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A95305" w14:textId="77777777" w:rsidR="004040EF" w:rsidRPr="00DE07CD" w:rsidRDefault="004040EF" w:rsidP="004040EF">
      <w:pPr>
        <w:ind w:firstLine="720"/>
        <w:rPr>
          <w:b/>
          <w:bCs/>
          <w:szCs w:val="20"/>
        </w:rPr>
      </w:pPr>
      <w:r w:rsidRPr="00DE07CD">
        <w:rPr>
          <w:noProof/>
          <w:szCs w:val="20"/>
          <w:lang w:val="en-GB" w:eastAsia="en-GB"/>
        </w:rPr>
        <w:drawing>
          <wp:anchor distT="0" distB="0" distL="114300" distR="114300" simplePos="0" relativeHeight="251659264" behindDoc="0" locked="0" layoutInCell="1" allowOverlap="0" wp14:anchorId="4F4C4ED9" wp14:editId="3D79BE6A">
            <wp:simplePos x="0" y="0"/>
            <wp:positionH relativeFrom="column">
              <wp:posOffset>628650</wp:posOffset>
            </wp:positionH>
            <wp:positionV relativeFrom="paragraph">
              <wp:posOffset>-114300</wp:posOffset>
            </wp:positionV>
            <wp:extent cx="1143000" cy="1143000"/>
            <wp:effectExtent l="0" t="0" r="0" b="0"/>
            <wp:wrapSquare wrapText="bothSides"/>
            <wp:docPr id="1" name="Picture 1" descr="ion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on28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07CD">
        <w:rPr>
          <w:b/>
          <w:bCs/>
          <w:szCs w:val="20"/>
        </w:rPr>
        <w:t>THE INSTITUTE OF NAVIGATION</w:t>
      </w:r>
    </w:p>
    <w:p w14:paraId="4FE2BA36" w14:textId="77777777" w:rsidR="004040EF" w:rsidRPr="00DE07CD" w:rsidRDefault="004040EF" w:rsidP="004040EF">
      <w:pPr>
        <w:rPr>
          <w:szCs w:val="20"/>
        </w:rPr>
      </w:pPr>
      <w:r w:rsidRPr="00DE07CD">
        <w:rPr>
          <w:szCs w:val="20"/>
        </w:rPr>
        <w:tab/>
        <w:t>8551 Rixlew Lane, Ste. 360</w:t>
      </w:r>
    </w:p>
    <w:p w14:paraId="480E89D3" w14:textId="77777777" w:rsidR="004040EF" w:rsidRPr="00C6736A" w:rsidRDefault="004040EF" w:rsidP="004040EF">
      <w:pPr>
        <w:rPr>
          <w:szCs w:val="20"/>
        </w:rPr>
      </w:pPr>
      <w:r w:rsidRPr="00DE07CD">
        <w:rPr>
          <w:szCs w:val="20"/>
        </w:rPr>
        <w:tab/>
      </w:r>
      <w:r w:rsidRPr="00C6736A">
        <w:rPr>
          <w:szCs w:val="20"/>
        </w:rPr>
        <w:t>Manassas, VA  20109-3701</w:t>
      </w:r>
    </w:p>
    <w:p w14:paraId="70CA462E" w14:textId="77777777" w:rsidR="004040EF" w:rsidRPr="00C6736A" w:rsidRDefault="004040EF" w:rsidP="004040EF">
      <w:pPr>
        <w:rPr>
          <w:szCs w:val="20"/>
        </w:rPr>
      </w:pPr>
      <w:r w:rsidRPr="00C6736A">
        <w:rPr>
          <w:szCs w:val="20"/>
        </w:rPr>
        <w:tab/>
        <w:t>PHN: (703) 366-2723/FAX: (703) 366-2724</w:t>
      </w:r>
    </w:p>
    <w:p w14:paraId="1AF34D72" w14:textId="77777777" w:rsidR="004040EF" w:rsidRPr="00C6736A" w:rsidRDefault="004040EF" w:rsidP="004040EF">
      <w:pPr>
        <w:rPr>
          <w:szCs w:val="20"/>
        </w:rPr>
      </w:pPr>
      <w:r w:rsidRPr="00C6736A">
        <w:rPr>
          <w:szCs w:val="20"/>
        </w:rPr>
        <w:tab/>
      </w:r>
      <w:hyperlink r:id="rId9" w:history="1">
        <w:r w:rsidRPr="00C6736A">
          <w:rPr>
            <w:color w:val="0000FF"/>
            <w:szCs w:val="20"/>
            <w:u w:val="single"/>
          </w:rPr>
          <w:t>WWW.ION.ORG</w:t>
        </w:r>
      </w:hyperlink>
    </w:p>
    <w:p w14:paraId="02EED646" w14:textId="77777777" w:rsidR="00030104" w:rsidRPr="00C6736A" w:rsidRDefault="00030104" w:rsidP="00F65CF7">
      <w:pPr>
        <w:rPr>
          <w:b/>
        </w:rPr>
      </w:pPr>
    </w:p>
    <w:p w14:paraId="1F9EF653" w14:textId="77777777" w:rsidR="00C0522A" w:rsidRPr="00C6736A" w:rsidRDefault="00C0522A" w:rsidP="001D62DA">
      <w:pPr>
        <w:jc w:val="center"/>
        <w:outlineLvl w:val="0"/>
        <w:rPr>
          <w:b/>
          <w:sz w:val="28"/>
        </w:rPr>
      </w:pPr>
    </w:p>
    <w:p w14:paraId="305C9F27" w14:textId="77777777" w:rsidR="00C0522A" w:rsidRPr="00C6736A" w:rsidRDefault="00C0522A" w:rsidP="001D62DA">
      <w:pPr>
        <w:jc w:val="center"/>
        <w:outlineLvl w:val="0"/>
        <w:rPr>
          <w:b/>
          <w:sz w:val="28"/>
        </w:rPr>
      </w:pPr>
    </w:p>
    <w:p w14:paraId="6C527335" w14:textId="77777777" w:rsidR="00C0522A" w:rsidRPr="00C6736A" w:rsidRDefault="00C0522A" w:rsidP="001D62DA">
      <w:pPr>
        <w:jc w:val="center"/>
        <w:outlineLvl w:val="0"/>
        <w:rPr>
          <w:b/>
          <w:sz w:val="28"/>
        </w:rPr>
      </w:pPr>
    </w:p>
    <w:p w14:paraId="321AA281" w14:textId="77777777" w:rsidR="00C0522A" w:rsidRPr="00C6736A" w:rsidRDefault="00C0522A" w:rsidP="001D62DA">
      <w:pPr>
        <w:jc w:val="center"/>
        <w:outlineLvl w:val="0"/>
        <w:rPr>
          <w:b/>
          <w:sz w:val="28"/>
        </w:rPr>
      </w:pPr>
    </w:p>
    <w:p w14:paraId="42D8F838" w14:textId="77777777" w:rsidR="00C0522A" w:rsidRPr="00C6736A" w:rsidRDefault="00C0522A" w:rsidP="001D62DA">
      <w:pPr>
        <w:jc w:val="center"/>
        <w:outlineLvl w:val="0"/>
        <w:rPr>
          <w:b/>
          <w:sz w:val="28"/>
        </w:rPr>
      </w:pPr>
    </w:p>
    <w:p w14:paraId="18B74F84" w14:textId="77777777" w:rsidR="00E51260" w:rsidRPr="00DE07CD" w:rsidRDefault="006B47D1" w:rsidP="001D62DA">
      <w:pPr>
        <w:jc w:val="center"/>
        <w:outlineLvl w:val="0"/>
        <w:rPr>
          <w:b/>
          <w:sz w:val="40"/>
          <w:szCs w:val="40"/>
        </w:rPr>
      </w:pPr>
      <w:r w:rsidRPr="00DE07CD">
        <w:rPr>
          <w:b/>
          <w:sz w:val="40"/>
          <w:szCs w:val="40"/>
        </w:rPr>
        <w:t>G</w:t>
      </w:r>
      <w:r w:rsidR="00E51260" w:rsidRPr="00DE07CD">
        <w:rPr>
          <w:b/>
          <w:sz w:val="40"/>
          <w:szCs w:val="40"/>
        </w:rPr>
        <w:t xml:space="preserve">lobal </w:t>
      </w:r>
      <w:r w:rsidRPr="00DE07CD">
        <w:rPr>
          <w:b/>
          <w:sz w:val="40"/>
          <w:szCs w:val="40"/>
        </w:rPr>
        <w:t>N</w:t>
      </w:r>
      <w:r w:rsidR="00E51260" w:rsidRPr="00DE07CD">
        <w:rPr>
          <w:b/>
          <w:sz w:val="40"/>
          <w:szCs w:val="40"/>
        </w:rPr>
        <w:t xml:space="preserve">avigation </w:t>
      </w:r>
      <w:r w:rsidRPr="00DE07CD">
        <w:rPr>
          <w:b/>
          <w:sz w:val="40"/>
          <w:szCs w:val="40"/>
        </w:rPr>
        <w:t>S</w:t>
      </w:r>
      <w:r w:rsidR="00E51260" w:rsidRPr="00DE07CD">
        <w:rPr>
          <w:b/>
          <w:sz w:val="40"/>
          <w:szCs w:val="40"/>
        </w:rPr>
        <w:t xml:space="preserve">atellite </w:t>
      </w:r>
      <w:r w:rsidRPr="00DE07CD">
        <w:rPr>
          <w:b/>
          <w:sz w:val="40"/>
          <w:szCs w:val="40"/>
        </w:rPr>
        <w:t>S</w:t>
      </w:r>
      <w:r w:rsidR="00E51260" w:rsidRPr="00DE07CD">
        <w:rPr>
          <w:b/>
          <w:sz w:val="40"/>
          <w:szCs w:val="40"/>
        </w:rPr>
        <w:t>ystems</w:t>
      </w:r>
    </w:p>
    <w:p w14:paraId="4B724641" w14:textId="77777777" w:rsidR="008D6948" w:rsidRPr="00DE07CD" w:rsidRDefault="008D6948" w:rsidP="001D62DA">
      <w:pPr>
        <w:jc w:val="center"/>
        <w:outlineLvl w:val="0"/>
        <w:rPr>
          <w:b/>
          <w:sz w:val="40"/>
          <w:szCs w:val="40"/>
        </w:rPr>
      </w:pPr>
    </w:p>
    <w:p w14:paraId="79FE1A81" w14:textId="77777777" w:rsidR="001A7656" w:rsidRPr="00DE07CD" w:rsidRDefault="006B47D1" w:rsidP="001D62DA">
      <w:pPr>
        <w:jc w:val="center"/>
        <w:outlineLvl w:val="0"/>
        <w:rPr>
          <w:b/>
          <w:sz w:val="40"/>
          <w:szCs w:val="40"/>
        </w:rPr>
      </w:pPr>
      <w:r w:rsidRPr="00DE07CD">
        <w:rPr>
          <w:b/>
          <w:sz w:val="40"/>
          <w:szCs w:val="40"/>
        </w:rPr>
        <w:t>S</w:t>
      </w:r>
      <w:r w:rsidR="00E51260" w:rsidRPr="00DE07CD">
        <w:rPr>
          <w:b/>
          <w:sz w:val="40"/>
          <w:szCs w:val="40"/>
        </w:rPr>
        <w:t xml:space="preserve">oftware </w:t>
      </w:r>
      <w:r w:rsidRPr="00DE07CD">
        <w:rPr>
          <w:b/>
          <w:sz w:val="40"/>
          <w:szCs w:val="40"/>
        </w:rPr>
        <w:t>D</w:t>
      </w:r>
      <w:r w:rsidR="00E51260" w:rsidRPr="00DE07CD">
        <w:rPr>
          <w:b/>
          <w:sz w:val="40"/>
          <w:szCs w:val="40"/>
        </w:rPr>
        <w:t xml:space="preserve">efined </w:t>
      </w:r>
      <w:r w:rsidRPr="00DE07CD">
        <w:rPr>
          <w:b/>
          <w:sz w:val="40"/>
          <w:szCs w:val="40"/>
        </w:rPr>
        <w:t>R</w:t>
      </w:r>
      <w:r w:rsidR="00E51260" w:rsidRPr="00DE07CD">
        <w:rPr>
          <w:b/>
          <w:sz w:val="40"/>
          <w:szCs w:val="40"/>
        </w:rPr>
        <w:t>adio</w:t>
      </w:r>
    </w:p>
    <w:p w14:paraId="244BC079" w14:textId="77777777" w:rsidR="008D6948" w:rsidRPr="00DE07CD" w:rsidRDefault="008D6948" w:rsidP="001D62DA">
      <w:pPr>
        <w:jc w:val="center"/>
        <w:outlineLvl w:val="0"/>
        <w:rPr>
          <w:b/>
          <w:sz w:val="40"/>
          <w:szCs w:val="40"/>
        </w:rPr>
      </w:pPr>
    </w:p>
    <w:p w14:paraId="0923B44F" w14:textId="77777777" w:rsidR="006B47D1" w:rsidRPr="00DE07CD" w:rsidRDefault="00E51260" w:rsidP="001D62DA">
      <w:pPr>
        <w:jc w:val="center"/>
        <w:outlineLvl w:val="0"/>
        <w:rPr>
          <w:b/>
          <w:sz w:val="40"/>
          <w:szCs w:val="40"/>
        </w:rPr>
      </w:pPr>
      <w:r w:rsidRPr="00DE07CD">
        <w:rPr>
          <w:b/>
          <w:sz w:val="40"/>
          <w:szCs w:val="40"/>
        </w:rPr>
        <w:t>Sampled Data</w:t>
      </w:r>
    </w:p>
    <w:p w14:paraId="39C8DFB7" w14:textId="77777777" w:rsidR="008D6948" w:rsidRPr="00DE07CD" w:rsidRDefault="008D6948" w:rsidP="001D62DA">
      <w:pPr>
        <w:jc w:val="center"/>
        <w:outlineLvl w:val="0"/>
        <w:rPr>
          <w:b/>
          <w:sz w:val="40"/>
          <w:szCs w:val="40"/>
        </w:rPr>
      </w:pPr>
    </w:p>
    <w:p w14:paraId="6A3B3EFA" w14:textId="77777777" w:rsidR="001D62DA" w:rsidRPr="00DE07CD" w:rsidRDefault="006B47D1" w:rsidP="006B47D1">
      <w:pPr>
        <w:jc w:val="center"/>
        <w:outlineLvl w:val="0"/>
        <w:rPr>
          <w:b/>
          <w:sz w:val="40"/>
          <w:szCs w:val="40"/>
        </w:rPr>
      </w:pPr>
      <w:r w:rsidRPr="00DE07CD">
        <w:rPr>
          <w:b/>
          <w:sz w:val="40"/>
          <w:szCs w:val="40"/>
        </w:rPr>
        <w:t>Metadata Standard</w:t>
      </w:r>
    </w:p>
    <w:p w14:paraId="7DEBF24E" w14:textId="77777777" w:rsidR="001A7656" w:rsidRPr="00DE07CD" w:rsidRDefault="001A7656" w:rsidP="001D62DA">
      <w:pPr>
        <w:jc w:val="center"/>
        <w:outlineLvl w:val="0"/>
        <w:rPr>
          <w:b/>
          <w:sz w:val="40"/>
          <w:szCs w:val="40"/>
        </w:rPr>
      </w:pPr>
    </w:p>
    <w:p w14:paraId="5FBB9358" w14:textId="3A481603" w:rsidR="001D62DA" w:rsidRPr="00DE07CD" w:rsidRDefault="001D62DA" w:rsidP="001D62DA">
      <w:pPr>
        <w:jc w:val="center"/>
        <w:rPr>
          <w:sz w:val="40"/>
          <w:szCs w:val="40"/>
        </w:rPr>
      </w:pPr>
      <w:r w:rsidRPr="00DE07CD">
        <w:rPr>
          <w:sz w:val="40"/>
          <w:szCs w:val="40"/>
        </w:rPr>
        <w:t xml:space="preserve">Revision </w:t>
      </w:r>
      <w:bookmarkStart w:id="0" w:name="RevNumber"/>
      <w:r w:rsidR="00604C4C" w:rsidRPr="00DE07CD">
        <w:rPr>
          <w:sz w:val="40"/>
          <w:szCs w:val="40"/>
        </w:rPr>
        <w:t>0</w:t>
      </w:r>
      <w:r w:rsidRPr="00DE07CD">
        <w:rPr>
          <w:sz w:val="40"/>
          <w:szCs w:val="40"/>
        </w:rPr>
        <w:t>.</w:t>
      </w:r>
      <w:bookmarkEnd w:id="0"/>
      <w:r w:rsidR="00F241A2">
        <w:rPr>
          <w:sz w:val="40"/>
          <w:szCs w:val="40"/>
        </w:rPr>
        <w:t>2</w:t>
      </w:r>
      <w:r w:rsidR="00703727" w:rsidRPr="00DE07CD">
        <w:rPr>
          <w:sz w:val="40"/>
          <w:szCs w:val="40"/>
        </w:rPr>
        <w:t xml:space="preserve"> </w:t>
      </w:r>
      <w:bookmarkStart w:id="1" w:name="_GoBack"/>
      <w:del w:id="2" w:author="markel arizabaleta" w:date="2017-07-24T15:51:00Z">
        <w:r w:rsidR="00703727" w:rsidRPr="00DE07CD" w:rsidDel="00320876">
          <w:rPr>
            <w:sz w:val="40"/>
            <w:szCs w:val="40"/>
          </w:rPr>
          <w:delText>(</w:delText>
        </w:r>
        <w:r w:rsidR="000937C3" w:rsidDel="00320876">
          <w:rPr>
            <w:sz w:val="40"/>
            <w:szCs w:val="40"/>
          </w:rPr>
          <w:delText>I</w:delText>
        </w:r>
        <w:r w:rsidR="00265E4E" w:rsidDel="00320876">
          <w:rPr>
            <w:sz w:val="40"/>
            <w:szCs w:val="40"/>
          </w:rPr>
          <w:delText xml:space="preserve">nitial </w:delText>
        </w:r>
        <w:r w:rsidR="000937C3" w:rsidDel="00320876">
          <w:rPr>
            <w:sz w:val="40"/>
            <w:szCs w:val="40"/>
          </w:rPr>
          <w:delText>D</w:delText>
        </w:r>
        <w:r w:rsidR="00703727" w:rsidRPr="00DE07CD" w:rsidDel="00320876">
          <w:rPr>
            <w:sz w:val="40"/>
            <w:szCs w:val="40"/>
          </w:rPr>
          <w:delText>raft)</w:delText>
        </w:r>
      </w:del>
      <w:bookmarkEnd w:id="1"/>
    </w:p>
    <w:p w14:paraId="3A107E4C" w14:textId="77777777" w:rsidR="001D62DA" w:rsidRPr="00DE07CD" w:rsidRDefault="001D62DA" w:rsidP="001D62DA">
      <w:pPr>
        <w:jc w:val="center"/>
        <w:outlineLvl w:val="0"/>
        <w:rPr>
          <w:b/>
          <w:sz w:val="28"/>
        </w:rPr>
      </w:pPr>
    </w:p>
    <w:p w14:paraId="25C9EF98" w14:textId="77777777" w:rsidR="001D62DA" w:rsidRPr="00DE07CD" w:rsidRDefault="001D62DA" w:rsidP="001D62DA">
      <w:pPr>
        <w:jc w:val="center"/>
      </w:pPr>
    </w:p>
    <w:p w14:paraId="4EF966B8" w14:textId="77777777" w:rsidR="001D62DA" w:rsidRPr="00DE07CD" w:rsidRDefault="006B47D1" w:rsidP="006B47D1">
      <w:pPr>
        <w:jc w:val="center"/>
      </w:pPr>
      <w:r w:rsidRPr="00DE07CD">
        <w:t>ION GNSS SDR Standard Working Group</w:t>
      </w:r>
    </w:p>
    <w:p w14:paraId="50E68C24" w14:textId="77777777" w:rsidR="008D289C" w:rsidRPr="00DE07CD" w:rsidRDefault="008D289C">
      <w:pPr>
        <w:autoSpaceDE w:val="0"/>
        <w:autoSpaceDN w:val="0"/>
        <w:adjustRightInd w:val="0"/>
        <w:jc w:val="center"/>
        <w:rPr>
          <w:b/>
          <w:bCs/>
        </w:rPr>
      </w:pPr>
    </w:p>
    <w:p w14:paraId="379B1F1D" w14:textId="77777777" w:rsidR="00DE26AF" w:rsidRPr="00DE07CD" w:rsidRDefault="00DE26AF" w:rsidP="00CE6B4F">
      <w:pPr>
        <w:jc w:val="both"/>
        <w:rPr>
          <w:b/>
        </w:rPr>
      </w:pPr>
    </w:p>
    <w:p w14:paraId="550573CD" w14:textId="77777777" w:rsidR="00DE26AF" w:rsidRPr="00DE07CD" w:rsidRDefault="00DE26AF" w:rsidP="00CE6B4F">
      <w:pPr>
        <w:jc w:val="both"/>
        <w:rPr>
          <w:b/>
        </w:rPr>
      </w:pPr>
    </w:p>
    <w:p w14:paraId="4D385843" w14:textId="77777777" w:rsidR="00DE26AF" w:rsidRPr="00DE07CD" w:rsidRDefault="00DE26AF" w:rsidP="00CE6B4F">
      <w:pPr>
        <w:jc w:val="both"/>
        <w:rPr>
          <w:b/>
        </w:rPr>
      </w:pPr>
    </w:p>
    <w:p w14:paraId="059EE58C" w14:textId="77777777" w:rsidR="00DE26AF" w:rsidRPr="00DE07CD" w:rsidRDefault="00DE26AF" w:rsidP="00CE6B4F">
      <w:pPr>
        <w:jc w:val="both"/>
        <w:rPr>
          <w:b/>
        </w:rPr>
      </w:pPr>
      <w:r w:rsidRPr="00DE07CD">
        <w:rPr>
          <w:b/>
        </w:rPr>
        <w:t>Abstract</w:t>
      </w:r>
    </w:p>
    <w:p w14:paraId="3BD8F238" w14:textId="0A908557" w:rsidR="00DE26AF" w:rsidRPr="00DE07CD" w:rsidRDefault="00265E4E" w:rsidP="00CE6B4F">
      <w:pPr>
        <w:jc w:val="both"/>
      </w:pPr>
      <w:r>
        <w:t xml:space="preserve">The GNSS SDR Metadata Standard defines parameters and schema to express the contents of SDR sampled data files. The standard is designed to promote the interoperability of GNSS SDR data collection systems and processors. The standard includes a formal XML schema definition (XSD). A compliant open source C++ </w:t>
      </w:r>
      <w:ins w:id="3" w:author="Sanjeev" w:date="2017-08-11T07:26:00Z">
        <w:r w:rsidR="00164303">
          <w:t>applications programming interface (</w:t>
        </w:r>
      </w:ins>
      <w:r>
        <w:t>API</w:t>
      </w:r>
      <w:ins w:id="4" w:author="Sanjeev" w:date="2017-08-11T07:26:00Z">
        <w:r w:rsidR="00164303">
          <w:t>)</w:t>
        </w:r>
      </w:ins>
      <w:r>
        <w:t xml:space="preserve"> is also officially supported to promote ease of integration into existing SDR systems.</w:t>
      </w:r>
    </w:p>
    <w:p w14:paraId="0CD11754" w14:textId="77777777" w:rsidR="00E51260" w:rsidRPr="00DE07CD" w:rsidRDefault="00D71DFF" w:rsidP="00E51260">
      <w:pPr>
        <w:jc w:val="both"/>
        <w:rPr>
          <w:b/>
        </w:rPr>
      </w:pPr>
      <w:r w:rsidRPr="00DE07CD">
        <w:rPr>
          <w:b/>
        </w:rPr>
        <w:br w:type="page"/>
      </w:r>
    </w:p>
    <w:p w14:paraId="4C78A1D8" w14:textId="77777777" w:rsidR="008D289C" w:rsidRPr="00DE07CD" w:rsidRDefault="000E7C17" w:rsidP="00CE6B4F">
      <w:pPr>
        <w:jc w:val="both"/>
        <w:rPr>
          <w:b/>
        </w:rPr>
      </w:pPr>
      <w:r w:rsidRPr="00DE07CD">
        <w:rPr>
          <w:b/>
        </w:rPr>
        <w:lastRenderedPageBreak/>
        <w:t xml:space="preserve"> </w:t>
      </w:r>
      <w:r w:rsidR="008D289C" w:rsidRPr="00DE07CD">
        <w:rPr>
          <w:b/>
        </w:rPr>
        <w:t>Table of Contents</w:t>
      </w:r>
    </w:p>
    <w:p w14:paraId="0896F66A" w14:textId="77777777" w:rsidR="00D07204" w:rsidRDefault="008D289C">
      <w:pPr>
        <w:pStyle w:val="TOC1"/>
        <w:tabs>
          <w:tab w:val="left" w:pos="480"/>
          <w:tab w:val="right" w:leader="dot" w:pos="9350"/>
        </w:tabs>
        <w:rPr>
          <w:rFonts w:asciiTheme="minorHAnsi" w:eastAsiaTheme="minorEastAsia" w:hAnsiTheme="minorHAnsi" w:cstheme="minorBidi"/>
          <w:noProof/>
          <w:sz w:val="22"/>
          <w:szCs w:val="22"/>
          <w:lang w:val="de-DE" w:eastAsia="de-DE"/>
        </w:rPr>
      </w:pPr>
      <w:r w:rsidRPr="00DE07CD">
        <w:rPr>
          <w:b/>
          <w:bCs/>
        </w:rPr>
        <w:fldChar w:fldCharType="begin"/>
      </w:r>
      <w:r w:rsidRPr="00DE07CD">
        <w:rPr>
          <w:b/>
          <w:bCs/>
        </w:rPr>
        <w:instrText xml:space="preserve"> TOC \o "1-3" \h \z </w:instrText>
      </w:r>
      <w:r w:rsidRPr="00DE07CD">
        <w:rPr>
          <w:b/>
          <w:bCs/>
        </w:rPr>
        <w:fldChar w:fldCharType="separate"/>
      </w:r>
      <w:hyperlink w:anchor="_Toc489615282" w:history="1">
        <w:r w:rsidR="00D07204" w:rsidRPr="00BF5CCE">
          <w:rPr>
            <w:rStyle w:val="Hyperlink"/>
            <w:noProof/>
          </w:rPr>
          <w:t>1</w:t>
        </w:r>
        <w:r w:rsidR="00D07204">
          <w:rPr>
            <w:rFonts w:asciiTheme="minorHAnsi" w:eastAsiaTheme="minorEastAsia" w:hAnsiTheme="minorHAnsi" w:cstheme="minorBidi"/>
            <w:noProof/>
            <w:sz w:val="22"/>
            <w:szCs w:val="22"/>
            <w:lang w:val="de-DE" w:eastAsia="de-DE"/>
          </w:rPr>
          <w:tab/>
        </w:r>
        <w:r w:rsidR="00D07204" w:rsidRPr="00BF5CCE">
          <w:rPr>
            <w:rStyle w:val="Hyperlink"/>
            <w:noProof/>
          </w:rPr>
          <w:t>Introduction</w:t>
        </w:r>
        <w:r w:rsidR="00D07204">
          <w:rPr>
            <w:noProof/>
            <w:webHidden/>
          </w:rPr>
          <w:tab/>
        </w:r>
        <w:r w:rsidR="00D07204">
          <w:rPr>
            <w:noProof/>
            <w:webHidden/>
          </w:rPr>
          <w:fldChar w:fldCharType="begin"/>
        </w:r>
        <w:r w:rsidR="00D07204">
          <w:rPr>
            <w:noProof/>
            <w:webHidden/>
          </w:rPr>
          <w:instrText xml:space="preserve"> PAGEREF _Toc489615282 \h </w:instrText>
        </w:r>
        <w:r w:rsidR="00D07204">
          <w:rPr>
            <w:noProof/>
            <w:webHidden/>
          </w:rPr>
        </w:r>
        <w:r w:rsidR="00D07204">
          <w:rPr>
            <w:noProof/>
            <w:webHidden/>
          </w:rPr>
          <w:fldChar w:fldCharType="separate"/>
        </w:r>
        <w:r w:rsidR="00D07204">
          <w:rPr>
            <w:noProof/>
            <w:webHidden/>
          </w:rPr>
          <w:t>6</w:t>
        </w:r>
        <w:r w:rsidR="00D07204">
          <w:rPr>
            <w:noProof/>
            <w:webHidden/>
          </w:rPr>
          <w:fldChar w:fldCharType="end"/>
        </w:r>
      </w:hyperlink>
    </w:p>
    <w:p w14:paraId="2277F795" w14:textId="77777777" w:rsidR="00D07204" w:rsidRDefault="00C6736A">
      <w:pPr>
        <w:pStyle w:val="TOC1"/>
        <w:tabs>
          <w:tab w:val="left" w:pos="480"/>
          <w:tab w:val="right" w:leader="dot" w:pos="9350"/>
        </w:tabs>
        <w:rPr>
          <w:rFonts w:asciiTheme="minorHAnsi" w:eastAsiaTheme="minorEastAsia" w:hAnsiTheme="minorHAnsi" w:cstheme="minorBidi"/>
          <w:noProof/>
          <w:sz w:val="22"/>
          <w:szCs w:val="22"/>
          <w:lang w:val="de-DE" w:eastAsia="de-DE"/>
        </w:rPr>
      </w:pPr>
      <w:hyperlink w:anchor="_Toc489615284" w:history="1">
        <w:r w:rsidR="00D07204" w:rsidRPr="00BF5CCE">
          <w:rPr>
            <w:rStyle w:val="Hyperlink"/>
            <w:noProof/>
          </w:rPr>
          <w:t>2</w:t>
        </w:r>
        <w:r w:rsidR="00D07204">
          <w:rPr>
            <w:rFonts w:asciiTheme="minorHAnsi" w:eastAsiaTheme="minorEastAsia" w:hAnsiTheme="minorHAnsi" w:cstheme="minorBidi"/>
            <w:noProof/>
            <w:sz w:val="22"/>
            <w:szCs w:val="22"/>
            <w:lang w:val="de-DE" w:eastAsia="de-DE"/>
          </w:rPr>
          <w:tab/>
        </w:r>
        <w:r w:rsidR="00D07204" w:rsidRPr="00BF5CCE">
          <w:rPr>
            <w:rStyle w:val="Hyperlink"/>
            <w:noProof/>
          </w:rPr>
          <w:t>Scope</w:t>
        </w:r>
        <w:r w:rsidR="00D07204">
          <w:rPr>
            <w:noProof/>
            <w:webHidden/>
          </w:rPr>
          <w:tab/>
        </w:r>
        <w:r w:rsidR="00D07204">
          <w:rPr>
            <w:noProof/>
            <w:webHidden/>
          </w:rPr>
          <w:fldChar w:fldCharType="begin"/>
        </w:r>
        <w:r w:rsidR="00D07204">
          <w:rPr>
            <w:noProof/>
            <w:webHidden/>
          </w:rPr>
          <w:instrText xml:space="preserve"> PAGEREF _Toc489615284 \h </w:instrText>
        </w:r>
        <w:r w:rsidR="00D07204">
          <w:rPr>
            <w:noProof/>
            <w:webHidden/>
          </w:rPr>
        </w:r>
        <w:r w:rsidR="00D07204">
          <w:rPr>
            <w:noProof/>
            <w:webHidden/>
          </w:rPr>
          <w:fldChar w:fldCharType="separate"/>
        </w:r>
        <w:r w:rsidR="00D07204">
          <w:rPr>
            <w:noProof/>
            <w:webHidden/>
          </w:rPr>
          <w:t>6</w:t>
        </w:r>
        <w:r w:rsidR="00D07204">
          <w:rPr>
            <w:noProof/>
            <w:webHidden/>
          </w:rPr>
          <w:fldChar w:fldCharType="end"/>
        </w:r>
      </w:hyperlink>
    </w:p>
    <w:p w14:paraId="6F61D602" w14:textId="77777777" w:rsidR="00D07204" w:rsidRDefault="00C6736A">
      <w:pPr>
        <w:pStyle w:val="TOC1"/>
        <w:tabs>
          <w:tab w:val="left" w:pos="480"/>
          <w:tab w:val="right" w:leader="dot" w:pos="9350"/>
        </w:tabs>
        <w:rPr>
          <w:rFonts w:asciiTheme="minorHAnsi" w:eastAsiaTheme="minorEastAsia" w:hAnsiTheme="minorHAnsi" w:cstheme="minorBidi"/>
          <w:noProof/>
          <w:sz w:val="22"/>
          <w:szCs w:val="22"/>
          <w:lang w:val="de-DE" w:eastAsia="de-DE"/>
        </w:rPr>
      </w:pPr>
      <w:hyperlink w:anchor="_Toc489615285" w:history="1">
        <w:r w:rsidR="00D07204" w:rsidRPr="00BF5CCE">
          <w:rPr>
            <w:rStyle w:val="Hyperlink"/>
            <w:noProof/>
          </w:rPr>
          <w:t>3</w:t>
        </w:r>
        <w:r w:rsidR="00D07204">
          <w:rPr>
            <w:rFonts w:asciiTheme="minorHAnsi" w:eastAsiaTheme="minorEastAsia" w:hAnsiTheme="minorHAnsi" w:cstheme="minorBidi"/>
            <w:noProof/>
            <w:sz w:val="22"/>
            <w:szCs w:val="22"/>
            <w:lang w:val="de-DE" w:eastAsia="de-DE"/>
          </w:rPr>
          <w:tab/>
        </w:r>
        <w:r w:rsidR="00D07204" w:rsidRPr="00BF5CCE">
          <w:rPr>
            <w:rStyle w:val="Hyperlink"/>
            <w:noProof/>
          </w:rPr>
          <w:t>Metadata Format</w:t>
        </w:r>
        <w:r w:rsidR="00D07204">
          <w:rPr>
            <w:noProof/>
            <w:webHidden/>
          </w:rPr>
          <w:tab/>
        </w:r>
        <w:r w:rsidR="00D07204">
          <w:rPr>
            <w:noProof/>
            <w:webHidden/>
          </w:rPr>
          <w:fldChar w:fldCharType="begin"/>
        </w:r>
        <w:r w:rsidR="00D07204">
          <w:rPr>
            <w:noProof/>
            <w:webHidden/>
          </w:rPr>
          <w:instrText xml:space="preserve"> PAGEREF _Toc489615285 \h </w:instrText>
        </w:r>
        <w:r w:rsidR="00D07204">
          <w:rPr>
            <w:noProof/>
            <w:webHidden/>
          </w:rPr>
        </w:r>
        <w:r w:rsidR="00D07204">
          <w:rPr>
            <w:noProof/>
            <w:webHidden/>
          </w:rPr>
          <w:fldChar w:fldCharType="separate"/>
        </w:r>
        <w:r w:rsidR="00D07204">
          <w:rPr>
            <w:noProof/>
            <w:webHidden/>
          </w:rPr>
          <w:t>6</w:t>
        </w:r>
        <w:r w:rsidR="00D07204">
          <w:rPr>
            <w:noProof/>
            <w:webHidden/>
          </w:rPr>
          <w:fldChar w:fldCharType="end"/>
        </w:r>
      </w:hyperlink>
    </w:p>
    <w:p w14:paraId="175C047D" w14:textId="77777777" w:rsidR="00D07204" w:rsidRDefault="00C6736A">
      <w:pPr>
        <w:pStyle w:val="TOC1"/>
        <w:tabs>
          <w:tab w:val="left" w:pos="480"/>
          <w:tab w:val="right" w:leader="dot" w:pos="9350"/>
        </w:tabs>
        <w:rPr>
          <w:rFonts w:asciiTheme="minorHAnsi" w:eastAsiaTheme="minorEastAsia" w:hAnsiTheme="minorHAnsi" w:cstheme="minorBidi"/>
          <w:noProof/>
          <w:sz w:val="22"/>
          <w:szCs w:val="22"/>
          <w:lang w:val="de-DE" w:eastAsia="de-DE"/>
        </w:rPr>
      </w:pPr>
      <w:hyperlink w:anchor="_Toc489615286" w:history="1">
        <w:r w:rsidR="00D07204" w:rsidRPr="00BF5CCE">
          <w:rPr>
            <w:rStyle w:val="Hyperlink"/>
            <w:noProof/>
          </w:rPr>
          <w:t>4</w:t>
        </w:r>
        <w:r w:rsidR="00D07204">
          <w:rPr>
            <w:rFonts w:asciiTheme="minorHAnsi" w:eastAsiaTheme="minorEastAsia" w:hAnsiTheme="minorHAnsi" w:cstheme="minorBidi"/>
            <w:noProof/>
            <w:sz w:val="22"/>
            <w:szCs w:val="22"/>
            <w:lang w:val="de-DE" w:eastAsia="de-DE"/>
          </w:rPr>
          <w:tab/>
        </w:r>
        <w:r w:rsidR="00D07204" w:rsidRPr="00BF5CCE">
          <w:rPr>
            <w:rStyle w:val="Hyperlink"/>
            <w:noProof/>
          </w:rPr>
          <w:t>SDR Data Collection Topologies</w:t>
        </w:r>
        <w:r w:rsidR="00D07204">
          <w:rPr>
            <w:noProof/>
            <w:webHidden/>
          </w:rPr>
          <w:tab/>
        </w:r>
        <w:r w:rsidR="00D07204">
          <w:rPr>
            <w:noProof/>
            <w:webHidden/>
          </w:rPr>
          <w:fldChar w:fldCharType="begin"/>
        </w:r>
        <w:r w:rsidR="00D07204">
          <w:rPr>
            <w:noProof/>
            <w:webHidden/>
          </w:rPr>
          <w:instrText xml:space="preserve"> PAGEREF _Toc489615286 \h </w:instrText>
        </w:r>
        <w:r w:rsidR="00D07204">
          <w:rPr>
            <w:noProof/>
            <w:webHidden/>
          </w:rPr>
        </w:r>
        <w:r w:rsidR="00D07204">
          <w:rPr>
            <w:noProof/>
            <w:webHidden/>
          </w:rPr>
          <w:fldChar w:fldCharType="separate"/>
        </w:r>
        <w:r w:rsidR="00D07204">
          <w:rPr>
            <w:noProof/>
            <w:webHidden/>
          </w:rPr>
          <w:t>6</w:t>
        </w:r>
        <w:r w:rsidR="00D07204">
          <w:rPr>
            <w:noProof/>
            <w:webHidden/>
          </w:rPr>
          <w:fldChar w:fldCharType="end"/>
        </w:r>
      </w:hyperlink>
    </w:p>
    <w:p w14:paraId="4024E954" w14:textId="77777777" w:rsidR="00D07204" w:rsidRDefault="00C6736A">
      <w:pPr>
        <w:pStyle w:val="TOC2"/>
        <w:tabs>
          <w:tab w:val="left" w:pos="960"/>
          <w:tab w:val="right" w:leader="dot" w:pos="9350"/>
        </w:tabs>
        <w:rPr>
          <w:rFonts w:asciiTheme="minorHAnsi" w:eastAsiaTheme="minorEastAsia" w:hAnsiTheme="minorHAnsi" w:cstheme="minorBidi"/>
          <w:noProof/>
          <w:sz w:val="22"/>
          <w:szCs w:val="22"/>
          <w:lang w:val="de-DE" w:eastAsia="de-DE"/>
        </w:rPr>
      </w:pPr>
      <w:hyperlink w:anchor="_Toc489615287" w:history="1">
        <w:r w:rsidR="00D07204" w:rsidRPr="00BF5CCE">
          <w:rPr>
            <w:rStyle w:val="Hyperlink"/>
            <w:noProof/>
          </w:rPr>
          <w:t>4.1</w:t>
        </w:r>
        <w:r w:rsidR="00D07204">
          <w:rPr>
            <w:rFonts w:asciiTheme="minorHAnsi" w:eastAsiaTheme="minorEastAsia" w:hAnsiTheme="minorHAnsi" w:cstheme="minorBidi"/>
            <w:noProof/>
            <w:sz w:val="22"/>
            <w:szCs w:val="22"/>
            <w:lang w:val="de-DE" w:eastAsia="de-DE"/>
          </w:rPr>
          <w:tab/>
        </w:r>
        <w:r w:rsidR="00D07204" w:rsidRPr="00BF5CCE">
          <w:rPr>
            <w:rStyle w:val="Hyperlink"/>
            <w:noProof/>
          </w:rPr>
          <w:t>Single Band, Single Stream, Single File / Multiple Files</w:t>
        </w:r>
        <w:r w:rsidR="00D07204">
          <w:rPr>
            <w:noProof/>
            <w:webHidden/>
          </w:rPr>
          <w:tab/>
        </w:r>
        <w:r w:rsidR="00D07204">
          <w:rPr>
            <w:noProof/>
            <w:webHidden/>
          </w:rPr>
          <w:fldChar w:fldCharType="begin"/>
        </w:r>
        <w:r w:rsidR="00D07204">
          <w:rPr>
            <w:noProof/>
            <w:webHidden/>
          </w:rPr>
          <w:instrText xml:space="preserve"> PAGEREF _Toc489615287 \h </w:instrText>
        </w:r>
        <w:r w:rsidR="00D07204">
          <w:rPr>
            <w:noProof/>
            <w:webHidden/>
          </w:rPr>
        </w:r>
        <w:r w:rsidR="00D07204">
          <w:rPr>
            <w:noProof/>
            <w:webHidden/>
          </w:rPr>
          <w:fldChar w:fldCharType="separate"/>
        </w:r>
        <w:r w:rsidR="00D07204">
          <w:rPr>
            <w:noProof/>
            <w:webHidden/>
          </w:rPr>
          <w:t>7</w:t>
        </w:r>
        <w:r w:rsidR="00D07204">
          <w:rPr>
            <w:noProof/>
            <w:webHidden/>
          </w:rPr>
          <w:fldChar w:fldCharType="end"/>
        </w:r>
      </w:hyperlink>
    </w:p>
    <w:p w14:paraId="63182503" w14:textId="77777777" w:rsidR="00D07204" w:rsidRDefault="00C6736A">
      <w:pPr>
        <w:pStyle w:val="TOC2"/>
        <w:tabs>
          <w:tab w:val="left" w:pos="960"/>
          <w:tab w:val="right" w:leader="dot" w:pos="9350"/>
        </w:tabs>
        <w:rPr>
          <w:rFonts w:asciiTheme="minorHAnsi" w:eastAsiaTheme="minorEastAsia" w:hAnsiTheme="minorHAnsi" w:cstheme="minorBidi"/>
          <w:noProof/>
          <w:sz w:val="22"/>
          <w:szCs w:val="22"/>
          <w:lang w:val="de-DE" w:eastAsia="de-DE"/>
        </w:rPr>
      </w:pPr>
      <w:hyperlink w:anchor="_Toc489615288" w:history="1">
        <w:r w:rsidR="00D07204" w:rsidRPr="00BF5CCE">
          <w:rPr>
            <w:rStyle w:val="Hyperlink"/>
            <w:noProof/>
          </w:rPr>
          <w:t>4.2</w:t>
        </w:r>
        <w:r w:rsidR="00D07204">
          <w:rPr>
            <w:rFonts w:asciiTheme="minorHAnsi" w:eastAsiaTheme="minorEastAsia" w:hAnsiTheme="minorHAnsi" w:cstheme="minorBidi"/>
            <w:noProof/>
            <w:sz w:val="22"/>
            <w:szCs w:val="22"/>
            <w:lang w:val="de-DE" w:eastAsia="de-DE"/>
          </w:rPr>
          <w:tab/>
        </w:r>
        <w:r w:rsidR="00D07204" w:rsidRPr="00BF5CCE">
          <w:rPr>
            <w:rStyle w:val="Hyperlink"/>
            <w:noProof/>
          </w:rPr>
          <w:t>Multi-Band, Single Stream, Single File</w:t>
        </w:r>
        <w:r w:rsidR="00D07204">
          <w:rPr>
            <w:noProof/>
            <w:webHidden/>
          </w:rPr>
          <w:tab/>
        </w:r>
        <w:r w:rsidR="00D07204">
          <w:rPr>
            <w:noProof/>
            <w:webHidden/>
          </w:rPr>
          <w:fldChar w:fldCharType="begin"/>
        </w:r>
        <w:r w:rsidR="00D07204">
          <w:rPr>
            <w:noProof/>
            <w:webHidden/>
          </w:rPr>
          <w:instrText xml:space="preserve"> PAGEREF _Toc489615288 \h </w:instrText>
        </w:r>
        <w:r w:rsidR="00D07204">
          <w:rPr>
            <w:noProof/>
            <w:webHidden/>
          </w:rPr>
        </w:r>
        <w:r w:rsidR="00D07204">
          <w:rPr>
            <w:noProof/>
            <w:webHidden/>
          </w:rPr>
          <w:fldChar w:fldCharType="separate"/>
        </w:r>
        <w:r w:rsidR="00D07204">
          <w:rPr>
            <w:noProof/>
            <w:webHidden/>
          </w:rPr>
          <w:t>7</w:t>
        </w:r>
        <w:r w:rsidR="00D07204">
          <w:rPr>
            <w:noProof/>
            <w:webHidden/>
          </w:rPr>
          <w:fldChar w:fldCharType="end"/>
        </w:r>
      </w:hyperlink>
    </w:p>
    <w:p w14:paraId="3050DAB4" w14:textId="77777777" w:rsidR="00D07204" w:rsidRDefault="00C6736A">
      <w:pPr>
        <w:pStyle w:val="TOC2"/>
        <w:tabs>
          <w:tab w:val="left" w:pos="960"/>
          <w:tab w:val="right" w:leader="dot" w:pos="9350"/>
        </w:tabs>
        <w:rPr>
          <w:rFonts w:asciiTheme="minorHAnsi" w:eastAsiaTheme="minorEastAsia" w:hAnsiTheme="minorHAnsi" w:cstheme="minorBidi"/>
          <w:noProof/>
          <w:sz w:val="22"/>
          <w:szCs w:val="22"/>
          <w:lang w:val="de-DE" w:eastAsia="de-DE"/>
        </w:rPr>
      </w:pPr>
      <w:hyperlink w:anchor="_Toc489615289" w:history="1">
        <w:r w:rsidR="00D07204" w:rsidRPr="00BF5CCE">
          <w:rPr>
            <w:rStyle w:val="Hyperlink"/>
            <w:noProof/>
          </w:rPr>
          <w:t>4.3</w:t>
        </w:r>
        <w:r w:rsidR="00D07204">
          <w:rPr>
            <w:rFonts w:asciiTheme="minorHAnsi" w:eastAsiaTheme="minorEastAsia" w:hAnsiTheme="minorHAnsi" w:cstheme="minorBidi"/>
            <w:noProof/>
            <w:sz w:val="22"/>
            <w:szCs w:val="22"/>
            <w:lang w:val="de-DE" w:eastAsia="de-DE"/>
          </w:rPr>
          <w:tab/>
        </w:r>
        <w:r w:rsidR="00D07204" w:rsidRPr="00BF5CCE">
          <w:rPr>
            <w:rStyle w:val="Hyperlink"/>
            <w:noProof/>
          </w:rPr>
          <w:t>Multi Stream, Single File</w:t>
        </w:r>
        <w:r w:rsidR="00D07204">
          <w:rPr>
            <w:noProof/>
            <w:webHidden/>
          </w:rPr>
          <w:tab/>
        </w:r>
        <w:r w:rsidR="00D07204">
          <w:rPr>
            <w:noProof/>
            <w:webHidden/>
          </w:rPr>
          <w:fldChar w:fldCharType="begin"/>
        </w:r>
        <w:r w:rsidR="00D07204">
          <w:rPr>
            <w:noProof/>
            <w:webHidden/>
          </w:rPr>
          <w:instrText xml:space="preserve"> PAGEREF _Toc489615289 \h </w:instrText>
        </w:r>
        <w:r w:rsidR="00D07204">
          <w:rPr>
            <w:noProof/>
            <w:webHidden/>
          </w:rPr>
        </w:r>
        <w:r w:rsidR="00D07204">
          <w:rPr>
            <w:noProof/>
            <w:webHidden/>
          </w:rPr>
          <w:fldChar w:fldCharType="separate"/>
        </w:r>
        <w:r w:rsidR="00D07204">
          <w:rPr>
            <w:noProof/>
            <w:webHidden/>
          </w:rPr>
          <w:t>8</w:t>
        </w:r>
        <w:r w:rsidR="00D07204">
          <w:rPr>
            <w:noProof/>
            <w:webHidden/>
          </w:rPr>
          <w:fldChar w:fldCharType="end"/>
        </w:r>
      </w:hyperlink>
    </w:p>
    <w:p w14:paraId="28E2F379" w14:textId="77777777" w:rsidR="00D07204" w:rsidRDefault="00C6736A">
      <w:pPr>
        <w:pStyle w:val="TOC2"/>
        <w:tabs>
          <w:tab w:val="left" w:pos="960"/>
          <w:tab w:val="right" w:leader="dot" w:pos="9350"/>
        </w:tabs>
        <w:rPr>
          <w:rFonts w:asciiTheme="minorHAnsi" w:eastAsiaTheme="minorEastAsia" w:hAnsiTheme="minorHAnsi" w:cstheme="minorBidi"/>
          <w:noProof/>
          <w:sz w:val="22"/>
          <w:szCs w:val="22"/>
          <w:lang w:val="de-DE" w:eastAsia="de-DE"/>
        </w:rPr>
      </w:pPr>
      <w:hyperlink w:anchor="_Toc489615290" w:history="1">
        <w:r w:rsidR="00D07204" w:rsidRPr="00BF5CCE">
          <w:rPr>
            <w:rStyle w:val="Hyperlink"/>
            <w:noProof/>
          </w:rPr>
          <w:t>4.4</w:t>
        </w:r>
        <w:r w:rsidR="00D07204">
          <w:rPr>
            <w:rFonts w:asciiTheme="minorHAnsi" w:eastAsiaTheme="minorEastAsia" w:hAnsiTheme="minorHAnsi" w:cstheme="minorBidi"/>
            <w:noProof/>
            <w:sz w:val="22"/>
            <w:szCs w:val="22"/>
            <w:lang w:val="de-DE" w:eastAsia="de-DE"/>
          </w:rPr>
          <w:tab/>
        </w:r>
        <w:r w:rsidR="00D07204" w:rsidRPr="00BF5CCE">
          <w:rPr>
            <w:rStyle w:val="Hyperlink"/>
            <w:noProof/>
          </w:rPr>
          <w:t>Multi Stream, Single File (with Additional Data)</w:t>
        </w:r>
        <w:r w:rsidR="00D07204">
          <w:rPr>
            <w:noProof/>
            <w:webHidden/>
          </w:rPr>
          <w:tab/>
        </w:r>
        <w:r w:rsidR="00D07204">
          <w:rPr>
            <w:noProof/>
            <w:webHidden/>
          </w:rPr>
          <w:fldChar w:fldCharType="begin"/>
        </w:r>
        <w:r w:rsidR="00D07204">
          <w:rPr>
            <w:noProof/>
            <w:webHidden/>
          </w:rPr>
          <w:instrText xml:space="preserve"> PAGEREF _Toc489615290 \h </w:instrText>
        </w:r>
        <w:r w:rsidR="00D07204">
          <w:rPr>
            <w:noProof/>
            <w:webHidden/>
          </w:rPr>
        </w:r>
        <w:r w:rsidR="00D07204">
          <w:rPr>
            <w:noProof/>
            <w:webHidden/>
          </w:rPr>
          <w:fldChar w:fldCharType="separate"/>
        </w:r>
        <w:r w:rsidR="00D07204">
          <w:rPr>
            <w:noProof/>
            <w:webHidden/>
          </w:rPr>
          <w:t>8</w:t>
        </w:r>
        <w:r w:rsidR="00D07204">
          <w:rPr>
            <w:noProof/>
            <w:webHidden/>
          </w:rPr>
          <w:fldChar w:fldCharType="end"/>
        </w:r>
      </w:hyperlink>
    </w:p>
    <w:p w14:paraId="25A338C2" w14:textId="77777777" w:rsidR="00D07204" w:rsidRDefault="00C6736A">
      <w:pPr>
        <w:pStyle w:val="TOC2"/>
        <w:tabs>
          <w:tab w:val="left" w:pos="960"/>
          <w:tab w:val="right" w:leader="dot" w:pos="9350"/>
        </w:tabs>
        <w:rPr>
          <w:rFonts w:asciiTheme="minorHAnsi" w:eastAsiaTheme="minorEastAsia" w:hAnsiTheme="minorHAnsi" w:cstheme="minorBidi"/>
          <w:noProof/>
          <w:sz w:val="22"/>
          <w:szCs w:val="22"/>
          <w:lang w:val="de-DE" w:eastAsia="de-DE"/>
        </w:rPr>
      </w:pPr>
      <w:hyperlink w:anchor="_Toc489615291" w:history="1">
        <w:r w:rsidR="00D07204" w:rsidRPr="00BF5CCE">
          <w:rPr>
            <w:rStyle w:val="Hyperlink"/>
            <w:noProof/>
          </w:rPr>
          <w:t>4.5</w:t>
        </w:r>
        <w:r w:rsidR="00D07204">
          <w:rPr>
            <w:rFonts w:asciiTheme="minorHAnsi" w:eastAsiaTheme="minorEastAsia" w:hAnsiTheme="minorHAnsi" w:cstheme="minorBidi"/>
            <w:noProof/>
            <w:sz w:val="22"/>
            <w:szCs w:val="22"/>
            <w:lang w:val="de-DE" w:eastAsia="de-DE"/>
          </w:rPr>
          <w:tab/>
        </w:r>
        <w:r w:rsidR="00D07204" w:rsidRPr="00BF5CCE">
          <w:rPr>
            <w:rStyle w:val="Hyperlink"/>
            <w:noProof/>
          </w:rPr>
          <w:t>Temporal Splitting of Files</w:t>
        </w:r>
        <w:r w:rsidR="00D07204">
          <w:rPr>
            <w:noProof/>
            <w:webHidden/>
          </w:rPr>
          <w:tab/>
        </w:r>
        <w:r w:rsidR="00D07204">
          <w:rPr>
            <w:noProof/>
            <w:webHidden/>
          </w:rPr>
          <w:fldChar w:fldCharType="begin"/>
        </w:r>
        <w:r w:rsidR="00D07204">
          <w:rPr>
            <w:noProof/>
            <w:webHidden/>
          </w:rPr>
          <w:instrText xml:space="preserve"> PAGEREF _Toc489615291 \h </w:instrText>
        </w:r>
        <w:r w:rsidR="00D07204">
          <w:rPr>
            <w:noProof/>
            <w:webHidden/>
          </w:rPr>
        </w:r>
        <w:r w:rsidR="00D07204">
          <w:rPr>
            <w:noProof/>
            <w:webHidden/>
          </w:rPr>
          <w:fldChar w:fldCharType="separate"/>
        </w:r>
        <w:r w:rsidR="00D07204">
          <w:rPr>
            <w:noProof/>
            <w:webHidden/>
          </w:rPr>
          <w:t>8</w:t>
        </w:r>
        <w:r w:rsidR="00D07204">
          <w:rPr>
            <w:noProof/>
            <w:webHidden/>
          </w:rPr>
          <w:fldChar w:fldCharType="end"/>
        </w:r>
      </w:hyperlink>
    </w:p>
    <w:p w14:paraId="01C52F1D" w14:textId="77777777" w:rsidR="00D07204" w:rsidRDefault="00C6736A">
      <w:pPr>
        <w:pStyle w:val="TOC2"/>
        <w:tabs>
          <w:tab w:val="left" w:pos="960"/>
          <w:tab w:val="right" w:leader="dot" w:pos="9350"/>
        </w:tabs>
        <w:rPr>
          <w:rFonts w:asciiTheme="minorHAnsi" w:eastAsiaTheme="minorEastAsia" w:hAnsiTheme="minorHAnsi" w:cstheme="minorBidi"/>
          <w:noProof/>
          <w:sz w:val="22"/>
          <w:szCs w:val="22"/>
          <w:lang w:val="de-DE" w:eastAsia="de-DE"/>
        </w:rPr>
      </w:pPr>
      <w:hyperlink w:anchor="_Toc489615294" w:history="1">
        <w:r w:rsidR="00D07204" w:rsidRPr="00BF5CCE">
          <w:rPr>
            <w:rStyle w:val="Hyperlink"/>
            <w:noProof/>
          </w:rPr>
          <w:t>4.6</w:t>
        </w:r>
        <w:r w:rsidR="00D07204">
          <w:rPr>
            <w:rFonts w:asciiTheme="minorHAnsi" w:eastAsiaTheme="minorEastAsia" w:hAnsiTheme="minorHAnsi" w:cstheme="minorBidi"/>
            <w:noProof/>
            <w:sz w:val="22"/>
            <w:szCs w:val="22"/>
            <w:lang w:val="de-DE" w:eastAsia="de-DE"/>
          </w:rPr>
          <w:tab/>
        </w:r>
        <w:r w:rsidR="00D07204" w:rsidRPr="00BF5CCE">
          <w:rPr>
            <w:rStyle w:val="Hyperlink"/>
            <w:noProof/>
          </w:rPr>
          <w:t>Spatial Splitting of Files</w:t>
        </w:r>
        <w:r w:rsidR="00D07204">
          <w:rPr>
            <w:noProof/>
            <w:webHidden/>
          </w:rPr>
          <w:tab/>
        </w:r>
        <w:r w:rsidR="00D07204">
          <w:rPr>
            <w:noProof/>
            <w:webHidden/>
          </w:rPr>
          <w:fldChar w:fldCharType="begin"/>
        </w:r>
        <w:r w:rsidR="00D07204">
          <w:rPr>
            <w:noProof/>
            <w:webHidden/>
          </w:rPr>
          <w:instrText xml:space="preserve"> PAGEREF _Toc489615294 \h </w:instrText>
        </w:r>
        <w:r w:rsidR="00D07204">
          <w:rPr>
            <w:noProof/>
            <w:webHidden/>
          </w:rPr>
        </w:r>
        <w:r w:rsidR="00D07204">
          <w:rPr>
            <w:noProof/>
            <w:webHidden/>
          </w:rPr>
          <w:fldChar w:fldCharType="separate"/>
        </w:r>
        <w:r w:rsidR="00D07204">
          <w:rPr>
            <w:noProof/>
            <w:webHidden/>
          </w:rPr>
          <w:t>8</w:t>
        </w:r>
        <w:r w:rsidR="00D07204">
          <w:rPr>
            <w:noProof/>
            <w:webHidden/>
          </w:rPr>
          <w:fldChar w:fldCharType="end"/>
        </w:r>
      </w:hyperlink>
    </w:p>
    <w:p w14:paraId="04AD2DB3" w14:textId="77777777" w:rsidR="00D07204" w:rsidRDefault="00C6736A">
      <w:pPr>
        <w:pStyle w:val="TOC2"/>
        <w:tabs>
          <w:tab w:val="left" w:pos="960"/>
          <w:tab w:val="right" w:leader="dot" w:pos="9350"/>
        </w:tabs>
        <w:rPr>
          <w:rFonts w:asciiTheme="minorHAnsi" w:eastAsiaTheme="minorEastAsia" w:hAnsiTheme="minorHAnsi" w:cstheme="minorBidi"/>
          <w:noProof/>
          <w:sz w:val="22"/>
          <w:szCs w:val="22"/>
          <w:lang w:val="de-DE" w:eastAsia="de-DE"/>
        </w:rPr>
      </w:pPr>
      <w:hyperlink w:anchor="_Toc489615295" w:history="1">
        <w:r w:rsidR="00D07204" w:rsidRPr="00BF5CCE">
          <w:rPr>
            <w:rStyle w:val="Hyperlink"/>
            <w:noProof/>
          </w:rPr>
          <w:t>4.7</w:t>
        </w:r>
        <w:r w:rsidR="00D07204">
          <w:rPr>
            <w:rFonts w:asciiTheme="minorHAnsi" w:eastAsiaTheme="minorEastAsia" w:hAnsiTheme="minorHAnsi" w:cstheme="minorBidi"/>
            <w:noProof/>
            <w:sz w:val="22"/>
            <w:szCs w:val="22"/>
            <w:lang w:val="de-DE" w:eastAsia="de-DE"/>
          </w:rPr>
          <w:tab/>
        </w:r>
        <w:r w:rsidR="00D07204" w:rsidRPr="00BF5CCE">
          <w:rPr>
            <w:rStyle w:val="Hyperlink"/>
            <w:noProof/>
          </w:rPr>
          <w:t>Spatial-Temporal Splitting of Files</w:t>
        </w:r>
        <w:r w:rsidR="00D07204">
          <w:rPr>
            <w:noProof/>
            <w:webHidden/>
          </w:rPr>
          <w:tab/>
        </w:r>
        <w:r w:rsidR="00D07204">
          <w:rPr>
            <w:noProof/>
            <w:webHidden/>
          </w:rPr>
          <w:fldChar w:fldCharType="begin"/>
        </w:r>
        <w:r w:rsidR="00D07204">
          <w:rPr>
            <w:noProof/>
            <w:webHidden/>
          </w:rPr>
          <w:instrText xml:space="preserve"> PAGEREF _Toc489615295 \h </w:instrText>
        </w:r>
        <w:r w:rsidR="00D07204">
          <w:rPr>
            <w:noProof/>
            <w:webHidden/>
          </w:rPr>
        </w:r>
        <w:r w:rsidR="00D07204">
          <w:rPr>
            <w:noProof/>
            <w:webHidden/>
          </w:rPr>
          <w:fldChar w:fldCharType="separate"/>
        </w:r>
        <w:r w:rsidR="00D07204">
          <w:rPr>
            <w:noProof/>
            <w:webHidden/>
          </w:rPr>
          <w:t>9</w:t>
        </w:r>
        <w:r w:rsidR="00D07204">
          <w:rPr>
            <w:noProof/>
            <w:webHidden/>
          </w:rPr>
          <w:fldChar w:fldCharType="end"/>
        </w:r>
      </w:hyperlink>
    </w:p>
    <w:p w14:paraId="02BEEE6C" w14:textId="77777777" w:rsidR="00D07204" w:rsidRDefault="00C6736A">
      <w:pPr>
        <w:pStyle w:val="TOC1"/>
        <w:tabs>
          <w:tab w:val="left" w:pos="480"/>
          <w:tab w:val="right" w:leader="dot" w:pos="9350"/>
        </w:tabs>
        <w:rPr>
          <w:rFonts w:asciiTheme="minorHAnsi" w:eastAsiaTheme="minorEastAsia" w:hAnsiTheme="minorHAnsi" w:cstheme="minorBidi"/>
          <w:noProof/>
          <w:sz w:val="22"/>
          <w:szCs w:val="22"/>
          <w:lang w:val="de-DE" w:eastAsia="de-DE"/>
        </w:rPr>
      </w:pPr>
      <w:hyperlink w:anchor="_Toc489615296" w:history="1">
        <w:r w:rsidR="00D07204" w:rsidRPr="00BF5CCE">
          <w:rPr>
            <w:rStyle w:val="Hyperlink"/>
            <w:noProof/>
          </w:rPr>
          <w:t>5</w:t>
        </w:r>
        <w:r w:rsidR="00D07204">
          <w:rPr>
            <w:rFonts w:asciiTheme="minorHAnsi" w:eastAsiaTheme="minorEastAsia" w:hAnsiTheme="minorHAnsi" w:cstheme="minorBidi"/>
            <w:noProof/>
            <w:sz w:val="22"/>
            <w:szCs w:val="22"/>
            <w:lang w:val="de-DE" w:eastAsia="de-DE"/>
          </w:rPr>
          <w:tab/>
        </w:r>
        <w:r w:rsidR="00D07204" w:rsidRPr="00BF5CCE">
          <w:rPr>
            <w:rStyle w:val="Hyperlink"/>
            <w:noProof/>
          </w:rPr>
          <w:t>Metadata File Naming and Association Mechanisms</w:t>
        </w:r>
        <w:r w:rsidR="00D07204">
          <w:rPr>
            <w:noProof/>
            <w:webHidden/>
          </w:rPr>
          <w:tab/>
        </w:r>
        <w:r w:rsidR="00D07204">
          <w:rPr>
            <w:noProof/>
            <w:webHidden/>
          </w:rPr>
          <w:fldChar w:fldCharType="begin"/>
        </w:r>
        <w:r w:rsidR="00D07204">
          <w:rPr>
            <w:noProof/>
            <w:webHidden/>
          </w:rPr>
          <w:instrText xml:space="preserve"> PAGEREF _Toc489615296 \h </w:instrText>
        </w:r>
        <w:r w:rsidR="00D07204">
          <w:rPr>
            <w:noProof/>
            <w:webHidden/>
          </w:rPr>
        </w:r>
        <w:r w:rsidR="00D07204">
          <w:rPr>
            <w:noProof/>
            <w:webHidden/>
          </w:rPr>
          <w:fldChar w:fldCharType="separate"/>
        </w:r>
        <w:r w:rsidR="00D07204">
          <w:rPr>
            <w:noProof/>
            <w:webHidden/>
          </w:rPr>
          <w:t>9</w:t>
        </w:r>
        <w:r w:rsidR="00D07204">
          <w:rPr>
            <w:noProof/>
            <w:webHidden/>
          </w:rPr>
          <w:fldChar w:fldCharType="end"/>
        </w:r>
      </w:hyperlink>
    </w:p>
    <w:p w14:paraId="71CD46CA" w14:textId="77777777" w:rsidR="00D07204" w:rsidRDefault="00C6736A">
      <w:pPr>
        <w:pStyle w:val="TOC1"/>
        <w:tabs>
          <w:tab w:val="left" w:pos="480"/>
          <w:tab w:val="right" w:leader="dot" w:pos="9350"/>
        </w:tabs>
        <w:rPr>
          <w:rFonts w:asciiTheme="minorHAnsi" w:eastAsiaTheme="minorEastAsia" w:hAnsiTheme="minorHAnsi" w:cstheme="minorBidi"/>
          <w:noProof/>
          <w:sz w:val="22"/>
          <w:szCs w:val="22"/>
          <w:lang w:val="de-DE" w:eastAsia="de-DE"/>
        </w:rPr>
      </w:pPr>
      <w:hyperlink w:anchor="_Toc489615297" w:history="1">
        <w:r w:rsidR="00D07204" w:rsidRPr="00BF5CCE">
          <w:rPr>
            <w:rStyle w:val="Hyperlink"/>
            <w:noProof/>
          </w:rPr>
          <w:t>6</w:t>
        </w:r>
        <w:r w:rsidR="00D07204">
          <w:rPr>
            <w:rFonts w:asciiTheme="minorHAnsi" w:eastAsiaTheme="minorEastAsia" w:hAnsiTheme="minorHAnsi" w:cstheme="minorBidi"/>
            <w:noProof/>
            <w:sz w:val="22"/>
            <w:szCs w:val="22"/>
            <w:lang w:val="de-DE" w:eastAsia="de-DE"/>
          </w:rPr>
          <w:tab/>
        </w:r>
        <w:r w:rsidR="00D07204" w:rsidRPr="00BF5CCE">
          <w:rPr>
            <w:rStyle w:val="Hyperlink"/>
            <w:noProof/>
          </w:rPr>
          <w:t>Domain Model</w:t>
        </w:r>
        <w:r w:rsidR="00D07204">
          <w:rPr>
            <w:noProof/>
            <w:webHidden/>
          </w:rPr>
          <w:tab/>
        </w:r>
        <w:r w:rsidR="00D07204">
          <w:rPr>
            <w:noProof/>
            <w:webHidden/>
          </w:rPr>
          <w:fldChar w:fldCharType="begin"/>
        </w:r>
        <w:r w:rsidR="00D07204">
          <w:rPr>
            <w:noProof/>
            <w:webHidden/>
          </w:rPr>
          <w:instrText xml:space="preserve"> PAGEREF _Toc489615297 \h </w:instrText>
        </w:r>
        <w:r w:rsidR="00D07204">
          <w:rPr>
            <w:noProof/>
            <w:webHidden/>
          </w:rPr>
        </w:r>
        <w:r w:rsidR="00D07204">
          <w:rPr>
            <w:noProof/>
            <w:webHidden/>
          </w:rPr>
          <w:fldChar w:fldCharType="separate"/>
        </w:r>
        <w:r w:rsidR="00D07204">
          <w:rPr>
            <w:noProof/>
            <w:webHidden/>
          </w:rPr>
          <w:t>9</w:t>
        </w:r>
        <w:r w:rsidR="00D07204">
          <w:rPr>
            <w:noProof/>
            <w:webHidden/>
          </w:rPr>
          <w:fldChar w:fldCharType="end"/>
        </w:r>
      </w:hyperlink>
    </w:p>
    <w:p w14:paraId="6B21B2B7" w14:textId="77777777" w:rsidR="00D07204" w:rsidRDefault="00C6736A">
      <w:pPr>
        <w:pStyle w:val="TOC2"/>
        <w:tabs>
          <w:tab w:val="left" w:pos="480"/>
          <w:tab w:val="right" w:leader="dot" w:pos="9350"/>
        </w:tabs>
        <w:rPr>
          <w:rFonts w:asciiTheme="minorHAnsi" w:eastAsiaTheme="minorEastAsia" w:hAnsiTheme="minorHAnsi" w:cstheme="minorBidi"/>
          <w:noProof/>
          <w:sz w:val="22"/>
          <w:szCs w:val="22"/>
          <w:lang w:val="de-DE" w:eastAsia="de-DE"/>
        </w:rPr>
      </w:pPr>
      <w:hyperlink w:anchor="_Toc489615298" w:history="1">
        <w:r w:rsidR="00D07204">
          <w:rPr>
            <w:rFonts w:asciiTheme="minorHAnsi" w:eastAsiaTheme="minorEastAsia" w:hAnsiTheme="minorHAnsi" w:cstheme="minorBidi"/>
            <w:noProof/>
            <w:sz w:val="22"/>
            <w:szCs w:val="22"/>
            <w:lang w:val="de-DE" w:eastAsia="de-DE"/>
          </w:rPr>
          <w:tab/>
        </w:r>
        <w:r w:rsidR="00D07204" w:rsidRPr="00BF5CCE">
          <w:rPr>
            <w:rStyle w:val="Hyperlink"/>
            <w:noProof/>
          </w:rPr>
          <w:t>Architecture</w:t>
        </w:r>
        <w:r w:rsidR="00D07204">
          <w:rPr>
            <w:noProof/>
            <w:webHidden/>
          </w:rPr>
          <w:tab/>
        </w:r>
        <w:r w:rsidR="00D07204">
          <w:rPr>
            <w:noProof/>
            <w:webHidden/>
          </w:rPr>
          <w:fldChar w:fldCharType="begin"/>
        </w:r>
        <w:r w:rsidR="00D07204">
          <w:rPr>
            <w:noProof/>
            <w:webHidden/>
          </w:rPr>
          <w:instrText xml:space="preserve"> PAGEREF _Toc489615298 \h </w:instrText>
        </w:r>
        <w:r w:rsidR="00D07204">
          <w:rPr>
            <w:noProof/>
            <w:webHidden/>
          </w:rPr>
        </w:r>
        <w:r w:rsidR="00D07204">
          <w:rPr>
            <w:noProof/>
            <w:webHidden/>
          </w:rPr>
          <w:fldChar w:fldCharType="separate"/>
        </w:r>
        <w:r w:rsidR="00D07204">
          <w:rPr>
            <w:noProof/>
            <w:webHidden/>
          </w:rPr>
          <w:t>10</w:t>
        </w:r>
        <w:r w:rsidR="00D07204">
          <w:rPr>
            <w:noProof/>
            <w:webHidden/>
          </w:rPr>
          <w:fldChar w:fldCharType="end"/>
        </w:r>
      </w:hyperlink>
    </w:p>
    <w:p w14:paraId="06D1FFC2" w14:textId="77777777" w:rsidR="00D07204" w:rsidRDefault="00C6736A">
      <w:pPr>
        <w:pStyle w:val="TOC2"/>
        <w:tabs>
          <w:tab w:val="right" w:leader="dot" w:pos="9350"/>
        </w:tabs>
        <w:rPr>
          <w:rFonts w:asciiTheme="minorHAnsi" w:eastAsiaTheme="minorEastAsia" w:hAnsiTheme="minorHAnsi" w:cstheme="minorBidi"/>
          <w:noProof/>
          <w:sz w:val="22"/>
          <w:szCs w:val="22"/>
          <w:lang w:val="de-DE" w:eastAsia="de-DE"/>
        </w:rPr>
      </w:pPr>
      <w:hyperlink w:anchor="_Toc489615299" w:history="1">
        <w:r w:rsidR="00D07204" w:rsidRPr="00BF5CCE">
          <w:rPr>
            <w:rStyle w:val="Hyperlink"/>
            <w:noProof/>
          </w:rPr>
          <w:t>6.1</w:t>
        </w:r>
        <w:r w:rsidR="00D07204">
          <w:rPr>
            <w:noProof/>
            <w:webHidden/>
          </w:rPr>
          <w:tab/>
        </w:r>
        <w:r w:rsidR="00D07204">
          <w:rPr>
            <w:noProof/>
            <w:webHidden/>
          </w:rPr>
          <w:fldChar w:fldCharType="begin"/>
        </w:r>
        <w:r w:rsidR="00D07204">
          <w:rPr>
            <w:noProof/>
            <w:webHidden/>
          </w:rPr>
          <w:instrText xml:space="preserve"> PAGEREF _Toc489615299 \h </w:instrText>
        </w:r>
        <w:r w:rsidR="00D07204">
          <w:rPr>
            <w:noProof/>
            <w:webHidden/>
          </w:rPr>
        </w:r>
        <w:r w:rsidR="00D07204">
          <w:rPr>
            <w:noProof/>
            <w:webHidden/>
          </w:rPr>
          <w:fldChar w:fldCharType="separate"/>
        </w:r>
        <w:r w:rsidR="00D07204">
          <w:rPr>
            <w:noProof/>
            <w:webHidden/>
          </w:rPr>
          <w:t>10</w:t>
        </w:r>
        <w:r w:rsidR="00D07204">
          <w:rPr>
            <w:noProof/>
            <w:webHidden/>
          </w:rPr>
          <w:fldChar w:fldCharType="end"/>
        </w:r>
      </w:hyperlink>
    </w:p>
    <w:p w14:paraId="414D70E5" w14:textId="77777777" w:rsidR="00D07204" w:rsidRDefault="00C6736A">
      <w:pPr>
        <w:pStyle w:val="TOC2"/>
        <w:tabs>
          <w:tab w:val="left" w:pos="960"/>
          <w:tab w:val="right" w:leader="dot" w:pos="9350"/>
        </w:tabs>
        <w:rPr>
          <w:rFonts w:asciiTheme="minorHAnsi" w:eastAsiaTheme="minorEastAsia" w:hAnsiTheme="minorHAnsi" w:cstheme="minorBidi"/>
          <w:noProof/>
          <w:sz w:val="22"/>
          <w:szCs w:val="22"/>
          <w:lang w:val="de-DE" w:eastAsia="de-DE"/>
        </w:rPr>
      </w:pPr>
      <w:hyperlink w:anchor="_Toc489615301" w:history="1">
        <w:r w:rsidR="00D07204" w:rsidRPr="00BF5CCE">
          <w:rPr>
            <w:rStyle w:val="Hyperlink"/>
            <w:noProof/>
          </w:rPr>
          <w:t>6.2</w:t>
        </w:r>
        <w:r w:rsidR="00D07204">
          <w:rPr>
            <w:rFonts w:asciiTheme="minorHAnsi" w:eastAsiaTheme="minorEastAsia" w:hAnsiTheme="minorHAnsi" w:cstheme="minorBidi"/>
            <w:noProof/>
            <w:sz w:val="22"/>
            <w:szCs w:val="22"/>
            <w:lang w:val="de-DE" w:eastAsia="de-DE"/>
          </w:rPr>
          <w:tab/>
        </w:r>
        <w:r w:rsidR="00D07204" w:rsidRPr="00BF5CCE">
          <w:rPr>
            <w:rStyle w:val="Hyperlink"/>
            <w:noProof/>
          </w:rPr>
          <w:t>Core classes</w:t>
        </w:r>
        <w:r w:rsidR="00D07204">
          <w:rPr>
            <w:noProof/>
            <w:webHidden/>
          </w:rPr>
          <w:tab/>
        </w:r>
        <w:r w:rsidR="00D07204">
          <w:rPr>
            <w:noProof/>
            <w:webHidden/>
          </w:rPr>
          <w:fldChar w:fldCharType="begin"/>
        </w:r>
        <w:r w:rsidR="00D07204">
          <w:rPr>
            <w:noProof/>
            <w:webHidden/>
          </w:rPr>
          <w:instrText xml:space="preserve"> PAGEREF _Toc489615301 \h </w:instrText>
        </w:r>
        <w:r w:rsidR="00D07204">
          <w:rPr>
            <w:noProof/>
            <w:webHidden/>
          </w:rPr>
        </w:r>
        <w:r w:rsidR="00D07204">
          <w:rPr>
            <w:noProof/>
            <w:webHidden/>
          </w:rPr>
          <w:fldChar w:fldCharType="separate"/>
        </w:r>
        <w:r w:rsidR="00D07204">
          <w:rPr>
            <w:noProof/>
            <w:webHidden/>
          </w:rPr>
          <w:t>11</w:t>
        </w:r>
        <w:r w:rsidR="00D07204">
          <w:rPr>
            <w:noProof/>
            <w:webHidden/>
          </w:rPr>
          <w:fldChar w:fldCharType="end"/>
        </w:r>
      </w:hyperlink>
    </w:p>
    <w:p w14:paraId="52F0DC9A" w14:textId="77777777" w:rsidR="00D07204" w:rsidRDefault="00C6736A">
      <w:pPr>
        <w:pStyle w:val="TOC3"/>
        <w:tabs>
          <w:tab w:val="left" w:pos="1200"/>
          <w:tab w:val="right" w:leader="dot" w:pos="9350"/>
        </w:tabs>
        <w:rPr>
          <w:rFonts w:asciiTheme="minorHAnsi" w:eastAsiaTheme="minorEastAsia" w:hAnsiTheme="minorHAnsi" w:cstheme="minorBidi"/>
          <w:noProof/>
          <w:sz w:val="22"/>
          <w:szCs w:val="22"/>
          <w:lang w:val="de-DE" w:eastAsia="de-DE"/>
        </w:rPr>
      </w:pPr>
      <w:hyperlink w:anchor="_Toc489615302" w:history="1">
        <w:r w:rsidR="00D07204" w:rsidRPr="00BF5CCE">
          <w:rPr>
            <w:rStyle w:val="Hyperlink"/>
            <w:noProof/>
          </w:rPr>
          <w:t>6.2.1</w:t>
        </w:r>
        <w:r w:rsidR="00D07204">
          <w:rPr>
            <w:rFonts w:asciiTheme="minorHAnsi" w:eastAsiaTheme="minorEastAsia" w:hAnsiTheme="minorHAnsi" w:cstheme="minorBidi"/>
            <w:noProof/>
            <w:sz w:val="22"/>
            <w:szCs w:val="22"/>
            <w:lang w:val="de-DE" w:eastAsia="de-DE"/>
          </w:rPr>
          <w:tab/>
        </w:r>
        <w:r w:rsidR="00D07204" w:rsidRPr="00BF5CCE">
          <w:rPr>
            <w:rStyle w:val="Hyperlink"/>
            <w:noProof/>
          </w:rPr>
          <w:t>Session object</w:t>
        </w:r>
        <w:r w:rsidR="00D07204">
          <w:rPr>
            <w:noProof/>
            <w:webHidden/>
          </w:rPr>
          <w:tab/>
        </w:r>
        <w:r w:rsidR="00D07204">
          <w:rPr>
            <w:noProof/>
            <w:webHidden/>
          </w:rPr>
          <w:fldChar w:fldCharType="begin"/>
        </w:r>
        <w:r w:rsidR="00D07204">
          <w:rPr>
            <w:noProof/>
            <w:webHidden/>
          </w:rPr>
          <w:instrText xml:space="preserve"> PAGEREF _Toc489615302 \h </w:instrText>
        </w:r>
        <w:r w:rsidR="00D07204">
          <w:rPr>
            <w:noProof/>
            <w:webHidden/>
          </w:rPr>
        </w:r>
        <w:r w:rsidR="00D07204">
          <w:rPr>
            <w:noProof/>
            <w:webHidden/>
          </w:rPr>
          <w:fldChar w:fldCharType="separate"/>
        </w:r>
        <w:r w:rsidR="00D07204">
          <w:rPr>
            <w:noProof/>
            <w:webHidden/>
          </w:rPr>
          <w:t>11</w:t>
        </w:r>
        <w:r w:rsidR="00D07204">
          <w:rPr>
            <w:noProof/>
            <w:webHidden/>
          </w:rPr>
          <w:fldChar w:fldCharType="end"/>
        </w:r>
      </w:hyperlink>
    </w:p>
    <w:p w14:paraId="7D4BF0DC" w14:textId="77777777" w:rsidR="00D07204" w:rsidRDefault="00C6736A">
      <w:pPr>
        <w:pStyle w:val="TOC3"/>
        <w:tabs>
          <w:tab w:val="left" w:pos="1200"/>
          <w:tab w:val="right" w:leader="dot" w:pos="9350"/>
        </w:tabs>
        <w:rPr>
          <w:rFonts w:asciiTheme="minorHAnsi" w:eastAsiaTheme="minorEastAsia" w:hAnsiTheme="minorHAnsi" w:cstheme="minorBidi"/>
          <w:noProof/>
          <w:sz w:val="22"/>
          <w:szCs w:val="22"/>
          <w:lang w:val="de-DE" w:eastAsia="de-DE"/>
        </w:rPr>
      </w:pPr>
      <w:hyperlink w:anchor="_Toc489615303" w:history="1">
        <w:r w:rsidR="00D07204" w:rsidRPr="00BF5CCE">
          <w:rPr>
            <w:rStyle w:val="Hyperlink"/>
            <w:noProof/>
          </w:rPr>
          <w:t>6.2.2</w:t>
        </w:r>
        <w:r w:rsidR="00D07204">
          <w:rPr>
            <w:rFonts w:asciiTheme="minorHAnsi" w:eastAsiaTheme="minorEastAsia" w:hAnsiTheme="minorHAnsi" w:cstheme="minorBidi"/>
            <w:noProof/>
            <w:sz w:val="22"/>
            <w:szCs w:val="22"/>
            <w:lang w:val="de-DE" w:eastAsia="de-DE"/>
          </w:rPr>
          <w:tab/>
        </w:r>
        <w:r w:rsidR="00D07204" w:rsidRPr="00BF5CCE">
          <w:rPr>
            <w:rStyle w:val="Hyperlink"/>
            <w:noProof/>
          </w:rPr>
          <w:t>System object</w:t>
        </w:r>
        <w:r w:rsidR="00D07204">
          <w:rPr>
            <w:noProof/>
            <w:webHidden/>
          </w:rPr>
          <w:tab/>
        </w:r>
        <w:r w:rsidR="00D07204">
          <w:rPr>
            <w:noProof/>
            <w:webHidden/>
          </w:rPr>
          <w:fldChar w:fldCharType="begin"/>
        </w:r>
        <w:r w:rsidR="00D07204">
          <w:rPr>
            <w:noProof/>
            <w:webHidden/>
          </w:rPr>
          <w:instrText xml:space="preserve"> PAGEREF _Toc489615303 \h </w:instrText>
        </w:r>
        <w:r w:rsidR="00D07204">
          <w:rPr>
            <w:noProof/>
            <w:webHidden/>
          </w:rPr>
        </w:r>
        <w:r w:rsidR="00D07204">
          <w:rPr>
            <w:noProof/>
            <w:webHidden/>
          </w:rPr>
          <w:fldChar w:fldCharType="separate"/>
        </w:r>
        <w:r w:rsidR="00D07204">
          <w:rPr>
            <w:noProof/>
            <w:webHidden/>
          </w:rPr>
          <w:t>12</w:t>
        </w:r>
        <w:r w:rsidR="00D07204">
          <w:rPr>
            <w:noProof/>
            <w:webHidden/>
          </w:rPr>
          <w:fldChar w:fldCharType="end"/>
        </w:r>
      </w:hyperlink>
    </w:p>
    <w:p w14:paraId="65641DDB" w14:textId="77777777" w:rsidR="00D07204" w:rsidRDefault="00C6736A">
      <w:pPr>
        <w:pStyle w:val="TOC3"/>
        <w:tabs>
          <w:tab w:val="left" w:pos="1200"/>
          <w:tab w:val="right" w:leader="dot" w:pos="9350"/>
        </w:tabs>
        <w:rPr>
          <w:rFonts w:asciiTheme="minorHAnsi" w:eastAsiaTheme="minorEastAsia" w:hAnsiTheme="minorHAnsi" w:cstheme="minorBidi"/>
          <w:noProof/>
          <w:sz w:val="22"/>
          <w:szCs w:val="22"/>
          <w:lang w:val="de-DE" w:eastAsia="de-DE"/>
        </w:rPr>
      </w:pPr>
      <w:hyperlink w:anchor="_Toc489615304" w:history="1">
        <w:r w:rsidR="00D07204" w:rsidRPr="00BF5CCE">
          <w:rPr>
            <w:rStyle w:val="Hyperlink"/>
            <w:noProof/>
          </w:rPr>
          <w:t>6.2.3</w:t>
        </w:r>
        <w:r w:rsidR="00D07204">
          <w:rPr>
            <w:rFonts w:asciiTheme="minorHAnsi" w:eastAsiaTheme="minorEastAsia" w:hAnsiTheme="minorHAnsi" w:cstheme="minorBidi"/>
            <w:noProof/>
            <w:sz w:val="22"/>
            <w:szCs w:val="22"/>
            <w:lang w:val="de-DE" w:eastAsia="de-DE"/>
          </w:rPr>
          <w:tab/>
        </w:r>
        <w:r w:rsidR="00D07204" w:rsidRPr="00BF5CCE">
          <w:rPr>
            <w:rStyle w:val="Hyperlink"/>
            <w:noProof/>
          </w:rPr>
          <w:t>Cluster object</w:t>
        </w:r>
        <w:r w:rsidR="00D07204">
          <w:rPr>
            <w:noProof/>
            <w:webHidden/>
          </w:rPr>
          <w:tab/>
        </w:r>
        <w:r w:rsidR="00D07204">
          <w:rPr>
            <w:noProof/>
            <w:webHidden/>
          </w:rPr>
          <w:fldChar w:fldCharType="begin"/>
        </w:r>
        <w:r w:rsidR="00D07204">
          <w:rPr>
            <w:noProof/>
            <w:webHidden/>
          </w:rPr>
          <w:instrText xml:space="preserve"> PAGEREF _Toc489615304 \h </w:instrText>
        </w:r>
        <w:r w:rsidR="00D07204">
          <w:rPr>
            <w:noProof/>
            <w:webHidden/>
          </w:rPr>
        </w:r>
        <w:r w:rsidR="00D07204">
          <w:rPr>
            <w:noProof/>
            <w:webHidden/>
          </w:rPr>
          <w:fldChar w:fldCharType="separate"/>
        </w:r>
        <w:r w:rsidR="00D07204">
          <w:rPr>
            <w:noProof/>
            <w:webHidden/>
          </w:rPr>
          <w:t>12</w:t>
        </w:r>
        <w:r w:rsidR="00D07204">
          <w:rPr>
            <w:noProof/>
            <w:webHidden/>
          </w:rPr>
          <w:fldChar w:fldCharType="end"/>
        </w:r>
      </w:hyperlink>
    </w:p>
    <w:p w14:paraId="4CDA572A" w14:textId="77777777" w:rsidR="00D07204" w:rsidRDefault="00C6736A">
      <w:pPr>
        <w:pStyle w:val="TOC3"/>
        <w:tabs>
          <w:tab w:val="left" w:pos="1200"/>
          <w:tab w:val="right" w:leader="dot" w:pos="9350"/>
        </w:tabs>
        <w:rPr>
          <w:rFonts w:asciiTheme="minorHAnsi" w:eastAsiaTheme="minorEastAsia" w:hAnsiTheme="minorHAnsi" w:cstheme="minorBidi"/>
          <w:noProof/>
          <w:sz w:val="22"/>
          <w:szCs w:val="22"/>
          <w:lang w:val="de-DE" w:eastAsia="de-DE"/>
        </w:rPr>
      </w:pPr>
      <w:hyperlink w:anchor="_Toc489615305" w:history="1">
        <w:r w:rsidR="00D07204" w:rsidRPr="00BF5CCE">
          <w:rPr>
            <w:rStyle w:val="Hyperlink"/>
            <w:noProof/>
          </w:rPr>
          <w:t>6.2.4</w:t>
        </w:r>
        <w:r w:rsidR="00D07204">
          <w:rPr>
            <w:rFonts w:asciiTheme="minorHAnsi" w:eastAsiaTheme="minorEastAsia" w:hAnsiTheme="minorHAnsi" w:cstheme="minorBidi"/>
            <w:noProof/>
            <w:sz w:val="22"/>
            <w:szCs w:val="22"/>
            <w:lang w:val="de-DE" w:eastAsia="de-DE"/>
          </w:rPr>
          <w:tab/>
        </w:r>
        <w:r w:rsidR="00D07204" w:rsidRPr="00BF5CCE">
          <w:rPr>
            <w:rStyle w:val="Hyperlink"/>
            <w:noProof/>
          </w:rPr>
          <w:t>Source Object</w:t>
        </w:r>
        <w:r w:rsidR="00D07204">
          <w:rPr>
            <w:noProof/>
            <w:webHidden/>
          </w:rPr>
          <w:tab/>
        </w:r>
        <w:r w:rsidR="00D07204">
          <w:rPr>
            <w:noProof/>
            <w:webHidden/>
          </w:rPr>
          <w:fldChar w:fldCharType="begin"/>
        </w:r>
        <w:r w:rsidR="00D07204">
          <w:rPr>
            <w:noProof/>
            <w:webHidden/>
          </w:rPr>
          <w:instrText xml:space="preserve"> PAGEREF _Toc489615305 \h </w:instrText>
        </w:r>
        <w:r w:rsidR="00D07204">
          <w:rPr>
            <w:noProof/>
            <w:webHidden/>
          </w:rPr>
        </w:r>
        <w:r w:rsidR="00D07204">
          <w:rPr>
            <w:noProof/>
            <w:webHidden/>
          </w:rPr>
          <w:fldChar w:fldCharType="separate"/>
        </w:r>
        <w:r w:rsidR="00D07204">
          <w:rPr>
            <w:noProof/>
            <w:webHidden/>
          </w:rPr>
          <w:t>13</w:t>
        </w:r>
        <w:r w:rsidR="00D07204">
          <w:rPr>
            <w:noProof/>
            <w:webHidden/>
          </w:rPr>
          <w:fldChar w:fldCharType="end"/>
        </w:r>
      </w:hyperlink>
    </w:p>
    <w:p w14:paraId="6F4EC2B7" w14:textId="77777777" w:rsidR="00D07204" w:rsidRDefault="00C6736A">
      <w:pPr>
        <w:pStyle w:val="TOC3"/>
        <w:tabs>
          <w:tab w:val="left" w:pos="1200"/>
          <w:tab w:val="right" w:leader="dot" w:pos="9350"/>
        </w:tabs>
        <w:rPr>
          <w:rFonts w:asciiTheme="minorHAnsi" w:eastAsiaTheme="minorEastAsia" w:hAnsiTheme="minorHAnsi" w:cstheme="minorBidi"/>
          <w:noProof/>
          <w:sz w:val="22"/>
          <w:szCs w:val="22"/>
          <w:lang w:val="de-DE" w:eastAsia="de-DE"/>
        </w:rPr>
      </w:pPr>
      <w:hyperlink w:anchor="_Toc489615306" w:history="1">
        <w:r w:rsidR="00D07204" w:rsidRPr="00BF5CCE">
          <w:rPr>
            <w:rStyle w:val="Hyperlink"/>
            <w:noProof/>
          </w:rPr>
          <w:t>6.2.5</w:t>
        </w:r>
        <w:r w:rsidR="00D07204">
          <w:rPr>
            <w:rFonts w:asciiTheme="minorHAnsi" w:eastAsiaTheme="minorEastAsia" w:hAnsiTheme="minorHAnsi" w:cstheme="minorBidi"/>
            <w:noProof/>
            <w:sz w:val="22"/>
            <w:szCs w:val="22"/>
            <w:lang w:val="de-DE" w:eastAsia="de-DE"/>
          </w:rPr>
          <w:tab/>
        </w:r>
        <w:r w:rsidR="00D07204" w:rsidRPr="00BF5CCE">
          <w:rPr>
            <w:rStyle w:val="Hyperlink"/>
            <w:noProof/>
          </w:rPr>
          <w:t>Band object</w:t>
        </w:r>
        <w:r w:rsidR="00D07204">
          <w:rPr>
            <w:noProof/>
            <w:webHidden/>
          </w:rPr>
          <w:tab/>
        </w:r>
        <w:r w:rsidR="00D07204">
          <w:rPr>
            <w:noProof/>
            <w:webHidden/>
          </w:rPr>
          <w:fldChar w:fldCharType="begin"/>
        </w:r>
        <w:r w:rsidR="00D07204">
          <w:rPr>
            <w:noProof/>
            <w:webHidden/>
          </w:rPr>
          <w:instrText xml:space="preserve"> PAGEREF _Toc489615306 \h </w:instrText>
        </w:r>
        <w:r w:rsidR="00D07204">
          <w:rPr>
            <w:noProof/>
            <w:webHidden/>
          </w:rPr>
        </w:r>
        <w:r w:rsidR="00D07204">
          <w:rPr>
            <w:noProof/>
            <w:webHidden/>
          </w:rPr>
          <w:fldChar w:fldCharType="separate"/>
        </w:r>
        <w:r w:rsidR="00D07204">
          <w:rPr>
            <w:noProof/>
            <w:webHidden/>
          </w:rPr>
          <w:t>14</w:t>
        </w:r>
        <w:r w:rsidR="00D07204">
          <w:rPr>
            <w:noProof/>
            <w:webHidden/>
          </w:rPr>
          <w:fldChar w:fldCharType="end"/>
        </w:r>
      </w:hyperlink>
    </w:p>
    <w:p w14:paraId="3B90EC3A" w14:textId="77777777" w:rsidR="00D07204" w:rsidRDefault="00C6736A">
      <w:pPr>
        <w:pStyle w:val="TOC3"/>
        <w:tabs>
          <w:tab w:val="left" w:pos="1200"/>
          <w:tab w:val="right" w:leader="dot" w:pos="9350"/>
        </w:tabs>
        <w:rPr>
          <w:rFonts w:asciiTheme="minorHAnsi" w:eastAsiaTheme="minorEastAsia" w:hAnsiTheme="minorHAnsi" w:cstheme="minorBidi"/>
          <w:noProof/>
          <w:sz w:val="22"/>
          <w:szCs w:val="22"/>
          <w:lang w:val="de-DE" w:eastAsia="de-DE"/>
        </w:rPr>
      </w:pPr>
      <w:hyperlink w:anchor="_Toc489615307" w:history="1">
        <w:r w:rsidR="00D07204" w:rsidRPr="00BF5CCE">
          <w:rPr>
            <w:rStyle w:val="Hyperlink"/>
            <w:noProof/>
          </w:rPr>
          <w:t>6.2.6</w:t>
        </w:r>
        <w:r w:rsidR="00D07204">
          <w:rPr>
            <w:rFonts w:asciiTheme="minorHAnsi" w:eastAsiaTheme="minorEastAsia" w:hAnsiTheme="minorHAnsi" w:cstheme="minorBidi"/>
            <w:noProof/>
            <w:sz w:val="22"/>
            <w:szCs w:val="22"/>
            <w:lang w:val="de-DE" w:eastAsia="de-DE"/>
          </w:rPr>
          <w:tab/>
        </w:r>
        <w:r w:rsidR="00D07204" w:rsidRPr="00BF5CCE">
          <w:rPr>
            <w:rStyle w:val="Hyperlink"/>
            <w:noProof/>
          </w:rPr>
          <w:t>Stream object</w:t>
        </w:r>
        <w:r w:rsidR="00D07204">
          <w:rPr>
            <w:noProof/>
            <w:webHidden/>
          </w:rPr>
          <w:tab/>
        </w:r>
        <w:r w:rsidR="00D07204">
          <w:rPr>
            <w:noProof/>
            <w:webHidden/>
          </w:rPr>
          <w:fldChar w:fldCharType="begin"/>
        </w:r>
        <w:r w:rsidR="00D07204">
          <w:rPr>
            <w:noProof/>
            <w:webHidden/>
          </w:rPr>
          <w:instrText xml:space="preserve"> PAGEREF _Toc489615307 \h </w:instrText>
        </w:r>
        <w:r w:rsidR="00D07204">
          <w:rPr>
            <w:noProof/>
            <w:webHidden/>
          </w:rPr>
        </w:r>
        <w:r w:rsidR="00D07204">
          <w:rPr>
            <w:noProof/>
            <w:webHidden/>
          </w:rPr>
          <w:fldChar w:fldCharType="separate"/>
        </w:r>
        <w:r w:rsidR="00D07204">
          <w:rPr>
            <w:noProof/>
            <w:webHidden/>
          </w:rPr>
          <w:t>14</w:t>
        </w:r>
        <w:r w:rsidR="00D07204">
          <w:rPr>
            <w:noProof/>
            <w:webHidden/>
          </w:rPr>
          <w:fldChar w:fldCharType="end"/>
        </w:r>
      </w:hyperlink>
    </w:p>
    <w:p w14:paraId="41C34FC0" w14:textId="77777777" w:rsidR="00D07204" w:rsidRDefault="00C6736A">
      <w:pPr>
        <w:pStyle w:val="TOC3"/>
        <w:tabs>
          <w:tab w:val="left" w:pos="1200"/>
          <w:tab w:val="right" w:leader="dot" w:pos="9350"/>
        </w:tabs>
        <w:rPr>
          <w:rFonts w:asciiTheme="minorHAnsi" w:eastAsiaTheme="minorEastAsia" w:hAnsiTheme="minorHAnsi" w:cstheme="minorBidi"/>
          <w:noProof/>
          <w:sz w:val="22"/>
          <w:szCs w:val="22"/>
          <w:lang w:val="de-DE" w:eastAsia="de-DE"/>
        </w:rPr>
      </w:pPr>
      <w:hyperlink w:anchor="_Toc489615309" w:history="1">
        <w:r w:rsidR="00D07204" w:rsidRPr="00BF5CCE">
          <w:rPr>
            <w:rStyle w:val="Hyperlink"/>
            <w:noProof/>
          </w:rPr>
          <w:t>6.2.7</w:t>
        </w:r>
        <w:r w:rsidR="00D07204">
          <w:rPr>
            <w:rFonts w:asciiTheme="minorHAnsi" w:eastAsiaTheme="minorEastAsia" w:hAnsiTheme="minorHAnsi" w:cstheme="minorBidi"/>
            <w:noProof/>
            <w:sz w:val="22"/>
            <w:szCs w:val="22"/>
            <w:lang w:val="de-DE" w:eastAsia="de-DE"/>
          </w:rPr>
          <w:tab/>
        </w:r>
        <w:r w:rsidR="00D07204" w:rsidRPr="00BF5CCE">
          <w:rPr>
            <w:rStyle w:val="Hyperlink"/>
            <w:noProof/>
          </w:rPr>
          <w:t>Lump object</w:t>
        </w:r>
        <w:r w:rsidR="00D07204">
          <w:rPr>
            <w:noProof/>
            <w:webHidden/>
          </w:rPr>
          <w:tab/>
        </w:r>
        <w:r w:rsidR="00D07204">
          <w:rPr>
            <w:noProof/>
            <w:webHidden/>
          </w:rPr>
          <w:fldChar w:fldCharType="begin"/>
        </w:r>
        <w:r w:rsidR="00D07204">
          <w:rPr>
            <w:noProof/>
            <w:webHidden/>
          </w:rPr>
          <w:instrText xml:space="preserve"> PAGEREF _Toc489615309 \h </w:instrText>
        </w:r>
        <w:r w:rsidR="00D07204">
          <w:rPr>
            <w:noProof/>
            <w:webHidden/>
          </w:rPr>
        </w:r>
        <w:r w:rsidR="00D07204">
          <w:rPr>
            <w:noProof/>
            <w:webHidden/>
          </w:rPr>
          <w:fldChar w:fldCharType="separate"/>
        </w:r>
        <w:r w:rsidR="00D07204">
          <w:rPr>
            <w:noProof/>
            <w:webHidden/>
          </w:rPr>
          <w:t>17</w:t>
        </w:r>
        <w:r w:rsidR="00D07204">
          <w:rPr>
            <w:noProof/>
            <w:webHidden/>
          </w:rPr>
          <w:fldChar w:fldCharType="end"/>
        </w:r>
      </w:hyperlink>
    </w:p>
    <w:p w14:paraId="7CD75B0D" w14:textId="77777777" w:rsidR="00D07204" w:rsidRDefault="00C6736A">
      <w:pPr>
        <w:pStyle w:val="TOC3"/>
        <w:tabs>
          <w:tab w:val="left" w:pos="1200"/>
          <w:tab w:val="right" w:leader="dot" w:pos="9350"/>
        </w:tabs>
        <w:rPr>
          <w:rFonts w:asciiTheme="minorHAnsi" w:eastAsiaTheme="minorEastAsia" w:hAnsiTheme="minorHAnsi" w:cstheme="minorBidi"/>
          <w:noProof/>
          <w:sz w:val="22"/>
          <w:szCs w:val="22"/>
          <w:lang w:val="de-DE" w:eastAsia="de-DE"/>
        </w:rPr>
      </w:pPr>
      <w:hyperlink w:anchor="_Toc489615311" w:history="1">
        <w:r w:rsidR="00D07204" w:rsidRPr="00BF5CCE">
          <w:rPr>
            <w:rStyle w:val="Hyperlink"/>
            <w:noProof/>
          </w:rPr>
          <w:t>6.2.8</w:t>
        </w:r>
        <w:r w:rsidR="00D07204">
          <w:rPr>
            <w:rFonts w:asciiTheme="minorHAnsi" w:eastAsiaTheme="minorEastAsia" w:hAnsiTheme="minorHAnsi" w:cstheme="minorBidi"/>
            <w:noProof/>
            <w:sz w:val="22"/>
            <w:szCs w:val="22"/>
            <w:lang w:val="de-DE" w:eastAsia="de-DE"/>
          </w:rPr>
          <w:tab/>
        </w:r>
        <w:r w:rsidR="00D07204" w:rsidRPr="00BF5CCE">
          <w:rPr>
            <w:rStyle w:val="Hyperlink"/>
            <w:noProof/>
          </w:rPr>
          <w:t>Chunk object</w:t>
        </w:r>
        <w:r w:rsidR="00D07204">
          <w:rPr>
            <w:noProof/>
            <w:webHidden/>
          </w:rPr>
          <w:tab/>
        </w:r>
        <w:r w:rsidR="00D07204">
          <w:rPr>
            <w:noProof/>
            <w:webHidden/>
          </w:rPr>
          <w:fldChar w:fldCharType="begin"/>
        </w:r>
        <w:r w:rsidR="00D07204">
          <w:rPr>
            <w:noProof/>
            <w:webHidden/>
          </w:rPr>
          <w:instrText xml:space="preserve"> PAGEREF _Toc489615311 \h </w:instrText>
        </w:r>
        <w:r w:rsidR="00D07204">
          <w:rPr>
            <w:noProof/>
            <w:webHidden/>
          </w:rPr>
        </w:r>
        <w:r w:rsidR="00D07204">
          <w:rPr>
            <w:noProof/>
            <w:webHidden/>
          </w:rPr>
          <w:fldChar w:fldCharType="separate"/>
        </w:r>
        <w:r w:rsidR="00D07204">
          <w:rPr>
            <w:noProof/>
            <w:webHidden/>
          </w:rPr>
          <w:t>18</w:t>
        </w:r>
        <w:r w:rsidR="00D07204">
          <w:rPr>
            <w:noProof/>
            <w:webHidden/>
          </w:rPr>
          <w:fldChar w:fldCharType="end"/>
        </w:r>
      </w:hyperlink>
    </w:p>
    <w:p w14:paraId="6CCD0DE9" w14:textId="77777777" w:rsidR="00D07204" w:rsidRDefault="00C6736A">
      <w:pPr>
        <w:pStyle w:val="TOC3"/>
        <w:tabs>
          <w:tab w:val="left" w:pos="1200"/>
          <w:tab w:val="right" w:leader="dot" w:pos="9350"/>
        </w:tabs>
        <w:rPr>
          <w:rFonts w:asciiTheme="minorHAnsi" w:eastAsiaTheme="minorEastAsia" w:hAnsiTheme="minorHAnsi" w:cstheme="minorBidi"/>
          <w:noProof/>
          <w:sz w:val="22"/>
          <w:szCs w:val="22"/>
          <w:lang w:val="de-DE" w:eastAsia="de-DE"/>
        </w:rPr>
      </w:pPr>
      <w:hyperlink w:anchor="_Toc489615313" w:history="1">
        <w:r w:rsidR="00D07204" w:rsidRPr="00BF5CCE">
          <w:rPr>
            <w:rStyle w:val="Hyperlink"/>
            <w:noProof/>
          </w:rPr>
          <w:t>6.2.9</w:t>
        </w:r>
        <w:r w:rsidR="00D07204">
          <w:rPr>
            <w:rFonts w:asciiTheme="minorHAnsi" w:eastAsiaTheme="minorEastAsia" w:hAnsiTheme="minorHAnsi" w:cstheme="minorBidi"/>
            <w:noProof/>
            <w:sz w:val="22"/>
            <w:szCs w:val="22"/>
            <w:lang w:val="de-DE" w:eastAsia="de-DE"/>
          </w:rPr>
          <w:tab/>
        </w:r>
        <w:r w:rsidR="00D07204" w:rsidRPr="00BF5CCE">
          <w:rPr>
            <w:rStyle w:val="Hyperlink"/>
            <w:noProof/>
          </w:rPr>
          <w:t>Block object</w:t>
        </w:r>
        <w:r w:rsidR="00D07204">
          <w:rPr>
            <w:noProof/>
            <w:webHidden/>
          </w:rPr>
          <w:tab/>
        </w:r>
        <w:r w:rsidR="00D07204">
          <w:rPr>
            <w:noProof/>
            <w:webHidden/>
          </w:rPr>
          <w:fldChar w:fldCharType="begin"/>
        </w:r>
        <w:r w:rsidR="00D07204">
          <w:rPr>
            <w:noProof/>
            <w:webHidden/>
          </w:rPr>
          <w:instrText xml:space="preserve"> PAGEREF _Toc489615313 \h </w:instrText>
        </w:r>
        <w:r w:rsidR="00D07204">
          <w:rPr>
            <w:noProof/>
            <w:webHidden/>
          </w:rPr>
        </w:r>
        <w:r w:rsidR="00D07204">
          <w:rPr>
            <w:noProof/>
            <w:webHidden/>
          </w:rPr>
          <w:fldChar w:fldCharType="separate"/>
        </w:r>
        <w:r w:rsidR="00D07204">
          <w:rPr>
            <w:noProof/>
            <w:webHidden/>
          </w:rPr>
          <w:t>19</w:t>
        </w:r>
        <w:r w:rsidR="00D07204">
          <w:rPr>
            <w:noProof/>
            <w:webHidden/>
          </w:rPr>
          <w:fldChar w:fldCharType="end"/>
        </w:r>
      </w:hyperlink>
    </w:p>
    <w:p w14:paraId="119B9E28" w14:textId="77777777" w:rsidR="00D07204" w:rsidRDefault="00C6736A">
      <w:pPr>
        <w:pStyle w:val="TOC3"/>
        <w:tabs>
          <w:tab w:val="left" w:pos="1440"/>
          <w:tab w:val="right" w:leader="dot" w:pos="9350"/>
        </w:tabs>
        <w:rPr>
          <w:rFonts w:asciiTheme="minorHAnsi" w:eastAsiaTheme="minorEastAsia" w:hAnsiTheme="minorHAnsi" w:cstheme="minorBidi"/>
          <w:noProof/>
          <w:sz w:val="22"/>
          <w:szCs w:val="22"/>
          <w:lang w:val="de-DE" w:eastAsia="de-DE"/>
        </w:rPr>
      </w:pPr>
      <w:hyperlink w:anchor="_Toc489615314" w:history="1">
        <w:r w:rsidR="00D07204" w:rsidRPr="00BF5CCE">
          <w:rPr>
            <w:rStyle w:val="Hyperlink"/>
            <w:noProof/>
          </w:rPr>
          <w:t>6.2.10</w:t>
        </w:r>
        <w:r w:rsidR="00D07204">
          <w:rPr>
            <w:rFonts w:asciiTheme="minorHAnsi" w:eastAsiaTheme="minorEastAsia" w:hAnsiTheme="minorHAnsi" w:cstheme="minorBidi"/>
            <w:noProof/>
            <w:sz w:val="22"/>
            <w:szCs w:val="22"/>
            <w:lang w:val="de-DE" w:eastAsia="de-DE"/>
          </w:rPr>
          <w:tab/>
        </w:r>
        <w:r w:rsidR="00D07204" w:rsidRPr="00BF5CCE">
          <w:rPr>
            <w:rStyle w:val="Hyperlink"/>
            <w:noProof/>
          </w:rPr>
          <w:t>Lane object</w:t>
        </w:r>
        <w:r w:rsidR="00D07204">
          <w:rPr>
            <w:noProof/>
            <w:webHidden/>
          </w:rPr>
          <w:tab/>
        </w:r>
        <w:r w:rsidR="00D07204">
          <w:rPr>
            <w:noProof/>
            <w:webHidden/>
          </w:rPr>
          <w:fldChar w:fldCharType="begin"/>
        </w:r>
        <w:r w:rsidR="00D07204">
          <w:rPr>
            <w:noProof/>
            <w:webHidden/>
          </w:rPr>
          <w:instrText xml:space="preserve"> PAGEREF _Toc489615314 \h </w:instrText>
        </w:r>
        <w:r w:rsidR="00D07204">
          <w:rPr>
            <w:noProof/>
            <w:webHidden/>
          </w:rPr>
        </w:r>
        <w:r w:rsidR="00D07204">
          <w:rPr>
            <w:noProof/>
            <w:webHidden/>
          </w:rPr>
          <w:fldChar w:fldCharType="separate"/>
        </w:r>
        <w:r w:rsidR="00D07204">
          <w:rPr>
            <w:noProof/>
            <w:webHidden/>
          </w:rPr>
          <w:t>20</w:t>
        </w:r>
        <w:r w:rsidR="00D07204">
          <w:rPr>
            <w:noProof/>
            <w:webHidden/>
          </w:rPr>
          <w:fldChar w:fldCharType="end"/>
        </w:r>
      </w:hyperlink>
    </w:p>
    <w:p w14:paraId="1A0F1769" w14:textId="77777777" w:rsidR="00D07204" w:rsidRDefault="00C6736A">
      <w:pPr>
        <w:pStyle w:val="TOC3"/>
        <w:tabs>
          <w:tab w:val="left" w:pos="1440"/>
          <w:tab w:val="right" w:leader="dot" w:pos="9350"/>
        </w:tabs>
        <w:rPr>
          <w:rFonts w:asciiTheme="minorHAnsi" w:eastAsiaTheme="minorEastAsia" w:hAnsiTheme="minorHAnsi" w:cstheme="minorBidi"/>
          <w:noProof/>
          <w:sz w:val="22"/>
          <w:szCs w:val="22"/>
          <w:lang w:val="de-DE" w:eastAsia="de-DE"/>
        </w:rPr>
      </w:pPr>
      <w:hyperlink w:anchor="_Toc489615315" w:history="1">
        <w:r w:rsidR="00D07204" w:rsidRPr="00BF5CCE">
          <w:rPr>
            <w:rStyle w:val="Hyperlink"/>
            <w:noProof/>
          </w:rPr>
          <w:t>6.2.11</w:t>
        </w:r>
        <w:r w:rsidR="00D07204">
          <w:rPr>
            <w:rFonts w:asciiTheme="minorHAnsi" w:eastAsiaTheme="minorEastAsia" w:hAnsiTheme="minorHAnsi" w:cstheme="minorBidi"/>
            <w:noProof/>
            <w:sz w:val="22"/>
            <w:szCs w:val="22"/>
            <w:lang w:val="de-DE" w:eastAsia="de-DE"/>
          </w:rPr>
          <w:tab/>
        </w:r>
        <w:r w:rsidR="00D07204" w:rsidRPr="00BF5CCE">
          <w:rPr>
            <w:rStyle w:val="Hyperlink"/>
            <w:noProof/>
          </w:rPr>
          <w:t>File object</w:t>
        </w:r>
        <w:r w:rsidR="00D07204">
          <w:rPr>
            <w:noProof/>
            <w:webHidden/>
          </w:rPr>
          <w:tab/>
        </w:r>
        <w:r w:rsidR="00D07204">
          <w:rPr>
            <w:noProof/>
            <w:webHidden/>
          </w:rPr>
          <w:fldChar w:fldCharType="begin"/>
        </w:r>
        <w:r w:rsidR="00D07204">
          <w:rPr>
            <w:noProof/>
            <w:webHidden/>
          </w:rPr>
          <w:instrText xml:space="preserve"> PAGEREF _Toc489615315 \h </w:instrText>
        </w:r>
        <w:r w:rsidR="00D07204">
          <w:rPr>
            <w:noProof/>
            <w:webHidden/>
          </w:rPr>
        </w:r>
        <w:r w:rsidR="00D07204">
          <w:rPr>
            <w:noProof/>
            <w:webHidden/>
          </w:rPr>
          <w:fldChar w:fldCharType="separate"/>
        </w:r>
        <w:r w:rsidR="00D07204">
          <w:rPr>
            <w:noProof/>
            <w:webHidden/>
          </w:rPr>
          <w:t>21</w:t>
        </w:r>
        <w:r w:rsidR="00D07204">
          <w:rPr>
            <w:noProof/>
            <w:webHidden/>
          </w:rPr>
          <w:fldChar w:fldCharType="end"/>
        </w:r>
      </w:hyperlink>
    </w:p>
    <w:p w14:paraId="5001D76F" w14:textId="77777777" w:rsidR="00D07204" w:rsidRDefault="00C6736A">
      <w:pPr>
        <w:pStyle w:val="TOC3"/>
        <w:tabs>
          <w:tab w:val="left" w:pos="1440"/>
          <w:tab w:val="right" w:leader="dot" w:pos="9350"/>
        </w:tabs>
        <w:rPr>
          <w:rFonts w:asciiTheme="minorHAnsi" w:eastAsiaTheme="minorEastAsia" w:hAnsiTheme="minorHAnsi" w:cstheme="minorBidi"/>
          <w:noProof/>
          <w:sz w:val="22"/>
          <w:szCs w:val="22"/>
          <w:lang w:val="de-DE" w:eastAsia="de-DE"/>
        </w:rPr>
      </w:pPr>
      <w:hyperlink w:anchor="_Toc489615316" w:history="1">
        <w:r w:rsidR="00D07204" w:rsidRPr="00BF5CCE">
          <w:rPr>
            <w:rStyle w:val="Hyperlink"/>
            <w:noProof/>
          </w:rPr>
          <w:t>6.2.12</w:t>
        </w:r>
        <w:r w:rsidR="00D07204">
          <w:rPr>
            <w:rFonts w:asciiTheme="minorHAnsi" w:eastAsiaTheme="minorEastAsia" w:hAnsiTheme="minorHAnsi" w:cstheme="minorBidi"/>
            <w:noProof/>
            <w:sz w:val="22"/>
            <w:szCs w:val="22"/>
            <w:lang w:val="de-DE" w:eastAsia="de-DE"/>
          </w:rPr>
          <w:tab/>
        </w:r>
        <w:r w:rsidR="00D07204" w:rsidRPr="00BF5CCE">
          <w:rPr>
            <w:rStyle w:val="Hyperlink"/>
            <w:noProof/>
          </w:rPr>
          <w:t>FileSet Object</w:t>
        </w:r>
        <w:r w:rsidR="00D07204">
          <w:rPr>
            <w:noProof/>
            <w:webHidden/>
          </w:rPr>
          <w:tab/>
        </w:r>
        <w:r w:rsidR="00D07204">
          <w:rPr>
            <w:noProof/>
            <w:webHidden/>
          </w:rPr>
          <w:fldChar w:fldCharType="begin"/>
        </w:r>
        <w:r w:rsidR="00D07204">
          <w:rPr>
            <w:noProof/>
            <w:webHidden/>
          </w:rPr>
          <w:instrText xml:space="preserve"> PAGEREF _Toc489615316 \h </w:instrText>
        </w:r>
        <w:r w:rsidR="00D07204">
          <w:rPr>
            <w:noProof/>
            <w:webHidden/>
          </w:rPr>
        </w:r>
        <w:r w:rsidR="00D07204">
          <w:rPr>
            <w:noProof/>
            <w:webHidden/>
          </w:rPr>
          <w:fldChar w:fldCharType="separate"/>
        </w:r>
        <w:r w:rsidR="00D07204">
          <w:rPr>
            <w:noProof/>
            <w:webHidden/>
          </w:rPr>
          <w:t>22</w:t>
        </w:r>
        <w:r w:rsidR="00D07204">
          <w:rPr>
            <w:noProof/>
            <w:webHidden/>
          </w:rPr>
          <w:fldChar w:fldCharType="end"/>
        </w:r>
      </w:hyperlink>
    </w:p>
    <w:p w14:paraId="71B29151" w14:textId="77777777" w:rsidR="00D07204" w:rsidRDefault="00C6736A">
      <w:pPr>
        <w:pStyle w:val="TOC2"/>
        <w:tabs>
          <w:tab w:val="left" w:pos="960"/>
          <w:tab w:val="right" w:leader="dot" w:pos="9350"/>
        </w:tabs>
        <w:rPr>
          <w:rFonts w:asciiTheme="minorHAnsi" w:eastAsiaTheme="minorEastAsia" w:hAnsiTheme="minorHAnsi" w:cstheme="minorBidi"/>
          <w:noProof/>
          <w:sz w:val="22"/>
          <w:szCs w:val="22"/>
          <w:lang w:val="de-DE" w:eastAsia="de-DE"/>
        </w:rPr>
      </w:pPr>
      <w:hyperlink w:anchor="_Toc489615317" w:history="1">
        <w:r w:rsidR="00D07204" w:rsidRPr="00BF5CCE">
          <w:rPr>
            <w:rStyle w:val="Hyperlink"/>
            <w:noProof/>
          </w:rPr>
          <w:t>6.3</w:t>
        </w:r>
        <w:r w:rsidR="00D07204">
          <w:rPr>
            <w:rFonts w:asciiTheme="minorHAnsi" w:eastAsiaTheme="minorEastAsia" w:hAnsiTheme="minorHAnsi" w:cstheme="minorBidi"/>
            <w:noProof/>
            <w:sz w:val="22"/>
            <w:szCs w:val="22"/>
            <w:lang w:val="de-DE" w:eastAsia="de-DE"/>
          </w:rPr>
          <w:tab/>
        </w:r>
        <w:r w:rsidR="00D07204" w:rsidRPr="00BF5CCE">
          <w:rPr>
            <w:rStyle w:val="Hyperlink"/>
            <w:noProof/>
          </w:rPr>
          <w:t>Foundation Classes</w:t>
        </w:r>
        <w:r w:rsidR="00D07204">
          <w:rPr>
            <w:noProof/>
            <w:webHidden/>
          </w:rPr>
          <w:tab/>
        </w:r>
        <w:r w:rsidR="00D07204">
          <w:rPr>
            <w:noProof/>
            <w:webHidden/>
          </w:rPr>
          <w:fldChar w:fldCharType="begin"/>
        </w:r>
        <w:r w:rsidR="00D07204">
          <w:rPr>
            <w:noProof/>
            <w:webHidden/>
          </w:rPr>
          <w:instrText xml:space="preserve"> PAGEREF _Toc489615317 \h </w:instrText>
        </w:r>
        <w:r w:rsidR="00D07204">
          <w:rPr>
            <w:noProof/>
            <w:webHidden/>
          </w:rPr>
        </w:r>
        <w:r w:rsidR="00D07204">
          <w:rPr>
            <w:noProof/>
            <w:webHidden/>
          </w:rPr>
          <w:fldChar w:fldCharType="separate"/>
        </w:r>
        <w:r w:rsidR="00D07204">
          <w:rPr>
            <w:noProof/>
            <w:webHidden/>
          </w:rPr>
          <w:t>22</w:t>
        </w:r>
        <w:r w:rsidR="00D07204">
          <w:rPr>
            <w:noProof/>
            <w:webHidden/>
          </w:rPr>
          <w:fldChar w:fldCharType="end"/>
        </w:r>
      </w:hyperlink>
    </w:p>
    <w:p w14:paraId="6A7DC204" w14:textId="77777777" w:rsidR="00D07204" w:rsidRDefault="00C6736A">
      <w:pPr>
        <w:pStyle w:val="TOC3"/>
        <w:tabs>
          <w:tab w:val="left" w:pos="1200"/>
          <w:tab w:val="right" w:leader="dot" w:pos="9350"/>
        </w:tabs>
        <w:rPr>
          <w:rFonts w:asciiTheme="minorHAnsi" w:eastAsiaTheme="minorEastAsia" w:hAnsiTheme="minorHAnsi" w:cstheme="minorBidi"/>
          <w:noProof/>
          <w:sz w:val="22"/>
          <w:szCs w:val="22"/>
          <w:lang w:val="de-DE" w:eastAsia="de-DE"/>
        </w:rPr>
      </w:pPr>
      <w:hyperlink w:anchor="_Toc489615318" w:history="1">
        <w:r w:rsidR="00D07204" w:rsidRPr="00BF5CCE">
          <w:rPr>
            <w:rStyle w:val="Hyperlink"/>
            <w:noProof/>
          </w:rPr>
          <w:t>6.3.1</w:t>
        </w:r>
        <w:r w:rsidR="00D07204">
          <w:rPr>
            <w:rFonts w:asciiTheme="minorHAnsi" w:eastAsiaTheme="minorEastAsia" w:hAnsiTheme="minorHAnsi" w:cstheme="minorBidi"/>
            <w:noProof/>
            <w:sz w:val="22"/>
            <w:szCs w:val="22"/>
            <w:lang w:val="de-DE" w:eastAsia="de-DE"/>
          </w:rPr>
          <w:tab/>
        </w:r>
        <w:r w:rsidR="00D07204" w:rsidRPr="00BF5CCE">
          <w:rPr>
            <w:rStyle w:val="Hyperlink"/>
            <w:noProof/>
          </w:rPr>
          <w:t>URI</w:t>
        </w:r>
        <w:r w:rsidR="00D07204">
          <w:rPr>
            <w:noProof/>
            <w:webHidden/>
          </w:rPr>
          <w:tab/>
        </w:r>
        <w:r w:rsidR="00D07204">
          <w:rPr>
            <w:noProof/>
            <w:webHidden/>
          </w:rPr>
          <w:fldChar w:fldCharType="begin"/>
        </w:r>
        <w:r w:rsidR="00D07204">
          <w:rPr>
            <w:noProof/>
            <w:webHidden/>
          </w:rPr>
          <w:instrText xml:space="preserve"> PAGEREF _Toc489615318 \h </w:instrText>
        </w:r>
        <w:r w:rsidR="00D07204">
          <w:rPr>
            <w:noProof/>
            <w:webHidden/>
          </w:rPr>
        </w:r>
        <w:r w:rsidR="00D07204">
          <w:rPr>
            <w:noProof/>
            <w:webHidden/>
          </w:rPr>
          <w:fldChar w:fldCharType="separate"/>
        </w:r>
        <w:r w:rsidR="00D07204">
          <w:rPr>
            <w:noProof/>
            <w:webHidden/>
          </w:rPr>
          <w:t>22</w:t>
        </w:r>
        <w:r w:rsidR="00D07204">
          <w:rPr>
            <w:noProof/>
            <w:webHidden/>
          </w:rPr>
          <w:fldChar w:fldCharType="end"/>
        </w:r>
      </w:hyperlink>
    </w:p>
    <w:p w14:paraId="7588FB60" w14:textId="77777777" w:rsidR="00D07204" w:rsidRDefault="00C6736A">
      <w:pPr>
        <w:pStyle w:val="TOC3"/>
        <w:tabs>
          <w:tab w:val="left" w:pos="1200"/>
          <w:tab w:val="right" w:leader="dot" w:pos="9350"/>
        </w:tabs>
        <w:rPr>
          <w:rFonts w:asciiTheme="minorHAnsi" w:eastAsiaTheme="minorEastAsia" w:hAnsiTheme="minorHAnsi" w:cstheme="minorBidi"/>
          <w:noProof/>
          <w:sz w:val="22"/>
          <w:szCs w:val="22"/>
          <w:lang w:val="de-DE" w:eastAsia="de-DE"/>
        </w:rPr>
      </w:pPr>
      <w:hyperlink w:anchor="_Toc489615319" w:history="1">
        <w:r w:rsidR="00D07204" w:rsidRPr="00BF5CCE">
          <w:rPr>
            <w:rStyle w:val="Hyperlink"/>
            <w:noProof/>
          </w:rPr>
          <w:t>6.3.2</w:t>
        </w:r>
        <w:r w:rsidR="00D07204">
          <w:rPr>
            <w:rFonts w:asciiTheme="minorHAnsi" w:eastAsiaTheme="minorEastAsia" w:hAnsiTheme="minorHAnsi" w:cstheme="minorBidi"/>
            <w:noProof/>
            <w:sz w:val="22"/>
            <w:szCs w:val="22"/>
            <w:lang w:val="de-DE" w:eastAsia="de-DE"/>
          </w:rPr>
          <w:tab/>
        </w:r>
        <w:r w:rsidR="00D07204" w:rsidRPr="00BF5CCE">
          <w:rPr>
            <w:rStyle w:val="Hyperlink"/>
            <w:noProof/>
          </w:rPr>
          <w:t>DateTime</w:t>
        </w:r>
        <w:r w:rsidR="00D07204">
          <w:rPr>
            <w:noProof/>
            <w:webHidden/>
          </w:rPr>
          <w:tab/>
        </w:r>
        <w:r w:rsidR="00D07204">
          <w:rPr>
            <w:noProof/>
            <w:webHidden/>
          </w:rPr>
          <w:fldChar w:fldCharType="begin"/>
        </w:r>
        <w:r w:rsidR="00D07204">
          <w:rPr>
            <w:noProof/>
            <w:webHidden/>
          </w:rPr>
          <w:instrText xml:space="preserve"> PAGEREF _Toc489615319 \h </w:instrText>
        </w:r>
        <w:r w:rsidR="00D07204">
          <w:rPr>
            <w:noProof/>
            <w:webHidden/>
          </w:rPr>
        </w:r>
        <w:r w:rsidR="00D07204">
          <w:rPr>
            <w:noProof/>
            <w:webHidden/>
          </w:rPr>
          <w:fldChar w:fldCharType="separate"/>
        </w:r>
        <w:r w:rsidR="00D07204">
          <w:rPr>
            <w:noProof/>
            <w:webHidden/>
          </w:rPr>
          <w:t>22</w:t>
        </w:r>
        <w:r w:rsidR="00D07204">
          <w:rPr>
            <w:noProof/>
            <w:webHidden/>
          </w:rPr>
          <w:fldChar w:fldCharType="end"/>
        </w:r>
      </w:hyperlink>
    </w:p>
    <w:p w14:paraId="23208F9B" w14:textId="77777777" w:rsidR="00D07204" w:rsidRDefault="00C6736A">
      <w:pPr>
        <w:pStyle w:val="TOC3"/>
        <w:tabs>
          <w:tab w:val="left" w:pos="1200"/>
          <w:tab w:val="right" w:leader="dot" w:pos="9350"/>
        </w:tabs>
        <w:rPr>
          <w:rFonts w:asciiTheme="minorHAnsi" w:eastAsiaTheme="minorEastAsia" w:hAnsiTheme="minorHAnsi" w:cstheme="minorBidi"/>
          <w:noProof/>
          <w:sz w:val="22"/>
          <w:szCs w:val="22"/>
          <w:lang w:val="de-DE" w:eastAsia="de-DE"/>
        </w:rPr>
      </w:pPr>
      <w:hyperlink w:anchor="_Toc489615320" w:history="1">
        <w:r w:rsidR="00D07204" w:rsidRPr="00BF5CCE">
          <w:rPr>
            <w:rStyle w:val="Hyperlink"/>
            <w:noProof/>
          </w:rPr>
          <w:t>6.3.3</w:t>
        </w:r>
        <w:r w:rsidR="00D07204">
          <w:rPr>
            <w:rFonts w:asciiTheme="minorHAnsi" w:eastAsiaTheme="minorEastAsia" w:hAnsiTheme="minorHAnsi" w:cstheme="minorBidi"/>
            <w:noProof/>
            <w:sz w:val="22"/>
            <w:szCs w:val="22"/>
            <w:lang w:val="de-DE" w:eastAsia="de-DE"/>
          </w:rPr>
          <w:tab/>
        </w:r>
        <w:r w:rsidR="00D07204" w:rsidRPr="00BF5CCE">
          <w:rPr>
            <w:rStyle w:val="Hyperlink"/>
            <w:noProof/>
          </w:rPr>
          <w:t>Frequency</w:t>
        </w:r>
        <w:r w:rsidR="00D07204">
          <w:rPr>
            <w:noProof/>
            <w:webHidden/>
          </w:rPr>
          <w:tab/>
        </w:r>
        <w:r w:rsidR="00D07204">
          <w:rPr>
            <w:noProof/>
            <w:webHidden/>
          </w:rPr>
          <w:fldChar w:fldCharType="begin"/>
        </w:r>
        <w:r w:rsidR="00D07204">
          <w:rPr>
            <w:noProof/>
            <w:webHidden/>
          </w:rPr>
          <w:instrText xml:space="preserve"> PAGEREF _Toc489615320 \h </w:instrText>
        </w:r>
        <w:r w:rsidR="00D07204">
          <w:rPr>
            <w:noProof/>
            <w:webHidden/>
          </w:rPr>
        </w:r>
        <w:r w:rsidR="00D07204">
          <w:rPr>
            <w:noProof/>
            <w:webHidden/>
          </w:rPr>
          <w:fldChar w:fldCharType="separate"/>
        </w:r>
        <w:r w:rsidR="00D07204">
          <w:rPr>
            <w:noProof/>
            <w:webHidden/>
          </w:rPr>
          <w:t>22</w:t>
        </w:r>
        <w:r w:rsidR="00D07204">
          <w:rPr>
            <w:noProof/>
            <w:webHidden/>
          </w:rPr>
          <w:fldChar w:fldCharType="end"/>
        </w:r>
      </w:hyperlink>
    </w:p>
    <w:p w14:paraId="3331FF5B" w14:textId="77777777" w:rsidR="00D07204" w:rsidRDefault="00C6736A">
      <w:pPr>
        <w:pStyle w:val="TOC3"/>
        <w:tabs>
          <w:tab w:val="left" w:pos="1200"/>
          <w:tab w:val="right" w:leader="dot" w:pos="9350"/>
        </w:tabs>
        <w:rPr>
          <w:rFonts w:asciiTheme="minorHAnsi" w:eastAsiaTheme="minorEastAsia" w:hAnsiTheme="minorHAnsi" w:cstheme="minorBidi"/>
          <w:noProof/>
          <w:sz w:val="22"/>
          <w:szCs w:val="22"/>
          <w:lang w:val="de-DE" w:eastAsia="de-DE"/>
        </w:rPr>
      </w:pPr>
      <w:hyperlink w:anchor="_Toc489615323" w:history="1">
        <w:r w:rsidR="00D07204" w:rsidRPr="00BF5CCE">
          <w:rPr>
            <w:rStyle w:val="Hyperlink"/>
            <w:noProof/>
          </w:rPr>
          <w:t>6.3.4</w:t>
        </w:r>
        <w:r w:rsidR="00D07204">
          <w:rPr>
            <w:rFonts w:asciiTheme="minorHAnsi" w:eastAsiaTheme="minorEastAsia" w:hAnsiTheme="minorHAnsi" w:cstheme="minorBidi"/>
            <w:noProof/>
            <w:sz w:val="22"/>
            <w:szCs w:val="22"/>
            <w:lang w:val="de-DE" w:eastAsia="de-DE"/>
          </w:rPr>
          <w:tab/>
        </w:r>
        <w:r w:rsidR="00D07204" w:rsidRPr="00BF5CCE">
          <w:rPr>
            <w:rStyle w:val="Hyperlink"/>
            <w:noProof/>
          </w:rPr>
          <w:t>Duration</w:t>
        </w:r>
        <w:r w:rsidR="00D07204">
          <w:rPr>
            <w:noProof/>
            <w:webHidden/>
          </w:rPr>
          <w:tab/>
        </w:r>
        <w:r w:rsidR="00D07204">
          <w:rPr>
            <w:noProof/>
            <w:webHidden/>
          </w:rPr>
          <w:fldChar w:fldCharType="begin"/>
        </w:r>
        <w:r w:rsidR="00D07204">
          <w:rPr>
            <w:noProof/>
            <w:webHidden/>
          </w:rPr>
          <w:instrText xml:space="preserve"> PAGEREF _Toc489615323 \h </w:instrText>
        </w:r>
        <w:r w:rsidR="00D07204">
          <w:rPr>
            <w:noProof/>
            <w:webHidden/>
          </w:rPr>
        </w:r>
        <w:r w:rsidR="00D07204">
          <w:rPr>
            <w:noProof/>
            <w:webHidden/>
          </w:rPr>
          <w:fldChar w:fldCharType="separate"/>
        </w:r>
        <w:r w:rsidR="00D07204">
          <w:rPr>
            <w:noProof/>
            <w:webHidden/>
          </w:rPr>
          <w:t>22</w:t>
        </w:r>
        <w:r w:rsidR="00D07204">
          <w:rPr>
            <w:noProof/>
            <w:webHidden/>
          </w:rPr>
          <w:fldChar w:fldCharType="end"/>
        </w:r>
      </w:hyperlink>
    </w:p>
    <w:p w14:paraId="201E1BEE" w14:textId="77777777" w:rsidR="00D07204" w:rsidRDefault="00C6736A">
      <w:pPr>
        <w:pStyle w:val="TOC3"/>
        <w:tabs>
          <w:tab w:val="left" w:pos="1200"/>
          <w:tab w:val="right" w:leader="dot" w:pos="9350"/>
        </w:tabs>
        <w:rPr>
          <w:rFonts w:asciiTheme="minorHAnsi" w:eastAsiaTheme="minorEastAsia" w:hAnsiTheme="minorHAnsi" w:cstheme="minorBidi"/>
          <w:noProof/>
          <w:sz w:val="22"/>
          <w:szCs w:val="22"/>
          <w:lang w:val="de-DE" w:eastAsia="de-DE"/>
        </w:rPr>
      </w:pPr>
      <w:hyperlink w:anchor="_Toc489615324" w:history="1">
        <w:r w:rsidR="00D07204" w:rsidRPr="00BF5CCE">
          <w:rPr>
            <w:rStyle w:val="Hyperlink"/>
            <w:noProof/>
          </w:rPr>
          <w:t>6.3.5</w:t>
        </w:r>
        <w:r w:rsidR="00D07204">
          <w:rPr>
            <w:rFonts w:asciiTheme="minorHAnsi" w:eastAsiaTheme="minorEastAsia" w:hAnsiTheme="minorHAnsi" w:cstheme="minorBidi"/>
            <w:noProof/>
            <w:sz w:val="22"/>
            <w:szCs w:val="22"/>
            <w:lang w:val="de-DE" w:eastAsia="de-DE"/>
          </w:rPr>
          <w:tab/>
        </w:r>
        <w:r w:rsidR="00D07204" w:rsidRPr="00BF5CCE">
          <w:rPr>
            <w:rStyle w:val="Hyperlink"/>
            <w:noProof/>
          </w:rPr>
          <w:t>Position</w:t>
        </w:r>
        <w:r w:rsidR="00D07204">
          <w:rPr>
            <w:noProof/>
            <w:webHidden/>
          </w:rPr>
          <w:tab/>
        </w:r>
        <w:r w:rsidR="00D07204">
          <w:rPr>
            <w:noProof/>
            <w:webHidden/>
          </w:rPr>
          <w:fldChar w:fldCharType="begin"/>
        </w:r>
        <w:r w:rsidR="00D07204">
          <w:rPr>
            <w:noProof/>
            <w:webHidden/>
          </w:rPr>
          <w:instrText xml:space="preserve"> PAGEREF _Toc489615324 \h </w:instrText>
        </w:r>
        <w:r w:rsidR="00D07204">
          <w:rPr>
            <w:noProof/>
            <w:webHidden/>
          </w:rPr>
        </w:r>
        <w:r w:rsidR="00D07204">
          <w:rPr>
            <w:noProof/>
            <w:webHidden/>
          </w:rPr>
          <w:fldChar w:fldCharType="separate"/>
        </w:r>
        <w:r w:rsidR="00D07204">
          <w:rPr>
            <w:noProof/>
            <w:webHidden/>
          </w:rPr>
          <w:t>23</w:t>
        </w:r>
        <w:r w:rsidR="00D07204">
          <w:rPr>
            <w:noProof/>
            <w:webHidden/>
          </w:rPr>
          <w:fldChar w:fldCharType="end"/>
        </w:r>
      </w:hyperlink>
    </w:p>
    <w:p w14:paraId="3E223315" w14:textId="77777777" w:rsidR="00D07204" w:rsidRDefault="00C6736A">
      <w:pPr>
        <w:pStyle w:val="TOC3"/>
        <w:tabs>
          <w:tab w:val="left" w:pos="1200"/>
          <w:tab w:val="right" w:leader="dot" w:pos="9350"/>
        </w:tabs>
        <w:rPr>
          <w:rFonts w:asciiTheme="minorHAnsi" w:eastAsiaTheme="minorEastAsia" w:hAnsiTheme="minorHAnsi" w:cstheme="minorBidi"/>
          <w:noProof/>
          <w:sz w:val="22"/>
          <w:szCs w:val="22"/>
          <w:lang w:val="de-DE" w:eastAsia="de-DE"/>
        </w:rPr>
      </w:pPr>
      <w:hyperlink w:anchor="_Toc489615325" w:history="1">
        <w:r w:rsidR="00D07204" w:rsidRPr="00BF5CCE">
          <w:rPr>
            <w:rStyle w:val="Hyperlink"/>
            <w:noProof/>
          </w:rPr>
          <w:t>6.3.6</w:t>
        </w:r>
        <w:r w:rsidR="00D07204">
          <w:rPr>
            <w:rFonts w:asciiTheme="minorHAnsi" w:eastAsiaTheme="minorEastAsia" w:hAnsiTheme="minorHAnsi" w:cstheme="minorBidi"/>
            <w:noProof/>
            <w:sz w:val="22"/>
            <w:szCs w:val="22"/>
            <w:lang w:val="de-DE" w:eastAsia="de-DE"/>
          </w:rPr>
          <w:tab/>
        </w:r>
        <w:r w:rsidR="00D07204" w:rsidRPr="00BF5CCE">
          <w:rPr>
            <w:rStyle w:val="Hyperlink"/>
            <w:noProof/>
          </w:rPr>
          <w:t>Origin</w:t>
        </w:r>
        <w:r w:rsidR="00D07204">
          <w:rPr>
            <w:noProof/>
            <w:webHidden/>
          </w:rPr>
          <w:tab/>
        </w:r>
        <w:r w:rsidR="00D07204">
          <w:rPr>
            <w:noProof/>
            <w:webHidden/>
          </w:rPr>
          <w:fldChar w:fldCharType="begin"/>
        </w:r>
        <w:r w:rsidR="00D07204">
          <w:rPr>
            <w:noProof/>
            <w:webHidden/>
          </w:rPr>
          <w:instrText xml:space="preserve"> PAGEREF _Toc489615325 \h </w:instrText>
        </w:r>
        <w:r w:rsidR="00D07204">
          <w:rPr>
            <w:noProof/>
            <w:webHidden/>
          </w:rPr>
        </w:r>
        <w:r w:rsidR="00D07204">
          <w:rPr>
            <w:noProof/>
            <w:webHidden/>
          </w:rPr>
          <w:fldChar w:fldCharType="separate"/>
        </w:r>
        <w:r w:rsidR="00D07204">
          <w:rPr>
            <w:noProof/>
            <w:webHidden/>
          </w:rPr>
          <w:t>23</w:t>
        </w:r>
        <w:r w:rsidR="00D07204">
          <w:rPr>
            <w:noProof/>
            <w:webHidden/>
          </w:rPr>
          <w:fldChar w:fldCharType="end"/>
        </w:r>
      </w:hyperlink>
    </w:p>
    <w:p w14:paraId="410E7A41" w14:textId="77777777" w:rsidR="00D07204" w:rsidRDefault="00C6736A">
      <w:pPr>
        <w:pStyle w:val="TOC3"/>
        <w:tabs>
          <w:tab w:val="left" w:pos="1200"/>
          <w:tab w:val="right" w:leader="dot" w:pos="9350"/>
        </w:tabs>
        <w:rPr>
          <w:rFonts w:asciiTheme="minorHAnsi" w:eastAsiaTheme="minorEastAsia" w:hAnsiTheme="minorHAnsi" w:cstheme="minorBidi"/>
          <w:noProof/>
          <w:sz w:val="22"/>
          <w:szCs w:val="22"/>
          <w:lang w:val="de-DE" w:eastAsia="de-DE"/>
        </w:rPr>
      </w:pPr>
      <w:hyperlink w:anchor="_Toc489615327" w:history="1">
        <w:r w:rsidR="00D07204" w:rsidRPr="00BF5CCE">
          <w:rPr>
            <w:rStyle w:val="Hyperlink"/>
            <w:noProof/>
          </w:rPr>
          <w:t>6.3.7</w:t>
        </w:r>
        <w:r w:rsidR="00D07204">
          <w:rPr>
            <w:rFonts w:asciiTheme="minorHAnsi" w:eastAsiaTheme="minorEastAsia" w:hAnsiTheme="minorHAnsi" w:cstheme="minorBidi"/>
            <w:noProof/>
            <w:sz w:val="22"/>
            <w:szCs w:val="22"/>
            <w:lang w:val="de-DE" w:eastAsia="de-DE"/>
          </w:rPr>
          <w:tab/>
        </w:r>
        <w:r w:rsidR="00D07204" w:rsidRPr="00BF5CCE">
          <w:rPr>
            <w:rStyle w:val="Hyperlink"/>
            <w:noProof/>
          </w:rPr>
          <w:t>Orientation</w:t>
        </w:r>
        <w:r w:rsidR="00D07204">
          <w:rPr>
            <w:noProof/>
            <w:webHidden/>
          </w:rPr>
          <w:tab/>
        </w:r>
        <w:r w:rsidR="00D07204">
          <w:rPr>
            <w:noProof/>
            <w:webHidden/>
          </w:rPr>
          <w:fldChar w:fldCharType="begin"/>
        </w:r>
        <w:r w:rsidR="00D07204">
          <w:rPr>
            <w:noProof/>
            <w:webHidden/>
          </w:rPr>
          <w:instrText xml:space="preserve"> PAGEREF _Toc489615327 \h </w:instrText>
        </w:r>
        <w:r w:rsidR="00D07204">
          <w:rPr>
            <w:noProof/>
            <w:webHidden/>
          </w:rPr>
        </w:r>
        <w:r w:rsidR="00D07204">
          <w:rPr>
            <w:noProof/>
            <w:webHidden/>
          </w:rPr>
          <w:fldChar w:fldCharType="separate"/>
        </w:r>
        <w:r w:rsidR="00D07204">
          <w:rPr>
            <w:noProof/>
            <w:webHidden/>
          </w:rPr>
          <w:t>24</w:t>
        </w:r>
        <w:r w:rsidR="00D07204">
          <w:rPr>
            <w:noProof/>
            <w:webHidden/>
          </w:rPr>
          <w:fldChar w:fldCharType="end"/>
        </w:r>
      </w:hyperlink>
    </w:p>
    <w:p w14:paraId="6374F058" w14:textId="77777777" w:rsidR="00D07204" w:rsidRDefault="00C6736A">
      <w:pPr>
        <w:pStyle w:val="TOC2"/>
        <w:tabs>
          <w:tab w:val="right" w:leader="dot" w:pos="9350"/>
        </w:tabs>
        <w:rPr>
          <w:rFonts w:asciiTheme="minorHAnsi" w:eastAsiaTheme="minorEastAsia" w:hAnsiTheme="minorHAnsi" w:cstheme="minorBidi"/>
          <w:noProof/>
          <w:sz w:val="22"/>
          <w:szCs w:val="22"/>
          <w:lang w:val="de-DE" w:eastAsia="de-DE"/>
        </w:rPr>
      </w:pPr>
      <w:hyperlink w:anchor="_Toc489615328" w:history="1">
        <w:r w:rsidR="00D07204" w:rsidRPr="00BF5CCE">
          <w:rPr>
            <w:rStyle w:val="Hyperlink"/>
            <w:noProof/>
          </w:rPr>
          <w:t>Encoding Functions</w:t>
        </w:r>
        <w:r w:rsidR="00D07204">
          <w:rPr>
            <w:noProof/>
            <w:webHidden/>
          </w:rPr>
          <w:tab/>
        </w:r>
        <w:r w:rsidR="00D07204">
          <w:rPr>
            <w:noProof/>
            <w:webHidden/>
          </w:rPr>
          <w:fldChar w:fldCharType="begin"/>
        </w:r>
        <w:r w:rsidR="00D07204">
          <w:rPr>
            <w:noProof/>
            <w:webHidden/>
          </w:rPr>
          <w:instrText xml:space="preserve"> PAGEREF _Toc489615328 \h </w:instrText>
        </w:r>
        <w:r w:rsidR="00D07204">
          <w:rPr>
            <w:noProof/>
            <w:webHidden/>
          </w:rPr>
        </w:r>
        <w:r w:rsidR="00D07204">
          <w:rPr>
            <w:noProof/>
            <w:webHidden/>
          </w:rPr>
          <w:fldChar w:fldCharType="separate"/>
        </w:r>
        <w:r w:rsidR="00D07204">
          <w:rPr>
            <w:noProof/>
            <w:webHidden/>
          </w:rPr>
          <w:t>25</w:t>
        </w:r>
        <w:r w:rsidR="00D07204">
          <w:rPr>
            <w:noProof/>
            <w:webHidden/>
          </w:rPr>
          <w:fldChar w:fldCharType="end"/>
        </w:r>
      </w:hyperlink>
    </w:p>
    <w:p w14:paraId="70B017FC" w14:textId="54109E14" w:rsidR="002F5AE2" w:rsidRDefault="008D289C">
      <w:pPr>
        <w:pStyle w:val="TableofFigures"/>
        <w:tabs>
          <w:tab w:val="right" w:leader="dot" w:pos="9350"/>
        </w:tabs>
        <w:rPr>
          <w:ins w:id="5" w:author="markel arizabaleta" w:date="2017-08-01T10:35:00Z"/>
          <w:b/>
          <w:bCs/>
        </w:rPr>
      </w:pPr>
      <w:r w:rsidRPr="00DE07CD">
        <w:rPr>
          <w:b/>
          <w:bCs/>
        </w:rPr>
        <w:fldChar w:fldCharType="end"/>
      </w:r>
    </w:p>
    <w:p w14:paraId="1C8D45B3" w14:textId="77777777" w:rsidR="002F5AE2" w:rsidRDefault="002F5AE2">
      <w:pPr>
        <w:rPr>
          <w:ins w:id="6" w:author="markel arizabaleta" w:date="2017-08-01T10:35:00Z"/>
          <w:b/>
          <w:bCs/>
        </w:rPr>
      </w:pPr>
      <w:ins w:id="7" w:author="markel arizabaleta" w:date="2017-08-01T10:35:00Z">
        <w:r>
          <w:rPr>
            <w:b/>
            <w:bCs/>
          </w:rPr>
          <w:br w:type="page"/>
        </w:r>
      </w:ins>
    </w:p>
    <w:p w14:paraId="0CAB6E74" w14:textId="77777777" w:rsidR="00AC65B3" w:rsidRPr="00DE07CD" w:rsidDel="00D44611" w:rsidRDefault="00AC65B3" w:rsidP="00AC65B3">
      <w:pPr>
        <w:autoSpaceDE w:val="0"/>
        <w:autoSpaceDN w:val="0"/>
        <w:adjustRightInd w:val="0"/>
        <w:rPr>
          <w:del w:id="8" w:author="markel arizabaleta" w:date="2017-08-01T10:07:00Z"/>
          <w:b/>
          <w:bCs/>
        </w:rPr>
      </w:pPr>
    </w:p>
    <w:p w14:paraId="79DA571C" w14:textId="58597FAD" w:rsidR="00FA5674" w:rsidRPr="00FA5674" w:rsidRDefault="00AC65B3" w:rsidP="000C5E0C">
      <w:pPr>
        <w:pStyle w:val="TableofFigures"/>
        <w:tabs>
          <w:tab w:val="right" w:leader="dot" w:pos="9350"/>
        </w:tabs>
        <w:rPr>
          <w:ins w:id="9" w:author="markel arizabaleta" w:date="2017-08-01T10:19:00Z"/>
          <w:b/>
          <w:rPrChange w:id="10" w:author="markel arizabaleta" w:date="2017-08-01T10:20:00Z">
            <w:rPr>
              <w:ins w:id="11" w:author="markel arizabaleta" w:date="2017-08-01T10:19:00Z"/>
            </w:rPr>
          </w:rPrChange>
        </w:rPr>
      </w:pPr>
      <w:del w:id="12" w:author="markel arizabaleta" w:date="2017-08-01T10:18:00Z">
        <w:r w:rsidRPr="00FA5674" w:rsidDel="00FA5674">
          <w:br w:type="page"/>
        </w:r>
      </w:del>
      <w:bookmarkStart w:id="13" w:name="_Ref488332225"/>
      <w:ins w:id="14" w:author="markel arizabaleta" w:date="2017-08-01T10:23:00Z">
        <w:r w:rsidR="00FA5674">
          <w:rPr>
            <w:b/>
          </w:rPr>
          <w:t xml:space="preserve">List of </w:t>
        </w:r>
      </w:ins>
      <w:ins w:id="15" w:author="markel arizabaleta" w:date="2017-08-01T10:19:00Z">
        <w:r w:rsidR="00FA5674" w:rsidRPr="00FA5674">
          <w:rPr>
            <w:b/>
            <w:rPrChange w:id="16" w:author="markel arizabaleta" w:date="2017-08-01T10:20:00Z">
              <w:rPr/>
            </w:rPrChange>
          </w:rPr>
          <w:t>Figures</w:t>
        </w:r>
      </w:ins>
    </w:p>
    <w:p w14:paraId="726B5F7B" w14:textId="77777777" w:rsidR="00D07204" w:rsidRDefault="00FA5674">
      <w:pPr>
        <w:pStyle w:val="TableofFigures"/>
        <w:tabs>
          <w:tab w:val="right" w:leader="dot" w:pos="9350"/>
        </w:tabs>
        <w:rPr>
          <w:rFonts w:asciiTheme="minorHAnsi" w:eastAsiaTheme="minorEastAsia" w:hAnsiTheme="minorHAnsi" w:cstheme="minorBidi"/>
          <w:noProof/>
          <w:sz w:val="22"/>
          <w:szCs w:val="22"/>
          <w:lang w:val="de-DE" w:eastAsia="de-DE"/>
        </w:rPr>
      </w:pPr>
      <w:ins w:id="17" w:author="markel arizabaleta" w:date="2017-08-01T10:19:00Z">
        <w:r>
          <w:fldChar w:fldCharType="begin"/>
        </w:r>
        <w:r>
          <w:instrText xml:space="preserve"> TOC \h \z \c "Figure" </w:instrText>
        </w:r>
      </w:ins>
      <w:r>
        <w:fldChar w:fldCharType="separate"/>
      </w:r>
      <w:hyperlink w:anchor="_Toc489615329" w:history="1">
        <w:r w:rsidR="00D07204" w:rsidRPr="00E00701">
          <w:rPr>
            <w:rStyle w:val="Hyperlink"/>
            <w:noProof/>
          </w:rPr>
          <w:t>Figure 1 – Fundamental GNSS SDR Data Collection Topologies</w:t>
        </w:r>
        <w:r w:rsidR="00D07204">
          <w:rPr>
            <w:noProof/>
            <w:webHidden/>
          </w:rPr>
          <w:tab/>
        </w:r>
        <w:r w:rsidR="00D07204">
          <w:rPr>
            <w:noProof/>
            <w:webHidden/>
          </w:rPr>
          <w:fldChar w:fldCharType="begin"/>
        </w:r>
        <w:r w:rsidR="00D07204">
          <w:rPr>
            <w:noProof/>
            <w:webHidden/>
          </w:rPr>
          <w:instrText xml:space="preserve"> PAGEREF _Toc489615329 \h </w:instrText>
        </w:r>
        <w:r w:rsidR="00D07204">
          <w:rPr>
            <w:noProof/>
            <w:webHidden/>
          </w:rPr>
        </w:r>
        <w:r w:rsidR="00D07204">
          <w:rPr>
            <w:noProof/>
            <w:webHidden/>
          </w:rPr>
          <w:fldChar w:fldCharType="separate"/>
        </w:r>
        <w:r w:rsidR="00D07204">
          <w:rPr>
            <w:noProof/>
            <w:webHidden/>
          </w:rPr>
          <w:t>7</w:t>
        </w:r>
        <w:r w:rsidR="00D07204">
          <w:rPr>
            <w:noProof/>
            <w:webHidden/>
          </w:rPr>
          <w:fldChar w:fldCharType="end"/>
        </w:r>
      </w:hyperlink>
    </w:p>
    <w:p w14:paraId="1C3AF03D" w14:textId="77777777" w:rsidR="00D07204" w:rsidRDefault="00C6736A">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30" w:history="1">
        <w:r w:rsidR="00D07204" w:rsidRPr="00E00701">
          <w:rPr>
            <w:rStyle w:val="Hyperlink"/>
            <w:noProof/>
          </w:rPr>
          <w:t>Figure 2 – Overview of Core Metadata Classes and Generation</w:t>
        </w:r>
        <w:r w:rsidR="00D07204">
          <w:rPr>
            <w:noProof/>
            <w:webHidden/>
          </w:rPr>
          <w:tab/>
        </w:r>
        <w:r w:rsidR="00D07204">
          <w:rPr>
            <w:noProof/>
            <w:webHidden/>
          </w:rPr>
          <w:fldChar w:fldCharType="begin"/>
        </w:r>
        <w:r w:rsidR="00D07204">
          <w:rPr>
            <w:noProof/>
            <w:webHidden/>
          </w:rPr>
          <w:instrText xml:space="preserve"> PAGEREF _Toc489615330 \h </w:instrText>
        </w:r>
        <w:r w:rsidR="00D07204">
          <w:rPr>
            <w:noProof/>
            <w:webHidden/>
          </w:rPr>
        </w:r>
        <w:r w:rsidR="00D07204">
          <w:rPr>
            <w:noProof/>
            <w:webHidden/>
          </w:rPr>
          <w:fldChar w:fldCharType="separate"/>
        </w:r>
        <w:r w:rsidR="00D07204">
          <w:rPr>
            <w:noProof/>
            <w:webHidden/>
          </w:rPr>
          <w:t>9</w:t>
        </w:r>
        <w:r w:rsidR="00D07204">
          <w:rPr>
            <w:noProof/>
            <w:webHidden/>
          </w:rPr>
          <w:fldChar w:fldCharType="end"/>
        </w:r>
      </w:hyperlink>
    </w:p>
    <w:p w14:paraId="1C1F260F" w14:textId="77777777" w:rsidR="00D07204" w:rsidRDefault="00C6736A">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31" w:history="1">
        <w:r w:rsidR="00D07204" w:rsidRPr="00E00701">
          <w:rPr>
            <w:rStyle w:val="Hyperlink"/>
            <w:noProof/>
          </w:rPr>
          <w:t>Figure 3 – GNSS metadata class model (UML 2.0)</w:t>
        </w:r>
        <w:r w:rsidR="00D07204">
          <w:rPr>
            <w:noProof/>
            <w:webHidden/>
          </w:rPr>
          <w:tab/>
        </w:r>
        <w:r w:rsidR="00D07204">
          <w:rPr>
            <w:noProof/>
            <w:webHidden/>
          </w:rPr>
          <w:fldChar w:fldCharType="begin"/>
        </w:r>
        <w:r w:rsidR="00D07204">
          <w:rPr>
            <w:noProof/>
            <w:webHidden/>
          </w:rPr>
          <w:instrText xml:space="preserve"> PAGEREF _Toc489615331 \h </w:instrText>
        </w:r>
        <w:r w:rsidR="00D07204">
          <w:rPr>
            <w:noProof/>
            <w:webHidden/>
          </w:rPr>
        </w:r>
        <w:r w:rsidR="00D07204">
          <w:rPr>
            <w:noProof/>
            <w:webHidden/>
          </w:rPr>
          <w:fldChar w:fldCharType="separate"/>
        </w:r>
        <w:r w:rsidR="00D07204">
          <w:rPr>
            <w:noProof/>
            <w:webHidden/>
          </w:rPr>
          <w:t>10</w:t>
        </w:r>
        <w:r w:rsidR="00D07204">
          <w:rPr>
            <w:noProof/>
            <w:webHidden/>
          </w:rPr>
          <w:fldChar w:fldCharType="end"/>
        </w:r>
      </w:hyperlink>
    </w:p>
    <w:p w14:paraId="7203D561" w14:textId="77777777" w:rsidR="00D07204" w:rsidRDefault="00C6736A">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32" w:history="1">
        <w:r w:rsidR="00D07204" w:rsidRPr="00E00701">
          <w:rPr>
            <w:rStyle w:val="Hyperlink"/>
            <w:noProof/>
          </w:rPr>
          <w:t>Figure 4 – Core metadata classes specialize the base metadata element, which has a unique identifier (id), links to related artifacts (URI) and comments</w:t>
        </w:r>
        <w:r w:rsidR="00D07204">
          <w:rPr>
            <w:noProof/>
            <w:webHidden/>
          </w:rPr>
          <w:tab/>
        </w:r>
        <w:r w:rsidR="00D07204">
          <w:rPr>
            <w:noProof/>
            <w:webHidden/>
          </w:rPr>
          <w:fldChar w:fldCharType="begin"/>
        </w:r>
        <w:r w:rsidR="00D07204">
          <w:rPr>
            <w:noProof/>
            <w:webHidden/>
          </w:rPr>
          <w:instrText xml:space="preserve"> PAGEREF _Toc489615332 \h </w:instrText>
        </w:r>
        <w:r w:rsidR="00D07204">
          <w:rPr>
            <w:noProof/>
            <w:webHidden/>
          </w:rPr>
        </w:r>
        <w:r w:rsidR="00D07204">
          <w:rPr>
            <w:noProof/>
            <w:webHidden/>
          </w:rPr>
          <w:fldChar w:fldCharType="separate"/>
        </w:r>
        <w:r w:rsidR="00D07204">
          <w:rPr>
            <w:noProof/>
            <w:webHidden/>
          </w:rPr>
          <w:t>10</w:t>
        </w:r>
        <w:r w:rsidR="00D07204">
          <w:rPr>
            <w:noProof/>
            <w:webHidden/>
          </w:rPr>
          <w:fldChar w:fldCharType="end"/>
        </w:r>
      </w:hyperlink>
    </w:p>
    <w:p w14:paraId="181DD277" w14:textId="77777777" w:rsidR="00D07204" w:rsidRDefault="00C6736A">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33" w:history="1">
        <w:r w:rsidR="00D07204" w:rsidRPr="00E00701">
          <w:rPr>
            <w:rStyle w:val="Hyperlink"/>
            <w:noProof/>
          </w:rPr>
          <w:t>Figure 5 – Intentional Aliasing of a Multiband signal to Baseband</w:t>
        </w:r>
        <w:r w:rsidR="00D07204">
          <w:rPr>
            <w:noProof/>
            <w:webHidden/>
          </w:rPr>
          <w:tab/>
        </w:r>
        <w:r w:rsidR="00D07204">
          <w:rPr>
            <w:noProof/>
            <w:webHidden/>
          </w:rPr>
          <w:fldChar w:fldCharType="begin"/>
        </w:r>
        <w:r w:rsidR="00D07204">
          <w:rPr>
            <w:noProof/>
            <w:webHidden/>
          </w:rPr>
          <w:instrText xml:space="preserve"> PAGEREF _Toc489615333 \h </w:instrText>
        </w:r>
        <w:r w:rsidR="00D07204">
          <w:rPr>
            <w:noProof/>
            <w:webHidden/>
          </w:rPr>
        </w:r>
        <w:r w:rsidR="00D07204">
          <w:rPr>
            <w:noProof/>
            <w:webHidden/>
          </w:rPr>
          <w:fldChar w:fldCharType="separate"/>
        </w:r>
        <w:r w:rsidR="00D07204">
          <w:rPr>
            <w:noProof/>
            <w:webHidden/>
          </w:rPr>
          <w:t>14</w:t>
        </w:r>
        <w:r w:rsidR="00D07204">
          <w:rPr>
            <w:noProof/>
            <w:webHidden/>
          </w:rPr>
          <w:fldChar w:fldCharType="end"/>
        </w:r>
      </w:hyperlink>
    </w:p>
    <w:p w14:paraId="4B1FEC2E" w14:textId="77777777" w:rsidR="00D07204" w:rsidRDefault="00C6736A">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34" w:history="1">
        <w:r w:rsidR="00D07204" w:rsidRPr="00E00701">
          <w:rPr>
            <w:rStyle w:val="Hyperlink"/>
            <w:noProof/>
          </w:rPr>
          <w:t>Figure 6 – Illustration of Multiple Bands Present in a Stream</w:t>
        </w:r>
        <w:r w:rsidR="00D07204">
          <w:rPr>
            <w:noProof/>
            <w:webHidden/>
          </w:rPr>
          <w:tab/>
        </w:r>
        <w:r w:rsidR="00D07204">
          <w:rPr>
            <w:noProof/>
            <w:webHidden/>
          </w:rPr>
          <w:fldChar w:fldCharType="begin"/>
        </w:r>
        <w:r w:rsidR="00D07204">
          <w:rPr>
            <w:noProof/>
            <w:webHidden/>
          </w:rPr>
          <w:instrText xml:space="preserve"> PAGEREF _Toc489615334 \h </w:instrText>
        </w:r>
        <w:r w:rsidR="00D07204">
          <w:rPr>
            <w:noProof/>
            <w:webHidden/>
          </w:rPr>
        </w:r>
        <w:r w:rsidR="00D07204">
          <w:rPr>
            <w:noProof/>
            <w:webHidden/>
          </w:rPr>
          <w:fldChar w:fldCharType="separate"/>
        </w:r>
        <w:r w:rsidR="00D07204">
          <w:rPr>
            <w:noProof/>
            <w:webHidden/>
          </w:rPr>
          <w:t>15</w:t>
        </w:r>
        <w:r w:rsidR="00D07204">
          <w:rPr>
            <w:noProof/>
            <w:webHidden/>
          </w:rPr>
          <w:fldChar w:fldCharType="end"/>
        </w:r>
      </w:hyperlink>
    </w:p>
    <w:p w14:paraId="22B48F75" w14:textId="77777777" w:rsidR="00D07204" w:rsidRDefault="00C6736A">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35" w:history="1">
        <w:r w:rsidR="00D07204" w:rsidRPr="00E00701">
          <w:rPr>
            <w:rStyle w:val="Hyperlink"/>
            <w:noProof/>
          </w:rPr>
          <w:t>Figure 7 – Illustration of a lump containing samples from N streams</w:t>
        </w:r>
        <w:r w:rsidR="00D07204">
          <w:rPr>
            <w:noProof/>
            <w:webHidden/>
          </w:rPr>
          <w:tab/>
        </w:r>
        <w:r w:rsidR="00D07204">
          <w:rPr>
            <w:noProof/>
            <w:webHidden/>
          </w:rPr>
          <w:fldChar w:fldCharType="begin"/>
        </w:r>
        <w:r w:rsidR="00D07204">
          <w:rPr>
            <w:noProof/>
            <w:webHidden/>
          </w:rPr>
          <w:instrText xml:space="preserve"> PAGEREF _Toc489615335 \h </w:instrText>
        </w:r>
        <w:r w:rsidR="00D07204">
          <w:rPr>
            <w:noProof/>
            <w:webHidden/>
          </w:rPr>
        </w:r>
        <w:r w:rsidR="00D07204">
          <w:rPr>
            <w:noProof/>
            <w:webHidden/>
          </w:rPr>
          <w:fldChar w:fldCharType="separate"/>
        </w:r>
        <w:r w:rsidR="00D07204">
          <w:rPr>
            <w:noProof/>
            <w:webHidden/>
          </w:rPr>
          <w:t>17</w:t>
        </w:r>
        <w:r w:rsidR="00D07204">
          <w:rPr>
            <w:noProof/>
            <w:webHidden/>
          </w:rPr>
          <w:fldChar w:fldCharType="end"/>
        </w:r>
      </w:hyperlink>
    </w:p>
    <w:p w14:paraId="03F040D1" w14:textId="77777777" w:rsidR="00D07204" w:rsidRDefault="00C6736A">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36" w:history="1">
        <w:r w:rsidR="00D07204" w:rsidRPr="00E00701">
          <w:rPr>
            <w:rStyle w:val="Hyperlink"/>
            <w:noProof/>
          </w:rPr>
          <w:t>Figure 8 – Encoding schemes for a single lump within a single chunk</w:t>
        </w:r>
        <w:r w:rsidR="00D07204">
          <w:rPr>
            <w:noProof/>
            <w:webHidden/>
          </w:rPr>
          <w:tab/>
        </w:r>
        <w:r w:rsidR="00D07204">
          <w:rPr>
            <w:noProof/>
            <w:webHidden/>
          </w:rPr>
          <w:fldChar w:fldCharType="begin"/>
        </w:r>
        <w:r w:rsidR="00D07204">
          <w:rPr>
            <w:noProof/>
            <w:webHidden/>
          </w:rPr>
          <w:instrText xml:space="preserve"> PAGEREF _Toc489615336 \h </w:instrText>
        </w:r>
        <w:r w:rsidR="00D07204">
          <w:rPr>
            <w:noProof/>
            <w:webHidden/>
          </w:rPr>
        </w:r>
        <w:r w:rsidR="00D07204">
          <w:rPr>
            <w:noProof/>
            <w:webHidden/>
          </w:rPr>
          <w:fldChar w:fldCharType="separate"/>
        </w:r>
        <w:r w:rsidR="00D07204">
          <w:rPr>
            <w:noProof/>
            <w:webHidden/>
          </w:rPr>
          <w:t>19</w:t>
        </w:r>
        <w:r w:rsidR="00D07204">
          <w:rPr>
            <w:noProof/>
            <w:webHidden/>
          </w:rPr>
          <w:fldChar w:fldCharType="end"/>
        </w:r>
      </w:hyperlink>
    </w:p>
    <w:p w14:paraId="6E43D323" w14:textId="77777777" w:rsidR="00FA5674" w:rsidRDefault="00FA5674">
      <w:pPr>
        <w:rPr>
          <w:ins w:id="18" w:author="markel arizabaleta" w:date="2017-08-01T10:20:00Z"/>
        </w:rPr>
      </w:pPr>
      <w:ins w:id="19" w:author="markel arizabaleta" w:date="2017-08-01T10:19:00Z">
        <w:r>
          <w:fldChar w:fldCharType="end"/>
        </w:r>
      </w:ins>
    </w:p>
    <w:p w14:paraId="3568E405" w14:textId="77777777" w:rsidR="00FA5674" w:rsidRDefault="00FA5674">
      <w:pPr>
        <w:rPr>
          <w:ins w:id="20" w:author="markel arizabaleta" w:date="2017-08-01T10:20:00Z"/>
        </w:rPr>
      </w:pPr>
      <w:ins w:id="21" w:author="markel arizabaleta" w:date="2017-08-01T10:20:00Z">
        <w:r>
          <w:br w:type="page"/>
        </w:r>
      </w:ins>
    </w:p>
    <w:p w14:paraId="72453EDC" w14:textId="06A08443" w:rsidR="00FA5674" w:rsidRDefault="00FA5674">
      <w:pPr>
        <w:pStyle w:val="TableofFigures"/>
        <w:tabs>
          <w:tab w:val="right" w:leader="dot" w:pos="9350"/>
        </w:tabs>
        <w:rPr>
          <w:ins w:id="22" w:author="markel arizabaleta" w:date="2017-08-01T10:20:00Z"/>
          <w:b/>
          <w:bCs/>
        </w:rPr>
      </w:pPr>
      <w:ins w:id="23" w:author="markel arizabaleta" w:date="2017-08-01T10:23:00Z">
        <w:r>
          <w:rPr>
            <w:b/>
            <w:bCs/>
          </w:rPr>
          <w:lastRenderedPageBreak/>
          <w:t xml:space="preserve">List of </w:t>
        </w:r>
      </w:ins>
      <w:ins w:id="24" w:author="markel arizabaleta" w:date="2017-08-01T10:20:00Z">
        <w:r>
          <w:rPr>
            <w:b/>
            <w:bCs/>
          </w:rPr>
          <w:t>Tables</w:t>
        </w:r>
      </w:ins>
    </w:p>
    <w:p w14:paraId="7687E6A8" w14:textId="77777777" w:rsidR="00D07204" w:rsidRDefault="00FA5674">
      <w:pPr>
        <w:pStyle w:val="TableofFigures"/>
        <w:tabs>
          <w:tab w:val="right" w:leader="dot" w:pos="9350"/>
        </w:tabs>
        <w:rPr>
          <w:rFonts w:asciiTheme="minorHAnsi" w:eastAsiaTheme="minorEastAsia" w:hAnsiTheme="minorHAnsi" w:cstheme="minorBidi"/>
          <w:noProof/>
          <w:sz w:val="22"/>
          <w:szCs w:val="22"/>
          <w:lang w:val="de-DE" w:eastAsia="de-DE"/>
        </w:rPr>
      </w:pPr>
      <w:ins w:id="25" w:author="markel arizabaleta" w:date="2017-08-01T10:20:00Z">
        <w:r>
          <w:rPr>
            <w:b/>
            <w:bCs/>
          </w:rPr>
          <w:fldChar w:fldCharType="begin"/>
        </w:r>
        <w:r>
          <w:rPr>
            <w:b/>
            <w:bCs/>
          </w:rPr>
          <w:instrText xml:space="preserve"> TOC \h \z \c "Table" </w:instrText>
        </w:r>
      </w:ins>
      <w:r>
        <w:rPr>
          <w:b/>
          <w:bCs/>
        </w:rPr>
        <w:fldChar w:fldCharType="separate"/>
      </w:r>
      <w:hyperlink w:anchor="_Toc489615337" w:history="1">
        <w:r w:rsidR="00D07204" w:rsidRPr="006508B9">
          <w:rPr>
            <w:rStyle w:val="Hyperlink"/>
            <w:noProof/>
          </w:rPr>
          <w:t>Table 1 – Metadata element class attributes</w:t>
        </w:r>
        <w:r w:rsidR="00D07204">
          <w:rPr>
            <w:noProof/>
            <w:webHidden/>
          </w:rPr>
          <w:tab/>
        </w:r>
        <w:r w:rsidR="00D07204">
          <w:rPr>
            <w:noProof/>
            <w:webHidden/>
          </w:rPr>
          <w:fldChar w:fldCharType="begin"/>
        </w:r>
        <w:r w:rsidR="00D07204">
          <w:rPr>
            <w:noProof/>
            <w:webHidden/>
          </w:rPr>
          <w:instrText xml:space="preserve"> PAGEREF _Toc489615337 \h </w:instrText>
        </w:r>
        <w:r w:rsidR="00D07204">
          <w:rPr>
            <w:noProof/>
            <w:webHidden/>
          </w:rPr>
        </w:r>
        <w:r w:rsidR="00D07204">
          <w:rPr>
            <w:noProof/>
            <w:webHidden/>
          </w:rPr>
          <w:fldChar w:fldCharType="separate"/>
        </w:r>
        <w:r w:rsidR="00D07204">
          <w:rPr>
            <w:noProof/>
            <w:webHidden/>
          </w:rPr>
          <w:t>11</w:t>
        </w:r>
        <w:r w:rsidR="00D07204">
          <w:rPr>
            <w:noProof/>
            <w:webHidden/>
          </w:rPr>
          <w:fldChar w:fldCharType="end"/>
        </w:r>
      </w:hyperlink>
    </w:p>
    <w:p w14:paraId="56A8B96F" w14:textId="77777777" w:rsidR="00D07204" w:rsidRDefault="00C6736A">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38" w:history="1">
        <w:r w:rsidR="00D07204" w:rsidRPr="006508B9">
          <w:rPr>
            <w:rStyle w:val="Hyperlink"/>
            <w:noProof/>
          </w:rPr>
          <w:t>Table 2 – Definition of session attributes</w:t>
        </w:r>
        <w:r w:rsidR="00D07204">
          <w:rPr>
            <w:noProof/>
            <w:webHidden/>
          </w:rPr>
          <w:tab/>
        </w:r>
        <w:r w:rsidR="00D07204">
          <w:rPr>
            <w:noProof/>
            <w:webHidden/>
          </w:rPr>
          <w:fldChar w:fldCharType="begin"/>
        </w:r>
        <w:r w:rsidR="00D07204">
          <w:rPr>
            <w:noProof/>
            <w:webHidden/>
          </w:rPr>
          <w:instrText xml:space="preserve"> PAGEREF _Toc489615338 \h </w:instrText>
        </w:r>
        <w:r w:rsidR="00D07204">
          <w:rPr>
            <w:noProof/>
            <w:webHidden/>
          </w:rPr>
        </w:r>
        <w:r w:rsidR="00D07204">
          <w:rPr>
            <w:noProof/>
            <w:webHidden/>
          </w:rPr>
          <w:fldChar w:fldCharType="separate"/>
        </w:r>
        <w:r w:rsidR="00D07204">
          <w:rPr>
            <w:noProof/>
            <w:webHidden/>
          </w:rPr>
          <w:t>11</w:t>
        </w:r>
        <w:r w:rsidR="00D07204">
          <w:rPr>
            <w:noProof/>
            <w:webHidden/>
          </w:rPr>
          <w:fldChar w:fldCharType="end"/>
        </w:r>
      </w:hyperlink>
    </w:p>
    <w:p w14:paraId="21DEC1A6" w14:textId="77777777" w:rsidR="00D07204" w:rsidRDefault="00C6736A">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39" w:history="1">
        <w:r w:rsidR="00D07204" w:rsidRPr="006508B9">
          <w:rPr>
            <w:rStyle w:val="Hyperlink"/>
            <w:noProof/>
          </w:rPr>
          <w:t>Table 3 – Definition of system attributes</w:t>
        </w:r>
        <w:r w:rsidR="00D07204">
          <w:rPr>
            <w:noProof/>
            <w:webHidden/>
          </w:rPr>
          <w:tab/>
        </w:r>
        <w:r w:rsidR="00D07204">
          <w:rPr>
            <w:noProof/>
            <w:webHidden/>
          </w:rPr>
          <w:fldChar w:fldCharType="begin"/>
        </w:r>
        <w:r w:rsidR="00D07204">
          <w:rPr>
            <w:noProof/>
            <w:webHidden/>
          </w:rPr>
          <w:instrText xml:space="preserve"> PAGEREF _Toc489615339 \h </w:instrText>
        </w:r>
        <w:r w:rsidR="00D07204">
          <w:rPr>
            <w:noProof/>
            <w:webHidden/>
          </w:rPr>
        </w:r>
        <w:r w:rsidR="00D07204">
          <w:rPr>
            <w:noProof/>
            <w:webHidden/>
          </w:rPr>
          <w:fldChar w:fldCharType="separate"/>
        </w:r>
        <w:r w:rsidR="00D07204">
          <w:rPr>
            <w:noProof/>
            <w:webHidden/>
          </w:rPr>
          <w:t>12</w:t>
        </w:r>
        <w:r w:rsidR="00D07204">
          <w:rPr>
            <w:noProof/>
            <w:webHidden/>
          </w:rPr>
          <w:fldChar w:fldCharType="end"/>
        </w:r>
      </w:hyperlink>
    </w:p>
    <w:p w14:paraId="79B7CD7A" w14:textId="77777777" w:rsidR="00D07204" w:rsidRDefault="00C6736A">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40" w:history="1">
        <w:r w:rsidR="00D07204" w:rsidRPr="006508B9">
          <w:rPr>
            <w:rStyle w:val="Hyperlink"/>
            <w:noProof/>
          </w:rPr>
          <w:t>Table 4 – Definition of cluster attributes</w:t>
        </w:r>
        <w:r w:rsidR="00D07204">
          <w:rPr>
            <w:noProof/>
            <w:webHidden/>
          </w:rPr>
          <w:tab/>
        </w:r>
        <w:r w:rsidR="00D07204">
          <w:rPr>
            <w:noProof/>
            <w:webHidden/>
          </w:rPr>
          <w:fldChar w:fldCharType="begin"/>
        </w:r>
        <w:r w:rsidR="00D07204">
          <w:rPr>
            <w:noProof/>
            <w:webHidden/>
          </w:rPr>
          <w:instrText xml:space="preserve"> PAGEREF _Toc489615340 \h </w:instrText>
        </w:r>
        <w:r w:rsidR="00D07204">
          <w:rPr>
            <w:noProof/>
            <w:webHidden/>
          </w:rPr>
        </w:r>
        <w:r w:rsidR="00D07204">
          <w:rPr>
            <w:noProof/>
            <w:webHidden/>
          </w:rPr>
          <w:fldChar w:fldCharType="separate"/>
        </w:r>
        <w:r w:rsidR="00D07204">
          <w:rPr>
            <w:noProof/>
            <w:webHidden/>
          </w:rPr>
          <w:t>13</w:t>
        </w:r>
        <w:r w:rsidR="00D07204">
          <w:rPr>
            <w:noProof/>
            <w:webHidden/>
          </w:rPr>
          <w:fldChar w:fldCharType="end"/>
        </w:r>
      </w:hyperlink>
    </w:p>
    <w:p w14:paraId="1B52A8CD" w14:textId="77777777" w:rsidR="00D07204" w:rsidRDefault="00C6736A">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41" w:history="1">
        <w:r w:rsidR="00D07204" w:rsidRPr="006508B9">
          <w:rPr>
            <w:rStyle w:val="Hyperlink"/>
            <w:noProof/>
          </w:rPr>
          <w:t>Table 5 – Definition of source attributes</w:t>
        </w:r>
        <w:r w:rsidR="00D07204">
          <w:rPr>
            <w:noProof/>
            <w:webHidden/>
          </w:rPr>
          <w:tab/>
        </w:r>
        <w:r w:rsidR="00D07204">
          <w:rPr>
            <w:noProof/>
            <w:webHidden/>
          </w:rPr>
          <w:fldChar w:fldCharType="begin"/>
        </w:r>
        <w:r w:rsidR="00D07204">
          <w:rPr>
            <w:noProof/>
            <w:webHidden/>
          </w:rPr>
          <w:instrText xml:space="preserve"> PAGEREF _Toc489615341 \h </w:instrText>
        </w:r>
        <w:r w:rsidR="00D07204">
          <w:rPr>
            <w:noProof/>
            <w:webHidden/>
          </w:rPr>
        </w:r>
        <w:r w:rsidR="00D07204">
          <w:rPr>
            <w:noProof/>
            <w:webHidden/>
          </w:rPr>
          <w:fldChar w:fldCharType="separate"/>
        </w:r>
        <w:r w:rsidR="00D07204">
          <w:rPr>
            <w:noProof/>
            <w:webHidden/>
          </w:rPr>
          <w:t>13</w:t>
        </w:r>
        <w:r w:rsidR="00D07204">
          <w:rPr>
            <w:noProof/>
            <w:webHidden/>
          </w:rPr>
          <w:fldChar w:fldCharType="end"/>
        </w:r>
      </w:hyperlink>
    </w:p>
    <w:p w14:paraId="4D226E1A" w14:textId="77777777" w:rsidR="00D07204" w:rsidRDefault="00C6736A">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42" w:history="1">
        <w:r w:rsidR="00D07204" w:rsidRPr="006508B9">
          <w:rPr>
            <w:rStyle w:val="Hyperlink"/>
            <w:noProof/>
          </w:rPr>
          <w:t>Table 6 – Definition of band attributes</w:t>
        </w:r>
        <w:r w:rsidR="00D07204">
          <w:rPr>
            <w:noProof/>
            <w:webHidden/>
          </w:rPr>
          <w:tab/>
        </w:r>
        <w:r w:rsidR="00D07204">
          <w:rPr>
            <w:noProof/>
            <w:webHidden/>
          </w:rPr>
          <w:fldChar w:fldCharType="begin"/>
        </w:r>
        <w:r w:rsidR="00D07204">
          <w:rPr>
            <w:noProof/>
            <w:webHidden/>
          </w:rPr>
          <w:instrText xml:space="preserve"> PAGEREF _Toc489615342 \h </w:instrText>
        </w:r>
        <w:r w:rsidR="00D07204">
          <w:rPr>
            <w:noProof/>
            <w:webHidden/>
          </w:rPr>
        </w:r>
        <w:r w:rsidR="00D07204">
          <w:rPr>
            <w:noProof/>
            <w:webHidden/>
          </w:rPr>
          <w:fldChar w:fldCharType="separate"/>
        </w:r>
        <w:r w:rsidR="00D07204">
          <w:rPr>
            <w:noProof/>
            <w:webHidden/>
          </w:rPr>
          <w:t>14</w:t>
        </w:r>
        <w:r w:rsidR="00D07204">
          <w:rPr>
            <w:noProof/>
            <w:webHidden/>
          </w:rPr>
          <w:fldChar w:fldCharType="end"/>
        </w:r>
      </w:hyperlink>
    </w:p>
    <w:p w14:paraId="3CE6CD0A" w14:textId="77777777" w:rsidR="00D07204" w:rsidRDefault="00C6736A">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43" w:history="1">
        <w:r w:rsidR="00D07204" w:rsidRPr="006508B9">
          <w:rPr>
            <w:rStyle w:val="Hyperlink"/>
            <w:noProof/>
          </w:rPr>
          <w:t>Table 7 – Definition of stream attributes</w:t>
        </w:r>
        <w:r w:rsidR="00D07204">
          <w:rPr>
            <w:noProof/>
            <w:webHidden/>
          </w:rPr>
          <w:tab/>
        </w:r>
        <w:r w:rsidR="00D07204">
          <w:rPr>
            <w:noProof/>
            <w:webHidden/>
          </w:rPr>
          <w:fldChar w:fldCharType="begin"/>
        </w:r>
        <w:r w:rsidR="00D07204">
          <w:rPr>
            <w:noProof/>
            <w:webHidden/>
          </w:rPr>
          <w:instrText xml:space="preserve"> PAGEREF _Toc489615343 \h </w:instrText>
        </w:r>
        <w:r w:rsidR="00D07204">
          <w:rPr>
            <w:noProof/>
            <w:webHidden/>
          </w:rPr>
        </w:r>
        <w:r w:rsidR="00D07204">
          <w:rPr>
            <w:noProof/>
            <w:webHidden/>
          </w:rPr>
          <w:fldChar w:fldCharType="separate"/>
        </w:r>
        <w:r w:rsidR="00D07204">
          <w:rPr>
            <w:noProof/>
            <w:webHidden/>
          </w:rPr>
          <w:t>16</w:t>
        </w:r>
        <w:r w:rsidR="00D07204">
          <w:rPr>
            <w:noProof/>
            <w:webHidden/>
          </w:rPr>
          <w:fldChar w:fldCharType="end"/>
        </w:r>
      </w:hyperlink>
    </w:p>
    <w:p w14:paraId="7D54BA31" w14:textId="77777777" w:rsidR="00D07204" w:rsidRDefault="00C6736A">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44" w:history="1">
        <w:r w:rsidR="00D07204" w:rsidRPr="006508B9">
          <w:rPr>
            <w:rStyle w:val="Hyperlink"/>
            <w:noProof/>
          </w:rPr>
          <w:t>Table 8 – Enumeration of stream encoding attribute</w:t>
        </w:r>
        <w:r w:rsidR="00D07204">
          <w:rPr>
            <w:noProof/>
            <w:webHidden/>
          </w:rPr>
          <w:tab/>
        </w:r>
        <w:r w:rsidR="00D07204">
          <w:rPr>
            <w:noProof/>
            <w:webHidden/>
          </w:rPr>
          <w:fldChar w:fldCharType="begin"/>
        </w:r>
        <w:r w:rsidR="00D07204">
          <w:rPr>
            <w:noProof/>
            <w:webHidden/>
          </w:rPr>
          <w:instrText xml:space="preserve"> PAGEREF _Toc489615344 \h </w:instrText>
        </w:r>
        <w:r w:rsidR="00D07204">
          <w:rPr>
            <w:noProof/>
            <w:webHidden/>
          </w:rPr>
        </w:r>
        <w:r w:rsidR="00D07204">
          <w:rPr>
            <w:noProof/>
            <w:webHidden/>
          </w:rPr>
          <w:fldChar w:fldCharType="separate"/>
        </w:r>
        <w:r w:rsidR="00D07204">
          <w:rPr>
            <w:noProof/>
            <w:webHidden/>
          </w:rPr>
          <w:t>16</w:t>
        </w:r>
        <w:r w:rsidR="00D07204">
          <w:rPr>
            <w:noProof/>
            <w:webHidden/>
          </w:rPr>
          <w:fldChar w:fldCharType="end"/>
        </w:r>
      </w:hyperlink>
    </w:p>
    <w:p w14:paraId="3677E788" w14:textId="77777777" w:rsidR="00D07204" w:rsidRDefault="00C6736A">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45" w:history="1">
        <w:r w:rsidR="00D07204" w:rsidRPr="006508B9">
          <w:rPr>
            <w:rStyle w:val="Hyperlink"/>
            <w:noProof/>
          </w:rPr>
          <w:t>Table 9 – Definition of lump attributes</w:t>
        </w:r>
        <w:r w:rsidR="00D07204">
          <w:rPr>
            <w:noProof/>
            <w:webHidden/>
          </w:rPr>
          <w:tab/>
        </w:r>
        <w:r w:rsidR="00D07204">
          <w:rPr>
            <w:noProof/>
            <w:webHidden/>
          </w:rPr>
          <w:fldChar w:fldCharType="begin"/>
        </w:r>
        <w:r w:rsidR="00D07204">
          <w:rPr>
            <w:noProof/>
            <w:webHidden/>
          </w:rPr>
          <w:instrText xml:space="preserve"> PAGEREF _Toc489615345 \h </w:instrText>
        </w:r>
        <w:r w:rsidR="00D07204">
          <w:rPr>
            <w:noProof/>
            <w:webHidden/>
          </w:rPr>
        </w:r>
        <w:r w:rsidR="00D07204">
          <w:rPr>
            <w:noProof/>
            <w:webHidden/>
          </w:rPr>
          <w:fldChar w:fldCharType="separate"/>
        </w:r>
        <w:r w:rsidR="00D07204">
          <w:rPr>
            <w:noProof/>
            <w:webHidden/>
          </w:rPr>
          <w:t>17</w:t>
        </w:r>
        <w:r w:rsidR="00D07204">
          <w:rPr>
            <w:noProof/>
            <w:webHidden/>
          </w:rPr>
          <w:fldChar w:fldCharType="end"/>
        </w:r>
      </w:hyperlink>
    </w:p>
    <w:p w14:paraId="30FA1E74" w14:textId="77777777" w:rsidR="00D07204" w:rsidRDefault="00C6736A">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46" w:history="1">
        <w:r w:rsidR="00D07204" w:rsidRPr="006508B9">
          <w:rPr>
            <w:rStyle w:val="Hyperlink"/>
            <w:noProof/>
          </w:rPr>
          <w:t>Table 10 – Definition of chunk attributes</w:t>
        </w:r>
        <w:r w:rsidR="00D07204">
          <w:rPr>
            <w:noProof/>
            <w:webHidden/>
          </w:rPr>
          <w:tab/>
        </w:r>
        <w:r w:rsidR="00D07204">
          <w:rPr>
            <w:noProof/>
            <w:webHidden/>
          </w:rPr>
          <w:fldChar w:fldCharType="begin"/>
        </w:r>
        <w:r w:rsidR="00D07204">
          <w:rPr>
            <w:noProof/>
            <w:webHidden/>
          </w:rPr>
          <w:instrText xml:space="preserve"> PAGEREF _Toc489615346 \h </w:instrText>
        </w:r>
        <w:r w:rsidR="00D07204">
          <w:rPr>
            <w:noProof/>
            <w:webHidden/>
          </w:rPr>
        </w:r>
        <w:r w:rsidR="00D07204">
          <w:rPr>
            <w:noProof/>
            <w:webHidden/>
          </w:rPr>
          <w:fldChar w:fldCharType="separate"/>
        </w:r>
        <w:r w:rsidR="00D07204">
          <w:rPr>
            <w:noProof/>
            <w:webHidden/>
          </w:rPr>
          <w:t>18</w:t>
        </w:r>
        <w:r w:rsidR="00D07204">
          <w:rPr>
            <w:noProof/>
            <w:webHidden/>
          </w:rPr>
          <w:fldChar w:fldCharType="end"/>
        </w:r>
      </w:hyperlink>
    </w:p>
    <w:p w14:paraId="066F1E03" w14:textId="77777777" w:rsidR="00D07204" w:rsidRDefault="00C6736A">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47" w:history="1">
        <w:r w:rsidR="00D07204" w:rsidRPr="006508B9">
          <w:rPr>
            <w:rStyle w:val="Hyperlink"/>
            <w:noProof/>
          </w:rPr>
          <w:t>Table 11 – Definition of block attributes</w:t>
        </w:r>
        <w:r w:rsidR="00D07204">
          <w:rPr>
            <w:noProof/>
            <w:webHidden/>
          </w:rPr>
          <w:tab/>
        </w:r>
        <w:r w:rsidR="00D07204">
          <w:rPr>
            <w:noProof/>
            <w:webHidden/>
          </w:rPr>
          <w:fldChar w:fldCharType="begin"/>
        </w:r>
        <w:r w:rsidR="00D07204">
          <w:rPr>
            <w:noProof/>
            <w:webHidden/>
          </w:rPr>
          <w:instrText xml:space="preserve"> PAGEREF _Toc489615347 \h </w:instrText>
        </w:r>
        <w:r w:rsidR="00D07204">
          <w:rPr>
            <w:noProof/>
            <w:webHidden/>
          </w:rPr>
        </w:r>
        <w:r w:rsidR="00D07204">
          <w:rPr>
            <w:noProof/>
            <w:webHidden/>
          </w:rPr>
          <w:fldChar w:fldCharType="separate"/>
        </w:r>
        <w:r w:rsidR="00D07204">
          <w:rPr>
            <w:noProof/>
            <w:webHidden/>
          </w:rPr>
          <w:t>20</w:t>
        </w:r>
        <w:r w:rsidR="00D07204">
          <w:rPr>
            <w:noProof/>
            <w:webHidden/>
          </w:rPr>
          <w:fldChar w:fldCharType="end"/>
        </w:r>
      </w:hyperlink>
    </w:p>
    <w:p w14:paraId="6FDF12B5" w14:textId="77777777" w:rsidR="00D07204" w:rsidRDefault="00C6736A">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48" w:history="1">
        <w:r w:rsidR="00D07204" w:rsidRPr="006508B9">
          <w:rPr>
            <w:rStyle w:val="Hyperlink"/>
            <w:noProof/>
          </w:rPr>
          <w:t>Table 12 – Definition of lane attributes</w:t>
        </w:r>
        <w:r w:rsidR="00D07204">
          <w:rPr>
            <w:noProof/>
            <w:webHidden/>
          </w:rPr>
          <w:tab/>
        </w:r>
        <w:r w:rsidR="00D07204">
          <w:rPr>
            <w:noProof/>
            <w:webHidden/>
          </w:rPr>
          <w:fldChar w:fldCharType="begin"/>
        </w:r>
        <w:r w:rsidR="00D07204">
          <w:rPr>
            <w:noProof/>
            <w:webHidden/>
          </w:rPr>
          <w:instrText xml:space="preserve"> PAGEREF _Toc489615348 \h </w:instrText>
        </w:r>
        <w:r w:rsidR="00D07204">
          <w:rPr>
            <w:noProof/>
            <w:webHidden/>
          </w:rPr>
        </w:r>
        <w:r w:rsidR="00D07204">
          <w:rPr>
            <w:noProof/>
            <w:webHidden/>
          </w:rPr>
          <w:fldChar w:fldCharType="separate"/>
        </w:r>
        <w:r w:rsidR="00D07204">
          <w:rPr>
            <w:noProof/>
            <w:webHidden/>
          </w:rPr>
          <w:t>20</w:t>
        </w:r>
        <w:r w:rsidR="00D07204">
          <w:rPr>
            <w:noProof/>
            <w:webHidden/>
          </w:rPr>
          <w:fldChar w:fldCharType="end"/>
        </w:r>
      </w:hyperlink>
    </w:p>
    <w:p w14:paraId="5BDD9DBE" w14:textId="77777777" w:rsidR="00D07204" w:rsidRDefault="00C6736A">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49" w:history="1">
        <w:r w:rsidR="00D07204" w:rsidRPr="006508B9">
          <w:rPr>
            <w:rStyle w:val="Hyperlink"/>
            <w:noProof/>
          </w:rPr>
          <w:t>Table 13 – Definition of file attributes</w:t>
        </w:r>
        <w:r w:rsidR="00D07204">
          <w:rPr>
            <w:noProof/>
            <w:webHidden/>
          </w:rPr>
          <w:tab/>
        </w:r>
        <w:r w:rsidR="00D07204">
          <w:rPr>
            <w:noProof/>
            <w:webHidden/>
          </w:rPr>
          <w:fldChar w:fldCharType="begin"/>
        </w:r>
        <w:r w:rsidR="00D07204">
          <w:rPr>
            <w:noProof/>
            <w:webHidden/>
          </w:rPr>
          <w:instrText xml:space="preserve"> PAGEREF _Toc489615349 \h </w:instrText>
        </w:r>
        <w:r w:rsidR="00D07204">
          <w:rPr>
            <w:noProof/>
            <w:webHidden/>
          </w:rPr>
        </w:r>
        <w:r w:rsidR="00D07204">
          <w:rPr>
            <w:noProof/>
            <w:webHidden/>
          </w:rPr>
          <w:fldChar w:fldCharType="separate"/>
        </w:r>
        <w:r w:rsidR="00D07204">
          <w:rPr>
            <w:noProof/>
            <w:webHidden/>
          </w:rPr>
          <w:t>21</w:t>
        </w:r>
        <w:r w:rsidR="00D07204">
          <w:rPr>
            <w:noProof/>
            <w:webHidden/>
          </w:rPr>
          <w:fldChar w:fldCharType="end"/>
        </w:r>
      </w:hyperlink>
    </w:p>
    <w:p w14:paraId="5FF962C1" w14:textId="77777777" w:rsidR="00D07204" w:rsidRDefault="00C6736A">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50" w:history="1">
        <w:r w:rsidR="00D07204" w:rsidRPr="006508B9">
          <w:rPr>
            <w:rStyle w:val="Hyperlink"/>
            <w:noProof/>
          </w:rPr>
          <w:t>Table 14 – Definition of fileSet attributes</w:t>
        </w:r>
        <w:r w:rsidR="00D07204">
          <w:rPr>
            <w:noProof/>
            <w:webHidden/>
          </w:rPr>
          <w:tab/>
        </w:r>
        <w:r w:rsidR="00D07204">
          <w:rPr>
            <w:noProof/>
            <w:webHidden/>
          </w:rPr>
          <w:fldChar w:fldCharType="begin"/>
        </w:r>
        <w:r w:rsidR="00D07204">
          <w:rPr>
            <w:noProof/>
            <w:webHidden/>
          </w:rPr>
          <w:instrText xml:space="preserve"> PAGEREF _Toc489615350 \h </w:instrText>
        </w:r>
        <w:r w:rsidR="00D07204">
          <w:rPr>
            <w:noProof/>
            <w:webHidden/>
          </w:rPr>
        </w:r>
        <w:r w:rsidR="00D07204">
          <w:rPr>
            <w:noProof/>
            <w:webHidden/>
          </w:rPr>
          <w:fldChar w:fldCharType="separate"/>
        </w:r>
        <w:r w:rsidR="00D07204">
          <w:rPr>
            <w:noProof/>
            <w:webHidden/>
          </w:rPr>
          <w:t>22</w:t>
        </w:r>
        <w:r w:rsidR="00D07204">
          <w:rPr>
            <w:noProof/>
            <w:webHidden/>
          </w:rPr>
          <w:fldChar w:fldCharType="end"/>
        </w:r>
      </w:hyperlink>
    </w:p>
    <w:p w14:paraId="7D4E730E" w14:textId="77777777" w:rsidR="00D07204" w:rsidRDefault="00C6736A">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51" w:history="1">
        <w:r w:rsidR="00D07204" w:rsidRPr="006508B9">
          <w:rPr>
            <w:rStyle w:val="Hyperlink"/>
            <w:noProof/>
          </w:rPr>
          <w:t>Table 15 – Definition of position attributes</w:t>
        </w:r>
        <w:r w:rsidR="00D07204">
          <w:rPr>
            <w:noProof/>
            <w:webHidden/>
          </w:rPr>
          <w:tab/>
        </w:r>
        <w:r w:rsidR="00D07204">
          <w:rPr>
            <w:noProof/>
            <w:webHidden/>
          </w:rPr>
          <w:fldChar w:fldCharType="begin"/>
        </w:r>
        <w:r w:rsidR="00D07204">
          <w:rPr>
            <w:noProof/>
            <w:webHidden/>
          </w:rPr>
          <w:instrText xml:space="preserve"> PAGEREF _Toc489615351 \h </w:instrText>
        </w:r>
        <w:r w:rsidR="00D07204">
          <w:rPr>
            <w:noProof/>
            <w:webHidden/>
          </w:rPr>
        </w:r>
        <w:r w:rsidR="00D07204">
          <w:rPr>
            <w:noProof/>
            <w:webHidden/>
          </w:rPr>
          <w:fldChar w:fldCharType="separate"/>
        </w:r>
        <w:r w:rsidR="00D07204">
          <w:rPr>
            <w:noProof/>
            <w:webHidden/>
          </w:rPr>
          <w:t>23</w:t>
        </w:r>
        <w:r w:rsidR="00D07204">
          <w:rPr>
            <w:noProof/>
            <w:webHidden/>
          </w:rPr>
          <w:fldChar w:fldCharType="end"/>
        </w:r>
      </w:hyperlink>
    </w:p>
    <w:p w14:paraId="45A0E456" w14:textId="77777777" w:rsidR="00D07204" w:rsidRDefault="00C6736A">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52" w:history="1">
        <w:r w:rsidR="00D07204" w:rsidRPr="006508B9">
          <w:rPr>
            <w:rStyle w:val="Hyperlink"/>
            <w:noProof/>
          </w:rPr>
          <w:t>Table 16 – Definition of origin attributes</w:t>
        </w:r>
        <w:r w:rsidR="00D07204">
          <w:rPr>
            <w:noProof/>
            <w:webHidden/>
          </w:rPr>
          <w:tab/>
        </w:r>
        <w:r w:rsidR="00D07204">
          <w:rPr>
            <w:noProof/>
            <w:webHidden/>
          </w:rPr>
          <w:fldChar w:fldCharType="begin"/>
        </w:r>
        <w:r w:rsidR="00D07204">
          <w:rPr>
            <w:noProof/>
            <w:webHidden/>
          </w:rPr>
          <w:instrText xml:space="preserve"> PAGEREF _Toc489615352 \h </w:instrText>
        </w:r>
        <w:r w:rsidR="00D07204">
          <w:rPr>
            <w:noProof/>
            <w:webHidden/>
          </w:rPr>
        </w:r>
        <w:r w:rsidR="00D07204">
          <w:rPr>
            <w:noProof/>
            <w:webHidden/>
          </w:rPr>
          <w:fldChar w:fldCharType="separate"/>
        </w:r>
        <w:r w:rsidR="00D07204">
          <w:rPr>
            <w:noProof/>
            <w:webHidden/>
          </w:rPr>
          <w:t>23</w:t>
        </w:r>
        <w:r w:rsidR="00D07204">
          <w:rPr>
            <w:noProof/>
            <w:webHidden/>
          </w:rPr>
          <w:fldChar w:fldCharType="end"/>
        </w:r>
      </w:hyperlink>
    </w:p>
    <w:p w14:paraId="486481A5" w14:textId="77777777" w:rsidR="00D07204" w:rsidRDefault="00C6736A">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53" w:history="1">
        <w:r w:rsidR="00D07204" w:rsidRPr="006508B9">
          <w:rPr>
            <w:rStyle w:val="Hyperlink"/>
            <w:noProof/>
          </w:rPr>
          <w:t>Table 17 – Definition of orientation attributes</w:t>
        </w:r>
        <w:r w:rsidR="00D07204">
          <w:rPr>
            <w:noProof/>
            <w:webHidden/>
          </w:rPr>
          <w:tab/>
        </w:r>
        <w:r w:rsidR="00D07204">
          <w:rPr>
            <w:noProof/>
            <w:webHidden/>
          </w:rPr>
          <w:fldChar w:fldCharType="begin"/>
        </w:r>
        <w:r w:rsidR="00D07204">
          <w:rPr>
            <w:noProof/>
            <w:webHidden/>
          </w:rPr>
          <w:instrText xml:space="preserve"> PAGEREF _Toc489615353 \h </w:instrText>
        </w:r>
        <w:r w:rsidR="00D07204">
          <w:rPr>
            <w:noProof/>
            <w:webHidden/>
          </w:rPr>
        </w:r>
        <w:r w:rsidR="00D07204">
          <w:rPr>
            <w:noProof/>
            <w:webHidden/>
          </w:rPr>
          <w:fldChar w:fldCharType="separate"/>
        </w:r>
        <w:r w:rsidR="00D07204">
          <w:rPr>
            <w:noProof/>
            <w:webHidden/>
          </w:rPr>
          <w:t>24</w:t>
        </w:r>
        <w:r w:rsidR="00D07204">
          <w:rPr>
            <w:noProof/>
            <w:webHidden/>
          </w:rPr>
          <w:fldChar w:fldCharType="end"/>
        </w:r>
      </w:hyperlink>
    </w:p>
    <w:p w14:paraId="52CE7EF1" w14:textId="77777777" w:rsidR="00D07204" w:rsidRDefault="00C6736A">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54" w:history="1">
        <w:r w:rsidR="00D07204" w:rsidRPr="006508B9">
          <w:rPr>
            <w:rStyle w:val="Hyperlink"/>
            <w:noProof/>
          </w:rPr>
          <w:t>Table 18 – Encoding of 2-bit samples</w:t>
        </w:r>
        <w:r w:rsidR="00D07204">
          <w:rPr>
            <w:noProof/>
            <w:webHidden/>
          </w:rPr>
          <w:tab/>
        </w:r>
        <w:r w:rsidR="00D07204">
          <w:rPr>
            <w:noProof/>
            <w:webHidden/>
          </w:rPr>
          <w:fldChar w:fldCharType="begin"/>
        </w:r>
        <w:r w:rsidR="00D07204">
          <w:rPr>
            <w:noProof/>
            <w:webHidden/>
          </w:rPr>
          <w:instrText xml:space="preserve"> PAGEREF _Toc489615354 \h </w:instrText>
        </w:r>
        <w:r w:rsidR="00D07204">
          <w:rPr>
            <w:noProof/>
            <w:webHidden/>
          </w:rPr>
        </w:r>
        <w:r w:rsidR="00D07204">
          <w:rPr>
            <w:noProof/>
            <w:webHidden/>
          </w:rPr>
          <w:fldChar w:fldCharType="separate"/>
        </w:r>
        <w:r w:rsidR="00D07204">
          <w:rPr>
            <w:noProof/>
            <w:webHidden/>
          </w:rPr>
          <w:t>25</w:t>
        </w:r>
        <w:r w:rsidR="00D07204">
          <w:rPr>
            <w:noProof/>
            <w:webHidden/>
          </w:rPr>
          <w:fldChar w:fldCharType="end"/>
        </w:r>
      </w:hyperlink>
    </w:p>
    <w:p w14:paraId="56E8C1E2" w14:textId="77777777" w:rsidR="00D07204" w:rsidRDefault="00C6736A">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55" w:history="1">
        <w:r w:rsidR="00D07204" w:rsidRPr="006508B9">
          <w:rPr>
            <w:rStyle w:val="Hyperlink"/>
            <w:noProof/>
          </w:rPr>
          <w:t>Table 19 – Encoding of 3-bit samples</w:t>
        </w:r>
        <w:r w:rsidR="00D07204">
          <w:rPr>
            <w:noProof/>
            <w:webHidden/>
          </w:rPr>
          <w:tab/>
        </w:r>
        <w:r w:rsidR="00D07204">
          <w:rPr>
            <w:noProof/>
            <w:webHidden/>
          </w:rPr>
          <w:fldChar w:fldCharType="begin"/>
        </w:r>
        <w:r w:rsidR="00D07204">
          <w:rPr>
            <w:noProof/>
            <w:webHidden/>
          </w:rPr>
          <w:instrText xml:space="preserve"> PAGEREF _Toc489615355 \h </w:instrText>
        </w:r>
        <w:r w:rsidR="00D07204">
          <w:rPr>
            <w:noProof/>
            <w:webHidden/>
          </w:rPr>
        </w:r>
        <w:r w:rsidR="00D07204">
          <w:rPr>
            <w:noProof/>
            <w:webHidden/>
          </w:rPr>
          <w:fldChar w:fldCharType="separate"/>
        </w:r>
        <w:r w:rsidR="00D07204">
          <w:rPr>
            <w:noProof/>
            <w:webHidden/>
          </w:rPr>
          <w:t>25</w:t>
        </w:r>
        <w:r w:rsidR="00D07204">
          <w:rPr>
            <w:noProof/>
            <w:webHidden/>
          </w:rPr>
          <w:fldChar w:fldCharType="end"/>
        </w:r>
      </w:hyperlink>
    </w:p>
    <w:p w14:paraId="3A62EF3E" w14:textId="77777777" w:rsidR="00D07204" w:rsidRDefault="00C6736A">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56" w:history="1">
        <w:r w:rsidR="00D07204" w:rsidRPr="006508B9">
          <w:rPr>
            <w:rStyle w:val="Hyperlink"/>
            <w:noProof/>
          </w:rPr>
          <w:t>Table 20 – Encoding of 4-bit samples</w:t>
        </w:r>
        <w:r w:rsidR="00D07204">
          <w:rPr>
            <w:noProof/>
            <w:webHidden/>
          </w:rPr>
          <w:tab/>
        </w:r>
        <w:r w:rsidR="00D07204">
          <w:rPr>
            <w:noProof/>
            <w:webHidden/>
          </w:rPr>
          <w:fldChar w:fldCharType="begin"/>
        </w:r>
        <w:r w:rsidR="00D07204">
          <w:rPr>
            <w:noProof/>
            <w:webHidden/>
          </w:rPr>
          <w:instrText xml:space="preserve"> PAGEREF _Toc489615356 \h </w:instrText>
        </w:r>
        <w:r w:rsidR="00D07204">
          <w:rPr>
            <w:noProof/>
            <w:webHidden/>
          </w:rPr>
        </w:r>
        <w:r w:rsidR="00D07204">
          <w:rPr>
            <w:noProof/>
            <w:webHidden/>
          </w:rPr>
          <w:fldChar w:fldCharType="separate"/>
        </w:r>
        <w:r w:rsidR="00D07204">
          <w:rPr>
            <w:noProof/>
            <w:webHidden/>
          </w:rPr>
          <w:t>25</w:t>
        </w:r>
        <w:r w:rsidR="00D07204">
          <w:rPr>
            <w:noProof/>
            <w:webHidden/>
          </w:rPr>
          <w:fldChar w:fldCharType="end"/>
        </w:r>
      </w:hyperlink>
    </w:p>
    <w:p w14:paraId="0080E5D5" w14:textId="77777777" w:rsidR="00D07204" w:rsidRDefault="00C6736A">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57" w:history="1">
        <w:r w:rsidR="00D07204" w:rsidRPr="006508B9">
          <w:rPr>
            <w:rStyle w:val="Hyperlink"/>
            <w:noProof/>
          </w:rPr>
          <w:t>Table 21 – Encoding of 5-bit samples</w:t>
        </w:r>
        <w:r w:rsidR="00D07204">
          <w:rPr>
            <w:noProof/>
            <w:webHidden/>
          </w:rPr>
          <w:tab/>
        </w:r>
        <w:r w:rsidR="00D07204">
          <w:rPr>
            <w:noProof/>
            <w:webHidden/>
          </w:rPr>
          <w:fldChar w:fldCharType="begin"/>
        </w:r>
        <w:r w:rsidR="00D07204">
          <w:rPr>
            <w:noProof/>
            <w:webHidden/>
          </w:rPr>
          <w:instrText xml:space="preserve"> PAGEREF _Toc489615357 \h </w:instrText>
        </w:r>
        <w:r w:rsidR="00D07204">
          <w:rPr>
            <w:noProof/>
            <w:webHidden/>
          </w:rPr>
        </w:r>
        <w:r w:rsidR="00D07204">
          <w:rPr>
            <w:noProof/>
            <w:webHidden/>
          </w:rPr>
          <w:fldChar w:fldCharType="separate"/>
        </w:r>
        <w:r w:rsidR="00D07204">
          <w:rPr>
            <w:noProof/>
            <w:webHidden/>
          </w:rPr>
          <w:t>26</w:t>
        </w:r>
        <w:r w:rsidR="00D07204">
          <w:rPr>
            <w:noProof/>
            <w:webHidden/>
          </w:rPr>
          <w:fldChar w:fldCharType="end"/>
        </w:r>
      </w:hyperlink>
    </w:p>
    <w:p w14:paraId="7C9843C8" w14:textId="42DF3345" w:rsidR="00E761A7" w:rsidRDefault="00FA5674">
      <w:pPr>
        <w:rPr>
          <w:b/>
          <w:bCs/>
        </w:rPr>
      </w:pPr>
      <w:ins w:id="26" w:author="markel arizabaleta" w:date="2017-08-01T10:20:00Z">
        <w:r>
          <w:rPr>
            <w:b/>
            <w:bCs/>
          </w:rPr>
          <w:fldChar w:fldCharType="end"/>
        </w:r>
      </w:ins>
      <w:ins w:id="27" w:author="markel arizabaleta" w:date="2017-08-01T10:19:00Z">
        <w:r>
          <w:rPr>
            <w:b/>
            <w:bCs/>
          </w:rPr>
          <w:br w:type="page"/>
        </w:r>
      </w:ins>
    </w:p>
    <w:p w14:paraId="15A70AFF" w14:textId="77777777" w:rsidR="00E761A7" w:rsidRDefault="00E761A7" w:rsidP="00E761A7">
      <w:pPr>
        <w:pStyle w:val="TableofFigures"/>
        <w:tabs>
          <w:tab w:val="right" w:leader="dot" w:pos="9350"/>
        </w:tabs>
        <w:rPr>
          <w:ins w:id="28" w:author="markel arizabaleta" w:date="2017-08-03T16:46:00Z"/>
          <w:b/>
          <w:bCs/>
        </w:rPr>
      </w:pPr>
      <w:r>
        <w:rPr>
          <w:b/>
          <w:bCs/>
        </w:rPr>
        <w:lastRenderedPageBreak/>
        <w:t>List of acronyms</w:t>
      </w:r>
    </w:p>
    <w:p w14:paraId="70C55137" w14:textId="77777777" w:rsidR="00E405E7" w:rsidRPr="00E405E7" w:rsidRDefault="00E405E7">
      <w:pPr>
        <w:rPr>
          <w:rPrChange w:id="29" w:author="markel arizabaleta" w:date="2017-08-03T16:46:00Z">
            <w:rPr>
              <w:b/>
              <w:bCs/>
            </w:rPr>
          </w:rPrChange>
        </w:rPr>
        <w:pPrChange w:id="30" w:author="markel arizabaleta" w:date="2017-08-03T16:46:00Z">
          <w:pPr>
            <w:pStyle w:val="TableofFigures"/>
            <w:tabs>
              <w:tab w:val="right" w:leader="dot" w:pos="9350"/>
            </w:tabs>
          </w:pPr>
        </w:pPrChange>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1" w:author="markel arizabaleta" w:date="2017-08-03T16:46:00Z">
          <w:tblPr>
            <w:tblStyle w:val="TableGrid"/>
            <w:tblW w:w="0" w:type="auto"/>
            <w:tblInd w:w="-5" w:type="dxa"/>
            <w:tblLook w:val="04A0" w:firstRow="1" w:lastRow="0" w:firstColumn="1" w:lastColumn="0" w:noHBand="0" w:noVBand="1"/>
          </w:tblPr>
        </w:tblPrChange>
      </w:tblPr>
      <w:tblGrid>
        <w:gridCol w:w="1418"/>
        <w:gridCol w:w="4435"/>
        <w:tblGridChange w:id="32">
          <w:tblGrid>
            <w:gridCol w:w="53"/>
            <w:gridCol w:w="1365"/>
            <w:gridCol w:w="53"/>
            <w:gridCol w:w="4382"/>
            <w:gridCol w:w="53"/>
          </w:tblGrid>
        </w:tblGridChange>
      </w:tblGrid>
      <w:tr w:rsidR="00E761A7" w:rsidDel="00E405E7" w14:paraId="5E5C94BC" w14:textId="471ED590" w:rsidTr="00E405E7">
        <w:trPr>
          <w:del w:id="33" w:author="markel arizabaleta" w:date="2017-08-03T16:45:00Z"/>
          <w:trPrChange w:id="34" w:author="markel arizabaleta" w:date="2017-08-03T16:46:00Z">
            <w:trPr>
              <w:gridAfter w:val="0"/>
            </w:trPr>
          </w:trPrChange>
        </w:trPr>
        <w:tc>
          <w:tcPr>
            <w:tcW w:w="1418" w:type="dxa"/>
            <w:tcPrChange w:id="35" w:author="markel arizabaleta" w:date="2017-08-03T16:46:00Z">
              <w:tcPr>
                <w:tcW w:w="1418" w:type="dxa"/>
                <w:gridSpan w:val="2"/>
              </w:tcPr>
            </w:tcPrChange>
          </w:tcPr>
          <w:p w14:paraId="1399BCF0" w14:textId="0C14B0B2" w:rsidR="00E761A7" w:rsidDel="00E405E7" w:rsidRDefault="00E761A7" w:rsidP="00E761A7">
            <w:pPr>
              <w:pStyle w:val="TableofFigures"/>
              <w:tabs>
                <w:tab w:val="right" w:leader="dot" w:pos="9350"/>
              </w:tabs>
              <w:ind w:left="0" w:firstLine="0"/>
              <w:rPr>
                <w:del w:id="36" w:author="markel arizabaleta" w:date="2017-08-03T16:45:00Z"/>
                <w:b/>
                <w:bCs/>
              </w:rPr>
            </w:pPr>
            <w:del w:id="37" w:author="markel arizabaleta" w:date="2017-08-03T16:45:00Z">
              <w:r w:rsidDel="00E405E7">
                <w:rPr>
                  <w:b/>
                  <w:bCs/>
                </w:rPr>
                <w:delText>SDR</w:delText>
              </w:r>
            </w:del>
          </w:p>
        </w:tc>
        <w:tc>
          <w:tcPr>
            <w:tcW w:w="4435" w:type="dxa"/>
            <w:tcPrChange w:id="38" w:author="markel arizabaleta" w:date="2017-08-03T16:46:00Z">
              <w:tcPr>
                <w:tcW w:w="4435" w:type="dxa"/>
                <w:gridSpan w:val="2"/>
              </w:tcPr>
            </w:tcPrChange>
          </w:tcPr>
          <w:p w14:paraId="0BF202A8" w14:textId="760F6190" w:rsidR="00E761A7" w:rsidDel="00E405E7" w:rsidRDefault="00E761A7">
            <w:pPr>
              <w:pStyle w:val="TableofFigures"/>
              <w:tabs>
                <w:tab w:val="right" w:leader="dot" w:pos="9350"/>
              </w:tabs>
              <w:ind w:left="0" w:firstLine="0"/>
              <w:rPr>
                <w:del w:id="39" w:author="markel arizabaleta" w:date="2017-08-03T16:45:00Z"/>
                <w:b/>
                <w:bCs/>
              </w:rPr>
            </w:pPr>
            <w:del w:id="40" w:author="markel arizabaleta" w:date="2017-08-03T16:45:00Z">
              <w:r w:rsidDel="00E405E7">
                <w:rPr>
                  <w:b/>
                  <w:bCs/>
                </w:rPr>
                <w:delText xml:space="preserve">Software </w:delText>
              </w:r>
            </w:del>
            <w:del w:id="41" w:author="markel arizabaleta" w:date="2017-08-03T16:43:00Z">
              <w:r w:rsidDel="00E405E7">
                <w:rPr>
                  <w:b/>
                  <w:bCs/>
                </w:rPr>
                <w:delText>D</w:delText>
              </w:r>
            </w:del>
            <w:del w:id="42" w:author="markel arizabaleta" w:date="2017-08-03T16:45:00Z">
              <w:r w:rsidDel="00E405E7">
                <w:rPr>
                  <w:b/>
                  <w:bCs/>
                </w:rPr>
                <w:delText xml:space="preserve">efined </w:delText>
              </w:r>
            </w:del>
            <w:del w:id="43" w:author="markel arizabaleta" w:date="2017-08-03T16:43:00Z">
              <w:r w:rsidDel="00E405E7">
                <w:rPr>
                  <w:b/>
                  <w:bCs/>
                </w:rPr>
                <w:delText>R</w:delText>
              </w:r>
            </w:del>
            <w:del w:id="44" w:author="markel arizabaleta" w:date="2017-08-03T16:45:00Z">
              <w:r w:rsidDel="00E405E7">
                <w:rPr>
                  <w:b/>
                  <w:bCs/>
                </w:rPr>
                <w:delText>adio</w:delText>
              </w:r>
            </w:del>
          </w:p>
        </w:tc>
      </w:tr>
      <w:tr w:rsidR="00E405E7" w14:paraId="32CF479F" w14:textId="77777777" w:rsidTr="00E405E7">
        <w:trPr>
          <w:ins w:id="45" w:author="markel arizabaleta" w:date="2017-08-03T16:45:00Z"/>
          <w:trPrChange w:id="46" w:author="markel arizabaleta" w:date="2017-08-03T16:46:00Z">
            <w:trPr>
              <w:gridAfter w:val="0"/>
            </w:trPr>
          </w:trPrChange>
        </w:trPr>
        <w:tc>
          <w:tcPr>
            <w:tcW w:w="1418" w:type="dxa"/>
            <w:tcPrChange w:id="47" w:author="markel arizabaleta" w:date="2017-08-03T16:46:00Z">
              <w:tcPr>
                <w:tcW w:w="1418" w:type="dxa"/>
                <w:gridSpan w:val="2"/>
              </w:tcPr>
            </w:tcPrChange>
          </w:tcPr>
          <w:p w14:paraId="551F0275" w14:textId="52D2CB32" w:rsidR="00E405E7" w:rsidRPr="00E405E7" w:rsidRDefault="00E405E7" w:rsidP="00E405E7">
            <w:pPr>
              <w:pStyle w:val="TableofFigures"/>
              <w:tabs>
                <w:tab w:val="right" w:leader="dot" w:pos="9350"/>
              </w:tabs>
              <w:ind w:left="0" w:firstLine="0"/>
              <w:rPr>
                <w:ins w:id="48" w:author="markel arizabaleta" w:date="2017-08-03T16:45:00Z"/>
                <w:bCs/>
                <w:rPrChange w:id="49" w:author="markel arizabaleta" w:date="2017-08-03T16:46:00Z">
                  <w:rPr>
                    <w:ins w:id="50" w:author="markel arizabaleta" w:date="2017-08-03T16:45:00Z"/>
                    <w:b/>
                    <w:bCs/>
                  </w:rPr>
                </w:rPrChange>
              </w:rPr>
            </w:pPr>
            <w:ins w:id="51" w:author="markel arizabaleta" w:date="2017-08-03T16:45:00Z">
              <w:r w:rsidRPr="00E405E7">
                <w:rPr>
                  <w:bCs/>
                  <w:rPrChange w:id="52" w:author="markel arizabaleta" w:date="2017-08-03T16:46:00Z">
                    <w:rPr>
                      <w:b/>
                      <w:bCs/>
                    </w:rPr>
                  </w:rPrChange>
                </w:rPr>
                <w:t>GNSS</w:t>
              </w:r>
            </w:ins>
          </w:p>
        </w:tc>
        <w:tc>
          <w:tcPr>
            <w:tcW w:w="4435" w:type="dxa"/>
            <w:tcPrChange w:id="53" w:author="markel arizabaleta" w:date="2017-08-03T16:46:00Z">
              <w:tcPr>
                <w:tcW w:w="4435" w:type="dxa"/>
                <w:gridSpan w:val="2"/>
              </w:tcPr>
            </w:tcPrChange>
          </w:tcPr>
          <w:p w14:paraId="21AE3260" w14:textId="7BCA131A" w:rsidR="00E405E7" w:rsidRPr="00E405E7" w:rsidRDefault="00E405E7" w:rsidP="00E405E7">
            <w:pPr>
              <w:pStyle w:val="TableofFigures"/>
              <w:tabs>
                <w:tab w:val="right" w:leader="dot" w:pos="9350"/>
              </w:tabs>
              <w:ind w:left="0" w:firstLine="0"/>
              <w:rPr>
                <w:ins w:id="54" w:author="markel arizabaleta" w:date="2017-08-03T16:45:00Z"/>
                <w:bCs/>
                <w:rPrChange w:id="55" w:author="markel arizabaleta" w:date="2017-08-03T16:46:00Z">
                  <w:rPr>
                    <w:ins w:id="56" w:author="markel arizabaleta" w:date="2017-08-03T16:45:00Z"/>
                    <w:b/>
                    <w:bCs/>
                  </w:rPr>
                </w:rPrChange>
              </w:rPr>
            </w:pPr>
            <w:ins w:id="57" w:author="markel arizabaleta" w:date="2017-08-03T16:45:00Z">
              <w:r w:rsidRPr="00E405E7">
                <w:rPr>
                  <w:bCs/>
                  <w:rPrChange w:id="58" w:author="markel arizabaleta" w:date="2017-08-03T16:46:00Z">
                    <w:rPr>
                      <w:b/>
                      <w:bCs/>
                    </w:rPr>
                  </w:rPrChange>
                </w:rPr>
                <w:t>Global navigation satellite system</w:t>
              </w:r>
            </w:ins>
          </w:p>
        </w:tc>
      </w:tr>
      <w:tr w:rsidR="00E405E7" w14:paraId="0451F003" w14:textId="77777777" w:rsidTr="00E405E7">
        <w:trPr>
          <w:ins w:id="59" w:author="markel arizabaleta" w:date="2017-08-03T16:45:00Z"/>
          <w:trPrChange w:id="60" w:author="markel arizabaleta" w:date="2017-08-03T16:46:00Z">
            <w:trPr>
              <w:gridAfter w:val="0"/>
            </w:trPr>
          </w:trPrChange>
        </w:trPr>
        <w:tc>
          <w:tcPr>
            <w:tcW w:w="1418" w:type="dxa"/>
            <w:tcPrChange w:id="61" w:author="markel arizabaleta" w:date="2017-08-03T16:46:00Z">
              <w:tcPr>
                <w:tcW w:w="1418" w:type="dxa"/>
                <w:gridSpan w:val="2"/>
              </w:tcPr>
            </w:tcPrChange>
          </w:tcPr>
          <w:p w14:paraId="52E2695E" w14:textId="3C9038A4" w:rsidR="00E405E7" w:rsidRPr="00E405E7" w:rsidRDefault="00E405E7" w:rsidP="00E405E7">
            <w:pPr>
              <w:pStyle w:val="TableofFigures"/>
              <w:tabs>
                <w:tab w:val="right" w:leader="dot" w:pos="9350"/>
              </w:tabs>
              <w:ind w:left="0" w:firstLine="0"/>
              <w:rPr>
                <w:ins w:id="62" w:author="markel arizabaleta" w:date="2017-08-03T16:45:00Z"/>
                <w:bCs/>
                <w:rPrChange w:id="63" w:author="markel arizabaleta" w:date="2017-08-03T16:46:00Z">
                  <w:rPr>
                    <w:ins w:id="64" w:author="markel arizabaleta" w:date="2017-08-03T16:45:00Z"/>
                    <w:b/>
                    <w:bCs/>
                  </w:rPr>
                </w:rPrChange>
              </w:rPr>
            </w:pPr>
            <w:ins w:id="65" w:author="markel arizabaleta" w:date="2017-08-03T16:45:00Z">
              <w:r w:rsidRPr="00E405E7">
                <w:rPr>
                  <w:bCs/>
                  <w:rPrChange w:id="66" w:author="markel arizabaleta" w:date="2017-08-03T16:46:00Z">
                    <w:rPr>
                      <w:b/>
                      <w:bCs/>
                    </w:rPr>
                  </w:rPrChange>
                </w:rPr>
                <w:t>IF</w:t>
              </w:r>
            </w:ins>
          </w:p>
        </w:tc>
        <w:tc>
          <w:tcPr>
            <w:tcW w:w="4435" w:type="dxa"/>
            <w:tcPrChange w:id="67" w:author="markel arizabaleta" w:date="2017-08-03T16:46:00Z">
              <w:tcPr>
                <w:tcW w:w="4435" w:type="dxa"/>
                <w:gridSpan w:val="2"/>
              </w:tcPr>
            </w:tcPrChange>
          </w:tcPr>
          <w:p w14:paraId="52F10B79" w14:textId="03D9C892" w:rsidR="00E405E7" w:rsidRPr="00E405E7" w:rsidRDefault="00E405E7" w:rsidP="00E405E7">
            <w:pPr>
              <w:pStyle w:val="TableofFigures"/>
              <w:tabs>
                <w:tab w:val="right" w:leader="dot" w:pos="9350"/>
              </w:tabs>
              <w:ind w:left="0" w:firstLine="0"/>
              <w:rPr>
                <w:ins w:id="68" w:author="markel arizabaleta" w:date="2017-08-03T16:45:00Z"/>
                <w:bCs/>
                <w:rPrChange w:id="69" w:author="markel arizabaleta" w:date="2017-08-03T16:46:00Z">
                  <w:rPr>
                    <w:ins w:id="70" w:author="markel arizabaleta" w:date="2017-08-03T16:45:00Z"/>
                    <w:b/>
                    <w:bCs/>
                  </w:rPr>
                </w:rPrChange>
              </w:rPr>
            </w:pPr>
            <w:ins w:id="71" w:author="markel arizabaleta" w:date="2017-08-03T16:45:00Z">
              <w:r w:rsidRPr="00E405E7">
                <w:rPr>
                  <w:bCs/>
                  <w:rPrChange w:id="72" w:author="markel arizabaleta" w:date="2017-08-03T16:46:00Z">
                    <w:rPr>
                      <w:b/>
                      <w:bCs/>
                    </w:rPr>
                  </w:rPrChange>
                </w:rPr>
                <w:t>Intermediate frequency</w:t>
              </w:r>
            </w:ins>
          </w:p>
        </w:tc>
      </w:tr>
      <w:tr w:rsidR="00E405E7" w14:paraId="30C93274" w14:textId="77777777" w:rsidTr="00E405E7">
        <w:trPr>
          <w:ins w:id="73" w:author="markel arizabaleta" w:date="2017-08-03T16:45:00Z"/>
          <w:trPrChange w:id="74" w:author="markel arizabaleta" w:date="2017-08-03T16:46:00Z">
            <w:trPr>
              <w:gridAfter w:val="0"/>
            </w:trPr>
          </w:trPrChange>
        </w:trPr>
        <w:tc>
          <w:tcPr>
            <w:tcW w:w="1418" w:type="dxa"/>
            <w:tcPrChange w:id="75" w:author="markel arizabaleta" w:date="2017-08-03T16:46:00Z">
              <w:tcPr>
                <w:tcW w:w="1418" w:type="dxa"/>
                <w:gridSpan w:val="2"/>
              </w:tcPr>
            </w:tcPrChange>
          </w:tcPr>
          <w:p w14:paraId="685D4F72" w14:textId="77777777" w:rsidR="00E405E7" w:rsidRPr="00E405E7" w:rsidRDefault="00E405E7" w:rsidP="007D4573">
            <w:pPr>
              <w:pStyle w:val="TableofFigures"/>
              <w:tabs>
                <w:tab w:val="right" w:leader="dot" w:pos="9350"/>
              </w:tabs>
              <w:ind w:left="0" w:firstLine="0"/>
              <w:rPr>
                <w:ins w:id="76" w:author="markel arizabaleta" w:date="2017-08-03T16:45:00Z"/>
                <w:bCs/>
                <w:rPrChange w:id="77" w:author="markel arizabaleta" w:date="2017-08-03T16:46:00Z">
                  <w:rPr>
                    <w:ins w:id="78" w:author="markel arizabaleta" w:date="2017-08-03T16:45:00Z"/>
                    <w:b/>
                    <w:bCs/>
                  </w:rPr>
                </w:rPrChange>
              </w:rPr>
            </w:pPr>
            <w:ins w:id="79" w:author="markel arizabaleta" w:date="2017-08-03T16:45:00Z">
              <w:r w:rsidRPr="00E405E7">
                <w:rPr>
                  <w:bCs/>
                  <w:rPrChange w:id="80" w:author="markel arizabaleta" w:date="2017-08-03T16:46:00Z">
                    <w:rPr>
                      <w:b/>
                      <w:bCs/>
                    </w:rPr>
                  </w:rPrChange>
                </w:rPr>
                <w:t>PC</w:t>
              </w:r>
            </w:ins>
          </w:p>
        </w:tc>
        <w:tc>
          <w:tcPr>
            <w:tcW w:w="4435" w:type="dxa"/>
            <w:tcPrChange w:id="81" w:author="markel arizabaleta" w:date="2017-08-03T16:46:00Z">
              <w:tcPr>
                <w:tcW w:w="4435" w:type="dxa"/>
                <w:gridSpan w:val="2"/>
              </w:tcPr>
            </w:tcPrChange>
          </w:tcPr>
          <w:p w14:paraId="5EBDC205" w14:textId="77777777" w:rsidR="00E405E7" w:rsidRPr="00E405E7" w:rsidRDefault="00E405E7" w:rsidP="007D4573">
            <w:pPr>
              <w:pStyle w:val="TableofFigures"/>
              <w:tabs>
                <w:tab w:val="right" w:leader="dot" w:pos="9350"/>
              </w:tabs>
              <w:ind w:left="0" w:firstLine="0"/>
              <w:rPr>
                <w:ins w:id="82" w:author="markel arizabaleta" w:date="2017-08-03T16:45:00Z"/>
                <w:bCs/>
                <w:rPrChange w:id="83" w:author="markel arizabaleta" w:date="2017-08-03T16:46:00Z">
                  <w:rPr>
                    <w:ins w:id="84" w:author="markel arizabaleta" w:date="2017-08-03T16:45:00Z"/>
                    <w:b/>
                    <w:bCs/>
                  </w:rPr>
                </w:rPrChange>
              </w:rPr>
            </w:pPr>
            <w:ins w:id="85" w:author="markel arizabaleta" w:date="2017-08-03T16:45:00Z">
              <w:r w:rsidRPr="00E405E7">
                <w:rPr>
                  <w:bCs/>
                  <w:rPrChange w:id="86" w:author="markel arizabaleta" w:date="2017-08-03T16:46:00Z">
                    <w:rPr>
                      <w:b/>
                      <w:bCs/>
                    </w:rPr>
                  </w:rPrChange>
                </w:rPr>
                <w:t>Personal computer</w:t>
              </w:r>
            </w:ins>
          </w:p>
        </w:tc>
      </w:tr>
      <w:tr w:rsidR="00843AE2" w14:paraId="64B838A2" w14:textId="77777777" w:rsidTr="00E405E7">
        <w:trPr>
          <w:ins w:id="87" w:author="markel arizabaleta" w:date="2017-08-03T17:38:00Z"/>
        </w:trPr>
        <w:tc>
          <w:tcPr>
            <w:tcW w:w="1418" w:type="dxa"/>
          </w:tcPr>
          <w:p w14:paraId="5A09304E" w14:textId="5BE6875D" w:rsidR="00843AE2" w:rsidRPr="00843AE2" w:rsidRDefault="00843AE2" w:rsidP="007D4573">
            <w:pPr>
              <w:pStyle w:val="TableofFigures"/>
              <w:tabs>
                <w:tab w:val="right" w:leader="dot" w:pos="9350"/>
              </w:tabs>
              <w:ind w:left="0" w:firstLine="0"/>
              <w:rPr>
                <w:ins w:id="88" w:author="markel arizabaleta" w:date="2017-08-03T17:38:00Z"/>
                <w:bCs/>
              </w:rPr>
            </w:pPr>
            <w:ins w:id="89" w:author="markel arizabaleta" w:date="2017-08-03T17:38:00Z">
              <w:r>
                <w:rPr>
                  <w:bCs/>
                </w:rPr>
                <w:t>UML</w:t>
              </w:r>
            </w:ins>
          </w:p>
        </w:tc>
        <w:tc>
          <w:tcPr>
            <w:tcW w:w="4435" w:type="dxa"/>
          </w:tcPr>
          <w:p w14:paraId="2D8F1227" w14:textId="35E3DE84" w:rsidR="00843AE2" w:rsidRPr="00843AE2" w:rsidRDefault="00843AE2" w:rsidP="007D4573">
            <w:pPr>
              <w:pStyle w:val="TableofFigures"/>
              <w:tabs>
                <w:tab w:val="right" w:leader="dot" w:pos="9350"/>
              </w:tabs>
              <w:ind w:left="0" w:firstLine="0"/>
              <w:rPr>
                <w:ins w:id="90" w:author="markel arizabaleta" w:date="2017-08-03T17:38:00Z"/>
                <w:bCs/>
              </w:rPr>
            </w:pPr>
            <w:ins w:id="91" w:author="markel arizabaleta" w:date="2017-08-03T17:38:00Z">
              <w:r>
                <w:rPr>
                  <w:bCs/>
                </w:rPr>
                <w:t>Unified model language</w:t>
              </w:r>
            </w:ins>
          </w:p>
        </w:tc>
      </w:tr>
      <w:tr w:rsidR="00E405E7" w:rsidDel="00E405E7" w14:paraId="79E3B086" w14:textId="4072A138" w:rsidTr="00E405E7">
        <w:trPr>
          <w:del w:id="92" w:author="markel arizabaleta" w:date="2017-08-03T16:45:00Z"/>
          <w:trPrChange w:id="93" w:author="markel arizabaleta" w:date="2017-08-03T16:46:00Z">
            <w:trPr>
              <w:gridAfter w:val="0"/>
            </w:trPr>
          </w:trPrChange>
        </w:trPr>
        <w:tc>
          <w:tcPr>
            <w:tcW w:w="1418" w:type="dxa"/>
            <w:tcPrChange w:id="94" w:author="markel arizabaleta" w:date="2017-08-03T16:46:00Z">
              <w:tcPr>
                <w:tcW w:w="1418" w:type="dxa"/>
                <w:gridSpan w:val="2"/>
              </w:tcPr>
            </w:tcPrChange>
          </w:tcPr>
          <w:p w14:paraId="20C2E8DC" w14:textId="31A1508D" w:rsidR="00E405E7" w:rsidRPr="00E405E7" w:rsidDel="00E405E7" w:rsidRDefault="00E405E7" w:rsidP="00E405E7">
            <w:pPr>
              <w:pStyle w:val="TableofFigures"/>
              <w:tabs>
                <w:tab w:val="right" w:leader="dot" w:pos="9350"/>
              </w:tabs>
              <w:ind w:left="0" w:firstLine="0"/>
              <w:rPr>
                <w:del w:id="95" w:author="markel arizabaleta" w:date="2017-08-03T16:45:00Z"/>
                <w:bCs/>
                <w:rPrChange w:id="96" w:author="markel arizabaleta" w:date="2017-08-03T16:46:00Z">
                  <w:rPr>
                    <w:del w:id="97" w:author="markel arizabaleta" w:date="2017-08-03T16:45:00Z"/>
                    <w:b/>
                    <w:bCs/>
                  </w:rPr>
                </w:rPrChange>
              </w:rPr>
            </w:pPr>
            <w:del w:id="98" w:author="markel arizabaleta" w:date="2017-08-03T16:45:00Z">
              <w:r w:rsidRPr="00E405E7" w:rsidDel="00E405E7">
                <w:rPr>
                  <w:bCs/>
                  <w:rPrChange w:id="99" w:author="markel arizabaleta" w:date="2017-08-03T16:46:00Z">
                    <w:rPr>
                      <w:b/>
                      <w:bCs/>
                    </w:rPr>
                  </w:rPrChange>
                </w:rPr>
                <w:delText>GNSS</w:delText>
              </w:r>
            </w:del>
          </w:p>
        </w:tc>
        <w:tc>
          <w:tcPr>
            <w:tcW w:w="4435" w:type="dxa"/>
            <w:tcPrChange w:id="100" w:author="markel arizabaleta" w:date="2017-08-03T16:46:00Z">
              <w:tcPr>
                <w:tcW w:w="4435" w:type="dxa"/>
                <w:gridSpan w:val="2"/>
              </w:tcPr>
            </w:tcPrChange>
          </w:tcPr>
          <w:p w14:paraId="706BFD5C" w14:textId="149C04D8" w:rsidR="00E405E7" w:rsidRPr="00E405E7" w:rsidDel="00E405E7" w:rsidRDefault="00E405E7">
            <w:pPr>
              <w:pStyle w:val="TableofFigures"/>
              <w:tabs>
                <w:tab w:val="right" w:leader="dot" w:pos="9350"/>
              </w:tabs>
              <w:ind w:left="0" w:firstLine="0"/>
              <w:rPr>
                <w:del w:id="101" w:author="markel arizabaleta" w:date="2017-08-03T16:45:00Z"/>
                <w:bCs/>
                <w:rPrChange w:id="102" w:author="markel arizabaleta" w:date="2017-08-03T16:46:00Z">
                  <w:rPr>
                    <w:del w:id="103" w:author="markel arizabaleta" w:date="2017-08-03T16:45:00Z"/>
                    <w:b/>
                    <w:bCs/>
                  </w:rPr>
                </w:rPrChange>
              </w:rPr>
            </w:pPr>
            <w:del w:id="104" w:author="markel arizabaleta" w:date="2017-08-03T16:45:00Z">
              <w:r w:rsidRPr="00E405E7" w:rsidDel="00E405E7">
                <w:rPr>
                  <w:bCs/>
                  <w:rPrChange w:id="105" w:author="markel arizabaleta" w:date="2017-08-03T16:46:00Z">
                    <w:rPr>
                      <w:b/>
                      <w:bCs/>
                    </w:rPr>
                  </w:rPrChange>
                </w:rPr>
                <w:delText xml:space="preserve">Global </w:delText>
              </w:r>
            </w:del>
            <w:del w:id="106" w:author="markel arizabaleta" w:date="2017-08-03T16:43:00Z">
              <w:r w:rsidRPr="00E405E7" w:rsidDel="00E405E7">
                <w:rPr>
                  <w:bCs/>
                  <w:rPrChange w:id="107" w:author="markel arizabaleta" w:date="2017-08-03T16:46:00Z">
                    <w:rPr>
                      <w:b/>
                      <w:bCs/>
                    </w:rPr>
                  </w:rPrChange>
                </w:rPr>
                <w:delText>N</w:delText>
              </w:r>
            </w:del>
            <w:del w:id="108" w:author="markel arizabaleta" w:date="2017-08-03T16:45:00Z">
              <w:r w:rsidRPr="00E405E7" w:rsidDel="00E405E7">
                <w:rPr>
                  <w:bCs/>
                  <w:rPrChange w:id="109" w:author="markel arizabaleta" w:date="2017-08-03T16:46:00Z">
                    <w:rPr>
                      <w:b/>
                      <w:bCs/>
                    </w:rPr>
                  </w:rPrChange>
                </w:rPr>
                <w:delText xml:space="preserve">avigation </w:delText>
              </w:r>
            </w:del>
            <w:del w:id="110" w:author="markel arizabaleta" w:date="2017-08-03T16:43:00Z">
              <w:r w:rsidRPr="00E405E7" w:rsidDel="00E405E7">
                <w:rPr>
                  <w:bCs/>
                  <w:rPrChange w:id="111" w:author="markel arizabaleta" w:date="2017-08-03T16:46:00Z">
                    <w:rPr>
                      <w:b/>
                      <w:bCs/>
                    </w:rPr>
                  </w:rPrChange>
                </w:rPr>
                <w:delText>S</w:delText>
              </w:r>
            </w:del>
            <w:del w:id="112" w:author="markel arizabaleta" w:date="2017-08-03T16:45:00Z">
              <w:r w:rsidRPr="00E405E7" w:rsidDel="00E405E7">
                <w:rPr>
                  <w:bCs/>
                  <w:rPrChange w:id="113" w:author="markel arizabaleta" w:date="2017-08-03T16:46:00Z">
                    <w:rPr>
                      <w:b/>
                      <w:bCs/>
                    </w:rPr>
                  </w:rPrChange>
                </w:rPr>
                <w:delText xml:space="preserve">atellite </w:delText>
              </w:r>
            </w:del>
            <w:del w:id="114" w:author="markel arizabaleta" w:date="2017-08-03T16:44:00Z">
              <w:r w:rsidRPr="00E405E7" w:rsidDel="00E405E7">
                <w:rPr>
                  <w:bCs/>
                  <w:rPrChange w:id="115" w:author="markel arizabaleta" w:date="2017-08-03T16:46:00Z">
                    <w:rPr>
                      <w:b/>
                      <w:bCs/>
                    </w:rPr>
                  </w:rPrChange>
                </w:rPr>
                <w:delText>S</w:delText>
              </w:r>
            </w:del>
            <w:del w:id="116" w:author="markel arizabaleta" w:date="2017-08-03T16:45:00Z">
              <w:r w:rsidRPr="00E405E7" w:rsidDel="00E405E7">
                <w:rPr>
                  <w:bCs/>
                  <w:rPrChange w:id="117" w:author="markel arizabaleta" w:date="2017-08-03T16:46:00Z">
                    <w:rPr>
                      <w:b/>
                      <w:bCs/>
                    </w:rPr>
                  </w:rPrChange>
                </w:rPr>
                <w:delText>ystem</w:delText>
              </w:r>
            </w:del>
          </w:p>
        </w:tc>
      </w:tr>
      <w:tr w:rsidR="00E405E7" w14:paraId="66FD3CCF" w14:textId="77777777" w:rsidTr="00E405E7">
        <w:trPr>
          <w:trPrChange w:id="118" w:author="markel arizabaleta" w:date="2017-08-03T16:46:00Z">
            <w:trPr>
              <w:gridAfter w:val="0"/>
            </w:trPr>
          </w:trPrChange>
        </w:trPr>
        <w:tc>
          <w:tcPr>
            <w:tcW w:w="1418" w:type="dxa"/>
            <w:tcPrChange w:id="119" w:author="markel arizabaleta" w:date="2017-08-03T16:46:00Z">
              <w:tcPr>
                <w:tcW w:w="1418" w:type="dxa"/>
                <w:gridSpan w:val="2"/>
              </w:tcPr>
            </w:tcPrChange>
          </w:tcPr>
          <w:p w14:paraId="2EF7F97F" w14:textId="7A63D543" w:rsidR="00E405E7" w:rsidRPr="00E405E7" w:rsidRDefault="00E405E7" w:rsidP="00E405E7">
            <w:pPr>
              <w:pStyle w:val="TableofFigures"/>
              <w:tabs>
                <w:tab w:val="right" w:leader="dot" w:pos="9350"/>
              </w:tabs>
              <w:ind w:left="0" w:firstLine="0"/>
              <w:rPr>
                <w:bCs/>
                <w:rPrChange w:id="120" w:author="markel arizabaleta" w:date="2017-08-03T16:46:00Z">
                  <w:rPr>
                    <w:b/>
                    <w:bCs/>
                  </w:rPr>
                </w:rPrChange>
              </w:rPr>
            </w:pPr>
            <w:ins w:id="121" w:author="markel arizabaleta" w:date="2017-08-03T16:43:00Z">
              <w:r w:rsidRPr="00E405E7">
                <w:rPr>
                  <w:bCs/>
                  <w:rPrChange w:id="122" w:author="markel arizabaleta" w:date="2017-08-03T16:46:00Z">
                    <w:rPr>
                      <w:b/>
                      <w:bCs/>
                    </w:rPr>
                  </w:rPrChange>
                </w:rPr>
                <w:t>URI</w:t>
              </w:r>
            </w:ins>
          </w:p>
        </w:tc>
        <w:tc>
          <w:tcPr>
            <w:tcW w:w="4435" w:type="dxa"/>
            <w:tcPrChange w:id="123" w:author="markel arizabaleta" w:date="2017-08-03T16:46:00Z">
              <w:tcPr>
                <w:tcW w:w="4435" w:type="dxa"/>
                <w:gridSpan w:val="2"/>
              </w:tcPr>
            </w:tcPrChange>
          </w:tcPr>
          <w:p w14:paraId="7A2B3781" w14:textId="62F96D90" w:rsidR="00E405E7" w:rsidRPr="00E405E7" w:rsidRDefault="00E405E7" w:rsidP="00E405E7">
            <w:pPr>
              <w:pStyle w:val="TableofFigures"/>
              <w:tabs>
                <w:tab w:val="right" w:leader="dot" w:pos="9350"/>
              </w:tabs>
              <w:ind w:left="0" w:firstLine="0"/>
              <w:rPr>
                <w:bCs/>
                <w:rPrChange w:id="124" w:author="markel arizabaleta" w:date="2017-08-03T16:46:00Z">
                  <w:rPr>
                    <w:b/>
                    <w:bCs/>
                  </w:rPr>
                </w:rPrChange>
              </w:rPr>
            </w:pPr>
            <w:ins w:id="125" w:author="markel arizabaleta" w:date="2017-08-03T16:43:00Z">
              <w:r w:rsidRPr="00E405E7">
                <w:rPr>
                  <w:bCs/>
                  <w:rPrChange w:id="126" w:author="markel arizabaleta" w:date="2017-08-03T16:46:00Z">
                    <w:rPr>
                      <w:b/>
                      <w:bCs/>
                    </w:rPr>
                  </w:rPrChange>
                </w:rPr>
                <w:t>Universal resource identifier</w:t>
              </w:r>
            </w:ins>
          </w:p>
        </w:tc>
      </w:tr>
      <w:tr w:rsidR="00E405E7" w14:paraId="7F5BAC3D" w14:textId="77777777" w:rsidTr="00E405E7">
        <w:trPr>
          <w:ins w:id="127" w:author="markel arizabaleta" w:date="2017-08-03T16:45:00Z"/>
          <w:trPrChange w:id="128" w:author="markel arizabaleta" w:date="2017-08-03T16:46:00Z">
            <w:trPr>
              <w:gridAfter w:val="0"/>
            </w:trPr>
          </w:trPrChange>
        </w:trPr>
        <w:tc>
          <w:tcPr>
            <w:tcW w:w="1418" w:type="dxa"/>
            <w:tcPrChange w:id="129" w:author="markel arizabaleta" w:date="2017-08-03T16:46:00Z">
              <w:tcPr>
                <w:tcW w:w="1418" w:type="dxa"/>
                <w:gridSpan w:val="2"/>
              </w:tcPr>
            </w:tcPrChange>
          </w:tcPr>
          <w:p w14:paraId="7DCE3365" w14:textId="77777777" w:rsidR="00E405E7" w:rsidRDefault="00E405E7" w:rsidP="007D4573">
            <w:pPr>
              <w:pStyle w:val="TableofFigures"/>
              <w:tabs>
                <w:tab w:val="right" w:leader="dot" w:pos="9350"/>
              </w:tabs>
              <w:ind w:left="0" w:firstLine="0"/>
              <w:rPr>
                <w:ins w:id="130" w:author="Sanjeev" w:date="2017-08-11T10:10:00Z"/>
                <w:bCs/>
              </w:rPr>
            </w:pPr>
            <w:ins w:id="131" w:author="markel arizabaleta" w:date="2017-08-03T16:45:00Z">
              <w:r w:rsidRPr="00E405E7">
                <w:rPr>
                  <w:bCs/>
                  <w:rPrChange w:id="132" w:author="markel arizabaleta" w:date="2017-08-03T16:46:00Z">
                    <w:rPr>
                      <w:b/>
                      <w:bCs/>
                    </w:rPr>
                  </w:rPrChange>
                </w:rPr>
                <w:t>RF</w:t>
              </w:r>
            </w:ins>
          </w:p>
          <w:p w14:paraId="0AE30366" w14:textId="27D7D45E" w:rsidR="00474D5B" w:rsidRPr="00474D5B" w:rsidRDefault="00474D5B">
            <w:pPr>
              <w:rPr>
                <w:ins w:id="133" w:author="markel arizabaleta" w:date="2017-08-03T16:45:00Z"/>
                <w:rPrChange w:id="134" w:author="Sanjeev" w:date="2017-08-11T10:10:00Z">
                  <w:rPr>
                    <w:ins w:id="135" w:author="markel arizabaleta" w:date="2017-08-03T16:45:00Z"/>
                    <w:b/>
                    <w:bCs/>
                  </w:rPr>
                </w:rPrChange>
              </w:rPr>
              <w:pPrChange w:id="136" w:author="Sanjeev" w:date="2017-08-11T10:10:00Z">
                <w:pPr>
                  <w:pStyle w:val="TableofFigures"/>
                  <w:tabs>
                    <w:tab w:val="right" w:leader="dot" w:pos="9350"/>
                  </w:tabs>
                  <w:ind w:left="0" w:firstLine="0"/>
                </w:pPr>
              </w:pPrChange>
            </w:pPr>
            <w:ins w:id="137" w:author="Sanjeev" w:date="2017-08-11T10:10:00Z">
              <w:r>
                <w:t>RTC</w:t>
              </w:r>
            </w:ins>
          </w:p>
        </w:tc>
        <w:tc>
          <w:tcPr>
            <w:tcW w:w="4435" w:type="dxa"/>
            <w:tcPrChange w:id="138" w:author="markel arizabaleta" w:date="2017-08-03T16:46:00Z">
              <w:tcPr>
                <w:tcW w:w="4435" w:type="dxa"/>
                <w:gridSpan w:val="2"/>
              </w:tcPr>
            </w:tcPrChange>
          </w:tcPr>
          <w:p w14:paraId="6FC46A13" w14:textId="5DA2D2F7" w:rsidR="00E405E7" w:rsidRDefault="00E405E7" w:rsidP="007D4573">
            <w:pPr>
              <w:pStyle w:val="TableofFigures"/>
              <w:tabs>
                <w:tab w:val="right" w:leader="dot" w:pos="9350"/>
              </w:tabs>
              <w:ind w:left="0" w:firstLine="0"/>
              <w:rPr>
                <w:ins w:id="139" w:author="Sanjeev" w:date="2017-08-11T10:10:00Z"/>
                <w:bCs/>
              </w:rPr>
            </w:pPr>
            <w:ins w:id="140" w:author="markel arizabaleta" w:date="2017-08-03T16:45:00Z">
              <w:r w:rsidRPr="00E405E7">
                <w:rPr>
                  <w:bCs/>
                  <w:rPrChange w:id="141" w:author="markel arizabaleta" w:date="2017-08-03T16:46:00Z">
                    <w:rPr>
                      <w:b/>
                      <w:bCs/>
                    </w:rPr>
                  </w:rPrChange>
                </w:rPr>
                <w:t>Radio frequency</w:t>
              </w:r>
            </w:ins>
          </w:p>
          <w:p w14:paraId="42061B8C" w14:textId="552791E9" w:rsidR="00474D5B" w:rsidRPr="00474D5B" w:rsidRDefault="00474D5B">
            <w:pPr>
              <w:rPr>
                <w:ins w:id="142" w:author="markel arizabaleta" w:date="2017-08-03T16:45:00Z"/>
                <w:rPrChange w:id="143" w:author="Sanjeev" w:date="2017-08-11T10:09:00Z">
                  <w:rPr>
                    <w:ins w:id="144" w:author="markel arizabaleta" w:date="2017-08-03T16:45:00Z"/>
                    <w:b/>
                    <w:bCs/>
                  </w:rPr>
                </w:rPrChange>
              </w:rPr>
              <w:pPrChange w:id="145" w:author="Sanjeev" w:date="2017-08-11T10:09:00Z">
                <w:pPr>
                  <w:pStyle w:val="TableofFigures"/>
                  <w:tabs>
                    <w:tab w:val="right" w:leader="dot" w:pos="9350"/>
                  </w:tabs>
                  <w:ind w:left="0" w:firstLine="0"/>
                </w:pPr>
              </w:pPrChange>
            </w:pPr>
            <w:ins w:id="146" w:author="Sanjeev" w:date="2017-08-11T10:09:00Z">
              <w:r>
                <w:t>Real time clock</w:t>
              </w:r>
            </w:ins>
          </w:p>
        </w:tc>
      </w:tr>
      <w:tr w:rsidR="00E405E7" w14:paraId="4DA1C805" w14:textId="77777777" w:rsidTr="00E405E7">
        <w:trPr>
          <w:ins w:id="147" w:author="markel arizabaleta" w:date="2017-08-03T16:45:00Z"/>
          <w:trPrChange w:id="148" w:author="markel arizabaleta" w:date="2017-08-03T16:46:00Z">
            <w:trPr>
              <w:gridAfter w:val="0"/>
            </w:trPr>
          </w:trPrChange>
        </w:trPr>
        <w:tc>
          <w:tcPr>
            <w:tcW w:w="1418" w:type="dxa"/>
            <w:tcPrChange w:id="149" w:author="markel arizabaleta" w:date="2017-08-03T16:46:00Z">
              <w:tcPr>
                <w:tcW w:w="1418" w:type="dxa"/>
                <w:gridSpan w:val="2"/>
              </w:tcPr>
            </w:tcPrChange>
          </w:tcPr>
          <w:p w14:paraId="04F3BFB8" w14:textId="77777777" w:rsidR="00E405E7" w:rsidRPr="00E405E7" w:rsidRDefault="00E405E7" w:rsidP="007D4573">
            <w:pPr>
              <w:pStyle w:val="TableofFigures"/>
              <w:tabs>
                <w:tab w:val="right" w:leader="dot" w:pos="9350"/>
              </w:tabs>
              <w:ind w:left="0" w:firstLine="0"/>
              <w:rPr>
                <w:ins w:id="150" w:author="markel arizabaleta" w:date="2017-08-03T16:45:00Z"/>
                <w:bCs/>
                <w:rPrChange w:id="151" w:author="markel arizabaleta" w:date="2017-08-03T16:46:00Z">
                  <w:rPr>
                    <w:ins w:id="152" w:author="markel arizabaleta" w:date="2017-08-03T16:45:00Z"/>
                    <w:b/>
                    <w:bCs/>
                  </w:rPr>
                </w:rPrChange>
              </w:rPr>
            </w:pPr>
            <w:ins w:id="153" w:author="markel arizabaleta" w:date="2017-08-03T16:45:00Z">
              <w:r w:rsidRPr="00E405E7">
                <w:rPr>
                  <w:bCs/>
                  <w:rPrChange w:id="154" w:author="markel arizabaleta" w:date="2017-08-03T16:46:00Z">
                    <w:rPr>
                      <w:b/>
                      <w:bCs/>
                    </w:rPr>
                  </w:rPrChange>
                </w:rPr>
                <w:t>SDR</w:t>
              </w:r>
            </w:ins>
          </w:p>
        </w:tc>
        <w:tc>
          <w:tcPr>
            <w:tcW w:w="4435" w:type="dxa"/>
            <w:tcPrChange w:id="155" w:author="markel arizabaleta" w:date="2017-08-03T16:46:00Z">
              <w:tcPr>
                <w:tcW w:w="4435" w:type="dxa"/>
                <w:gridSpan w:val="2"/>
              </w:tcPr>
            </w:tcPrChange>
          </w:tcPr>
          <w:p w14:paraId="160EB77C" w14:textId="77777777" w:rsidR="00E405E7" w:rsidRPr="00E405E7" w:rsidRDefault="00E405E7" w:rsidP="007D4573">
            <w:pPr>
              <w:pStyle w:val="TableofFigures"/>
              <w:tabs>
                <w:tab w:val="right" w:leader="dot" w:pos="9350"/>
              </w:tabs>
              <w:ind w:left="0" w:firstLine="0"/>
              <w:rPr>
                <w:ins w:id="156" w:author="markel arizabaleta" w:date="2017-08-03T16:45:00Z"/>
                <w:bCs/>
                <w:rPrChange w:id="157" w:author="markel arizabaleta" w:date="2017-08-03T16:46:00Z">
                  <w:rPr>
                    <w:ins w:id="158" w:author="markel arizabaleta" w:date="2017-08-03T16:45:00Z"/>
                    <w:b/>
                    <w:bCs/>
                  </w:rPr>
                </w:rPrChange>
              </w:rPr>
            </w:pPr>
            <w:ins w:id="159" w:author="markel arizabaleta" w:date="2017-08-03T16:45:00Z">
              <w:r w:rsidRPr="00E405E7">
                <w:rPr>
                  <w:bCs/>
                  <w:rPrChange w:id="160" w:author="markel arizabaleta" w:date="2017-08-03T16:46:00Z">
                    <w:rPr>
                      <w:b/>
                      <w:bCs/>
                    </w:rPr>
                  </w:rPrChange>
                </w:rPr>
                <w:t>Software defined radio</w:t>
              </w:r>
            </w:ins>
          </w:p>
        </w:tc>
      </w:tr>
      <w:tr w:rsidR="00E405E7" w14:paraId="16A0639B" w14:textId="77777777" w:rsidTr="00E405E7">
        <w:trPr>
          <w:trPrChange w:id="161" w:author="markel arizabaleta" w:date="2017-08-03T16:46:00Z">
            <w:trPr>
              <w:gridAfter w:val="0"/>
            </w:trPr>
          </w:trPrChange>
        </w:trPr>
        <w:tc>
          <w:tcPr>
            <w:tcW w:w="1418" w:type="dxa"/>
            <w:tcPrChange w:id="162" w:author="markel arizabaleta" w:date="2017-08-03T16:46:00Z">
              <w:tcPr>
                <w:tcW w:w="1418" w:type="dxa"/>
                <w:gridSpan w:val="2"/>
              </w:tcPr>
            </w:tcPrChange>
          </w:tcPr>
          <w:p w14:paraId="1C12AF3D" w14:textId="4B63F953" w:rsidR="00E405E7" w:rsidRPr="00E405E7" w:rsidRDefault="00E405E7" w:rsidP="00E405E7">
            <w:pPr>
              <w:pStyle w:val="TableofFigures"/>
              <w:tabs>
                <w:tab w:val="right" w:leader="dot" w:pos="9350"/>
              </w:tabs>
              <w:ind w:left="0" w:firstLine="0"/>
              <w:rPr>
                <w:bCs/>
                <w:rPrChange w:id="163" w:author="markel arizabaleta" w:date="2017-08-03T16:46:00Z">
                  <w:rPr>
                    <w:b/>
                    <w:bCs/>
                  </w:rPr>
                </w:rPrChange>
              </w:rPr>
            </w:pPr>
            <w:ins w:id="164" w:author="markel arizabaleta" w:date="2017-08-03T16:43:00Z">
              <w:r w:rsidRPr="00E405E7">
                <w:rPr>
                  <w:bCs/>
                  <w:rPrChange w:id="165" w:author="markel arizabaleta" w:date="2017-08-03T16:46:00Z">
                    <w:rPr>
                      <w:b/>
                      <w:bCs/>
                    </w:rPr>
                  </w:rPrChange>
                </w:rPr>
                <w:t>XSD</w:t>
              </w:r>
            </w:ins>
          </w:p>
        </w:tc>
        <w:tc>
          <w:tcPr>
            <w:tcW w:w="4435" w:type="dxa"/>
            <w:tcPrChange w:id="166" w:author="markel arizabaleta" w:date="2017-08-03T16:46:00Z">
              <w:tcPr>
                <w:tcW w:w="4435" w:type="dxa"/>
                <w:gridSpan w:val="2"/>
              </w:tcPr>
            </w:tcPrChange>
          </w:tcPr>
          <w:p w14:paraId="13D96911" w14:textId="5BB5B920" w:rsidR="00E405E7" w:rsidRPr="00E405E7" w:rsidRDefault="00E405E7">
            <w:pPr>
              <w:pStyle w:val="TableofFigures"/>
              <w:tabs>
                <w:tab w:val="right" w:leader="dot" w:pos="9350"/>
              </w:tabs>
              <w:ind w:left="0" w:firstLine="0"/>
              <w:rPr>
                <w:bCs/>
                <w:rPrChange w:id="167" w:author="markel arizabaleta" w:date="2017-08-03T16:46:00Z">
                  <w:rPr>
                    <w:b/>
                    <w:bCs/>
                  </w:rPr>
                </w:rPrChange>
              </w:rPr>
            </w:pPr>
            <w:ins w:id="168" w:author="markel arizabaleta" w:date="2017-08-03T16:43:00Z">
              <w:r w:rsidRPr="00E405E7">
                <w:rPr>
                  <w:bCs/>
                  <w:rPrChange w:id="169" w:author="markel arizabaleta" w:date="2017-08-03T16:46:00Z">
                    <w:rPr>
                      <w:b/>
                      <w:bCs/>
                    </w:rPr>
                  </w:rPrChange>
                </w:rPr>
                <w:t xml:space="preserve">XML </w:t>
              </w:r>
            </w:ins>
            <w:ins w:id="170" w:author="markel arizabaleta" w:date="2017-08-03T16:44:00Z">
              <w:r w:rsidRPr="00E405E7">
                <w:rPr>
                  <w:bCs/>
                  <w:rPrChange w:id="171" w:author="markel arizabaleta" w:date="2017-08-03T16:46:00Z">
                    <w:rPr>
                      <w:b/>
                      <w:bCs/>
                    </w:rPr>
                  </w:rPrChange>
                </w:rPr>
                <w:t>s</w:t>
              </w:r>
            </w:ins>
            <w:ins w:id="172" w:author="markel arizabaleta" w:date="2017-08-03T16:43:00Z">
              <w:r w:rsidRPr="00E405E7">
                <w:rPr>
                  <w:bCs/>
                  <w:rPrChange w:id="173" w:author="markel arizabaleta" w:date="2017-08-03T16:46:00Z">
                    <w:rPr>
                      <w:b/>
                      <w:bCs/>
                    </w:rPr>
                  </w:rPrChange>
                </w:rPr>
                <w:t>chema definition</w:t>
              </w:r>
            </w:ins>
          </w:p>
        </w:tc>
      </w:tr>
      <w:tr w:rsidR="00E405E7" w14:paraId="316A4806" w14:textId="77777777" w:rsidTr="00E405E7">
        <w:trPr>
          <w:trPrChange w:id="174" w:author="markel arizabaleta" w:date="2017-08-03T16:46:00Z">
            <w:trPr>
              <w:gridAfter w:val="0"/>
            </w:trPr>
          </w:trPrChange>
        </w:trPr>
        <w:tc>
          <w:tcPr>
            <w:tcW w:w="1418" w:type="dxa"/>
            <w:tcPrChange w:id="175" w:author="markel arizabaleta" w:date="2017-08-03T16:46:00Z">
              <w:tcPr>
                <w:tcW w:w="1418" w:type="dxa"/>
                <w:gridSpan w:val="2"/>
              </w:tcPr>
            </w:tcPrChange>
          </w:tcPr>
          <w:p w14:paraId="2219EE27" w14:textId="25AB0260" w:rsidR="00E405E7" w:rsidRPr="00E405E7" w:rsidRDefault="00E405E7" w:rsidP="00E405E7">
            <w:pPr>
              <w:pStyle w:val="TableofFigures"/>
              <w:tabs>
                <w:tab w:val="right" w:leader="dot" w:pos="9350"/>
              </w:tabs>
              <w:ind w:left="0" w:firstLine="0"/>
              <w:rPr>
                <w:bCs/>
                <w:rPrChange w:id="176" w:author="markel arizabaleta" w:date="2017-08-03T16:46:00Z">
                  <w:rPr>
                    <w:b/>
                    <w:bCs/>
                  </w:rPr>
                </w:rPrChange>
              </w:rPr>
            </w:pPr>
            <w:ins w:id="177" w:author="markel arizabaleta" w:date="2017-08-03T16:43:00Z">
              <w:r w:rsidRPr="00E405E7">
                <w:rPr>
                  <w:bCs/>
                  <w:rPrChange w:id="178" w:author="markel arizabaleta" w:date="2017-08-03T16:46:00Z">
                    <w:rPr>
                      <w:b/>
                      <w:bCs/>
                    </w:rPr>
                  </w:rPrChange>
                </w:rPr>
                <w:t>XML</w:t>
              </w:r>
            </w:ins>
          </w:p>
        </w:tc>
        <w:tc>
          <w:tcPr>
            <w:tcW w:w="4435" w:type="dxa"/>
            <w:tcPrChange w:id="179" w:author="markel arizabaleta" w:date="2017-08-03T16:46:00Z">
              <w:tcPr>
                <w:tcW w:w="4435" w:type="dxa"/>
                <w:gridSpan w:val="2"/>
              </w:tcPr>
            </w:tcPrChange>
          </w:tcPr>
          <w:p w14:paraId="57D21486" w14:textId="4CBE1FB9" w:rsidR="00E405E7" w:rsidRPr="00E405E7" w:rsidRDefault="00E405E7">
            <w:pPr>
              <w:pStyle w:val="TableofFigures"/>
              <w:tabs>
                <w:tab w:val="right" w:leader="dot" w:pos="9350"/>
              </w:tabs>
              <w:ind w:left="0" w:firstLine="0"/>
              <w:rPr>
                <w:bCs/>
                <w:rPrChange w:id="180" w:author="markel arizabaleta" w:date="2017-08-03T16:46:00Z">
                  <w:rPr>
                    <w:b/>
                    <w:bCs/>
                  </w:rPr>
                </w:rPrChange>
              </w:rPr>
            </w:pPr>
            <w:ins w:id="181" w:author="markel arizabaleta" w:date="2017-08-03T16:43:00Z">
              <w:r w:rsidRPr="00E405E7">
                <w:rPr>
                  <w:bCs/>
                  <w:rPrChange w:id="182" w:author="markel arizabaleta" w:date="2017-08-03T16:46:00Z">
                    <w:rPr>
                      <w:b/>
                      <w:bCs/>
                    </w:rPr>
                  </w:rPrChange>
                </w:rPr>
                <w:t xml:space="preserve">Extensible </w:t>
              </w:r>
            </w:ins>
            <w:ins w:id="183" w:author="markel arizabaleta" w:date="2017-08-03T16:44:00Z">
              <w:r w:rsidRPr="00E405E7">
                <w:rPr>
                  <w:bCs/>
                  <w:rPrChange w:id="184" w:author="markel arizabaleta" w:date="2017-08-03T16:46:00Z">
                    <w:rPr>
                      <w:b/>
                      <w:bCs/>
                    </w:rPr>
                  </w:rPrChange>
                </w:rPr>
                <w:t>m</w:t>
              </w:r>
            </w:ins>
            <w:ins w:id="185" w:author="markel arizabaleta" w:date="2017-08-03T16:43:00Z">
              <w:r w:rsidRPr="00E405E7">
                <w:rPr>
                  <w:bCs/>
                  <w:rPrChange w:id="186" w:author="markel arizabaleta" w:date="2017-08-03T16:46:00Z">
                    <w:rPr>
                      <w:b/>
                      <w:bCs/>
                    </w:rPr>
                  </w:rPrChange>
                </w:rPr>
                <w:t xml:space="preserve">arkup </w:t>
              </w:r>
            </w:ins>
            <w:ins w:id="187" w:author="markel arizabaleta" w:date="2017-08-03T16:44:00Z">
              <w:r w:rsidRPr="00E405E7">
                <w:rPr>
                  <w:bCs/>
                  <w:rPrChange w:id="188" w:author="markel arizabaleta" w:date="2017-08-03T16:46:00Z">
                    <w:rPr>
                      <w:b/>
                      <w:bCs/>
                    </w:rPr>
                  </w:rPrChange>
                </w:rPr>
                <w:t>l</w:t>
              </w:r>
            </w:ins>
            <w:ins w:id="189" w:author="markel arizabaleta" w:date="2017-08-03T16:43:00Z">
              <w:r w:rsidRPr="00E405E7">
                <w:rPr>
                  <w:bCs/>
                  <w:rPrChange w:id="190" w:author="markel arizabaleta" w:date="2017-08-03T16:46:00Z">
                    <w:rPr>
                      <w:b/>
                      <w:bCs/>
                    </w:rPr>
                  </w:rPrChange>
                </w:rPr>
                <w:t>anguage</w:t>
              </w:r>
            </w:ins>
          </w:p>
        </w:tc>
      </w:tr>
      <w:tr w:rsidR="00E405E7" w:rsidDel="00E405E7" w14:paraId="56E50A64" w14:textId="0FD0D3A5" w:rsidTr="00E405E7">
        <w:trPr>
          <w:del w:id="191" w:author="markel arizabaleta" w:date="2017-08-03T16:45:00Z"/>
          <w:trPrChange w:id="192" w:author="markel arizabaleta" w:date="2017-08-03T16:46:00Z">
            <w:trPr>
              <w:gridAfter w:val="0"/>
            </w:trPr>
          </w:trPrChange>
        </w:trPr>
        <w:tc>
          <w:tcPr>
            <w:tcW w:w="1418" w:type="dxa"/>
            <w:tcPrChange w:id="193" w:author="markel arizabaleta" w:date="2017-08-03T16:46:00Z">
              <w:tcPr>
                <w:tcW w:w="1418" w:type="dxa"/>
                <w:gridSpan w:val="2"/>
              </w:tcPr>
            </w:tcPrChange>
          </w:tcPr>
          <w:p w14:paraId="5559E4DF" w14:textId="54F03D1D" w:rsidR="00E405E7" w:rsidDel="00E405E7" w:rsidRDefault="00E405E7" w:rsidP="00E405E7">
            <w:pPr>
              <w:pStyle w:val="TableofFigures"/>
              <w:tabs>
                <w:tab w:val="right" w:leader="dot" w:pos="9350"/>
              </w:tabs>
              <w:ind w:left="0" w:firstLine="0"/>
              <w:rPr>
                <w:del w:id="194" w:author="markel arizabaleta" w:date="2017-08-03T16:45:00Z"/>
                <w:b/>
                <w:bCs/>
              </w:rPr>
            </w:pPr>
          </w:p>
        </w:tc>
        <w:tc>
          <w:tcPr>
            <w:tcW w:w="4435" w:type="dxa"/>
            <w:tcPrChange w:id="195" w:author="markel arizabaleta" w:date="2017-08-03T16:46:00Z">
              <w:tcPr>
                <w:tcW w:w="4435" w:type="dxa"/>
                <w:gridSpan w:val="2"/>
              </w:tcPr>
            </w:tcPrChange>
          </w:tcPr>
          <w:p w14:paraId="74AE1EEB" w14:textId="1F656498" w:rsidR="00E405E7" w:rsidDel="00E405E7" w:rsidRDefault="00E405E7" w:rsidP="00E405E7">
            <w:pPr>
              <w:pStyle w:val="TableofFigures"/>
              <w:tabs>
                <w:tab w:val="right" w:leader="dot" w:pos="9350"/>
              </w:tabs>
              <w:ind w:left="0" w:firstLine="0"/>
              <w:rPr>
                <w:del w:id="196" w:author="markel arizabaleta" w:date="2017-08-03T16:45:00Z"/>
                <w:b/>
                <w:bCs/>
              </w:rPr>
            </w:pPr>
          </w:p>
        </w:tc>
      </w:tr>
      <w:tr w:rsidR="00E405E7" w:rsidDel="00E405E7" w14:paraId="6DE0DD74" w14:textId="4814FDE7" w:rsidTr="00E405E7">
        <w:trPr>
          <w:del w:id="197" w:author="markel arizabaleta" w:date="2017-08-03T16:45:00Z"/>
          <w:trPrChange w:id="198" w:author="markel arizabaleta" w:date="2017-08-03T16:46:00Z">
            <w:trPr>
              <w:gridAfter w:val="0"/>
            </w:trPr>
          </w:trPrChange>
        </w:trPr>
        <w:tc>
          <w:tcPr>
            <w:tcW w:w="1418" w:type="dxa"/>
            <w:tcPrChange w:id="199" w:author="markel arizabaleta" w:date="2017-08-03T16:46:00Z">
              <w:tcPr>
                <w:tcW w:w="1418" w:type="dxa"/>
                <w:gridSpan w:val="2"/>
              </w:tcPr>
            </w:tcPrChange>
          </w:tcPr>
          <w:p w14:paraId="2BCC8342" w14:textId="6983782B" w:rsidR="00E405E7" w:rsidDel="00E405E7" w:rsidRDefault="00E405E7" w:rsidP="00E405E7">
            <w:pPr>
              <w:pStyle w:val="TableofFigures"/>
              <w:tabs>
                <w:tab w:val="right" w:leader="dot" w:pos="9350"/>
              </w:tabs>
              <w:ind w:left="0" w:firstLine="0"/>
              <w:rPr>
                <w:del w:id="200" w:author="markel arizabaleta" w:date="2017-08-03T16:45:00Z"/>
                <w:b/>
                <w:bCs/>
              </w:rPr>
            </w:pPr>
          </w:p>
        </w:tc>
        <w:tc>
          <w:tcPr>
            <w:tcW w:w="4435" w:type="dxa"/>
            <w:tcPrChange w:id="201" w:author="markel arizabaleta" w:date="2017-08-03T16:46:00Z">
              <w:tcPr>
                <w:tcW w:w="4435" w:type="dxa"/>
                <w:gridSpan w:val="2"/>
              </w:tcPr>
            </w:tcPrChange>
          </w:tcPr>
          <w:p w14:paraId="5FD44827" w14:textId="3FFF816D" w:rsidR="00E405E7" w:rsidDel="00E405E7" w:rsidRDefault="00E405E7" w:rsidP="00E405E7">
            <w:pPr>
              <w:pStyle w:val="TableofFigures"/>
              <w:tabs>
                <w:tab w:val="right" w:leader="dot" w:pos="9350"/>
              </w:tabs>
              <w:ind w:left="0" w:firstLine="0"/>
              <w:rPr>
                <w:del w:id="202" w:author="markel arizabaleta" w:date="2017-08-03T16:45:00Z"/>
                <w:b/>
                <w:bCs/>
              </w:rPr>
            </w:pPr>
          </w:p>
        </w:tc>
      </w:tr>
      <w:tr w:rsidR="00E405E7" w:rsidDel="00E405E7" w14:paraId="053F76F8" w14:textId="24A18BE7" w:rsidTr="00E405E7">
        <w:trPr>
          <w:del w:id="203" w:author="markel arizabaleta" w:date="2017-08-03T16:44:00Z"/>
          <w:trPrChange w:id="204" w:author="markel arizabaleta" w:date="2017-08-03T16:46:00Z">
            <w:trPr>
              <w:gridAfter w:val="0"/>
            </w:trPr>
          </w:trPrChange>
        </w:trPr>
        <w:tc>
          <w:tcPr>
            <w:tcW w:w="1418" w:type="dxa"/>
            <w:tcPrChange w:id="205" w:author="markel arizabaleta" w:date="2017-08-03T16:46:00Z">
              <w:tcPr>
                <w:tcW w:w="1418" w:type="dxa"/>
                <w:gridSpan w:val="2"/>
              </w:tcPr>
            </w:tcPrChange>
          </w:tcPr>
          <w:p w14:paraId="669C8A73" w14:textId="58E0664E" w:rsidR="00E405E7" w:rsidDel="00E405E7" w:rsidRDefault="00E405E7" w:rsidP="00E405E7">
            <w:pPr>
              <w:pStyle w:val="TableofFigures"/>
              <w:tabs>
                <w:tab w:val="right" w:leader="dot" w:pos="9350"/>
              </w:tabs>
              <w:ind w:left="0" w:firstLine="0"/>
              <w:rPr>
                <w:del w:id="206" w:author="markel arizabaleta" w:date="2017-08-03T16:44:00Z"/>
                <w:b/>
                <w:bCs/>
              </w:rPr>
            </w:pPr>
          </w:p>
        </w:tc>
        <w:tc>
          <w:tcPr>
            <w:tcW w:w="4435" w:type="dxa"/>
            <w:tcPrChange w:id="207" w:author="markel arizabaleta" w:date="2017-08-03T16:46:00Z">
              <w:tcPr>
                <w:tcW w:w="4435" w:type="dxa"/>
                <w:gridSpan w:val="2"/>
              </w:tcPr>
            </w:tcPrChange>
          </w:tcPr>
          <w:p w14:paraId="1E78396B" w14:textId="33C195EE" w:rsidR="00E405E7" w:rsidDel="00E405E7" w:rsidRDefault="00E405E7" w:rsidP="00E405E7">
            <w:pPr>
              <w:pStyle w:val="TableofFigures"/>
              <w:tabs>
                <w:tab w:val="right" w:leader="dot" w:pos="9350"/>
              </w:tabs>
              <w:ind w:left="0" w:firstLine="0"/>
              <w:rPr>
                <w:del w:id="208" w:author="markel arizabaleta" w:date="2017-08-03T16:44:00Z"/>
                <w:b/>
                <w:bCs/>
              </w:rPr>
            </w:pPr>
          </w:p>
        </w:tc>
      </w:tr>
    </w:tbl>
    <w:p w14:paraId="07BEB5D0" w14:textId="445D83A5" w:rsidR="00E761A7" w:rsidRDefault="00E761A7" w:rsidP="00E761A7">
      <w:pPr>
        <w:pStyle w:val="TableofFigures"/>
        <w:tabs>
          <w:tab w:val="right" w:leader="dot" w:pos="9350"/>
        </w:tabs>
        <w:rPr>
          <w:b/>
          <w:bCs/>
        </w:rPr>
      </w:pPr>
      <w:r>
        <w:rPr>
          <w:b/>
          <w:bCs/>
        </w:rPr>
        <w:br w:type="page"/>
      </w:r>
    </w:p>
    <w:p w14:paraId="744CD6F4" w14:textId="77777777" w:rsidR="00FA5674" w:rsidRDefault="00FA5674">
      <w:pPr>
        <w:rPr>
          <w:ins w:id="209" w:author="markel arizabaleta" w:date="2017-08-01T10:19:00Z"/>
          <w:rFonts w:cs="Arial"/>
          <w:kern w:val="32"/>
          <w:szCs w:val="32"/>
        </w:rPr>
      </w:pPr>
    </w:p>
    <w:p w14:paraId="56E67C00" w14:textId="781FF21D" w:rsidR="00E773A8" w:rsidRPr="00FA5674" w:rsidRDefault="006B47D1" w:rsidP="00FA5674">
      <w:pPr>
        <w:pStyle w:val="Heading1"/>
        <w:numPr>
          <w:ilvl w:val="0"/>
          <w:numId w:val="31"/>
        </w:numPr>
        <w:jc w:val="both"/>
      </w:pPr>
      <w:bookmarkStart w:id="210" w:name="_Toc489615282"/>
      <w:r w:rsidRPr="00DE07CD">
        <w:t>Introduction</w:t>
      </w:r>
      <w:bookmarkEnd w:id="13"/>
      <w:bookmarkEnd w:id="210"/>
    </w:p>
    <w:p w14:paraId="75663135" w14:textId="313767B5" w:rsidR="00583661" w:rsidRDefault="00D06B4C" w:rsidP="0082328B">
      <w:pPr>
        <w:jc w:val="both"/>
        <w:rPr>
          <w:ins w:id="211" w:author="Ronny" w:date="2017-07-07T14:42:00Z"/>
        </w:rPr>
      </w:pPr>
      <w:r w:rsidRPr="00DE07CD">
        <w:t xml:space="preserve">The past several years has seen a proliferation of software defined radio (SDR) </w:t>
      </w:r>
      <w:r w:rsidR="00865956" w:rsidRPr="00DE07CD">
        <w:t xml:space="preserve">data collection systems and </w:t>
      </w:r>
      <w:r w:rsidRPr="00DE07CD">
        <w:t>processing</w:t>
      </w:r>
      <w:r w:rsidR="00865956" w:rsidRPr="00DE07CD">
        <w:t xml:space="preserve"> platforms </w:t>
      </w:r>
      <w:r w:rsidRPr="00DE07CD">
        <w:t>that are particularly designed for Glo</w:t>
      </w:r>
      <w:r w:rsidR="008A099F" w:rsidRPr="00DE07CD">
        <w:t>bal Navigation Satellite System (GNSS</w:t>
      </w:r>
      <w:r w:rsidRPr="00DE07CD">
        <w:t xml:space="preserve">) </w:t>
      </w:r>
      <w:r w:rsidR="008A099F" w:rsidRPr="00DE07CD">
        <w:t xml:space="preserve">receiver applications </w:t>
      </w:r>
      <w:r w:rsidRPr="00DE07CD">
        <w:t xml:space="preserve">or </w:t>
      </w:r>
      <w:r w:rsidR="00865956" w:rsidRPr="00DE07CD">
        <w:t xml:space="preserve">those that </w:t>
      </w:r>
      <w:r w:rsidRPr="00DE07CD">
        <w:t xml:space="preserve">support GNSS bands. </w:t>
      </w:r>
      <w:commentRangeStart w:id="212"/>
      <w:r w:rsidR="008A099F" w:rsidRPr="00DE07CD">
        <w:t>For post-processing</w:t>
      </w:r>
      <w:r w:rsidR="00841B21" w:rsidRPr="00DE07CD">
        <w:t xml:space="preserve">, correctly interpreting the GNSS SDR sampled datasets produced </w:t>
      </w:r>
      <w:r w:rsidR="00865956" w:rsidRPr="00DE07CD">
        <w:t xml:space="preserve">or consumed </w:t>
      </w:r>
      <w:r w:rsidR="00841B21" w:rsidRPr="00DE07CD">
        <w:t xml:space="preserve">by these systems has historically been a cumbersome and error-prone </w:t>
      </w:r>
      <w:r w:rsidR="00653E84" w:rsidRPr="00DE07CD">
        <w:t>process</w:t>
      </w:r>
      <w:r w:rsidR="00841B21" w:rsidRPr="00DE07CD">
        <w:t>. This is because these systems necessarily produce datasets of various formats, the subtleties of which are often lost in translation when communicating between the producer and consumer</w:t>
      </w:r>
      <w:r w:rsidR="00653E84" w:rsidRPr="00DE07CD">
        <w:t xml:space="preserve"> of these datasets</w:t>
      </w:r>
      <w:r w:rsidR="00841B21" w:rsidRPr="00DE07CD">
        <w:t xml:space="preserve">. </w:t>
      </w:r>
      <w:r w:rsidR="00653E84" w:rsidRPr="00DE07CD">
        <w:t xml:space="preserve"> </w:t>
      </w:r>
      <w:r w:rsidR="00865956" w:rsidRPr="00DE07CD">
        <w:t xml:space="preserve">This specification standardizes the metadata </w:t>
      </w:r>
      <w:r w:rsidR="008A099F" w:rsidRPr="00DE07CD">
        <w:t>associated with GNSS SDR sampled data files.</w:t>
      </w:r>
      <w:commentRangeEnd w:id="212"/>
      <w:r w:rsidR="00CE5485">
        <w:rPr>
          <w:rStyle w:val="CommentReference"/>
        </w:rPr>
        <w:commentReference w:id="212"/>
      </w:r>
    </w:p>
    <w:p w14:paraId="47CCCB97" w14:textId="4060A348" w:rsidR="00EB4E55" w:rsidRPr="00DE07CD" w:rsidDel="00EB4E55" w:rsidRDefault="00EB4E55" w:rsidP="00EB4E55">
      <w:pPr>
        <w:jc w:val="both"/>
        <w:rPr>
          <w:del w:id="213" w:author="Ronny" w:date="2017-07-07T14:18:00Z"/>
        </w:rPr>
      </w:pPr>
      <w:bookmarkStart w:id="214" w:name="_Toc489347075"/>
      <w:bookmarkStart w:id="215" w:name="_Toc489347298"/>
      <w:bookmarkStart w:id="216" w:name="_Toc489542532"/>
      <w:bookmarkStart w:id="217" w:name="_Toc489542606"/>
      <w:bookmarkStart w:id="218" w:name="_Toc489548063"/>
      <w:bookmarkStart w:id="219" w:name="_Toc489605984"/>
      <w:bookmarkStart w:id="220" w:name="_Toc489615283"/>
      <w:bookmarkEnd w:id="214"/>
      <w:bookmarkEnd w:id="215"/>
      <w:bookmarkEnd w:id="216"/>
      <w:bookmarkEnd w:id="217"/>
      <w:bookmarkEnd w:id="218"/>
      <w:bookmarkEnd w:id="219"/>
      <w:bookmarkEnd w:id="220"/>
    </w:p>
    <w:p w14:paraId="2C861CC1" w14:textId="77777777" w:rsidR="008A099F" w:rsidRPr="00DE07CD" w:rsidRDefault="008A099F" w:rsidP="00144168">
      <w:pPr>
        <w:pStyle w:val="Heading1"/>
        <w:numPr>
          <w:ilvl w:val="0"/>
          <w:numId w:val="31"/>
        </w:numPr>
        <w:jc w:val="both"/>
      </w:pPr>
      <w:bookmarkStart w:id="221" w:name="_Toc489615284"/>
      <w:r w:rsidRPr="00DE07CD">
        <w:t>Scope</w:t>
      </w:r>
      <w:bookmarkEnd w:id="221"/>
    </w:p>
    <w:p w14:paraId="3009E7EA" w14:textId="018E471C" w:rsidR="00653E84" w:rsidRPr="00DE07CD" w:rsidRDefault="008A099F" w:rsidP="00144168">
      <w:pPr>
        <w:jc w:val="both"/>
      </w:pPr>
      <w:r w:rsidRPr="00DE07CD">
        <w:t xml:space="preserve">Datasets containing GNSS SDR samples may also contain </w:t>
      </w:r>
      <w:r w:rsidR="00340C6F" w:rsidRPr="00DE07CD">
        <w:t xml:space="preserve">other </w:t>
      </w:r>
      <w:r w:rsidR="008E4D5E" w:rsidRPr="00DE07CD">
        <w:t>information</w:t>
      </w:r>
      <w:r w:rsidR="00340C6F" w:rsidRPr="00DE07CD">
        <w:t xml:space="preserve"> such as </w:t>
      </w:r>
      <w:ins w:id="222" w:author="Sanjeev" w:date="2017-08-11T07:30:00Z">
        <w:r w:rsidR="00164303">
          <w:t xml:space="preserve">sensor </w:t>
        </w:r>
      </w:ins>
      <w:r w:rsidR="00340C6F" w:rsidRPr="00DE07CD">
        <w:t xml:space="preserve">data </w:t>
      </w:r>
      <w:del w:id="223" w:author="Sanjeev" w:date="2017-08-11T07:30:00Z">
        <w:r w:rsidR="00340C6F" w:rsidRPr="00DE07CD" w:rsidDel="00164303">
          <w:delText xml:space="preserve">from other sensors </w:delText>
        </w:r>
      </w:del>
      <w:r w:rsidR="00340C6F" w:rsidRPr="00DE07CD">
        <w:t>and data from radio frequency (RF) bands other than GNSS</w:t>
      </w:r>
      <w:del w:id="224" w:author="Sanjeev" w:date="2017-08-11T07:30:00Z">
        <w:r w:rsidR="00340C6F" w:rsidRPr="00DE07CD" w:rsidDel="00164303">
          <w:delText xml:space="preserve"> bands</w:delText>
        </w:r>
      </w:del>
      <w:r w:rsidR="00340C6F" w:rsidRPr="00DE07CD">
        <w:t xml:space="preserve">. For non-RF data, this specification </w:t>
      </w:r>
      <w:ins w:id="225" w:author="Sanjeev" w:date="2017-08-11T07:31:00Z">
        <w:r w:rsidR="00164303">
          <w:t xml:space="preserve">supports </w:t>
        </w:r>
      </w:ins>
      <w:del w:id="226" w:author="Sanjeev" w:date="2017-08-11T07:31:00Z">
        <w:r w:rsidR="00340C6F" w:rsidRPr="00DE07CD" w:rsidDel="00164303">
          <w:delText xml:space="preserve">includes </w:delText>
        </w:r>
        <w:r w:rsidR="00653E84" w:rsidRPr="00DE07CD" w:rsidDel="00164303">
          <w:delText>information needed</w:delText>
        </w:r>
        <w:r w:rsidR="00340C6F" w:rsidRPr="00DE07CD" w:rsidDel="00164303">
          <w:delText xml:space="preserve"> to </w:delText>
        </w:r>
      </w:del>
      <w:r w:rsidR="00340C6F" w:rsidRPr="00DE07CD">
        <w:t>bypass</w:t>
      </w:r>
      <w:ins w:id="227" w:author="Sanjeev" w:date="2017-08-11T07:32:00Z">
        <w:r w:rsidR="00164303">
          <w:t>ing</w:t>
        </w:r>
      </w:ins>
      <w:r w:rsidR="00340C6F" w:rsidRPr="00DE07CD">
        <w:t xml:space="preserve"> this data</w:t>
      </w:r>
      <w:r w:rsidR="00653E84" w:rsidRPr="00DE07CD">
        <w:t xml:space="preserve"> during reading</w:t>
      </w:r>
      <w:r w:rsidR="00340C6F" w:rsidRPr="00DE07CD">
        <w:t xml:space="preserve">. </w:t>
      </w:r>
      <w:r w:rsidR="00D06B4C" w:rsidRPr="00DE07CD">
        <w:t xml:space="preserve"> </w:t>
      </w:r>
      <w:r w:rsidR="006E0946" w:rsidRPr="00DE07CD">
        <w:t>For non-GNSS RF bands, only parameters com</w:t>
      </w:r>
      <w:r w:rsidR="00653E84" w:rsidRPr="00DE07CD">
        <w:t>mon to GNSS bands are supported</w:t>
      </w:r>
      <w:del w:id="228" w:author="Sanjeev" w:date="2017-08-11T07:32:00Z">
        <w:r w:rsidR="00653E84" w:rsidRPr="00DE07CD" w:rsidDel="00164303">
          <w:delText xml:space="preserve"> by this standard</w:delText>
        </w:r>
      </w:del>
      <w:r w:rsidR="00653E84" w:rsidRPr="00DE07CD">
        <w:t>.</w:t>
      </w:r>
    </w:p>
    <w:p w14:paraId="0712C0A5" w14:textId="77777777" w:rsidR="00653E84" w:rsidRPr="00DE07CD" w:rsidRDefault="00653E84" w:rsidP="00144168">
      <w:pPr>
        <w:pStyle w:val="Heading1"/>
        <w:numPr>
          <w:ilvl w:val="0"/>
          <w:numId w:val="31"/>
        </w:numPr>
        <w:jc w:val="both"/>
      </w:pPr>
      <w:bookmarkStart w:id="229" w:name="_Toc489615285"/>
      <w:r w:rsidRPr="00DE07CD">
        <w:t>Metadata Format</w:t>
      </w:r>
      <w:bookmarkEnd w:id="229"/>
    </w:p>
    <w:p w14:paraId="75753C1A" w14:textId="77777777" w:rsidR="00653E84" w:rsidRPr="00DE07CD" w:rsidRDefault="00653E84" w:rsidP="00144168">
      <w:pPr>
        <w:jc w:val="both"/>
      </w:pPr>
      <w:r w:rsidRPr="00DE07CD">
        <w:t xml:space="preserve">Extensible Markup Language (XML) is used </w:t>
      </w:r>
      <w:r w:rsidR="00151E09" w:rsidRPr="00DE07CD">
        <w:t xml:space="preserve">in this standard. The XML </w:t>
      </w:r>
      <w:r w:rsidR="00903E47" w:rsidRPr="00DE07CD">
        <w:t>schema is</w:t>
      </w:r>
      <w:r w:rsidR="00151E09" w:rsidRPr="00DE07CD">
        <w:t xml:space="preserve"> specified according to the XML Schema Definition (XSD) standard.</w:t>
      </w:r>
    </w:p>
    <w:p w14:paraId="2D8F9A32" w14:textId="77777777" w:rsidR="00580E18" w:rsidRPr="00DE07CD" w:rsidRDefault="00580E18" w:rsidP="00144168">
      <w:pPr>
        <w:pStyle w:val="Heading1"/>
        <w:jc w:val="both"/>
      </w:pPr>
      <w:bookmarkStart w:id="230" w:name="_Toc489615286"/>
      <w:r w:rsidRPr="00DE07CD">
        <w:t>SDR Data Collection Topologies</w:t>
      </w:r>
      <w:bookmarkEnd w:id="230"/>
    </w:p>
    <w:p w14:paraId="791B479A" w14:textId="675DDB4A" w:rsidR="00580E18" w:rsidRPr="00DE07CD" w:rsidRDefault="00580E18" w:rsidP="00144168">
      <w:pPr>
        <w:jc w:val="both"/>
      </w:pPr>
      <w:r w:rsidRPr="00DE07CD">
        <w:t xml:space="preserve">This standard is designed to support most current and future GNSS SDR sampled data file formats. These formats stem from the fundamental data collection topologies illustrated in </w:t>
      </w:r>
      <w:r w:rsidRPr="00DE07CD">
        <w:fldChar w:fldCharType="begin"/>
      </w:r>
      <w:r w:rsidRPr="00DE07CD">
        <w:instrText xml:space="preserve"> REF _Ref399792067 \h </w:instrText>
      </w:r>
      <w:r w:rsidR="00DE07CD" w:rsidRPr="00DE07CD">
        <w:instrText xml:space="preserve"> \* MERGEFORMAT </w:instrText>
      </w:r>
      <w:r w:rsidRPr="00DE07CD">
        <w:fldChar w:fldCharType="separate"/>
      </w:r>
      <w:ins w:id="231" w:author="james" w:date="2016-03-30T13:14:00Z">
        <w:r w:rsidR="007B0E2C" w:rsidRPr="00DE07CD">
          <w:t xml:space="preserve">Figure </w:t>
        </w:r>
        <w:r w:rsidR="007B0E2C">
          <w:rPr>
            <w:noProof/>
          </w:rPr>
          <w:t>1</w:t>
        </w:r>
      </w:ins>
      <w:del w:id="232" w:author="markel arizabaleta" w:date="2017-07-20T12:53:00Z">
        <w:r w:rsidR="003E334D" w:rsidRPr="00DE07CD" w:rsidDel="006C6920">
          <w:delText xml:space="preserve">Figure </w:delText>
        </w:r>
        <w:r w:rsidR="003E334D" w:rsidDel="006C6920">
          <w:rPr>
            <w:noProof/>
          </w:rPr>
          <w:delText>1</w:delText>
        </w:r>
      </w:del>
      <w:r w:rsidRPr="00DE07CD">
        <w:fldChar w:fldCharType="end"/>
      </w:r>
      <w:r w:rsidRPr="00DE07CD">
        <w:t xml:space="preserve">. </w:t>
      </w:r>
      <w:r w:rsidR="001E005C" w:rsidRPr="00DE07CD">
        <w:t>This section describes these topologies.</w:t>
      </w:r>
    </w:p>
    <w:p w14:paraId="2696DE2D" w14:textId="77777777" w:rsidR="001E005C" w:rsidRPr="00DE07CD" w:rsidRDefault="001E005C" w:rsidP="00144168">
      <w:pPr>
        <w:jc w:val="both"/>
      </w:pPr>
    </w:p>
    <w:p w14:paraId="04D62850" w14:textId="767ADB75" w:rsidR="00580E18" w:rsidRDefault="00580E18" w:rsidP="00144168">
      <w:pPr>
        <w:jc w:val="both"/>
        <w:rPr>
          <w:ins w:id="233" w:author="markel arizabaleta" w:date="2017-07-20T16:39:00Z"/>
        </w:rPr>
      </w:pPr>
      <w:del w:id="234" w:author="markel arizabaleta" w:date="2017-07-20T16:39:00Z">
        <w:r w:rsidRPr="00DE07CD" w:rsidDel="002C7F85">
          <w:rPr>
            <w:noProof/>
            <w:lang w:val="en-GB" w:eastAsia="en-GB"/>
          </w:rPr>
          <w:drawing>
            <wp:inline distT="0" distB="0" distL="0" distR="0" wp14:anchorId="028AAB59" wp14:editId="62420CEA">
              <wp:extent cx="5943600" cy="3855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855085"/>
                      </a:xfrm>
                      <a:prstGeom prst="rect">
                        <a:avLst/>
                      </a:prstGeom>
                      <a:noFill/>
                    </pic:spPr>
                  </pic:pic>
                </a:graphicData>
              </a:graphic>
            </wp:inline>
          </w:drawing>
        </w:r>
      </w:del>
    </w:p>
    <w:p w14:paraId="1AF65F20" w14:textId="69363395" w:rsidR="002C7F85" w:rsidRPr="00DE07CD" w:rsidRDefault="00FC0A21" w:rsidP="00144168">
      <w:pPr>
        <w:jc w:val="both"/>
      </w:pPr>
      <w:ins w:id="235" w:author="markel arizabaleta" w:date="2017-07-26T10:35:00Z">
        <w:r>
          <w:rPr>
            <w:noProof/>
            <w:lang w:val="en-GB" w:eastAsia="en-GB"/>
          </w:rPr>
          <w:lastRenderedPageBreak/>
          <w:drawing>
            <wp:inline distT="0" distB="0" distL="0" distR="0" wp14:anchorId="7720C103" wp14:editId="2C343085">
              <wp:extent cx="5943600" cy="43891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89120"/>
                      </a:xfrm>
                      <a:prstGeom prst="rect">
                        <a:avLst/>
                      </a:prstGeom>
                      <a:noFill/>
                      <a:ln>
                        <a:noFill/>
                      </a:ln>
                    </pic:spPr>
                  </pic:pic>
                </a:graphicData>
              </a:graphic>
            </wp:inline>
          </w:drawing>
        </w:r>
      </w:ins>
    </w:p>
    <w:p w14:paraId="26D52EE0" w14:textId="77777777" w:rsidR="001E005C" w:rsidRPr="00DE07CD" w:rsidRDefault="00580E18" w:rsidP="00144168">
      <w:pPr>
        <w:pStyle w:val="Caption"/>
        <w:jc w:val="both"/>
      </w:pPr>
      <w:bookmarkStart w:id="236" w:name="_Ref399792067"/>
      <w:bookmarkStart w:id="237" w:name="_Ref487554696"/>
      <w:bookmarkStart w:id="238" w:name="_Toc489346001"/>
      <w:bookmarkStart w:id="239" w:name="_Toc489615329"/>
      <w:r w:rsidRPr="00DE07CD">
        <w:t xml:space="preserve">Figure </w:t>
      </w:r>
      <w:fldSimple w:instr=" SEQ Figure \* ARABIC ">
        <w:r w:rsidR="005E1834">
          <w:rPr>
            <w:noProof/>
          </w:rPr>
          <w:t>1</w:t>
        </w:r>
      </w:fldSimple>
      <w:bookmarkEnd w:id="236"/>
      <w:r w:rsidRPr="00DE07CD">
        <w:t xml:space="preserve"> – Fundamental GNSS SDR Data Collection Topologie</w:t>
      </w:r>
      <w:r w:rsidR="00151E09" w:rsidRPr="00DE07CD">
        <w:t>s</w:t>
      </w:r>
      <w:bookmarkEnd w:id="237"/>
      <w:bookmarkEnd w:id="238"/>
      <w:bookmarkEnd w:id="239"/>
    </w:p>
    <w:p w14:paraId="5B74087D" w14:textId="619B9B66" w:rsidR="00580E18" w:rsidRPr="00DE07CD" w:rsidRDefault="001E005C" w:rsidP="00144168">
      <w:pPr>
        <w:pStyle w:val="Heading2"/>
        <w:jc w:val="both"/>
      </w:pPr>
      <w:bookmarkStart w:id="240" w:name="_Ref408648277"/>
      <w:bookmarkStart w:id="241" w:name="_Toc489615287"/>
      <w:r w:rsidRPr="00DE07CD">
        <w:t>Single Band, Single Stream, Single File</w:t>
      </w:r>
      <w:bookmarkEnd w:id="240"/>
      <w:ins w:id="242" w:author="markel arizabaleta" w:date="2017-08-03T17:35:00Z">
        <w:r w:rsidR="00843AE2">
          <w:t xml:space="preserve"> / Multiple File</w:t>
        </w:r>
      </w:ins>
      <w:r w:rsidR="005E4516">
        <w:t>s</w:t>
      </w:r>
      <w:bookmarkEnd w:id="241"/>
    </w:p>
    <w:p w14:paraId="0D767755" w14:textId="14483297" w:rsidR="00151E09" w:rsidRPr="00DE07CD" w:rsidRDefault="00B01F9B"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ins w:id="243" w:author="james" w:date="2016-03-30T13:14:00Z">
        <w:r w:rsidR="007B0E2C" w:rsidRPr="00DE07CD">
          <w:t xml:space="preserve">Figure </w:t>
        </w:r>
        <w:r w:rsidR="007B0E2C">
          <w:rPr>
            <w:noProof/>
          </w:rPr>
          <w:t>1</w:t>
        </w:r>
      </w:ins>
      <w:r w:rsidRPr="00DE07CD">
        <w:fldChar w:fldCharType="end"/>
      </w:r>
      <w:r w:rsidR="00942932" w:rsidRPr="00DE07CD">
        <w:t>.a illustrates the simplest data collection topology that can exist. This is when a</w:t>
      </w:r>
      <w:ins w:id="244" w:author="Ronny" w:date="2017-07-10T16:47:00Z">
        <w:r w:rsidR="00D50DAB">
          <w:t xml:space="preserve"> </w:t>
        </w:r>
      </w:ins>
      <w:del w:id="245" w:author="Ronny" w:date="2017-07-10T16:47:00Z">
        <w:r w:rsidR="00942932" w:rsidRPr="00DE07CD" w:rsidDel="00D50DAB">
          <w:delText xml:space="preserve"> </w:delText>
        </w:r>
      </w:del>
      <w:r w:rsidR="00942932" w:rsidRPr="00DE07CD">
        <w:t xml:space="preserve">single </w:t>
      </w:r>
      <w:r w:rsidRPr="00DE07CD">
        <w:t xml:space="preserve">contiguous region of RF </w:t>
      </w:r>
      <w:r w:rsidR="00942932" w:rsidRPr="00DE07CD">
        <w:t>spectrum (referenced henceforth as a ‘band’) is down-converted and sampled to produce a single</w:t>
      </w:r>
      <w:r w:rsidRPr="00DE07CD">
        <w:t xml:space="preserve"> data stream that is then</w:t>
      </w:r>
      <w:r w:rsidR="00151E09" w:rsidRPr="00DE07CD">
        <w:t xml:space="preserve"> written to a single data file.</w:t>
      </w:r>
    </w:p>
    <w:p w14:paraId="14CCBC24" w14:textId="77777777" w:rsidR="00151E09" w:rsidRPr="00DE07CD" w:rsidRDefault="00151E09" w:rsidP="00144168">
      <w:pPr>
        <w:jc w:val="both"/>
      </w:pPr>
    </w:p>
    <w:p w14:paraId="44C42578" w14:textId="5FECF0F3" w:rsidR="002C7F85" w:rsidRPr="00DE07CD" w:rsidRDefault="00151E09" w:rsidP="0030249E">
      <w:pPr>
        <w:jc w:val="both"/>
      </w:pPr>
      <w:r w:rsidRPr="00DE07CD">
        <w:t xml:space="preserve">For this and all subsequent topologies, the data </w:t>
      </w:r>
      <w:r w:rsidR="00B01F9B" w:rsidRPr="00DE07CD">
        <w:t xml:space="preserve">stream </w:t>
      </w:r>
      <w:r w:rsidRPr="00DE07CD">
        <w:t>may contain</w:t>
      </w:r>
      <w:r w:rsidR="00EB3A04" w:rsidRPr="00DE07CD">
        <w:t xml:space="preserve"> samples that are either real or complex </w:t>
      </w:r>
      <w:r w:rsidRPr="00DE07CD">
        <w:t xml:space="preserve">valued </w:t>
      </w:r>
      <w:r w:rsidR="00EB3A04" w:rsidRPr="00DE07CD">
        <w:t xml:space="preserve">depending on whether intermediate frequency (IF) or baseband sampling is used, respectively. </w:t>
      </w:r>
      <w:r w:rsidR="00B01F9B" w:rsidRPr="00DE07CD">
        <w:t>The</w:t>
      </w:r>
      <w:r w:rsidR="00EB3A04" w:rsidRPr="00DE07CD">
        <w:t>se</w:t>
      </w:r>
      <w:r w:rsidR="00B01F9B" w:rsidRPr="00DE07CD">
        <w:t xml:space="preserve"> samples are packed according to a </w:t>
      </w:r>
      <w:r w:rsidR="00EB3A04" w:rsidRPr="00DE07CD">
        <w:t>repetitive</w:t>
      </w:r>
      <w:r w:rsidR="00B01F9B" w:rsidRPr="00DE07CD">
        <w:t xml:space="preserve"> pattern. </w:t>
      </w:r>
      <w:r w:rsidR="00EB3A04" w:rsidRPr="00DE07CD">
        <w:t xml:space="preserve">The repetitive pattern may also comprise of other information at the beginning and/or end of </w:t>
      </w:r>
      <w:r w:rsidR="00B17170" w:rsidRPr="00DE07CD">
        <w:t xml:space="preserve">a </w:t>
      </w:r>
      <w:r w:rsidR="00D026EA">
        <w:t>fixed number</w:t>
      </w:r>
      <w:r w:rsidR="00D026EA" w:rsidRPr="00DE07CD">
        <w:t xml:space="preserve"> </w:t>
      </w:r>
      <w:r w:rsidR="00B17170" w:rsidRPr="00DE07CD">
        <w:t>of samples</w:t>
      </w:r>
      <w:r w:rsidR="00903E47">
        <w:t xml:space="preserve">. </w:t>
      </w:r>
      <w:r w:rsidR="00B17170" w:rsidRPr="00DE07CD">
        <w:t>This</w:t>
      </w:r>
      <w:r w:rsidR="00B01F9B" w:rsidRPr="00DE07CD">
        <w:t xml:space="preserve"> may include non-sample data such as headers and footers </w:t>
      </w:r>
      <w:r w:rsidR="00B17170" w:rsidRPr="00DE07CD">
        <w:t>which</w:t>
      </w:r>
      <w:r w:rsidR="00D026EA">
        <w:t>, for example,</w:t>
      </w:r>
      <w:r w:rsidR="00B17170" w:rsidRPr="00DE07CD">
        <w:t xml:space="preserve"> may be used for data integrity check purposes. In this topology, this formatted data stream is written to one and only one file</w:t>
      </w:r>
      <w:r w:rsidR="00942932" w:rsidRPr="00DE07CD">
        <w:t>.</w:t>
      </w:r>
      <w:ins w:id="246" w:author="markel arizabaleta" w:date="2017-07-24T16:02:00Z">
        <w:r w:rsidR="0030249E">
          <w:t xml:space="preserve"> However, some systems prefer to write the formatted data stream into several data files as shown in </w:t>
        </w:r>
      </w:ins>
      <w:ins w:id="247" w:author="markel arizabaleta" w:date="2017-07-20T16:41:00Z">
        <w:r w:rsidR="002C7F85">
          <w:fldChar w:fldCharType="begin"/>
        </w:r>
        <w:r w:rsidR="002C7F85">
          <w:instrText xml:space="preserve"> REF _Ref399792067 \h </w:instrText>
        </w:r>
      </w:ins>
      <w:r w:rsidR="002C7F85">
        <w:fldChar w:fldCharType="separate"/>
      </w:r>
      <w:ins w:id="248" w:author="markel arizabaleta" w:date="2017-07-20T16:41:00Z">
        <w:r w:rsidR="002C7F85" w:rsidRPr="00DE07CD">
          <w:t xml:space="preserve">Figure </w:t>
        </w:r>
        <w:r w:rsidR="002C7F85">
          <w:rPr>
            <w:noProof/>
          </w:rPr>
          <w:t>1</w:t>
        </w:r>
        <w:r w:rsidR="002C7F85">
          <w:fldChar w:fldCharType="end"/>
        </w:r>
        <w:r w:rsidR="00FC0A21">
          <w:t>.b</w:t>
        </w:r>
        <w:r w:rsidR="002C7F85">
          <w:t>.</w:t>
        </w:r>
      </w:ins>
    </w:p>
    <w:p w14:paraId="628AEDD4" w14:textId="77777777" w:rsidR="001E005C" w:rsidRPr="00DE07CD" w:rsidRDefault="001E005C" w:rsidP="00144168">
      <w:pPr>
        <w:pStyle w:val="Heading2"/>
        <w:jc w:val="both"/>
      </w:pPr>
      <w:bookmarkStart w:id="249" w:name="_Toc489615288"/>
      <w:r w:rsidRPr="00DE07CD">
        <w:t>Multi-Band, Single Stream, Single File</w:t>
      </w:r>
      <w:bookmarkEnd w:id="249"/>
    </w:p>
    <w:p w14:paraId="06D2D9CD" w14:textId="76F13F1C" w:rsidR="00B17170" w:rsidRPr="00DE07CD" w:rsidRDefault="00B17170"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ins w:id="250" w:author="james" w:date="2016-03-30T13:14:00Z">
        <w:r w:rsidR="007B0E2C" w:rsidRPr="00DE07CD">
          <w:t xml:space="preserve">Figure </w:t>
        </w:r>
        <w:r w:rsidR="007B0E2C">
          <w:rPr>
            <w:noProof/>
          </w:rPr>
          <w:t>1</w:t>
        </w:r>
      </w:ins>
      <w:r w:rsidRPr="00DE07CD">
        <w:fldChar w:fldCharType="end"/>
      </w:r>
      <w:r w:rsidRPr="00DE07CD">
        <w:t>.</w:t>
      </w:r>
      <w:ins w:id="251" w:author="markel arizabaleta" w:date="2017-07-26T10:36:00Z">
        <w:r w:rsidR="00FC0A21">
          <w:t>c</w:t>
        </w:r>
      </w:ins>
      <w:del w:id="252" w:author="markel arizabaleta" w:date="2017-07-26T10:36:00Z">
        <w:r w:rsidRPr="00DE07CD" w:rsidDel="00FC0A21">
          <w:delText>b</w:delText>
        </w:r>
      </w:del>
      <w:r w:rsidRPr="00DE07CD">
        <w:t xml:space="preserve"> is identical to </w:t>
      </w:r>
      <w:r w:rsidRPr="00DE07CD">
        <w:fldChar w:fldCharType="begin"/>
      </w:r>
      <w:r w:rsidRPr="00DE07CD">
        <w:instrText xml:space="preserve"> REF _Ref399792067 \h </w:instrText>
      </w:r>
      <w:r w:rsidR="00DE07CD" w:rsidRPr="00DE07CD">
        <w:instrText xml:space="preserve"> \* MERGEFORMAT </w:instrText>
      </w:r>
      <w:r w:rsidRPr="00DE07CD">
        <w:fldChar w:fldCharType="separate"/>
      </w:r>
      <w:ins w:id="253" w:author="james" w:date="2016-03-30T13:14:00Z">
        <w:r w:rsidR="007B0E2C" w:rsidRPr="00DE07CD">
          <w:t xml:space="preserve">Figure </w:t>
        </w:r>
        <w:r w:rsidR="007B0E2C">
          <w:rPr>
            <w:noProof/>
          </w:rPr>
          <w:t>1</w:t>
        </w:r>
      </w:ins>
      <w:r w:rsidRPr="00DE07CD">
        <w:fldChar w:fldCharType="end"/>
      </w:r>
      <w:r w:rsidRPr="00DE07CD">
        <w:t xml:space="preserve">.a in terms of how the data stream may be formed and written to disk, except the data stream contains information from more than one RF band. An example of this topology is a direct RF sampling front-end architecture that intentionally aliases multiple </w:t>
      </w:r>
      <w:r w:rsidRPr="00DE07CD">
        <w:lastRenderedPageBreak/>
        <w:t xml:space="preserve">bands </w:t>
      </w:r>
      <w:ins w:id="254" w:author="Sanjeev" w:date="2017-08-11T07:42:00Z">
        <w:r w:rsidR="00ED2D98">
          <w:t xml:space="preserve">such that they </w:t>
        </w:r>
      </w:ins>
      <w:del w:id="255" w:author="Sanjeev" w:date="2017-08-11T07:42:00Z">
        <w:r w:rsidRPr="00DE07CD" w:rsidDel="00ED2D98">
          <w:delText xml:space="preserve">to </w:delText>
        </w:r>
      </w:del>
      <w:del w:id="256" w:author="Sanjeev" w:date="2017-08-11T07:43:00Z">
        <w:r w:rsidRPr="00DE07CD" w:rsidDel="00ED2D98">
          <w:delText xml:space="preserve">fall </w:delText>
        </w:r>
      </w:del>
      <w:ins w:id="257" w:author="Sanjeev" w:date="2017-08-11T07:43:00Z">
        <w:r w:rsidR="00ED2D98">
          <w:t>appear</w:t>
        </w:r>
        <w:r w:rsidR="00ED2D98" w:rsidRPr="00DE07CD">
          <w:t xml:space="preserve"> </w:t>
        </w:r>
      </w:ins>
      <w:r w:rsidRPr="00DE07CD">
        <w:t>next to each other at baseband. In this case, some bands may be spectrally inverted as a result of the digital down-conversion process.</w:t>
      </w:r>
    </w:p>
    <w:p w14:paraId="61FA43A5" w14:textId="050488EE" w:rsidR="001E005C" w:rsidRPr="00DE07CD" w:rsidRDefault="001E005C" w:rsidP="00144168">
      <w:pPr>
        <w:jc w:val="both"/>
      </w:pPr>
    </w:p>
    <w:p w14:paraId="5901F74B" w14:textId="77777777" w:rsidR="001E005C" w:rsidRPr="00DE07CD" w:rsidRDefault="00B17170" w:rsidP="00144168">
      <w:pPr>
        <w:pStyle w:val="Heading2"/>
        <w:jc w:val="both"/>
      </w:pPr>
      <w:bookmarkStart w:id="258" w:name="_Toc489615289"/>
      <w:r w:rsidRPr="00DE07CD">
        <w:t xml:space="preserve">Multi Stream, </w:t>
      </w:r>
      <w:r w:rsidR="001E005C" w:rsidRPr="00DE07CD">
        <w:t>Single File</w:t>
      </w:r>
      <w:bookmarkEnd w:id="258"/>
    </w:p>
    <w:p w14:paraId="3B78D6BB" w14:textId="3D3C4143" w:rsidR="002B2C82" w:rsidRPr="00DE07CD" w:rsidRDefault="00B17170"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ins w:id="259" w:author="james" w:date="2016-03-30T13:14:00Z">
        <w:r w:rsidR="007B0E2C" w:rsidRPr="00DE07CD">
          <w:t xml:space="preserve">Figure </w:t>
        </w:r>
        <w:r w:rsidR="007B0E2C">
          <w:rPr>
            <w:noProof/>
          </w:rPr>
          <w:t>1</w:t>
        </w:r>
      </w:ins>
      <w:r w:rsidRPr="00DE07CD">
        <w:fldChar w:fldCharType="end"/>
      </w:r>
      <w:r w:rsidRPr="00DE07CD">
        <w:t>.</w:t>
      </w:r>
      <w:ins w:id="260" w:author="markel arizabaleta" w:date="2017-07-26T10:36:00Z">
        <w:r w:rsidR="00FC0A21">
          <w:t>d</w:t>
        </w:r>
      </w:ins>
      <w:del w:id="261" w:author="markel arizabaleta" w:date="2017-07-26T10:36:00Z">
        <w:r w:rsidRPr="00DE07CD" w:rsidDel="00FC0A21">
          <w:delText>c</w:delText>
        </w:r>
      </w:del>
      <w:r w:rsidRPr="00DE07CD">
        <w:t xml:space="preserve"> illustrates a topology where multiple </w:t>
      </w:r>
      <w:r w:rsidR="00226157" w:rsidRPr="0030249E">
        <w:rPr>
          <w:rPrChange w:id="262" w:author="markel arizabaleta" w:date="2017-07-24T16:09:00Z">
            <w:rPr>
              <w:i/>
            </w:rPr>
          </w:rPrChange>
        </w:rPr>
        <w:t>sample streams</w:t>
      </w:r>
      <w:r w:rsidR="00226157" w:rsidRPr="00DE07CD">
        <w:t xml:space="preserve"> are combined into a single formatted </w:t>
      </w:r>
      <w:r w:rsidR="00226157" w:rsidRPr="0030249E">
        <w:rPr>
          <w:rPrChange w:id="263" w:author="markel arizabaleta" w:date="2017-07-24T16:09:00Z">
            <w:rPr>
              <w:i/>
            </w:rPr>
          </w:rPrChange>
        </w:rPr>
        <w:t>data stream</w:t>
      </w:r>
      <w:r w:rsidR="00226157" w:rsidRPr="00DE07CD">
        <w:t xml:space="preserve"> and written to a single file. The formatted data stream may contain additional information as described in </w:t>
      </w:r>
      <w:r w:rsidR="00226157" w:rsidRPr="00DE07CD">
        <w:fldChar w:fldCharType="begin"/>
      </w:r>
      <w:r w:rsidR="00226157" w:rsidRPr="00DE07CD">
        <w:instrText xml:space="preserve"> REF _Ref408648277 \r \h </w:instrText>
      </w:r>
      <w:r w:rsidR="00DE07CD" w:rsidRPr="00DE07CD">
        <w:instrText xml:space="preserve"> \* MERGEFORMAT </w:instrText>
      </w:r>
      <w:r w:rsidR="00226157" w:rsidRPr="00DE07CD">
        <w:fldChar w:fldCharType="separate"/>
      </w:r>
      <w:r w:rsidR="005E1834">
        <w:t>4.1</w:t>
      </w:r>
      <w:r w:rsidR="00226157" w:rsidRPr="00DE07CD">
        <w:fldChar w:fldCharType="end"/>
      </w:r>
      <w:r w:rsidR="00226157" w:rsidRPr="00DE07CD">
        <w:t xml:space="preserve">. Each sample stream represents a distinct </w:t>
      </w:r>
      <w:r w:rsidR="002B2C82" w:rsidRPr="00DE07CD">
        <w:t>time series that is independent from any and all others (</w:t>
      </w:r>
      <w:ins w:id="264" w:author="Sanjeev" w:date="2017-08-11T07:47:00Z">
        <w:r w:rsidR="00B415BB">
          <w:t xml:space="preserve">i.e. </w:t>
        </w:r>
      </w:ins>
      <w:r w:rsidR="002B2C82" w:rsidRPr="00DE07CD">
        <w:t>independent in a mathematical time series sense, not in a statistical sense)</w:t>
      </w:r>
      <w:r w:rsidR="00226157" w:rsidRPr="00DE07CD">
        <w:t>.</w:t>
      </w:r>
    </w:p>
    <w:p w14:paraId="25D29FA6" w14:textId="77777777" w:rsidR="00710DD4" w:rsidRPr="00DE07CD" w:rsidRDefault="00710DD4" w:rsidP="00144168">
      <w:pPr>
        <w:jc w:val="both"/>
      </w:pPr>
    </w:p>
    <w:p w14:paraId="1C43635F" w14:textId="77777777" w:rsidR="00710DD4" w:rsidRPr="00DE07CD" w:rsidRDefault="00710DD4" w:rsidP="00144168">
      <w:pPr>
        <w:jc w:val="both"/>
      </w:pPr>
      <w:r w:rsidRPr="00DE07CD">
        <w:t>NOTE:</w:t>
      </w:r>
    </w:p>
    <w:p w14:paraId="6047F29A" w14:textId="77777777" w:rsidR="00167BB7" w:rsidRPr="00DE07CD" w:rsidRDefault="00710DD4" w:rsidP="00144168">
      <w:pPr>
        <w:jc w:val="both"/>
      </w:pPr>
      <w:r w:rsidRPr="00DE07CD">
        <w:t xml:space="preserve">The distinction of </w:t>
      </w:r>
      <w:r w:rsidRPr="0030249E">
        <w:rPr>
          <w:rPrChange w:id="265" w:author="markel arizabaleta" w:date="2017-07-24T16:10:00Z">
            <w:rPr>
              <w:i/>
            </w:rPr>
          </w:rPrChange>
        </w:rPr>
        <w:t>sample stream</w:t>
      </w:r>
      <w:r w:rsidRPr="00DE07CD">
        <w:t xml:space="preserve"> (i.e. mathematical time series) versus </w:t>
      </w:r>
      <w:r w:rsidRPr="0030249E">
        <w:rPr>
          <w:rPrChange w:id="266" w:author="markel arizabaleta" w:date="2017-07-24T16:10:00Z">
            <w:rPr>
              <w:i/>
            </w:rPr>
          </w:rPrChange>
        </w:rPr>
        <w:t>data stream</w:t>
      </w:r>
      <w:r w:rsidRPr="00DE07CD">
        <w:t xml:space="preserve"> (i.e. formatted data bytes that are ultimately written to disk) is made above. In this standard, the term </w:t>
      </w:r>
      <w:r w:rsidRPr="0030249E">
        <w:rPr>
          <w:i/>
        </w:rPr>
        <w:t>stream</w:t>
      </w:r>
      <w:r w:rsidRPr="00DE07CD">
        <w:t xml:space="preserve"> shall always imply </w:t>
      </w:r>
      <w:r w:rsidR="00B30996" w:rsidRPr="00DE07CD">
        <w:t>the former</w:t>
      </w:r>
      <w:r w:rsidRPr="00DE07CD">
        <w:t xml:space="preserve">. The term </w:t>
      </w:r>
      <w:r w:rsidRPr="00DE07CD">
        <w:rPr>
          <w:i/>
        </w:rPr>
        <w:t>data stream</w:t>
      </w:r>
      <w:r w:rsidRPr="00DE07CD">
        <w:t xml:space="preserve"> shall be used </w:t>
      </w:r>
      <w:r w:rsidR="00903E47">
        <w:t xml:space="preserve">specifically </w:t>
      </w:r>
      <w:r w:rsidRPr="00DE07CD">
        <w:t>to refer to the latter.</w:t>
      </w:r>
    </w:p>
    <w:p w14:paraId="4332D589" w14:textId="77777777" w:rsidR="002B2C82" w:rsidRPr="00DE07CD" w:rsidRDefault="002B2C82" w:rsidP="00144168">
      <w:pPr>
        <w:jc w:val="both"/>
      </w:pPr>
    </w:p>
    <w:p w14:paraId="1036CF93" w14:textId="528D06A6" w:rsidR="001E005C" w:rsidRPr="00DE07CD" w:rsidRDefault="00226157" w:rsidP="00144168">
      <w:pPr>
        <w:jc w:val="both"/>
      </w:pPr>
      <w:r w:rsidRPr="00DE07CD">
        <w:t xml:space="preserve">In the example shown, each </w:t>
      </w:r>
      <w:r w:rsidR="00710DD4" w:rsidRPr="00DE07CD">
        <w:t xml:space="preserve">sample stream </w:t>
      </w:r>
      <w:r w:rsidR="00B30996" w:rsidRPr="00DE07CD">
        <w:t xml:space="preserve">represents </w:t>
      </w:r>
      <w:ins w:id="267" w:author="markel arizabaleta" w:date="2017-07-24T16:11:00Z">
        <w:r w:rsidR="0030249E">
          <w:t xml:space="preserve">the </w:t>
        </w:r>
      </w:ins>
      <w:r w:rsidR="00B30996" w:rsidRPr="00DE07CD">
        <w:t>data</w:t>
      </w:r>
      <w:r w:rsidRPr="00DE07CD">
        <w:t xml:space="preserve"> collected from </w:t>
      </w:r>
      <w:r w:rsidR="00B30996" w:rsidRPr="00DE07CD">
        <w:t>a different antenna</w:t>
      </w:r>
      <w:r w:rsidRPr="00DE07CD">
        <w:t xml:space="preserve"> whose signal passes through </w:t>
      </w:r>
      <w:r w:rsidR="00B30996" w:rsidRPr="00DE07CD">
        <w:t>a different</w:t>
      </w:r>
      <w:r w:rsidRPr="00DE07CD">
        <w:t xml:space="preserve"> </w:t>
      </w:r>
      <w:r w:rsidR="002B2C82" w:rsidRPr="00DE07CD">
        <w:t>RF front-end</w:t>
      </w:r>
      <w:r w:rsidR="00B30996" w:rsidRPr="00DE07CD">
        <w:t xml:space="preserve"> channel</w:t>
      </w:r>
      <w:r w:rsidR="002B2C82" w:rsidRPr="00DE07CD">
        <w:t>. This is for illustration purposes only.</w:t>
      </w:r>
      <w:r w:rsidR="00B30996" w:rsidRPr="00DE07CD">
        <w:t xml:space="preserve">  The standard does not assume any dependence between streams (including common sample rates or quantization).</w:t>
      </w:r>
    </w:p>
    <w:p w14:paraId="21C5F5F9" w14:textId="77777777" w:rsidR="001E005C" w:rsidRPr="00DE07CD" w:rsidRDefault="00B30996" w:rsidP="00144168">
      <w:pPr>
        <w:pStyle w:val="Heading2"/>
        <w:jc w:val="both"/>
      </w:pPr>
      <w:bookmarkStart w:id="268" w:name="_Toc489615290"/>
      <w:r w:rsidRPr="00DE07CD">
        <w:t>Multi Stream</w:t>
      </w:r>
      <w:r w:rsidR="001E005C" w:rsidRPr="00DE07CD">
        <w:t>, Single File</w:t>
      </w:r>
      <w:r w:rsidR="00F2328A" w:rsidRPr="00DE07CD">
        <w:t xml:space="preserve"> (with Additional Data)</w:t>
      </w:r>
      <w:bookmarkEnd w:id="268"/>
    </w:p>
    <w:p w14:paraId="427A1471" w14:textId="289D60BF" w:rsidR="0007210B" w:rsidRPr="00DE07CD" w:rsidRDefault="00F2328A"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ins w:id="269" w:author="james" w:date="2016-03-30T13:14:00Z">
        <w:r w:rsidR="007B0E2C" w:rsidRPr="00DE07CD">
          <w:t xml:space="preserve">Figure </w:t>
        </w:r>
        <w:r w:rsidR="007B0E2C">
          <w:rPr>
            <w:noProof/>
          </w:rPr>
          <w:t>1</w:t>
        </w:r>
      </w:ins>
      <w:r w:rsidRPr="00DE07CD">
        <w:fldChar w:fldCharType="end"/>
      </w:r>
      <w:r w:rsidRPr="00DE07CD">
        <w:t>.</w:t>
      </w:r>
      <w:ins w:id="270" w:author="markel arizabaleta" w:date="2017-07-26T10:36:00Z">
        <w:r w:rsidR="00FC0A21">
          <w:t>e</w:t>
        </w:r>
      </w:ins>
      <w:del w:id="271" w:author="markel arizabaleta" w:date="2017-07-26T10:36:00Z">
        <w:r w:rsidRPr="00DE07CD" w:rsidDel="00FC0A21">
          <w:delText>d</w:delText>
        </w:r>
      </w:del>
      <w:r w:rsidRPr="00DE07CD">
        <w:t xml:space="preserve"> illustrates a data stream containing GNSS samples as well as data from an additional sensor. For the purpose of this standard, any data that cannot be represented as GNSS sample streams are considered unknown data. The standard defines parameters necessary to skip over unknown data bytes when decoding the data stream.</w:t>
      </w:r>
    </w:p>
    <w:p w14:paraId="606F1BB9" w14:textId="77777777" w:rsidR="0007210B" w:rsidRPr="00DE07CD" w:rsidRDefault="0007210B" w:rsidP="00144168">
      <w:pPr>
        <w:jc w:val="both"/>
      </w:pPr>
    </w:p>
    <w:p w14:paraId="21877EE5" w14:textId="3F6F31F6" w:rsidR="001E005C" w:rsidRPr="00DE07CD" w:rsidRDefault="0007210B" w:rsidP="00144168">
      <w:pPr>
        <w:jc w:val="both"/>
      </w:pPr>
      <w:r w:rsidRPr="00DE07CD">
        <w:t>The remaining topolog</w:t>
      </w:r>
      <w:r w:rsidR="00806417" w:rsidRPr="00DE07CD">
        <w:t>ies</w:t>
      </w:r>
      <w:ins w:id="272" w:author="markel arizabaleta" w:date="2017-08-03T17:35:00Z">
        <w:r w:rsidR="00843AE2">
          <w:t xml:space="preserve"> (</w:t>
        </w:r>
      </w:ins>
      <w:ins w:id="273" w:author="markel arizabaleta" w:date="2017-08-03T17:36:00Z">
        <w:r w:rsidR="00843AE2">
          <w:fldChar w:fldCharType="begin"/>
        </w:r>
        <w:r w:rsidR="00843AE2">
          <w:instrText xml:space="preserve"> REF _Ref399792067 \h </w:instrText>
        </w:r>
      </w:ins>
      <w:r w:rsidR="00843AE2">
        <w:fldChar w:fldCharType="separate"/>
      </w:r>
      <w:ins w:id="274" w:author="markel arizabaleta" w:date="2017-08-03T17:36:00Z">
        <w:r w:rsidR="00843AE2" w:rsidRPr="00DE07CD">
          <w:t xml:space="preserve">Figure </w:t>
        </w:r>
        <w:r w:rsidR="00843AE2">
          <w:rPr>
            <w:noProof/>
          </w:rPr>
          <w:t>1</w:t>
        </w:r>
        <w:r w:rsidR="00843AE2">
          <w:fldChar w:fldCharType="end"/>
        </w:r>
        <w:r w:rsidR="00843AE2">
          <w:t xml:space="preserve">.f - </w:t>
        </w:r>
        <w:r w:rsidR="00843AE2">
          <w:fldChar w:fldCharType="begin"/>
        </w:r>
        <w:r w:rsidR="00843AE2">
          <w:instrText xml:space="preserve"> REF _Ref399792067 \h </w:instrText>
        </w:r>
      </w:ins>
      <w:r w:rsidR="00843AE2">
        <w:fldChar w:fldCharType="separate"/>
      </w:r>
      <w:ins w:id="275" w:author="markel arizabaleta" w:date="2017-08-03T17:36:00Z">
        <w:r w:rsidR="00843AE2" w:rsidRPr="00DE07CD">
          <w:t xml:space="preserve">Figure </w:t>
        </w:r>
        <w:r w:rsidR="00843AE2">
          <w:rPr>
            <w:noProof/>
          </w:rPr>
          <w:t>1</w:t>
        </w:r>
        <w:r w:rsidR="00843AE2">
          <w:fldChar w:fldCharType="end"/>
        </w:r>
        <w:r w:rsidR="00843AE2">
          <w:t>.h)</w:t>
        </w:r>
      </w:ins>
      <w:r w:rsidR="00806417" w:rsidRPr="00DE07CD">
        <w:t xml:space="preserve"> address how a data stream may be</w:t>
      </w:r>
      <w:r w:rsidRPr="00DE07CD">
        <w:t xml:space="preserve"> written to disk.</w:t>
      </w:r>
      <w:r w:rsidR="00F2328A" w:rsidRPr="00DE07CD">
        <w:t xml:space="preserve"> </w:t>
      </w:r>
    </w:p>
    <w:p w14:paraId="661BE63D" w14:textId="77777777" w:rsidR="001E005C" w:rsidRPr="00DE07CD" w:rsidRDefault="0007210B" w:rsidP="00144168">
      <w:pPr>
        <w:pStyle w:val="Heading2"/>
        <w:jc w:val="both"/>
      </w:pPr>
      <w:bookmarkStart w:id="276" w:name="_Ref408655829"/>
      <w:bookmarkStart w:id="277" w:name="_Toc489615291"/>
      <w:r w:rsidRPr="00DE07CD">
        <w:t>Temporal Splitting of Files</w:t>
      </w:r>
      <w:bookmarkEnd w:id="276"/>
      <w:bookmarkEnd w:id="277"/>
    </w:p>
    <w:p w14:paraId="28E0324D" w14:textId="5E33C14B" w:rsidR="00320876" w:rsidRPr="00DE07CD" w:rsidRDefault="00806417" w:rsidP="00144168">
      <w:pPr>
        <w:jc w:val="both"/>
      </w:pPr>
      <w:r w:rsidRPr="00DE07CD">
        <w:t>The data rates of GNSS SDR streams are typically high (on the order of one to several hundred MB/sec). Hence, long-duration data collections can generate very large files that become cumbersome to manage. For this reason, the data may be written to smaller sets of files</w:t>
      </w:r>
      <w:ins w:id="278" w:author="markel arizabaleta [2]" w:date="2017-07-18T09:54:00Z">
        <w:r w:rsidR="007078DA">
          <w:t xml:space="preserve"> (</w:t>
        </w:r>
      </w:ins>
      <w:r w:rsidR="000F2BB6">
        <w:t>illustrated</w:t>
      </w:r>
      <w:ins w:id="279" w:author="markel arizabaleta" w:date="2017-07-24T16:23:00Z">
        <w:r w:rsidR="0068253A">
          <w:t xml:space="preserve"> in</w:t>
        </w:r>
      </w:ins>
      <w:ins w:id="280" w:author="markel arizabaleta [2]" w:date="2017-07-18T09:54:00Z">
        <w:r w:rsidR="007078DA">
          <w:t xml:space="preserve"> </w:t>
        </w:r>
        <w:r w:rsidR="007078DA">
          <w:fldChar w:fldCharType="begin"/>
        </w:r>
        <w:r w:rsidR="007078DA">
          <w:instrText xml:space="preserve"> REF _Ref399792067 \h </w:instrText>
        </w:r>
      </w:ins>
      <w:r w:rsidR="007078DA">
        <w:fldChar w:fldCharType="separate"/>
      </w:r>
      <w:ins w:id="281" w:author="markel arizabaleta [2]" w:date="2017-07-18T09:54:00Z">
        <w:r w:rsidR="007078DA" w:rsidRPr="00DE07CD">
          <w:t xml:space="preserve">Figure </w:t>
        </w:r>
        <w:r w:rsidR="007078DA">
          <w:rPr>
            <w:noProof/>
          </w:rPr>
          <w:t>1</w:t>
        </w:r>
        <w:r w:rsidR="007078DA">
          <w:fldChar w:fldCharType="end"/>
        </w:r>
        <w:r w:rsidR="007078DA">
          <w:t>.</w:t>
        </w:r>
      </w:ins>
      <w:ins w:id="282" w:author="markel arizabaleta" w:date="2017-07-26T10:36:00Z">
        <w:r w:rsidR="00FC0A21">
          <w:t>f</w:t>
        </w:r>
      </w:ins>
      <w:ins w:id="283" w:author="markel arizabaleta [2]" w:date="2017-07-18T09:54:00Z">
        <w:del w:id="284" w:author="markel arizabaleta" w:date="2017-07-26T10:36:00Z">
          <w:r w:rsidR="007078DA" w:rsidDel="00FC0A21">
            <w:delText>e</w:delText>
          </w:r>
        </w:del>
        <w:r w:rsidR="007078DA">
          <w:t>)</w:t>
        </w:r>
      </w:ins>
      <w:r w:rsidRPr="00DE07CD">
        <w:t xml:space="preserve"> where the data stream continues from the end of one file to the beginning of another (possibly with some overlap to ensure data integrity). This is </w:t>
      </w:r>
      <w:r w:rsidR="00956A97" w:rsidRPr="00DE07CD">
        <w:t>defined</w:t>
      </w:r>
      <w:r w:rsidRPr="00DE07CD">
        <w:t xml:space="preserve"> as </w:t>
      </w:r>
      <w:r w:rsidRPr="00DE07CD">
        <w:rPr>
          <w:i/>
        </w:rPr>
        <w:t xml:space="preserve">temporal file splitting </w:t>
      </w:r>
      <w:r w:rsidRPr="00DE07CD">
        <w:t xml:space="preserve">in this standard. The standard includes parameters </w:t>
      </w:r>
      <w:r w:rsidR="00C22298" w:rsidRPr="00DE07CD">
        <w:t>that specify the order of temporally split files.</w:t>
      </w:r>
    </w:p>
    <w:p w14:paraId="181423E7" w14:textId="77777777" w:rsidR="00167BB7" w:rsidRPr="00DE07CD" w:rsidRDefault="00167BB7" w:rsidP="00144168">
      <w:pPr>
        <w:jc w:val="both"/>
      </w:pPr>
    </w:p>
    <w:p w14:paraId="57B2138F" w14:textId="1FF899A4" w:rsidR="00167BB7" w:rsidRPr="00DE07CD" w:rsidDel="00447870" w:rsidRDefault="00167BB7" w:rsidP="00144168">
      <w:pPr>
        <w:jc w:val="both"/>
        <w:rPr>
          <w:del w:id="285" w:author="markel arizabaleta" w:date="2017-07-24T16:14:00Z"/>
        </w:rPr>
      </w:pPr>
      <w:commentRangeStart w:id="286"/>
      <w:commentRangeStart w:id="287"/>
      <w:del w:id="288" w:author="markel arizabaleta" w:date="2017-07-24T16:14:00Z">
        <w:r w:rsidRPr="00DE07CD" w:rsidDel="00447870">
          <w:delText>NOTE:</w:delText>
        </w:r>
        <w:bookmarkStart w:id="289" w:name="_Toc489347084"/>
        <w:bookmarkStart w:id="290" w:name="_Toc489347307"/>
        <w:bookmarkStart w:id="291" w:name="_Toc489542541"/>
        <w:bookmarkStart w:id="292" w:name="_Toc489542615"/>
        <w:bookmarkStart w:id="293" w:name="_Toc489548072"/>
        <w:bookmarkStart w:id="294" w:name="_Toc489605993"/>
        <w:bookmarkStart w:id="295" w:name="_Toc489615292"/>
        <w:bookmarkEnd w:id="289"/>
        <w:bookmarkEnd w:id="290"/>
        <w:bookmarkEnd w:id="291"/>
        <w:bookmarkEnd w:id="292"/>
        <w:bookmarkEnd w:id="293"/>
        <w:bookmarkEnd w:id="294"/>
        <w:bookmarkEnd w:id="295"/>
      </w:del>
    </w:p>
    <w:p w14:paraId="65A52917" w14:textId="37E1204F" w:rsidR="002B5BF8" w:rsidRPr="00DE07CD" w:rsidDel="00447870" w:rsidRDefault="002B5BF8" w:rsidP="00144168">
      <w:pPr>
        <w:jc w:val="both"/>
        <w:rPr>
          <w:del w:id="296" w:author="markel arizabaleta" w:date="2017-07-24T16:14:00Z"/>
        </w:rPr>
      </w:pPr>
      <w:del w:id="297" w:author="markel arizabaleta" w:date="2017-07-24T16:14:00Z">
        <w:r w:rsidRPr="00DE07CD" w:rsidDel="00447870">
          <w:delText>A</w:delText>
        </w:r>
        <w:r w:rsidR="00167BB7" w:rsidRPr="00DE07CD" w:rsidDel="00447870">
          <w:delText xml:space="preserve"> metadata file typically exists for each data file. Optionally, all information for a multi-file set may be contained within one metadata file.</w:delText>
        </w:r>
        <w:r w:rsidRPr="00DE07CD" w:rsidDel="00447870">
          <w:delText xml:space="preserve"> For the former case, the first metadata file of a set must contain </w:delText>
        </w:r>
        <w:r w:rsidR="004E6D69" w:rsidDel="00447870">
          <w:delText xml:space="preserve">or make reference to </w:delText>
        </w:r>
        <w:r w:rsidRPr="00DE07CD" w:rsidDel="00447870">
          <w:delText>the complete set of metadata parameters and subsequent files may contain only those that change from file to file.</w:delText>
        </w:r>
        <w:bookmarkStart w:id="298" w:name="_Toc489347085"/>
        <w:bookmarkStart w:id="299" w:name="_Toc489347308"/>
        <w:bookmarkStart w:id="300" w:name="_Toc489542542"/>
        <w:bookmarkStart w:id="301" w:name="_Toc489542616"/>
        <w:bookmarkStart w:id="302" w:name="_Toc489548073"/>
        <w:bookmarkStart w:id="303" w:name="_Toc489605994"/>
        <w:bookmarkStart w:id="304" w:name="_Toc489615293"/>
        <w:bookmarkEnd w:id="298"/>
        <w:bookmarkEnd w:id="299"/>
        <w:bookmarkEnd w:id="300"/>
        <w:bookmarkEnd w:id="301"/>
        <w:bookmarkEnd w:id="302"/>
        <w:bookmarkEnd w:id="303"/>
        <w:bookmarkEnd w:id="304"/>
      </w:del>
    </w:p>
    <w:p w14:paraId="0C2656E3" w14:textId="77777777" w:rsidR="001E005C" w:rsidRPr="00DE07CD" w:rsidRDefault="007053FB" w:rsidP="00144168">
      <w:pPr>
        <w:pStyle w:val="Heading2"/>
        <w:jc w:val="both"/>
      </w:pPr>
      <w:bookmarkStart w:id="305" w:name="_Toc489615294"/>
      <w:commentRangeEnd w:id="286"/>
      <w:r>
        <w:rPr>
          <w:rStyle w:val="CommentReference"/>
          <w:rFonts w:cs="Times New Roman"/>
          <w:b w:val="0"/>
          <w:bCs w:val="0"/>
          <w:iCs w:val="0"/>
        </w:rPr>
        <w:commentReference w:id="286"/>
      </w:r>
      <w:commentRangeEnd w:id="287"/>
      <w:r w:rsidR="00FE438D">
        <w:rPr>
          <w:rStyle w:val="CommentReference"/>
          <w:rFonts w:cs="Times New Roman"/>
          <w:b w:val="0"/>
          <w:bCs w:val="0"/>
          <w:iCs w:val="0"/>
        </w:rPr>
        <w:commentReference w:id="287"/>
      </w:r>
      <w:r w:rsidR="00C22298" w:rsidRPr="00DE07CD">
        <w:t>Spatial Splitting of Files</w:t>
      </w:r>
      <w:bookmarkEnd w:id="305"/>
    </w:p>
    <w:p w14:paraId="35DFFBC9" w14:textId="1600CB81" w:rsidR="001E005C" w:rsidRPr="00DE07CD" w:rsidRDefault="00956A97" w:rsidP="00144168">
      <w:pPr>
        <w:jc w:val="both"/>
      </w:pPr>
      <w:r w:rsidRPr="00DE07CD">
        <w:t xml:space="preserve">A </w:t>
      </w:r>
      <w:r w:rsidR="00C22298" w:rsidRPr="00DE07CD">
        <w:t xml:space="preserve">collection system or setup may write </w:t>
      </w:r>
      <w:r w:rsidRPr="00DE07CD">
        <w:t xml:space="preserve">individual </w:t>
      </w:r>
      <w:r w:rsidR="00C22298" w:rsidRPr="00DE07CD">
        <w:t xml:space="preserve">data streams </w:t>
      </w:r>
      <w:r w:rsidR="00E54627">
        <w:t xml:space="preserve">or the frequency bands </w:t>
      </w:r>
      <w:r w:rsidR="00C22298" w:rsidRPr="00DE07CD">
        <w:t xml:space="preserve">to multiple </w:t>
      </w:r>
      <w:r w:rsidRPr="00DE07CD">
        <w:t>files</w:t>
      </w:r>
      <w:ins w:id="306" w:author="markel arizabaleta [2]" w:date="2017-07-18T10:07:00Z">
        <w:r w:rsidR="008B14AC">
          <w:t xml:space="preserve"> (</w:t>
        </w:r>
      </w:ins>
      <w:r w:rsidR="000F2BB6">
        <w:t>illustrated</w:t>
      </w:r>
      <w:ins w:id="307" w:author="markel arizabaleta" w:date="2017-07-24T16:23:00Z">
        <w:r w:rsidR="0068253A">
          <w:t xml:space="preserve"> in</w:t>
        </w:r>
      </w:ins>
      <w:ins w:id="308" w:author="markel arizabaleta [2]" w:date="2017-07-18T10:07:00Z">
        <w:r w:rsidR="008B14AC">
          <w:t xml:space="preserve"> </w:t>
        </w:r>
      </w:ins>
      <w:ins w:id="309" w:author="markel arizabaleta [2]" w:date="2017-07-18T10:08:00Z">
        <w:r w:rsidR="008B14AC">
          <w:fldChar w:fldCharType="begin"/>
        </w:r>
        <w:r w:rsidR="008B14AC">
          <w:instrText xml:space="preserve"> REF _Ref399792067 \h </w:instrText>
        </w:r>
      </w:ins>
      <w:r w:rsidR="008B14AC">
        <w:fldChar w:fldCharType="separate"/>
      </w:r>
      <w:ins w:id="310" w:author="markel arizabaleta [2]" w:date="2017-07-18T10:08:00Z">
        <w:r w:rsidR="008B14AC" w:rsidRPr="00DE07CD">
          <w:t xml:space="preserve">Figure </w:t>
        </w:r>
        <w:r w:rsidR="008B14AC">
          <w:rPr>
            <w:noProof/>
          </w:rPr>
          <w:t>1</w:t>
        </w:r>
        <w:r w:rsidR="008B14AC">
          <w:fldChar w:fldCharType="end"/>
        </w:r>
        <w:r w:rsidR="008B14AC">
          <w:t>.</w:t>
        </w:r>
      </w:ins>
      <w:ins w:id="311" w:author="markel arizabaleta" w:date="2017-07-26T10:36:00Z">
        <w:r w:rsidR="00FC0A21">
          <w:t>g</w:t>
        </w:r>
      </w:ins>
      <w:ins w:id="312" w:author="markel arizabaleta [2]" w:date="2017-07-18T10:08:00Z">
        <w:del w:id="313" w:author="markel arizabaleta" w:date="2017-07-26T10:36:00Z">
          <w:r w:rsidR="008B14AC" w:rsidDel="00FC0A21">
            <w:delText>f</w:delText>
          </w:r>
        </w:del>
      </w:ins>
      <w:ins w:id="314" w:author="markel arizabaleta [2]" w:date="2017-07-18T10:07:00Z">
        <w:r w:rsidR="008B14AC">
          <w:t>)</w:t>
        </w:r>
      </w:ins>
      <w:r w:rsidRPr="00DE07CD">
        <w:t xml:space="preserve">. These files may be written within the same host system (such as a personal computer (PC)) or multiple systems.  This is defined as </w:t>
      </w:r>
      <w:r w:rsidRPr="00DE07CD">
        <w:rPr>
          <w:i/>
        </w:rPr>
        <w:t>spatial file splitting</w:t>
      </w:r>
      <w:r w:rsidRPr="00DE07CD">
        <w:t xml:space="preserve"> in this standard.</w:t>
      </w:r>
    </w:p>
    <w:p w14:paraId="6CCB2622" w14:textId="77777777" w:rsidR="00956A97" w:rsidRDefault="00956A97" w:rsidP="00144168">
      <w:pPr>
        <w:jc w:val="both"/>
      </w:pPr>
    </w:p>
    <w:p w14:paraId="400CE331" w14:textId="77777777" w:rsidR="0033623B" w:rsidRPr="00DE07CD" w:rsidRDefault="0033623B" w:rsidP="00144168">
      <w:pPr>
        <w:jc w:val="both"/>
      </w:pPr>
    </w:p>
    <w:p w14:paraId="4882D791" w14:textId="77777777" w:rsidR="00167BB7" w:rsidRPr="00DE07CD" w:rsidRDefault="00167BB7" w:rsidP="00144168">
      <w:pPr>
        <w:jc w:val="both"/>
      </w:pPr>
      <w:r w:rsidRPr="00DE07CD">
        <w:lastRenderedPageBreak/>
        <w:t>NOTE:</w:t>
      </w:r>
    </w:p>
    <w:p w14:paraId="5E94C132" w14:textId="55923B8B" w:rsidR="00956A97" w:rsidRPr="00DE07CD" w:rsidRDefault="00956A97" w:rsidP="00144168">
      <w:pPr>
        <w:jc w:val="both"/>
      </w:pPr>
      <w:r w:rsidRPr="00DE07CD">
        <w:t xml:space="preserve">This standard associates </w:t>
      </w:r>
      <w:r w:rsidR="00167BB7" w:rsidRPr="00DE07CD">
        <w:t>two</w:t>
      </w:r>
      <w:r w:rsidRPr="00DE07CD">
        <w:t xml:space="preserve"> or more spatially split files in a </w:t>
      </w:r>
      <w:r w:rsidR="004E6D69">
        <w:t>specification</w:t>
      </w:r>
      <w:r w:rsidRPr="00DE07CD">
        <w:t xml:space="preserve"> </w:t>
      </w:r>
      <w:r w:rsidR="00167BB7" w:rsidRPr="00DE07CD">
        <w:t xml:space="preserve">defined as </w:t>
      </w:r>
      <w:ins w:id="315" w:author="markel arizabaleta" w:date="2017-08-03T15:34:00Z">
        <w:r w:rsidR="00E761A7">
          <w:rPr>
            <w:i/>
          </w:rPr>
          <w:t>f</w:t>
        </w:r>
      </w:ins>
      <w:del w:id="316" w:author="markel arizabaleta" w:date="2017-08-03T15:34:00Z">
        <w:r w:rsidR="00167BB7" w:rsidRPr="00DE07CD" w:rsidDel="00E761A7">
          <w:rPr>
            <w:i/>
          </w:rPr>
          <w:delText>F</w:delText>
        </w:r>
      </w:del>
      <w:r w:rsidR="00167BB7" w:rsidRPr="00DE07CD">
        <w:rPr>
          <w:i/>
        </w:rPr>
        <w:t>ile</w:t>
      </w:r>
      <w:r w:rsidR="004E6D69">
        <w:rPr>
          <w:i/>
        </w:rPr>
        <w:t>Set</w:t>
      </w:r>
      <w:r w:rsidR="00167BB7" w:rsidRPr="00DE07CD">
        <w:t>.</w:t>
      </w:r>
    </w:p>
    <w:p w14:paraId="0BC48E1C" w14:textId="77777777" w:rsidR="00956A97" w:rsidRPr="00DE07CD" w:rsidRDefault="00956A97" w:rsidP="00144168">
      <w:pPr>
        <w:pStyle w:val="Heading2"/>
        <w:jc w:val="both"/>
      </w:pPr>
      <w:bookmarkStart w:id="317" w:name="_Toc489615295"/>
      <w:r w:rsidRPr="00DE07CD">
        <w:t>Spatial-Temporal Splitting of Files</w:t>
      </w:r>
      <w:bookmarkEnd w:id="317"/>
    </w:p>
    <w:p w14:paraId="0E8C6DB7" w14:textId="215DF459" w:rsidR="009816B5" w:rsidRPr="00DE07CD" w:rsidRDefault="00F92051"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ins w:id="318" w:author="james" w:date="2016-03-30T13:14:00Z">
        <w:r w:rsidR="007B0E2C" w:rsidRPr="00DE07CD">
          <w:t xml:space="preserve">Figure </w:t>
        </w:r>
        <w:r w:rsidR="007B0E2C">
          <w:rPr>
            <w:noProof/>
          </w:rPr>
          <w:t>1</w:t>
        </w:r>
      </w:ins>
      <w:r w:rsidRPr="00DE07CD">
        <w:fldChar w:fldCharType="end"/>
      </w:r>
      <w:r w:rsidRPr="00DE07CD">
        <w:t>.</w:t>
      </w:r>
      <w:ins w:id="319" w:author="markel arizabaleta" w:date="2017-07-26T10:36:00Z">
        <w:r w:rsidR="00FC0A21">
          <w:t>h</w:t>
        </w:r>
      </w:ins>
      <w:del w:id="320" w:author="markel arizabaleta" w:date="2017-07-26T10:36:00Z">
        <w:r w:rsidRPr="00DE07CD" w:rsidDel="00FC0A21">
          <w:delText>g</w:delText>
        </w:r>
      </w:del>
      <w:r w:rsidRPr="00DE07CD">
        <w:t xml:space="preserve"> illustrates the combination of spatial and temporal splitting. In this case, the </w:t>
      </w:r>
      <w:del w:id="321" w:author="markel arizabaleta" w:date="2017-08-03T15:34:00Z">
        <w:r w:rsidR="004E6D69" w:rsidDel="00E761A7">
          <w:delText>F</w:delText>
        </w:r>
      </w:del>
      <w:ins w:id="322" w:author="markel arizabaleta" w:date="2017-08-03T15:34:00Z">
        <w:r w:rsidR="00E761A7">
          <w:t>f</w:t>
        </w:r>
      </w:ins>
      <w:r w:rsidR="004E6D69">
        <w:t xml:space="preserve">ileSet </w:t>
      </w:r>
      <w:r w:rsidRPr="00DE07CD">
        <w:t>parameter refer</w:t>
      </w:r>
      <w:r w:rsidR="00D26A85">
        <w:t>s</w:t>
      </w:r>
      <w:r w:rsidRPr="00DE07CD">
        <w:t xml:space="preserve"> to the first of each temporally split file.</w:t>
      </w:r>
    </w:p>
    <w:p w14:paraId="3C59B908" w14:textId="77777777" w:rsidR="009816B5" w:rsidRPr="00DE07CD" w:rsidRDefault="009816B5" w:rsidP="00144168">
      <w:pPr>
        <w:pStyle w:val="Heading1"/>
        <w:jc w:val="both"/>
      </w:pPr>
      <w:bookmarkStart w:id="323" w:name="_Toc489615296"/>
      <w:r w:rsidRPr="00DE07CD">
        <w:t>Metadata File Naming and Association</w:t>
      </w:r>
      <w:r w:rsidR="00DD22D8" w:rsidRPr="00DE07CD">
        <w:t xml:space="preserve"> Mechanisms</w:t>
      </w:r>
      <w:bookmarkEnd w:id="323"/>
    </w:p>
    <w:p w14:paraId="591C408C" w14:textId="566B4219" w:rsidR="009816B5" w:rsidRPr="00DE07CD" w:rsidRDefault="00DD22D8" w:rsidP="00144168">
      <w:pPr>
        <w:jc w:val="both"/>
      </w:pPr>
      <w:r w:rsidRPr="00DE07CD">
        <w:t xml:space="preserve">The official filename extension for a </w:t>
      </w:r>
      <w:r w:rsidR="009816B5" w:rsidRPr="00DE07CD">
        <w:t>metadata file is ‘.</w:t>
      </w:r>
      <w:r w:rsidR="00E54627">
        <w:t>sdrx’</w:t>
      </w:r>
      <w:r w:rsidR="009816B5" w:rsidRPr="00DE07CD">
        <w:t>.</w:t>
      </w:r>
      <w:r w:rsidRPr="00DE07CD">
        <w:t xml:space="preserve"> Use of this extension is</w:t>
      </w:r>
      <w:r w:rsidR="004E6D69">
        <w:t xml:space="preserve"> </w:t>
      </w:r>
      <w:r w:rsidRPr="00DE07CD">
        <w:t>recommended.</w:t>
      </w:r>
    </w:p>
    <w:p w14:paraId="2BE51021" w14:textId="77777777" w:rsidR="006E19B6" w:rsidRPr="00DE07CD" w:rsidRDefault="00496985" w:rsidP="004E6D69">
      <w:pPr>
        <w:pStyle w:val="Heading1"/>
        <w:jc w:val="both"/>
      </w:pPr>
      <w:bookmarkStart w:id="324" w:name="_Toc489615297"/>
      <w:r>
        <w:t xml:space="preserve">Domain </w:t>
      </w:r>
      <w:r w:rsidR="00A503DE">
        <w:t>Model</w:t>
      </w:r>
      <w:bookmarkEnd w:id="324"/>
    </w:p>
    <w:p w14:paraId="0DA89097" w14:textId="389DF3F7" w:rsidR="006D5757" w:rsidRPr="00DE07CD" w:rsidRDefault="0014212D" w:rsidP="002C77F3">
      <w:pPr>
        <w:jc w:val="both"/>
      </w:pPr>
      <w:r w:rsidRPr="00DE07CD">
        <w:t xml:space="preserve">As illustrated in </w:t>
      </w:r>
      <w:r w:rsidRPr="00DE07CD">
        <w:fldChar w:fldCharType="begin"/>
      </w:r>
      <w:r w:rsidRPr="00DE07CD">
        <w:instrText xml:space="preserve"> REF _Ref408670714 \h </w:instrText>
      </w:r>
      <w:r w:rsidR="00DE07CD" w:rsidRPr="00DE07CD">
        <w:instrText xml:space="preserve"> \* MERGEFORMAT </w:instrText>
      </w:r>
      <w:r w:rsidRPr="00DE07CD">
        <w:fldChar w:fldCharType="separate"/>
      </w:r>
      <w:ins w:id="325" w:author="james" w:date="2016-03-30T13:14:00Z">
        <w:r w:rsidR="007B0E2C" w:rsidRPr="00DE07CD">
          <w:t xml:space="preserve">Figure </w:t>
        </w:r>
        <w:r w:rsidR="007B0E2C">
          <w:rPr>
            <w:noProof/>
          </w:rPr>
          <w:t>2</w:t>
        </w:r>
      </w:ins>
      <w:r w:rsidRPr="00DE07CD">
        <w:fldChar w:fldCharType="end"/>
      </w:r>
      <w:r w:rsidRPr="00DE07CD">
        <w:t xml:space="preserve">, metadata </w:t>
      </w:r>
      <w:r w:rsidR="002D5B18">
        <w:t xml:space="preserve">are defined in terms of </w:t>
      </w:r>
      <w:r w:rsidR="00A503DE">
        <w:t>1</w:t>
      </w:r>
      <w:r w:rsidR="00BA599C">
        <w:t>2</w:t>
      </w:r>
      <w:r w:rsidR="00A503DE">
        <w:t xml:space="preserve"> </w:t>
      </w:r>
      <w:r w:rsidR="00496985">
        <w:t>core</w:t>
      </w:r>
      <w:r w:rsidR="00A503DE">
        <w:t xml:space="preserve"> </w:t>
      </w:r>
      <w:r w:rsidR="00496985">
        <w:t>classes</w:t>
      </w:r>
      <w:ins w:id="326" w:author="markel arizabaleta" w:date="2017-08-03T17:54:00Z">
        <w:r w:rsidR="004C0E0F">
          <w:t>,</w:t>
        </w:r>
        <w:r w:rsidR="00E11A29">
          <w:t xml:space="preserve"> represented in the orange boxe</w:t>
        </w:r>
        <w:r w:rsidR="004C0E0F">
          <w:t>s</w:t>
        </w:r>
      </w:ins>
      <w:r w:rsidR="006D5757" w:rsidRPr="00DE07CD">
        <w:t>.</w:t>
      </w:r>
      <w:ins w:id="327" w:author="markel arizabaleta" w:date="2017-08-03T17:55:00Z">
        <w:r w:rsidR="00E11A29">
          <w:t xml:space="preserve"> These core classes are explained in the different subsections within this chapter.</w:t>
        </w:r>
      </w:ins>
      <w:r w:rsidR="006D5757" w:rsidRPr="00DE07CD">
        <w:t xml:space="preserve"> </w:t>
      </w:r>
    </w:p>
    <w:p w14:paraId="16BFB917" w14:textId="0F198B8D" w:rsidR="006E19B6" w:rsidRPr="00DE07CD" w:rsidRDefault="00BA599C">
      <w:pPr>
        <w:jc w:val="center"/>
        <w:pPrChange w:id="328" w:author="markel arizabaleta" w:date="2017-07-27T09:51:00Z">
          <w:pPr>
            <w:jc w:val="both"/>
          </w:pPr>
        </w:pPrChange>
      </w:pPr>
      <w:del w:id="329" w:author="markel arizabaleta" w:date="2017-07-27T09:51:00Z">
        <w:r w:rsidDel="007919D9">
          <w:rPr>
            <w:noProof/>
            <w:lang w:val="en-GB" w:eastAsia="en-GB"/>
          </w:rPr>
          <w:drawing>
            <wp:inline distT="0" distB="0" distL="0" distR="0" wp14:anchorId="4538DD52" wp14:editId="7E4F92B6">
              <wp:extent cx="5876925" cy="4542155"/>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6925" cy="4542155"/>
                      </a:xfrm>
                      <a:prstGeom prst="rect">
                        <a:avLst/>
                      </a:prstGeom>
                      <a:noFill/>
                    </pic:spPr>
                  </pic:pic>
                </a:graphicData>
              </a:graphic>
            </wp:inline>
          </w:drawing>
        </w:r>
      </w:del>
      <w:ins w:id="330" w:author="markel arizabaleta" w:date="2017-07-28T14:08:00Z">
        <w:r w:rsidR="008B750E">
          <w:rPr>
            <w:noProof/>
            <w:lang w:val="en-GB" w:eastAsia="en-GB"/>
          </w:rPr>
          <w:drawing>
            <wp:inline distT="0" distB="0" distL="0" distR="0" wp14:anchorId="620B4935" wp14:editId="66045DCE">
              <wp:extent cx="4924425" cy="442912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4425" cy="4429125"/>
                      </a:xfrm>
                      <a:prstGeom prst="rect">
                        <a:avLst/>
                      </a:prstGeom>
                    </pic:spPr>
                  </pic:pic>
                </a:graphicData>
              </a:graphic>
            </wp:inline>
          </w:drawing>
        </w:r>
      </w:ins>
    </w:p>
    <w:p w14:paraId="542C5EBA" w14:textId="77777777" w:rsidR="00580E18" w:rsidRDefault="0017166A" w:rsidP="00BA599C">
      <w:pPr>
        <w:pStyle w:val="Caption"/>
        <w:jc w:val="both"/>
      </w:pPr>
      <w:bookmarkStart w:id="331" w:name="_Ref408670714"/>
      <w:bookmarkStart w:id="332" w:name="_Toc489346002"/>
      <w:bookmarkStart w:id="333" w:name="_Toc489615330"/>
      <w:bookmarkStart w:id="334" w:name="_Ref408670713"/>
      <w:r w:rsidRPr="00DE07CD">
        <w:t xml:space="preserve">Figure </w:t>
      </w:r>
      <w:fldSimple w:instr=" SEQ Figure \* ARABIC ">
        <w:r w:rsidR="005E1834">
          <w:rPr>
            <w:noProof/>
          </w:rPr>
          <w:t>2</w:t>
        </w:r>
      </w:fldSimple>
      <w:bookmarkEnd w:id="331"/>
      <w:r w:rsidRPr="00DE07CD">
        <w:t xml:space="preserve"> – Overview of </w:t>
      </w:r>
      <w:r w:rsidR="00496985">
        <w:t xml:space="preserve">Core </w:t>
      </w:r>
      <w:r w:rsidR="00580E18" w:rsidRPr="00DE07CD">
        <w:t xml:space="preserve">Metadata </w:t>
      </w:r>
      <w:r w:rsidR="00496985">
        <w:t>Classes</w:t>
      </w:r>
      <w:r w:rsidR="00D63103">
        <w:t xml:space="preserve"> and </w:t>
      </w:r>
      <w:r w:rsidRPr="00DE07CD">
        <w:t>Generation</w:t>
      </w:r>
      <w:bookmarkEnd w:id="332"/>
      <w:bookmarkEnd w:id="333"/>
      <w:r w:rsidRPr="00DE07CD">
        <w:t xml:space="preserve"> </w:t>
      </w:r>
      <w:bookmarkEnd w:id="334"/>
    </w:p>
    <w:p w14:paraId="453AE853" w14:textId="77777777" w:rsidR="00D63103" w:rsidRDefault="00D63103" w:rsidP="00CE6B58">
      <w:pPr>
        <w:jc w:val="both"/>
      </w:pPr>
    </w:p>
    <w:p w14:paraId="292ED49E" w14:textId="77777777" w:rsidR="000C5E0C" w:rsidRDefault="000C5E0C">
      <w:pPr>
        <w:rPr>
          <w:ins w:id="335" w:author="markel arizabaleta" w:date="2017-08-01T10:36:00Z"/>
        </w:rPr>
      </w:pPr>
    </w:p>
    <w:p w14:paraId="7FEFA16C" w14:textId="012CDBB6" w:rsidR="00D76D77" w:rsidRPr="000C5E0C" w:rsidRDefault="000C5E0C">
      <w:pPr>
        <w:rPr>
          <w:rPrChange w:id="336" w:author="markel arizabaleta" w:date="2017-08-01T10:37:00Z">
            <w:rPr>
              <w:rFonts w:cs="Arial"/>
              <w:b/>
              <w:bCs/>
              <w:iCs/>
              <w:szCs w:val="28"/>
            </w:rPr>
          </w:rPrChange>
        </w:rPr>
      </w:pPr>
      <w:ins w:id="337" w:author="markel arizabaleta" w:date="2017-08-01T10:36:00Z">
        <w:r>
          <w:br w:type="page"/>
        </w:r>
      </w:ins>
      <w:del w:id="338" w:author="markel arizabaleta" w:date="2017-07-20T16:42:00Z">
        <w:r w:rsidR="00D76D77" w:rsidDel="0070033B">
          <w:br w:type="page"/>
        </w:r>
      </w:del>
    </w:p>
    <w:p w14:paraId="46E1E8C8" w14:textId="62BEB5F6" w:rsidR="00955E77" w:rsidRPr="00955E77" w:rsidDel="00435D27" w:rsidRDefault="00A503DE" w:rsidP="00D01657">
      <w:pPr>
        <w:pStyle w:val="Heading2"/>
        <w:rPr>
          <w:del w:id="339" w:author="markel arizabaleta" w:date="2017-08-03T18:00:00Z"/>
        </w:rPr>
      </w:pPr>
      <w:bookmarkStart w:id="340" w:name="_Toc489615298"/>
      <w:r>
        <w:lastRenderedPageBreak/>
        <w:t>Architecture</w:t>
      </w:r>
      <w:bookmarkEnd w:id="340"/>
      <w:del w:id="341" w:author="markel arizabaleta" w:date="2017-08-03T18:00:00Z">
        <w:r w:rsidR="00955E77" w:rsidDel="00435D27">
          <w:rPr>
            <w:b w:val="0"/>
            <w:bCs w:val="0"/>
            <w:iCs w:val="0"/>
          </w:rPr>
          <w:fldChar w:fldCharType="begin"/>
        </w:r>
        <w:r w:rsidR="00955E77" w:rsidDel="00435D27">
          <w:delInstrText xml:space="preserve"> REF _Ref409721348 \h </w:delInstrText>
        </w:r>
        <w:r w:rsidR="00955E77" w:rsidDel="00435D27">
          <w:rPr>
            <w:b w:val="0"/>
            <w:bCs w:val="0"/>
            <w:iCs w:val="0"/>
          </w:rPr>
        </w:r>
        <w:r w:rsidR="00955E77" w:rsidDel="00435D27">
          <w:rPr>
            <w:b w:val="0"/>
            <w:bCs w:val="0"/>
            <w:iCs w:val="0"/>
          </w:rPr>
          <w:fldChar w:fldCharType="separate"/>
        </w:r>
        <w:r w:rsidR="005E1834" w:rsidDel="00435D27">
          <w:delText xml:space="preserve">Figure </w:delText>
        </w:r>
        <w:r w:rsidR="005E1834" w:rsidDel="00435D27">
          <w:rPr>
            <w:noProof/>
          </w:rPr>
          <w:delText>3</w:delText>
        </w:r>
        <w:r w:rsidR="00955E77" w:rsidDel="00435D27">
          <w:rPr>
            <w:b w:val="0"/>
            <w:bCs w:val="0"/>
            <w:iCs w:val="0"/>
          </w:rPr>
          <w:fldChar w:fldCharType="end"/>
        </w:r>
        <w:r w:rsidR="00955E77" w:rsidDel="00435D27">
          <w:delText xml:space="preserve"> shows the UML 2.0 class model for the GNSS metadata structure.</w:delText>
        </w:r>
      </w:del>
    </w:p>
    <w:p w14:paraId="42864EFD" w14:textId="77777777" w:rsidR="00227C35" w:rsidRDefault="00A503DE" w:rsidP="00D01657">
      <w:pPr>
        <w:pStyle w:val="Heading2"/>
        <w:rPr>
          <w:ins w:id="342" w:author="markel arizabaleta" w:date="2017-08-03T17:56:00Z"/>
        </w:rPr>
      </w:pPr>
      <w:del w:id="343" w:author="markel arizabaleta" w:date="2017-07-28T14:28:00Z">
        <w:r w:rsidDel="007045C5">
          <w:rPr>
            <w:noProof/>
            <w:lang w:val="en-GB" w:eastAsia="en-GB"/>
          </w:rPr>
          <w:drawing>
            <wp:inline distT="0" distB="0" distL="0" distR="0" wp14:anchorId="67FEFA5F" wp14:editId="5AC7D1F0">
              <wp:extent cx="4891177" cy="3712268"/>
              <wp:effectExtent l="0" t="0" r="508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1026" cy="3712154"/>
                      </a:xfrm>
                      <a:prstGeom prst="rect">
                        <a:avLst/>
                      </a:prstGeom>
                      <a:noFill/>
                      <a:ln>
                        <a:noFill/>
                      </a:ln>
                    </pic:spPr>
                  </pic:pic>
                </a:graphicData>
              </a:graphic>
            </wp:inline>
          </w:drawing>
        </w:r>
      </w:del>
      <w:bookmarkStart w:id="344" w:name="_Toc489615299"/>
      <w:bookmarkEnd w:id="344"/>
    </w:p>
    <w:p w14:paraId="179ECE91" w14:textId="4974B168" w:rsidR="00227C35" w:rsidRDefault="00227C35">
      <w:pPr>
        <w:jc w:val="both"/>
        <w:rPr>
          <w:ins w:id="345" w:author="markel arizabaleta" w:date="2017-08-03T17:56:00Z"/>
        </w:rPr>
        <w:pPrChange w:id="346" w:author="markel arizabaleta" w:date="2017-08-03T17:56:00Z">
          <w:pPr>
            <w:jc w:val="center"/>
          </w:pPr>
        </w:pPrChange>
      </w:pPr>
      <w:ins w:id="347" w:author="markel arizabaleta" w:date="2017-08-03T17:57:00Z">
        <w:r>
          <w:fldChar w:fldCharType="begin"/>
        </w:r>
        <w:r>
          <w:instrText xml:space="preserve"> REF _Ref409721348 \h </w:instrText>
        </w:r>
      </w:ins>
      <w:r>
        <w:fldChar w:fldCharType="separate"/>
      </w:r>
      <w:ins w:id="348" w:author="markel arizabaleta" w:date="2017-08-03T17:57:00Z">
        <w:r>
          <w:t xml:space="preserve">Figure </w:t>
        </w:r>
        <w:r>
          <w:rPr>
            <w:noProof/>
          </w:rPr>
          <w:t>3</w:t>
        </w:r>
        <w:r>
          <w:fldChar w:fldCharType="end"/>
        </w:r>
        <w:r>
          <w:t xml:space="preserve"> and </w:t>
        </w:r>
        <w:r>
          <w:fldChar w:fldCharType="begin"/>
        </w:r>
        <w:r>
          <w:instrText xml:space="preserve"> REF _Ref489546392 \h </w:instrText>
        </w:r>
      </w:ins>
      <w:r>
        <w:fldChar w:fldCharType="separate"/>
      </w:r>
      <w:ins w:id="349" w:author="markel arizabaleta" w:date="2017-08-03T17:57:00Z">
        <w:r>
          <w:t xml:space="preserve">Figure </w:t>
        </w:r>
        <w:r>
          <w:rPr>
            <w:noProof/>
          </w:rPr>
          <w:t>4</w:t>
        </w:r>
        <w:r>
          <w:fldChar w:fldCharType="end"/>
        </w:r>
        <w:r w:rsidR="00435D27">
          <w:t xml:space="preserve"> show</w:t>
        </w:r>
        <w:r>
          <w:t xml:space="preserve"> the relation </w:t>
        </w:r>
        <w:r w:rsidR="00435D27">
          <w:t>of the different core classes</w:t>
        </w:r>
        <w:r>
          <w:t xml:space="preserve">. </w:t>
        </w:r>
      </w:ins>
      <w:ins w:id="350" w:author="markel arizabaleta" w:date="2017-08-03T17:58:00Z">
        <w:r>
          <w:t xml:space="preserve">This relation is </w:t>
        </w:r>
      </w:ins>
      <w:r w:rsidR="0033623B">
        <w:t xml:space="preserve">shown </w:t>
      </w:r>
      <w:ins w:id="351" w:author="markel arizabaleta" w:date="2017-08-03T17:58:00Z">
        <w:r>
          <w:t>between the</w:t>
        </w:r>
      </w:ins>
      <w:ins w:id="352" w:author="markel arizabaleta" w:date="2017-08-03T17:59:00Z">
        <w:r>
          <w:t xml:space="preserve"> different</w:t>
        </w:r>
      </w:ins>
      <w:ins w:id="353" w:author="markel arizabaleta" w:date="2017-08-03T17:58:00Z">
        <w:r>
          <w:t xml:space="preserve"> core classes (</w:t>
        </w:r>
      </w:ins>
      <w:ins w:id="354" w:author="markel arizabaleta" w:date="2017-08-03T17:59:00Z">
        <w:r>
          <w:fldChar w:fldCharType="begin"/>
        </w:r>
        <w:r>
          <w:instrText xml:space="preserve"> REF _Ref409721348 \h </w:instrText>
        </w:r>
      </w:ins>
      <w:r>
        <w:fldChar w:fldCharType="separate"/>
      </w:r>
      <w:ins w:id="355" w:author="markel arizabaleta" w:date="2017-08-03T17:59:00Z">
        <w:r>
          <w:t xml:space="preserve">Figure </w:t>
        </w:r>
        <w:r>
          <w:rPr>
            <w:noProof/>
          </w:rPr>
          <w:t>3</w:t>
        </w:r>
        <w:r>
          <w:fldChar w:fldCharType="end"/>
        </w:r>
        <w:r>
          <w:t>), and between the core classes and the main class</w:t>
        </w:r>
      </w:ins>
      <w:ins w:id="356" w:author="markel arizabaleta" w:date="2017-08-03T18:02:00Z">
        <w:r w:rsidR="00435D27">
          <w:t xml:space="preserve"> (</w:t>
        </w:r>
        <w:r w:rsidR="00435D27">
          <w:fldChar w:fldCharType="begin"/>
        </w:r>
        <w:r w:rsidR="00435D27">
          <w:instrText xml:space="preserve"> REF _Ref489546392 \h </w:instrText>
        </w:r>
      </w:ins>
      <w:r w:rsidR="00435D27">
        <w:fldChar w:fldCharType="separate"/>
      </w:r>
      <w:ins w:id="357" w:author="markel arizabaleta" w:date="2017-08-03T18:02:00Z">
        <w:r w:rsidR="00435D27">
          <w:t xml:space="preserve">Figure </w:t>
        </w:r>
        <w:r w:rsidR="00435D27">
          <w:rPr>
            <w:noProof/>
          </w:rPr>
          <w:t>4</w:t>
        </w:r>
        <w:r w:rsidR="00435D27">
          <w:fldChar w:fldCharType="end"/>
        </w:r>
        <w:r w:rsidR="00435D27">
          <w:t>)</w:t>
        </w:r>
      </w:ins>
      <w:ins w:id="358" w:author="markel arizabaleta" w:date="2017-08-03T17:59:00Z">
        <w:r>
          <w:t xml:space="preserve">, namely </w:t>
        </w:r>
        <w:r w:rsidRPr="00227C35">
          <w:rPr>
            <w:i/>
            <w:rPrChange w:id="359" w:author="markel arizabaleta" w:date="2017-08-03T17:59:00Z">
              <w:rPr/>
            </w:rPrChange>
          </w:rPr>
          <w:t>metadata</w:t>
        </w:r>
        <w:r>
          <w:t>.</w:t>
        </w:r>
      </w:ins>
    </w:p>
    <w:p w14:paraId="63AC0F54" w14:textId="4267517D" w:rsidR="00A503DE" w:rsidRDefault="007045C5" w:rsidP="00CE6B58">
      <w:pPr>
        <w:jc w:val="center"/>
      </w:pPr>
      <w:ins w:id="360" w:author="markel arizabaleta" w:date="2017-07-28T14:28:00Z">
        <w:r>
          <w:rPr>
            <w:noProof/>
            <w:lang w:val="en-GB" w:eastAsia="en-GB"/>
          </w:rPr>
          <w:drawing>
            <wp:inline distT="0" distB="0" distL="0" distR="0" wp14:anchorId="5D80EB37" wp14:editId="3BDF19BD">
              <wp:extent cx="4895850" cy="368617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5850" cy="3686175"/>
                      </a:xfrm>
                      <a:prstGeom prst="rect">
                        <a:avLst/>
                      </a:prstGeom>
                      <a:noFill/>
                      <a:ln>
                        <a:noFill/>
                      </a:ln>
                    </pic:spPr>
                  </pic:pic>
                </a:graphicData>
              </a:graphic>
            </wp:inline>
          </w:drawing>
        </w:r>
      </w:ins>
    </w:p>
    <w:p w14:paraId="5AD4FF14" w14:textId="4E2700BE" w:rsidR="00A503DE" w:rsidRPr="00D63103" w:rsidRDefault="00A503DE" w:rsidP="00A503DE">
      <w:pPr>
        <w:pStyle w:val="Caption"/>
      </w:pPr>
      <w:bookmarkStart w:id="361" w:name="_Ref409721348"/>
      <w:bookmarkStart w:id="362" w:name="_Toc489346003"/>
      <w:bookmarkStart w:id="363" w:name="_Toc489615331"/>
      <w:r>
        <w:t xml:space="preserve">Figure </w:t>
      </w:r>
      <w:fldSimple w:instr=" SEQ Figure \* ARABIC ">
        <w:r w:rsidR="005E1834">
          <w:rPr>
            <w:noProof/>
          </w:rPr>
          <w:t>3</w:t>
        </w:r>
      </w:fldSimple>
      <w:bookmarkEnd w:id="361"/>
      <w:r>
        <w:t xml:space="preserve"> </w:t>
      </w:r>
      <w:ins w:id="364" w:author="markel arizabaleta [2]" w:date="2017-07-18T11:37:00Z">
        <w:r w:rsidR="00B853C4" w:rsidRPr="00DE07CD">
          <w:t>–</w:t>
        </w:r>
        <w:r w:rsidR="00B853C4">
          <w:t xml:space="preserve"> </w:t>
        </w:r>
      </w:ins>
      <w:r>
        <w:t xml:space="preserve">GNSS </w:t>
      </w:r>
      <w:ins w:id="365" w:author="markel arizabaleta" w:date="2017-07-20T13:26:00Z">
        <w:r w:rsidR="0012014F">
          <w:t>m</w:t>
        </w:r>
      </w:ins>
      <w:del w:id="366" w:author="markel arizabaleta" w:date="2017-07-20T13:26:00Z">
        <w:r w:rsidDel="0012014F">
          <w:delText>M</w:delText>
        </w:r>
      </w:del>
      <w:r>
        <w:t>etada</w:t>
      </w:r>
      <w:r>
        <w:rPr>
          <w:noProof/>
        </w:rPr>
        <w:t xml:space="preserve">ta </w:t>
      </w:r>
      <w:ins w:id="367" w:author="markel arizabaleta" w:date="2017-07-20T13:26:00Z">
        <w:r w:rsidR="0012014F">
          <w:rPr>
            <w:noProof/>
          </w:rPr>
          <w:t>c</w:t>
        </w:r>
      </w:ins>
      <w:del w:id="368" w:author="markel arizabaleta" w:date="2017-07-20T13:26:00Z">
        <w:r w:rsidR="00496985" w:rsidDel="0012014F">
          <w:rPr>
            <w:noProof/>
          </w:rPr>
          <w:delText>C</w:delText>
        </w:r>
      </w:del>
      <w:r w:rsidR="00496985">
        <w:rPr>
          <w:noProof/>
        </w:rPr>
        <w:t xml:space="preserve">lass </w:t>
      </w:r>
      <w:ins w:id="369" w:author="markel arizabaleta" w:date="2017-07-20T13:26:00Z">
        <w:r w:rsidR="0012014F">
          <w:rPr>
            <w:noProof/>
          </w:rPr>
          <w:t>m</w:t>
        </w:r>
      </w:ins>
      <w:del w:id="370" w:author="markel arizabaleta" w:date="2017-07-20T13:26:00Z">
        <w:r w:rsidDel="0012014F">
          <w:rPr>
            <w:noProof/>
          </w:rPr>
          <w:delText>M</w:delText>
        </w:r>
      </w:del>
      <w:r>
        <w:rPr>
          <w:noProof/>
        </w:rPr>
        <w:t>odel (UML 2.0)</w:t>
      </w:r>
      <w:bookmarkEnd w:id="362"/>
      <w:bookmarkEnd w:id="363"/>
      <w:r>
        <w:rPr>
          <w:noProof/>
        </w:rPr>
        <w:t xml:space="preserve"> </w:t>
      </w:r>
    </w:p>
    <w:p w14:paraId="384A7BE1" w14:textId="49556926" w:rsidR="00A503DE" w:rsidRDefault="001C1B6B" w:rsidP="00B1494F">
      <w:pPr>
        <w:jc w:val="center"/>
      </w:pPr>
      <w:del w:id="371" w:author="markel arizabaleta" w:date="2017-07-28T14:36:00Z">
        <w:r w:rsidDel="007045C5">
          <w:rPr>
            <w:noProof/>
            <w:lang w:val="en-GB" w:eastAsia="en-GB"/>
          </w:rPr>
          <w:drawing>
            <wp:inline distT="0" distB="0" distL="0" distR="0" wp14:anchorId="682711C4" wp14:editId="63CA7707">
              <wp:extent cx="5154028" cy="2406769"/>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4224" cy="2406861"/>
                      </a:xfrm>
                      <a:prstGeom prst="rect">
                        <a:avLst/>
                      </a:prstGeom>
                      <a:noFill/>
                      <a:ln>
                        <a:noFill/>
                      </a:ln>
                    </pic:spPr>
                  </pic:pic>
                </a:graphicData>
              </a:graphic>
            </wp:inline>
          </w:drawing>
        </w:r>
      </w:del>
      <w:ins w:id="372" w:author="markel arizabaleta" w:date="2017-07-28T14:37:00Z">
        <w:r w:rsidR="007045C5">
          <w:rPr>
            <w:noProof/>
            <w:lang w:val="en-GB" w:eastAsia="en-GB"/>
          </w:rPr>
          <w:drawing>
            <wp:inline distT="0" distB="0" distL="0" distR="0" wp14:anchorId="34D74107" wp14:editId="644BC1C4">
              <wp:extent cx="5133975" cy="238125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3975" cy="2381250"/>
                      </a:xfrm>
                      <a:prstGeom prst="rect">
                        <a:avLst/>
                      </a:prstGeom>
                      <a:noFill/>
                      <a:ln>
                        <a:noFill/>
                      </a:ln>
                    </pic:spPr>
                  </pic:pic>
                </a:graphicData>
              </a:graphic>
            </wp:inline>
          </w:drawing>
        </w:r>
      </w:ins>
    </w:p>
    <w:p w14:paraId="1C7F49DF" w14:textId="3BDEDA85" w:rsidR="00545F9E" w:rsidRDefault="00545F9E" w:rsidP="00B1494F">
      <w:pPr>
        <w:pStyle w:val="Caption"/>
        <w:rPr>
          <w:noProof/>
        </w:rPr>
      </w:pPr>
      <w:bookmarkStart w:id="373" w:name="_Ref489546392"/>
      <w:bookmarkStart w:id="374" w:name="_Toc489346004"/>
      <w:bookmarkStart w:id="375" w:name="_Toc489615332"/>
      <w:r>
        <w:t xml:space="preserve">Figure </w:t>
      </w:r>
      <w:fldSimple w:instr=" SEQ Figure \* ARABIC ">
        <w:r w:rsidR="005E1834">
          <w:rPr>
            <w:noProof/>
          </w:rPr>
          <w:t>4</w:t>
        </w:r>
      </w:fldSimple>
      <w:bookmarkEnd w:id="373"/>
      <w:ins w:id="376" w:author="markel arizabaleta [2]" w:date="2017-07-18T11:37:00Z">
        <w:r w:rsidR="00B853C4">
          <w:rPr>
            <w:noProof/>
          </w:rPr>
          <w:t xml:space="preserve"> </w:t>
        </w:r>
        <w:r w:rsidR="00B853C4" w:rsidRPr="00DE07CD">
          <w:t>–</w:t>
        </w:r>
      </w:ins>
      <w:r>
        <w:t xml:space="preserve"> Core </w:t>
      </w:r>
      <w:r>
        <w:rPr>
          <w:noProof/>
        </w:rPr>
        <w:t xml:space="preserve">metadata classes specialize the base </w:t>
      </w:r>
      <w:ins w:id="377" w:author="markel arizabaleta" w:date="2017-07-20T13:26:00Z">
        <w:r w:rsidR="0012014F">
          <w:rPr>
            <w:noProof/>
          </w:rPr>
          <w:t>m</w:t>
        </w:r>
      </w:ins>
      <w:del w:id="378" w:author="markel arizabaleta" w:date="2017-07-20T13:26:00Z">
        <w:r w:rsidDel="0012014F">
          <w:rPr>
            <w:noProof/>
          </w:rPr>
          <w:delText>M</w:delText>
        </w:r>
      </w:del>
      <w:r>
        <w:rPr>
          <w:noProof/>
        </w:rPr>
        <w:t xml:space="preserve">etadata </w:t>
      </w:r>
      <w:ins w:id="379" w:author="markel arizabaleta" w:date="2017-07-20T13:26:00Z">
        <w:r w:rsidR="0012014F">
          <w:rPr>
            <w:noProof/>
          </w:rPr>
          <w:t>e</w:t>
        </w:r>
      </w:ins>
      <w:del w:id="380" w:author="markel arizabaleta" w:date="2017-07-20T13:26:00Z">
        <w:r w:rsidDel="0012014F">
          <w:rPr>
            <w:noProof/>
          </w:rPr>
          <w:delText>E</w:delText>
        </w:r>
      </w:del>
      <w:r>
        <w:rPr>
          <w:noProof/>
        </w:rPr>
        <w:t>lement, which has a unique identifier (</w:t>
      </w:r>
      <w:ins w:id="381" w:author="markel arizabaleta [2]" w:date="2017-07-18T10:10:00Z">
        <w:r w:rsidR="008B14AC">
          <w:rPr>
            <w:noProof/>
          </w:rPr>
          <w:t>id</w:t>
        </w:r>
      </w:ins>
      <w:del w:id="382" w:author="markel arizabaleta [2]" w:date="2017-07-18T10:10:00Z">
        <w:r w:rsidDel="008B14AC">
          <w:rPr>
            <w:noProof/>
          </w:rPr>
          <w:delText>ID</w:delText>
        </w:r>
      </w:del>
      <w:r>
        <w:rPr>
          <w:noProof/>
        </w:rPr>
        <w:t>), links to related artifacts (URI) and comments</w:t>
      </w:r>
      <w:bookmarkEnd w:id="374"/>
      <w:bookmarkEnd w:id="375"/>
    </w:p>
    <w:p w14:paraId="5A41AF66" w14:textId="77777777" w:rsidR="002072D3" w:rsidRDefault="002072D3" w:rsidP="00144168"/>
    <w:p w14:paraId="495780E6" w14:textId="77777777" w:rsidR="00D01657" w:rsidRDefault="00D01657" w:rsidP="00144168"/>
    <w:p w14:paraId="3CF8CBED" w14:textId="77777777" w:rsidR="00D01657" w:rsidRDefault="00D01657" w:rsidP="00144168"/>
    <w:p w14:paraId="24F2CF85" w14:textId="2CAD3D4B" w:rsidR="002072D3" w:rsidRDefault="002072D3" w:rsidP="00144168">
      <w:r>
        <w:lastRenderedPageBreak/>
        <w:t>All metadata objects contain the following</w:t>
      </w:r>
      <w:del w:id="383" w:author="markel arizabaleta [2]" w:date="2017-07-18T11:38:00Z">
        <w:r w:rsidDel="00415EB0">
          <w:delText xml:space="preserve"> </w:delText>
        </w:r>
      </w:del>
      <w:r>
        <w:t xml:space="preserve"> attributes:</w:t>
      </w:r>
    </w:p>
    <w:p w14:paraId="120FF7A3" w14:textId="7DE539A9" w:rsidR="002072D3" w:rsidRDefault="002072D3">
      <w:pPr>
        <w:pStyle w:val="ListParagraph"/>
        <w:numPr>
          <w:ilvl w:val="0"/>
          <w:numId w:val="46"/>
        </w:numPr>
        <w:pPrChange w:id="384" w:author="markel arizabaleta [2]" w:date="2017-07-18T10:11:00Z">
          <w:pPr/>
        </w:pPrChange>
      </w:pPr>
      <w:del w:id="385" w:author="markel arizabaleta [2]" w:date="2017-07-18T10:11:00Z">
        <w:r w:rsidRPr="008B14AC" w:rsidDel="008B14AC">
          <w:rPr>
            <w:b/>
          </w:rPr>
          <w:delText>A</w:delText>
        </w:r>
      </w:del>
      <w:ins w:id="386" w:author="markel arizabaleta [2]" w:date="2017-07-18T10:11:00Z">
        <w:r w:rsidR="008B14AC" w:rsidRPr="008B14AC">
          <w:rPr>
            <w:b/>
          </w:rPr>
          <w:t>a</w:t>
        </w:r>
      </w:ins>
      <w:r w:rsidRPr="008B14AC">
        <w:rPr>
          <w:b/>
        </w:rPr>
        <w:t>rtifact</w:t>
      </w:r>
      <w:r>
        <w:t>: One or more generic attributes</w:t>
      </w:r>
    </w:p>
    <w:p w14:paraId="099BE549" w14:textId="2E7B2B98" w:rsidR="002072D3" w:rsidRDefault="002072D3">
      <w:pPr>
        <w:pStyle w:val="ListParagraph"/>
        <w:numPr>
          <w:ilvl w:val="0"/>
          <w:numId w:val="46"/>
        </w:numPr>
        <w:pPrChange w:id="387" w:author="markel arizabaleta [2]" w:date="2017-07-18T10:11:00Z">
          <w:pPr/>
        </w:pPrChange>
      </w:pPr>
      <w:del w:id="388" w:author="markel arizabaleta [2]" w:date="2017-07-18T10:11:00Z">
        <w:r w:rsidRPr="008B14AC" w:rsidDel="008B14AC">
          <w:rPr>
            <w:b/>
          </w:rPr>
          <w:delText>C</w:delText>
        </w:r>
      </w:del>
      <w:ins w:id="389" w:author="markel arizabaleta [2]" w:date="2017-07-18T10:11:00Z">
        <w:r w:rsidR="008B14AC" w:rsidRPr="008B14AC">
          <w:rPr>
            <w:b/>
          </w:rPr>
          <w:t>c</w:t>
        </w:r>
      </w:ins>
      <w:r w:rsidRPr="008B14AC">
        <w:rPr>
          <w:b/>
        </w:rPr>
        <w:t>omment</w:t>
      </w:r>
      <w:r>
        <w:t>: one or more comment strings</w:t>
      </w:r>
    </w:p>
    <w:p w14:paraId="3CB7D66B" w14:textId="62D85741" w:rsidR="002072D3" w:rsidRPr="002072D3" w:rsidRDefault="002072D3">
      <w:pPr>
        <w:pStyle w:val="ListParagraph"/>
        <w:numPr>
          <w:ilvl w:val="0"/>
          <w:numId w:val="46"/>
        </w:numPr>
        <w:pPrChange w:id="390" w:author="markel arizabaleta [2]" w:date="2017-07-18T10:11:00Z">
          <w:pPr/>
        </w:pPrChange>
      </w:pPr>
      <w:del w:id="391" w:author="markel arizabaleta [2]" w:date="2017-07-18T10:11:00Z">
        <w:r w:rsidRPr="008B14AC" w:rsidDel="008B14AC">
          <w:rPr>
            <w:b/>
          </w:rPr>
          <w:delText>ID</w:delText>
        </w:r>
      </w:del>
      <w:ins w:id="392" w:author="markel arizabaleta [2]" w:date="2017-07-18T10:11:00Z">
        <w:r w:rsidR="008B14AC" w:rsidRPr="008B14AC">
          <w:rPr>
            <w:b/>
          </w:rPr>
          <w:t>id</w:t>
        </w:r>
      </w:ins>
      <w:r>
        <w:t>: an identification string that is used to reference a child object by the parent</w:t>
      </w:r>
    </w:p>
    <w:p w14:paraId="73A9A9D9" w14:textId="77777777" w:rsidR="00DB344F" w:rsidRDefault="00DB344F" w:rsidP="00B1494F"/>
    <w:p w14:paraId="4EE5E803" w14:textId="2361BFF9" w:rsidR="00D26A85" w:rsidRDefault="00E761A7">
      <w:pPr>
        <w:jc w:val="both"/>
        <w:rPr>
          <w:b/>
          <w:bCs/>
        </w:rPr>
        <w:pPrChange w:id="393" w:author="james" w:date="2016-03-30T14:33:00Z">
          <w:pPr/>
        </w:pPrChange>
      </w:pPr>
      <w:ins w:id="394" w:author="markel arizabaleta" w:date="2017-08-03T15:35:00Z">
        <w:r>
          <w:fldChar w:fldCharType="begin"/>
        </w:r>
        <w:r>
          <w:instrText xml:space="preserve"> REF _Ref489537869 \h </w:instrText>
        </w:r>
      </w:ins>
      <w:r>
        <w:fldChar w:fldCharType="separate"/>
      </w:r>
      <w:ins w:id="395" w:author="markel arizabaleta" w:date="2017-08-03T15:35:00Z">
        <w:r w:rsidRPr="00BD529F">
          <w:t xml:space="preserve">Table </w:t>
        </w:r>
        <w:r>
          <w:rPr>
            <w:noProof/>
          </w:rPr>
          <w:t>1</w:t>
        </w:r>
        <w:r>
          <w:fldChar w:fldCharType="end"/>
        </w:r>
      </w:ins>
      <w:del w:id="396" w:author="markel arizabaleta" w:date="2017-08-03T15:35:00Z">
        <w:r w:rsidR="00CE6B58" w:rsidDel="00E761A7">
          <w:delText xml:space="preserve">Table 1 </w:delText>
        </w:r>
      </w:del>
      <w:r w:rsidR="00CE6B58">
        <w:t xml:space="preserve">describes the attributes of the </w:t>
      </w:r>
      <w:del w:id="397" w:author="markel arizabaleta" w:date="2017-07-20T13:26:00Z">
        <w:r w:rsidR="00CE6B58" w:rsidDel="0012014F">
          <w:delText>M</w:delText>
        </w:r>
      </w:del>
      <w:ins w:id="398" w:author="markel arizabaleta" w:date="2017-07-20T13:26:00Z">
        <w:r w:rsidR="0012014F">
          <w:t>m</w:t>
        </w:r>
      </w:ins>
      <w:r w:rsidR="00CE6B58">
        <w:t xml:space="preserve">etadata </w:t>
      </w:r>
      <w:del w:id="399" w:author="markel arizabaleta" w:date="2017-07-20T13:26:00Z">
        <w:r w:rsidR="00CE6B58" w:rsidDel="0012014F">
          <w:delText>E</w:delText>
        </w:r>
      </w:del>
      <w:ins w:id="400" w:author="markel arizabaleta" w:date="2017-07-20T13:26:00Z">
        <w:r w:rsidR="0012014F">
          <w:t>e</w:t>
        </w:r>
      </w:ins>
      <w:r w:rsidR="00CE6B58">
        <w:t>lement</w:t>
      </w:r>
      <w:r w:rsidR="00955E77">
        <w:t xml:space="preserve"> class</w:t>
      </w:r>
      <w:r w:rsidR="00CE6B58">
        <w:t xml:space="preserve">. </w:t>
      </w:r>
      <w:r w:rsidR="00955E77" w:rsidRPr="00955E77">
        <w:t>Core metadata classes specia</w:t>
      </w:r>
      <w:r w:rsidR="00955E77">
        <w:t xml:space="preserve">lize the base </w:t>
      </w:r>
      <w:ins w:id="401" w:author="markel arizabaleta" w:date="2017-07-20T13:26:00Z">
        <w:r w:rsidR="0012014F">
          <w:t>m</w:t>
        </w:r>
      </w:ins>
      <w:del w:id="402" w:author="markel arizabaleta" w:date="2017-07-20T13:26:00Z">
        <w:r w:rsidR="00955E77" w:rsidDel="0012014F">
          <w:delText>M</w:delText>
        </w:r>
      </w:del>
      <w:r w:rsidR="00955E77">
        <w:t xml:space="preserve">etadata </w:t>
      </w:r>
      <w:ins w:id="403" w:author="markel arizabaleta" w:date="2017-07-20T13:26:00Z">
        <w:r w:rsidR="0012014F">
          <w:t>e</w:t>
        </w:r>
      </w:ins>
      <w:del w:id="404" w:author="markel arizabaleta" w:date="2017-07-20T13:26:00Z">
        <w:r w:rsidR="00955E77" w:rsidDel="0012014F">
          <w:delText>E</w:delText>
        </w:r>
      </w:del>
      <w:r w:rsidR="00955E77">
        <w:t xml:space="preserve">lement. It encapsulates </w:t>
      </w:r>
      <w:r w:rsidR="00955E77" w:rsidRPr="00955E77">
        <w:t>a unique identifier (</w:t>
      </w:r>
      <w:ins w:id="405" w:author="markel arizabaleta [2]" w:date="2017-07-18T10:11:00Z">
        <w:r w:rsidR="008B14AC">
          <w:t>id</w:t>
        </w:r>
      </w:ins>
      <w:del w:id="406" w:author="markel arizabaleta [2]" w:date="2017-07-18T10:11:00Z">
        <w:r w:rsidR="00955E77" w:rsidRPr="00955E77" w:rsidDel="008B14AC">
          <w:delText>ID</w:delText>
        </w:r>
      </w:del>
      <w:r w:rsidR="00955E77" w:rsidRPr="00955E77">
        <w:t>), links to rela</w:t>
      </w:r>
      <w:r w:rsidR="00955E77">
        <w:t>ted artifacts (URI) and comment strings.</w:t>
      </w:r>
    </w:p>
    <w:p w14:paraId="6502906E" w14:textId="77306F9F" w:rsidR="00DB344F" w:rsidRPr="00BD529F" w:rsidRDefault="00DB344F" w:rsidP="00DB344F">
      <w:pPr>
        <w:pStyle w:val="Caption"/>
        <w:keepNext/>
        <w:rPr>
          <w:sz w:val="24"/>
          <w:szCs w:val="24"/>
        </w:rPr>
      </w:pPr>
      <w:bookmarkStart w:id="407" w:name="_Ref489537869"/>
      <w:bookmarkStart w:id="408" w:name="_Toc489615337"/>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670373">
        <w:rPr>
          <w:noProof/>
          <w:sz w:val="24"/>
          <w:szCs w:val="24"/>
        </w:rPr>
        <w:t>1</w:t>
      </w:r>
      <w:r w:rsidRPr="00BD529F">
        <w:rPr>
          <w:sz w:val="24"/>
          <w:szCs w:val="24"/>
        </w:rPr>
        <w:fldChar w:fldCharType="end"/>
      </w:r>
      <w:bookmarkEnd w:id="407"/>
      <w:r w:rsidRPr="00BD529F">
        <w:rPr>
          <w:sz w:val="24"/>
          <w:szCs w:val="24"/>
        </w:rPr>
        <w:t xml:space="preserve"> – </w:t>
      </w:r>
      <w:r w:rsidR="00931314">
        <w:rPr>
          <w:sz w:val="24"/>
          <w:szCs w:val="24"/>
        </w:rPr>
        <w:t xml:space="preserve">Metadata </w:t>
      </w:r>
      <w:ins w:id="409" w:author="markel arizabaleta" w:date="2017-07-20T13:27:00Z">
        <w:r w:rsidR="0012014F">
          <w:rPr>
            <w:sz w:val="24"/>
            <w:szCs w:val="24"/>
          </w:rPr>
          <w:t>e</w:t>
        </w:r>
      </w:ins>
      <w:del w:id="410" w:author="markel arizabaleta" w:date="2017-07-20T13:27:00Z">
        <w:r w:rsidR="00931314" w:rsidDel="0012014F">
          <w:rPr>
            <w:sz w:val="24"/>
            <w:szCs w:val="24"/>
          </w:rPr>
          <w:delText>E</w:delText>
        </w:r>
      </w:del>
      <w:r w:rsidR="00931314">
        <w:rPr>
          <w:sz w:val="24"/>
          <w:szCs w:val="24"/>
        </w:rPr>
        <w:t xml:space="preserve">lement </w:t>
      </w:r>
      <w:ins w:id="411" w:author="markel arizabaleta" w:date="2017-07-20T13:27:00Z">
        <w:r w:rsidR="0012014F">
          <w:rPr>
            <w:sz w:val="24"/>
            <w:szCs w:val="24"/>
          </w:rPr>
          <w:t>c</w:t>
        </w:r>
      </w:ins>
      <w:del w:id="412" w:author="markel arizabaleta" w:date="2017-07-20T13:27:00Z">
        <w:r w:rsidDel="0012014F">
          <w:rPr>
            <w:sz w:val="24"/>
            <w:szCs w:val="24"/>
          </w:rPr>
          <w:delText>C</w:delText>
        </w:r>
      </w:del>
      <w:r>
        <w:rPr>
          <w:sz w:val="24"/>
          <w:szCs w:val="24"/>
        </w:rPr>
        <w:t xml:space="preserve">lass </w:t>
      </w:r>
      <w:ins w:id="413" w:author="markel arizabaleta" w:date="2017-07-20T13:27:00Z">
        <w:r w:rsidR="0012014F">
          <w:rPr>
            <w:sz w:val="24"/>
            <w:szCs w:val="24"/>
          </w:rPr>
          <w:t>a</w:t>
        </w:r>
      </w:ins>
      <w:del w:id="414" w:author="markel arizabaleta" w:date="2017-07-20T13:27:00Z">
        <w:r w:rsidDel="0012014F">
          <w:rPr>
            <w:sz w:val="24"/>
            <w:szCs w:val="24"/>
          </w:rPr>
          <w:delText>A</w:delText>
        </w:r>
      </w:del>
      <w:r>
        <w:rPr>
          <w:sz w:val="24"/>
          <w:szCs w:val="24"/>
        </w:rPr>
        <w:t>ttributes</w:t>
      </w:r>
      <w:bookmarkEnd w:id="408"/>
    </w:p>
    <w:tbl>
      <w:tblPr>
        <w:tblStyle w:val="LightList-Accent1"/>
        <w:tblW w:w="9458" w:type="dxa"/>
        <w:tblLayout w:type="fixed"/>
        <w:tblLook w:val="04A0" w:firstRow="1" w:lastRow="0" w:firstColumn="1" w:lastColumn="0" w:noHBand="0" w:noVBand="1"/>
        <w:tblPrChange w:id="415" w:author="markel arizabaleta" w:date="2017-08-03T16:48:00Z">
          <w:tblPr>
            <w:tblStyle w:val="LightList-Accent1"/>
            <w:tblW w:w="9458" w:type="dxa"/>
            <w:tblLook w:val="04A0" w:firstRow="1" w:lastRow="0" w:firstColumn="1" w:lastColumn="0" w:noHBand="0" w:noVBand="1"/>
          </w:tblPr>
        </w:tblPrChange>
      </w:tblPr>
      <w:tblGrid>
        <w:gridCol w:w="1124"/>
        <w:gridCol w:w="3828"/>
        <w:gridCol w:w="810"/>
        <w:gridCol w:w="1350"/>
        <w:gridCol w:w="973"/>
        <w:gridCol w:w="1373"/>
        <w:tblGridChange w:id="416">
          <w:tblGrid>
            <w:gridCol w:w="1883"/>
            <w:gridCol w:w="2710"/>
            <w:gridCol w:w="1169"/>
            <w:gridCol w:w="1350"/>
            <w:gridCol w:w="973"/>
            <w:gridCol w:w="1373"/>
          </w:tblGrid>
        </w:tblGridChange>
      </w:tblGrid>
      <w:tr w:rsidR="00DB344F" w:rsidRPr="00DE07CD" w14:paraId="5AB89961" w14:textId="77777777" w:rsidTr="00D01657">
        <w:trPr>
          <w:cnfStyle w:val="100000000000" w:firstRow="1" w:lastRow="0" w:firstColumn="0" w:lastColumn="0" w:oddVBand="0" w:evenVBand="0" w:oddHBand="0" w:evenHBand="0" w:firstRowFirstColumn="0" w:firstRowLastColumn="0" w:lastRowFirstColumn="0" w:lastRowLastColumn="0"/>
          <w:tblHeader/>
          <w:trPrChange w:id="417" w:author="markel arizabaleta" w:date="2017-08-03T16:48:00Z">
            <w:trPr>
              <w:tblHeader/>
            </w:trPr>
          </w:trPrChange>
        </w:trPr>
        <w:tc>
          <w:tcPr>
            <w:cnfStyle w:val="001000000000" w:firstRow="0" w:lastRow="0" w:firstColumn="1" w:lastColumn="0" w:oddVBand="0" w:evenVBand="0" w:oddHBand="0" w:evenHBand="0" w:firstRowFirstColumn="0" w:firstRowLastColumn="0" w:lastRowFirstColumn="0" w:lastRowLastColumn="0"/>
            <w:tcW w:w="1124" w:type="dxa"/>
            <w:tcPrChange w:id="418" w:author="markel arizabaleta" w:date="2017-08-03T16:48:00Z">
              <w:tcPr>
                <w:tcW w:w="1883" w:type="dxa"/>
              </w:tcPr>
            </w:tcPrChange>
          </w:tcPr>
          <w:p w14:paraId="2E6BC7E5" w14:textId="77777777" w:rsidR="00DB344F" w:rsidRPr="00DE07CD" w:rsidRDefault="00931314" w:rsidP="001C1B6B">
            <w:pPr>
              <w:cnfStyle w:val="101000000000" w:firstRow="1" w:lastRow="0" w:firstColumn="1"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Attribute</w:t>
            </w:r>
          </w:p>
        </w:tc>
        <w:tc>
          <w:tcPr>
            <w:tcW w:w="3828" w:type="dxa"/>
            <w:tcPrChange w:id="419" w:author="markel arizabaleta" w:date="2017-08-03T16:48:00Z">
              <w:tcPr>
                <w:tcW w:w="2710" w:type="dxa"/>
              </w:tcPr>
            </w:tcPrChange>
          </w:tcPr>
          <w:p w14:paraId="77E0604C" w14:textId="77777777"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810" w:type="dxa"/>
            <w:tcPrChange w:id="420" w:author="markel arizabaleta" w:date="2017-08-03T16:48:00Z">
              <w:tcPr>
                <w:tcW w:w="1169" w:type="dxa"/>
              </w:tcPr>
            </w:tcPrChange>
          </w:tcPr>
          <w:p w14:paraId="75DB4814" w14:textId="2639AFC8" w:rsidR="00DB344F" w:rsidRPr="00DE07CD" w:rsidRDefault="001201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ins w:id="421" w:author="markel arizabaleta" w:date="2017-07-20T13:25:00Z">
              <w:r>
                <w:rPr>
                  <w:rFonts w:asciiTheme="minorHAnsi" w:hAnsiTheme="minorHAnsi"/>
                  <w:sz w:val="20"/>
                  <w:szCs w:val="20"/>
                </w:rPr>
                <w:t>Class</w:t>
              </w:r>
            </w:ins>
            <w:del w:id="422" w:author="markel arizabaleta" w:date="2017-07-20T13:25:00Z">
              <w:r w:rsidR="00DB344F" w:rsidRPr="00DE07CD" w:rsidDel="0012014F">
                <w:rPr>
                  <w:rFonts w:asciiTheme="minorHAnsi" w:hAnsiTheme="minorHAnsi"/>
                  <w:sz w:val="20"/>
                  <w:szCs w:val="20"/>
                </w:rPr>
                <w:delText>Type</w:delText>
              </w:r>
            </w:del>
          </w:p>
        </w:tc>
        <w:tc>
          <w:tcPr>
            <w:tcW w:w="1350" w:type="dxa"/>
            <w:tcPrChange w:id="423" w:author="markel arizabaleta" w:date="2017-08-03T16:48:00Z">
              <w:tcPr>
                <w:tcW w:w="1350" w:type="dxa"/>
              </w:tcPr>
            </w:tcPrChange>
          </w:tcPr>
          <w:p w14:paraId="78692CDC" w14:textId="77777777"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73" w:type="dxa"/>
            <w:tcPrChange w:id="424" w:author="markel arizabaleta" w:date="2017-08-03T16:48:00Z">
              <w:tcPr>
                <w:tcW w:w="973" w:type="dxa"/>
              </w:tcPr>
            </w:tcPrChange>
          </w:tcPr>
          <w:p w14:paraId="75EAEF07" w14:textId="69FC2EF9" w:rsidR="00DB344F" w:rsidRPr="00DE07CD" w:rsidRDefault="00757302"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3" w:type="dxa"/>
            <w:tcPrChange w:id="425" w:author="markel arizabaleta" w:date="2017-08-03T16:48:00Z">
              <w:tcPr>
                <w:tcW w:w="1373" w:type="dxa"/>
              </w:tcPr>
            </w:tcPrChange>
          </w:tcPr>
          <w:p w14:paraId="50E0CA2A" w14:textId="77777777"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DB344F" w:rsidRPr="00DE07CD" w14:paraId="5BD5A236" w14:textId="77777777" w:rsidTr="00D01657">
        <w:trPr>
          <w:cnfStyle w:val="000000100000" w:firstRow="0" w:lastRow="0" w:firstColumn="0" w:lastColumn="0" w:oddVBand="0" w:evenVBand="0" w:oddHBand="1" w:evenHBand="0" w:firstRowFirstColumn="0" w:firstRowLastColumn="0" w:lastRowFirstColumn="0" w:lastRowLastColumn="0"/>
          <w:cantSplit/>
          <w:trPrChange w:id="426" w:author="markel arizabaleta" w:date="2017-08-03T16:48:00Z">
            <w:trPr>
              <w:cantSplit/>
            </w:trPr>
          </w:trPrChange>
        </w:trPr>
        <w:tc>
          <w:tcPr>
            <w:cnfStyle w:val="001000000000" w:firstRow="0" w:lastRow="0" w:firstColumn="1" w:lastColumn="0" w:oddVBand="0" w:evenVBand="0" w:oddHBand="0" w:evenHBand="0" w:firstRowFirstColumn="0" w:firstRowLastColumn="0" w:lastRowFirstColumn="0" w:lastRowLastColumn="0"/>
            <w:tcW w:w="1124" w:type="dxa"/>
            <w:tcPrChange w:id="427" w:author="markel arizabaleta" w:date="2017-08-03T16:48:00Z">
              <w:tcPr>
                <w:tcW w:w="1883" w:type="dxa"/>
              </w:tcPr>
            </w:tcPrChange>
          </w:tcPr>
          <w:p w14:paraId="76E0FC32" w14:textId="6EE61EC9" w:rsidR="00DB344F" w:rsidRPr="00DE07CD" w:rsidRDefault="00931314" w:rsidP="001C1B6B">
            <w:pPr>
              <w:cnfStyle w:val="001000100000" w:firstRow="0" w:lastRow="0" w:firstColumn="1" w:lastColumn="0" w:oddVBand="0" w:evenVBand="0" w:oddHBand="1" w:evenHBand="0" w:firstRowFirstColumn="0" w:firstRowLastColumn="0" w:lastRowFirstColumn="0" w:lastRowLastColumn="0"/>
              <w:rPr>
                <w:rFonts w:asciiTheme="minorHAnsi" w:hAnsiTheme="minorHAnsi"/>
                <w:sz w:val="20"/>
                <w:szCs w:val="20"/>
              </w:rPr>
            </w:pPr>
            <w:del w:id="428" w:author="markel arizabaleta [2]" w:date="2017-07-18T10:11:00Z">
              <w:r w:rsidDel="008B14AC">
                <w:rPr>
                  <w:rFonts w:asciiTheme="minorHAnsi" w:hAnsiTheme="minorHAnsi"/>
                  <w:sz w:val="20"/>
                  <w:szCs w:val="20"/>
                </w:rPr>
                <w:delText>I</w:delText>
              </w:r>
              <w:r w:rsidR="00EC2775" w:rsidDel="008B14AC">
                <w:rPr>
                  <w:rFonts w:asciiTheme="minorHAnsi" w:hAnsiTheme="minorHAnsi"/>
                  <w:sz w:val="20"/>
                  <w:szCs w:val="20"/>
                </w:rPr>
                <w:delText>D</w:delText>
              </w:r>
            </w:del>
            <w:ins w:id="429" w:author="markel arizabaleta [2]" w:date="2017-07-18T10:11:00Z">
              <w:r w:rsidR="008B14AC">
                <w:rPr>
                  <w:rFonts w:asciiTheme="minorHAnsi" w:hAnsiTheme="minorHAnsi"/>
                  <w:sz w:val="20"/>
                  <w:szCs w:val="20"/>
                </w:rPr>
                <w:t>id</w:t>
              </w:r>
            </w:ins>
          </w:p>
        </w:tc>
        <w:tc>
          <w:tcPr>
            <w:tcW w:w="3828" w:type="dxa"/>
            <w:tcPrChange w:id="430" w:author="markel arizabaleta" w:date="2017-08-03T16:48:00Z">
              <w:tcPr>
                <w:tcW w:w="2710" w:type="dxa"/>
              </w:tcPr>
            </w:tcPrChange>
          </w:tcPr>
          <w:p w14:paraId="303801D3"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Unique </w:t>
            </w:r>
            <w:r w:rsidRPr="00DE07CD">
              <w:rPr>
                <w:rFonts w:asciiTheme="minorHAnsi" w:hAnsiTheme="minorHAnsi"/>
                <w:sz w:val="20"/>
                <w:szCs w:val="20"/>
              </w:rPr>
              <w:t>identifier</w:t>
            </w:r>
          </w:p>
        </w:tc>
        <w:tc>
          <w:tcPr>
            <w:tcW w:w="810" w:type="dxa"/>
            <w:tcPrChange w:id="431" w:author="markel arizabaleta" w:date="2017-08-03T16:48:00Z">
              <w:tcPr>
                <w:tcW w:w="1169" w:type="dxa"/>
              </w:tcPr>
            </w:tcPrChange>
          </w:tcPr>
          <w:p w14:paraId="6FAAD8A3"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string</w:t>
            </w:r>
          </w:p>
        </w:tc>
        <w:tc>
          <w:tcPr>
            <w:tcW w:w="1350" w:type="dxa"/>
            <w:tcPrChange w:id="432" w:author="markel arizabaleta" w:date="2017-08-03T16:48:00Z">
              <w:tcPr>
                <w:tcW w:w="1350" w:type="dxa"/>
              </w:tcPr>
            </w:tcPrChange>
          </w:tcPr>
          <w:p w14:paraId="0845CF04"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73" w:type="dxa"/>
            <w:tcPrChange w:id="433" w:author="markel arizabaleta" w:date="2017-08-03T16:48:00Z">
              <w:tcPr>
                <w:tcW w:w="973" w:type="dxa"/>
              </w:tcPr>
            </w:tcPrChange>
          </w:tcPr>
          <w:p w14:paraId="79239235"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p>
        </w:tc>
        <w:tc>
          <w:tcPr>
            <w:tcW w:w="1373" w:type="dxa"/>
            <w:tcPrChange w:id="434" w:author="markel arizabaleta" w:date="2017-08-03T16:48:00Z">
              <w:tcPr>
                <w:tcW w:w="1373" w:type="dxa"/>
              </w:tcPr>
            </w:tcPrChange>
          </w:tcPr>
          <w:p w14:paraId="64ACFF93" w14:textId="77777777" w:rsidR="00DB344F" w:rsidRPr="00DE07CD" w:rsidRDefault="00931314"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p>
        </w:tc>
      </w:tr>
      <w:tr w:rsidR="00DB344F" w:rsidRPr="00DE07CD" w14:paraId="0A07C3C7" w14:textId="77777777" w:rsidTr="00D01657">
        <w:trPr>
          <w:cantSplit/>
          <w:trPrChange w:id="435" w:author="markel arizabaleta" w:date="2017-08-03T16:48:00Z">
            <w:trPr>
              <w:cantSplit/>
            </w:trPr>
          </w:trPrChange>
        </w:trPr>
        <w:tc>
          <w:tcPr>
            <w:cnfStyle w:val="001000000000" w:firstRow="0" w:lastRow="0" w:firstColumn="1" w:lastColumn="0" w:oddVBand="0" w:evenVBand="0" w:oddHBand="0" w:evenHBand="0" w:firstRowFirstColumn="0" w:firstRowLastColumn="0" w:lastRowFirstColumn="0" w:lastRowLastColumn="0"/>
            <w:tcW w:w="1124" w:type="dxa"/>
            <w:tcPrChange w:id="436" w:author="markel arizabaleta" w:date="2017-08-03T16:48:00Z">
              <w:tcPr>
                <w:tcW w:w="1883" w:type="dxa"/>
              </w:tcPr>
            </w:tcPrChange>
          </w:tcPr>
          <w:p w14:paraId="2DBCDC77" w14:textId="4135BB0F" w:rsidR="00DB344F" w:rsidRPr="00DE07CD" w:rsidRDefault="00931314" w:rsidP="001C1B6B">
            <w:pPr>
              <w:rPr>
                <w:rFonts w:asciiTheme="minorHAnsi" w:hAnsiTheme="minorHAnsi"/>
                <w:sz w:val="20"/>
                <w:szCs w:val="20"/>
              </w:rPr>
            </w:pPr>
            <w:del w:id="437" w:author="markel arizabaleta [2]" w:date="2017-07-18T10:12:00Z">
              <w:r w:rsidDel="008B14AC">
                <w:rPr>
                  <w:rFonts w:asciiTheme="minorHAnsi" w:hAnsiTheme="minorHAnsi"/>
                  <w:sz w:val="20"/>
                  <w:szCs w:val="20"/>
                </w:rPr>
                <w:delText>A</w:delText>
              </w:r>
            </w:del>
            <w:ins w:id="438" w:author="markel arizabaleta [2]" w:date="2017-07-18T10:12:00Z">
              <w:r w:rsidR="008B14AC">
                <w:rPr>
                  <w:rFonts w:asciiTheme="minorHAnsi" w:hAnsiTheme="minorHAnsi"/>
                  <w:sz w:val="20"/>
                  <w:szCs w:val="20"/>
                </w:rPr>
                <w:t>a</w:t>
              </w:r>
            </w:ins>
            <w:r>
              <w:rPr>
                <w:rFonts w:asciiTheme="minorHAnsi" w:hAnsiTheme="minorHAnsi"/>
                <w:sz w:val="20"/>
                <w:szCs w:val="20"/>
              </w:rPr>
              <w:t>rtifact</w:t>
            </w:r>
          </w:p>
        </w:tc>
        <w:tc>
          <w:tcPr>
            <w:tcW w:w="3828" w:type="dxa"/>
            <w:tcPrChange w:id="439" w:author="markel arizabaleta" w:date="2017-08-03T16:48:00Z">
              <w:tcPr>
                <w:tcW w:w="2710" w:type="dxa"/>
              </w:tcPr>
            </w:tcPrChange>
          </w:tcPr>
          <w:p w14:paraId="41629BD2" w14:textId="77777777" w:rsidR="00DB344F" w:rsidRPr="00DE07CD" w:rsidRDefault="00931314" w:rsidP="00931314">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Zero or more link specifications to information pertaining to the class instance.  Can be any URI formatted information</w:t>
            </w:r>
          </w:p>
        </w:tc>
        <w:tc>
          <w:tcPr>
            <w:tcW w:w="810" w:type="dxa"/>
            <w:tcPrChange w:id="440" w:author="markel arizabaleta" w:date="2017-08-03T16:48:00Z">
              <w:tcPr>
                <w:tcW w:w="1169" w:type="dxa"/>
              </w:tcPr>
            </w:tcPrChange>
          </w:tcPr>
          <w:p w14:paraId="7F0091EA" w14:textId="423798BF" w:rsidR="00DB344F" w:rsidRPr="00DE07CD" w:rsidRDefault="00931314"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URI</w:t>
            </w:r>
          </w:p>
        </w:tc>
        <w:tc>
          <w:tcPr>
            <w:tcW w:w="1350" w:type="dxa"/>
            <w:tcPrChange w:id="441" w:author="markel arizabaleta" w:date="2017-08-03T16:48:00Z">
              <w:tcPr>
                <w:tcW w:w="1350" w:type="dxa"/>
              </w:tcPr>
            </w:tcPrChange>
          </w:tcPr>
          <w:p w14:paraId="53EABAEA" w14:textId="77777777" w:rsidR="00DB344F" w:rsidRPr="00DE07CD" w:rsidRDefault="00DB344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73" w:type="dxa"/>
            <w:tcPrChange w:id="442" w:author="markel arizabaleta" w:date="2017-08-03T16:48:00Z">
              <w:tcPr>
                <w:tcW w:w="973" w:type="dxa"/>
              </w:tcPr>
            </w:tcPrChange>
          </w:tcPr>
          <w:p w14:paraId="6F11750D" w14:textId="77777777" w:rsidR="00DB344F" w:rsidRPr="00DE07CD" w:rsidRDefault="00DB344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3" w:type="dxa"/>
            <w:tcPrChange w:id="443" w:author="markel arizabaleta" w:date="2017-08-03T16:48:00Z">
              <w:tcPr>
                <w:tcW w:w="1373" w:type="dxa"/>
              </w:tcPr>
            </w:tcPrChange>
          </w:tcPr>
          <w:p w14:paraId="0BC46FF5" w14:textId="77777777" w:rsidR="00DB344F" w:rsidRPr="00DE07CD" w:rsidRDefault="00DB344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DB344F" w:rsidRPr="00DE07CD" w14:paraId="21B06B0A" w14:textId="77777777" w:rsidTr="00D01657">
        <w:trPr>
          <w:cnfStyle w:val="000000100000" w:firstRow="0" w:lastRow="0" w:firstColumn="0" w:lastColumn="0" w:oddVBand="0" w:evenVBand="0" w:oddHBand="1" w:evenHBand="0" w:firstRowFirstColumn="0" w:firstRowLastColumn="0" w:lastRowFirstColumn="0" w:lastRowLastColumn="0"/>
          <w:cantSplit/>
          <w:trPrChange w:id="444" w:author="markel arizabaleta" w:date="2017-08-03T16:48:00Z">
            <w:trPr>
              <w:cantSplit/>
            </w:trPr>
          </w:trPrChange>
        </w:trPr>
        <w:tc>
          <w:tcPr>
            <w:cnfStyle w:val="001000000000" w:firstRow="0" w:lastRow="0" w:firstColumn="1" w:lastColumn="0" w:oddVBand="0" w:evenVBand="0" w:oddHBand="0" w:evenHBand="0" w:firstRowFirstColumn="0" w:firstRowLastColumn="0" w:lastRowFirstColumn="0" w:lastRowLastColumn="0"/>
            <w:tcW w:w="1124" w:type="dxa"/>
            <w:tcPrChange w:id="445" w:author="markel arizabaleta" w:date="2017-08-03T16:48:00Z">
              <w:tcPr>
                <w:tcW w:w="1883" w:type="dxa"/>
              </w:tcPr>
            </w:tcPrChange>
          </w:tcPr>
          <w:p w14:paraId="66EE5E7D" w14:textId="27B0D06B" w:rsidR="00DB344F" w:rsidRPr="00DE07CD" w:rsidRDefault="008B14AC" w:rsidP="001C1B6B">
            <w:pPr>
              <w:cnfStyle w:val="001000100000" w:firstRow="0" w:lastRow="0" w:firstColumn="1" w:lastColumn="0" w:oddVBand="0" w:evenVBand="0" w:oddHBand="1" w:evenHBand="0" w:firstRowFirstColumn="0" w:firstRowLastColumn="0" w:lastRowFirstColumn="0" w:lastRowLastColumn="0"/>
              <w:rPr>
                <w:rFonts w:asciiTheme="minorHAnsi" w:hAnsiTheme="minorHAnsi"/>
                <w:sz w:val="20"/>
                <w:szCs w:val="20"/>
              </w:rPr>
            </w:pPr>
            <w:ins w:id="446" w:author="markel arizabaleta [2]" w:date="2017-07-18T10:12:00Z">
              <w:r>
                <w:rPr>
                  <w:rFonts w:asciiTheme="minorHAnsi" w:hAnsiTheme="minorHAnsi"/>
                  <w:sz w:val="20"/>
                  <w:szCs w:val="20"/>
                </w:rPr>
                <w:t>c</w:t>
              </w:r>
            </w:ins>
            <w:del w:id="447" w:author="markel arizabaleta [2]" w:date="2017-07-18T10:12:00Z">
              <w:r w:rsidR="00931314" w:rsidDel="008B14AC">
                <w:rPr>
                  <w:rFonts w:asciiTheme="minorHAnsi" w:hAnsiTheme="minorHAnsi"/>
                  <w:sz w:val="20"/>
                  <w:szCs w:val="20"/>
                </w:rPr>
                <w:delText>C</w:delText>
              </w:r>
            </w:del>
            <w:r w:rsidR="00931314">
              <w:rPr>
                <w:rFonts w:asciiTheme="minorHAnsi" w:hAnsiTheme="minorHAnsi"/>
                <w:sz w:val="20"/>
                <w:szCs w:val="20"/>
              </w:rPr>
              <w:t>omment</w:t>
            </w:r>
          </w:p>
        </w:tc>
        <w:tc>
          <w:tcPr>
            <w:tcW w:w="3828" w:type="dxa"/>
            <w:tcPrChange w:id="448" w:author="markel arizabaleta" w:date="2017-08-03T16:48:00Z">
              <w:tcPr>
                <w:tcW w:w="2710" w:type="dxa"/>
              </w:tcPr>
            </w:tcPrChange>
          </w:tcPr>
          <w:p w14:paraId="61ABE043" w14:textId="77777777" w:rsidR="00DB344F" w:rsidRPr="00DE07CD" w:rsidRDefault="00931314"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Zero or more text/html comments providing additional detail regarding the class instance.</w:t>
            </w:r>
          </w:p>
        </w:tc>
        <w:tc>
          <w:tcPr>
            <w:tcW w:w="810" w:type="dxa"/>
            <w:tcPrChange w:id="449" w:author="markel arizabaleta" w:date="2017-08-03T16:48:00Z">
              <w:tcPr>
                <w:tcW w:w="1169" w:type="dxa"/>
              </w:tcPr>
            </w:tcPrChange>
          </w:tcPr>
          <w:p w14:paraId="3BEF9B44" w14:textId="77777777" w:rsidR="00DB344F" w:rsidRDefault="00931314" w:rsidP="001C1B6B">
            <w:pPr>
              <w:cnfStyle w:val="000000100000" w:firstRow="0" w:lastRow="0" w:firstColumn="0" w:lastColumn="0" w:oddVBand="0" w:evenVBand="0" w:oddHBand="1" w:evenHBand="0" w:firstRowFirstColumn="0" w:firstRowLastColumn="0" w:lastRowFirstColumn="0" w:lastRowLastColumn="0"/>
              <w:rPr>
                <w:ins w:id="450" w:author="markel arizabaleta [2]" w:date="2017-07-18T10:12:00Z"/>
                <w:rFonts w:asciiTheme="minorHAnsi" w:hAnsiTheme="minorHAnsi"/>
                <w:sz w:val="20"/>
                <w:szCs w:val="20"/>
              </w:rPr>
            </w:pPr>
            <w:del w:id="451" w:author="markel arizabaleta [2]" w:date="2017-07-18T10:12:00Z">
              <w:r w:rsidDel="008B14AC">
                <w:rPr>
                  <w:rFonts w:asciiTheme="minorHAnsi" w:hAnsiTheme="minorHAnsi"/>
                  <w:sz w:val="20"/>
                  <w:szCs w:val="20"/>
                </w:rPr>
                <w:delText>Comment</w:delText>
              </w:r>
            </w:del>
          </w:p>
          <w:p w14:paraId="19C7580A" w14:textId="3B9045B7" w:rsidR="008B14AC" w:rsidRPr="00DE07CD" w:rsidRDefault="008B14AC"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ins w:id="452" w:author="markel arizabaleta [2]" w:date="2017-07-18T10:12:00Z">
              <w:r>
                <w:rPr>
                  <w:rFonts w:asciiTheme="minorHAnsi" w:hAnsiTheme="minorHAnsi"/>
                  <w:sz w:val="20"/>
                  <w:szCs w:val="20"/>
                </w:rPr>
                <w:t>string</w:t>
              </w:r>
            </w:ins>
          </w:p>
        </w:tc>
        <w:tc>
          <w:tcPr>
            <w:tcW w:w="1350" w:type="dxa"/>
            <w:tcPrChange w:id="453" w:author="markel arizabaleta" w:date="2017-08-03T16:48:00Z">
              <w:tcPr>
                <w:tcW w:w="1350" w:type="dxa"/>
              </w:tcPr>
            </w:tcPrChange>
          </w:tcPr>
          <w:p w14:paraId="0F89281D"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73" w:type="dxa"/>
            <w:tcPrChange w:id="454" w:author="markel arizabaleta" w:date="2017-08-03T16:48:00Z">
              <w:tcPr>
                <w:tcW w:w="973" w:type="dxa"/>
              </w:tcPr>
            </w:tcPrChange>
          </w:tcPr>
          <w:p w14:paraId="1BD4A805"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3" w:type="dxa"/>
            <w:tcPrChange w:id="455" w:author="markel arizabaleta" w:date="2017-08-03T16:48:00Z">
              <w:tcPr>
                <w:tcW w:w="1373" w:type="dxa"/>
              </w:tcPr>
            </w:tcPrChange>
          </w:tcPr>
          <w:p w14:paraId="483E863B"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08071DCD" w14:textId="77777777" w:rsidR="00DB344F" w:rsidDel="00EF4C9D" w:rsidRDefault="00DB344F" w:rsidP="00B1494F">
      <w:pPr>
        <w:rPr>
          <w:del w:id="456" w:author="markel arizabaleta" w:date="2017-08-03T16:48:00Z"/>
        </w:rPr>
      </w:pPr>
      <w:bookmarkStart w:id="457" w:name="_Toc489548080"/>
      <w:bookmarkStart w:id="458" w:name="_Toc489606001"/>
      <w:bookmarkStart w:id="459" w:name="_Toc489615300"/>
      <w:bookmarkEnd w:id="457"/>
      <w:bookmarkEnd w:id="458"/>
      <w:bookmarkEnd w:id="459"/>
    </w:p>
    <w:p w14:paraId="1D8CF7CE" w14:textId="312F7B7A" w:rsidR="00144168" w:rsidRPr="00144168" w:rsidRDefault="00D01657" w:rsidP="00144168">
      <w:pPr>
        <w:pStyle w:val="Heading2"/>
      </w:pPr>
      <w:bookmarkStart w:id="460" w:name="_Toc489615301"/>
      <w:r>
        <w:t>C</w:t>
      </w:r>
      <w:r w:rsidR="00A503DE">
        <w:t xml:space="preserve">ore </w:t>
      </w:r>
      <w:del w:id="461" w:author="markel arizabaleta" w:date="2017-07-20T13:53:00Z">
        <w:r w:rsidR="00496985" w:rsidDel="00CF77D1">
          <w:delText>C</w:delText>
        </w:r>
      </w:del>
      <w:ins w:id="462" w:author="markel arizabaleta" w:date="2017-07-20T13:53:00Z">
        <w:r w:rsidR="00CF77D1">
          <w:t>c</w:t>
        </w:r>
      </w:ins>
      <w:r w:rsidR="00496985">
        <w:t>lasses</w:t>
      </w:r>
      <w:bookmarkEnd w:id="460"/>
    </w:p>
    <w:p w14:paraId="440B55C7" w14:textId="77BEE2ED" w:rsidR="009B5AFB" w:rsidRPr="00DE07CD" w:rsidRDefault="009B5AFB" w:rsidP="009B5AFB">
      <w:pPr>
        <w:pStyle w:val="Heading3"/>
      </w:pPr>
      <w:bookmarkStart w:id="463" w:name="_Toc489615302"/>
      <w:r>
        <w:t>Session</w:t>
      </w:r>
      <w:r w:rsidRPr="00DE07CD">
        <w:t xml:space="preserve"> </w:t>
      </w:r>
      <w:del w:id="464" w:author="markel arizabaleta" w:date="2017-07-20T13:53:00Z">
        <w:r w:rsidDel="00CF77D1">
          <w:delText>O</w:delText>
        </w:r>
      </w:del>
      <w:ins w:id="465" w:author="markel arizabaleta" w:date="2017-07-20T13:53:00Z">
        <w:r w:rsidR="00CF77D1">
          <w:t>o</w:t>
        </w:r>
      </w:ins>
      <w:r>
        <w:t>bject</w:t>
      </w:r>
      <w:bookmarkEnd w:id="463"/>
    </w:p>
    <w:p w14:paraId="01E69920" w14:textId="6A5A6946" w:rsidR="009B5AFB" w:rsidRPr="00DE07CD" w:rsidRDefault="009B5AFB" w:rsidP="009B5AFB">
      <w:r>
        <w:t xml:space="preserve">A </w:t>
      </w:r>
      <w:ins w:id="466" w:author="markel arizabaleta" w:date="2017-07-24T16:30:00Z">
        <w:r w:rsidR="0068253A">
          <w:t>s</w:t>
        </w:r>
      </w:ins>
      <w:del w:id="467" w:author="markel arizabaleta" w:date="2017-07-24T16:30:00Z">
        <w:r w:rsidDel="0068253A">
          <w:delText>S</w:delText>
        </w:r>
      </w:del>
      <w:r>
        <w:t xml:space="preserve">ession is defined as </w:t>
      </w:r>
      <w:r w:rsidR="00202B41">
        <w:t xml:space="preserve">a </w:t>
      </w:r>
      <w:r w:rsidR="008C1714">
        <w:t xml:space="preserve">utilization </w:t>
      </w:r>
      <w:r w:rsidR="00202B41">
        <w:t xml:space="preserve">instance </w:t>
      </w:r>
      <w:r w:rsidR="008C1714">
        <w:t xml:space="preserve">of </w:t>
      </w:r>
      <w:r w:rsidR="00FA603D">
        <w:t>a</w:t>
      </w:r>
      <w:r w:rsidR="008C1714">
        <w:t xml:space="preserve"> </w:t>
      </w:r>
      <w:r w:rsidR="008C1714" w:rsidRPr="0068253A">
        <w:rPr>
          <w:rPrChange w:id="468" w:author="markel arizabaleta" w:date="2017-07-24T16:31:00Z">
            <w:rPr>
              <w:i/>
            </w:rPr>
          </w:rPrChange>
        </w:rPr>
        <w:t>pre-configured system</w:t>
      </w:r>
      <w:r w:rsidR="008C1714">
        <w:t xml:space="preserve"> for a period </w:t>
      </w:r>
      <w:r w:rsidR="0064509C">
        <w:t xml:space="preserve">devoted to a particular </w:t>
      </w:r>
      <w:r w:rsidR="008C1714">
        <w:t xml:space="preserve">activity. </w:t>
      </w:r>
    </w:p>
    <w:p w14:paraId="068D0E56" w14:textId="67136F1D" w:rsidR="009B5AFB" w:rsidRPr="00BD529F" w:rsidRDefault="009B5AFB" w:rsidP="009B5AFB">
      <w:pPr>
        <w:pStyle w:val="Caption"/>
        <w:keepNext/>
        <w:rPr>
          <w:sz w:val="24"/>
          <w:szCs w:val="24"/>
        </w:rPr>
      </w:pPr>
      <w:bookmarkStart w:id="469" w:name="_Toc489615338"/>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670373">
        <w:rPr>
          <w:noProof/>
          <w:sz w:val="24"/>
          <w:szCs w:val="24"/>
        </w:rPr>
        <w:t>2</w:t>
      </w:r>
      <w:r w:rsidRPr="00BD529F">
        <w:rPr>
          <w:sz w:val="24"/>
          <w:szCs w:val="24"/>
        </w:rPr>
        <w:fldChar w:fldCharType="end"/>
      </w:r>
      <w:r w:rsidRPr="00BD529F">
        <w:rPr>
          <w:sz w:val="24"/>
          <w:szCs w:val="24"/>
        </w:rPr>
        <w:t xml:space="preserve"> – Definition of </w:t>
      </w:r>
      <w:del w:id="470" w:author="markel arizabaleta" w:date="2017-07-20T13:25:00Z">
        <w:r w:rsidDel="0012014F">
          <w:rPr>
            <w:sz w:val="24"/>
            <w:szCs w:val="24"/>
          </w:rPr>
          <w:delText>S</w:delText>
        </w:r>
      </w:del>
      <w:ins w:id="471" w:author="markel arizabaleta" w:date="2017-07-20T13:25:00Z">
        <w:r w:rsidR="0012014F">
          <w:rPr>
            <w:sz w:val="24"/>
            <w:szCs w:val="24"/>
          </w:rPr>
          <w:t>s</w:t>
        </w:r>
      </w:ins>
      <w:r>
        <w:rPr>
          <w:sz w:val="24"/>
          <w:szCs w:val="24"/>
        </w:rPr>
        <w:t>ession</w:t>
      </w:r>
      <w:r w:rsidRPr="00BD529F">
        <w:rPr>
          <w:sz w:val="24"/>
          <w:szCs w:val="24"/>
        </w:rPr>
        <w:t xml:space="preserve"> </w:t>
      </w:r>
      <w:ins w:id="472" w:author="markel arizabaleta" w:date="2017-07-20T13:25:00Z">
        <w:r w:rsidR="0012014F">
          <w:rPr>
            <w:sz w:val="24"/>
            <w:szCs w:val="24"/>
          </w:rPr>
          <w:t>a</w:t>
        </w:r>
      </w:ins>
      <w:del w:id="473" w:author="markel arizabaleta" w:date="2017-07-20T13:25:00Z">
        <w:r w:rsidDel="0012014F">
          <w:rPr>
            <w:sz w:val="24"/>
            <w:szCs w:val="24"/>
          </w:rPr>
          <w:delText>A</w:delText>
        </w:r>
      </w:del>
      <w:r>
        <w:rPr>
          <w:sz w:val="24"/>
          <w:szCs w:val="24"/>
        </w:rPr>
        <w:t>ttributes</w:t>
      </w:r>
      <w:bookmarkEnd w:id="469"/>
    </w:p>
    <w:tbl>
      <w:tblPr>
        <w:tblStyle w:val="LightList-Accent1"/>
        <w:tblW w:w="9576" w:type="dxa"/>
        <w:tblLayout w:type="fixed"/>
        <w:tblLook w:val="04A0" w:firstRow="1" w:lastRow="0" w:firstColumn="1" w:lastColumn="0" w:noHBand="0" w:noVBand="1"/>
      </w:tblPr>
      <w:tblGrid>
        <w:gridCol w:w="2684"/>
        <w:gridCol w:w="2105"/>
        <w:gridCol w:w="1175"/>
        <w:gridCol w:w="1458"/>
        <w:gridCol w:w="997"/>
        <w:gridCol w:w="1157"/>
      </w:tblGrid>
      <w:tr w:rsidR="00E35EB7" w:rsidRPr="00DE07CD" w14:paraId="0F4F6B06" w14:textId="77777777" w:rsidTr="0042031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84" w:type="dxa"/>
          </w:tcPr>
          <w:p w14:paraId="6C6BA513" w14:textId="77777777" w:rsidR="009B5AFB" w:rsidRPr="00DE07CD" w:rsidRDefault="009B5AFB" w:rsidP="00DB31C3">
            <w:pPr>
              <w:rPr>
                <w:rFonts w:asciiTheme="minorHAnsi" w:hAnsiTheme="minorHAnsi"/>
                <w:sz w:val="20"/>
                <w:szCs w:val="20"/>
              </w:rPr>
            </w:pPr>
            <w:r>
              <w:rPr>
                <w:rFonts w:asciiTheme="minorHAnsi" w:hAnsiTheme="minorHAnsi"/>
                <w:sz w:val="20"/>
                <w:szCs w:val="20"/>
              </w:rPr>
              <w:t>Attribute</w:t>
            </w:r>
          </w:p>
        </w:tc>
        <w:tc>
          <w:tcPr>
            <w:tcW w:w="2105" w:type="dxa"/>
          </w:tcPr>
          <w:p w14:paraId="78A8C4B3" w14:textId="77777777"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75" w:type="dxa"/>
          </w:tcPr>
          <w:p w14:paraId="7D8EECDA" w14:textId="18B43198"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del w:id="474" w:author="markel arizabaleta" w:date="2017-07-20T13:25:00Z">
              <w:r w:rsidRPr="00DE07CD" w:rsidDel="0012014F">
                <w:rPr>
                  <w:rFonts w:asciiTheme="minorHAnsi" w:hAnsiTheme="minorHAnsi"/>
                  <w:sz w:val="20"/>
                  <w:szCs w:val="20"/>
                </w:rPr>
                <w:delText>Type</w:delText>
              </w:r>
            </w:del>
            <w:ins w:id="475" w:author="markel arizabaleta" w:date="2017-07-20T13:25:00Z">
              <w:r w:rsidR="0012014F">
                <w:rPr>
                  <w:rFonts w:asciiTheme="minorHAnsi" w:hAnsiTheme="minorHAnsi"/>
                  <w:sz w:val="20"/>
                  <w:szCs w:val="20"/>
                </w:rPr>
                <w:t>Class</w:t>
              </w:r>
            </w:ins>
          </w:p>
        </w:tc>
        <w:tc>
          <w:tcPr>
            <w:tcW w:w="1458" w:type="dxa"/>
          </w:tcPr>
          <w:p w14:paraId="6F2161B3" w14:textId="77777777"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97" w:type="dxa"/>
          </w:tcPr>
          <w:p w14:paraId="6EAE0FA1" w14:textId="27CB1B08" w:rsidR="009B5AFB" w:rsidRPr="00DE07CD" w:rsidRDefault="000D24BD"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157" w:type="dxa"/>
          </w:tcPr>
          <w:p w14:paraId="269A7A38" w14:textId="77777777"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E35EB7" w:rsidRPr="00DE07CD" w14:paraId="514A09DD" w14:textId="77777777" w:rsidTr="004203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84" w:type="dxa"/>
          </w:tcPr>
          <w:p w14:paraId="74C96CE4" w14:textId="56B4AF84" w:rsidR="009B5AFB" w:rsidRPr="00DE07CD" w:rsidRDefault="008B14AC" w:rsidP="00DB31C3">
            <w:pPr>
              <w:rPr>
                <w:rFonts w:asciiTheme="minorHAnsi" w:hAnsiTheme="minorHAnsi"/>
                <w:sz w:val="20"/>
                <w:szCs w:val="20"/>
              </w:rPr>
            </w:pPr>
            <w:ins w:id="476" w:author="markel arizabaleta [2]" w:date="2017-07-18T10:12:00Z">
              <w:r>
                <w:rPr>
                  <w:rFonts w:asciiTheme="minorHAnsi" w:hAnsiTheme="minorHAnsi"/>
                  <w:sz w:val="20"/>
                  <w:szCs w:val="20"/>
                </w:rPr>
                <w:t>toa</w:t>
              </w:r>
            </w:ins>
            <w:del w:id="477" w:author="markel arizabaleta [2]" w:date="2017-07-18T10:12:00Z">
              <w:r w:rsidR="009B5AFB" w:rsidRPr="00DE07CD" w:rsidDel="008B14AC">
                <w:rPr>
                  <w:rFonts w:asciiTheme="minorHAnsi" w:hAnsiTheme="minorHAnsi"/>
                  <w:sz w:val="20"/>
                  <w:szCs w:val="20"/>
                </w:rPr>
                <w:delText>TOA</w:delText>
              </w:r>
            </w:del>
          </w:p>
        </w:tc>
        <w:tc>
          <w:tcPr>
            <w:tcW w:w="2105" w:type="dxa"/>
          </w:tcPr>
          <w:p w14:paraId="6E634B01"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Time of applicability for all position and attitude parameters</w:t>
            </w:r>
          </w:p>
        </w:tc>
        <w:tc>
          <w:tcPr>
            <w:tcW w:w="1175" w:type="dxa"/>
          </w:tcPr>
          <w:p w14:paraId="72416005" w14:textId="18CE7C5D" w:rsidR="009B5AFB" w:rsidRPr="00DE07CD" w:rsidRDefault="008B14AC" w:rsidP="009710B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ins w:id="478" w:author="markel arizabaleta [2]" w:date="2017-07-18T10:12:00Z">
              <w:r>
                <w:rPr>
                  <w:rFonts w:asciiTheme="minorHAnsi" w:hAnsiTheme="minorHAnsi"/>
                  <w:sz w:val="20"/>
                  <w:szCs w:val="20"/>
                </w:rPr>
                <w:t>d</w:t>
              </w:r>
            </w:ins>
            <w:del w:id="479" w:author="markel arizabaleta [2]" w:date="2017-07-18T10:12:00Z">
              <w:r w:rsidR="009B5AFB" w:rsidDel="008B14AC">
                <w:rPr>
                  <w:rFonts w:asciiTheme="minorHAnsi" w:hAnsiTheme="minorHAnsi"/>
                  <w:sz w:val="20"/>
                  <w:szCs w:val="20"/>
                </w:rPr>
                <w:delText>D</w:delText>
              </w:r>
            </w:del>
            <w:r w:rsidR="009B5AFB">
              <w:rPr>
                <w:rFonts w:asciiTheme="minorHAnsi" w:hAnsiTheme="minorHAnsi"/>
                <w:sz w:val="20"/>
                <w:szCs w:val="20"/>
              </w:rPr>
              <w:t>ateTime</w:t>
            </w:r>
            <w:r w:rsidR="0064509C">
              <w:rPr>
                <w:rFonts w:asciiTheme="minorHAnsi" w:hAnsiTheme="minorHAnsi"/>
                <w:sz w:val="20"/>
                <w:szCs w:val="20"/>
                <w:vertAlign w:val="superscript"/>
              </w:rPr>
              <w:t>1</w:t>
            </w:r>
          </w:p>
        </w:tc>
        <w:tc>
          <w:tcPr>
            <w:tcW w:w="1458" w:type="dxa"/>
          </w:tcPr>
          <w:p w14:paraId="510D86FE" w14:textId="77777777" w:rsidR="009B5AFB" w:rsidRPr="00DE07CD" w:rsidRDefault="009B5AFB"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97" w:type="dxa"/>
          </w:tcPr>
          <w:p w14:paraId="0F009CC3" w14:textId="56BE963F" w:rsidR="009B5AFB" w:rsidRPr="00DE07CD" w:rsidRDefault="003A363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commentRangeStart w:id="480"/>
            <w:r>
              <w:rPr>
                <w:rFonts w:asciiTheme="minorHAnsi" w:hAnsiTheme="minorHAnsi"/>
                <w:sz w:val="20"/>
                <w:szCs w:val="20"/>
                <w:vertAlign w:val="superscript"/>
              </w:rPr>
              <w:t>2</w:t>
            </w:r>
            <w:commentRangeEnd w:id="480"/>
            <w:r w:rsidR="00484BFB">
              <w:rPr>
                <w:rStyle w:val="CommentReference"/>
              </w:rPr>
              <w:commentReference w:id="480"/>
            </w:r>
          </w:p>
        </w:tc>
        <w:tc>
          <w:tcPr>
            <w:tcW w:w="1157" w:type="dxa"/>
          </w:tcPr>
          <w:p w14:paraId="258A9A31"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35EB7" w:rsidRPr="00DE07CD" w14:paraId="5D6554BE" w14:textId="77777777" w:rsidTr="00420316">
        <w:trPr>
          <w:cantSplit/>
        </w:trPr>
        <w:tc>
          <w:tcPr>
            <w:cnfStyle w:val="001000000000" w:firstRow="0" w:lastRow="0" w:firstColumn="1" w:lastColumn="0" w:oddVBand="0" w:evenVBand="0" w:oddHBand="0" w:evenHBand="0" w:firstRowFirstColumn="0" w:firstRowLastColumn="0" w:lastRowFirstColumn="0" w:lastRowLastColumn="0"/>
            <w:tcW w:w="2684" w:type="dxa"/>
          </w:tcPr>
          <w:p w14:paraId="206948BE" w14:textId="25470B86" w:rsidR="009B5AFB" w:rsidRPr="00DE07CD" w:rsidRDefault="009B5AFB" w:rsidP="00DB31C3">
            <w:pPr>
              <w:rPr>
                <w:rFonts w:asciiTheme="minorHAnsi" w:hAnsiTheme="minorHAnsi"/>
                <w:sz w:val="20"/>
                <w:szCs w:val="20"/>
              </w:rPr>
            </w:pPr>
            <w:del w:id="481" w:author="markel arizabaleta [2]" w:date="2017-07-18T10:12:00Z">
              <w:r w:rsidRPr="00DE07CD" w:rsidDel="008B14AC">
                <w:rPr>
                  <w:rFonts w:asciiTheme="minorHAnsi" w:hAnsiTheme="minorHAnsi"/>
                  <w:sz w:val="20"/>
                  <w:szCs w:val="20"/>
                </w:rPr>
                <w:delText>POSITION</w:delText>
              </w:r>
            </w:del>
            <w:ins w:id="482" w:author="markel arizabaleta [2]" w:date="2017-07-18T10:12:00Z">
              <w:r w:rsidR="008B14AC">
                <w:rPr>
                  <w:rFonts w:asciiTheme="minorHAnsi" w:hAnsiTheme="minorHAnsi"/>
                  <w:sz w:val="20"/>
                  <w:szCs w:val="20"/>
                </w:rPr>
                <w:t>position</w:t>
              </w:r>
            </w:ins>
          </w:p>
        </w:tc>
        <w:tc>
          <w:tcPr>
            <w:tcW w:w="2105" w:type="dxa"/>
          </w:tcPr>
          <w:p w14:paraId="02185241"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Platform position</w:t>
            </w:r>
            <w:r w:rsidR="0064509C">
              <w:rPr>
                <w:rFonts w:asciiTheme="minorHAnsi" w:hAnsiTheme="minorHAnsi"/>
                <w:sz w:val="20"/>
                <w:szCs w:val="20"/>
              </w:rPr>
              <w:t xml:space="preserve"> </w:t>
            </w:r>
            <w:r w:rsidRPr="00DE07CD">
              <w:rPr>
                <w:rFonts w:asciiTheme="minorHAnsi" w:hAnsiTheme="minorHAnsi"/>
                <w:sz w:val="20"/>
                <w:szCs w:val="20"/>
              </w:rPr>
              <w:t xml:space="preserve">at TOA expressed in Geoid frame </w:t>
            </w:r>
          </w:p>
        </w:tc>
        <w:tc>
          <w:tcPr>
            <w:tcW w:w="1175" w:type="dxa"/>
          </w:tcPr>
          <w:p w14:paraId="7A18480C" w14:textId="6F9A8A8B" w:rsidR="009B5AFB" w:rsidRPr="00DE07CD" w:rsidRDefault="0012014F"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ins w:id="483" w:author="markel arizabaleta" w:date="2017-07-20T13:25:00Z">
              <w:r>
                <w:rPr>
                  <w:rFonts w:asciiTheme="minorHAnsi" w:hAnsiTheme="minorHAnsi"/>
                  <w:sz w:val="20"/>
                  <w:szCs w:val="20"/>
                </w:rPr>
                <w:t>p</w:t>
              </w:r>
            </w:ins>
            <w:del w:id="484" w:author="markel arizabaleta" w:date="2017-07-20T13:25:00Z">
              <w:r w:rsidR="009B5AFB" w:rsidDel="0012014F">
                <w:rPr>
                  <w:rFonts w:asciiTheme="minorHAnsi" w:hAnsiTheme="minorHAnsi"/>
                  <w:sz w:val="20"/>
                  <w:szCs w:val="20"/>
                </w:rPr>
                <w:delText>P</w:delText>
              </w:r>
            </w:del>
            <w:r w:rsidR="009B5AFB">
              <w:rPr>
                <w:rFonts w:asciiTheme="minorHAnsi" w:hAnsiTheme="minorHAnsi"/>
                <w:sz w:val="20"/>
                <w:szCs w:val="20"/>
              </w:rPr>
              <w:t>osition</w:t>
            </w:r>
          </w:p>
        </w:tc>
        <w:tc>
          <w:tcPr>
            <w:tcW w:w="1458" w:type="dxa"/>
          </w:tcPr>
          <w:p w14:paraId="1090FCA9"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97" w:type="dxa"/>
          </w:tcPr>
          <w:p w14:paraId="25399306" w14:textId="7B9C795E" w:rsidR="009B5AFB" w:rsidRPr="00DE07CD" w:rsidRDefault="003A363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r>
              <w:rPr>
                <w:rFonts w:asciiTheme="minorHAnsi" w:hAnsiTheme="minorHAnsi"/>
                <w:sz w:val="20"/>
                <w:szCs w:val="20"/>
                <w:vertAlign w:val="superscript"/>
              </w:rPr>
              <w:t>2</w:t>
            </w:r>
          </w:p>
        </w:tc>
        <w:tc>
          <w:tcPr>
            <w:tcW w:w="1157" w:type="dxa"/>
          </w:tcPr>
          <w:p w14:paraId="2CCA066D"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E35EB7" w:rsidRPr="00DE07CD" w:rsidDel="000931EE" w14:paraId="6FFC0C83" w14:textId="221398E2" w:rsidTr="00420316">
        <w:trPr>
          <w:cnfStyle w:val="000000100000" w:firstRow="0" w:lastRow="0" w:firstColumn="0" w:lastColumn="0" w:oddVBand="0" w:evenVBand="0" w:oddHBand="1" w:evenHBand="0" w:firstRowFirstColumn="0" w:firstRowLastColumn="0" w:lastRowFirstColumn="0" w:lastRowLastColumn="0"/>
          <w:cantSplit/>
          <w:del w:id="485" w:author="james" w:date="2016-03-29T14:16:00Z"/>
        </w:trPr>
        <w:tc>
          <w:tcPr>
            <w:cnfStyle w:val="001000000000" w:firstRow="0" w:lastRow="0" w:firstColumn="1" w:lastColumn="0" w:oddVBand="0" w:evenVBand="0" w:oddHBand="0" w:evenHBand="0" w:firstRowFirstColumn="0" w:firstRowLastColumn="0" w:lastRowFirstColumn="0" w:lastRowLastColumn="0"/>
            <w:tcW w:w="2684" w:type="dxa"/>
          </w:tcPr>
          <w:p w14:paraId="1370F25D" w14:textId="0EA46501" w:rsidR="009B5AFB" w:rsidRPr="00DE07CD" w:rsidDel="000931EE" w:rsidRDefault="00CE6B58" w:rsidP="00DB31C3">
            <w:pPr>
              <w:rPr>
                <w:del w:id="486" w:author="james" w:date="2016-03-29T14:16:00Z"/>
                <w:rFonts w:asciiTheme="minorHAnsi" w:hAnsiTheme="minorHAnsi"/>
                <w:sz w:val="20"/>
                <w:szCs w:val="20"/>
              </w:rPr>
            </w:pPr>
            <w:del w:id="487" w:author="james" w:date="2016-03-29T14:16:00Z">
              <w:r w:rsidDel="000931EE">
                <w:rPr>
                  <w:rFonts w:asciiTheme="minorHAnsi" w:hAnsiTheme="minorHAnsi"/>
                  <w:sz w:val="20"/>
                  <w:szCs w:val="20"/>
                </w:rPr>
                <w:delText>ORIENTATION</w:delText>
              </w:r>
            </w:del>
          </w:p>
        </w:tc>
        <w:tc>
          <w:tcPr>
            <w:tcW w:w="2105" w:type="dxa"/>
          </w:tcPr>
          <w:p w14:paraId="6F0E9E7E" w14:textId="673C8561" w:rsidR="009B5AFB" w:rsidRPr="00DE07CD" w:rsidDel="000931EE" w:rsidRDefault="00CE6B58" w:rsidP="00DB31C3">
            <w:pPr>
              <w:cnfStyle w:val="000000100000" w:firstRow="0" w:lastRow="0" w:firstColumn="0" w:lastColumn="0" w:oddVBand="0" w:evenVBand="0" w:oddHBand="1" w:evenHBand="0" w:firstRowFirstColumn="0" w:firstRowLastColumn="0" w:lastRowFirstColumn="0" w:lastRowLastColumn="0"/>
              <w:rPr>
                <w:del w:id="488" w:author="james" w:date="2016-03-29T14:16:00Z"/>
                <w:rFonts w:asciiTheme="minorHAnsi" w:hAnsiTheme="minorHAnsi"/>
                <w:sz w:val="20"/>
                <w:szCs w:val="20"/>
              </w:rPr>
            </w:pPr>
            <w:del w:id="489" w:author="james" w:date="2016-03-29T14:16:00Z">
              <w:r w:rsidDel="000931EE">
                <w:rPr>
                  <w:rFonts w:asciiTheme="minorHAnsi" w:hAnsiTheme="minorHAnsi"/>
                  <w:sz w:val="20"/>
                  <w:szCs w:val="20"/>
                </w:rPr>
                <w:delText>Orientation</w:delText>
              </w:r>
              <w:r w:rsidRPr="00DE07CD" w:rsidDel="000931EE">
                <w:rPr>
                  <w:rFonts w:asciiTheme="minorHAnsi" w:hAnsiTheme="minorHAnsi"/>
                  <w:sz w:val="20"/>
                  <w:szCs w:val="20"/>
                </w:rPr>
                <w:delText xml:space="preserve"> </w:delText>
              </w:r>
              <w:r w:rsidR="009B5AFB" w:rsidRPr="00DE07CD" w:rsidDel="000931EE">
                <w:rPr>
                  <w:rFonts w:asciiTheme="minorHAnsi" w:hAnsiTheme="minorHAnsi"/>
                  <w:sz w:val="20"/>
                  <w:szCs w:val="20"/>
                </w:rPr>
                <w:delText>of the platform at TOA with respect to the local-level frame</w:delText>
              </w:r>
            </w:del>
          </w:p>
        </w:tc>
        <w:tc>
          <w:tcPr>
            <w:tcW w:w="1175" w:type="dxa"/>
          </w:tcPr>
          <w:p w14:paraId="1EE33745" w14:textId="7D392B9F" w:rsidR="009B5AFB" w:rsidRPr="00DE07CD" w:rsidDel="000931EE" w:rsidRDefault="009B5AFB" w:rsidP="00DB31C3">
            <w:pPr>
              <w:cnfStyle w:val="000000100000" w:firstRow="0" w:lastRow="0" w:firstColumn="0" w:lastColumn="0" w:oddVBand="0" w:evenVBand="0" w:oddHBand="1" w:evenHBand="0" w:firstRowFirstColumn="0" w:firstRowLastColumn="0" w:lastRowFirstColumn="0" w:lastRowLastColumn="0"/>
              <w:rPr>
                <w:del w:id="490" w:author="james" w:date="2016-03-29T14:16:00Z"/>
                <w:rFonts w:asciiTheme="minorHAnsi" w:hAnsiTheme="minorHAnsi"/>
                <w:sz w:val="20"/>
                <w:szCs w:val="20"/>
              </w:rPr>
            </w:pPr>
            <w:del w:id="491" w:author="james" w:date="2016-03-29T14:16:00Z">
              <w:r w:rsidDel="000931EE">
                <w:rPr>
                  <w:rFonts w:asciiTheme="minorHAnsi" w:hAnsiTheme="minorHAnsi"/>
                  <w:sz w:val="20"/>
                  <w:szCs w:val="20"/>
                </w:rPr>
                <w:delText>Attitude</w:delText>
              </w:r>
            </w:del>
          </w:p>
        </w:tc>
        <w:tc>
          <w:tcPr>
            <w:tcW w:w="1458" w:type="dxa"/>
          </w:tcPr>
          <w:p w14:paraId="0DCC1056" w14:textId="154B7CB5" w:rsidR="009B5AFB" w:rsidRPr="00DE07CD" w:rsidDel="000931EE" w:rsidRDefault="009B5AFB" w:rsidP="00DB31C3">
            <w:pPr>
              <w:cnfStyle w:val="000000100000" w:firstRow="0" w:lastRow="0" w:firstColumn="0" w:lastColumn="0" w:oddVBand="0" w:evenVBand="0" w:oddHBand="1" w:evenHBand="0" w:firstRowFirstColumn="0" w:firstRowLastColumn="0" w:lastRowFirstColumn="0" w:lastRowLastColumn="0"/>
              <w:rPr>
                <w:del w:id="492" w:author="james" w:date="2016-03-29T14:16:00Z"/>
                <w:rFonts w:asciiTheme="minorHAnsi" w:hAnsiTheme="minorHAnsi"/>
                <w:sz w:val="20"/>
                <w:szCs w:val="20"/>
              </w:rPr>
            </w:pPr>
          </w:p>
        </w:tc>
        <w:tc>
          <w:tcPr>
            <w:tcW w:w="997" w:type="dxa"/>
          </w:tcPr>
          <w:p w14:paraId="689B648B" w14:textId="231396AD" w:rsidR="009B5AFB" w:rsidRPr="00DE07CD" w:rsidDel="000931EE" w:rsidRDefault="003A3637" w:rsidP="00DB31C3">
            <w:pPr>
              <w:cnfStyle w:val="000000100000" w:firstRow="0" w:lastRow="0" w:firstColumn="0" w:lastColumn="0" w:oddVBand="0" w:evenVBand="0" w:oddHBand="1" w:evenHBand="0" w:firstRowFirstColumn="0" w:firstRowLastColumn="0" w:lastRowFirstColumn="0" w:lastRowLastColumn="0"/>
              <w:rPr>
                <w:del w:id="493" w:author="james" w:date="2016-03-29T14:16:00Z"/>
                <w:rFonts w:asciiTheme="minorHAnsi" w:hAnsiTheme="minorHAnsi"/>
                <w:sz w:val="20"/>
                <w:szCs w:val="20"/>
              </w:rPr>
            </w:pPr>
            <w:del w:id="494" w:author="james" w:date="2016-03-29T14:16:00Z">
              <w:r w:rsidDel="000931EE">
                <w:rPr>
                  <w:rFonts w:asciiTheme="minorHAnsi" w:hAnsiTheme="minorHAnsi"/>
                  <w:sz w:val="20"/>
                  <w:szCs w:val="20"/>
                </w:rPr>
                <w:delText>No</w:delText>
              </w:r>
              <w:r w:rsidDel="000931EE">
                <w:rPr>
                  <w:rFonts w:asciiTheme="minorHAnsi" w:hAnsiTheme="minorHAnsi"/>
                  <w:sz w:val="20"/>
                  <w:szCs w:val="20"/>
                  <w:vertAlign w:val="superscript"/>
                </w:rPr>
                <w:delText>2</w:delText>
              </w:r>
            </w:del>
          </w:p>
        </w:tc>
        <w:tc>
          <w:tcPr>
            <w:tcW w:w="1157" w:type="dxa"/>
          </w:tcPr>
          <w:p w14:paraId="2C6D1644" w14:textId="41883986" w:rsidR="009B5AFB" w:rsidRPr="00DE07CD" w:rsidDel="000931EE" w:rsidRDefault="009B5AFB" w:rsidP="00DB31C3">
            <w:pPr>
              <w:cnfStyle w:val="000000100000" w:firstRow="0" w:lastRow="0" w:firstColumn="0" w:lastColumn="0" w:oddVBand="0" w:evenVBand="0" w:oddHBand="1" w:evenHBand="0" w:firstRowFirstColumn="0" w:firstRowLastColumn="0" w:lastRowFirstColumn="0" w:lastRowLastColumn="0"/>
              <w:rPr>
                <w:del w:id="495" w:author="james" w:date="2016-03-29T14:16:00Z"/>
                <w:rFonts w:asciiTheme="minorHAnsi" w:hAnsiTheme="minorHAnsi"/>
                <w:sz w:val="20"/>
                <w:szCs w:val="20"/>
              </w:rPr>
            </w:pPr>
          </w:p>
        </w:tc>
      </w:tr>
      <w:tr w:rsidR="00E35EB7" w:rsidRPr="00DE07CD" w14:paraId="2B64D5A4" w14:textId="77777777" w:rsidTr="00420316">
        <w:trPr>
          <w:cantSplit/>
        </w:trPr>
        <w:tc>
          <w:tcPr>
            <w:cnfStyle w:val="001000000000" w:firstRow="0" w:lastRow="0" w:firstColumn="1" w:lastColumn="0" w:oddVBand="0" w:evenVBand="0" w:oddHBand="0" w:evenHBand="0" w:firstRowFirstColumn="0" w:firstRowLastColumn="0" w:lastRowFirstColumn="0" w:lastRowLastColumn="0"/>
            <w:tcW w:w="2684" w:type="dxa"/>
          </w:tcPr>
          <w:p w14:paraId="3378E751" w14:textId="61924E9B" w:rsidR="00CE6B58" w:rsidRPr="00DE07CD" w:rsidRDefault="00CE6B58" w:rsidP="00DB31C3">
            <w:pPr>
              <w:rPr>
                <w:rFonts w:asciiTheme="minorHAnsi" w:hAnsiTheme="minorHAnsi"/>
                <w:sz w:val="20"/>
                <w:szCs w:val="20"/>
              </w:rPr>
            </w:pPr>
            <w:del w:id="496" w:author="markel arizabaleta [2]" w:date="2017-07-18T10:13:00Z">
              <w:r w:rsidDel="008B14AC">
                <w:rPr>
                  <w:rFonts w:asciiTheme="minorHAnsi" w:hAnsiTheme="minorHAnsi"/>
                  <w:sz w:val="20"/>
                  <w:szCs w:val="20"/>
                </w:rPr>
                <w:delText>SYSTEM</w:delText>
              </w:r>
            </w:del>
            <w:ins w:id="497" w:author="markel arizabaleta [2]" w:date="2017-07-18T10:13:00Z">
              <w:r w:rsidR="008B14AC">
                <w:rPr>
                  <w:rFonts w:asciiTheme="minorHAnsi" w:hAnsiTheme="minorHAnsi"/>
                  <w:sz w:val="20"/>
                  <w:szCs w:val="20"/>
                </w:rPr>
                <w:t>system</w:t>
              </w:r>
            </w:ins>
          </w:p>
        </w:tc>
        <w:tc>
          <w:tcPr>
            <w:tcW w:w="2105" w:type="dxa"/>
          </w:tcPr>
          <w:p w14:paraId="404ECD4A" w14:textId="77777777" w:rsidR="00CE6B58" w:rsidRPr="00DE07CD" w:rsidRDefault="00CE6B58"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system used for this session</w:t>
            </w:r>
          </w:p>
        </w:tc>
        <w:tc>
          <w:tcPr>
            <w:tcW w:w="1175" w:type="dxa"/>
          </w:tcPr>
          <w:p w14:paraId="2A2678EF" w14:textId="16C1DCA0" w:rsidR="00CE6B58" w:rsidRDefault="0012014F"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ins w:id="498" w:author="markel arizabaleta" w:date="2017-07-20T13:25:00Z">
              <w:r>
                <w:rPr>
                  <w:rFonts w:asciiTheme="minorHAnsi" w:hAnsiTheme="minorHAnsi"/>
                  <w:sz w:val="20"/>
                  <w:szCs w:val="20"/>
                </w:rPr>
                <w:t>s</w:t>
              </w:r>
            </w:ins>
            <w:del w:id="499" w:author="markel arizabaleta" w:date="2017-07-20T13:25:00Z">
              <w:r w:rsidR="00CE6B58" w:rsidDel="0012014F">
                <w:rPr>
                  <w:rFonts w:asciiTheme="minorHAnsi" w:hAnsiTheme="minorHAnsi"/>
                  <w:sz w:val="20"/>
                  <w:szCs w:val="20"/>
                </w:rPr>
                <w:delText>S</w:delText>
              </w:r>
            </w:del>
            <w:r w:rsidR="00CE6B58">
              <w:rPr>
                <w:rFonts w:asciiTheme="minorHAnsi" w:hAnsiTheme="minorHAnsi"/>
                <w:sz w:val="20"/>
                <w:szCs w:val="20"/>
              </w:rPr>
              <w:t>ystem</w:t>
            </w:r>
          </w:p>
        </w:tc>
        <w:tc>
          <w:tcPr>
            <w:tcW w:w="1458" w:type="dxa"/>
          </w:tcPr>
          <w:p w14:paraId="20FA35A1" w14:textId="77777777" w:rsidR="00CE6B58" w:rsidRPr="00DE07CD" w:rsidRDefault="00CE6B58"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97" w:type="dxa"/>
          </w:tcPr>
          <w:p w14:paraId="39E81BEF" w14:textId="0BD02D2F" w:rsidR="00CE6B58" w:rsidRPr="00DE07CD" w:rsidRDefault="003A363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57" w:type="dxa"/>
          </w:tcPr>
          <w:p w14:paraId="18846D61" w14:textId="77777777" w:rsidR="00CE6B58" w:rsidRPr="00DE07CD" w:rsidRDefault="00CE6B58"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E35EB7" w:rsidRPr="00DE07CD" w14:paraId="69E5D1B2" w14:textId="77777777" w:rsidTr="004203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84" w:type="dxa"/>
          </w:tcPr>
          <w:p w14:paraId="5664BF48" w14:textId="118A521F" w:rsidR="009B5AFB" w:rsidRPr="00DE07CD" w:rsidRDefault="009B5AFB" w:rsidP="00137ED5">
            <w:pPr>
              <w:rPr>
                <w:rFonts w:asciiTheme="minorHAnsi" w:hAnsiTheme="minorHAnsi"/>
                <w:sz w:val="20"/>
                <w:szCs w:val="20"/>
              </w:rPr>
            </w:pPr>
            <w:del w:id="500" w:author="james" w:date="2016-03-29T15:04:00Z">
              <w:r w:rsidDel="00137ED5">
                <w:rPr>
                  <w:rFonts w:asciiTheme="minorHAnsi" w:hAnsiTheme="minorHAnsi"/>
                  <w:sz w:val="20"/>
                  <w:szCs w:val="20"/>
                </w:rPr>
                <w:delText>POC</w:delText>
              </w:r>
              <w:r w:rsidR="0064509C" w:rsidDel="00137ED5">
                <w:rPr>
                  <w:rFonts w:asciiTheme="minorHAnsi" w:hAnsiTheme="minorHAnsi"/>
                  <w:sz w:val="20"/>
                  <w:szCs w:val="20"/>
                  <w:vertAlign w:val="superscript"/>
                </w:rPr>
                <w:delText>3</w:delText>
              </w:r>
            </w:del>
            <w:ins w:id="501" w:author="james" w:date="2016-03-29T15:04:00Z">
              <w:del w:id="502" w:author="markel arizabaleta [2]" w:date="2017-07-18T10:13:00Z">
                <w:r w:rsidR="00137ED5" w:rsidDel="00883971">
                  <w:rPr>
                    <w:rFonts w:asciiTheme="minorHAnsi" w:hAnsiTheme="minorHAnsi"/>
                    <w:sz w:val="20"/>
                    <w:szCs w:val="20"/>
                  </w:rPr>
                  <w:delText>POC</w:delText>
                </w:r>
              </w:del>
            </w:ins>
            <w:ins w:id="503" w:author="markel arizabaleta [2]" w:date="2017-07-18T10:13:00Z">
              <w:r w:rsidR="00883971">
                <w:rPr>
                  <w:rFonts w:asciiTheme="minorHAnsi" w:hAnsiTheme="minorHAnsi"/>
                  <w:sz w:val="20"/>
                  <w:szCs w:val="20"/>
                </w:rPr>
                <w:t>poc</w:t>
              </w:r>
            </w:ins>
            <w:ins w:id="504" w:author="james" w:date="2016-03-29T15:04:00Z">
              <w:r w:rsidR="00137ED5">
                <w:rPr>
                  <w:rFonts w:asciiTheme="minorHAnsi" w:hAnsiTheme="minorHAnsi"/>
                  <w:sz w:val="20"/>
                  <w:szCs w:val="20"/>
                  <w:vertAlign w:val="superscript"/>
                </w:rPr>
                <w:t>2</w:t>
              </w:r>
            </w:ins>
          </w:p>
        </w:tc>
        <w:tc>
          <w:tcPr>
            <w:tcW w:w="2105" w:type="dxa"/>
          </w:tcPr>
          <w:p w14:paraId="720B0AAA"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Point of contact. Name of person or entity.</w:t>
            </w:r>
          </w:p>
        </w:tc>
        <w:tc>
          <w:tcPr>
            <w:tcW w:w="1175" w:type="dxa"/>
          </w:tcPr>
          <w:p w14:paraId="2CA50FF9"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458" w:type="dxa"/>
          </w:tcPr>
          <w:p w14:paraId="536292CE"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97" w:type="dxa"/>
          </w:tcPr>
          <w:p w14:paraId="07A6D064" w14:textId="4C621E4B" w:rsidR="009B5AFB" w:rsidRPr="00DE07CD" w:rsidRDefault="003A363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57" w:type="dxa"/>
          </w:tcPr>
          <w:p w14:paraId="259540DB"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35EB7" w:rsidRPr="00DE07CD" w14:paraId="74704625" w14:textId="77777777" w:rsidTr="00420316">
        <w:trPr>
          <w:cantSplit/>
        </w:trPr>
        <w:tc>
          <w:tcPr>
            <w:cnfStyle w:val="001000000000" w:firstRow="0" w:lastRow="0" w:firstColumn="1" w:lastColumn="0" w:oddVBand="0" w:evenVBand="0" w:oddHBand="0" w:evenHBand="0" w:firstRowFirstColumn="0" w:firstRowLastColumn="0" w:lastRowFirstColumn="0" w:lastRowLastColumn="0"/>
            <w:tcW w:w="2684" w:type="dxa"/>
          </w:tcPr>
          <w:p w14:paraId="5F0C033B" w14:textId="1277E816" w:rsidR="00883971" w:rsidDel="00730186" w:rsidRDefault="009B5AFB">
            <w:pPr>
              <w:rPr>
                <w:ins w:id="505" w:author="markel arizabaleta [2]" w:date="2017-07-18T10:13:00Z"/>
                <w:del w:id="506" w:author="markel arizabaleta" w:date="2017-08-03T15:38:00Z"/>
                <w:rFonts w:asciiTheme="minorHAnsi" w:hAnsiTheme="minorHAnsi"/>
                <w:sz w:val="20"/>
                <w:szCs w:val="20"/>
              </w:rPr>
            </w:pPr>
            <w:del w:id="507" w:author="james" w:date="2016-03-29T14:16:00Z">
              <w:r w:rsidDel="000931EE">
                <w:rPr>
                  <w:rFonts w:asciiTheme="minorHAnsi" w:hAnsiTheme="minorHAnsi"/>
                  <w:sz w:val="20"/>
                  <w:szCs w:val="20"/>
                </w:rPr>
                <w:delText>CONTACT</w:delText>
              </w:r>
              <w:r w:rsidR="0064509C" w:rsidDel="000931EE">
                <w:rPr>
                  <w:rFonts w:asciiTheme="minorHAnsi" w:hAnsiTheme="minorHAnsi"/>
                  <w:sz w:val="20"/>
                  <w:szCs w:val="20"/>
                  <w:vertAlign w:val="superscript"/>
                </w:rPr>
                <w:delText>3</w:delText>
              </w:r>
            </w:del>
            <w:ins w:id="508" w:author="james" w:date="2016-03-29T14:16:00Z">
              <w:del w:id="509" w:author="markel arizabaleta [2]" w:date="2017-07-18T10:13:00Z">
                <w:r w:rsidR="000931EE" w:rsidDel="00883971">
                  <w:rPr>
                    <w:rFonts w:asciiTheme="minorHAnsi" w:hAnsiTheme="minorHAnsi"/>
                    <w:sz w:val="20"/>
                    <w:szCs w:val="20"/>
                  </w:rPr>
                  <w:delText>CONTACT</w:delText>
                </w:r>
              </w:del>
            </w:ins>
          </w:p>
          <w:p w14:paraId="30AA8616" w14:textId="4DDE2A5D" w:rsidR="009B5AFB" w:rsidRDefault="00883971">
            <w:pPr>
              <w:rPr>
                <w:rFonts w:asciiTheme="minorHAnsi" w:hAnsiTheme="minorHAnsi"/>
                <w:sz w:val="20"/>
                <w:szCs w:val="20"/>
              </w:rPr>
            </w:pPr>
            <w:ins w:id="510" w:author="markel arizabaleta [2]" w:date="2017-07-18T10:13:00Z">
              <w:r>
                <w:rPr>
                  <w:rFonts w:asciiTheme="minorHAnsi" w:hAnsiTheme="minorHAnsi"/>
                  <w:sz w:val="20"/>
                  <w:szCs w:val="20"/>
                </w:rPr>
                <w:t>contact</w:t>
              </w:r>
            </w:ins>
            <w:ins w:id="511" w:author="james" w:date="2016-03-29T14:16:00Z">
              <w:r w:rsidR="000931EE">
                <w:rPr>
                  <w:rFonts w:asciiTheme="minorHAnsi" w:hAnsiTheme="minorHAnsi"/>
                  <w:sz w:val="20"/>
                  <w:szCs w:val="20"/>
                  <w:vertAlign w:val="superscript"/>
                </w:rPr>
                <w:t>2</w:t>
              </w:r>
            </w:ins>
          </w:p>
        </w:tc>
        <w:tc>
          <w:tcPr>
            <w:tcW w:w="2105" w:type="dxa"/>
          </w:tcPr>
          <w:p w14:paraId="18E6CD77" w14:textId="0E52ADA0" w:rsidR="009B5AFB"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commentRangeStart w:id="512"/>
            <w:r>
              <w:rPr>
                <w:rFonts w:asciiTheme="minorHAnsi" w:hAnsiTheme="minorHAnsi"/>
                <w:sz w:val="20"/>
                <w:szCs w:val="20"/>
              </w:rPr>
              <w:t xml:space="preserve">POC contact information (email) </w:t>
            </w:r>
            <w:ins w:id="513" w:author="Ronny" w:date="2017-07-06T16:23:00Z">
              <w:r w:rsidR="00E35EB7">
                <w:rPr>
                  <w:rFonts w:asciiTheme="minorHAnsi" w:hAnsiTheme="minorHAnsi"/>
                  <w:sz w:val="20"/>
                  <w:szCs w:val="20"/>
                </w:rPr>
                <w:t xml:space="preserve"> </w:t>
              </w:r>
            </w:ins>
            <w:commentRangeEnd w:id="512"/>
            <w:r w:rsidR="00883971">
              <w:rPr>
                <w:rStyle w:val="CommentReference"/>
              </w:rPr>
              <w:commentReference w:id="512"/>
            </w:r>
          </w:p>
        </w:tc>
        <w:tc>
          <w:tcPr>
            <w:tcW w:w="1175" w:type="dxa"/>
          </w:tcPr>
          <w:p w14:paraId="69650F0B" w14:textId="77777777" w:rsidR="009B5AFB"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458" w:type="dxa"/>
          </w:tcPr>
          <w:p w14:paraId="64FEF767"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97" w:type="dxa"/>
          </w:tcPr>
          <w:p w14:paraId="24662587" w14:textId="6B310241" w:rsidR="009B5AFB" w:rsidRDefault="003A363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57" w:type="dxa"/>
          </w:tcPr>
          <w:p w14:paraId="7DBA7039"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E35EB7" w:rsidRPr="00DE07CD" w14:paraId="0D7D3F0D" w14:textId="77777777" w:rsidTr="004203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84" w:type="dxa"/>
          </w:tcPr>
          <w:p w14:paraId="123FFAFF" w14:textId="76956390" w:rsidR="009B5AFB" w:rsidRPr="00DE07CD" w:rsidRDefault="009B5AFB" w:rsidP="0012014F">
            <w:pPr>
              <w:rPr>
                <w:rFonts w:asciiTheme="minorHAnsi" w:hAnsiTheme="minorHAnsi"/>
                <w:sz w:val="20"/>
                <w:szCs w:val="20"/>
              </w:rPr>
            </w:pPr>
            <w:del w:id="514" w:author="james" w:date="2016-03-29T14:16:00Z">
              <w:r w:rsidDel="000931EE">
                <w:rPr>
                  <w:rFonts w:asciiTheme="minorHAnsi" w:hAnsiTheme="minorHAnsi"/>
                  <w:sz w:val="20"/>
                  <w:szCs w:val="20"/>
                </w:rPr>
                <w:delText>CAMPAIGN</w:delText>
              </w:r>
              <w:r w:rsidR="0064509C" w:rsidDel="000931EE">
                <w:rPr>
                  <w:rFonts w:asciiTheme="minorHAnsi" w:hAnsiTheme="minorHAnsi"/>
                  <w:sz w:val="20"/>
                  <w:szCs w:val="20"/>
                  <w:vertAlign w:val="superscript"/>
                </w:rPr>
                <w:delText>3</w:delText>
              </w:r>
            </w:del>
            <w:ins w:id="515" w:author="james" w:date="2016-03-29T14:16:00Z">
              <w:del w:id="516" w:author="markel arizabaleta" w:date="2017-07-20T13:24:00Z">
                <w:r w:rsidR="000931EE" w:rsidDel="0012014F">
                  <w:rPr>
                    <w:rFonts w:asciiTheme="minorHAnsi" w:hAnsiTheme="minorHAnsi"/>
                    <w:sz w:val="20"/>
                    <w:szCs w:val="20"/>
                  </w:rPr>
                  <w:delText>CAMPAIGN</w:delText>
                </w:r>
              </w:del>
            </w:ins>
            <w:ins w:id="517" w:author="markel arizabaleta" w:date="2017-07-20T13:24:00Z">
              <w:r w:rsidR="0012014F">
                <w:rPr>
                  <w:rFonts w:asciiTheme="minorHAnsi" w:hAnsiTheme="minorHAnsi"/>
                  <w:sz w:val="20"/>
                  <w:szCs w:val="20"/>
                </w:rPr>
                <w:t>campaign</w:t>
              </w:r>
            </w:ins>
            <w:ins w:id="518" w:author="james" w:date="2016-03-29T14:16:00Z">
              <w:r w:rsidR="000931EE">
                <w:rPr>
                  <w:rFonts w:asciiTheme="minorHAnsi" w:hAnsiTheme="minorHAnsi"/>
                  <w:sz w:val="20"/>
                  <w:szCs w:val="20"/>
                  <w:vertAlign w:val="superscript"/>
                </w:rPr>
                <w:t>2</w:t>
              </w:r>
            </w:ins>
          </w:p>
        </w:tc>
        <w:tc>
          <w:tcPr>
            <w:tcW w:w="2105" w:type="dxa"/>
          </w:tcPr>
          <w:p w14:paraId="3B8CBE5C"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Data collection campaign</w:t>
            </w:r>
          </w:p>
        </w:tc>
        <w:tc>
          <w:tcPr>
            <w:tcW w:w="1175" w:type="dxa"/>
          </w:tcPr>
          <w:p w14:paraId="216FB254"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458" w:type="dxa"/>
          </w:tcPr>
          <w:p w14:paraId="5519115D"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97" w:type="dxa"/>
          </w:tcPr>
          <w:p w14:paraId="3DBBF640" w14:textId="52305DBD" w:rsidR="009B5AFB" w:rsidRPr="00DE07CD" w:rsidRDefault="003A363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57" w:type="dxa"/>
          </w:tcPr>
          <w:p w14:paraId="6EE2CA71"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35EB7" w:rsidRPr="00DE07CD" w14:paraId="6AE9C26C" w14:textId="77777777" w:rsidTr="00420316">
        <w:trPr>
          <w:cantSplit/>
        </w:trPr>
        <w:tc>
          <w:tcPr>
            <w:cnfStyle w:val="001000000000" w:firstRow="0" w:lastRow="0" w:firstColumn="1" w:lastColumn="0" w:oddVBand="0" w:evenVBand="0" w:oddHBand="0" w:evenHBand="0" w:firstRowFirstColumn="0" w:firstRowLastColumn="0" w:lastRowFirstColumn="0" w:lastRowLastColumn="0"/>
            <w:tcW w:w="2684" w:type="dxa"/>
          </w:tcPr>
          <w:p w14:paraId="18E87BB7" w14:textId="4DCE1240" w:rsidR="009B5AFB" w:rsidRPr="00DE07CD" w:rsidRDefault="009B5AFB" w:rsidP="0012014F">
            <w:pPr>
              <w:rPr>
                <w:rFonts w:asciiTheme="minorHAnsi" w:hAnsiTheme="minorHAnsi"/>
                <w:sz w:val="20"/>
                <w:szCs w:val="20"/>
              </w:rPr>
            </w:pPr>
            <w:del w:id="519" w:author="james" w:date="2016-03-29T14:16:00Z">
              <w:r w:rsidDel="000931EE">
                <w:rPr>
                  <w:rFonts w:asciiTheme="minorHAnsi" w:hAnsiTheme="minorHAnsi"/>
                  <w:sz w:val="20"/>
                  <w:szCs w:val="20"/>
                </w:rPr>
                <w:delText>SCENARIO</w:delText>
              </w:r>
              <w:r w:rsidR="0064509C" w:rsidDel="000931EE">
                <w:rPr>
                  <w:rFonts w:asciiTheme="minorHAnsi" w:hAnsiTheme="minorHAnsi"/>
                  <w:sz w:val="20"/>
                  <w:szCs w:val="20"/>
                  <w:vertAlign w:val="superscript"/>
                </w:rPr>
                <w:delText>3</w:delText>
              </w:r>
            </w:del>
            <w:ins w:id="520" w:author="james" w:date="2016-03-29T14:16:00Z">
              <w:del w:id="521" w:author="markel arizabaleta" w:date="2017-07-20T13:24:00Z">
                <w:r w:rsidR="000931EE" w:rsidDel="0012014F">
                  <w:rPr>
                    <w:rFonts w:asciiTheme="minorHAnsi" w:hAnsiTheme="minorHAnsi"/>
                    <w:sz w:val="20"/>
                    <w:szCs w:val="20"/>
                  </w:rPr>
                  <w:delText>SCENARIO</w:delText>
                </w:r>
              </w:del>
            </w:ins>
            <w:ins w:id="522" w:author="markel arizabaleta" w:date="2017-07-20T13:24:00Z">
              <w:r w:rsidR="0012014F">
                <w:rPr>
                  <w:rFonts w:asciiTheme="minorHAnsi" w:hAnsiTheme="minorHAnsi"/>
                  <w:sz w:val="20"/>
                  <w:szCs w:val="20"/>
                </w:rPr>
                <w:t>scenario</w:t>
              </w:r>
            </w:ins>
            <w:ins w:id="523" w:author="james" w:date="2016-03-29T14:16:00Z">
              <w:r w:rsidR="000931EE">
                <w:rPr>
                  <w:rFonts w:asciiTheme="minorHAnsi" w:hAnsiTheme="minorHAnsi"/>
                  <w:sz w:val="20"/>
                  <w:szCs w:val="20"/>
                  <w:vertAlign w:val="superscript"/>
                </w:rPr>
                <w:t>2</w:t>
              </w:r>
            </w:ins>
          </w:p>
        </w:tc>
        <w:tc>
          <w:tcPr>
            <w:tcW w:w="2105" w:type="dxa"/>
          </w:tcPr>
          <w:p w14:paraId="29DED27B"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Specific scenario for this collection</w:t>
            </w:r>
          </w:p>
        </w:tc>
        <w:tc>
          <w:tcPr>
            <w:tcW w:w="1175" w:type="dxa"/>
          </w:tcPr>
          <w:p w14:paraId="643D7898"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458" w:type="dxa"/>
          </w:tcPr>
          <w:p w14:paraId="25485D1A"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97" w:type="dxa"/>
          </w:tcPr>
          <w:p w14:paraId="642867EA" w14:textId="24890BAE" w:rsidR="009B5AFB" w:rsidRPr="00DE07CD" w:rsidRDefault="003A363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57" w:type="dxa"/>
          </w:tcPr>
          <w:p w14:paraId="7D27620F"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474E1EC4" w14:textId="406871A9" w:rsidR="009B5AFB" w:rsidRPr="00040C43" w:rsidRDefault="0064509C" w:rsidP="009B5AFB">
      <w:pPr>
        <w:rPr>
          <w:sz w:val="20"/>
          <w:szCs w:val="20"/>
        </w:rPr>
      </w:pPr>
      <w:r>
        <w:rPr>
          <w:sz w:val="20"/>
          <w:szCs w:val="20"/>
          <w:vertAlign w:val="superscript"/>
        </w:rPr>
        <w:t>1</w:t>
      </w:r>
      <w:r w:rsidR="009B5AFB" w:rsidRPr="00040C43">
        <w:rPr>
          <w:sz w:val="20"/>
          <w:szCs w:val="20"/>
        </w:rPr>
        <w:t xml:space="preserve"> </w:t>
      </w:r>
      <w:ins w:id="524" w:author="markel arizabaleta [2]" w:date="2017-07-18T10:20:00Z">
        <w:r w:rsidR="00883971">
          <w:rPr>
            <w:sz w:val="20"/>
            <w:szCs w:val="20"/>
          </w:rPr>
          <w:fldChar w:fldCharType="begin"/>
        </w:r>
        <w:r w:rsidR="00883971">
          <w:rPr>
            <w:sz w:val="20"/>
            <w:szCs w:val="20"/>
          </w:rPr>
          <w:instrText xml:space="preserve"> HYPERLINK "</w:instrText>
        </w:r>
      </w:ins>
      <w:ins w:id="525" w:author="markel arizabaleta [2]" w:date="2017-07-18T10:19:00Z">
        <w:r w:rsidR="00883971" w:rsidRPr="00883971">
          <w:rPr>
            <w:sz w:val="20"/>
            <w:szCs w:val="20"/>
          </w:rPr>
          <w:instrText>https://www.w3schools.com/xml/schema_dtypes_date.asp</w:instrText>
        </w:r>
      </w:ins>
      <w:ins w:id="526" w:author="markel arizabaleta [2]" w:date="2017-07-18T10:20:00Z">
        <w:r w:rsidR="00883971">
          <w:rPr>
            <w:sz w:val="20"/>
            <w:szCs w:val="20"/>
          </w:rPr>
          <w:instrText xml:space="preserve">" </w:instrText>
        </w:r>
        <w:r w:rsidR="00883971">
          <w:rPr>
            <w:sz w:val="20"/>
            <w:szCs w:val="20"/>
          </w:rPr>
          <w:fldChar w:fldCharType="separate"/>
        </w:r>
      </w:ins>
      <w:r w:rsidR="00883971" w:rsidRPr="007B118F">
        <w:rPr>
          <w:rStyle w:val="Hyperlink"/>
          <w:sz w:val="20"/>
          <w:szCs w:val="20"/>
        </w:rPr>
        <w:t>https://www.w3schools.com/xml/schema_dtypes_date.asp</w:t>
      </w:r>
      <w:ins w:id="527" w:author="markel arizabaleta [2]" w:date="2017-07-18T10:20:00Z">
        <w:r w:rsidR="00883971">
          <w:rPr>
            <w:sz w:val="20"/>
            <w:szCs w:val="20"/>
          </w:rPr>
          <w:fldChar w:fldCharType="end"/>
        </w:r>
      </w:ins>
      <w:ins w:id="528" w:author="markel arizabaleta [2]" w:date="2017-07-18T10:19:00Z">
        <w:r w:rsidR="00883971" w:rsidRPr="00883971" w:rsidDel="00883971">
          <w:rPr>
            <w:sz w:val="20"/>
            <w:szCs w:val="20"/>
          </w:rPr>
          <w:t xml:space="preserve"> </w:t>
        </w:r>
      </w:ins>
      <w:del w:id="529" w:author="markel arizabaleta [2]" w:date="2017-07-18T10:19:00Z">
        <w:r w:rsidR="00FE438D" w:rsidDel="00883971">
          <w:fldChar w:fldCharType="begin"/>
        </w:r>
        <w:r w:rsidR="00FE438D" w:rsidDel="00883971">
          <w:delInstrText xml:space="preserve"> HYPERLINK "http://www.w3schools.com/schema/schema_dtypes_date.asp" </w:delInstrText>
        </w:r>
        <w:r w:rsidR="00FE438D" w:rsidDel="00883971">
          <w:fldChar w:fldCharType="separate"/>
        </w:r>
        <w:r w:rsidR="009B5AFB" w:rsidRPr="00040C43" w:rsidDel="00883971">
          <w:rPr>
            <w:rStyle w:val="Hyperlink"/>
            <w:sz w:val="20"/>
            <w:szCs w:val="20"/>
          </w:rPr>
          <w:delText>http://www.w3schools.com/schema/schema_dtypes_date.asp</w:delText>
        </w:r>
        <w:r w:rsidR="00FE438D" w:rsidDel="00883971">
          <w:rPr>
            <w:rStyle w:val="Hyperlink"/>
            <w:sz w:val="20"/>
            <w:szCs w:val="20"/>
          </w:rPr>
          <w:fldChar w:fldCharType="end"/>
        </w:r>
      </w:del>
    </w:p>
    <w:p w14:paraId="1AFF1EBF" w14:textId="3345F8D9" w:rsidR="009B5AFB" w:rsidRPr="00040C43" w:rsidDel="000931EE" w:rsidRDefault="0064509C" w:rsidP="009B5AFB">
      <w:pPr>
        <w:rPr>
          <w:del w:id="530" w:author="james" w:date="2016-03-29T14:16:00Z"/>
          <w:sz w:val="20"/>
          <w:szCs w:val="20"/>
        </w:rPr>
      </w:pPr>
      <w:del w:id="531" w:author="james" w:date="2016-03-29T14:16:00Z">
        <w:r w:rsidDel="000931EE">
          <w:rPr>
            <w:sz w:val="20"/>
            <w:szCs w:val="20"/>
            <w:vertAlign w:val="superscript"/>
          </w:rPr>
          <w:delText>2</w:delText>
        </w:r>
        <w:r w:rsidR="009B5AFB" w:rsidRPr="00040C43" w:rsidDel="000931EE">
          <w:rPr>
            <w:sz w:val="20"/>
            <w:szCs w:val="20"/>
          </w:rPr>
          <w:delText xml:space="preserve"> TOA, Position and Attitude may be back-annotated into metadata file following post processing.</w:delText>
        </w:r>
      </w:del>
    </w:p>
    <w:p w14:paraId="092A63F4" w14:textId="759E868E" w:rsidR="009B5AFB" w:rsidRPr="00D01657" w:rsidDel="00EF4C9D" w:rsidRDefault="0064509C" w:rsidP="009B5AFB">
      <w:pPr>
        <w:rPr>
          <w:del w:id="532" w:author="markel arizabaleta" w:date="2017-08-03T16:48:00Z"/>
          <w:sz w:val="20"/>
          <w:szCs w:val="20"/>
        </w:rPr>
      </w:pPr>
      <w:del w:id="533" w:author="james" w:date="2016-03-29T14:16:00Z">
        <w:r w:rsidDel="000931EE">
          <w:rPr>
            <w:sz w:val="20"/>
            <w:szCs w:val="20"/>
            <w:vertAlign w:val="superscript"/>
          </w:rPr>
          <w:delText>3</w:delText>
        </w:r>
      </w:del>
      <w:ins w:id="534" w:author="james" w:date="2016-03-29T14:16:00Z">
        <w:r w:rsidR="000931EE">
          <w:rPr>
            <w:sz w:val="20"/>
            <w:szCs w:val="20"/>
            <w:vertAlign w:val="superscript"/>
          </w:rPr>
          <w:t>2</w:t>
        </w:r>
      </w:ins>
      <w:r w:rsidR="009B5AFB" w:rsidRPr="00040C43">
        <w:rPr>
          <w:sz w:val="20"/>
          <w:szCs w:val="20"/>
        </w:rPr>
        <w:t xml:space="preserve"> Multiple instances of these parameters may exist. The parser shall enumerate accordingly (e.g. </w:t>
      </w:r>
      <w:commentRangeStart w:id="535"/>
      <w:del w:id="536" w:author="markel arizabaleta" w:date="2017-07-20T13:53:00Z">
        <w:r w:rsidR="009B5AFB" w:rsidRPr="00040C43" w:rsidDel="00CF77D1">
          <w:rPr>
            <w:sz w:val="20"/>
            <w:szCs w:val="20"/>
          </w:rPr>
          <w:delText>POC1</w:delText>
        </w:r>
      </w:del>
      <w:ins w:id="537" w:author="markel arizabaleta" w:date="2017-07-20T13:53:00Z">
        <w:r w:rsidR="00CF77D1">
          <w:rPr>
            <w:sz w:val="20"/>
            <w:szCs w:val="20"/>
          </w:rPr>
          <w:t>poc</w:t>
        </w:r>
        <w:r w:rsidR="00CF77D1" w:rsidRPr="00040C43">
          <w:rPr>
            <w:sz w:val="20"/>
            <w:szCs w:val="20"/>
          </w:rPr>
          <w:t>1</w:t>
        </w:r>
      </w:ins>
      <w:commentRangeEnd w:id="535"/>
      <w:r w:rsidR="00D61F56">
        <w:rPr>
          <w:rStyle w:val="CommentReference"/>
        </w:rPr>
        <w:commentReference w:id="535"/>
      </w:r>
      <w:r w:rsidR="009B5AFB" w:rsidRPr="00040C43">
        <w:rPr>
          <w:sz w:val="20"/>
          <w:szCs w:val="20"/>
        </w:rPr>
        <w:t xml:space="preserve">, </w:t>
      </w:r>
      <w:del w:id="538" w:author="markel arizabaleta" w:date="2017-07-20T13:54:00Z">
        <w:r w:rsidR="009B5AFB" w:rsidRPr="00040C43" w:rsidDel="00CF77D1">
          <w:rPr>
            <w:sz w:val="20"/>
            <w:szCs w:val="20"/>
          </w:rPr>
          <w:delText>POC2</w:delText>
        </w:r>
      </w:del>
      <w:ins w:id="539" w:author="markel arizabaleta" w:date="2017-07-20T13:54:00Z">
        <w:r w:rsidR="00CF77D1">
          <w:rPr>
            <w:sz w:val="20"/>
            <w:szCs w:val="20"/>
          </w:rPr>
          <w:t>poc</w:t>
        </w:r>
        <w:r w:rsidR="00CF77D1" w:rsidRPr="00040C43">
          <w:rPr>
            <w:sz w:val="20"/>
            <w:szCs w:val="20"/>
          </w:rPr>
          <w:t>2</w:t>
        </w:r>
      </w:ins>
      <w:r w:rsidR="009B5AFB" w:rsidRPr="00040C43">
        <w:rPr>
          <w:sz w:val="20"/>
          <w:szCs w:val="20"/>
        </w:rPr>
        <w:t>, etc.).</w:t>
      </w:r>
    </w:p>
    <w:p w14:paraId="3A492E01" w14:textId="4B4274E2" w:rsidR="00736472" w:rsidRDefault="00736472">
      <w:pPr>
        <w:rPr>
          <w:rFonts w:cs="Arial"/>
          <w:b/>
          <w:bCs/>
          <w:szCs w:val="26"/>
        </w:rPr>
      </w:pPr>
      <w:del w:id="540" w:author="markel arizabaleta" w:date="2017-08-03T16:48:00Z">
        <w:r w:rsidDel="00EF4C9D">
          <w:br w:type="page"/>
        </w:r>
      </w:del>
    </w:p>
    <w:p w14:paraId="2476B634" w14:textId="5B36D52C" w:rsidR="006D5757" w:rsidRPr="00DE07CD" w:rsidRDefault="006D5757" w:rsidP="009241C0">
      <w:pPr>
        <w:pStyle w:val="Heading3"/>
      </w:pPr>
      <w:bookmarkStart w:id="541" w:name="_Toc489615303"/>
      <w:r w:rsidRPr="00DE07CD">
        <w:lastRenderedPageBreak/>
        <w:t xml:space="preserve">System </w:t>
      </w:r>
      <w:del w:id="542" w:author="markel arizabaleta" w:date="2017-07-20T13:53:00Z">
        <w:r w:rsidR="00A503DE" w:rsidDel="00CF77D1">
          <w:delText>O</w:delText>
        </w:r>
      </w:del>
      <w:ins w:id="543" w:author="markel arizabaleta" w:date="2017-07-20T13:53:00Z">
        <w:r w:rsidR="00CF77D1">
          <w:t>o</w:t>
        </w:r>
      </w:ins>
      <w:r w:rsidR="00A503DE">
        <w:t>bject</w:t>
      </w:r>
      <w:bookmarkEnd w:id="541"/>
    </w:p>
    <w:p w14:paraId="7938BA8F" w14:textId="7DE9C59C" w:rsidR="00231C65" w:rsidRPr="00DE07CD" w:rsidRDefault="00056429">
      <w:pPr>
        <w:jc w:val="both"/>
        <w:pPrChange w:id="544" w:author="markel arizabaleta" w:date="2017-07-24T16:31:00Z">
          <w:pPr/>
        </w:pPrChange>
      </w:pPr>
      <w:r>
        <w:t xml:space="preserve">A </w:t>
      </w:r>
      <w:del w:id="545" w:author="markel arizabaleta" w:date="2017-07-20T13:38:00Z">
        <w:r w:rsidDel="00EC5F64">
          <w:delText>S</w:delText>
        </w:r>
        <w:r w:rsidR="00AC58B7" w:rsidDel="00EC5F64">
          <w:delText xml:space="preserve">ystem </w:delText>
        </w:r>
      </w:del>
      <w:ins w:id="546" w:author="markel arizabaleta" w:date="2017-07-20T13:38:00Z">
        <w:r w:rsidR="00EC5F64">
          <w:t xml:space="preserve">system </w:t>
        </w:r>
      </w:ins>
      <w:r w:rsidR="00AC58B7">
        <w:t xml:space="preserve">is defined as </w:t>
      </w:r>
      <w:r w:rsidR="007630B0">
        <w:t>a complete</w:t>
      </w:r>
      <w:r w:rsidR="00AC58B7">
        <w:t xml:space="preserve"> data collection </w:t>
      </w:r>
      <w:r w:rsidR="007630B0">
        <w:t>apparatus</w:t>
      </w:r>
      <w:r w:rsidR="00AC58B7">
        <w:t xml:space="preserve">. The system comprises all antennas, sensors, </w:t>
      </w:r>
      <w:r>
        <w:t xml:space="preserve">and other </w:t>
      </w:r>
      <w:r w:rsidR="007630B0">
        <w:t>information</w:t>
      </w:r>
      <w:ins w:id="547" w:author="Sanjeev" w:date="2017-08-11T08:17:00Z">
        <w:r w:rsidR="00DC2F6F">
          <w:t>-</w:t>
        </w:r>
      </w:ins>
      <w:del w:id="548" w:author="Sanjeev" w:date="2017-08-11T08:17:00Z">
        <w:r w:rsidR="007630B0" w:rsidDel="00DC2F6F">
          <w:delText xml:space="preserve"> </w:delText>
        </w:r>
      </w:del>
      <w:r w:rsidR="007630B0">
        <w:t xml:space="preserve">outputting </w:t>
      </w:r>
      <w:r>
        <w:t>equipment down to the disk arrays that store SDR files. The system may also include GNSS signal simulators.</w:t>
      </w:r>
      <w:r w:rsidR="007630B0">
        <w:t xml:space="preserve"> The standard includes </w:t>
      </w:r>
      <w:r w:rsidR="00934C48">
        <w:t>geometrical parameters (</w:t>
      </w:r>
      <w:del w:id="549" w:author="markel arizabaleta" w:date="2017-07-20T13:28:00Z">
        <w:r w:rsidR="00934C48" w:rsidDel="0012014F">
          <w:delText xml:space="preserve">location </w:delText>
        </w:r>
      </w:del>
      <w:ins w:id="550" w:author="markel arizabaleta" w:date="2017-07-20T13:28:00Z">
        <w:r w:rsidR="0012014F">
          <w:t xml:space="preserve">position </w:t>
        </w:r>
      </w:ins>
      <w:r w:rsidR="00934C48">
        <w:t xml:space="preserve">and </w:t>
      </w:r>
      <w:r w:rsidR="009241C0">
        <w:t>orientation</w:t>
      </w:r>
      <w:r w:rsidR="00934C48">
        <w:t xml:space="preserve">) to the extent that this information is necessary for post-processing </w:t>
      </w:r>
      <w:ins w:id="551" w:author="Sanjeev" w:date="2017-08-11T08:18:00Z">
        <w:r w:rsidR="00DC2F6F">
          <w:t xml:space="preserve">the </w:t>
        </w:r>
      </w:ins>
      <w:r w:rsidR="00934C48">
        <w:t xml:space="preserve">SDR data stream. For example, initial position and platform orientation may be needed for a dynamic scenario. The relative position and orientation of antennas and their elements with respect to the platform coordinate frame are needed </w:t>
      </w:r>
      <w:r w:rsidR="00AC260B">
        <w:t>for adaptive antenna signal processing.</w:t>
      </w:r>
      <w:r w:rsidR="0014212D" w:rsidRPr="00DE07CD">
        <w:br/>
      </w:r>
    </w:p>
    <w:p w14:paraId="1059FFB5" w14:textId="2F244998" w:rsidR="00BD529F" w:rsidRPr="00BD529F" w:rsidRDefault="00BD529F">
      <w:pPr>
        <w:pStyle w:val="Caption"/>
        <w:keepNext/>
        <w:rPr>
          <w:sz w:val="24"/>
          <w:szCs w:val="24"/>
        </w:rPr>
      </w:pPr>
      <w:bookmarkStart w:id="552" w:name="_Toc489615339"/>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670373">
        <w:rPr>
          <w:noProof/>
          <w:sz w:val="24"/>
          <w:szCs w:val="24"/>
        </w:rPr>
        <w:t>3</w:t>
      </w:r>
      <w:r w:rsidRPr="00BD529F">
        <w:rPr>
          <w:sz w:val="24"/>
          <w:szCs w:val="24"/>
        </w:rPr>
        <w:fldChar w:fldCharType="end"/>
      </w:r>
      <w:r w:rsidRPr="00BD529F">
        <w:rPr>
          <w:sz w:val="24"/>
          <w:szCs w:val="24"/>
        </w:rPr>
        <w:t xml:space="preserve"> – Definition of </w:t>
      </w:r>
      <w:del w:id="553" w:author="markel arizabaleta" w:date="2017-07-20T13:28:00Z">
        <w:r w:rsidRPr="00BD529F" w:rsidDel="0012014F">
          <w:rPr>
            <w:sz w:val="24"/>
            <w:szCs w:val="24"/>
          </w:rPr>
          <w:delText>S</w:delText>
        </w:r>
      </w:del>
      <w:ins w:id="554" w:author="markel arizabaleta" w:date="2017-07-20T13:28:00Z">
        <w:r w:rsidR="0012014F">
          <w:rPr>
            <w:sz w:val="24"/>
            <w:szCs w:val="24"/>
          </w:rPr>
          <w:t>s</w:t>
        </w:r>
      </w:ins>
      <w:r w:rsidRPr="00BD529F">
        <w:rPr>
          <w:sz w:val="24"/>
          <w:szCs w:val="24"/>
        </w:rPr>
        <w:t xml:space="preserve">ystem </w:t>
      </w:r>
      <w:del w:id="555" w:author="markel arizabaleta" w:date="2017-07-20T13:28:00Z">
        <w:r w:rsidR="00A503DE" w:rsidDel="0012014F">
          <w:rPr>
            <w:sz w:val="24"/>
            <w:szCs w:val="24"/>
          </w:rPr>
          <w:delText>A</w:delText>
        </w:r>
      </w:del>
      <w:ins w:id="556" w:author="markel arizabaleta" w:date="2017-07-20T13:28:00Z">
        <w:r w:rsidR="0012014F">
          <w:rPr>
            <w:sz w:val="24"/>
            <w:szCs w:val="24"/>
          </w:rPr>
          <w:t>a</w:t>
        </w:r>
      </w:ins>
      <w:r w:rsidR="00A503DE">
        <w:rPr>
          <w:sz w:val="24"/>
          <w:szCs w:val="24"/>
        </w:rPr>
        <w:t>ttributes</w:t>
      </w:r>
      <w:bookmarkEnd w:id="552"/>
    </w:p>
    <w:tbl>
      <w:tblPr>
        <w:tblStyle w:val="LightList-Accent1"/>
        <w:tblW w:w="9576" w:type="dxa"/>
        <w:tblLayout w:type="fixed"/>
        <w:tblLook w:val="04A0" w:firstRow="1" w:lastRow="0" w:firstColumn="1" w:lastColumn="0" w:noHBand="0" w:noVBand="1"/>
        <w:tblPrChange w:id="557" w:author="markel arizabaleta" w:date="2017-08-03T16:49:00Z">
          <w:tblPr>
            <w:tblStyle w:val="LightList-Accent1"/>
            <w:tblW w:w="9576" w:type="dxa"/>
            <w:tblLayout w:type="fixed"/>
            <w:tblLook w:val="04A0" w:firstRow="1" w:lastRow="0" w:firstColumn="1" w:lastColumn="0" w:noHBand="0" w:noVBand="1"/>
          </w:tblPr>
        </w:tblPrChange>
      </w:tblPr>
      <w:tblGrid>
        <w:gridCol w:w="1266"/>
        <w:gridCol w:w="3119"/>
        <w:gridCol w:w="779"/>
        <w:gridCol w:w="1495"/>
        <w:gridCol w:w="1729"/>
        <w:gridCol w:w="1188"/>
        <w:tblGridChange w:id="558">
          <w:tblGrid>
            <w:gridCol w:w="1833"/>
            <w:gridCol w:w="1828"/>
            <w:gridCol w:w="85"/>
            <w:gridCol w:w="1418"/>
            <w:gridCol w:w="1495"/>
            <w:gridCol w:w="1729"/>
            <w:gridCol w:w="1188"/>
          </w:tblGrid>
        </w:tblGridChange>
      </w:tblGrid>
      <w:tr w:rsidR="00883971" w:rsidRPr="00DE07CD" w14:paraId="0294EC3A" w14:textId="77777777" w:rsidTr="00EF4C9D">
        <w:trPr>
          <w:cnfStyle w:val="100000000000" w:firstRow="1" w:lastRow="0" w:firstColumn="0" w:lastColumn="0" w:oddVBand="0" w:evenVBand="0" w:oddHBand="0" w:evenHBand="0" w:firstRowFirstColumn="0" w:firstRowLastColumn="0" w:lastRowFirstColumn="0" w:lastRowLastColumn="0"/>
          <w:tblHeader/>
          <w:trPrChange w:id="559" w:author="markel arizabaleta" w:date="2017-08-03T16:49:00Z">
            <w:trPr>
              <w:tblHeader/>
            </w:trPr>
          </w:trPrChange>
        </w:trPr>
        <w:tc>
          <w:tcPr>
            <w:cnfStyle w:val="001000000000" w:firstRow="0" w:lastRow="0" w:firstColumn="1" w:lastColumn="0" w:oddVBand="0" w:evenVBand="0" w:oddHBand="0" w:evenHBand="0" w:firstRowFirstColumn="0" w:firstRowLastColumn="0" w:lastRowFirstColumn="0" w:lastRowLastColumn="0"/>
            <w:tcW w:w="1266" w:type="dxa"/>
            <w:tcPrChange w:id="560" w:author="markel arizabaleta" w:date="2017-08-03T16:49:00Z">
              <w:tcPr>
                <w:tcW w:w="1833" w:type="dxa"/>
              </w:tcPr>
            </w:tcPrChange>
          </w:tcPr>
          <w:p w14:paraId="67B36AB0" w14:textId="77777777" w:rsidR="00FE1D61" w:rsidRPr="00DE07CD" w:rsidRDefault="001C1B6B">
            <w:pPr>
              <w:cnfStyle w:val="101000000000" w:firstRow="1" w:lastRow="0" w:firstColumn="1"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Attribute</w:t>
            </w:r>
          </w:p>
        </w:tc>
        <w:tc>
          <w:tcPr>
            <w:tcW w:w="3119" w:type="dxa"/>
            <w:tcPrChange w:id="561" w:author="markel arizabaleta" w:date="2017-08-03T16:49:00Z">
              <w:tcPr>
                <w:tcW w:w="1913" w:type="dxa"/>
                <w:gridSpan w:val="2"/>
              </w:tcPr>
            </w:tcPrChange>
          </w:tcPr>
          <w:p w14:paraId="6910DB05" w14:textId="77777777"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779" w:type="dxa"/>
            <w:tcPrChange w:id="562" w:author="markel arizabaleta" w:date="2017-08-03T16:49:00Z">
              <w:tcPr>
                <w:tcW w:w="1418" w:type="dxa"/>
              </w:tcPr>
            </w:tcPrChange>
          </w:tcPr>
          <w:p w14:paraId="46AF3D09" w14:textId="2C578AF7" w:rsidR="00FE1D61" w:rsidRPr="00DE07CD" w:rsidRDefault="00FE1D61" w:rsidP="0012014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del w:id="563" w:author="markel arizabaleta" w:date="2017-07-20T13:29:00Z">
              <w:r w:rsidRPr="00DE07CD" w:rsidDel="0012014F">
                <w:rPr>
                  <w:rFonts w:asciiTheme="minorHAnsi" w:hAnsiTheme="minorHAnsi"/>
                  <w:sz w:val="20"/>
                  <w:szCs w:val="20"/>
                </w:rPr>
                <w:delText>T</w:delText>
              </w:r>
            </w:del>
            <w:del w:id="564" w:author="markel arizabaleta" w:date="2017-07-20T13:28:00Z">
              <w:r w:rsidRPr="00DE07CD" w:rsidDel="0012014F">
                <w:rPr>
                  <w:rFonts w:asciiTheme="minorHAnsi" w:hAnsiTheme="minorHAnsi"/>
                  <w:sz w:val="20"/>
                  <w:szCs w:val="20"/>
                </w:rPr>
                <w:delText>y</w:delText>
              </w:r>
            </w:del>
            <w:del w:id="565" w:author="markel arizabaleta" w:date="2017-07-20T13:29:00Z">
              <w:r w:rsidRPr="00DE07CD" w:rsidDel="0012014F">
                <w:rPr>
                  <w:rFonts w:asciiTheme="minorHAnsi" w:hAnsiTheme="minorHAnsi"/>
                  <w:sz w:val="20"/>
                  <w:szCs w:val="20"/>
                </w:rPr>
                <w:delText>pe</w:delText>
              </w:r>
            </w:del>
            <w:ins w:id="566" w:author="markel arizabaleta" w:date="2017-07-20T13:29:00Z">
              <w:r w:rsidR="0012014F">
                <w:rPr>
                  <w:rFonts w:asciiTheme="minorHAnsi" w:hAnsiTheme="minorHAnsi"/>
                  <w:sz w:val="20"/>
                  <w:szCs w:val="20"/>
                </w:rPr>
                <w:t>Class</w:t>
              </w:r>
            </w:ins>
          </w:p>
        </w:tc>
        <w:tc>
          <w:tcPr>
            <w:tcW w:w="1495" w:type="dxa"/>
            <w:tcPrChange w:id="567" w:author="markel arizabaleta" w:date="2017-08-03T16:49:00Z">
              <w:tcPr>
                <w:tcW w:w="1495" w:type="dxa"/>
              </w:tcPr>
            </w:tcPrChange>
          </w:tcPr>
          <w:p w14:paraId="4BC56387" w14:textId="77777777"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729" w:type="dxa"/>
            <w:tcPrChange w:id="568" w:author="markel arizabaleta" w:date="2017-08-03T16:49:00Z">
              <w:tcPr>
                <w:tcW w:w="1729" w:type="dxa"/>
              </w:tcPr>
            </w:tcPrChange>
          </w:tcPr>
          <w:p w14:paraId="6E88030A" w14:textId="53275976" w:rsidR="00FE1D61" w:rsidRPr="00DE07CD" w:rsidRDefault="00B77B0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del w:id="569" w:author="james" w:date="2016-03-30T13:58:00Z">
              <w:r w:rsidDel="00EA3C7F">
                <w:rPr>
                  <w:rFonts w:asciiTheme="minorHAnsi" w:hAnsiTheme="minorHAnsi"/>
                  <w:sz w:val="20"/>
                  <w:szCs w:val="20"/>
                </w:rPr>
                <w:delText>Reqiored</w:delText>
              </w:r>
            </w:del>
            <w:ins w:id="570" w:author="james" w:date="2016-03-30T13:58:00Z">
              <w:r w:rsidR="00EA3C7F">
                <w:rPr>
                  <w:rFonts w:asciiTheme="minorHAnsi" w:hAnsiTheme="minorHAnsi"/>
                  <w:sz w:val="20"/>
                  <w:szCs w:val="20"/>
                </w:rPr>
                <w:t>Required</w:t>
              </w:r>
            </w:ins>
          </w:p>
        </w:tc>
        <w:tc>
          <w:tcPr>
            <w:tcW w:w="1188" w:type="dxa"/>
            <w:tcPrChange w:id="571" w:author="markel arizabaleta" w:date="2017-08-03T16:49:00Z">
              <w:tcPr>
                <w:tcW w:w="1188" w:type="dxa"/>
              </w:tcPr>
            </w:tcPrChange>
          </w:tcPr>
          <w:p w14:paraId="72E97E08" w14:textId="77777777"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883971" w:rsidRPr="00DE07CD" w:rsidDel="009D6A8B" w14:paraId="1277185E" w14:textId="77777777" w:rsidTr="00EF4C9D">
        <w:trPr>
          <w:cnfStyle w:val="000000100000" w:firstRow="0" w:lastRow="0" w:firstColumn="0" w:lastColumn="0" w:oddVBand="0" w:evenVBand="0" w:oddHBand="1" w:evenHBand="0" w:firstRowFirstColumn="0" w:firstRowLastColumn="0" w:lastRowFirstColumn="0" w:lastRowLastColumn="0"/>
          <w:cantSplit/>
          <w:trPrChange w:id="572" w:author="markel arizabaleta" w:date="2017-08-03T16:49:00Z">
            <w:trPr>
              <w:cantSplit/>
            </w:trPr>
          </w:trPrChange>
        </w:trPr>
        <w:tc>
          <w:tcPr>
            <w:cnfStyle w:val="001000000000" w:firstRow="0" w:lastRow="0" w:firstColumn="1" w:lastColumn="0" w:oddVBand="0" w:evenVBand="0" w:oddHBand="0" w:evenHBand="0" w:firstRowFirstColumn="0" w:firstRowLastColumn="0" w:lastRowFirstColumn="0" w:lastRowLastColumn="0"/>
            <w:tcW w:w="1266" w:type="dxa"/>
            <w:tcPrChange w:id="573" w:author="markel arizabaleta" w:date="2017-08-03T16:49:00Z">
              <w:tcPr>
                <w:tcW w:w="1833" w:type="dxa"/>
              </w:tcPr>
            </w:tcPrChange>
          </w:tcPr>
          <w:p w14:paraId="26370F2A" w14:textId="3CACB2C4" w:rsidR="009B5AFB" w:rsidRPr="00DE07CD" w:rsidDel="009D6A8B" w:rsidRDefault="00883971" w:rsidP="00A503DE">
            <w:pPr>
              <w:cnfStyle w:val="001000100000" w:firstRow="0" w:lastRow="0" w:firstColumn="1" w:lastColumn="0" w:oddVBand="0" w:evenVBand="0" w:oddHBand="1" w:evenHBand="0" w:firstRowFirstColumn="0" w:firstRowLastColumn="0" w:lastRowFirstColumn="0" w:lastRowLastColumn="0"/>
              <w:rPr>
                <w:rFonts w:asciiTheme="minorHAnsi" w:hAnsiTheme="minorHAnsi"/>
                <w:sz w:val="20"/>
                <w:szCs w:val="20"/>
              </w:rPr>
            </w:pPr>
            <w:ins w:id="574" w:author="markel arizabaleta [2]" w:date="2017-07-18T10:21:00Z">
              <w:r>
                <w:rPr>
                  <w:rFonts w:asciiTheme="minorHAnsi" w:hAnsiTheme="minorHAnsi"/>
                  <w:sz w:val="20"/>
                  <w:szCs w:val="20"/>
                </w:rPr>
                <w:t>s</w:t>
              </w:r>
            </w:ins>
            <w:del w:id="575" w:author="markel arizabaleta [2]" w:date="2017-07-18T10:21:00Z">
              <w:r w:rsidR="009B5AFB" w:rsidDel="00883971">
                <w:rPr>
                  <w:rFonts w:asciiTheme="minorHAnsi" w:hAnsiTheme="minorHAnsi"/>
                  <w:sz w:val="20"/>
                  <w:szCs w:val="20"/>
                </w:rPr>
                <w:delText>S</w:delText>
              </w:r>
            </w:del>
            <w:r w:rsidR="009B5AFB">
              <w:rPr>
                <w:rFonts w:asciiTheme="minorHAnsi" w:hAnsiTheme="minorHAnsi"/>
                <w:sz w:val="20"/>
                <w:szCs w:val="20"/>
              </w:rPr>
              <w:t>ource</w:t>
            </w:r>
          </w:p>
        </w:tc>
        <w:tc>
          <w:tcPr>
            <w:tcW w:w="3119" w:type="dxa"/>
            <w:tcPrChange w:id="576" w:author="markel arizabaleta" w:date="2017-08-03T16:49:00Z">
              <w:tcPr>
                <w:tcW w:w="1828" w:type="dxa"/>
              </w:tcPr>
            </w:tcPrChange>
          </w:tcPr>
          <w:p w14:paraId="294D8A8A" w14:textId="77777777" w:rsidR="009B5AFB" w:rsidDel="009D6A8B" w:rsidRDefault="009B5AFB" w:rsidP="00002D1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One or more</w:t>
            </w:r>
            <w:r w:rsidR="00002D17">
              <w:rPr>
                <w:rFonts w:asciiTheme="minorHAnsi" w:hAnsiTheme="minorHAnsi"/>
                <w:sz w:val="20"/>
                <w:szCs w:val="20"/>
              </w:rPr>
              <w:t xml:space="preserve"> sources of sampled data.  </w:t>
            </w:r>
          </w:p>
        </w:tc>
        <w:tc>
          <w:tcPr>
            <w:tcW w:w="779" w:type="dxa"/>
            <w:tcPrChange w:id="577" w:author="markel arizabaleta" w:date="2017-08-03T16:49:00Z">
              <w:tcPr>
                <w:tcW w:w="1503" w:type="dxa"/>
                <w:gridSpan w:val="2"/>
              </w:tcPr>
            </w:tcPrChange>
          </w:tcPr>
          <w:p w14:paraId="1EC8972B" w14:textId="357AEF76" w:rsidR="009B5AFB" w:rsidRPr="00DE07CD" w:rsidDel="009D6A8B" w:rsidRDefault="0012014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ins w:id="578" w:author="markel arizabaleta" w:date="2017-07-20T13:29:00Z">
              <w:r>
                <w:rPr>
                  <w:rFonts w:asciiTheme="minorHAnsi" w:hAnsiTheme="minorHAnsi"/>
                  <w:sz w:val="20"/>
                  <w:szCs w:val="20"/>
                </w:rPr>
                <w:t>s</w:t>
              </w:r>
            </w:ins>
            <w:del w:id="579" w:author="markel arizabaleta" w:date="2017-07-20T13:29:00Z">
              <w:r w:rsidR="00002D17" w:rsidDel="0012014F">
                <w:rPr>
                  <w:rFonts w:asciiTheme="minorHAnsi" w:hAnsiTheme="minorHAnsi"/>
                  <w:sz w:val="20"/>
                  <w:szCs w:val="20"/>
                </w:rPr>
                <w:delText>S</w:delText>
              </w:r>
            </w:del>
            <w:r w:rsidR="00002D17">
              <w:rPr>
                <w:rFonts w:asciiTheme="minorHAnsi" w:hAnsiTheme="minorHAnsi"/>
                <w:sz w:val="20"/>
                <w:szCs w:val="20"/>
              </w:rPr>
              <w:t>ource</w:t>
            </w:r>
          </w:p>
        </w:tc>
        <w:tc>
          <w:tcPr>
            <w:tcW w:w="1495" w:type="dxa"/>
            <w:tcPrChange w:id="580" w:author="markel arizabaleta" w:date="2017-08-03T16:49:00Z">
              <w:tcPr>
                <w:tcW w:w="1495" w:type="dxa"/>
              </w:tcPr>
            </w:tcPrChange>
          </w:tcPr>
          <w:p w14:paraId="105C0798" w14:textId="77777777" w:rsidR="009B5AFB" w:rsidRPr="00DE07CD" w:rsidDel="009D6A8B" w:rsidRDefault="009B5AFB"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729" w:type="dxa"/>
            <w:tcPrChange w:id="581" w:author="markel arizabaleta" w:date="2017-08-03T16:49:00Z">
              <w:tcPr>
                <w:tcW w:w="1729" w:type="dxa"/>
              </w:tcPr>
            </w:tcPrChange>
          </w:tcPr>
          <w:p w14:paraId="359C03D2" w14:textId="59BB1900" w:rsidR="009B5AFB" w:rsidRPr="00DE07CD" w:rsidDel="009D6A8B" w:rsidRDefault="00054156"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88" w:type="dxa"/>
            <w:tcPrChange w:id="582" w:author="markel arizabaleta" w:date="2017-08-03T16:49:00Z">
              <w:tcPr>
                <w:tcW w:w="1188" w:type="dxa"/>
              </w:tcPr>
            </w:tcPrChange>
          </w:tcPr>
          <w:p w14:paraId="3D4B7292" w14:textId="77777777" w:rsidR="009B5AFB" w:rsidRPr="00DE07CD" w:rsidDel="009D6A8B" w:rsidRDefault="009B5AFB"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883971" w:rsidRPr="00DE07CD" w:rsidDel="009D6A8B" w14:paraId="31A26351" w14:textId="77777777" w:rsidTr="00EF4C9D">
        <w:trPr>
          <w:cantSplit/>
          <w:trPrChange w:id="583" w:author="markel arizabaleta" w:date="2017-08-03T16:49:00Z">
            <w:trPr>
              <w:cantSplit/>
            </w:trPr>
          </w:trPrChange>
        </w:trPr>
        <w:tc>
          <w:tcPr>
            <w:cnfStyle w:val="001000000000" w:firstRow="0" w:lastRow="0" w:firstColumn="1" w:lastColumn="0" w:oddVBand="0" w:evenVBand="0" w:oddHBand="0" w:evenHBand="0" w:firstRowFirstColumn="0" w:firstRowLastColumn="0" w:lastRowFirstColumn="0" w:lastRowLastColumn="0"/>
            <w:tcW w:w="1266" w:type="dxa"/>
            <w:tcPrChange w:id="584" w:author="markel arizabaleta" w:date="2017-08-03T16:49:00Z">
              <w:tcPr>
                <w:tcW w:w="1833" w:type="dxa"/>
              </w:tcPr>
            </w:tcPrChange>
          </w:tcPr>
          <w:p w14:paraId="7DEE9301" w14:textId="1F96B7BE" w:rsidR="00002D17" w:rsidRDefault="00002D17" w:rsidP="00A503DE">
            <w:pPr>
              <w:rPr>
                <w:rFonts w:asciiTheme="minorHAnsi" w:hAnsiTheme="minorHAnsi"/>
                <w:sz w:val="20"/>
                <w:szCs w:val="20"/>
              </w:rPr>
            </w:pPr>
            <w:del w:id="585" w:author="markel arizabaleta [2]" w:date="2017-07-18T10:21:00Z">
              <w:r w:rsidDel="00883971">
                <w:rPr>
                  <w:rFonts w:asciiTheme="minorHAnsi" w:hAnsiTheme="minorHAnsi"/>
                  <w:sz w:val="20"/>
                  <w:szCs w:val="20"/>
                </w:rPr>
                <w:delText>C</w:delText>
              </w:r>
            </w:del>
            <w:ins w:id="586" w:author="markel arizabaleta [2]" w:date="2017-07-18T10:21:00Z">
              <w:r w:rsidR="00883971">
                <w:rPr>
                  <w:rFonts w:asciiTheme="minorHAnsi" w:hAnsiTheme="minorHAnsi"/>
                  <w:sz w:val="20"/>
                  <w:szCs w:val="20"/>
                </w:rPr>
                <w:t>c</w:t>
              </w:r>
            </w:ins>
            <w:r>
              <w:rPr>
                <w:rFonts w:asciiTheme="minorHAnsi" w:hAnsiTheme="minorHAnsi"/>
                <w:sz w:val="20"/>
                <w:szCs w:val="20"/>
              </w:rPr>
              <w:t>luster</w:t>
            </w:r>
          </w:p>
        </w:tc>
        <w:tc>
          <w:tcPr>
            <w:tcW w:w="3119" w:type="dxa"/>
            <w:tcPrChange w:id="587" w:author="markel arizabaleta" w:date="2017-08-03T16:49:00Z">
              <w:tcPr>
                <w:tcW w:w="1828" w:type="dxa"/>
              </w:tcPr>
            </w:tcPrChange>
          </w:tcPr>
          <w:p w14:paraId="448A8ACB" w14:textId="20BDD290" w:rsidR="00002D17" w:rsidRDefault="00002D17" w:rsidP="001201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Zero o</w:t>
            </w:r>
            <w:del w:id="588" w:author="markel arizabaleta" w:date="2017-07-20T13:29:00Z">
              <w:r w:rsidDel="0012014F">
                <w:rPr>
                  <w:rFonts w:asciiTheme="minorHAnsi" w:hAnsiTheme="minorHAnsi"/>
                  <w:sz w:val="20"/>
                  <w:szCs w:val="20"/>
                </w:rPr>
                <w:delText>f</w:delText>
              </w:r>
            </w:del>
            <w:ins w:id="589" w:author="markel arizabaleta" w:date="2017-07-20T13:29:00Z">
              <w:r w:rsidR="0012014F">
                <w:rPr>
                  <w:rFonts w:asciiTheme="minorHAnsi" w:hAnsiTheme="minorHAnsi"/>
                  <w:sz w:val="20"/>
                  <w:szCs w:val="20"/>
                </w:rPr>
                <w:t>r</w:t>
              </w:r>
            </w:ins>
            <w:r>
              <w:rPr>
                <w:rFonts w:asciiTheme="minorHAnsi" w:hAnsiTheme="minorHAnsi"/>
                <w:sz w:val="20"/>
                <w:szCs w:val="20"/>
              </w:rPr>
              <w:t xml:space="preserve"> more clusters of antenna sources</w:t>
            </w:r>
          </w:p>
        </w:tc>
        <w:tc>
          <w:tcPr>
            <w:tcW w:w="779" w:type="dxa"/>
            <w:tcPrChange w:id="590" w:author="markel arizabaleta" w:date="2017-08-03T16:49:00Z">
              <w:tcPr>
                <w:tcW w:w="1503" w:type="dxa"/>
                <w:gridSpan w:val="2"/>
              </w:tcPr>
            </w:tcPrChange>
          </w:tcPr>
          <w:p w14:paraId="11FB6A49" w14:textId="48415184" w:rsidR="00002D17" w:rsidRPr="00DE07CD" w:rsidDel="009D6A8B" w:rsidRDefault="0012014F"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ins w:id="591" w:author="markel arizabaleta" w:date="2017-07-20T13:29:00Z">
              <w:r>
                <w:rPr>
                  <w:rFonts w:asciiTheme="minorHAnsi" w:hAnsiTheme="minorHAnsi"/>
                  <w:sz w:val="20"/>
                  <w:szCs w:val="20"/>
                </w:rPr>
                <w:t>c</w:t>
              </w:r>
            </w:ins>
            <w:del w:id="592" w:author="markel arizabaleta" w:date="2017-07-20T13:29:00Z">
              <w:r w:rsidR="00002D17" w:rsidDel="0012014F">
                <w:rPr>
                  <w:rFonts w:asciiTheme="minorHAnsi" w:hAnsiTheme="minorHAnsi"/>
                  <w:sz w:val="20"/>
                  <w:szCs w:val="20"/>
                </w:rPr>
                <w:delText>C</w:delText>
              </w:r>
            </w:del>
            <w:r w:rsidR="00002D17">
              <w:rPr>
                <w:rFonts w:asciiTheme="minorHAnsi" w:hAnsiTheme="minorHAnsi"/>
                <w:sz w:val="20"/>
                <w:szCs w:val="20"/>
              </w:rPr>
              <w:t>luster</w:t>
            </w:r>
          </w:p>
        </w:tc>
        <w:tc>
          <w:tcPr>
            <w:tcW w:w="1495" w:type="dxa"/>
            <w:tcPrChange w:id="593" w:author="markel arizabaleta" w:date="2017-08-03T16:49:00Z">
              <w:tcPr>
                <w:tcW w:w="1495" w:type="dxa"/>
              </w:tcPr>
            </w:tcPrChange>
          </w:tcPr>
          <w:p w14:paraId="75293281" w14:textId="77777777" w:rsidR="00002D17" w:rsidRPr="00DE07CD" w:rsidDel="009D6A8B" w:rsidRDefault="00002D17"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729" w:type="dxa"/>
            <w:tcPrChange w:id="594" w:author="markel arizabaleta" w:date="2017-08-03T16:49:00Z">
              <w:tcPr>
                <w:tcW w:w="1729" w:type="dxa"/>
              </w:tcPr>
            </w:tcPrChange>
          </w:tcPr>
          <w:p w14:paraId="488383B6" w14:textId="79BAF521" w:rsidR="00002D17" w:rsidRPr="00DE07CD" w:rsidDel="009D6A8B" w:rsidRDefault="00054156"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88" w:type="dxa"/>
            <w:tcPrChange w:id="595" w:author="markel arizabaleta" w:date="2017-08-03T16:49:00Z">
              <w:tcPr>
                <w:tcW w:w="1188" w:type="dxa"/>
              </w:tcPr>
            </w:tcPrChange>
          </w:tcPr>
          <w:p w14:paraId="7860B8E7" w14:textId="77777777" w:rsidR="00002D17" w:rsidRPr="00DE07CD" w:rsidDel="009D6A8B" w:rsidRDefault="00002D17"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883971" w:rsidRPr="00DE07CD" w14:paraId="2792E6AB" w14:textId="77777777" w:rsidTr="00EF4C9D">
        <w:trPr>
          <w:cnfStyle w:val="000000100000" w:firstRow="0" w:lastRow="0" w:firstColumn="0" w:lastColumn="0" w:oddVBand="0" w:evenVBand="0" w:oddHBand="1" w:evenHBand="0" w:firstRowFirstColumn="0" w:firstRowLastColumn="0" w:lastRowFirstColumn="0" w:lastRowLastColumn="0"/>
          <w:cantSplit/>
          <w:trPrChange w:id="596" w:author="markel arizabaleta" w:date="2017-08-03T16:49:00Z">
            <w:trPr>
              <w:cantSplit/>
            </w:trPr>
          </w:trPrChange>
        </w:trPr>
        <w:tc>
          <w:tcPr>
            <w:cnfStyle w:val="001000000000" w:firstRow="0" w:lastRow="0" w:firstColumn="1" w:lastColumn="0" w:oddVBand="0" w:evenVBand="0" w:oddHBand="0" w:evenHBand="0" w:firstRowFirstColumn="0" w:firstRowLastColumn="0" w:lastRowFirstColumn="0" w:lastRowLastColumn="0"/>
            <w:tcW w:w="1266" w:type="dxa"/>
            <w:tcPrChange w:id="597" w:author="markel arizabaleta" w:date="2017-08-03T16:49:00Z">
              <w:tcPr>
                <w:tcW w:w="1833" w:type="dxa"/>
              </w:tcPr>
            </w:tcPrChange>
          </w:tcPr>
          <w:p w14:paraId="3DC8D565" w14:textId="66133384" w:rsidR="00BF5312" w:rsidRPr="00DE07CD" w:rsidRDefault="00BF5312" w:rsidP="00420316">
            <w:pPr>
              <w:cnfStyle w:val="001000100000" w:firstRow="0" w:lastRow="0" w:firstColumn="1" w:lastColumn="0" w:oddVBand="0" w:evenVBand="0" w:oddHBand="1" w:evenHBand="0" w:firstRowFirstColumn="0" w:firstRowLastColumn="0" w:lastRowFirstColumn="0" w:lastRowLastColumn="0"/>
              <w:rPr>
                <w:rFonts w:asciiTheme="minorHAnsi" w:hAnsiTheme="minorHAnsi"/>
                <w:sz w:val="20"/>
                <w:szCs w:val="20"/>
              </w:rPr>
            </w:pPr>
            <w:del w:id="598" w:author="markel arizabaleta [2]" w:date="2017-07-18T10:21:00Z">
              <w:r w:rsidDel="00883971">
                <w:rPr>
                  <w:rFonts w:asciiTheme="minorHAnsi" w:hAnsiTheme="minorHAnsi"/>
                  <w:sz w:val="20"/>
                  <w:szCs w:val="20"/>
                </w:rPr>
                <w:delText>F</w:delText>
              </w:r>
              <w:r w:rsidR="00FA603D" w:rsidDel="00883971">
                <w:rPr>
                  <w:rFonts w:asciiTheme="minorHAnsi" w:hAnsiTheme="minorHAnsi"/>
                  <w:sz w:val="20"/>
                  <w:szCs w:val="20"/>
                </w:rPr>
                <w:delText>REQ</w:delText>
              </w:r>
              <w:r w:rsidDel="00883971">
                <w:rPr>
                  <w:rFonts w:asciiTheme="minorHAnsi" w:hAnsiTheme="minorHAnsi"/>
                  <w:sz w:val="20"/>
                  <w:szCs w:val="20"/>
                </w:rPr>
                <w:delText>BASE</w:delText>
              </w:r>
            </w:del>
            <w:ins w:id="599" w:author="markel arizabaleta [2]" w:date="2017-07-18T10:21:00Z">
              <w:r w:rsidR="00883971">
                <w:rPr>
                  <w:rFonts w:asciiTheme="minorHAnsi" w:hAnsiTheme="minorHAnsi"/>
                  <w:sz w:val="20"/>
                  <w:szCs w:val="20"/>
                </w:rPr>
                <w:t>freqbase</w:t>
              </w:r>
            </w:ins>
          </w:p>
        </w:tc>
        <w:tc>
          <w:tcPr>
            <w:tcW w:w="3119" w:type="dxa"/>
            <w:tcPrChange w:id="600" w:author="markel arizabaleta" w:date="2017-08-03T16:49:00Z">
              <w:tcPr>
                <w:tcW w:w="1828" w:type="dxa"/>
              </w:tcPr>
            </w:tcPrChange>
          </w:tcPr>
          <w:p w14:paraId="0AAA3086" w14:textId="77777777" w:rsidR="00883971" w:rsidRDefault="00BF5312" w:rsidP="00DB344F">
            <w:pPr>
              <w:cnfStyle w:val="000000100000" w:firstRow="0" w:lastRow="0" w:firstColumn="0" w:lastColumn="0" w:oddVBand="0" w:evenVBand="0" w:oddHBand="1" w:evenHBand="0" w:firstRowFirstColumn="0" w:firstRowLastColumn="0" w:lastRowFirstColumn="0" w:lastRowLastColumn="0"/>
              <w:rPr>
                <w:ins w:id="601" w:author="markel arizabaleta [2]" w:date="2017-07-18T10:21:00Z"/>
                <w:rFonts w:asciiTheme="minorHAnsi" w:hAnsiTheme="minorHAnsi"/>
                <w:sz w:val="20"/>
                <w:szCs w:val="20"/>
              </w:rPr>
            </w:pPr>
            <w:r>
              <w:rPr>
                <w:rFonts w:asciiTheme="minorHAnsi" w:hAnsiTheme="minorHAnsi"/>
                <w:sz w:val="20"/>
                <w:szCs w:val="20"/>
              </w:rPr>
              <w:t>Base frequency.</w:t>
            </w:r>
            <w:r w:rsidR="00FA603D">
              <w:rPr>
                <w:rFonts w:asciiTheme="minorHAnsi" w:hAnsiTheme="minorHAnsi"/>
                <w:sz w:val="20"/>
                <w:szCs w:val="20"/>
              </w:rPr>
              <w:t xml:space="preserve"> All frequencies are specified as an integer multiple of </w:t>
            </w:r>
            <w:del w:id="602" w:author="markel arizabaleta [2]" w:date="2017-07-18T10:21:00Z">
              <w:r w:rsidR="00FA603D" w:rsidDel="00883971">
                <w:rPr>
                  <w:rFonts w:asciiTheme="minorHAnsi" w:hAnsiTheme="minorHAnsi"/>
                  <w:sz w:val="20"/>
                  <w:szCs w:val="20"/>
                </w:rPr>
                <w:delText>FREQBASE</w:delText>
              </w:r>
            </w:del>
          </w:p>
          <w:p w14:paraId="5CAF5BA8" w14:textId="0CFAC026" w:rsidR="00BF5312" w:rsidRDefault="00883971"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ins w:id="603" w:author="markel arizabaleta [2]" w:date="2017-07-18T10:21:00Z">
              <w:r>
                <w:rPr>
                  <w:rFonts w:asciiTheme="minorHAnsi" w:hAnsiTheme="minorHAnsi"/>
                  <w:sz w:val="20"/>
                  <w:szCs w:val="20"/>
                </w:rPr>
                <w:t>freqbase</w:t>
              </w:r>
            </w:ins>
          </w:p>
          <w:p w14:paraId="4E5C1F50" w14:textId="77777777" w:rsidR="00BF5312" w:rsidRPr="00DE07CD" w:rsidRDefault="00BF5312"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779" w:type="dxa"/>
            <w:tcPrChange w:id="604" w:author="markel arizabaleta" w:date="2017-08-03T16:49:00Z">
              <w:tcPr>
                <w:tcW w:w="1503" w:type="dxa"/>
                <w:gridSpan w:val="2"/>
              </w:tcPr>
            </w:tcPrChange>
          </w:tcPr>
          <w:p w14:paraId="3F2A0D64" w14:textId="0CE11204" w:rsidR="00BF5312" w:rsidRPr="00DE07CD" w:rsidRDefault="0012014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ins w:id="605" w:author="markel arizabaleta" w:date="2017-07-20T13:29:00Z">
              <w:r>
                <w:rPr>
                  <w:rFonts w:asciiTheme="minorHAnsi" w:hAnsiTheme="minorHAnsi"/>
                  <w:sz w:val="20"/>
                  <w:szCs w:val="20"/>
                </w:rPr>
                <w:t>f</w:t>
              </w:r>
            </w:ins>
            <w:del w:id="606" w:author="markel arizabaleta" w:date="2017-07-20T13:29:00Z">
              <w:r w:rsidR="009D6A8B" w:rsidDel="0012014F">
                <w:rPr>
                  <w:rFonts w:asciiTheme="minorHAnsi" w:hAnsiTheme="minorHAnsi"/>
                  <w:sz w:val="20"/>
                  <w:szCs w:val="20"/>
                </w:rPr>
                <w:delText>F</w:delText>
              </w:r>
            </w:del>
            <w:r w:rsidR="009D6A8B">
              <w:rPr>
                <w:rFonts w:asciiTheme="minorHAnsi" w:hAnsiTheme="minorHAnsi"/>
                <w:sz w:val="20"/>
                <w:szCs w:val="20"/>
              </w:rPr>
              <w:t>requency</w:t>
            </w:r>
          </w:p>
        </w:tc>
        <w:tc>
          <w:tcPr>
            <w:tcW w:w="1495" w:type="dxa"/>
            <w:tcPrChange w:id="607" w:author="markel arizabaleta" w:date="2017-08-03T16:49:00Z">
              <w:tcPr>
                <w:tcW w:w="1495" w:type="dxa"/>
              </w:tcPr>
            </w:tcPrChange>
          </w:tcPr>
          <w:p w14:paraId="4B507A30" w14:textId="77777777" w:rsidR="00BF5312" w:rsidRPr="00DE07CD" w:rsidRDefault="00BF5312"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729" w:type="dxa"/>
            <w:tcPrChange w:id="608" w:author="markel arizabaleta" w:date="2017-08-03T16:49:00Z">
              <w:tcPr>
                <w:tcW w:w="1729" w:type="dxa"/>
              </w:tcPr>
            </w:tcPrChange>
          </w:tcPr>
          <w:p w14:paraId="696C5A81" w14:textId="4E873E02" w:rsidR="00BF5312" w:rsidRPr="00DE07CD" w:rsidRDefault="00054156"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188" w:type="dxa"/>
            <w:tcPrChange w:id="609" w:author="markel arizabaleta" w:date="2017-08-03T16:49:00Z">
              <w:tcPr>
                <w:tcW w:w="1188" w:type="dxa"/>
              </w:tcPr>
            </w:tcPrChange>
          </w:tcPr>
          <w:p w14:paraId="7CD8E33F" w14:textId="77777777" w:rsidR="00BF5312" w:rsidRPr="00DE07CD" w:rsidRDefault="00BF5312"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883971" w:rsidRPr="00DE07CD" w14:paraId="18AA46F8" w14:textId="77777777" w:rsidTr="00EF4C9D">
        <w:trPr>
          <w:cantSplit/>
          <w:trPrChange w:id="610" w:author="markel arizabaleta" w:date="2017-08-03T16:49:00Z">
            <w:trPr>
              <w:cantSplit/>
            </w:trPr>
          </w:trPrChange>
        </w:trPr>
        <w:tc>
          <w:tcPr>
            <w:cnfStyle w:val="001000000000" w:firstRow="0" w:lastRow="0" w:firstColumn="1" w:lastColumn="0" w:oddVBand="0" w:evenVBand="0" w:oddHBand="0" w:evenHBand="0" w:firstRowFirstColumn="0" w:firstRowLastColumn="0" w:lastRowFirstColumn="0" w:lastRowLastColumn="0"/>
            <w:tcW w:w="1266" w:type="dxa"/>
            <w:tcPrChange w:id="611" w:author="markel arizabaleta" w:date="2017-08-03T16:49:00Z">
              <w:tcPr>
                <w:tcW w:w="1833" w:type="dxa"/>
              </w:tcPr>
            </w:tcPrChange>
          </w:tcPr>
          <w:p w14:paraId="49A7EE7C" w14:textId="09AC4F16" w:rsidR="00BF5312" w:rsidRPr="00DE07CD" w:rsidRDefault="00BF5312" w:rsidP="00420316">
            <w:pPr>
              <w:rPr>
                <w:rFonts w:asciiTheme="minorHAnsi" w:hAnsiTheme="minorHAnsi"/>
                <w:sz w:val="20"/>
                <w:szCs w:val="20"/>
              </w:rPr>
            </w:pPr>
            <w:del w:id="612" w:author="markel arizabaleta [2]" w:date="2017-07-18T10:21:00Z">
              <w:r w:rsidDel="00883971">
                <w:rPr>
                  <w:rFonts w:asciiTheme="minorHAnsi" w:hAnsiTheme="minorHAnsi"/>
                  <w:sz w:val="20"/>
                  <w:szCs w:val="20"/>
                </w:rPr>
                <w:delText>EQUIPMENT</w:delText>
              </w:r>
            </w:del>
            <w:ins w:id="613" w:author="markel arizabaleta [2]" w:date="2017-07-18T10:21:00Z">
              <w:r w:rsidR="00883971">
                <w:rPr>
                  <w:rFonts w:asciiTheme="minorHAnsi" w:hAnsiTheme="minorHAnsi"/>
                  <w:sz w:val="20"/>
                  <w:szCs w:val="20"/>
                </w:rPr>
                <w:t>equipment</w:t>
              </w:r>
            </w:ins>
          </w:p>
        </w:tc>
        <w:tc>
          <w:tcPr>
            <w:tcW w:w="3119" w:type="dxa"/>
            <w:tcPrChange w:id="614" w:author="markel arizabaleta" w:date="2017-08-03T16:49:00Z">
              <w:tcPr>
                <w:tcW w:w="1913" w:type="dxa"/>
                <w:gridSpan w:val="2"/>
              </w:tcPr>
            </w:tcPrChange>
          </w:tcPr>
          <w:p w14:paraId="4A74E602" w14:textId="77777777" w:rsidR="00BF5312" w:rsidRPr="00DE07CD" w:rsidRDefault="00BF5312"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Equipment used for this data collection</w:t>
            </w:r>
          </w:p>
        </w:tc>
        <w:tc>
          <w:tcPr>
            <w:tcW w:w="779" w:type="dxa"/>
            <w:tcPrChange w:id="615" w:author="markel arizabaleta" w:date="2017-08-03T16:49:00Z">
              <w:tcPr>
                <w:tcW w:w="1418" w:type="dxa"/>
              </w:tcPr>
            </w:tcPrChange>
          </w:tcPr>
          <w:p w14:paraId="01A8C833" w14:textId="2D59C903" w:rsidR="00BF5312" w:rsidRPr="00DE07CD" w:rsidRDefault="00883971"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ins w:id="616" w:author="markel arizabaleta [2]" w:date="2017-07-18T10:21:00Z">
              <w:r>
                <w:rPr>
                  <w:rFonts w:asciiTheme="minorHAnsi" w:hAnsiTheme="minorHAnsi"/>
                  <w:sz w:val="20"/>
                  <w:szCs w:val="20"/>
                </w:rPr>
                <w:t>s</w:t>
              </w:r>
            </w:ins>
            <w:del w:id="617" w:author="markel arizabaleta [2]" w:date="2017-07-18T10:21:00Z">
              <w:r w:rsidR="00002D17" w:rsidDel="00883971">
                <w:rPr>
                  <w:rFonts w:asciiTheme="minorHAnsi" w:hAnsiTheme="minorHAnsi"/>
                  <w:sz w:val="20"/>
                  <w:szCs w:val="20"/>
                </w:rPr>
                <w:delText>S</w:delText>
              </w:r>
            </w:del>
            <w:r w:rsidR="00BF5312">
              <w:rPr>
                <w:rFonts w:asciiTheme="minorHAnsi" w:hAnsiTheme="minorHAnsi"/>
                <w:sz w:val="20"/>
                <w:szCs w:val="20"/>
              </w:rPr>
              <w:t>tring</w:t>
            </w:r>
          </w:p>
        </w:tc>
        <w:tc>
          <w:tcPr>
            <w:tcW w:w="1495" w:type="dxa"/>
            <w:tcPrChange w:id="618" w:author="markel arizabaleta" w:date="2017-08-03T16:49:00Z">
              <w:tcPr>
                <w:tcW w:w="1495" w:type="dxa"/>
              </w:tcPr>
            </w:tcPrChange>
          </w:tcPr>
          <w:p w14:paraId="43150E77" w14:textId="77777777" w:rsidR="00BF5312" w:rsidRPr="00DE07CD" w:rsidRDefault="00BF531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729" w:type="dxa"/>
            <w:tcPrChange w:id="619" w:author="markel arizabaleta" w:date="2017-08-03T16:49:00Z">
              <w:tcPr>
                <w:tcW w:w="1729" w:type="dxa"/>
              </w:tcPr>
            </w:tcPrChange>
          </w:tcPr>
          <w:p w14:paraId="19D8BF14" w14:textId="3562C31F" w:rsidR="00BF5312" w:rsidRPr="00DE07CD" w:rsidRDefault="00054156"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88" w:type="dxa"/>
            <w:tcPrChange w:id="620" w:author="markel arizabaleta" w:date="2017-08-03T16:49:00Z">
              <w:tcPr>
                <w:tcW w:w="1188" w:type="dxa"/>
              </w:tcPr>
            </w:tcPrChange>
          </w:tcPr>
          <w:p w14:paraId="2B272B06" w14:textId="77777777" w:rsidR="00BF5312" w:rsidRPr="00DE07CD" w:rsidRDefault="00BF5312"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57715E00" w14:textId="77777777" w:rsidR="0014212D" w:rsidRPr="00DE07CD" w:rsidDel="00EF4C9D" w:rsidRDefault="0014212D" w:rsidP="00A503DE">
      <w:pPr>
        <w:rPr>
          <w:del w:id="621" w:author="markel arizabaleta" w:date="2017-08-03T16:49:00Z"/>
        </w:rPr>
      </w:pPr>
    </w:p>
    <w:p w14:paraId="333011E6" w14:textId="6FDC2B37" w:rsidR="00736472" w:rsidRDefault="00736472">
      <w:pPr>
        <w:rPr>
          <w:rFonts w:cs="Arial"/>
          <w:b/>
          <w:bCs/>
          <w:szCs w:val="26"/>
        </w:rPr>
      </w:pPr>
      <w:del w:id="622" w:author="markel arizabaleta" w:date="2017-08-03T16:49:00Z">
        <w:r w:rsidDel="00EF4C9D">
          <w:br w:type="page"/>
        </w:r>
      </w:del>
    </w:p>
    <w:p w14:paraId="562B6D9C" w14:textId="369A3ECF" w:rsidR="006B4655" w:rsidRPr="00DE07CD" w:rsidRDefault="006B4655" w:rsidP="00955E77">
      <w:pPr>
        <w:pStyle w:val="Heading3"/>
      </w:pPr>
      <w:bookmarkStart w:id="623" w:name="_Toc489615304"/>
      <w:r>
        <w:t>Cluster</w:t>
      </w:r>
      <w:r w:rsidRPr="00DE07CD">
        <w:t xml:space="preserve"> </w:t>
      </w:r>
      <w:del w:id="624" w:author="markel arizabaleta" w:date="2017-07-20T13:53:00Z">
        <w:r w:rsidR="00A503DE" w:rsidDel="00CF77D1">
          <w:delText>O</w:delText>
        </w:r>
      </w:del>
      <w:ins w:id="625" w:author="markel arizabaleta" w:date="2017-07-20T13:53:00Z">
        <w:r w:rsidR="00CF77D1">
          <w:t>o</w:t>
        </w:r>
      </w:ins>
      <w:r w:rsidR="00A503DE">
        <w:t>bject</w:t>
      </w:r>
      <w:bookmarkEnd w:id="623"/>
    </w:p>
    <w:p w14:paraId="5B18D755" w14:textId="7D51C983" w:rsidR="006B4655" w:rsidRDefault="006B4655">
      <w:pPr>
        <w:jc w:val="both"/>
        <w:pPrChange w:id="626" w:author="james" w:date="2016-03-30T14:33:00Z">
          <w:pPr/>
        </w:pPrChange>
      </w:pPr>
      <w:r>
        <w:t>Data collection setups may contain one or more ante</w:t>
      </w:r>
      <w:r w:rsidR="00FE5C99">
        <w:t>nna units</w:t>
      </w:r>
      <w:r>
        <w:t xml:space="preserve"> where each antenna </w:t>
      </w:r>
      <w:r w:rsidR="00FE5C99">
        <w:t xml:space="preserve">unit </w:t>
      </w:r>
      <w:r>
        <w:t xml:space="preserve">may comprise one or more elements. The position and orientation of </w:t>
      </w:r>
      <w:r w:rsidRPr="0068253A">
        <w:t xml:space="preserve">each element’s phase </w:t>
      </w:r>
      <w:r w:rsidR="00BF5312" w:rsidRPr="0068253A">
        <w:t xml:space="preserve">center and the relative delay </w:t>
      </w:r>
      <w:del w:id="627" w:author="markel arizabaleta" w:date="2017-07-24T16:28:00Z">
        <w:r w:rsidR="00BF5312" w:rsidRPr="0068253A" w:rsidDel="0068253A">
          <w:delText xml:space="preserve">for </w:delText>
        </w:r>
        <w:r w:rsidR="00BF5312" w:rsidDel="0068253A">
          <w:delText>each element</w:delText>
        </w:r>
        <w:r w:rsidDel="0068253A">
          <w:delText xml:space="preserve"> </w:delText>
        </w:r>
      </w:del>
      <w:r>
        <w:t xml:space="preserve">must be known </w:t>
      </w:r>
      <w:r w:rsidR="00BF5312">
        <w:t xml:space="preserve">in order to perform multi-element signal processing. </w:t>
      </w:r>
      <w:r w:rsidR="00817F6E">
        <w:t>Hence</w:t>
      </w:r>
      <w:r w:rsidR="005A56C0">
        <w:t>,</w:t>
      </w:r>
      <w:r w:rsidR="00817F6E">
        <w:t xml:space="preserve"> it is convenient to include these parameters directly as metadata. </w:t>
      </w:r>
      <w:r w:rsidR="005A56C0">
        <w:t xml:space="preserve">The standard defines the generic terms </w:t>
      </w:r>
      <w:del w:id="628" w:author="markel arizabaleta" w:date="2017-07-24T16:33:00Z">
        <w:r w:rsidR="005A56C0" w:rsidDel="00DC235A">
          <w:delText>‘</w:delText>
        </w:r>
      </w:del>
      <w:r w:rsidR="005A56C0" w:rsidRPr="00367133">
        <w:rPr>
          <w:i/>
        </w:rPr>
        <w:t>cluster</w:t>
      </w:r>
      <w:del w:id="629" w:author="markel arizabaleta" w:date="2017-07-24T16:33:00Z">
        <w:r w:rsidR="005A56C0" w:rsidRPr="00367133" w:rsidDel="00DC235A">
          <w:rPr>
            <w:i/>
          </w:rPr>
          <w:delText>’</w:delText>
        </w:r>
      </w:del>
      <w:r w:rsidR="005A56C0">
        <w:t xml:space="preserve"> and </w:t>
      </w:r>
      <w:del w:id="630" w:author="markel arizabaleta" w:date="2017-07-24T16:33:00Z">
        <w:r w:rsidR="005A56C0" w:rsidDel="00DC235A">
          <w:delText>‘</w:delText>
        </w:r>
      </w:del>
      <w:r w:rsidR="005A56C0" w:rsidRPr="00367133">
        <w:rPr>
          <w:i/>
        </w:rPr>
        <w:t>source</w:t>
      </w:r>
      <w:del w:id="631" w:author="markel arizabaleta" w:date="2017-07-24T16:33:00Z">
        <w:r w:rsidR="005A56C0" w:rsidRPr="00367133" w:rsidDel="00DC235A">
          <w:rPr>
            <w:i/>
          </w:rPr>
          <w:delText>’</w:delText>
        </w:r>
      </w:del>
      <w:r w:rsidR="005A56C0">
        <w:t xml:space="preserve"> to refer to an antenna </w:t>
      </w:r>
      <w:r w:rsidR="00FE5C99">
        <w:t xml:space="preserve">unit </w:t>
      </w:r>
      <w:r w:rsidR="005A56C0">
        <w:t>and its elements respectively.</w:t>
      </w:r>
    </w:p>
    <w:p w14:paraId="6309B3AA" w14:textId="77777777" w:rsidR="005A56C0" w:rsidRDefault="005A56C0">
      <w:pPr>
        <w:jc w:val="both"/>
        <w:pPrChange w:id="632" w:author="james" w:date="2016-03-30T14:33:00Z">
          <w:pPr/>
        </w:pPrChange>
      </w:pPr>
    </w:p>
    <w:p w14:paraId="063E6E28" w14:textId="6FD1A622" w:rsidR="00EF4C9D" w:rsidRDefault="005A56C0">
      <w:pPr>
        <w:jc w:val="both"/>
        <w:rPr>
          <w:ins w:id="633" w:author="markel arizabaleta" w:date="2017-08-03T16:49:00Z"/>
        </w:rPr>
      </w:pPr>
      <w:r>
        <w:t xml:space="preserve">A cluster is defined as a grouping of sources. A coordinate frame is associated with a cluster. The origin and </w:t>
      </w:r>
      <w:r w:rsidR="00FA603D">
        <w:t xml:space="preserve">orientation </w:t>
      </w:r>
      <w:r>
        <w:t>of this frame is specified with respect to the platform coordinate frame.</w:t>
      </w:r>
    </w:p>
    <w:p w14:paraId="58DF4E33" w14:textId="77777777" w:rsidR="00EF4C9D" w:rsidRDefault="00EF4C9D">
      <w:pPr>
        <w:rPr>
          <w:ins w:id="634" w:author="markel arizabaleta" w:date="2017-08-03T16:49:00Z"/>
        </w:rPr>
      </w:pPr>
      <w:ins w:id="635" w:author="markel arizabaleta" w:date="2017-08-03T16:49:00Z">
        <w:r>
          <w:br w:type="page"/>
        </w:r>
      </w:ins>
    </w:p>
    <w:p w14:paraId="568639A4" w14:textId="1C31FFBB" w:rsidR="005A56C0" w:rsidDel="00EF4C9D" w:rsidRDefault="005A56C0">
      <w:pPr>
        <w:jc w:val="both"/>
        <w:rPr>
          <w:del w:id="636" w:author="markel arizabaleta" w:date="2017-08-03T16:49:00Z"/>
        </w:rPr>
        <w:pPrChange w:id="637" w:author="james" w:date="2016-03-30T14:33:00Z">
          <w:pPr/>
        </w:pPrChange>
      </w:pPr>
    </w:p>
    <w:p w14:paraId="2414AF80" w14:textId="452C615B" w:rsidR="005A56C0" w:rsidRPr="00DE07CD" w:rsidDel="00EF4C9D" w:rsidRDefault="005A56C0">
      <w:pPr>
        <w:rPr>
          <w:del w:id="638" w:author="markel arizabaleta" w:date="2017-08-03T16:49:00Z"/>
        </w:rPr>
      </w:pPr>
    </w:p>
    <w:p w14:paraId="489D9977" w14:textId="26E54D19" w:rsidR="006B4655" w:rsidRPr="00BD529F" w:rsidDel="00670373" w:rsidRDefault="006B4655">
      <w:pPr>
        <w:pStyle w:val="Caption"/>
        <w:keepNext/>
        <w:rPr>
          <w:del w:id="639" w:author="markel arizabaleta" w:date="2017-08-01T10:39:00Z"/>
          <w:sz w:val="24"/>
          <w:szCs w:val="24"/>
        </w:rPr>
      </w:pPr>
      <w:del w:id="640" w:author="markel arizabaleta" w:date="2017-08-01T10:39:00Z">
        <w:r w:rsidRPr="00BD529F" w:rsidDel="00670373">
          <w:rPr>
            <w:sz w:val="24"/>
            <w:szCs w:val="24"/>
          </w:rPr>
          <w:delText xml:space="preserve">Table </w:delText>
        </w:r>
        <w:r w:rsidRPr="00BD529F" w:rsidDel="00670373">
          <w:rPr>
            <w:b w:val="0"/>
            <w:bCs w:val="0"/>
          </w:rPr>
          <w:fldChar w:fldCharType="begin"/>
        </w:r>
        <w:r w:rsidRPr="00BD529F" w:rsidDel="00670373">
          <w:rPr>
            <w:sz w:val="24"/>
            <w:szCs w:val="24"/>
          </w:rPr>
          <w:delInstrText xml:space="preserve"> SEQ Table \* ARABIC </w:delInstrText>
        </w:r>
        <w:r w:rsidRPr="00BD529F" w:rsidDel="00670373">
          <w:rPr>
            <w:b w:val="0"/>
            <w:bCs w:val="0"/>
          </w:rPr>
          <w:fldChar w:fldCharType="separate"/>
        </w:r>
        <w:r w:rsidR="00697272" w:rsidDel="00670373">
          <w:rPr>
            <w:sz w:val="24"/>
            <w:szCs w:val="24"/>
          </w:rPr>
          <w:delText>4</w:delText>
        </w:r>
        <w:r w:rsidRPr="00BD529F" w:rsidDel="00670373">
          <w:rPr>
            <w:b w:val="0"/>
            <w:bCs w:val="0"/>
          </w:rPr>
          <w:fldChar w:fldCharType="end"/>
        </w:r>
        <w:r w:rsidR="005A56C0" w:rsidDel="00670373">
          <w:rPr>
            <w:sz w:val="24"/>
            <w:szCs w:val="24"/>
          </w:rPr>
          <w:delText xml:space="preserve"> – Definition of </w:delText>
        </w:r>
      </w:del>
      <w:del w:id="641" w:author="markel arizabaleta" w:date="2017-07-20T13:33:00Z">
        <w:r w:rsidR="005A56C0" w:rsidDel="00600A4E">
          <w:rPr>
            <w:sz w:val="24"/>
            <w:szCs w:val="24"/>
          </w:rPr>
          <w:delText>Cluster</w:delText>
        </w:r>
        <w:r w:rsidRPr="00BD529F" w:rsidDel="00600A4E">
          <w:rPr>
            <w:sz w:val="24"/>
            <w:szCs w:val="24"/>
          </w:rPr>
          <w:delText xml:space="preserve"> </w:delText>
        </w:r>
        <w:r w:rsidR="00A503DE" w:rsidDel="00600A4E">
          <w:rPr>
            <w:sz w:val="24"/>
            <w:szCs w:val="24"/>
          </w:rPr>
          <w:delText>A</w:delText>
        </w:r>
      </w:del>
      <w:del w:id="642" w:author="markel arizabaleta" w:date="2017-08-01T10:39:00Z">
        <w:r w:rsidR="00A503DE" w:rsidDel="00670373">
          <w:rPr>
            <w:sz w:val="24"/>
            <w:szCs w:val="24"/>
          </w:rPr>
          <w:delText>ttributes</w:delText>
        </w:r>
      </w:del>
    </w:p>
    <w:p w14:paraId="44055B1D" w14:textId="4A4BAB62" w:rsidR="00670373" w:rsidRPr="00E761A7" w:rsidRDefault="00670373">
      <w:pPr>
        <w:pStyle w:val="Caption"/>
        <w:keepNext/>
        <w:rPr>
          <w:ins w:id="643" w:author="markel arizabaleta" w:date="2017-08-01T10:38:00Z"/>
        </w:rPr>
        <w:pPrChange w:id="644" w:author="markel arizabaleta" w:date="2017-08-01T10:38:00Z">
          <w:pPr/>
        </w:pPrChange>
      </w:pPr>
      <w:bookmarkStart w:id="645" w:name="_Toc489615340"/>
      <w:ins w:id="646" w:author="markel arizabaleta" w:date="2017-08-01T10:38:00Z">
        <w:r w:rsidRPr="00670373">
          <w:rPr>
            <w:sz w:val="24"/>
            <w:szCs w:val="24"/>
          </w:rPr>
          <w:t xml:space="preserve">Table </w:t>
        </w:r>
        <w:r w:rsidRPr="00670373">
          <w:rPr>
            <w:sz w:val="24"/>
            <w:szCs w:val="24"/>
            <w:rPrChange w:id="647" w:author="markel arizabaleta" w:date="2017-08-01T10:39:00Z">
              <w:rPr>
                <w:b/>
                <w:bCs/>
              </w:rPr>
            </w:rPrChange>
          </w:rPr>
          <w:fldChar w:fldCharType="begin"/>
        </w:r>
        <w:r w:rsidRPr="00670373">
          <w:rPr>
            <w:sz w:val="24"/>
            <w:szCs w:val="24"/>
          </w:rPr>
          <w:instrText xml:space="preserve"> SEQ Table \* ARABIC </w:instrText>
        </w:r>
      </w:ins>
      <w:r w:rsidRPr="00670373">
        <w:rPr>
          <w:sz w:val="24"/>
          <w:szCs w:val="24"/>
          <w:rPrChange w:id="648" w:author="markel arizabaleta" w:date="2017-08-01T10:39:00Z">
            <w:rPr>
              <w:b/>
              <w:bCs/>
            </w:rPr>
          </w:rPrChange>
        </w:rPr>
        <w:fldChar w:fldCharType="separate"/>
      </w:r>
      <w:ins w:id="649" w:author="markel arizabaleta" w:date="2017-08-01T10:38:00Z">
        <w:r w:rsidRPr="00670373">
          <w:rPr>
            <w:sz w:val="24"/>
            <w:szCs w:val="24"/>
            <w:rPrChange w:id="650" w:author="markel arizabaleta" w:date="2017-08-01T10:39:00Z">
              <w:rPr>
                <w:b/>
                <w:bCs/>
                <w:noProof/>
              </w:rPr>
            </w:rPrChange>
          </w:rPr>
          <w:t>4</w:t>
        </w:r>
        <w:r w:rsidRPr="00670373">
          <w:rPr>
            <w:sz w:val="24"/>
            <w:szCs w:val="24"/>
            <w:rPrChange w:id="651" w:author="markel arizabaleta" w:date="2017-08-01T10:39:00Z">
              <w:rPr>
                <w:b/>
                <w:bCs/>
              </w:rPr>
            </w:rPrChange>
          </w:rPr>
          <w:fldChar w:fldCharType="end"/>
        </w:r>
        <w:r w:rsidRPr="00670373">
          <w:rPr>
            <w:sz w:val="24"/>
            <w:szCs w:val="24"/>
          </w:rPr>
          <w:t xml:space="preserve"> – Definition of cluster attributes</w:t>
        </w:r>
        <w:bookmarkEnd w:id="645"/>
      </w:ins>
    </w:p>
    <w:tbl>
      <w:tblPr>
        <w:tblStyle w:val="LightList-Accent1"/>
        <w:tblW w:w="9576" w:type="dxa"/>
        <w:tblLook w:val="04A0" w:firstRow="1" w:lastRow="0" w:firstColumn="1" w:lastColumn="0" w:noHBand="0" w:noVBand="1"/>
        <w:tblPrChange w:id="652" w:author="markel arizabaleta" w:date="2017-08-01T10:38:00Z">
          <w:tblPr>
            <w:tblStyle w:val="LightList-Accent1"/>
            <w:tblW w:w="9576" w:type="dxa"/>
            <w:tblLook w:val="04A0" w:firstRow="1" w:lastRow="0" w:firstColumn="1" w:lastColumn="0" w:noHBand="0" w:noVBand="1"/>
          </w:tblPr>
        </w:tblPrChange>
      </w:tblPr>
      <w:tblGrid>
        <w:gridCol w:w="1892"/>
        <w:gridCol w:w="1798"/>
        <w:gridCol w:w="1843"/>
        <w:gridCol w:w="1699"/>
        <w:gridCol w:w="973"/>
        <w:gridCol w:w="1371"/>
        <w:tblGridChange w:id="653">
          <w:tblGrid>
            <w:gridCol w:w="1892"/>
            <w:gridCol w:w="1798"/>
            <w:gridCol w:w="1843"/>
            <w:gridCol w:w="1699"/>
            <w:gridCol w:w="973"/>
            <w:gridCol w:w="1371"/>
          </w:tblGrid>
        </w:tblGridChange>
      </w:tblGrid>
      <w:tr w:rsidR="00E35EB7" w:rsidRPr="00DE07CD" w14:paraId="37C8C169" w14:textId="77777777" w:rsidTr="00670373">
        <w:trPr>
          <w:cnfStyle w:val="100000000000" w:firstRow="1" w:lastRow="0" w:firstColumn="0" w:lastColumn="0" w:oddVBand="0" w:evenVBand="0" w:oddHBand="0" w:evenHBand="0" w:firstRowFirstColumn="0" w:firstRowLastColumn="0" w:lastRowFirstColumn="0" w:lastRowLastColumn="0"/>
          <w:tblHeader/>
          <w:trPrChange w:id="654" w:author="markel arizabaleta" w:date="2017-08-01T10:38:00Z">
            <w:trPr>
              <w:tblHeader/>
            </w:trPr>
          </w:trPrChange>
        </w:trPr>
        <w:tc>
          <w:tcPr>
            <w:cnfStyle w:val="001000000000" w:firstRow="0" w:lastRow="0" w:firstColumn="1" w:lastColumn="0" w:oddVBand="0" w:evenVBand="0" w:oddHBand="0" w:evenHBand="0" w:firstRowFirstColumn="0" w:firstRowLastColumn="0" w:lastRowFirstColumn="0" w:lastRowLastColumn="0"/>
            <w:tcW w:w="1892" w:type="dxa"/>
            <w:tcPrChange w:id="655" w:author="markel arizabaleta" w:date="2017-08-01T10:38:00Z">
              <w:tcPr>
                <w:tcW w:w="1889" w:type="dxa"/>
              </w:tcPr>
            </w:tcPrChange>
          </w:tcPr>
          <w:p w14:paraId="61154D82" w14:textId="77777777" w:rsidR="006B4655" w:rsidRPr="00DE07CD" w:rsidRDefault="001C1B6B">
            <w:pPr>
              <w:cnfStyle w:val="101000000000" w:firstRow="1" w:lastRow="0" w:firstColumn="1"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Attribute</w:t>
            </w:r>
          </w:p>
        </w:tc>
        <w:tc>
          <w:tcPr>
            <w:tcW w:w="1798" w:type="dxa"/>
            <w:tcPrChange w:id="656" w:author="markel arizabaleta" w:date="2017-08-01T10:38:00Z">
              <w:tcPr>
                <w:tcW w:w="1805" w:type="dxa"/>
              </w:tcPr>
            </w:tcPrChange>
          </w:tcPr>
          <w:p w14:paraId="094B67EB" w14:textId="77777777"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3" w:type="dxa"/>
            <w:tcPrChange w:id="657" w:author="markel arizabaleta" w:date="2017-08-01T10:38:00Z">
              <w:tcPr>
                <w:tcW w:w="1849" w:type="dxa"/>
              </w:tcPr>
            </w:tcPrChange>
          </w:tcPr>
          <w:p w14:paraId="2CDE673B" w14:textId="640E0E50"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del w:id="658" w:author="markel arizabaleta" w:date="2017-07-20T13:35:00Z">
              <w:r w:rsidRPr="00DE07CD" w:rsidDel="00EC5F64">
                <w:rPr>
                  <w:rFonts w:asciiTheme="minorHAnsi" w:hAnsiTheme="minorHAnsi"/>
                  <w:sz w:val="20"/>
                  <w:szCs w:val="20"/>
                </w:rPr>
                <w:delText>Type</w:delText>
              </w:r>
            </w:del>
            <w:ins w:id="659" w:author="markel arizabaleta" w:date="2017-07-20T13:35:00Z">
              <w:r w:rsidR="00EC5F64">
                <w:rPr>
                  <w:rFonts w:asciiTheme="minorHAnsi" w:hAnsiTheme="minorHAnsi"/>
                  <w:sz w:val="20"/>
                  <w:szCs w:val="20"/>
                </w:rPr>
                <w:t>Class</w:t>
              </w:r>
            </w:ins>
          </w:p>
        </w:tc>
        <w:tc>
          <w:tcPr>
            <w:tcW w:w="1699" w:type="dxa"/>
            <w:tcPrChange w:id="660" w:author="markel arizabaleta" w:date="2017-08-01T10:38:00Z">
              <w:tcPr>
                <w:tcW w:w="1703" w:type="dxa"/>
              </w:tcPr>
            </w:tcPrChange>
          </w:tcPr>
          <w:p w14:paraId="6B2B197F" w14:textId="77777777"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73" w:type="dxa"/>
            <w:tcPrChange w:id="661" w:author="markel arizabaleta" w:date="2017-08-01T10:38:00Z">
              <w:tcPr>
                <w:tcW w:w="955" w:type="dxa"/>
              </w:tcPr>
            </w:tcPrChange>
          </w:tcPr>
          <w:p w14:paraId="6F7E1FE2" w14:textId="7137664D" w:rsidR="006B4655" w:rsidRPr="00DE07CD" w:rsidRDefault="004269A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1" w:type="dxa"/>
            <w:tcPrChange w:id="662" w:author="markel arizabaleta" w:date="2017-08-01T10:38:00Z">
              <w:tcPr>
                <w:tcW w:w="1375" w:type="dxa"/>
              </w:tcPr>
            </w:tcPrChange>
          </w:tcPr>
          <w:p w14:paraId="549A1FF4" w14:textId="77777777"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E35EB7" w:rsidRPr="00DE07CD" w14:paraId="49B90B0A" w14:textId="30F1AA4A" w:rsidTr="00670373">
        <w:trPr>
          <w:cnfStyle w:val="000000100000" w:firstRow="0" w:lastRow="0" w:firstColumn="0" w:lastColumn="0" w:oddVBand="0" w:evenVBand="0" w:oddHBand="1" w:evenHBand="0" w:firstRowFirstColumn="0" w:firstRowLastColumn="0" w:lastRowFirstColumn="0" w:lastRowLastColumn="0"/>
          <w:cantSplit/>
          <w:trPrChange w:id="663" w:author="markel arizabaleta" w:date="2017-08-01T10:38:00Z">
            <w:trPr>
              <w:cantSplit/>
            </w:trPr>
          </w:trPrChange>
        </w:trPr>
        <w:tc>
          <w:tcPr>
            <w:cnfStyle w:val="001000000000" w:firstRow="0" w:lastRow="0" w:firstColumn="1" w:lastColumn="0" w:oddVBand="0" w:evenVBand="0" w:oddHBand="0" w:evenHBand="0" w:firstRowFirstColumn="0" w:firstRowLastColumn="0" w:lastRowFirstColumn="0" w:lastRowLastColumn="0"/>
            <w:tcW w:w="1892" w:type="dxa"/>
            <w:tcPrChange w:id="664" w:author="markel arizabaleta" w:date="2017-08-01T10:38:00Z">
              <w:tcPr>
                <w:tcW w:w="1889" w:type="dxa"/>
              </w:tcPr>
            </w:tcPrChange>
          </w:tcPr>
          <w:p w14:paraId="2BB0B6F5" w14:textId="750EDC69" w:rsidR="006B4655" w:rsidRPr="00DE07CD" w:rsidRDefault="00883971" w:rsidP="00A503DE">
            <w:pPr>
              <w:cnfStyle w:val="001000100000" w:firstRow="0" w:lastRow="0" w:firstColumn="1" w:lastColumn="0" w:oddVBand="0" w:evenVBand="0" w:oddHBand="1" w:evenHBand="0" w:firstRowFirstColumn="0" w:firstRowLastColumn="0" w:lastRowFirstColumn="0" w:lastRowLastColumn="0"/>
              <w:rPr>
                <w:rFonts w:asciiTheme="minorHAnsi" w:hAnsiTheme="minorHAnsi"/>
                <w:sz w:val="20"/>
                <w:szCs w:val="20"/>
              </w:rPr>
            </w:pPr>
            <w:ins w:id="665" w:author="markel arizabaleta [2]" w:date="2017-07-18T10:22:00Z">
              <w:r>
                <w:rPr>
                  <w:rFonts w:asciiTheme="minorHAnsi" w:hAnsiTheme="minorHAnsi"/>
                  <w:sz w:val="20"/>
                  <w:szCs w:val="20"/>
                </w:rPr>
                <w:t>id</w:t>
              </w:r>
            </w:ins>
            <w:del w:id="666" w:author="markel arizabaleta [2]" w:date="2017-07-18T10:22:00Z">
              <w:r w:rsidR="006B4655" w:rsidRPr="00DE07CD" w:rsidDel="00883971">
                <w:rPr>
                  <w:rFonts w:asciiTheme="minorHAnsi" w:hAnsiTheme="minorHAnsi"/>
                  <w:sz w:val="20"/>
                  <w:szCs w:val="20"/>
                </w:rPr>
                <w:delText>ID</w:delText>
              </w:r>
            </w:del>
          </w:p>
        </w:tc>
        <w:tc>
          <w:tcPr>
            <w:tcW w:w="1798" w:type="dxa"/>
            <w:tcPrChange w:id="667" w:author="markel arizabaleta" w:date="2017-08-01T10:38:00Z">
              <w:tcPr>
                <w:tcW w:w="1805" w:type="dxa"/>
              </w:tcPr>
            </w:tcPrChange>
          </w:tcPr>
          <w:p w14:paraId="3567985E" w14:textId="05EBA6EF" w:rsidR="006B4655" w:rsidRPr="00DE07CD" w:rsidRDefault="005A56C0"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Unique </w:t>
            </w:r>
            <w:r w:rsidR="006B4655" w:rsidRPr="00DE07CD">
              <w:rPr>
                <w:rFonts w:asciiTheme="minorHAnsi" w:hAnsiTheme="minorHAnsi"/>
                <w:sz w:val="20"/>
                <w:szCs w:val="20"/>
              </w:rPr>
              <w:t>identifier</w:t>
            </w:r>
          </w:p>
        </w:tc>
        <w:tc>
          <w:tcPr>
            <w:tcW w:w="1843" w:type="dxa"/>
            <w:tcPrChange w:id="668" w:author="markel arizabaleta" w:date="2017-08-01T10:38:00Z">
              <w:tcPr>
                <w:tcW w:w="1849" w:type="dxa"/>
              </w:tcPr>
            </w:tcPrChange>
          </w:tcPr>
          <w:p w14:paraId="624D0CF0" w14:textId="3C6FE555" w:rsidR="006B4655" w:rsidRPr="00DE07CD" w:rsidRDefault="006B4655"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string</w:t>
            </w:r>
          </w:p>
        </w:tc>
        <w:tc>
          <w:tcPr>
            <w:tcW w:w="1699" w:type="dxa"/>
            <w:tcPrChange w:id="669" w:author="markel arizabaleta" w:date="2017-08-01T10:38:00Z">
              <w:tcPr>
                <w:tcW w:w="1703" w:type="dxa"/>
              </w:tcPr>
            </w:tcPrChange>
          </w:tcPr>
          <w:p w14:paraId="40F63545" w14:textId="2BBDC4CC" w:rsidR="006B4655" w:rsidRPr="00DE07CD" w:rsidRDefault="006B4655"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73" w:type="dxa"/>
            <w:tcPrChange w:id="670" w:author="markel arizabaleta" w:date="2017-08-01T10:38:00Z">
              <w:tcPr>
                <w:tcW w:w="955" w:type="dxa"/>
              </w:tcPr>
            </w:tcPrChange>
          </w:tcPr>
          <w:p w14:paraId="406668FD" w14:textId="2A339490" w:rsidR="006B4655" w:rsidRPr="00DE07CD" w:rsidRDefault="00252D4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1" w:type="dxa"/>
            <w:tcPrChange w:id="671" w:author="markel arizabaleta" w:date="2017-08-01T10:38:00Z">
              <w:tcPr>
                <w:tcW w:w="1375" w:type="dxa"/>
              </w:tcPr>
            </w:tcPrChange>
          </w:tcPr>
          <w:p w14:paraId="33D69258" w14:textId="17D7129C" w:rsidR="006B4655" w:rsidRPr="00DE07CD" w:rsidRDefault="006B4655"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35EB7" w:rsidRPr="00DE07CD" w14:paraId="4391A662" w14:textId="77777777" w:rsidTr="00670373">
        <w:trPr>
          <w:cantSplit/>
          <w:trPrChange w:id="672" w:author="markel arizabaleta" w:date="2017-08-01T10:38:00Z">
            <w:trPr>
              <w:cantSplit/>
            </w:trPr>
          </w:trPrChange>
        </w:trPr>
        <w:tc>
          <w:tcPr>
            <w:cnfStyle w:val="001000000000" w:firstRow="0" w:lastRow="0" w:firstColumn="1" w:lastColumn="0" w:oddVBand="0" w:evenVBand="0" w:oddHBand="0" w:evenHBand="0" w:firstRowFirstColumn="0" w:firstRowLastColumn="0" w:lastRowFirstColumn="0" w:lastRowLastColumn="0"/>
            <w:tcW w:w="1892" w:type="dxa"/>
            <w:tcPrChange w:id="673" w:author="markel arizabaleta" w:date="2017-08-01T10:38:00Z">
              <w:tcPr>
                <w:tcW w:w="1889" w:type="dxa"/>
              </w:tcPr>
            </w:tcPrChange>
          </w:tcPr>
          <w:p w14:paraId="22AA4DFC" w14:textId="58E575C5" w:rsidR="00522B1E" w:rsidDel="00E4201E" w:rsidRDefault="00955E77">
            <w:pPr>
              <w:rPr>
                <w:ins w:id="674" w:author="markel arizabaleta [2]" w:date="2017-07-18T10:22:00Z"/>
                <w:del w:id="675" w:author="markel arizabaleta" w:date="2017-08-03T15:38:00Z"/>
                <w:rFonts w:asciiTheme="minorHAnsi" w:hAnsiTheme="minorHAnsi"/>
                <w:sz w:val="20"/>
                <w:szCs w:val="20"/>
              </w:rPr>
            </w:pPr>
            <w:del w:id="676" w:author="james" w:date="2016-03-29T15:16:00Z">
              <w:r w:rsidDel="00B266E9">
                <w:rPr>
                  <w:rFonts w:asciiTheme="minorHAnsi" w:hAnsiTheme="minorHAnsi"/>
                  <w:sz w:val="20"/>
                  <w:szCs w:val="20"/>
                </w:rPr>
                <w:delText>LOCATION</w:delText>
              </w:r>
            </w:del>
            <w:ins w:id="677" w:author="james" w:date="2016-03-29T15:16:00Z">
              <w:del w:id="678" w:author="markel arizabaleta [2]" w:date="2017-07-18T10:22:00Z">
                <w:r w:rsidR="00B266E9" w:rsidDel="00883971">
                  <w:rPr>
                    <w:rFonts w:asciiTheme="minorHAnsi" w:hAnsiTheme="minorHAnsi"/>
                    <w:sz w:val="20"/>
                    <w:szCs w:val="20"/>
                  </w:rPr>
                  <w:delText>POSITION</w:delText>
                </w:r>
              </w:del>
            </w:ins>
          </w:p>
          <w:p w14:paraId="5AE96D00" w14:textId="1483DB25" w:rsidR="00883971" w:rsidRPr="00DE07CD" w:rsidRDefault="00883971">
            <w:pPr>
              <w:rPr>
                <w:rFonts w:asciiTheme="minorHAnsi" w:hAnsiTheme="minorHAnsi"/>
                <w:sz w:val="20"/>
                <w:szCs w:val="20"/>
              </w:rPr>
            </w:pPr>
            <w:ins w:id="679" w:author="markel arizabaleta [2]" w:date="2017-07-18T10:22:00Z">
              <w:r>
                <w:rPr>
                  <w:rFonts w:asciiTheme="minorHAnsi" w:hAnsiTheme="minorHAnsi"/>
                  <w:sz w:val="20"/>
                  <w:szCs w:val="20"/>
                </w:rPr>
                <w:t>position</w:t>
              </w:r>
            </w:ins>
          </w:p>
        </w:tc>
        <w:tc>
          <w:tcPr>
            <w:tcW w:w="1798" w:type="dxa"/>
            <w:tcPrChange w:id="680" w:author="markel arizabaleta" w:date="2017-08-01T10:38:00Z">
              <w:tcPr>
                <w:tcW w:w="1805" w:type="dxa"/>
              </w:tcPr>
            </w:tcPrChange>
          </w:tcPr>
          <w:p w14:paraId="48078832" w14:textId="77777777" w:rsidR="00522B1E" w:rsidRPr="00DE07CD" w:rsidRDefault="00522B1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Origin </w:t>
            </w:r>
            <w:r w:rsidR="00955E77">
              <w:rPr>
                <w:rFonts w:asciiTheme="minorHAnsi" w:hAnsiTheme="minorHAnsi"/>
                <w:sz w:val="20"/>
                <w:szCs w:val="20"/>
              </w:rPr>
              <w:t xml:space="preserve">of cluster reference frame </w:t>
            </w:r>
            <w:r w:rsidR="00FA603D">
              <w:rPr>
                <w:rFonts w:asciiTheme="minorHAnsi" w:hAnsiTheme="minorHAnsi"/>
                <w:sz w:val="20"/>
                <w:szCs w:val="20"/>
              </w:rPr>
              <w:t>w.r.t.</w:t>
            </w:r>
            <w:r>
              <w:rPr>
                <w:rFonts w:asciiTheme="minorHAnsi" w:hAnsiTheme="minorHAnsi"/>
                <w:sz w:val="20"/>
                <w:szCs w:val="20"/>
              </w:rPr>
              <w:t xml:space="preserve"> platform</w:t>
            </w:r>
            <w:r w:rsidR="00FA603D">
              <w:rPr>
                <w:rFonts w:asciiTheme="minorHAnsi" w:hAnsiTheme="minorHAnsi"/>
                <w:sz w:val="20"/>
                <w:szCs w:val="20"/>
              </w:rPr>
              <w:t xml:space="preserve"> coordinate frame</w:t>
            </w:r>
          </w:p>
        </w:tc>
        <w:tc>
          <w:tcPr>
            <w:tcW w:w="1843" w:type="dxa"/>
            <w:tcPrChange w:id="681" w:author="markel arizabaleta" w:date="2017-08-01T10:38:00Z">
              <w:tcPr>
                <w:tcW w:w="1849" w:type="dxa"/>
              </w:tcPr>
            </w:tcPrChange>
          </w:tcPr>
          <w:p w14:paraId="6400AEEB" w14:textId="1B2846FD" w:rsidR="00522B1E" w:rsidRPr="00DE07CD" w:rsidRDefault="00600A4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ins w:id="682" w:author="markel arizabaleta" w:date="2017-07-20T13:33:00Z">
              <w:r>
                <w:rPr>
                  <w:rFonts w:asciiTheme="minorHAnsi" w:hAnsiTheme="minorHAnsi"/>
                  <w:sz w:val="20"/>
                  <w:szCs w:val="20"/>
                </w:rPr>
                <w:t>p</w:t>
              </w:r>
            </w:ins>
            <w:del w:id="683" w:author="markel arizabaleta" w:date="2017-07-20T13:33:00Z">
              <w:r w:rsidR="009B5AFB" w:rsidDel="00600A4E">
                <w:rPr>
                  <w:rFonts w:asciiTheme="minorHAnsi" w:hAnsiTheme="minorHAnsi"/>
                  <w:sz w:val="20"/>
                  <w:szCs w:val="20"/>
                </w:rPr>
                <w:delText>P</w:delText>
              </w:r>
            </w:del>
            <w:r w:rsidR="009B5AFB">
              <w:rPr>
                <w:rFonts w:asciiTheme="minorHAnsi" w:hAnsiTheme="minorHAnsi"/>
                <w:sz w:val="20"/>
                <w:szCs w:val="20"/>
              </w:rPr>
              <w:t>osition</w:t>
            </w:r>
          </w:p>
        </w:tc>
        <w:tc>
          <w:tcPr>
            <w:tcW w:w="1699" w:type="dxa"/>
            <w:tcPrChange w:id="684" w:author="markel arizabaleta" w:date="2017-08-01T10:38:00Z">
              <w:tcPr>
                <w:tcW w:w="1703" w:type="dxa"/>
              </w:tcPr>
            </w:tcPrChange>
          </w:tcPr>
          <w:p w14:paraId="09435586" w14:textId="77777777" w:rsidR="00522B1E" w:rsidRPr="00DE07CD" w:rsidRDefault="00522B1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73" w:type="dxa"/>
            <w:tcPrChange w:id="685" w:author="markel arizabaleta" w:date="2017-08-01T10:38:00Z">
              <w:tcPr>
                <w:tcW w:w="955" w:type="dxa"/>
              </w:tcPr>
            </w:tcPrChange>
          </w:tcPr>
          <w:p w14:paraId="7734BB96" w14:textId="7BBCCE4C" w:rsidR="00522B1E" w:rsidRPr="00DE07CD" w:rsidRDefault="00252D4B"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1" w:type="dxa"/>
            <w:tcPrChange w:id="686" w:author="markel arizabaleta" w:date="2017-08-01T10:38:00Z">
              <w:tcPr>
                <w:tcW w:w="1375" w:type="dxa"/>
              </w:tcPr>
            </w:tcPrChange>
          </w:tcPr>
          <w:p w14:paraId="3D0D5564" w14:textId="77777777" w:rsidR="00522B1E" w:rsidRPr="00DE07CD" w:rsidRDefault="00522B1E"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E35EB7" w:rsidRPr="00DE07CD" w14:paraId="27332A3C" w14:textId="77777777" w:rsidTr="00670373">
        <w:trPr>
          <w:cnfStyle w:val="000000100000" w:firstRow="0" w:lastRow="0" w:firstColumn="0" w:lastColumn="0" w:oddVBand="0" w:evenVBand="0" w:oddHBand="1" w:evenHBand="0" w:firstRowFirstColumn="0" w:firstRowLastColumn="0" w:lastRowFirstColumn="0" w:lastRowLastColumn="0"/>
          <w:cantSplit/>
          <w:trPrChange w:id="687" w:author="markel arizabaleta" w:date="2017-08-01T10:38:00Z">
            <w:trPr>
              <w:cantSplit/>
            </w:trPr>
          </w:trPrChange>
        </w:trPr>
        <w:tc>
          <w:tcPr>
            <w:cnfStyle w:val="001000000000" w:firstRow="0" w:lastRow="0" w:firstColumn="1" w:lastColumn="0" w:oddVBand="0" w:evenVBand="0" w:oddHBand="0" w:evenHBand="0" w:firstRowFirstColumn="0" w:firstRowLastColumn="0" w:lastRowFirstColumn="0" w:lastRowLastColumn="0"/>
            <w:tcW w:w="1892" w:type="dxa"/>
            <w:tcPrChange w:id="688" w:author="markel arizabaleta" w:date="2017-08-01T10:38:00Z">
              <w:tcPr>
                <w:tcW w:w="1889" w:type="dxa"/>
              </w:tcPr>
            </w:tcPrChange>
          </w:tcPr>
          <w:p w14:paraId="34DA0915" w14:textId="75E3DBE8" w:rsidR="00883971" w:rsidDel="00E4201E" w:rsidRDefault="00491E04">
            <w:pPr>
              <w:cnfStyle w:val="001000100000" w:firstRow="0" w:lastRow="0" w:firstColumn="1" w:lastColumn="0" w:oddVBand="0" w:evenVBand="0" w:oddHBand="1" w:evenHBand="0" w:firstRowFirstColumn="0" w:firstRowLastColumn="0" w:lastRowFirstColumn="0" w:lastRowLastColumn="0"/>
              <w:rPr>
                <w:ins w:id="689" w:author="markel arizabaleta [2]" w:date="2017-07-18T10:23:00Z"/>
                <w:del w:id="690" w:author="markel arizabaleta" w:date="2017-08-03T15:38:00Z"/>
                <w:rFonts w:asciiTheme="minorHAnsi" w:hAnsiTheme="minorHAnsi"/>
                <w:sz w:val="20"/>
                <w:szCs w:val="20"/>
              </w:rPr>
            </w:pPr>
            <w:del w:id="691" w:author="markel arizabaleta [2]" w:date="2017-07-18T10:23:00Z">
              <w:r w:rsidDel="00883971">
                <w:rPr>
                  <w:rFonts w:asciiTheme="minorHAnsi" w:hAnsiTheme="minorHAnsi"/>
                  <w:sz w:val="20"/>
                  <w:szCs w:val="20"/>
                </w:rPr>
                <w:delText>ORIENTATION</w:delText>
              </w:r>
            </w:del>
          </w:p>
          <w:p w14:paraId="45A8DB43" w14:textId="79C92695" w:rsidR="00522B1E" w:rsidRPr="00DE07CD" w:rsidRDefault="00883971">
            <w:pPr>
              <w:cnfStyle w:val="001000100000" w:firstRow="0" w:lastRow="0" w:firstColumn="1" w:lastColumn="0" w:oddVBand="0" w:evenVBand="0" w:oddHBand="1" w:evenHBand="0" w:firstRowFirstColumn="0" w:firstRowLastColumn="0" w:lastRowFirstColumn="0" w:lastRowLastColumn="0"/>
              <w:rPr>
                <w:rFonts w:asciiTheme="minorHAnsi" w:hAnsiTheme="minorHAnsi"/>
                <w:sz w:val="20"/>
                <w:szCs w:val="20"/>
              </w:rPr>
            </w:pPr>
            <w:ins w:id="692" w:author="markel arizabaleta [2]" w:date="2017-07-18T10:23:00Z">
              <w:r>
                <w:rPr>
                  <w:rFonts w:asciiTheme="minorHAnsi" w:hAnsiTheme="minorHAnsi"/>
                  <w:sz w:val="20"/>
                  <w:szCs w:val="20"/>
                </w:rPr>
                <w:t>orientation</w:t>
              </w:r>
            </w:ins>
          </w:p>
        </w:tc>
        <w:tc>
          <w:tcPr>
            <w:tcW w:w="1798" w:type="dxa"/>
            <w:tcPrChange w:id="693" w:author="markel arizabaleta" w:date="2017-08-01T10:38:00Z">
              <w:tcPr>
                <w:tcW w:w="1805" w:type="dxa"/>
              </w:tcPr>
            </w:tcPrChange>
          </w:tcPr>
          <w:p w14:paraId="79F07520" w14:textId="77777777" w:rsidR="00522B1E" w:rsidRPr="00DE07CD" w:rsidRDefault="00491E04"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Orientation </w:t>
            </w:r>
            <w:r w:rsidR="00522B1E">
              <w:rPr>
                <w:rFonts w:asciiTheme="minorHAnsi" w:hAnsiTheme="minorHAnsi"/>
                <w:sz w:val="20"/>
                <w:szCs w:val="20"/>
              </w:rPr>
              <w:t>of cluster frame w.r.t. platform</w:t>
            </w:r>
            <w:r w:rsidR="00FA603D">
              <w:rPr>
                <w:rFonts w:asciiTheme="minorHAnsi" w:hAnsiTheme="minorHAnsi"/>
                <w:sz w:val="20"/>
                <w:szCs w:val="20"/>
              </w:rPr>
              <w:t xml:space="preserve"> frame</w:t>
            </w:r>
          </w:p>
        </w:tc>
        <w:tc>
          <w:tcPr>
            <w:tcW w:w="1843" w:type="dxa"/>
            <w:tcPrChange w:id="694" w:author="markel arizabaleta" w:date="2017-08-01T10:38:00Z">
              <w:tcPr>
                <w:tcW w:w="1849" w:type="dxa"/>
              </w:tcPr>
            </w:tcPrChange>
          </w:tcPr>
          <w:p w14:paraId="18CA3A06" w14:textId="733808E9" w:rsidR="00522B1E" w:rsidRPr="00DE07CD" w:rsidRDefault="00600A4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ins w:id="695" w:author="markel arizabaleta" w:date="2017-07-20T13:33:00Z">
              <w:r>
                <w:rPr>
                  <w:rFonts w:asciiTheme="minorHAnsi" w:hAnsiTheme="minorHAnsi"/>
                  <w:sz w:val="20"/>
                  <w:szCs w:val="20"/>
                </w:rPr>
                <w:t>o</w:t>
              </w:r>
            </w:ins>
            <w:del w:id="696" w:author="markel arizabaleta" w:date="2017-07-20T13:33:00Z">
              <w:r w:rsidR="00491E04" w:rsidDel="00600A4E">
                <w:rPr>
                  <w:rFonts w:asciiTheme="minorHAnsi" w:hAnsiTheme="minorHAnsi"/>
                  <w:sz w:val="20"/>
                  <w:szCs w:val="20"/>
                </w:rPr>
                <w:delText>O</w:delText>
              </w:r>
            </w:del>
            <w:r w:rsidR="00491E04">
              <w:rPr>
                <w:rFonts w:asciiTheme="minorHAnsi" w:hAnsiTheme="minorHAnsi"/>
                <w:sz w:val="20"/>
                <w:szCs w:val="20"/>
              </w:rPr>
              <w:t>rientation</w:t>
            </w:r>
          </w:p>
        </w:tc>
        <w:tc>
          <w:tcPr>
            <w:tcW w:w="1699" w:type="dxa"/>
            <w:tcPrChange w:id="697" w:author="markel arizabaleta" w:date="2017-08-01T10:38:00Z">
              <w:tcPr>
                <w:tcW w:w="1703" w:type="dxa"/>
              </w:tcPr>
            </w:tcPrChange>
          </w:tcPr>
          <w:p w14:paraId="2120B327" w14:textId="77777777" w:rsidR="00522B1E" w:rsidRPr="00DE07CD" w:rsidRDefault="00522B1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73" w:type="dxa"/>
            <w:tcPrChange w:id="698" w:author="markel arizabaleta" w:date="2017-08-01T10:38:00Z">
              <w:tcPr>
                <w:tcW w:w="955" w:type="dxa"/>
              </w:tcPr>
            </w:tcPrChange>
          </w:tcPr>
          <w:p w14:paraId="7E8590C4" w14:textId="15434667" w:rsidR="00522B1E" w:rsidRPr="00DE07CD" w:rsidRDefault="00252D4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1" w:type="dxa"/>
            <w:tcPrChange w:id="699" w:author="markel arizabaleta" w:date="2017-08-01T10:38:00Z">
              <w:tcPr>
                <w:tcW w:w="1375" w:type="dxa"/>
              </w:tcPr>
            </w:tcPrChange>
          </w:tcPr>
          <w:p w14:paraId="650FB8D8" w14:textId="77777777" w:rsidR="00522B1E" w:rsidRPr="00DE07CD" w:rsidRDefault="00522B1E"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35EB7" w:rsidRPr="00DE07CD" w14:paraId="1B7973A7" w14:textId="77777777" w:rsidTr="00670373">
        <w:trPr>
          <w:cantSplit/>
          <w:trPrChange w:id="700" w:author="markel arizabaleta" w:date="2017-08-01T10:38:00Z">
            <w:trPr>
              <w:cantSplit/>
            </w:trPr>
          </w:trPrChange>
        </w:trPr>
        <w:tc>
          <w:tcPr>
            <w:cnfStyle w:val="001000000000" w:firstRow="0" w:lastRow="0" w:firstColumn="1" w:lastColumn="0" w:oddVBand="0" w:evenVBand="0" w:oddHBand="0" w:evenHBand="0" w:firstRowFirstColumn="0" w:firstRowLastColumn="0" w:lastRowFirstColumn="0" w:lastRowLastColumn="0"/>
            <w:tcW w:w="1892" w:type="dxa"/>
            <w:tcPrChange w:id="701" w:author="markel arizabaleta" w:date="2017-08-01T10:38:00Z">
              <w:tcPr>
                <w:tcW w:w="1889" w:type="dxa"/>
              </w:tcPr>
            </w:tcPrChange>
          </w:tcPr>
          <w:p w14:paraId="70E80B9F" w14:textId="64C06840" w:rsidR="00861E42" w:rsidRPr="00DE07CD" w:rsidRDefault="00861E42" w:rsidP="00A503DE">
            <w:pPr>
              <w:rPr>
                <w:rFonts w:asciiTheme="minorHAnsi" w:hAnsiTheme="minorHAnsi"/>
                <w:sz w:val="20"/>
                <w:szCs w:val="20"/>
              </w:rPr>
            </w:pPr>
            <w:del w:id="702" w:author="markel arizabaleta [2]" w:date="2017-07-18T10:23:00Z">
              <w:r w:rsidDel="00883971">
                <w:rPr>
                  <w:rFonts w:asciiTheme="minorHAnsi" w:hAnsiTheme="minorHAnsi"/>
                  <w:sz w:val="20"/>
                  <w:szCs w:val="20"/>
                </w:rPr>
                <w:delText>VENDOR</w:delText>
              </w:r>
            </w:del>
            <w:ins w:id="703" w:author="markel arizabaleta [2]" w:date="2017-07-18T10:23:00Z">
              <w:r w:rsidR="00883971">
                <w:rPr>
                  <w:rFonts w:asciiTheme="minorHAnsi" w:hAnsiTheme="minorHAnsi"/>
                  <w:sz w:val="20"/>
                  <w:szCs w:val="20"/>
                </w:rPr>
                <w:t>vendor</w:t>
              </w:r>
            </w:ins>
          </w:p>
        </w:tc>
        <w:tc>
          <w:tcPr>
            <w:tcW w:w="1798" w:type="dxa"/>
            <w:tcPrChange w:id="704" w:author="markel arizabaleta" w:date="2017-08-01T10:38:00Z">
              <w:tcPr>
                <w:tcW w:w="1805" w:type="dxa"/>
              </w:tcPr>
            </w:tcPrChange>
          </w:tcPr>
          <w:p w14:paraId="1112CC13" w14:textId="77777777" w:rsidR="00861E42" w:rsidRPr="00DE07CD" w:rsidRDefault="00FA603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V</w:t>
            </w:r>
            <w:r w:rsidR="00861E42">
              <w:rPr>
                <w:rFonts w:asciiTheme="minorHAnsi" w:hAnsiTheme="minorHAnsi"/>
                <w:sz w:val="20"/>
                <w:szCs w:val="20"/>
              </w:rPr>
              <w:t xml:space="preserve">endor name </w:t>
            </w:r>
          </w:p>
        </w:tc>
        <w:tc>
          <w:tcPr>
            <w:tcW w:w="1843" w:type="dxa"/>
            <w:tcPrChange w:id="705" w:author="markel arizabaleta" w:date="2017-08-01T10:38:00Z">
              <w:tcPr>
                <w:tcW w:w="1849" w:type="dxa"/>
              </w:tcPr>
            </w:tcPrChange>
          </w:tcPr>
          <w:p w14:paraId="192BAB61" w14:textId="77777777" w:rsidR="00861E42" w:rsidRPr="00DE07CD" w:rsidRDefault="00861E4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99" w:type="dxa"/>
            <w:tcPrChange w:id="706" w:author="markel arizabaleta" w:date="2017-08-01T10:38:00Z">
              <w:tcPr>
                <w:tcW w:w="1703" w:type="dxa"/>
              </w:tcPr>
            </w:tcPrChange>
          </w:tcPr>
          <w:p w14:paraId="3B5A5DBD" w14:textId="77777777" w:rsidR="00861E42" w:rsidRPr="00DE07CD" w:rsidRDefault="00861E4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73" w:type="dxa"/>
            <w:tcPrChange w:id="707" w:author="markel arizabaleta" w:date="2017-08-01T10:38:00Z">
              <w:tcPr>
                <w:tcW w:w="955" w:type="dxa"/>
              </w:tcPr>
            </w:tcPrChange>
          </w:tcPr>
          <w:p w14:paraId="14CAE9AA" w14:textId="50F09C95" w:rsidR="00861E42" w:rsidRPr="00DE07CD" w:rsidRDefault="00252D4B"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1" w:type="dxa"/>
            <w:tcPrChange w:id="708" w:author="markel arizabaleta" w:date="2017-08-01T10:38:00Z">
              <w:tcPr>
                <w:tcW w:w="1375" w:type="dxa"/>
              </w:tcPr>
            </w:tcPrChange>
          </w:tcPr>
          <w:p w14:paraId="4772D59B" w14:textId="77777777" w:rsidR="00861E42" w:rsidRPr="00DE07CD" w:rsidRDefault="00861E42"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E35EB7" w:rsidRPr="00DE07CD" w14:paraId="61D4010F" w14:textId="77777777" w:rsidTr="00670373">
        <w:trPr>
          <w:cnfStyle w:val="000000100000" w:firstRow="0" w:lastRow="0" w:firstColumn="0" w:lastColumn="0" w:oddVBand="0" w:evenVBand="0" w:oddHBand="1" w:evenHBand="0" w:firstRowFirstColumn="0" w:firstRowLastColumn="0" w:lastRowFirstColumn="0" w:lastRowLastColumn="0"/>
          <w:cantSplit/>
          <w:trPrChange w:id="709" w:author="markel arizabaleta" w:date="2017-08-01T10:38:00Z">
            <w:trPr>
              <w:cantSplit/>
            </w:trPr>
          </w:trPrChange>
        </w:trPr>
        <w:tc>
          <w:tcPr>
            <w:cnfStyle w:val="001000000000" w:firstRow="0" w:lastRow="0" w:firstColumn="1" w:lastColumn="0" w:oddVBand="0" w:evenVBand="0" w:oddHBand="0" w:evenHBand="0" w:firstRowFirstColumn="0" w:firstRowLastColumn="0" w:lastRowFirstColumn="0" w:lastRowLastColumn="0"/>
            <w:tcW w:w="1892" w:type="dxa"/>
            <w:tcPrChange w:id="710" w:author="markel arizabaleta" w:date="2017-08-01T10:38:00Z">
              <w:tcPr>
                <w:tcW w:w="1889" w:type="dxa"/>
              </w:tcPr>
            </w:tcPrChange>
          </w:tcPr>
          <w:p w14:paraId="1D568711" w14:textId="2E25A094" w:rsidR="00522B1E" w:rsidRPr="00DE07CD" w:rsidRDefault="00861E42" w:rsidP="00A503DE">
            <w:pPr>
              <w:cnfStyle w:val="001000100000" w:firstRow="0" w:lastRow="0" w:firstColumn="1" w:lastColumn="0" w:oddVBand="0" w:evenVBand="0" w:oddHBand="1" w:evenHBand="0" w:firstRowFirstColumn="0" w:firstRowLastColumn="0" w:lastRowFirstColumn="0" w:lastRowLastColumn="0"/>
              <w:rPr>
                <w:rFonts w:asciiTheme="minorHAnsi" w:hAnsiTheme="minorHAnsi"/>
                <w:sz w:val="20"/>
                <w:szCs w:val="20"/>
              </w:rPr>
            </w:pPr>
            <w:del w:id="711" w:author="markel arizabaleta [2]" w:date="2017-07-18T10:23:00Z">
              <w:r w:rsidDel="00883971">
                <w:rPr>
                  <w:rFonts w:asciiTheme="minorHAnsi" w:hAnsiTheme="minorHAnsi"/>
                  <w:sz w:val="20"/>
                  <w:szCs w:val="20"/>
                </w:rPr>
                <w:delText>MODEL</w:delText>
              </w:r>
            </w:del>
            <w:ins w:id="712" w:author="markel arizabaleta [2]" w:date="2017-07-18T10:23:00Z">
              <w:r w:rsidR="00883971">
                <w:rPr>
                  <w:rFonts w:asciiTheme="minorHAnsi" w:hAnsiTheme="minorHAnsi"/>
                  <w:sz w:val="20"/>
                  <w:szCs w:val="20"/>
                </w:rPr>
                <w:t>model</w:t>
              </w:r>
            </w:ins>
          </w:p>
        </w:tc>
        <w:tc>
          <w:tcPr>
            <w:tcW w:w="1798" w:type="dxa"/>
            <w:tcPrChange w:id="713" w:author="markel arizabaleta" w:date="2017-08-01T10:38:00Z">
              <w:tcPr>
                <w:tcW w:w="1805" w:type="dxa"/>
              </w:tcPr>
            </w:tcPrChange>
          </w:tcPr>
          <w:p w14:paraId="1B884FE6" w14:textId="77777777" w:rsidR="00522B1E" w:rsidRPr="00DE07CD" w:rsidRDefault="0067002B"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M</w:t>
            </w:r>
            <w:r w:rsidR="00861E42">
              <w:rPr>
                <w:rFonts w:asciiTheme="minorHAnsi" w:hAnsiTheme="minorHAnsi"/>
                <w:sz w:val="20"/>
                <w:szCs w:val="20"/>
              </w:rPr>
              <w:t>odel number</w:t>
            </w:r>
          </w:p>
        </w:tc>
        <w:tc>
          <w:tcPr>
            <w:tcW w:w="1843" w:type="dxa"/>
            <w:tcPrChange w:id="714" w:author="markel arizabaleta" w:date="2017-08-01T10:38:00Z">
              <w:tcPr>
                <w:tcW w:w="1849" w:type="dxa"/>
              </w:tcPr>
            </w:tcPrChange>
          </w:tcPr>
          <w:p w14:paraId="576DF149" w14:textId="77777777" w:rsidR="00522B1E" w:rsidRPr="00DE07CD" w:rsidRDefault="00522B1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99" w:type="dxa"/>
            <w:tcPrChange w:id="715" w:author="markel arizabaleta" w:date="2017-08-01T10:38:00Z">
              <w:tcPr>
                <w:tcW w:w="1703" w:type="dxa"/>
              </w:tcPr>
            </w:tcPrChange>
          </w:tcPr>
          <w:p w14:paraId="2FCE6958" w14:textId="77777777" w:rsidR="00522B1E" w:rsidRPr="00DE07CD" w:rsidRDefault="00522B1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73" w:type="dxa"/>
            <w:tcPrChange w:id="716" w:author="markel arizabaleta" w:date="2017-08-01T10:38:00Z">
              <w:tcPr>
                <w:tcW w:w="955" w:type="dxa"/>
              </w:tcPr>
            </w:tcPrChange>
          </w:tcPr>
          <w:p w14:paraId="1CAC170F" w14:textId="39B3DEB0" w:rsidR="00522B1E" w:rsidRPr="00DE07CD" w:rsidRDefault="00252D4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1" w:type="dxa"/>
            <w:tcPrChange w:id="717" w:author="markel arizabaleta" w:date="2017-08-01T10:38:00Z">
              <w:tcPr>
                <w:tcW w:w="1375" w:type="dxa"/>
              </w:tcPr>
            </w:tcPrChange>
          </w:tcPr>
          <w:p w14:paraId="10FD55DF" w14:textId="77777777" w:rsidR="00522B1E" w:rsidRPr="00DE07CD" w:rsidRDefault="00522B1E"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35EB7" w:rsidRPr="00DE07CD" w14:paraId="37F4E532" w14:textId="77777777" w:rsidTr="00670373">
        <w:trPr>
          <w:cantSplit/>
          <w:trPrChange w:id="718" w:author="markel arizabaleta" w:date="2017-08-01T10:38:00Z">
            <w:trPr>
              <w:cantSplit/>
            </w:trPr>
          </w:trPrChange>
        </w:trPr>
        <w:tc>
          <w:tcPr>
            <w:cnfStyle w:val="001000000000" w:firstRow="0" w:lastRow="0" w:firstColumn="1" w:lastColumn="0" w:oddVBand="0" w:evenVBand="0" w:oddHBand="0" w:evenHBand="0" w:firstRowFirstColumn="0" w:firstRowLastColumn="0" w:lastRowFirstColumn="0" w:lastRowLastColumn="0"/>
            <w:tcW w:w="1892" w:type="dxa"/>
            <w:tcPrChange w:id="719" w:author="markel arizabaleta" w:date="2017-08-01T10:38:00Z">
              <w:tcPr>
                <w:tcW w:w="1889" w:type="dxa"/>
              </w:tcPr>
            </w:tcPrChange>
          </w:tcPr>
          <w:p w14:paraId="1D398D5E" w14:textId="08202E5F" w:rsidR="00522B1E" w:rsidRPr="00DE07CD" w:rsidRDefault="00861E42" w:rsidP="00A503DE">
            <w:pPr>
              <w:rPr>
                <w:rFonts w:asciiTheme="minorHAnsi" w:hAnsiTheme="minorHAnsi"/>
                <w:sz w:val="20"/>
                <w:szCs w:val="20"/>
              </w:rPr>
            </w:pPr>
            <w:del w:id="720" w:author="markel arizabaleta [2]" w:date="2017-07-18T10:23:00Z">
              <w:r w:rsidDel="00883971">
                <w:rPr>
                  <w:rFonts w:asciiTheme="minorHAnsi" w:hAnsiTheme="minorHAnsi"/>
                  <w:sz w:val="20"/>
                  <w:szCs w:val="20"/>
                </w:rPr>
                <w:delText>SERIAL</w:delText>
              </w:r>
            </w:del>
            <w:ins w:id="721" w:author="markel arizabaleta [2]" w:date="2017-07-18T10:23:00Z">
              <w:r w:rsidR="00883971">
                <w:rPr>
                  <w:rFonts w:asciiTheme="minorHAnsi" w:hAnsiTheme="minorHAnsi"/>
                  <w:sz w:val="20"/>
                  <w:szCs w:val="20"/>
                </w:rPr>
                <w:t>serial</w:t>
              </w:r>
            </w:ins>
          </w:p>
        </w:tc>
        <w:tc>
          <w:tcPr>
            <w:tcW w:w="1798" w:type="dxa"/>
            <w:tcPrChange w:id="722" w:author="markel arizabaleta" w:date="2017-08-01T10:38:00Z">
              <w:tcPr>
                <w:tcW w:w="1805" w:type="dxa"/>
              </w:tcPr>
            </w:tcPrChange>
          </w:tcPr>
          <w:p w14:paraId="43F11EB9" w14:textId="77777777" w:rsidR="00522B1E" w:rsidRPr="00DE07CD" w:rsidRDefault="0067002B"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Serial</w:t>
            </w:r>
            <w:r w:rsidR="00861E42">
              <w:rPr>
                <w:rFonts w:asciiTheme="minorHAnsi" w:hAnsiTheme="minorHAnsi"/>
                <w:sz w:val="20"/>
                <w:szCs w:val="20"/>
              </w:rPr>
              <w:t xml:space="preserve"> number</w:t>
            </w:r>
            <w:r w:rsidR="00522B1E">
              <w:rPr>
                <w:rFonts w:asciiTheme="minorHAnsi" w:hAnsiTheme="minorHAnsi"/>
                <w:sz w:val="20"/>
                <w:szCs w:val="20"/>
              </w:rPr>
              <w:t xml:space="preserve"> </w:t>
            </w:r>
          </w:p>
        </w:tc>
        <w:tc>
          <w:tcPr>
            <w:tcW w:w="1843" w:type="dxa"/>
            <w:tcPrChange w:id="723" w:author="markel arizabaleta" w:date="2017-08-01T10:38:00Z">
              <w:tcPr>
                <w:tcW w:w="1849" w:type="dxa"/>
              </w:tcPr>
            </w:tcPrChange>
          </w:tcPr>
          <w:p w14:paraId="1434754D" w14:textId="77777777" w:rsidR="00522B1E" w:rsidRPr="00DE07CD" w:rsidRDefault="00522B1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99" w:type="dxa"/>
            <w:tcPrChange w:id="724" w:author="markel arizabaleta" w:date="2017-08-01T10:38:00Z">
              <w:tcPr>
                <w:tcW w:w="1703" w:type="dxa"/>
              </w:tcPr>
            </w:tcPrChange>
          </w:tcPr>
          <w:p w14:paraId="3B84D980" w14:textId="77777777" w:rsidR="00522B1E" w:rsidRPr="00DE07CD" w:rsidRDefault="00522B1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73" w:type="dxa"/>
            <w:tcPrChange w:id="725" w:author="markel arizabaleta" w:date="2017-08-01T10:38:00Z">
              <w:tcPr>
                <w:tcW w:w="955" w:type="dxa"/>
              </w:tcPr>
            </w:tcPrChange>
          </w:tcPr>
          <w:p w14:paraId="7298C4C3" w14:textId="4472E89E" w:rsidR="00522B1E" w:rsidRPr="00DE07CD" w:rsidRDefault="00252D4B"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1" w:type="dxa"/>
            <w:tcPrChange w:id="726" w:author="markel arizabaleta" w:date="2017-08-01T10:38:00Z">
              <w:tcPr>
                <w:tcW w:w="1375" w:type="dxa"/>
              </w:tcPr>
            </w:tcPrChange>
          </w:tcPr>
          <w:p w14:paraId="69C14EB2" w14:textId="77777777" w:rsidR="00522B1E" w:rsidRPr="00DE07CD" w:rsidRDefault="00522B1E"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49098388" w14:textId="77777777" w:rsidR="006B4655" w:rsidDel="00EF4C9D" w:rsidRDefault="006B4655" w:rsidP="00545F9E">
      <w:pPr>
        <w:rPr>
          <w:del w:id="727" w:author="markel arizabaleta" w:date="2017-08-03T16:49:00Z"/>
        </w:rPr>
      </w:pPr>
    </w:p>
    <w:p w14:paraId="0D07E67B" w14:textId="529FB148" w:rsidR="00736472" w:rsidRDefault="00736472">
      <w:pPr>
        <w:rPr>
          <w:rFonts w:cs="Arial"/>
          <w:b/>
          <w:bCs/>
          <w:szCs w:val="26"/>
        </w:rPr>
      </w:pPr>
      <w:del w:id="728" w:author="markel arizabaleta" w:date="2017-08-03T16:49:00Z">
        <w:r w:rsidDel="00EF4C9D">
          <w:br w:type="page"/>
        </w:r>
      </w:del>
    </w:p>
    <w:p w14:paraId="0321A9A5" w14:textId="41D185C6" w:rsidR="00861E42" w:rsidRPr="00DE07CD" w:rsidRDefault="00861E42" w:rsidP="00491E04">
      <w:pPr>
        <w:pStyle w:val="Heading3"/>
      </w:pPr>
      <w:bookmarkStart w:id="729" w:name="_Toc489615305"/>
      <w:r>
        <w:t>Source</w:t>
      </w:r>
      <w:r w:rsidRPr="00DE07CD">
        <w:t xml:space="preserve"> </w:t>
      </w:r>
      <w:r w:rsidR="00A503DE">
        <w:t>Object</w:t>
      </w:r>
      <w:bookmarkEnd w:id="729"/>
    </w:p>
    <w:p w14:paraId="3D75D1D1" w14:textId="77777777" w:rsidR="00861E42" w:rsidRDefault="00861E42">
      <w:pPr>
        <w:jc w:val="both"/>
        <w:pPrChange w:id="730" w:author="james" w:date="2016-03-30T14:32:00Z">
          <w:pPr/>
        </w:pPrChange>
      </w:pPr>
      <w:r>
        <w:t>A source is defined as the originator of an electrical signal. A coordinate frame is associated with a cluster. The origin and rotation of this frame is specified with respect to the platform coordinate frame.</w:t>
      </w:r>
    </w:p>
    <w:p w14:paraId="6BFF2594" w14:textId="77777777" w:rsidR="00861E42" w:rsidRPr="00DE07CD" w:rsidRDefault="00861E42"/>
    <w:p w14:paraId="365189C4" w14:textId="60F785BE" w:rsidR="00861E42" w:rsidRPr="00BD529F" w:rsidRDefault="00861E42">
      <w:pPr>
        <w:pStyle w:val="Caption"/>
        <w:keepNext/>
        <w:rPr>
          <w:sz w:val="24"/>
          <w:szCs w:val="24"/>
        </w:rPr>
      </w:pPr>
      <w:bookmarkStart w:id="731" w:name="_Toc489615341"/>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697272">
        <w:rPr>
          <w:sz w:val="24"/>
          <w:szCs w:val="24"/>
        </w:rPr>
        <w:t>5</w:t>
      </w:r>
      <w:r w:rsidRPr="00BD529F">
        <w:rPr>
          <w:sz w:val="24"/>
          <w:szCs w:val="24"/>
        </w:rPr>
        <w:fldChar w:fldCharType="end"/>
      </w:r>
      <w:r>
        <w:rPr>
          <w:sz w:val="24"/>
          <w:szCs w:val="24"/>
        </w:rPr>
        <w:t xml:space="preserve"> – Definition of </w:t>
      </w:r>
      <w:del w:id="732" w:author="markel arizabaleta" w:date="2017-07-20T13:53:00Z">
        <w:r w:rsidDel="00CF77D1">
          <w:rPr>
            <w:sz w:val="24"/>
            <w:szCs w:val="24"/>
          </w:rPr>
          <w:delText>S</w:delText>
        </w:r>
      </w:del>
      <w:ins w:id="733" w:author="markel arizabaleta" w:date="2017-07-20T13:53:00Z">
        <w:r w:rsidR="00CF77D1">
          <w:rPr>
            <w:sz w:val="24"/>
            <w:szCs w:val="24"/>
          </w:rPr>
          <w:t>s</w:t>
        </w:r>
      </w:ins>
      <w:r>
        <w:rPr>
          <w:sz w:val="24"/>
          <w:szCs w:val="24"/>
        </w:rPr>
        <w:t>ource</w:t>
      </w:r>
      <w:r w:rsidRPr="00BD529F">
        <w:rPr>
          <w:sz w:val="24"/>
          <w:szCs w:val="24"/>
        </w:rPr>
        <w:t xml:space="preserve"> </w:t>
      </w:r>
      <w:del w:id="734" w:author="markel arizabaleta" w:date="2017-07-20T13:53:00Z">
        <w:r w:rsidR="00A503DE" w:rsidDel="00CF77D1">
          <w:rPr>
            <w:sz w:val="24"/>
            <w:szCs w:val="24"/>
          </w:rPr>
          <w:delText>A</w:delText>
        </w:r>
      </w:del>
      <w:ins w:id="735" w:author="markel arizabaleta" w:date="2017-07-20T13:53:00Z">
        <w:r w:rsidR="00CF77D1">
          <w:rPr>
            <w:sz w:val="24"/>
            <w:szCs w:val="24"/>
          </w:rPr>
          <w:t>a</w:t>
        </w:r>
      </w:ins>
      <w:r w:rsidR="00A503DE">
        <w:rPr>
          <w:sz w:val="24"/>
          <w:szCs w:val="24"/>
        </w:rPr>
        <w:t>ttributes</w:t>
      </w:r>
      <w:bookmarkEnd w:id="731"/>
    </w:p>
    <w:tbl>
      <w:tblPr>
        <w:tblStyle w:val="LightList-Accent1"/>
        <w:tblW w:w="9576" w:type="dxa"/>
        <w:tblLook w:val="04A0" w:firstRow="1" w:lastRow="0" w:firstColumn="1" w:lastColumn="0" w:noHBand="0" w:noVBand="1"/>
      </w:tblPr>
      <w:tblGrid>
        <w:gridCol w:w="2114"/>
        <w:gridCol w:w="1476"/>
        <w:gridCol w:w="1751"/>
        <w:gridCol w:w="1681"/>
        <w:gridCol w:w="973"/>
        <w:gridCol w:w="2561"/>
      </w:tblGrid>
      <w:tr w:rsidR="008A4C10" w:rsidRPr="00DE07CD" w14:paraId="459E4540" w14:textId="77777777" w:rsidTr="00D0165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69" w:type="dxa"/>
          </w:tcPr>
          <w:p w14:paraId="711EE65D" w14:textId="77777777" w:rsidR="00861E42" w:rsidRPr="00DE07CD" w:rsidRDefault="001C1B6B">
            <w:pPr>
              <w:rPr>
                <w:rFonts w:asciiTheme="minorHAnsi" w:hAnsiTheme="minorHAnsi"/>
                <w:sz w:val="20"/>
                <w:szCs w:val="20"/>
              </w:rPr>
            </w:pPr>
            <w:r>
              <w:rPr>
                <w:rFonts w:asciiTheme="minorHAnsi" w:hAnsiTheme="minorHAnsi"/>
                <w:sz w:val="20"/>
                <w:szCs w:val="20"/>
              </w:rPr>
              <w:t>Attribute</w:t>
            </w:r>
          </w:p>
        </w:tc>
        <w:tc>
          <w:tcPr>
            <w:tcW w:w="1790" w:type="dxa"/>
          </w:tcPr>
          <w:p w14:paraId="49786689" w14:textId="77777777"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751" w:type="dxa"/>
          </w:tcPr>
          <w:p w14:paraId="2B026D36" w14:textId="1A040F7B"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del w:id="736" w:author="markel arizabaleta" w:date="2017-07-20T13:35:00Z">
              <w:r w:rsidRPr="00DE07CD" w:rsidDel="00EC5F64">
                <w:rPr>
                  <w:rFonts w:asciiTheme="minorHAnsi" w:hAnsiTheme="minorHAnsi"/>
                  <w:sz w:val="20"/>
                  <w:szCs w:val="20"/>
                </w:rPr>
                <w:delText>Type</w:delText>
              </w:r>
            </w:del>
            <w:ins w:id="737" w:author="markel arizabaleta" w:date="2017-07-20T13:35:00Z">
              <w:r w:rsidR="00EC5F64">
                <w:rPr>
                  <w:rFonts w:asciiTheme="minorHAnsi" w:hAnsiTheme="minorHAnsi"/>
                  <w:sz w:val="20"/>
                  <w:szCs w:val="20"/>
                </w:rPr>
                <w:t>Class</w:t>
              </w:r>
            </w:ins>
          </w:p>
        </w:tc>
        <w:tc>
          <w:tcPr>
            <w:tcW w:w="1828" w:type="dxa"/>
          </w:tcPr>
          <w:p w14:paraId="1724897C" w14:textId="77777777"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73" w:type="dxa"/>
          </w:tcPr>
          <w:p w14:paraId="6FBB1DDB" w14:textId="0752D7B5" w:rsidR="00861E42" w:rsidRPr="00DE07CD" w:rsidRDefault="006D111E">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65" w:type="dxa"/>
          </w:tcPr>
          <w:p w14:paraId="78754328" w14:textId="77777777"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8A4C10" w:rsidRPr="00DE07CD" w14:paraId="5FFE5EE6" w14:textId="77777777" w:rsidTr="00D016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9" w:type="dxa"/>
          </w:tcPr>
          <w:p w14:paraId="63D37B7E" w14:textId="548D2FCC" w:rsidR="00861E42" w:rsidRDefault="00022D60" w:rsidP="00A503DE">
            <w:pPr>
              <w:rPr>
                <w:rFonts w:asciiTheme="minorHAnsi" w:hAnsiTheme="minorHAnsi"/>
                <w:sz w:val="20"/>
                <w:szCs w:val="20"/>
              </w:rPr>
            </w:pPr>
            <w:commentRangeStart w:id="738"/>
            <w:del w:id="739" w:author="markel arizabaleta [2]" w:date="2017-07-18T10:23:00Z">
              <w:r w:rsidDel="00883971">
                <w:rPr>
                  <w:rFonts w:asciiTheme="minorHAnsi" w:hAnsiTheme="minorHAnsi"/>
                  <w:sz w:val="20"/>
                  <w:szCs w:val="20"/>
                </w:rPr>
                <w:delText>ID</w:delText>
              </w:r>
              <w:r w:rsidR="00861E42" w:rsidDel="00883971">
                <w:rPr>
                  <w:rFonts w:asciiTheme="minorHAnsi" w:hAnsiTheme="minorHAnsi"/>
                  <w:sz w:val="20"/>
                  <w:szCs w:val="20"/>
                </w:rPr>
                <w:delText>CLUSTER</w:delText>
              </w:r>
            </w:del>
            <w:ins w:id="740" w:author="markel arizabaleta [2]" w:date="2017-07-18T10:23:00Z">
              <w:r w:rsidR="00883971">
                <w:rPr>
                  <w:rFonts w:asciiTheme="minorHAnsi" w:hAnsiTheme="minorHAnsi"/>
                  <w:sz w:val="20"/>
                  <w:szCs w:val="20"/>
                </w:rPr>
                <w:t>idcluster</w:t>
              </w:r>
            </w:ins>
            <w:commentRangeEnd w:id="738"/>
            <w:r w:rsidR="00DC2F6F">
              <w:rPr>
                <w:rStyle w:val="CommentReference"/>
                <w:b w:val="0"/>
                <w:bCs w:val="0"/>
              </w:rPr>
              <w:commentReference w:id="738"/>
            </w:r>
          </w:p>
        </w:tc>
        <w:tc>
          <w:tcPr>
            <w:tcW w:w="1790" w:type="dxa"/>
          </w:tcPr>
          <w:p w14:paraId="43358968" w14:textId="77777777" w:rsidR="00861E42" w:rsidRDefault="00002D17" w:rsidP="00002D1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w:t>
            </w:r>
            <w:r w:rsidR="00861E42">
              <w:rPr>
                <w:rFonts w:asciiTheme="minorHAnsi" w:hAnsiTheme="minorHAnsi"/>
                <w:sz w:val="20"/>
                <w:szCs w:val="20"/>
              </w:rPr>
              <w:t>luster that this source belongs to</w:t>
            </w:r>
          </w:p>
        </w:tc>
        <w:tc>
          <w:tcPr>
            <w:tcW w:w="1751" w:type="dxa"/>
          </w:tcPr>
          <w:p w14:paraId="77E5458D" w14:textId="77777777" w:rsidR="00861E42" w:rsidRPr="00DE07CD" w:rsidRDefault="00022D60"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828" w:type="dxa"/>
          </w:tcPr>
          <w:p w14:paraId="31AA2C35" w14:textId="77777777" w:rsidR="00861E42" w:rsidRPr="00DE07CD" w:rsidRDefault="00861E42"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73" w:type="dxa"/>
          </w:tcPr>
          <w:p w14:paraId="686EBC00" w14:textId="1029FA39" w:rsidR="00861E42" w:rsidRPr="00DE07CD" w:rsidRDefault="0039023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65" w:type="dxa"/>
          </w:tcPr>
          <w:p w14:paraId="7B2F4887" w14:textId="77777777" w:rsidR="00861E42" w:rsidRPr="00DE07CD" w:rsidRDefault="00861E42"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8A4C10" w:rsidRPr="00DE07CD" w14:paraId="13375510" w14:textId="77777777" w:rsidTr="00D01657">
        <w:trPr>
          <w:cantSplit/>
        </w:trPr>
        <w:tc>
          <w:tcPr>
            <w:cnfStyle w:val="001000000000" w:firstRow="0" w:lastRow="0" w:firstColumn="1" w:lastColumn="0" w:oddVBand="0" w:evenVBand="0" w:oddHBand="0" w:evenHBand="0" w:firstRowFirstColumn="0" w:firstRowLastColumn="0" w:lastRowFirstColumn="0" w:lastRowLastColumn="0"/>
            <w:tcW w:w="1869" w:type="dxa"/>
          </w:tcPr>
          <w:p w14:paraId="3C8B8123" w14:textId="7DB8B218" w:rsidR="00777A36" w:rsidRDefault="00777A36" w:rsidP="00A503DE">
            <w:pPr>
              <w:rPr>
                <w:rFonts w:asciiTheme="minorHAnsi" w:hAnsiTheme="minorHAnsi"/>
                <w:sz w:val="20"/>
                <w:szCs w:val="20"/>
              </w:rPr>
            </w:pPr>
            <w:del w:id="741" w:author="markel arizabaleta [2]" w:date="2017-07-18T10:24:00Z">
              <w:r w:rsidDel="00883971">
                <w:rPr>
                  <w:rFonts w:asciiTheme="minorHAnsi" w:hAnsiTheme="minorHAnsi"/>
                  <w:sz w:val="20"/>
                  <w:szCs w:val="20"/>
                </w:rPr>
                <w:delText>TYPE</w:delText>
              </w:r>
            </w:del>
            <w:ins w:id="742" w:author="markel arizabaleta [2]" w:date="2017-07-18T10:24:00Z">
              <w:r w:rsidR="00883971">
                <w:rPr>
                  <w:rFonts w:asciiTheme="minorHAnsi" w:hAnsiTheme="minorHAnsi"/>
                  <w:sz w:val="20"/>
                  <w:szCs w:val="20"/>
                </w:rPr>
                <w:t>type</w:t>
              </w:r>
            </w:ins>
          </w:p>
        </w:tc>
        <w:tc>
          <w:tcPr>
            <w:tcW w:w="1790" w:type="dxa"/>
          </w:tcPr>
          <w:p w14:paraId="4EE5DE8D" w14:textId="77777777" w:rsidR="00777A36" w:rsidRDefault="00777A36"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Electrical type of this source</w:t>
            </w:r>
          </w:p>
        </w:tc>
        <w:tc>
          <w:tcPr>
            <w:tcW w:w="1751" w:type="dxa"/>
          </w:tcPr>
          <w:p w14:paraId="6397A1F5" w14:textId="598AFBF6" w:rsidR="00777A36" w:rsidRDefault="00777A36"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del w:id="743" w:author="markel arizabaleta [2]" w:date="2017-07-18T10:24:00Z">
              <w:r w:rsidDel="008A4C10">
                <w:rPr>
                  <w:rFonts w:asciiTheme="minorHAnsi" w:hAnsiTheme="minorHAnsi"/>
                  <w:sz w:val="20"/>
                  <w:szCs w:val="20"/>
                </w:rPr>
                <w:delText>string</w:delText>
              </w:r>
            </w:del>
            <w:ins w:id="744" w:author="markel arizabaleta" w:date="2017-07-20T13:34:00Z">
              <w:r w:rsidR="00EC5F64">
                <w:rPr>
                  <w:rFonts w:asciiTheme="minorHAnsi" w:hAnsiTheme="minorHAnsi"/>
                  <w:sz w:val="20"/>
                  <w:szCs w:val="20"/>
                </w:rPr>
                <w:t>e</w:t>
              </w:r>
            </w:ins>
            <w:ins w:id="745" w:author="markel arizabaleta [2]" w:date="2017-07-18T10:24:00Z">
              <w:del w:id="746" w:author="markel arizabaleta" w:date="2017-07-20T13:34:00Z">
                <w:r w:rsidR="008A4C10" w:rsidDel="00EC5F64">
                  <w:rPr>
                    <w:rFonts w:asciiTheme="minorHAnsi" w:hAnsiTheme="minorHAnsi"/>
                    <w:sz w:val="20"/>
                    <w:szCs w:val="20"/>
                  </w:rPr>
                  <w:delText>E</w:delText>
                </w:r>
              </w:del>
              <w:r w:rsidR="008A4C10">
                <w:rPr>
                  <w:rFonts w:asciiTheme="minorHAnsi" w:hAnsiTheme="minorHAnsi"/>
                  <w:sz w:val="20"/>
                  <w:szCs w:val="20"/>
                </w:rPr>
                <w:t>numerator</w:t>
              </w:r>
            </w:ins>
          </w:p>
        </w:tc>
        <w:tc>
          <w:tcPr>
            <w:tcW w:w="1828" w:type="dxa"/>
          </w:tcPr>
          <w:p w14:paraId="7A7B2BB1" w14:textId="066303E6" w:rsidR="008A4C10" w:rsidRDefault="008A4C10" w:rsidP="00545F9E">
            <w:pPr>
              <w:cnfStyle w:val="000000000000" w:firstRow="0" w:lastRow="0" w:firstColumn="0" w:lastColumn="0" w:oddVBand="0" w:evenVBand="0" w:oddHBand="0" w:evenHBand="0" w:firstRowFirstColumn="0" w:firstRowLastColumn="0" w:lastRowFirstColumn="0" w:lastRowLastColumn="0"/>
              <w:rPr>
                <w:ins w:id="747" w:author="markel arizabaleta [2]" w:date="2017-07-18T10:24:00Z"/>
                <w:rFonts w:asciiTheme="minorHAnsi" w:hAnsiTheme="minorHAnsi"/>
                <w:sz w:val="20"/>
                <w:szCs w:val="20"/>
              </w:rPr>
            </w:pPr>
            <w:ins w:id="748" w:author="markel arizabaleta [2]" w:date="2017-07-18T10:24:00Z">
              <w:r>
                <w:rPr>
                  <w:rFonts w:asciiTheme="minorHAnsi" w:hAnsiTheme="minorHAnsi"/>
                  <w:sz w:val="20"/>
                  <w:szCs w:val="20"/>
                </w:rPr>
                <w:t>“UndefinedType”,</w:t>
              </w:r>
            </w:ins>
          </w:p>
          <w:p w14:paraId="4B2D32EF" w14:textId="0539D1F4" w:rsidR="00777A36" w:rsidDel="004102FC" w:rsidRDefault="004102FC" w:rsidP="00545F9E">
            <w:pPr>
              <w:cnfStyle w:val="000000000000" w:firstRow="0" w:lastRow="0" w:firstColumn="0" w:lastColumn="0" w:oddVBand="0" w:evenVBand="0" w:oddHBand="0" w:evenHBand="0" w:firstRowFirstColumn="0" w:firstRowLastColumn="0" w:lastRowFirstColumn="0" w:lastRowLastColumn="0"/>
              <w:rPr>
                <w:del w:id="749" w:author="james" w:date="2016-03-30T13:50:00Z"/>
                <w:rFonts w:asciiTheme="minorHAnsi" w:hAnsiTheme="minorHAnsi"/>
                <w:sz w:val="20"/>
                <w:szCs w:val="20"/>
              </w:rPr>
            </w:pPr>
            <w:ins w:id="750" w:author="james" w:date="2016-03-30T13:50:00Z">
              <w:r w:rsidRPr="004102FC">
                <w:rPr>
                  <w:rFonts w:asciiTheme="minorHAnsi" w:hAnsiTheme="minorHAnsi"/>
                  <w:sz w:val="20"/>
                  <w:szCs w:val="20"/>
                </w:rPr>
                <w:t>"Patch", "Dipole", "Helical", "Quadri</w:t>
              </w:r>
              <w:del w:id="751" w:author="markel arizabaleta [2]" w:date="2017-07-18T10:25:00Z">
                <w:r w:rsidRPr="004102FC" w:rsidDel="008A4C10">
                  <w:rPr>
                    <w:rFonts w:asciiTheme="minorHAnsi" w:hAnsiTheme="minorHAnsi"/>
                    <w:sz w:val="20"/>
                    <w:szCs w:val="20"/>
                  </w:rPr>
                  <w:delText>l</w:delText>
                </w:r>
              </w:del>
              <w:r w:rsidRPr="004102FC">
                <w:rPr>
                  <w:rFonts w:asciiTheme="minorHAnsi" w:hAnsiTheme="minorHAnsi"/>
                  <w:sz w:val="20"/>
                  <w:szCs w:val="20"/>
                </w:rPr>
                <w:t>filar", "</w:t>
              </w:r>
              <w:commentRangeStart w:id="752"/>
              <w:r w:rsidRPr="004102FC">
                <w:rPr>
                  <w:rFonts w:asciiTheme="minorHAnsi" w:hAnsiTheme="minorHAnsi"/>
                  <w:sz w:val="20"/>
                  <w:szCs w:val="20"/>
                </w:rPr>
                <w:t>Simulator</w:t>
              </w:r>
            </w:ins>
            <w:commentRangeEnd w:id="752"/>
            <w:r w:rsidR="00E83640">
              <w:rPr>
                <w:rStyle w:val="CommentReference"/>
              </w:rPr>
              <w:commentReference w:id="752"/>
            </w:r>
            <w:ins w:id="753" w:author="james" w:date="2016-03-30T13:50:00Z">
              <w:r w:rsidRPr="004102FC">
                <w:rPr>
                  <w:rFonts w:asciiTheme="minorHAnsi" w:hAnsiTheme="minorHAnsi"/>
                  <w:sz w:val="20"/>
                  <w:szCs w:val="20"/>
                </w:rPr>
                <w:t>"</w:t>
              </w:r>
            </w:ins>
            <w:ins w:id="754" w:author="Sanjeev" w:date="2017-08-11T08:34:00Z">
              <w:r w:rsidR="00092FF3">
                <w:rPr>
                  <w:rFonts w:asciiTheme="minorHAnsi" w:hAnsiTheme="minorHAnsi"/>
                  <w:sz w:val="20"/>
                  <w:szCs w:val="20"/>
                </w:rPr>
                <w:t>, “Other”</w:t>
              </w:r>
            </w:ins>
            <w:del w:id="755" w:author="james" w:date="2016-03-30T13:50:00Z">
              <w:r w:rsidR="00777A36" w:rsidDel="004102FC">
                <w:rPr>
                  <w:rFonts w:asciiTheme="minorHAnsi" w:hAnsiTheme="minorHAnsi"/>
                  <w:sz w:val="20"/>
                  <w:szCs w:val="20"/>
                </w:rPr>
                <w:delText>PATCH,</w:delText>
              </w:r>
            </w:del>
          </w:p>
          <w:p w14:paraId="2007C920" w14:textId="595E1AE2" w:rsidR="00777A36" w:rsidDel="004102FC" w:rsidRDefault="00777A36" w:rsidP="001C1B6B">
            <w:pPr>
              <w:cnfStyle w:val="000000000000" w:firstRow="0" w:lastRow="0" w:firstColumn="0" w:lastColumn="0" w:oddVBand="0" w:evenVBand="0" w:oddHBand="0" w:evenHBand="0" w:firstRowFirstColumn="0" w:firstRowLastColumn="0" w:lastRowFirstColumn="0" w:lastRowLastColumn="0"/>
              <w:rPr>
                <w:del w:id="756" w:author="james" w:date="2016-03-30T13:50:00Z"/>
                <w:rFonts w:asciiTheme="minorHAnsi" w:hAnsiTheme="minorHAnsi"/>
                <w:sz w:val="20"/>
                <w:szCs w:val="20"/>
              </w:rPr>
            </w:pPr>
            <w:del w:id="757" w:author="james" w:date="2016-03-30T13:50:00Z">
              <w:r w:rsidDel="004102FC">
                <w:rPr>
                  <w:rFonts w:asciiTheme="minorHAnsi" w:hAnsiTheme="minorHAnsi"/>
                  <w:sz w:val="20"/>
                  <w:szCs w:val="20"/>
                </w:rPr>
                <w:delText>DIPOLE,</w:delText>
              </w:r>
            </w:del>
          </w:p>
          <w:p w14:paraId="65BBA358" w14:textId="0A3A3AE1" w:rsidR="00777A36" w:rsidDel="004102FC" w:rsidRDefault="00777A36" w:rsidP="00BF1947">
            <w:pPr>
              <w:cnfStyle w:val="000000000000" w:firstRow="0" w:lastRow="0" w:firstColumn="0" w:lastColumn="0" w:oddVBand="0" w:evenVBand="0" w:oddHBand="0" w:evenHBand="0" w:firstRowFirstColumn="0" w:firstRowLastColumn="0" w:lastRowFirstColumn="0" w:lastRowLastColumn="0"/>
              <w:rPr>
                <w:del w:id="758" w:author="james" w:date="2016-03-30T13:50:00Z"/>
                <w:rFonts w:asciiTheme="minorHAnsi" w:hAnsiTheme="minorHAnsi"/>
                <w:sz w:val="20"/>
                <w:szCs w:val="20"/>
              </w:rPr>
            </w:pPr>
            <w:del w:id="759" w:author="james" w:date="2016-03-30T13:50:00Z">
              <w:r w:rsidDel="004102FC">
                <w:rPr>
                  <w:rFonts w:asciiTheme="minorHAnsi" w:hAnsiTheme="minorHAnsi"/>
                  <w:sz w:val="20"/>
                  <w:szCs w:val="20"/>
                </w:rPr>
                <w:delText>HELICAL, QUADRIFILAR,</w:delText>
              </w:r>
            </w:del>
          </w:p>
          <w:p w14:paraId="6A765530" w14:textId="41162335" w:rsidR="00777A36" w:rsidDel="004102FC" w:rsidRDefault="00777A36" w:rsidP="009B5AFB">
            <w:pPr>
              <w:cnfStyle w:val="000000000000" w:firstRow="0" w:lastRow="0" w:firstColumn="0" w:lastColumn="0" w:oddVBand="0" w:evenVBand="0" w:oddHBand="0" w:evenHBand="0" w:firstRowFirstColumn="0" w:firstRowLastColumn="0" w:lastRowFirstColumn="0" w:lastRowLastColumn="0"/>
              <w:rPr>
                <w:del w:id="760" w:author="james" w:date="2016-03-30T13:50:00Z"/>
                <w:rFonts w:asciiTheme="minorHAnsi" w:hAnsiTheme="minorHAnsi"/>
                <w:sz w:val="20"/>
                <w:szCs w:val="20"/>
              </w:rPr>
            </w:pPr>
            <w:del w:id="761" w:author="james" w:date="2016-03-30T13:50:00Z">
              <w:r w:rsidDel="004102FC">
                <w:rPr>
                  <w:rFonts w:asciiTheme="minorHAnsi" w:hAnsiTheme="minorHAnsi"/>
                  <w:sz w:val="20"/>
                  <w:szCs w:val="20"/>
                </w:rPr>
                <w:delText xml:space="preserve">SIMULATOR </w:delText>
              </w:r>
              <w:r w:rsidR="00022D60" w:rsidDel="004102FC">
                <w:rPr>
                  <w:rFonts w:asciiTheme="minorHAnsi" w:hAnsiTheme="minorHAnsi"/>
                  <w:sz w:val="20"/>
                  <w:szCs w:val="20"/>
                </w:rPr>
                <w:delText>,</w:delText>
              </w:r>
            </w:del>
          </w:p>
          <w:p w14:paraId="58AEF3B1" w14:textId="175D3FDE" w:rsidR="00022D60" w:rsidRPr="00DE07CD" w:rsidRDefault="00022D60"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del w:id="762" w:author="james" w:date="2016-03-30T13:50:00Z">
              <w:r w:rsidDel="004102FC">
                <w:rPr>
                  <w:rFonts w:asciiTheme="minorHAnsi" w:hAnsiTheme="minorHAnsi"/>
                  <w:sz w:val="20"/>
                  <w:szCs w:val="20"/>
                </w:rPr>
                <w:delText>OTHER</w:delText>
              </w:r>
              <w:r w:rsidR="0067002B" w:rsidDel="004102FC">
                <w:rPr>
                  <w:rFonts w:asciiTheme="minorHAnsi" w:hAnsiTheme="minorHAnsi"/>
                  <w:sz w:val="20"/>
                  <w:szCs w:val="20"/>
                </w:rPr>
                <w:delText>, UNKNOWN</w:delText>
              </w:r>
            </w:del>
          </w:p>
        </w:tc>
        <w:tc>
          <w:tcPr>
            <w:tcW w:w="973" w:type="dxa"/>
          </w:tcPr>
          <w:p w14:paraId="4AC7C4A9" w14:textId="35710A6A" w:rsidR="00777A36" w:rsidRDefault="0039023D"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65" w:type="dxa"/>
          </w:tcPr>
          <w:p w14:paraId="6CD06ECB" w14:textId="1B049576" w:rsidR="00777A36" w:rsidRPr="00DE07CD" w:rsidRDefault="00DC2F6F" w:rsidP="00002D1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ins w:id="763" w:author="Sanjeev" w:date="2017-08-11T08:24:00Z">
              <w:r>
                <w:rPr>
                  <w:rFonts w:asciiTheme="minorHAnsi" w:hAnsiTheme="minorHAnsi"/>
                  <w:sz w:val="20"/>
                  <w:szCs w:val="20"/>
                </w:rPr>
                <w:t>“UndefinedType”</w:t>
              </w:r>
            </w:ins>
            <w:del w:id="764" w:author="Sanjeev" w:date="2017-08-11T08:24:00Z">
              <w:r w:rsidR="0067002B" w:rsidDel="00DC2F6F">
                <w:rPr>
                  <w:rFonts w:asciiTheme="minorHAnsi" w:hAnsiTheme="minorHAnsi"/>
                  <w:sz w:val="20"/>
                  <w:szCs w:val="20"/>
                </w:rPr>
                <w:delText>UNKNOWN</w:delText>
              </w:r>
            </w:del>
          </w:p>
        </w:tc>
      </w:tr>
      <w:tr w:rsidR="008A4C10" w:rsidRPr="00DE07CD" w14:paraId="75C1C4DE" w14:textId="77777777" w:rsidTr="00D016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9" w:type="dxa"/>
          </w:tcPr>
          <w:p w14:paraId="659E4C6F" w14:textId="2CE2FC20" w:rsidR="008A4C10" w:rsidDel="002D0554" w:rsidRDefault="00777A36">
            <w:pPr>
              <w:rPr>
                <w:ins w:id="765" w:author="markel arizabaleta [2]" w:date="2017-07-18T10:26:00Z"/>
                <w:del w:id="766" w:author="markel arizabaleta" w:date="2017-08-03T15:37:00Z"/>
                <w:rFonts w:asciiTheme="minorHAnsi" w:hAnsiTheme="minorHAnsi"/>
                <w:sz w:val="20"/>
                <w:szCs w:val="20"/>
              </w:rPr>
            </w:pPr>
            <w:del w:id="767" w:author="markel arizabaleta [2]" w:date="2017-07-18T10:26:00Z">
              <w:r w:rsidDel="008A4C10">
                <w:rPr>
                  <w:rFonts w:asciiTheme="minorHAnsi" w:hAnsiTheme="minorHAnsi"/>
                  <w:sz w:val="20"/>
                  <w:szCs w:val="20"/>
                </w:rPr>
                <w:delText>POLARIZATION</w:delText>
              </w:r>
            </w:del>
          </w:p>
          <w:p w14:paraId="4CC70F45" w14:textId="35AA6981" w:rsidR="00777A36" w:rsidRDefault="008A4C10">
            <w:pPr>
              <w:rPr>
                <w:rFonts w:asciiTheme="minorHAnsi" w:hAnsiTheme="minorHAnsi"/>
                <w:sz w:val="20"/>
                <w:szCs w:val="20"/>
              </w:rPr>
            </w:pPr>
            <w:ins w:id="768" w:author="markel arizabaleta [2]" w:date="2017-07-18T10:26:00Z">
              <w:r>
                <w:rPr>
                  <w:rFonts w:asciiTheme="minorHAnsi" w:hAnsiTheme="minorHAnsi"/>
                  <w:sz w:val="20"/>
                  <w:szCs w:val="20"/>
                </w:rPr>
                <w:t>polarization</w:t>
              </w:r>
            </w:ins>
          </w:p>
        </w:tc>
        <w:tc>
          <w:tcPr>
            <w:tcW w:w="1790" w:type="dxa"/>
          </w:tcPr>
          <w:p w14:paraId="0BA19659" w14:textId="77777777" w:rsidR="00777A36" w:rsidRDefault="00777A36"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Element polarization</w:t>
            </w:r>
          </w:p>
        </w:tc>
        <w:tc>
          <w:tcPr>
            <w:tcW w:w="1751" w:type="dxa"/>
          </w:tcPr>
          <w:p w14:paraId="5111845C" w14:textId="43F0EBC0" w:rsidR="00777A36" w:rsidRPr="00DE07CD" w:rsidRDefault="00777A36"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769" w:author="markel arizabaleta [2]" w:date="2017-07-18T10:25:00Z">
              <w:r w:rsidDel="008A4C10">
                <w:rPr>
                  <w:rFonts w:asciiTheme="minorHAnsi" w:hAnsiTheme="minorHAnsi"/>
                  <w:sz w:val="20"/>
                  <w:szCs w:val="20"/>
                </w:rPr>
                <w:delText>string</w:delText>
              </w:r>
            </w:del>
            <w:ins w:id="770" w:author="markel arizabaleta" w:date="2017-07-20T13:34:00Z">
              <w:r w:rsidR="00EC5F64">
                <w:rPr>
                  <w:rFonts w:asciiTheme="minorHAnsi" w:hAnsiTheme="minorHAnsi"/>
                  <w:sz w:val="20"/>
                  <w:szCs w:val="20"/>
                </w:rPr>
                <w:t>e</w:t>
              </w:r>
            </w:ins>
            <w:ins w:id="771" w:author="markel arizabaleta [2]" w:date="2017-07-18T10:25:00Z">
              <w:del w:id="772" w:author="markel arizabaleta" w:date="2017-07-20T13:34:00Z">
                <w:r w:rsidR="008A4C10" w:rsidDel="00EC5F64">
                  <w:rPr>
                    <w:rFonts w:asciiTheme="minorHAnsi" w:hAnsiTheme="minorHAnsi"/>
                    <w:sz w:val="20"/>
                    <w:szCs w:val="20"/>
                  </w:rPr>
                  <w:delText>E</w:delText>
                </w:r>
              </w:del>
              <w:r w:rsidR="008A4C10">
                <w:rPr>
                  <w:rFonts w:asciiTheme="minorHAnsi" w:hAnsiTheme="minorHAnsi"/>
                  <w:sz w:val="20"/>
                  <w:szCs w:val="20"/>
                </w:rPr>
                <w:t>numerator</w:t>
              </w:r>
            </w:ins>
          </w:p>
        </w:tc>
        <w:tc>
          <w:tcPr>
            <w:tcW w:w="1828" w:type="dxa"/>
          </w:tcPr>
          <w:p w14:paraId="5552E90F" w14:textId="77777777" w:rsidR="008A4C10" w:rsidRDefault="008A4C10" w:rsidP="004102FC">
            <w:pPr>
              <w:cnfStyle w:val="000000100000" w:firstRow="0" w:lastRow="0" w:firstColumn="0" w:lastColumn="0" w:oddVBand="0" w:evenVBand="0" w:oddHBand="1" w:evenHBand="0" w:firstRowFirstColumn="0" w:firstRowLastColumn="0" w:lastRowFirstColumn="0" w:lastRowLastColumn="0"/>
              <w:rPr>
                <w:ins w:id="773" w:author="markel arizabaleta [2]" w:date="2017-07-18T10:25:00Z"/>
                <w:rFonts w:asciiTheme="minorHAnsi" w:hAnsiTheme="minorHAnsi"/>
                <w:sz w:val="20"/>
                <w:szCs w:val="20"/>
              </w:rPr>
            </w:pPr>
            <w:ins w:id="774" w:author="markel arizabaleta [2]" w:date="2017-07-18T10:25:00Z">
              <w:r>
                <w:rPr>
                  <w:rFonts w:asciiTheme="minorHAnsi" w:hAnsiTheme="minorHAnsi"/>
                  <w:sz w:val="20"/>
                  <w:szCs w:val="20"/>
                </w:rPr>
                <w:t>“UndefinedType”,</w:t>
              </w:r>
            </w:ins>
          </w:p>
          <w:p w14:paraId="280FA7D2" w14:textId="2EE9AB07" w:rsidR="00777A36" w:rsidRPr="00DE07CD" w:rsidRDefault="00E53040" w:rsidP="004102F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ins w:id="775" w:author="james" w:date="2016-03-30T13:50:00Z">
              <w:r w:rsidRPr="00E53040">
                <w:rPr>
                  <w:rFonts w:asciiTheme="minorHAnsi" w:hAnsiTheme="minorHAnsi"/>
                  <w:sz w:val="20"/>
                  <w:szCs w:val="20"/>
                </w:rPr>
                <w:t>"RHCP", "LHCP", "Linear", "Horizontal", "Vertical"</w:t>
              </w:r>
            </w:ins>
            <w:del w:id="776" w:author="james" w:date="2016-03-30T13:50:00Z">
              <w:r w:rsidR="00777A36" w:rsidDel="00E53040">
                <w:rPr>
                  <w:rFonts w:asciiTheme="minorHAnsi" w:hAnsiTheme="minorHAnsi"/>
                  <w:sz w:val="20"/>
                  <w:szCs w:val="20"/>
                </w:rPr>
                <w:delText>RHCP, LHCP, LINEAR, HORI, VERT</w:delText>
              </w:r>
              <w:r w:rsidR="0067002B" w:rsidDel="00E53040">
                <w:rPr>
                  <w:rFonts w:asciiTheme="minorHAnsi" w:hAnsiTheme="minorHAnsi"/>
                  <w:sz w:val="20"/>
                  <w:szCs w:val="20"/>
                </w:rPr>
                <w:delText>, UNKNOWN</w:delText>
              </w:r>
            </w:del>
          </w:p>
        </w:tc>
        <w:tc>
          <w:tcPr>
            <w:tcW w:w="973" w:type="dxa"/>
          </w:tcPr>
          <w:p w14:paraId="7BA5FA6D" w14:textId="4CA956B4" w:rsidR="00777A36" w:rsidRPr="00DE07CD" w:rsidRDefault="0039023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65" w:type="dxa"/>
          </w:tcPr>
          <w:p w14:paraId="29853151" w14:textId="68499AF6" w:rsidR="00777A36" w:rsidRPr="00DE07CD" w:rsidRDefault="00DC2F6F"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ins w:id="777" w:author="Sanjeev" w:date="2017-08-11T08:24:00Z">
              <w:r>
                <w:rPr>
                  <w:rFonts w:asciiTheme="minorHAnsi" w:hAnsiTheme="minorHAnsi"/>
                  <w:sz w:val="20"/>
                  <w:szCs w:val="20"/>
                </w:rPr>
                <w:t>“UndefinedType”</w:t>
              </w:r>
            </w:ins>
            <w:del w:id="778" w:author="Sanjeev" w:date="2017-08-11T08:24:00Z">
              <w:r w:rsidR="0067002B" w:rsidDel="00DC2F6F">
                <w:rPr>
                  <w:rFonts w:asciiTheme="minorHAnsi" w:hAnsiTheme="minorHAnsi"/>
                  <w:sz w:val="20"/>
                  <w:szCs w:val="20"/>
                </w:rPr>
                <w:delText>UNKNOWN</w:delText>
              </w:r>
            </w:del>
          </w:p>
        </w:tc>
      </w:tr>
      <w:tr w:rsidR="008A4C10" w:rsidRPr="00DE07CD" w14:paraId="4C5DB27F" w14:textId="77777777" w:rsidTr="00D01657">
        <w:trPr>
          <w:cantSplit/>
        </w:trPr>
        <w:tc>
          <w:tcPr>
            <w:cnfStyle w:val="001000000000" w:firstRow="0" w:lastRow="0" w:firstColumn="1" w:lastColumn="0" w:oddVBand="0" w:evenVBand="0" w:oddHBand="0" w:evenHBand="0" w:firstRowFirstColumn="0" w:firstRowLastColumn="0" w:lastRowFirstColumn="0" w:lastRowLastColumn="0"/>
            <w:tcW w:w="1869" w:type="dxa"/>
          </w:tcPr>
          <w:p w14:paraId="25AA6DB0" w14:textId="7DE5DFFE" w:rsidR="00861E42" w:rsidRPr="00DE07CD" w:rsidRDefault="00861E42" w:rsidP="00A503DE">
            <w:pPr>
              <w:rPr>
                <w:rFonts w:asciiTheme="minorHAnsi" w:hAnsiTheme="minorHAnsi"/>
                <w:sz w:val="20"/>
                <w:szCs w:val="20"/>
              </w:rPr>
            </w:pPr>
            <w:del w:id="779" w:author="markel arizabaleta [2]" w:date="2017-07-18T10:26:00Z">
              <w:r w:rsidDel="008A4C10">
                <w:rPr>
                  <w:rFonts w:asciiTheme="minorHAnsi" w:hAnsiTheme="minorHAnsi"/>
                  <w:sz w:val="20"/>
                  <w:szCs w:val="20"/>
                </w:rPr>
                <w:delText>ORIGIN</w:delText>
              </w:r>
            </w:del>
            <w:ins w:id="780" w:author="markel arizabaleta [2]" w:date="2017-07-18T10:26:00Z">
              <w:r w:rsidR="008A4C10">
                <w:rPr>
                  <w:rFonts w:asciiTheme="minorHAnsi" w:hAnsiTheme="minorHAnsi"/>
                  <w:sz w:val="20"/>
                  <w:szCs w:val="20"/>
                </w:rPr>
                <w:t>origin</w:t>
              </w:r>
            </w:ins>
          </w:p>
        </w:tc>
        <w:tc>
          <w:tcPr>
            <w:tcW w:w="1790" w:type="dxa"/>
          </w:tcPr>
          <w:p w14:paraId="163EC84A" w14:textId="48A0D379" w:rsidR="00861E42" w:rsidRPr="00DE07CD" w:rsidRDefault="00861E42" w:rsidP="00AC66D6">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Origin with respect to </w:t>
            </w:r>
            <w:del w:id="781" w:author="james" w:date="2016-03-29T15:06:00Z">
              <w:r w:rsidDel="00AC66D6">
                <w:rPr>
                  <w:rFonts w:asciiTheme="minorHAnsi" w:hAnsiTheme="minorHAnsi"/>
                  <w:sz w:val="20"/>
                  <w:szCs w:val="20"/>
                </w:rPr>
                <w:delText>platform</w:delText>
              </w:r>
            </w:del>
            <w:ins w:id="782" w:author="james" w:date="2016-03-29T15:06:00Z">
              <w:r w:rsidR="00AC66D6">
                <w:rPr>
                  <w:rFonts w:asciiTheme="minorHAnsi" w:hAnsiTheme="minorHAnsi"/>
                  <w:sz w:val="20"/>
                  <w:szCs w:val="20"/>
                </w:rPr>
                <w:t>cluster</w:t>
              </w:r>
            </w:ins>
          </w:p>
        </w:tc>
        <w:tc>
          <w:tcPr>
            <w:tcW w:w="1751" w:type="dxa"/>
          </w:tcPr>
          <w:p w14:paraId="01968013" w14:textId="5CF59FF7" w:rsidR="00861E42" w:rsidRPr="00DE07CD" w:rsidRDefault="009027AA"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ins w:id="783" w:author="markel arizabaleta" w:date="2017-07-20T13:34:00Z">
              <w:r>
                <w:rPr>
                  <w:rFonts w:asciiTheme="minorHAnsi" w:hAnsiTheme="minorHAnsi"/>
                  <w:sz w:val="20"/>
                  <w:szCs w:val="20"/>
                </w:rPr>
                <w:t>p</w:t>
              </w:r>
            </w:ins>
            <w:del w:id="784" w:author="markel arizabaleta" w:date="2017-07-20T13:34:00Z">
              <w:r w:rsidR="009B5AFB" w:rsidDel="009027AA">
                <w:rPr>
                  <w:rFonts w:asciiTheme="minorHAnsi" w:hAnsiTheme="minorHAnsi"/>
                  <w:sz w:val="20"/>
                  <w:szCs w:val="20"/>
                </w:rPr>
                <w:delText>P</w:delText>
              </w:r>
            </w:del>
            <w:r w:rsidR="009B5AFB">
              <w:rPr>
                <w:rFonts w:asciiTheme="minorHAnsi" w:hAnsiTheme="minorHAnsi"/>
                <w:sz w:val="20"/>
                <w:szCs w:val="20"/>
              </w:rPr>
              <w:t>osition</w:t>
            </w:r>
          </w:p>
        </w:tc>
        <w:tc>
          <w:tcPr>
            <w:tcW w:w="1828" w:type="dxa"/>
          </w:tcPr>
          <w:p w14:paraId="05BC0D6E" w14:textId="77777777" w:rsidR="00861E42" w:rsidRPr="00DE07CD" w:rsidRDefault="00861E4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73" w:type="dxa"/>
          </w:tcPr>
          <w:p w14:paraId="1A5BF51A" w14:textId="17701B33" w:rsidR="00861E42" w:rsidRPr="00DE07CD" w:rsidRDefault="0039023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65" w:type="dxa"/>
          </w:tcPr>
          <w:p w14:paraId="54D6B800" w14:textId="77777777" w:rsidR="00861E42" w:rsidRPr="00DE07CD" w:rsidRDefault="00861E42"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8A4C10" w:rsidRPr="00DE07CD" w14:paraId="318F7629" w14:textId="77777777" w:rsidTr="00D016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9" w:type="dxa"/>
          </w:tcPr>
          <w:p w14:paraId="4EC57C17" w14:textId="77777777" w:rsidR="008A4C10" w:rsidRDefault="00022D60" w:rsidP="00A503DE">
            <w:pPr>
              <w:rPr>
                <w:ins w:id="785" w:author="markel arizabaleta [2]" w:date="2017-07-18T10:26:00Z"/>
                <w:rFonts w:asciiTheme="minorHAnsi" w:hAnsiTheme="minorHAnsi"/>
                <w:sz w:val="20"/>
                <w:szCs w:val="20"/>
              </w:rPr>
            </w:pPr>
            <w:del w:id="786" w:author="markel arizabaleta [2]" w:date="2017-07-18T10:26:00Z">
              <w:r w:rsidDel="008A4C10">
                <w:rPr>
                  <w:rFonts w:asciiTheme="minorHAnsi" w:hAnsiTheme="minorHAnsi"/>
                  <w:sz w:val="20"/>
                  <w:szCs w:val="20"/>
                </w:rPr>
                <w:delText>ORIENTATION</w:delText>
              </w:r>
            </w:del>
          </w:p>
          <w:p w14:paraId="41957DAA" w14:textId="58AF0E53" w:rsidR="00861E42" w:rsidRPr="00DE07CD" w:rsidRDefault="008A4C10" w:rsidP="00A503DE">
            <w:pPr>
              <w:rPr>
                <w:rFonts w:asciiTheme="minorHAnsi" w:hAnsiTheme="minorHAnsi"/>
                <w:sz w:val="20"/>
                <w:szCs w:val="20"/>
              </w:rPr>
            </w:pPr>
            <w:ins w:id="787" w:author="markel arizabaleta [2]" w:date="2017-07-18T10:26:00Z">
              <w:r>
                <w:rPr>
                  <w:rFonts w:asciiTheme="minorHAnsi" w:hAnsiTheme="minorHAnsi"/>
                  <w:sz w:val="20"/>
                  <w:szCs w:val="20"/>
                </w:rPr>
                <w:t>orientation</w:t>
              </w:r>
            </w:ins>
          </w:p>
        </w:tc>
        <w:tc>
          <w:tcPr>
            <w:tcW w:w="1790" w:type="dxa"/>
          </w:tcPr>
          <w:p w14:paraId="1F02C032" w14:textId="55CC636F" w:rsidR="00861E42" w:rsidRPr="00DE07CD" w:rsidRDefault="00022D60" w:rsidP="00AC66D6">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Orientation of normal vector to this source plane </w:t>
            </w:r>
            <w:r w:rsidR="00861E42">
              <w:rPr>
                <w:rFonts w:asciiTheme="minorHAnsi" w:hAnsiTheme="minorHAnsi"/>
                <w:sz w:val="20"/>
                <w:szCs w:val="20"/>
              </w:rPr>
              <w:t xml:space="preserve">w.r.t. </w:t>
            </w:r>
            <w:del w:id="788" w:author="james" w:date="2016-03-29T15:06:00Z">
              <w:r w:rsidR="00861E42" w:rsidDel="00AC66D6">
                <w:rPr>
                  <w:rFonts w:asciiTheme="minorHAnsi" w:hAnsiTheme="minorHAnsi"/>
                  <w:sz w:val="20"/>
                  <w:szCs w:val="20"/>
                </w:rPr>
                <w:delText>platform</w:delText>
              </w:r>
            </w:del>
            <w:ins w:id="789" w:author="james" w:date="2016-03-29T15:06:00Z">
              <w:r w:rsidR="00AC66D6">
                <w:rPr>
                  <w:rFonts w:asciiTheme="minorHAnsi" w:hAnsiTheme="minorHAnsi"/>
                  <w:sz w:val="20"/>
                  <w:szCs w:val="20"/>
                </w:rPr>
                <w:t>cluster</w:t>
              </w:r>
            </w:ins>
          </w:p>
        </w:tc>
        <w:tc>
          <w:tcPr>
            <w:tcW w:w="1751" w:type="dxa"/>
          </w:tcPr>
          <w:p w14:paraId="4794050C" w14:textId="5606A849" w:rsidR="00861E42" w:rsidRPr="00DE07CD" w:rsidRDefault="009027AA"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ins w:id="790" w:author="markel arizabaleta" w:date="2017-07-20T13:34:00Z">
              <w:r>
                <w:rPr>
                  <w:rFonts w:asciiTheme="minorHAnsi" w:hAnsiTheme="minorHAnsi"/>
                  <w:sz w:val="20"/>
                  <w:szCs w:val="20"/>
                </w:rPr>
                <w:t>o</w:t>
              </w:r>
            </w:ins>
            <w:del w:id="791" w:author="markel arizabaleta" w:date="2017-07-20T13:34:00Z">
              <w:r w:rsidR="0067002B" w:rsidDel="009027AA">
                <w:rPr>
                  <w:rFonts w:asciiTheme="minorHAnsi" w:hAnsiTheme="minorHAnsi"/>
                  <w:sz w:val="20"/>
                  <w:szCs w:val="20"/>
                </w:rPr>
                <w:delText>O</w:delText>
              </w:r>
            </w:del>
            <w:r w:rsidR="0067002B">
              <w:rPr>
                <w:rFonts w:asciiTheme="minorHAnsi" w:hAnsiTheme="minorHAnsi"/>
                <w:sz w:val="20"/>
                <w:szCs w:val="20"/>
              </w:rPr>
              <w:t>rientation</w:t>
            </w:r>
          </w:p>
        </w:tc>
        <w:tc>
          <w:tcPr>
            <w:tcW w:w="1828" w:type="dxa"/>
          </w:tcPr>
          <w:p w14:paraId="149270C2" w14:textId="77777777" w:rsidR="00861E42" w:rsidRPr="00DE07CD" w:rsidRDefault="00861E42"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73" w:type="dxa"/>
          </w:tcPr>
          <w:p w14:paraId="50FC7C52" w14:textId="05EBE396" w:rsidR="00861E42" w:rsidRPr="00DE07CD" w:rsidRDefault="0039023D" w:rsidP="00937D2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del w:id="792" w:author="markel arizabaleta [2]" w:date="2017-07-18T10:26:00Z">
              <w:r w:rsidRPr="00231C65" w:rsidDel="008A4C10">
                <w:rPr>
                  <w:rFonts w:asciiTheme="minorHAnsi" w:hAnsiTheme="minorHAnsi"/>
                  <w:sz w:val="20"/>
                  <w:szCs w:val="20"/>
                  <w:vertAlign w:val="superscript"/>
                </w:rPr>
                <w:delText>3</w:delText>
              </w:r>
            </w:del>
          </w:p>
        </w:tc>
        <w:tc>
          <w:tcPr>
            <w:tcW w:w="1365" w:type="dxa"/>
          </w:tcPr>
          <w:p w14:paraId="013A3853" w14:textId="77777777" w:rsidR="00861E42" w:rsidRPr="00DE07CD" w:rsidRDefault="00861E42"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67B4CA9A" w14:textId="77777777" w:rsidR="004336FB" w:rsidRDefault="004336FB" w:rsidP="00545F9E"/>
    <w:p w14:paraId="1DCD54C5" w14:textId="77777777" w:rsidR="00736472" w:rsidRDefault="00736472">
      <w:pPr>
        <w:rPr>
          <w:rFonts w:cs="Arial"/>
          <w:b/>
          <w:bCs/>
          <w:szCs w:val="26"/>
        </w:rPr>
      </w:pPr>
      <w:r>
        <w:br w:type="page"/>
      </w:r>
    </w:p>
    <w:p w14:paraId="6939CB0D" w14:textId="4C35A09B" w:rsidR="004336FB" w:rsidRPr="00DE07CD" w:rsidRDefault="004336FB" w:rsidP="0067002B">
      <w:pPr>
        <w:pStyle w:val="Heading3"/>
      </w:pPr>
      <w:bookmarkStart w:id="793" w:name="_Toc489615306"/>
      <w:r>
        <w:lastRenderedPageBreak/>
        <w:t>Band</w:t>
      </w:r>
      <w:r w:rsidRPr="00DE07CD">
        <w:t xml:space="preserve"> </w:t>
      </w:r>
      <w:del w:id="794" w:author="markel arizabaleta" w:date="2017-07-20T13:53:00Z">
        <w:r w:rsidR="00A503DE" w:rsidDel="00CF77D1">
          <w:delText>O</w:delText>
        </w:r>
      </w:del>
      <w:ins w:id="795" w:author="markel arizabaleta" w:date="2017-07-20T13:53:00Z">
        <w:r w:rsidR="00CF77D1">
          <w:t>o</w:t>
        </w:r>
      </w:ins>
      <w:r w:rsidR="00A503DE">
        <w:t>bject</w:t>
      </w:r>
      <w:bookmarkEnd w:id="793"/>
    </w:p>
    <w:p w14:paraId="692FA87B" w14:textId="1750AE37" w:rsidR="00D21CA4" w:rsidRDefault="004336FB">
      <w:pPr>
        <w:jc w:val="both"/>
        <w:pPrChange w:id="796" w:author="james" w:date="2016-03-30T14:32:00Z">
          <w:pPr/>
        </w:pPrChange>
      </w:pPr>
      <w:r>
        <w:t xml:space="preserve">A </w:t>
      </w:r>
      <w:del w:id="797" w:author="markel arizabaleta" w:date="2017-07-20T13:40:00Z">
        <w:r w:rsidDel="00EC5F64">
          <w:delText>B</w:delText>
        </w:r>
      </w:del>
      <w:ins w:id="798" w:author="markel arizabaleta" w:date="2017-07-20T13:40:00Z">
        <w:r w:rsidR="00EC5F64">
          <w:t>b</w:t>
        </w:r>
      </w:ins>
      <w:r>
        <w:t xml:space="preserve">and is defined as a span of RF spectrum. Each </w:t>
      </w:r>
      <w:ins w:id="799" w:author="markel arizabaleta" w:date="2017-07-20T13:40:00Z">
        <w:r w:rsidR="00EC5F64">
          <w:t>b</w:t>
        </w:r>
      </w:ins>
      <w:del w:id="800" w:author="markel arizabaleta" w:date="2017-07-20T13:40:00Z">
        <w:r w:rsidDel="00EC5F64">
          <w:delText>B</w:delText>
        </w:r>
      </w:del>
      <w:r>
        <w:t xml:space="preserve">and is received from a single </w:t>
      </w:r>
      <w:ins w:id="801" w:author="markel arizabaleta" w:date="2017-07-20T13:41:00Z">
        <w:r w:rsidR="00EC5F64">
          <w:t>s</w:t>
        </w:r>
      </w:ins>
      <w:del w:id="802" w:author="markel arizabaleta" w:date="2017-07-20T13:41:00Z">
        <w:r w:rsidDel="00EC5F64">
          <w:delText>S</w:delText>
        </w:r>
      </w:del>
      <w:r>
        <w:t>ource</w:t>
      </w:r>
      <w:r w:rsidR="00D21CA4">
        <w:t xml:space="preserve"> and converted to a sample stream by a </w:t>
      </w:r>
      <w:r w:rsidR="00C51614">
        <w:t xml:space="preserve">signal </w:t>
      </w:r>
      <w:r w:rsidR="00D21CA4">
        <w:t>processor</w:t>
      </w:r>
      <w:r w:rsidR="00C51614">
        <w:t xml:space="preserve"> that is </w:t>
      </w:r>
      <w:r w:rsidR="00D21CA4">
        <w:t>typically ref</w:t>
      </w:r>
      <w:r w:rsidR="00524E6A">
        <w:t xml:space="preserve">erred to as an RF front-end. This analog signal represented by the </w:t>
      </w:r>
      <w:del w:id="803" w:author="markel arizabaleta" w:date="2017-07-20T13:35:00Z">
        <w:r w:rsidR="00D21CA4" w:rsidDel="00EC5F64">
          <w:delText xml:space="preserve">Band </w:delText>
        </w:r>
      </w:del>
      <w:ins w:id="804" w:author="markel arizabaleta" w:date="2017-07-20T13:35:00Z">
        <w:r w:rsidR="00EC5F64">
          <w:t xml:space="preserve">band </w:t>
        </w:r>
      </w:ins>
      <w:r w:rsidR="00D21CA4">
        <w:t>experiences the following changes as it passes through this mixed-signal processing chain:</w:t>
      </w:r>
    </w:p>
    <w:p w14:paraId="645F7310" w14:textId="77777777" w:rsidR="00D21CA4" w:rsidRDefault="00D21CA4">
      <w:pPr>
        <w:pStyle w:val="ListParagraph"/>
        <w:numPr>
          <w:ilvl w:val="0"/>
          <w:numId w:val="41"/>
        </w:numPr>
        <w:jc w:val="both"/>
        <w:pPrChange w:id="805" w:author="james" w:date="2016-03-30T14:32:00Z">
          <w:pPr>
            <w:pStyle w:val="ListParagraph"/>
            <w:numPr>
              <w:numId w:val="41"/>
            </w:numPr>
            <w:ind w:hanging="360"/>
          </w:pPr>
        </w:pPrChange>
      </w:pPr>
      <w:r>
        <w:t>The RF center frequency, F</w:t>
      </w:r>
      <w:r w:rsidRPr="003C7076">
        <w:rPr>
          <w:vertAlign w:val="subscript"/>
          <w:rPrChange w:id="806" w:author="markel arizabaleta [2]" w:date="2017-07-18T12:42:00Z">
            <w:rPr/>
          </w:rPrChange>
        </w:rPr>
        <w:t>RF</w:t>
      </w:r>
      <w:r>
        <w:t>, is translated to F</w:t>
      </w:r>
      <w:r w:rsidRPr="003C7076">
        <w:rPr>
          <w:vertAlign w:val="subscript"/>
          <w:rPrChange w:id="807" w:author="markel arizabaleta [2]" w:date="2017-07-18T12:42:00Z">
            <w:rPr/>
          </w:rPrChange>
        </w:rPr>
        <w:t>IF</w:t>
      </w:r>
    </w:p>
    <w:p w14:paraId="3CCE1ABC" w14:textId="77777777" w:rsidR="00D21CA4" w:rsidRDefault="00D21CA4">
      <w:pPr>
        <w:pStyle w:val="ListParagraph"/>
        <w:numPr>
          <w:ilvl w:val="0"/>
          <w:numId w:val="41"/>
        </w:numPr>
        <w:jc w:val="both"/>
        <w:pPrChange w:id="808" w:author="james" w:date="2016-03-30T14:32:00Z">
          <w:pPr>
            <w:pStyle w:val="ListParagraph"/>
            <w:numPr>
              <w:numId w:val="41"/>
            </w:numPr>
            <w:ind w:hanging="360"/>
          </w:pPr>
        </w:pPrChange>
      </w:pPr>
      <w:r>
        <w:t xml:space="preserve">The spectrum may become inverted such that </w:t>
      </w:r>
      <w:r w:rsidR="00C51614">
        <w:t>the frequency F</w:t>
      </w:r>
      <w:r w:rsidR="00C51614" w:rsidRPr="003C7076">
        <w:rPr>
          <w:vertAlign w:val="subscript"/>
          <w:rPrChange w:id="809" w:author="markel arizabaleta [2]" w:date="2017-07-18T12:42:00Z">
            <w:rPr/>
          </w:rPrChange>
        </w:rPr>
        <w:t>RF</w:t>
      </w:r>
      <w:r w:rsidR="00C51614">
        <w:t>+dF is translated to</w:t>
      </w:r>
      <w:r>
        <w:t xml:space="preserve"> F</w:t>
      </w:r>
      <w:r w:rsidRPr="003C7076">
        <w:rPr>
          <w:vertAlign w:val="subscript"/>
          <w:rPrChange w:id="810" w:author="markel arizabaleta [2]" w:date="2017-07-18T12:42:00Z">
            <w:rPr/>
          </w:rPrChange>
        </w:rPr>
        <w:t>IF</w:t>
      </w:r>
      <w:r>
        <w:t>-dF</w:t>
      </w:r>
      <w:r w:rsidR="0067002B">
        <w:t>, where dF is a frequency offset from F</w:t>
      </w:r>
      <w:r w:rsidR="0067002B" w:rsidRPr="003C7076">
        <w:rPr>
          <w:vertAlign w:val="subscript"/>
          <w:rPrChange w:id="811" w:author="markel arizabaleta [2]" w:date="2017-07-18T12:42:00Z">
            <w:rPr/>
          </w:rPrChange>
        </w:rPr>
        <w:t>RF</w:t>
      </w:r>
      <w:r w:rsidR="0067002B">
        <w:t>.</w:t>
      </w:r>
    </w:p>
    <w:p w14:paraId="49E463AE" w14:textId="2266A72A" w:rsidR="00D21CA4" w:rsidRDefault="00C51614">
      <w:pPr>
        <w:pStyle w:val="ListParagraph"/>
        <w:numPr>
          <w:ilvl w:val="0"/>
          <w:numId w:val="41"/>
        </w:numPr>
        <w:jc w:val="both"/>
        <w:pPrChange w:id="812" w:author="james" w:date="2016-03-30T14:32:00Z">
          <w:pPr>
            <w:pStyle w:val="ListParagraph"/>
            <w:numPr>
              <w:numId w:val="41"/>
            </w:numPr>
            <w:ind w:hanging="360"/>
          </w:pPr>
        </w:pPrChange>
      </w:pPr>
      <w:r>
        <w:t>The sampled representation of the band is delayed with respect to the signal incident at the phase center of the source (i.e. antenna element)</w:t>
      </w:r>
      <w:r w:rsidR="001E46B5">
        <w:t xml:space="preserve">. This delay may vary with time, and is hence defined at the </w:t>
      </w:r>
      <w:del w:id="813" w:author="markel arizabaleta" w:date="2017-07-20T13:36:00Z">
        <w:r w:rsidR="00524E6A" w:rsidDel="00EC5F64">
          <w:delText xml:space="preserve">System </w:delText>
        </w:r>
      </w:del>
      <w:ins w:id="814" w:author="markel arizabaleta" w:date="2017-07-20T13:36:00Z">
        <w:r w:rsidR="00EC5F64">
          <w:t xml:space="preserve">system </w:t>
        </w:r>
      </w:ins>
      <w:r w:rsidR="001E46B5">
        <w:t xml:space="preserve">time of applicability, </w:t>
      </w:r>
      <w:del w:id="815" w:author="markel arizabaleta" w:date="2017-07-20T13:36:00Z">
        <w:r w:rsidR="001E46B5" w:rsidDel="00EC5F64">
          <w:delText>TOA</w:delText>
        </w:r>
      </w:del>
      <w:ins w:id="816" w:author="markel arizabaleta" w:date="2017-07-20T13:36:00Z">
        <w:r w:rsidR="00EC5F64">
          <w:t>toa</w:t>
        </w:r>
      </w:ins>
      <w:r w:rsidR="001E46B5">
        <w:t>.</w:t>
      </w:r>
    </w:p>
    <w:p w14:paraId="59D0EBB1" w14:textId="1720873F" w:rsidR="00C51614" w:rsidRDefault="00C51614">
      <w:pPr>
        <w:pStyle w:val="ListParagraph"/>
        <w:numPr>
          <w:ilvl w:val="0"/>
          <w:numId w:val="41"/>
        </w:numPr>
        <w:jc w:val="both"/>
        <w:pPrChange w:id="817" w:author="james" w:date="2016-03-30T14:32:00Z">
          <w:pPr>
            <w:pStyle w:val="ListParagraph"/>
            <w:numPr>
              <w:numId w:val="41"/>
            </w:numPr>
            <w:ind w:hanging="360"/>
          </w:pPr>
        </w:pPrChange>
      </w:pPr>
      <w:r>
        <w:t>An approximate double-sided half power ban</w:t>
      </w:r>
      <w:r w:rsidR="001E46B5">
        <w:t xml:space="preserve">dwidth can be specified for the </w:t>
      </w:r>
      <w:del w:id="818" w:author="markel arizabaleta" w:date="2017-07-20T13:36:00Z">
        <w:r w:rsidR="001E46B5" w:rsidDel="00EC5F64">
          <w:delText xml:space="preserve">Stream </w:delText>
        </w:r>
      </w:del>
      <w:ins w:id="819" w:author="markel arizabaleta" w:date="2017-07-20T13:36:00Z">
        <w:r w:rsidR="00EC5F64">
          <w:t xml:space="preserve">stream </w:t>
        </w:r>
      </w:ins>
      <w:r w:rsidR="001E46B5">
        <w:t xml:space="preserve">representation of the </w:t>
      </w:r>
      <w:del w:id="820" w:author="markel arizabaleta" w:date="2017-07-20T13:36:00Z">
        <w:r w:rsidR="001E46B5" w:rsidDel="00EC5F64">
          <w:delText>B</w:delText>
        </w:r>
        <w:r w:rsidDel="00EC5F64">
          <w:delText>and</w:delText>
        </w:r>
      </w:del>
      <w:ins w:id="821" w:author="markel arizabaleta" w:date="2017-07-20T13:36:00Z">
        <w:r w:rsidR="00EC5F64">
          <w:t>band</w:t>
        </w:r>
      </w:ins>
      <w:r w:rsidR="00524E6A">
        <w:t>.</w:t>
      </w:r>
    </w:p>
    <w:p w14:paraId="3EEECB34" w14:textId="77777777" w:rsidR="001E46B5" w:rsidRDefault="001E46B5">
      <w:pPr>
        <w:jc w:val="both"/>
        <w:pPrChange w:id="822" w:author="james" w:date="2016-03-30T14:32:00Z">
          <w:pPr/>
        </w:pPrChange>
      </w:pPr>
    </w:p>
    <w:p w14:paraId="69F664ED" w14:textId="6BDF8553" w:rsidR="00C51614" w:rsidRDefault="00524E6A">
      <w:pPr>
        <w:jc w:val="both"/>
        <w:pPrChange w:id="823" w:author="james" w:date="2016-03-30T14:32:00Z">
          <w:pPr/>
        </w:pPrChange>
      </w:pPr>
      <w:r>
        <w:t>The above</w:t>
      </w:r>
      <w:r w:rsidR="001E46B5">
        <w:t xml:space="preserve"> are specified in terms of </w:t>
      </w:r>
      <w:del w:id="824" w:author="markel arizabaleta" w:date="2017-07-20T13:37:00Z">
        <w:r w:rsidR="001E46B5" w:rsidDel="00EC5F64">
          <w:delText xml:space="preserve">Band </w:delText>
        </w:r>
      </w:del>
      <w:ins w:id="825" w:author="markel arizabaleta" w:date="2017-07-20T13:37:00Z">
        <w:r w:rsidR="00EC5F64">
          <w:t xml:space="preserve">band </w:t>
        </w:r>
      </w:ins>
      <w:del w:id="826" w:author="markel arizabaleta" w:date="2017-07-20T13:37:00Z">
        <w:r w:rsidR="002072D3" w:rsidDel="00EC5F64">
          <w:delText>Attributes</w:delText>
        </w:r>
      </w:del>
      <w:ins w:id="827" w:author="markel arizabaleta" w:date="2017-07-20T13:37:00Z">
        <w:r w:rsidR="00EC5F64">
          <w:t>attributes</w:t>
        </w:r>
      </w:ins>
      <w:r w:rsidR="001E46B5">
        <w:t>.</w:t>
      </w:r>
    </w:p>
    <w:p w14:paraId="2C8ACC8A" w14:textId="369AA8E7" w:rsidR="004336FB" w:rsidRPr="00BD529F" w:rsidRDefault="004336FB">
      <w:pPr>
        <w:pStyle w:val="Caption"/>
        <w:keepNext/>
        <w:rPr>
          <w:sz w:val="24"/>
          <w:szCs w:val="24"/>
        </w:rPr>
      </w:pPr>
      <w:bookmarkStart w:id="828" w:name="_Toc489615342"/>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697272">
        <w:rPr>
          <w:sz w:val="24"/>
          <w:szCs w:val="24"/>
        </w:rPr>
        <w:t>6</w:t>
      </w:r>
      <w:r w:rsidRPr="00BD529F">
        <w:rPr>
          <w:sz w:val="24"/>
          <w:szCs w:val="24"/>
        </w:rPr>
        <w:fldChar w:fldCharType="end"/>
      </w:r>
      <w:r>
        <w:rPr>
          <w:sz w:val="24"/>
          <w:szCs w:val="24"/>
        </w:rPr>
        <w:t xml:space="preserve"> – Definition of </w:t>
      </w:r>
      <w:del w:id="829" w:author="markel arizabaleta" w:date="2017-07-20T13:37:00Z">
        <w:r w:rsidR="001E46B5" w:rsidDel="00EC5F64">
          <w:rPr>
            <w:sz w:val="24"/>
            <w:szCs w:val="24"/>
          </w:rPr>
          <w:delText>Band</w:delText>
        </w:r>
        <w:r w:rsidRPr="00BD529F" w:rsidDel="00EC5F64">
          <w:rPr>
            <w:sz w:val="24"/>
            <w:szCs w:val="24"/>
          </w:rPr>
          <w:delText xml:space="preserve"> </w:delText>
        </w:r>
      </w:del>
      <w:ins w:id="830" w:author="markel arizabaleta" w:date="2017-07-20T13:37:00Z">
        <w:r w:rsidR="00EC5F64">
          <w:rPr>
            <w:sz w:val="24"/>
            <w:szCs w:val="24"/>
          </w:rPr>
          <w:t>band</w:t>
        </w:r>
        <w:r w:rsidR="00EC5F64" w:rsidRPr="00BD529F">
          <w:rPr>
            <w:sz w:val="24"/>
            <w:szCs w:val="24"/>
          </w:rPr>
          <w:t xml:space="preserve"> </w:t>
        </w:r>
      </w:ins>
      <w:del w:id="831" w:author="markel arizabaleta" w:date="2017-07-20T13:37:00Z">
        <w:r w:rsidR="00A503DE" w:rsidDel="00EC5F64">
          <w:rPr>
            <w:sz w:val="24"/>
            <w:szCs w:val="24"/>
          </w:rPr>
          <w:delText>Attributes</w:delText>
        </w:r>
      </w:del>
      <w:ins w:id="832" w:author="markel arizabaleta" w:date="2017-07-20T13:37:00Z">
        <w:r w:rsidR="00EC5F64">
          <w:rPr>
            <w:sz w:val="24"/>
            <w:szCs w:val="24"/>
          </w:rPr>
          <w:t>attributes</w:t>
        </w:r>
      </w:ins>
      <w:bookmarkEnd w:id="828"/>
    </w:p>
    <w:tbl>
      <w:tblPr>
        <w:tblStyle w:val="LightList-Accent1"/>
        <w:tblW w:w="9576" w:type="dxa"/>
        <w:tblLook w:val="04A0" w:firstRow="1" w:lastRow="0" w:firstColumn="1" w:lastColumn="0" w:noHBand="0" w:noVBand="1"/>
      </w:tblPr>
      <w:tblGrid>
        <w:gridCol w:w="1950"/>
        <w:gridCol w:w="2385"/>
        <w:gridCol w:w="1361"/>
        <w:gridCol w:w="1400"/>
        <w:gridCol w:w="1369"/>
        <w:gridCol w:w="1111"/>
      </w:tblGrid>
      <w:tr w:rsidR="008A4C10" w:rsidRPr="00DE07CD" w14:paraId="4CF6A1CB" w14:textId="77777777" w:rsidTr="0069727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0" w:type="dxa"/>
          </w:tcPr>
          <w:p w14:paraId="63D587F2" w14:textId="77777777" w:rsidR="004336FB" w:rsidRPr="00DE07CD" w:rsidRDefault="001C1B6B">
            <w:pPr>
              <w:rPr>
                <w:rFonts w:asciiTheme="minorHAnsi" w:hAnsiTheme="minorHAnsi"/>
                <w:sz w:val="20"/>
                <w:szCs w:val="20"/>
              </w:rPr>
            </w:pPr>
            <w:r>
              <w:rPr>
                <w:rFonts w:asciiTheme="minorHAnsi" w:hAnsiTheme="minorHAnsi"/>
                <w:sz w:val="20"/>
                <w:szCs w:val="20"/>
              </w:rPr>
              <w:t>Attribute</w:t>
            </w:r>
          </w:p>
        </w:tc>
        <w:tc>
          <w:tcPr>
            <w:tcW w:w="2385" w:type="dxa"/>
          </w:tcPr>
          <w:p w14:paraId="11CD4980" w14:textId="77777777"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361" w:type="dxa"/>
          </w:tcPr>
          <w:p w14:paraId="0B896D46" w14:textId="7CA60C7C"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del w:id="833" w:author="markel arizabaleta" w:date="2017-07-20T13:35:00Z">
              <w:r w:rsidRPr="00DE07CD" w:rsidDel="00EC5F64">
                <w:rPr>
                  <w:rFonts w:asciiTheme="minorHAnsi" w:hAnsiTheme="minorHAnsi"/>
                  <w:sz w:val="20"/>
                  <w:szCs w:val="20"/>
                </w:rPr>
                <w:delText>Type</w:delText>
              </w:r>
            </w:del>
            <w:ins w:id="834" w:author="markel arizabaleta" w:date="2017-07-20T13:35:00Z">
              <w:r w:rsidR="00EC5F64">
                <w:rPr>
                  <w:rFonts w:asciiTheme="minorHAnsi" w:hAnsiTheme="minorHAnsi"/>
                  <w:sz w:val="20"/>
                  <w:szCs w:val="20"/>
                </w:rPr>
                <w:t>Class</w:t>
              </w:r>
            </w:ins>
          </w:p>
        </w:tc>
        <w:tc>
          <w:tcPr>
            <w:tcW w:w="1400" w:type="dxa"/>
          </w:tcPr>
          <w:p w14:paraId="3231CBA1" w14:textId="77777777"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369" w:type="dxa"/>
          </w:tcPr>
          <w:p w14:paraId="3B5DB7FB" w14:textId="183100F2" w:rsidR="004336FB" w:rsidRPr="00DE07CD" w:rsidRDefault="00686E2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111" w:type="dxa"/>
          </w:tcPr>
          <w:p w14:paraId="1567DF85" w14:textId="77777777"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8A4C10" w:rsidRPr="00DE07CD" w14:paraId="75135235" w14:textId="77777777" w:rsidTr="006972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50" w:type="dxa"/>
          </w:tcPr>
          <w:p w14:paraId="7414B3FF" w14:textId="700CF516" w:rsidR="008A4C10" w:rsidDel="002D0554" w:rsidRDefault="004E17CE">
            <w:pPr>
              <w:rPr>
                <w:ins w:id="835" w:author="markel arizabaleta [2]" w:date="2017-07-18T10:28:00Z"/>
                <w:del w:id="836" w:author="markel arizabaleta" w:date="2017-08-03T15:37:00Z"/>
                <w:rFonts w:asciiTheme="minorHAnsi" w:hAnsiTheme="minorHAnsi"/>
                <w:sz w:val="20"/>
                <w:szCs w:val="20"/>
              </w:rPr>
            </w:pPr>
            <w:del w:id="837" w:author="markel arizabaleta [2]" w:date="2017-07-18T10:28:00Z">
              <w:r w:rsidDel="008A4C10">
                <w:rPr>
                  <w:rFonts w:asciiTheme="minorHAnsi" w:hAnsiTheme="minorHAnsi"/>
                  <w:sz w:val="20"/>
                  <w:szCs w:val="20"/>
                </w:rPr>
                <w:delText>CENTERFREQ</w:delText>
              </w:r>
            </w:del>
          </w:p>
          <w:p w14:paraId="2CA9D698" w14:textId="3E76F152" w:rsidR="004336FB" w:rsidRDefault="008A4C10">
            <w:pPr>
              <w:rPr>
                <w:rFonts w:asciiTheme="minorHAnsi" w:hAnsiTheme="minorHAnsi"/>
                <w:sz w:val="20"/>
                <w:szCs w:val="20"/>
              </w:rPr>
            </w:pPr>
            <w:ins w:id="838" w:author="markel arizabaleta [2]" w:date="2017-07-18T10:28:00Z">
              <w:r>
                <w:rPr>
                  <w:rFonts w:asciiTheme="minorHAnsi" w:hAnsiTheme="minorHAnsi"/>
                  <w:sz w:val="20"/>
                  <w:szCs w:val="20"/>
                </w:rPr>
                <w:t>centerfreq</w:t>
              </w:r>
            </w:ins>
          </w:p>
        </w:tc>
        <w:tc>
          <w:tcPr>
            <w:tcW w:w="2385" w:type="dxa"/>
          </w:tcPr>
          <w:p w14:paraId="0A9A43A3" w14:textId="77777777" w:rsidR="004336FB" w:rsidRDefault="00D16428"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Center frequency of band incident at source</w:t>
            </w:r>
          </w:p>
        </w:tc>
        <w:tc>
          <w:tcPr>
            <w:tcW w:w="1361" w:type="dxa"/>
          </w:tcPr>
          <w:p w14:paraId="5B218374" w14:textId="0939F453" w:rsidR="00D1098D" w:rsidRPr="00DE07CD" w:rsidRDefault="00EC5F64"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ins w:id="839" w:author="markel arizabaleta" w:date="2017-07-20T13:35:00Z">
              <w:r>
                <w:rPr>
                  <w:rFonts w:asciiTheme="minorHAnsi" w:hAnsiTheme="minorHAnsi"/>
                  <w:sz w:val="20"/>
                  <w:szCs w:val="20"/>
                </w:rPr>
                <w:t>f</w:t>
              </w:r>
            </w:ins>
            <w:del w:id="840" w:author="markel arizabaleta" w:date="2017-07-20T13:35:00Z">
              <w:r w:rsidR="004E17CE" w:rsidDel="00EC5F64">
                <w:rPr>
                  <w:rFonts w:asciiTheme="minorHAnsi" w:hAnsiTheme="minorHAnsi"/>
                  <w:sz w:val="20"/>
                  <w:szCs w:val="20"/>
                </w:rPr>
                <w:delText>F</w:delText>
              </w:r>
            </w:del>
            <w:r w:rsidR="004E17CE">
              <w:rPr>
                <w:rFonts w:asciiTheme="minorHAnsi" w:hAnsiTheme="minorHAnsi"/>
                <w:sz w:val="20"/>
                <w:szCs w:val="20"/>
              </w:rPr>
              <w:t>requency</w:t>
            </w:r>
          </w:p>
        </w:tc>
        <w:tc>
          <w:tcPr>
            <w:tcW w:w="1400" w:type="dxa"/>
          </w:tcPr>
          <w:p w14:paraId="2FBCDEAB" w14:textId="77777777" w:rsidR="004336FB" w:rsidRPr="00DE07CD" w:rsidRDefault="004336F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369" w:type="dxa"/>
          </w:tcPr>
          <w:p w14:paraId="7BB724AD" w14:textId="2AFDFF2F" w:rsidR="004336FB" w:rsidRPr="00DE07CD" w:rsidRDefault="00686E2B"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111" w:type="dxa"/>
          </w:tcPr>
          <w:p w14:paraId="3C0709E4" w14:textId="77777777" w:rsidR="004336FB" w:rsidRPr="00DE07CD" w:rsidRDefault="004336FB"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8A4C10" w:rsidRPr="00DE07CD" w14:paraId="065ACD91" w14:textId="77777777" w:rsidTr="00697272">
        <w:trPr>
          <w:cantSplit/>
        </w:trPr>
        <w:tc>
          <w:tcPr>
            <w:cnfStyle w:val="001000000000" w:firstRow="0" w:lastRow="0" w:firstColumn="1" w:lastColumn="0" w:oddVBand="0" w:evenVBand="0" w:oddHBand="0" w:evenHBand="0" w:firstRowFirstColumn="0" w:firstRowLastColumn="0" w:lastRowFirstColumn="0" w:lastRowLastColumn="0"/>
            <w:tcW w:w="1950" w:type="dxa"/>
          </w:tcPr>
          <w:p w14:paraId="3933A005" w14:textId="3C232F86" w:rsidR="00D1098D" w:rsidDel="002D0554" w:rsidRDefault="004E17CE">
            <w:pPr>
              <w:rPr>
                <w:ins w:id="841" w:author="markel arizabaleta [2]" w:date="2017-07-18T10:28:00Z"/>
                <w:del w:id="842" w:author="markel arizabaleta" w:date="2017-08-03T15:37:00Z"/>
                <w:rFonts w:asciiTheme="minorHAnsi" w:hAnsiTheme="minorHAnsi"/>
                <w:sz w:val="20"/>
                <w:szCs w:val="20"/>
              </w:rPr>
            </w:pPr>
            <w:del w:id="843" w:author="markel arizabaleta [2]" w:date="2017-07-18T10:28:00Z">
              <w:r w:rsidDel="008A4C10">
                <w:rPr>
                  <w:rFonts w:asciiTheme="minorHAnsi" w:hAnsiTheme="minorHAnsi"/>
                  <w:sz w:val="20"/>
                  <w:szCs w:val="20"/>
                </w:rPr>
                <w:delText>TRANSLATEDFREQ</w:delText>
              </w:r>
            </w:del>
          </w:p>
          <w:p w14:paraId="0145A80E" w14:textId="4BDC961F" w:rsidR="008A4C10" w:rsidRDefault="008A4C10">
            <w:pPr>
              <w:rPr>
                <w:rFonts w:asciiTheme="minorHAnsi" w:hAnsiTheme="minorHAnsi"/>
                <w:sz w:val="20"/>
                <w:szCs w:val="20"/>
              </w:rPr>
            </w:pPr>
            <w:ins w:id="844" w:author="markel arizabaleta [2]" w:date="2017-07-18T10:28:00Z">
              <w:r>
                <w:rPr>
                  <w:rFonts w:asciiTheme="minorHAnsi" w:hAnsiTheme="minorHAnsi"/>
                  <w:sz w:val="20"/>
                  <w:szCs w:val="20"/>
                </w:rPr>
                <w:t>translatedfreq</w:t>
              </w:r>
            </w:ins>
          </w:p>
        </w:tc>
        <w:tc>
          <w:tcPr>
            <w:tcW w:w="2385" w:type="dxa"/>
          </w:tcPr>
          <w:p w14:paraId="684CCAAB" w14:textId="77777777" w:rsidR="00D1098D" w:rsidRDefault="00D1098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Translated</w:t>
            </w:r>
            <w:r w:rsidR="00524E6A">
              <w:rPr>
                <w:rFonts w:asciiTheme="minorHAnsi" w:hAnsiTheme="minorHAnsi"/>
                <w:sz w:val="20"/>
                <w:szCs w:val="20"/>
              </w:rPr>
              <w:t xml:space="preserve"> center</w:t>
            </w:r>
            <w:r>
              <w:rPr>
                <w:rFonts w:asciiTheme="minorHAnsi" w:hAnsiTheme="minorHAnsi"/>
                <w:sz w:val="20"/>
                <w:szCs w:val="20"/>
              </w:rPr>
              <w:t xml:space="preserve"> </w:t>
            </w:r>
            <w:r w:rsidR="00524E6A">
              <w:rPr>
                <w:rFonts w:asciiTheme="minorHAnsi" w:hAnsiTheme="minorHAnsi"/>
                <w:sz w:val="20"/>
                <w:szCs w:val="20"/>
              </w:rPr>
              <w:t>frequency of band</w:t>
            </w:r>
          </w:p>
        </w:tc>
        <w:tc>
          <w:tcPr>
            <w:tcW w:w="1361" w:type="dxa"/>
          </w:tcPr>
          <w:p w14:paraId="6507FB0E" w14:textId="0F5ED09F" w:rsidR="00D1098D" w:rsidRPr="00DE07CD" w:rsidRDefault="00EC5F64"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ins w:id="845" w:author="markel arizabaleta" w:date="2017-07-20T13:35:00Z">
              <w:r>
                <w:rPr>
                  <w:rFonts w:asciiTheme="minorHAnsi" w:hAnsiTheme="minorHAnsi"/>
                  <w:sz w:val="20"/>
                  <w:szCs w:val="20"/>
                </w:rPr>
                <w:t>f</w:t>
              </w:r>
            </w:ins>
            <w:del w:id="846" w:author="markel arizabaleta" w:date="2017-07-20T13:35:00Z">
              <w:r w:rsidR="004E17CE" w:rsidDel="00EC5F64">
                <w:rPr>
                  <w:rFonts w:asciiTheme="minorHAnsi" w:hAnsiTheme="minorHAnsi"/>
                  <w:sz w:val="20"/>
                  <w:szCs w:val="20"/>
                </w:rPr>
                <w:delText>F</w:delText>
              </w:r>
            </w:del>
            <w:r w:rsidR="004E17CE">
              <w:rPr>
                <w:rFonts w:asciiTheme="minorHAnsi" w:hAnsiTheme="minorHAnsi"/>
                <w:sz w:val="20"/>
                <w:szCs w:val="20"/>
              </w:rPr>
              <w:t>requency</w:t>
            </w:r>
          </w:p>
        </w:tc>
        <w:tc>
          <w:tcPr>
            <w:tcW w:w="1400" w:type="dxa"/>
          </w:tcPr>
          <w:p w14:paraId="7E3733D4" w14:textId="77777777" w:rsidR="00D1098D" w:rsidRPr="00DE07CD" w:rsidRDefault="00D1098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369" w:type="dxa"/>
          </w:tcPr>
          <w:p w14:paraId="26CC53DD" w14:textId="6D337B8C" w:rsidR="00D1098D" w:rsidRPr="00DE07CD" w:rsidRDefault="00686E2B"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111" w:type="dxa"/>
          </w:tcPr>
          <w:p w14:paraId="07BA04E7" w14:textId="77777777" w:rsidR="00D1098D" w:rsidRPr="00DE07CD" w:rsidRDefault="00D1098D"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8A4C10" w:rsidRPr="00DE07CD" w14:paraId="377C0A2E" w14:textId="77777777" w:rsidTr="006972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50" w:type="dxa"/>
          </w:tcPr>
          <w:p w14:paraId="648CD744" w14:textId="4526C705" w:rsidR="004336FB" w:rsidRPr="00DE07CD" w:rsidRDefault="00D1098D" w:rsidP="00A503DE">
            <w:pPr>
              <w:rPr>
                <w:rFonts w:asciiTheme="minorHAnsi" w:hAnsiTheme="minorHAnsi"/>
                <w:sz w:val="20"/>
                <w:szCs w:val="20"/>
              </w:rPr>
            </w:pPr>
            <w:del w:id="847" w:author="markel arizabaleta [2]" w:date="2017-07-18T10:29:00Z">
              <w:r w:rsidDel="008A4C10">
                <w:rPr>
                  <w:rFonts w:asciiTheme="minorHAnsi" w:hAnsiTheme="minorHAnsi"/>
                  <w:sz w:val="20"/>
                  <w:szCs w:val="20"/>
                </w:rPr>
                <w:delText>INV</w:delText>
              </w:r>
              <w:r w:rsidR="004E17CE" w:rsidDel="008A4C10">
                <w:rPr>
                  <w:rFonts w:asciiTheme="minorHAnsi" w:hAnsiTheme="minorHAnsi"/>
                  <w:sz w:val="20"/>
                  <w:szCs w:val="20"/>
                </w:rPr>
                <w:delText>ERTED</w:delText>
              </w:r>
            </w:del>
            <w:ins w:id="848" w:author="markel arizabaleta [2]" w:date="2017-07-18T10:29:00Z">
              <w:r w:rsidR="008A4C10">
                <w:rPr>
                  <w:rFonts w:asciiTheme="minorHAnsi" w:hAnsiTheme="minorHAnsi"/>
                  <w:sz w:val="20"/>
                  <w:szCs w:val="20"/>
                </w:rPr>
                <w:t>inverted</w:t>
              </w:r>
            </w:ins>
          </w:p>
        </w:tc>
        <w:tc>
          <w:tcPr>
            <w:tcW w:w="2385" w:type="dxa"/>
          </w:tcPr>
          <w:p w14:paraId="0A2B3043" w14:textId="77777777" w:rsidR="004336FB" w:rsidRPr="00DE07CD" w:rsidRDefault="00D1098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Binary flag indicating spectral inversion</w:t>
            </w:r>
          </w:p>
        </w:tc>
        <w:tc>
          <w:tcPr>
            <w:tcW w:w="1361" w:type="dxa"/>
          </w:tcPr>
          <w:p w14:paraId="35E724AD" w14:textId="00799C15" w:rsidR="004336FB" w:rsidRPr="00DE07CD" w:rsidRDefault="008A4C10"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ins w:id="849" w:author="markel arizabaleta [2]" w:date="2017-07-18T10:29:00Z">
              <w:r>
                <w:rPr>
                  <w:rFonts w:asciiTheme="minorHAnsi" w:hAnsiTheme="minorHAnsi"/>
                  <w:sz w:val="20"/>
                  <w:szCs w:val="20"/>
                </w:rPr>
                <w:t>b</w:t>
              </w:r>
            </w:ins>
            <w:del w:id="850" w:author="markel arizabaleta [2]" w:date="2017-07-18T10:29:00Z">
              <w:r w:rsidR="00D1098D" w:rsidDel="008A4C10">
                <w:rPr>
                  <w:rFonts w:asciiTheme="minorHAnsi" w:hAnsiTheme="minorHAnsi"/>
                  <w:sz w:val="20"/>
                  <w:szCs w:val="20"/>
                </w:rPr>
                <w:delText>B</w:delText>
              </w:r>
            </w:del>
            <w:r w:rsidR="00D1098D">
              <w:rPr>
                <w:rFonts w:asciiTheme="minorHAnsi" w:hAnsiTheme="minorHAnsi"/>
                <w:sz w:val="20"/>
                <w:szCs w:val="20"/>
              </w:rPr>
              <w:t>oolean</w:t>
            </w:r>
          </w:p>
        </w:tc>
        <w:tc>
          <w:tcPr>
            <w:tcW w:w="1400" w:type="dxa"/>
          </w:tcPr>
          <w:p w14:paraId="7F76CC5F" w14:textId="1D038574" w:rsidR="004336FB" w:rsidRPr="00801671" w:rsidRDefault="00D1098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851" w:author="james" w:date="2016-03-30T13:59:00Z">
              <w:r w:rsidRPr="00801671" w:rsidDel="001839C2">
                <w:rPr>
                  <w:rFonts w:asciiTheme="minorHAnsi" w:hAnsiTheme="minorHAnsi"/>
                  <w:sz w:val="20"/>
                  <w:szCs w:val="20"/>
                </w:rPr>
                <w:delText>0, 1</w:delText>
              </w:r>
            </w:del>
            <w:ins w:id="852" w:author="james" w:date="2016-03-30T13:59:00Z">
              <w:r w:rsidR="001839C2" w:rsidRPr="00801671">
                <w:rPr>
                  <w:rFonts w:asciiTheme="minorHAnsi" w:hAnsiTheme="minorHAnsi"/>
                  <w:sz w:val="20"/>
                  <w:szCs w:val="20"/>
                </w:rPr>
                <w:t>“</w:t>
              </w:r>
            </w:ins>
            <w:ins w:id="853" w:author="james" w:date="2016-03-30T14:00:00Z">
              <w:r w:rsidR="001839C2" w:rsidRPr="00801671">
                <w:rPr>
                  <w:rFonts w:asciiTheme="minorHAnsi" w:hAnsiTheme="minorHAnsi"/>
                  <w:sz w:val="20"/>
                  <w:szCs w:val="20"/>
                </w:rPr>
                <w:t>true</w:t>
              </w:r>
            </w:ins>
            <w:ins w:id="854" w:author="james" w:date="2016-03-30T13:59:00Z">
              <w:r w:rsidR="001839C2" w:rsidRPr="00801671">
                <w:rPr>
                  <w:rFonts w:asciiTheme="minorHAnsi" w:hAnsiTheme="minorHAnsi"/>
                  <w:sz w:val="20"/>
                  <w:szCs w:val="20"/>
                  <w:rPrChange w:id="855" w:author="james" w:date="2016-03-30T14:00:00Z">
                    <w:rPr>
                      <w:rFonts w:asciiTheme="minorHAnsi" w:hAnsiTheme="minorHAnsi"/>
                      <w:b/>
                      <w:sz w:val="20"/>
                      <w:szCs w:val="20"/>
                    </w:rPr>
                  </w:rPrChange>
                </w:rPr>
                <w:t>”</w:t>
              </w:r>
            </w:ins>
            <w:ins w:id="856" w:author="james" w:date="2016-03-30T14:00:00Z">
              <w:r w:rsidR="001839C2" w:rsidRPr="00801671">
                <w:rPr>
                  <w:rFonts w:asciiTheme="minorHAnsi" w:hAnsiTheme="minorHAnsi"/>
                  <w:sz w:val="20"/>
                  <w:szCs w:val="20"/>
                  <w:rPrChange w:id="857" w:author="james" w:date="2016-03-30T14:00:00Z">
                    <w:rPr>
                      <w:rFonts w:asciiTheme="minorHAnsi" w:hAnsiTheme="minorHAnsi"/>
                      <w:b/>
                      <w:sz w:val="20"/>
                      <w:szCs w:val="20"/>
                    </w:rPr>
                  </w:rPrChange>
                </w:rPr>
                <w:t>,</w:t>
              </w:r>
              <w:r w:rsidR="00801671">
                <w:rPr>
                  <w:rFonts w:asciiTheme="minorHAnsi" w:hAnsiTheme="minorHAnsi"/>
                  <w:sz w:val="20"/>
                  <w:szCs w:val="20"/>
                </w:rPr>
                <w:t xml:space="preserve"> </w:t>
              </w:r>
              <w:r w:rsidR="001839C2" w:rsidRPr="00801671">
                <w:rPr>
                  <w:rFonts w:asciiTheme="minorHAnsi" w:hAnsiTheme="minorHAnsi"/>
                  <w:sz w:val="20"/>
                  <w:szCs w:val="20"/>
                  <w:rPrChange w:id="858" w:author="james" w:date="2016-03-30T14:00:00Z">
                    <w:rPr>
                      <w:rFonts w:asciiTheme="minorHAnsi" w:hAnsiTheme="minorHAnsi"/>
                      <w:b/>
                      <w:sz w:val="20"/>
                      <w:szCs w:val="20"/>
                    </w:rPr>
                  </w:rPrChange>
                </w:rPr>
                <w:t>”false”</w:t>
              </w:r>
            </w:ins>
          </w:p>
        </w:tc>
        <w:tc>
          <w:tcPr>
            <w:tcW w:w="1369" w:type="dxa"/>
          </w:tcPr>
          <w:p w14:paraId="0B8B5C50" w14:textId="6B17A304" w:rsidR="004336FB" w:rsidRPr="00DE07CD" w:rsidRDefault="00686E2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11" w:type="dxa"/>
          </w:tcPr>
          <w:p w14:paraId="7C613004" w14:textId="6EB49897" w:rsidR="004336FB" w:rsidRPr="00DE07CD" w:rsidRDefault="00801671"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ins w:id="859" w:author="james" w:date="2016-03-30T14:00:00Z">
              <w:r w:rsidRPr="00514B5D">
                <w:rPr>
                  <w:rFonts w:asciiTheme="minorHAnsi" w:hAnsiTheme="minorHAnsi"/>
                  <w:sz w:val="20"/>
                  <w:szCs w:val="20"/>
                </w:rPr>
                <w:t>”false”</w:t>
              </w:r>
            </w:ins>
            <w:del w:id="860" w:author="james" w:date="2016-03-30T14:00:00Z">
              <w:r w:rsidR="00D1098D" w:rsidDel="00801671">
                <w:rPr>
                  <w:rFonts w:asciiTheme="minorHAnsi" w:hAnsiTheme="minorHAnsi"/>
                  <w:sz w:val="20"/>
                  <w:szCs w:val="20"/>
                </w:rPr>
                <w:delText>0</w:delText>
              </w:r>
            </w:del>
          </w:p>
        </w:tc>
      </w:tr>
      <w:tr w:rsidR="008A4C10" w:rsidRPr="00DE07CD" w14:paraId="70FB5B28" w14:textId="77777777" w:rsidTr="00697272">
        <w:trPr>
          <w:cantSplit/>
        </w:trPr>
        <w:tc>
          <w:tcPr>
            <w:cnfStyle w:val="001000000000" w:firstRow="0" w:lastRow="0" w:firstColumn="1" w:lastColumn="0" w:oddVBand="0" w:evenVBand="0" w:oddHBand="0" w:evenHBand="0" w:firstRowFirstColumn="0" w:firstRowLastColumn="0" w:lastRowFirstColumn="0" w:lastRowLastColumn="0"/>
            <w:tcW w:w="1950" w:type="dxa"/>
          </w:tcPr>
          <w:p w14:paraId="2C9F62F3" w14:textId="0A12F28C" w:rsidR="004336FB" w:rsidRPr="00DE07CD" w:rsidRDefault="00D1098D" w:rsidP="00A503DE">
            <w:pPr>
              <w:rPr>
                <w:rFonts w:asciiTheme="minorHAnsi" w:hAnsiTheme="minorHAnsi"/>
                <w:sz w:val="20"/>
                <w:szCs w:val="20"/>
              </w:rPr>
            </w:pPr>
            <w:del w:id="861" w:author="markel arizabaleta [2]" w:date="2017-07-18T10:29:00Z">
              <w:r w:rsidDel="008A4C10">
                <w:rPr>
                  <w:rFonts w:asciiTheme="minorHAnsi" w:hAnsiTheme="minorHAnsi"/>
                  <w:sz w:val="20"/>
                  <w:szCs w:val="20"/>
                </w:rPr>
                <w:delText>DELAY</w:delText>
              </w:r>
            </w:del>
            <w:ins w:id="862" w:author="markel arizabaleta [2]" w:date="2017-07-18T10:29:00Z">
              <w:r w:rsidR="008A4C10">
                <w:rPr>
                  <w:rFonts w:asciiTheme="minorHAnsi" w:hAnsiTheme="minorHAnsi"/>
                  <w:sz w:val="20"/>
                  <w:szCs w:val="20"/>
                </w:rPr>
                <w:t>delaybias</w:t>
              </w:r>
            </w:ins>
          </w:p>
        </w:tc>
        <w:tc>
          <w:tcPr>
            <w:tcW w:w="2385" w:type="dxa"/>
          </w:tcPr>
          <w:p w14:paraId="79A3CEC1" w14:textId="664E77D0" w:rsidR="004336FB" w:rsidRPr="00DE07CD" w:rsidRDefault="00D1098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Delay of band measured from source to sampled stream</w:t>
            </w:r>
            <w:r w:rsidR="00524E6A">
              <w:rPr>
                <w:rFonts w:asciiTheme="minorHAnsi" w:hAnsiTheme="minorHAnsi"/>
                <w:sz w:val="20"/>
                <w:szCs w:val="20"/>
              </w:rPr>
              <w:t>, s</w:t>
            </w:r>
            <w:r>
              <w:rPr>
                <w:rFonts w:asciiTheme="minorHAnsi" w:hAnsiTheme="minorHAnsi"/>
                <w:sz w:val="20"/>
                <w:szCs w:val="20"/>
              </w:rPr>
              <w:t xml:space="preserve">pecified at </w:t>
            </w:r>
            <w:ins w:id="863" w:author="markel arizabaleta" w:date="2017-07-20T13:37:00Z">
              <w:r w:rsidR="00EC5F64">
                <w:rPr>
                  <w:rFonts w:asciiTheme="minorHAnsi" w:hAnsiTheme="minorHAnsi"/>
                  <w:sz w:val="20"/>
                  <w:szCs w:val="20"/>
                </w:rPr>
                <w:t>toa</w:t>
              </w:r>
            </w:ins>
            <w:del w:id="864" w:author="markel arizabaleta" w:date="2017-07-20T13:37:00Z">
              <w:r w:rsidDel="00EC5F64">
                <w:rPr>
                  <w:rFonts w:asciiTheme="minorHAnsi" w:hAnsiTheme="minorHAnsi"/>
                  <w:sz w:val="20"/>
                  <w:szCs w:val="20"/>
                </w:rPr>
                <w:delText>TOA</w:delText>
              </w:r>
            </w:del>
            <w:r>
              <w:rPr>
                <w:rFonts w:asciiTheme="minorHAnsi" w:hAnsiTheme="minorHAnsi"/>
                <w:sz w:val="20"/>
                <w:szCs w:val="20"/>
              </w:rPr>
              <w:t>.</w:t>
            </w:r>
          </w:p>
        </w:tc>
        <w:tc>
          <w:tcPr>
            <w:tcW w:w="1361" w:type="dxa"/>
          </w:tcPr>
          <w:p w14:paraId="1C3FB116" w14:textId="43762DA4" w:rsidR="00D1098D" w:rsidRPr="00DE07CD" w:rsidRDefault="00EC5F64"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ins w:id="865" w:author="markel arizabaleta" w:date="2017-07-20T13:35:00Z">
              <w:r>
                <w:rPr>
                  <w:rFonts w:asciiTheme="minorHAnsi" w:hAnsiTheme="minorHAnsi"/>
                  <w:sz w:val="20"/>
                  <w:szCs w:val="20"/>
                </w:rPr>
                <w:t>d</w:t>
              </w:r>
            </w:ins>
            <w:del w:id="866" w:author="markel arizabaleta" w:date="2017-07-20T13:35:00Z">
              <w:r w:rsidR="004E17CE" w:rsidDel="00EC5F64">
                <w:rPr>
                  <w:rFonts w:asciiTheme="minorHAnsi" w:hAnsiTheme="minorHAnsi"/>
                  <w:sz w:val="20"/>
                  <w:szCs w:val="20"/>
                </w:rPr>
                <w:delText>D</w:delText>
              </w:r>
            </w:del>
            <w:r w:rsidR="004E17CE">
              <w:rPr>
                <w:rFonts w:asciiTheme="minorHAnsi" w:hAnsiTheme="minorHAnsi"/>
                <w:sz w:val="20"/>
                <w:szCs w:val="20"/>
              </w:rPr>
              <w:t>uration</w:t>
            </w:r>
          </w:p>
        </w:tc>
        <w:tc>
          <w:tcPr>
            <w:tcW w:w="1400" w:type="dxa"/>
          </w:tcPr>
          <w:p w14:paraId="52794CEB" w14:textId="77777777" w:rsidR="004336FB" w:rsidRPr="00DE07CD" w:rsidRDefault="004336FB"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369" w:type="dxa"/>
          </w:tcPr>
          <w:p w14:paraId="1288A87E" w14:textId="04D5C5B8" w:rsidR="004336FB" w:rsidRPr="00DE07CD" w:rsidRDefault="00686E2B"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11" w:type="dxa"/>
          </w:tcPr>
          <w:p w14:paraId="1FB4AA70" w14:textId="77777777" w:rsidR="004336FB" w:rsidRPr="00DE07CD" w:rsidRDefault="00D1098D"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r w:rsidR="008A4C10" w:rsidRPr="00DE07CD" w14:paraId="40C11092" w14:textId="77777777" w:rsidTr="006972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50" w:type="dxa"/>
          </w:tcPr>
          <w:p w14:paraId="667DE739" w14:textId="77777777" w:rsidR="008A4C10" w:rsidRDefault="00BC2838" w:rsidP="00A503DE">
            <w:pPr>
              <w:rPr>
                <w:ins w:id="867" w:author="markel arizabaleta [2]" w:date="2017-07-18T10:29:00Z"/>
                <w:rFonts w:asciiTheme="minorHAnsi" w:hAnsiTheme="minorHAnsi"/>
                <w:sz w:val="20"/>
                <w:szCs w:val="20"/>
                <w:vertAlign w:val="superscript"/>
              </w:rPr>
            </w:pPr>
            <w:del w:id="868" w:author="markel arizabaleta [2]" w:date="2017-07-18T10:29:00Z">
              <w:r w:rsidDel="008A4C10">
                <w:rPr>
                  <w:rFonts w:asciiTheme="minorHAnsi" w:hAnsiTheme="minorHAnsi"/>
                  <w:sz w:val="20"/>
                  <w:szCs w:val="20"/>
                </w:rPr>
                <w:delText>BANDWIDTH</w:delText>
              </w:r>
              <w:r w:rsidRPr="00BC2838" w:rsidDel="008A4C10">
                <w:rPr>
                  <w:rFonts w:asciiTheme="minorHAnsi" w:hAnsiTheme="minorHAnsi"/>
                  <w:sz w:val="20"/>
                  <w:szCs w:val="20"/>
                  <w:vertAlign w:val="superscript"/>
                </w:rPr>
                <w:delText>1</w:delText>
              </w:r>
            </w:del>
          </w:p>
          <w:p w14:paraId="75E510E1" w14:textId="3FA2E026" w:rsidR="004336FB" w:rsidRPr="00DE07CD" w:rsidRDefault="008A4C10" w:rsidP="00A503DE">
            <w:pPr>
              <w:rPr>
                <w:rFonts w:asciiTheme="minorHAnsi" w:hAnsiTheme="minorHAnsi"/>
                <w:sz w:val="20"/>
                <w:szCs w:val="20"/>
              </w:rPr>
            </w:pPr>
            <w:ins w:id="869" w:author="markel arizabaleta [2]" w:date="2017-07-18T10:29:00Z">
              <w:r>
                <w:rPr>
                  <w:rFonts w:asciiTheme="minorHAnsi" w:hAnsiTheme="minorHAnsi"/>
                  <w:sz w:val="20"/>
                  <w:szCs w:val="20"/>
                </w:rPr>
                <w:t>bandwidth</w:t>
              </w:r>
              <w:r w:rsidRPr="00BC2838">
                <w:rPr>
                  <w:rFonts w:asciiTheme="minorHAnsi" w:hAnsiTheme="minorHAnsi"/>
                  <w:sz w:val="20"/>
                  <w:szCs w:val="20"/>
                  <w:vertAlign w:val="superscript"/>
                </w:rPr>
                <w:t>1</w:t>
              </w:r>
            </w:ins>
          </w:p>
        </w:tc>
        <w:tc>
          <w:tcPr>
            <w:tcW w:w="2385" w:type="dxa"/>
          </w:tcPr>
          <w:p w14:paraId="6FC5719C" w14:textId="77777777" w:rsidR="004336FB" w:rsidRPr="00DE07CD" w:rsidRDefault="00D1098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Approximate double-sided half power bandwid</w:t>
            </w:r>
            <w:r w:rsidR="00524E6A">
              <w:rPr>
                <w:rFonts w:asciiTheme="minorHAnsi" w:hAnsiTheme="minorHAnsi"/>
                <w:sz w:val="20"/>
                <w:szCs w:val="20"/>
              </w:rPr>
              <w:t>th</w:t>
            </w:r>
          </w:p>
        </w:tc>
        <w:tc>
          <w:tcPr>
            <w:tcW w:w="1361" w:type="dxa"/>
          </w:tcPr>
          <w:p w14:paraId="04A460D7" w14:textId="6B5754DB" w:rsidR="004336FB" w:rsidRPr="00DE07CD" w:rsidRDefault="00EC5F64"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ins w:id="870" w:author="markel arizabaleta" w:date="2017-07-20T13:37:00Z">
              <w:r>
                <w:rPr>
                  <w:rFonts w:asciiTheme="minorHAnsi" w:hAnsiTheme="minorHAnsi"/>
                  <w:sz w:val="20"/>
                  <w:szCs w:val="20"/>
                </w:rPr>
                <w:t>f</w:t>
              </w:r>
            </w:ins>
            <w:ins w:id="871" w:author="markel arizabaleta [2]" w:date="2017-07-18T10:30:00Z">
              <w:del w:id="872" w:author="markel arizabaleta" w:date="2017-07-20T13:37:00Z">
                <w:r w:rsidR="008A4C10" w:rsidDel="00EC5F64">
                  <w:rPr>
                    <w:rFonts w:asciiTheme="minorHAnsi" w:hAnsiTheme="minorHAnsi"/>
                    <w:sz w:val="20"/>
                    <w:szCs w:val="20"/>
                  </w:rPr>
                  <w:delText>F</w:delText>
                </w:r>
              </w:del>
              <w:r w:rsidR="008A4C10">
                <w:rPr>
                  <w:rFonts w:asciiTheme="minorHAnsi" w:hAnsiTheme="minorHAnsi"/>
                  <w:sz w:val="20"/>
                  <w:szCs w:val="20"/>
                </w:rPr>
                <w:t>requency</w:t>
              </w:r>
            </w:ins>
          </w:p>
        </w:tc>
        <w:tc>
          <w:tcPr>
            <w:tcW w:w="1400" w:type="dxa"/>
          </w:tcPr>
          <w:p w14:paraId="3123D2A0" w14:textId="77777777" w:rsidR="004336FB" w:rsidRPr="00DE07CD" w:rsidRDefault="004336FB"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369" w:type="dxa"/>
          </w:tcPr>
          <w:p w14:paraId="465418A5" w14:textId="180EE1AA" w:rsidR="004336FB" w:rsidRPr="00DE07CD" w:rsidRDefault="00686E2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11" w:type="dxa"/>
          </w:tcPr>
          <w:p w14:paraId="23424796" w14:textId="77777777" w:rsidR="004336FB" w:rsidRPr="00DE07CD" w:rsidRDefault="004336FB"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6ED36B26" w14:textId="77777777" w:rsidR="00C5146C" w:rsidRPr="006D39DB" w:rsidRDefault="00C5146C" w:rsidP="00545F9E">
      <w:pPr>
        <w:keepNext/>
        <w:rPr>
          <w:sz w:val="20"/>
          <w:szCs w:val="20"/>
        </w:rPr>
      </w:pPr>
      <w:r w:rsidRPr="006D39DB">
        <w:rPr>
          <w:sz w:val="20"/>
          <w:szCs w:val="20"/>
          <w:vertAlign w:val="superscript"/>
        </w:rPr>
        <w:t>1</w:t>
      </w:r>
      <w:r w:rsidRPr="006D39DB">
        <w:rPr>
          <w:sz w:val="20"/>
          <w:szCs w:val="20"/>
        </w:rPr>
        <w:t xml:space="preserve"> </w:t>
      </w:r>
      <w:r w:rsidR="00BC2838">
        <w:rPr>
          <w:sz w:val="20"/>
          <w:szCs w:val="20"/>
        </w:rPr>
        <w:t>B</w:t>
      </w:r>
      <w:r w:rsidRPr="006D39DB">
        <w:rPr>
          <w:sz w:val="20"/>
          <w:szCs w:val="20"/>
        </w:rPr>
        <w:t xml:space="preserve">andwidth is measured by processing the sample stream. For streams containing multiple bands, it is recommended that other bands be muted to measure a given </w:t>
      </w:r>
      <w:r w:rsidR="00BC2838">
        <w:rPr>
          <w:sz w:val="20"/>
          <w:szCs w:val="20"/>
        </w:rPr>
        <w:t>bandwidth</w:t>
      </w:r>
      <w:r w:rsidRPr="006D39DB">
        <w:rPr>
          <w:sz w:val="20"/>
          <w:szCs w:val="20"/>
        </w:rPr>
        <w:t>.</w:t>
      </w:r>
    </w:p>
    <w:p w14:paraId="3FC28851" w14:textId="3E3B36B6" w:rsidR="00051C9F" w:rsidRDefault="00BC4E51" w:rsidP="00BC2838">
      <w:pPr>
        <w:pStyle w:val="Heading3"/>
      </w:pPr>
      <w:bookmarkStart w:id="873" w:name="_Toc489615307"/>
      <w:r>
        <w:t>Stream</w:t>
      </w:r>
      <w:r w:rsidR="00051C9F" w:rsidRPr="00DE07CD">
        <w:t xml:space="preserve"> </w:t>
      </w:r>
      <w:del w:id="874" w:author="markel arizabaleta" w:date="2017-07-20T13:53:00Z">
        <w:r w:rsidR="00D63103" w:rsidDel="00CF77D1">
          <w:delText>O</w:delText>
        </w:r>
      </w:del>
      <w:ins w:id="875" w:author="markel arizabaleta" w:date="2017-07-20T13:53:00Z">
        <w:r w:rsidR="00CF77D1">
          <w:t>o</w:t>
        </w:r>
      </w:ins>
      <w:r w:rsidR="00D63103">
        <w:t>bject</w:t>
      </w:r>
      <w:bookmarkEnd w:id="873"/>
    </w:p>
    <w:p w14:paraId="24F45A7A" w14:textId="61D0C449" w:rsidR="00BC4E51" w:rsidRDefault="00051C9F" w:rsidP="005E1834">
      <w:pPr>
        <w:jc w:val="both"/>
      </w:pPr>
      <w:r>
        <w:t xml:space="preserve">A </w:t>
      </w:r>
      <w:r w:rsidR="00BC4E51">
        <w:t xml:space="preserve">frequency-translated signal may contain more than one band. For example, in a direct RF sampling front-end, the sample rate </w:t>
      </w:r>
      <w:del w:id="876" w:author="james" w:date="2016-03-30T14:32:00Z">
        <w:r w:rsidR="00BC4E51" w:rsidDel="00555CB6">
          <w:delText xml:space="preserve">is </w:delText>
        </w:r>
      </w:del>
      <w:ins w:id="877" w:author="james" w:date="2016-03-30T14:32:00Z">
        <w:r w:rsidR="00555CB6">
          <w:t xml:space="preserve">may be </w:t>
        </w:r>
      </w:ins>
      <w:r w:rsidR="00BC4E51">
        <w:t xml:space="preserve">chosen such that multiple passbands are intentionally aliased to fall adjacent to </w:t>
      </w:r>
      <w:del w:id="878" w:author="james" w:date="2016-03-30T14:32:00Z">
        <w:r w:rsidR="00BC4E51" w:rsidDel="008D1578">
          <w:delText xml:space="preserve">each </w:delText>
        </w:r>
      </w:del>
      <w:ins w:id="879" w:author="james" w:date="2016-03-30T14:32:00Z">
        <w:r w:rsidR="008D1578">
          <w:t>one another</w:t>
        </w:r>
      </w:ins>
      <w:del w:id="880" w:author="james" w:date="2016-03-30T14:32:00Z">
        <w:r w:rsidR="00BC4E51" w:rsidDel="008D1578">
          <w:delText>other</w:delText>
        </w:r>
      </w:del>
      <w:r w:rsidR="00BC4E51">
        <w:t xml:space="preserve"> in the </w:t>
      </w:r>
      <w:ins w:id="881" w:author="james" w:date="2016-03-30T14:32:00Z">
        <w:r w:rsidR="005736D4">
          <w:t xml:space="preserve">spectrum of the </w:t>
        </w:r>
      </w:ins>
      <w:r w:rsidR="00BC4E51">
        <w:t>sampled signal</w:t>
      </w:r>
      <w:del w:id="882" w:author="james" w:date="2016-03-30T14:32:00Z">
        <w:r w:rsidR="00BC4E51" w:rsidDel="005736D4">
          <w:delText xml:space="preserve"> spectrum</w:delText>
        </w:r>
      </w:del>
      <w:r w:rsidR="00BC4E51">
        <w:t xml:space="preserve">. This is illustrated in </w:t>
      </w:r>
      <w:r w:rsidR="00AF54E4">
        <w:fldChar w:fldCharType="begin"/>
      </w:r>
      <w:r w:rsidR="00AF54E4">
        <w:instrText xml:space="preserve"> REF _Ref408759950 \h </w:instrText>
      </w:r>
      <w:r w:rsidR="00555CB6">
        <w:instrText xml:space="preserve"> \* MERGEFORMAT </w:instrText>
      </w:r>
      <w:r w:rsidR="00AF54E4">
        <w:fldChar w:fldCharType="separate"/>
      </w:r>
      <w:r w:rsidR="005E1834">
        <w:t xml:space="preserve">Figure </w:t>
      </w:r>
      <w:r w:rsidR="005E1834">
        <w:rPr>
          <w:noProof/>
        </w:rPr>
        <w:t>5</w:t>
      </w:r>
      <w:r w:rsidR="00AF54E4">
        <w:fldChar w:fldCharType="end"/>
      </w:r>
      <w:r w:rsidR="00AF54E4">
        <w:t>.</w:t>
      </w:r>
    </w:p>
    <w:p w14:paraId="4D3FC5FF" w14:textId="77777777" w:rsidR="00BC4E51" w:rsidRDefault="00BC4E51"/>
    <w:p w14:paraId="229BB303" w14:textId="77777777" w:rsidR="00BC4E51" w:rsidRDefault="00BC4E51">
      <w:pPr>
        <w:keepNext/>
      </w:pPr>
      <w:r>
        <w:rPr>
          <w:noProof/>
          <w:lang w:val="en-GB" w:eastAsia="en-GB"/>
        </w:rPr>
        <w:drawing>
          <wp:inline distT="0" distB="0" distL="0" distR="0" wp14:anchorId="0E75BEBF" wp14:editId="56234B99">
            <wp:extent cx="5486400" cy="11263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1126327"/>
                    </a:xfrm>
                    <a:prstGeom prst="rect">
                      <a:avLst/>
                    </a:prstGeom>
                    <a:noFill/>
                  </pic:spPr>
                </pic:pic>
              </a:graphicData>
            </a:graphic>
          </wp:inline>
        </w:drawing>
      </w:r>
    </w:p>
    <w:p w14:paraId="4A2F38BB" w14:textId="3B38FCA7" w:rsidR="00BC4E51" w:rsidRDefault="00BC4E51" w:rsidP="00BF4AD7">
      <w:pPr>
        <w:pStyle w:val="Caption"/>
      </w:pPr>
      <w:bookmarkStart w:id="883" w:name="_Ref408759950"/>
      <w:bookmarkStart w:id="884" w:name="_Toc489346005"/>
      <w:bookmarkStart w:id="885" w:name="_Toc489615333"/>
      <w:r>
        <w:t xml:space="preserve">Figure </w:t>
      </w:r>
      <w:fldSimple w:instr=" SEQ Figure \* ARABIC ">
        <w:r w:rsidR="005E1834">
          <w:t>5</w:t>
        </w:r>
      </w:fldSimple>
      <w:bookmarkEnd w:id="883"/>
      <w:r>
        <w:t xml:space="preserve"> </w:t>
      </w:r>
      <w:ins w:id="886" w:author="markel arizabaleta" w:date="2017-08-01T10:25:00Z">
        <w:r w:rsidR="00BF4AD7" w:rsidRPr="00BF4AD7">
          <w:t>–</w:t>
        </w:r>
      </w:ins>
      <w:del w:id="887" w:author="markel arizabaleta" w:date="2017-08-01T10:25:00Z">
        <w:r w:rsidDel="00BF4AD7">
          <w:delText>-</w:delText>
        </w:r>
      </w:del>
      <w:r>
        <w:t xml:space="preserve"> Intentional Aliasing of a Multiband signal to Baseband</w:t>
      </w:r>
      <w:bookmarkEnd w:id="884"/>
      <w:bookmarkEnd w:id="885"/>
    </w:p>
    <w:p w14:paraId="6AA015A4" w14:textId="5A1EAE57" w:rsidR="00BC4E51" w:rsidRDefault="00AF54E4" w:rsidP="00420316">
      <w:pPr>
        <w:jc w:val="both"/>
      </w:pPr>
      <w:r>
        <w:lastRenderedPageBreak/>
        <w:fldChar w:fldCharType="begin"/>
      </w:r>
      <w:r>
        <w:instrText xml:space="preserve"> REF _Ref408759969 \h </w:instrText>
      </w:r>
      <w:r w:rsidR="00555CB6">
        <w:instrText xml:space="preserve"> \* MERGEFORMAT </w:instrText>
      </w:r>
      <w:r>
        <w:fldChar w:fldCharType="separate"/>
      </w:r>
      <w:r w:rsidR="005E1834">
        <w:t xml:space="preserve">Figure </w:t>
      </w:r>
      <w:r w:rsidR="005E1834">
        <w:rPr>
          <w:noProof/>
        </w:rPr>
        <w:t>6</w:t>
      </w:r>
      <w:r>
        <w:fldChar w:fldCharType="end"/>
      </w:r>
      <w:r>
        <w:t xml:space="preserve"> illustrates the conceptual representation of the digitization of a signal containing multiple bands. The output of this process is a sampled representation of the multi-band signal referred to as a </w:t>
      </w:r>
      <w:ins w:id="888" w:author="markel arizabaleta" w:date="2017-07-20T13:43:00Z">
        <w:r w:rsidR="00A92A4C">
          <w:t>s</w:t>
        </w:r>
      </w:ins>
      <w:del w:id="889" w:author="markel arizabaleta" w:date="2017-07-20T13:43:00Z">
        <w:r w:rsidDel="00A92A4C">
          <w:delText>S</w:delText>
        </w:r>
      </w:del>
      <w:r>
        <w:t xml:space="preserve">ample </w:t>
      </w:r>
      <w:ins w:id="890" w:author="markel arizabaleta" w:date="2017-07-20T13:43:00Z">
        <w:r w:rsidR="00A92A4C">
          <w:t>s</w:t>
        </w:r>
      </w:ins>
      <w:del w:id="891" w:author="markel arizabaleta" w:date="2017-07-20T13:43:00Z">
        <w:r w:rsidDel="00A92A4C">
          <w:delText>S</w:delText>
        </w:r>
      </w:del>
      <w:r w:rsidR="00420316">
        <w:t>tream.</w:t>
      </w:r>
    </w:p>
    <w:p w14:paraId="1A6B3322" w14:textId="77777777" w:rsidR="00BC4E51" w:rsidRDefault="00BC4E51">
      <w:pPr>
        <w:keepNext/>
      </w:pPr>
      <w:r>
        <w:rPr>
          <w:noProof/>
          <w:lang w:val="en-GB" w:eastAsia="en-GB"/>
        </w:rPr>
        <w:drawing>
          <wp:inline distT="0" distB="0" distL="0" distR="0" wp14:anchorId="23181EDA" wp14:editId="6F6444BE">
            <wp:extent cx="5852160" cy="1591417"/>
            <wp:effectExtent l="0" t="0" r="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52160" cy="1591417"/>
                    </a:xfrm>
                    <a:prstGeom prst="rect">
                      <a:avLst/>
                    </a:prstGeom>
                    <a:noFill/>
                  </pic:spPr>
                </pic:pic>
              </a:graphicData>
            </a:graphic>
          </wp:inline>
        </w:drawing>
      </w:r>
    </w:p>
    <w:p w14:paraId="33CA9F0C" w14:textId="30947890" w:rsidR="00AF54E4" w:rsidRDefault="00BC4E51" w:rsidP="00420316">
      <w:pPr>
        <w:pStyle w:val="Caption"/>
      </w:pPr>
      <w:bookmarkStart w:id="892" w:name="_Ref408759969"/>
      <w:bookmarkStart w:id="893" w:name="_Toc489346006"/>
      <w:bookmarkStart w:id="894" w:name="_Toc489615334"/>
      <w:r>
        <w:t xml:space="preserve">Figure </w:t>
      </w:r>
      <w:fldSimple w:instr=" SEQ Figure \* ARABIC ">
        <w:r w:rsidR="005E1834">
          <w:t>6</w:t>
        </w:r>
      </w:fldSimple>
      <w:bookmarkEnd w:id="892"/>
      <w:r>
        <w:t xml:space="preserve"> </w:t>
      </w:r>
      <w:ins w:id="895" w:author="markel arizabaleta" w:date="2017-08-01T10:25:00Z">
        <w:r w:rsidR="00BF4AD7" w:rsidRPr="00983E94">
          <w:t>–</w:t>
        </w:r>
      </w:ins>
      <w:del w:id="896" w:author="markel arizabaleta" w:date="2017-08-01T10:25:00Z">
        <w:r w:rsidDel="00BF4AD7">
          <w:delText>-</w:delText>
        </w:r>
      </w:del>
      <w:r>
        <w:t xml:space="preserve"> Illustration of Multiple Bands Present in a Stream</w:t>
      </w:r>
      <w:bookmarkEnd w:id="893"/>
      <w:bookmarkEnd w:id="894"/>
    </w:p>
    <w:p w14:paraId="7F445BDC" w14:textId="4FE3B9F5" w:rsidR="00AF54E4" w:rsidRPr="00AF54E4" w:rsidRDefault="00AF54E4">
      <w:pPr>
        <w:jc w:val="both"/>
        <w:pPrChange w:id="897" w:author="james" w:date="2016-03-30T14:32:00Z">
          <w:pPr/>
        </w:pPrChange>
      </w:pPr>
      <w:r>
        <w:t>A (</w:t>
      </w:r>
      <w:ins w:id="898" w:author="markel arizabaleta" w:date="2017-07-20T13:43:00Z">
        <w:r w:rsidR="00A92A4C">
          <w:t>s</w:t>
        </w:r>
      </w:ins>
      <w:del w:id="899" w:author="markel arizabaleta" w:date="2017-07-20T13:43:00Z">
        <w:r w:rsidDel="00A92A4C">
          <w:delText>S</w:delText>
        </w:r>
      </w:del>
      <w:r>
        <w:t xml:space="preserve">ample) </w:t>
      </w:r>
      <w:ins w:id="900" w:author="markel arizabaleta" w:date="2017-07-20T13:43:00Z">
        <w:r w:rsidR="00A92A4C">
          <w:t>s</w:t>
        </w:r>
      </w:ins>
      <w:del w:id="901" w:author="markel arizabaleta" w:date="2017-07-20T13:43:00Z">
        <w:r w:rsidDel="00A92A4C">
          <w:delText>S</w:delText>
        </w:r>
      </w:del>
      <w:r>
        <w:t xml:space="preserve">tream is defined as a discrete-time discrete-amplitude series that is </w:t>
      </w:r>
      <w:r w:rsidR="007D3116">
        <w:t xml:space="preserve">the </w:t>
      </w:r>
      <w:r>
        <w:t xml:space="preserve">sampled representation of </w:t>
      </w:r>
      <w:r w:rsidR="007D3116">
        <w:t>a</w:t>
      </w:r>
      <w:r>
        <w:t xml:space="preserve"> combination of one or more bands. </w:t>
      </w:r>
    </w:p>
    <w:p w14:paraId="7C84F237" w14:textId="77777777" w:rsidR="00AF54E4" w:rsidRDefault="00AF54E4">
      <w:pPr>
        <w:jc w:val="both"/>
        <w:pPrChange w:id="902" w:author="james" w:date="2016-03-30T14:32:00Z">
          <w:pPr/>
        </w:pPrChange>
      </w:pPr>
    </w:p>
    <w:p w14:paraId="134D2C62" w14:textId="319B517B" w:rsidR="007D3116" w:rsidRDefault="00DA01AF">
      <w:pPr>
        <w:jc w:val="both"/>
        <w:pPrChange w:id="903" w:author="james" w:date="2016-03-30T14:32:00Z">
          <w:pPr/>
        </w:pPrChange>
      </w:pPr>
      <w:r>
        <w:t>A</w:t>
      </w:r>
      <w:ins w:id="904" w:author="markel arizabaleta" w:date="2017-07-20T13:44:00Z">
        <w:del w:id="905" w:author="Sanjeev" w:date="2017-08-11T08:44:00Z">
          <w:r w:rsidR="00A92A4C" w:rsidDel="00E06442">
            <w:delText>n</w:delText>
          </w:r>
        </w:del>
      </w:ins>
      <w:r>
        <w:t xml:space="preserve"> </w:t>
      </w:r>
      <w:ins w:id="906" w:author="markel arizabaleta" w:date="2017-07-20T13:43:00Z">
        <w:r w:rsidR="00A92A4C">
          <w:t>s</w:t>
        </w:r>
      </w:ins>
      <w:del w:id="907" w:author="markel arizabaleta" w:date="2017-07-20T13:43:00Z">
        <w:r w:rsidDel="00A92A4C">
          <w:delText>S</w:delText>
        </w:r>
      </w:del>
      <w:r>
        <w:t xml:space="preserve">tream has the </w:t>
      </w:r>
      <w:r w:rsidR="007D3116">
        <w:t>following properties:</w:t>
      </w:r>
    </w:p>
    <w:p w14:paraId="12AC5D95" w14:textId="687633EE" w:rsidR="00DA01AF" w:rsidRDefault="00DA01AF">
      <w:pPr>
        <w:pStyle w:val="ListParagraph"/>
        <w:numPr>
          <w:ilvl w:val="0"/>
          <w:numId w:val="42"/>
        </w:numPr>
        <w:jc w:val="both"/>
        <w:pPrChange w:id="908" w:author="james" w:date="2016-03-30T14:32:00Z">
          <w:pPr>
            <w:pStyle w:val="ListParagraph"/>
            <w:numPr>
              <w:numId w:val="42"/>
            </w:numPr>
            <w:ind w:hanging="360"/>
          </w:pPr>
        </w:pPrChange>
      </w:pPr>
      <w:r>
        <w:t xml:space="preserve">The </w:t>
      </w:r>
      <w:del w:id="909" w:author="markel arizabaleta" w:date="2017-07-20T13:43:00Z">
        <w:r w:rsidDel="00A92A4C">
          <w:delText>S</w:delText>
        </w:r>
      </w:del>
      <w:ins w:id="910" w:author="markel arizabaleta" w:date="2017-07-20T13:43:00Z">
        <w:r w:rsidR="00A92A4C">
          <w:t>s</w:t>
        </w:r>
      </w:ins>
      <w:r>
        <w:t>tream contain</w:t>
      </w:r>
      <w:r w:rsidR="00107948">
        <w:t>s the sampled representation of</w:t>
      </w:r>
      <w:r>
        <w:t xml:space="preserve"> one or more bands</w:t>
      </w:r>
      <w:r w:rsidR="00107948">
        <w:t>.</w:t>
      </w:r>
    </w:p>
    <w:p w14:paraId="798ED685" w14:textId="23363229" w:rsidR="007D3116" w:rsidRDefault="00DA01AF" w:rsidP="008A4C10">
      <w:pPr>
        <w:pStyle w:val="ListParagraph"/>
        <w:numPr>
          <w:ilvl w:val="0"/>
          <w:numId w:val="42"/>
        </w:numPr>
      </w:pPr>
      <w:r>
        <w:t>A</w:t>
      </w:r>
      <w:ins w:id="911" w:author="markel arizabaleta" w:date="2017-07-20T13:44:00Z">
        <w:r w:rsidR="00A92A4C">
          <w:t>n</w:t>
        </w:r>
      </w:ins>
      <w:r w:rsidR="007D3116">
        <w:t xml:space="preserve"> </w:t>
      </w:r>
      <w:ins w:id="912" w:author="markel arizabaleta" w:date="2017-07-20T13:44:00Z">
        <w:r w:rsidR="00A92A4C">
          <w:t>s</w:t>
        </w:r>
      </w:ins>
      <w:del w:id="913" w:author="markel arizabaleta" w:date="2017-07-20T13:44:00Z">
        <w:r w:rsidR="007D3116" w:rsidDel="00A92A4C">
          <w:delText>S</w:delText>
        </w:r>
      </w:del>
      <w:r w:rsidR="007D3116">
        <w:t xml:space="preserve">tream </w:t>
      </w:r>
      <w:r>
        <w:t xml:space="preserve">is sampled at a given sample rate. This </w:t>
      </w:r>
      <w:r w:rsidR="007D3116">
        <w:t xml:space="preserve">sample rate </w:t>
      </w:r>
      <w:r>
        <w:t xml:space="preserve">may be different to other streams in the system. </w:t>
      </w:r>
      <w:r w:rsidR="00107948">
        <w:t xml:space="preserve">The </w:t>
      </w:r>
      <w:r>
        <w:t xml:space="preserve">sample rate of a </w:t>
      </w:r>
      <w:r w:rsidR="00107948">
        <w:t xml:space="preserve">stream </w:t>
      </w:r>
      <w:r w:rsidR="007D3116">
        <w:t>is specified as an integer mu</w:t>
      </w:r>
      <w:r w:rsidR="00107948">
        <w:t>ltiple</w:t>
      </w:r>
      <w:r w:rsidR="008A5905">
        <w:t xml:space="preserve"> (</w:t>
      </w:r>
      <w:del w:id="914" w:author="markel arizabaleta [2]" w:date="2017-07-18T10:30:00Z">
        <w:r w:rsidR="008A5905" w:rsidDel="008A4C10">
          <w:delText>RATEFACTOR</w:delText>
        </w:r>
      </w:del>
      <w:ins w:id="915" w:author="markel arizabaleta [2]" w:date="2017-07-18T10:30:00Z">
        <w:r w:rsidR="008A4C10">
          <w:t>ratefactor</w:t>
        </w:r>
      </w:ins>
      <w:r w:rsidR="008A5905">
        <w:t>)</w:t>
      </w:r>
      <w:r w:rsidR="00107948">
        <w:t xml:space="preserve"> </w:t>
      </w:r>
      <w:r w:rsidR="007D3116">
        <w:t xml:space="preserve">of the </w:t>
      </w:r>
      <w:ins w:id="916" w:author="markel arizabaleta" w:date="2017-07-20T13:44:00Z">
        <w:r w:rsidR="00A92A4C">
          <w:t>s</w:t>
        </w:r>
      </w:ins>
      <w:del w:id="917" w:author="markel arizabaleta" w:date="2017-07-20T13:44:00Z">
        <w:r w:rsidR="007D3116" w:rsidDel="00A92A4C">
          <w:delText>S</w:delText>
        </w:r>
      </w:del>
      <w:r w:rsidR="007D3116">
        <w:t>ystem base sample rate</w:t>
      </w:r>
      <w:r w:rsidR="00BC2838">
        <w:t xml:space="preserve"> (</w:t>
      </w:r>
      <w:ins w:id="918" w:author="markel arizabaleta [2]" w:date="2017-07-18T10:31:00Z">
        <w:r w:rsidR="008A4C10">
          <w:t>freqbase</w:t>
        </w:r>
      </w:ins>
      <w:del w:id="919" w:author="markel arizabaleta [2]" w:date="2017-07-18T10:31:00Z">
        <w:r w:rsidR="00BC2838" w:rsidDel="008A4C10">
          <w:delText>FREQBASE</w:delText>
        </w:r>
      </w:del>
      <w:r w:rsidR="00BC2838">
        <w:t>)</w:t>
      </w:r>
      <w:r w:rsidR="00107948">
        <w:t>.</w:t>
      </w:r>
      <w:r w:rsidR="001844F2">
        <w:t xml:space="preserve"> </w:t>
      </w:r>
      <w:r w:rsidR="001607CA">
        <w:t>As such</w:t>
      </w:r>
      <w:r w:rsidR="003E5E8B">
        <w:t>,</w:t>
      </w:r>
      <w:del w:id="920" w:author="markel arizabaleta [2]" w:date="2017-07-18T10:31:00Z">
        <w:r w:rsidR="003E5E8B" w:rsidDel="008A4C10">
          <w:delText xml:space="preserve"> FREQBASE</w:delText>
        </w:r>
      </w:del>
      <w:ins w:id="921" w:author="markel arizabaleta [2]" w:date="2017-07-18T10:31:00Z">
        <w:r w:rsidR="008A4C10">
          <w:t xml:space="preserve"> freqbase</w:t>
        </w:r>
      </w:ins>
      <w:r w:rsidR="003E5E8B">
        <w:t xml:space="preserve"> </w:t>
      </w:r>
      <w:r w:rsidR="00740EC7">
        <w:t xml:space="preserve">should represent the highest common integer </w:t>
      </w:r>
      <w:r w:rsidR="001607CA">
        <w:t xml:space="preserve">factor of the </w:t>
      </w:r>
      <w:del w:id="922" w:author="markel arizabaleta [2]" w:date="2017-07-18T12:46:00Z">
        <w:r w:rsidR="003E5E8B" w:rsidDel="00CF272F">
          <w:delText xml:space="preserve">of the </w:delText>
        </w:r>
      </w:del>
      <w:r w:rsidR="003E5E8B">
        <w:t xml:space="preserve">sample rates of all streams. </w:t>
      </w:r>
    </w:p>
    <w:p w14:paraId="77C8B1C3" w14:textId="774C284F" w:rsidR="007D3116" w:rsidRDefault="00BC2838">
      <w:pPr>
        <w:pStyle w:val="ListParagraph"/>
        <w:numPr>
          <w:ilvl w:val="0"/>
          <w:numId w:val="42"/>
        </w:numPr>
        <w:jc w:val="both"/>
        <w:pPrChange w:id="923" w:author="james" w:date="2016-03-30T14:32:00Z">
          <w:pPr>
            <w:pStyle w:val="ListParagraph"/>
            <w:numPr>
              <w:numId w:val="42"/>
            </w:numPr>
            <w:ind w:hanging="360"/>
          </w:pPr>
        </w:pPrChange>
      </w:pPr>
      <w:r>
        <w:t>S</w:t>
      </w:r>
      <w:r w:rsidR="007D3116">
        <w:t>ample values may be real or complex depending on whether IF sampling or baseband sampling is used</w:t>
      </w:r>
      <w:r w:rsidR="00107948">
        <w:t xml:space="preserve">, respectively. Some or all </w:t>
      </w:r>
      <w:del w:id="924" w:author="markel arizabaleta [2]" w:date="2017-07-18T12:47:00Z">
        <w:r w:rsidR="00107948" w:rsidDel="00CF272F">
          <w:delText xml:space="preserve">of </w:delText>
        </w:r>
      </w:del>
      <w:r w:rsidR="00107948">
        <w:t>the</w:t>
      </w:r>
      <w:r w:rsidR="007D3116">
        <w:t xml:space="preserve"> numerical values </w:t>
      </w:r>
      <w:r w:rsidR="00107948">
        <w:t xml:space="preserve">expressed in the stream </w:t>
      </w:r>
      <w:r w:rsidR="007D3116">
        <w:t>may</w:t>
      </w:r>
      <w:r w:rsidR="00107948">
        <w:t xml:space="preserve"> </w:t>
      </w:r>
      <w:r w:rsidR="007D3116">
        <w:t>be inverted.</w:t>
      </w:r>
    </w:p>
    <w:p w14:paraId="69587302" w14:textId="0F574377" w:rsidR="007D3116" w:rsidRDefault="007D3116" w:rsidP="008A4C10">
      <w:pPr>
        <w:pStyle w:val="ListParagraph"/>
        <w:numPr>
          <w:ilvl w:val="0"/>
          <w:numId w:val="42"/>
        </w:numPr>
      </w:pPr>
      <w:r>
        <w:t>Each sample value is represented by one or more bits</w:t>
      </w:r>
      <w:r w:rsidR="007C009D">
        <w:t xml:space="preserve"> which </w:t>
      </w:r>
      <w:r>
        <w:t xml:space="preserve">may be encoded using various </w:t>
      </w:r>
      <w:r w:rsidR="00107948">
        <w:t xml:space="preserve">established </w:t>
      </w:r>
      <w:r>
        <w:t>schemes</w:t>
      </w:r>
      <w:r w:rsidR="00D61D76">
        <w:t>.</w:t>
      </w:r>
      <w:r w:rsidR="007C009D">
        <w:t xml:space="preserve"> The value </w:t>
      </w:r>
      <w:del w:id="925" w:author="markel arizabaleta [2]" w:date="2017-07-18T10:31:00Z">
        <w:r w:rsidR="007C009D" w:rsidDel="008A4C10">
          <w:delText xml:space="preserve">QUANTIZATION </w:delText>
        </w:r>
      </w:del>
      <w:ins w:id="926" w:author="markel arizabaleta [2]" w:date="2017-07-18T10:31:00Z">
        <w:r w:rsidR="008A4C10">
          <w:t xml:space="preserve">quantization </w:t>
        </w:r>
      </w:ins>
      <w:r w:rsidR="007C009D">
        <w:t>should reflect the number of bits required to express all quantization levels</w:t>
      </w:r>
      <w:r w:rsidR="006F730C">
        <w:t>, being rounded up when the number of quantization levels is not a power of two (i.e. three-level quantization requires two bits).</w:t>
      </w:r>
    </w:p>
    <w:p w14:paraId="068C6DAF" w14:textId="0C63DB79" w:rsidR="00C13057" w:rsidRDefault="00740EC7" w:rsidP="008A4C10">
      <w:pPr>
        <w:pStyle w:val="ListParagraph"/>
        <w:numPr>
          <w:ilvl w:val="0"/>
          <w:numId w:val="42"/>
        </w:numPr>
      </w:pPr>
      <w:r>
        <w:t xml:space="preserve">The value </w:t>
      </w:r>
      <w:del w:id="927" w:author="markel arizabaleta [2]" w:date="2017-07-18T10:31:00Z">
        <w:r w:rsidR="00BC2838" w:rsidDel="008A4C10">
          <w:delText>PACKEDBITS</w:delText>
        </w:r>
        <w:r w:rsidDel="008A4C10">
          <w:delText xml:space="preserve"> </w:delText>
        </w:r>
      </w:del>
      <w:ins w:id="928" w:author="markel arizabaleta [2]" w:date="2017-07-18T10:31:00Z">
        <w:r w:rsidR="008A4C10">
          <w:t xml:space="preserve">packedbits </w:t>
        </w:r>
      </w:ins>
      <w:r>
        <w:t>represents the total number of bits occupied by the</w:t>
      </w:r>
      <w:r w:rsidR="004204CC">
        <w:t xml:space="preserve"> collection of samples contained in a chunk</w:t>
      </w:r>
      <w:ins w:id="929" w:author="markel arizabaleta" w:date="2017-07-24T17:03:00Z">
        <w:r w:rsidR="00F0291E">
          <w:t xml:space="preserve"> (</w:t>
        </w:r>
      </w:ins>
      <w:ins w:id="930" w:author="markel arizabaleta" w:date="2017-07-24T17:04:00Z">
        <w:r w:rsidR="00F0291E">
          <w:t>the chunk is</w:t>
        </w:r>
      </w:ins>
      <w:ins w:id="931" w:author="markel arizabaleta" w:date="2017-07-26T10:46:00Z">
        <w:r w:rsidR="00796790">
          <w:t xml:space="preserve"> a segment of data packed in one of the unsigned integer standards</w:t>
        </w:r>
      </w:ins>
      <w:ins w:id="932" w:author="markel arizabaleta" w:date="2017-07-26T10:45:00Z">
        <w:r w:rsidR="00FC0A21">
          <w:t xml:space="preserve">, a more </w:t>
        </w:r>
      </w:ins>
      <w:ins w:id="933" w:author="markel arizabaleta" w:date="2017-07-26T10:46:00Z">
        <w:r w:rsidR="00796790">
          <w:t>accurate</w:t>
        </w:r>
      </w:ins>
      <w:ins w:id="934" w:author="markel arizabaleta" w:date="2017-07-26T10:45:00Z">
        <w:r w:rsidR="00FC0A21">
          <w:t xml:space="preserve"> description </w:t>
        </w:r>
      </w:ins>
      <w:ins w:id="935" w:author="markel arizabaleta" w:date="2017-07-26T10:46:00Z">
        <w:r w:rsidR="005F55E3">
          <w:t xml:space="preserve">of the chunk </w:t>
        </w:r>
      </w:ins>
      <w:ins w:id="936" w:author="markel arizabaleta" w:date="2017-07-26T10:45:00Z">
        <w:r w:rsidR="00FC0A21">
          <w:t xml:space="preserve">is given in </w:t>
        </w:r>
      </w:ins>
      <w:ins w:id="937" w:author="markel arizabaleta" w:date="2017-07-24T17:04:00Z">
        <w:r w:rsidR="003F37A1">
          <w:t xml:space="preserve">section </w:t>
        </w:r>
        <w:r w:rsidR="003F37A1">
          <w:fldChar w:fldCharType="begin"/>
        </w:r>
        <w:r w:rsidR="003F37A1">
          <w:instrText xml:space="preserve"> REF _Ref488679217 \r \h </w:instrText>
        </w:r>
      </w:ins>
      <w:r w:rsidR="003F37A1">
        <w:fldChar w:fldCharType="separate"/>
      </w:r>
      <w:ins w:id="938" w:author="markel arizabaleta" w:date="2017-07-24T17:04:00Z">
        <w:r w:rsidR="003F37A1">
          <w:t>6.2.8</w:t>
        </w:r>
        <w:r w:rsidR="003F37A1">
          <w:fldChar w:fldCharType="end"/>
        </w:r>
      </w:ins>
      <w:ins w:id="939" w:author="markel arizabaleta" w:date="2017-07-24T17:03:00Z">
        <w:r w:rsidR="00F0291E">
          <w:t>)</w:t>
        </w:r>
      </w:ins>
      <w:r>
        <w:t xml:space="preserve"> </w:t>
      </w:r>
      <w:del w:id="940" w:author="markel arizabaleta [2]" w:date="2017-07-18T12:48:00Z">
        <w:r w:rsidR="00107948" w:rsidDel="00CF272F">
          <w:delText xml:space="preserve"> </w:delText>
        </w:r>
      </w:del>
      <w:r w:rsidR="00107948">
        <w:t xml:space="preserve">in the </w:t>
      </w:r>
      <w:ins w:id="941" w:author="markel arizabaleta" w:date="2017-07-20T13:46:00Z">
        <w:r w:rsidR="00A92A4C">
          <w:t>s</w:t>
        </w:r>
      </w:ins>
      <w:del w:id="942" w:author="markel arizabaleta" w:date="2017-07-20T13:46:00Z">
        <w:r w:rsidR="00107948" w:rsidDel="00A92A4C">
          <w:delText>S</w:delText>
        </w:r>
      </w:del>
      <w:r w:rsidR="00107948">
        <w:t>tream where</w:t>
      </w:r>
      <w:r w:rsidR="00C13057">
        <w:t>:</w:t>
      </w:r>
    </w:p>
    <w:p w14:paraId="650F9BE4" w14:textId="31B6C64A" w:rsidR="00C13057" w:rsidRDefault="00107948" w:rsidP="008A4C10">
      <w:pPr>
        <w:pStyle w:val="ListParagraph"/>
      </w:pPr>
      <w:r>
        <w:t xml:space="preserve"> </w:t>
      </w:r>
      <w:r w:rsidR="002C6D44">
        <w:tab/>
      </w:r>
      <w:del w:id="943" w:author="markel arizabaleta [2]" w:date="2017-07-18T10:31:00Z">
        <w:r w:rsidR="00BC2838" w:rsidDel="008A4C10">
          <w:delText xml:space="preserve">PACKEDBITS </w:delText>
        </w:r>
      </w:del>
      <w:ins w:id="944" w:author="markel arizabaleta [2]" w:date="2017-07-18T10:31:00Z">
        <w:r w:rsidR="008A4C10">
          <w:t xml:space="preserve">packedbits </w:t>
        </w:r>
      </w:ins>
      <w:r>
        <w:t xml:space="preserve">≥ </w:t>
      </w:r>
      <w:del w:id="945" w:author="markel arizabaleta [2]" w:date="2017-07-18T10:32:00Z">
        <w:r w:rsidR="000A00DB" w:rsidDel="008A4C10">
          <w:delText xml:space="preserve">RATEFACTOR </w:delText>
        </w:r>
        <w:r w:rsidR="00BC2838" w:rsidDel="008A4C10">
          <w:delText>QUANTIZATION</w:delText>
        </w:r>
      </w:del>
      <w:ins w:id="946" w:author="markel arizabaleta [2]" w:date="2017-07-18T10:32:00Z">
        <w:r w:rsidR="008A4C10">
          <w:t xml:space="preserve">ratefactor </w:t>
        </w:r>
      </w:ins>
      <w:r w:rsidR="006D76AE">
        <w:t xml:space="preserve">× </w:t>
      </w:r>
      <w:ins w:id="947" w:author="markel arizabaleta [2]" w:date="2017-07-18T10:32:00Z">
        <w:r w:rsidR="008A4C10">
          <w:t>quantization</w:t>
        </w:r>
      </w:ins>
      <w:r w:rsidR="000A00DB">
        <w:t xml:space="preserve">, </w:t>
      </w:r>
    </w:p>
    <w:p w14:paraId="1BFB5C85" w14:textId="77777777" w:rsidR="00C13057" w:rsidRDefault="000A00DB">
      <w:pPr>
        <w:pStyle w:val="ListParagraph"/>
        <w:jc w:val="both"/>
        <w:pPrChange w:id="948" w:author="james" w:date="2016-03-30T14:32:00Z">
          <w:pPr>
            <w:pStyle w:val="ListParagraph"/>
          </w:pPr>
        </w:pPrChange>
      </w:pPr>
      <w:r>
        <w:t>for real data, and</w:t>
      </w:r>
      <w:r w:rsidR="00C13057">
        <w:t>:</w:t>
      </w:r>
      <w:r>
        <w:t xml:space="preserve"> </w:t>
      </w:r>
    </w:p>
    <w:p w14:paraId="7E412A42" w14:textId="28AC91A0" w:rsidR="00C13057" w:rsidRDefault="000A00DB" w:rsidP="008A4C10">
      <w:pPr>
        <w:pStyle w:val="ListParagraph"/>
        <w:ind w:firstLine="720"/>
      </w:pPr>
      <w:del w:id="949" w:author="markel arizabaleta [2]" w:date="2017-07-18T10:32:00Z">
        <w:r w:rsidDel="008A4C10">
          <w:delText xml:space="preserve">PACKEDBITS </w:delText>
        </w:r>
      </w:del>
      <w:ins w:id="950" w:author="markel arizabaleta [2]" w:date="2017-07-18T10:32:00Z">
        <w:r w:rsidR="008A4C10">
          <w:t xml:space="preserve">packedbits </w:t>
        </w:r>
      </w:ins>
      <w:r>
        <w:t xml:space="preserve">≥ 2 </w:t>
      </w:r>
      <w:del w:id="951" w:author="markel arizabaleta [2]" w:date="2017-07-18T10:32:00Z">
        <w:r w:rsidDel="008A4C10">
          <w:delText>RATEFACTOR</w:delText>
        </w:r>
        <w:r w:rsidRPr="008A4C10" w:rsidDel="008A4C10">
          <w:delText xml:space="preserve"> </w:delText>
        </w:r>
        <w:r w:rsidDel="008A4C10">
          <w:delText>QUANTIZATION</w:delText>
        </w:r>
      </w:del>
      <w:r w:rsidR="00E761A7">
        <w:t>×</w:t>
      </w:r>
      <w:ins w:id="952" w:author="markel arizabaleta [2]" w:date="2017-07-18T10:32:00Z">
        <w:r w:rsidR="008A4C10">
          <w:t xml:space="preserve"> ratefactor </w:t>
        </w:r>
      </w:ins>
      <w:r w:rsidR="00E761A7">
        <w:t>×</w:t>
      </w:r>
      <w:ins w:id="953" w:author="markel arizabaleta [2]" w:date="2017-07-18T10:32:00Z">
        <w:r w:rsidR="008A4C10">
          <w:t xml:space="preserve"> quantization</w:t>
        </w:r>
      </w:ins>
      <w:r>
        <w:t xml:space="preserve">, </w:t>
      </w:r>
    </w:p>
    <w:p w14:paraId="01410699" w14:textId="24FF21FC" w:rsidR="00107948" w:rsidRDefault="000A00DB">
      <w:pPr>
        <w:pStyle w:val="ListParagraph"/>
        <w:jc w:val="both"/>
        <w:pPrChange w:id="954" w:author="james" w:date="2016-03-30T14:32:00Z">
          <w:pPr>
            <w:pStyle w:val="ListParagraph"/>
          </w:pPr>
        </w:pPrChange>
      </w:pPr>
      <w:r>
        <w:t>for complex data</w:t>
      </w:r>
      <w:r w:rsidR="00107948">
        <w:t>.</w:t>
      </w:r>
    </w:p>
    <w:p w14:paraId="36A6BA27" w14:textId="10EB5E2E" w:rsidR="007D3116" w:rsidRDefault="00D61D76" w:rsidP="008A4C10">
      <w:pPr>
        <w:pStyle w:val="ListParagraph"/>
        <w:numPr>
          <w:ilvl w:val="0"/>
          <w:numId w:val="42"/>
        </w:numPr>
      </w:pPr>
      <w:r>
        <w:t xml:space="preserve">When </w:t>
      </w:r>
      <w:r w:rsidR="000A00DB">
        <w:t>inequality holds</w:t>
      </w:r>
      <w:r w:rsidR="00107948">
        <w:t xml:space="preserve">, the </w:t>
      </w:r>
      <w:ins w:id="955" w:author="markel arizabaleta [2]" w:date="2017-07-18T10:33:00Z">
        <w:r w:rsidR="008A4C10">
          <w:t>alignment</w:t>
        </w:r>
      </w:ins>
      <w:del w:id="956" w:author="markel arizabaleta [2]" w:date="2017-07-18T10:33:00Z">
        <w:r w:rsidR="00BC2838" w:rsidDel="008A4C10">
          <w:delText>ALIGNMENT</w:delText>
        </w:r>
      </w:del>
      <w:r w:rsidR="00BC2838">
        <w:t xml:space="preserve"> </w:t>
      </w:r>
      <w:r w:rsidR="00107948">
        <w:t xml:space="preserve">of the quantized </w:t>
      </w:r>
      <w:r w:rsidR="00FA6048">
        <w:t>sample</w:t>
      </w:r>
      <w:r w:rsidR="000634F9">
        <w:t>s</w:t>
      </w:r>
      <w:r w:rsidR="00FA6048">
        <w:t xml:space="preserve"> with respect to the packed sample</w:t>
      </w:r>
      <w:r w:rsidR="000634F9">
        <w:t>s</w:t>
      </w:r>
      <w:r w:rsidR="00FA6048">
        <w:t xml:space="preserve"> must be known </w:t>
      </w:r>
      <w:r>
        <w:t>in order to</w:t>
      </w:r>
      <w:r w:rsidR="00FA6048">
        <w:t xml:space="preserve"> interpret</w:t>
      </w:r>
      <w:r>
        <w:t xml:space="preserve"> </w:t>
      </w:r>
      <w:r w:rsidR="00FA6048">
        <w:t>the sample value</w:t>
      </w:r>
      <w:r w:rsidR="000634F9">
        <w:t>s</w:t>
      </w:r>
      <w:r>
        <w:t xml:space="preserve"> correctly.</w:t>
      </w:r>
      <w:r w:rsidR="004414C6">
        <w:t xml:space="preserve"> </w:t>
      </w:r>
    </w:p>
    <w:p w14:paraId="35404835" w14:textId="77777777" w:rsidR="00051C9F" w:rsidRDefault="00051C9F">
      <w:pPr>
        <w:jc w:val="both"/>
        <w:pPrChange w:id="957" w:author="james" w:date="2016-03-30T14:32:00Z">
          <w:pPr/>
        </w:pPrChange>
      </w:pPr>
    </w:p>
    <w:p w14:paraId="7E1ED69E" w14:textId="466DC7E6" w:rsidR="00051C9F" w:rsidRDefault="00051C9F">
      <w:pPr>
        <w:jc w:val="both"/>
        <w:pPrChange w:id="958" w:author="james" w:date="2016-03-30T14:32:00Z">
          <w:pPr/>
        </w:pPrChange>
      </w:pPr>
      <w:r>
        <w:t xml:space="preserve">The above are specified in terms of </w:t>
      </w:r>
      <w:del w:id="959" w:author="markel arizabaleta" w:date="2017-07-20T13:47:00Z">
        <w:r w:rsidR="007D3116" w:rsidDel="00A92A4C">
          <w:delText>S</w:delText>
        </w:r>
      </w:del>
      <w:ins w:id="960" w:author="markel arizabaleta" w:date="2017-07-20T13:47:00Z">
        <w:r w:rsidR="00A92A4C">
          <w:t>s</w:t>
        </w:r>
      </w:ins>
      <w:r w:rsidR="007D3116">
        <w:t>tream</w:t>
      </w:r>
      <w:r>
        <w:t xml:space="preserve"> </w:t>
      </w:r>
      <w:ins w:id="961" w:author="markel arizabaleta" w:date="2017-07-20T13:47:00Z">
        <w:r w:rsidR="00A92A4C">
          <w:t>a</w:t>
        </w:r>
      </w:ins>
      <w:del w:id="962" w:author="markel arizabaleta" w:date="2017-07-20T13:47:00Z">
        <w:r w:rsidR="00D63103" w:rsidDel="00A92A4C">
          <w:delText>A</w:delText>
        </w:r>
      </w:del>
      <w:r w:rsidR="00D63103">
        <w:t>ttributes</w:t>
      </w:r>
      <w:r>
        <w:t>.</w:t>
      </w:r>
    </w:p>
    <w:p w14:paraId="001C628A" w14:textId="77777777" w:rsidR="00051C9F" w:rsidRPr="00DE07CD" w:rsidRDefault="00051C9F"/>
    <w:p w14:paraId="5BFCF46A" w14:textId="51F0260E" w:rsidR="00051C9F" w:rsidRPr="00BD529F" w:rsidRDefault="00051C9F">
      <w:pPr>
        <w:pStyle w:val="Caption"/>
        <w:keepNext/>
        <w:rPr>
          <w:sz w:val="24"/>
          <w:szCs w:val="24"/>
        </w:rPr>
      </w:pPr>
      <w:bookmarkStart w:id="963" w:name="_Toc489615343"/>
      <w:r w:rsidRPr="00BD529F">
        <w:rPr>
          <w:sz w:val="24"/>
          <w:szCs w:val="24"/>
        </w:rPr>
        <w:lastRenderedPageBreak/>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697272">
        <w:rPr>
          <w:sz w:val="24"/>
          <w:szCs w:val="24"/>
        </w:rPr>
        <w:t>7</w:t>
      </w:r>
      <w:r w:rsidRPr="00BD529F">
        <w:rPr>
          <w:sz w:val="24"/>
          <w:szCs w:val="24"/>
        </w:rPr>
        <w:fldChar w:fldCharType="end"/>
      </w:r>
      <w:r>
        <w:rPr>
          <w:sz w:val="24"/>
          <w:szCs w:val="24"/>
        </w:rPr>
        <w:t xml:space="preserve"> – Definition of </w:t>
      </w:r>
      <w:ins w:id="964" w:author="markel arizabaleta" w:date="2017-07-20T13:47:00Z">
        <w:r w:rsidR="00A92A4C">
          <w:rPr>
            <w:sz w:val="24"/>
            <w:szCs w:val="24"/>
          </w:rPr>
          <w:t>s</w:t>
        </w:r>
      </w:ins>
      <w:del w:id="965" w:author="markel arizabaleta" w:date="2017-07-20T13:47:00Z">
        <w:r w:rsidR="00D63103" w:rsidDel="00A92A4C">
          <w:rPr>
            <w:sz w:val="24"/>
            <w:szCs w:val="24"/>
          </w:rPr>
          <w:delText>S</w:delText>
        </w:r>
      </w:del>
      <w:r w:rsidR="00D63103">
        <w:rPr>
          <w:sz w:val="24"/>
          <w:szCs w:val="24"/>
        </w:rPr>
        <w:t xml:space="preserve">tream </w:t>
      </w:r>
      <w:ins w:id="966" w:author="markel arizabaleta" w:date="2017-07-20T13:47:00Z">
        <w:r w:rsidR="00A92A4C">
          <w:rPr>
            <w:sz w:val="24"/>
            <w:szCs w:val="24"/>
          </w:rPr>
          <w:t>a</w:t>
        </w:r>
      </w:ins>
      <w:del w:id="967" w:author="markel arizabaleta" w:date="2017-07-20T13:47:00Z">
        <w:r w:rsidR="00D63103" w:rsidDel="00A92A4C">
          <w:rPr>
            <w:sz w:val="24"/>
            <w:szCs w:val="24"/>
          </w:rPr>
          <w:delText>A</w:delText>
        </w:r>
      </w:del>
      <w:r w:rsidR="00D63103">
        <w:rPr>
          <w:sz w:val="24"/>
          <w:szCs w:val="24"/>
        </w:rPr>
        <w:t>ttributes</w:t>
      </w:r>
      <w:bookmarkEnd w:id="963"/>
    </w:p>
    <w:tbl>
      <w:tblPr>
        <w:tblStyle w:val="LightList-Accent1"/>
        <w:tblW w:w="9488" w:type="dxa"/>
        <w:tblLayout w:type="fixed"/>
        <w:tblLook w:val="04A0" w:firstRow="1" w:lastRow="0" w:firstColumn="1" w:lastColumn="0" w:noHBand="0" w:noVBand="1"/>
        <w:tblPrChange w:id="968" w:author="markel arizabaleta" w:date="2017-07-24T16:45:00Z">
          <w:tblPr>
            <w:tblStyle w:val="LightList-Accent1"/>
            <w:tblW w:w="9629" w:type="dxa"/>
            <w:tblLayout w:type="fixed"/>
            <w:tblLook w:val="04A0" w:firstRow="1" w:lastRow="0" w:firstColumn="1" w:lastColumn="0" w:noHBand="0" w:noVBand="1"/>
          </w:tblPr>
        </w:tblPrChange>
      </w:tblPr>
      <w:tblGrid>
        <w:gridCol w:w="1470"/>
        <w:gridCol w:w="328"/>
        <w:gridCol w:w="1710"/>
        <w:gridCol w:w="1127"/>
        <w:gridCol w:w="246"/>
        <w:gridCol w:w="2328"/>
        <w:gridCol w:w="11"/>
        <w:gridCol w:w="699"/>
        <w:gridCol w:w="342"/>
        <w:gridCol w:w="1227"/>
        <w:tblGridChange w:id="969">
          <w:tblGrid>
            <w:gridCol w:w="5"/>
            <w:gridCol w:w="1465"/>
            <w:gridCol w:w="328"/>
            <w:gridCol w:w="1710"/>
            <w:gridCol w:w="1127"/>
            <w:gridCol w:w="246"/>
            <w:gridCol w:w="2155"/>
            <w:gridCol w:w="173"/>
            <w:gridCol w:w="710"/>
            <w:gridCol w:w="342"/>
            <w:gridCol w:w="1080"/>
            <w:gridCol w:w="29"/>
            <w:gridCol w:w="198"/>
            <w:gridCol w:w="61"/>
          </w:tblGrid>
        </w:tblGridChange>
      </w:tblGrid>
      <w:tr w:rsidR="001361B4" w:rsidRPr="00DE07CD" w14:paraId="68274A9F" w14:textId="77777777" w:rsidTr="002F365B">
        <w:trPr>
          <w:cnfStyle w:val="100000000000" w:firstRow="1" w:lastRow="0" w:firstColumn="0" w:lastColumn="0" w:oddVBand="0" w:evenVBand="0" w:oddHBand="0" w:evenHBand="0" w:firstRowFirstColumn="0" w:firstRowLastColumn="0" w:lastRowFirstColumn="0" w:lastRowLastColumn="0"/>
          <w:tblHeader/>
          <w:trPrChange w:id="970" w:author="markel arizabaleta" w:date="2017-07-24T16:45:00Z">
            <w:trPr>
              <w:gridAfter w:val="0"/>
              <w:wAfter w:w="292" w:type="dxa"/>
              <w:tblHeader/>
            </w:trPr>
          </w:trPrChange>
        </w:trPr>
        <w:tc>
          <w:tcPr>
            <w:cnfStyle w:val="001000000000" w:firstRow="0" w:lastRow="0" w:firstColumn="1" w:lastColumn="0" w:oddVBand="0" w:evenVBand="0" w:oddHBand="0" w:evenHBand="0" w:firstRowFirstColumn="0" w:firstRowLastColumn="0" w:lastRowFirstColumn="0" w:lastRowLastColumn="0"/>
            <w:tcW w:w="1470" w:type="dxa"/>
            <w:tcPrChange w:id="971" w:author="markel arizabaleta" w:date="2017-07-24T16:45:00Z">
              <w:tcPr>
                <w:tcW w:w="1544" w:type="dxa"/>
                <w:gridSpan w:val="2"/>
              </w:tcPr>
            </w:tcPrChange>
          </w:tcPr>
          <w:p w14:paraId="12396DC3" w14:textId="77777777" w:rsidR="00051C9F" w:rsidRPr="00DE07CD" w:rsidRDefault="001C1B6B">
            <w:pPr>
              <w:cnfStyle w:val="101000000000" w:firstRow="1" w:lastRow="0" w:firstColumn="1"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Attribute</w:t>
            </w:r>
          </w:p>
        </w:tc>
        <w:tc>
          <w:tcPr>
            <w:tcW w:w="2038" w:type="dxa"/>
            <w:gridSpan w:val="2"/>
            <w:tcPrChange w:id="972" w:author="markel arizabaleta" w:date="2017-07-24T16:45:00Z">
              <w:tcPr>
                <w:tcW w:w="2017" w:type="dxa"/>
                <w:gridSpan w:val="2"/>
              </w:tcPr>
            </w:tcPrChange>
          </w:tcPr>
          <w:p w14:paraId="40349F3E" w14:textId="77777777"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373" w:type="dxa"/>
            <w:gridSpan w:val="2"/>
            <w:tcPrChange w:id="973" w:author="markel arizabaleta" w:date="2017-07-24T16:45:00Z">
              <w:tcPr>
                <w:tcW w:w="1369" w:type="dxa"/>
                <w:gridSpan w:val="2"/>
              </w:tcPr>
            </w:tcPrChange>
          </w:tcPr>
          <w:p w14:paraId="3DCDD95A" w14:textId="37FB966F"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del w:id="974" w:author="markel arizabaleta" w:date="2017-07-20T13:50:00Z">
              <w:r w:rsidRPr="00DE07CD" w:rsidDel="00A92A4C">
                <w:rPr>
                  <w:rFonts w:asciiTheme="minorHAnsi" w:hAnsiTheme="minorHAnsi"/>
                  <w:sz w:val="20"/>
                  <w:szCs w:val="20"/>
                </w:rPr>
                <w:delText>Type</w:delText>
              </w:r>
            </w:del>
            <w:ins w:id="975" w:author="markel arizabaleta" w:date="2017-07-20T13:50:00Z">
              <w:r w:rsidR="00A92A4C">
                <w:rPr>
                  <w:rFonts w:asciiTheme="minorHAnsi" w:hAnsiTheme="minorHAnsi"/>
                  <w:sz w:val="20"/>
                  <w:szCs w:val="20"/>
                </w:rPr>
                <w:t>Class</w:t>
              </w:r>
            </w:ins>
          </w:p>
        </w:tc>
        <w:tc>
          <w:tcPr>
            <w:tcW w:w="2328" w:type="dxa"/>
            <w:tcPrChange w:id="976" w:author="markel arizabaleta" w:date="2017-07-24T16:45:00Z">
              <w:tcPr>
                <w:tcW w:w="2462" w:type="dxa"/>
                <w:gridSpan w:val="2"/>
              </w:tcPr>
            </w:tcPrChange>
          </w:tcPr>
          <w:p w14:paraId="1D1824A5" w14:textId="77777777"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52" w:type="dxa"/>
            <w:gridSpan w:val="3"/>
            <w:tcPrChange w:id="977" w:author="markel arizabaleta" w:date="2017-07-24T16:45:00Z">
              <w:tcPr>
                <w:tcW w:w="1103" w:type="dxa"/>
                <w:gridSpan w:val="2"/>
              </w:tcPr>
            </w:tcPrChange>
          </w:tcPr>
          <w:p w14:paraId="42428457" w14:textId="3B587C27" w:rsidR="00051C9F" w:rsidRPr="00DE07CD" w:rsidRDefault="00733E1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227" w:type="dxa"/>
            <w:tcPrChange w:id="978" w:author="markel arizabaleta" w:date="2017-07-24T16:45:00Z">
              <w:tcPr>
                <w:tcW w:w="1134" w:type="dxa"/>
              </w:tcPr>
            </w:tcPrChange>
          </w:tcPr>
          <w:p w14:paraId="0CDBD281" w14:textId="77777777"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1361B4" w:rsidRPr="00DE07CD" w14:paraId="6EC71455" w14:textId="77777777" w:rsidTr="002F365B">
        <w:trPr>
          <w:cnfStyle w:val="000000100000" w:firstRow="0" w:lastRow="0" w:firstColumn="0" w:lastColumn="0" w:oddVBand="0" w:evenVBand="0" w:oddHBand="1" w:evenHBand="0" w:firstRowFirstColumn="0" w:firstRowLastColumn="0" w:lastRowFirstColumn="0" w:lastRowLastColumn="0"/>
          <w:cantSplit/>
          <w:trPrChange w:id="979" w:author="markel arizabaleta" w:date="2017-07-24T16:45:00Z">
            <w:trPr>
              <w:gridAfter w:val="0"/>
              <w:wAfter w:w="292" w:type="dxa"/>
              <w:cantSplit/>
            </w:trPr>
          </w:trPrChange>
        </w:trPr>
        <w:tc>
          <w:tcPr>
            <w:cnfStyle w:val="001000000000" w:firstRow="0" w:lastRow="0" w:firstColumn="1" w:lastColumn="0" w:oddVBand="0" w:evenVBand="0" w:oddHBand="0" w:evenHBand="0" w:firstRowFirstColumn="0" w:firstRowLastColumn="0" w:lastRowFirstColumn="0" w:lastRowLastColumn="0"/>
            <w:tcW w:w="1470" w:type="dxa"/>
            <w:tcPrChange w:id="980" w:author="markel arizabaleta" w:date="2017-07-24T16:45:00Z">
              <w:tcPr>
                <w:tcW w:w="1544" w:type="dxa"/>
                <w:gridSpan w:val="2"/>
              </w:tcPr>
            </w:tcPrChange>
          </w:tcPr>
          <w:p w14:paraId="46669299" w14:textId="67B50A29" w:rsidR="00051C9F" w:rsidRDefault="00FA6048" w:rsidP="00A503DE">
            <w:pPr>
              <w:cnfStyle w:val="001000100000" w:firstRow="0" w:lastRow="0" w:firstColumn="1" w:lastColumn="0" w:oddVBand="0" w:evenVBand="0" w:oddHBand="1" w:evenHBand="0" w:firstRowFirstColumn="0" w:firstRowLastColumn="0" w:lastRowFirstColumn="0" w:lastRowLastColumn="0"/>
              <w:rPr>
                <w:rFonts w:asciiTheme="minorHAnsi" w:hAnsiTheme="minorHAnsi"/>
                <w:sz w:val="20"/>
                <w:szCs w:val="20"/>
              </w:rPr>
            </w:pPr>
            <w:del w:id="981" w:author="markel arizabaleta [2]" w:date="2017-07-18T10:33:00Z">
              <w:r w:rsidDel="008A4C10">
                <w:rPr>
                  <w:rFonts w:asciiTheme="minorHAnsi" w:hAnsiTheme="minorHAnsi"/>
                  <w:sz w:val="20"/>
                  <w:szCs w:val="20"/>
                </w:rPr>
                <w:delText>BAND</w:delText>
              </w:r>
              <w:r w:rsidR="00562F12" w:rsidRPr="00562F12" w:rsidDel="008A4C10">
                <w:rPr>
                  <w:rFonts w:asciiTheme="minorHAnsi" w:hAnsiTheme="minorHAnsi"/>
                  <w:sz w:val="20"/>
                  <w:szCs w:val="20"/>
                  <w:vertAlign w:val="superscript"/>
                </w:rPr>
                <w:delText>1</w:delText>
              </w:r>
            </w:del>
            <w:ins w:id="982" w:author="markel arizabaleta [2]" w:date="2017-07-18T10:33:00Z">
              <w:r w:rsidR="008A4C10">
                <w:rPr>
                  <w:rFonts w:asciiTheme="minorHAnsi" w:hAnsiTheme="minorHAnsi"/>
                  <w:sz w:val="20"/>
                  <w:szCs w:val="20"/>
                </w:rPr>
                <w:t>band</w:t>
              </w:r>
              <w:r w:rsidR="008A4C10" w:rsidRPr="00562F12">
                <w:rPr>
                  <w:rFonts w:asciiTheme="minorHAnsi" w:hAnsiTheme="minorHAnsi"/>
                  <w:sz w:val="20"/>
                  <w:szCs w:val="20"/>
                  <w:vertAlign w:val="superscript"/>
                </w:rPr>
                <w:t>1</w:t>
              </w:r>
            </w:ins>
          </w:p>
        </w:tc>
        <w:tc>
          <w:tcPr>
            <w:tcW w:w="2038" w:type="dxa"/>
            <w:gridSpan w:val="2"/>
            <w:tcPrChange w:id="983" w:author="markel arizabaleta" w:date="2017-07-24T16:45:00Z">
              <w:tcPr>
                <w:tcW w:w="2017" w:type="dxa"/>
                <w:gridSpan w:val="2"/>
              </w:tcPr>
            </w:tcPrChange>
          </w:tcPr>
          <w:p w14:paraId="6812D371" w14:textId="21882865" w:rsidR="00051C9F" w:rsidRDefault="00522E0E" w:rsidP="00A92A4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One or more </w:t>
            </w:r>
            <w:del w:id="984" w:author="markel arizabaleta" w:date="2017-07-20T13:47:00Z">
              <w:r w:rsidR="00FA6048" w:rsidDel="00A92A4C">
                <w:rPr>
                  <w:rFonts w:asciiTheme="minorHAnsi" w:hAnsiTheme="minorHAnsi"/>
                  <w:sz w:val="20"/>
                  <w:szCs w:val="20"/>
                </w:rPr>
                <w:delText>B</w:delText>
              </w:r>
            </w:del>
            <w:ins w:id="985" w:author="markel arizabaleta" w:date="2017-07-20T13:47:00Z">
              <w:r w:rsidR="00A92A4C">
                <w:rPr>
                  <w:rFonts w:asciiTheme="minorHAnsi" w:hAnsiTheme="minorHAnsi"/>
                  <w:sz w:val="20"/>
                  <w:szCs w:val="20"/>
                </w:rPr>
                <w:t>b</w:t>
              </w:r>
            </w:ins>
            <w:r w:rsidR="00FA6048">
              <w:rPr>
                <w:rFonts w:asciiTheme="minorHAnsi" w:hAnsiTheme="minorHAnsi"/>
                <w:sz w:val="20"/>
                <w:szCs w:val="20"/>
              </w:rPr>
              <w:t>ands present in this stream</w:t>
            </w:r>
            <w:r>
              <w:rPr>
                <w:rFonts w:asciiTheme="minorHAnsi" w:hAnsiTheme="minorHAnsi"/>
                <w:sz w:val="20"/>
                <w:szCs w:val="20"/>
              </w:rPr>
              <w:t xml:space="preserve"> </w:t>
            </w:r>
          </w:p>
        </w:tc>
        <w:tc>
          <w:tcPr>
            <w:tcW w:w="1373" w:type="dxa"/>
            <w:gridSpan w:val="2"/>
            <w:tcPrChange w:id="986" w:author="markel arizabaleta" w:date="2017-07-24T16:45:00Z">
              <w:tcPr>
                <w:tcW w:w="1369" w:type="dxa"/>
                <w:gridSpan w:val="2"/>
              </w:tcPr>
            </w:tcPrChange>
          </w:tcPr>
          <w:p w14:paraId="35468A6A" w14:textId="7F826FB2" w:rsidR="00051C9F" w:rsidRPr="00DE07CD" w:rsidRDefault="00A92A4C"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ins w:id="987" w:author="markel arizabaleta" w:date="2017-07-20T13:47:00Z">
              <w:r>
                <w:rPr>
                  <w:rFonts w:asciiTheme="minorHAnsi" w:hAnsiTheme="minorHAnsi"/>
                  <w:sz w:val="20"/>
                  <w:szCs w:val="20"/>
                </w:rPr>
                <w:t>b</w:t>
              </w:r>
            </w:ins>
            <w:del w:id="988" w:author="markel arizabaleta" w:date="2017-07-20T13:47:00Z">
              <w:r w:rsidR="00522E0E" w:rsidDel="00A92A4C">
                <w:rPr>
                  <w:rFonts w:asciiTheme="minorHAnsi" w:hAnsiTheme="minorHAnsi"/>
                  <w:sz w:val="20"/>
                  <w:szCs w:val="20"/>
                </w:rPr>
                <w:delText>B</w:delText>
              </w:r>
            </w:del>
            <w:r w:rsidR="00522E0E">
              <w:rPr>
                <w:rFonts w:asciiTheme="minorHAnsi" w:hAnsiTheme="minorHAnsi"/>
                <w:sz w:val="20"/>
                <w:szCs w:val="20"/>
              </w:rPr>
              <w:t>and</w:t>
            </w:r>
          </w:p>
        </w:tc>
        <w:tc>
          <w:tcPr>
            <w:tcW w:w="2328" w:type="dxa"/>
            <w:tcPrChange w:id="989" w:author="markel arizabaleta" w:date="2017-07-24T16:45:00Z">
              <w:tcPr>
                <w:tcW w:w="2462" w:type="dxa"/>
                <w:gridSpan w:val="2"/>
              </w:tcPr>
            </w:tcPrChange>
          </w:tcPr>
          <w:p w14:paraId="6E38E1B7" w14:textId="77777777" w:rsidR="00051C9F" w:rsidRPr="00DE07CD" w:rsidRDefault="00051C9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52" w:type="dxa"/>
            <w:gridSpan w:val="3"/>
            <w:tcPrChange w:id="990" w:author="markel arizabaleta" w:date="2017-07-24T16:45:00Z">
              <w:tcPr>
                <w:tcW w:w="1103" w:type="dxa"/>
                <w:gridSpan w:val="2"/>
              </w:tcPr>
            </w:tcPrChange>
          </w:tcPr>
          <w:p w14:paraId="17382830" w14:textId="4C9FAC2C" w:rsidR="00051C9F" w:rsidRPr="00DE07CD" w:rsidRDefault="00733E15"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27" w:type="dxa"/>
            <w:tcPrChange w:id="991" w:author="markel arizabaleta" w:date="2017-07-24T16:45:00Z">
              <w:tcPr>
                <w:tcW w:w="1134" w:type="dxa"/>
              </w:tcPr>
            </w:tcPrChange>
          </w:tcPr>
          <w:p w14:paraId="606A72E8" w14:textId="77777777" w:rsidR="00051C9F" w:rsidRPr="00DE07CD" w:rsidRDefault="00051C9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1361B4" w:rsidRPr="00DE07CD" w14:paraId="75A6C651" w14:textId="77777777" w:rsidTr="002F365B">
        <w:trPr>
          <w:cantSplit/>
          <w:trPrChange w:id="992" w:author="markel arizabaleta" w:date="2017-07-24T16:46:00Z">
            <w:trPr>
              <w:gridAfter w:val="0"/>
              <w:wAfter w:w="292" w:type="dxa"/>
              <w:cantSplit/>
            </w:trPr>
          </w:trPrChange>
        </w:trPr>
        <w:tc>
          <w:tcPr>
            <w:cnfStyle w:val="001000000000" w:firstRow="0" w:lastRow="0" w:firstColumn="1" w:lastColumn="0" w:oddVBand="0" w:evenVBand="0" w:oddHBand="0" w:evenHBand="0" w:firstRowFirstColumn="0" w:firstRowLastColumn="0" w:lastRowFirstColumn="0" w:lastRowLastColumn="0"/>
            <w:tcW w:w="1798" w:type="dxa"/>
            <w:gridSpan w:val="2"/>
            <w:tcPrChange w:id="993" w:author="markel arizabaleta" w:date="2017-07-24T16:46:00Z">
              <w:tcPr>
                <w:tcW w:w="1822" w:type="dxa"/>
                <w:gridSpan w:val="3"/>
              </w:tcPr>
            </w:tcPrChange>
          </w:tcPr>
          <w:p w14:paraId="33CFB31C" w14:textId="78F4001B" w:rsidR="00CD60FE" w:rsidRDefault="00CD60FE" w:rsidP="004F1178">
            <w:pPr>
              <w:rPr>
                <w:ins w:id="994" w:author="markel arizabaleta [2]" w:date="2017-07-18T10:39:00Z"/>
                <w:rFonts w:asciiTheme="minorHAnsi" w:hAnsiTheme="minorHAnsi"/>
                <w:sz w:val="20"/>
                <w:szCs w:val="20"/>
              </w:rPr>
            </w:pPr>
            <w:ins w:id="995" w:author="markel arizabaleta [2]" w:date="2017-07-18T10:39:00Z">
              <w:del w:id="996" w:author="Ronny" w:date="2017-07-19T11:05:00Z">
                <w:r w:rsidDel="0039594A">
                  <w:rPr>
                    <w:rFonts w:asciiTheme="minorHAnsi" w:hAnsiTheme="minorHAnsi"/>
                    <w:sz w:val="20"/>
                    <w:szCs w:val="20"/>
                  </w:rPr>
                  <w:delText>R</w:delText>
                </w:r>
              </w:del>
            </w:ins>
            <w:ins w:id="997" w:author="Ronny" w:date="2017-07-19T11:05:00Z">
              <w:r w:rsidR="0039594A">
                <w:rPr>
                  <w:rFonts w:asciiTheme="minorHAnsi" w:hAnsiTheme="minorHAnsi"/>
                  <w:sz w:val="20"/>
                  <w:szCs w:val="20"/>
                </w:rPr>
                <w:t>r</w:t>
              </w:r>
            </w:ins>
            <w:ins w:id="998" w:author="markel arizabaleta [2]" w:date="2017-07-18T10:39:00Z">
              <w:r>
                <w:rPr>
                  <w:rFonts w:asciiTheme="minorHAnsi" w:hAnsiTheme="minorHAnsi"/>
                  <w:sz w:val="20"/>
                  <w:szCs w:val="20"/>
                </w:rPr>
                <w:t>atefactor</w:t>
              </w:r>
            </w:ins>
          </w:p>
          <w:p w14:paraId="6663E9DA" w14:textId="3CDE3623" w:rsidR="00051C9F" w:rsidRDefault="00A8551C" w:rsidP="004F1178">
            <w:pPr>
              <w:rPr>
                <w:rFonts w:asciiTheme="minorHAnsi" w:hAnsiTheme="minorHAnsi"/>
                <w:sz w:val="20"/>
                <w:szCs w:val="20"/>
              </w:rPr>
            </w:pPr>
            <w:del w:id="999" w:author="markel arizabaleta [2]" w:date="2017-07-18T10:38:00Z">
              <w:r w:rsidDel="00CD60FE">
                <w:rPr>
                  <w:rFonts w:asciiTheme="minorHAnsi" w:hAnsiTheme="minorHAnsi"/>
                  <w:sz w:val="20"/>
                  <w:szCs w:val="20"/>
                </w:rPr>
                <w:delText>RATEFACTOR</w:delText>
              </w:r>
            </w:del>
          </w:p>
        </w:tc>
        <w:tc>
          <w:tcPr>
            <w:tcW w:w="1710" w:type="dxa"/>
            <w:tcPrChange w:id="1000" w:author="markel arizabaleta" w:date="2017-07-24T16:46:00Z">
              <w:tcPr>
                <w:tcW w:w="1739" w:type="dxa"/>
              </w:tcPr>
            </w:tcPrChange>
          </w:tcPr>
          <w:p w14:paraId="220F3C78" w14:textId="77777777" w:rsidR="00051C9F" w:rsidRDefault="00FA6048"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 rate factor</w:t>
            </w:r>
          </w:p>
        </w:tc>
        <w:tc>
          <w:tcPr>
            <w:tcW w:w="1373" w:type="dxa"/>
            <w:gridSpan w:val="2"/>
            <w:tcPrChange w:id="1001" w:author="markel arizabaleta" w:date="2017-07-24T16:46:00Z">
              <w:tcPr>
                <w:tcW w:w="1369" w:type="dxa"/>
                <w:gridSpan w:val="2"/>
              </w:tcPr>
            </w:tcPrChange>
          </w:tcPr>
          <w:p w14:paraId="3D8F8D21" w14:textId="13EB1D38" w:rsidR="00051C9F" w:rsidRPr="00DE07CD" w:rsidRDefault="00FA6048" w:rsidP="009D44E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del w:id="1002" w:author="james" w:date="2016-03-30T15:04:00Z">
              <w:r w:rsidDel="00BF2D53">
                <w:rPr>
                  <w:rFonts w:asciiTheme="minorHAnsi" w:hAnsiTheme="minorHAnsi"/>
                  <w:sz w:val="20"/>
                  <w:szCs w:val="20"/>
                </w:rPr>
                <w:delText>UINT16</w:delText>
              </w:r>
            </w:del>
            <w:ins w:id="1003" w:author="james" w:date="2016-03-30T15:04:00Z">
              <w:r w:rsidR="00BF2D53">
                <w:rPr>
                  <w:rFonts w:asciiTheme="minorHAnsi" w:hAnsiTheme="minorHAnsi"/>
                  <w:sz w:val="20"/>
                  <w:szCs w:val="20"/>
                </w:rPr>
                <w:t>uint16_t</w:t>
              </w:r>
            </w:ins>
          </w:p>
        </w:tc>
        <w:tc>
          <w:tcPr>
            <w:tcW w:w="2339" w:type="dxa"/>
            <w:gridSpan w:val="2"/>
            <w:tcPrChange w:id="1004" w:author="markel arizabaleta" w:date="2017-07-24T16:46:00Z">
              <w:tcPr>
                <w:tcW w:w="2279" w:type="dxa"/>
              </w:tcPr>
            </w:tcPrChange>
          </w:tcPr>
          <w:p w14:paraId="4725F40B" w14:textId="77777777" w:rsidR="00051C9F" w:rsidRPr="00DE07CD" w:rsidRDefault="00051C9F"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699" w:type="dxa"/>
            <w:tcPrChange w:id="1005" w:author="markel arizabaleta" w:date="2017-07-24T16:46:00Z">
              <w:tcPr>
                <w:tcW w:w="925" w:type="dxa"/>
                <w:gridSpan w:val="2"/>
              </w:tcPr>
            </w:tcPrChange>
          </w:tcPr>
          <w:p w14:paraId="161027A9" w14:textId="249D032E" w:rsidR="00051C9F" w:rsidRPr="00DE07CD" w:rsidRDefault="00733E15"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569" w:type="dxa"/>
            <w:gridSpan w:val="2"/>
            <w:tcPrChange w:id="1006" w:author="markel arizabaleta" w:date="2017-07-24T16:46:00Z">
              <w:tcPr>
                <w:tcW w:w="1495" w:type="dxa"/>
                <w:gridSpan w:val="2"/>
              </w:tcPr>
            </w:tcPrChange>
          </w:tcPr>
          <w:p w14:paraId="04CE33D3" w14:textId="77777777" w:rsidR="00051C9F" w:rsidRPr="00DE07CD" w:rsidRDefault="00051C9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A8551C" w:rsidRPr="00DE07CD" w14:paraId="0728E353" w14:textId="77777777" w:rsidTr="002F365B">
        <w:trPr>
          <w:cnfStyle w:val="000000100000" w:firstRow="0" w:lastRow="0" w:firstColumn="0" w:lastColumn="0" w:oddVBand="0" w:evenVBand="0" w:oddHBand="1" w:evenHBand="0" w:firstRowFirstColumn="0" w:firstRowLastColumn="0" w:lastRowFirstColumn="0" w:lastRowLastColumn="0"/>
          <w:cantSplit/>
          <w:trPrChange w:id="1007" w:author="markel arizabaleta" w:date="2017-07-24T16:45:00Z">
            <w:trPr>
              <w:gridBefore w:val="1"/>
              <w:cantSplit/>
            </w:trPr>
          </w:trPrChange>
        </w:trPr>
        <w:tc>
          <w:tcPr>
            <w:cnfStyle w:val="001000000000" w:firstRow="0" w:lastRow="0" w:firstColumn="1" w:lastColumn="0" w:oddVBand="0" w:evenVBand="0" w:oddHBand="0" w:evenHBand="0" w:firstRowFirstColumn="0" w:firstRowLastColumn="0" w:lastRowFirstColumn="0" w:lastRowLastColumn="0"/>
            <w:tcW w:w="1798" w:type="dxa"/>
            <w:gridSpan w:val="2"/>
            <w:tcPrChange w:id="1008" w:author="markel arizabaleta" w:date="2017-07-24T16:45:00Z">
              <w:tcPr>
                <w:tcW w:w="1889" w:type="dxa"/>
                <w:gridSpan w:val="2"/>
              </w:tcPr>
            </w:tcPrChange>
          </w:tcPr>
          <w:p w14:paraId="1A131920" w14:textId="48EA7A95" w:rsidR="00051C9F" w:rsidRDefault="00A8551C" w:rsidP="00A503DE">
            <w:pPr>
              <w:cnfStyle w:val="001000100000" w:firstRow="0" w:lastRow="0" w:firstColumn="1" w:lastColumn="0" w:oddVBand="0" w:evenVBand="0" w:oddHBand="1" w:evenHBand="0" w:firstRowFirstColumn="0" w:firstRowLastColumn="0" w:lastRowFirstColumn="0" w:lastRowLastColumn="0"/>
              <w:rPr>
                <w:rFonts w:asciiTheme="minorHAnsi" w:hAnsiTheme="minorHAnsi"/>
                <w:sz w:val="20"/>
                <w:szCs w:val="20"/>
              </w:rPr>
            </w:pPr>
            <w:del w:id="1009" w:author="markel arizabaleta [2]" w:date="2017-07-18T10:41:00Z">
              <w:r w:rsidDel="001361B4">
                <w:rPr>
                  <w:rFonts w:asciiTheme="minorHAnsi" w:hAnsiTheme="minorHAnsi"/>
                  <w:sz w:val="20"/>
                  <w:szCs w:val="20"/>
                </w:rPr>
                <w:delText>QUANTIZATION</w:delText>
              </w:r>
            </w:del>
            <w:ins w:id="1010" w:author="markel arizabaleta [2]" w:date="2017-07-18T10:41:00Z">
              <w:del w:id="1011" w:author="Ronny" w:date="2017-07-19T11:05:00Z">
                <w:r w:rsidR="001361B4" w:rsidDel="0039594A">
                  <w:rPr>
                    <w:rFonts w:asciiTheme="minorHAnsi" w:hAnsiTheme="minorHAnsi"/>
                    <w:sz w:val="20"/>
                    <w:szCs w:val="20"/>
                  </w:rPr>
                  <w:delText>-</w:delText>
                </w:r>
              </w:del>
              <w:r w:rsidR="001361B4">
                <w:rPr>
                  <w:rFonts w:asciiTheme="minorHAnsi" w:hAnsiTheme="minorHAnsi"/>
                  <w:sz w:val="20"/>
                  <w:szCs w:val="20"/>
                </w:rPr>
                <w:t>quantization</w:t>
              </w:r>
            </w:ins>
          </w:p>
        </w:tc>
        <w:tc>
          <w:tcPr>
            <w:tcW w:w="1710" w:type="dxa"/>
            <w:tcPrChange w:id="1012" w:author="markel arizabaleta" w:date="2017-07-24T16:45:00Z">
              <w:tcPr>
                <w:tcW w:w="1805" w:type="dxa"/>
              </w:tcPr>
            </w:tcPrChange>
          </w:tcPr>
          <w:p w14:paraId="69B7924D" w14:textId="77777777" w:rsidR="00051C9F" w:rsidRDefault="00FA6048"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 quantization (bits)</w:t>
            </w:r>
          </w:p>
        </w:tc>
        <w:tc>
          <w:tcPr>
            <w:tcW w:w="1127" w:type="dxa"/>
            <w:tcPrChange w:id="1013" w:author="markel arizabaleta" w:date="2017-07-24T16:45:00Z">
              <w:tcPr>
                <w:tcW w:w="1184" w:type="dxa"/>
              </w:tcPr>
            </w:tcPrChange>
          </w:tcPr>
          <w:p w14:paraId="42747E39" w14:textId="436C1E21" w:rsidR="00051C9F" w:rsidRPr="00DE07CD" w:rsidRDefault="00FA6048" w:rsidP="009D44E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1014" w:author="james" w:date="2016-03-30T15:03:00Z">
              <w:r w:rsidDel="00BF2D53">
                <w:rPr>
                  <w:rFonts w:asciiTheme="minorHAnsi" w:hAnsiTheme="minorHAnsi"/>
                  <w:sz w:val="20"/>
                  <w:szCs w:val="20"/>
                </w:rPr>
                <w:delText>UINT8</w:delText>
              </w:r>
            </w:del>
            <w:ins w:id="1015" w:author="james" w:date="2016-03-30T15:03:00Z">
              <w:r w:rsidR="00BF2D53">
                <w:rPr>
                  <w:rFonts w:asciiTheme="minorHAnsi" w:hAnsiTheme="minorHAnsi"/>
                  <w:sz w:val="20"/>
                  <w:szCs w:val="20"/>
                </w:rPr>
                <w:t>uint8_t</w:t>
              </w:r>
            </w:ins>
          </w:p>
        </w:tc>
        <w:tc>
          <w:tcPr>
            <w:tcW w:w="2574" w:type="dxa"/>
            <w:gridSpan w:val="2"/>
            <w:tcPrChange w:id="1016" w:author="markel arizabaleta" w:date="2017-07-24T16:45:00Z">
              <w:tcPr>
                <w:tcW w:w="2368" w:type="dxa"/>
                <w:gridSpan w:val="3"/>
              </w:tcPr>
            </w:tcPrChange>
          </w:tcPr>
          <w:p w14:paraId="0A1B19EA" w14:textId="77777777" w:rsidR="00051C9F" w:rsidRPr="00DE07CD" w:rsidRDefault="00051C9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52" w:type="dxa"/>
            <w:gridSpan w:val="3"/>
            <w:tcPrChange w:id="1017" w:author="markel arizabaleta" w:date="2017-07-24T16:45:00Z">
              <w:tcPr>
                <w:tcW w:w="955" w:type="dxa"/>
                <w:gridSpan w:val="2"/>
              </w:tcPr>
            </w:tcPrChange>
          </w:tcPr>
          <w:p w14:paraId="4CBDEB3E" w14:textId="368FC478" w:rsidR="00051C9F" w:rsidRPr="00DE07CD" w:rsidRDefault="00733E15"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27" w:type="dxa"/>
            <w:tcPrChange w:id="1018" w:author="markel arizabaleta" w:date="2017-07-24T16:45:00Z">
              <w:tcPr>
                <w:tcW w:w="1375" w:type="dxa"/>
                <w:gridSpan w:val="4"/>
              </w:tcPr>
            </w:tcPrChange>
          </w:tcPr>
          <w:p w14:paraId="2CF67D12" w14:textId="77777777" w:rsidR="00051C9F" w:rsidRPr="00DE07CD" w:rsidRDefault="00051C9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1361B4" w:rsidRPr="00DE07CD" w14:paraId="23C372E6" w14:textId="77777777" w:rsidTr="002F365B">
        <w:trPr>
          <w:cantSplit/>
          <w:trPrChange w:id="1019" w:author="markel arizabaleta" w:date="2017-07-24T16:45:00Z">
            <w:trPr>
              <w:gridAfter w:val="0"/>
              <w:wAfter w:w="65" w:type="dxa"/>
              <w:cantSplit/>
            </w:trPr>
          </w:trPrChange>
        </w:trPr>
        <w:tc>
          <w:tcPr>
            <w:cnfStyle w:val="001000000000" w:firstRow="0" w:lastRow="0" w:firstColumn="1" w:lastColumn="0" w:oddVBand="0" w:evenVBand="0" w:oddHBand="0" w:evenHBand="0" w:firstRowFirstColumn="0" w:firstRowLastColumn="0" w:lastRowFirstColumn="0" w:lastRowLastColumn="0"/>
            <w:tcW w:w="1798" w:type="dxa"/>
            <w:gridSpan w:val="2"/>
            <w:tcPrChange w:id="1020" w:author="markel arizabaleta" w:date="2017-07-24T16:45:00Z">
              <w:tcPr>
                <w:tcW w:w="1889" w:type="dxa"/>
                <w:gridSpan w:val="3"/>
              </w:tcPr>
            </w:tcPrChange>
          </w:tcPr>
          <w:p w14:paraId="28846825" w14:textId="43B50E1C" w:rsidR="00051C9F" w:rsidDel="0039594A" w:rsidRDefault="00A8551C" w:rsidP="009D44E3">
            <w:pPr>
              <w:rPr>
                <w:ins w:id="1021" w:author="markel arizabaleta [2]" w:date="2017-07-18T10:41:00Z"/>
                <w:del w:id="1022" w:author="Ronny" w:date="2017-07-19T11:05:00Z"/>
                <w:rFonts w:asciiTheme="minorHAnsi" w:hAnsiTheme="minorHAnsi"/>
                <w:sz w:val="20"/>
                <w:szCs w:val="20"/>
              </w:rPr>
            </w:pPr>
            <w:del w:id="1023" w:author="markel arizabaleta [2]" w:date="2017-07-18T10:41:00Z">
              <w:r w:rsidDel="001361B4">
                <w:rPr>
                  <w:rFonts w:asciiTheme="minorHAnsi" w:hAnsiTheme="minorHAnsi"/>
                  <w:sz w:val="20"/>
                  <w:szCs w:val="20"/>
                </w:rPr>
                <w:delText>PACKEDBITS</w:delText>
              </w:r>
            </w:del>
          </w:p>
          <w:p w14:paraId="46A59B14" w14:textId="424BC493" w:rsidR="001361B4" w:rsidRPr="00DE07CD" w:rsidRDefault="001361B4">
            <w:pPr>
              <w:rPr>
                <w:rFonts w:asciiTheme="minorHAnsi" w:hAnsiTheme="minorHAnsi"/>
                <w:sz w:val="20"/>
                <w:szCs w:val="20"/>
              </w:rPr>
            </w:pPr>
            <w:ins w:id="1024" w:author="markel arizabaleta [2]" w:date="2017-07-18T10:41:00Z">
              <w:r>
                <w:rPr>
                  <w:rFonts w:asciiTheme="minorHAnsi" w:hAnsiTheme="minorHAnsi"/>
                  <w:sz w:val="20"/>
                  <w:szCs w:val="20"/>
                </w:rPr>
                <w:t>packedbits</w:t>
              </w:r>
            </w:ins>
          </w:p>
        </w:tc>
        <w:tc>
          <w:tcPr>
            <w:tcW w:w="1710" w:type="dxa"/>
            <w:tcPrChange w:id="1025" w:author="markel arizabaleta" w:date="2017-07-24T16:45:00Z">
              <w:tcPr>
                <w:tcW w:w="1805" w:type="dxa"/>
              </w:tcPr>
            </w:tcPrChange>
          </w:tcPr>
          <w:p w14:paraId="5A3B2362" w14:textId="77777777" w:rsidR="00051C9F" w:rsidRPr="00DE07CD" w:rsidRDefault="00FA6048"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Packed representation (bits)</w:t>
            </w:r>
          </w:p>
        </w:tc>
        <w:tc>
          <w:tcPr>
            <w:tcW w:w="1127" w:type="dxa"/>
            <w:tcPrChange w:id="1026" w:author="markel arizabaleta" w:date="2017-07-24T16:45:00Z">
              <w:tcPr>
                <w:tcW w:w="1184" w:type="dxa"/>
              </w:tcPr>
            </w:tcPrChange>
          </w:tcPr>
          <w:p w14:paraId="29C94DA1" w14:textId="25CCA77D" w:rsidR="00051C9F" w:rsidRPr="00DE07CD" w:rsidRDefault="00FA6048" w:rsidP="009D44E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del w:id="1027" w:author="james" w:date="2016-03-30T15:03:00Z">
              <w:r w:rsidDel="00BF2D53">
                <w:rPr>
                  <w:rFonts w:asciiTheme="minorHAnsi" w:hAnsiTheme="minorHAnsi"/>
                  <w:sz w:val="20"/>
                  <w:szCs w:val="20"/>
                </w:rPr>
                <w:delText>UINT8</w:delText>
              </w:r>
            </w:del>
            <w:ins w:id="1028" w:author="james" w:date="2016-03-30T15:03:00Z">
              <w:r w:rsidR="00BF2D53">
                <w:rPr>
                  <w:rFonts w:asciiTheme="minorHAnsi" w:hAnsiTheme="minorHAnsi"/>
                  <w:sz w:val="20"/>
                  <w:szCs w:val="20"/>
                </w:rPr>
                <w:t>uint8_t</w:t>
              </w:r>
            </w:ins>
          </w:p>
        </w:tc>
        <w:tc>
          <w:tcPr>
            <w:tcW w:w="2574" w:type="dxa"/>
            <w:gridSpan w:val="2"/>
            <w:tcPrChange w:id="1029" w:author="markel arizabaleta" w:date="2017-07-24T16:45:00Z">
              <w:tcPr>
                <w:tcW w:w="2368" w:type="dxa"/>
                <w:gridSpan w:val="3"/>
              </w:tcPr>
            </w:tcPrChange>
          </w:tcPr>
          <w:p w14:paraId="2AB3E9F7" w14:textId="77777777" w:rsidR="00051C9F" w:rsidRPr="00DE07CD" w:rsidRDefault="00051C9F"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52" w:type="dxa"/>
            <w:gridSpan w:val="3"/>
            <w:tcPrChange w:id="1030" w:author="markel arizabaleta" w:date="2017-07-24T16:45:00Z">
              <w:tcPr>
                <w:tcW w:w="955" w:type="dxa"/>
                <w:gridSpan w:val="2"/>
              </w:tcPr>
            </w:tcPrChange>
          </w:tcPr>
          <w:p w14:paraId="53235F5A" w14:textId="4470F161" w:rsidR="00051C9F" w:rsidRPr="00DE07CD" w:rsidRDefault="00733E15"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27" w:type="dxa"/>
            <w:tcPrChange w:id="1031" w:author="markel arizabaleta" w:date="2017-07-24T16:45:00Z">
              <w:tcPr>
                <w:tcW w:w="1375" w:type="dxa"/>
                <w:gridSpan w:val="3"/>
              </w:tcPr>
            </w:tcPrChange>
          </w:tcPr>
          <w:p w14:paraId="0F0DE97F" w14:textId="77777777" w:rsidR="00051C9F" w:rsidRPr="00DE07CD" w:rsidRDefault="00051C9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1361B4" w:rsidRPr="00DE07CD" w14:paraId="5326073A" w14:textId="77777777" w:rsidTr="002F365B">
        <w:trPr>
          <w:cnfStyle w:val="000000100000" w:firstRow="0" w:lastRow="0" w:firstColumn="0" w:lastColumn="0" w:oddVBand="0" w:evenVBand="0" w:oddHBand="1" w:evenHBand="0" w:firstRowFirstColumn="0" w:firstRowLastColumn="0" w:lastRowFirstColumn="0" w:lastRowLastColumn="0"/>
          <w:cantSplit/>
          <w:trPrChange w:id="1032" w:author="markel arizabaleta" w:date="2017-07-24T16:45:00Z">
            <w:trPr>
              <w:gridAfter w:val="0"/>
              <w:wAfter w:w="206" w:type="dxa"/>
              <w:cantSplit/>
            </w:trPr>
          </w:trPrChange>
        </w:trPr>
        <w:tc>
          <w:tcPr>
            <w:cnfStyle w:val="001000000000" w:firstRow="0" w:lastRow="0" w:firstColumn="1" w:lastColumn="0" w:oddVBand="0" w:evenVBand="0" w:oddHBand="0" w:evenHBand="0" w:firstRowFirstColumn="0" w:firstRowLastColumn="0" w:lastRowFirstColumn="0" w:lastRowLastColumn="0"/>
            <w:tcW w:w="1470" w:type="dxa"/>
            <w:tcPrChange w:id="1033" w:author="markel arizabaleta" w:date="2017-07-24T16:45:00Z">
              <w:tcPr>
                <w:tcW w:w="1465" w:type="dxa"/>
                <w:gridSpan w:val="2"/>
              </w:tcPr>
            </w:tcPrChange>
          </w:tcPr>
          <w:p w14:paraId="1C1B9927" w14:textId="5D1CAD4E" w:rsidR="00051C9F" w:rsidRPr="00DE07CD" w:rsidRDefault="00A8551C" w:rsidP="00A503DE">
            <w:pPr>
              <w:cnfStyle w:val="001000100000" w:firstRow="0" w:lastRow="0" w:firstColumn="1" w:lastColumn="0" w:oddVBand="0" w:evenVBand="0" w:oddHBand="1" w:evenHBand="0" w:firstRowFirstColumn="0" w:firstRowLastColumn="0" w:lastRowFirstColumn="0" w:lastRowLastColumn="0"/>
              <w:rPr>
                <w:rFonts w:asciiTheme="minorHAnsi" w:hAnsiTheme="minorHAnsi"/>
                <w:sz w:val="20"/>
                <w:szCs w:val="20"/>
              </w:rPr>
            </w:pPr>
            <w:del w:id="1034" w:author="markel arizabaleta [2]" w:date="2017-07-18T10:43:00Z">
              <w:r w:rsidDel="00023B42">
                <w:rPr>
                  <w:rFonts w:asciiTheme="minorHAnsi" w:hAnsiTheme="minorHAnsi"/>
                  <w:sz w:val="20"/>
                  <w:szCs w:val="20"/>
                </w:rPr>
                <w:delText>ALIGNMENT</w:delText>
              </w:r>
            </w:del>
            <w:ins w:id="1035" w:author="markel arizabaleta [2]" w:date="2017-07-18T10:43:00Z">
              <w:r w:rsidR="00023B42">
                <w:rPr>
                  <w:rFonts w:asciiTheme="minorHAnsi" w:hAnsiTheme="minorHAnsi"/>
                  <w:sz w:val="20"/>
                  <w:szCs w:val="20"/>
                </w:rPr>
                <w:t>alignment</w:t>
              </w:r>
            </w:ins>
          </w:p>
        </w:tc>
        <w:tc>
          <w:tcPr>
            <w:tcW w:w="2038" w:type="dxa"/>
            <w:gridSpan w:val="2"/>
            <w:tcPrChange w:id="1036" w:author="markel arizabaleta" w:date="2017-07-24T16:45:00Z">
              <w:tcPr>
                <w:tcW w:w="2033" w:type="dxa"/>
                <w:gridSpan w:val="2"/>
              </w:tcPr>
            </w:tcPrChange>
          </w:tcPr>
          <w:p w14:paraId="69CF3E77" w14:textId="77777777" w:rsidR="00051C9F" w:rsidRPr="00DE07CD" w:rsidRDefault="00FA6048"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commentRangeStart w:id="1037"/>
            <w:r>
              <w:rPr>
                <w:rFonts w:asciiTheme="minorHAnsi" w:hAnsiTheme="minorHAnsi"/>
                <w:sz w:val="20"/>
                <w:szCs w:val="20"/>
              </w:rPr>
              <w:t>Sample alignment</w:t>
            </w:r>
          </w:p>
        </w:tc>
        <w:tc>
          <w:tcPr>
            <w:tcW w:w="1373" w:type="dxa"/>
            <w:gridSpan w:val="2"/>
            <w:tcPrChange w:id="1038" w:author="markel arizabaleta" w:date="2017-07-24T16:45:00Z">
              <w:tcPr>
                <w:tcW w:w="1445" w:type="dxa"/>
                <w:gridSpan w:val="2"/>
              </w:tcPr>
            </w:tcPrChange>
          </w:tcPr>
          <w:p w14:paraId="3F78DD6A" w14:textId="37423589" w:rsidR="00CF272F" w:rsidDel="0039594A" w:rsidRDefault="00A8551C" w:rsidP="009D44E3">
            <w:pPr>
              <w:cnfStyle w:val="000000100000" w:firstRow="0" w:lastRow="0" w:firstColumn="0" w:lastColumn="0" w:oddVBand="0" w:evenVBand="0" w:oddHBand="1" w:evenHBand="0" w:firstRowFirstColumn="0" w:firstRowLastColumn="0" w:lastRowFirstColumn="0" w:lastRowLastColumn="0"/>
              <w:rPr>
                <w:ins w:id="1039" w:author="markel arizabaleta [2]" w:date="2017-07-18T12:50:00Z"/>
                <w:del w:id="1040" w:author="Ronny" w:date="2017-07-19T11:06:00Z"/>
                <w:rFonts w:asciiTheme="minorHAnsi" w:hAnsiTheme="minorHAnsi"/>
                <w:sz w:val="20"/>
                <w:szCs w:val="20"/>
              </w:rPr>
            </w:pPr>
            <w:del w:id="1041" w:author="markel arizabaleta [2]" w:date="2017-07-18T10:42:00Z">
              <w:r w:rsidDel="00023B42">
                <w:rPr>
                  <w:rFonts w:asciiTheme="minorHAnsi" w:hAnsiTheme="minorHAnsi"/>
                  <w:sz w:val="20"/>
                  <w:szCs w:val="20"/>
                </w:rPr>
                <w:delText>Alignment</w:delText>
              </w:r>
            </w:del>
          </w:p>
          <w:p w14:paraId="4E9C3824" w14:textId="1828060E" w:rsidR="00937D25" w:rsidRPr="00DE07CD" w:rsidRDefault="00023B4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ins w:id="1042" w:author="markel arizabaleta [2]" w:date="2017-07-18T10:42:00Z">
              <w:del w:id="1043" w:author="markel arizabaleta" w:date="2017-07-20T13:47:00Z">
                <w:r w:rsidDel="00A92A4C">
                  <w:rPr>
                    <w:rFonts w:asciiTheme="minorHAnsi" w:hAnsiTheme="minorHAnsi"/>
                    <w:sz w:val="20"/>
                    <w:szCs w:val="20"/>
                  </w:rPr>
                  <w:delText>E</w:delText>
                </w:r>
              </w:del>
            </w:ins>
            <w:ins w:id="1044" w:author="markel arizabaleta" w:date="2017-07-20T13:47:00Z">
              <w:r w:rsidR="00A92A4C">
                <w:rPr>
                  <w:rFonts w:asciiTheme="minorHAnsi" w:hAnsiTheme="minorHAnsi"/>
                  <w:sz w:val="20"/>
                  <w:szCs w:val="20"/>
                </w:rPr>
                <w:t>e</w:t>
              </w:r>
            </w:ins>
            <w:ins w:id="1045" w:author="markel arizabaleta [2]" w:date="2017-07-18T10:42:00Z">
              <w:r>
                <w:rPr>
                  <w:rFonts w:asciiTheme="minorHAnsi" w:hAnsiTheme="minorHAnsi"/>
                  <w:sz w:val="20"/>
                  <w:szCs w:val="20"/>
                </w:rPr>
                <w:t>numerator</w:t>
              </w:r>
            </w:ins>
          </w:p>
        </w:tc>
        <w:tc>
          <w:tcPr>
            <w:tcW w:w="2328" w:type="dxa"/>
            <w:tcPrChange w:id="1046" w:author="markel arizabaleta" w:date="2017-07-24T16:45:00Z">
              <w:tcPr>
                <w:tcW w:w="2328" w:type="dxa"/>
                <w:gridSpan w:val="2"/>
              </w:tcPr>
            </w:tcPrChange>
          </w:tcPr>
          <w:p w14:paraId="182E52D6" w14:textId="75355280" w:rsidR="004F1178" w:rsidRDefault="00246C74">
            <w:pPr>
              <w:cnfStyle w:val="000000100000" w:firstRow="0" w:lastRow="0" w:firstColumn="0" w:lastColumn="0" w:oddVBand="0" w:evenVBand="0" w:oddHBand="1" w:evenHBand="0" w:firstRowFirstColumn="0" w:firstRowLastColumn="0" w:lastRowFirstColumn="0" w:lastRowLastColumn="0"/>
              <w:rPr>
                <w:ins w:id="1047" w:author="Ronny" w:date="2017-07-07T11:27:00Z"/>
                <w:rFonts w:asciiTheme="minorHAnsi" w:hAnsiTheme="minorHAnsi"/>
                <w:sz w:val="20"/>
                <w:szCs w:val="20"/>
              </w:rPr>
            </w:pPr>
            <w:ins w:id="1048" w:author="james" w:date="2016-03-29T16:39:00Z">
              <w:r w:rsidRPr="00246C74">
                <w:rPr>
                  <w:rFonts w:asciiTheme="minorHAnsi" w:hAnsiTheme="minorHAnsi"/>
                  <w:sz w:val="20"/>
                  <w:szCs w:val="20"/>
                </w:rPr>
                <w:t>"Left","Right"</w:t>
              </w:r>
            </w:ins>
            <w:ins w:id="1049" w:author="markel arizabaleta [2]" w:date="2017-07-18T10:42:00Z">
              <w:r w:rsidR="00023B42">
                <w:rPr>
                  <w:rFonts w:asciiTheme="minorHAnsi" w:hAnsiTheme="minorHAnsi"/>
                  <w:sz w:val="20"/>
                  <w:szCs w:val="20"/>
                </w:rPr>
                <w:t>, “Undefined”</w:t>
              </w:r>
            </w:ins>
          </w:p>
          <w:p w14:paraId="5A229FE8" w14:textId="442C8926" w:rsidR="00051C9F" w:rsidDel="00246C74" w:rsidRDefault="00FA6048">
            <w:pPr>
              <w:cnfStyle w:val="000000100000" w:firstRow="0" w:lastRow="0" w:firstColumn="0" w:lastColumn="0" w:oddVBand="0" w:evenVBand="0" w:oddHBand="1" w:evenHBand="0" w:firstRowFirstColumn="0" w:firstRowLastColumn="0" w:lastRowFirstColumn="0" w:lastRowLastColumn="0"/>
              <w:rPr>
                <w:del w:id="1050" w:author="james" w:date="2016-03-29T16:39:00Z"/>
                <w:rFonts w:asciiTheme="minorHAnsi" w:hAnsiTheme="minorHAnsi"/>
                <w:sz w:val="20"/>
                <w:szCs w:val="20"/>
              </w:rPr>
            </w:pPr>
            <w:del w:id="1051" w:author="james" w:date="2016-03-29T16:39:00Z">
              <w:r w:rsidDel="00246C74">
                <w:rPr>
                  <w:rFonts w:asciiTheme="minorHAnsi" w:hAnsiTheme="minorHAnsi"/>
                  <w:sz w:val="20"/>
                  <w:szCs w:val="20"/>
                </w:rPr>
                <w:delText>‘L’ – left aligned</w:delText>
              </w:r>
            </w:del>
          </w:p>
          <w:p w14:paraId="7D5D7785" w14:textId="42C72BCF" w:rsidR="00FA6048" w:rsidDel="00246C74" w:rsidRDefault="00FA6048">
            <w:pPr>
              <w:cnfStyle w:val="000000100000" w:firstRow="0" w:lastRow="0" w:firstColumn="0" w:lastColumn="0" w:oddVBand="0" w:evenVBand="0" w:oddHBand="1" w:evenHBand="0" w:firstRowFirstColumn="0" w:firstRowLastColumn="0" w:lastRowFirstColumn="0" w:lastRowLastColumn="0"/>
              <w:rPr>
                <w:del w:id="1052" w:author="james" w:date="2016-03-29T16:39:00Z"/>
                <w:rFonts w:asciiTheme="minorHAnsi" w:hAnsiTheme="minorHAnsi"/>
                <w:sz w:val="20"/>
                <w:szCs w:val="20"/>
              </w:rPr>
            </w:pPr>
            <w:del w:id="1053" w:author="james" w:date="2016-03-29T16:39:00Z">
              <w:r w:rsidDel="00246C74">
                <w:rPr>
                  <w:rFonts w:asciiTheme="minorHAnsi" w:hAnsiTheme="minorHAnsi"/>
                  <w:sz w:val="20"/>
                  <w:szCs w:val="20"/>
                </w:rPr>
                <w:delText>‘R’ – right aligned</w:delText>
              </w:r>
            </w:del>
          </w:p>
          <w:p w14:paraId="05BF2D45" w14:textId="0C042E20" w:rsidR="00FA6048" w:rsidRPr="00DE07CD" w:rsidRDefault="00FA6048" w:rsidP="00AB3FC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1054" w:author="james" w:date="2016-03-29T16:39:00Z">
              <w:r w:rsidDel="00246C74">
                <w:rPr>
                  <w:rFonts w:asciiTheme="minorHAnsi" w:hAnsiTheme="minorHAnsi"/>
                  <w:sz w:val="20"/>
                  <w:szCs w:val="20"/>
                </w:rPr>
                <w:delText>‘N’ – N/A</w:delText>
              </w:r>
              <w:commentRangeEnd w:id="1037"/>
              <w:r w:rsidR="00E41D70" w:rsidDel="00246C74">
                <w:rPr>
                  <w:rStyle w:val="CommentReference"/>
                </w:rPr>
                <w:commentReference w:id="1037"/>
              </w:r>
            </w:del>
          </w:p>
        </w:tc>
        <w:tc>
          <w:tcPr>
            <w:tcW w:w="1052" w:type="dxa"/>
            <w:gridSpan w:val="3"/>
            <w:tcPrChange w:id="1055" w:author="markel arizabaleta" w:date="2017-07-24T16:45:00Z">
              <w:tcPr>
                <w:tcW w:w="1052" w:type="dxa"/>
                <w:gridSpan w:val="2"/>
              </w:tcPr>
            </w:tcPrChange>
          </w:tcPr>
          <w:p w14:paraId="12385E9A" w14:textId="3BE90283" w:rsidR="00051C9F" w:rsidRPr="00DE07CD" w:rsidRDefault="00733E15"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27" w:type="dxa"/>
            <w:tcPrChange w:id="1056" w:author="markel arizabaleta" w:date="2017-07-24T16:45:00Z">
              <w:tcPr>
                <w:tcW w:w="1165" w:type="dxa"/>
                <w:gridSpan w:val="2"/>
              </w:tcPr>
            </w:tcPrChange>
          </w:tcPr>
          <w:p w14:paraId="1791E5B5" w14:textId="77777777" w:rsidR="00051C9F" w:rsidRPr="00DE07CD" w:rsidRDefault="00051C9F"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1361B4" w:rsidRPr="00DE07CD" w14:paraId="0A34B1AB" w14:textId="77777777" w:rsidTr="002F365B">
        <w:trPr>
          <w:cantSplit/>
          <w:ins w:id="1057" w:author="james" w:date="2016-03-29T15:18:00Z"/>
          <w:trPrChange w:id="1058" w:author="markel arizabaleta" w:date="2017-07-24T16:45:00Z">
            <w:trPr>
              <w:gridAfter w:val="0"/>
              <w:wAfter w:w="206" w:type="dxa"/>
              <w:cantSplit/>
            </w:trPr>
          </w:trPrChange>
        </w:trPr>
        <w:tc>
          <w:tcPr>
            <w:cnfStyle w:val="001000000000" w:firstRow="0" w:lastRow="0" w:firstColumn="1" w:lastColumn="0" w:oddVBand="0" w:evenVBand="0" w:oddHBand="0" w:evenHBand="0" w:firstRowFirstColumn="0" w:firstRowLastColumn="0" w:lastRowFirstColumn="0" w:lastRowLastColumn="0"/>
            <w:tcW w:w="1470" w:type="dxa"/>
            <w:tcPrChange w:id="1059" w:author="markel arizabaleta" w:date="2017-07-24T16:45:00Z">
              <w:tcPr>
                <w:tcW w:w="1465" w:type="dxa"/>
                <w:gridSpan w:val="2"/>
              </w:tcPr>
            </w:tcPrChange>
          </w:tcPr>
          <w:p w14:paraId="1A68A458" w14:textId="272F6A89" w:rsidR="00937D25" w:rsidDel="00023B42" w:rsidRDefault="00584869" w:rsidP="00D109AC">
            <w:pPr>
              <w:rPr>
                <w:ins w:id="1060" w:author="Ronny" w:date="2017-07-06T16:40:00Z"/>
                <w:del w:id="1061" w:author="markel arizabaleta [2]" w:date="2017-07-18T10:44:00Z"/>
                <w:rFonts w:asciiTheme="minorHAnsi" w:hAnsiTheme="minorHAnsi"/>
                <w:sz w:val="20"/>
                <w:szCs w:val="20"/>
              </w:rPr>
            </w:pPr>
            <w:ins w:id="1062" w:author="james" w:date="2016-03-29T15:18:00Z">
              <w:del w:id="1063" w:author="markel arizabaleta [2]" w:date="2017-07-18T10:44:00Z">
                <w:r w:rsidDel="00023B42">
                  <w:rPr>
                    <w:rFonts w:asciiTheme="minorHAnsi" w:hAnsiTheme="minorHAnsi"/>
                    <w:sz w:val="20"/>
                    <w:szCs w:val="20"/>
                  </w:rPr>
                  <w:delText>STREA</w:delText>
                </w:r>
              </w:del>
            </w:ins>
            <w:ins w:id="1064" w:author="james" w:date="2016-03-29T16:08:00Z">
              <w:del w:id="1065" w:author="markel arizabaleta [2]" w:date="2017-07-18T10:44:00Z">
                <w:r w:rsidR="007F1FF4" w:rsidDel="00023B42">
                  <w:rPr>
                    <w:rFonts w:asciiTheme="minorHAnsi" w:hAnsiTheme="minorHAnsi"/>
                    <w:sz w:val="20"/>
                    <w:szCs w:val="20"/>
                  </w:rPr>
                  <w:delText>M</w:delText>
                </w:r>
              </w:del>
            </w:ins>
            <w:ins w:id="1066" w:author="james" w:date="2016-03-29T15:18:00Z">
              <w:del w:id="1067" w:author="markel arizabaleta [2]" w:date="2017-07-18T10:44:00Z">
                <w:r w:rsidDel="00023B42">
                  <w:rPr>
                    <w:rFonts w:asciiTheme="minorHAnsi" w:hAnsiTheme="minorHAnsi"/>
                    <w:sz w:val="20"/>
                    <w:szCs w:val="20"/>
                  </w:rPr>
                  <w:delText>SHIFT</w:delText>
                </w:r>
              </w:del>
            </w:ins>
          </w:p>
          <w:p w14:paraId="5984D43D" w14:textId="1C83CAA9" w:rsidR="00584869" w:rsidRDefault="00937D25" w:rsidP="00937D25">
            <w:pPr>
              <w:rPr>
                <w:ins w:id="1068" w:author="james" w:date="2016-03-29T15:18:00Z"/>
                <w:rFonts w:asciiTheme="minorHAnsi" w:hAnsiTheme="minorHAnsi"/>
                <w:sz w:val="20"/>
                <w:szCs w:val="20"/>
              </w:rPr>
            </w:pPr>
            <w:ins w:id="1069" w:author="Ronny" w:date="2017-07-06T16:40:00Z">
              <w:del w:id="1070" w:author="markel arizabaleta [2]" w:date="2017-07-18T10:44:00Z">
                <w:r w:rsidDel="00023B42">
                  <w:rPr>
                    <w:rFonts w:asciiTheme="minorHAnsi" w:hAnsiTheme="minorHAnsi"/>
                    <w:sz w:val="20"/>
                    <w:szCs w:val="20"/>
                  </w:rPr>
                  <w:delText>shift</w:delText>
                </w:r>
              </w:del>
            </w:ins>
            <w:ins w:id="1071" w:author="markel arizabaleta [2]" w:date="2017-07-18T10:44:00Z">
              <w:r w:rsidR="00023B42">
                <w:rPr>
                  <w:rFonts w:asciiTheme="minorHAnsi" w:hAnsiTheme="minorHAnsi"/>
                  <w:sz w:val="20"/>
                  <w:szCs w:val="20"/>
                </w:rPr>
                <w:t>shift</w:t>
              </w:r>
            </w:ins>
          </w:p>
        </w:tc>
        <w:tc>
          <w:tcPr>
            <w:tcW w:w="2038" w:type="dxa"/>
            <w:gridSpan w:val="2"/>
            <w:tcPrChange w:id="1072" w:author="markel arizabaleta" w:date="2017-07-24T16:45:00Z">
              <w:tcPr>
                <w:tcW w:w="2033" w:type="dxa"/>
                <w:gridSpan w:val="2"/>
              </w:tcPr>
            </w:tcPrChange>
          </w:tcPr>
          <w:p w14:paraId="57CF0B24" w14:textId="018941F6" w:rsidR="00584869" w:rsidRDefault="000F555A" w:rsidP="00DB344F">
            <w:pPr>
              <w:cnfStyle w:val="000000000000" w:firstRow="0" w:lastRow="0" w:firstColumn="0" w:lastColumn="0" w:oddVBand="0" w:evenVBand="0" w:oddHBand="0" w:evenHBand="0" w:firstRowFirstColumn="0" w:firstRowLastColumn="0" w:lastRowFirstColumn="0" w:lastRowLastColumn="0"/>
              <w:rPr>
                <w:ins w:id="1073" w:author="james" w:date="2016-03-29T15:18:00Z"/>
                <w:rFonts w:asciiTheme="minorHAnsi" w:hAnsiTheme="minorHAnsi"/>
                <w:sz w:val="20"/>
                <w:szCs w:val="20"/>
              </w:rPr>
            </w:pPr>
            <w:ins w:id="1074" w:author="james" w:date="2016-03-29T16:06:00Z">
              <w:r>
                <w:rPr>
                  <w:rFonts w:asciiTheme="minorHAnsi" w:hAnsiTheme="minorHAnsi"/>
                  <w:sz w:val="20"/>
                  <w:szCs w:val="20"/>
                </w:rPr>
                <w:t>Shift direction</w:t>
              </w:r>
            </w:ins>
          </w:p>
        </w:tc>
        <w:tc>
          <w:tcPr>
            <w:tcW w:w="1373" w:type="dxa"/>
            <w:gridSpan w:val="2"/>
            <w:tcPrChange w:id="1075" w:author="markel arizabaleta" w:date="2017-07-24T16:45:00Z">
              <w:tcPr>
                <w:tcW w:w="1445" w:type="dxa"/>
                <w:gridSpan w:val="2"/>
              </w:tcPr>
            </w:tcPrChange>
          </w:tcPr>
          <w:p w14:paraId="43DC94CE" w14:textId="6F1FE14C" w:rsidR="00584869" w:rsidDel="00023B42" w:rsidRDefault="000F555A" w:rsidP="00DB344F">
            <w:pPr>
              <w:cnfStyle w:val="000000000000" w:firstRow="0" w:lastRow="0" w:firstColumn="0" w:lastColumn="0" w:oddVBand="0" w:evenVBand="0" w:oddHBand="0" w:evenHBand="0" w:firstRowFirstColumn="0" w:firstRowLastColumn="0" w:lastRowFirstColumn="0" w:lastRowLastColumn="0"/>
              <w:rPr>
                <w:ins w:id="1076" w:author="Ronny" w:date="2017-07-06T16:43:00Z"/>
                <w:del w:id="1077" w:author="markel arizabaleta [2]" w:date="2017-07-18T10:44:00Z"/>
                <w:rFonts w:asciiTheme="minorHAnsi" w:hAnsiTheme="minorHAnsi"/>
                <w:sz w:val="20"/>
                <w:szCs w:val="20"/>
              </w:rPr>
            </w:pPr>
            <w:ins w:id="1078" w:author="james" w:date="2016-03-29T16:06:00Z">
              <w:del w:id="1079" w:author="markel arizabaleta [2]" w:date="2017-07-18T10:44:00Z">
                <w:r w:rsidRPr="000F555A" w:rsidDel="00023B42">
                  <w:rPr>
                    <w:rFonts w:asciiTheme="minorHAnsi" w:hAnsiTheme="minorHAnsi"/>
                    <w:sz w:val="20"/>
                    <w:szCs w:val="20"/>
                  </w:rPr>
                  <w:delText>StreamShift</w:delText>
                </w:r>
              </w:del>
            </w:ins>
          </w:p>
          <w:p w14:paraId="189EEB0D" w14:textId="020C9B6B" w:rsidR="00CF272F" w:rsidDel="0039594A" w:rsidRDefault="004F1178" w:rsidP="009D44E3">
            <w:pPr>
              <w:cnfStyle w:val="000000000000" w:firstRow="0" w:lastRow="0" w:firstColumn="0" w:lastColumn="0" w:oddVBand="0" w:evenVBand="0" w:oddHBand="0" w:evenHBand="0" w:firstRowFirstColumn="0" w:firstRowLastColumn="0" w:lastRowFirstColumn="0" w:lastRowLastColumn="0"/>
              <w:rPr>
                <w:ins w:id="1080" w:author="markel arizabaleta [2]" w:date="2017-07-18T12:50:00Z"/>
                <w:del w:id="1081" w:author="Ronny" w:date="2017-07-19T11:06:00Z"/>
                <w:rFonts w:asciiTheme="minorHAnsi" w:hAnsiTheme="minorHAnsi"/>
                <w:sz w:val="20"/>
                <w:szCs w:val="20"/>
              </w:rPr>
            </w:pPr>
            <w:ins w:id="1082" w:author="Ronny" w:date="2017-07-07T11:23:00Z">
              <w:del w:id="1083" w:author="markel arizabaleta [2]" w:date="2017-07-18T10:45:00Z">
                <w:r w:rsidDel="00023B42">
                  <w:rPr>
                    <w:rFonts w:asciiTheme="minorHAnsi" w:hAnsiTheme="minorHAnsi"/>
                    <w:sz w:val="20"/>
                    <w:szCs w:val="20"/>
                  </w:rPr>
                  <w:delText>Enumerator</w:delText>
                </w:r>
              </w:del>
            </w:ins>
          </w:p>
          <w:p w14:paraId="3CEB3BE5" w14:textId="6C7326A8" w:rsidR="004F1178" w:rsidRDefault="00023B42">
            <w:pPr>
              <w:cnfStyle w:val="000000000000" w:firstRow="0" w:lastRow="0" w:firstColumn="0" w:lastColumn="0" w:oddVBand="0" w:evenVBand="0" w:oddHBand="0" w:evenHBand="0" w:firstRowFirstColumn="0" w:firstRowLastColumn="0" w:lastRowFirstColumn="0" w:lastRowLastColumn="0"/>
              <w:rPr>
                <w:ins w:id="1084" w:author="james" w:date="2016-03-29T15:18:00Z"/>
                <w:rFonts w:asciiTheme="minorHAnsi" w:hAnsiTheme="minorHAnsi"/>
                <w:sz w:val="20"/>
                <w:szCs w:val="20"/>
              </w:rPr>
            </w:pPr>
            <w:ins w:id="1085" w:author="markel arizabaleta [2]" w:date="2017-07-18T10:45:00Z">
              <w:r>
                <w:rPr>
                  <w:rFonts w:asciiTheme="minorHAnsi" w:hAnsiTheme="minorHAnsi"/>
                  <w:sz w:val="20"/>
                  <w:szCs w:val="20"/>
                </w:rPr>
                <w:t>Enumerator</w:t>
              </w:r>
            </w:ins>
          </w:p>
        </w:tc>
        <w:tc>
          <w:tcPr>
            <w:tcW w:w="2328" w:type="dxa"/>
            <w:tcPrChange w:id="1086" w:author="markel arizabaleta" w:date="2017-07-24T16:45:00Z">
              <w:tcPr>
                <w:tcW w:w="2328" w:type="dxa"/>
                <w:gridSpan w:val="2"/>
              </w:tcPr>
            </w:tcPrChange>
          </w:tcPr>
          <w:p w14:paraId="27659589" w14:textId="67D127D1" w:rsidR="00584869" w:rsidRDefault="00CF5589" w:rsidP="000F555A">
            <w:pPr>
              <w:cnfStyle w:val="000000000000" w:firstRow="0" w:lastRow="0" w:firstColumn="0" w:lastColumn="0" w:oddVBand="0" w:evenVBand="0" w:oddHBand="0" w:evenHBand="0" w:firstRowFirstColumn="0" w:firstRowLastColumn="0" w:lastRowFirstColumn="0" w:lastRowLastColumn="0"/>
              <w:rPr>
                <w:ins w:id="1087" w:author="james" w:date="2016-03-29T15:18:00Z"/>
                <w:rFonts w:asciiTheme="minorHAnsi" w:hAnsiTheme="minorHAnsi"/>
                <w:sz w:val="20"/>
                <w:szCs w:val="20"/>
              </w:rPr>
            </w:pPr>
            <w:ins w:id="1088" w:author="james" w:date="2016-03-29T16:39:00Z">
              <w:r w:rsidRPr="00246C74">
                <w:rPr>
                  <w:rFonts w:asciiTheme="minorHAnsi" w:hAnsiTheme="minorHAnsi"/>
                  <w:sz w:val="20"/>
                  <w:szCs w:val="20"/>
                </w:rPr>
                <w:t>"</w:t>
              </w:r>
            </w:ins>
            <w:ins w:id="1089" w:author="Ronny" w:date="2017-07-07T11:27:00Z">
              <w:del w:id="1090" w:author="markel arizabaleta [2]" w:date="2017-07-18T12:52:00Z">
                <w:r w:rsidR="004F1178" w:rsidDel="00CF272F">
                  <w:rPr>
                    <w:rFonts w:asciiTheme="minorHAnsi" w:hAnsiTheme="minorHAnsi"/>
                    <w:sz w:val="20"/>
                    <w:szCs w:val="20"/>
                  </w:rPr>
                  <w:delText>shift</w:delText>
                </w:r>
              </w:del>
            </w:ins>
            <w:ins w:id="1091" w:author="james" w:date="2016-03-29T16:39:00Z">
              <w:r w:rsidRPr="00246C74">
                <w:rPr>
                  <w:rFonts w:asciiTheme="minorHAnsi" w:hAnsiTheme="minorHAnsi"/>
                  <w:sz w:val="20"/>
                  <w:szCs w:val="20"/>
                </w:rPr>
                <w:t>Left","</w:t>
              </w:r>
            </w:ins>
            <w:ins w:id="1092" w:author="Ronny" w:date="2017-07-07T11:28:00Z">
              <w:del w:id="1093" w:author="markel arizabaleta [2]" w:date="2017-07-18T12:52:00Z">
                <w:r w:rsidR="004F1178" w:rsidDel="00CF272F">
                  <w:rPr>
                    <w:rFonts w:asciiTheme="minorHAnsi" w:hAnsiTheme="minorHAnsi"/>
                    <w:sz w:val="20"/>
                    <w:szCs w:val="20"/>
                  </w:rPr>
                  <w:delText>shift</w:delText>
                </w:r>
              </w:del>
            </w:ins>
            <w:ins w:id="1094" w:author="james" w:date="2016-03-29T16:39:00Z">
              <w:r w:rsidRPr="00246C74">
                <w:rPr>
                  <w:rFonts w:asciiTheme="minorHAnsi" w:hAnsiTheme="minorHAnsi"/>
                  <w:sz w:val="20"/>
                  <w:szCs w:val="20"/>
                </w:rPr>
                <w:t>Right"</w:t>
              </w:r>
            </w:ins>
            <w:ins w:id="1095" w:author="Ronny" w:date="2017-07-07T11:27:00Z">
              <w:r w:rsidR="004F1178">
                <w:rPr>
                  <w:rFonts w:asciiTheme="minorHAnsi" w:hAnsiTheme="minorHAnsi"/>
                  <w:sz w:val="20"/>
                  <w:szCs w:val="20"/>
                </w:rPr>
                <w:t xml:space="preserve">, </w:t>
              </w:r>
            </w:ins>
            <w:ins w:id="1096" w:author="Ronny" w:date="2017-07-07T11:28:00Z">
              <w:r w:rsidR="004F1178">
                <w:rPr>
                  <w:rFonts w:asciiTheme="minorHAnsi" w:hAnsiTheme="minorHAnsi"/>
                  <w:sz w:val="20"/>
                  <w:szCs w:val="20"/>
                </w:rPr>
                <w:t>“</w:t>
              </w:r>
              <w:del w:id="1097" w:author="markel arizabaleta [2]" w:date="2017-07-18T12:52:00Z">
                <w:r w:rsidR="004F1178" w:rsidDel="00CF272F">
                  <w:rPr>
                    <w:rFonts w:asciiTheme="minorHAnsi" w:hAnsiTheme="minorHAnsi"/>
                    <w:sz w:val="20"/>
                    <w:szCs w:val="20"/>
                  </w:rPr>
                  <w:delText>shift</w:delText>
                </w:r>
              </w:del>
              <w:r w:rsidR="004F1178">
                <w:rPr>
                  <w:rFonts w:asciiTheme="minorHAnsi" w:hAnsiTheme="minorHAnsi"/>
                  <w:sz w:val="20"/>
                  <w:szCs w:val="20"/>
                </w:rPr>
                <w:t>Undefined”</w:t>
              </w:r>
            </w:ins>
          </w:p>
        </w:tc>
        <w:tc>
          <w:tcPr>
            <w:tcW w:w="1052" w:type="dxa"/>
            <w:gridSpan w:val="3"/>
            <w:tcPrChange w:id="1098" w:author="markel arizabaleta" w:date="2017-07-24T16:45:00Z">
              <w:tcPr>
                <w:tcW w:w="1052" w:type="dxa"/>
                <w:gridSpan w:val="2"/>
              </w:tcPr>
            </w:tcPrChange>
          </w:tcPr>
          <w:p w14:paraId="7F267E56" w14:textId="1E88E5D0" w:rsidR="00584869" w:rsidRDefault="00D371C7" w:rsidP="00BF1947">
            <w:pPr>
              <w:cnfStyle w:val="000000000000" w:firstRow="0" w:lastRow="0" w:firstColumn="0" w:lastColumn="0" w:oddVBand="0" w:evenVBand="0" w:oddHBand="0" w:evenHBand="0" w:firstRowFirstColumn="0" w:firstRowLastColumn="0" w:lastRowFirstColumn="0" w:lastRowLastColumn="0"/>
              <w:rPr>
                <w:ins w:id="1099" w:author="james" w:date="2016-03-29T15:18:00Z"/>
                <w:rFonts w:asciiTheme="minorHAnsi" w:hAnsiTheme="minorHAnsi"/>
                <w:sz w:val="20"/>
                <w:szCs w:val="20"/>
              </w:rPr>
            </w:pPr>
            <w:ins w:id="1100" w:author="james" w:date="2016-03-29T16:08:00Z">
              <w:r>
                <w:rPr>
                  <w:rFonts w:asciiTheme="minorHAnsi" w:hAnsiTheme="minorHAnsi"/>
                  <w:sz w:val="20"/>
                  <w:szCs w:val="20"/>
                </w:rPr>
                <w:t>Yes</w:t>
              </w:r>
            </w:ins>
          </w:p>
        </w:tc>
        <w:tc>
          <w:tcPr>
            <w:tcW w:w="1227" w:type="dxa"/>
            <w:tcPrChange w:id="1101" w:author="markel arizabaleta" w:date="2017-07-24T16:45:00Z">
              <w:tcPr>
                <w:tcW w:w="1165" w:type="dxa"/>
                <w:gridSpan w:val="2"/>
              </w:tcPr>
            </w:tcPrChange>
          </w:tcPr>
          <w:p w14:paraId="02C993B8" w14:textId="77777777" w:rsidR="00584869" w:rsidRPr="00DE07CD" w:rsidRDefault="00584869" w:rsidP="009B5AFB">
            <w:pPr>
              <w:cnfStyle w:val="000000000000" w:firstRow="0" w:lastRow="0" w:firstColumn="0" w:lastColumn="0" w:oddVBand="0" w:evenVBand="0" w:oddHBand="0" w:evenHBand="0" w:firstRowFirstColumn="0" w:firstRowLastColumn="0" w:lastRowFirstColumn="0" w:lastRowLastColumn="0"/>
              <w:rPr>
                <w:ins w:id="1102" w:author="james" w:date="2016-03-29T15:18:00Z"/>
                <w:rFonts w:asciiTheme="minorHAnsi" w:hAnsiTheme="minorHAnsi"/>
                <w:sz w:val="20"/>
                <w:szCs w:val="20"/>
              </w:rPr>
            </w:pPr>
          </w:p>
        </w:tc>
      </w:tr>
      <w:tr w:rsidR="001361B4" w:rsidRPr="00DE07CD" w14:paraId="00F2605B" w14:textId="77777777" w:rsidTr="002F365B">
        <w:trPr>
          <w:cnfStyle w:val="000000100000" w:firstRow="0" w:lastRow="0" w:firstColumn="0" w:lastColumn="0" w:oddVBand="0" w:evenVBand="0" w:oddHBand="1" w:evenHBand="0" w:firstRowFirstColumn="0" w:firstRowLastColumn="0" w:lastRowFirstColumn="0" w:lastRowLastColumn="0"/>
          <w:cantSplit/>
          <w:trPrChange w:id="1103" w:author="markel arizabaleta" w:date="2017-07-24T16:45:00Z">
            <w:trPr>
              <w:gridAfter w:val="0"/>
              <w:wAfter w:w="206" w:type="dxa"/>
              <w:cantSplit/>
            </w:trPr>
          </w:trPrChange>
        </w:trPr>
        <w:tc>
          <w:tcPr>
            <w:cnfStyle w:val="001000000000" w:firstRow="0" w:lastRow="0" w:firstColumn="1" w:lastColumn="0" w:oddVBand="0" w:evenVBand="0" w:oddHBand="0" w:evenHBand="0" w:firstRowFirstColumn="0" w:firstRowLastColumn="0" w:lastRowFirstColumn="0" w:lastRowLastColumn="0"/>
            <w:tcW w:w="1470" w:type="dxa"/>
            <w:tcPrChange w:id="1104" w:author="markel arizabaleta" w:date="2017-07-24T16:45:00Z">
              <w:tcPr>
                <w:tcW w:w="1465" w:type="dxa"/>
                <w:gridSpan w:val="2"/>
              </w:tcPr>
            </w:tcPrChange>
          </w:tcPr>
          <w:p w14:paraId="529ED18C" w14:textId="38B318C3" w:rsidR="00CF272F" w:rsidDel="0039594A" w:rsidRDefault="004414C6" w:rsidP="009D44E3">
            <w:pPr>
              <w:cnfStyle w:val="001000100000" w:firstRow="0" w:lastRow="0" w:firstColumn="1" w:lastColumn="0" w:oddVBand="0" w:evenVBand="0" w:oddHBand="1" w:evenHBand="0" w:firstRowFirstColumn="0" w:firstRowLastColumn="0" w:lastRowFirstColumn="0" w:lastRowLastColumn="0"/>
              <w:rPr>
                <w:ins w:id="1105" w:author="markel arizabaleta [2]" w:date="2017-07-18T12:52:00Z"/>
                <w:del w:id="1106" w:author="Ronny" w:date="2017-07-19T11:06:00Z"/>
                <w:rFonts w:asciiTheme="minorHAnsi" w:hAnsiTheme="minorHAnsi"/>
                <w:sz w:val="20"/>
                <w:szCs w:val="20"/>
              </w:rPr>
            </w:pPr>
            <w:del w:id="1107" w:author="markel arizabaleta [2]" w:date="2017-07-18T10:45:00Z">
              <w:r w:rsidDel="00023B42">
                <w:rPr>
                  <w:rFonts w:asciiTheme="minorHAnsi" w:hAnsiTheme="minorHAnsi"/>
                  <w:sz w:val="20"/>
                  <w:szCs w:val="20"/>
                </w:rPr>
                <w:delText>FORMAT</w:delText>
              </w:r>
            </w:del>
          </w:p>
          <w:p w14:paraId="74F017EE" w14:textId="4EA95E98" w:rsidR="00051C9F" w:rsidRPr="00DE07CD" w:rsidRDefault="00023B42">
            <w:pPr>
              <w:cnfStyle w:val="001000100000" w:firstRow="0" w:lastRow="0" w:firstColumn="1" w:lastColumn="0" w:oddVBand="0" w:evenVBand="0" w:oddHBand="1" w:evenHBand="0" w:firstRowFirstColumn="0" w:firstRowLastColumn="0" w:lastRowFirstColumn="0" w:lastRowLastColumn="0"/>
              <w:rPr>
                <w:rFonts w:asciiTheme="minorHAnsi" w:hAnsiTheme="minorHAnsi"/>
                <w:sz w:val="20"/>
                <w:szCs w:val="20"/>
              </w:rPr>
            </w:pPr>
            <w:ins w:id="1108" w:author="markel arizabaleta [2]" w:date="2017-07-18T10:45:00Z">
              <w:r>
                <w:rPr>
                  <w:rFonts w:asciiTheme="minorHAnsi" w:hAnsiTheme="minorHAnsi"/>
                  <w:sz w:val="20"/>
                  <w:szCs w:val="20"/>
                </w:rPr>
                <w:t>format</w:t>
              </w:r>
            </w:ins>
          </w:p>
        </w:tc>
        <w:tc>
          <w:tcPr>
            <w:tcW w:w="2038" w:type="dxa"/>
            <w:gridSpan w:val="2"/>
            <w:tcPrChange w:id="1109" w:author="markel arizabaleta" w:date="2017-07-24T16:45:00Z">
              <w:tcPr>
                <w:tcW w:w="2033" w:type="dxa"/>
                <w:gridSpan w:val="2"/>
              </w:tcPr>
            </w:tcPrChange>
          </w:tcPr>
          <w:p w14:paraId="39D2F9D3" w14:textId="77777777" w:rsidR="00051C9F" w:rsidRPr="00DE07CD" w:rsidRDefault="004414C6"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 representation</w:t>
            </w:r>
          </w:p>
        </w:tc>
        <w:tc>
          <w:tcPr>
            <w:tcW w:w="1373" w:type="dxa"/>
            <w:gridSpan w:val="2"/>
            <w:tcPrChange w:id="1110" w:author="markel arizabaleta" w:date="2017-07-24T16:45:00Z">
              <w:tcPr>
                <w:tcW w:w="1445" w:type="dxa"/>
                <w:gridSpan w:val="2"/>
              </w:tcPr>
            </w:tcPrChange>
          </w:tcPr>
          <w:p w14:paraId="6DC6F0F0" w14:textId="1F8B5927" w:rsidR="00051C9F" w:rsidRPr="00DE07CD" w:rsidRDefault="00A8551C" w:rsidP="00A92A4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1111" w:author="markel arizabaleta [2]" w:date="2017-07-18T10:45:00Z">
              <w:r w:rsidDel="00023B42">
                <w:rPr>
                  <w:rFonts w:asciiTheme="minorHAnsi" w:hAnsiTheme="minorHAnsi"/>
                  <w:sz w:val="20"/>
                  <w:szCs w:val="20"/>
                </w:rPr>
                <w:delText>SampleFormat</w:delText>
              </w:r>
            </w:del>
            <w:ins w:id="1112" w:author="markel arizabaleta [2]" w:date="2017-07-18T10:45:00Z">
              <w:del w:id="1113" w:author="markel arizabaleta" w:date="2017-07-20T13:47:00Z">
                <w:r w:rsidR="00023B42" w:rsidDel="00A92A4C">
                  <w:rPr>
                    <w:rFonts w:asciiTheme="minorHAnsi" w:hAnsiTheme="minorHAnsi"/>
                    <w:sz w:val="20"/>
                    <w:szCs w:val="20"/>
                  </w:rPr>
                  <w:delText>E</w:delText>
                </w:r>
              </w:del>
            </w:ins>
            <w:ins w:id="1114" w:author="markel arizabaleta" w:date="2017-07-20T13:47:00Z">
              <w:r w:rsidR="00A92A4C">
                <w:rPr>
                  <w:rFonts w:asciiTheme="minorHAnsi" w:hAnsiTheme="minorHAnsi"/>
                  <w:sz w:val="20"/>
                  <w:szCs w:val="20"/>
                </w:rPr>
                <w:t>e</w:t>
              </w:r>
            </w:ins>
            <w:ins w:id="1115" w:author="markel arizabaleta [2]" w:date="2017-07-18T10:45:00Z">
              <w:r w:rsidR="00023B42">
                <w:rPr>
                  <w:rFonts w:asciiTheme="minorHAnsi" w:hAnsiTheme="minorHAnsi"/>
                  <w:sz w:val="20"/>
                  <w:szCs w:val="20"/>
                </w:rPr>
                <w:t>numerator</w:t>
              </w:r>
            </w:ins>
          </w:p>
        </w:tc>
        <w:tc>
          <w:tcPr>
            <w:tcW w:w="2328" w:type="dxa"/>
            <w:tcPrChange w:id="1116" w:author="markel arizabaleta" w:date="2017-07-24T16:45:00Z">
              <w:tcPr>
                <w:tcW w:w="2328" w:type="dxa"/>
                <w:gridSpan w:val="2"/>
              </w:tcPr>
            </w:tcPrChange>
          </w:tcPr>
          <w:p w14:paraId="4B2FF1FC" w14:textId="77777777" w:rsidR="004F1178" w:rsidRDefault="001738D7" w:rsidP="00545F9E">
            <w:pPr>
              <w:cnfStyle w:val="000000100000" w:firstRow="0" w:lastRow="0" w:firstColumn="0" w:lastColumn="0" w:oddVBand="0" w:evenVBand="0" w:oddHBand="1" w:evenHBand="0" w:firstRowFirstColumn="0" w:firstRowLastColumn="0" w:lastRowFirstColumn="0" w:lastRowLastColumn="0"/>
              <w:rPr>
                <w:ins w:id="1117" w:author="Ronny" w:date="2017-07-07T11:28:00Z"/>
                <w:rFonts w:asciiTheme="minorHAnsi" w:hAnsiTheme="minorHAnsi"/>
                <w:sz w:val="20"/>
                <w:szCs w:val="20"/>
              </w:rPr>
            </w:pPr>
            <w:ins w:id="1118" w:author="james" w:date="2016-03-29T16:40:00Z">
              <w:r w:rsidRPr="001738D7">
                <w:rPr>
                  <w:rFonts w:asciiTheme="minorHAnsi" w:hAnsiTheme="minorHAnsi"/>
                  <w:sz w:val="20"/>
                  <w:szCs w:val="20"/>
                </w:rPr>
                <w:t>"IF","IFn","IQ","IQn","InQ",</w:t>
              </w:r>
              <w:r w:rsidR="00194B9C">
                <w:rPr>
                  <w:rFonts w:asciiTheme="minorHAnsi" w:hAnsiTheme="minorHAnsi"/>
                  <w:sz w:val="20"/>
                  <w:szCs w:val="20"/>
                </w:rPr>
                <w:t xml:space="preserve"> </w:t>
              </w:r>
              <w:r w:rsidRPr="001738D7">
                <w:rPr>
                  <w:rFonts w:asciiTheme="minorHAnsi" w:hAnsiTheme="minorHAnsi"/>
                  <w:sz w:val="20"/>
                  <w:szCs w:val="20"/>
                </w:rPr>
                <w:t>InQn","QI","QIn","QnI",</w:t>
              </w:r>
            </w:ins>
          </w:p>
          <w:p w14:paraId="04160680" w14:textId="09633D7F" w:rsidR="004414C6" w:rsidRPr="004414C6" w:rsidRDefault="001738D7"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ins w:id="1119" w:author="james" w:date="2016-03-29T16:40:00Z">
              <w:r w:rsidRPr="001738D7">
                <w:rPr>
                  <w:rFonts w:asciiTheme="minorHAnsi" w:hAnsiTheme="minorHAnsi"/>
                  <w:sz w:val="20"/>
                  <w:szCs w:val="20"/>
                </w:rPr>
                <w:t>"QnIn"</w:t>
              </w:r>
            </w:ins>
            <w:del w:id="1120" w:author="james" w:date="2016-03-29T16:40:00Z">
              <w:r w:rsidR="004414C6" w:rsidRPr="004414C6" w:rsidDel="001738D7">
                <w:rPr>
                  <w:rFonts w:asciiTheme="minorHAnsi" w:hAnsiTheme="minorHAnsi"/>
                  <w:sz w:val="20"/>
                  <w:szCs w:val="20"/>
                </w:rPr>
                <w:delText xml:space="preserve">IF, </w:delText>
              </w:r>
            </w:del>
            <w:del w:id="1121" w:author="james" w:date="2016-03-29T16:08:00Z">
              <w:r w:rsidR="004414C6" w:rsidRPr="004414C6" w:rsidDel="00046891">
                <w:rPr>
                  <w:rFonts w:asciiTheme="minorHAnsi" w:hAnsiTheme="minorHAnsi"/>
                  <w:sz w:val="20"/>
                  <w:szCs w:val="20"/>
                </w:rPr>
                <w:delText>IF’</w:delText>
              </w:r>
            </w:del>
            <w:del w:id="1122" w:author="james" w:date="2016-03-29T16:40:00Z">
              <w:r w:rsidR="004414C6" w:rsidRPr="004414C6" w:rsidDel="001738D7">
                <w:rPr>
                  <w:rFonts w:asciiTheme="minorHAnsi" w:hAnsiTheme="minorHAnsi"/>
                  <w:sz w:val="20"/>
                  <w:szCs w:val="20"/>
                </w:rPr>
                <w:delText xml:space="preserve">, IQ, </w:delText>
              </w:r>
            </w:del>
            <w:del w:id="1123" w:author="james" w:date="2016-03-29T16:08:00Z">
              <w:r w:rsidR="004414C6" w:rsidRPr="004414C6" w:rsidDel="00046891">
                <w:rPr>
                  <w:rFonts w:asciiTheme="minorHAnsi" w:hAnsiTheme="minorHAnsi"/>
                  <w:sz w:val="20"/>
                  <w:szCs w:val="20"/>
                </w:rPr>
                <w:delText>IQ’</w:delText>
              </w:r>
            </w:del>
            <w:del w:id="1124" w:author="james" w:date="2016-03-29T16:40:00Z">
              <w:r w:rsidR="004414C6" w:rsidRPr="004414C6" w:rsidDel="001738D7">
                <w:rPr>
                  <w:rFonts w:asciiTheme="minorHAnsi" w:hAnsiTheme="minorHAnsi"/>
                  <w:sz w:val="20"/>
                  <w:szCs w:val="20"/>
                </w:rPr>
                <w:delText xml:space="preserve">, </w:delText>
              </w:r>
            </w:del>
            <w:del w:id="1125" w:author="james" w:date="2016-03-29T16:08:00Z">
              <w:r w:rsidR="004414C6" w:rsidRPr="004414C6" w:rsidDel="00046891">
                <w:rPr>
                  <w:rFonts w:asciiTheme="minorHAnsi" w:hAnsiTheme="minorHAnsi"/>
                  <w:sz w:val="20"/>
                  <w:szCs w:val="20"/>
                </w:rPr>
                <w:delText>I’Q</w:delText>
              </w:r>
            </w:del>
            <w:del w:id="1126" w:author="james" w:date="2016-03-29T16:40:00Z">
              <w:r w:rsidR="004414C6" w:rsidRPr="004414C6" w:rsidDel="001738D7">
                <w:rPr>
                  <w:rFonts w:asciiTheme="minorHAnsi" w:hAnsiTheme="minorHAnsi"/>
                  <w:sz w:val="20"/>
                  <w:szCs w:val="20"/>
                </w:rPr>
                <w:delText xml:space="preserve">, </w:delText>
              </w:r>
            </w:del>
            <w:del w:id="1127" w:author="james" w:date="2016-03-29T16:08:00Z">
              <w:r w:rsidR="004414C6" w:rsidRPr="004414C6" w:rsidDel="00046891">
                <w:rPr>
                  <w:rFonts w:asciiTheme="minorHAnsi" w:hAnsiTheme="minorHAnsi"/>
                  <w:sz w:val="20"/>
                  <w:szCs w:val="20"/>
                </w:rPr>
                <w:delText>I’Q’</w:delText>
              </w:r>
            </w:del>
            <w:del w:id="1128" w:author="james" w:date="2016-03-29T16:40:00Z">
              <w:r w:rsidR="004414C6" w:rsidRPr="004414C6" w:rsidDel="001738D7">
                <w:rPr>
                  <w:rFonts w:asciiTheme="minorHAnsi" w:hAnsiTheme="minorHAnsi"/>
                  <w:sz w:val="20"/>
                  <w:szCs w:val="20"/>
                </w:rPr>
                <w:delText xml:space="preserve">, QI, </w:delText>
              </w:r>
            </w:del>
            <w:del w:id="1129" w:author="james" w:date="2016-03-29T16:08:00Z">
              <w:r w:rsidR="004414C6" w:rsidRPr="004414C6" w:rsidDel="00046891">
                <w:rPr>
                  <w:rFonts w:asciiTheme="minorHAnsi" w:hAnsiTheme="minorHAnsi"/>
                  <w:sz w:val="20"/>
                  <w:szCs w:val="20"/>
                </w:rPr>
                <w:delText>QI’</w:delText>
              </w:r>
            </w:del>
            <w:del w:id="1130" w:author="james" w:date="2016-03-29T16:40:00Z">
              <w:r w:rsidR="004414C6" w:rsidRPr="004414C6" w:rsidDel="001738D7">
                <w:rPr>
                  <w:rFonts w:asciiTheme="minorHAnsi" w:hAnsiTheme="minorHAnsi"/>
                  <w:sz w:val="20"/>
                  <w:szCs w:val="20"/>
                </w:rPr>
                <w:delText xml:space="preserve">, </w:delText>
              </w:r>
            </w:del>
            <w:del w:id="1131" w:author="james" w:date="2016-03-29T16:08:00Z">
              <w:r w:rsidR="004414C6" w:rsidRPr="004414C6" w:rsidDel="00046891">
                <w:rPr>
                  <w:rFonts w:asciiTheme="minorHAnsi" w:hAnsiTheme="minorHAnsi"/>
                  <w:sz w:val="20"/>
                  <w:szCs w:val="20"/>
                </w:rPr>
                <w:delText>Q’I</w:delText>
              </w:r>
            </w:del>
            <w:del w:id="1132" w:author="james" w:date="2016-03-29T16:40:00Z">
              <w:r w:rsidR="004414C6" w:rsidRPr="004414C6" w:rsidDel="001738D7">
                <w:rPr>
                  <w:rFonts w:asciiTheme="minorHAnsi" w:hAnsiTheme="minorHAnsi"/>
                  <w:sz w:val="20"/>
                  <w:szCs w:val="20"/>
                </w:rPr>
                <w:delText xml:space="preserve">, </w:delText>
              </w:r>
            </w:del>
            <w:del w:id="1133" w:author="james" w:date="2016-03-29T16:08:00Z">
              <w:r w:rsidR="004414C6" w:rsidRPr="004414C6" w:rsidDel="00046891">
                <w:rPr>
                  <w:rFonts w:asciiTheme="minorHAnsi" w:hAnsiTheme="minorHAnsi"/>
                  <w:sz w:val="20"/>
                  <w:szCs w:val="20"/>
                </w:rPr>
                <w:delText>Q’I’</w:delText>
              </w:r>
            </w:del>
          </w:p>
          <w:p w14:paraId="5C0411C6" w14:textId="282F7FEA" w:rsidR="00051C9F" w:rsidRPr="00DE07CD" w:rsidRDefault="004414C6" w:rsidP="00046891">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(where </w:t>
            </w:r>
            <w:del w:id="1134" w:author="james" w:date="2016-03-29T16:08:00Z">
              <w:r w:rsidRPr="004414C6" w:rsidDel="00046891">
                <w:rPr>
                  <w:rFonts w:asciiTheme="minorHAnsi" w:hAnsiTheme="minorHAnsi"/>
                  <w:sz w:val="20"/>
                  <w:szCs w:val="20"/>
                </w:rPr>
                <w:delText xml:space="preserve">‘ </w:delText>
              </w:r>
            </w:del>
            <w:ins w:id="1135" w:author="james" w:date="2016-03-29T16:08:00Z">
              <w:r w:rsidR="00046891">
                <w:rPr>
                  <w:rFonts w:asciiTheme="minorHAnsi" w:hAnsiTheme="minorHAnsi"/>
                  <w:sz w:val="20"/>
                  <w:szCs w:val="20"/>
                </w:rPr>
                <w:t>`n’</w:t>
              </w:r>
              <w:r w:rsidR="00046891" w:rsidRPr="004414C6">
                <w:rPr>
                  <w:rFonts w:asciiTheme="minorHAnsi" w:hAnsiTheme="minorHAnsi"/>
                  <w:sz w:val="20"/>
                  <w:szCs w:val="20"/>
                </w:rPr>
                <w:t xml:space="preserve"> </w:t>
              </w:r>
            </w:ins>
            <w:r w:rsidRPr="004414C6">
              <w:rPr>
                <w:rFonts w:asciiTheme="minorHAnsi" w:hAnsiTheme="minorHAnsi"/>
                <w:sz w:val="20"/>
                <w:szCs w:val="20"/>
              </w:rPr>
              <w:t>signifies inversion)</w:t>
            </w:r>
          </w:p>
        </w:tc>
        <w:tc>
          <w:tcPr>
            <w:tcW w:w="1052" w:type="dxa"/>
            <w:gridSpan w:val="3"/>
            <w:tcPrChange w:id="1136" w:author="markel arizabaleta" w:date="2017-07-24T16:45:00Z">
              <w:tcPr>
                <w:tcW w:w="1052" w:type="dxa"/>
                <w:gridSpan w:val="2"/>
              </w:tcPr>
            </w:tcPrChange>
          </w:tcPr>
          <w:p w14:paraId="232AB864" w14:textId="7512211F" w:rsidR="00051C9F" w:rsidRPr="00DE07CD" w:rsidRDefault="00733E15"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27" w:type="dxa"/>
            <w:tcPrChange w:id="1137" w:author="markel arizabaleta" w:date="2017-07-24T16:45:00Z">
              <w:tcPr>
                <w:tcW w:w="1165" w:type="dxa"/>
                <w:gridSpan w:val="2"/>
              </w:tcPr>
            </w:tcPrChange>
          </w:tcPr>
          <w:p w14:paraId="38F0978A" w14:textId="77777777" w:rsidR="00051C9F" w:rsidRPr="00DE07CD" w:rsidRDefault="00051C9F"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1361B4" w:rsidRPr="00DE07CD" w14:paraId="76656B19" w14:textId="77777777" w:rsidTr="002F365B">
        <w:trPr>
          <w:cantSplit/>
          <w:trPrChange w:id="1138" w:author="markel arizabaleta" w:date="2017-07-24T16:45:00Z">
            <w:trPr>
              <w:gridAfter w:val="0"/>
              <w:wAfter w:w="206" w:type="dxa"/>
              <w:cantSplit/>
            </w:trPr>
          </w:trPrChange>
        </w:trPr>
        <w:tc>
          <w:tcPr>
            <w:cnfStyle w:val="001000000000" w:firstRow="0" w:lastRow="0" w:firstColumn="1" w:lastColumn="0" w:oddVBand="0" w:evenVBand="0" w:oddHBand="0" w:evenHBand="0" w:firstRowFirstColumn="0" w:firstRowLastColumn="0" w:lastRowFirstColumn="0" w:lastRowLastColumn="0"/>
            <w:tcW w:w="1470" w:type="dxa"/>
            <w:tcPrChange w:id="1139" w:author="markel arizabaleta" w:date="2017-07-24T16:45:00Z">
              <w:tcPr>
                <w:tcW w:w="1465" w:type="dxa"/>
                <w:gridSpan w:val="2"/>
              </w:tcPr>
            </w:tcPrChange>
          </w:tcPr>
          <w:p w14:paraId="01C0C371" w14:textId="49C9AFDB" w:rsidR="003B5B1A" w:rsidDel="0039594A" w:rsidRDefault="004414C6" w:rsidP="009D44E3">
            <w:pPr>
              <w:rPr>
                <w:ins w:id="1140" w:author="markel arizabaleta [2]" w:date="2017-07-18T12:53:00Z"/>
                <w:del w:id="1141" w:author="Ronny" w:date="2017-07-19T11:06:00Z"/>
                <w:rFonts w:asciiTheme="minorHAnsi" w:hAnsiTheme="minorHAnsi"/>
                <w:sz w:val="20"/>
                <w:szCs w:val="20"/>
              </w:rPr>
            </w:pPr>
            <w:del w:id="1142" w:author="markel arizabaleta [2]" w:date="2017-07-18T10:45:00Z">
              <w:r w:rsidDel="00023B42">
                <w:rPr>
                  <w:rFonts w:asciiTheme="minorHAnsi" w:hAnsiTheme="minorHAnsi"/>
                  <w:sz w:val="20"/>
                  <w:szCs w:val="20"/>
                </w:rPr>
                <w:delText>ENC</w:delText>
              </w:r>
              <w:r w:rsidR="00A8551C" w:rsidDel="00023B42">
                <w:rPr>
                  <w:rFonts w:asciiTheme="minorHAnsi" w:hAnsiTheme="minorHAnsi"/>
                  <w:sz w:val="20"/>
                  <w:szCs w:val="20"/>
                </w:rPr>
                <w:delText>ODING</w:delText>
              </w:r>
            </w:del>
          </w:p>
          <w:p w14:paraId="6D6720A7" w14:textId="3EFCC28F" w:rsidR="004414C6" w:rsidRDefault="00023B42">
            <w:pPr>
              <w:rPr>
                <w:rFonts w:asciiTheme="minorHAnsi" w:hAnsiTheme="minorHAnsi"/>
                <w:sz w:val="20"/>
                <w:szCs w:val="20"/>
              </w:rPr>
            </w:pPr>
            <w:ins w:id="1143" w:author="markel arizabaleta [2]" w:date="2017-07-18T10:45:00Z">
              <w:r>
                <w:rPr>
                  <w:rFonts w:asciiTheme="minorHAnsi" w:hAnsiTheme="minorHAnsi"/>
                  <w:sz w:val="20"/>
                  <w:szCs w:val="20"/>
                </w:rPr>
                <w:t>encoding</w:t>
              </w:r>
            </w:ins>
          </w:p>
        </w:tc>
        <w:tc>
          <w:tcPr>
            <w:tcW w:w="2038" w:type="dxa"/>
            <w:gridSpan w:val="2"/>
            <w:tcPrChange w:id="1144" w:author="markel arizabaleta" w:date="2017-07-24T16:45:00Z">
              <w:tcPr>
                <w:tcW w:w="2033" w:type="dxa"/>
                <w:gridSpan w:val="2"/>
              </w:tcPr>
            </w:tcPrChange>
          </w:tcPr>
          <w:p w14:paraId="285C9D35" w14:textId="77777777" w:rsidR="004414C6" w:rsidRDefault="00A8551C"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Numeric encoding scheme</w:t>
            </w:r>
          </w:p>
        </w:tc>
        <w:tc>
          <w:tcPr>
            <w:tcW w:w="1373" w:type="dxa"/>
            <w:gridSpan w:val="2"/>
            <w:tcPrChange w:id="1145" w:author="markel arizabaleta" w:date="2017-07-24T16:45:00Z">
              <w:tcPr>
                <w:tcW w:w="1445" w:type="dxa"/>
                <w:gridSpan w:val="2"/>
              </w:tcPr>
            </w:tcPrChange>
          </w:tcPr>
          <w:p w14:paraId="0407C6E9" w14:textId="1F853BF1" w:rsidR="004414C6" w:rsidRDefault="004414C6"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del w:id="1146" w:author="markel arizabaleta [2]" w:date="2017-07-18T10:45:00Z">
              <w:r w:rsidDel="00023B42">
                <w:rPr>
                  <w:rFonts w:asciiTheme="minorHAnsi" w:hAnsiTheme="minorHAnsi"/>
                  <w:sz w:val="20"/>
                  <w:szCs w:val="20"/>
                </w:rPr>
                <w:delText>string</w:delText>
              </w:r>
            </w:del>
            <w:ins w:id="1147" w:author="markel arizabaleta" w:date="2017-07-20T13:47:00Z">
              <w:r w:rsidR="00A92A4C">
                <w:rPr>
                  <w:rFonts w:asciiTheme="minorHAnsi" w:hAnsiTheme="minorHAnsi"/>
                  <w:sz w:val="20"/>
                  <w:szCs w:val="20"/>
                </w:rPr>
                <w:t>e</w:t>
              </w:r>
            </w:ins>
            <w:ins w:id="1148" w:author="markel arizabaleta [2]" w:date="2017-07-18T10:45:00Z">
              <w:del w:id="1149" w:author="markel arizabaleta" w:date="2017-07-20T13:47:00Z">
                <w:r w:rsidR="00023B42" w:rsidDel="00A92A4C">
                  <w:rPr>
                    <w:rFonts w:asciiTheme="minorHAnsi" w:hAnsiTheme="minorHAnsi"/>
                    <w:sz w:val="20"/>
                    <w:szCs w:val="20"/>
                  </w:rPr>
                  <w:delText>E</w:delText>
                </w:r>
              </w:del>
              <w:r w:rsidR="00023B42">
                <w:rPr>
                  <w:rFonts w:asciiTheme="minorHAnsi" w:hAnsiTheme="minorHAnsi"/>
                  <w:sz w:val="20"/>
                  <w:szCs w:val="20"/>
                </w:rPr>
                <w:t>numerator</w:t>
              </w:r>
            </w:ins>
          </w:p>
        </w:tc>
        <w:tc>
          <w:tcPr>
            <w:tcW w:w="2328" w:type="dxa"/>
            <w:tcPrChange w:id="1150" w:author="markel arizabaleta" w:date="2017-07-24T16:45:00Z">
              <w:tcPr>
                <w:tcW w:w="2328" w:type="dxa"/>
                <w:gridSpan w:val="2"/>
              </w:tcPr>
            </w:tcPrChange>
          </w:tcPr>
          <w:p w14:paraId="39668527" w14:textId="40B4C4FB" w:rsidR="004414C6" w:rsidDel="00D41881" w:rsidRDefault="004414C6" w:rsidP="00545F9E">
            <w:pPr>
              <w:cnfStyle w:val="000000000000" w:firstRow="0" w:lastRow="0" w:firstColumn="0" w:lastColumn="0" w:oddVBand="0" w:evenVBand="0" w:oddHBand="0" w:evenHBand="0" w:firstRowFirstColumn="0" w:firstRowLastColumn="0" w:lastRowFirstColumn="0" w:lastRowLastColumn="0"/>
              <w:rPr>
                <w:del w:id="1151" w:author="james" w:date="2016-03-29T12:04:00Z"/>
                <w:rFonts w:asciiTheme="minorHAnsi" w:hAnsiTheme="minorHAnsi"/>
                <w:sz w:val="20"/>
                <w:szCs w:val="20"/>
              </w:rPr>
            </w:pPr>
            <w:del w:id="1152" w:author="james" w:date="2016-03-29T12:04:00Z">
              <w:r w:rsidDel="00D41881">
                <w:rPr>
                  <w:rFonts w:asciiTheme="minorHAnsi" w:hAnsiTheme="minorHAnsi"/>
                  <w:sz w:val="20"/>
                  <w:szCs w:val="20"/>
                </w:rPr>
                <w:delText>SIGN – sign bit</w:delText>
              </w:r>
            </w:del>
          </w:p>
          <w:p w14:paraId="2D0EFEF6" w14:textId="71F59E5B" w:rsidR="004414C6" w:rsidDel="00D41881" w:rsidRDefault="004414C6" w:rsidP="00545F9E">
            <w:pPr>
              <w:cnfStyle w:val="000000000000" w:firstRow="0" w:lastRow="0" w:firstColumn="0" w:lastColumn="0" w:oddVBand="0" w:evenVBand="0" w:oddHBand="0" w:evenHBand="0" w:firstRowFirstColumn="0" w:firstRowLastColumn="0" w:lastRowFirstColumn="0" w:lastRowLastColumn="0"/>
              <w:rPr>
                <w:del w:id="1153" w:author="james" w:date="2016-03-29T12:04:00Z"/>
                <w:rFonts w:asciiTheme="minorHAnsi" w:hAnsiTheme="minorHAnsi"/>
                <w:sz w:val="20"/>
                <w:szCs w:val="20"/>
              </w:rPr>
            </w:pPr>
            <w:del w:id="1154" w:author="james" w:date="2016-03-29T12:04:00Z">
              <w:r w:rsidDel="00D41881">
                <w:rPr>
                  <w:rFonts w:asciiTheme="minorHAnsi" w:hAnsiTheme="minorHAnsi"/>
                  <w:sz w:val="20"/>
                  <w:szCs w:val="20"/>
                </w:rPr>
                <w:delText>SM – sign-magnitude</w:delText>
              </w:r>
            </w:del>
          </w:p>
          <w:p w14:paraId="3357FC62" w14:textId="76C90CB4" w:rsidR="004414C6" w:rsidDel="00D41881" w:rsidRDefault="004414C6" w:rsidP="001C1B6B">
            <w:pPr>
              <w:cnfStyle w:val="000000000000" w:firstRow="0" w:lastRow="0" w:firstColumn="0" w:lastColumn="0" w:oddVBand="0" w:evenVBand="0" w:oddHBand="0" w:evenHBand="0" w:firstRowFirstColumn="0" w:firstRowLastColumn="0" w:lastRowFirstColumn="0" w:lastRowLastColumn="0"/>
              <w:rPr>
                <w:del w:id="1155" w:author="james" w:date="2016-03-29T12:04:00Z"/>
                <w:rFonts w:asciiTheme="minorHAnsi" w:hAnsiTheme="minorHAnsi"/>
                <w:sz w:val="20"/>
                <w:szCs w:val="20"/>
              </w:rPr>
            </w:pPr>
            <w:del w:id="1156" w:author="james" w:date="2016-03-29T12:04:00Z">
              <w:r w:rsidDel="00D41881">
                <w:rPr>
                  <w:rFonts w:asciiTheme="minorHAnsi" w:hAnsiTheme="minorHAnsi"/>
                  <w:sz w:val="20"/>
                  <w:szCs w:val="20"/>
                </w:rPr>
                <w:delText>INT – twos complement</w:delText>
              </w:r>
            </w:del>
          </w:p>
          <w:p w14:paraId="517A0D59" w14:textId="19F95B24" w:rsidR="004414C6" w:rsidDel="00D41881" w:rsidRDefault="004414C6" w:rsidP="00BF1947">
            <w:pPr>
              <w:cnfStyle w:val="000000000000" w:firstRow="0" w:lastRow="0" w:firstColumn="0" w:lastColumn="0" w:oddVBand="0" w:evenVBand="0" w:oddHBand="0" w:evenHBand="0" w:firstRowFirstColumn="0" w:firstRowLastColumn="0" w:lastRowFirstColumn="0" w:lastRowLastColumn="0"/>
              <w:rPr>
                <w:del w:id="1157" w:author="james" w:date="2016-03-29T12:04:00Z"/>
                <w:rFonts w:asciiTheme="minorHAnsi" w:hAnsiTheme="minorHAnsi"/>
                <w:sz w:val="20"/>
                <w:szCs w:val="20"/>
              </w:rPr>
            </w:pPr>
            <w:del w:id="1158" w:author="james" w:date="2016-03-29T12:04:00Z">
              <w:r w:rsidDel="00D41881">
                <w:rPr>
                  <w:rFonts w:asciiTheme="minorHAnsi" w:hAnsiTheme="minorHAnsi"/>
                  <w:sz w:val="20"/>
                  <w:szCs w:val="20"/>
                </w:rPr>
                <w:delText>BIN – offset binary</w:delText>
              </w:r>
            </w:del>
          </w:p>
          <w:p w14:paraId="525EEFB0" w14:textId="37539711" w:rsidR="004414C6" w:rsidRPr="004414C6" w:rsidRDefault="004414C6" w:rsidP="002F365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del w:id="1159" w:author="james" w:date="2016-03-29T12:04:00Z">
              <w:r w:rsidRPr="004414C6" w:rsidDel="00D41881">
                <w:rPr>
                  <w:rFonts w:asciiTheme="minorHAnsi" w:hAnsiTheme="minorHAnsi"/>
                  <w:sz w:val="20"/>
                  <w:szCs w:val="20"/>
                </w:rPr>
                <w:delText>FP</w:delText>
              </w:r>
              <w:r w:rsidDel="00D41881">
                <w:rPr>
                  <w:rFonts w:asciiTheme="minorHAnsi" w:hAnsiTheme="minorHAnsi"/>
                  <w:sz w:val="20"/>
                  <w:szCs w:val="20"/>
                </w:rPr>
                <w:delText xml:space="preserve"> – floating point</w:delText>
              </w:r>
            </w:del>
            <w:ins w:id="1160" w:author="james" w:date="2016-03-29T12:04:00Z">
              <w:r w:rsidR="00D41881">
                <w:rPr>
                  <w:rFonts w:asciiTheme="minorHAnsi" w:hAnsiTheme="minorHAnsi"/>
                  <w:sz w:val="20"/>
                  <w:szCs w:val="20"/>
                </w:rPr>
                <w:t>See</w:t>
              </w:r>
              <w:r w:rsidR="00D41881" w:rsidRPr="00D41881">
                <w:rPr>
                  <w:rFonts w:asciiTheme="minorHAnsi" w:hAnsiTheme="minorHAnsi"/>
                  <w:sz w:val="20"/>
                  <w:szCs w:val="20"/>
                </w:rPr>
                <w:t xml:space="preserve"> </w:t>
              </w:r>
            </w:ins>
            <w:ins w:id="1161" w:author="markel arizabaleta" w:date="2017-07-24T16:46:00Z">
              <w:r w:rsidR="002F365B">
                <w:rPr>
                  <w:rFonts w:asciiTheme="minorHAnsi" w:hAnsiTheme="minorHAnsi"/>
                  <w:sz w:val="20"/>
                  <w:szCs w:val="20"/>
                </w:rPr>
                <w:fldChar w:fldCharType="begin"/>
              </w:r>
              <w:r w:rsidR="002F365B">
                <w:rPr>
                  <w:rFonts w:asciiTheme="minorHAnsi" w:hAnsiTheme="minorHAnsi"/>
                  <w:sz w:val="20"/>
                  <w:szCs w:val="20"/>
                </w:rPr>
                <w:instrText xml:space="preserve"> REF _Ref447016384 \h </w:instrText>
              </w:r>
            </w:ins>
            <w:r w:rsidR="002F365B">
              <w:rPr>
                <w:rFonts w:asciiTheme="minorHAnsi" w:hAnsiTheme="minorHAnsi"/>
                <w:sz w:val="20"/>
                <w:szCs w:val="20"/>
              </w:rPr>
              <w:instrText xml:space="preserve"> \* MERGEFORMAT </w:instrText>
            </w:r>
            <w:r w:rsidR="002F365B">
              <w:rPr>
                <w:rFonts w:asciiTheme="minorHAnsi" w:hAnsiTheme="minorHAnsi"/>
                <w:sz w:val="20"/>
                <w:szCs w:val="20"/>
              </w:rPr>
            </w:r>
            <w:r w:rsidR="002F365B">
              <w:rPr>
                <w:rFonts w:asciiTheme="minorHAnsi" w:hAnsiTheme="minorHAnsi"/>
                <w:sz w:val="20"/>
                <w:szCs w:val="20"/>
              </w:rPr>
              <w:fldChar w:fldCharType="separate"/>
            </w:r>
            <w:ins w:id="1162" w:author="markel arizabaleta" w:date="2017-07-24T16:46:00Z">
              <w:r w:rsidR="002F365B" w:rsidRPr="002F365B">
                <w:rPr>
                  <w:rFonts w:asciiTheme="minorHAnsi" w:hAnsiTheme="minorHAnsi"/>
                  <w:sz w:val="20"/>
                  <w:szCs w:val="20"/>
                  <w:rPrChange w:id="1163" w:author="markel arizabaleta" w:date="2017-07-24T16:47:00Z">
                    <w:rPr>
                      <w:b/>
                      <w:bCs/>
                    </w:rPr>
                  </w:rPrChange>
                </w:rPr>
                <w:t>Table 8</w:t>
              </w:r>
              <w:r w:rsidR="002F365B">
                <w:rPr>
                  <w:rFonts w:asciiTheme="minorHAnsi" w:hAnsiTheme="minorHAnsi"/>
                  <w:sz w:val="20"/>
                  <w:szCs w:val="20"/>
                </w:rPr>
                <w:fldChar w:fldCharType="end"/>
              </w:r>
            </w:ins>
            <w:ins w:id="1164" w:author="james" w:date="2016-03-29T12:04:00Z">
              <w:r w:rsidR="00D41881" w:rsidRPr="00D41881">
                <w:rPr>
                  <w:rFonts w:asciiTheme="minorHAnsi" w:hAnsiTheme="minorHAnsi"/>
                  <w:sz w:val="20"/>
                  <w:szCs w:val="20"/>
                </w:rPr>
                <w:fldChar w:fldCharType="begin"/>
              </w:r>
              <w:r w:rsidR="00D41881" w:rsidRPr="00D41881">
                <w:rPr>
                  <w:rFonts w:asciiTheme="minorHAnsi" w:hAnsiTheme="minorHAnsi"/>
                  <w:sz w:val="20"/>
                  <w:szCs w:val="20"/>
                </w:rPr>
                <w:instrText xml:space="preserve"> REF _Ref447016384 \h </w:instrText>
              </w:r>
            </w:ins>
            <w:r w:rsidR="00D41881" w:rsidRPr="00D41881">
              <w:rPr>
                <w:rFonts w:asciiTheme="minorHAnsi" w:hAnsiTheme="minorHAnsi"/>
                <w:sz w:val="20"/>
                <w:szCs w:val="20"/>
              </w:rPr>
              <w:instrText xml:space="preserve"> \* MERGEFORMAT </w:instrText>
            </w:r>
            <w:r w:rsidR="00D41881" w:rsidRPr="00D41881">
              <w:rPr>
                <w:rFonts w:asciiTheme="minorHAnsi" w:hAnsiTheme="minorHAnsi"/>
                <w:sz w:val="20"/>
                <w:szCs w:val="20"/>
              </w:rPr>
            </w:r>
            <w:r w:rsidR="00D41881" w:rsidRPr="00D41881">
              <w:rPr>
                <w:rFonts w:asciiTheme="minorHAnsi" w:hAnsiTheme="minorHAnsi"/>
                <w:sz w:val="20"/>
                <w:szCs w:val="20"/>
              </w:rPr>
              <w:fldChar w:fldCharType="end"/>
            </w:r>
          </w:p>
        </w:tc>
        <w:tc>
          <w:tcPr>
            <w:tcW w:w="1052" w:type="dxa"/>
            <w:gridSpan w:val="3"/>
            <w:tcPrChange w:id="1165" w:author="markel arizabaleta" w:date="2017-07-24T16:45:00Z">
              <w:tcPr>
                <w:tcW w:w="1052" w:type="dxa"/>
                <w:gridSpan w:val="2"/>
              </w:tcPr>
            </w:tcPrChange>
          </w:tcPr>
          <w:p w14:paraId="1F1E2368" w14:textId="538D91AE" w:rsidR="004414C6" w:rsidRDefault="00733E15"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27" w:type="dxa"/>
            <w:tcPrChange w:id="1166" w:author="markel arizabaleta" w:date="2017-07-24T16:45:00Z">
              <w:tcPr>
                <w:tcW w:w="1165" w:type="dxa"/>
                <w:gridSpan w:val="2"/>
              </w:tcPr>
            </w:tcPrChange>
          </w:tcPr>
          <w:p w14:paraId="624118E8" w14:textId="77777777" w:rsidR="004414C6" w:rsidRPr="00DE07CD" w:rsidRDefault="004414C6" w:rsidP="00522E0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151EDFC1" w14:textId="77777777" w:rsidR="00051C9F" w:rsidRPr="006D39DB" w:rsidDel="00EF4C9D" w:rsidRDefault="004414C6" w:rsidP="00545F9E">
      <w:pPr>
        <w:rPr>
          <w:del w:id="1167" w:author="markel arizabaleta" w:date="2017-08-03T16:50:00Z"/>
          <w:sz w:val="20"/>
          <w:szCs w:val="20"/>
        </w:rPr>
      </w:pPr>
      <w:r>
        <w:rPr>
          <w:sz w:val="20"/>
          <w:szCs w:val="20"/>
          <w:vertAlign w:val="superscript"/>
        </w:rPr>
        <w:t>1</w:t>
      </w:r>
      <w:r w:rsidR="00051C9F" w:rsidRPr="006D39DB">
        <w:rPr>
          <w:sz w:val="20"/>
          <w:szCs w:val="20"/>
        </w:rPr>
        <w:t xml:space="preserve"> Multiple instances of these parameters may exist. The parser shall enumerate accordingly</w:t>
      </w:r>
    </w:p>
    <w:p w14:paraId="5C7A9AB8" w14:textId="0C1AE078" w:rsidR="00051C9F" w:rsidDel="00EF4C9D" w:rsidRDefault="00051C9F" w:rsidP="00545F9E">
      <w:pPr>
        <w:rPr>
          <w:del w:id="1168" w:author="markel arizabaleta" w:date="2017-08-03T16:50:00Z"/>
        </w:rPr>
      </w:pPr>
    </w:p>
    <w:p w14:paraId="668E7A1B" w14:textId="7E221C1B" w:rsidR="00144168" w:rsidRDefault="00144168">
      <w:pPr>
        <w:rPr>
          <w:b/>
          <w:bCs/>
          <w:sz w:val="20"/>
          <w:szCs w:val="20"/>
        </w:rPr>
      </w:pPr>
      <w:del w:id="1169" w:author="markel arizabaleta" w:date="2017-08-03T16:50:00Z">
        <w:r w:rsidDel="00EF4C9D">
          <w:br w:type="page"/>
        </w:r>
      </w:del>
    </w:p>
    <w:p w14:paraId="02EF41EB" w14:textId="0E29A7D3" w:rsidR="00FD7FE3" w:rsidDel="00E57299" w:rsidRDefault="00FD7FE3" w:rsidP="00BF1947">
      <w:pPr>
        <w:pStyle w:val="Caption"/>
        <w:keepNext/>
        <w:rPr>
          <w:del w:id="1170" w:author="james" w:date="2016-03-29T11:57:00Z"/>
        </w:rPr>
      </w:pPr>
      <w:del w:id="1171" w:author="james" w:date="2016-03-29T11:57:00Z">
        <w:r w:rsidDel="00E57299">
          <w:delText xml:space="preserve">Table </w:delText>
        </w:r>
        <w:r w:rsidR="0096189C" w:rsidDel="00E57299">
          <w:rPr>
            <w:b w:val="0"/>
            <w:bCs w:val="0"/>
          </w:rPr>
          <w:fldChar w:fldCharType="begin"/>
        </w:r>
        <w:r w:rsidR="0096189C" w:rsidDel="00E57299">
          <w:delInstrText xml:space="preserve"> SEQ Table \* ARABIC </w:delInstrText>
        </w:r>
        <w:r w:rsidR="0096189C" w:rsidDel="00E57299">
          <w:rPr>
            <w:b w:val="0"/>
            <w:bCs w:val="0"/>
          </w:rPr>
          <w:fldChar w:fldCharType="separate"/>
        </w:r>
        <w:r w:rsidR="003E334D" w:rsidDel="00E57299">
          <w:rPr>
            <w:noProof/>
          </w:rPr>
          <w:delText>8</w:delText>
        </w:r>
        <w:r w:rsidR="0096189C" w:rsidDel="00E57299">
          <w:rPr>
            <w:b w:val="0"/>
            <w:bCs w:val="0"/>
            <w:noProof/>
          </w:rPr>
          <w:fldChar w:fldCharType="end"/>
        </w:r>
        <w:r w:rsidDel="00E57299">
          <w:delText xml:space="preserve"> - Sample Encoding Schemes</w:delText>
        </w:r>
      </w:del>
    </w:p>
    <w:tbl>
      <w:tblPr>
        <w:tblStyle w:val="MediumShading1-Accent1"/>
        <w:tblW w:w="0" w:type="auto"/>
        <w:tblLayout w:type="fixed"/>
        <w:tblLook w:val="0620" w:firstRow="1" w:lastRow="0" w:firstColumn="0" w:lastColumn="0" w:noHBand="1" w:noVBand="1"/>
      </w:tblPr>
      <w:tblGrid>
        <w:gridCol w:w="534"/>
        <w:gridCol w:w="204"/>
        <w:gridCol w:w="1530"/>
        <w:gridCol w:w="3403"/>
        <w:gridCol w:w="917"/>
        <w:gridCol w:w="1530"/>
      </w:tblGrid>
      <w:tr w:rsidR="00FD7FE3" w:rsidRPr="00DE07CD" w:rsidDel="00E57299" w14:paraId="56435ADE" w14:textId="75B18C84" w:rsidTr="00144168">
        <w:trPr>
          <w:cnfStyle w:val="100000000000" w:firstRow="1" w:lastRow="0" w:firstColumn="0" w:lastColumn="0" w:oddVBand="0" w:evenVBand="0" w:oddHBand="0" w:evenHBand="0" w:firstRowFirstColumn="0" w:firstRowLastColumn="0" w:lastRowFirstColumn="0" w:lastRowLastColumn="0"/>
          <w:cantSplit/>
          <w:trHeight w:val="2149"/>
          <w:tblHeader/>
          <w:del w:id="1172" w:author="james" w:date="2016-03-29T11:57:00Z"/>
        </w:trPr>
        <w:tc>
          <w:tcPr>
            <w:tcW w:w="738" w:type="dxa"/>
            <w:gridSpan w:val="2"/>
            <w:textDirection w:val="btLr"/>
          </w:tcPr>
          <w:p w14:paraId="2FC07B43" w14:textId="45AE3482" w:rsidR="00FD7FE3" w:rsidRPr="00944009" w:rsidDel="00E57299" w:rsidRDefault="00FD7FE3" w:rsidP="007B116E">
            <w:pPr>
              <w:ind w:left="113" w:right="113"/>
              <w:rPr>
                <w:del w:id="1173" w:author="james" w:date="2016-03-29T11:57:00Z"/>
                <w:color w:val="auto"/>
              </w:rPr>
            </w:pPr>
            <w:del w:id="1174" w:author="james" w:date="2016-03-29T11:57:00Z">
              <w:r w:rsidRPr="00944009" w:rsidDel="00E57299">
                <w:rPr>
                  <w:color w:val="auto"/>
                </w:rPr>
                <w:delText>Q</w:delText>
              </w:r>
              <w:r w:rsidR="00367133" w:rsidRPr="00944009" w:rsidDel="00E57299">
                <w:rPr>
                  <w:color w:val="auto"/>
                </w:rPr>
                <w:delText>UANTIZATION</w:delText>
              </w:r>
            </w:del>
          </w:p>
        </w:tc>
        <w:tc>
          <w:tcPr>
            <w:tcW w:w="1530" w:type="dxa"/>
          </w:tcPr>
          <w:p w14:paraId="0645773D" w14:textId="5E49CD5C" w:rsidR="00FD7FE3" w:rsidRPr="00944009" w:rsidDel="00E57299" w:rsidRDefault="00FD7FE3" w:rsidP="00944009">
            <w:pPr>
              <w:rPr>
                <w:del w:id="1175" w:author="james" w:date="2016-03-29T11:57:00Z"/>
                <w:color w:val="auto"/>
              </w:rPr>
            </w:pPr>
            <w:del w:id="1176" w:author="james" w:date="2016-03-29T11:57:00Z">
              <w:r w:rsidRPr="00944009" w:rsidDel="00E57299">
                <w:rPr>
                  <w:color w:val="auto"/>
                </w:rPr>
                <w:delText>Encoding</w:delText>
              </w:r>
            </w:del>
          </w:p>
        </w:tc>
        <w:tc>
          <w:tcPr>
            <w:tcW w:w="3403" w:type="dxa"/>
          </w:tcPr>
          <w:p w14:paraId="31FC04A0" w14:textId="043D45F0" w:rsidR="00FD7FE3" w:rsidRPr="00944009" w:rsidDel="00E57299" w:rsidRDefault="00FD7FE3" w:rsidP="00944009">
            <w:pPr>
              <w:rPr>
                <w:del w:id="1177" w:author="james" w:date="2016-03-29T11:57:00Z"/>
                <w:color w:val="auto"/>
              </w:rPr>
            </w:pPr>
            <w:commentRangeStart w:id="1178"/>
            <w:del w:id="1179" w:author="james" w:date="2016-03-29T11:57:00Z">
              <w:r w:rsidRPr="00944009" w:rsidDel="00E57299">
                <w:rPr>
                  <w:color w:val="auto"/>
                </w:rPr>
                <w:delText>Set</w:delText>
              </w:r>
              <w:commentRangeEnd w:id="1178"/>
              <w:r w:rsidR="00844571" w:rsidDel="00E57299">
                <w:rPr>
                  <w:rStyle w:val="CommentReference"/>
                  <w:b w:val="0"/>
                  <w:bCs w:val="0"/>
                  <w:color w:val="auto"/>
                </w:rPr>
                <w:commentReference w:id="1178"/>
              </w:r>
            </w:del>
          </w:p>
        </w:tc>
        <w:tc>
          <w:tcPr>
            <w:tcW w:w="917" w:type="dxa"/>
          </w:tcPr>
          <w:p w14:paraId="2C4A4112" w14:textId="3EA68B3E" w:rsidR="00FD7FE3" w:rsidRPr="00944009" w:rsidDel="00E57299" w:rsidRDefault="00FD7FE3">
            <w:pPr>
              <w:rPr>
                <w:del w:id="1180" w:author="james" w:date="2016-03-29T11:57:00Z"/>
                <w:color w:val="auto"/>
              </w:rPr>
            </w:pPr>
            <w:del w:id="1181" w:author="james" w:date="2016-03-29T11:57:00Z">
              <w:r w:rsidRPr="00944009" w:rsidDel="00E57299">
                <w:rPr>
                  <w:color w:val="auto"/>
                </w:rPr>
                <w:delText>Range Min</w:delText>
              </w:r>
            </w:del>
          </w:p>
        </w:tc>
        <w:tc>
          <w:tcPr>
            <w:tcW w:w="1530" w:type="dxa"/>
          </w:tcPr>
          <w:p w14:paraId="37AF2C4D" w14:textId="159AFB90" w:rsidR="00FD7FE3" w:rsidRPr="00944009" w:rsidDel="00E57299" w:rsidRDefault="00FD7FE3">
            <w:pPr>
              <w:rPr>
                <w:del w:id="1182" w:author="james" w:date="2016-03-29T11:57:00Z"/>
                <w:color w:val="auto"/>
              </w:rPr>
            </w:pPr>
            <w:del w:id="1183" w:author="james" w:date="2016-03-29T11:57:00Z">
              <w:r w:rsidRPr="00944009" w:rsidDel="00E57299">
                <w:rPr>
                  <w:color w:val="auto"/>
                </w:rPr>
                <w:delText>Range Max</w:delText>
              </w:r>
            </w:del>
          </w:p>
        </w:tc>
      </w:tr>
      <w:tr w:rsidR="00FD7FE3" w:rsidRPr="00DE07CD" w:rsidDel="00E57299" w14:paraId="13899376" w14:textId="64909AF5" w:rsidTr="00F0495D">
        <w:trPr>
          <w:del w:id="1184" w:author="james" w:date="2016-03-29T11:57:00Z"/>
        </w:trPr>
        <w:tc>
          <w:tcPr>
            <w:tcW w:w="534" w:type="dxa"/>
          </w:tcPr>
          <w:p w14:paraId="7101C8C4" w14:textId="4157E7C5" w:rsidR="00FD7FE3" w:rsidRPr="001C61A1" w:rsidDel="00E57299" w:rsidRDefault="00FD7FE3" w:rsidP="00A503DE">
            <w:pPr>
              <w:rPr>
                <w:del w:id="1185" w:author="james" w:date="2016-03-29T11:57:00Z"/>
                <w:sz w:val="20"/>
                <w:szCs w:val="20"/>
              </w:rPr>
            </w:pPr>
            <w:del w:id="1186" w:author="james" w:date="2016-03-29T11:57:00Z">
              <w:r w:rsidRPr="001C61A1" w:rsidDel="00E57299">
                <w:rPr>
                  <w:sz w:val="20"/>
                  <w:szCs w:val="20"/>
                </w:rPr>
                <w:delText>1</w:delText>
              </w:r>
            </w:del>
          </w:p>
        </w:tc>
        <w:tc>
          <w:tcPr>
            <w:tcW w:w="1734" w:type="dxa"/>
            <w:gridSpan w:val="2"/>
          </w:tcPr>
          <w:p w14:paraId="6C800A66" w14:textId="4D75889F" w:rsidR="00FD7FE3" w:rsidRPr="001C61A1" w:rsidDel="00E57299" w:rsidRDefault="00FD7FE3" w:rsidP="00DB344F">
            <w:pPr>
              <w:rPr>
                <w:del w:id="1187" w:author="james" w:date="2016-03-29T11:57:00Z"/>
                <w:sz w:val="20"/>
                <w:szCs w:val="20"/>
              </w:rPr>
            </w:pPr>
            <w:del w:id="1188" w:author="james" w:date="2016-03-29T11:57:00Z">
              <w:r w:rsidRPr="001C61A1" w:rsidDel="00E57299">
                <w:rPr>
                  <w:sz w:val="20"/>
                  <w:szCs w:val="20"/>
                </w:rPr>
                <w:delText>sign</w:delText>
              </w:r>
            </w:del>
          </w:p>
        </w:tc>
        <w:tc>
          <w:tcPr>
            <w:tcW w:w="3403" w:type="dxa"/>
          </w:tcPr>
          <w:p w14:paraId="071BED5C" w14:textId="771F6EC3" w:rsidR="00FD7FE3" w:rsidRPr="001C61A1" w:rsidDel="00E57299" w:rsidRDefault="00FD7FE3" w:rsidP="00545F9E">
            <w:pPr>
              <w:rPr>
                <w:del w:id="1189" w:author="james" w:date="2016-03-29T11:57:00Z"/>
                <w:sz w:val="20"/>
                <w:szCs w:val="20"/>
              </w:rPr>
            </w:pPr>
            <w:del w:id="1190" w:author="james" w:date="2016-03-29T11:57:00Z">
              <w:r w:rsidRPr="001C61A1" w:rsidDel="00E57299">
                <w:rPr>
                  <w:sz w:val="20"/>
                  <w:szCs w:val="20"/>
                </w:rPr>
                <w:delText>{-1, +1}</w:delText>
              </w:r>
            </w:del>
          </w:p>
        </w:tc>
        <w:tc>
          <w:tcPr>
            <w:tcW w:w="917" w:type="dxa"/>
          </w:tcPr>
          <w:p w14:paraId="556D911A" w14:textId="0A573AFD" w:rsidR="00FD7FE3" w:rsidRPr="001C61A1" w:rsidDel="00E57299" w:rsidRDefault="00FD7FE3" w:rsidP="00545F9E">
            <w:pPr>
              <w:rPr>
                <w:del w:id="1191" w:author="james" w:date="2016-03-29T11:57:00Z"/>
                <w:sz w:val="20"/>
                <w:szCs w:val="20"/>
              </w:rPr>
            </w:pPr>
            <w:del w:id="1192" w:author="james" w:date="2016-03-29T11:57:00Z">
              <w:r w:rsidRPr="001C61A1" w:rsidDel="00E57299">
                <w:rPr>
                  <w:sz w:val="20"/>
                  <w:szCs w:val="20"/>
                </w:rPr>
                <w:delText>-1</w:delText>
              </w:r>
            </w:del>
          </w:p>
        </w:tc>
        <w:tc>
          <w:tcPr>
            <w:tcW w:w="1530" w:type="dxa"/>
          </w:tcPr>
          <w:p w14:paraId="67647280" w14:textId="48D66940" w:rsidR="00FD7FE3" w:rsidRPr="001C61A1" w:rsidDel="00E57299" w:rsidRDefault="00FD7FE3" w:rsidP="001C1B6B">
            <w:pPr>
              <w:rPr>
                <w:del w:id="1193" w:author="james" w:date="2016-03-29T11:57:00Z"/>
                <w:sz w:val="20"/>
                <w:szCs w:val="20"/>
              </w:rPr>
            </w:pPr>
            <w:del w:id="1194" w:author="james" w:date="2016-03-29T11:57:00Z">
              <w:r w:rsidRPr="001C61A1" w:rsidDel="00E57299">
                <w:rPr>
                  <w:sz w:val="20"/>
                  <w:szCs w:val="20"/>
                </w:rPr>
                <w:delText>+1</w:delText>
              </w:r>
            </w:del>
          </w:p>
        </w:tc>
      </w:tr>
      <w:tr w:rsidR="00FD7FE3" w:rsidRPr="00DE07CD" w:rsidDel="00E57299" w14:paraId="7E2CA702" w14:textId="260AFCA1" w:rsidTr="00F0495D">
        <w:trPr>
          <w:del w:id="1195" w:author="james" w:date="2016-03-29T11:57:00Z"/>
        </w:trPr>
        <w:tc>
          <w:tcPr>
            <w:tcW w:w="534" w:type="dxa"/>
            <w:vMerge w:val="restart"/>
            <w:shd w:val="clear" w:color="auto" w:fill="DBE5F1" w:themeFill="accent1" w:themeFillTint="33"/>
          </w:tcPr>
          <w:p w14:paraId="1FEACC1E" w14:textId="783342D3" w:rsidR="00FD7FE3" w:rsidRPr="001C61A1" w:rsidDel="00E57299" w:rsidRDefault="00FD7FE3" w:rsidP="00A503DE">
            <w:pPr>
              <w:rPr>
                <w:del w:id="1196" w:author="james" w:date="2016-03-29T11:57:00Z"/>
                <w:sz w:val="20"/>
                <w:szCs w:val="20"/>
              </w:rPr>
            </w:pPr>
            <w:del w:id="1197" w:author="james" w:date="2016-03-29T11:57:00Z">
              <w:r w:rsidRPr="001C61A1" w:rsidDel="00E57299">
                <w:rPr>
                  <w:sz w:val="20"/>
                  <w:szCs w:val="20"/>
                </w:rPr>
                <w:delText>2</w:delText>
              </w:r>
            </w:del>
          </w:p>
        </w:tc>
        <w:tc>
          <w:tcPr>
            <w:tcW w:w="1734" w:type="dxa"/>
            <w:gridSpan w:val="2"/>
            <w:shd w:val="clear" w:color="auto" w:fill="DBE5F1" w:themeFill="accent1" w:themeFillTint="33"/>
          </w:tcPr>
          <w:p w14:paraId="0DA561DC" w14:textId="0BF8C78A" w:rsidR="00FD7FE3" w:rsidRPr="001C61A1" w:rsidDel="00E57299" w:rsidRDefault="00FD7FE3" w:rsidP="00DB344F">
            <w:pPr>
              <w:rPr>
                <w:del w:id="1198" w:author="james" w:date="2016-03-29T11:57:00Z"/>
                <w:sz w:val="20"/>
                <w:szCs w:val="20"/>
              </w:rPr>
            </w:pPr>
            <w:del w:id="1199" w:author="james" w:date="2016-03-29T11:57:00Z">
              <w:r w:rsidRPr="001C61A1" w:rsidDel="00E57299">
                <w:rPr>
                  <w:sz w:val="20"/>
                  <w:szCs w:val="20"/>
                </w:rPr>
                <w:delText>sign-magnitude</w:delText>
              </w:r>
            </w:del>
          </w:p>
        </w:tc>
        <w:tc>
          <w:tcPr>
            <w:tcW w:w="3403" w:type="dxa"/>
            <w:shd w:val="clear" w:color="auto" w:fill="DBE5F1" w:themeFill="accent1" w:themeFillTint="33"/>
          </w:tcPr>
          <w:p w14:paraId="1CA7E8ED" w14:textId="7462946B" w:rsidR="00FD7FE3" w:rsidRPr="001C61A1" w:rsidDel="00E57299" w:rsidRDefault="00FD7FE3" w:rsidP="00545F9E">
            <w:pPr>
              <w:rPr>
                <w:del w:id="1200" w:author="james" w:date="2016-03-29T11:57:00Z"/>
                <w:sz w:val="20"/>
                <w:szCs w:val="20"/>
              </w:rPr>
            </w:pPr>
            <w:del w:id="1201" w:author="james" w:date="2016-03-29T11:57:00Z">
              <w:r w:rsidRPr="001C61A1" w:rsidDel="00E57299">
                <w:rPr>
                  <w:sz w:val="20"/>
                  <w:szCs w:val="20"/>
                </w:rPr>
                <w:delText>{-3, -1, +1, +3}</w:delText>
              </w:r>
            </w:del>
          </w:p>
        </w:tc>
        <w:tc>
          <w:tcPr>
            <w:tcW w:w="917" w:type="dxa"/>
            <w:shd w:val="clear" w:color="auto" w:fill="DBE5F1" w:themeFill="accent1" w:themeFillTint="33"/>
          </w:tcPr>
          <w:p w14:paraId="709F81D2" w14:textId="58D2C144" w:rsidR="00FD7FE3" w:rsidRPr="001C61A1" w:rsidDel="00E57299" w:rsidRDefault="00FD7FE3" w:rsidP="00545F9E">
            <w:pPr>
              <w:rPr>
                <w:del w:id="1202" w:author="james" w:date="2016-03-29T11:57:00Z"/>
                <w:sz w:val="20"/>
                <w:szCs w:val="20"/>
              </w:rPr>
            </w:pPr>
            <w:del w:id="1203" w:author="james" w:date="2016-03-29T11:57:00Z">
              <w:r w:rsidRPr="001C61A1" w:rsidDel="00E57299">
                <w:rPr>
                  <w:sz w:val="20"/>
                  <w:szCs w:val="20"/>
                </w:rPr>
                <w:delText>-3</w:delText>
              </w:r>
            </w:del>
          </w:p>
        </w:tc>
        <w:tc>
          <w:tcPr>
            <w:tcW w:w="1530" w:type="dxa"/>
            <w:shd w:val="clear" w:color="auto" w:fill="DBE5F1" w:themeFill="accent1" w:themeFillTint="33"/>
          </w:tcPr>
          <w:p w14:paraId="32443832" w14:textId="34BBDC9B" w:rsidR="00FD7FE3" w:rsidRPr="001C61A1" w:rsidDel="00E57299" w:rsidRDefault="00FD7FE3" w:rsidP="001C1B6B">
            <w:pPr>
              <w:rPr>
                <w:del w:id="1204" w:author="james" w:date="2016-03-29T11:57:00Z"/>
                <w:sz w:val="20"/>
                <w:szCs w:val="20"/>
              </w:rPr>
            </w:pPr>
            <w:del w:id="1205" w:author="james" w:date="2016-03-29T11:57:00Z">
              <w:r w:rsidRPr="001C61A1" w:rsidDel="00E57299">
                <w:rPr>
                  <w:sz w:val="20"/>
                  <w:szCs w:val="20"/>
                </w:rPr>
                <w:delText>+3</w:delText>
              </w:r>
            </w:del>
          </w:p>
        </w:tc>
      </w:tr>
      <w:tr w:rsidR="00FD7FE3" w:rsidRPr="00DE07CD" w:rsidDel="00E57299" w14:paraId="653DA48B" w14:textId="39E81832" w:rsidTr="00F0495D">
        <w:trPr>
          <w:del w:id="1206" w:author="james" w:date="2016-03-29T11:57:00Z"/>
        </w:trPr>
        <w:tc>
          <w:tcPr>
            <w:tcW w:w="534" w:type="dxa"/>
            <w:vMerge/>
            <w:shd w:val="clear" w:color="auto" w:fill="DBE5F1" w:themeFill="accent1" w:themeFillTint="33"/>
          </w:tcPr>
          <w:p w14:paraId="120FF78F" w14:textId="0E8A698F" w:rsidR="00FD7FE3" w:rsidRPr="00514EF9" w:rsidDel="00E57299" w:rsidRDefault="00FD7FE3">
            <w:pPr>
              <w:rPr>
                <w:del w:id="1207" w:author="james" w:date="2016-03-29T11:57:00Z"/>
                <w:sz w:val="20"/>
                <w:szCs w:val="20"/>
              </w:rPr>
            </w:pPr>
          </w:p>
        </w:tc>
        <w:tc>
          <w:tcPr>
            <w:tcW w:w="1734" w:type="dxa"/>
            <w:gridSpan w:val="2"/>
            <w:shd w:val="clear" w:color="auto" w:fill="DBE5F1" w:themeFill="accent1" w:themeFillTint="33"/>
          </w:tcPr>
          <w:p w14:paraId="0998D7EF" w14:textId="78D132CF" w:rsidR="00FD7FE3" w:rsidRPr="00514EF9" w:rsidDel="00E57299" w:rsidRDefault="00FD7FE3">
            <w:pPr>
              <w:rPr>
                <w:del w:id="1208" w:author="james" w:date="2016-03-29T11:57:00Z"/>
                <w:sz w:val="20"/>
                <w:szCs w:val="20"/>
              </w:rPr>
            </w:pPr>
            <w:del w:id="1209" w:author="james" w:date="2016-03-29T11:57:00Z">
              <w:r w:rsidRPr="00514EF9" w:rsidDel="00E57299">
                <w:rPr>
                  <w:sz w:val="20"/>
                  <w:szCs w:val="20"/>
                </w:rPr>
                <w:delText>signed integer</w:delText>
              </w:r>
            </w:del>
          </w:p>
        </w:tc>
        <w:tc>
          <w:tcPr>
            <w:tcW w:w="3403" w:type="dxa"/>
            <w:shd w:val="clear" w:color="auto" w:fill="DBE5F1" w:themeFill="accent1" w:themeFillTint="33"/>
          </w:tcPr>
          <w:p w14:paraId="47A09B07" w14:textId="1EB79788" w:rsidR="00FD7FE3" w:rsidRPr="00514EF9" w:rsidDel="00E57299" w:rsidRDefault="00FD7FE3">
            <w:pPr>
              <w:rPr>
                <w:del w:id="1210" w:author="james" w:date="2016-03-29T11:57:00Z"/>
                <w:sz w:val="20"/>
                <w:szCs w:val="20"/>
              </w:rPr>
            </w:pPr>
            <w:del w:id="1211" w:author="james" w:date="2016-03-29T11:57:00Z">
              <w:r w:rsidRPr="00514EF9" w:rsidDel="00E57299">
                <w:rPr>
                  <w:sz w:val="20"/>
                  <w:szCs w:val="20"/>
                </w:rPr>
                <w:delText xml:space="preserve">{-2, -1, 0, 1} </w:delText>
              </w:r>
            </w:del>
          </w:p>
        </w:tc>
        <w:tc>
          <w:tcPr>
            <w:tcW w:w="917" w:type="dxa"/>
            <w:shd w:val="clear" w:color="auto" w:fill="DBE5F1" w:themeFill="accent1" w:themeFillTint="33"/>
          </w:tcPr>
          <w:p w14:paraId="77684603" w14:textId="3094E53B" w:rsidR="00FD7FE3" w:rsidRPr="00514EF9" w:rsidDel="00E57299" w:rsidRDefault="00FD7FE3">
            <w:pPr>
              <w:rPr>
                <w:del w:id="1212" w:author="james" w:date="2016-03-29T11:57:00Z"/>
                <w:sz w:val="20"/>
                <w:szCs w:val="20"/>
              </w:rPr>
            </w:pPr>
            <w:del w:id="1213" w:author="james" w:date="2016-03-29T11:57:00Z">
              <w:r w:rsidRPr="00514EF9" w:rsidDel="00E57299">
                <w:rPr>
                  <w:sz w:val="20"/>
                  <w:szCs w:val="20"/>
                </w:rPr>
                <w:delText>-2</w:delText>
              </w:r>
            </w:del>
          </w:p>
        </w:tc>
        <w:tc>
          <w:tcPr>
            <w:tcW w:w="1530" w:type="dxa"/>
            <w:shd w:val="clear" w:color="auto" w:fill="DBE5F1" w:themeFill="accent1" w:themeFillTint="33"/>
          </w:tcPr>
          <w:p w14:paraId="7652E58F" w14:textId="1762872A" w:rsidR="00FD7FE3" w:rsidRPr="00514EF9" w:rsidDel="00E57299" w:rsidRDefault="00FD7FE3">
            <w:pPr>
              <w:rPr>
                <w:del w:id="1214" w:author="james" w:date="2016-03-29T11:57:00Z"/>
                <w:sz w:val="20"/>
                <w:szCs w:val="20"/>
              </w:rPr>
            </w:pPr>
            <w:del w:id="1215" w:author="james" w:date="2016-03-29T11:57:00Z">
              <w:r w:rsidRPr="00514EF9" w:rsidDel="00E57299">
                <w:rPr>
                  <w:sz w:val="20"/>
                  <w:szCs w:val="20"/>
                </w:rPr>
                <w:delText>+1</w:delText>
              </w:r>
            </w:del>
          </w:p>
        </w:tc>
      </w:tr>
      <w:tr w:rsidR="00FD7FE3" w:rsidRPr="00DE07CD" w:rsidDel="00E57299" w14:paraId="49A69115" w14:textId="41C15C85" w:rsidTr="00F0495D">
        <w:trPr>
          <w:del w:id="1216" w:author="james" w:date="2016-03-29T11:57:00Z"/>
        </w:trPr>
        <w:tc>
          <w:tcPr>
            <w:tcW w:w="534" w:type="dxa"/>
            <w:vMerge/>
            <w:shd w:val="clear" w:color="auto" w:fill="DBE5F1" w:themeFill="accent1" w:themeFillTint="33"/>
          </w:tcPr>
          <w:p w14:paraId="08DE639B" w14:textId="17F50A03" w:rsidR="00FD7FE3" w:rsidRPr="00514EF9" w:rsidDel="00E57299" w:rsidRDefault="00FD7FE3">
            <w:pPr>
              <w:rPr>
                <w:del w:id="1217" w:author="james" w:date="2016-03-29T11:57:00Z"/>
                <w:sz w:val="20"/>
                <w:szCs w:val="20"/>
              </w:rPr>
            </w:pPr>
          </w:p>
        </w:tc>
        <w:tc>
          <w:tcPr>
            <w:tcW w:w="1734" w:type="dxa"/>
            <w:gridSpan w:val="2"/>
            <w:shd w:val="clear" w:color="auto" w:fill="DBE5F1" w:themeFill="accent1" w:themeFillTint="33"/>
          </w:tcPr>
          <w:p w14:paraId="569FF57E" w14:textId="11CCC369" w:rsidR="00FD7FE3" w:rsidRPr="00514EF9" w:rsidDel="00E57299" w:rsidRDefault="00FD7FE3">
            <w:pPr>
              <w:rPr>
                <w:del w:id="1218" w:author="james" w:date="2016-03-29T11:57:00Z"/>
                <w:sz w:val="20"/>
                <w:szCs w:val="20"/>
              </w:rPr>
            </w:pPr>
            <w:del w:id="1219" w:author="james" w:date="2016-03-29T11:57:00Z">
              <w:r w:rsidRPr="00514EF9" w:rsidDel="00E57299">
                <w:rPr>
                  <w:sz w:val="20"/>
                  <w:szCs w:val="20"/>
                </w:rPr>
                <w:delText>offset binary</w:delText>
              </w:r>
            </w:del>
          </w:p>
        </w:tc>
        <w:tc>
          <w:tcPr>
            <w:tcW w:w="3403" w:type="dxa"/>
            <w:shd w:val="clear" w:color="auto" w:fill="DBE5F1" w:themeFill="accent1" w:themeFillTint="33"/>
          </w:tcPr>
          <w:p w14:paraId="5199C7DA" w14:textId="6E958CCA" w:rsidR="00FD7FE3" w:rsidRPr="00514EF9" w:rsidDel="00E57299" w:rsidRDefault="00FD7FE3" w:rsidP="00656B8D">
            <w:pPr>
              <w:rPr>
                <w:del w:id="1220" w:author="james" w:date="2016-03-29T11:57:00Z"/>
                <w:sz w:val="20"/>
                <w:szCs w:val="20"/>
              </w:rPr>
            </w:pPr>
            <w:del w:id="1221" w:author="james" w:date="2016-03-29T11:57:00Z">
              <w:r w:rsidRPr="00514EF9" w:rsidDel="00E57299">
                <w:rPr>
                  <w:sz w:val="20"/>
                  <w:szCs w:val="20"/>
                </w:rPr>
                <w:delText>{</w:delText>
              </w:r>
              <w:r w:rsidR="00656B8D" w:rsidRPr="00514EF9" w:rsidDel="00E57299">
                <w:rPr>
                  <w:sz w:val="20"/>
                  <w:szCs w:val="20"/>
                </w:rPr>
                <w:delText>0</w:delText>
              </w:r>
              <w:r w:rsidRPr="00514EF9" w:rsidDel="00E57299">
                <w:rPr>
                  <w:sz w:val="20"/>
                  <w:szCs w:val="20"/>
                </w:rPr>
                <w:delText xml:space="preserve">, </w:delText>
              </w:r>
              <w:r w:rsidR="00656B8D" w:rsidRPr="00514EF9" w:rsidDel="00E57299">
                <w:rPr>
                  <w:sz w:val="20"/>
                  <w:szCs w:val="20"/>
                </w:rPr>
                <w:delText>1</w:delText>
              </w:r>
              <w:r w:rsidRPr="00514EF9" w:rsidDel="00E57299">
                <w:rPr>
                  <w:sz w:val="20"/>
                  <w:szCs w:val="20"/>
                </w:rPr>
                <w:delText xml:space="preserve">, </w:delText>
              </w:r>
              <w:r w:rsidR="00656B8D" w:rsidRPr="00514EF9" w:rsidDel="00E57299">
                <w:rPr>
                  <w:sz w:val="20"/>
                  <w:szCs w:val="20"/>
                </w:rPr>
                <w:delText>2</w:delText>
              </w:r>
              <w:r w:rsidRPr="00514EF9" w:rsidDel="00E57299">
                <w:rPr>
                  <w:sz w:val="20"/>
                  <w:szCs w:val="20"/>
                </w:rPr>
                <w:delText xml:space="preserve">, </w:delText>
              </w:r>
              <w:r w:rsidR="00656B8D" w:rsidRPr="00514EF9" w:rsidDel="00E57299">
                <w:rPr>
                  <w:sz w:val="20"/>
                  <w:szCs w:val="20"/>
                </w:rPr>
                <w:delText>3</w:delText>
              </w:r>
              <w:r w:rsidRPr="00514EF9" w:rsidDel="00E57299">
                <w:rPr>
                  <w:sz w:val="20"/>
                  <w:szCs w:val="20"/>
                </w:rPr>
                <w:delText xml:space="preserve">} </w:delText>
              </w:r>
            </w:del>
          </w:p>
        </w:tc>
        <w:tc>
          <w:tcPr>
            <w:tcW w:w="917" w:type="dxa"/>
            <w:shd w:val="clear" w:color="auto" w:fill="DBE5F1" w:themeFill="accent1" w:themeFillTint="33"/>
          </w:tcPr>
          <w:p w14:paraId="1394D150" w14:textId="15E0493E" w:rsidR="00FD7FE3" w:rsidRPr="00514EF9" w:rsidDel="00E57299" w:rsidRDefault="003557CD">
            <w:pPr>
              <w:rPr>
                <w:del w:id="1222" w:author="james" w:date="2016-03-29T11:57:00Z"/>
                <w:sz w:val="20"/>
                <w:szCs w:val="20"/>
              </w:rPr>
            </w:pPr>
            <w:del w:id="1223" w:author="james" w:date="2016-03-29T11:57:00Z">
              <w:r w:rsidRPr="00514EF9" w:rsidDel="00E57299">
                <w:rPr>
                  <w:sz w:val="20"/>
                  <w:szCs w:val="20"/>
                </w:rPr>
                <w:delText>0</w:delText>
              </w:r>
            </w:del>
          </w:p>
        </w:tc>
        <w:tc>
          <w:tcPr>
            <w:tcW w:w="1530" w:type="dxa"/>
            <w:shd w:val="clear" w:color="auto" w:fill="DBE5F1" w:themeFill="accent1" w:themeFillTint="33"/>
          </w:tcPr>
          <w:p w14:paraId="4F2E98BE" w14:textId="123CCE41" w:rsidR="00FD7FE3" w:rsidRPr="00514EF9" w:rsidDel="00E57299" w:rsidRDefault="00FD7FE3" w:rsidP="003557CD">
            <w:pPr>
              <w:rPr>
                <w:del w:id="1224" w:author="james" w:date="2016-03-29T11:57:00Z"/>
                <w:sz w:val="20"/>
                <w:szCs w:val="20"/>
              </w:rPr>
            </w:pPr>
            <w:del w:id="1225" w:author="james" w:date="2016-03-29T11:57:00Z">
              <w:r w:rsidRPr="00514EF9" w:rsidDel="00E57299">
                <w:rPr>
                  <w:sz w:val="20"/>
                  <w:szCs w:val="20"/>
                </w:rPr>
                <w:delText>+</w:delText>
              </w:r>
              <w:r w:rsidR="003557CD" w:rsidRPr="00514EF9" w:rsidDel="00E57299">
                <w:rPr>
                  <w:sz w:val="20"/>
                  <w:szCs w:val="20"/>
                </w:rPr>
                <w:delText>3</w:delText>
              </w:r>
            </w:del>
          </w:p>
        </w:tc>
      </w:tr>
      <w:tr w:rsidR="00FD7FE3" w:rsidRPr="00DE07CD" w:rsidDel="00E57299" w14:paraId="567574B9" w14:textId="1B0F9117" w:rsidTr="00F0495D">
        <w:trPr>
          <w:del w:id="1226" w:author="james" w:date="2016-03-29T11:57:00Z"/>
        </w:trPr>
        <w:tc>
          <w:tcPr>
            <w:tcW w:w="534" w:type="dxa"/>
            <w:vMerge w:val="restart"/>
          </w:tcPr>
          <w:p w14:paraId="1618A73A" w14:textId="57E4A5A9" w:rsidR="00FD7FE3" w:rsidRPr="001C61A1" w:rsidDel="00E57299" w:rsidRDefault="00FD7FE3" w:rsidP="00A503DE">
            <w:pPr>
              <w:rPr>
                <w:del w:id="1227" w:author="james" w:date="2016-03-29T11:57:00Z"/>
                <w:sz w:val="20"/>
                <w:szCs w:val="20"/>
              </w:rPr>
            </w:pPr>
            <w:del w:id="1228" w:author="james" w:date="2016-03-29T11:57:00Z">
              <w:r w:rsidRPr="001C61A1" w:rsidDel="00E57299">
                <w:rPr>
                  <w:sz w:val="20"/>
                  <w:szCs w:val="20"/>
                </w:rPr>
                <w:delText>4</w:delText>
              </w:r>
            </w:del>
          </w:p>
        </w:tc>
        <w:tc>
          <w:tcPr>
            <w:tcW w:w="1734" w:type="dxa"/>
            <w:gridSpan w:val="2"/>
          </w:tcPr>
          <w:p w14:paraId="4AD41251" w14:textId="10CA3503" w:rsidR="00FD7FE3" w:rsidRPr="001C61A1" w:rsidDel="00E57299" w:rsidRDefault="00FD7FE3" w:rsidP="00DB344F">
            <w:pPr>
              <w:rPr>
                <w:del w:id="1229" w:author="james" w:date="2016-03-29T11:57:00Z"/>
                <w:sz w:val="20"/>
                <w:szCs w:val="20"/>
              </w:rPr>
            </w:pPr>
            <w:del w:id="1230" w:author="james" w:date="2016-03-29T11:57:00Z">
              <w:r w:rsidRPr="001C61A1" w:rsidDel="00E57299">
                <w:rPr>
                  <w:sz w:val="20"/>
                  <w:szCs w:val="20"/>
                </w:rPr>
                <w:delText>sign-magnitude</w:delText>
              </w:r>
            </w:del>
          </w:p>
        </w:tc>
        <w:tc>
          <w:tcPr>
            <w:tcW w:w="3403" w:type="dxa"/>
          </w:tcPr>
          <w:p w14:paraId="44CF9ABF" w14:textId="5629E039" w:rsidR="00FD7FE3" w:rsidRPr="001C61A1" w:rsidDel="00E57299" w:rsidRDefault="00FD7FE3" w:rsidP="00DA3431">
            <w:pPr>
              <w:rPr>
                <w:del w:id="1231" w:author="james" w:date="2016-03-29T11:57:00Z"/>
                <w:sz w:val="20"/>
                <w:szCs w:val="20"/>
              </w:rPr>
            </w:pPr>
            <w:del w:id="1232" w:author="james" w:date="2016-03-29T11:57:00Z">
              <w:r w:rsidRPr="001C61A1" w:rsidDel="00E57299">
                <w:rPr>
                  <w:sz w:val="20"/>
                  <w:szCs w:val="20"/>
                </w:rPr>
                <w:delText>{-</w:delText>
              </w:r>
              <w:r w:rsidR="00DA3431" w:rsidRPr="001C61A1" w:rsidDel="00E57299">
                <w:rPr>
                  <w:sz w:val="20"/>
                  <w:szCs w:val="20"/>
                </w:rPr>
                <w:delText>15</w:delText>
              </w:r>
              <w:r w:rsidRPr="001C61A1" w:rsidDel="00E57299">
                <w:rPr>
                  <w:sz w:val="20"/>
                  <w:szCs w:val="20"/>
                </w:rPr>
                <w:delText>, -</w:delText>
              </w:r>
              <w:r w:rsidR="00DA3431" w:rsidRPr="001C61A1" w:rsidDel="00E57299">
                <w:rPr>
                  <w:sz w:val="20"/>
                  <w:szCs w:val="20"/>
                </w:rPr>
                <w:delText>13</w:delText>
              </w:r>
              <w:r w:rsidRPr="001C61A1" w:rsidDel="00E57299">
                <w:rPr>
                  <w:sz w:val="20"/>
                  <w:szCs w:val="20"/>
                </w:rPr>
                <w:delText>,…,-1,+1,…, +</w:delText>
              </w:r>
              <w:r w:rsidR="00DA3431" w:rsidRPr="001C61A1" w:rsidDel="00E57299">
                <w:rPr>
                  <w:sz w:val="20"/>
                  <w:szCs w:val="20"/>
                </w:rPr>
                <w:delText>13, +15</w:delText>
              </w:r>
              <w:r w:rsidRPr="001C61A1" w:rsidDel="00E57299">
                <w:rPr>
                  <w:sz w:val="20"/>
                  <w:szCs w:val="20"/>
                </w:rPr>
                <w:delText>}</w:delText>
              </w:r>
            </w:del>
          </w:p>
        </w:tc>
        <w:tc>
          <w:tcPr>
            <w:tcW w:w="917" w:type="dxa"/>
          </w:tcPr>
          <w:p w14:paraId="6B706BBF" w14:textId="48634665" w:rsidR="00FD7FE3" w:rsidRPr="001C61A1" w:rsidDel="00E57299" w:rsidRDefault="00514EF9" w:rsidP="00DA3431">
            <w:pPr>
              <w:rPr>
                <w:del w:id="1233" w:author="james" w:date="2016-03-29T11:57:00Z"/>
                <w:sz w:val="20"/>
                <w:szCs w:val="20"/>
              </w:rPr>
            </w:pPr>
            <w:del w:id="1234" w:author="james" w:date="2016-03-29T11:57:00Z">
              <w:r w:rsidDel="00E57299">
                <w:rPr>
                  <w:sz w:val="20"/>
                  <w:szCs w:val="20"/>
                </w:rPr>
                <w:delText>-</w:delText>
              </w:r>
              <w:r w:rsidR="00DA3431" w:rsidRPr="001C61A1" w:rsidDel="00E57299">
                <w:rPr>
                  <w:sz w:val="20"/>
                  <w:szCs w:val="20"/>
                </w:rPr>
                <w:delText>15</w:delText>
              </w:r>
            </w:del>
          </w:p>
        </w:tc>
        <w:tc>
          <w:tcPr>
            <w:tcW w:w="1530" w:type="dxa"/>
          </w:tcPr>
          <w:p w14:paraId="52E280D6" w14:textId="452AEE95" w:rsidR="00FD7FE3" w:rsidRPr="001C61A1" w:rsidDel="00E57299" w:rsidRDefault="00FD7FE3" w:rsidP="001C1B6B">
            <w:pPr>
              <w:rPr>
                <w:del w:id="1235" w:author="james" w:date="2016-03-29T11:57:00Z"/>
                <w:sz w:val="20"/>
                <w:szCs w:val="20"/>
              </w:rPr>
            </w:pPr>
            <w:del w:id="1236" w:author="james" w:date="2016-03-29T11:57:00Z">
              <w:r w:rsidRPr="001C61A1" w:rsidDel="00E57299">
                <w:rPr>
                  <w:sz w:val="20"/>
                  <w:szCs w:val="20"/>
                </w:rPr>
                <w:delText>+</w:delText>
              </w:r>
              <w:r w:rsidR="00DA3431" w:rsidRPr="001C61A1" w:rsidDel="00E57299">
                <w:rPr>
                  <w:sz w:val="20"/>
                  <w:szCs w:val="20"/>
                </w:rPr>
                <w:delText>15</w:delText>
              </w:r>
            </w:del>
          </w:p>
        </w:tc>
      </w:tr>
      <w:tr w:rsidR="00FD7FE3" w:rsidRPr="00DE07CD" w:rsidDel="00E57299" w14:paraId="50523C95" w14:textId="5B665602" w:rsidTr="00F0495D">
        <w:trPr>
          <w:del w:id="1237" w:author="james" w:date="2016-03-29T11:57:00Z"/>
        </w:trPr>
        <w:tc>
          <w:tcPr>
            <w:tcW w:w="534" w:type="dxa"/>
            <w:vMerge/>
          </w:tcPr>
          <w:p w14:paraId="730BB505" w14:textId="3F3DD35B" w:rsidR="00FD7FE3" w:rsidRPr="00514EF9" w:rsidDel="00E57299" w:rsidRDefault="00FD7FE3">
            <w:pPr>
              <w:rPr>
                <w:del w:id="1238" w:author="james" w:date="2016-03-29T11:57:00Z"/>
                <w:sz w:val="20"/>
                <w:szCs w:val="20"/>
              </w:rPr>
            </w:pPr>
          </w:p>
        </w:tc>
        <w:tc>
          <w:tcPr>
            <w:tcW w:w="1734" w:type="dxa"/>
            <w:gridSpan w:val="2"/>
          </w:tcPr>
          <w:p w14:paraId="232C7C86" w14:textId="1BDE3C59" w:rsidR="00FD7FE3" w:rsidRPr="00514EF9" w:rsidDel="00E57299" w:rsidRDefault="00FD7FE3">
            <w:pPr>
              <w:rPr>
                <w:del w:id="1239" w:author="james" w:date="2016-03-29T11:57:00Z"/>
                <w:sz w:val="20"/>
                <w:szCs w:val="20"/>
              </w:rPr>
            </w:pPr>
            <w:del w:id="1240" w:author="james" w:date="2016-03-29T11:57:00Z">
              <w:r w:rsidRPr="00514EF9" w:rsidDel="00E57299">
                <w:rPr>
                  <w:sz w:val="20"/>
                  <w:szCs w:val="20"/>
                </w:rPr>
                <w:delText>signed integer</w:delText>
              </w:r>
            </w:del>
          </w:p>
        </w:tc>
        <w:tc>
          <w:tcPr>
            <w:tcW w:w="3403" w:type="dxa"/>
          </w:tcPr>
          <w:p w14:paraId="7CB1F652" w14:textId="0D27052E" w:rsidR="00FD7FE3" w:rsidRPr="00514EF9" w:rsidDel="00E57299" w:rsidRDefault="00FD7FE3">
            <w:pPr>
              <w:rPr>
                <w:del w:id="1241" w:author="james" w:date="2016-03-29T11:57:00Z"/>
                <w:sz w:val="20"/>
                <w:szCs w:val="20"/>
              </w:rPr>
            </w:pPr>
            <w:del w:id="1242" w:author="james" w:date="2016-03-29T11:57:00Z">
              <w:r w:rsidRPr="00514EF9" w:rsidDel="00E57299">
                <w:rPr>
                  <w:sz w:val="20"/>
                  <w:szCs w:val="20"/>
                </w:rPr>
                <w:delText>{-8, …, 0…, +7}</w:delText>
              </w:r>
            </w:del>
          </w:p>
        </w:tc>
        <w:tc>
          <w:tcPr>
            <w:tcW w:w="917" w:type="dxa"/>
          </w:tcPr>
          <w:p w14:paraId="5243993B" w14:textId="3663F021" w:rsidR="00FD7FE3" w:rsidRPr="00514EF9" w:rsidDel="00E57299" w:rsidRDefault="00FD7FE3">
            <w:pPr>
              <w:rPr>
                <w:del w:id="1243" w:author="james" w:date="2016-03-29T11:57:00Z"/>
                <w:sz w:val="20"/>
                <w:szCs w:val="20"/>
              </w:rPr>
            </w:pPr>
            <w:del w:id="1244" w:author="james" w:date="2016-03-29T11:57:00Z">
              <w:r w:rsidRPr="00514EF9" w:rsidDel="00E57299">
                <w:rPr>
                  <w:sz w:val="20"/>
                  <w:szCs w:val="20"/>
                </w:rPr>
                <w:delText>-8</w:delText>
              </w:r>
            </w:del>
          </w:p>
        </w:tc>
        <w:tc>
          <w:tcPr>
            <w:tcW w:w="1530" w:type="dxa"/>
          </w:tcPr>
          <w:p w14:paraId="065A4694" w14:textId="1F675CF8" w:rsidR="00FD7FE3" w:rsidRPr="00514EF9" w:rsidDel="00E57299" w:rsidRDefault="00FD7FE3">
            <w:pPr>
              <w:rPr>
                <w:del w:id="1245" w:author="james" w:date="2016-03-29T11:57:00Z"/>
                <w:sz w:val="20"/>
                <w:szCs w:val="20"/>
              </w:rPr>
            </w:pPr>
            <w:del w:id="1246" w:author="james" w:date="2016-03-29T11:57:00Z">
              <w:r w:rsidRPr="00514EF9" w:rsidDel="00E57299">
                <w:rPr>
                  <w:sz w:val="20"/>
                  <w:szCs w:val="20"/>
                </w:rPr>
                <w:delText>+7</w:delText>
              </w:r>
            </w:del>
          </w:p>
        </w:tc>
      </w:tr>
      <w:tr w:rsidR="00FD7FE3" w:rsidRPr="00DE07CD" w:rsidDel="00E57299" w14:paraId="40463ED7" w14:textId="7CF588C3" w:rsidTr="00F0495D">
        <w:trPr>
          <w:del w:id="1247" w:author="james" w:date="2016-03-29T11:57:00Z"/>
        </w:trPr>
        <w:tc>
          <w:tcPr>
            <w:tcW w:w="534" w:type="dxa"/>
            <w:vMerge/>
          </w:tcPr>
          <w:p w14:paraId="7DEB0F65" w14:textId="7FFE623D" w:rsidR="00FD7FE3" w:rsidRPr="00514EF9" w:rsidDel="00E57299" w:rsidRDefault="00FD7FE3">
            <w:pPr>
              <w:rPr>
                <w:del w:id="1248" w:author="james" w:date="2016-03-29T11:57:00Z"/>
                <w:sz w:val="20"/>
                <w:szCs w:val="20"/>
              </w:rPr>
            </w:pPr>
          </w:p>
        </w:tc>
        <w:tc>
          <w:tcPr>
            <w:tcW w:w="1734" w:type="dxa"/>
            <w:gridSpan w:val="2"/>
          </w:tcPr>
          <w:p w14:paraId="3DBA8BC7" w14:textId="2778BD30" w:rsidR="00FD7FE3" w:rsidRPr="00514EF9" w:rsidDel="00E57299" w:rsidRDefault="00FD7FE3">
            <w:pPr>
              <w:rPr>
                <w:del w:id="1249" w:author="james" w:date="2016-03-29T11:57:00Z"/>
                <w:sz w:val="20"/>
                <w:szCs w:val="20"/>
              </w:rPr>
            </w:pPr>
            <w:del w:id="1250" w:author="james" w:date="2016-03-29T11:57:00Z">
              <w:r w:rsidRPr="00514EF9" w:rsidDel="00E57299">
                <w:rPr>
                  <w:sz w:val="20"/>
                  <w:szCs w:val="20"/>
                </w:rPr>
                <w:delText>offset binary</w:delText>
              </w:r>
            </w:del>
          </w:p>
        </w:tc>
        <w:tc>
          <w:tcPr>
            <w:tcW w:w="3403" w:type="dxa"/>
          </w:tcPr>
          <w:p w14:paraId="38913553" w14:textId="1F20480A" w:rsidR="00FD7FE3" w:rsidRPr="00514EF9" w:rsidDel="00E57299" w:rsidRDefault="00FD7FE3" w:rsidP="003C22B4">
            <w:pPr>
              <w:rPr>
                <w:del w:id="1251" w:author="james" w:date="2016-03-29T11:57:00Z"/>
                <w:sz w:val="20"/>
                <w:szCs w:val="20"/>
              </w:rPr>
            </w:pPr>
            <w:del w:id="1252" w:author="james" w:date="2016-03-29T11:57:00Z">
              <w:r w:rsidRPr="00514EF9" w:rsidDel="00E57299">
                <w:rPr>
                  <w:sz w:val="20"/>
                  <w:szCs w:val="20"/>
                </w:rPr>
                <w:delText>{</w:delText>
              </w:r>
              <w:r w:rsidR="003C22B4" w:rsidRPr="00514EF9" w:rsidDel="00E57299">
                <w:rPr>
                  <w:sz w:val="20"/>
                  <w:szCs w:val="20"/>
                </w:rPr>
                <w:delText>0</w:delText>
              </w:r>
              <w:r w:rsidRPr="00514EF9" w:rsidDel="00E57299">
                <w:rPr>
                  <w:sz w:val="20"/>
                  <w:szCs w:val="20"/>
                </w:rPr>
                <w:delText>,</w:delText>
              </w:r>
              <w:r w:rsidR="003C22B4" w:rsidRPr="00514EF9" w:rsidDel="00E57299">
                <w:rPr>
                  <w:sz w:val="20"/>
                  <w:szCs w:val="20"/>
                </w:rPr>
                <w:delText>…,15</w:delText>
              </w:r>
              <w:r w:rsidRPr="00514EF9" w:rsidDel="00E57299">
                <w:rPr>
                  <w:sz w:val="20"/>
                  <w:szCs w:val="20"/>
                </w:rPr>
                <w:delText>}</w:delText>
              </w:r>
            </w:del>
          </w:p>
        </w:tc>
        <w:tc>
          <w:tcPr>
            <w:tcW w:w="917" w:type="dxa"/>
          </w:tcPr>
          <w:p w14:paraId="35B77770" w14:textId="0BAD4BEC" w:rsidR="00FD7FE3" w:rsidRPr="00514EF9" w:rsidDel="00E57299" w:rsidRDefault="00D83541">
            <w:pPr>
              <w:rPr>
                <w:del w:id="1253" w:author="james" w:date="2016-03-29T11:57:00Z"/>
                <w:sz w:val="20"/>
                <w:szCs w:val="20"/>
              </w:rPr>
            </w:pPr>
            <w:del w:id="1254" w:author="james" w:date="2016-03-29T11:57:00Z">
              <w:r w:rsidRPr="00514EF9" w:rsidDel="00E57299">
                <w:rPr>
                  <w:sz w:val="20"/>
                  <w:szCs w:val="20"/>
                </w:rPr>
                <w:delText>0</w:delText>
              </w:r>
            </w:del>
          </w:p>
        </w:tc>
        <w:tc>
          <w:tcPr>
            <w:tcW w:w="1530" w:type="dxa"/>
          </w:tcPr>
          <w:p w14:paraId="5A6DC5B3" w14:textId="3FDC2EA0" w:rsidR="00FD7FE3" w:rsidRPr="00514EF9" w:rsidDel="00E57299" w:rsidRDefault="00FD7FE3" w:rsidP="00D83541">
            <w:pPr>
              <w:rPr>
                <w:del w:id="1255" w:author="james" w:date="2016-03-29T11:57:00Z"/>
                <w:sz w:val="20"/>
                <w:szCs w:val="20"/>
              </w:rPr>
            </w:pPr>
            <w:del w:id="1256" w:author="james" w:date="2016-03-29T11:57:00Z">
              <w:r w:rsidRPr="00514EF9" w:rsidDel="00E57299">
                <w:rPr>
                  <w:sz w:val="20"/>
                  <w:szCs w:val="20"/>
                </w:rPr>
                <w:delText>+</w:delText>
              </w:r>
              <w:r w:rsidR="00D83541" w:rsidRPr="00514EF9" w:rsidDel="00E57299">
                <w:rPr>
                  <w:sz w:val="20"/>
                  <w:szCs w:val="20"/>
                </w:rPr>
                <w:delText>15</w:delText>
              </w:r>
            </w:del>
          </w:p>
        </w:tc>
      </w:tr>
      <w:tr w:rsidR="00FD7FE3" w:rsidRPr="00DE07CD" w:rsidDel="00E57299" w14:paraId="515734EF" w14:textId="1F509E8B" w:rsidTr="00F0495D">
        <w:trPr>
          <w:del w:id="1257" w:author="james" w:date="2016-03-29T11:57:00Z"/>
        </w:trPr>
        <w:tc>
          <w:tcPr>
            <w:tcW w:w="534" w:type="dxa"/>
            <w:vMerge w:val="restart"/>
            <w:shd w:val="clear" w:color="auto" w:fill="DBE5F1" w:themeFill="accent1" w:themeFillTint="33"/>
          </w:tcPr>
          <w:p w14:paraId="61E59DA3" w14:textId="175B9CB6" w:rsidR="00FD7FE3" w:rsidRPr="001C61A1" w:rsidDel="00E57299" w:rsidRDefault="00FD7FE3" w:rsidP="00A503DE">
            <w:pPr>
              <w:rPr>
                <w:del w:id="1258" w:author="james" w:date="2016-03-29T11:57:00Z"/>
                <w:sz w:val="20"/>
                <w:szCs w:val="20"/>
              </w:rPr>
            </w:pPr>
            <w:del w:id="1259" w:author="james" w:date="2016-03-29T11:57:00Z">
              <w:r w:rsidRPr="001C61A1" w:rsidDel="00E57299">
                <w:rPr>
                  <w:sz w:val="20"/>
                  <w:szCs w:val="20"/>
                </w:rPr>
                <w:delText>8</w:delText>
              </w:r>
            </w:del>
          </w:p>
        </w:tc>
        <w:tc>
          <w:tcPr>
            <w:tcW w:w="1734" w:type="dxa"/>
            <w:gridSpan w:val="2"/>
            <w:shd w:val="clear" w:color="auto" w:fill="DBE5F1" w:themeFill="accent1" w:themeFillTint="33"/>
          </w:tcPr>
          <w:p w14:paraId="40DD66C2" w14:textId="442E9019" w:rsidR="00FD7FE3" w:rsidRPr="001C61A1" w:rsidDel="00E57299" w:rsidRDefault="00FD7FE3" w:rsidP="00DB344F">
            <w:pPr>
              <w:rPr>
                <w:del w:id="1260" w:author="james" w:date="2016-03-29T11:57:00Z"/>
                <w:sz w:val="20"/>
                <w:szCs w:val="20"/>
              </w:rPr>
            </w:pPr>
            <w:del w:id="1261" w:author="james" w:date="2016-03-29T11:57:00Z">
              <w:r w:rsidRPr="001C61A1" w:rsidDel="00E57299">
                <w:rPr>
                  <w:sz w:val="20"/>
                  <w:szCs w:val="20"/>
                </w:rPr>
                <w:delText>sign-magnitude</w:delText>
              </w:r>
            </w:del>
          </w:p>
        </w:tc>
        <w:tc>
          <w:tcPr>
            <w:tcW w:w="3403" w:type="dxa"/>
            <w:shd w:val="clear" w:color="auto" w:fill="DBE5F1" w:themeFill="accent1" w:themeFillTint="33"/>
          </w:tcPr>
          <w:p w14:paraId="08BBF393" w14:textId="7E7D42EF" w:rsidR="00FD7FE3" w:rsidRPr="001C61A1" w:rsidDel="00E57299" w:rsidRDefault="00FD7FE3" w:rsidP="00D46E7A">
            <w:pPr>
              <w:rPr>
                <w:del w:id="1262" w:author="james" w:date="2016-03-29T11:57:00Z"/>
                <w:sz w:val="20"/>
                <w:szCs w:val="20"/>
              </w:rPr>
            </w:pPr>
            <w:del w:id="1263" w:author="james" w:date="2016-03-29T11:57:00Z">
              <w:r w:rsidRPr="001C61A1" w:rsidDel="00E57299">
                <w:rPr>
                  <w:sz w:val="20"/>
                  <w:szCs w:val="20"/>
                </w:rPr>
                <w:delText>{-</w:delText>
              </w:r>
              <w:r w:rsidR="00D46E7A" w:rsidRPr="001C61A1" w:rsidDel="00E57299">
                <w:rPr>
                  <w:sz w:val="20"/>
                  <w:szCs w:val="20"/>
                </w:rPr>
                <w:delText>127</w:delText>
              </w:r>
              <w:r w:rsidRPr="001C61A1" w:rsidDel="00E57299">
                <w:rPr>
                  <w:sz w:val="20"/>
                  <w:szCs w:val="20"/>
                </w:rPr>
                <w:delText>, -</w:delText>
              </w:r>
              <w:r w:rsidR="00D46E7A" w:rsidRPr="001C61A1" w:rsidDel="00E57299">
                <w:rPr>
                  <w:sz w:val="20"/>
                  <w:szCs w:val="20"/>
                </w:rPr>
                <w:delText>125</w:delText>
              </w:r>
              <w:r w:rsidRPr="001C61A1" w:rsidDel="00E57299">
                <w:rPr>
                  <w:sz w:val="20"/>
                  <w:szCs w:val="20"/>
                </w:rPr>
                <w:delText>,…,</w:delText>
              </w:r>
              <w:r w:rsidR="00D46E7A" w:rsidRPr="001C61A1" w:rsidDel="00E57299">
                <w:rPr>
                  <w:sz w:val="20"/>
                  <w:szCs w:val="20"/>
                </w:rPr>
                <w:delText>-1,+1,</w:delText>
              </w:r>
              <w:r w:rsidRPr="001C61A1" w:rsidDel="00E57299">
                <w:rPr>
                  <w:sz w:val="20"/>
                  <w:szCs w:val="20"/>
                </w:rPr>
                <w:delText xml:space="preserve"> +</w:delText>
              </w:r>
              <w:r w:rsidR="00D46E7A" w:rsidRPr="001C61A1" w:rsidDel="00E57299">
                <w:rPr>
                  <w:sz w:val="20"/>
                  <w:szCs w:val="20"/>
                </w:rPr>
                <w:delText>125</w:delText>
              </w:r>
              <w:r w:rsidRPr="001C61A1" w:rsidDel="00E57299">
                <w:rPr>
                  <w:sz w:val="20"/>
                  <w:szCs w:val="20"/>
                </w:rPr>
                <w:delText>, +</w:delText>
              </w:r>
              <w:r w:rsidR="00D46E7A" w:rsidRPr="001C61A1" w:rsidDel="00E57299">
                <w:rPr>
                  <w:sz w:val="20"/>
                  <w:szCs w:val="20"/>
                </w:rPr>
                <w:delText>127</w:delText>
              </w:r>
              <w:r w:rsidRPr="001C61A1" w:rsidDel="00E57299">
                <w:rPr>
                  <w:sz w:val="20"/>
                  <w:szCs w:val="20"/>
                </w:rPr>
                <w:delText>}</w:delText>
              </w:r>
            </w:del>
          </w:p>
        </w:tc>
        <w:tc>
          <w:tcPr>
            <w:tcW w:w="917" w:type="dxa"/>
            <w:shd w:val="clear" w:color="auto" w:fill="DBE5F1" w:themeFill="accent1" w:themeFillTint="33"/>
          </w:tcPr>
          <w:p w14:paraId="2D7C12BD" w14:textId="437DD64E" w:rsidR="00FD7FE3" w:rsidRPr="001C61A1" w:rsidDel="00E57299" w:rsidRDefault="00FD7FE3" w:rsidP="00545F9E">
            <w:pPr>
              <w:rPr>
                <w:del w:id="1264" w:author="james" w:date="2016-03-29T11:57:00Z"/>
                <w:sz w:val="20"/>
                <w:szCs w:val="20"/>
              </w:rPr>
            </w:pPr>
            <w:del w:id="1265" w:author="james" w:date="2016-03-29T11:57:00Z">
              <w:r w:rsidRPr="001C61A1" w:rsidDel="00E57299">
                <w:rPr>
                  <w:sz w:val="20"/>
                  <w:szCs w:val="20"/>
                </w:rPr>
                <w:delText>-127</w:delText>
              </w:r>
            </w:del>
          </w:p>
        </w:tc>
        <w:tc>
          <w:tcPr>
            <w:tcW w:w="1530" w:type="dxa"/>
            <w:shd w:val="clear" w:color="auto" w:fill="DBE5F1" w:themeFill="accent1" w:themeFillTint="33"/>
          </w:tcPr>
          <w:p w14:paraId="0BE7A951" w14:textId="2863FF94" w:rsidR="00FD7FE3" w:rsidRPr="001C61A1" w:rsidDel="00E57299" w:rsidRDefault="00FD7FE3" w:rsidP="001C1B6B">
            <w:pPr>
              <w:rPr>
                <w:del w:id="1266" w:author="james" w:date="2016-03-29T11:57:00Z"/>
                <w:sz w:val="20"/>
                <w:szCs w:val="20"/>
              </w:rPr>
            </w:pPr>
            <w:del w:id="1267" w:author="james" w:date="2016-03-29T11:57:00Z">
              <w:r w:rsidRPr="001C61A1" w:rsidDel="00E57299">
                <w:rPr>
                  <w:sz w:val="20"/>
                  <w:szCs w:val="20"/>
                </w:rPr>
                <w:delText>+128</w:delText>
              </w:r>
            </w:del>
          </w:p>
        </w:tc>
      </w:tr>
      <w:tr w:rsidR="00FD7FE3" w:rsidRPr="00DE07CD" w:rsidDel="00E57299" w14:paraId="7A7CC370" w14:textId="337C2BBA" w:rsidTr="00F0495D">
        <w:trPr>
          <w:del w:id="1268" w:author="james" w:date="2016-03-29T11:57:00Z"/>
        </w:trPr>
        <w:tc>
          <w:tcPr>
            <w:tcW w:w="534" w:type="dxa"/>
            <w:vMerge/>
            <w:shd w:val="clear" w:color="auto" w:fill="DBE5F1" w:themeFill="accent1" w:themeFillTint="33"/>
          </w:tcPr>
          <w:p w14:paraId="19968A9F" w14:textId="72DF02CD" w:rsidR="00FD7FE3" w:rsidRPr="00514EF9" w:rsidDel="00E57299" w:rsidRDefault="00FD7FE3">
            <w:pPr>
              <w:rPr>
                <w:del w:id="1269" w:author="james" w:date="2016-03-29T11:57:00Z"/>
                <w:sz w:val="20"/>
                <w:szCs w:val="20"/>
              </w:rPr>
            </w:pPr>
          </w:p>
        </w:tc>
        <w:tc>
          <w:tcPr>
            <w:tcW w:w="1734" w:type="dxa"/>
            <w:gridSpan w:val="2"/>
            <w:shd w:val="clear" w:color="auto" w:fill="DBE5F1" w:themeFill="accent1" w:themeFillTint="33"/>
          </w:tcPr>
          <w:p w14:paraId="3F50A86A" w14:textId="46CC37FB" w:rsidR="00FD7FE3" w:rsidRPr="00514EF9" w:rsidDel="00E57299" w:rsidRDefault="00FD7FE3">
            <w:pPr>
              <w:rPr>
                <w:del w:id="1270" w:author="james" w:date="2016-03-29T11:57:00Z"/>
                <w:sz w:val="20"/>
                <w:szCs w:val="20"/>
              </w:rPr>
            </w:pPr>
            <w:del w:id="1271" w:author="james" w:date="2016-03-29T11:57:00Z">
              <w:r w:rsidRPr="00514EF9" w:rsidDel="00E57299">
                <w:rPr>
                  <w:sz w:val="20"/>
                  <w:szCs w:val="20"/>
                </w:rPr>
                <w:delText>signed integer</w:delText>
              </w:r>
            </w:del>
          </w:p>
        </w:tc>
        <w:tc>
          <w:tcPr>
            <w:tcW w:w="3403" w:type="dxa"/>
            <w:shd w:val="clear" w:color="auto" w:fill="DBE5F1" w:themeFill="accent1" w:themeFillTint="33"/>
          </w:tcPr>
          <w:p w14:paraId="1459BC42" w14:textId="6060866F" w:rsidR="00FD7FE3" w:rsidRPr="00514EF9" w:rsidDel="00E57299" w:rsidRDefault="00FD7FE3">
            <w:pPr>
              <w:rPr>
                <w:del w:id="1272" w:author="james" w:date="2016-03-29T11:57:00Z"/>
                <w:sz w:val="20"/>
                <w:szCs w:val="20"/>
              </w:rPr>
            </w:pPr>
            <w:del w:id="1273" w:author="james" w:date="2016-03-29T11:57:00Z">
              <w:r w:rsidRPr="00514EF9" w:rsidDel="00E57299">
                <w:rPr>
                  <w:sz w:val="20"/>
                  <w:szCs w:val="20"/>
                </w:rPr>
                <w:delText>{-128, …, 0…, 127}</w:delText>
              </w:r>
            </w:del>
          </w:p>
        </w:tc>
        <w:tc>
          <w:tcPr>
            <w:tcW w:w="917" w:type="dxa"/>
            <w:shd w:val="clear" w:color="auto" w:fill="DBE5F1" w:themeFill="accent1" w:themeFillTint="33"/>
          </w:tcPr>
          <w:p w14:paraId="5197E9F8" w14:textId="3F2490B4" w:rsidR="00FD7FE3" w:rsidRPr="00514EF9" w:rsidDel="00E57299" w:rsidRDefault="00FD7FE3">
            <w:pPr>
              <w:rPr>
                <w:del w:id="1274" w:author="james" w:date="2016-03-29T11:57:00Z"/>
                <w:sz w:val="20"/>
                <w:szCs w:val="20"/>
              </w:rPr>
            </w:pPr>
            <w:del w:id="1275" w:author="james" w:date="2016-03-29T11:57:00Z">
              <w:r w:rsidRPr="00514EF9" w:rsidDel="00E57299">
                <w:rPr>
                  <w:sz w:val="20"/>
                  <w:szCs w:val="20"/>
                </w:rPr>
                <w:delText>-128</w:delText>
              </w:r>
            </w:del>
          </w:p>
        </w:tc>
        <w:tc>
          <w:tcPr>
            <w:tcW w:w="1530" w:type="dxa"/>
            <w:shd w:val="clear" w:color="auto" w:fill="DBE5F1" w:themeFill="accent1" w:themeFillTint="33"/>
          </w:tcPr>
          <w:p w14:paraId="4BF7BF90" w14:textId="64E154B9" w:rsidR="00FD7FE3" w:rsidRPr="00514EF9" w:rsidDel="00E57299" w:rsidRDefault="00FD7FE3">
            <w:pPr>
              <w:rPr>
                <w:del w:id="1276" w:author="james" w:date="2016-03-29T11:57:00Z"/>
                <w:sz w:val="20"/>
                <w:szCs w:val="20"/>
              </w:rPr>
            </w:pPr>
            <w:del w:id="1277" w:author="james" w:date="2016-03-29T11:57:00Z">
              <w:r w:rsidRPr="00514EF9" w:rsidDel="00E57299">
                <w:rPr>
                  <w:sz w:val="20"/>
                  <w:szCs w:val="20"/>
                </w:rPr>
                <w:delText>+127</w:delText>
              </w:r>
            </w:del>
          </w:p>
        </w:tc>
      </w:tr>
      <w:tr w:rsidR="00FD7FE3" w:rsidRPr="00DE07CD" w:rsidDel="00E57299" w14:paraId="5401A028" w14:textId="6EDD1E5C" w:rsidTr="00F0495D">
        <w:trPr>
          <w:del w:id="1278" w:author="james" w:date="2016-03-29T11:57:00Z"/>
        </w:trPr>
        <w:tc>
          <w:tcPr>
            <w:tcW w:w="534" w:type="dxa"/>
            <w:vMerge/>
            <w:shd w:val="clear" w:color="auto" w:fill="DBE5F1" w:themeFill="accent1" w:themeFillTint="33"/>
          </w:tcPr>
          <w:p w14:paraId="1F628E82" w14:textId="3DA65556" w:rsidR="00FD7FE3" w:rsidRPr="00514EF9" w:rsidDel="00E57299" w:rsidRDefault="00FD7FE3">
            <w:pPr>
              <w:rPr>
                <w:del w:id="1279" w:author="james" w:date="2016-03-29T11:57:00Z"/>
                <w:sz w:val="20"/>
                <w:szCs w:val="20"/>
              </w:rPr>
            </w:pPr>
          </w:p>
        </w:tc>
        <w:tc>
          <w:tcPr>
            <w:tcW w:w="1734" w:type="dxa"/>
            <w:gridSpan w:val="2"/>
            <w:shd w:val="clear" w:color="auto" w:fill="DBE5F1" w:themeFill="accent1" w:themeFillTint="33"/>
          </w:tcPr>
          <w:p w14:paraId="2301DD95" w14:textId="66C586CC" w:rsidR="00FD7FE3" w:rsidRPr="00514EF9" w:rsidDel="00E57299" w:rsidRDefault="00FD7FE3">
            <w:pPr>
              <w:rPr>
                <w:del w:id="1280" w:author="james" w:date="2016-03-29T11:57:00Z"/>
                <w:sz w:val="20"/>
                <w:szCs w:val="20"/>
              </w:rPr>
            </w:pPr>
            <w:del w:id="1281" w:author="james" w:date="2016-03-29T11:57:00Z">
              <w:r w:rsidRPr="00514EF9" w:rsidDel="00E57299">
                <w:rPr>
                  <w:sz w:val="20"/>
                  <w:szCs w:val="20"/>
                </w:rPr>
                <w:delText>offset binary</w:delText>
              </w:r>
            </w:del>
          </w:p>
        </w:tc>
        <w:tc>
          <w:tcPr>
            <w:tcW w:w="3403" w:type="dxa"/>
            <w:shd w:val="clear" w:color="auto" w:fill="DBE5F1" w:themeFill="accent1" w:themeFillTint="33"/>
          </w:tcPr>
          <w:p w14:paraId="199E5421" w14:textId="092792A5" w:rsidR="00FD7FE3" w:rsidRPr="0046053E" w:rsidDel="00E57299" w:rsidRDefault="00FD7FE3" w:rsidP="00CA78C2">
            <w:pPr>
              <w:rPr>
                <w:del w:id="1282" w:author="james" w:date="2016-03-29T11:57:00Z"/>
                <w:sz w:val="20"/>
                <w:szCs w:val="20"/>
              </w:rPr>
            </w:pPr>
            <w:del w:id="1283" w:author="james" w:date="2016-03-29T11:57:00Z">
              <w:r w:rsidRPr="00514EF9" w:rsidDel="00E57299">
                <w:rPr>
                  <w:sz w:val="20"/>
                  <w:szCs w:val="20"/>
                </w:rPr>
                <w:delText>{</w:delText>
              </w:r>
              <w:r w:rsidR="00CA78C2" w:rsidDel="00E57299">
                <w:rPr>
                  <w:sz w:val="20"/>
                  <w:szCs w:val="20"/>
                </w:rPr>
                <w:delText>0</w:delText>
              </w:r>
              <w:r w:rsidRPr="0046053E" w:rsidDel="00E57299">
                <w:rPr>
                  <w:sz w:val="20"/>
                  <w:szCs w:val="20"/>
                </w:rPr>
                <w:delText xml:space="preserve">, …, </w:delText>
              </w:r>
              <w:r w:rsidR="00CA78C2" w:rsidDel="00E57299">
                <w:rPr>
                  <w:sz w:val="20"/>
                  <w:szCs w:val="20"/>
                </w:rPr>
                <w:delText>255</w:delText>
              </w:r>
              <w:r w:rsidRPr="0046053E" w:rsidDel="00E57299">
                <w:rPr>
                  <w:sz w:val="20"/>
                  <w:szCs w:val="20"/>
                </w:rPr>
                <w:delText>}</w:delText>
              </w:r>
            </w:del>
          </w:p>
        </w:tc>
        <w:tc>
          <w:tcPr>
            <w:tcW w:w="917" w:type="dxa"/>
            <w:shd w:val="clear" w:color="auto" w:fill="DBE5F1" w:themeFill="accent1" w:themeFillTint="33"/>
          </w:tcPr>
          <w:p w14:paraId="6A0E35E6" w14:textId="5888CF05" w:rsidR="00FD7FE3" w:rsidRPr="0046053E" w:rsidDel="00E57299" w:rsidRDefault="00FD7FE3">
            <w:pPr>
              <w:rPr>
                <w:del w:id="1284" w:author="james" w:date="2016-03-29T11:57:00Z"/>
                <w:sz w:val="20"/>
                <w:szCs w:val="20"/>
              </w:rPr>
            </w:pPr>
            <w:del w:id="1285" w:author="james" w:date="2016-03-29T11:57:00Z">
              <w:r w:rsidRPr="0046053E" w:rsidDel="00E57299">
                <w:rPr>
                  <w:sz w:val="20"/>
                  <w:szCs w:val="20"/>
                </w:rPr>
                <w:delText>-128</w:delText>
              </w:r>
            </w:del>
          </w:p>
        </w:tc>
        <w:tc>
          <w:tcPr>
            <w:tcW w:w="1530" w:type="dxa"/>
            <w:shd w:val="clear" w:color="auto" w:fill="DBE5F1" w:themeFill="accent1" w:themeFillTint="33"/>
          </w:tcPr>
          <w:p w14:paraId="3E36B66F" w14:textId="69E770BE" w:rsidR="00FD7FE3" w:rsidRPr="0046053E" w:rsidDel="00E57299" w:rsidRDefault="00FD7FE3">
            <w:pPr>
              <w:rPr>
                <w:del w:id="1286" w:author="james" w:date="2016-03-29T11:57:00Z"/>
                <w:sz w:val="20"/>
                <w:szCs w:val="20"/>
              </w:rPr>
            </w:pPr>
            <w:del w:id="1287" w:author="james" w:date="2016-03-29T11:57:00Z">
              <w:r w:rsidRPr="0046053E" w:rsidDel="00E57299">
                <w:rPr>
                  <w:sz w:val="20"/>
                  <w:szCs w:val="20"/>
                </w:rPr>
                <w:delText>+127</w:delText>
              </w:r>
            </w:del>
          </w:p>
        </w:tc>
      </w:tr>
      <w:tr w:rsidR="00FD7FE3" w:rsidRPr="00DE07CD" w:rsidDel="00E57299" w14:paraId="338B42B4" w14:textId="1B0C5D74" w:rsidTr="00F0495D">
        <w:trPr>
          <w:del w:id="1288" w:author="james" w:date="2016-03-29T11:57:00Z"/>
        </w:trPr>
        <w:tc>
          <w:tcPr>
            <w:tcW w:w="534" w:type="dxa"/>
            <w:vMerge w:val="restart"/>
          </w:tcPr>
          <w:p w14:paraId="5D6A0495" w14:textId="174DC358" w:rsidR="00FD7FE3" w:rsidRPr="001C61A1" w:rsidDel="00E57299" w:rsidRDefault="00FD7FE3" w:rsidP="00A503DE">
            <w:pPr>
              <w:rPr>
                <w:del w:id="1289" w:author="james" w:date="2016-03-29T11:57:00Z"/>
                <w:sz w:val="20"/>
                <w:szCs w:val="20"/>
              </w:rPr>
            </w:pPr>
            <w:del w:id="1290" w:author="james" w:date="2016-03-29T11:57:00Z">
              <w:r w:rsidRPr="001C61A1" w:rsidDel="00E57299">
                <w:rPr>
                  <w:sz w:val="20"/>
                  <w:szCs w:val="20"/>
                </w:rPr>
                <w:delText>16</w:delText>
              </w:r>
            </w:del>
          </w:p>
        </w:tc>
        <w:tc>
          <w:tcPr>
            <w:tcW w:w="1734" w:type="dxa"/>
            <w:gridSpan w:val="2"/>
          </w:tcPr>
          <w:p w14:paraId="473EB11A" w14:textId="7FE5BA6F" w:rsidR="00FD7FE3" w:rsidRPr="001C61A1" w:rsidDel="00E57299" w:rsidRDefault="00FD7FE3" w:rsidP="00DB344F">
            <w:pPr>
              <w:rPr>
                <w:del w:id="1291" w:author="james" w:date="2016-03-29T11:57:00Z"/>
                <w:sz w:val="20"/>
                <w:szCs w:val="20"/>
              </w:rPr>
            </w:pPr>
            <w:del w:id="1292" w:author="james" w:date="2016-03-29T11:57:00Z">
              <w:r w:rsidRPr="001C61A1" w:rsidDel="00E57299">
                <w:rPr>
                  <w:sz w:val="20"/>
                  <w:szCs w:val="20"/>
                </w:rPr>
                <w:delText>sign-magnitude</w:delText>
              </w:r>
            </w:del>
          </w:p>
        </w:tc>
        <w:tc>
          <w:tcPr>
            <w:tcW w:w="3403" w:type="dxa"/>
          </w:tcPr>
          <w:p w14:paraId="4B1D1EA4" w14:textId="25746C46" w:rsidR="00FD7FE3" w:rsidRPr="001C61A1" w:rsidDel="00E57299" w:rsidRDefault="00FD7FE3" w:rsidP="00545F9E">
            <w:pPr>
              <w:rPr>
                <w:del w:id="1293" w:author="james" w:date="2016-03-29T11:57:00Z"/>
                <w:sz w:val="20"/>
                <w:szCs w:val="20"/>
              </w:rPr>
            </w:pPr>
            <w:del w:id="1294" w:author="james" w:date="2016-03-29T11:57:00Z">
              <w:r w:rsidRPr="001C61A1" w:rsidDel="00E57299">
                <w:rPr>
                  <w:sz w:val="20"/>
                  <w:szCs w:val="20"/>
                </w:rPr>
                <w:delText>{-2</w:delText>
              </w:r>
              <w:r w:rsidRPr="001C61A1" w:rsidDel="00E57299">
                <w:rPr>
                  <w:sz w:val="20"/>
                  <w:szCs w:val="20"/>
                  <w:vertAlign w:val="superscript"/>
                </w:rPr>
                <w:delText>15</w:delText>
              </w:r>
              <w:r w:rsidRPr="001C61A1" w:rsidDel="00E57299">
                <w:rPr>
                  <w:sz w:val="20"/>
                  <w:szCs w:val="20"/>
                </w:rPr>
                <w:delText>,… ,-1,+1,…, +2</w:delText>
              </w:r>
              <w:r w:rsidRPr="001C61A1" w:rsidDel="00E57299">
                <w:rPr>
                  <w:sz w:val="20"/>
                  <w:szCs w:val="20"/>
                  <w:vertAlign w:val="superscript"/>
                </w:rPr>
                <w:delText>15</w:delText>
              </w:r>
              <w:r w:rsidRPr="001C61A1" w:rsidDel="00E57299">
                <w:rPr>
                  <w:sz w:val="20"/>
                  <w:szCs w:val="20"/>
                </w:rPr>
                <w:delText>}</w:delText>
              </w:r>
            </w:del>
          </w:p>
        </w:tc>
        <w:tc>
          <w:tcPr>
            <w:tcW w:w="917" w:type="dxa"/>
          </w:tcPr>
          <w:p w14:paraId="372D5E82" w14:textId="5505B9F8" w:rsidR="00FD7FE3" w:rsidRPr="001C61A1" w:rsidDel="00E57299" w:rsidRDefault="00FD7FE3" w:rsidP="00545F9E">
            <w:pPr>
              <w:rPr>
                <w:del w:id="1295" w:author="james" w:date="2016-03-29T11:57:00Z"/>
                <w:sz w:val="20"/>
                <w:szCs w:val="20"/>
              </w:rPr>
            </w:pPr>
            <w:del w:id="1296" w:author="james" w:date="2016-03-29T11:57:00Z">
              <w:r w:rsidRPr="001C61A1" w:rsidDel="00E57299">
                <w:rPr>
                  <w:sz w:val="20"/>
                  <w:szCs w:val="20"/>
                </w:rPr>
                <w:delText>-2</w:delText>
              </w:r>
              <w:r w:rsidRPr="001C61A1" w:rsidDel="00E57299">
                <w:rPr>
                  <w:sz w:val="20"/>
                  <w:szCs w:val="20"/>
                  <w:vertAlign w:val="superscript"/>
                </w:rPr>
                <w:delText>15</w:delText>
              </w:r>
            </w:del>
          </w:p>
        </w:tc>
        <w:tc>
          <w:tcPr>
            <w:tcW w:w="1530" w:type="dxa"/>
          </w:tcPr>
          <w:p w14:paraId="628F6E67" w14:textId="7CC1349D" w:rsidR="00FD7FE3" w:rsidRPr="001C61A1" w:rsidDel="00E57299" w:rsidRDefault="00FD7FE3" w:rsidP="001C1B6B">
            <w:pPr>
              <w:rPr>
                <w:del w:id="1297" w:author="james" w:date="2016-03-29T11:57:00Z"/>
                <w:sz w:val="20"/>
                <w:szCs w:val="20"/>
              </w:rPr>
            </w:pPr>
            <w:del w:id="1298" w:author="james" w:date="2016-03-29T11:57:00Z">
              <w:r w:rsidRPr="001C61A1" w:rsidDel="00E57299">
                <w:rPr>
                  <w:sz w:val="20"/>
                  <w:szCs w:val="20"/>
                </w:rPr>
                <w:delText>+2</w:delText>
              </w:r>
              <w:r w:rsidRPr="001C61A1" w:rsidDel="00E57299">
                <w:rPr>
                  <w:sz w:val="20"/>
                  <w:szCs w:val="20"/>
                  <w:vertAlign w:val="superscript"/>
                </w:rPr>
                <w:delText>15</w:delText>
              </w:r>
            </w:del>
          </w:p>
        </w:tc>
      </w:tr>
      <w:tr w:rsidR="00FD7FE3" w:rsidRPr="00DE07CD" w:rsidDel="00E57299" w14:paraId="52F165CF" w14:textId="78D3C381" w:rsidTr="00F0495D">
        <w:trPr>
          <w:del w:id="1299" w:author="james" w:date="2016-03-29T11:57:00Z"/>
        </w:trPr>
        <w:tc>
          <w:tcPr>
            <w:tcW w:w="534" w:type="dxa"/>
            <w:vMerge/>
          </w:tcPr>
          <w:p w14:paraId="008AD2B4" w14:textId="4469ECB4" w:rsidR="00FD7FE3" w:rsidRPr="00514EF9" w:rsidDel="00E57299" w:rsidRDefault="00FD7FE3">
            <w:pPr>
              <w:rPr>
                <w:del w:id="1300" w:author="james" w:date="2016-03-29T11:57:00Z"/>
                <w:sz w:val="20"/>
                <w:szCs w:val="20"/>
              </w:rPr>
            </w:pPr>
          </w:p>
        </w:tc>
        <w:tc>
          <w:tcPr>
            <w:tcW w:w="1734" w:type="dxa"/>
            <w:gridSpan w:val="2"/>
          </w:tcPr>
          <w:p w14:paraId="68C1F8AA" w14:textId="5FE6C05F" w:rsidR="00FD7FE3" w:rsidRPr="00514EF9" w:rsidDel="00E57299" w:rsidRDefault="00FD7FE3">
            <w:pPr>
              <w:rPr>
                <w:del w:id="1301" w:author="james" w:date="2016-03-29T11:57:00Z"/>
                <w:sz w:val="20"/>
                <w:szCs w:val="20"/>
              </w:rPr>
            </w:pPr>
            <w:del w:id="1302" w:author="james" w:date="2016-03-29T11:57:00Z">
              <w:r w:rsidRPr="00514EF9" w:rsidDel="00E57299">
                <w:rPr>
                  <w:sz w:val="20"/>
                  <w:szCs w:val="20"/>
                </w:rPr>
                <w:delText>signed integer</w:delText>
              </w:r>
            </w:del>
          </w:p>
        </w:tc>
        <w:tc>
          <w:tcPr>
            <w:tcW w:w="3403" w:type="dxa"/>
          </w:tcPr>
          <w:p w14:paraId="746D7137" w14:textId="339BD7C9" w:rsidR="00FD7FE3" w:rsidRPr="00514EF9" w:rsidDel="00E57299" w:rsidRDefault="00FD7FE3">
            <w:pPr>
              <w:rPr>
                <w:del w:id="1303" w:author="james" w:date="2016-03-29T11:57:00Z"/>
                <w:sz w:val="20"/>
                <w:szCs w:val="20"/>
              </w:rPr>
            </w:pPr>
            <w:del w:id="1304" w:author="james" w:date="2016-03-29T11:57:00Z">
              <w:r w:rsidRPr="00514EF9" w:rsidDel="00E57299">
                <w:rPr>
                  <w:sz w:val="20"/>
                  <w:szCs w:val="20"/>
                </w:rPr>
                <w:delText>{-2</w:delText>
              </w:r>
              <w:r w:rsidRPr="00514EF9" w:rsidDel="00E57299">
                <w:rPr>
                  <w:sz w:val="20"/>
                  <w:szCs w:val="20"/>
                  <w:vertAlign w:val="superscript"/>
                </w:rPr>
                <w:delText>15</w:delText>
              </w:r>
              <w:r w:rsidRPr="00514EF9" w:rsidDel="00E57299">
                <w:rPr>
                  <w:sz w:val="20"/>
                  <w:szCs w:val="20"/>
                </w:rPr>
                <w:delText>, …, 0…, 2</w:delText>
              </w:r>
              <w:r w:rsidRPr="00514EF9" w:rsidDel="00E57299">
                <w:rPr>
                  <w:sz w:val="20"/>
                  <w:szCs w:val="20"/>
                  <w:vertAlign w:val="superscript"/>
                </w:rPr>
                <w:delText>15</w:delText>
              </w:r>
              <w:r w:rsidRPr="00514EF9" w:rsidDel="00E57299">
                <w:rPr>
                  <w:sz w:val="20"/>
                  <w:szCs w:val="20"/>
                </w:rPr>
                <w:delText>-1}</w:delText>
              </w:r>
            </w:del>
          </w:p>
        </w:tc>
        <w:tc>
          <w:tcPr>
            <w:tcW w:w="917" w:type="dxa"/>
          </w:tcPr>
          <w:p w14:paraId="259D4005" w14:textId="10F691E9" w:rsidR="00FD7FE3" w:rsidRPr="00514EF9" w:rsidDel="00E57299" w:rsidRDefault="00FD7FE3">
            <w:pPr>
              <w:rPr>
                <w:del w:id="1305" w:author="james" w:date="2016-03-29T11:57:00Z"/>
                <w:sz w:val="20"/>
                <w:szCs w:val="20"/>
              </w:rPr>
            </w:pPr>
            <w:del w:id="1306" w:author="james" w:date="2016-03-29T11:57:00Z">
              <w:r w:rsidRPr="00514EF9" w:rsidDel="00E57299">
                <w:rPr>
                  <w:sz w:val="20"/>
                  <w:szCs w:val="20"/>
                </w:rPr>
                <w:delText>-2</w:delText>
              </w:r>
              <w:r w:rsidRPr="00514EF9" w:rsidDel="00E57299">
                <w:rPr>
                  <w:sz w:val="20"/>
                  <w:szCs w:val="20"/>
                  <w:vertAlign w:val="superscript"/>
                </w:rPr>
                <w:delText>15</w:delText>
              </w:r>
            </w:del>
          </w:p>
        </w:tc>
        <w:tc>
          <w:tcPr>
            <w:tcW w:w="1530" w:type="dxa"/>
          </w:tcPr>
          <w:p w14:paraId="1CADCF2B" w14:textId="7A17A9A3" w:rsidR="00FD7FE3" w:rsidRPr="00514EF9" w:rsidDel="00E57299" w:rsidRDefault="00FD7FE3">
            <w:pPr>
              <w:rPr>
                <w:del w:id="1307" w:author="james" w:date="2016-03-29T11:57:00Z"/>
                <w:sz w:val="20"/>
                <w:szCs w:val="20"/>
              </w:rPr>
            </w:pPr>
            <w:del w:id="1308" w:author="james" w:date="2016-03-29T11:57:00Z">
              <w:r w:rsidRPr="00514EF9" w:rsidDel="00E57299">
                <w:rPr>
                  <w:sz w:val="20"/>
                  <w:szCs w:val="20"/>
                </w:rPr>
                <w:delText>+2</w:delText>
              </w:r>
              <w:r w:rsidRPr="00514EF9" w:rsidDel="00E57299">
                <w:rPr>
                  <w:sz w:val="20"/>
                  <w:szCs w:val="20"/>
                  <w:vertAlign w:val="superscript"/>
                </w:rPr>
                <w:delText>15</w:delText>
              </w:r>
              <w:r w:rsidRPr="00514EF9" w:rsidDel="00E57299">
                <w:rPr>
                  <w:sz w:val="20"/>
                  <w:szCs w:val="20"/>
                </w:rPr>
                <w:delText>-1</w:delText>
              </w:r>
            </w:del>
          </w:p>
        </w:tc>
      </w:tr>
      <w:tr w:rsidR="00FD7FE3" w:rsidRPr="00DE07CD" w:rsidDel="00E57299" w14:paraId="09CB4EF5" w14:textId="0CAB9164" w:rsidTr="00F0495D">
        <w:trPr>
          <w:del w:id="1309" w:author="james" w:date="2016-03-29T11:57:00Z"/>
        </w:trPr>
        <w:tc>
          <w:tcPr>
            <w:tcW w:w="534" w:type="dxa"/>
            <w:vMerge/>
          </w:tcPr>
          <w:p w14:paraId="11DB9117" w14:textId="6F001E47" w:rsidR="00FD7FE3" w:rsidRPr="000B368D" w:rsidDel="00E57299" w:rsidRDefault="00FD7FE3">
            <w:pPr>
              <w:rPr>
                <w:del w:id="1310" w:author="james" w:date="2016-03-29T11:57:00Z"/>
                <w:sz w:val="20"/>
                <w:szCs w:val="20"/>
              </w:rPr>
            </w:pPr>
          </w:p>
        </w:tc>
        <w:tc>
          <w:tcPr>
            <w:tcW w:w="1734" w:type="dxa"/>
            <w:gridSpan w:val="2"/>
          </w:tcPr>
          <w:p w14:paraId="2F59DF7F" w14:textId="1095774A" w:rsidR="00FD7FE3" w:rsidRPr="000B368D" w:rsidDel="00E57299" w:rsidRDefault="00FD7FE3">
            <w:pPr>
              <w:rPr>
                <w:del w:id="1311" w:author="james" w:date="2016-03-29T11:57:00Z"/>
                <w:sz w:val="20"/>
                <w:szCs w:val="20"/>
              </w:rPr>
            </w:pPr>
            <w:del w:id="1312" w:author="james" w:date="2016-03-29T11:57:00Z">
              <w:r w:rsidRPr="000B368D" w:rsidDel="00E57299">
                <w:rPr>
                  <w:sz w:val="20"/>
                  <w:szCs w:val="20"/>
                </w:rPr>
                <w:delText>offset binary</w:delText>
              </w:r>
            </w:del>
          </w:p>
        </w:tc>
        <w:tc>
          <w:tcPr>
            <w:tcW w:w="3403" w:type="dxa"/>
          </w:tcPr>
          <w:p w14:paraId="25DFD132" w14:textId="274850C5" w:rsidR="00FD7FE3" w:rsidRPr="000B368D" w:rsidDel="00E57299" w:rsidRDefault="00FD7FE3" w:rsidP="000B368D">
            <w:pPr>
              <w:rPr>
                <w:del w:id="1313" w:author="james" w:date="2016-03-29T11:57:00Z"/>
                <w:sz w:val="20"/>
                <w:szCs w:val="20"/>
              </w:rPr>
            </w:pPr>
            <w:del w:id="1314" w:author="james" w:date="2016-03-29T11:57:00Z">
              <w:r w:rsidRPr="000B368D" w:rsidDel="00E57299">
                <w:rPr>
                  <w:sz w:val="20"/>
                  <w:szCs w:val="20"/>
                </w:rPr>
                <w:delText>{0</w:delText>
              </w:r>
              <w:r w:rsidR="000B368D" w:rsidDel="00E57299">
                <w:rPr>
                  <w:sz w:val="20"/>
                  <w:szCs w:val="20"/>
                </w:rPr>
                <w:delText>,1</w:delText>
              </w:r>
              <w:r w:rsidRPr="000B368D" w:rsidDel="00E57299">
                <w:rPr>
                  <w:sz w:val="20"/>
                  <w:szCs w:val="20"/>
                </w:rPr>
                <w:delText xml:space="preserve">…, </w:delText>
              </w:r>
              <w:r w:rsidR="000B368D" w:rsidRPr="000B368D" w:rsidDel="00E57299">
                <w:rPr>
                  <w:sz w:val="20"/>
                  <w:szCs w:val="20"/>
                </w:rPr>
                <w:delText>2</w:delText>
              </w:r>
              <w:r w:rsidR="000B368D" w:rsidRPr="000B368D" w:rsidDel="00E57299">
                <w:rPr>
                  <w:sz w:val="20"/>
                  <w:szCs w:val="20"/>
                  <w:vertAlign w:val="superscript"/>
                </w:rPr>
                <w:delText>1</w:delText>
              </w:r>
              <w:r w:rsidR="000B368D" w:rsidDel="00E57299">
                <w:rPr>
                  <w:sz w:val="20"/>
                  <w:szCs w:val="20"/>
                  <w:vertAlign w:val="superscript"/>
                </w:rPr>
                <w:delText>6</w:delText>
              </w:r>
              <w:r w:rsidRPr="000B368D" w:rsidDel="00E57299">
                <w:rPr>
                  <w:sz w:val="20"/>
                  <w:szCs w:val="20"/>
                </w:rPr>
                <w:delText>-1}</w:delText>
              </w:r>
            </w:del>
          </w:p>
        </w:tc>
        <w:tc>
          <w:tcPr>
            <w:tcW w:w="917" w:type="dxa"/>
          </w:tcPr>
          <w:p w14:paraId="16693EA3" w14:textId="296CD443" w:rsidR="00FD7FE3" w:rsidRPr="000B368D" w:rsidDel="00E57299" w:rsidRDefault="000B368D">
            <w:pPr>
              <w:rPr>
                <w:del w:id="1315" w:author="james" w:date="2016-03-29T11:57:00Z"/>
                <w:sz w:val="20"/>
                <w:szCs w:val="20"/>
              </w:rPr>
            </w:pPr>
            <w:del w:id="1316" w:author="james" w:date="2016-03-29T11:57:00Z">
              <w:r w:rsidDel="00E57299">
                <w:rPr>
                  <w:sz w:val="20"/>
                  <w:szCs w:val="20"/>
                </w:rPr>
                <w:delText>0</w:delText>
              </w:r>
            </w:del>
          </w:p>
        </w:tc>
        <w:tc>
          <w:tcPr>
            <w:tcW w:w="1530" w:type="dxa"/>
          </w:tcPr>
          <w:p w14:paraId="5E94B407" w14:textId="7B7683CF" w:rsidR="00FD7FE3" w:rsidRPr="000B368D" w:rsidDel="00E57299" w:rsidRDefault="00FD7FE3" w:rsidP="000B368D">
            <w:pPr>
              <w:rPr>
                <w:del w:id="1317" w:author="james" w:date="2016-03-29T11:57:00Z"/>
                <w:sz w:val="20"/>
                <w:szCs w:val="20"/>
              </w:rPr>
            </w:pPr>
            <w:del w:id="1318" w:author="james" w:date="2016-03-29T11:57:00Z">
              <w:r w:rsidRPr="000B368D" w:rsidDel="00E57299">
                <w:rPr>
                  <w:sz w:val="20"/>
                  <w:szCs w:val="20"/>
                </w:rPr>
                <w:delText>+</w:delText>
              </w:r>
              <w:r w:rsidR="000B368D" w:rsidRPr="000B368D" w:rsidDel="00E57299">
                <w:rPr>
                  <w:sz w:val="20"/>
                  <w:szCs w:val="20"/>
                </w:rPr>
                <w:delText>2</w:delText>
              </w:r>
              <w:r w:rsidR="000B368D" w:rsidRPr="000B368D" w:rsidDel="00E57299">
                <w:rPr>
                  <w:sz w:val="20"/>
                  <w:szCs w:val="20"/>
                  <w:vertAlign w:val="superscript"/>
                </w:rPr>
                <w:delText>1</w:delText>
              </w:r>
              <w:r w:rsidR="000B368D" w:rsidDel="00E57299">
                <w:rPr>
                  <w:sz w:val="20"/>
                  <w:szCs w:val="20"/>
                  <w:vertAlign w:val="superscript"/>
                </w:rPr>
                <w:delText>6</w:delText>
              </w:r>
              <w:r w:rsidRPr="000B368D" w:rsidDel="00E57299">
                <w:rPr>
                  <w:sz w:val="20"/>
                  <w:szCs w:val="20"/>
                </w:rPr>
                <w:delText>-1</w:delText>
              </w:r>
            </w:del>
          </w:p>
        </w:tc>
      </w:tr>
      <w:tr w:rsidR="00FD7FE3" w:rsidRPr="00DE07CD" w:rsidDel="00E57299" w14:paraId="2BCCC837" w14:textId="0041A79A" w:rsidTr="00F0495D">
        <w:trPr>
          <w:del w:id="1319" w:author="james" w:date="2016-03-29T11:57:00Z"/>
        </w:trPr>
        <w:tc>
          <w:tcPr>
            <w:tcW w:w="534" w:type="dxa"/>
            <w:vMerge/>
          </w:tcPr>
          <w:p w14:paraId="57A0BB62" w14:textId="2CF5601A" w:rsidR="00FD7FE3" w:rsidRPr="00514EF9" w:rsidDel="00E57299" w:rsidRDefault="00FD7FE3">
            <w:pPr>
              <w:rPr>
                <w:del w:id="1320" w:author="james" w:date="2016-03-29T11:57:00Z"/>
                <w:sz w:val="20"/>
                <w:szCs w:val="20"/>
              </w:rPr>
            </w:pPr>
          </w:p>
        </w:tc>
        <w:tc>
          <w:tcPr>
            <w:tcW w:w="1734" w:type="dxa"/>
            <w:gridSpan w:val="2"/>
          </w:tcPr>
          <w:p w14:paraId="4C418926" w14:textId="7FCAB3CD" w:rsidR="00FD7FE3" w:rsidRPr="00514EF9" w:rsidDel="00E57299" w:rsidRDefault="00FD7FE3">
            <w:pPr>
              <w:rPr>
                <w:del w:id="1321" w:author="james" w:date="2016-03-29T11:57:00Z"/>
                <w:sz w:val="20"/>
                <w:szCs w:val="20"/>
              </w:rPr>
            </w:pPr>
            <w:del w:id="1322" w:author="james" w:date="2016-03-29T11:57:00Z">
              <w:r w:rsidRPr="00514EF9" w:rsidDel="00E57299">
                <w:rPr>
                  <w:sz w:val="20"/>
                  <w:szCs w:val="20"/>
                </w:rPr>
                <w:delText>floating point</w:delText>
              </w:r>
            </w:del>
          </w:p>
        </w:tc>
        <w:tc>
          <w:tcPr>
            <w:tcW w:w="5850" w:type="dxa"/>
            <w:gridSpan w:val="3"/>
          </w:tcPr>
          <w:p w14:paraId="09375BE3" w14:textId="0160F91E" w:rsidR="00FD7FE3" w:rsidRPr="00514EF9" w:rsidDel="00E57299" w:rsidRDefault="00FD7FE3">
            <w:pPr>
              <w:jc w:val="center"/>
              <w:rPr>
                <w:del w:id="1323" w:author="james" w:date="2016-03-29T11:57:00Z"/>
                <w:sz w:val="20"/>
                <w:szCs w:val="20"/>
              </w:rPr>
            </w:pPr>
            <w:del w:id="1324" w:author="james" w:date="2016-03-29T11:57:00Z">
              <w:r w:rsidRPr="00514EF9" w:rsidDel="00E57299">
                <w:rPr>
                  <w:sz w:val="20"/>
                  <w:szCs w:val="20"/>
                </w:rPr>
                <w:delText>IEEE 754-2008, FP16</w:delText>
              </w:r>
            </w:del>
          </w:p>
        </w:tc>
      </w:tr>
      <w:tr w:rsidR="00FD7FE3" w:rsidRPr="00DE07CD" w:rsidDel="00E57299" w14:paraId="680C0868" w14:textId="264CEABE" w:rsidTr="00F0495D">
        <w:trPr>
          <w:del w:id="1325" w:author="james" w:date="2016-03-29T11:57:00Z"/>
        </w:trPr>
        <w:tc>
          <w:tcPr>
            <w:tcW w:w="534" w:type="dxa"/>
            <w:vMerge w:val="restart"/>
            <w:shd w:val="clear" w:color="auto" w:fill="DBE5F1" w:themeFill="accent1" w:themeFillTint="33"/>
          </w:tcPr>
          <w:p w14:paraId="6A29BB06" w14:textId="0D66206C" w:rsidR="00FD7FE3" w:rsidRPr="001C61A1" w:rsidDel="00E57299" w:rsidRDefault="00FD7FE3" w:rsidP="00A503DE">
            <w:pPr>
              <w:rPr>
                <w:del w:id="1326" w:author="james" w:date="2016-03-29T11:57:00Z"/>
                <w:sz w:val="20"/>
                <w:szCs w:val="20"/>
              </w:rPr>
            </w:pPr>
            <w:del w:id="1327" w:author="james" w:date="2016-03-29T11:57:00Z">
              <w:r w:rsidRPr="001C61A1" w:rsidDel="00E57299">
                <w:rPr>
                  <w:sz w:val="20"/>
                  <w:szCs w:val="20"/>
                </w:rPr>
                <w:delText>32</w:delText>
              </w:r>
            </w:del>
          </w:p>
        </w:tc>
        <w:tc>
          <w:tcPr>
            <w:tcW w:w="1734" w:type="dxa"/>
            <w:gridSpan w:val="2"/>
            <w:shd w:val="clear" w:color="auto" w:fill="DBE5F1" w:themeFill="accent1" w:themeFillTint="33"/>
          </w:tcPr>
          <w:p w14:paraId="5DF8B53C" w14:textId="0C5FAAFF" w:rsidR="00FD7FE3" w:rsidRPr="001C61A1" w:rsidDel="00E57299" w:rsidRDefault="00FD7FE3" w:rsidP="00DB344F">
            <w:pPr>
              <w:rPr>
                <w:del w:id="1328" w:author="james" w:date="2016-03-29T11:57:00Z"/>
                <w:sz w:val="20"/>
                <w:szCs w:val="20"/>
              </w:rPr>
            </w:pPr>
            <w:del w:id="1329" w:author="james" w:date="2016-03-29T11:57:00Z">
              <w:r w:rsidRPr="001C61A1" w:rsidDel="00E57299">
                <w:rPr>
                  <w:sz w:val="20"/>
                  <w:szCs w:val="20"/>
                </w:rPr>
                <w:delText>sign-magnitude</w:delText>
              </w:r>
            </w:del>
          </w:p>
        </w:tc>
        <w:tc>
          <w:tcPr>
            <w:tcW w:w="3403" w:type="dxa"/>
            <w:shd w:val="clear" w:color="auto" w:fill="DBE5F1" w:themeFill="accent1" w:themeFillTint="33"/>
          </w:tcPr>
          <w:p w14:paraId="294DB9C2" w14:textId="2CDDB545" w:rsidR="00FD7FE3" w:rsidRPr="001C61A1" w:rsidDel="00E57299" w:rsidRDefault="00FD7FE3" w:rsidP="00545F9E">
            <w:pPr>
              <w:rPr>
                <w:del w:id="1330" w:author="james" w:date="2016-03-29T11:57:00Z"/>
                <w:sz w:val="20"/>
                <w:szCs w:val="20"/>
              </w:rPr>
            </w:pPr>
            <w:del w:id="1331" w:author="james" w:date="2016-03-29T11:57:00Z">
              <w:r w:rsidRPr="001C61A1" w:rsidDel="00E57299">
                <w:rPr>
                  <w:sz w:val="20"/>
                  <w:szCs w:val="20"/>
                </w:rPr>
                <w:delText>{-2</w:delText>
              </w:r>
              <w:r w:rsidRPr="001C61A1" w:rsidDel="00E57299">
                <w:rPr>
                  <w:sz w:val="20"/>
                  <w:szCs w:val="20"/>
                  <w:vertAlign w:val="superscript"/>
                </w:rPr>
                <w:delText>31</w:delText>
              </w:r>
              <w:r w:rsidRPr="001C61A1" w:rsidDel="00E57299">
                <w:rPr>
                  <w:sz w:val="20"/>
                  <w:szCs w:val="20"/>
                </w:rPr>
                <w:delText>,… ,-1,+1,…, +2</w:delText>
              </w:r>
              <w:r w:rsidRPr="001C61A1" w:rsidDel="00E57299">
                <w:rPr>
                  <w:sz w:val="20"/>
                  <w:szCs w:val="20"/>
                  <w:vertAlign w:val="superscript"/>
                </w:rPr>
                <w:delText>31</w:delText>
              </w:r>
              <w:r w:rsidRPr="001C61A1" w:rsidDel="00E57299">
                <w:rPr>
                  <w:sz w:val="20"/>
                  <w:szCs w:val="20"/>
                </w:rPr>
                <w:delText>}</w:delText>
              </w:r>
            </w:del>
          </w:p>
        </w:tc>
        <w:tc>
          <w:tcPr>
            <w:tcW w:w="917" w:type="dxa"/>
            <w:shd w:val="clear" w:color="auto" w:fill="DBE5F1" w:themeFill="accent1" w:themeFillTint="33"/>
          </w:tcPr>
          <w:p w14:paraId="25DBFDBA" w14:textId="6F0DF753" w:rsidR="00FD7FE3" w:rsidRPr="001C61A1" w:rsidDel="00E57299" w:rsidRDefault="00FD7FE3" w:rsidP="00545F9E">
            <w:pPr>
              <w:rPr>
                <w:del w:id="1332" w:author="james" w:date="2016-03-29T11:57:00Z"/>
                <w:sz w:val="20"/>
                <w:szCs w:val="20"/>
              </w:rPr>
            </w:pPr>
            <w:del w:id="1333" w:author="james" w:date="2016-03-29T11:57:00Z">
              <w:r w:rsidRPr="001C61A1" w:rsidDel="00E57299">
                <w:rPr>
                  <w:sz w:val="20"/>
                  <w:szCs w:val="20"/>
                </w:rPr>
                <w:delText>-2</w:delText>
              </w:r>
              <w:r w:rsidRPr="001C61A1" w:rsidDel="00E57299">
                <w:rPr>
                  <w:sz w:val="20"/>
                  <w:szCs w:val="20"/>
                  <w:vertAlign w:val="superscript"/>
                </w:rPr>
                <w:delText>31</w:delText>
              </w:r>
            </w:del>
          </w:p>
        </w:tc>
        <w:tc>
          <w:tcPr>
            <w:tcW w:w="1530" w:type="dxa"/>
            <w:shd w:val="clear" w:color="auto" w:fill="DBE5F1" w:themeFill="accent1" w:themeFillTint="33"/>
          </w:tcPr>
          <w:p w14:paraId="03A18F88" w14:textId="2EF5C9D6" w:rsidR="00FD7FE3" w:rsidRPr="001C61A1" w:rsidDel="00E57299" w:rsidRDefault="00FD7FE3" w:rsidP="001C1B6B">
            <w:pPr>
              <w:rPr>
                <w:del w:id="1334" w:author="james" w:date="2016-03-29T11:57:00Z"/>
                <w:sz w:val="20"/>
                <w:szCs w:val="20"/>
              </w:rPr>
            </w:pPr>
            <w:del w:id="1335" w:author="james" w:date="2016-03-29T11:57:00Z">
              <w:r w:rsidRPr="001C61A1" w:rsidDel="00E57299">
                <w:rPr>
                  <w:sz w:val="20"/>
                  <w:szCs w:val="20"/>
                </w:rPr>
                <w:delText>+2</w:delText>
              </w:r>
              <w:r w:rsidRPr="001C61A1" w:rsidDel="00E57299">
                <w:rPr>
                  <w:sz w:val="20"/>
                  <w:szCs w:val="20"/>
                  <w:vertAlign w:val="superscript"/>
                </w:rPr>
                <w:delText>31</w:delText>
              </w:r>
            </w:del>
          </w:p>
        </w:tc>
      </w:tr>
      <w:tr w:rsidR="00FD7FE3" w:rsidRPr="00DE07CD" w:rsidDel="00E57299" w14:paraId="29686E24" w14:textId="6684B420" w:rsidTr="00F0495D">
        <w:trPr>
          <w:del w:id="1336" w:author="james" w:date="2016-03-29T11:57:00Z"/>
        </w:trPr>
        <w:tc>
          <w:tcPr>
            <w:tcW w:w="534" w:type="dxa"/>
            <w:vMerge/>
            <w:shd w:val="clear" w:color="auto" w:fill="DBE5F1" w:themeFill="accent1" w:themeFillTint="33"/>
          </w:tcPr>
          <w:p w14:paraId="30AB59DF" w14:textId="6FD636E3" w:rsidR="00FD7FE3" w:rsidRPr="00514EF9" w:rsidDel="00E57299" w:rsidRDefault="00FD7FE3">
            <w:pPr>
              <w:rPr>
                <w:del w:id="1337" w:author="james" w:date="2016-03-29T11:57:00Z"/>
                <w:sz w:val="20"/>
                <w:szCs w:val="20"/>
              </w:rPr>
            </w:pPr>
          </w:p>
        </w:tc>
        <w:tc>
          <w:tcPr>
            <w:tcW w:w="1734" w:type="dxa"/>
            <w:gridSpan w:val="2"/>
            <w:shd w:val="clear" w:color="auto" w:fill="DBE5F1" w:themeFill="accent1" w:themeFillTint="33"/>
          </w:tcPr>
          <w:p w14:paraId="38A37C8E" w14:textId="1E98FA8E" w:rsidR="00FD7FE3" w:rsidRPr="00514EF9" w:rsidDel="00E57299" w:rsidRDefault="00FD7FE3">
            <w:pPr>
              <w:rPr>
                <w:del w:id="1338" w:author="james" w:date="2016-03-29T11:57:00Z"/>
                <w:sz w:val="20"/>
                <w:szCs w:val="20"/>
              </w:rPr>
            </w:pPr>
            <w:del w:id="1339" w:author="james" w:date="2016-03-29T11:57:00Z">
              <w:r w:rsidRPr="00514EF9" w:rsidDel="00E57299">
                <w:rPr>
                  <w:sz w:val="20"/>
                  <w:szCs w:val="20"/>
                </w:rPr>
                <w:delText>signed integer</w:delText>
              </w:r>
            </w:del>
          </w:p>
        </w:tc>
        <w:tc>
          <w:tcPr>
            <w:tcW w:w="3403" w:type="dxa"/>
            <w:shd w:val="clear" w:color="auto" w:fill="DBE5F1" w:themeFill="accent1" w:themeFillTint="33"/>
          </w:tcPr>
          <w:p w14:paraId="72EE246E" w14:textId="095E422A" w:rsidR="00FD7FE3" w:rsidRPr="00514EF9" w:rsidDel="00E57299" w:rsidRDefault="00FD7FE3">
            <w:pPr>
              <w:rPr>
                <w:del w:id="1340" w:author="james" w:date="2016-03-29T11:57:00Z"/>
                <w:sz w:val="20"/>
                <w:szCs w:val="20"/>
              </w:rPr>
            </w:pPr>
            <w:del w:id="1341" w:author="james" w:date="2016-03-29T11:57:00Z">
              <w:r w:rsidRPr="00514EF9" w:rsidDel="00E57299">
                <w:rPr>
                  <w:sz w:val="20"/>
                  <w:szCs w:val="20"/>
                </w:rPr>
                <w:delText>{-2</w:delText>
              </w:r>
              <w:r w:rsidRPr="00514EF9" w:rsidDel="00E57299">
                <w:rPr>
                  <w:sz w:val="20"/>
                  <w:szCs w:val="20"/>
                  <w:vertAlign w:val="superscript"/>
                </w:rPr>
                <w:delText>31</w:delText>
              </w:r>
              <w:r w:rsidRPr="00514EF9" w:rsidDel="00E57299">
                <w:rPr>
                  <w:sz w:val="20"/>
                  <w:szCs w:val="20"/>
                </w:rPr>
                <w:delText>, …, 0…, 2</w:delText>
              </w:r>
              <w:r w:rsidRPr="00514EF9" w:rsidDel="00E57299">
                <w:rPr>
                  <w:sz w:val="20"/>
                  <w:szCs w:val="20"/>
                  <w:vertAlign w:val="superscript"/>
                </w:rPr>
                <w:delText>31</w:delText>
              </w:r>
              <w:r w:rsidRPr="00514EF9" w:rsidDel="00E57299">
                <w:rPr>
                  <w:sz w:val="20"/>
                  <w:szCs w:val="20"/>
                </w:rPr>
                <w:delText>-1}</w:delText>
              </w:r>
            </w:del>
          </w:p>
        </w:tc>
        <w:tc>
          <w:tcPr>
            <w:tcW w:w="917" w:type="dxa"/>
            <w:shd w:val="clear" w:color="auto" w:fill="DBE5F1" w:themeFill="accent1" w:themeFillTint="33"/>
          </w:tcPr>
          <w:p w14:paraId="34F88FCA" w14:textId="57BE543E" w:rsidR="00FD7FE3" w:rsidRPr="00514EF9" w:rsidDel="00E57299" w:rsidRDefault="00FD7FE3">
            <w:pPr>
              <w:rPr>
                <w:del w:id="1342" w:author="james" w:date="2016-03-29T11:57:00Z"/>
                <w:sz w:val="20"/>
                <w:szCs w:val="20"/>
              </w:rPr>
            </w:pPr>
            <w:del w:id="1343" w:author="james" w:date="2016-03-29T11:57:00Z">
              <w:r w:rsidRPr="00514EF9" w:rsidDel="00E57299">
                <w:rPr>
                  <w:sz w:val="20"/>
                  <w:szCs w:val="20"/>
                </w:rPr>
                <w:delText>-2</w:delText>
              </w:r>
              <w:r w:rsidRPr="00514EF9" w:rsidDel="00E57299">
                <w:rPr>
                  <w:sz w:val="20"/>
                  <w:szCs w:val="20"/>
                  <w:vertAlign w:val="superscript"/>
                </w:rPr>
                <w:delText>31</w:delText>
              </w:r>
            </w:del>
          </w:p>
        </w:tc>
        <w:tc>
          <w:tcPr>
            <w:tcW w:w="1530" w:type="dxa"/>
            <w:shd w:val="clear" w:color="auto" w:fill="DBE5F1" w:themeFill="accent1" w:themeFillTint="33"/>
          </w:tcPr>
          <w:p w14:paraId="3EB10DBA" w14:textId="0E86DACD" w:rsidR="00FD7FE3" w:rsidRPr="00514EF9" w:rsidDel="00E57299" w:rsidRDefault="00FD7FE3">
            <w:pPr>
              <w:rPr>
                <w:del w:id="1344" w:author="james" w:date="2016-03-29T11:57:00Z"/>
                <w:sz w:val="20"/>
                <w:szCs w:val="20"/>
              </w:rPr>
            </w:pPr>
            <w:del w:id="1345" w:author="james" w:date="2016-03-29T11:57:00Z">
              <w:r w:rsidRPr="00514EF9" w:rsidDel="00E57299">
                <w:rPr>
                  <w:sz w:val="20"/>
                  <w:szCs w:val="20"/>
                </w:rPr>
                <w:delText>+2</w:delText>
              </w:r>
              <w:r w:rsidRPr="00514EF9" w:rsidDel="00E57299">
                <w:rPr>
                  <w:sz w:val="20"/>
                  <w:szCs w:val="20"/>
                  <w:vertAlign w:val="superscript"/>
                </w:rPr>
                <w:delText>31</w:delText>
              </w:r>
              <w:r w:rsidRPr="00514EF9" w:rsidDel="00E57299">
                <w:rPr>
                  <w:sz w:val="20"/>
                  <w:szCs w:val="20"/>
                </w:rPr>
                <w:delText>-1</w:delText>
              </w:r>
            </w:del>
          </w:p>
        </w:tc>
      </w:tr>
      <w:tr w:rsidR="000B368D" w:rsidRPr="00DE07CD" w:rsidDel="00E57299" w14:paraId="48E9BBB2" w14:textId="2716D89B" w:rsidTr="00F0495D">
        <w:trPr>
          <w:del w:id="1346" w:author="james" w:date="2016-03-29T11:57:00Z"/>
        </w:trPr>
        <w:tc>
          <w:tcPr>
            <w:tcW w:w="534" w:type="dxa"/>
            <w:vMerge/>
            <w:shd w:val="clear" w:color="auto" w:fill="DBE5F1" w:themeFill="accent1" w:themeFillTint="33"/>
          </w:tcPr>
          <w:p w14:paraId="26561F31" w14:textId="0BFF1EAC" w:rsidR="000B368D" w:rsidRPr="00514EF9" w:rsidDel="00E57299" w:rsidRDefault="000B368D" w:rsidP="000B368D">
            <w:pPr>
              <w:rPr>
                <w:del w:id="1347" w:author="james" w:date="2016-03-29T11:57:00Z"/>
                <w:sz w:val="20"/>
                <w:szCs w:val="20"/>
              </w:rPr>
            </w:pPr>
          </w:p>
        </w:tc>
        <w:tc>
          <w:tcPr>
            <w:tcW w:w="1734" w:type="dxa"/>
            <w:gridSpan w:val="2"/>
            <w:shd w:val="clear" w:color="auto" w:fill="DBE5F1" w:themeFill="accent1" w:themeFillTint="33"/>
          </w:tcPr>
          <w:p w14:paraId="50F7528C" w14:textId="55AFE55D" w:rsidR="000B368D" w:rsidRPr="00514EF9" w:rsidDel="00E57299" w:rsidRDefault="000B368D" w:rsidP="000B368D">
            <w:pPr>
              <w:rPr>
                <w:del w:id="1348" w:author="james" w:date="2016-03-29T11:57:00Z"/>
                <w:sz w:val="20"/>
                <w:szCs w:val="20"/>
              </w:rPr>
            </w:pPr>
            <w:del w:id="1349" w:author="james" w:date="2016-03-29T11:57:00Z">
              <w:r w:rsidRPr="00514EF9" w:rsidDel="00E57299">
                <w:rPr>
                  <w:sz w:val="20"/>
                  <w:szCs w:val="20"/>
                </w:rPr>
                <w:delText>offset binary</w:delText>
              </w:r>
            </w:del>
          </w:p>
        </w:tc>
        <w:tc>
          <w:tcPr>
            <w:tcW w:w="3403" w:type="dxa"/>
            <w:shd w:val="clear" w:color="auto" w:fill="DBE5F1" w:themeFill="accent1" w:themeFillTint="33"/>
          </w:tcPr>
          <w:p w14:paraId="3B26A418" w14:textId="39C672D0" w:rsidR="000B368D" w:rsidRPr="000B368D" w:rsidDel="00E57299" w:rsidRDefault="000B368D" w:rsidP="000B368D">
            <w:pPr>
              <w:rPr>
                <w:del w:id="1350" w:author="james" w:date="2016-03-29T11:57:00Z"/>
                <w:sz w:val="20"/>
                <w:szCs w:val="20"/>
              </w:rPr>
            </w:pPr>
            <w:del w:id="1351" w:author="james" w:date="2016-03-29T11:57:00Z">
              <w:r w:rsidRPr="000B368D" w:rsidDel="00E57299">
                <w:rPr>
                  <w:sz w:val="20"/>
                  <w:szCs w:val="20"/>
                </w:rPr>
                <w:delText>{0</w:delText>
              </w:r>
              <w:r w:rsidDel="00E57299">
                <w:rPr>
                  <w:sz w:val="20"/>
                  <w:szCs w:val="20"/>
                </w:rPr>
                <w:delText>,1</w:delText>
              </w:r>
              <w:r w:rsidRPr="000B368D" w:rsidDel="00E57299">
                <w:rPr>
                  <w:sz w:val="20"/>
                  <w:szCs w:val="20"/>
                </w:rPr>
                <w:delText>…, 2</w:delText>
              </w:r>
              <w:r w:rsidDel="00E57299">
                <w:rPr>
                  <w:sz w:val="20"/>
                  <w:szCs w:val="20"/>
                  <w:vertAlign w:val="superscript"/>
                </w:rPr>
                <w:delText>32</w:delText>
              </w:r>
              <w:r w:rsidRPr="000B368D" w:rsidDel="00E57299">
                <w:rPr>
                  <w:sz w:val="20"/>
                  <w:szCs w:val="20"/>
                </w:rPr>
                <w:delText>-1}</w:delText>
              </w:r>
            </w:del>
          </w:p>
        </w:tc>
        <w:tc>
          <w:tcPr>
            <w:tcW w:w="917" w:type="dxa"/>
            <w:shd w:val="clear" w:color="auto" w:fill="DBE5F1" w:themeFill="accent1" w:themeFillTint="33"/>
          </w:tcPr>
          <w:p w14:paraId="54720163" w14:textId="6D92ADF4" w:rsidR="000B368D" w:rsidRPr="000B368D" w:rsidDel="00E57299" w:rsidRDefault="000B368D" w:rsidP="000B368D">
            <w:pPr>
              <w:rPr>
                <w:del w:id="1352" w:author="james" w:date="2016-03-29T11:57:00Z"/>
                <w:sz w:val="20"/>
                <w:szCs w:val="20"/>
              </w:rPr>
            </w:pPr>
            <w:del w:id="1353" w:author="james" w:date="2016-03-29T11:57:00Z">
              <w:r w:rsidDel="00E57299">
                <w:rPr>
                  <w:sz w:val="20"/>
                  <w:szCs w:val="20"/>
                </w:rPr>
                <w:delText>0</w:delText>
              </w:r>
            </w:del>
          </w:p>
        </w:tc>
        <w:tc>
          <w:tcPr>
            <w:tcW w:w="1530" w:type="dxa"/>
            <w:shd w:val="clear" w:color="auto" w:fill="DBE5F1" w:themeFill="accent1" w:themeFillTint="33"/>
          </w:tcPr>
          <w:p w14:paraId="34AC168C" w14:textId="4F91CA9D" w:rsidR="000B368D" w:rsidRPr="000B368D" w:rsidDel="00E57299" w:rsidRDefault="000B368D" w:rsidP="000B368D">
            <w:pPr>
              <w:rPr>
                <w:del w:id="1354" w:author="james" w:date="2016-03-29T11:57:00Z"/>
                <w:sz w:val="20"/>
                <w:szCs w:val="20"/>
              </w:rPr>
            </w:pPr>
            <w:del w:id="1355" w:author="james" w:date="2016-03-29T11:57:00Z">
              <w:r w:rsidRPr="000B368D" w:rsidDel="00E57299">
                <w:rPr>
                  <w:sz w:val="20"/>
                  <w:szCs w:val="20"/>
                </w:rPr>
                <w:delText>+2</w:delText>
              </w:r>
              <w:r w:rsidRPr="000B368D" w:rsidDel="00E57299">
                <w:rPr>
                  <w:sz w:val="20"/>
                  <w:szCs w:val="20"/>
                  <w:vertAlign w:val="superscript"/>
                </w:rPr>
                <w:delText>3</w:delText>
              </w:r>
              <w:r w:rsidDel="00E57299">
                <w:rPr>
                  <w:sz w:val="20"/>
                  <w:szCs w:val="20"/>
                  <w:vertAlign w:val="superscript"/>
                </w:rPr>
                <w:delText>2</w:delText>
              </w:r>
              <w:r w:rsidRPr="000B368D" w:rsidDel="00E57299">
                <w:rPr>
                  <w:sz w:val="20"/>
                  <w:szCs w:val="20"/>
                </w:rPr>
                <w:delText>-1</w:delText>
              </w:r>
            </w:del>
          </w:p>
        </w:tc>
      </w:tr>
      <w:tr w:rsidR="00FD7FE3" w:rsidRPr="00DE07CD" w:rsidDel="00E57299" w14:paraId="3FFD118E" w14:textId="2743BCEB" w:rsidTr="00F0495D">
        <w:trPr>
          <w:del w:id="1356" w:author="james" w:date="2016-03-29T11:57:00Z"/>
        </w:trPr>
        <w:tc>
          <w:tcPr>
            <w:tcW w:w="534" w:type="dxa"/>
            <w:vMerge/>
            <w:shd w:val="clear" w:color="auto" w:fill="DBE5F1" w:themeFill="accent1" w:themeFillTint="33"/>
          </w:tcPr>
          <w:p w14:paraId="49D27667" w14:textId="3280778B" w:rsidR="00FD7FE3" w:rsidRPr="00514EF9" w:rsidDel="00E57299" w:rsidRDefault="00FD7FE3">
            <w:pPr>
              <w:rPr>
                <w:del w:id="1357" w:author="james" w:date="2016-03-29T11:57:00Z"/>
                <w:sz w:val="20"/>
                <w:szCs w:val="20"/>
              </w:rPr>
            </w:pPr>
          </w:p>
        </w:tc>
        <w:tc>
          <w:tcPr>
            <w:tcW w:w="1734" w:type="dxa"/>
            <w:gridSpan w:val="2"/>
            <w:shd w:val="clear" w:color="auto" w:fill="DBE5F1" w:themeFill="accent1" w:themeFillTint="33"/>
          </w:tcPr>
          <w:p w14:paraId="2A1525FC" w14:textId="3CF0E4C7" w:rsidR="00FD7FE3" w:rsidRPr="00514EF9" w:rsidDel="00E57299" w:rsidRDefault="00FD7FE3">
            <w:pPr>
              <w:rPr>
                <w:del w:id="1358" w:author="james" w:date="2016-03-29T11:57:00Z"/>
                <w:sz w:val="20"/>
                <w:szCs w:val="20"/>
              </w:rPr>
            </w:pPr>
            <w:del w:id="1359" w:author="james" w:date="2016-03-29T11:57:00Z">
              <w:r w:rsidRPr="00514EF9" w:rsidDel="00E57299">
                <w:rPr>
                  <w:sz w:val="20"/>
                  <w:szCs w:val="20"/>
                </w:rPr>
                <w:delText>floating point</w:delText>
              </w:r>
            </w:del>
          </w:p>
        </w:tc>
        <w:tc>
          <w:tcPr>
            <w:tcW w:w="5850" w:type="dxa"/>
            <w:gridSpan w:val="3"/>
            <w:shd w:val="clear" w:color="auto" w:fill="DBE5F1" w:themeFill="accent1" w:themeFillTint="33"/>
          </w:tcPr>
          <w:p w14:paraId="085F02DA" w14:textId="1CA2A940" w:rsidR="00FD7FE3" w:rsidRPr="00514EF9" w:rsidDel="00E57299" w:rsidRDefault="00FD7FE3">
            <w:pPr>
              <w:jc w:val="center"/>
              <w:rPr>
                <w:del w:id="1360" w:author="james" w:date="2016-03-29T11:57:00Z"/>
                <w:sz w:val="20"/>
                <w:szCs w:val="20"/>
              </w:rPr>
            </w:pPr>
            <w:del w:id="1361" w:author="james" w:date="2016-03-29T11:57:00Z">
              <w:r w:rsidRPr="00514EF9" w:rsidDel="00E57299">
                <w:rPr>
                  <w:sz w:val="20"/>
                  <w:szCs w:val="20"/>
                </w:rPr>
                <w:delText>IEEE 754-2008, FP32</w:delText>
              </w:r>
            </w:del>
          </w:p>
        </w:tc>
      </w:tr>
      <w:tr w:rsidR="00FD7FE3" w:rsidRPr="00DE07CD" w:rsidDel="00E57299" w14:paraId="443EE25E" w14:textId="553DD3AF" w:rsidTr="00F0495D">
        <w:trPr>
          <w:del w:id="1362" w:author="james" w:date="2016-03-29T11:57:00Z"/>
        </w:trPr>
        <w:tc>
          <w:tcPr>
            <w:tcW w:w="534" w:type="dxa"/>
            <w:vMerge w:val="restart"/>
          </w:tcPr>
          <w:p w14:paraId="6A973C71" w14:textId="329DE0D2" w:rsidR="00FD7FE3" w:rsidRPr="001C61A1" w:rsidDel="00E57299" w:rsidRDefault="00FD7FE3" w:rsidP="00A503DE">
            <w:pPr>
              <w:rPr>
                <w:del w:id="1363" w:author="james" w:date="2016-03-29T11:57:00Z"/>
                <w:sz w:val="20"/>
                <w:szCs w:val="20"/>
              </w:rPr>
            </w:pPr>
            <w:del w:id="1364" w:author="james" w:date="2016-03-29T11:57:00Z">
              <w:r w:rsidRPr="001C61A1" w:rsidDel="00E57299">
                <w:rPr>
                  <w:sz w:val="20"/>
                  <w:szCs w:val="20"/>
                </w:rPr>
                <w:delText>64</w:delText>
              </w:r>
            </w:del>
          </w:p>
        </w:tc>
        <w:tc>
          <w:tcPr>
            <w:tcW w:w="1734" w:type="dxa"/>
            <w:gridSpan w:val="2"/>
          </w:tcPr>
          <w:p w14:paraId="46F69C4F" w14:textId="7765136C" w:rsidR="00FD7FE3" w:rsidRPr="001C61A1" w:rsidDel="00E57299" w:rsidRDefault="00FD7FE3" w:rsidP="00DB344F">
            <w:pPr>
              <w:rPr>
                <w:del w:id="1365" w:author="james" w:date="2016-03-29T11:57:00Z"/>
                <w:sz w:val="20"/>
                <w:szCs w:val="20"/>
              </w:rPr>
            </w:pPr>
            <w:del w:id="1366" w:author="james" w:date="2016-03-29T11:57:00Z">
              <w:r w:rsidRPr="001C61A1" w:rsidDel="00E57299">
                <w:rPr>
                  <w:sz w:val="20"/>
                  <w:szCs w:val="20"/>
                </w:rPr>
                <w:delText>sign-magnitude</w:delText>
              </w:r>
            </w:del>
          </w:p>
        </w:tc>
        <w:tc>
          <w:tcPr>
            <w:tcW w:w="3403" w:type="dxa"/>
          </w:tcPr>
          <w:p w14:paraId="7DD753B1" w14:textId="029328B2" w:rsidR="00FD7FE3" w:rsidRPr="001C61A1" w:rsidDel="00E57299" w:rsidRDefault="00FD7FE3" w:rsidP="00545F9E">
            <w:pPr>
              <w:rPr>
                <w:del w:id="1367" w:author="james" w:date="2016-03-29T11:57:00Z"/>
                <w:sz w:val="20"/>
                <w:szCs w:val="20"/>
              </w:rPr>
            </w:pPr>
            <w:del w:id="1368" w:author="james" w:date="2016-03-29T11:57:00Z">
              <w:r w:rsidRPr="001C61A1" w:rsidDel="00E57299">
                <w:rPr>
                  <w:sz w:val="20"/>
                  <w:szCs w:val="20"/>
                </w:rPr>
                <w:delText>{-2</w:delText>
              </w:r>
              <w:r w:rsidRPr="001C61A1" w:rsidDel="00E57299">
                <w:rPr>
                  <w:sz w:val="20"/>
                  <w:szCs w:val="20"/>
                  <w:vertAlign w:val="superscript"/>
                </w:rPr>
                <w:delText>63</w:delText>
              </w:r>
              <w:r w:rsidRPr="001C61A1" w:rsidDel="00E57299">
                <w:rPr>
                  <w:sz w:val="20"/>
                  <w:szCs w:val="20"/>
                </w:rPr>
                <w:delText>,… ,-1,+1,…, +2</w:delText>
              </w:r>
              <w:r w:rsidRPr="001C61A1" w:rsidDel="00E57299">
                <w:rPr>
                  <w:sz w:val="20"/>
                  <w:szCs w:val="20"/>
                  <w:vertAlign w:val="superscript"/>
                </w:rPr>
                <w:delText>63</w:delText>
              </w:r>
              <w:r w:rsidRPr="001C61A1" w:rsidDel="00E57299">
                <w:rPr>
                  <w:sz w:val="20"/>
                  <w:szCs w:val="20"/>
                </w:rPr>
                <w:delText>}</w:delText>
              </w:r>
            </w:del>
          </w:p>
        </w:tc>
        <w:tc>
          <w:tcPr>
            <w:tcW w:w="917" w:type="dxa"/>
          </w:tcPr>
          <w:p w14:paraId="48B2BB11" w14:textId="265E25FF" w:rsidR="00FD7FE3" w:rsidRPr="001C61A1" w:rsidDel="00E57299" w:rsidRDefault="00FD7FE3" w:rsidP="00545F9E">
            <w:pPr>
              <w:rPr>
                <w:del w:id="1369" w:author="james" w:date="2016-03-29T11:57:00Z"/>
                <w:sz w:val="20"/>
                <w:szCs w:val="20"/>
              </w:rPr>
            </w:pPr>
            <w:del w:id="1370" w:author="james" w:date="2016-03-29T11:57:00Z">
              <w:r w:rsidRPr="001C61A1" w:rsidDel="00E57299">
                <w:rPr>
                  <w:sz w:val="20"/>
                  <w:szCs w:val="20"/>
                </w:rPr>
                <w:delText>-2</w:delText>
              </w:r>
              <w:r w:rsidRPr="001C61A1" w:rsidDel="00E57299">
                <w:rPr>
                  <w:sz w:val="20"/>
                  <w:szCs w:val="20"/>
                  <w:vertAlign w:val="superscript"/>
                </w:rPr>
                <w:delText>63</w:delText>
              </w:r>
            </w:del>
          </w:p>
        </w:tc>
        <w:tc>
          <w:tcPr>
            <w:tcW w:w="1530" w:type="dxa"/>
          </w:tcPr>
          <w:p w14:paraId="0BBF4821" w14:textId="6794DF0D" w:rsidR="00FD7FE3" w:rsidRPr="001C61A1" w:rsidDel="00E57299" w:rsidRDefault="00FD7FE3" w:rsidP="001C1B6B">
            <w:pPr>
              <w:rPr>
                <w:del w:id="1371" w:author="james" w:date="2016-03-29T11:57:00Z"/>
                <w:sz w:val="20"/>
                <w:szCs w:val="20"/>
              </w:rPr>
            </w:pPr>
            <w:del w:id="1372" w:author="james" w:date="2016-03-29T11:57:00Z">
              <w:r w:rsidRPr="001C61A1" w:rsidDel="00E57299">
                <w:rPr>
                  <w:sz w:val="20"/>
                  <w:szCs w:val="20"/>
                </w:rPr>
                <w:delText>+2</w:delText>
              </w:r>
              <w:r w:rsidRPr="001C61A1" w:rsidDel="00E57299">
                <w:rPr>
                  <w:sz w:val="20"/>
                  <w:szCs w:val="20"/>
                  <w:vertAlign w:val="superscript"/>
                </w:rPr>
                <w:delText>63</w:delText>
              </w:r>
            </w:del>
          </w:p>
        </w:tc>
      </w:tr>
      <w:tr w:rsidR="00FD7FE3" w:rsidRPr="00DE07CD" w:rsidDel="00E57299" w14:paraId="135633F7" w14:textId="50BB8476" w:rsidTr="00F0495D">
        <w:trPr>
          <w:del w:id="1373" w:author="james" w:date="2016-03-29T11:57:00Z"/>
        </w:trPr>
        <w:tc>
          <w:tcPr>
            <w:tcW w:w="534" w:type="dxa"/>
            <w:vMerge/>
          </w:tcPr>
          <w:p w14:paraId="3B7F1BD2" w14:textId="3FEEB1DF" w:rsidR="00FD7FE3" w:rsidRPr="00514EF9" w:rsidDel="00E57299" w:rsidRDefault="00FD7FE3">
            <w:pPr>
              <w:rPr>
                <w:del w:id="1374" w:author="james" w:date="2016-03-29T11:57:00Z"/>
                <w:sz w:val="20"/>
                <w:szCs w:val="20"/>
              </w:rPr>
            </w:pPr>
          </w:p>
        </w:tc>
        <w:tc>
          <w:tcPr>
            <w:tcW w:w="1734" w:type="dxa"/>
            <w:gridSpan w:val="2"/>
          </w:tcPr>
          <w:p w14:paraId="165B21CE" w14:textId="53A00490" w:rsidR="00FD7FE3" w:rsidRPr="00514EF9" w:rsidDel="00E57299" w:rsidRDefault="00FD7FE3">
            <w:pPr>
              <w:rPr>
                <w:del w:id="1375" w:author="james" w:date="2016-03-29T11:57:00Z"/>
                <w:sz w:val="20"/>
                <w:szCs w:val="20"/>
              </w:rPr>
            </w:pPr>
            <w:del w:id="1376" w:author="james" w:date="2016-03-29T11:57:00Z">
              <w:r w:rsidRPr="00514EF9" w:rsidDel="00E57299">
                <w:rPr>
                  <w:sz w:val="20"/>
                  <w:szCs w:val="20"/>
                </w:rPr>
                <w:delText>signed integer</w:delText>
              </w:r>
            </w:del>
          </w:p>
        </w:tc>
        <w:tc>
          <w:tcPr>
            <w:tcW w:w="3403" w:type="dxa"/>
          </w:tcPr>
          <w:p w14:paraId="412C9F7F" w14:textId="5BF31C22" w:rsidR="00FD7FE3" w:rsidRPr="00514EF9" w:rsidDel="00E57299" w:rsidRDefault="00FD7FE3">
            <w:pPr>
              <w:rPr>
                <w:del w:id="1377" w:author="james" w:date="2016-03-29T11:57:00Z"/>
                <w:sz w:val="20"/>
                <w:szCs w:val="20"/>
              </w:rPr>
            </w:pPr>
            <w:del w:id="1378" w:author="james" w:date="2016-03-29T11:57:00Z">
              <w:r w:rsidRPr="00514EF9" w:rsidDel="00E57299">
                <w:rPr>
                  <w:sz w:val="20"/>
                  <w:szCs w:val="20"/>
                </w:rPr>
                <w:delText>{-2</w:delText>
              </w:r>
              <w:r w:rsidRPr="00514EF9" w:rsidDel="00E57299">
                <w:rPr>
                  <w:sz w:val="20"/>
                  <w:szCs w:val="20"/>
                  <w:vertAlign w:val="superscript"/>
                </w:rPr>
                <w:delText>63</w:delText>
              </w:r>
              <w:r w:rsidRPr="00514EF9" w:rsidDel="00E57299">
                <w:rPr>
                  <w:sz w:val="20"/>
                  <w:szCs w:val="20"/>
                </w:rPr>
                <w:delText>, …, 0…, 2</w:delText>
              </w:r>
              <w:r w:rsidRPr="00514EF9" w:rsidDel="00E57299">
                <w:rPr>
                  <w:sz w:val="20"/>
                  <w:szCs w:val="20"/>
                  <w:vertAlign w:val="superscript"/>
                </w:rPr>
                <w:delText>63</w:delText>
              </w:r>
              <w:r w:rsidRPr="00514EF9" w:rsidDel="00E57299">
                <w:rPr>
                  <w:sz w:val="20"/>
                  <w:szCs w:val="20"/>
                </w:rPr>
                <w:delText>-1}</w:delText>
              </w:r>
            </w:del>
          </w:p>
        </w:tc>
        <w:tc>
          <w:tcPr>
            <w:tcW w:w="917" w:type="dxa"/>
          </w:tcPr>
          <w:p w14:paraId="67EFA5CC" w14:textId="08344C82" w:rsidR="00FD7FE3" w:rsidRPr="00514EF9" w:rsidDel="00E57299" w:rsidRDefault="00FD7FE3">
            <w:pPr>
              <w:rPr>
                <w:del w:id="1379" w:author="james" w:date="2016-03-29T11:57:00Z"/>
                <w:sz w:val="20"/>
                <w:szCs w:val="20"/>
              </w:rPr>
            </w:pPr>
            <w:del w:id="1380" w:author="james" w:date="2016-03-29T11:57:00Z">
              <w:r w:rsidRPr="00514EF9" w:rsidDel="00E57299">
                <w:rPr>
                  <w:sz w:val="20"/>
                  <w:szCs w:val="20"/>
                </w:rPr>
                <w:delText>-2</w:delText>
              </w:r>
              <w:r w:rsidRPr="00514EF9" w:rsidDel="00E57299">
                <w:rPr>
                  <w:sz w:val="20"/>
                  <w:szCs w:val="20"/>
                  <w:vertAlign w:val="superscript"/>
                </w:rPr>
                <w:delText>63</w:delText>
              </w:r>
            </w:del>
          </w:p>
        </w:tc>
        <w:tc>
          <w:tcPr>
            <w:tcW w:w="1530" w:type="dxa"/>
          </w:tcPr>
          <w:p w14:paraId="6FB87B11" w14:textId="20E6C90C" w:rsidR="00FD7FE3" w:rsidRPr="00514EF9" w:rsidDel="00E57299" w:rsidRDefault="00FD7FE3">
            <w:pPr>
              <w:rPr>
                <w:del w:id="1381" w:author="james" w:date="2016-03-29T11:57:00Z"/>
                <w:sz w:val="20"/>
                <w:szCs w:val="20"/>
              </w:rPr>
            </w:pPr>
            <w:del w:id="1382" w:author="james" w:date="2016-03-29T11:57:00Z">
              <w:r w:rsidRPr="00514EF9" w:rsidDel="00E57299">
                <w:rPr>
                  <w:sz w:val="20"/>
                  <w:szCs w:val="20"/>
                </w:rPr>
                <w:delText>+2</w:delText>
              </w:r>
              <w:r w:rsidRPr="00514EF9" w:rsidDel="00E57299">
                <w:rPr>
                  <w:sz w:val="20"/>
                  <w:szCs w:val="20"/>
                  <w:vertAlign w:val="superscript"/>
                </w:rPr>
                <w:delText>63</w:delText>
              </w:r>
              <w:r w:rsidRPr="00514EF9" w:rsidDel="00E57299">
                <w:rPr>
                  <w:sz w:val="20"/>
                  <w:szCs w:val="20"/>
                </w:rPr>
                <w:delText>-1</w:delText>
              </w:r>
            </w:del>
          </w:p>
        </w:tc>
      </w:tr>
      <w:tr w:rsidR="00FD7FE3" w:rsidRPr="00DE07CD" w:rsidDel="00E57299" w14:paraId="3274F5D5" w14:textId="7E2B4E03" w:rsidTr="00F0495D">
        <w:trPr>
          <w:del w:id="1383" w:author="james" w:date="2016-03-29T11:57:00Z"/>
        </w:trPr>
        <w:tc>
          <w:tcPr>
            <w:tcW w:w="534" w:type="dxa"/>
            <w:vMerge/>
          </w:tcPr>
          <w:p w14:paraId="6D1436B6" w14:textId="44D57810" w:rsidR="00FD7FE3" w:rsidRPr="00514EF9" w:rsidDel="00E57299" w:rsidRDefault="00FD7FE3">
            <w:pPr>
              <w:rPr>
                <w:del w:id="1384" w:author="james" w:date="2016-03-29T11:57:00Z"/>
                <w:sz w:val="20"/>
                <w:szCs w:val="20"/>
              </w:rPr>
            </w:pPr>
          </w:p>
        </w:tc>
        <w:tc>
          <w:tcPr>
            <w:tcW w:w="1734" w:type="dxa"/>
            <w:gridSpan w:val="2"/>
          </w:tcPr>
          <w:p w14:paraId="3B83D5DC" w14:textId="5D8272C4" w:rsidR="00FD7FE3" w:rsidRPr="00514EF9" w:rsidDel="00E57299" w:rsidRDefault="00FD7FE3">
            <w:pPr>
              <w:rPr>
                <w:del w:id="1385" w:author="james" w:date="2016-03-29T11:57:00Z"/>
                <w:sz w:val="20"/>
                <w:szCs w:val="20"/>
              </w:rPr>
            </w:pPr>
            <w:del w:id="1386" w:author="james" w:date="2016-03-29T11:57:00Z">
              <w:r w:rsidRPr="00514EF9" w:rsidDel="00E57299">
                <w:rPr>
                  <w:sz w:val="20"/>
                  <w:szCs w:val="20"/>
                </w:rPr>
                <w:delText>offset binary</w:delText>
              </w:r>
            </w:del>
          </w:p>
        </w:tc>
        <w:tc>
          <w:tcPr>
            <w:tcW w:w="3403" w:type="dxa"/>
          </w:tcPr>
          <w:p w14:paraId="4BB02892" w14:textId="7607B457" w:rsidR="00FD7FE3" w:rsidRPr="00514EF9" w:rsidDel="00E57299" w:rsidRDefault="00FD7FE3" w:rsidP="005F243D">
            <w:pPr>
              <w:rPr>
                <w:del w:id="1387" w:author="james" w:date="2016-03-29T11:57:00Z"/>
                <w:sz w:val="20"/>
                <w:szCs w:val="20"/>
              </w:rPr>
            </w:pPr>
            <w:del w:id="1388" w:author="james" w:date="2016-03-29T11:57:00Z">
              <w:r w:rsidRPr="00514EF9" w:rsidDel="00E57299">
                <w:rPr>
                  <w:sz w:val="20"/>
                  <w:szCs w:val="20"/>
                </w:rPr>
                <w:delText>{</w:delText>
              </w:r>
              <w:r w:rsidR="005F243D" w:rsidDel="00E57299">
                <w:rPr>
                  <w:sz w:val="20"/>
                  <w:szCs w:val="20"/>
                </w:rPr>
                <w:delText>0</w:delText>
              </w:r>
              <w:r w:rsidRPr="00514EF9" w:rsidDel="00E57299">
                <w:rPr>
                  <w:sz w:val="20"/>
                  <w:szCs w:val="20"/>
                </w:rPr>
                <w:delText>,</w:delText>
              </w:r>
              <w:r w:rsidR="005F243D" w:rsidDel="00E57299">
                <w:rPr>
                  <w:sz w:val="20"/>
                  <w:szCs w:val="20"/>
                </w:rPr>
                <w:delText>,1</w:delText>
              </w:r>
              <w:r w:rsidRPr="00514EF9" w:rsidDel="00E57299">
                <w:rPr>
                  <w:sz w:val="20"/>
                  <w:szCs w:val="20"/>
                </w:rPr>
                <w:delText xml:space="preserve"> ……, 2</w:delText>
              </w:r>
              <w:r w:rsidRPr="00514EF9" w:rsidDel="00E57299">
                <w:rPr>
                  <w:sz w:val="20"/>
                  <w:szCs w:val="20"/>
                  <w:vertAlign w:val="superscript"/>
                </w:rPr>
                <w:delText>63</w:delText>
              </w:r>
              <w:r w:rsidRPr="00514EF9" w:rsidDel="00E57299">
                <w:rPr>
                  <w:sz w:val="20"/>
                  <w:szCs w:val="20"/>
                </w:rPr>
                <w:delText>-1}</w:delText>
              </w:r>
            </w:del>
          </w:p>
        </w:tc>
        <w:tc>
          <w:tcPr>
            <w:tcW w:w="917" w:type="dxa"/>
          </w:tcPr>
          <w:p w14:paraId="4011461A" w14:textId="77E1670A" w:rsidR="00FD7FE3" w:rsidRPr="00514EF9" w:rsidDel="00E57299" w:rsidRDefault="00FD7FE3" w:rsidP="00C11C58">
            <w:pPr>
              <w:rPr>
                <w:del w:id="1389" w:author="james" w:date="2016-03-29T11:57:00Z"/>
                <w:sz w:val="20"/>
                <w:szCs w:val="20"/>
              </w:rPr>
            </w:pPr>
            <w:del w:id="1390" w:author="james" w:date="2016-03-29T11:57:00Z">
              <w:r w:rsidRPr="00514EF9" w:rsidDel="00E57299">
                <w:rPr>
                  <w:sz w:val="20"/>
                  <w:szCs w:val="20"/>
                </w:rPr>
                <w:delText>-</w:delText>
              </w:r>
              <w:r w:rsidR="00C11C58" w:rsidDel="00E57299">
                <w:rPr>
                  <w:sz w:val="20"/>
                  <w:szCs w:val="20"/>
                </w:rPr>
                <w:delText>0</w:delText>
              </w:r>
            </w:del>
          </w:p>
        </w:tc>
        <w:tc>
          <w:tcPr>
            <w:tcW w:w="1530" w:type="dxa"/>
          </w:tcPr>
          <w:p w14:paraId="71BB1DD9" w14:textId="2D24F72D" w:rsidR="00FD7FE3" w:rsidRPr="00514EF9" w:rsidDel="00E57299" w:rsidRDefault="00FD7FE3">
            <w:pPr>
              <w:rPr>
                <w:del w:id="1391" w:author="james" w:date="2016-03-29T11:57:00Z"/>
                <w:sz w:val="20"/>
                <w:szCs w:val="20"/>
              </w:rPr>
            </w:pPr>
            <w:del w:id="1392" w:author="james" w:date="2016-03-29T11:57:00Z">
              <w:r w:rsidRPr="00514EF9" w:rsidDel="00E57299">
                <w:rPr>
                  <w:sz w:val="20"/>
                  <w:szCs w:val="20"/>
                </w:rPr>
                <w:delText>+2</w:delText>
              </w:r>
              <w:r w:rsidRPr="00514EF9" w:rsidDel="00E57299">
                <w:rPr>
                  <w:sz w:val="20"/>
                  <w:szCs w:val="20"/>
                  <w:vertAlign w:val="superscript"/>
                </w:rPr>
                <w:delText>63</w:delText>
              </w:r>
              <w:r w:rsidRPr="00514EF9" w:rsidDel="00E57299">
                <w:rPr>
                  <w:sz w:val="20"/>
                  <w:szCs w:val="20"/>
                </w:rPr>
                <w:delText>-1</w:delText>
              </w:r>
            </w:del>
          </w:p>
        </w:tc>
      </w:tr>
      <w:tr w:rsidR="00FD7FE3" w:rsidRPr="00DE07CD" w:rsidDel="00E57299" w14:paraId="2B3AA6DD" w14:textId="6756778E" w:rsidTr="00F0495D">
        <w:trPr>
          <w:del w:id="1393" w:author="james" w:date="2016-03-29T11:57:00Z"/>
        </w:trPr>
        <w:tc>
          <w:tcPr>
            <w:tcW w:w="534" w:type="dxa"/>
            <w:vMerge/>
          </w:tcPr>
          <w:p w14:paraId="4C07CAB7" w14:textId="5E5CD308" w:rsidR="00FD7FE3" w:rsidRPr="00514EF9" w:rsidDel="00E57299" w:rsidRDefault="00FD7FE3">
            <w:pPr>
              <w:rPr>
                <w:del w:id="1394" w:author="james" w:date="2016-03-29T11:57:00Z"/>
                <w:sz w:val="20"/>
                <w:szCs w:val="20"/>
              </w:rPr>
            </w:pPr>
            <w:commentRangeStart w:id="1395"/>
          </w:p>
        </w:tc>
        <w:tc>
          <w:tcPr>
            <w:tcW w:w="1734" w:type="dxa"/>
            <w:gridSpan w:val="2"/>
          </w:tcPr>
          <w:p w14:paraId="61F89C41" w14:textId="13049D6C" w:rsidR="00FD7FE3" w:rsidRPr="00514EF9" w:rsidDel="00E57299" w:rsidRDefault="00FD7FE3">
            <w:pPr>
              <w:rPr>
                <w:del w:id="1396" w:author="james" w:date="2016-03-29T11:57:00Z"/>
                <w:sz w:val="20"/>
                <w:szCs w:val="20"/>
              </w:rPr>
            </w:pPr>
            <w:del w:id="1397" w:author="james" w:date="2016-03-29T11:57:00Z">
              <w:r w:rsidRPr="00514EF9" w:rsidDel="00E57299">
                <w:rPr>
                  <w:sz w:val="20"/>
                  <w:szCs w:val="20"/>
                </w:rPr>
                <w:delText>floating point</w:delText>
              </w:r>
            </w:del>
          </w:p>
        </w:tc>
        <w:tc>
          <w:tcPr>
            <w:tcW w:w="5850" w:type="dxa"/>
            <w:gridSpan w:val="3"/>
          </w:tcPr>
          <w:p w14:paraId="198F5849" w14:textId="039E34A6" w:rsidR="00FD7FE3" w:rsidRPr="00514EF9" w:rsidDel="00E57299" w:rsidRDefault="00FD7FE3">
            <w:pPr>
              <w:jc w:val="center"/>
              <w:rPr>
                <w:del w:id="1398" w:author="james" w:date="2016-03-29T11:57:00Z"/>
                <w:sz w:val="20"/>
                <w:szCs w:val="20"/>
              </w:rPr>
            </w:pPr>
            <w:del w:id="1399" w:author="james" w:date="2016-03-29T11:57:00Z">
              <w:r w:rsidRPr="00514EF9" w:rsidDel="00E57299">
                <w:rPr>
                  <w:sz w:val="20"/>
                  <w:szCs w:val="20"/>
                </w:rPr>
                <w:delText>IEEE 754-2008, FP64</w:delText>
              </w:r>
              <w:commentRangeEnd w:id="1395"/>
              <w:r w:rsidR="00B54F44" w:rsidDel="00E57299">
                <w:rPr>
                  <w:rStyle w:val="CommentReference"/>
                </w:rPr>
                <w:commentReference w:id="1395"/>
              </w:r>
            </w:del>
          </w:p>
        </w:tc>
      </w:tr>
    </w:tbl>
    <w:p w14:paraId="18BAF51A" w14:textId="117780CA" w:rsidR="0096189C" w:rsidRPr="00CF1703" w:rsidRDefault="0096189C">
      <w:pPr>
        <w:pStyle w:val="Caption"/>
        <w:keepNext/>
        <w:rPr>
          <w:ins w:id="1400" w:author="james" w:date="2016-03-29T12:02:00Z"/>
        </w:rPr>
        <w:pPrChange w:id="1401" w:author="markel arizabaleta" w:date="2017-07-20T13:52:00Z">
          <w:pPr/>
        </w:pPrChange>
      </w:pPr>
      <w:bookmarkStart w:id="1402" w:name="_Ref447016384"/>
      <w:bookmarkStart w:id="1403" w:name="_Ref488678129"/>
      <w:bookmarkStart w:id="1404" w:name="_Toc489615344"/>
      <w:ins w:id="1405" w:author="james" w:date="2016-03-29T12:02:00Z">
        <w:r w:rsidRPr="00A92A4C">
          <w:rPr>
            <w:sz w:val="24"/>
            <w:szCs w:val="24"/>
          </w:rPr>
          <w:t xml:space="preserve">Table </w:t>
        </w:r>
        <w:r w:rsidRPr="00A92A4C">
          <w:rPr>
            <w:sz w:val="24"/>
            <w:szCs w:val="24"/>
            <w:rPrChange w:id="1406" w:author="markel arizabaleta" w:date="2017-07-20T13:52:00Z">
              <w:rPr/>
            </w:rPrChange>
          </w:rPr>
          <w:fldChar w:fldCharType="begin"/>
        </w:r>
        <w:r w:rsidRPr="00A92A4C">
          <w:rPr>
            <w:sz w:val="24"/>
            <w:szCs w:val="24"/>
          </w:rPr>
          <w:instrText xml:space="preserve"> SEQ Table \* ARABIC </w:instrText>
        </w:r>
      </w:ins>
      <w:r w:rsidRPr="00A92A4C">
        <w:rPr>
          <w:sz w:val="24"/>
          <w:szCs w:val="24"/>
          <w:rPrChange w:id="1407" w:author="markel arizabaleta" w:date="2017-07-20T13:52:00Z">
            <w:rPr/>
          </w:rPrChange>
        </w:rPr>
        <w:fldChar w:fldCharType="separate"/>
      </w:r>
      <w:ins w:id="1408" w:author="james" w:date="2016-03-30T13:14:00Z">
        <w:r w:rsidR="007B0E2C" w:rsidRPr="00A92A4C">
          <w:rPr>
            <w:sz w:val="24"/>
            <w:szCs w:val="24"/>
            <w:rPrChange w:id="1409" w:author="markel arizabaleta" w:date="2017-07-20T13:52:00Z">
              <w:rPr>
                <w:noProof/>
              </w:rPr>
            </w:rPrChange>
          </w:rPr>
          <w:t>8</w:t>
        </w:r>
      </w:ins>
      <w:ins w:id="1410" w:author="james" w:date="2016-03-29T12:02:00Z">
        <w:r w:rsidRPr="00A92A4C">
          <w:rPr>
            <w:sz w:val="24"/>
            <w:szCs w:val="24"/>
            <w:rPrChange w:id="1411" w:author="markel arizabaleta" w:date="2017-07-20T13:52:00Z">
              <w:rPr/>
            </w:rPrChange>
          </w:rPr>
          <w:fldChar w:fldCharType="end"/>
        </w:r>
      </w:ins>
      <w:bookmarkEnd w:id="1402"/>
      <w:ins w:id="1412" w:author="markel arizabaleta" w:date="2017-07-20T13:52:00Z">
        <w:r w:rsidR="00A92A4C" w:rsidRPr="00A92A4C">
          <w:rPr>
            <w:sz w:val="24"/>
            <w:szCs w:val="24"/>
          </w:rPr>
          <w:t xml:space="preserve"> </w:t>
        </w:r>
      </w:ins>
      <w:ins w:id="1413" w:author="markel arizabaleta" w:date="2017-08-01T10:33:00Z">
        <w:r w:rsidR="00CF1703">
          <w:rPr>
            <w:sz w:val="24"/>
            <w:szCs w:val="24"/>
          </w:rPr>
          <w:t xml:space="preserve">– </w:t>
        </w:r>
      </w:ins>
      <w:ins w:id="1414" w:author="james" w:date="2016-03-29T12:02:00Z">
        <w:r w:rsidRPr="00A92A4C">
          <w:rPr>
            <w:sz w:val="24"/>
            <w:szCs w:val="24"/>
          </w:rPr>
          <w:t xml:space="preserve">Enumeration of </w:t>
        </w:r>
      </w:ins>
      <w:ins w:id="1415" w:author="markel arizabaleta" w:date="2017-07-20T13:52:00Z">
        <w:r w:rsidR="00A92A4C" w:rsidRPr="00A92A4C">
          <w:rPr>
            <w:sz w:val="24"/>
            <w:szCs w:val="24"/>
          </w:rPr>
          <w:t>s</w:t>
        </w:r>
      </w:ins>
      <w:ins w:id="1416" w:author="james" w:date="2016-03-29T12:02:00Z">
        <w:del w:id="1417" w:author="markel arizabaleta" w:date="2017-07-20T13:52:00Z">
          <w:r w:rsidRPr="00A92A4C" w:rsidDel="00A92A4C">
            <w:rPr>
              <w:sz w:val="24"/>
              <w:szCs w:val="24"/>
            </w:rPr>
            <w:delText>S</w:delText>
          </w:r>
        </w:del>
        <w:r w:rsidRPr="00A92A4C">
          <w:rPr>
            <w:sz w:val="24"/>
            <w:szCs w:val="24"/>
          </w:rPr>
          <w:t xml:space="preserve">tream </w:t>
        </w:r>
        <w:del w:id="1418" w:author="markel arizabaleta" w:date="2017-07-24T16:47:00Z">
          <w:r w:rsidRPr="00A92A4C" w:rsidDel="002F365B">
            <w:rPr>
              <w:sz w:val="24"/>
              <w:szCs w:val="24"/>
            </w:rPr>
            <w:delText>`</w:delText>
          </w:r>
        </w:del>
      </w:ins>
      <w:ins w:id="1419" w:author="markel arizabaleta" w:date="2017-07-20T13:52:00Z">
        <w:r w:rsidR="00A92A4C" w:rsidRPr="00A92A4C">
          <w:rPr>
            <w:sz w:val="24"/>
            <w:szCs w:val="24"/>
          </w:rPr>
          <w:t>encoding</w:t>
        </w:r>
      </w:ins>
      <w:ins w:id="1420" w:author="james" w:date="2016-03-29T12:02:00Z">
        <w:del w:id="1421" w:author="markel arizabaleta" w:date="2017-07-20T13:52:00Z">
          <w:r w:rsidRPr="00A92A4C" w:rsidDel="00A92A4C">
            <w:rPr>
              <w:sz w:val="24"/>
              <w:szCs w:val="24"/>
            </w:rPr>
            <w:delText>ENCODING</w:delText>
          </w:r>
        </w:del>
        <w:del w:id="1422" w:author="markel arizabaleta" w:date="2017-07-24T16:47:00Z">
          <w:r w:rsidRPr="00A92A4C" w:rsidDel="002F365B">
            <w:rPr>
              <w:sz w:val="24"/>
              <w:szCs w:val="24"/>
            </w:rPr>
            <w:delText>'</w:delText>
          </w:r>
        </w:del>
        <w:r w:rsidRPr="00A92A4C">
          <w:rPr>
            <w:sz w:val="24"/>
            <w:szCs w:val="24"/>
          </w:rPr>
          <w:t xml:space="preserve"> attribute</w:t>
        </w:r>
        <w:bookmarkEnd w:id="1403"/>
        <w:bookmarkEnd w:id="1404"/>
      </w:ins>
    </w:p>
    <w:tbl>
      <w:tblPr>
        <w:tblStyle w:val="GridTable4-Accent1"/>
        <w:tblW w:w="0" w:type="auto"/>
        <w:jc w:val="center"/>
        <w:tblLook w:val="04A0" w:firstRow="1" w:lastRow="0" w:firstColumn="1" w:lastColumn="0" w:noHBand="0" w:noVBand="1"/>
        <w:tblPrChange w:id="1423" w:author="markel arizabaleta" w:date="2017-08-01T10:32:00Z">
          <w:tblPr>
            <w:tblStyle w:val="TableGrid"/>
            <w:tblW w:w="0" w:type="auto"/>
            <w:tblInd w:w="720" w:type="dxa"/>
            <w:tblLook w:val="04A0" w:firstRow="1" w:lastRow="0" w:firstColumn="1" w:lastColumn="0" w:noHBand="0" w:noVBand="1"/>
          </w:tblPr>
        </w:tblPrChange>
      </w:tblPr>
      <w:tblGrid>
        <w:gridCol w:w="2092"/>
        <w:gridCol w:w="2499"/>
        <w:tblGridChange w:id="1424">
          <w:tblGrid>
            <w:gridCol w:w="4428"/>
            <w:gridCol w:w="4428"/>
          </w:tblGrid>
        </w:tblGridChange>
      </w:tblGrid>
      <w:tr w:rsidR="0096189C" w:rsidRPr="0025793A" w14:paraId="23EEA4C2" w14:textId="77777777" w:rsidTr="00CF1703">
        <w:trPr>
          <w:cnfStyle w:val="100000000000" w:firstRow="1" w:lastRow="0" w:firstColumn="0" w:lastColumn="0" w:oddVBand="0" w:evenVBand="0" w:oddHBand="0" w:evenHBand="0" w:firstRowFirstColumn="0" w:firstRowLastColumn="0" w:lastRowFirstColumn="0" w:lastRowLastColumn="0"/>
          <w:trHeight w:val="227"/>
          <w:jc w:val="center"/>
          <w:ins w:id="1425" w:author="james" w:date="2016-03-29T12:00:00Z"/>
        </w:trPr>
        <w:tc>
          <w:tcPr>
            <w:cnfStyle w:val="001000000000" w:firstRow="0" w:lastRow="0" w:firstColumn="1" w:lastColumn="0" w:oddVBand="0" w:evenVBand="0" w:oddHBand="0" w:evenHBand="0" w:firstRowFirstColumn="0" w:firstRowLastColumn="0" w:lastRowFirstColumn="0" w:lastRowLastColumn="0"/>
            <w:tcW w:w="2092" w:type="dxa"/>
            <w:tcPrChange w:id="1426" w:author="markel arizabaleta" w:date="2017-08-01T10:32:00Z">
              <w:tcPr>
                <w:tcW w:w="4428" w:type="dxa"/>
              </w:tcPr>
            </w:tcPrChange>
          </w:tcPr>
          <w:p w14:paraId="1178FC22" w14:textId="4A1C7FB9" w:rsidR="0096189C" w:rsidRPr="0025793A" w:rsidRDefault="0096189C">
            <w:pPr>
              <w:cnfStyle w:val="101000000000" w:firstRow="1" w:lastRow="0" w:firstColumn="1" w:lastColumn="0" w:oddVBand="0" w:evenVBand="0" w:oddHBand="0" w:evenHBand="0" w:firstRowFirstColumn="0" w:firstRowLastColumn="0" w:lastRowFirstColumn="0" w:lastRowLastColumn="0"/>
              <w:rPr>
                <w:ins w:id="1427" w:author="james" w:date="2016-03-29T12:00:00Z"/>
                <w:rFonts w:asciiTheme="minorHAnsi" w:hAnsiTheme="minorHAnsi"/>
                <w:sz w:val="20"/>
                <w:szCs w:val="20"/>
                <w:rPrChange w:id="1428" w:author="james" w:date="2016-03-30T13:14:00Z">
                  <w:rPr>
                    <w:ins w:id="1429" w:author="james" w:date="2016-03-29T12:00:00Z"/>
                  </w:rPr>
                </w:rPrChange>
              </w:rPr>
              <w:pPrChange w:id="1430" w:author="james" w:date="2016-03-30T13:14:00Z">
                <w:pPr>
                  <w:pStyle w:val="Heading3"/>
                  <w:numPr>
                    <w:ilvl w:val="0"/>
                    <w:numId w:val="0"/>
                  </w:numPr>
                  <w:tabs>
                    <w:tab w:val="clear" w:pos="720"/>
                  </w:tabs>
                  <w:ind w:left="0" w:firstLine="0"/>
                  <w:outlineLvl w:val="2"/>
                  <w:cnfStyle w:val="101000000000" w:firstRow="1" w:lastRow="0" w:firstColumn="1" w:lastColumn="0" w:oddVBand="0" w:evenVBand="0" w:oddHBand="0" w:evenHBand="0" w:firstRowFirstColumn="0" w:firstRowLastColumn="0" w:lastRowFirstColumn="0" w:lastRowLastColumn="0"/>
                </w:pPr>
              </w:pPrChange>
            </w:pPr>
            <w:ins w:id="1431" w:author="james" w:date="2016-03-29T12:00:00Z">
              <w:r w:rsidRPr="0025793A">
                <w:rPr>
                  <w:rFonts w:asciiTheme="minorHAnsi" w:hAnsiTheme="minorHAnsi"/>
                  <w:b w:val="0"/>
                  <w:bCs w:val="0"/>
                  <w:sz w:val="20"/>
                  <w:szCs w:val="20"/>
                  <w:rPrChange w:id="1432" w:author="james" w:date="2016-03-30T13:14:00Z">
                    <w:rPr>
                      <w:b/>
                      <w:bCs/>
                    </w:rPr>
                  </w:rPrChange>
                </w:rPr>
                <w:t>XML String</w:t>
              </w:r>
            </w:ins>
          </w:p>
        </w:tc>
        <w:tc>
          <w:tcPr>
            <w:tcW w:w="0" w:type="auto"/>
            <w:tcPrChange w:id="1433" w:author="markel arizabaleta" w:date="2017-08-01T10:32:00Z">
              <w:tcPr>
                <w:tcW w:w="4428" w:type="dxa"/>
              </w:tcPr>
            </w:tcPrChange>
          </w:tcPr>
          <w:p w14:paraId="696D5F51" w14:textId="425CC5EE" w:rsidR="0096189C" w:rsidRPr="0025793A" w:rsidRDefault="0096189C">
            <w:pPr>
              <w:cnfStyle w:val="100000000000" w:firstRow="1" w:lastRow="0" w:firstColumn="0" w:lastColumn="0" w:oddVBand="0" w:evenVBand="0" w:oddHBand="0" w:evenHBand="0" w:firstRowFirstColumn="0" w:firstRowLastColumn="0" w:lastRowFirstColumn="0" w:lastRowLastColumn="0"/>
              <w:rPr>
                <w:ins w:id="1434" w:author="james" w:date="2016-03-29T12:00:00Z"/>
                <w:rFonts w:asciiTheme="minorHAnsi" w:hAnsiTheme="minorHAnsi"/>
                <w:sz w:val="20"/>
                <w:szCs w:val="20"/>
                <w:rPrChange w:id="1435" w:author="james" w:date="2016-03-30T13:14:00Z">
                  <w:rPr>
                    <w:ins w:id="1436" w:author="james" w:date="2016-03-29T12:00:00Z"/>
                  </w:rPr>
                </w:rPrChange>
              </w:rPr>
              <w:pPrChange w:id="1437" w:author="james" w:date="2016-03-30T13:14:00Z">
                <w:pPr>
                  <w:pStyle w:val="Heading3"/>
                  <w:numPr>
                    <w:ilvl w:val="0"/>
                    <w:numId w:val="0"/>
                  </w:numPr>
                  <w:tabs>
                    <w:tab w:val="clear" w:pos="720"/>
                  </w:tabs>
                  <w:ind w:left="0" w:firstLine="0"/>
                  <w:outlineLvl w:val="2"/>
                  <w:cnfStyle w:val="100000000000" w:firstRow="1" w:lastRow="0" w:firstColumn="0" w:lastColumn="0" w:oddVBand="0" w:evenVBand="0" w:oddHBand="0" w:evenHBand="0" w:firstRowFirstColumn="0" w:firstRowLastColumn="0" w:lastRowFirstColumn="0" w:lastRowLastColumn="0"/>
                </w:pPr>
              </w:pPrChange>
            </w:pPr>
            <w:ins w:id="1438" w:author="james" w:date="2016-03-29T12:00:00Z">
              <w:r w:rsidRPr="0025793A">
                <w:rPr>
                  <w:rFonts w:asciiTheme="minorHAnsi" w:hAnsiTheme="minorHAnsi"/>
                  <w:b w:val="0"/>
                  <w:bCs w:val="0"/>
                  <w:sz w:val="20"/>
                  <w:szCs w:val="20"/>
                  <w:rPrChange w:id="1439" w:author="james" w:date="2016-03-30T13:14:00Z">
                    <w:rPr>
                      <w:b/>
                      <w:bCs/>
                    </w:rPr>
                  </w:rPrChange>
                </w:rPr>
                <w:t>Description</w:t>
              </w:r>
            </w:ins>
          </w:p>
        </w:tc>
      </w:tr>
      <w:tr w:rsidR="0096189C" w:rsidRPr="0025793A" w14:paraId="0C436FAE" w14:textId="77777777" w:rsidTr="00CF1703">
        <w:trPr>
          <w:cnfStyle w:val="000000100000" w:firstRow="0" w:lastRow="0" w:firstColumn="0" w:lastColumn="0" w:oddVBand="0" w:evenVBand="0" w:oddHBand="1" w:evenHBand="0" w:firstRowFirstColumn="0" w:firstRowLastColumn="0" w:lastRowFirstColumn="0" w:lastRowLastColumn="0"/>
          <w:trHeight w:val="227"/>
          <w:jc w:val="center"/>
          <w:ins w:id="1440" w:author="james" w:date="2016-03-29T12:00:00Z"/>
        </w:trPr>
        <w:tc>
          <w:tcPr>
            <w:cnfStyle w:val="001000000000" w:firstRow="0" w:lastRow="0" w:firstColumn="1" w:lastColumn="0" w:oddVBand="0" w:evenVBand="0" w:oddHBand="0" w:evenHBand="0" w:firstRowFirstColumn="0" w:firstRowLastColumn="0" w:lastRowFirstColumn="0" w:lastRowLastColumn="0"/>
            <w:tcW w:w="2092" w:type="dxa"/>
            <w:tcPrChange w:id="1441" w:author="markel arizabaleta" w:date="2017-08-01T10:32:00Z">
              <w:tcPr>
                <w:tcW w:w="4428" w:type="dxa"/>
              </w:tcPr>
            </w:tcPrChange>
          </w:tcPr>
          <w:p w14:paraId="15336365" w14:textId="15F4E818" w:rsidR="0096189C" w:rsidRPr="00CF1703" w:rsidRDefault="00C50B61">
            <w:pPr>
              <w:cnfStyle w:val="001000100000" w:firstRow="0" w:lastRow="0" w:firstColumn="1" w:lastColumn="0" w:oddVBand="0" w:evenVBand="0" w:oddHBand="1" w:evenHBand="0" w:firstRowFirstColumn="0" w:firstRowLastColumn="0" w:lastRowFirstColumn="0" w:lastRowLastColumn="0"/>
              <w:rPr>
                <w:ins w:id="1442" w:author="james" w:date="2016-03-29T12:00:00Z"/>
                <w:rFonts w:asciiTheme="minorHAnsi" w:hAnsiTheme="minorHAnsi"/>
                <w:sz w:val="20"/>
                <w:szCs w:val="20"/>
                <w:rPrChange w:id="1443" w:author="markel arizabaleta" w:date="2017-08-01T10:32:00Z">
                  <w:rPr>
                    <w:ins w:id="1444" w:author="james" w:date="2016-03-29T12:00:00Z"/>
                  </w:rPr>
                </w:rPrChange>
              </w:rPr>
              <w:pPrChange w:id="1445" w:author="markel arizabaleta" w:date="2017-08-01T10:32:00Z">
                <w:pPr>
                  <w:pStyle w:val="Heading3"/>
                  <w:numPr>
                    <w:ilvl w:val="0"/>
                    <w:numId w:val="0"/>
                  </w:numPr>
                  <w:tabs>
                    <w:tab w:val="clear" w:pos="720"/>
                  </w:tabs>
                  <w:ind w:left="0" w:firstLine="0"/>
                  <w:outlineLvl w:val="2"/>
                  <w:cnfStyle w:val="001000100000" w:firstRow="0" w:lastRow="0" w:firstColumn="1" w:lastColumn="0" w:oddVBand="0" w:evenVBand="0" w:oddHBand="1" w:evenHBand="0" w:firstRowFirstColumn="0" w:firstRowLastColumn="0" w:lastRowFirstColumn="0" w:lastRowLastColumn="0"/>
                </w:pPr>
              </w:pPrChange>
            </w:pPr>
            <w:ins w:id="1446" w:author="james" w:date="2016-03-29T16:40:00Z">
              <w:r w:rsidRPr="00CF1703">
                <w:rPr>
                  <w:rFonts w:asciiTheme="minorHAnsi" w:hAnsiTheme="minorHAnsi"/>
                  <w:b w:val="0"/>
                  <w:bCs w:val="0"/>
                  <w:sz w:val="20"/>
                  <w:szCs w:val="20"/>
                  <w:rPrChange w:id="1447" w:author="markel arizabaleta" w:date="2017-08-01T10:32:00Z">
                    <w:rPr>
                      <w:b/>
                      <w:bCs/>
                    </w:rPr>
                  </w:rPrChange>
                </w:rPr>
                <w:t>“</w:t>
              </w:r>
            </w:ins>
            <w:ins w:id="1448" w:author="james" w:date="2016-03-29T12:00:00Z">
              <w:r w:rsidR="0096189C" w:rsidRPr="00CF1703">
                <w:rPr>
                  <w:rFonts w:asciiTheme="minorHAnsi" w:hAnsiTheme="minorHAnsi"/>
                  <w:b w:val="0"/>
                  <w:bCs w:val="0"/>
                  <w:sz w:val="20"/>
                  <w:szCs w:val="20"/>
                  <w:rPrChange w:id="1449" w:author="markel arizabaleta" w:date="2017-08-01T10:32:00Z">
                    <w:rPr>
                      <w:b/>
                      <w:bCs/>
                    </w:rPr>
                  </w:rPrChange>
                </w:rPr>
                <w:t>SIGN</w:t>
              </w:r>
            </w:ins>
            <w:ins w:id="1450" w:author="james" w:date="2016-03-29T16:40:00Z">
              <w:r w:rsidRPr="00CF1703">
                <w:rPr>
                  <w:rFonts w:asciiTheme="minorHAnsi" w:hAnsiTheme="minorHAnsi"/>
                  <w:b w:val="0"/>
                  <w:bCs w:val="0"/>
                  <w:sz w:val="20"/>
                  <w:szCs w:val="20"/>
                  <w:rPrChange w:id="1451" w:author="markel arizabaleta" w:date="2017-08-01T10:32:00Z">
                    <w:rPr>
                      <w:b/>
                      <w:bCs/>
                    </w:rPr>
                  </w:rPrChange>
                </w:rPr>
                <w:t>”</w:t>
              </w:r>
            </w:ins>
          </w:p>
        </w:tc>
        <w:tc>
          <w:tcPr>
            <w:tcW w:w="0" w:type="auto"/>
            <w:tcPrChange w:id="1452" w:author="markel arizabaleta" w:date="2017-08-01T10:32:00Z">
              <w:tcPr>
                <w:tcW w:w="4428" w:type="dxa"/>
              </w:tcPr>
            </w:tcPrChange>
          </w:tcPr>
          <w:p w14:paraId="6F78E704" w14:textId="4294279A" w:rsidR="0096189C" w:rsidRPr="00CF1703" w:rsidRDefault="0096189C">
            <w:pPr>
              <w:cnfStyle w:val="000000100000" w:firstRow="0" w:lastRow="0" w:firstColumn="0" w:lastColumn="0" w:oddVBand="0" w:evenVBand="0" w:oddHBand="1" w:evenHBand="0" w:firstRowFirstColumn="0" w:firstRowLastColumn="0" w:lastRowFirstColumn="0" w:lastRowLastColumn="0"/>
              <w:rPr>
                <w:ins w:id="1453" w:author="james" w:date="2016-03-29T12:00:00Z"/>
                <w:rFonts w:asciiTheme="minorHAnsi" w:hAnsiTheme="minorHAnsi"/>
                <w:sz w:val="20"/>
                <w:szCs w:val="20"/>
                <w:rPrChange w:id="1454" w:author="markel arizabaleta" w:date="2017-08-01T10:31:00Z">
                  <w:rPr>
                    <w:ins w:id="1455" w:author="james" w:date="2016-03-29T12:00:00Z"/>
                  </w:rPr>
                </w:rPrChange>
              </w:rPr>
              <w:pPrChange w:id="1456" w:author="markel arizabaleta" w:date="2017-08-01T10:32:00Z">
                <w:pPr>
                  <w:pStyle w:val="Heading3"/>
                  <w:numPr>
                    <w:ilvl w:val="0"/>
                    <w:numId w:val="0"/>
                  </w:numPr>
                  <w:tabs>
                    <w:tab w:val="clear" w:pos="720"/>
                  </w:tabs>
                  <w:ind w:left="0" w:firstLine="0"/>
                  <w:outlineLvl w:val="2"/>
                  <w:cnfStyle w:val="000000100000" w:firstRow="0" w:lastRow="0" w:firstColumn="0" w:lastColumn="0" w:oddVBand="0" w:evenVBand="0" w:oddHBand="1" w:evenHBand="0" w:firstRowFirstColumn="0" w:firstRowLastColumn="0" w:lastRowFirstColumn="0" w:lastRowLastColumn="0"/>
                </w:pPr>
              </w:pPrChange>
            </w:pPr>
            <w:ins w:id="1457" w:author="james" w:date="2016-03-29T12:00:00Z">
              <w:r w:rsidRPr="00CF1703">
                <w:rPr>
                  <w:rFonts w:asciiTheme="minorHAnsi" w:hAnsiTheme="minorHAnsi"/>
                  <w:sz w:val="20"/>
                  <w:szCs w:val="20"/>
                  <w:rPrChange w:id="1458" w:author="markel arizabaleta" w:date="2017-08-01T10:31:00Z">
                    <w:rPr>
                      <w:b w:val="0"/>
                      <w:bCs w:val="0"/>
                    </w:rPr>
                  </w:rPrChange>
                </w:rPr>
                <w:t>Sign</w:t>
              </w:r>
            </w:ins>
          </w:p>
        </w:tc>
      </w:tr>
      <w:tr w:rsidR="0096189C" w:rsidRPr="0025793A" w14:paraId="5C68C3FF" w14:textId="77777777" w:rsidTr="00CF1703">
        <w:trPr>
          <w:trHeight w:val="227"/>
          <w:jc w:val="center"/>
          <w:ins w:id="1459" w:author="james" w:date="2016-03-29T12:00:00Z"/>
        </w:trPr>
        <w:tc>
          <w:tcPr>
            <w:cnfStyle w:val="001000000000" w:firstRow="0" w:lastRow="0" w:firstColumn="1" w:lastColumn="0" w:oddVBand="0" w:evenVBand="0" w:oddHBand="0" w:evenHBand="0" w:firstRowFirstColumn="0" w:firstRowLastColumn="0" w:lastRowFirstColumn="0" w:lastRowLastColumn="0"/>
            <w:tcW w:w="2092" w:type="dxa"/>
            <w:tcPrChange w:id="1460" w:author="markel arizabaleta" w:date="2017-08-01T10:32:00Z">
              <w:tcPr>
                <w:tcW w:w="4428" w:type="dxa"/>
              </w:tcPr>
            </w:tcPrChange>
          </w:tcPr>
          <w:p w14:paraId="122016FE" w14:textId="1B77F18C" w:rsidR="0096189C" w:rsidRPr="00CF1703" w:rsidRDefault="00C50B61">
            <w:pPr>
              <w:rPr>
                <w:ins w:id="1461" w:author="james" w:date="2016-03-29T12:00:00Z"/>
                <w:rFonts w:asciiTheme="minorHAnsi" w:hAnsiTheme="minorHAnsi"/>
                <w:sz w:val="20"/>
                <w:szCs w:val="20"/>
                <w:rPrChange w:id="1462" w:author="markel arizabaleta" w:date="2017-08-01T10:32:00Z">
                  <w:rPr>
                    <w:ins w:id="1463" w:author="james" w:date="2016-03-29T12:00:00Z"/>
                  </w:rPr>
                </w:rPrChange>
              </w:rPr>
              <w:pPrChange w:id="1464" w:author="markel arizabaleta" w:date="2017-08-01T10:32:00Z">
                <w:pPr>
                  <w:pStyle w:val="Heading3"/>
                  <w:numPr>
                    <w:ilvl w:val="0"/>
                    <w:numId w:val="0"/>
                  </w:numPr>
                  <w:tabs>
                    <w:tab w:val="clear" w:pos="720"/>
                  </w:tabs>
                  <w:ind w:left="0" w:firstLine="0"/>
                  <w:outlineLvl w:val="2"/>
                </w:pPr>
              </w:pPrChange>
            </w:pPr>
            <w:ins w:id="1465" w:author="james" w:date="2016-03-29T16:40:00Z">
              <w:r w:rsidRPr="00CF1703">
                <w:rPr>
                  <w:rFonts w:asciiTheme="minorHAnsi" w:hAnsiTheme="minorHAnsi"/>
                  <w:b w:val="0"/>
                  <w:bCs w:val="0"/>
                  <w:sz w:val="20"/>
                  <w:szCs w:val="20"/>
                  <w:rPrChange w:id="1466" w:author="markel arizabaleta" w:date="2017-08-01T10:32:00Z">
                    <w:rPr>
                      <w:b/>
                      <w:bCs/>
                    </w:rPr>
                  </w:rPrChange>
                </w:rPr>
                <w:t>“</w:t>
              </w:r>
            </w:ins>
            <w:ins w:id="1467" w:author="james" w:date="2016-03-29T12:00:00Z">
              <w:r w:rsidR="0096189C" w:rsidRPr="00CF1703">
                <w:rPr>
                  <w:rFonts w:asciiTheme="minorHAnsi" w:hAnsiTheme="minorHAnsi"/>
                  <w:b w:val="0"/>
                  <w:bCs w:val="0"/>
                  <w:sz w:val="20"/>
                  <w:szCs w:val="20"/>
                  <w:rPrChange w:id="1468" w:author="markel arizabaleta" w:date="2017-08-01T10:32:00Z">
                    <w:rPr>
                      <w:b/>
                      <w:bCs/>
                    </w:rPr>
                  </w:rPrChange>
                </w:rPr>
                <w:t>OB</w:t>
              </w:r>
            </w:ins>
            <w:ins w:id="1469" w:author="james" w:date="2016-03-29T16:40:00Z">
              <w:r w:rsidRPr="00CF1703">
                <w:rPr>
                  <w:rFonts w:asciiTheme="minorHAnsi" w:hAnsiTheme="minorHAnsi"/>
                  <w:b w:val="0"/>
                  <w:bCs w:val="0"/>
                  <w:sz w:val="20"/>
                  <w:szCs w:val="20"/>
                  <w:rPrChange w:id="1470" w:author="markel arizabaleta" w:date="2017-08-01T10:32:00Z">
                    <w:rPr>
                      <w:b/>
                      <w:bCs/>
                    </w:rPr>
                  </w:rPrChange>
                </w:rPr>
                <w:t>”</w:t>
              </w:r>
            </w:ins>
          </w:p>
        </w:tc>
        <w:tc>
          <w:tcPr>
            <w:tcW w:w="0" w:type="auto"/>
            <w:tcPrChange w:id="1471" w:author="markel arizabaleta" w:date="2017-08-01T10:32:00Z">
              <w:tcPr>
                <w:tcW w:w="4428" w:type="dxa"/>
              </w:tcPr>
            </w:tcPrChange>
          </w:tcPr>
          <w:p w14:paraId="741ECB43" w14:textId="7FF8FC97" w:rsidR="0096189C" w:rsidRPr="00CF1703" w:rsidRDefault="0096189C">
            <w:pPr>
              <w:cnfStyle w:val="000000000000" w:firstRow="0" w:lastRow="0" w:firstColumn="0" w:lastColumn="0" w:oddVBand="0" w:evenVBand="0" w:oddHBand="0" w:evenHBand="0" w:firstRowFirstColumn="0" w:firstRowLastColumn="0" w:lastRowFirstColumn="0" w:lastRowLastColumn="0"/>
              <w:rPr>
                <w:ins w:id="1472" w:author="james" w:date="2016-03-29T12:00:00Z"/>
                <w:rFonts w:asciiTheme="minorHAnsi" w:hAnsiTheme="minorHAnsi"/>
                <w:sz w:val="20"/>
                <w:szCs w:val="20"/>
                <w:rPrChange w:id="1473" w:author="markel arizabaleta" w:date="2017-08-01T10:31:00Z">
                  <w:rPr>
                    <w:ins w:id="1474" w:author="james" w:date="2016-03-29T12:00:00Z"/>
                  </w:rPr>
                </w:rPrChange>
              </w:rPr>
              <w:pPrChange w:id="1475" w:author="markel arizabaleta" w:date="2017-08-01T10:32:00Z">
                <w:pPr>
                  <w:pStyle w:val="Heading3"/>
                  <w:numPr>
                    <w:ilvl w:val="0"/>
                    <w:numId w:val="0"/>
                  </w:numPr>
                  <w:tabs>
                    <w:tab w:val="clear" w:pos="720"/>
                  </w:tabs>
                  <w:ind w:left="0" w:firstLine="0"/>
                  <w:outlineLvl w:val="2"/>
                  <w:cnfStyle w:val="000000000000" w:firstRow="0" w:lastRow="0" w:firstColumn="0" w:lastColumn="0" w:oddVBand="0" w:evenVBand="0" w:oddHBand="0" w:evenHBand="0" w:firstRowFirstColumn="0" w:firstRowLastColumn="0" w:lastRowFirstColumn="0" w:lastRowLastColumn="0"/>
                </w:pPr>
              </w:pPrChange>
            </w:pPr>
            <w:ins w:id="1476" w:author="james" w:date="2016-03-29T12:00:00Z">
              <w:r w:rsidRPr="00CF1703">
                <w:rPr>
                  <w:rFonts w:asciiTheme="minorHAnsi" w:hAnsiTheme="minorHAnsi"/>
                  <w:sz w:val="20"/>
                  <w:szCs w:val="20"/>
                  <w:rPrChange w:id="1477" w:author="markel arizabaleta" w:date="2017-08-01T10:31:00Z">
                    <w:rPr>
                      <w:b w:val="0"/>
                      <w:bCs w:val="0"/>
                    </w:rPr>
                  </w:rPrChange>
                </w:rPr>
                <w:t>Offset-Binary</w:t>
              </w:r>
            </w:ins>
          </w:p>
        </w:tc>
      </w:tr>
      <w:tr w:rsidR="0096189C" w:rsidRPr="0025793A" w14:paraId="1D75FE34" w14:textId="77777777" w:rsidTr="00CF1703">
        <w:trPr>
          <w:cnfStyle w:val="000000100000" w:firstRow="0" w:lastRow="0" w:firstColumn="0" w:lastColumn="0" w:oddVBand="0" w:evenVBand="0" w:oddHBand="1" w:evenHBand="0" w:firstRowFirstColumn="0" w:firstRowLastColumn="0" w:lastRowFirstColumn="0" w:lastRowLastColumn="0"/>
          <w:trHeight w:val="227"/>
          <w:jc w:val="center"/>
          <w:ins w:id="1478" w:author="james" w:date="2016-03-29T12:00:00Z"/>
        </w:trPr>
        <w:tc>
          <w:tcPr>
            <w:cnfStyle w:val="001000000000" w:firstRow="0" w:lastRow="0" w:firstColumn="1" w:lastColumn="0" w:oddVBand="0" w:evenVBand="0" w:oddHBand="0" w:evenHBand="0" w:firstRowFirstColumn="0" w:firstRowLastColumn="0" w:lastRowFirstColumn="0" w:lastRowLastColumn="0"/>
            <w:tcW w:w="2092" w:type="dxa"/>
            <w:tcPrChange w:id="1479" w:author="markel arizabaleta" w:date="2017-08-01T10:32:00Z">
              <w:tcPr>
                <w:tcW w:w="4428" w:type="dxa"/>
              </w:tcPr>
            </w:tcPrChange>
          </w:tcPr>
          <w:p w14:paraId="3A33F4D0" w14:textId="6302D751" w:rsidR="0096189C" w:rsidRPr="00CF1703" w:rsidRDefault="00C50B61">
            <w:pPr>
              <w:cnfStyle w:val="001000100000" w:firstRow="0" w:lastRow="0" w:firstColumn="1" w:lastColumn="0" w:oddVBand="0" w:evenVBand="0" w:oddHBand="1" w:evenHBand="0" w:firstRowFirstColumn="0" w:firstRowLastColumn="0" w:lastRowFirstColumn="0" w:lastRowLastColumn="0"/>
              <w:rPr>
                <w:ins w:id="1480" w:author="james" w:date="2016-03-29T12:00:00Z"/>
                <w:rFonts w:asciiTheme="minorHAnsi" w:hAnsiTheme="minorHAnsi"/>
                <w:sz w:val="20"/>
                <w:szCs w:val="20"/>
                <w:rPrChange w:id="1481" w:author="markel arizabaleta" w:date="2017-08-01T10:32:00Z">
                  <w:rPr>
                    <w:ins w:id="1482" w:author="james" w:date="2016-03-29T12:00:00Z"/>
                  </w:rPr>
                </w:rPrChange>
              </w:rPr>
              <w:pPrChange w:id="1483" w:author="markel arizabaleta" w:date="2017-08-01T10:32:00Z">
                <w:pPr>
                  <w:pStyle w:val="Heading3"/>
                  <w:numPr>
                    <w:ilvl w:val="0"/>
                    <w:numId w:val="0"/>
                  </w:numPr>
                  <w:tabs>
                    <w:tab w:val="clear" w:pos="720"/>
                  </w:tabs>
                  <w:ind w:left="0" w:firstLine="0"/>
                  <w:outlineLvl w:val="2"/>
                  <w:cnfStyle w:val="001000100000" w:firstRow="0" w:lastRow="0" w:firstColumn="1" w:lastColumn="0" w:oddVBand="0" w:evenVBand="0" w:oddHBand="1" w:evenHBand="0" w:firstRowFirstColumn="0" w:firstRowLastColumn="0" w:lastRowFirstColumn="0" w:lastRowLastColumn="0"/>
                </w:pPr>
              </w:pPrChange>
            </w:pPr>
            <w:ins w:id="1484" w:author="james" w:date="2016-03-29T16:40:00Z">
              <w:r w:rsidRPr="00CF1703">
                <w:rPr>
                  <w:rFonts w:asciiTheme="minorHAnsi" w:hAnsiTheme="minorHAnsi"/>
                  <w:b w:val="0"/>
                  <w:bCs w:val="0"/>
                  <w:sz w:val="20"/>
                  <w:szCs w:val="20"/>
                  <w:rPrChange w:id="1485" w:author="markel arizabaleta" w:date="2017-08-01T10:32:00Z">
                    <w:rPr>
                      <w:b/>
                      <w:bCs/>
                    </w:rPr>
                  </w:rPrChange>
                </w:rPr>
                <w:t>“</w:t>
              </w:r>
            </w:ins>
            <w:ins w:id="1486" w:author="james" w:date="2016-03-29T12:00:00Z">
              <w:r w:rsidR="0096189C" w:rsidRPr="00CF1703">
                <w:rPr>
                  <w:rFonts w:asciiTheme="minorHAnsi" w:hAnsiTheme="minorHAnsi"/>
                  <w:b w:val="0"/>
                  <w:bCs w:val="0"/>
                  <w:sz w:val="20"/>
                  <w:szCs w:val="20"/>
                  <w:rPrChange w:id="1487" w:author="markel arizabaleta" w:date="2017-08-01T10:32:00Z">
                    <w:rPr>
                      <w:b/>
                      <w:bCs/>
                    </w:rPr>
                  </w:rPrChange>
                </w:rPr>
                <w:t>SM</w:t>
              </w:r>
            </w:ins>
            <w:ins w:id="1488" w:author="james" w:date="2016-03-29T16:40:00Z">
              <w:r w:rsidRPr="00CF1703">
                <w:rPr>
                  <w:rFonts w:asciiTheme="minorHAnsi" w:hAnsiTheme="minorHAnsi"/>
                  <w:b w:val="0"/>
                  <w:bCs w:val="0"/>
                  <w:sz w:val="20"/>
                  <w:szCs w:val="20"/>
                  <w:rPrChange w:id="1489" w:author="markel arizabaleta" w:date="2017-08-01T10:32:00Z">
                    <w:rPr>
                      <w:b/>
                      <w:bCs/>
                    </w:rPr>
                  </w:rPrChange>
                </w:rPr>
                <w:t>”</w:t>
              </w:r>
            </w:ins>
          </w:p>
        </w:tc>
        <w:tc>
          <w:tcPr>
            <w:tcW w:w="0" w:type="auto"/>
            <w:tcPrChange w:id="1490" w:author="markel arizabaleta" w:date="2017-08-01T10:32:00Z">
              <w:tcPr>
                <w:tcW w:w="4428" w:type="dxa"/>
              </w:tcPr>
            </w:tcPrChange>
          </w:tcPr>
          <w:p w14:paraId="7643ADF8" w14:textId="0F820071" w:rsidR="0096189C" w:rsidRPr="00CF1703" w:rsidRDefault="0096189C">
            <w:pPr>
              <w:cnfStyle w:val="000000100000" w:firstRow="0" w:lastRow="0" w:firstColumn="0" w:lastColumn="0" w:oddVBand="0" w:evenVBand="0" w:oddHBand="1" w:evenHBand="0" w:firstRowFirstColumn="0" w:firstRowLastColumn="0" w:lastRowFirstColumn="0" w:lastRowLastColumn="0"/>
              <w:rPr>
                <w:ins w:id="1491" w:author="james" w:date="2016-03-29T12:00:00Z"/>
                <w:rFonts w:asciiTheme="minorHAnsi" w:hAnsiTheme="minorHAnsi"/>
                <w:sz w:val="20"/>
                <w:szCs w:val="20"/>
                <w:rPrChange w:id="1492" w:author="markel arizabaleta" w:date="2017-08-01T10:31:00Z">
                  <w:rPr>
                    <w:ins w:id="1493" w:author="james" w:date="2016-03-29T12:00:00Z"/>
                  </w:rPr>
                </w:rPrChange>
              </w:rPr>
              <w:pPrChange w:id="1494" w:author="markel arizabaleta" w:date="2017-08-01T10:32:00Z">
                <w:pPr>
                  <w:pStyle w:val="Heading3"/>
                  <w:numPr>
                    <w:ilvl w:val="0"/>
                    <w:numId w:val="0"/>
                  </w:numPr>
                  <w:tabs>
                    <w:tab w:val="clear" w:pos="720"/>
                  </w:tabs>
                  <w:ind w:left="0" w:firstLine="0"/>
                  <w:outlineLvl w:val="2"/>
                  <w:cnfStyle w:val="000000100000" w:firstRow="0" w:lastRow="0" w:firstColumn="0" w:lastColumn="0" w:oddVBand="0" w:evenVBand="0" w:oddHBand="1" w:evenHBand="0" w:firstRowFirstColumn="0" w:firstRowLastColumn="0" w:lastRowFirstColumn="0" w:lastRowLastColumn="0"/>
                </w:pPr>
              </w:pPrChange>
            </w:pPr>
            <w:ins w:id="1495" w:author="james" w:date="2016-03-29T12:00:00Z">
              <w:r w:rsidRPr="00CF1703">
                <w:rPr>
                  <w:rFonts w:asciiTheme="minorHAnsi" w:hAnsiTheme="minorHAnsi"/>
                  <w:sz w:val="20"/>
                  <w:szCs w:val="20"/>
                  <w:rPrChange w:id="1496" w:author="markel arizabaleta" w:date="2017-08-01T10:31:00Z">
                    <w:rPr>
                      <w:b w:val="0"/>
                      <w:bCs w:val="0"/>
                    </w:rPr>
                  </w:rPrChange>
                </w:rPr>
                <w:t>Sign-Magnitude</w:t>
              </w:r>
            </w:ins>
          </w:p>
        </w:tc>
      </w:tr>
      <w:tr w:rsidR="0096189C" w:rsidRPr="0025793A" w14:paraId="71B3C82F" w14:textId="77777777" w:rsidTr="00CF1703">
        <w:trPr>
          <w:trHeight w:val="227"/>
          <w:jc w:val="center"/>
          <w:ins w:id="1497" w:author="james" w:date="2016-03-29T12:00:00Z"/>
        </w:trPr>
        <w:tc>
          <w:tcPr>
            <w:cnfStyle w:val="001000000000" w:firstRow="0" w:lastRow="0" w:firstColumn="1" w:lastColumn="0" w:oddVBand="0" w:evenVBand="0" w:oddHBand="0" w:evenHBand="0" w:firstRowFirstColumn="0" w:firstRowLastColumn="0" w:lastRowFirstColumn="0" w:lastRowLastColumn="0"/>
            <w:tcW w:w="2092" w:type="dxa"/>
            <w:tcPrChange w:id="1498" w:author="markel arizabaleta" w:date="2017-08-01T10:32:00Z">
              <w:tcPr>
                <w:tcW w:w="4428" w:type="dxa"/>
              </w:tcPr>
            </w:tcPrChange>
          </w:tcPr>
          <w:p w14:paraId="52A5D526" w14:textId="462559D3" w:rsidR="0096189C" w:rsidRPr="00CF1703" w:rsidRDefault="00C50B61">
            <w:pPr>
              <w:rPr>
                <w:ins w:id="1499" w:author="james" w:date="2016-03-29T12:00:00Z"/>
                <w:rFonts w:asciiTheme="minorHAnsi" w:hAnsiTheme="minorHAnsi"/>
                <w:sz w:val="20"/>
                <w:szCs w:val="20"/>
                <w:rPrChange w:id="1500" w:author="markel arizabaleta" w:date="2017-08-01T10:32:00Z">
                  <w:rPr>
                    <w:ins w:id="1501" w:author="james" w:date="2016-03-29T12:00:00Z"/>
                  </w:rPr>
                </w:rPrChange>
              </w:rPr>
              <w:pPrChange w:id="1502" w:author="markel arizabaleta" w:date="2017-08-01T10:32:00Z">
                <w:pPr>
                  <w:pStyle w:val="Heading3"/>
                  <w:numPr>
                    <w:ilvl w:val="0"/>
                    <w:numId w:val="0"/>
                  </w:numPr>
                  <w:tabs>
                    <w:tab w:val="clear" w:pos="720"/>
                  </w:tabs>
                  <w:ind w:left="0" w:firstLine="0"/>
                  <w:outlineLvl w:val="2"/>
                </w:pPr>
              </w:pPrChange>
            </w:pPr>
            <w:ins w:id="1503" w:author="james" w:date="2016-03-29T16:40:00Z">
              <w:r w:rsidRPr="00CF1703">
                <w:rPr>
                  <w:rFonts w:asciiTheme="minorHAnsi" w:hAnsiTheme="minorHAnsi"/>
                  <w:b w:val="0"/>
                  <w:bCs w:val="0"/>
                  <w:sz w:val="20"/>
                  <w:szCs w:val="20"/>
                  <w:rPrChange w:id="1504" w:author="markel arizabaleta" w:date="2017-08-01T10:32:00Z">
                    <w:rPr>
                      <w:b/>
                      <w:bCs/>
                    </w:rPr>
                  </w:rPrChange>
                </w:rPr>
                <w:t>“</w:t>
              </w:r>
            </w:ins>
            <w:ins w:id="1505" w:author="james" w:date="2016-03-29T12:00:00Z">
              <w:r w:rsidR="0096189C" w:rsidRPr="00CF1703">
                <w:rPr>
                  <w:rFonts w:asciiTheme="minorHAnsi" w:hAnsiTheme="minorHAnsi"/>
                  <w:b w:val="0"/>
                  <w:bCs w:val="0"/>
                  <w:sz w:val="20"/>
                  <w:szCs w:val="20"/>
                  <w:rPrChange w:id="1506" w:author="markel arizabaleta" w:date="2017-08-01T10:32:00Z">
                    <w:rPr>
                      <w:b/>
                      <w:bCs/>
                    </w:rPr>
                  </w:rPrChange>
                </w:rPr>
                <w:t>TC</w:t>
              </w:r>
            </w:ins>
            <w:ins w:id="1507" w:author="james" w:date="2016-03-29T16:40:00Z">
              <w:r w:rsidRPr="00CF1703">
                <w:rPr>
                  <w:rFonts w:asciiTheme="minorHAnsi" w:hAnsiTheme="minorHAnsi"/>
                  <w:b w:val="0"/>
                  <w:bCs w:val="0"/>
                  <w:sz w:val="20"/>
                  <w:szCs w:val="20"/>
                  <w:rPrChange w:id="1508" w:author="markel arizabaleta" w:date="2017-08-01T10:32:00Z">
                    <w:rPr>
                      <w:b/>
                      <w:bCs/>
                    </w:rPr>
                  </w:rPrChange>
                </w:rPr>
                <w:t>”</w:t>
              </w:r>
            </w:ins>
          </w:p>
        </w:tc>
        <w:tc>
          <w:tcPr>
            <w:tcW w:w="0" w:type="auto"/>
            <w:tcPrChange w:id="1509" w:author="markel arizabaleta" w:date="2017-08-01T10:32:00Z">
              <w:tcPr>
                <w:tcW w:w="4428" w:type="dxa"/>
              </w:tcPr>
            </w:tcPrChange>
          </w:tcPr>
          <w:p w14:paraId="3EEEFEDA" w14:textId="05BA5BE9" w:rsidR="0096189C" w:rsidRPr="00CF1703" w:rsidRDefault="0096189C">
            <w:pPr>
              <w:cnfStyle w:val="000000000000" w:firstRow="0" w:lastRow="0" w:firstColumn="0" w:lastColumn="0" w:oddVBand="0" w:evenVBand="0" w:oddHBand="0" w:evenHBand="0" w:firstRowFirstColumn="0" w:firstRowLastColumn="0" w:lastRowFirstColumn="0" w:lastRowLastColumn="0"/>
              <w:rPr>
                <w:ins w:id="1510" w:author="james" w:date="2016-03-29T12:00:00Z"/>
                <w:rFonts w:asciiTheme="minorHAnsi" w:hAnsiTheme="minorHAnsi"/>
                <w:sz w:val="20"/>
                <w:szCs w:val="20"/>
                <w:rPrChange w:id="1511" w:author="markel arizabaleta" w:date="2017-08-01T10:31:00Z">
                  <w:rPr>
                    <w:ins w:id="1512" w:author="james" w:date="2016-03-29T12:00:00Z"/>
                  </w:rPr>
                </w:rPrChange>
              </w:rPr>
              <w:pPrChange w:id="1513" w:author="markel arizabaleta" w:date="2017-08-01T10:32:00Z">
                <w:pPr>
                  <w:pStyle w:val="Heading3"/>
                  <w:numPr>
                    <w:ilvl w:val="0"/>
                    <w:numId w:val="0"/>
                  </w:numPr>
                  <w:tabs>
                    <w:tab w:val="clear" w:pos="720"/>
                  </w:tabs>
                  <w:ind w:left="0" w:firstLine="0"/>
                  <w:outlineLvl w:val="2"/>
                  <w:cnfStyle w:val="000000000000" w:firstRow="0" w:lastRow="0" w:firstColumn="0" w:lastColumn="0" w:oddVBand="0" w:evenVBand="0" w:oddHBand="0" w:evenHBand="0" w:firstRowFirstColumn="0" w:firstRowLastColumn="0" w:lastRowFirstColumn="0" w:lastRowLastColumn="0"/>
                </w:pPr>
              </w:pPrChange>
            </w:pPr>
            <w:ins w:id="1514" w:author="james" w:date="2016-03-29T12:00:00Z">
              <w:r w:rsidRPr="00CF1703">
                <w:rPr>
                  <w:rFonts w:asciiTheme="minorHAnsi" w:hAnsiTheme="minorHAnsi"/>
                  <w:sz w:val="20"/>
                  <w:szCs w:val="20"/>
                  <w:rPrChange w:id="1515" w:author="markel arizabaleta" w:date="2017-08-01T10:31:00Z">
                    <w:rPr>
                      <w:b w:val="0"/>
                      <w:bCs w:val="0"/>
                    </w:rPr>
                  </w:rPrChange>
                </w:rPr>
                <w:t>Two's Compliment</w:t>
              </w:r>
            </w:ins>
          </w:p>
        </w:tc>
      </w:tr>
      <w:tr w:rsidR="0096189C" w:rsidRPr="0025793A" w14:paraId="4C665312" w14:textId="77777777" w:rsidTr="00CF1703">
        <w:trPr>
          <w:cnfStyle w:val="000000100000" w:firstRow="0" w:lastRow="0" w:firstColumn="0" w:lastColumn="0" w:oddVBand="0" w:evenVBand="0" w:oddHBand="1" w:evenHBand="0" w:firstRowFirstColumn="0" w:firstRowLastColumn="0" w:lastRowFirstColumn="0" w:lastRowLastColumn="0"/>
          <w:trHeight w:val="227"/>
          <w:jc w:val="center"/>
          <w:ins w:id="1516" w:author="james" w:date="2016-03-29T12:00:00Z"/>
        </w:trPr>
        <w:tc>
          <w:tcPr>
            <w:cnfStyle w:val="001000000000" w:firstRow="0" w:lastRow="0" w:firstColumn="1" w:lastColumn="0" w:oddVBand="0" w:evenVBand="0" w:oddHBand="0" w:evenHBand="0" w:firstRowFirstColumn="0" w:firstRowLastColumn="0" w:lastRowFirstColumn="0" w:lastRowLastColumn="0"/>
            <w:tcW w:w="2092" w:type="dxa"/>
            <w:tcPrChange w:id="1517" w:author="markel arizabaleta" w:date="2017-08-01T10:32:00Z">
              <w:tcPr>
                <w:tcW w:w="4428" w:type="dxa"/>
              </w:tcPr>
            </w:tcPrChange>
          </w:tcPr>
          <w:p w14:paraId="1913AEDC" w14:textId="775347E4" w:rsidR="0096189C" w:rsidRPr="00CF1703" w:rsidRDefault="00C50B61">
            <w:pPr>
              <w:cnfStyle w:val="001000100000" w:firstRow="0" w:lastRow="0" w:firstColumn="1" w:lastColumn="0" w:oddVBand="0" w:evenVBand="0" w:oddHBand="1" w:evenHBand="0" w:firstRowFirstColumn="0" w:firstRowLastColumn="0" w:lastRowFirstColumn="0" w:lastRowLastColumn="0"/>
              <w:rPr>
                <w:ins w:id="1518" w:author="james" w:date="2016-03-29T12:00:00Z"/>
                <w:rFonts w:asciiTheme="minorHAnsi" w:hAnsiTheme="minorHAnsi"/>
                <w:sz w:val="20"/>
                <w:szCs w:val="20"/>
                <w:rPrChange w:id="1519" w:author="markel arizabaleta" w:date="2017-08-01T10:32:00Z">
                  <w:rPr>
                    <w:ins w:id="1520" w:author="james" w:date="2016-03-29T12:00:00Z"/>
                  </w:rPr>
                </w:rPrChange>
              </w:rPr>
              <w:pPrChange w:id="1521" w:author="markel arizabaleta" w:date="2017-08-01T10:32:00Z">
                <w:pPr>
                  <w:pStyle w:val="Heading3"/>
                  <w:numPr>
                    <w:ilvl w:val="0"/>
                    <w:numId w:val="0"/>
                  </w:numPr>
                  <w:tabs>
                    <w:tab w:val="clear" w:pos="720"/>
                  </w:tabs>
                  <w:ind w:left="0" w:firstLine="0"/>
                  <w:outlineLvl w:val="2"/>
                  <w:cnfStyle w:val="001000100000" w:firstRow="0" w:lastRow="0" w:firstColumn="1" w:lastColumn="0" w:oddVBand="0" w:evenVBand="0" w:oddHBand="1" w:evenHBand="0" w:firstRowFirstColumn="0" w:firstRowLastColumn="0" w:lastRowFirstColumn="0" w:lastRowLastColumn="0"/>
                </w:pPr>
              </w:pPrChange>
            </w:pPr>
            <w:ins w:id="1522" w:author="james" w:date="2016-03-29T16:40:00Z">
              <w:r w:rsidRPr="00CF1703">
                <w:rPr>
                  <w:rFonts w:asciiTheme="minorHAnsi" w:hAnsiTheme="minorHAnsi"/>
                  <w:b w:val="0"/>
                  <w:bCs w:val="0"/>
                  <w:sz w:val="20"/>
                  <w:szCs w:val="20"/>
                  <w:rPrChange w:id="1523" w:author="markel arizabaleta" w:date="2017-08-01T10:32:00Z">
                    <w:rPr>
                      <w:b/>
                      <w:bCs/>
                    </w:rPr>
                  </w:rPrChange>
                </w:rPr>
                <w:t>“</w:t>
              </w:r>
            </w:ins>
            <w:ins w:id="1524" w:author="james" w:date="2016-03-29T12:00:00Z">
              <w:r w:rsidR="0096189C" w:rsidRPr="00CF1703">
                <w:rPr>
                  <w:rFonts w:asciiTheme="minorHAnsi" w:hAnsiTheme="minorHAnsi"/>
                  <w:b w:val="0"/>
                  <w:bCs w:val="0"/>
                  <w:sz w:val="20"/>
                  <w:szCs w:val="20"/>
                  <w:rPrChange w:id="1525" w:author="markel arizabaleta" w:date="2017-08-01T10:32:00Z">
                    <w:rPr>
                      <w:b/>
                      <w:bCs/>
                    </w:rPr>
                  </w:rPrChange>
                </w:rPr>
                <w:t>OG</w:t>
              </w:r>
            </w:ins>
            <w:ins w:id="1526" w:author="james" w:date="2016-03-29T16:40:00Z">
              <w:r w:rsidRPr="00CF1703">
                <w:rPr>
                  <w:rFonts w:asciiTheme="minorHAnsi" w:hAnsiTheme="minorHAnsi"/>
                  <w:b w:val="0"/>
                  <w:bCs w:val="0"/>
                  <w:sz w:val="20"/>
                  <w:szCs w:val="20"/>
                  <w:rPrChange w:id="1527" w:author="markel arizabaleta" w:date="2017-08-01T10:32:00Z">
                    <w:rPr>
                      <w:b/>
                      <w:bCs/>
                    </w:rPr>
                  </w:rPrChange>
                </w:rPr>
                <w:t>”</w:t>
              </w:r>
            </w:ins>
          </w:p>
        </w:tc>
        <w:tc>
          <w:tcPr>
            <w:tcW w:w="0" w:type="auto"/>
            <w:tcPrChange w:id="1528" w:author="markel arizabaleta" w:date="2017-08-01T10:32:00Z">
              <w:tcPr>
                <w:tcW w:w="4428" w:type="dxa"/>
              </w:tcPr>
            </w:tcPrChange>
          </w:tcPr>
          <w:p w14:paraId="2327E419" w14:textId="08CD935B" w:rsidR="0096189C" w:rsidRPr="00CF1703" w:rsidRDefault="0096189C">
            <w:pPr>
              <w:cnfStyle w:val="000000100000" w:firstRow="0" w:lastRow="0" w:firstColumn="0" w:lastColumn="0" w:oddVBand="0" w:evenVBand="0" w:oddHBand="1" w:evenHBand="0" w:firstRowFirstColumn="0" w:firstRowLastColumn="0" w:lastRowFirstColumn="0" w:lastRowLastColumn="0"/>
              <w:rPr>
                <w:ins w:id="1529" w:author="james" w:date="2016-03-29T12:00:00Z"/>
                <w:rFonts w:asciiTheme="minorHAnsi" w:hAnsiTheme="minorHAnsi"/>
                <w:sz w:val="20"/>
                <w:szCs w:val="20"/>
                <w:rPrChange w:id="1530" w:author="markel arizabaleta" w:date="2017-08-01T10:31:00Z">
                  <w:rPr>
                    <w:ins w:id="1531" w:author="james" w:date="2016-03-29T12:00:00Z"/>
                  </w:rPr>
                </w:rPrChange>
              </w:rPr>
              <w:pPrChange w:id="1532" w:author="markel arizabaleta" w:date="2017-08-01T10:32:00Z">
                <w:pPr>
                  <w:pStyle w:val="Heading3"/>
                  <w:numPr>
                    <w:ilvl w:val="0"/>
                    <w:numId w:val="0"/>
                  </w:numPr>
                  <w:tabs>
                    <w:tab w:val="clear" w:pos="720"/>
                  </w:tabs>
                  <w:ind w:left="0" w:firstLine="0"/>
                  <w:outlineLvl w:val="2"/>
                  <w:cnfStyle w:val="000000100000" w:firstRow="0" w:lastRow="0" w:firstColumn="0" w:lastColumn="0" w:oddVBand="0" w:evenVBand="0" w:oddHBand="1" w:evenHBand="0" w:firstRowFirstColumn="0" w:firstRowLastColumn="0" w:lastRowFirstColumn="0" w:lastRowLastColumn="0"/>
                </w:pPr>
              </w:pPrChange>
            </w:pPr>
            <w:ins w:id="1533" w:author="james" w:date="2016-03-29T12:00:00Z">
              <w:r w:rsidRPr="00CF1703">
                <w:rPr>
                  <w:rFonts w:asciiTheme="minorHAnsi" w:hAnsiTheme="minorHAnsi"/>
                  <w:sz w:val="20"/>
                  <w:szCs w:val="20"/>
                  <w:rPrChange w:id="1534" w:author="markel arizabaleta" w:date="2017-08-01T10:31:00Z">
                    <w:rPr>
                      <w:b w:val="0"/>
                      <w:bCs w:val="0"/>
                    </w:rPr>
                  </w:rPrChange>
                </w:rPr>
                <w:t>Offset-Gray Code</w:t>
              </w:r>
            </w:ins>
          </w:p>
        </w:tc>
      </w:tr>
      <w:tr w:rsidR="0096189C" w:rsidRPr="0025793A" w14:paraId="3DF1A641" w14:textId="77777777" w:rsidTr="00CF1703">
        <w:trPr>
          <w:trHeight w:val="227"/>
          <w:jc w:val="center"/>
          <w:ins w:id="1535" w:author="james" w:date="2016-03-29T12:00:00Z"/>
        </w:trPr>
        <w:tc>
          <w:tcPr>
            <w:cnfStyle w:val="001000000000" w:firstRow="0" w:lastRow="0" w:firstColumn="1" w:lastColumn="0" w:oddVBand="0" w:evenVBand="0" w:oddHBand="0" w:evenHBand="0" w:firstRowFirstColumn="0" w:firstRowLastColumn="0" w:lastRowFirstColumn="0" w:lastRowLastColumn="0"/>
            <w:tcW w:w="2092" w:type="dxa"/>
            <w:tcPrChange w:id="1536" w:author="markel arizabaleta" w:date="2017-08-01T10:32:00Z">
              <w:tcPr>
                <w:tcW w:w="4428" w:type="dxa"/>
              </w:tcPr>
            </w:tcPrChange>
          </w:tcPr>
          <w:p w14:paraId="0C8DB807" w14:textId="66C7EDCB" w:rsidR="0096189C" w:rsidRPr="00CF1703" w:rsidRDefault="00C50B61">
            <w:pPr>
              <w:rPr>
                <w:ins w:id="1537" w:author="james" w:date="2016-03-29T12:00:00Z"/>
                <w:rFonts w:asciiTheme="minorHAnsi" w:hAnsiTheme="minorHAnsi"/>
                <w:sz w:val="20"/>
                <w:szCs w:val="20"/>
                <w:rPrChange w:id="1538" w:author="markel arizabaleta" w:date="2017-08-01T10:32:00Z">
                  <w:rPr>
                    <w:ins w:id="1539" w:author="james" w:date="2016-03-29T12:00:00Z"/>
                  </w:rPr>
                </w:rPrChange>
              </w:rPr>
              <w:pPrChange w:id="1540" w:author="markel arizabaleta" w:date="2017-08-01T10:32:00Z">
                <w:pPr>
                  <w:pStyle w:val="Heading3"/>
                  <w:numPr>
                    <w:ilvl w:val="0"/>
                    <w:numId w:val="0"/>
                  </w:numPr>
                  <w:tabs>
                    <w:tab w:val="clear" w:pos="720"/>
                  </w:tabs>
                  <w:ind w:left="0" w:firstLine="0"/>
                  <w:outlineLvl w:val="2"/>
                </w:pPr>
              </w:pPrChange>
            </w:pPr>
            <w:ins w:id="1541" w:author="james" w:date="2016-03-29T16:40:00Z">
              <w:r w:rsidRPr="00CF1703">
                <w:rPr>
                  <w:rFonts w:asciiTheme="minorHAnsi" w:hAnsiTheme="minorHAnsi"/>
                  <w:b w:val="0"/>
                  <w:bCs w:val="0"/>
                  <w:sz w:val="20"/>
                  <w:szCs w:val="20"/>
                  <w:rPrChange w:id="1542" w:author="markel arizabaleta" w:date="2017-08-01T10:32:00Z">
                    <w:rPr>
                      <w:b/>
                      <w:bCs/>
                    </w:rPr>
                  </w:rPrChange>
                </w:rPr>
                <w:t>“</w:t>
              </w:r>
            </w:ins>
            <w:ins w:id="1543" w:author="james" w:date="2016-03-29T12:00:00Z">
              <w:r w:rsidR="0096189C" w:rsidRPr="00CF1703">
                <w:rPr>
                  <w:rFonts w:asciiTheme="minorHAnsi" w:hAnsiTheme="minorHAnsi"/>
                  <w:b w:val="0"/>
                  <w:bCs w:val="0"/>
                  <w:sz w:val="20"/>
                  <w:szCs w:val="20"/>
                  <w:rPrChange w:id="1544" w:author="markel arizabaleta" w:date="2017-08-01T10:32:00Z">
                    <w:rPr>
                      <w:b/>
                      <w:bCs/>
                    </w:rPr>
                  </w:rPrChange>
                </w:rPr>
                <w:t>OBA</w:t>
              </w:r>
            </w:ins>
            <w:ins w:id="1545" w:author="james" w:date="2016-03-29T16:40:00Z">
              <w:r w:rsidRPr="00CF1703">
                <w:rPr>
                  <w:rFonts w:asciiTheme="minorHAnsi" w:hAnsiTheme="minorHAnsi"/>
                  <w:b w:val="0"/>
                  <w:bCs w:val="0"/>
                  <w:sz w:val="20"/>
                  <w:szCs w:val="20"/>
                  <w:rPrChange w:id="1546" w:author="markel arizabaleta" w:date="2017-08-01T10:32:00Z">
                    <w:rPr>
                      <w:b/>
                      <w:bCs/>
                    </w:rPr>
                  </w:rPrChange>
                </w:rPr>
                <w:t>”</w:t>
              </w:r>
            </w:ins>
          </w:p>
        </w:tc>
        <w:tc>
          <w:tcPr>
            <w:tcW w:w="0" w:type="auto"/>
            <w:tcPrChange w:id="1547" w:author="markel arizabaleta" w:date="2017-08-01T10:32:00Z">
              <w:tcPr>
                <w:tcW w:w="4428" w:type="dxa"/>
              </w:tcPr>
            </w:tcPrChange>
          </w:tcPr>
          <w:p w14:paraId="33D999E5" w14:textId="39D31205" w:rsidR="0096189C" w:rsidRPr="00CF1703" w:rsidRDefault="0096189C">
            <w:pPr>
              <w:cnfStyle w:val="000000000000" w:firstRow="0" w:lastRow="0" w:firstColumn="0" w:lastColumn="0" w:oddVBand="0" w:evenVBand="0" w:oddHBand="0" w:evenHBand="0" w:firstRowFirstColumn="0" w:firstRowLastColumn="0" w:lastRowFirstColumn="0" w:lastRowLastColumn="0"/>
              <w:rPr>
                <w:ins w:id="1548" w:author="james" w:date="2016-03-29T12:00:00Z"/>
                <w:rFonts w:asciiTheme="minorHAnsi" w:hAnsiTheme="minorHAnsi"/>
                <w:sz w:val="20"/>
                <w:szCs w:val="20"/>
                <w:rPrChange w:id="1549" w:author="markel arizabaleta" w:date="2017-08-01T10:31:00Z">
                  <w:rPr>
                    <w:ins w:id="1550" w:author="james" w:date="2016-03-29T12:00:00Z"/>
                  </w:rPr>
                </w:rPrChange>
              </w:rPr>
              <w:pPrChange w:id="1551" w:author="markel arizabaleta" w:date="2017-08-01T10:32:00Z">
                <w:pPr>
                  <w:pStyle w:val="Heading3"/>
                  <w:numPr>
                    <w:ilvl w:val="0"/>
                    <w:numId w:val="0"/>
                  </w:numPr>
                  <w:tabs>
                    <w:tab w:val="clear" w:pos="720"/>
                  </w:tabs>
                  <w:ind w:left="0" w:firstLine="0"/>
                  <w:outlineLvl w:val="2"/>
                  <w:cnfStyle w:val="000000000000" w:firstRow="0" w:lastRow="0" w:firstColumn="0" w:lastColumn="0" w:oddVBand="0" w:evenVBand="0" w:oddHBand="0" w:evenHBand="0" w:firstRowFirstColumn="0" w:firstRowLastColumn="0" w:lastRowFirstColumn="0" w:lastRowLastColumn="0"/>
                </w:pPr>
              </w:pPrChange>
            </w:pPr>
            <w:ins w:id="1552" w:author="james" w:date="2016-03-29T12:00:00Z">
              <w:r w:rsidRPr="00CF1703">
                <w:rPr>
                  <w:rFonts w:asciiTheme="minorHAnsi" w:hAnsiTheme="minorHAnsi"/>
                  <w:sz w:val="20"/>
                  <w:szCs w:val="20"/>
                  <w:rPrChange w:id="1553" w:author="markel arizabaleta" w:date="2017-08-01T10:31:00Z">
                    <w:rPr>
                      <w:b w:val="0"/>
                      <w:bCs w:val="0"/>
                    </w:rPr>
                  </w:rPrChange>
                </w:rPr>
                <w:t>Offset-Binary Adjusted</w:t>
              </w:r>
            </w:ins>
          </w:p>
        </w:tc>
      </w:tr>
      <w:tr w:rsidR="0096189C" w:rsidRPr="0025793A" w14:paraId="21F87615" w14:textId="77777777" w:rsidTr="00CF1703">
        <w:trPr>
          <w:cnfStyle w:val="000000100000" w:firstRow="0" w:lastRow="0" w:firstColumn="0" w:lastColumn="0" w:oddVBand="0" w:evenVBand="0" w:oddHBand="1" w:evenHBand="0" w:firstRowFirstColumn="0" w:firstRowLastColumn="0" w:lastRowFirstColumn="0" w:lastRowLastColumn="0"/>
          <w:trHeight w:val="227"/>
          <w:jc w:val="center"/>
          <w:ins w:id="1554" w:author="james" w:date="2016-03-29T12:00:00Z"/>
        </w:trPr>
        <w:tc>
          <w:tcPr>
            <w:cnfStyle w:val="001000000000" w:firstRow="0" w:lastRow="0" w:firstColumn="1" w:lastColumn="0" w:oddVBand="0" w:evenVBand="0" w:oddHBand="0" w:evenHBand="0" w:firstRowFirstColumn="0" w:firstRowLastColumn="0" w:lastRowFirstColumn="0" w:lastRowLastColumn="0"/>
            <w:tcW w:w="2092" w:type="dxa"/>
            <w:tcPrChange w:id="1555" w:author="markel arizabaleta" w:date="2017-08-01T10:32:00Z">
              <w:tcPr>
                <w:tcW w:w="4428" w:type="dxa"/>
              </w:tcPr>
            </w:tcPrChange>
          </w:tcPr>
          <w:p w14:paraId="7A83F110" w14:textId="022C9F70" w:rsidR="0096189C" w:rsidRPr="00CF1703" w:rsidRDefault="00C50B61">
            <w:pPr>
              <w:cnfStyle w:val="001000100000" w:firstRow="0" w:lastRow="0" w:firstColumn="1" w:lastColumn="0" w:oddVBand="0" w:evenVBand="0" w:oddHBand="1" w:evenHBand="0" w:firstRowFirstColumn="0" w:firstRowLastColumn="0" w:lastRowFirstColumn="0" w:lastRowLastColumn="0"/>
              <w:rPr>
                <w:ins w:id="1556" w:author="james" w:date="2016-03-29T12:00:00Z"/>
                <w:rFonts w:asciiTheme="minorHAnsi" w:hAnsiTheme="minorHAnsi"/>
                <w:sz w:val="20"/>
                <w:szCs w:val="20"/>
                <w:rPrChange w:id="1557" w:author="markel arizabaleta" w:date="2017-08-01T10:32:00Z">
                  <w:rPr>
                    <w:ins w:id="1558" w:author="james" w:date="2016-03-29T12:00:00Z"/>
                  </w:rPr>
                </w:rPrChange>
              </w:rPr>
              <w:pPrChange w:id="1559" w:author="markel arizabaleta" w:date="2017-08-01T10:32:00Z">
                <w:pPr>
                  <w:pStyle w:val="Heading3"/>
                  <w:numPr>
                    <w:ilvl w:val="0"/>
                    <w:numId w:val="0"/>
                  </w:numPr>
                  <w:tabs>
                    <w:tab w:val="clear" w:pos="720"/>
                  </w:tabs>
                  <w:ind w:left="0" w:firstLine="0"/>
                  <w:outlineLvl w:val="2"/>
                  <w:cnfStyle w:val="001000100000" w:firstRow="0" w:lastRow="0" w:firstColumn="1" w:lastColumn="0" w:oddVBand="0" w:evenVBand="0" w:oddHBand="1" w:evenHBand="0" w:firstRowFirstColumn="0" w:firstRowLastColumn="0" w:lastRowFirstColumn="0" w:lastRowLastColumn="0"/>
                </w:pPr>
              </w:pPrChange>
            </w:pPr>
            <w:ins w:id="1560" w:author="james" w:date="2016-03-29T16:40:00Z">
              <w:r w:rsidRPr="00CF1703">
                <w:rPr>
                  <w:rFonts w:asciiTheme="minorHAnsi" w:hAnsiTheme="minorHAnsi"/>
                  <w:b w:val="0"/>
                  <w:bCs w:val="0"/>
                  <w:sz w:val="20"/>
                  <w:szCs w:val="20"/>
                  <w:rPrChange w:id="1561" w:author="markel arizabaleta" w:date="2017-08-01T10:32:00Z">
                    <w:rPr>
                      <w:b/>
                      <w:bCs/>
                    </w:rPr>
                  </w:rPrChange>
                </w:rPr>
                <w:t>“</w:t>
              </w:r>
            </w:ins>
            <w:ins w:id="1562" w:author="james" w:date="2016-03-29T12:00:00Z">
              <w:r w:rsidR="0096189C" w:rsidRPr="00CF1703">
                <w:rPr>
                  <w:rFonts w:asciiTheme="minorHAnsi" w:hAnsiTheme="minorHAnsi"/>
                  <w:b w:val="0"/>
                  <w:bCs w:val="0"/>
                  <w:sz w:val="20"/>
                  <w:szCs w:val="20"/>
                  <w:rPrChange w:id="1563" w:author="markel arizabaleta" w:date="2017-08-01T10:32:00Z">
                    <w:rPr>
                      <w:b/>
                      <w:bCs/>
                    </w:rPr>
                  </w:rPrChange>
                </w:rPr>
                <w:t>SMA</w:t>
              </w:r>
            </w:ins>
            <w:ins w:id="1564" w:author="james" w:date="2016-03-29T16:40:00Z">
              <w:r w:rsidRPr="00CF1703">
                <w:rPr>
                  <w:rFonts w:asciiTheme="minorHAnsi" w:hAnsiTheme="minorHAnsi"/>
                  <w:b w:val="0"/>
                  <w:bCs w:val="0"/>
                  <w:sz w:val="20"/>
                  <w:szCs w:val="20"/>
                  <w:rPrChange w:id="1565" w:author="markel arizabaleta" w:date="2017-08-01T10:32:00Z">
                    <w:rPr>
                      <w:b/>
                      <w:bCs/>
                    </w:rPr>
                  </w:rPrChange>
                </w:rPr>
                <w:t>”</w:t>
              </w:r>
            </w:ins>
          </w:p>
        </w:tc>
        <w:tc>
          <w:tcPr>
            <w:tcW w:w="0" w:type="auto"/>
            <w:tcPrChange w:id="1566" w:author="markel arizabaleta" w:date="2017-08-01T10:32:00Z">
              <w:tcPr>
                <w:tcW w:w="4428" w:type="dxa"/>
              </w:tcPr>
            </w:tcPrChange>
          </w:tcPr>
          <w:p w14:paraId="32C3F0C5" w14:textId="190CC108" w:rsidR="0096189C" w:rsidRPr="00CF1703" w:rsidRDefault="0096189C">
            <w:pPr>
              <w:cnfStyle w:val="000000100000" w:firstRow="0" w:lastRow="0" w:firstColumn="0" w:lastColumn="0" w:oddVBand="0" w:evenVBand="0" w:oddHBand="1" w:evenHBand="0" w:firstRowFirstColumn="0" w:firstRowLastColumn="0" w:lastRowFirstColumn="0" w:lastRowLastColumn="0"/>
              <w:rPr>
                <w:ins w:id="1567" w:author="james" w:date="2016-03-29T12:00:00Z"/>
                <w:rFonts w:asciiTheme="minorHAnsi" w:hAnsiTheme="minorHAnsi"/>
                <w:sz w:val="20"/>
                <w:szCs w:val="20"/>
                <w:rPrChange w:id="1568" w:author="markel arizabaleta" w:date="2017-08-01T10:31:00Z">
                  <w:rPr>
                    <w:ins w:id="1569" w:author="james" w:date="2016-03-29T12:00:00Z"/>
                  </w:rPr>
                </w:rPrChange>
              </w:rPr>
              <w:pPrChange w:id="1570" w:author="markel arizabaleta" w:date="2017-08-01T10:32:00Z">
                <w:pPr>
                  <w:pStyle w:val="Heading3"/>
                  <w:numPr>
                    <w:ilvl w:val="0"/>
                    <w:numId w:val="0"/>
                  </w:numPr>
                  <w:tabs>
                    <w:tab w:val="clear" w:pos="720"/>
                  </w:tabs>
                  <w:ind w:left="0" w:firstLine="0"/>
                  <w:outlineLvl w:val="2"/>
                  <w:cnfStyle w:val="000000100000" w:firstRow="0" w:lastRow="0" w:firstColumn="0" w:lastColumn="0" w:oddVBand="0" w:evenVBand="0" w:oddHBand="1" w:evenHBand="0" w:firstRowFirstColumn="0" w:firstRowLastColumn="0" w:lastRowFirstColumn="0" w:lastRowLastColumn="0"/>
                </w:pPr>
              </w:pPrChange>
            </w:pPr>
            <w:ins w:id="1571" w:author="james" w:date="2016-03-29T12:00:00Z">
              <w:r w:rsidRPr="00CF1703">
                <w:rPr>
                  <w:rFonts w:asciiTheme="minorHAnsi" w:hAnsiTheme="minorHAnsi"/>
                  <w:sz w:val="20"/>
                  <w:szCs w:val="20"/>
                  <w:rPrChange w:id="1572" w:author="markel arizabaleta" w:date="2017-08-01T10:31:00Z">
                    <w:rPr>
                      <w:b w:val="0"/>
                      <w:bCs w:val="0"/>
                    </w:rPr>
                  </w:rPrChange>
                </w:rPr>
                <w:t>Sign-Magnitude Adjusted</w:t>
              </w:r>
            </w:ins>
          </w:p>
        </w:tc>
      </w:tr>
      <w:tr w:rsidR="0096189C" w:rsidRPr="0025793A" w14:paraId="68076418" w14:textId="77777777" w:rsidTr="00CF1703">
        <w:trPr>
          <w:trHeight w:val="227"/>
          <w:jc w:val="center"/>
          <w:ins w:id="1573" w:author="james" w:date="2016-03-29T12:00:00Z"/>
        </w:trPr>
        <w:tc>
          <w:tcPr>
            <w:cnfStyle w:val="001000000000" w:firstRow="0" w:lastRow="0" w:firstColumn="1" w:lastColumn="0" w:oddVBand="0" w:evenVBand="0" w:oddHBand="0" w:evenHBand="0" w:firstRowFirstColumn="0" w:firstRowLastColumn="0" w:lastRowFirstColumn="0" w:lastRowLastColumn="0"/>
            <w:tcW w:w="2092" w:type="dxa"/>
            <w:tcPrChange w:id="1574" w:author="markel arizabaleta" w:date="2017-08-01T10:32:00Z">
              <w:tcPr>
                <w:tcW w:w="4428" w:type="dxa"/>
              </w:tcPr>
            </w:tcPrChange>
          </w:tcPr>
          <w:p w14:paraId="53D6C62A" w14:textId="640D0C27" w:rsidR="0096189C" w:rsidRPr="00CF1703" w:rsidRDefault="00C50B61">
            <w:pPr>
              <w:rPr>
                <w:ins w:id="1575" w:author="james" w:date="2016-03-29T12:00:00Z"/>
                <w:rFonts w:asciiTheme="minorHAnsi" w:hAnsiTheme="minorHAnsi"/>
                <w:sz w:val="20"/>
                <w:szCs w:val="20"/>
                <w:rPrChange w:id="1576" w:author="markel arizabaleta" w:date="2017-08-01T10:32:00Z">
                  <w:rPr>
                    <w:ins w:id="1577" w:author="james" w:date="2016-03-29T12:00:00Z"/>
                  </w:rPr>
                </w:rPrChange>
              </w:rPr>
              <w:pPrChange w:id="1578" w:author="markel arizabaleta" w:date="2017-08-01T10:32:00Z">
                <w:pPr>
                  <w:pStyle w:val="Heading3"/>
                  <w:numPr>
                    <w:ilvl w:val="0"/>
                    <w:numId w:val="0"/>
                  </w:numPr>
                  <w:tabs>
                    <w:tab w:val="clear" w:pos="720"/>
                  </w:tabs>
                  <w:ind w:left="0" w:firstLine="0"/>
                  <w:outlineLvl w:val="2"/>
                </w:pPr>
              </w:pPrChange>
            </w:pPr>
            <w:ins w:id="1579" w:author="james" w:date="2016-03-29T16:40:00Z">
              <w:r w:rsidRPr="00CF1703">
                <w:rPr>
                  <w:rFonts w:asciiTheme="minorHAnsi" w:hAnsiTheme="minorHAnsi"/>
                  <w:b w:val="0"/>
                  <w:bCs w:val="0"/>
                  <w:sz w:val="20"/>
                  <w:szCs w:val="20"/>
                  <w:rPrChange w:id="1580" w:author="markel arizabaleta" w:date="2017-08-01T10:32:00Z">
                    <w:rPr>
                      <w:b/>
                      <w:bCs/>
                    </w:rPr>
                  </w:rPrChange>
                </w:rPr>
                <w:t>“</w:t>
              </w:r>
            </w:ins>
            <w:ins w:id="1581" w:author="james" w:date="2016-03-29T12:00:00Z">
              <w:r w:rsidR="0096189C" w:rsidRPr="00CF1703">
                <w:rPr>
                  <w:rFonts w:asciiTheme="minorHAnsi" w:hAnsiTheme="minorHAnsi"/>
                  <w:b w:val="0"/>
                  <w:bCs w:val="0"/>
                  <w:sz w:val="20"/>
                  <w:szCs w:val="20"/>
                  <w:rPrChange w:id="1582" w:author="markel arizabaleta" w:date="2017-08-01T10:32:00Z">
                    <w:rPr>
                      <w:b/>
                      <w:bCs/>
                    </w:rPr>
                  </w:rPrChange>
                </w:rPr>
                <w:t>TCA</w:t>
              </w:r>
            </w:ins>
            <w:ins w:id="1583" w:author="james" w:date="2016-03-29T16:40:00Z">
              <w:r w:rsidRPr="00CF1703">
                <w:rPr>
                  <w:rFonts w:asciiTheme="minorHAnsi" w:hAnsiTheme="minorHAnsi"/>
                  <w:b w:val="0"/>
                  <w:bCs w:val="0"/>
                  <w:sz w:val="20"/>
                  <w:szCs w:val="20"/>
                  <w:rPrChange w:id="1584" w:author="markel arizabaleta" w:date="2017-08-01T10:32:00Z">
                    <w:rPr>
                      <w:b/>
                      <w:bCs/>
                    </w:rPr>
                  </w:rPrChange>
                </w:rPr>
                <w:t>”</w:t>
              </w:r>
            </w:ins>
          </w:p>
        </w:tc>
        <w:tc>
          <w:tcPr>
            <w:tcW w:w="0" w:type="auto"/>
            <w:tcPrChange w:id="1585" w:author="markel arizabaleta" w:date="2017-08-01T10:32:00Z">
              <w:tcPr>
                <w:tcW w:w="4428" w:type="dxa"/>
              </w:tcPr>
            </w:tcPrChange>
          </w:tcPr>
          <w:p w14:paraId="717D1E7C" w14:textId="13AA19D4" w:rsidR="0096189C" w:rsidRPr="00CF1703" w:rsidRDefault="0096189C">
            <w:pPr>
              <w:cnfStyle w:val="000000000000" w:firstRow="0" w:lastRow="0" w:firstColumn="0" w:lastColumn="0" w:oddVBand="0" w:evenVBand="0" w:oddHBand="0" w:evenHBand="0" w:firstRowFirstColumn="0" w:firstRowLastColumn="0" w:lastRowFirstColumn="0" w:lastRowLastColumn="0"/>
              <w:rPr>
                <w:ins w:id="1586" w:author="james" w:date="2016-03-29T12:00:00Z"/>
                <w:rFonts w:asciiTheme="minorHAnsi" w:hAnsiTheme="minorHAnsi"/>
                <w:sz w:val="20"/>
                <w:szCs w:val="20"/>
                <w:rPrChange w:id="1587" w:author="markel arizabaleta" w:date="2017-08-01T10:31:00Z">
                  <w:rPr>
                    <w:ins w:id="1588" w:author="james" w:date="2016-03-29T12:00:00Z"/>
                  </w:rPr>
                </w:rPrChange>
              </w:rPr>
              <w:pPrChange w:id="1589" w:author="markel arizabaleta" w:date="2017-08-01T10:32:00Z">
                <w:pPr>
                  <w:pStyle w:val="Heading3"/>
                  <w:numPr>
                    <w:ilvl w:val="0"/>
                    <w:numId w:val="0"/>
                  </w:numPr>
                  <w:tabs>
                    <w:tab w:val="clear" w:pos="720"/>
                  </w:tabs>
                  <w:ind w:left="0" w:firstLine="0"/>
                  <w:outlineLvl w:val="2"/>
                  <w:cnfStyle w:val="000000000000" w:firstRow="0" w:lastRow="0" w:firstColumn="0" w:lastColumn="0" w:oddVBand="0" w:evenVBand="0" w:oddHBand="0" w:evenHBand="0" w:firstRowFirstColumn="0" w:firstRowLastColumn="0" w:lastRowFirstColumn="0" w:lastRowLastColumn="0"/>
                </w:pPr>
              </w:pPrChange>
            </w:pPr>
            <w:ins w:id="1590" w:author="james" w:date="2016-03-29T12:00:00Z">
              <w:r w:rsidRPr="00CF1703">
                <w:rPr>
                  <w:rFonts w:asciiTheme="minorHAnsi" w:hAnsiTheme="minorHAnsi"/>
                  <w:sz w:val="20"/>
                  <w:szCs w:val="20"/>
                  <w:rPrChange w:id="1591" w:author="markel arizabaleta" w:date="2017-08-01T10:31:00Z">
                    <w:rPr>
                      <w:b w:val="0"/>
                      <w:bCs w:val="0"/>
                    </w:rPr>
                  </w:rPrChange>
                </w:rPr>
                <w:t>Two's Compliment Adjusted</w:t>
              </w:r>
            </w:ins>
          </w:p>
        </w:tc>
      </w:tr>
      <w:tr w:rsidR="0096189C" w:rsidRPr="0025793A" w14:paraId="2DCCA921" w14:textId="77777777" w:rsidTr="00CF1703">
        <w:trPr>
          <w:cnfStyle w:val="000000100000" w:firstRow="0" w:lastRow="0" w:firstColumn="0" w:lastColumn="0" w:oddVBand="0" w:evenVBand="0" w:oddHBand="1" w:evenHBand="0" w:firstRowFirstColumn="0" w:firstRowLastColumn="0" w:lastRowFirstColumn="0" w:lastRowLastColumn="0"/>
          <w:trHeight w:val="227"/>
          <w:jc w:val="center"/>
          <w:ins w:id="1592" w:author="james" w:date="2016-03-29T12:00:00Z"/>
        </w:trPr>
        <w:tc>
          <w:tcPr>
            <w:cnfStyle w:val="001000000000" w:firstRow="0" w:lastRow="0" w:firstColumn="1" w:lastColumn="0" w:oddVBand="0" w:evenVBand="0" w:oddHBand="0" w:evenHBand="0" w:firstRowFirstColumn="0" w:firstRowLastColumn="0" w:lastRowFirstColumn="0" w:lastRowLastColumn="0"/>
            <w:tcW w:w="2092" w:type="dxa"/>
            <w:tcPrChange w:id="1593" w:author="markel arizabaleta" w:date="2017-08-01T10:32:00Z">
              <w:tcPr>
                <w:tcW w:w="4428" w:type="dxa"/>
              </w:tcPr>
            </w:tcPrChange>
          </w:tcPr>
          <w:p w14:paraId="7E97E008" w14:textId="307FA25D" w:rsidR="0096189C" w:rsidRPr="00CF1703" w:rsidRDefault="00C50B61">
            <w:pPr>
              <w:cnfStyle w:val="001000100000" w:firstRow="0" w:lastRow="0" w:firstColumn="1" w:lastColumn="0" w:oddVBand="0" w:evenVBand="0" w:oddHBand="1" w:evenHBand="0" w:firstRowFirstColumn="0" w:firstRowLastColumn="0" w:lastRowFirstColumn="0" w:lastRowLastColumn="0"/>
              <w:rPr>
                <w:ins w:id="1594" w:author="james" w:date="2016-03-29T12:00:00Z"/>
                <w:rFonts w:asciiTheme="minorHAnsi" w:hAnsiTheme="minorHAnsi"/>
                <w:sz w:val="20"/>
                <w:szCs w:val="20"/>
                <w:rPrChange w:id="1595" w:author="markel arizabaleta" w:date="2017-08-01T10:32:00Z">
                  <w:rPr>
                    <w:ins w:id="1596" w:author="james" w:date="2016-03-29T12:00:00Z"/>
                  </w:rPr>
                </w:rPrChange>
              </w:rPr>
              <w:pPrChange w:id="1597" w:author="markel arizabaleta" w:date="2017-08-01T10:32:00Z">
                <w:pPr>
                  <w:pStyle w:val="Heading3"/>
                  <w:numPr>
                    <w:ilvl w:val="0"/>
                    <w:numId w:val="0"/>
                  </w:numPr>
                  <w:tabs>
                    <w:tab w:val="clear" w:pos="720"/>
                  </w:tabs>
                  <w:ind w:left="0" w:firstLine="0"/>
                  <w:outlineLvl w:val="2"/>
                  <w:cnfStyle w:val="001000100000" w:firstRow="0" w:lastRow="0" w:firstColumn="1" w:lastColumn="0" w:oddVBand="0" w:evenVBand="0" w:oddHBand="1" w:evenHBand="0" w:firstRowFirstColumn="0" w:firstRowLastColumn="0" w:lastRowFirstColumn="0" w:lastRowLastColumn="0"/>
                </w:pPr>
              </w:pPrChange>
            </w:pPr>
            <w:ins w:id="1598" w:author="james" w:date="2016-03-29T16:40:00Z">
              <w:r w:rsidRPr="00CF1703">
                <w:rPr>
                  <w:rFonts w:asciiTheme="minorHAnsi" w:hAnsiTheme="minorHAnsi"/>
                  <w:b w:val="0"/>
                  <w:bCs w:val="0"/>
                  <w:sz w:val="20"/>
                  <w:szCs w:val="20"/>
                  <w:rPrChange w:id="1599" w:author="markel arizabaleta" w:date="2017-08-01T10:32:00Z">
                    <w:rPr>
                      <w:b/>
                      <w:bCs/>
                    </w:rPr>
                  </w:rPrChange>
                </w:rPr>
                <w:t>“</w:t>
              </w:r>
            </w:ins>
            <w:ins w:id="1600" w:author="james" w:date="2016-03-29T12:00:00Z">
              <w:r w:rsidR="0096189C" w:rsidRPr="00CF1703">
                <w:rPr>
                  <w:rFonts w:asciiTheme="minorHAnsi" w:hAnsiTheme="minorHAnsi"/>
                  <w:b w:val="0"/>
                  <w:bCs w:val="0"/>
                  <w:sz w:val="20"/>
                  <w:szCs w:val="20"/>
                  <w:rPrChange w:id="1601" w:author="markel arizabaleta" w:date="2017-08-01T10:32:00Z">
                    <w:rPr>
                      <w:b/>
                      <w:bCs/>
                    </w:rPr>
                  </w:rPrChange>
                </w:rPr>
                <w:t>OGA</w:t>
              </w:r>
            </w:ins>
            <w:ins w:id="1602" w:author="james" w:date="2016-03-29T16:40:00Z">
              <w:r w:rsidRPr="00CF1703">
                <w:rPr>
                  <w:rFonts w:asciiTheme="minorHAnsi" w:hAnsiTheme="minorHAnsi"/>
                  <w:b w:val="0"/>
                  <w:bCs w:val="0"/>
                  <w:sz w:val="20"/>
                  <w:szCs w:val="20"/>
                  <w:rPrChange w:id="1603" w:author="markel arizabaleta" w:date="2017-08-01T10:32:00Z">
                    <w:rPr>
                      <w:b/>
                      <w:bCs/>
                    </w:rPr>
                  </w:rPrChange>
                </w:rPr>
                <w:t>”</w:t>
              </w:r>
            </w:ins>
          </w:p>
        </w:tc>
        <w:tc>
          <w:tcPr>
            <w:tcW w:w="0" w:type="auto"/>
            <w:tcPrChange w:id="1604" w:author="markel arizabaleta" w:date="2017-08-01T10:32:00Z">
              <w:tcPr>
                <w:tcW w:w="4428" w:type="dxa"/>
              </w:tcPr>
            </w:tcPrChange>
          </w:tcPr>
          <w:p w14:paraId="237A81A7" w14:textId="3EEFB8F5" w:rsidR="0096189C" w:rsidRPr="00CF1703" w:rsidRDefault="0096189C">
            <w:pPr>
              <w:cnfStyle w:val="000000100000" w:firstRow="0" w:lastRow="0" w:firstColumn="0" w:lastColumn="0" w:oddVBand="0" w:evenVBand="0" w:oddHBand="1" w:evenHBand="0" w:firstRowFirstColumn="0" w:firstRowLastColumn="0" w:lastRowFirstColumn="0" w:lastRowLastColumn="0"/>
              <w:rPr>
                <w:ins w:id="1605" w:author="james" w:date="2016-03-29T12:00:00Z"/>
                <w:rFonts w:asciiTheme="minorHAnsi" w:hAnsiTheme="minorHAnsi"/>
                <w:sz w:val="20"/>
                <w:szCs w:val="20"/>
                <w:rPrChange w:id="1606" w:author="markel arizabaleta" w:date="2017-08-01T10:31:00Z">
                  <w:rPr>
                    <w:ins w:id="1607" w:author="james" w:date="2016-03-29T12:00:00Z"/>
                  </w:rPr>
                </w:rPrChange>
              </w:rPr>
              <w:pPrChange w:id="1608" w:author="markel arizabaleta" w:date="2017-08-01T10:32:00Z">
                <w:pPr>
                  <w:pStyle w:val="Heading3"/>
                  <w:numPr>
                    <w:ilvl w:val="0"/>
                    <w:numId w:val="0"/>
                  </w:numPr>
                  <w:tabs>
                    <w:tab w:val="clear" w:pos="720"/>
                  </w:tabs>
                  <w:ind w:left="0" w:firstLine="0"/>
                  <w:outlineLvl w:val="2"/>
                  <w:cnfStyle w:val="000000100000" w:firstRow="0" w:lastRow="0" w:firstColumn="0" w:lastColumn="0" w:oddVBand="0" w:evenVBand="0" w:oddHBand="1" w:evenHBand="0" w:firstRowFirstColumn="0" w:firstRowLastColumn="0" w:lastRowFirstColumn="0" w:lastRowLastColumn="0"/>
                </w:pPr>
              </w:pPrChange>
            </w:pPr>
            <w:ins w:id="1609" w:author="james" w:date="2016-03-29T12:00:00Z">
              <w:r w:rsidRPr="00CF1703">
                <w:rPr>
                  <w:rFonts w:asciiTheme="minorHAnsi" w:hAnsiTheme="minorHAnsi"/>
                  <w:sz w:val="20"/>
                  <w:szCs w:val="20"/>
                  <w:rPrChange w:id="1610" w:author="markel arizabaleta" w:date="2017-08-01T10:31:00Z">
                    <w:rPr>
                      <w:b w:val="0"/>
                      <w:bCs w:val="0"/>
                    </w:rPr>
                  </w:rPrChange>
                </w:rPr>
                <w:t>Offset-Gray Code Adjuste</w:t>
              </w:r>
            </w:ins>
            <w:ins w:id="1611" w:author="james" w:date="2016-03-30T14:48:00Z">
              <w:r w:rsidR="003A4073" w:rsidRPr="00CF1703">
                <w:rPr>
                  <w:rFonts w:asciiTheme="minorHAnsi" w:hAnsiTheme="minorHAnsi"/>
                  <w:sz w:val="20"/>
                  <w:szCs w:val="20"/>
                  <w:rPrChange w:id="1612" w:author="markel arizabaleta" w:date="2017-08-01T10:31:00Z">
                    <w:rPr>
                      <w:rFonts w:asciiTheme="minorHAnsi" w:hAnsiTheme="minorHAnsi"/>
                      <w:b w:val="0"/>
                      <w:bCs w:val="0"/>
                      <w:color w:val="FFFFFF" w:themeColor="background1"/>
                      <w:sz w:val="20"/>
                      <w:szCs w:val="20"/>
                    </w:rPr>
                  </w:rPrChange>
                </w:rPr>
                <w:t>d</w:t>
              </w:r>
            </w:ins>
          </w:p>
        </w:tc>
      </w:tr>
    </w:tbl>
    <w:p w14:paraId="0420248F" w14:textId="6A521A4E" w:rsidR="00EF4C9D" w:rsidRDefault="00EF4C9D">
      <w:pPr>
        <w:rPr>
          <w:ins w:id="1613" w:author="markel arizabaleta" w:date="2017-08-03T16:50:00Z"/>
          <w:rFonts w:asciiTheme="minorHAnsi" w:hAnsiTheme="minorHAnsi"/>
          <w:sz w:val="20"/>
          <w:szCs w:val="20"/>
        </w:rPr>
      </w:pPr>
    </w:p>
    <w:p w14:paraId="6AC81C77" w14:textId="77777777" w:rsidR="00EF4C9D" w:rsidRDefault="00EF4C9D">
      <w:pPr>
        <w:rPr>
          <w:ins w:id="1614" w:author="markel arizabaleta" w:date="2017-08-03T16:50:00Z"/>
          <w:rFonts w:asciiTheme="minorHAnsi" w:hAnsiTheme="minorHAnsi"/>
          <w:sz w:val="20"/>
          <w:szCs w:val="20"/>
        </w:rPr>
      </w:pPr>
      <w:ins w:id="1615" w:author="markel arizabaleta" w:date="2017-08-03T16:50:00Z">
        <w:r>
          <w:rPr>
            <w:rFonts w:asciiTheme="minorHAnsi" w:hAnsiTheme="minorHAnsi"/>
            <w:sz w:val="20"/>
            <w:szCs w:val="20"/>
          </w:rPr>
          <w:br w:type="page"/>
        </w:r>
      </w:ins>
    </w:p>
    <w:p w14:paraId="01260C29" w14:textId="35E9CEBB" w:rsidR="00736472" w:rsidRPr="0025793A" w:rsidDel="00EF4C9D" w:rsidRDefault="00736472">
      <w:pPr>
        <w:rPr>
          <w:del w:id="1616" w:author="markel arizabaleta" w:date="2017-08-03T16:50:00Z"/>
          <w:rFonts w:asciiTheme="minorHAnsi" w:hAnsiTheme="minorHAnsi"/>
          <w:sz w:val="20"/>
          <w:szCs w:val="20"/>
          <w:rPrChange w:id="1617" w:author="james" w:date="2016-03-30T13:14:00Z">
            <w:rPr>
              <w:del w:id="1618" w:author="markel arizabaleta" w:date="2017-08-03T16:50:00Z"/>
            </w:rPr>
          </w:rPrChange>
        </w:rPr>
        <w:pPrChange w:id="1619" w:author="james" w:date="2016-03-30T13:14:00Z">
          <w:pPr>
            <w:pStyle w:val="Heading3"/>
            <w:numPr>
              <w:ilvl w:val="0"/>
              <w:numId w:val="0"/>
            </w:numPr>
            <w:tabs>
              <w:tab w:val="clear" w:pos="720"/>
            </w:tabs>
            <w:ind w:left="0" w:firstLine="0"/>
          </w:pPr>
        </w:pPrChange>
      </w:pPr>
      <w:bookmarkStart w:id="1620" w:name="_Toc489542555"/>
      <w:bookmarkStart w:id="1621" w:name="_Toc489542629"/>
      <w:bookmarkStart w:id="1622" w:name="_Toc489548088"/>
      <w:bookmarkStart w:id="1623" w:name="_Toc489606009"/>
      <w:bookmarkStart w:id="1624" w:name="_Toc489615308"/>
      <w:bookmarkEnd w:id="1620"/>
      <w:bookmarkEnd w:id="1621"/>
      <w:bookmarkEnd w:id="1622"/>
      <w:bookmarkEnd w:id="1623"/>
      <w:bookmarkEnd w:id="1624"/>
    </w:p>
    <w:p w14:paraId="6027453C" w14:textId="212C8758" w:rsidR="00736472" w:rsidDel="00DF3248" w:rsidRDefault="00736472">
      <w:pPr>
        <w:rPr>
          <w:del w:id="1625" w:author="james" w:date="2016-03-29T11:57:00Z"/>
          <w:rFonts w:cs="Arial"/>
          <w:b/>
          <w:bCs/>
          <w:szCs w:val="26"/>
        </w:rPr>
      </w:pPr>
      <w:del w:id="1626" w:author="james" w:date="2016-03-29T11:57:00Z">
        <w:r w:rsidDel="00DF3248">
          <w:br w:type="page"/>
        </w:r>
      </w:del>
    </w:p>
    <w:p w14:paraId="5D97ECFB" w14:textId="3DA80AC7" w:rsidR="00F0495D" w:rsidRDefault="00F0495D" w:rsidP="00367133">
      <w:pPr>
        <w:pStyle w:val="Heading3"/>
      </w:pPr>
      <w:bookmarkStart w:id="1627" w:name="_Toc489615309"/>
      <w:r>
        <w:t>Lump</w:t>
      </w:r>
      <w:r w:rsidRPr="00DE07CD">
        <w:t xml:space="preserve"> </w:t>
      </w:r>
      <w:ins w:id="1628" w:author="markel arizabaleta" w:date="2017-07-20T13:52:00Z">
        <w:r w:rsidR="00CF77D1">
          <w:t>o</w:t>
        </w:r>
      </w:ins>
      <w:del w:id="1629" w:author="markel arizabaleta" w:date="2017-07-20T13:52:00Z">
        <w:r w:rsidR="00D63103" w:rsidDel="00CF77D1">
          <w:delText>O</w:delText>
        </w:r>
      </w:del>
      <w:r w:rsidR="00D63103">
        <w:t>bject</w:t>
      </w:r>
      <w:bookmarkEnd w:id="1627"/>
    </w:p>
    <w:p w14:paraId="286B3F63" w14:textId="19ABE284" w:rsidR="00E66B51" w:rsidRDefault="00E66B51">
      <w:pPr>
        <w:jc w:val="both"/>
        <w:pPrChange w:id="1630" w:author="james" w:date="2016-03-30T14:31:00Z">
          <w:pPr/>
        </w:pPrChange>
      </w:pPr>
      <w:r>
        <w:t xml:space="preserve">Samples from two or more </w:t>
      </w:r>
      <w:del w:id="1631" w:author="markel arizabaleta" w:date="2017-07-20T13:48:00Z">
        <w:r w:rsidDel="00A92A4C">
          <w:delText>S</w:delText>
        </w:r>
      </w:del>
      <w:ins w:id="1632" w:author="markel arizabaleta" w:date="2017-07-20T13:48:00Z">
        <w:r w:rsidR="00A92A4C">
          <w:t>s</w:t>
        </w:r>
      </w:ins>
      <w:r>
        <w:t xml:space="preserve">ample </w:t>
      </w:r>
      <w:del w:id="1633" w:author="markel arizabaleta" w:date="2017-07-20T13:48:00Z">
        <w:r w:rsidDel="00A92A4C">
          <w:delText>S</w:delText>
        </w:r>
      </w:del>
      <w:ins w:id="1634" w:author="markel arizabaleta" w:date="2017-07-20T13:48:00Z">
        <w:r w:rsidR="00A92A4C">
          <w:t>s</w:t>
        </w:r>
      </w:ins>
      <w:r>
        <w:t xml:space="preserve">treams may be </w:t>
      </w:r>
      <w:r w:rsidR="00584E0E">
        <w:t xml:space="preserve">time </w:t>
      </w:r>
      <w:r>
        <w:t xml:space="preserve">multiplexed to form a single </w:t>
      </w:r>
      <w:del w:id="1635" w:author="markel arizabaleta" w:date="2017-07-20T13:48:00Z">
        <w:r w:rsidDel="00A92A4C">
          <w:delText>D</w:delText>
        </w:r>
      </w:del>
      <w:ins w:id="1636" w:author="markel arizabaleta" w:date="2017-07-20T13:48:00Z">
        <w:r w:rsidR="00A92A4C">
          <w:t>d</w:t>
        </w:r>
      </w:ins>
      <w:r>
        <w:t xml:space="preserve">ata </w:t>
      </w:r>
      <w:del w:id="1637" w:author="markel arizabaleta" w:date="2017-07-20T13:48:00Z">
        <w:r w:rsidDel="00A92A4C">
          <w:delText>S</w:delText>
        </w:r>
      </w:del>
      <w:ins w:id="1638" w:author="markel arizabaleta" w:date="2017-07-20T13:48:00Z">
        <w:r w:rsidR="00A92A4C">
          <w:t>s</w:t>
        </w:r>
      </w:ins>
      <w:r>
        <w:t xml:space="preserve">tream that is ultimately written to disk (after additional formatting is applied, as described later in this document). This standard assumes that all samples belonging to a finite interval of time are packed into a contiguous grouping of bits, known as a </w:t>
      </w:r>
      <w:ins w:id="1639" w:author="markel arizabaleta" w:date="2017-07-20T13:49:00Z">
        <w:r w:rsidR="00A92A4C">
          <w:t>l</w:t>
        </w:r>
      </w:ins>
      <w:del w:id="1640" w:author="markel arizabaleta" w:date="2017-07-20T13:49:00Z">
        <w:r w:rsidDel="00A92A4C">
          <w:delText>L</w:delText>
        </w:r>
      </w:del>
      <w:r>
        <w:t>ump.</w:t>
      </w:r>
    </w:p>
    <w:p w14:paraId="356B8984" w14:textId="77777777" w:rsidR="00E66B51" w:rsidRDefault="00E66B51">
      <w:pPr>
        <w:jc w:val="both"/>
        <w:pPrChange w:id="1641" w:author="james" w:date="2016-03-30T14:31:00Z">
          <w:pPr/>
        </w:pPrChange>
      </w:pPr>
    </w:p>
    <w:p w14:paraId="79874A8A" w14:textId="2B7ADFD4" w:rsidR="00E66B51" w:rsidRPr="00333345" w:rsidRDefault="00E66B51">
      <w:pPr>
        <w:jc w:val="both"/>
        <w:pPrChange w:id="1642" w:author="james" w:date="2016-03-30T14:31:00Z">
          <w:pPr/>
        </w:pPrChange>
      </w:pPr>
      <w:r>
        <w:t xml:space="preserve">A </w:t>
      </w:r>
      <w:ins w:id="1643" w:author="markel arizabaleta" w:date="2017-07-20T13:49:00Z">
        <w:r w:rsidR="00A92A4C">
          <w:t>l</w:t>
        </w:r>
      </w:ins>
      <w:del w:id="1644" w:author="markel arizabaleta" w:date="2017-07-20T13:49:00Z">
        <w:r w:rsidRPr="00A92A4C" w:rsidDel="00A92A4C">
          <w:rPr>
            <w:rPrChange w:id="1645" w:author="markel arizabaleta" w:date="2017-07-20T13:49:00Z">
              <w:rPr>
                <w:i/>
              </w:rPr>
            </w:rPrChange>
          </w:rPr>
          <w:delText>L</w:delText>
        </w:r>
      </w:del>
      <w:r w:rsidRPr="00A92A4C">
        <w:rPr>
          <w:rPrChange w:id="1646" w:author="markel arizabaleta" w:date="2017-07-20T13:49:00Z">
            <w:rPr>
              <w:i/>
            </w:rPr>
          </w:rPrChange>
        </w:rPr>
        <w:t>ump</w:t>
      </w:r>
      <w:r>
        <w:t xml:space="preserve"> is defined as the ordered containment of all samples occurring </w:t>
      </w:r>
      <w:r w:rsidR="00584E0E">
        <w:t>within an</w:t>
      </w:r>
      <w:r>
        <w:t xml:space="preserve"> interval t</w:t>
      </w:r>
      <w:r w:rsidRPr="00E66B51">
        <w:rPr>
          <w:vertAlign w:val="subscript"/>
        </w:rPr>
        <w:t>s</w:t>
      </w:r>
      <w:r>
        <w:t>=1/f</w:t>
      </w:r>
      <w:r w:rsidRPr="00E66B51">
        <w:rPr>
          <w:vertAlign w:val="subscript"/>
        </w:rPr>
        <w:t>s</w:t>
      </w:r>
      <w:r>
        <w:t>.</w:t>
      </w:r>
      <w:ins w:id="1647" w:author="james" w:date="2016-03-30T14:29:00Z">
        <w:r w:rsidR="00333345">
          <w:t xml:space="preserve"> As more than one sample from each stream may exist within a given lump, the variable </w:t>
        </w:r>
      </w:ins>
      <w:ins w:id="1648" w:author="markel arizabaleta [2]" w:date="2017-07-18T12:57:00Z">
        <w:del w:id="1649" w:author="markel arizabaleta" w:date="2017-07-20T13:50:00Z">
          <w:r w:rsidR="00AE6A72" w:rsidRPr="00F0291E" w:rsidDel="00A92A4C">
            <w:rPr>
              <w:i/>
            </w:rPr>
            <w:delText>l</w:delText>
          </w:r>
        </w:del>
      </w:ins>
      <w:ins w:id="1650" w:author="james" w:date="2016-03-30T14:30:00Z">
        <w:del w:id="1651" w:author="markel arizabaleta" w:date="2017-07-24T16:54:00Z">
          <w:r w:rsidR="00333345" w:rsidRPr="00F0291E" w:rsidDel="00F0291E">
            <w:rPr>
              <w:i/>
            </w:rPr>
            <w:delText>L</w:delText>
          </w:r>
        </w:del>
        <w:del w:id="1652" w:author="markel arizabaleta" w:date="2017-07-20T13:50:00Z">
          <w:r w:rsidR="00333345" w:rsidRPr="003F37A1" w:rsidDel="00A92A4C">
            <w:rPr>
              <w:i/>
            </w:rPr>
            <w:delText>ump</w:delText>
          </w:r>
        </w:del>
        <w:del w:id="1653" w:author="markel arizabaleta" w:date="2017-07-24T16:54:00Z">
          <w:r w:rsidR="00333345" w:rsidRPr="00F0291E" w:rsidDel="00F0291E">
            <w:rPr>
              <w:i/>
            </w:rPr>
            <w:delText>S</w:delText>
          </w:r>
        </w:del>
      </w:ins>
      <w:ins w:id="1654" w:author="markel arizabaleta [2]" w:date="2017-07-18T12:57:00Z">
        <w:r w:rsidR="00AE6A72" w:rsidRPr="00F0291E">
          <w:rPr>
            <w:i/>
          </w:rPr>
          <w:t>s</w:t>
        </w:r>
      </w:ins>
      <w:ins w:id="1655" w:author="james" w:date="2016-03-30T14:30:00Z">
        <w:r w:rsidR="00333345" w:rsidRPr="00F0291E">
          <w:rPr>
            <w:i/>
          </w:rPr>
          <w:t>hift</w:t>
        </w:r>
        <w:r w:rsidR="00333345">
          <w:t xml:space="preserve"> indicates which sample is chronologically first. </w:t>
        </w:r>
      </w:ins>
      <w:ins w:id="1656" w:author="james" w:date="2016-03-30T14:31:00Z">
        <w:r w:rsidR="00333345">
          <w:t xml:space="preserve">When </w:t>
        </w:r>
        <w:del w:id="1657" w:author="markel arizabaleta" w:date="2017-07-24T16:54:00Z">
          <w:r w:rsidR="00333345" w:rsidDel="00F0291E">
            <w:rPr>
              <w:i/>
            </w:rPr>
            <w:delText>L</w:delText>
          </w:r>
        </w:del>
      </w:ins>
      <w:ins w:id="1658" w:author="markel arizabaleta [2]" w:date="2017-07-18T12:57:00Z">
        <w:del w:id="1659" w:author="markel arizabaleta" w:date="2017-07-20T13:50:00Z">
          <w:r w:rsidR="00AE6A72" w:rsidDel="00A92A4C">
            <w:rPr>
              <w:i/>
            </w:rPr>
            <w:delText>l</w:delText>
          </w:r>
        </w:del>
      </w:ins>
      <w:ins w:id="1660" w:author="james" w:date="2016-03-30T14:31:00Z">
        <w:del w:id="1661" w:author="markel arizabaleta" w:date="2017-07-20T13:50:00Z">
          <w:r w:rsidR="00333345" w:rsidDel="00A92A4C">
            <w:rPr>
              <w:i/>
            </w:rPr>
            <w:delText>ump</w:delText>
          </w:r>
        </w:del>
        <w:del w:id="1662" w:author="markel arizabaleta" w:date="2017-07-24T16:54:00Z">
          <w:r w:rsidR="00333345" w:rsidDel="00F0291E">
            <w:rPr>
              <w:i/>
            </w:rPr>
            <w:delText>S</w:delText>
          </w:r>
        </w:del>
      </w:ins>
      <w:ins w:id="1663" w:author="markel arizabaleta [2]" w:date="2017-07-18T12:57:00Z">
        <w:r w:rsidR="00AE6A72">
          <w:rPr>
            <w:i/>
          </w:rPr>
          <w:t>s</w:t>
        </w:r>
      </w:ins>
      <w:ins w:id="1664" w:author="james" w:date="2016-03-30T14:31:00Z">
        <w:r w:rsidR="00333345">
          <w:rPr>
            <w:i/>
          </w:rPr>
          <w:t>hift</w:t>
        </w:r>
        <w:r w:rsidR="00333345">
          <w:t xml:space="preserve"> is set to “Left” the samples located at the most significant bits are the earliest</w:t>
        </w:r>
        <w:r w:rsidR="006D6B38">
          <w:t>, and when it is set to “Right” the samples located at the least significant bits are the earliest</w:t>
        </w:r>
        <w:r w:rsidR="00333345">
          <w:t xml:space="preserve">. </w:t>
        </w:r>
      </w:ins>
    </w:p>
    <w:p w14:paraId="56439C2C" w14:textId="77777777" w:rsidR="00E66B51" w:rsidRDefault="00E66B51"/>
    <w:p w14:paraId="7ACB308D" w14:textId="196D1259" w:rsidR="00CA67E9" w:rsidRDefault="00CA67E9">
      <w:r>
        <w:fldChar w:fldCharType="begin"/>
      </w:r>
      <w:r>
        <w:instrText xml:space="preserve"> REF _Ref408765721 \h </w:instrText>
      </w:r>
      <w:r>
        <w:fldChar w:fldCharType="separate"/>
      </w:r>
      <w:r w:rsidR="005E1834">
        <w:t xml:space="preserve">Figure </w:t>
      </w:r>
      <w:r w:rsidR="005E1834">
        <w:rPr>
          <w:noProof/>
        </w:rPr>
        <w:t>7</w:t>
      </w:r>
      <w:r>
        <w:fldChar w:fldCharType="end"/>
      </w:r>
      <w:r>
        <w:t xml:space="preserve"> illustrates a </w:t>
      </w:r>
      <w:ins w:id="1665" w:author="markel arizabaleta" w:date="2017-07-20T13:49:00Z">
        <w:r w:rsidR="00A92A4C">
          <w:t>l</w:t>
        </w:r>
      </w:ins>
      <w:del w:id="1666" w:author="markel arizabaleta" w:date="2017-07-20T13:49:00Z">
        <w:r w:rsidRPr="00A92A4C" w:rsidDel="00A92A4C">
          <w:rPr>
            <w:rPrChange w:id="1667" w:author="markel arizabaleta" w:date="2017-07-20T13:49:00Z">
              <w:rPr>
                <w:i/>
              </w:rPr>
            </w:rPrChange>
          </w:rPr>
          <w:delText>L</w:delText>
        </w:r>
      </w:del>
      <w:r w:rsidRPr="00A92A4C">
        <w:rPr>
          <w:rPrChange w:id="1668" w:author="markel arizabaleta" w:date="2017-07-20T13:49:00Z">
            <w:rPr>
              <w:i/>
            </w:rPr>
          </w:rPrChange>
        </w:rPr>
        <w:t>ump</w:t>
      </w:r>
      <w:r>
        <w:t xml:space="preserve"> containing </w:t>
      </w:r>
      <w:r w:rsidR="00611E02">
        <w:t xml:space="preserve">all </w:t>
      </w:r>
      <w:r>
        <w:t xml:space="preserve">samples from </w:t>
      </w:r>
      <w:r w:rsidRPr="00A92A4C">
        <w:rPr>
          <w:rPrChange w:id="1669" w:author="markel arizabaleta" w:date="2017-07-20T13:49:00Z">
            <w:rPr>
              <w:i/>
            </w:rPr>
          </w:rPrChange>
        </w:rPr>
        <w:t>N</w:t>
      </w:r>
      <w:r>
        <w:t xml:space="preserve"> </w:t>
      </w:r>
      <w:del w:id="1670" w:author="markel arizabaleta" w:date="2017-07-20T13:49:00Z">
        <w:r w:rsidRPr="00A92A4C" w:rsidDel="00A92A4C">
          <w:rPr>
            <w:rPrChange w:id="1671" w:author="markel arizabaleta" w:date="2017-07-20T13:49:00Z">
              <w:rPr>
                <w:i/>
              </w:rPr>
            </w:rPrChange>
          </w:rPr>
          <w:delText>S</w:delText>
        </w:r>
      </w:del>
      <w:ins w:id="1672" w:author="markel arizabaleta" w:date="2017-07-20T13:49:00Z">
        <w:r w:rsidR="00A92A4C" w:rsidRPr="00A92A4C">
          <w:rPr>
            <w:rPrChange w:id="1673" w:author="markel arizabaleta" w:date="2017-07-20T13:49:00Z">
              <w:rPr>
                <w:i/>
              </w:rPr>
            </w:rPrChange>
          </w:rPr>
          <w:t>s</w:t>
        </w:r>
      </w:ins>
      <w:r w:rsidRPr="00A92A4C">
        <w:rPr>
          <w:rPrChange w:id="1674" w:author="markel arizabaleta" w:date="2017-07-20T13:49:00Z">
            <w:rPr>
              <w:i/>
            </w:rPr>
          </w:rPrChange>
        </w:rPr>
        <w:t>ample</w:t>
      </w:r>
      <w:r w:rsidRPr="00CA67E9">
        <w:rPr>
          <w:i/>
        </w:rPr>
        <w:t xml:space="preserve"> </w:t>
      </w:r>
      <w:del w:id="1675" w:author="markel arizabaleta" w:date="2017-07-20T13:49:00Z">
        <w:r w:rsidRPr="00A92A4C" w:rsidDel="00A92A4C">
          <w:rPr>
            <w:rPrChange w:id="1676" w:author="markel arizabaleta" w:date="2017-07-20T13:49:00Z">
              <w:rPr>
                <w:i/>
              </w:rPr>
            </w:rPrChange>
          </w:rPr>
          <w:delText>S</w:delText>
        </w:r>
      </w:del>
      <w:ins w:id="1677" w:author="markel arizabaleta" w:date="2017-07-20T13:49:00Z">
        <w:r w:rsidR="00A92A4C" w:rsidRPr="00A92A4C">
          <w:rPr>
            <w:rPrChange w:id="1678" w:author="markel arizabaleta" w:date="2017-07-20T13:49:00Z">
              <w:rPr>
                <w:i/>
              </w:rPr>
            </w:rPrChange>
          </w:rPr>
          <w:t>s</w:t>
        </w:r>
      </w:ins>
      <w:r w:rsidRPr="00A92A4C">
        <w:rPr>
          <w:rPrChange w:id="1679" w:author="markel arizabaleta" w:date="2017-07-20T13:49:00Z">
            <w:rPr>
              <w:i/>
            </w:rPr>
          </w:rPrChange>
        </w:rPr>
        <w:t>treams</w:t>
      </w:r>
      <w:r>
        <w:t>.</w:t>
      </w:r>
    </w:p>
    <w:p w14:paraId="601298FE" w14:textId="77777777" w:rsidR="00CA67E9" w:rsidRDefault="00E66B51">
      <w:pPr>
        <w:keepNext/>
      </w:pPr>
      <w:r>
        <w:rPr>
          <w:noProof/>
          <w:lang w:val="en-GB" w:eastAsia="en-GB"/>
        </w:rPr>
        <w:drawing>
          <wp:inline distT="0" distB="0" distL="0" distR="0" wp14:anchorId="74AE2C06" wp14:editId="58DBDDE3">
            <wp:extent cx="5943600" cy="250897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508970"/>
                    </a:xfrm>
                    <a:prstGeom prst="rect">
                      <a:avLst/>
                    </a:prstGeom>
                    <a:noFill/>
                  </pic:spPr>
                </pic:pic>
              </a:graphicData>
            </a:graphic>
          </wp:inline>
        </w:drawing>
      </w:r>
    </w:p>
    <w:p w14:paraId="44842735" w14:textId="1F758679" w:rsidR="00E66B51" w:rsidRDefault="00CA67E9">
      <w:pPr>
        <w:pStyle w:val="Caption"/>
      </w:pPr>
      <w:bookmarkStart w:id="1680" w:name="_Ref408765721"/>
      <w:bookmarkStart w:id="1681" w:name="_Toc489346007"/>
      <w:bookmarkStart w:id="1682" w:name="_Toc489615335"/>
      <w:r>
        <w:t xml:space="preserve">Figure </w:t>
      </w:r>
      <w:fldSimple w:instr=" SEQ Figure \* ARABIC ">
        <w:r w:rsidR="005E1834">
          <w:t>7</w:t>
        </w:r>
      </w:fldSimple>
      <w:bookmarkEnd w:id="1680"/>
      <w:r>
        <w:t xml:space="preserve"> </w:t>
      </w:r>
      <w:ins w:id="1683" w:author="markel arizabaleta" w:date="2017-08-01T10:26:00Z">
        <w:r w:rsidR="00BF4AD7" w:rsidRPr="00983E94">
          <w:t>–</w:t>
        </w:r>
      </w:ins>
      <w:del w:id="1684" w:author="markel arizabaleta" w:date="2017-08-01T10:26:00Z">
        <w:r w:rsidDel="00BF4AD7">
          <w:delText>-</w:delText>
        </w:r>
      </w:del>
      <w:r>
        <w:t xml:space="preserve"> Illustration of a lump </w:t>
      </w:r>
      <w:del w:id="1685" w:author="markel arizabaleta" w:date="2017-07-20T13:54:00Z">
        <w:r w:rsidDel="00CF77D1">
          <w:delText>C</w:delText>
        </w:r>
      </w:del>
      <w:ins w:id="1686" w:author="markel arizabaleta" w:date="2017-07-20T13:54:00Z">
        <w:r w:rsidR="00CF77D1">
          <w:t>c</w:t>
        </w:r>
      </w:ins>
      <w:r>
        <w:t xml:space="preserve">ontaining </w:t>
      </w:r>
      <w:del w:id="1687" w:author="markel arizabaleta" w:date="2017-07-20T13:54:00Z">
        <w:r w:rsidDel="00CF77D1">
          <w:delText>S</w:delText>
        </w:r>
      </w:del>
      <w:ins w:id="1688" w:author="markel arizabaleta" w:date="2017-07-20T13:54:00Z">
        <w:r w:rsidR="00CF77D1">
          <w:t>s</w:t>
        </w:r>
      </w:ins>
      <w:r>
        <w:t xml:space="preserve">amples from N </w:t>
      </w:r>
      <w:ins w:id="1689" w:author="markel arizabaleta" w:date="2017-07-20T13:55:00Z">
        <w:r w:rsidR="00CF77D1">
          <w:t>s</w:t>
        </w:r>
      </w:ins>
      <w:del w:id="1690" w:author="markel arizabaleta" w:date="2017-07-20T13:55:00Z">
        <w:r w:rsidDel="00CF77D1">
          <w:delText>S</w:delText>
        </w:r>
      </w:del>
      <w:r>
        <w:t>treams</w:t>
      </w:r>
      <w:bookmarkEnd w:id="1681"/>
      <w:bookmarkEnd w:id="1682"/>
    </w:p>
    <w:p w14:paraId="1CE0FB6A" w14:textId="77777777" w:rsidR="00F0495D" w:rsidDel="00EF4C9D" w:rsidRDefault="00F0495D">
      <w:pPr>
        <w:rPr>
          <w:ins w:id="1691" w:author="james" w:date="2016-03-30T14:00:00Z"/>
          <w:del w:id="1692" w:author="markel arizabaleta" w:date="2017-08-03T16:50:00Z"/>
        </w:rPr>
      </w:pPr>
    </w:p>
    <w:p w14:paraId="7BBF8C1A" w14:textId="77777777" w:rsidR="00893E63" w:rsidDel="00EF4C9D" w:rsidRDefault="00893E63">
      <w:pPr>
        <w:rPr>
          <w:ins w:id="1693" w:author="james" w:date="2016-03-30T14:00:00Z"/>
          <w:del w:id="1694" w:author="markel arizabaleta" w:date="2017-08-03T16:50:00Z"/>
        </w:rPr>
      </w:pPr>
    </w:p>
    <w:p w14:paraId="5299A5D2" w14:textId="77777777" w:rsidR="00893E63" w:rsidDel="00EF4C9D" w:rsidRDefault="00893E63">
      <w:pPr>
        <w:rPr>
          <w:ins w:id="1695" w:author="james" w:date="2016-03-30T14:00:00Z"/>
          <w:del w:id="1696" w:author="markel arizabaleta" w:date="2017-08-03T16:50:00Z"/>
        </w:rPr>
      </w:pPr>
    </w:p>
    <w:p w14:paraId="07793B81" w14:textId="65ACA31D" w:rsidR="00893E63" w:rsidDel="00EF4C9D" w:rsidRDefault="00893E63">
      <w:pPr>
        <w:rPr>
          <w:ins w:id="1697" w:author="james" w:date="2016-03-30T14:00:00Z"/>
          <w:del w:id="1698" w:author="markel arizabaleta" w:date="2017-08-03T16:50:00Z"/>
        </w:rPr>
      </w:pPr>
    </w:p>
    <w:p w14:paraId="755A51CD" w14:textId="77777777" w:rsidR="00893E63" w:rsidRPr="00AF54E4" w:rsidRDefault="00893E63"/>
    <w:p w14:paraId="7E19DF34" w14:textId="52C62449" w:rsidR="00F0495D" w:rsidRPr="00BD529F" w:rsidRDefault="00F0495D">
      <w:pPr>
        <w:pStyle w:val="Caption"/>
        <w:keepNext/>
        <w:rPr>
          <w:sz w:val="24"/>
          <w:szCs w:val="24"/>
        </w:rPr>
      </w:pPr>
      <w:bookmarkStart w:id="1699" w:name="_Toc489615345"/>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7B0E2C">
        <w:rPr>
          <w:sz w:val="24"/>
          <w:szCs w:val="24"/>
        </w:rPr>
        <w:t>9</w:t>
      </w:r>
      <w:r w:rsidRPr="00BD529F">
        <w:rPr>
          <w:sz w:val="24"/>
          <w:szCs w:val="24"/>
        </w:rPr>
        <w:fldChar w:fldCharType="end"/>
      </w:r>
      <w:r w:rsidR="00CA67E9">
        <w:rPr>
          <w:sz w:val="24"/>
          <w:szCs w:val="24"/>
        </w:rPr>
        <w:t xml:space="preserve"> – Definition of </w:t>
      </w:r>
      <w:ins w:id="1700" w:author="markel arizabaleta" w:date="2017-07-20T13:51:00Z">
        <w:r w:rsidR="00A92A4C">
          <w:rPr>
            <w:sz w:val="24"/>
            <w:szCs w:val="24"/>
          </w:rPr>
          <w:t>l</w:t>
        </w:r>
      </w:ins>
      <w:del w:id="1701" w:author="markel arizabaleta" w:date="2017-07-20T13:51:00Z">
        <w:r w:rsidR="00CA67E9" w:rsidDel="00A92A4C">
          <w:rPr>
            <w:sz w:val="24"/>
            <w:szCs w:val="24"/>
          </w:rPr>
          <w:delText>L</w:delText>
        </w:r>
      </w:del>
      <w:r w:rsidR="00CA67E9">
        <w:rPr>
          <w:sz w:val="24"/>
          <w:szCs w:val="24"/>
        </w:rPr>
        <w:t>ump</w:t>
      </w:r>
      <w:r w:rsidRPr="00BD529F">
        <w:rPr>
          <w:sz w:val="24"/>
          <w:szCs w:val="24"/>
        </w:rPr>
        <w:t xml:space="preserve"> </w:t>
      </w:r>
      <w:ins w:id="1702" w:author="markel arizabaleta" w:date="2017-07-20T13:51:00Z">
        <w:r w:rsidR="00A92A4C">
          <w:rPr>
            <w:sz w:val="24"/>
            <w:szCs w:val="24"/>
          </w:rPr>
          <w:t>a</w:t>
        </w:r>
      </w:ins>
      <w:del w:id="1703" w:author="markel arizabaleta" w:date="2017-07-20T13:51:00Z">
        <w:r w:rsidR="00D63103" w:rsidDel="00A92A4C">
          <w:rPr>
            <w:sz w:val="24"/>
            <w:szCs w:val="24"/>
          </w:rPr>
          <w:delText>A</w:delText>
        </w:r>
      </w:del>
      <w:r w:rsidR="00D63103">
        <w:rPr>
          <w:sz w:val="24"/>
          <w:szCs w:val="24"/>
        </w:rPr>
        <w:t>ttributes</w:t>
      </w:r>
      <w:bookmarkEnd w:id="1699"/>
    </w:p>
    <w:tbl>
      <w:tblPr>
        <w:tblStyle w:val="LightList-Accent1"/>
        <w:tblW w:w="9576" w:type="dxa"/>
        <w:tblLook w:val="04A0" w:firstRow="1" w:lastRow="0" w:firstColumn="1" w:lastColumn="0" w:noHBand="0" w:noVBand="1"/>
      </w:tblPr>
      <w:tblGrid>
        <w:gridCol w:w="1727"/>
        <w:gridCol w:w="65"/>
        <w:gridCol w:w="1506"/>
        <w:gridCol w:w="147"/>
        <w:gridCol w:w="1181"/>
        <w:gridCol w:w="29"/>
        <w:gridCol w:w="2072"/>
        <w:gridCol w:w="1465"/>
        <w:gridCol w:w="166"/>
        <w:gridCol w:w="1218"/>
      </w:tblGrid>
      <w:tr w:rsidR="003834A2" w:rsidRPr="00DE07CD" w14:paraId="1F45852B" w14:textId="77777777" w:rsidTr="003834A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gridSpan w:val="2"/>
          </w:tcPr>
          <w:p w14:paraId="4194DBF4" w14:textId="77777777" w:rsidR="00F0495D" w:rsidRPr="00DE07CD" w:rsidRDefault="001C1B6B">
            <w:pPr>
              <w:rPr>
                <w:rFonts w:asciiTheme="minorHAnsi" w:hAnsiTheme="minorHAnsi"/>
                <w:sz w:val="20"/>
                <w:szCs w:val="20"/>
              </w:rPr>
            </w:pPr>
            <w:r>
              <w:rPr>
                <w:rFonts w:asciiTheme="minorHAnsi" w:hAnsiTheme="minorHAnsi"/>
                <w:sz w:val="20"/>
                <w:szCs w:val="20"/>
              </w:rPr>
              <w:t>Attribute</w:t>
            </w:r>
          </w:p>
        </w:tc>
        <w:tc>
          <w:tcPr>
            <w:tcW w:w="1805" w:type="dxa"/>
            <w:gridSpan w:val="2"/>
          </w:tcPr>
          <w:p w14:paraId="06C70878" w14:textId="77777777"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84" w:type="dxa"/>
          </w:tcPr>
          <w:p w14:paraId="1C9C9B7E" w14:textId="1D8AC448"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del w:id="1704" w:author="markel arizabaleta" w:date="2017-07-20T13:51:00Z">
              <w:r w:rsidRPr="00DE07CD" w:rsidDel="00A92A4C">
                <w:rPr>
                  <w:rFonts w:asciiTheme="minorHAnsi" w:hAnsiTheme="minorHAnsi"/>
                  <w:sz w:val="20"/>
                  <w:szCs w:val="20"/>
                </w:rPr>
                <w:delText>Type</w:delText>
              </w:r>
            </w:del>
            <w:ins w:id="1705" w:author="markel arizabaleta" w:date="2017-07-20T13:51:00Z">
              <w:r w:rsidR="00A92A4C">
                <w:rPr>
                  <w:rFonts w:asciiTheme="minorHAnsi" w:hAnsiTheme="minorHAnsi"/>
                  <w:sz w:val="20"/>
                  <w:szCs w:val="20"/>
                </w:rPr>
                <w:t>Class</w:t>
              </w:r>
            </w:ins>
          </w:p>
        </w:tc>
        <w:tc>
          <w:tcPr>
            <w:tcW w:w="2368" w:type="dxa"/>
            <w:gridSpan w:val="2"/>
          </w:tcPr>
          <w:p w14:paraId="3F05F795" w14:textId="77777777"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14:paraId="7903314F" w14:textId="77777777" w:rsidR="003834A2" w:rsidRDefault="00F0495D">
            <w:pPr>
              <w:cnfStyle w:val="100000000000" w:firstRow="1" w:lastRow="0" w:firstColumn="0" w:lastColumn="0" w:oddVBand="0" w:evenVBand="0" w:oddHBand="0" w:evenHBand="0" w:firstRowFirstColumn="0" w:firstRowLastColumn="0" w:lastRowFirstColumn="0" w:lastRowLastColumn="0"/>
              <w:rPr>
                <w:ins w:id="1706" w:author="markel arizabaleta [2]" w:date="2017-07-18T10:46:00Z"/>
                <w:rFonts w:asciiTheme="minorHAnsi" w:hAnsiTheme="minorHAnsi"/>
                <w:sz w:val="20"/>
                <w:szCs w:val="20"/>
              </w:rPr>
            </w:pPr>
            <w:del w:id="1707" w:author="markel arizabaleta [2]" w:date="2017-07-18T10:46:00Z">
              <w:r w:rsidRPr="00DE07CD" w:rsidDel="003834A2">
                <w:rPr>
                  <w:rFonts w:asciiTheme="minorHAnsi" w:hAnsiTheme="minorHAnsi"/>
                  <w:sz w:val="20"/>
                  <w:szCs w:val="20"/>
                </w:rPr>
                <w:delText>Optional</w:delText>
              </w:r>
            </w:del>
          </w:p>
          <w:p w14:paraId="62F7DB8E" w14:textId="74F869E3" w:rsidR="00F0495D" w:rsidRPr="00DE07CD" w:rsidRDefault="003834A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ins w:id="1708" w:author="markel arizabaleta [2]" w:date="2017-07-18T10:46:00Z">
              <w:r>
                <w:rPr>
                  <w:rFonts w:asciiTheme="minorHAnsi" w:hAnsiTheme="minorHAnsi"/>
                  <w:sz w:val="20"/>
                  <w:szCs w:val="20"/>
                </w:rPr>
                <w:t>Required</w:t>
              </w:r>
            </w:ins>
          </w:p>
        </w:tc>
        <w:tc>
          <w:tcPr>
            <w:tcW w:w="1375" w:type="dxa"/>
            <w:gridSpan w:val="2"/>
          </w:tcPr>
          <w:p w14:paraId="59AEBAEA" w14:textId="77777777"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3834A2" w:rsidRPr="00DE07CD" w14:paraId="15765CAD" w14:textId="77777777" w:rsidTr="003834A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42" w:type="dxa"/>
            <w:gridSpan w:val="2"/>
          </w:tcPr>
          <w:p w14:paraId="49127426" w14:textId="0D0B1CD7" w:rsidR="00F0495D" w:rsidRDefault="00CA67E9" w:rsidP="00A503DE">
            <w:pPr>
              <w:rPr>
                <w:rFonts w:asciiTheme="minorHAnsi" w:hAnsiTheme="minorHAnsi"/>
                <w:sz w:val="20"/>
                <w:szCs w:val="20"/>
              </w:rPr>
            </w:pPr>
            <w:del w:id="1709" w:author="markel arizabaleta [2]" w:date="2017-07-18T10:46:00Z">
              <w:r w:rsidDel="003834A2">
                <w:rPr>
                  <w:rFonts w:asciiTheme="minorHAnsi" w:hAnsiTheme="minorHAnsi"/>
                  <w:sz w:val="20"/>
                  <w:szCs w:val="20"/>
                </w:rPr>
                <w:delText>STREAM</w:delText>
              </w:r>
            </w:del>
            <w:ins w:id="1710" w:author="markel arizabaleta [2]" w:date="2017-07-18T10:46:00Z">
              <w:r w:rsidR="003834A2">
                <w:rPr>
                  <w:rFonts w:asciiTheme="minorHAnsi" w:hAnsiTheme="minorHAnsi"/>
                  <w:sz w:val="20"/>
                  <w:szCs w:val="20"/>
                </w:rPr>
                <w:t>stream</w:t>
              </w:r>
            </w:ins>
          </w:p>
        </w:tc>
        <w:tc>
          <w:tcPr>
            <w:tcW w:w="1767" w:type="dxa"/>
            <w:gridSpan w:val="2"/>
          </w:tcPr>
          <w:p w14:paraId="63FEB21D" w14:textId="28F1669E" w:rsidR="00F0495D" w:rsidRDefault="00522E0E" w:rsidP="00522E0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One or more </w:t>
            </w:r>
            <w:r w:rsidR="00CA67E9">
              <w:rPr>
                <w:rFonts w:asciiTheme="minorHAnsi" w:hAnsiTheme="minorHAnsi"/>
                <w:sz w:val="20"/>
                <w:szCs w:val="20"/>
              </w:rPr>
              <w:t>Streams</w:t>
            </w:r>
            <w:r w:rsidR="00F0495D">
              <w:rPr>
                <w:rFonts w:asciiTheme="minorHAnsi" w:hAnsiTheme="minorHAnsi"/>
                <w:sz w:val="20"/>
                <w:szCs w:val="20"/>
              </w:rPr>
              <w:t xml:space="preserve"> present in this </w:t>
            </w:r>
            <w:r w:rsidR="00CA67E9">
              <w:rPr>
                <w:rFonts w:asciiTheme="minorHAnsi" w:hAnsiTheme="minorHAnsi"/>
                <w:sz w:val="20"/>
                <w:szCs w:val="20"/>
              </w:rPr>
              <w:t>lump</w:t>
            </w:r>
            <w:ins w:id="1711" w:author="markel arizabaleta" w:date="2017-07-20T13:54:00Z">
              <w:r w:rsidR="00CF77D1">
                <w:rPr>
                  <w:rFonts w:asciiTheme="minorHAnsi" w:hAnsiTheme="minorHAnsi"/>
                  <w:sz w:val="20"/>
                  <w:szCs w:val="20"/>
                </w:rPr>
                <w:t xml:space="preserve"> </w:t>
              </w:r>
            </w:ins>
            <w:r>
              <w:rPr>
                <w:rFonts w:asciiTheme="minorHAnsi" w:hAnsiTheme="minorHAnsi"/>
                <w:sz w:val="20"/>
                <w:szCs w:val="20"/>
              </w:rPr>
              <w:t>(ordered).</w:t>
            </w:r>
          </w:p>
        </w:tc>
        <w:tc>
          <w:tcPr>
            <w:tcW w:w="1162" w:type="dxa"/>
          </w:tcPr>
          <w:p w14:paraId="3D03FA59" w14:textId="76238F8E" w:rsidR="00F0495D" w:rsidRPr="00DE07CD" w:rsidRDefault="00367133"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1712" w:author="markel arizabaleta" w:date="2017-07-20T13:54:00Z">
              <w:r w:rsidDel="00CF77D1">
                <w:rPr>
                  <w:rFonts w:asciiTheme="minorHAnsi" w:hAnsiTheme="minorHAnsi"/>
                  <w:sz w:val="20"/>
                  <w:szCs w:val="20"/>
                </w:rPr>
                <w:delText>S</w:delText>
              </w:r>
            </w:del>
            <w:ins w:id="1713" w:author="markel arizabaleta" w:date="2017-07-20T13:54:00Z">
              <w:r w:rsidR="00CF77D1">
                <w:rPr>
                  <w:rFonts w:asciiTheme="minorHAnsi" w:hAnsiTheme="minorHAnsi"/>
                  <w:sz w:val="20"/>
                  <w:szCs w:val="20"/>
                </w:rPr>
                <w:t>s</w:t>
              </w:r>
            </w:ins>
            <w:r>
              <w:rPr>
                <w:rFonts w:asciiTheme="minorHAnsi" w:hAnsiTheme="minorHAnsi"/>
                <w:sz w:val="20"/>
                <w:szCs w:val="20"/>
              </w:rPr>
              <w:t>tream</w:t>
            </w:r>
          </w:p>
        </w:tc>
        <w:tc>
          <w:tcPr>
            <w:tcW w:w="2242" w:type="dxa"/>
            <w:gridSpan w:val="2"/>
          </w:tcPr>
          <w:p w14:paraId="5CA7ECD1" w14:textId="77777777" w:rsidR="00F0495D" w:rsidRPr="00DE07CD" w:rsidRDefault="00F0495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57" w:type="dxa"/>
          </w:tcPr>
          <w:p w14:paraId="7F1277C4" w14:textId="28FE2BBF" w:rsidR="00A3589E" w:rsidRDefault="00F0495D" w:rsidP="00A358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1714" w:author="james" w:date="2016-03-29T16:12:00Z">
              <w:r w:rsidDel="00B252CB">
                <w:rPr>
                  <w:rFonts w:asciiTheme="minorHAnsi" w:hAnsiTheme="minorHAnsi"/>
                  <w:sz w:val="20"/>
                  <w:szCs w:val="20"/>
                </w:rPr>
                <w:delText>Required</w:delText>
              </w:r>
            </w:del>
            <w:ins w:id="1715" w:author="james" w:date="2016-03-29T16:12:00Z">
              <w:del w:id="1716" w:author="markel arizabaleta [2]" w:date="2017-07-18T10:47:00Z">
                <w:r w:rsidR="00B252CB" w:rsidDel="003834A2">
                  <w:rPr>
                    <w:rFonts w:asciiTheme="minorHAnsi" w:hAnsiTheme="minorHAnsi"/>
                    <w:sz w:val="20"/>
                    <w:szCs w:val="20"/>
                  </w:rPr>
                  <w:delText>Yes</w:delText>
                </w:r>
              </w:del>
            </w:ins>
            <w:ins w:id="1717" w:author="markel arizabaleta [2]" w:date="2017-07-18T10:47:00Z">
              <w:r w:rsidR="003834A2">
                <w:rPr>
                  <w:rFonts w:asciiTheme="minorHAnsi" w:hAnsiTheme="minorHAnsi"/>
                  <w:sz w:val="20"/>
                  <w:szCs w:val="20"/>
                </w:rPr>
                <w:t>No</w:t>
              </w:r>
            </w:ins>
          </w:p>
          <w:p w14:paraId="3134E884" w14:textId="79BD80C5" w:rsidR="00F0495D" w:rsidRPr="00DE07CD" w:rsidRDefault="00F0495D" w:rsidP="00A358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506" w:type="dxa"/>
            <w:gridSpan w:val="2"/>
          </w:tcPr>
          <w:p w14:paraId="55C8DA95" w14:textId="77777777" w:rsidR="00F0495D" w:rsidRPr="00DE07CD" w:rsidRDefault="00F0495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834A2" w:rsidRPr="00DE07CD" w14:paraId="705B107A" w14:textId="77777777" w:rsidTr="003834A2">
        <w:trPr>
          <w:cantSplit/>
          <w:ins w:id="1718" w:author="james" w:date="2016-03-29T16:12:00Z"/>
        </w:trPr>
        <w:tc>
          <w:tcPr>
            <w:cnfStyle w:val="001000000000" w:firstRow="0" w:lastRow="0" w:firstColumn="1" w:lastColumn="0" w:oddVBand="0" w:evenVBand="0" w:oddHBand="0" w:evenHBand="0" w:firstRowFirstColumn="0" w:firstRowLastColumn="0" w:lastRowFirstColumn="0" w:lastRowLastColumn="0"/>
            <w:tcW w:w="1806" w:type="dxa"/>
          </w:tcPr>
          <w:p w14:paraId="5A95205C" w14:textId="3F12601F" w:rsidR="00A3589E" w:rsidDel="003834A2" w:rsidRDefault="00FE1534" w:rsidP="009F45F3">
            <w:pPr>
              <w:rPr>
                <w:ins w:id="1719" w:author="Ronny" w:date="2017-07-06T16:47:00Z"/>
                <w:del w:id="1720" w:author="markel arizabaleta [2]" w:date="2017-07-18T10:46:00Z"/>
                <w:rFonts w:asciiTheme="minorHAnsi" w:hAnsiTheme="minorHAnsi"/>
                <w:sz w:val="20"/>
                <w:szCs w:val="20"/>
              </w:rPr>
            </w:pPr>
            <w:ins w:id="1721" w:author="james" w:date="2016-03-29T16:12:00Z">
              <w:del w:id="1722" w:author="markel arizabaleta [2]" w:date="2017-07-18T10:46:00Z">
                <w:r w:rsidDel="003834A2">
                  <w:rPr>
                    <w:rFonts w:asciiTheme="minorHAnsi" w:hAnsiTheme="minorHAnsi"/>
                    <w:sz w:val="20"/>
                    <w:szCs w:val="20"/>
                  </w:rPr>
                  <w:delText>L</w:delText>
                </w:r>
                <w:r w:rsidR="009F3961" w:rsidDel="003834A2">
                  <w:rPr>
                    <w:rFonts w:asciiTheme="minorHAnsi" w:hAnsiTheme="minorHAnsi"/>
                    <w:sz w:val="20"/>
                    <w:szCs w:val="20"/>
                  </w:rPr>
                  <w:delText>UMP</w:delText>
                </w:r>
                <w:r w:rsidDel="003834A2">
                  <w:rPr>
                    <w:rFonts w:asciiTheme="minorHAnsi" w:hAnsiTheme="minorHAnsi"/>
                    <w:sz w:val="20"/>
                    <w:szCs w:val="20"/>
                  </w:rPr>
                  <w:delText>SHIFT</w:delText>
                </w:r>
              </w:del>
            </w:ins>
          </w:p>
          <w:p w14:paraId="2B252FE9" w14:textId="260761D5" w:rsidR="00FE1534" w:rsidRDefault="00A3589E" w:rsidP="009F45F3">
            <w:pPr>
              <w:rPr>
                <w:ins w:id="1723" w:author="james" w:date="2016-03-29T16:12:00Z"/>
                <w:rFonts w:asciiTheme="minorHAnsi" w:hAnsiTheme="minorHAnsi"/>
                <w:sz w:val="20"/>
                <w:szCs w:val="20"/>
              </w:rPr>
            </w:pPr>
            <w:ins w:id="1724" w:author="Ronny" w:date="2017-07-06T16:47:00Z">
              <w:r>
                <w:rPr>
                  <w:rFonts w:asciiTheme="minorHAnsi" w:hAnsiTheme="minorHAnsi"/>
                  <w:sz w:val="20"/>
                  <w:szCs w:val="20"/>
                </w:rPr>
                <w:t>shift</w:t>
              </w:r>
            </w:ins>
          </w:p>
        </w:tc>
        <w:tc>
          <w:tcPr>
            <w:tcW w:w="1724" w:type="dxa"/>
            <w:gridSpan w:val="2"/>
          </w:tcPr>
          <w:p w14:paraId="4CABCE31" w14:textId="7F940825" w:rsidR="00FE1534" w:rsidRDefault="00FE1534" w:rsidP="007B0E2C">
            <w:pPr>
              <w:cnfStyle w:val="000000000000" w:firstRow="0" w:lastRow="0" w:firstColumn="0" w:lastColumn="0" w:oddVBand="0" w:evenVBand="0" w:oddHBand="0" w:evenHBand="0" w:firstRowFirstColumn="0" w:firstRowLastColumn="0" w:lastRowFirstColumn="0" w:lastRowLastColumn="0"/>
              <w:rPr>
                <w:ins w:id="1725" w:author="james" w:date="2016-03-29T16:12:00Z"/>
                <w:rFonts w:asciiTheme="minorHAnsi" w:hAnsiTheme="minorHAnsi"/>
                <w:sz w:val="20"/>
                <w:szCs w:val="20"/>
              </w:rPr>
            </w:pPr>
            <w:ins w:id="1726" w:author="james" w:date="2016-03-29T16:12:00Z">
              <w:r>
                <w:rPr>
                  <w:rFonts w:asciiTheme="minorHAnsi" w:hAnsiTheme="minorHAnsi"/>
                  <w:sz w:val="20"/>
                  <w:szCs w:val="20"/>
                </w:rPr>
                <w:t>Shift direction</w:t>
              </w:r>
            </w:ins>
            <w:ins w:id="1727" w:author="markel arizabaleta [2]" w:date="2017-07-18T12:58:00Z">
              <w:r w:rsidR="00AE6A72">
                <w:rPr>
                  <w:rFonts w:asciiTheme="minorHAnsi" w:hAnsiTheme="minorHAnsi"/>
                  <w:sz w:val="20"/>
                  <w:szCs w:val="20"/>
                </w:rPr>
                <w:t>.</w:t>
              </w:r>
            </w:ins>
          </w:p>
        </w:tc>
        <w:tc>
          <w:tcPr>
            <w:tcW w:w="1379" w:type="dxa"/>
            <w:gridSpan w:val="3"/>
          </w:tcPr>
          <w:p w14:paraId="414832DB" w14:textId="40200F22" w:rsidR="00A3589E" w:rsidRDefault="00CD6A08" w:rsidP="00A3589E">
            <w:pPr>
              <w:cnfStyle w:val="000000000000" w:firstRow="0" w:lastRow="0" w:firstColumn="0" w:lastColumn="0" w:oddVBand="0" w:evenVBand="0" w:oddHBand="0" w:evenHBand="0" w:firstRowFirstColumn="0" w:firstRowLastColumn="0" w:lastRowFirstColumn="0" w:lastRowLastColumn="0"/>
              <w:rPr>
                <w:ins w:id="1728" w:author="Ronny" w:date="2017-07-06T16:48:00Z"/>
                <w:rFonts w:asciiTheme="minorHAnsi" w:hAnsiTheme="minorHAnsi"/>
                <w:sz w:val="20"/>
                <w:szCs w:val="20"/>
              </w:rPr>
            </w:pPr>
            <w:ins w:id="1729" w:author="Ronny" w:date="2017-07-07T11:42:00Z">
              <w:del w:id="1730" w:author="markel arizabaleta" w:date="2017-07-20T13:54:00Z">
                <w:r w:rsidDel="00CF77D1">
                  <w:rPr>
                    <w:rFonts w:asciiTheme="minorHAnsi" w:hAnsiTheme="minorHAnsi"/>
                    <w:sz w:val="20"/>
                    <w:szCs w:val="20"/>
                  </w:rPr>
                  <w:delText>E</w:delText>
                </w:r>
              </w:del>
            </w:ins>
            <w:ins w:id="1731" w:author="markel arizabaleta" w:date="2017-07-20T13:54:00Z">
              <w:r w:rsidR="00CF77D1">
                <w:rPr>
                  <w:rFonts w:asciiTheme="minorHAnsi" w:hAnsiTheme="minorHAnsi"/>
                  <w:sz w:val="20"/>
                  <w:szCs w:val="20"/>
                </w:rPr>
                <w:t>e</w:t>
              </w:r>
            </w:ins>
            <w:ins w:id="1732" w:author="Ronny" w:date="2017-07-07T11:42:00Z">
              <w:r>
                <w:rPr>
                  <w:rFonts w:asciiTheme="minorHAnsi" w:hAnsiTheme="minorHAnsi"/>
                  <w:sz w:val="20"/>
                  <w:szCs w:val="20"/>
                </w:rPr>
                <w:t>numerator</w:t>
              </w:r>
            </w:ins>
          </w:p>
          <w:p w14:paraId="761211C1" w14:textId="2FB283AD" w:rsidR="00FE1534" w:rsidRDefault="00E13DA0" w:rsidP="00A3589E">
            <w:pPr>
              <w:cnfStyle w:val="000000000000" w:firstRow="0" w:lastRow="0" w:firstColumn="0" w:lastColumn="0" w:oddVBand="0" w:evenVBand="0" w:oddHBand="0" w:evenHBand="0" w:firstRowFirstColumn="0" w:firstRowLastColumn="0" w:lastRowFirstColumn="0" w:lastRowLastColumn="0"/>
              <w:rPr>
                <w:ins w:id="1733" w:author="james" w:date="2016-03-29T16:12:00Z"/>
                <w:rFonts w:asciiTheme="minorHAnsi" w:hAnsiTheme="minorHAnsi"/>
                <w:sz w:val="20"/>
                <w:szCs w:val="20"/>
              </w:rPr>
            </w:pPr>
            <w:ins w:id="1734" w:author="james" w:date="2016-03-29T16:12:00Z">
              <w:del w:id="1735" w:author="markel arizabaleta [2]" w:date="2017-07-18T10:47:00Z">
                <w:r w:rsidDel="003834A2">
                  <w:rPr>
                    <w:rFonts w:asciiTheme="minorHAnsi" w:hAnsiTheme="minorHAnsi"/>
                    <w:sz w:val="20"/>
                    <w:szCs w:val="20"/>
                  </w:rPr>
                  <w:delText>Lump</w:delText>
                </w:r>
                <w:r w:rsidR="00FE1534" w:rsidRPr="000F555A" w:rsidDel="003834A2">
                  <w:rPr>
                    <w:rFonts w:asciiTheme="minorHAnsi" w:hAnsiTheme="minorHAnsi"/>
                    <w:sz w:val="20"/>
                    <w:szCs w:val="20"/>
                  </w:rPr>
                  <w:delText>Shift</w:delText>
                </w:r>
              </w:del>
            </w:ins>
          </w:p>
        </w:tc>
        <w:tc>
          <w:tcPr>
            <w:tcW w:w="2137" w:type="dxa"/>
          </w:tcPr>
          <w:p w14:paraId="681E77F4" w14:textId="72B899FA" w:rsidR="00FE1534" w:rsidRDefault="0031524B" w:rsidP="007B0E2C">
            <w:pPr>
              <w:cnfStyle w:val="000000000000" w:firstRow="0" w:lastRow="0" w:firstColumn="0" w:lastColumn="0" w:oddVBand="0" w:evenVBand="0" w:oddHBand="0" w:evenHBand="0" w:firstRowFirstColumn="0" w:firstRowLastColumn="0" w:lastRowFirstColumn="0" w:lastRowLastColumn="0"/>
              <w:rPr>
                <w:ins w:id="1736" w:author="james" w:date="2016-03-29T16:12:00Z"/>
                <w:rFonts w:asciiTheme="minorHAnsi" w:hAnsiTheme="minorHAnsi"/>
                <w:sz w:val="20"/>
                <w:szCs w:val="20"/>
              </w:rPr>
            </w:pPr>
            <w:ins w:id="1737" w:author="james" w:date="2016-03-29T16:37:00Z">
              <w:r>
                <w:rPr>
                  <w:rFonts w:asciiTheme="minorHAnsi" w:hAnsiTheme="minorHAnsi"/>
                  <w:sz w:val="20"/>
                  <w:szCs w:val="20"/>
                </w:rPr>
                <w:t>“</w:t>
              </w:r>
              <w:r w:rsidRPr="0031524B">
                <w:rPr>
                  <w:rFonts w:asciiTheme="minorHAnsi" w:hAnsiTheme="minorHAnsi"/>
                  <w:sz w:val="20"/>
                  <w:szCs w:val="20"/>
                </w:rPr>
                <w:t>Left</w:t>
              </w:r>
              <w:r>
                <w:rPr>
                  <w:rFonts w:asciiTheme="minorHAnsi" w:hAnsiTheme="minorHAnsi"/>
                  <w:sz w:val="20"/>
                  <w:szCs w:val="20"/>
                </w:rPr>
                <w:t>”, “Right”</w:t>
              </w:r>
            </w:ins>
          </w:p>
        </w:tc>
        <w:tc>
          <w:tcPr>
            <w:tcW w:w="1236" w:type="dxa"/>
            <w:gridSpan w:val="2"/>
          </w:tcPr>
          <w:p w14:paraId="73ECAD0B" w14:textId="1A7C17A0" w:rsidR="00FE1534" w:rsidRDefault="00A3589E" w:rsidP="00A3589E">
            <w:pPr>
              <w:cnfStyle w:val="000000000000" w:firstRow="0" w:lastRow="0" w:firstColumn="0" w:lastColumn="0" w:oddVBand="0" w:evenVBand="0" w:oddHBand="0" w:evenHBand="0" w:firstRowFirstColumn="0" w:firstRowLastColumn="0" w:lastRowFirstColumn="0" w:lastRowLastColumn="0"/>
              <w:rPr>
                <w:ins w:id="1738" w:author="james" w:date="2016-03-29T16:12:00Z"/>
                <w:rFonts w:asciiTheme="minorHAnsi" w:hAnsiTheme="minorHAnsi"/>
                <w:sz w:val="20"/>
                <w:szCs w:val="20"/>
              </w:rPr>
            </w:pPr>
            <w:ins w:id="1739" w:author="Ronny" w:date="2017-07-06T16:50:00Z">
              <w:r>
                <w:rPr>
                  <w:rFonts w:asciiTheme="minorHAnsi" w:hAnsiTheme="minorHAnsi"/>
                  <w:sz w:val="20"/>
                  <w:szCs w:val="20"/>
                </w:rPr>
                <w:t>No</w:t>
              </w:r>
            </w:ins>
            <w:ins w:id="1740" w:author="james" w:date="2016-03-29T16:12:00Z">
              <w:del w:id="1741" w:author="markel arizabaleta [2]" w:date="2017-07-18T10:48:00Z">
                <w:r w:rsidR="00FE1534" w:rsidDel="003834A2">
                  <w:rPr>
                    <w:rFonts w:asciiTheme="minorHAnsi" w:hAnsiTheme="minorHAnsi"/>
                    <w:sz w:val="20"/>
                    <w:szCs w:val="20"/>
                  </w:rPr>
                  <w:delText>Yes</w:delText>
                </w:r>
              </w:del>
            </w:ins>
          </w:p>
        </w:tc>
        <w:tc>
          <w:tcPr>
            <w:tcW w:w="1294" w:type="dxa"/>
          </w:tcPr>
          <w:p w14:paraId="59B7844B" w14:textId="77777777" w:rsidR="00FE1534" w:rsidRPr="00DE07CD" w:rsidRDefault="00FE1534" w:rsidP="007B0E2C">
            <w:pPr>
              <w:cnfStyle w:val="000000000000" w:firstRow="0" w:lastRow="0" w:firstColumn="0" w:lastColumn="0" w:oddVBand="0" w:evenVBand="0" w:oddHBand="0" w:evenHBand="0" w:firstRowFirstColumn="0" w:firstRowLastColumn="0" w:lastRowFirstColumn="0" w:lastRowLastColumn="0"/>
              <w:rPr>
                <w:ins w:id="1742" w:author="james" w:date="2016-03-29T16:12:00Z"/>
                <w:rFonts w:asciiTheme="minorHAnsi" w:hAnsiTheme="minorHAnsi"/>
                <w:sz w:val="20"/>
                <w:szCs w:val="20"/>
              </w:rPr>
            </w:pPr>
          </w:p>
        </w:tc>
      </w:tr>
    </w:tbl>
    <w:p w14:paraId="78CE0474" w14:textId="418EB900" w:rsidR="00EF4C9D" w:rsidRDefault="00EF4C9D">
      <w:pPr>
        <w:rPr>
          <w:ins w:id="1743" w:author="markel arizabaleta" w:date="2017-08-03T16:50:00Z"/>
        </w:rPr>
      </w:pPr>
    </w:p>
    <w:p w14:paraId="6C4AFDD9" w14:textId="1CE012CB" w:rsidR="00EF4C9D" w:rsidRDefault="00EF4C9D">
      <w:pPr>
        <w:rPr>
          <w:ins w:id="1744" w:author="markel arizabaleta" w:date="2017-08-03T16:50:00Z"/>
        </w:rPr>
      </w:pPr>
    </w:p>
    <w:p w14:paraId="5B3DB98E" w14:textId="77777777" w:rsidR="00EF4C9D" w:rsidRDefault="00EF4C9D">
      <w:pPr>
        <w:rPr>
          <w:ins w:id="1745" w:author="markel arizabaleta" w:date="2017-08-03T16:50:00Z"/>
        </w:rPr>
      </w:pPr>
      <w:ins w:id="1746" w:author="markel arizabaleta" w:date="2017-08-03T16:50:00Z">
        <w:r>
          <w:br w:type="page"/>
        </w:r>
      </w:ins>
    </w:p>
    <w:p w14:paraId="45AAABCB" w14:textId="77777777" w:rsidR="00F0495D" w:rsidDel="00EF4C9D" w:rsidRDefault="00F0495D">
      <w:pPr>
        <w:pStyle w:val="Heading3"/>
        <w:rPr>
          <w:del w:id="1747" w:author="Ronny" w:date="2017-07-19T11:08:00Z"/>
        </w:rPr>
        <w:pPrChange w:id="1748" w:author="markel arizabaleta" w:date="2017-08-03T16:51:00Z">
          <w:pPr/>
        </w:pPrChange>
      </w:pPr>
      <w:bookmarkStart w:id="1749" w:name="_Toc489542557"/>
      <w:bookmarkStart w:id="1750" w:name="_Toc489542631"/>
      <w:bookmarkStart w:id="1751" w:name="_Toc489548090"/>
      <w:bookmarkStart w:id="1752" w:name="_Toc489606011"/>
      <w:bookmarkStart w:id="1753" w:name="_Toc489615310"/>
      <w:bookmarkEnd w:id="1749"/>
      <w:bookmarkEnd w:id="1750"/>
      <w:bookmarkEnd w:id="1751"/>
      <w:bookmarkEnd w:id="1752"/>
      <w:bookmarkEnd w:id="1753"/>
    </w:p>
    <w:p w14:paraId="128DCB68" w14:textId="549F807C" w:rsidR="00736472" w:rsidDel="00EF4C9D" w:rsidRDefault="00736472">
      <w:pPr>
        <w:pStyle w:val="Heading3"/>
        <w:rPr>
          <w:del w:id="1754" w:author="markel arizabaleta" w:date="2017-08-03T16:50:00Z"/>
        </w:rPr>
        <w:pPrChange w:id="1755" w:author="markel arizabaleta" w:date="2017-08-03T16:51:00Z">
          <w:pPr/>
        </w:pPrChange>
      </w:pPr>
      <w:del w:id="1756" w:author="Ronny" w:date="2017-07-19T11:08:00Z">
        <w:r w:rsidDel="0039594A">
          <w:br w:type="page"/>
        </w:r>
      </w:del>
    </w:p>
    <w:p w14:paraId="64C11298" w14:textId="20F817ED" w:rsidR="00584E0E" w:rsidRDefault="00584E0E">
      <w:pPr>
        <w:pStyle w:val="Heading3"/>
      </w:pPr>
      <w:bookmarkStart w:id="1757" w:name="_Ref488679217"/>
      <w:bookmarkStart w:id="1758" w:name="_Toc489615311"/>
      <w:r>
        <w:t>Chunk</w:t>
      </w:r>
      <w:r w:rsidRPr="00DE07CD">
        <w:t xml:space="preserve"> </w:t>
      </w:r>
      <w:del w:id="1759" w:author="markel arizabaleta" w:date="2017-07-20T13:55:00Z">
        <w:r w:rsidR="00D63103" w:rsidDel="00CF77D1">
          <w:delText>O</w:delText>
        </w:r>
      </w:del>
      <w:ins w:id="1760" w:author="markel arizabaleta" w:date="2017-07-20T13:55:00Z">
        <w:r w:rsidR="00CF77D1">
          <w:t>o</w:t>
        </w:r>
      </w:ins>
      <w:r w:rsidR="00D63103">
        <w:t>bject</w:t>
      </w:r>
      <w:bookmarkEnd w:id="1757"/>
      <w:bookmarkEnd w:id="1758"/>
    </w:p>
    <w:p w14:paraId="5DF34BCD" w14:textId="7B3F1B18" w:rsidR="00DA653D" w:rsidRDefault="00584E0E">
      <w:r>
        <w:t xml:space="preserve">The packing scheme of samples in a data stream must be known to correctly decode them. </w:t>
      </w:r>
      <w:r w:rsidR="00DA653D">
        <w:t>For example, c</w:t>
      </w:r>
      <w:r>
        <w:t xml:space="preserve">onsider 32 1-bit real samples packed into two </w:t>
      </w:r>
      <w:del w:id="1761" w:author="james" w:date="2016-03-30T15:04:00Z">
        <w:r w:rsidDel="00BF2D53">
          <w:delText>UINT16</w:delText>
        </w:r>
      </w:del>
      <w:ins w:id="1762" w:author="james" w:date="2016-03-30T15:04:00Z">
        <w:r w:rsidR="00BF2D53">
          <w:t>uint16_t</w:t>
        </w:r>
      </w:ins>
      <w:r>
        <w:t xml:space="preserve"> words represented in little-endian format. Due to the little-endian representation, these samples will be decoded incorrectly if read back </w:t>
      </w:r>
      <w:r w:rsidR="00DA653D">
        <w:t>as a single</w:t>
      </w:r>
      <w:r>
        <w:t xml:space="preserve"> </w:t>
      </w:r>
      <w:del w:id="1763" w:author="james" w:date="2016-03-30T15:04:00Z">
        <w:r w:rsidDel="00BF2D53">
          <w:delText>UINT32</w:delText>
        </w:r>
      </w:del>
      <w:ins w:id="1764" w:author="james" w:date="2016-03-30T15:04:00Z">
        <w:r w:rsidR="00BF2D53">
          <w:t>uint32_t</w:t>
        </w:r>
      </w:ins>
      <w:r>
        <w:t xml:space="preserve"> word and shifted out.</w:t>
      </w:r>
      <w:r w:rsidR="00DA653D">
        <w:t xml:space="preserve"> Further, some systems pack samples from left to right within a word whereas others perform the opposite.</w:t>
      </w:r>
    </w:p>
    <w:p w14:paraId="59AFD79B" w14:textId="77777777" w:rsidR="00DA653D" w:rsidRDefault="00DA653D"/>
    <w:p w14:paraId="49EF30DF" w14:textId="77F415BD" w:rsidR="00DA653D" w:rsidRDefault="00DA653D">
      <w:r>
        <w:t xml:space="preserve">This standard defines a metadata parameter known as a </w:t>
      </w:r>
      <w:ins w:id="1765" w:author="markel arizabaleta" w:date="2017-07-20T13:55:00Z">
        <w:r w:rsidR="00CF77D1">
          <w:t>c</w:t>
        </w:r>
      </w:ins>
      <w:del w:id="1766" w:author="markel arizabaleta" w:date="2017-07-20T13:55:00Z">
        <w:r w:rsidRPr="00CF77D1" w:rsidDel="00CF77D1">
          <w:rPr>
            <w:rPrChange w:id="1767" w:author="markel arizabaleta" w:date="2017-07-20T13:55:00Z">
              <w:rPr>
                <w:i/>
              </w:rPr>
            </w:rPrChange>
          </w:rPr>
          <w:delText>C</w:delText>
        </w:r>
      </w:del>
      <w:r w:rsidRPr="00CF77D1">
        <w:rPr>
          <w:rPrChange w:id="1768" w:author="markel arizabaleta" w:date="2017-07-20T13:55:00Z">
            <w:rPr>
              <w:i/>
            </w:rPr>
          </w:rPrChange>
        </w:rPr>
        <w:t>hunk</w:t>
      </w:r>
      <w:r>
        <w:t xml:space="preserve"> that together with </w:t>
      </w:r>
      <w:ins w:id="1769" w:author="markel arizabaleta" w:date="2017-07-20T13:55:00Z">
        <w:r w:rsidR="00CF77D1">
          <w:t>s</w:t>
        </w:r>
      </w:ins>
      <w:del w:id="1770" w:author="markel arizabaleta" w:date="2017-07-20T13:55:00Z">
        <w:r w:rsidRPr="00CF77D1" w:rsidDel="00CF77D1">
          <w:rPr>
            <w:rPrChange w:id="1771" w:author="markel arizabaleta" w:date="2017-07-20T13:55:00Z">
              <w:rPr>
                <w:i/>
              </w:rPr>
            </w:rPrChange>
          </w:rPr>
          <w:delText>S</w:delText>
        </w:r>
      </w:del>
      <w:r w:rsidRPr="00CF77D1">
        <w:rPr>
          <w:rPrChange w:id="1772" w:author="markel arizabaleta" w:date="2017-07-20T13:55:00Z">
            <w:rPr>
              <w:i/>
            </w:rPr>
          </w:rPrChange>
        </w:rPr>
        <w:t>tream</w:t>
      </w:r>
      <w:r>
        <w:t xml:space="preserve"> and </w:t>
      </w:r>
      <w:del w:id="1773" w:author="markel arizabaleta" w:date="2017-07-20T13:55:00Z">
        <w:r w:rsidRPr="00CF77D1" w:rsidDel="00CF77D1">
          <w:rPr>
            <w:rPrChange w:id="1774" w:author="markel arizabaleta" w:date="2017-07-20T14:01:00Z">
              <w:rPr>
                <w:i/>
              </w:rPr>
            </w:rPrChange>
          </w:rPr>
          <w:delText>L</w:delText>
        </w:r>
      </w:del>
      <w:ins w:id="1775" w:author="markel arizabaleta" w:date="2017-07-20T13:55:00Z">
        <w:r w:rsidR="00CF77D1" w:rsidRPr="00CF77D1">
          <w:rPr>
            <w:rPrChange w:id="1776" w:author="markel arizabaleta" w:date="2017-07-20T14:01:00Z">
              <w:rPr>
                <w:i/>
              </w:rPr>
            </w:rPrChange>
          </w:rPr>
          <w:t>l</w:t>
        </w:r>
      </w:ins>
      <w:r w:rsidRPr="00CF77D1">
        <w:rPr>
          <w:rPrChange w:id="1777" w:author="markel arizabaleta" w:date="2017-07-20T14:01:00Z">
            <w:rPr>
              <w:i/>
            </w:rPr>
          </w:rPrChange>
        </w:rPr>
        <w:t>ump</w:t>
      </w:r>
      <w:r>
        <w:t xml:space="preserve"> parameters </w:t>
      </w:r>
      <w:del w:id="1778" w:author="james" w:date="2016-03-30T15:14:00Z">
        <w:r w:rsidDel="00473067">
          <w:delText xml:space="preserve">completely and </w:delText>
        </w:r>
      </w:del>
      <w:r>
        <w:t>unambiguously describes how samples shall be decoded from a data stream.</w:t>
      </w:r>
    </w:p>
    <w:p w14:paraId="7832B380" w14:textId="77777777" w:rsidR="00DA653D" w:rsidRDefault="00DA653D"/>
    <w:p w14:paraId="4C1D2332" w14:textId="31FDC8C8" w:rsidR="00DA653D" w:rsidRDefault="00DA653D">
      <w:r>
        <w:t xml:space="preserve">A </w:t>
      </w:r>
      <w:del w:id="1779" w:author="markel arizabaleta" w:date="2017-07-20T14:01:00Z">
        <w:r w:rsidRPr="00CF77D1" w:rsidDel="00CF77D1">
          <w:rPr>
            <w:rPrChange w:id="1780" w:author="markel arizabaleta" w:date="2017-07-20T14:01:00Z">
              <w:rPr>
                <w:i/>
              </w:rPr>
            </w:rPrChange>
          </w:rPr>
          <w:delText>C</w:delText>
        </w:r>
      </w:del>
      <w:ins w:id="1781" w:author="markel arizabaleta" w:date="2017-07-20T14:01:00Z">
        <w:r w:rsidR="00CF77D1" w:rsidRPr="00CF77D1">
          <w:rPr>
            <w:rPrChange w:id="1782" w:author="markel arizabaleta" w:date="2017-07-20T14:01:00Z">
              <w:rPr>
                <w:i/>
              </w:rPr>
            </w:rPrChange>
          </w:rPr>
          <w:t>c</w:t>
        </w:r>
      </w:ins>
      <w:r w:rsidRPr="00CF77D1">
        <w:rPr>
          <w:rPrChange w:id="1783" w:author="markel arizabaleta" w:date="2017-07-20T14:01:00Z">
            <w:rPr>
              <w:i/>
            </w:rPr>
          </w:rPrChange>
        </w:rPr>
        <w:t>hunk</w:t>
      </w:r>
      <w:r>
        <w:t xml:space="preserve"> is defined as a segment of data</w:t>
      </w:r>
      <w:ins w:id="1784" w:author="james" w:date="2016-03-30T14:35:00Z">
        <w:r w:rsidR="00801F8A">
          <w:t xml:space="preserve"> </w:t>
        </w:r>
      </w:ins>
      <w:del w:id="1785" w:author="james" w:date="2016-03-30T14:35:00Z">
        <w:r w:rsidDel="00801F8A">
          <w:delText xml:space="preserve"> </w:delText>
        </w:r>
      </w:del>
      <w:r>
        <w:t>consisting of one or more lumps that have been packed using one of four standard unsigned integer data types</w:t>
      </w:r>
      <w:ins w:id="1786" w:author="markel arizabaleta" w:date="2017-07-26T10:43:00Z">
        <w:r w:rsidR="00FC0A21">
          <w:t xml:space="preserve"> (uint8, uint16, uint32, or uint64)</w:t>
        </w:r>
      </w:ins>
      <w:r>
        <w:t>.</w:t>
      </w:r>
      <w:ins w:id="1787" w:author="james" w:date="2016-03-30T14:35:00Z">
        <w:r w:rsidR="00801F8A">
          <w:t xml:space="preserve"> </w:t>
        </w:r>
      </w:ins>
      <w:ins w:id="1788" w:author="james" w:date="2016-03-30T14:36:00Z">
        <w:r w:rsidR="00E07FA7">
          <w:t xml:space="preserve">This provides a means of describing the occupied memory in a manner that can be natively </w:t>
        </w:r>
      </w:ins>
      <w:ins w:id="1789" w:author="james" w:date="2016-03-30T14:37:00Z">
        <w:r w:rsidR="00E07FA7">
          <w:t>manipulated</w:t>
        </w:r>
      </w:ins>
      <w:ins w:id="1790" w:author="james" w:date="2016-03-30T14:36:00Z">
        <w:r w:rsidR="00E07FA7">
          <w:t xml:space="preserve"> </w:t>
        </w:r>
      </w:ins>
      <w:ins w:id="1791" w:author="james" w:date="2016-03-30T14:37:00Z">
        <w:r w:rsidR="00E07FA7">
          <w:t xml:space="preserve">by a processor, using standard </w:t>
        </w:r>
        <w:r w:rsidR="006F6EF7">
          <w:t xml:space="preserve">memory </w:t>
        </w:r>
        <w:r w:rsidR="00E07FA7">
          <w:t>structures</w:t>
        </w:r>
      </w:ins>
      <w:ins w:id="1792" w:author="james" w:date="2016-03-30T14:38:00Z">
        <w:r w:rsidR="00FD356C">
          <w:t xml:space="preserve"> (char, int, array)</w:t>
        </w:r>
      </w:ins>
      <w:ins w:id="1793" w:author="james" w:date="2016-03-30T14:37:00Z">
        <w:r w:rsidR="00E07FA7">
          <w:t xml:space="preserve">. </w:t>
        </w:r>
      </w:ins>
    </w:p>
    <w:p w14:paraId="14DC0C02" w14:textId="77777777" w:rsidR="00DA653D" w:rsidRDefault="00DA653D"/>
    <w:p w14:paraId="58C57035" w14:textId="0162CA92" w:rsidR="00DF0B3F" w:rsidRPr="00BD529F" w:rsidRDefault="00DF0B3F">
      <w:pPr>
        <w:pStyle w:val="Caption"/>
        <w:keepNext/>
        <w:rPr>
          <w:sz w:val="24"/>
          <w:szCs w:val="24"/>
        </w:rPr>
      </w:pPr>
      <w:bookmarkStart w:id="1794" w:name="_Toc489615346"/>
      <w:r w:rsidRPr="00BD529F">
        <w:rPr>
          <w:sz w:val="24"/>
          <w:szCs w:val="24"/>
        </w:rPr>
        <w:t xml:space="preserve">Table </w:t>
      </w:r>
      <w:ins w:id="1795" w:author="markel arizabaleta [2]" w:date="2017-07-18T11:00:00Z">
        <w:r w:rsidR="005964DC">
          <w:rPr>
            <w:sz w:val="24"/>
            <w:szCs w:val="24"/>
          </w:rPr>
          <w:fldChar w:fldCharType="begin"/>
        </w:r>
        <w:r w:rsidR="005964DC">
          <w:rPr>
            <w:sz w:val="24"/>
            <w:szCs w:val="24"/>
          </w:rPr>
          <w:instrText xml:space="preserve"> SEQ Table \* ARABIC </w:instrText>
        </w:r>
      </w:ins>
      <w:r w:rsidR="005964DC">
        <w:rPr>
          <w:sz w:val="24"/>
          <w:szCs w:val="24"/>
        </w:rPr>
        <w:fldChar w:fldCharType="end"/>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7B0E2C">
        <w:rPr>
          <w:sz w:val="24"/>
          <w:szCs w:val="24"/>
        </w:rPr>
        <w:t>10</w:t>
      </w:r>
      <w:r w:rsidRPr="00BD529F">
        <w:rPr>
          <w:sz w:val="24"/>
          <w:szCs w:val="24"/>
        </w:rPr>
        <w:fldChar w:fldCharType="end"/>
      </w:r>
      <w:r>
        <w:rPr>
          <w:sz w:val="24"/>
          <w:szCs w:val="24"/>
        </w:rPr>
        <w:t xml:space="preserve"> – Definition of </w:t>
      </w:r>
      <w:del w:id="1796" w:author="markel arizabaleta" w:date="2017-07-20T14:02:00Z">
        <w:r w:rsidDel="00CF77D1">
          <w:rPr>
            <w:sz w:val="24"/>
            <w:szCs w:val="24"/>
          </w:rPr>
          <w:delText>C</w:delText>
        </w:r>
      </w:del>
      <w:ins w:id="1797" w:author="markel arizabaleta" w:date="2017-07-20T14:02:00Z">
        <w:r w:rsidR="00CF77D1">
          <w:rPr>
            <w:sz w:val="24"/>
            <w:szCs w:val="24"/>
          </w:rPr>
          <w:t>c</w:t>
        </w:r>
      </w:ins>
      <w:r>
        <w:rPr>
          <w:sz w:val="24"/>
          <w:szCs w:val="24"/>
        </w:rPr>
        <w:t>hunk</w:t>
      </w:r>
      <w:r w:rsidRPr="00BD529F">
        <w:rPr>
          <w:sz w:val="24"/>
          <w:szCs w:val="24"/>
        </w:rPr>
        <w:t xml:space="preserve"> </w:t>
      </w:r>
      <w:del w:id="1798" w:author="markel arizabaleta" w:date="2017-07-20T14:02:00Z">
        <w:r w:rsidR="00D63103" w:rsidDel="00CF77D1">
          <w:rPr>
            <w:sz w:val="24"/>
            <w:szCs w:val="24"/>
          </w:rPr>
          <w:delText>A</w:delText>
        </w:r>
      </w:del>
      <w:ins w:id="1799" w:author="markel arizabaleta" w:date="2017-07-20T14:02:00Z">
        <w:r w:rsidR="00CF77D1">
          <w:rPr>
            <w:sz w:val="24"/>
            <w:szCs w:val="24"/>
          </w:rPr>
          <w:t>a</w:t>
        </w:r>
      </w:ins>
      <w:r w:rsidR="00D63103">
        <w:rPr>
          <w:sz w:val="24"/>
          <w:szCs w:val="24"/>
        </w:rPr>
        <w:t>ttributes</w:t>
      </w:r>
      <w:bookmarkEnd w:id="1794"/>
    </w:p>
    <w:tbl>
      <w:tblPr>
        <w:tblStyle w:val="LightList-Accent1"/>
        <w:tblW w:w="9770" w:type="dxa"/>
        <w:tblLayout w:type="fixed"/>
        <w:tblLook w:val="04A0" w:firstRow="1" w:lastRow="0" w:firstColumn="1" w:lastColumn="0" w:noHBand="0" w:noVBand="1"/>
      </w:tblPr>
      <w:tblGrid>
        <w:gridCol w:w="1469"/>
        <w:gridCol w:w="2065"/>
        <w:gridCol w:w="894"/>
        <w:gridCol w:w="2171"/>
        <w:gridCol w:w="1696"/>
        <w:gridCol w:w="1475"/>
      </w:tblGrid>
      <w:tr w:rsidR="003834A2" w:rsidRPr="00DE07CD" w14:paraId="40F10403" w14:textId="77777777" w:rsidTr="006D76A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69" w:type="dxa"/>
          </w:tcPr>
          <w:p w14:paraId="296E8609" w14:textId="77777777" w:rsidR="00DF0B3F" w:rsidRPr="00DE07CD" w:rsidRDefault="001C1B6B">
            <w:pPr>
              <w:rPr>
                <w:rFonts w:asciiTheme="minorHAnsi" w:hAnsiTheme="minorHAnsi"/>
                <w:sz w:val="20"/>
                <w:szCs w:val="20"/>
              </w:rPr>
            </w:pPr>
            <w:r>
              <w:rPr>
                <w:rFonts w:asciiTheme="minorHAnsi" w:hAnsiTheme="minorHAnsi"/>
                <w:sz w:val="20"/>
                <w:szCs w:val="20"/>
              </w:rPr>
              <w:t>Attribute</w:t>
            </w:r>
          </w:p>
        </w:tc>
        <w:tc>
          <w:tcPr>
            <w:tcW w:w="2065" w:type="dxa"/>
          </w:tcPr>
          <w:p w14:paraId="1018C683" w14:textId="77777777"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894" w:type="dxa"/>
          </w:tcPr>
          <w:p w14:paraId="21844EC2" w14:textId="2E2E41CF"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del w:id="1800" w:author="markel arizabaleta" w:date="2017-07-20T14:02:00Z">
              <w:r w:rsidRPr="00DE07CD" w:rsidDel="00CF77D1">
                <w:rPr>
                  <w:rFonts w:asciiTheme="minorHAnsi" w:hAnsiTheme="minorHAnsi"/>
                  <w:sz w:val="20"/>
                  <w:szCs w:val="20"/>
                </w:rPr>
                <w:delText>Type</w:delText>
              </w:r>
            </w:del>
            <w:ins w:id="1801" w:author="markel arizabaleta" w:date="2017-07-20T14:02:00Z">
              <w:r w:rsidR="00CF77D1">
                <w:rPr>
                  <w:rFonts w:asciiTheme="minorHAnsi" w:hAnsiTheme="minorHAnsi"/>
                  <w:sz w:val="20"/>
                  <w:szCs w:val="20"/>
                </w:rPr>
                <w:t>Class</w:t>
              </w:r>
            </w:ins>
          </w:p>
        </w:tc>
        <w:tc>
          <w:tcPr>
            <w:tcW w:w="2171" w:type="dxa"/>
          </w:tcPr>
          <w:p w14:paraId="6BCE20AC" w14:textId="77777777"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696" w:type="dxa"/>
          </w:tcPr>
          <w:p w14:paraId="5DC8492A" w14:textId="39DB32D5"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del w:id="1802" w:author="james" w:date="2016-03-30T13:54:00Z">
              <w:r w:rsidRPr="00DE07CD" w:rsidDel="00160127">
                <w:rPr>
                  <w:rFonts w:asciiTheme="minorHAnsi" w:hAnsiTheme="minorHAnsi"/>
                  <w:sz w:val="20"/>
                  <w:szCs w:val="20"/>
                </w:rPr>
                <w:delText>Optional</w:delText>
              </w:r>
            </w:del>
            <w:ins w:id="1803" w:author="james" w:date="2016-03-30T13:54:00Z">
              <w:r w:rsidR="00160127">
                <w:rPr>
                  <w:rFonts w:asciiTheme="minorHAnsi" w:hAnsiTheme="minorHAnsi"/>
                  <w:sz w:val="20"/>
                  <w:szCs w:val="20"/>
                </w:rPr>
                <w:t>Required</w:t>
              </w:r>
            </w:ins>
          </w:p>
        </w:tc>
        <w:tc>
          <w:tcPr>
            <w:tcW w:w="1475" w:type="dxa"/>
          </w:tcPr>
          <w:p w14:paraId="67ABB2A3" w14:textId="77777777"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3834A2" w:rsidRPr="00DE07CD" w14:paraId="6563AD9E" w14:textId="77777777" w:rsidTr="006D76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69" w:type="dxa"/>
          </w:tcPr>
          <w:p w14:paraId="7933B709" w14:textId="44504485" w:rsidR="00DF0B3F" w:rsidRDefault="00DF0B3F" w:rsidP="00A503DE">
            <w:pPr>
              <w:rPr>
                <w:rFonts w:asciiTheme="minorHAnsi" w:hAnsiTheme="minorHAnsi"/>
                <w:sz w:val="20"/>
                <w:szCs w:val="20"/>
              </w:rPr>
            </w:pPr>
            <w:commentRangeStart w:id="1804"/>
            <w:del w:id="1805" w:author="markel arizabaleta [2]" w:date="2017-07-18T10:48:00Z">
              <w:r w:rsidDel="003834A2">
                <w:rPr>
                  <w:rFonts w:asciiTheme="minorHAnsi" w:hAnsiTheme="minorHAnsi"/>
                  <w:sz w:val="20"/>
                  <w:szCs w:val="20"/>
                </w:rPr>
                <w:delText>LUMP</w:delText>
              </w:r>
            </w:del>
            <w:ins w:id="1806" w:author="markel arizabaleta [2]" w:date="2017-07-18T10:48:00Z">
              <w:r w:rsidR="003834A2">
                <w:rPr>
                  <w:rFonts w:asciiTheme="minorHAnsi" w:hAnsiTheme="minorHAnsi"/>
                  <w:sz w:val="20"/>
                  <w:szCs w:val="20"/>
                </w:rPr>
                <w:t>lump</w:t>
              </w:r>
            </w:ins>
          </w:p>
        </w:tc>
        <w:tc>
          <w:tcPr>
            <w:tcW w:w="2065" w:type="dxa"/>
          </w:tcPr>
          <w:p w14:paraId="5001CD34" w14:textId="344BB22E" w:rsidR="00DF0B3F" w:rsidRDefault="00DB31C3" w:rsidP="00A37CAA">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One or more lump</w:t>
            </w:r>
            <w:r w:rsidR="008817EF">
              <w:rPr>
                <w:rFonts w:asciiTheme="minorHAnsi" w:hAnsiTheme="minorHAnsi"/>
                <w:sz w:val="20"/>
                <w:szCs w:val="20"/>
              </w:rPr>
              <w:t>s</w:t>
            </w:r>
            <w:r>
              <w:rPr>
                <w:rFonts w:asciiTheme="minorHAnsi" w:hAnsiTheme="minorHAnsi"/>
                <w:sz w:val="20"/>
                <w:szCs w:val="20"/>
              </w:rPr>
              <w:t xml:space="preserve"> </w:t>
            </w:r>
          </w:p>
        </w:tc>
        <w:tc>
          <w:tcPr>
            <w:tcW w:w="894" w:type="dxa"/>
          </w:tcPr>
          <w:p w14:paraId="702A2452" w14:textId="3F9F6E40" w:rsidR="00DF0B3F" w:rsidRPr="00DE07CD" w:rsidRDefault="00CF77D1"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ins w:id="1807" w:author="markel arizabaleta" w:date="2017-07-20T14:02:00Z">
              <w:r>
                <w:rPr>
                  <w:rFonts w:asciiTheme="minorHAnsi" w:hAnsiTheme="minorHAnsi"/>
                  <w:sz w:val="20"/>
                  <w:szCs w:val="20"/>
                </w:rPr>
                <w:t>l</w:t>
              </w:r>
            </w:ins>
            <w:del w:id="1808" w:author="markel arizabaleta" w:date="2017-07-20T14:02:00Z">
              <w:r w:rsidR="00DB31C3" w:rsidDel="00CF77D1">
                <w:rPr>
                  <w:rFonts w:asciiTheme="minorHAnsi" w:hAnsiTheme="minorHAnsi"/>
                  <w:sz w:val="20"/>
                  <w:szCs w:val="20"/>
                </w:rPr>
                <w:delText>L</w:delText>
              </w:r>
            </w:del>
            <w:r w:rsidR="00DB31C3">
              <w:rPr>
                <w:rFonts w:asciiTheme="minorHAnsi" w:hAnsiTheme="minorHAnsi"/>
                <w:sz w:val="20"/>
                <w:szCs w:val="20"/>
              </w:rPr>
              <w:t>ump</w:t>
            </w:r>
          </w:p>
        </w:tc>
        <w:tc>
          <w:tcPr>
            <w:tcW w:w="2171" w:type="dxa"/>
          </w:tcPr>
          <w:p w14:paraId="1BC0553A" w14:textId="77777777" w:rsidR="00DF0B3F" w:rsidRPr="00DE07CD" w:rsidRDefault="00DF0B3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696" w:type="dxa"/>
          </w:tcPr>
          <w:p w14:paraId="3C925A3A" w14:textId="0610CCE3" w:rsidR="00DF0B3F" w:rsidRPr="00DE07CD" w:rsidRDefault="00DF0B3F" w:rsidP="00A358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1809" w:author="james" w:date="2016-03-30T13:54:00Z">
              <w:r w:rsidDel="00160127">
                <w:rPr>
                  <w:rFonts w:asciiTheme="minorHAnsi" w:hAnsiTheme="minorHAnsi"/>
                  <w:sz w:val="20"/>
                  <w:szCs w:val="20"/>
                </w:rPr>
                <w:delText>Required</w:delText>
              </w:r>
            </w:del>
            <w:ins w:id="1810" w:author="markel arizabaleta [2]" w:date="2017-07-18T10:48:00Z">
              <w:r w:rsidR="003834A2">
                <w:rPr>
                  <w:rFonts w:asciiTheme="minorHAnsi" w:hAnsiTheme="minorHAnsi"/>
                  <w:sz w:val="20"/>
                  <w:szCs w:val="20"/>
                </w:rPr>
                <w:t>Y</w:t>
              </w:r>
            </w:ins>
            <w:ins w:id="1811" w:author="james" w:date="2016-03-30T13:54:00Z">
              <w:del w:id="1812" w:author="markel arizabaleta [2]" w:date="2017-07-18T10:48:00Z">
                <w:r w:rsidR="00160127" w:rsidDel="003834A2">
                  <w:rPr>
                    <w:rFonts w:asciiTheme="minorHAnsi" w:hAnsiTheme="minorHAnsi"/>
                    <w:sz w:val="20"/>
                    <w:szCs w:val="20"/>
                  </w:rPr>
                  <w:delText>y</w:delText>
                </w:r>
              </w:del>
              <w:r w:rsidR="00160127">
                <w:rPr>
                  <w:rFonts w:asciiTheme="minorHAnsi" w:hAnsiTheme="minorHAnsi"/>
                  <w:sz w:val="20"/>
                  <w:szCs w:val="20"/>
                </w:rPr>
                <w:t>es</w:t>
              </w:r>
            </w:ins>
          </w:p>
        </w:tc>
        <w:commentRangeEnd w:id="1804"/>
        <w:tc>
          <w:tcPr>
            <w:tcW w:w="1475" w:type="dxa"/>
          </w:tcPr>
          <w:p w14:paraId="559C39D6" w14:textId="77777777" w:rsidR="00DF0B3F" w:rsidRPr="00DE07CD" w:rsidRDefault="009E24F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Style w:val="CommentReference"/>
              </w:rPr>
              <w:commentReference w:id="1804"/>
            </w:r>
          </w:p>
        </w:tc>
      </w:tr>
      <w:tr w:rsidR="003834A2" w:rsidRPr="00DE07CD" w14:paraId="15D1DD40" w14:textId="77777777" w:rsidTr="006D76AE">
        <w:trPr>
          <w:cantSplit/>
        </w:trPr>
        <w:tc>
          <w:tcPr>
            <w:cnfStyle w:val="001000000000" w:firstRow="0" w:lastRow="0" w:firstColumn="1" w:lastColumn="0" w:oddVBand="0" w:evenVBand="0" w:oddHBand="0" w:evenHBand="0" w:firstRowFirstColumn="0" w:firstRowLastColumn="0" w:lastRowFirstColumn="0" w:lastRowLastColumn="0"/>
            <w:tcW w:w="1469" w:type="dxa"/>
          </w:tcPr>
          <w:p w14:paraId="341AD83B" w14:textId="77777777" w:rsidR="003834A2" w:rsidRDefault="008817EF" w:rsidP="00A503DE">
            <w:pPr>
              <w:rPr>
                <w:ins w:id="1813" w:author="markel arizabaleta [2]" w:date="2017-07-18T10:48:00Z"/>
                <w:rFonts w:asciiTheme="minorHAnsi" w:hAnsiTheme="minorHAnsi"/>
                <w:sz w:val="20"/>
                <w:szCs w:val="20"/>
              </w:rPr>
            </w:pPr>
            <w:del w:id="1814" w:author="markel arizabaleta [2]" w:date="2017-07-18T10:48:00Z">
              <w:r w:rsidDel="003834A2">
                <w:rPr>
                  <w:rFonts w:asciiTheme="minorHAnsi" w:hAnsiTheme="minorHAnsi"/>
                  <w:sz w:val="20"/>
                  <w:szCs w:val="20"/>
                </w:rPr>
                <w:delText>SIZEWORD</w:delText>
              </w:r>
            </w:del>
          </w:p>
          <w:p w14:paraId="3C086F4C" w14:textId="66DC7FAC" w:rsidR="00DF0B3F" w:rsidRDefault="003834A2" w:rsidP="00A503DE">
            <w:pPr>
              <w:rPr>
                <w:rFonts w:asciiTheme="minorHAnsi" w:hAnsiTheme="minorHAnsi"/>
                <w:sz w:val="20"/>
                <w:szCs w:val="20"/>
              </w:rPr>
            </w:pPr>
            <w:ins w:id="1815" w:author="markel arizabaleta [2]" w:date="2017-07-18T10:48:00Z">
              <w:r>
                <w:rPr>
                  <w:rFonts w:asciiTheme="minorHAnsi" w:hAnsiTheme="minorHAnsi"/>
                  <w:sz w:val="20"/>
                  <w:szCs w:val="20"/>
                </w:rPr>
                <w:t>sizeword</w:t>
              </w:r>
            </w:ins>
          </w:p>
        </w:tc>
        <w:tc>
          <w:tcPr>
            <w:tcW w:w="2065" w:type="dxa"/>
          </w:tcPr>
          <w:p w14:paraId="2AA29BD7" w14:textId="5CC71D80" w:rsidR="00DF0B3F" w:rsidRDefault="008817EF" w:rsidP="008817E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del w:id="1816" w:author="james" w:date="2016-03-30T14:38:00Z">
              <w:r w:rsidDel="00341757">
                <w:rPr>
                  <w:rFonts w:asciiTheme="minorHAnsi" w:hAnsiTheme="minorHAnsi"/>
                  <w:sz w:val="20"/>
                  <w:szCs w:val="20"/>
                </w:rPr>
                <w:delText>Bytes of unsigned integer datatype that data shall be read</w:delText>
              </w:r>
            </w:del>
            <w:ins w:id="1817" w:author="james" w:date="2016-03-30T14:38:00Z">
              <w:r w:rsidR="00341757">
                <w:rPr>
                  <w:rFonts w:asciiTheme="minorHAnsi" w:hAnsiTheme="minorHAnsi"/>
                  <w:sz w:val="20"/>
                  <w:szCs w:val="20"/>
                </w:rPr>
                <w:t xml:space="preserve">The size, in bytes, of the </w:t>
              </w:r>
            </w:ins>
            <w:ins w:id="1818" w:author="james" w:date="2016-03-30T14:39:00Z">
              <w:r w:rsidR="00341757">
                <w:rPr>
                  <w:rFonts w:asciiTheme="minorHAnsi" w:hAnsiTheme="minorHAnsi"/>
                  <w:sz w:val="20"/>
                  <w:szCs w:val="20"/>
                </w:rPr>
                <w:t xml:space="preserve">fundamental </w:t>
              </w:r>
            </w:ins>
            <w:ins w:id="1819" w:author="james" w:date="2016-03-30T14:38:00Z">
              <w:r w:rsidR="00341757">
                <w:rPr>
                  <w:rFonts w:asciiTheme="minorHAnsi" w:hAnsiTheme="minorHAnsi"/>
                  <w:sz w:val="20"/>
                  <w:szCs w:val="20"/>
                </w:rPr>
                <w:t>integer data-type</w:t>
              </w:r>
            </w:ins>
            <w:ins w:id="1820" w:author="james" w:date="2016-03-30T14:39:00Z">
              <w:r w:rsidR="00341757">
                <w:rPr>
                  <w:rFonts w:asciiTheme="minorHAnsi" w:hAnsiTheme="minorHAnsi"/>
                  <w:sz w:val="20"/>
                  <w:szCs w:val="20"/>
                </w:rPr>
                <w:t xml:space="preserve"> (word)</w:t>
              </w:r>
            </w:ins>
            <w:ins w:id="1821" w:author="james" w:date="2016-03-30T14:38:00Z">
              <w:r w:rsidR="00341757">
                <w:rPr>
                  <w:rFonts w:asciiTheme="minorHAnsi" w:hAnsiTheme="minorHAnsi"/>
                  <w:sz w:val="20"/>
                  <w:szCs w:val="20"/>
                </w:rPr>
                <w:t xml:space="preserve"> that shall be read. </w:t>
              </w:r>
            </w:ins>
            <w:del w:id="1822" w:author="james" w:date="2016-03-30T14:38:00Z">
              <w:r w:rsidDel="00341757">
                <w:rPr>
                  <w:rFonts w:asciiTheme="minorHAnsi" w:hAnsiTheme="minorHAnsi"/>
                  <w:sz w:val="20"/>
                  <w:szCs w:val="20"/>
                </w:rPr>
                <w:delText xml:space="preserve"> as</w:delText>
              </w:r>
            </w:del>
          </w:p>
        </w:tc>
        <w:tc>
          <w:tcPr>
            <w:tcW w:w="894" w:type="dxa"/>
          </w:tcPr>
          <w:p w14:paraId="3B4149CB" w14:textId="2461AF6D" w:rsidR="00DF0B3F" w:rsidRDefault="00BF2D53" w:rsidP="008D461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commentRangeStart w:id="1823"/>
            <w:ins w:id="1824" w:author="james" w:date="2016-03-30T15:03:00Z">
              <w:r>
                <w:rPr>
                  <w:rFonts w:asciiTheme="minorHAnsi" w:hAnsiTheme="minorHAnsi"/>
                  <w:sz w:val="20"/>
                  <w:szCs w:val="20"/>
                </w:rPr>
                <w:t>u</w:t>
              </w:r>
              <w:r w:rsidR="008D4610">
                <w:rPr>
                  <w:rFonts w:asciiTheme="minorHAnsi" w:hAnsiTheme="minorHAnsi"/>
                  <w:sz w:val="20"/>
                  <w:szCs w:val="20"/>
                </w:rPr>
                <w:t>int8_t</w:t>
              </w:r>
            </w:ins>
            <w:del w:id="1825" w:author="james" w:date="2016-03-30T15:03:00Z">
              <w:r w:rsidR="008817EF" w:rsidDel="008D4610">
                <w:rPr>
                  <w:rFonts w:asciiTheme="minorHAnsi" w:hAnsiTheme="minorHAnsi"/>
                  <w:sz w:val="20"/>
                  <w:szCs w:val="20"/>
                </w:rPr>
                <w:delText>UINT8</w:delText>
              </w:r>
            </w:del>
            <w:commentRangeEnd w:id="1823"/>
            <w:r w:rsidR="00AE6A72">
              <w:rPr>
                <w:rStyle w:val="CommentReference"/>
              </w:rPr>
              <w:commentReference w:id="1823"/>
            </w:r>
          </w:p>
        </w:tc>
        <w:tc>
          <w:tcPr>
            <w:tcW w:w="2171" w:type="dxa"/>
          </w:tcPr>
          <w:p w14:paraId="52B8BD8C" w14:textId="580234BF" w:rsidR="00DF0B3F" w:rsidRPr="00DE07CD" w:rsidRDefault="008817EF" w:rsidP="00893E6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1, 2, 4, 8</w:t>
            </w:r>
            <w:r w:rsidR="0082761D">
              <w:rPr>
                <w:rFonts w:asciiTheme="minorHAnsi" w:hAnsiTheme="minorHAnsi"/>
                <w:sz w:val="20"/>
                <w:szCs w:val="20"/>
              </w:rPr>
              <w:t xml:space="preserve"> (Corresponds to </w:t>
            </w:r>
            <w:del w:id="1826" w:author="james" w:date="2016-03-30T14:01:00Z">
              <w:r w:rsidR="0082761D" w:rsidDel="00893E63">
                <w:rPr>
                  <w:rFonts w:asciiTheme="minorHAnsi" w:hAnsiTheme="minorHAnsi"/>
                  <w:sz w:val="20"/>
                  <w:szCs w:val="20"/>
                </w:rPr>
                <w:delText>UINT8</w:delText>
              </w:r>
            </w:del>
            <w:ins w:id="1827" w:author="james" w:date="2016-03-30T14:01:00Z">
              <w:r w:rsidR="00893E63">
                <w:rPr>
                  <w:rFonts w:asciiTheme="minorHAnsi" w:hAnsiTheme="minorHAnsi"/>
                  <w:sz w:val="20"/>
                  <w:szCs w:val="20"/>
                </w:rPr>
                <w:t>uint8_t</w:t>
              </w:r>
            </w:ins>
            <w:r w:rsidR="0082761D">
              <w:rPr>
                <w:rFonts w:asciiTheme="minorHAnsi" w:hAnsiTheme="minorHAnsi"/>
                <w:sz w:val="20"/>
                <w:szCs w:val="20"/>
              </w:rPr>
              <w:t xml:space="preserve">, </w:t>
            </w:r>
            <w:del w:id="1828" w:author="james" w:date="2016-03-30T14:01:00Z">
              <w:r w:rsidR="0082761D" w:rsidDel="00893E63">
                <w:rPr>
                  <w:rFonts w:asciiTheme="minorHAnsi" w:hAnsiTheme="minorHAnsi"/>
                  <w:sz w:val="20"/>
                  <w:szCs w:val="20"/>
                </w:rPr>
                <w:delText>UINT16</w:delText>
              </w:r>
            </w:del>
            <w:ins w:id="1829" w:author="james" w:date="2016-03-30T14:01:00Z">
              <w:r w:rsidR="00893E63">
                <w:rPr>
                  <w:rFonts w:asciiTheme="minorHAnsi" w:hAnsiTheme="minorHAnsi"/>
                  <w:sz w:val="20"/>
                  <w:szCs w:val="20"/>
                </w:rPr>
                <w:t>uint16_t</w:t>
              </w:r>
            </w:ins>
            <w:r w:rsidR="0082761D">
              <w:rPr>
                <w:rFonts w:asciiTheme="minorHAnsi" w:hAnsiTheme="minorHAnsi"/>
                <w:sz w:val="20"/>
                <w:szCs w:val="20"/>
              </w:rPr>
              <w:t xml:space="preserve">, </w:t>
            </w:r>
            <w:del w:id="1830" w:author="james" w:date="2016-03-30T14:01:00Z">
              <w:r w:rsidR="0082761D" w:rsidDel="00893E63">
                <w:rPr>
                  <w:rFonts w:asciiTheme="minorHAnsi" w:hAnsiTheme="minorHAnsi"/>
                  <w:sz w:val="20"/>
                  <w:szCs w:val="20"/>
                </w:rPr>
                <w:delText xml:space="preserve">UINT32 </w:delText>
              </w:r>
            </w:del>
            <w:ins w:id="1831" w:author="james" w:date="2016-03-30T14:01:00Z">
              <w:r w:rsidR="00893E63">
                <w:rPr>
                  <w:rFonts w:asciiTheme="minorHAnsi" w:hAnsiTheme="minorHAnsi"/>
                  <w:sz w:val="20"/>
                  <w:szCs w:val="20"/>
                </w:rPr>
                <w:t xml:space="preserve">uint32_t </w:t>
              </w:r>
            </w:ins>
            <w:r w:rsidR="0082761D">
              <w:rPr>
                <w:rFonts w:asciiTheme="minorHAnsi" w:hAnsiTheme="minorHAnsi"/>
                <w:sz w:val="20"/>
                <w:szCs w:val="20"/>
              </w:rPr>
              <w:t xml:space="preserve">and </w:t>
            </w:r>
            <w:del w:id="1832" w:author="james" w:date="2016-03-30T14:01:00Z">
              <w:r w:rsidR="0082761D" w:rsidDel="00893E63">
                <w:rPr>
                  <w:rFonts w:asciiTheme="minorHAnsi" w:hAnsiTheme="minorHAnsi"/>
                  <w:sz w:val="20"/>
                  <w:szCs w:val="20"/>
                </w:rPr>
                <w:delText>UINT64</w:delText>
              </w:r>
            </w:del>
            <w:ins w:id="1833" w:author="james" w:date="2016-03-30T14:01:00Z">
              <w:r w:rsidR="00893E63">
                <w:rPr>
                  <w:rFonts w:asciiTheme="minorHAnsi" w:hAnsiTheme="minorHAnsi"/>
                  <w:sz w:val="20"/>
                  <w:szCs w:val="20"/>
                </w:rPr>
                <w:t>uint64_t</w:t>
              </w:r>
            </w:ins>
            <w:r w:rsidR="0082761D">
              <w:rPr>
                <w:rFonts w:asciiTheme="minorHAnsi" w:hAnsiTheme="minorHAnsi"/>
                <w:sz w:val="20"/>
                <w:szCs w:val="20"/>
              </w:rPr>
              <w:t>)</w:t>
            </w:r>
          </w:p>
        </w:tc>
        <w:tc>
          <w:tcPr>
            <w:tcW w:w="1696" w:type="dxa"/>
          </w:tcPr>
          <w:p w14:paraId="144C84AB" w14:textId="34669F9C" w:rsidR="00DF0B3F" w:rsidRDefault="003834A2" w:rsidP="0016012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ins w:id="1834" w:author="markel arizabaleta [2]" w:date="2017-07-18T10:49:00Z">
              <w:r>
                <w:rPr>
                  <w:rFonts w:asciiTheme="minorHAnsi" w:hAnsiTheme="minorHAnsi"/>
                  <w:sz w:val="20"/>
                  <w:szCs w:val="20"/>
                </w:rPr>
                <w:t>Y</w:t>
              </w:r>
            </w:ins>
            <w:ins w:id="1835" w:author="james" w:date="2016-03-30T13:54:00Z">
              <w:del w:id="1836" w:author="markel arizabaleta [2]" w:date="2017-07-18T10:49:00Z">
                <w:r w:rsidR="00160127" w:rsidDel="003834A2">
                  <w:rPr>
                    <w:rFonts w:asciiTheme="minorHAnsi" w:hAnsiTheme="minorHAnsi"/>
                    <w:sz w:val="20"/>
                    <w:szCs w:val="20"/>
                  </w:rPr>
                  <w:delText>y</w:delText>
                </w:r>
              </w:del>
              <w:r w:rsidR="00160127">
                <w:rPr>
                  <w:rFonts w:asciiTheme="minorHAnsi" w:hAnsiTheme="minorHAnsi"/>
                  <w:sz w:val="20"/>
                  <w:szCs w:val="20"/>
                </w:rPr>
                <w:t>es</w:t>
              </w:r>
            </w:ins>
            <w:del w:id="1837" w:author="james" w:date="2016-03-30T13:54:00Z">
              <w:r w:rsidR="00DF0B3F" w:rsidDel="00160127">
                <w:rPr>
                  <w:rFonts w:asciiTheme="minorHAnsi" w:hAnsiTheme="minorHAnsi"/>
                  <w:sz w:val="20"/>
                  <w:szCs w:val="20"/>
                </w:rPr>
                <w:delText>Required</w:delText>
              </w:r>
            </w:del>
          </w:p>
        </w:tc>
        <w:tc>
          <w:tcPr>
            <w:tcW w:w="1475" w:type="dxa"/>
          </w:tcPr>
          <w:p w14:paraId="568A61AC" w14:textId="77777777" w:rsidR="00DF0B3F" w:rsidRPr="00DE07CD" w:rsidRDefault="00DF0B3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3834A2" w:rsidRPr="00DE07CD" w14:paraId="10E7252A" w14:textId="77777777" w:rsidTr="006D76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69" w:type="dxa"/>
          </w:tcPr>
          <w:p w14:paraId="1702D4B1" w14:textId="77777777" w:rsidR="003834A2" w:rsidRDefault="008817EF" w:rsidP="00A503DE">
            <w:pPr>
              <w:rPr>
                <w:ins w:id="1838" w:author="markel arizabaleta [2]" w:date="2017-07-18T10:49:00Z"/>
                <w:rFonts w:asciiTheme="minorHAnsi" w:hAnsiTheme="minorHAnsi"/>
                <w:sz w:val="20"/>
                <w:szCs w:val="20"/>
              </w:rPr>
            </w:pPr>
            <w:del w:id="1839" w:author="markel arizabaleta [2]" w:date="2017-07-18T10:49:00Z">
              <w:r w:rsidDel="003834A2">
                <w:rPr>
                  <w:rFonts w:asciiTheme="minorHAnsi" w:hAnsiTheme="minorHAnsi"/>
                  <w:sz w:val="20"/>
                  <w:szCs w:val="20"/>
                </w:rPr>
                <w:delText>COUNT</w:delText>
              </w:r>
              <w:r w:rsidR="00DF0B3F" w:rsidDel="003834A2">
                <w:rPr>
                  <w:rFonts w:asciiTheme="minorHAnsi" w:hAnsiTheme="minorHAnsi"/>
                  <w:sz w:val="20"/>
                  <w:szCs w:val="20"/>
                </w:rPr>
                <w:delText>WORDS</w:delText>
              </w:r>
            </w:del>
          </w:p>
          <w:p w14:paraId="2F21AAF4" w14:textId="378C28B7" w:rsidR="00DF0B3F" w:rsidRDefault="003834A2" w:rsidP="00A503DE">
            <w:pPr>
              <w:rPr>
                <w:rFonts w:asciiTheme="minorHAnsi" w:hAnsiTheme="minorHAnsi"/>
                <w:sz w:val="20"/>
                <w:szCs w:val="20"/>
              </w:rPr>
            </w:pPr>
            <w:ins w:id="1840" w:author="markel arizabaleta [2]" w:date="2017-07-18T10:49:00Z">
              <w:r>
                <w:rPr>
                  <w:rFonts w:asciiTheme="minorHAnsi" w:hAnsiTheme="minorHAnsi"/>
                  <w:sz w:val="20"/>
                  <w:szCs w:val="20"/>
                </w:rPr>
                <w:t>countwords</w:t>
              </w:r>
            </w:ins>
          </w:p>
        </w:tc>
        <w:tc>
          <w:tcPr>
            <w:tcW w:w="2065" w:type="dxa"/>
          </w:tcPr>
          <w:p w14:paraId="39A83027" w14:textId="77777777" w:rsidR="00DF0B3F" w:rsidRDefault="00F432E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w:t>
            </w:r>
            <w:r w:rsidR="00DF0B3F">
              <w:rPr>
                <w:rFonts w:asciiTheme="minorHAnsi" w:hAnsiTheme="minorHAnsi"/>
                <w:sz w:val="20"/>
                <w:szCs w:val="20"/>
              </w:rPr>
              <w:t xml:space="preserve">otal </w:t>
            </w:r>
            <w:r>
              <w:rPr>
                <w:rFonts w:asciiTheme="minorHAnsi" w:hAnsiTheme="minorHAnsi"/>
                <w:sz w:val="20"/>
                <w:szCs w:val="20"/>
              </w:rPr>
              <w:t>number of words to be read in order to read/decode this chunk</w:t>
            </w:r>
          </w:p>
        </w:tc>
        <w:tc>
          <w:tcPr>
            <w:tcW w:w="894" w:type="dxa"/>
          </w:tcPr>
          <w:p w14:paraId="044C1606" w14:textId="052D7E31" w:rsidR="00DF0B3F" w:rsidRDefault="00BF2D53" w:rsidP="008D4610">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ins w:id="1841" w:author="james" w:date="2016-03-30T15:03:00Z">
              <w:r>
                <w:rPr>
                  <w:rFonts w:asciiTheme="minorHAnsi" w:hAnsiTheme="minorHAnsi"/>
                  <w:sz w:val="20"/>
                  <w:szCs w:val="20"/>
                </w:rPr>
                <w:t>u</w:t>
              </w:r>
              <w:r w:rsidR="008D4610">
                <w:rPr>
                  <w:rFonts w:asciiTheme="minorHAnsi" w:hAnsiTheme="minorHAnsi"/>
                  <w:sz w:val="20"/>
                  <w:szCs w:val="20"/>
                </w:rPr>
                <w:t>int8_t</w:t>
              </w:r>
            </w:ins>
            <w:del w:id="1842" w:author="james" w:date="2016-03-30T15:03:00Z">
              <w:r w:rsidR="00F432ED" w:rsidDel="008D4610">
                <w:rPr>
                  <w:rFonts w:asciiTheme="minorHAnsi" w:hAnsiTheme="minorHAnsi"/>
                  <w:sz w:val="20"/>
                  <w:szCs w:val="20"/>
                </w:rPr>
                <w:delText>UINT8</w:delText>
              </w:r>
            </w:del>
          </w:p>
        </w:tc>
        <w:tc>
          <w:tcPr>
            <w:tcW w:w="2171" w:type="dxa"/>
          </w:tcPr>
          <w:p w14:paraId="75F58D16" w14:textId="77777777" w:rsidR="00DF0B3F" w:rsidRPr="00DE07CD" w:rsidRDefault="00DF0B3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696" w:type="dxa"/>
          </w:tcPr>
          <w:p w14:paraId="68328BF0" w14:textId="38B9DFCF" w:rsidR="00DF0B3F" w:rsidRDefault="00F432ED" w:rsidP="00A358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1843" w:author="james" w:date="2016-03-30T13:54:00Z">
              <w:r w:rsidDel="00160127">
                <w:rPr>
                  <w:rFonts w:asciiTheme="minorHAnsi" w:hAnsiTheme="minorHAnsi"/>
                  <w:sz w:val="20"/>
                  <w:szCs w:val="20"/>
                </w:rPr>
                <w:delText>Required</w:delText>
              </w:r>
            </w:del>
            <w:ins w:id="1844" w:author="markel arizabaleta [2]" w:date="2017-07-18T10:49:00Z">
              <w:r w:rsidR="003834A2">
                <w:rPr>
                  <w:rFonts w:asciiTheme="minorHAnsi" w:hAnsiTheme="minorHAnsi"/>
                  <w:sz w:val="20"/>
                  <w:szCs w:val="20"/>
                </w:rPr>
                <w:t>Y</w:t>
              </w:r>
            </w:ins>
            <w:ins w:id="1845" w:author="james" w:date="2016-03-30T13:54:00Z">
              <w:del w:id="1846" w:author="markel arizabaleta [2]" w:date="2017-07-18T10:49:00Z">
                <w:r w:rsidR="00160127" w:rsidDel="003834A2">
                  <w:rPr>
                    <w:rFonts w:asciiTheme="minorHAnsi" w:hAnsiTheme="minorHAnsi"/>
                    <w:sz w:val="20"/>
                    <w:szCs w:val="20"/>
                  </w:rPr>
                  <w:delText>y</w:delText>
                </w:r>
              </w:del>
              <w:r w:rsidR="00160127">
                <w:rPr>
                  <w:rFonts w:asciiTheme="minorHAnsi" w:hAnsiTheme="minorHAnsi"/>
                  <w:sz w:val="20"/>
                  <w:szCs w:val="20"/>
                </w:rPr>
                <w:t>es</w:t>
              </w:r>
            </w:ins>
          </w:p>
        </w:tc>
        <w:tc>
          <w:tcPr>
            <w:tcW w:w="1475" w:type="dxa"/>
          </w:tcPr>
          <w:p w14:paraId="762F5545" w14:textId="77777777" w:rsidR="00DF0B3F" w:rsidRPr="00DE07CD" w:rsidRDefault="00DF0B3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834A2" w:rsidRPr="00DE07CD" w14:paraId="6DC6D33B" w14:textId="77777777" w:rsidTr="006D76AE">
        <w:trPr>
          <w:cantSplit/>
        </w:trPr>
        <w:tc>
          <w:tcPr>
            <w:cnfStyle w:val="001000000000" w:firstRow="0" w:lastRow="0" w:firstColumn="1" w:lastColumn="0" w:oddVBand="0" w:evenVBand="0" w:oddHBand="0" w:evenHBand="0" w:firstRowFirstColumn="0" w:firstRowLastColumn="0" w:lastRowFirstColumn="0" w:lastRowLastColumn="0"/>
            <w:tcW w:w="1469" w:type="dxa"/>
          </w:tcPr>
          <w:p w14:paraId="0E8981B8" w14:textId="684B6746" w:rsidR="00A3589E" w:rsidRDefault="00F432ED" w:rsidP="00A503DE">
            <w:pPr>
              <w:rPr>
                <w:rFonts w:asciiTheme="minorHAnsi" w:hAnsiTheme="minorHAnsi"/>
                <w:sz w:val="20"/>
                <w:szCs w:val="20"/>
              </w:rPr>
            </w:pPr>
            <w:del w:id="1847" w:author="markel arizabaleta [2]" w:date="2017-07-18T10:49:00Z">
              <w:r w:rsidDel="003834A2">
                <w:rPr>
                  <w:rFonts w:asciiTheme="minorHAnsi" w:hAnsiTheme="minorHAnsi"/>
                  <w:sz w:val="20"/>
                  <w:szCs w:val="20"/>
                </w:rPr>
                <w:delText>ENDIAN</w:delText>
              </w:r>
            </w:del>
            <w:ins w:id="1848" w:author="markel arizabaleta [2]" w:date="2017-07-18T10:49:00Z">
              <w:r w:rsidR="003834A2">
                <w:rPr>
                  <w:rFonts w:asciiTheme="minorHAnsi" w:hAnsiTheme="minorHAnsi"/>
                  <w:sz w:val="20"/>
                  <w:szCs w:val="20"/>
                </w:rPr>
                <w:t>endian</w:t>
              </w:r>
            </w:ins>
          </w:p>
        </w:tc>
        <w:tc>
          <w:tcPr>
            <w:tcW w:w="2065" w:type="dxa"/>
          </w:tcPr>
          <w:p w14:paraId="4C4231EE" w14:textId="77777777" w:rsidR="00DF0B3F" w:rsidRDefault="00F432E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Endianness of words stored in chunk</w:t>
            </w:r>
          </w:p>
        </w:tc>
        <w:tc>
          <w:tcPr>
            <w:tcW w:w="894" w:type="dxa"/>
          </w:tcPr>
          <w:p w14:paraId="63A70821" w14:textId="77777777" w:rsidR="003834A2" w:rsidRDefault="0082761D" w:rsidP="00DB344F">
            <w:pPr>
              <w:cnfStyle w:val="000000000000" w:firstRow="0" w:lastRow="0" w:firstColumn="0" w:lastColumn="0" w:oddVBand="0" w:evenVBand="0" w:oddHBand="0" w:evenHBand="0" w:firstRowFirstColumn="0" w:firstRowLastColumn="0" w:lastRowFirstColumn="0" w:lastRowLastColumn="0"/>
              <w:rPr>
                <w:ins w:id="1849" w:author="markel arizabaleta [2]" w:date="2017-07-18T10:49:00Z"/>
                <w:rFonts w:asciiTheme="minorHAnsi" w:hAnsiTheme="minorHAnsi"/>
                <w:sz w:val="20"/>
                <w:szCs w:val="20"/>
              </w:rPr>
            </w:pPr>
            <w:del w:id="1850" w:author="markel arizabaleta [2]" w:date="2017-07-18T10:49:00Z">
              <w:r w:rsidDel="003834A2">
                <w:rPr>
                  <w:rFonts w:asciiTheme="minorHAnsi" w:hAnsiTheme="minorHAnsi"/>
                  <w:sz w:val="20"/>
                  <w:szCs w:val="20"/>
                </w:rPr>
                <w:delText>Endian</w:delText>
              </w:r>
            </w:del>
          </w:p>
          <w:p w14:paraId="2282593F" w14:textId="62557519" w:rsidR="00107DCC" w:rsidRDefault="00CF77D1"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ins w:id="1851" w:author="markel arizabaleta" w:date="2017-07-20T14:02:00Z">
              <w:r>
                <w:rPr>
                  <w:rFonts w:asciiTheme="minorHAnsi" w:hAnsiTheme="minorHAnsi"/>
                  <w:sz w:val="20"/>
                  <w:szCs w:val="20"/>
                </w:rPr>
                <w:t>e</w:t>
              </w:r>
            </w:ins>
            <w:ins w:id="1852" w:author="markel arizabaleta [2]" w:date="2017-07-18T10:49:00Z">
              <w:del w:id="1853" w:author="markel arizabaleta" w:date="2017-07-20T14:02:00Z">
                <w:r w:rsidR="003834A2" w:rsidDel="00CF77D1">
                  <w:rPr>
                    <w:rFonts w:asciiTheme="minorHAnsi" w:hAnsiTheme="minorHAnsi"/>
                    <w:sz w:val="20"/>
                    <w:szCs w:val="20"/>
                  </w:rPr>
                  <w:delText>E</w:delText>
                </w:r>
              </w:del>
              <w:r w:rsidR="003834A2">
                <w:rPr>
                  <w:rFonts w:asciiTheme="minorHAnsi" w:hAnsiTheme="minorHAnsi"/>
                  <w:sz w:val="20"/>
                  <w:szCs w:val="20"/>
                </w:rPr>
                <w:t>numerator</w:t>
              </w:r>
            </w:ins>
          </w:p>
        </w:tc>
        <w:tc>
          <w:tcPr>
            <w:tcW w:w="2171" w:type="dxa"/>
          </w:tcPr>
          <w:p w14:paraId="7DA67AEF" w14:textId="4E2862E0" w:rsidR="00DF0B3F" w:rsidDel="00947DDF" w:rsidRDefault="006D0B36" w:rsidP="00545F9E">
            <w:pPr>
              <w:cnfStyle w:val="000000000000" w:firstRow="0" w:lastRow="0" w:firstColumn="0" w:lastColumn="0" w:oddVBand="0" w:evenVBand="0" w:oddHBand="0" w:evenHBand="0" w:firstRowFirstColumn="0" w:firstRowLastColumn="0" w:lastRowFirstColumn="0" w:lastRowLastColumn="0"/>
              <w:rPr>
                <w:del w:id="1854" w:author="james" w:date="2016-03-29T16:38:00Z"/>
                <w:rFonts w:asciiTheme="minorHAnsi" w:hAnsiTheme="minorHAnsi"/>
                <w:sz w:val="20"/>
                <w:szCs w:val="20"/>
              </w:rPr>
            </w:pPr>
            <w:ins w:id="1855" w:author="james" w:date="2016-03-29T16:38:00Z">
              <w:r>
                <w:rPr>
                  <w:rFonts w:asciiTheme="minorHAnsi" w:hAnsiTheme="minorHAnsi"/>
                  <w:sz w:val="20"/>
                  <w:szCs w:val="20"/>
                </w:rPr>
                <w:t>"Big","Little"</w:t>
              </w:r>
            </w:ins>
            <w:ins w:id="1856" w:author="markel arizabaleta [2]" w:date="2017-07-18T10:50:00Z">
              <w:r w:rsidR="003834A2">
                <w:rPr>
                  <w:rFonts w:asciiTheme="minorHAnsi" w:hAnsiTheme="minorHAnsi"/>
                  <w:sz w:val="20"/>
                  <w:szCs w:val="20"/>
                </w:rPr>
                <w:t>, “Undefined”</w:t>
              </w:r>
            </w:ins>
            <w:r w:rsidR="00F432ED">
              <w:rPr>
                <w:rFonts w:asciiTheme="minorHAnsi" w:hAnsiTheme="minorHAnsi"/>
                <w:sz w:val="20"/>
                <w:szCs w:val="20"/>
              </w:rPr>
              <w:t>‘</w:t>
            </w:r>
            <w:del w:id="1857" w:author="james" w:date="2016-03-29T16:38:00Z">
              <w:r w:rsidR="00F432ED" w:rsidDel="00947DDF">
                <w:rPr>
                  <w:rFonts w:asciiTheme="minorHAnsi" w:hAnsiTheme="minorHAnsi"/>
                  <w:sz w:val="20"/>
                  <w:szCs w:val="20"/>
                </w:rPr>
                <w:delText>L’ – Little</w:delText>
              </w:r>
            </w:del>
          </w:p>
          <w:p w14:paraId="76C713BD" w14:textId="27D7EE6F" w:rsidR="00F432ED" w:rsidDel="00947DDF" w:rsidRDefault="00F432ED" w:rsidP="00545F9E">
            <w:pPr>
              <w:cnfStyle w:val="000000000000" w:firstRow="0" w:lastRow="0" w:firstColumn="0" w:lastColumn="0" w:oddVBand="0" w:evenVBand="0" w:oddHBand="0" w:evenHBand="0" w:firstRowFirstColumn="0" w:firstRowLastColumn="0" w:lastRowFirstColumn="0" w:lastRowLastColumn="0"/>
              <w:rPr>
                <w:del w:id="1858" w:author="james" w:date="2016-03-29T16:38:00Z"/>
                <w:rFonts w:asciiTheme="minorHAnsi" w:hAnsiTheme="minorHAnsi"/>
                <w:sz w:val="20"/>
                <w:szCs w:val="20"/>
              </w:rPr>
            </w:pPr>
            <w:del w:id="1859" w:author="james" w:date="2016-03-29T16:38:00Z">
              <w:r w:rsidDel="00947DDF">
                <w:rPr>
                  <w:rFonts w:asciiTheme="minorHAnsi" w:hAnsiTheme="minorHAnsi"/>
                  <w:sz w:val="20"/>
                  <w:szCs w:val="20"/>
                </w:rPr>
                <w:delText>‘B’ – Big</w:delText>
              </w:r>
            </w:del>
          </w:p>
          <w:p w14:paraId="4E4D2FAC" w14:textId="18DBB92B" w:rsidR="00F432ED" w:rsidRPr="00DE07CD" w:rsidRDefault="00F432E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del w:id="1860" w:author="james" w:date="2016-03-29T16:38:00Z">
              <w:r w:rsidDel="00947DDF">
                <w:rPr>
                  <w:rFonts w:asciiTheme="minorHAnsi" w:hAnsiTheme="minorHAnsi"/>
                  <w:sz w:val="20"/>
                  <w:szCs w:val="20"/>
                </w:rPr>
                <w:delText>‘</w:delText>
              </w:r>
              <w:commentRangeStart w:id="1861"/>
              <w:r w:rsidDel="00947DDF">
                <w:rPr>
                  <w:rFonts w:asciiTheme="minorHAnsi" w:hAnsiTheme="minorHAnsi"/>
                  <w:sz w:val="20"/>
                  <w:szCs w:val="20"/>
                </w:rPr>
                <w:delText>N’ – not applicable</w:delText>
              </w:r>
              <w:commentRangeEnd w:id="1861"/>
              <w:r w:rsidR="00154E69" w:rsidDel="00947DDF">
                <w:rPr>
                  <w:rStyle w:val="CommentReference"/>
                </w:rPr>
                <w:commentReference w:id="1861"/>
              </w:r>
            </w:del>
          </w:p>
        </w:tc>
        <w:tc>
          <w:tcPr>
            <w:tcW w:w="1696" w:type="dxa"/>
          </w:tcPr>
          <w:p w14:paraId="022AB6A0" w14:textId="57DC25E3" w:rsidR="00DF0B3F" w:rsidRDefault="00F432ED" w:rsidP="00A358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del w:id="1862" w:author="james" w:date="2016-03-30T13:54:00Z">
              <w:r w:rsidDel="00160127">
                <w:rPr>
                  <w:rFonts w:asciiTheme="minorHAnsi" w:hAnsiTheme="minorHAnsi"/>
                  <w:sz w:val="20"/>
                  <w:szCs w:val="20"/>
                </w:rPr>
                <w:delText>yes</w:delText>
              </w:r>
            </w:del>
            <w:ins w:id="1863" w:author="markel arizabaleta [2]" w:date="2017-07-18T10:50:00Z">
              <w:r w:rsidR="003834A2">
                <w:rPr>
                  <w:rFonts w:asciiTheme="minorHAnsi" w:hAnsiTheme="minorHAnsi"/>
                  <w:sz w:val="20"/>
                  <w:szCs w:val="20"/>
                </w:rPr>
                <w:t>N</w:t>
              </w:r>
            </w:ins>
            <w:ins w:id="1864" w:author="james" w:date="2016-03-30T13:54:00Z">
              <w:del w:id="1865" w:author="markel arizabaleta [2]" w:date="2017-07-18T10:50:00Z">
                <w:r w:rsidR="00160127" w:rsidDel="003834A2">
                  <w:rPr>
                    <w:rFonts w:asciiTheme="minorHAnsi" w:hAnsiTheme="minorHAnsi"/>
                    <w:sz w:val="20"/>
                    <w:szCs w:val="20"/>
                  </w:rPr>
                  <w:delText>n</w:delText>
                </w:r>
              </w:del>
              <w:r w:rsidR="00160127">
                <w:rPr>
                  <w:rFonts w:asciiTheme="minorHAnsi" w:hAnsiTheme="minorHAnsi"/>
                  <w:sz w:val="20"/>
                  <w:szCs w:val="20"/>
                </w:rPr>
                <w:t>o</w:t>
              </w:r>
            </w:ins>
          </w:p>
        </w:tc>
        <w:tc>
          <w:tcPr>
            <w:tcW w:w="1475" w:type="dxa"/>
          </w:tcPr>
          <w:p w14:paraId="3BACC322" w14:textId="4DC1B4D5" w:rsidR="00DF0B3F" w:rsidRPr="00DE07CD" w:rsidRDefault="00382649"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ins w:id="1866" w:author="james" w:date="2016-03-30T13:53:00Z">
              <w:r>
                <w:rPr>
                  <w:rFonts w:asciiTheme="minorHAnsi" w:hAnsiTheme="minorHAnsi"/>
                  <w:sz w:val="20"/>
                  <w:szCs w:val="20"/>
                </w:rPr>
                <w:t>“Little”</w:t>
              </w:r>
            </w:ins>
            <w:del w:id="1867" w:author="james" w:date="2016-03-30T13:53:00Z">
              <w:r w:rsidR="00F432ED" w:rsidDel="00382649">
                <w:rPr>
                  <w:rFonts w:asciiTheme="minorHAnsi" w:hAnsiTheme="minorHAnsi"/>
                  <w:sz w:val="20"/>
                  <w:szCs w:val="20"/>
                </w:rPr>
                <w:delText>‘N’</w:delText>
              </w:r>
            </w:del>
          </w:p>
        </w:tc>
      </w:tr>
      <w:tr w:rsidR="003834A2" w:rsidRPr="00DE07CD" w14:paraId="76AA6C68" w14:textId="77777777" w:rsidTr="006D76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69" w:type="dxa"/>
          </w:tcPr>
          <w:p w14:paraId="051CCE32" w14:textId="77777777" w:rsidR="003834A2" w:rsidRDefault="00F432ED" w:rsidP="00A503DE">
            <w:pPr>
              <w:rPr>
                <w:ins w:id="1868" w:author="markel arizabaleta [2]" w:date="2017-07-18T10:50:00Z"/>
                <w:rFonts w:asciiTheme="minorHAnsi" w:hAnsiTheme="minorHAnsi"/>
                <w:sz w:val="20"/>
                <w:szCs w:val="20"/>
              </w:rPr>
            </w:pPr>
            <w:commentRangeStart w:id="1869"/>
            <w:del w:id="1870" w:author="markel arizabaleta [2]" w:date="2017-07-18T10:50:00Z">
              <w:r w:rsidDel="003834A2">
                <w:rPr>
                  <w:rFonts w:asciiTheme="minorHAnsi" w:hAnsiTheme="minorHAnsi"/>
                  <w:sz w:val="20"/>
                  <w:szCs w:val="20"/>
                </w:rPr>
                <w:delText>PAD</w:delText>
              </w:r>
              <w:r w:rsidR="008817EF" w:rsidDel="003834A2">
                <w:rPr>
                  <w:rFonts w:asciiTheme="minorHAnsi" w:hAnsiTheme="minorHAnsi"/>
                  <w:sz w:val="20"/>
                  <w:szCs w:val="20"/>
                </w:rPr>
                <w:delText>DING</w:delText>
              </w:r>
            </w:del>
          </w:p>
          <w:p w14:paraId="7FA27424" w14:textId="2E301184" w:rsidR="00DF0B3F" w:rsidRDefault="003834A2" w:rsidP="00A503DE">
            <w:pPr>
              <w:rPr>
                <w:rFonts w:asciiTheme="minorHAnsi" w:hAnsiTheme="minorHAnsi"/>
                <w:sz w:val="20"/>
                <w:szCs w:val="20"/>
              </w:rPr>
            </w:pPr>
            <w:ins w:id="1871" w:author="markel arizabaleta [2]" w:date="2017-07-18T10:50:00Z">
              <w:r>
                <w:rPr>
                  <w:rFonts w:asciiTheme="minorHAnsi" w:hAnsiTheme="minorHAnsi"/>
                  <w:sz w:val="20"/>
                  <w:szCs w:val="20"/>
                </w:rPr>
                <w:t>padding</w:t>
              </w:r>
            </w:ins>
          </w:p>
        </w:tc>
        <w:tc>
          <w:tcPr>
            <w:tcW w:w="2065" w:type="dxa"/>
          </w:tcPr>
          <w:p w14:paraId="164E9712" w14:textId="77777777" w:rsidR="00DF0B3F" w:rsidRDefault="00F432E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Padding applied during encoding</w:t>
            </w:r>
          </w:p>
        </w:tc>
        <w:tc>
          <w:tcPr>
            <w:tcW w:w="894" w:type="dxa"/>
          </w:tcPr>
          <w:p w14:paraId="4C1150B5" w14:textId="77777777" w:rsidR="003834A2" w:rsidRDefault="0082761D" w:rsidP="00DB344F">
            <w:pPr>
              <w:cnfStyle w:val="000000100000" w:firstRow="0" w:lastRow="0" w:firstColumn="0" w:lastColumn="0" w:oddVBand="0" w:evenVBand="0" w:oddHBand="1" w:evenHBand="0" w:firstRowFirstColumn="0" w:firstRowLastColumn="0" w:lastRowFirstColumn="0" w:lastRowLastColumn="0"/>
              <w:rPr>
                <w:ins w:id="1872" w:author="markel arizabaleta [2]" w:date="2017-07-18T10:50:00Z"/>
                <w:rFonts w:asciiTheme="minorHAnsi" w:hAnsiTheme="minorHAnsi"/>
                <w:sz w:val="20"/>
                <w:szCs w:val="20"/>
              </w:rPr>
            </w:pPr>
            <w:del w:id="1873" w:author="markel arizabaleta [2]" w:date="2017-07-18T10:50:00Z">
              <w:r w:rsidDel="003834A2">
                <w:rPr>
                  <w:rFonts w:asciiTheme="minorHAnsi" w:hAnsiTheme="minorHAnsi"/>
                  <w:sz w:val="20"/>
                  <w:szCs w:val="20"/>
                </w:rPr>
                <w:delText>Padding</w:delText>
              </w:r>
            </w:del>
          </w:p>
          <w:p w14:paraId="6006491B" w14:textId="278C4A76" w:rsidR="00107DCC" w:rsidRDefault="003834A2"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ins w:id="1874" w:author="markel arizabaleta [2]" w:date="2017-07-18T10:50:00Z">
              <w:r>
                <w:rPr>
                  <w:rFonts w:asciiTheme="minorHAnsi" w:hAnsiTheme="minorHAnsi"/>
                  <w:sz w:val="20"/>
                  <w:szCs w:val="20"/>
                </w:rPr>
                <w:t>Enumerator</w:t>
              </w:r>
            </w:ins>
          </w:p>
        </w:tc>
        <w:tc>
          <w:tcPr>
            <w:tcW w:w="2171" w:type="dxa"/>
          </w:tcPr>
          <w:p w14:paraId="6C2F7A28" w14:textId="5F5D48D8" w:rsidR="00DF0B3F" w:rsidDel="005D0451" w:rsidRDefault="005D0451" w:rsidP="00545F9E">
            <w:pPr>
              <w:cnfStyle w:val="000000100000" w:firstRow="0" w:lastRow="0" w:firstColumn="0" w:lastColumn="0" w:oddVBand="0" w:evenVBand="0" w:oddHBand="1" w:evenHBand="0" w:firstRowFirstColumn="0" w:firstRowLastColumn="0" w:lastRowFirstColumn="0" w:lastRowLastColumn="0"/>
              <w:rPr>
                <w:del w:id="1875" w:author="james" w:date="2016-03-29T16:38:00Z"/>
                <w:rFonts w:asciiTheme="minorHAnsi" w:hAnsiTheme="minorHAnsi"/>
                <w:sz w:val="20"/>
                <w:szCs w:val="20"/>
              </w:rPr>
            </w:pPr>
            <w:ins w:id="1876" w:author="james" w:date="2016-03-29T16:38:00Z">
              <w:r w:rsidRPr="005D0451">
                <w:rPr>
                  <w:rFonts w:asciiTheme="minorHAnsi" w:hAnsiTheme="minorHAnsi"/>
                  <w:sz w:val="20"/>
                  <w:szCs w:val="20"/>
                </w:rPr>
                <w:t>"None","Head","Tail"</w:t>
              </w:r>
            </w:ins>
            <w:del w:id="1877" w:author="james" w:date="2016-03-29T16:38:00Z">
              <w:r w:rsidR="00F432ED" w:rsidDel="005D0451">
                <w:rPr>
                  <w:rFonts w:asciiTheme="minorHAnsi" w:hAnsiTheme="minorHAnsi"/>
                  <w:sz w:val="20"/>
                  <w:szCs w:val="20"/>
                </w:rPr>
                <w:delText>‘H’ – head padding</w:delText>
              </w:r>
            </w:del>
          </w:p>
          <w:p w14:paraId="746E3934" w14:textId="07781C9D" w:rsidR="00F432ED" w:rsidDel="005D0451" w:rsidRDefault="00F432ED" w:rsidP="00545F9E">
            <w:pPr>
              <w:cnfStyle w:val="000000100000" w:firstRow="0" w:lastRow="0" w:firstColumn="0" w:lastColumn="0" w:oddVBand="0" w:evenVBand="0" w:oddHBand="1" w:evenHBand="0" w:firstRowFirstColumn="0" w:firstRowLastColumn="0" w:lastRowFirstColumn="0" w:lastRowLastColumn="0"/>
              <w:rPr>
                <w:del w:id="1878" w:author="james" w:date="2016-03-29T16:38:00Z"/>
                <w:rFonts w:asciiTheme="minorHAnsi" w:hAnsiTheme="minorHAnsi"/>
                <w:sz w:val="20"/>
                <w:szCs w:val="20"/>
              </w:rPr>
            </w:pPr>
            <w:del w:id="1879" w:author="james" w:date="2016-03-29T16:38:00Z">
              <w:r w:rsidDel="005D0451">
                <w:rPr>
                  <w:rFonts w:asciiTheme="minorHAnsi" w:hAnsiTheme="minorHAnsi"/>
                  <w:sz w:val="20"/>
                  <w:szCs w:val="20"/>
                </w:rPr>
                <w:delText>‘T’ – Tail padding</w:delText>
              </w:r>
            </w:del>
          </w:p>
          <w:p w14:paraId="439576A7" w14:textId="474C90D6" w:rsidR="00F432ED" w:rsidRPr="00DE07CD" w:rsidRDefault="00F432E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1880" w:author="james" w:date="2016-03-29T16:38:00Z">
              <w:r w:rsidDel="005D0451">
                <w:rPr>
                  <w:rFonts w:asciiTheme="minorHAnsi" w:hAnsiTheme="minorHAnsi"/>
                  <w:sz w:val="20"/>
                  <w:szCs w:val="20"/>
                </w:rPr>
                <w:delText>‘N’ – No padding</w:delText>
              </w:r>
            </w:del>
          </w:p>
        </w:tc>
        <w:tc>
          <w:tcPr>
            <w:tcW w:w="1696" w:type="dxa"/>
          </w:tcPr>
          <w:p w14:paraId="57F5BAC2" w14:textId="3FDF9F70" w:rsidR="00DF0B3F" w:rsidRDefault="00F432ED" w:rsidP="00A358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1881" w:author="james" w:date="2016-03-30T13:54:00Z">
              <w:r w:rsidDel="00160127">
                <w:rPr>
                  <w:rFonts w:asciiTheme="minorHAnsi" w:hAnsiTheme="minorHAnsi"/>
                  <w:sz w:val="20"/>
                  <w:szCs w:val="20"/>
                </w:rPr>
                <w:delText>yes</w:delText>
              </w:r>
            </w:del>
            <w:ins w:id="1882" w:author="markel arizabaleta [2]" w:date="2017-07-18T10:50:00Z">
              <w:r w:rsidR="003834A2">
                <w:rPr>
                  <w:rFonts w:asciiTheme="minorHAnsi" w:hAnsiTheme="minorHAnsi"/>
                  <w:sz w:val="20"/>
                  <w:szCs w:val="20"/>
                </w:rPr>
                <w:t>N</w:t>
              </w:r>
            </w:ins>
            <w:ins w:id="1883" w:author="james" w:date="2016-03-30T13:54:00Z">
              <w:del w:id="1884" w:author="markel arizabaleta [2]" w:date="2017-07-18T10:50:00Z">
                <w:r w:rsidR="00160127" w:rsidDel="003834A2">
                  <w:rPr>
                    <w:rFonts w:asciiTheme="minorHAnsi" w:hAnsiTheme="minorHAnsi"/>
                    <w:sz w:val="20"/>
                    <w:szCs w:val="20"/>
                  </w:rPr>
                  <w:delText>n</w:delText>
                </w:r>
              </w:del>
              <w:r w:rsidR="00160127">
                <w:rPr>
                  <w:rFonts w:asciiTheme="minorHAnsi" w:hAnsiTheme="minorHAnsi"/>
                  <w:sz w:val="20"/>
                  <w:szCs w:val="20"/>
                </w:rPr>
                <w:t>o</w:t>
              </w:r>
            </w:ins>
          </w:p>
        </w:tc>
        <w:tc>
          <w:tcPr>
            <w:tcW w:w="1475" w:type="dxa"/>
          </w:tcPr>
          <w:p w14:paraId="090A995E" w14:textId="31A6B599" w:rsidR="00DF0B3F" w:rsidRPr="00DE07CD" w:rsidRDefault="00382649" w:rsidP="0038264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ins w:id="1885" w:author="james" w:date="2016-03-30T13:53:00Z">
              <w:r>
                <w:rPr>
                  <w:rFonts w:asciiTheme="minorHAnsi" w:hAnsiTheme="minorHAnsi"/>
                  <w:sz w:val="20"/>
                  <w:szCs w:val="20"/>
                </w:rPr>
                <w:t>“</w:t>
              </w:r>
              <w:r w:rsidR="004D13B2">
                <w:rPr>
                  <w:rFonts w:asciiTheme="minorHAnsi" w:hAnsiTheme="minorHAnsi"/>
                  <w:sz w:val="20"/>
                  <w:szCs w:val="20"/>
                </w:rPr>
                <w:t>None</w:t>
              </w:r>
              <w:r>
                <w:rPr>
                  <w:rFonts w:asciiTheme="minorHAnsi" w:hAnsiTheme="minorHAnsi"/>
                  <w:sz w:val="20"/>
                  <w:szCs w:val="20"/>
                </w:rPr>
                <w:t>"</w:t>
              </w:r>
            </w:ins>
            <w:del w:id="1886" w:author="james" w:date="2016-03-30T13:53:00Z">
              <w:r w:rsidR="00F432ED" w:rsidDel="00382649">
                <w:rPr>
                  <w:rFonts w:asciiTheme="minorHAnsi" w:hAnsiTheme="minorHAnsi"/>
                  <w:sz w:val="20"/>
                  <w:szCs w:val="20"/>
                </w:rPr>
                <w:delText>‘N’</w:delText>
              </w:r>
              <w:commentRangeEnd w:id="1869"/>
              <w:r w:rsidR="00966E45" w:rsidDel="00382649">
                <w:rPr>
                  <w:rStyle w:val="CommentReference"/>
                </w:rPr>
                <w:commentReference w:id="1869"/>
              </w:r>
            </w:del>
          </w:p>
        </w:tc>
      </w:tr>
      <w:tr w:rsidR="003834A2" w:rsidRPr="00DE07CD" w14:paraId="00783872" w14:textId="77777777" w:rsidTr="006D76AE">
        <w:trPr>
          <w:cantSplit/>
        </w:trPr>
        <w:tc>
          <w:tcPr>
            <w:cnfStyle w:val="001000000000" w:firstRow="0" w:lastRow="0" w:firstColumn="1" w:lastColumn="0" w:oddVBand="0" w:evenVBand="0" w:oddHBand="0" w:evenHBand="0" w:firstRowFirstColumn="0" w:firstRowLastColumn="0" w:lastRowFirstColumn="0" w:lastRowLastColumn="0"/>
            <w:tcW w:w="1469" w:type="dxa"/>
          </w:tcPr>
          <w:p w14:paraId="772A8B2D" w14:textId="5DB4E778" w:rsidR="003834A2" w:rsidRDefault="00AE6A72" w:rsidP="00A503DE">
            <w:pPr>
              <w:rPr>
                <w:ins w:id="1887" w:author="markel arizabaleta [2]" w:date="2017-07-18T10:51:00Z"/>
                <w:rFonts w:asciiTheme="minorHAnsi" w:hAnsiTheme="minorHAnsi"/>
                <w:sz w:val="20"/>
                <w:szCs w:val="20"/>
              </w:rPr>
            </w:pPr>
            <w:ins w:id="1888" w:author="markel arizabaleta [2]" w:date="2017-07-18T13:03:00Z">
              <w:r>
                <w:rPr>
                  <w:rFonts w:asciiTheme="minorHAnsi" w:hAnsiTheme="minorHAnsi"/>
                  <w:sz w:val="20"/>
                  <w:szCs w:val="20"/>
                </w:rPr>
                <w:t>word</w:t>
              </w:r>
            </w:ins>
            <w:ins w:id="1889" w:author="markel arizabaleta [2]" w:date="2017-07-18T10:51:00Z">
              <w:r w:rsidR="003834A2">
                <w:rPr>
                  <w:rFonts w:asciiTheme="minorHAnsi" w:hAnsiTheme="minorHAnsi"/>
                  <w:sz w:val="20"/>
                  <w:szCs w:val="20"/>
                </w:rPr>
                <w:t>shift</w:t>
              </w:r>
            </w:ins>
          </w:p>
          <w:p w14:paraId="030DDA01" w14:textId="65A7F338" w:rsidR="00DF0B3F" w:rsidRDefault="00F432ED" w:rsidP="00A503DE">
            <w:pPr>
              <w:rPr>
                <w:rFonts w:asciiTheme="minorHAnsi" w:hAnsiTheme="minorHAnsi"/>
                <w:sz w:val="20"/>
                <w:szCs w:val="20"/>
              </w:rPr>
            </w:pPr>
            <w:del w:id="1890" w:author="markel arizabaleta [2]" w:date="2017-07-18T10:51:00Z">
              <w:r w:rsidDel="003834A2">
                <w:rPr>
                  <w:rFonts w:asciiTheme="minorHAnsi" w:hAnsiTheme="minorHAnsi"/>
                  <w:sz w:val="20"/>
                  <w:szCs w:val="20"/>
                </w:rPr>
                <w:delText>SHIFT</w:delText>
              </w:r>
            </w:del>
          </w:p>
        </w:tc>
        <w:tc>
          <w:tcPr>
            <w:tcW w:w="2065" w:type="dxa"/>
          </w:tcPr>
          <w:p w14:paraId="45711488" w14:textId="5C6832BF" w:rsidR="00DF0B3F" w:rsidRDefault="00F432E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del w:id="1891" w:author="james" w:date="2016-03-29T16:14:00Z">
              <w:r w:rsidDel="009F45F3">
                <w:rPr>
                  <w:rFonts w:asciiTheme="minorHAnsi" w:hAnsiTheme="minorHAnsi"/>
                  <w:sz w:val="20"/>
                  <w:szCs w:val="20"/>
                </w:rPr>
                <w:delText xml:space="preserve">Word </w:delText>
              </w:r>
            </w:del>
            <w:ins w:id="1892" w:author="markel arizabaleta [2]" w:date="2017-07-18T10:51:00Z">
              <w:r w:rsidR="003834A2">
                <w:rPr>
                  <w:rFonts w:asciiTheme="minorHAnsi" w:hAnsiTheme="minorHAnsi"/>
                  <w:sz w:val="20"/>
                  <w:szCs w:val="20"/>
                </w:rPr>
                <w:t>S</w:t>
              </w:r>
            </w:ins>
            <w:del w:id="1893" w:author="markel arizabaleta [2]" w:date="2017-07-18T10:51:00Z">
              <w:r w:rsidDel="003834A2">
                <w:rPr>
                  <w:rFonts w:asciiTheme="minorHAnsi" w:hAnsiTheme="minorHAnsi"/>
                  <w:sz w:val="20"/>
                  <w:szCs w:val="20"/>
                </w:rPr>
                <w:delText>s</w:delText>
              </w:r>
            </w:del>
            <w:r>
              <w:rPr>
                <w:rFonts w:asciiTheme="minorHAnsi" w:hAnsiTheme="minorHAnsi"/>
                <w:sz w:val="20"/>
                <w:szCs w:val="20"/>
              </w:rPr>
              <w:t>hift direction</w:t>
            </w:r>
          </w:p>
        </w:tc>
        <w:tc>
          <w:tcPr>
            <w:tcW w:w="894" w:type="dxa"/>
          </w:tcPr>
          <w:p w14:paraId="667370C8" w14:textId="77777777" w:rsidR="003834A2" w:rsidRDefault="0082761D" w:rsidP="00DB344F">
            <w:pPr>
              <w:cnfStyle w:val="000000000000" w:firstRow="0" w:lastRow="0" w:firstColumn="0" w:lastColumn="0" w:oddVBand="0" w:evenVBand="0" w:oddHBand="0" w:evenHBand="0" w:firstRowFirstColumn="0" w:firstRowLastColumn="0" w:lastRowFirstColumn="0" w:lastRowLastColumn="0"/>
              <w:rPr>
                <w:ins w:id="1894" w:author="markel arizabaleta [2]" w:date="2017-07-18T10:51:00Z"/>
                <w:rFonts w:asciiTheme="minorHAnsi" w:hAnsiTheme="minorHAnsi"/>
                <w:sz w:val="20"/>
                <w:szCs w:val="20"/>
              </w:rPr>
            </w:pPr>
            <w:del w:id="1895" w:author="markel arizabaleta [2]" w:date="2017-07-18T10:51:00Z">
              <w:r w:rsidDel="003834A2">
                <w:rPr>
                  <w:rFonts w:asciiTheme="minorHAnsi" w:hAnsiTheme="minorHAnsi"/>
                  <w:sz w:val="20"/>
                  <w:szCs w:val="20"/>
                </w:rPr>
                <w:delText>WordShift</w:delText>
              </w:r>
            </w:del>
          </w:p>
          <w:p w14:paraId="1E2D79C8" w14:textId="1B174309" w:rsidR="00DF0B3F" w:rsidRDefault="003834A2"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ins w:id="1896" w:author="markel arizabaleta [2]" w:date="2017-07-18T10:51:00Z">
              <w:r>
                <w:rPr>
                  <w:rFonts w:asciiTheme="minorHAnsi" w:hAnsiTheme="minorHAnsi"/>
                  <w:sz w:val="20"/>
                  <w:szCs w:val="20"/>
                </w:rPr>
                <w:t>Enumerator</w:t>
              </w:r>
            </w:ins>
          </w:p>
        </w:tc>
        <w:tc>
          <w:tcPr>
            <w:tcW w:w="2171" w:type="dxa"/>
          </w:tcPr>
          <w:p w14:paraId="51A5A600" w14:textId="689D9946" w:rsidR="00DF0B3F" w:rsidDel="00413A2D" w:rsidRDefault="00413A2D" w:rsidP="00545F9E">
            <w:pPr>
              <w:cnfStyle w:val="000000000000" w:firstRow="0" w:lastRow="0" w:firstColumn="0" w:lastColumn="0" w:oddVBand="0" w:evenVBand="0" w:oddHBand="0" w:evenHBand="0" w:firstRowFirstColumn="0" w:firstRowLastColumn="0" w:lastRowFirstColumn="0" w:lastRowLastColumn="0"/>
              <w:rPr>
                <w:del w:id="1897" w:author="james" w:date="2016-03-29T16:38:00Z"/>
                <w:rFonts w:asciiTheme="minorHAnsi" w:hAnsiTheme="minorHAnsi"/>
                <w:sz w:val="20"/>
                <w:szCs w:val="20"/>
              </w:rPr>
            </w:pPr>
            <w:commentRangeStart w:id="1898"/>
            <w:ins w:id="1899" w:author="james" w:date="2016-03-29T16:38:00Z">
              <w:r>
                <w:rPr>
                  <w:rFonts w:asciiTheme="minorHAnsi" w:hAnsiTheme="minorHAnsi"/>
                  <w:sz w:val="20"/>
                  <w:szCs w:val="20"/>
                </w:rPr>
                <w:t>“</w:t>
              </w:r>
              <w:r w:rsidRPr="0031524B">
                <w:rPr>
                  <w:rFonts w:asciiTheme="minorHAnsi" w:hAnsiTheme="minorHAnsi"/>
                  <w:sz w:val="20"/>
                  <w:szCs w:val="20"/>
                </w:rPr>
                <w:t>Left</w:t>
              </w:r>
              <w:r>
                <w:rPr>
                  <w:rFonts w:asciiTheme="minorHAnsi" w:hAnsiTheme="minorHAnsi"/>
                  <w:sz w:val="20"/>
                  <w:szCs w:val="20"/>
                </w:rPr>
                <w:t>”, “Right”</w:t>
              </w:r>
            </w:ins>
            <w:del w:id="1900" w:author="james" w:date="2016-03-29T16:38:00Z">
              <w:r w:rsidR="00F432ED" w:rsidDel="00413A2D">
                <w:rPr>
                  <w:rFonts w:asciiTheme="minorHAnsi" w:hAnsiTheme="minorHAnsi"/>
                  <w:sz w:val="20"/>
                  <w:szCs w:val="20"/>
                </w:rPr>
                <w:delText>‘L’ – Left shift</w:delText>
              </w:r>
            </w:del>
          </w:p>
          <w:p w14:paraId="5ADE3E9E" w14:textId="237F6049" w:rsidR="00F432ED" w:rsidRPr="00DE07CD" w:rsidRDefault="00F432ED"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del w:id="1901" w:author="james" w:date="2016-03-29T16:38:00Z">
              <w:r w:rsidDel="00413A2D">
                <w:rPr>
                  <w:rFonts w:asciiTheme="minorHAnsi" w:hAnsiTheme="minorHAnsi"/>
                  <w:sz w:val="20"/>
                  <w:szCs w:val="20"/>
                </w:rPr>
                <w:delText>‘R’ – Right shift</w:delText>
              </w:r>
            </w:del>
            <w:commentRangeEnd w:id="1898"/>
            <w:r w:rsidR="0008232F">
              <w:rPr>
                <w:rStyle w:val="CommentReference"/>
              </w:rPr>
              <w:commentReference w:id="1898"/>
            </w:r>
          </w:p>
        </w:tc>
        <w:tc>
          <w:tcPr>
            <w:tcW w:w="1696" w:type="dxa"/>
          </w:tcPr>
          <w:p w14:paraId="1B150D77" w14:textId="4050B518" w:rsidR="00DF0B3F" w:rsidRDefault="00F432ED" w:rsidP="0016012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del w:id="1902" w:author="james" w:date="2016-03-30T13:54:00Z">
              <w:r w:rsidDel="00160127">
                <w:rPr>
                  <w:rFonts w:asciiTheme="minorHAnsi" w:hAnsiTheme="minorHAnsi"/>
                  <w:sz w:val="20"/>
                  <w:szCs w:val="20"/>
                </w:rPr>
                <w:delText>Required</w:delText>
              </w:r>
            </w:del>
            <w:ins w:id="1903" w:author="james" w:date="2016-03-30T13:54:00Z">
              <w:r w:rsidR="00160127">
                <w:rPr>
                  <w:rFonts w:asciiTheme="minorHAnsi" w:hAnsiTheme="minorHAnsi"/>
                  <w:sz w:val="20"/>
                  <w:szCs w:val="20"/>
                </w:rPr>
                <w:t>yes</w:t>
              </w:r>
            </w:ins>
          </w:p>
        </w:tc>
        <w:tc>
          <w:tcPr>
            <w:tcW w:w="1475" w:type="dxa"/>
          </w:tcPr>
          <w:p w14:paraId="11B24E72" w14:textId="77777777" w:rsidR="00DF0B3F" w:rsidRPr="00DE07CD" w:rsidRDefault="00DF0B3F"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1F1A1667" w14:textId="7657BC8D" w:rsidR="00EF4C9D" w:rsidRDefault="00EF4C9D" w:rsidP="00BF1947">
      <w:pPr>
        <w:rPr>
          <w:ins w:id="1904" w:author="markel arizabaleta" w:date="2017-08-03T16:51:00Z"/>
        </w:rPr>
      </w:pPr>
    </w:p>
    <w:p w14:paraId="1EE96D94" w14:textId="77777777" w:rsidR="00EF4C9D" w:rsidRDefault="00EF4C9D">
      <w:pPr>
        <w:rPr>
          <w:ins w:id="1905" w:author="markel arizabaleta" w:date="2017-08-03T16:51:00Z"/>
        </w:rPr>
      </w:pPr>
      <w:ins w:id="1906" w:author="markel arizabaleta" w:date="2017-08-03T16:51:00Z">
        <w:r>
          <w:br w:type="page"/>
        </w:r>
      </w:ins>
    </w:p>
    <w:p w14:paraId="12C7A41C" w14:textId="4DB80B2E" w:rsidR="0082761D" w:rsidDel="00EF4C9D" w:rsidRDefault="0082761D" w:rsidP="00BF1947">
      <w:pPr>
        <w:rPr>
          <w:del w:id="1907" w:author="markel arizabaleta" w:date="2017-08-03T16:51:00Z"/>
        </w:rPr>
      </w:pPr>
    </w:p>
    <w:p w14:paraId="46DA2E9B" w14:textId="60837AEC" w:rsidR="00B42F79" w:rsidRDefault="00B42F79" w:rsidP="00BF1947">
      <w:r>
        <w:fldChar w:fldCharType="begin"/>
      </w:r>
      <w:r>
        <w:instrText xml:space="preserve"> REF _Ref408773662 \h </w:instrText>
      </w:r>
      <w:r>
        <w:fldChar w:fldCharType="separate"/>
      </w:r>
      <w:r w:rsidR="005E1834">
        <w:t xml:space="preserve">Figure </w:t>
      </w:r>
      <w:r w:rsidR="005E1834">
        <w:rPr>
          <w:noProof/>
        </w:rPr>
        <w:t>8</w:t>
      </w:r>
      <w:r>
        <w:fldChar w:fldCharType="end"/>
      </w:r>
      <w:r>
        <w:t xml:space="preserve"> illustrates four different schemes where a single 7-bit </w:t>
      </w:r>
      <w:del w:id="1908" w:author="markel arizabaleta" w:date="2017-07-20T14:03:00Z">
        <w:r w:rsidDel="00217E75">
          <w:delText>L</w:delText>
        </w:r>
      </w:del>
      <w:ins w:id="1909" w:author="markel arizabaleta" w:date="2017-07-20T14:03:00Z">
        <w:r w:rsidR="00217E75">
          <w:t>l</w:t>
        </w:r>
      </w:ins>
      <w:r>
        <w:t xml:space="preserve">ump may be encoded within a </w:t>
      </w:r>
      <w:del w:id="1910" w:author="markel arizabaleta" w:date="2017-07-20T14:03:00Z">
        <w:r w:rsidDel="00217E75">
          <w:delText>C</w:delText>
        </w:r>
      </w:del>
      <w:ins w:id="1911" w:author="markel arizabaleta" w:date="2017-07-20T14:03:00Z">
        <w:r w:rsidR="00217E75">
          <w:t>c</w:t>
        </w:r>
      </w:ins>
      <w:r>
        <w:t xml:space="preserve">hunk. The number of bits of information contained within a lump (and hence the number of bits to discard while decoding a chunk – shown as whitespace) is determined implicitly by parsing the referenced </w:t>
      </w:r>
      <w:del w:id="1912" w:author="markel arizabaleta" w:date="2017-07-20T14:03:00Z">
        <w:r w:rsidDel="00217E75">
          <w:delText>L</w:delText>
        </w:r>
      </w:del>
      <w:ins w:id="1913" w:author="markel arizabaleta" w:date="2017-07-20T14:03:00Z">
        <w:r w:rsidR="00217E75">
          <w:t>l</w:t>
        </w:r>
      </w:ins>
      <w:r>
        <w:t xml:space="preserve">ump and </w:t>
      </w:r>
      <w:del w:id="1914" w:author="markel arizabaleta" w:date="2017-07-20T14:03:00Z">
        <w:r w:rsidDel="00217E75">
          <w:delText>S</w:delText>
        </w:r>
      </w:del>
      <w:ins w:id="1915" w:author="markel arizabaleta" w:date="2017-07-20T14:03:00Z">
        <w:r w:rsidR="00217E75">
          <w:t>s</w:t>
        </w:r>
      </w:ins>
      <w:r>
        <w:t>tream parameters.</w:t>
      </w:r>
    </w:p>
    <w:p w14:paraId="3B3AD6B3" w14:textId="77777777" w:rsidR="00B42F79" w:rsidRDefault="00B42F79" w:rsidP="009B5AFB"/>
    <w:p w14:paraId="5B4B5FDA" w14:textId="678199F9" w:rsidR="00C06AE2" w:rsidRDefault="00C06AE2" w:rsidP="009B5AFB">
      <w:pPr>
        <w:keepNext/>
        <w:rPr>
          <w:ins w:id="1916" w:author="markel arizabaleta" w:date="2017-07-27T10:05:00Z"/>
        </w:rPr>
      </w:pPr>
      <w:del w:id="1917" w:author="markel arizabaleta" w:date="2017-07-27T10:04:00Z">
        <w:r w:rsidDel="007919D9">
          <w:rPr>
            <w:noProof/>
            <w:lang w:val="en-GB" w:eastAsia="en-GB"/>
          </w:rPr>
          <w:drawing>
            <wp:inline distT="0" distB="0" distL="0" distR="0" wp14:anchorId="05DC231D" wp14:editId="36470336">
              <wp:extent cx="5943600" cy="3403581"/>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3403581"/>
                      </a:xfrm>
                      <a:prstGeom prst="rect">
                        <a:avLst/>
                      </a:prstGeom>
                      <a:noFill/>
                    </pic:spPr>
                  </pic:pic>
                </a:graphicData>
              </a:graphic>
            </wp:inline>
          </w:drawing>
        </w:r>
      </w:del>
    </w:p>
    <w:p w14:paraId="71FCD4B9" w14:textId="0A676F0B" w:rsidR="00837807" w:rsidRDefault="00837807" w:rsidP="009B5AFB">
      <w:pPr>
        <w:keepNext/>
      </w:pPr>
      <w:ins w:id="1918" w:author="markel arizabaleta" w:date="2017-07-27T10:05:00Z">
        <w:r>
          <w:rPr>
            <w:noProof/>
            <w:lang w:val="en-GB" w:eastAsia="en-GB"/>
          </w:rPr>
          <w:drawing>
            <wp:inline distT="0" distB="0" distL="0" distR="0" wp14:anchorId="3D1BB923" wp14:editId="2A24B996">
              <wp:extent cx="5943600" cy="329946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299460"/>
                      </a:xfrm>
                      <a:prstGeom prst="rect">
                        <a:avLst/>
                      </a:prstGeom>
                    </pic:spPr>
                  </pic:pic>
                </a:graphicData>
              </a:graphic>
            </wp:inline>
          </w:drawing>
        </w:r>
      </w:ins>
    </w:p>
    <w:p w14:paraId="75A90B54" w14:textId="7D39876E" w:rsidR="00C06AE2" w:rsidRDefault="00C06AE2" w:rsidP="009B5AFB">
      <w:pPr>
        <w:pStyle w:val="Caption"/>
      </w:pPr>
      <w:bookmarkStart w:id="1919" w:name="_Ref408773662"/>
      <w:bookmarkStart w:id="1920" w:name="_Toc489346008"/>
      <w:bookmarkStart w:id="1921" w:name="_Toc489615336"/>
      <w:r>
        <w:t xml:space="preserve">Figure </w:t>
      </w:r>
      <w:fldSimple w:instr=" SEQ Figure \* ARABIC ">
        <w:r w:rsidR="005E1834">
          <w:t>8</w:t>
        </w:r>
      </w:fldSimple>
      <w:bookmarkEnd w:id="1919"/>
      <w:r>
        <w:t xml:space="preserve"> </w:t>
      </w:r>
      <w:ins w:id="1922" w:author="markel arizabaleta" w:date="2017-08-01T10:26:00Z">
        <w:r w:rsidR="00BF4AD7" w:rsidRPr="00983E94">
          <w:t>–</w:t>
        </w:r>
      </w:ins>
      <w:del w:id="1923" w:author="markel arizabaleta" w:date="2017-08-01T10:26:00Z">
        <w:r w:rsidDel="00BF4AD7">
          <w:delText>-</w:delText>
        </w:r>
      </w:del>
      <w:r>
        <w:t xml:space="preserve"> Encoding </w:t>
      </w:r>
      <w:del w:id="1924" w:author="markel arizabaleta" w:date="2017-07-20T14:03:00Z">
        <w:r w:rsidDel="00217E75">
          <w:delText>S</w:delText>
        </w:r>
      </w:del>
      <w:ins w:id="1925" w:author="markel arizabaleta" w:date="2017-07-20T14:03:00Z">
        <w:r w:rsidR="00217E75">
          <w:t>s</w:t>
        </w:r>
      </w:ins>
      <w:r>
        <w:t xml:space="preserve">chemes for a single </w:t>
      </w:r>
      <w:del w:id="1926" w:author="markel arizabaleta" w:date="2017-07-20T14:03:00Z">
        <w:r w:rsidDel="00217E75">
          <w:delText>L</w:delText>
        </w:r>
      </w:del>
      <w:ins w:id="1927" w:author="markel arizabaleta" w:date="2017-07-20T14:03:00Z">
        <w:r w:rsidR="00217E75">
          <w:t>l</w:t>
        </w:r>
      </w:ins>
      <w:r>
        <w:t xml:space="preserve">ump within a single </w:t>
      </w:r>
      <w:del w:id="1928" w:author="markel arizabaleta" w:date="2017-07-20T14:03:00Z">
        <w:r w:rsidDel="00217E75">
          <w:delText>C</w:delText>
        </w:r>
      </w:del>
      <w:ins w:id="1929" w:author="markel arizabaleta" w:date="2017-07-20T14:03:00Z">
        <w:r w:rsidR="00217E75">
          <w:t>c</w:t>
        </w:r>
      </w:ins>
      <w:r>
        <w:t>hunk</w:t>
      </w:r>
      <w:bookmarkEnd w:id="1920"/>
      <w:bookmarkEnd w:id="1921"/>
    </w:p>
    <w:p w14:paraId="71248D40" w14:textId="26A0BFB1" w:rsidR="00B42F79" w:rsidDel="007355E1" w:rsidRDefault="00AA65AD" w:rsidP="00522E0E">
      <w:pPr>
        <w:rPr>
          <w:del w:id="1930" w:author="markel arizabaleta" w:date="2017-07-19T12:49:00Z"/>
        </w:rPr>
      </w:pPr>
      <w:del w:id="1931" w:author="markel arizabaleta" w:date="2017-07-19T12:49:00Z">
        <w:r w:rsidDel="007355E1">
          <w:fldChar w:fldCharType="begin"/>
        </w:r>
        <w:r w:rsidDel="007355E1">
          <w:delInstrText xml:space="preserve"> REF _Ref408774904 \h </w:delInstrText>
        </w:r>
        <w:r w:rsidDel="007355E1">
          <w:fldChar w:fldCharType="separate"/>
        </w:r>
        <w:r w:rsidR="007B0E2C" w:rsidDel="007355E1">
          <w:delText xml:space="preserve">Figure </w:delText>
        </w:r>
        <w:r w:rsidR="007B0E2C" w:rsidDel="007355E1">
          <w:rPr>
            <w:noProof/>
          </w:rPr>
          <w:delText>9</w:delText>
        </w:r>
        <w:r w:rsidDel="007355E1">
          <w:fldChar w:fldCharType="end"/>
        </w:r>
        <w:r w:rsidDel="007355E1">
          <w:delText xml:space="preserve"> illustrates two schemes where ten lumps are encoded within a chunk comprised of 9 UINT16</w:delText>
        </w:r>
      </w:del>
      <w:ins w:id="1932" w:author="james" w:date="2016-03-30T15:04:00Z">
        <w:del w:id="1933" w:author="markel arizabaleta" w:date="2017-07-19T12:49:00Z">
          <w:r w:rsidR="00BF2D53" w:rsidDel="007355E1">
            <w:delText>uint16_t</w:delText>
          </w:r>
        </w:del>
      </w:ins>
      <w:del w:id="1934" w:author="markel arizabaleta" w:date="2017-07-19T12:49:00Z">
        <w:r w:rsidDel="007355E1">
          <w:delText xml:space="preserve"> words. In the first case, the UINT16</w:delText>
        </w:r>
      </w:del>
      <w:ins w:id="1935" w:author="james" w:date="2016-03-30T15:04:00Z">
        <w:del w:id="1936" w:author="markel arizabaleta" w:date="2017-07-19T12:49:00Z">
          <w:r w:rsidR="00BF2D53" w:rsidDel="007355E1">
            <w:delText>uint16_t</w:delText>
          </w:r>
        </w:del>
      </w:ins>
      <w:del w:id="1937" w:author="markel arizabaleta" w:date="2017-07-19T12:49:00Z">
        <w:r w:rsidDel="007355E1">
          <w:delText xml:space="preserve"> words are written to disk in </w:delText>
        </w:r>
        <w:r w:rsidR="00663A28" w:rsidDel="007355E1">
          <w:delText>big-endian format. The bytes are swapped in the second case since the words are written in little-endian format.</w:delText>
        </w:r>
      </w:del>
    </w:p>
    <w:p w14:paraId="224BB448" w14:textId="133164F1" w:rsidR="00023550" w:rsidRDefault="00B42F79" w:rsidP="00522E0E">
      <w:commentRangeStart w:id="1938"/>
      <w:commentRangeStart w:id="1939"/>
      <w:commentRangeStart w:id="1940"/>
      <w:del w:id="1941" w:author="markel arizabaleta" w:date="2017-07-19T12:49:00Z">
        <w:r w:rsidDel="007355E1">
          <w:rPr>
            <w:noProof/>
            <w:lang w:val="en-GB" w:eastAsia="en-GB"/>
          </w:rPr>
          <w:drawing>
            <wp:inline distT="0" distB="0" distL="0" distR="0" wp14:anchorId="327ED53D" wp14:editId="68FA2F8D">
              <wp:extent cx="5943600" cy="3770423"/>
              <wp:effectExtent l="0" t="0" r="0" b="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3770423"/>
                      </a:xfrm>
                      <a:prstGeom prst="rect">
                        <a:avLst/>
                      </a:prstGeom>
                      <a:noFill/>
                    </pic:spPr>
                  </pic:pic>
                </a:graphicData>
              </a:graphic>
            </wp:inline>
          </w:drawing>
        </w:r>
      </w:del>
      <w:commentRangeEnd w:id="1938"/>
      <w:commentRangeEnd w:id="1939"/>
      <w:commentRangeEnd w:id="1940"/>
      <w:r w:rsidR="00FB41DF">
        <w:rPr>
          <w:rStyle w:val="CommentReference"/>
        </w:rPr>
        <w:commentReference w:id="1938"/>
      </w:r>
      <w:r w:rsidR="00E52ED5">
        <w:rPr>
          <w:rStyle w:val="CommentReference"/>
        </w:rPr>
        <w:commentReference w:id="1939"/>
      </w:r>
      <w:r w:rsidR="00473A49">
        <w:rPr>
          <w:rStyle w:val="CommentReference"/>
        </w:rPr>
        <w:commentReference w:id="1940"/>
      </w:r>
    </w:p>
    <w:p w14:paraId="4D4FF483" w14:textId="12C10D8C" w:rsidR="00023550" w:rsidDel="007355E1" w:rsidRDefault="00023550" w:rsidP="00522E0E">
      <w:pPr>
        <w:pStyle w:val="Caption"/>
        <w:rPr>
          <w:del w:id="1942" w:author="markel arizabaleta" w:date="2017-07-19T12:49:00Z"/>
        </w:rPr>
      </w:pPr>
      <w:bookmarkStart w:id="1943" w:name="_Ref408774904"/>
      <w:del w:id="1944" w:author="markel arizabaleta" w:date="2017-07-19T12:49:00Z">
        <w:r w:rsidDel="007355E1">
          <w:delText xml:space="preserve">Figure </w:delText>
        </w:r>
        <w:r w:rsidR="00FE438D" w:rsidDel="007355E1">
          <w:rPr>
            <w:b w:val="0"/>
            <w:bCs w:val="0"/>
          </w:rPr>
          <w:fldChar w:fldCharType="begin"/>
        </w:r>
        <w:r w:rsidR="00FE438D" w:rsidDel="007355E1">
          <w:delInstrText xml:space="preserve"> SEQ Figure \* ARABIC </w:delInstrText>
        </w:r>
        <w:r w:rsidR="00FE438D" w:rsidDel="007355E1">
          <w:rPr>
            <w:b w:val="0"/>
            <w:bCs w:val="0"/>
          </w:rPr>
          <w:fldChar w:fldCharType="separate"/>
        </w:r>
        <w:r w:rsidR="007B0E2C" w:rsidDel="007355E1">
          <w:rPr>
            <w:noProof/>
          </w:rPr>
          <w:delText>9</w:delText>
        </w:r>
        <w:r w:rsidR="00FE438D" w:rsidDel="007355E1">
          <w:rPr>
            <w:b w:val="0"/>
            <w:bCs w:val="0"/>
            <w:noProof/>
          </w:rPr>
          <w:fldChar w:fldCharType="end"/>
        </w:r>
        <w:bookmarkEnd w:id="1943"/>
        <w:r w:rsidDel="007355E1">
          <w:delText xml:space="preserve"> - Encoding Schemes for a </w:delText>
        </w:r>
        <w:r w:rsidR="00AA65AD" w:rsidDel="007355E1">
          <w:delText>Chunk containing 10 Lumps</w:delText>
        </w:r>
      </w:del>
      <w:ins w:id="1945" w:author="Ronny" w:date="2017-07-19T12:36:00Z">
        <w:del w:id="1946" w:author="markel arizabaleta" w:date="2017-07-19T12:49:00Z">
          <w:r w:rsidR="005E1834" w:rsidDel="007355E1">
            <w:delText xml:space="preserve"> </w:delText>
          </w:r>
        </w:del>
      </w:ins>
      <w:bookmarkStart w:id="1947" w:name="_Toc489347100"/>
      <w:bookmarkStart w:id="1948" w:name="_Toc489347323"/>
      <w:bookmarkStart w:id="1949" w:name="_Toc489542559"/>
      <w:bookmarkStart w:id="1950" w:name="_Toc489542633"/>
      <w:bookmarkStart w:id="1951" w:name="_Toc489548092"/>
      <w:bookmarkStart w:id="1952" w:name="_Toc489606013"/>
      <w:bookmarkStart w:id="1953" w:name="_Toc489615312"/>
      <w:bookmarkEnd w:id="1947"/>
      <w:bookmarkEnd w:id="1948"/>
      <w:bookmarkEnd w:id="1949"/>
      <w:bookmarkEnd w:id="1950"/>
      <w:bookmarkEnd w:id="1951"/>
      <w:bookmarkEnd w:id="1952"/>
      <w:bookmarkEnd w:id="1953"/>
    </w:p>
    <w:p w14:paraId="0F6434F0" w14:textId="3947B63B" w:rsidR="00E34801" w:rsidRDefault="00E34801" w:rsidP="00022D60">
      <w:pPr>
        <w:pStyle w:val="Heading3"/>
      </w:pPr>
      <w:bookmarkStart w:id="1954" w:name="_Toc489615313"/>
      <w:r>
        <w:t>Block</w:t>
      </w:r>
      <w:r w:rsidRPr="00DE07CD">
        <w:t xml:space="preserve"> </w:t>
      </w:r>
      <w:del w:id="1955" w:author="markel arizabaleta" w:date="2017-07-20T14:03:00Z">
        <w:r w:rsidR="00D63103" w:rsidDel="00217E75">
          <w:delText>O</w:delText>
        </w:r>
      </w:del>
      <w:ins w:id="1956" w:author="markel arizabaleta" w:date="2017-07-20T14:03:00Z">
        <w:r w:rsidR="00217E75">
          <w:t>o</w:t>
        </w:r>
      </w:ins>
      <w:r w:rsidR="00D63103">
        <w:t>bject</w:t>
      </w:r>
      <w:bookmarkEnd w:id="1954"/>
    </w:p>
    <w:p w14:paraId="124F8B85" w14:textId="5D43F51C" w:rsidR="00E34801" w:rsidRDefault="00E34801">
      <w:r>
        <w:t xml:space="preserve">A data stream may contain other undefined bytes of information. This standard includes parameters necessary to skip over these bytes while decoding sample streams. This information is contained within a metadata object referred to as a </w:t>
      </w:r>
      <w:del w:id="1957" w:author="markel arizabaleta" w:date="2017-07-20T14:04:00Z">
        <w:r w:rsidDel="00217E75">
          <w:delText>B</w:delText>
        </w:r>
      </w:del>
      <w:ins w:id="1958" w:author="markel arizabaleta" w:date="2017-07-20T14:04:00Z">
        <w:r w:rsidR="00217E75">
          <w:t>b</w:t>
        </w:r>
      </w:ins>
      <w:r>
        <w:t xml:space="preserve">lock. </w:t>
      </w:r>
    </w:p>
    <w:p w14:paraId="10A826DD" w14:textId="77777777" w:rsidR="00E34801" w:rsidRDefault="00E34801"/>
    <w:p w14:paraId="1DE7B2F2" w14:textId="2DBDEA29" w:rsidR="007238E1" w:rsidRDefault="007238E1">
      <w:r>
        <w:t xml:space="preserve">A </w:t>
      </w:r>
      <w:del w:id="1959" w:author="markel arizabaleta" w:date="2017-07-20T14:04:00Z">
        <w:r w:rsidDel="00217E75">
          <w:delText>B</w:delText>
        </w:r>
      </w:del>
      <w:ins w:id="1960" w:author="markel arizabaleta" w:date="2017-07-20T14:04:00Z">
        <w:r w:rsidR="00217E75">
          <w:t>b</w:t>
        </w:r>
      </w:ins>
      <w:r>
        <w:t>lock has the following properties:</w:t>
      </w:r>
    </w:p>
    <w:p w14:paraId="5CC8AC67" w14:textId="795CD58F" w:rsidR="007238E1" w:rsidRDefault="007238E1">
      <w:pPr>
        <w:pStyle w:val="ListParagraph"/>
        <w:numPr>
          <w:ilvl w:val="0"/>
          <w:numId w:val="43"/>
        </w:numPr>
      </w:pPr>
      <w:r>
        <w:t xml:space="preserve">A </w:t>
      </w:r>
      <w:del w:id="1961" w:author="markel arizabaleta" w:date="2017-07-20T14:04:00Z">
        <w:r w:rsidDel="00217E75">
          <w:delText>B</w:delText>
        </w:r>
      </w:del>
      <w:ins w:id="1962" w:author="markel arizabaleta" w:date="2017-07-20T14:04:00Z">
        <w:r w:rsidR="00217E75">
          <w:t>b</w:t>
        </w:r>
      </w:ins>
      <w:r>
        <w:t>lock is comprised of a finite integer number of chunks greater than zero</w:t>
      </w:r>
    </w:p>
    <w:p w14:paraId="198AD7FE" w14:textId="51157C9A" w:rsidR="007238E1" w:rsidRDefault="007238E1">
      <w:pPr>
        <w:pStyle w:val="ListParagraph"/>
        <w:numPr>
          <w:ilvl w:val="0"/>
          <w:numId w:val="43"/>
        </w:numPr>
      </w:pPr>
      <w:r>
        <w:t xml:space="preserve">Chunks within a </w:t>
      </w:r>
      <w:del w:id="1963" w:author="markel arizabaleta" w:date="2017-07-20T14:04:00Z">
        <w:r w:rsidDel="00217E75">
          <w:delText>B</w:delText>
        </w:r>
      </w:del>
      <w:ins w:id="1964" w:author="markel arizabaleta" w:date="2017-07-20T14:04:00Z">
        <w:r w:rsidR="00217E75">
          <w:t>b</w:t>
        </w:r>
      </w:ins>
      <w:r>
        <w:t>lock are sequential and contiguous</w:t>
      </w:r>
    </w:p>
    <w:p w14:paraId="7E8CE650" w14:textId="648427C5" w:rsidR="007238E1" w:rsidRDefault="007238E1">
      <w:pPr>
        <w:pStyle w:val="ListParagraph"/>
        <w:numPr>
          <w:ilvl w:val="0"/>
          <w:numId w:val="43"/>
        </w:numPr>
      </w:pPr>
      <w:r>
        <w:t xml:space="preserve">A </w:t>
      </w:r>
      <w:del w:id="1965" w:author="markel arizabaleta" w:date="2017-07-20T14:04:00Z">
        <w:r w:rsidDel="00217E75">
          <w:delText>B</w:delText>
        </w:r>
      </w:del>
      <w:ins w:id="1966" w:author="markel arizabaleta" w:date="2017-07-20T14:04:00Z">
        <w:r w:rsidR="00217E75">
          <w:t>b</w:t>
        </w:r>
      </w:ins>
      <w:r>
        <w:t xml:space="preserve">lock may begin with a data segment of arbitrary size (integer number of bytes) known as a </w:t>
      </w:r>
      <w:del w:id="1967" w:author="markel arizabaleta" w:date="2017-07-20T14:04:00Z">
        <w:r w:rsidRPr="007238E1" w:rsidDel="00217E75">
          <w:rPr>
            <w:i/>
          </w:rPr>
          <w:delText>H</w:delText>
        </w:r>
      </w:del>
      <w:ins w:id="1968" w:author="markel arizabaleta" w:date="2017-07-20T14:04:00Z">
        <w:r w:rsidR="00217E75">
          <w:rPr>
            <w:i/>
          </w:rPr>
          <w:t>h</w:t>
        </w:r>
      </w:ins>
      <w:r w:rsidRPr="007238E1">
        <w:rPr>
          <w:i/>
        </w:rPr>
        <w:t>eader</w:t>
      </w:r>
      <w:r>
        <w:t>.</w:t>
      </w:r>
    </w:p>
    <w:p w14:paraId="7E6C905B" w14:textId="2BE180AA" w:rsidR="007238E1" w:rsidRDefault="007238E1">
      <w:pPr>
        <w:pStyle w:val="ListParagraph"/>
        <w:numPr>
          <w:ilvl w:val="0"/>
          <w:numId w:val="43"/>
        </w:numPr>
      </w:pPr>
      <w:r>
        <w:t xml:space="preserve">A </w:t>
      </w:r>
      <w:del w:id="1969" w:author="markel arizabaleta" w:date="2017-07-20T14:05:00Z">
        <w:r w:rsidDel="00217E75">
          <w:delText>B</w:delText>
        </w:r>
      </w:del>
      <w:ins w:id="1970" w:author="markel arizabaleta" w:date="2017-07-20T14:05:00Z">
        <w:r w:rsidR="00217E75">
          <w:t>b</w:t>
        </w:r>
      </w:ins>
      <w:r>
        <w:t xml:space="preserve">lock may end with a data segment of arbitrary size (integer number of bytes) known as a </w:t>
      </w:r>
      <w:del w:id="1971" w:author="markel arizabaleta" w:date="2017-07-20T14:05:00Z">
        <w:r w:rsidRPr="007238E1" w:rsidDel="00217E75">
          <w:rPr>
            <w:i/>
          </w:rPr>
          <w:delText>F</w:delText>
        </w:r>
      </w:del>
      <w:ins w:id="1972" w:author="markel arizabaleta" w:date="2017-07-20T14:05:00Z">
        <w:r w:rsidR="00217E75">
          <w:rPr>
            <w:i/>
          </w:rPr>
          <w:t>f</w:t>
        </w:r>
      </w:ins>
      <w:r w:rsidRPr="007238E1">
        <w:rPr>
          <w:i/>
        </w:rPr>
        <w:t>ooter</w:t>
      </w:r>
      <w:r>
        <w:t>.</w:t>
      </w:r>
    </w:p>
    <w:p w14:paraId="25EAF8A8" w14:textId="0144C178" w:rsidR="007238E1" w:rsidRDefault="007238E1">
      <w:pPr>
        <w:pStyle w:val="ListParagraph"/>
        <w:numPr>
          <w:ilvl w:val="0"/>
          <w:numId w:val="43"/>
        </w:numPr>
      </w:pPr>
      <w:r>
        <w:t xml:space="preserve">A </w:t>
      </w:r>
      <w:del w:id="1973" w:author="markel arizabaleta" w:date="2017-07-20T14:05:00Z">
        <w:r w:rsidDel="00217E75">
          <w:delText>B</w:delText>
        </w:r>
      </w:del>
      <w:ins w:id="1974" w:author="markel arizabaleta" w:date="2017-07-20T14:05:00Z">
        <w:r w:rsidR="00217E75">
          <w:t>b</w:t>
        </w:r>
      </w:ins>
      <w:r>
        <w:t xml:space="preserve">lock may contain data integrity features that are implemented within the </w:t>
      </w:r>
      <w:del w:id="1975" w:author="markel arizabaleta" w:date="2017-07-20T14:05:00Z">
        <w:r w:rsidDel="00217E75">
          <w:delText>H</w:delText>
        </w:r>
      </w:del>
      <w:ins w:id="1976" w:author="markel arizabaleta" w:date="2017-07-20T14:05:00Z">
        <w:r w:rsidR="00217E75">
          <w:t>h</w:t>
        </w:r>
      </w:ins>
      <w:r>
        <w:t xml:space="preserve">eader and/or </w:t>
      </w:r>
      <w:del w:id="1977" w:author="markel arizabaleta" w:date="2017-07-20T14:05:00Z">
        <w:r w:rsidDel="00217E75">
          <w:delText>F</w:delText>
        </w:r>
      </w:del>
      <w:ins w:id="1978" w:author="markel arizabaleta" w:date="2017-07-20T14:05:00Z">
        <w:r w:rsidR="00217E75">
          <w:t>f</w:t>
        </w:r>
      </w:ins>
      <w:r>
        <w:t>ooter segments.</w:t>
      </w:r>
    </w:p>
    <w:p w14:paraId="425219C6" w14:textId="0A157F28" w:rsidR="00E34801" w:rsidRDefault="007238E1">
      <w:pPr>
        <w:pStyle w:val="ListParagraph"/>
        <w:numPr>
          <w:ilvl w:val="0"/>
          <w:numId w:val="43"/>
        </w:numPr>
      </w:pPr>
      <w:r>
        <w:t xml:space="preserve">The </w:t>
      </w:r>
      <w:del w:id="1979" w:author="markel arizabaleta" w:date="2017-07-20T14:05:00Z">
        <w:r w:rsidDel="00217E75">
          <w:delText>B</w:delText>
        </w:r>
      </w:del>
      <w:ins w:id="1980" w:author="markel arizabaleta" w:date="2017-07-20T14:05:00Z">
        <w:r w:rsidR="00217E75">
          <w:t>b</w:t>
        </w:r>
      </w:ins>
      <w:r>
        <w:t xml:space="preserve">lock data structure shall remain constant for the entire data collection session (i.e. </w:t>
      </w:r>
      <w:del w:id="1981" w:author="markel arizabaleta" w:date="2017-07-20T14:05:00Z">
        <w:r w:rsidDel="00217E75">
          <w:delText>B</w:delText>
        </w:r>
      </w:del>
      <w:ins w:id="1982" w:author="markel arizabaleta" w:date="2017-07-20T14:05:00Z">
        <w:r w:rsidR="00217E75">
          <w:t>b</w:t>
        </w:r>
      </w:ins>
      <w:r>
        <w:t>lock format shall not change dynamically).</w:t>
      </w:r>
    </w:p>
    <w:p w14:paraId="62B3AB7A" w14:textId="77777777" w:rsidR="00E34801" w:rsidRDefault="00E34801"/>
    <w:p w14:paraId="21C64C67" w14:textId="6B68A7B0" w:rsidR="00E34801" w:rsidRDefault="00661FBC">
      <w:r>
        <w:lastRenderedPageBreak/>
        <w:t xml:space="preserve">A </w:t>
      </w:r>
      <w:del w:id="1983" w:author="markel arizabaleta" w:date="2017-07-20T14:05:00Z">
        <w:r w:rsidDel="00217E75">
          <w:delText>B</w:delText>
        </w:r>
      </w:del>
      <w:ins w:id="1984" w:author="markel arizabaleta" w:date="2017-07-20T14:05:00Z">
        <w:r w:rsidR="00217E75">
          <w:t>b</w:t>
        </w:r>
      </w:ins>
      <w:r>
        <w:t xml:space="preserve">lock is defined as a data segment comprised of one or more </w:t>
      </w:r>
      <w:del w:id="1985" w:author="markel arizabaleta" w:date="2017-07-20T14:05:00Z">
        <w:r w:rsidDel="00217E75">
          <w:delText>C</w:delText>
        </w:r>
      </w:del>
      <w:ins w:id="1986" w:author="markel arizabaleta" w:date="2017-07-20T14:05:00Z">
        <w:r w:rsidR="00217E75">
          <w:t>c</w:t>
        </w:r>
      </w:ins>
      <w:r>
        <w:t xml:space="preserve">hunks, where the </w:t>
      </w:r>
      <w:del w:id="1987" w:author="markel arizabaleta" w:date="2017-07-20T14:05:00Z">
        <w:r w:rsidDel="00217E75">
          <w:delText>C</w:delText>
        </w:r>
      </w:del>
      <w:ins w:id="1988" w:author="markel arizabaleta" w:date="2017-07-20T14:05:00Z">
        <w:r w:rsidR="00217E75">
          <w:t>c</w:t>
        </w:r>
      </w:ins>
      <w:r>
        <w:t>hunk data appears contiguously anywhere within said segment.</w:t>
      </w:r>
    </w:p>
    <w:p w14:paraId="4F6DC02B" w14:textId="5C51C96F" w:rsidR="00E34801" w:rsidRPr="00BD529F" w:rsidRDefault="00E34801">
      <w:pPr>
        <w:pStyle w:val="Caption"/>
        <w:keepNext/>
        <w:rPr>
          <w:sz w:val="24"/>
          <w:szCs w:val="24"/>
        </w:rPr>
      </w:pPr>
      <w:bookmarkStart w:id="1989" w:name="_Toc489615347"/>
      <w:r w:rsidRPr="00BD529F">
        <w:rPr>
          <w:sz w:val="24"/>
          <w:szCs w:val="24"/>
        </w:rPr>
        <w:t xml:space="preserve">Table </w:t>
      </w:r>
      <w:ins w:id="1990" w:author="markel arizabaleta [2]" w:date="2017-07-18T11:00:00Z">
        <w:r w:rsidR="005964DC">
          <w:rPr>
            <w:sz w:val="24"/>
            <w:szCs w:val="24"/>
          </w:rPr>
          <w:fldChar w:fldCharType="begin"/>
        </w:r>
        <w:r w:rsidR="005964DC">
          <w:rPr>
            <w:sz w:val="24"/>
            <w:szCs w:val="24"/>
          </w:rPr>
          <w:instrText xml:space="preserve"> SEQ Table \* ARABIC </w:instrText>
        </w:r>
      </w:ins>
      <w:r w:rsidR="005964DC">
        <w:rPr>
          <w:sz w:val="24"/>
          <w:szCs w:val="24"/>
        </w:rPr>
        <w:fldChar w:fldCharType="end"/>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7B0E2C">
        <w:rPr>
          <w:sz w:val="24"/>
          <w:szCs w:val="24"/>
        </w:rPr>
        <w:t>11</w:t>
      </w:r>
      <w:r w:rsidRPr="00BD529F">
        <w:rPr>
          <w:sz w:val="24"/>
          <w:szCs w:val="24"/>
        </w:rPr>
        <w:fldChar w:fldCharType="end"/>
      </w:r>
      <w:r w:rsidR="00661FBC">
        <w:rPr>
          <w:sz w:val="24"/>
          <w:szCs w:val="24"/>
        </w:rPr>
        <w:t xml:space="preserve"> – Definition of </w:t>
      </w:r>
      <w:del w:id="1991" w:author="markel arizabaleta" w:date="2017-07-20T14:05:00Z">
        <w:r w:rsidR="00661FBC" w:rsidDel="00217E75">
          <w:rPr>
            <w:sz w:val="24"/>
            <w:szCs w:val="24"/>
          </w:rPr>
          <w:delText>B</w:delText>
        </w:r>
      </w:del>
      <w:ins w:id="1992" w:author="markel arizabaleta" w:date="2017-07-20T14:05:00Z">
        <w:r w:rsidR="00217E75">
          <w:rPr>
            <w:sz w:val="24"/>
            <w:szCs w:val="24"/>
          </w:rPr>
          <w:t>b</w:t>
        </w:r>
      </w:ins>
      <w:r w:rsidR="00661FBC">
        <w:rPr>
          <w:sz w:val="24"/>
          <w:szCs w:val="24"/>
        </w:rPr>
        <w:t>lock</w:t>
      </w:r>
      <w:r w:rsidRPr="00BD529F">
        <w:rPr>
          <w:sz w:val="24"/>
          <w:szCs w:val="24"/>
        </w:rPr>
        <w:t xml:space="preserve"> </w:t>
      </w:r>
      <w:del w:id="1993" w:author="markel arizabaleta" w:date="2017-07-20T14:05:00Z">
        <w:r w:rsidR="00D63103" w:rsidDel="00217E75">
          <w:rPr>
            <w:sz w:val="24"/>
            <w:szCs w:val="24"/>
          </w:rPr>
          <w:delText>A</w:delText>
        </w:r>
      </w:del>
      <w:ins w:id="1994" w:author="markel arizabaleta" w:date="2017-07-20T14:05:00Z">
        <w:r w:rsidR="00217E75">
          <w:rPr>
            <w:sz w:val="24"/>
            <w:szCs w:val="24"/>
          </w:rPr>
          <w:t>a</w:t>
        </w:r>
      </w:ins>
      <w:r w:rsidR="00D63103">
        <w:rPr>
          <w:sz w:val="24"/>
          <w:szCs w:val="24"/>
        </w:rPr>
        <w:t>ttributes</w:t>
      </w:r>
      <w:bookmarkEnd w:id="1989"/>
    </w:p>
    <w:tbl>
      <w:tblPr>
        <w:tblStyle w:val="LightList-Accent1"/>
        <w:tblW w:w="9576" w:type="dxa"/>
        <w:tblLayout w:type="fixed"/>
        <w:tblLook w:val="04A0" w:firstRow="1" w:lastRow="0" w:firstColumn="1" w:lastColumn="0" w:noHBand="0" w:noVBand="1"/>
        <w:tblPrChange w:id="1995" w:author="markel arizabaleta" w:date="2017-08-03T16:51:00Z">
          <w:tblPr>
            <w:tblStyle w:val="LightList-Accent1"/>
            <w:tblW w:w="9576" w:type="dxa"/>
            <w:tblLayout w:type="fixed"/>
            <w:tblLook w:val="04A0" w:firstRow="1" w:lastRow="0" w:firstColumn="1" w:lastColumn="0" w:noHBand="0" w:noVBand="1"/>
          </w:tblPr>
        </w:tblPrChange>
      </w:tblPr>
      <w:tblGrid>
        <w:gridCol w:w="1611"/>
        <w:gridCol w:w="2632"/>
        <w:gridCol w:w="1134"/>
        <w:gridCol w:w="1033"/>
        <w:gridCol w:w="269"/>
        <w:gridCol w:w="622"/>
        <w:gridCol w:w="1074"/>
        <w:gridCol w:w="1201"/>
        <w:tblGridChange w:id="1996">
          <w:tblGrid>
            <w:gridCol w:w="1611"/>
            <w:gridCol w:w="2065"/>
            <w:gridCol w:w="944"/>
            <w:gridCol w:w="172"/>
            <w:gridCol w:w="1618"/>
            <w:gridCol w:w="269"/>
            <w:gridCol w:w="622"/>
            <w:gridCol w:w="1074"/>
            <w:gridCol w:w="1201"/>
          </w:tblGrid>
        </w:tblGridChange>
      </w:tblGrid>
      <w:tr w:rsidR="003834A2" w:rsidRPr="00DE07CD" w14:paraId="48F6B6FA" w14:textId="77777777" w:rsidTr="00EF4C9D">
        <w:trPr>
          <w:cnfStyle w:val="100000000000" w:firstRow="1" w:lastRow="0" w:firstColumn="0" w:lastColumn="0" w:oddVBand="0" w:evenVBand="0" w:oddHBand="0" w:evenHBand="0" w:firstRowFirstColumn="0" w:firstRowLastColumn="0" w:lastRowFirstColumn="0" w:lastRowLastColumn="0"/>
          <w:tblHeader/>
          <w:trPrChange w:id="1997" w:author="markel arizabaleta" w:date="2017-08-03T16:51:00Z">
            <w:trPr>
              <w:tblHeader/>
            </w:trPr>
          </w:trPrChange>
        </w:trPr>
        <w:tc>
          <w:tcPr>
            <w:cnfStyle w:val="001000000000" w:firstRow="0" w:lastRow="0" w:firstColumn="1" w:lastColumn="0" w:oddVBand="0" w:evenVBand="0" w:oddHBand="0" w:evenHBand="0" w:firstRowFirstColumn="0" w:firstRowLastColumn="0" w:lastRowFirstColumn="0" w:lastRowLastColumn="0"/>
            <w:tcW w:w="1611" w:type="dxa"/>
            <w:tcPrChange w:id="1998" w:author="markel arizabaleta" w:date="2017-08-03T16:51:00Z">
              <w:tcPr>
                <w:tcW w:w="1611" w:type="dxa"/>
              </w:tcPr>
            </w:tcPrChange>
          </w:tcPr>
          <w:p w14:paraId="407206AA" w14:textId="77777777" w:rsidR="00E34801" w:rsidRPr="00DE07CD" w:rsidRDefault="001C1B6B">
            <w:pPr>
              <w:cnfStyle w:val="101000000000" w:firstRow="1" w:lastRow="0" w:firstColumn="1"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Attribute</w:t>
            </w:r>
          </w:p>
        </w:tc>
        <w:tc>
          <w:tcPr>
            <w:tcW w:w="2632" w:type="dxa"/>
            <w:tcPrChange w:id="1999" w:author="markel arizabaleta" w:date="2017-08-03T16:51:00Z">
              <w:tcPr>
                <w:tcW w:w="2065" w:type="dxa"/>
              </w:tcPr>
            </w:tcPrChange>
          </w:tcPr>
          <w:p w14:paraId="717687D0" w14:textId="77777777"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34" w:type="dxa"/>
            <w:tcPrChange w:id="2000" w:author="markel arizabaleta" w:date="2017-08-03T16:51:00Z">
              <w:tcPr>
                <w:tcW w:w="1116" w:type="dxa"/>
                <w:gridSpan w:val="2"/>
              </w:tcPr>
            </w:tcPrChange>
          </w:tcPr>
          <w:p w14:paraId="6B453184" w14:textId="0073B579"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del w:id="2001" w:author="markel arizabaleta" w:date="2017-07-20T14:05:00Z">
              <w:r w:rsidRPr="00DE07CD" w:rsidDel="00217E75">
                <w:rPr>
                  <w:rFonts w:asciiTheme="minorHAnsi" w:hAnsiTheme="minorHAnsi"/>
                  <w:sz w:val="20"/>
                  <w:szCs w:val="20"/>
                </w:rPr>
                <w:delText>Type</w:delText>
              </w:r>
            </w:del>
            <w:ins w:id="2002" w:author="markel arizabaleta" w:date="2017-07-20T14:05:00Z">
              <w:r w:rsidR="00217E75">
                <w:rPr>
                  <w:rFonts w:asciiTheme="minorHAnsi" w:hAnsiTheme="minorHAnsi"/>
                  <w:sz w:val="20"/>
                  <w:szCs w:val="20"/>
                </w:rPr>
                <w:t>Class</w:t>
              </w:r>
            </w:ins>
          </w:p>
        </w:tc>
        <w:tc>
          <w:tcPr>
            <w:tcW w:w="1302" w:type="dxa"/>
            <w:gridSpan w:val="2"/>
            <w:tcPrChange w:id="2003" w:author="markel arizabaleta" w:date="2017-08-03T16:51:00Z">
              <w:tcPr>
                <w:tcW w:w="1887" w:type="dxa"/>
                <w:gridSpan w:val="2"/>
              </w:tcPr>
            </w:tcPrChange>
          </w:tcPr>
          <w:p w14:paraId="58899800" w14:textId="77777777"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696" w:type="dxa"/>
            <w:gridSpan w:val="2"/>
            <w:tcPrChange w:id="2004" w:author="markel arizabaleta" w:date="2017-08-03T16:51:00Z">
              <w:tcPr>
                <w:tcW w:w="1696" w:type="dxa"/>
                <w:gridSpan w:val="2"/>
              </w:tcPr>
            </w:tcPrChange>
          </w:tcPr>
          <w:p w14:paraId="31992C5D" w14:textId="706DA019" w:rsidR="00E34801" w:rsidRPr="00DE07CD" w:rsidRDefault="00CA526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ins w:id="2005" w:author="james" w:date="2016-03-30T13:54:00Z">
              <w:r>
                <w:rPr>
                  <w:rFonts w:asciiTheme="minorHAnsi" w:hAnsiTheme="minorHAnsi"/>
                  <w:sz w:val="20"/>
                  <w:szCs w:val="20"/>
                </w:rPr>
                <w:t>Required</w:t>
              </w:r>
            </w:ins>
            <w:del w:id="2006" w:author="james" w:date="2016-03-30T13:54:00Z">
              <w:r w:rsidR="00E34801" w:rsidRPr="00DE07CD" w:rsidDel="00CA5261">
                <w:rPr>
                  <w:rFonts w:asciiTheme="minorHAnsi" w:hAnsiTheme="minorHAnsi"/>
                  <w:sz w:val="20"/>
                  <w:szCs w:val="20"/>
                </w:rPr>
                <w:delText>Optional</w:delText>
              </w:r>
            </w:del>
          </w:p>
        </w:tc>
        <w:tc>
          <w:tcPr>
            <w:tcW w:w="1201" w:type="dxa"/>
            <w:tcPrChange w:id="2007" w:author="markel arizabaleta" w:date="2017-08-03T16:51:00Z">
              <w:tcPr>
                <w:tcW w:w="1201" w:type="dxa"/>
              </w:tcPr>
            </w:tcPrChange>
          </w:tcPr>
          <w:p w14:paraId="5C47C8FF" w14:textId="77777777"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3834A2" w:rsidRPr="00DE07CD" w14:paraId="62E172F3" w14:textId="77777777" w:rsidTr="00EF4C9D">
        <w:trPr>
          <w:cnfStyle w:val="000000100000" w:firstRow="0" w:lastRow="0" w:firstColumn="0" w:lastColumn="0" w:oddVBand="0" w:evenVBand="0" w:oddHBand="1" w:evenHBand="0" w:firstRowFirstColumn="0" w:firstRowLastColumn="0" w:lastRowFirstColumn="0" w:lastRowLastColumn="0"/>
          <w:cantSplit/>
          <w:trPrChange w:id="2008" w:author="markel arizabaleta" w:date="2017-08-03T16:51:00Z">
            <w:trPr>
              <w:cantSplit/>
            </w:trPr>
          </w:trPrChange>
        </w:trPr>
        <w:tc>
          <w:tcPr>
            <w:cnfStyle w:val="001000000000" w:firstRow="0" w:lastRow="0" w:firstColumn="1" w:lastColumn="0" w:oddVBand="0" w:evenVBand="0" w:oddHBand="0" w:evenHBand="0" w:firstRowFirstColumn="0" w:firstRowLastColumn="0" w:lastRowFirstColumn="0" w:lastRowLastColumn="0"/>
            <w:tcW w:w="1611" w:type="dxa"/>
            <w:tcPrChange w:id="2009" w:author="markel arizabaleta" w:date="2017-08-03T16:51:00Z">
              <w:tcPr>
                <w:tcW w:w="1611" w:type="dxa"/>
              </w:tcPr>
            </w:tcPrChange>
          </w:tcPr>
          <w:p w14:paraId="3BD67494" w14:textId="2B93F164" w:rsidR="00E34801" w:rsidRDefault="00661FBC" w:rsidP="00A503DE">
            <w:pPr>
              <w:cnfStyle w:val="001000100000" w:firstRow="0" w:lastRow="0" w:firstColumn="1" w:lastColumn="0" w:oddVBand="0" w:evenVBand="0" w:oddHBand="1" w:evenHBand="0" w:firstRowFirstColumn="0" w:firstRowLastColumn="0" w:lastRowFirstColumn="0" w:lastRowLastColumn="0"/>
              <w:rPr>
                <w:rFonts w:asciiTheme="minorHAnsi" w:hAnsiTheme="minorHAnsi"/>
                <w:sz w:val="20"/>
                <w:szCs w:val="20"/>
              </w:rPr>
            </w:pPr>
            <w:del w:id="2010" w:author="markel arizabaleta [2]" w:date="2017-07-18T10:51:00Z">
              <w:r w:rsidDel="003834A2">
                <w:rPr>
                  <w:rFonts w:asciiTheme="minorHAnsi" w:hAnsiTheme="minorHAnsi"/>
                  <w:sz w:val="20"/>
                  <w:szCs w:val="20"/>
                </w:rPr>
                <w:delText>CHUNK</w:delText>
              </w:r>
            </w:del>
            <w:ins w:id="2011" w:author="markel arizabaleta [2]" w:date="2017-07-18T10:51:00Z">
              <w:r w:rsidR="003834A2">
                <w:rPr>
                  <w:rFonts w:asciiTheme="minorHAnsi" w:hAnsiTheme="minorHAnsi"/>
                  <w:sz w:val="20"/>
                  <w:szCs w:val="20"/>
                </w:rPr>
                <w:t>chunk</w:t>
              </w:r>
            </w:ins>
          </w:p>
        </w:tc>
        <w:tc>
          <w:tcPr>
            <w:tcW w:w="2632" w:type="dxa"/>
            <w:tcPrChange w:id="2012" w:author="markel arizabaleta" w:date="2017-08-03T16:51:00Z">
              <w:tcPr>
                <w:tcW w:w="2065" w:type="dxa"/>
              </w:tcPr>
            </w:tcPrChange>
          </w:tcPr>
          <w:p w14:paraId="2D4330DA" w14:textId="1959B84C" w:rsidR="00E34801" w:rsidRDefault="00DB31C3" w:rsidP="00217E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One or more </w:t>
            </w:r>
            <w:del w:id="2013" w:author="markel arizabaleta" w:date="2017-07-20T14:05:00Z">
              <w:r w:rsidR="00661FBC" w:rsidDel="00217E75">
                <w:rPr>
                  <w:rFonts w:asciiTheme="minorHAnsi" w:hAnsiTheme="minorHAnsi"/>
                  <w:sz w:val="20"/>
                  <w:szCs w:val="20"/>
                </w:rPr>
                <w:delText>C</w:delText>
              </w:r>
            </w:del>
            <w:ins w:id="2014" w:author="markel arizabaleta" w:date="2017-07-20T14:05:00Z">
              <w:r w:rsidR="00217E75">
                <w:rPr>
                  <w:rFonts w:asciiTheme="minorHAnsi" w:hAnsiTheme="minorHAnsi"/>
                  <w:sz w:val="20"/>
                  <w:szCs w:val="20"/>
                </w:rPr>
                <w:t>c</w:t>
              </w:r>
            </w:ins>
            <w:r w:rsidR="00661FBC">
              <w:rPr>
                <w:rFonts w:asciiTheme="minorHAnsi" w:hAnsiTheme="minorHAnsi"/>
                <w:sz w:val="20"/>
                <w:szCs w:val="20"/>
              </w:rPr>
              <w:t>hunks</w:t>
            </w:r>
            <w:r w:rsidR="00E34801">
              <w:rPr>
                <w:rFonts w:asciiTheme="minorHAnsi" w:hAnsiTheme="minorHAnsi"/>
                <w:sz w:val="20"/>
                <w:szCs w:val="20"/>
              </w:rPr>
              <w:t xml:space="preserve"> </w:t>
            </w:r>
          </w:p>
        </w:tc>
        <w:tc>
          <w:tcPr>
            <w:tcW w:w="1134" w:type="dxa"/>
            <w:tcPrChange w:id="2015" w:author="markel arizabaleta" w:date="2017-08-03T16:51:00Z">
              <w:tcPr>
                <w:tcW w:w="1116" w:type="dxa"/>
                <w:gridSpan w:val="2"/>
              </w:tcPr>
            </w:tcPrChange>
          </w:tcPr>
          <w:p w14:paraId="05B5E1EE" w14:textId="5855556E" w:rsidR="00E34801" w:rsidRPr="00DE07CD" w:rsidRDefault="00BE691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2016" w:author="markel arizabaleta" w:date="2017-07-20T14:05:00Z">
              <w:r w:rsidDel="00217E75">
                <w:rPr>
                  <w:rFonts w:asciiTheme="minorHAnsi" w:hAnsiTheme="minorHAnsi"/>
                  <w:sz w:val="20"/>
                  <w:szCs w:val="20"/>
                </w:rPr>
                <w:delText>C</w:delText>
              </w:r>
            </w:del>
            <w:ins w:id="2017" w:author="markel arizabaleta" w:date="2017-07-20T14:05:00Z">
              <w:r w:rsidR="00217E75">
                <w:rPr>
                  <w:rFonts w:asciiTheme="minorHAnsi" w:hAnsiTheme="minorHAnsi"/>
                  <w:sz w:val="20"/>
                  <w:szCs w:val="20"/>
                </w:rPr>
                <w:t>c</w:t>
              </w:r>
            </w:ins>
            <w:r>
              <w:rPr>
                <w:rFonts w:asciiTheme="minorHAnsi" w:hAnsiTheme="minorHAnsi"/>
                <w:sz w:val="20"/>
                <w:szCs w:val="20"/>
              </w:rPr>
              <w:t>hunk</w:t>
            </w:r>
          </w:p>
        </w:tc>
        <w:tc>
          <w:tcPr>
            <w:tcW w:w="1302" w:type="dxa"/>
            <w:gridSpan w:val="2"/>
            <w:tcPrChange w:id="2018" w:author="markel arizabaleta" w:date="2017-08-03T16:51:00Z">
              <w:tcPr>
                <w:tcW w:w="1887" w:type="dxa"/>
                <w:gridSpan w:val="2"/>
              </w:tcPr>
            </w:tcPrChange>
          </w:tcPr>
          <w:p w14:paraId="2DA92CEC" w14:textId="77777777" w:rsidR="00E34801" w:rsidRPr="00DE07CD" w:rsidRDefault="00E34801"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696" w:type="dxa"/>
            <w:gridSpan w:val="2"/>
            <w:tcPrChange w:id="2019" w:author="markel arizabaleta" w:date="2017-08-03T16:51:00Z">
              <w:tcPr>
                <w:tcW w:w="1696" w:type="dxa"/>
                <w:gridSpan w:val="2"/>
              </w:tcPr>
            </w:tcPrChange>
          </w:tcPr>
          <w:p w14:paraId="4E2D1BD2" w14:textId="6D331E82" w:rsidR="00E34801" w:rsidRPr="00DE07CD" w:rsidRDefault="00E34801" w:rsidP="00A358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2020" w:author="james" w:date="2016-03-30T13:54:00Z">
              <w:r w:rsidDel="00CA5261">
                <w:rPr>
                  <w:rFonts w:asciiTheme="minorHAnsi" w:hAnsiTheme="minorHAnsi"/>
                  <w:sz w:val="20"/>
                  <w:szCs w:val="20"/>
                </w:rPr>
                <w:delText>Required</w:delText>
              </w:r>
            </w:del>
            <w:ins w:id="2021" w:author="james" w:date="2016-03-30T13:54:00Z">
              <w:del w:id="2022" w:author="markel arizabaleta [2]" w:date="2017-07-18T10:52:00Z">
                <w:r w:rsidR="00CA5261" w:rsidDel="003834A2">
                  <w:rPr>
                    <w:rFonts w:asciiTheme="minorHAnsi" w:hAnsiTheme="minorHAnsi"/>
                    <w:sz w:val="20"/>
                    <w:szCs w:val="20"/>
                  </w:rPr>
                  <w:delText>y</w:delText>
                </w:r>
              </w:del>
            </w:ins>
            <w:ins w:id="2023" w:author="markel arizabaleta [2]" w:date="2017-07-18T10:52:00Z">
              <w:r w:rsidR="003834A2">
                <w:rPr>
                  <w:rFonts w:asciiTheme="minorHAnsi" w:hAnsiTheme="minorHAnsi"/>
                  <w:sz w:val="20"/>
                  <w:szCs w:val="20"/>
                </w:rPr>
                <w:t>Y</w:t>
              </w:r>
            </w:ins>
            <w:ins w:id="2024" w:author="james" w:date="2016-03-30T13:54:00Z">
              <w:r w:rsidR="00CA5261">
                <w:rPr>
                  <w:rFonts w:asciiTheme="minorHAnsi" w:hAnsiTheme="minorHAnsi"/>
                  <w:sz w:val="20"/>
                  <w:szCs w:val="20"/>
                </w:rPr>
                <w:t>es</w:t>
              </w:r>
            </w:ins>
          </w:p>
        </w:tc>
        <w:tc>
          <w:tcPr>
            <w:tcW w:w="1201" w:type="dxa"/>
            <w:tcPrChange w:id="2025" w:author="markel arizabaleta" w:date="2017-08-03T16:51:00Z">
              <w:tcPr>
                <w:tcW w:w="1201" w:type="dxa"/>
              </w:tcPr>
            </w:tcPrChange>
          </w:tcPr>
          <w:p w14:paraId="33912912" w14:textId="77777777" w:rsidR="00E34801" w:rsidRPr="00DE07CD" w:rsidRDefault="00E34801"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834A2" w:rsidRPr="00DE07CD" w14:paraId="7AC297C3" w14:textId="77777777" w:rsidTr="00EF4C9D">
        <w:trPr>
          <w:cantSplit/>
          <w:trPrChange w:id="2026" w:author="markel arizabaleta" w:date="2017-08-03T16:52:00Z">
            <w:trPr>
              <w:cantSplit/>
            </w:trPr>
          </w:trPrChange>
        </w:trPr>
        <w:tc>
          <w:tcPr>
            <w:cnfStyle w:val="001000000000" w:firstRow="0" w:lastRow="0" w:firstColumn="1" w:lastColumn="0" w:oddVBand="0" w:evenVBand="0" w:oddHBand="0" w:evenHBand="0" w:firstRowFirstColumn="0" w:firstRowLastColumn="0" w:lastRowFirstColumn="0" w:lastRowLastColumn="0"/>
            <w:tcW w:w="1611" w:type="dxa"/>
            <w:tcPrChange w:id="2027" w:author="markel arizabaleta" w:date="2017-08-03T16:52:00Z">
              <w:tcPr>
                <w:tcW w:w="1611" w:type="dxa"/>
              </w:tcPr>
            </w:tcPrChange>
          </w:tcPr>
          <w:p w14:paraId="7E03C531" w14:textId="2B77DD46" w:rsidR="00E34801" w:rsidRDefault="00661FBC" w:rsidP="00A503DE">
            <w:pPr>
              <w:rPr>
                <w:rFonts w:asciiTheme="minorHAnsi" w:hAnsiTheme="minorHAnsi"/>
                <w:sz w:val="20"/>
                <w:szCs w:val="20"/>
              </w:rPr>
            </w:pPr>
            <w:del w:id="2028" w:author="markel arizabaleta [2]" w:date="2017-07-18T10:51:00Z">
              <w:r w:rsidDel="003834A2">
                <w:rPr>
                  <w:rFonts w:asciiTheme="minorHAnsi" w:hAnsiTheme="minorHAnsi"/>
                  <w:sz w:val="20"/>
                  <w:szCs w:val="20"/>
                </w:rPr>
                <w:delText>CYCLES</w:delText>
              </w:r>
            </w:del>
            <w:ins w:id="2029" w:author="markel arizabaleta [2]" w:date="2017-07-18T10:51:00Z">
              <w:r w:rsidR="003834A2">
                <w:rPr>
                  <w:rFonts w:asciiTheme="minorHAnsi" w:hAnsiTheme="minorHAnsi"/>
                  <w:sz w:val="20"/>
                  <w:szCs w:val="20"/>
                </w:rPr>
                <w:t>cycles</w:t>
              </w:r>
            </w:ins>
          </w:p>
        </w:tc>
        <w:tc>
          <w:tcPr>
            <w:tcW w:w="2632" w:type="dxa"/>
            <w:tcPrChange w:id="2030" w:author="markel arizabaleta" w:date="2017-08-03T16:52:00Z">
              <w:tcPr>
                <w:tcW w:w="2065" w:type="dxa"/>
              </w:tcPr>
            </w:tcPrChange>
          </w:tcPr>
          <w:p w14:paraId="71B0DEBC" w14:textId="1BC444B9" w:rsidR="00E34801" w:rsidRDefault="00661FBC" w:rsidP="00217E75">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For the </w:t>
            </w:r>
            <w:r w:rsidR="00BE691D">
              <w:rPr>
                <w:rFonts w:asciiTheme="minorHAnsi" w:hAnsiTheme="minorHAnsi"/>
                <w:sz w:val="20"/>
                <w:szCs w:val="20"/>
              </w:rPr>
              <w:t xml:space="preserve">ordered </w:t>
            </w:r>
            <w:del w:id="2031" w:author="markel arizabaleta" w:date="2017-07-20T14:05:00Z">
              <w:r w:rsidDel="00217E75">
                <w:rPr>
                  <w:rFonts w:asciiTheme="minorHAnsi" w:hAnsiTheme="minorHAnsi"/>
                  <w:sz w:val="20"/>
                  <w:szCs w:val="20"/>
                </w:rPr>
                <w:delText>C</w:delText>
              </w:r>
            </w:del>
            <w:ins w:id="2032" w:author="markel arizabaleta" w:date="2017-07-20T14:05:00Z">
              <w:r w:rsidR="00217E75">
                <w:rPr>
                  <w:rFonts w:asciiTheme="minorHAnsi" w:hAnsiTheme="minorHAnsi"/>
                  <w:sz w:val="20"/>
                  <w:szCs w:val="20"/>
                </w:rPr>
                <w:t>c</w:t>
              </w:r>
            </w:ins>
            <w:r>
              <w:rPr>
                <w:rFonts w:asciiTheme="minorHAnsi" w:hAnsiTheme="minorHAnsi"/>
                <w:sz w:val="20"/>
                <w:szCs w:val="20"/>
              </w:rPr>
              <w:t xml:space="preserve">hunk pattern described in </w:t>
            </w:r>
            <w:del w:id="2033" w:author="markel arizabaleta" w:date="2017-07-20T14:05:00Z">
              <w:r w:rsidDel="00217E75">
                <w:rPr>
                  <w:rFonts w:asciiTheme="minorHAnsi" w:hAnsiTheme="minorHAnsi"/>
                  <w:sz w:val="20"/>
                  <w:szCs w:val="20"/>
                </w:rPr>
                <w:delText>CHUNK</w:delText>
              </w:r>
            </w:del>
            <w:ins w:id="2034" w:author="markel arizabaleta" w:date="2017-07-20T14:05:00Z">
              <w:r w:rsidR="00217E75">
                <w:rPr>
                  <w:rFonts w:asciiTheme="minorHAnsi" w:hAnsiTheme="minorHAnsi"/>
                  <w:sz w:val="20"/>
                  <w:szCs w:val="20"/>
                </w:rPr>
                <w:t>the attribute chunk</w:t>
              </w:r>
            </w:ins>
            <w:r>
              <w:rPr>
                <w:rFonts w:asciiTheme="minorHAnsi" w:hAnsiTheme="minorHAnsi"/>
                <w:sz w:val="20"/>
                <w:szCs w:val="20"/>
              </w:rPr>
              <w:t xml:space="preserve">, the integer number of cycles that this pattern repeats within a </w:t>
            </w:r>
            <w:del w:id="2035" w:author="markel arizabaleta" w:date="2017-07-20T14:06:00Z">
              <w:r w:rsidDel="00217E75">
                <w:rPr>
                  <w:rFonts w:asciiTheme="minorHAnsi" w:hAnsiTheme="minorHAnsi"/>
                  <w:sz w:val="20"/>
                  <w:szCs w:val="20"/>
                </w:rPr>
                <w:delText>B</w:delText>
              </w:r>
            </w:del>
            <w:ins w:id="2036" w:author="markel arizabaleta" w:date="2017-07-20T14:06:00Z">
              <w:r w:rsidR="00217E75">
                <w:rPr>
                  <w:rFonts w:asciiTheme="minorHAnsi" w:hAnsiTheme="minorHAnsi"/>
                  <w:sz w:val="20"/>
                  <w:szCs w:val="20"/>
                </w:rPr>
                <w:t>b</w:t>
              </w:r>
            </w:ins>
            <w:r>
              <w:rPr>
                <w:rFonts w:asciiTheme="minorHAnsi" w:hAnsiTheme="minorHAnsi"/>
                <w:sz w:val="20"/>
                <w:szCs w:val="20"/>
              </w:rPr>
              <w:t>lock</w:t>
            </w:r>
          </w:p>
        </w:tc>
        <w:tc>
          <w:tcPr>
            <w:tcW w:w="1134" w:type="dxa"/>
            <w:tcPrChange w:id="2037" w:author="markel arizabaleta" w:date="2017-08-03T16:52:00Z">
              <w:tcPr>
                <w:tcW w:w="944" w:type="dxa"/>
              </w:tcPr>
            </w:tcPrChange>
          </w:tcPr>
          <w:p w14:paraId="295DCEE8" w14:textId="26AD7302" w:rsidR="00E34801" w:rsidRDefault="008D4610"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ins w:id="2038" w:author="james" w:date="2016-03-30T15:03:00Z">
              <w:r>
                <w:rPr>
                  <w:rFonts w:asciiTheme="minorHAnsi" w:hAnsiTheme="minorHAnsi"/>
                  <w:sz w:val="20"/>
                  <w:szCs w:val="20"/>
                </w:rPr>
                <w:t>uint32_t</w:t>
              </w:r>
            </w:ins>
            <w:del w:id="2039" w:author="james" w:date="2016-03-30T15:03:00Z">
              <w:r w:rsidR="00661FBC" w:rsidDel="008D4610">
                <w:rPr>
                  <w:rFonts w:asciiTheme="minorHAnsi" w:hAnsiTheme="minorHAnsi"/>
                  <w:sz w:val="20"/>
                  <w:szCs w:val="20"/>
                </w:rPr>
                <w:delText>UINT32</w:delText>
              </w:r>
            </w:del>
          </w:p>
        </w:tc>
        <w:tc>
          <w:tcPr>
            <w:tcW w:w="1302" w:type="dxa"/>
            <w:gridSpan w:val="2"/>
            <w:tcPrChange w:id="2040" w:author="markel arizabaleta" w:date="2017-08-03T16:52:00Z">
              <w:tcPr>
                <w:tcW w:w="2059" w:type="dxa"/>
                <w:gridSpan w:val="3"/>
              </w:tcPr>
            </w:tcPrChange>
          </w:tcPr>
          <w:p w14:paraId="0ED75075" w14:textId="77777777" w:rsidR="00E34801" w:rsidRPr="00DE07CD" w:rsidRDefault="00E34801"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696" w:type="dxa"/>
            <w:gridSpan w:val="2"/>
            <w:tcPrChange w:id="2041" w:author="markel arizabaleta" w:date="2017-08-03T16:52:00Z">
              <w:tcPr>
                <w:tcW w:w="1696" w:type="dxa"/>
                <w:gridSpan w:val="2"/>
              </w:tcPr>
            </w:tcPrChange>
          </w:tcPr>
          <w:p w14:paraId="7536587D" w14:textId="6156511B" w:rsidR="00E34801" w:rsidRDefault="00E34801" w:rsidP="00A358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del w:id="2042" w:author="james" w:date="2016-03-30T13:54:00Z">
              <w:r w:rsidDel="00CA5261">
                <w:rPr>
                  <w:rFonts w:asciiTheme="minorHAnsi" w:hAnsiTheme="minorHAnsi"/>
                  <w:sz w:val="20"/>
                  <w:szCs w:val="20"/>
                </w:rPr>
                <w:delText>Required</w:delText>
              </w:r>
            </w:del>
            <w:ins w:id="2043" w:author="james" w:date="2016-03-30T13:54:00Z">
              <w:del w:id="2044" w:author="markel arizabaleta [2]" w:date="2017-07-18T10:52:00Z">
                <w:r w:rsidR="00CA5261" w:rsidDel="003834A2">
                  <w:rPr>
                    <w:rFonts w:asciiTheme="minorHAnsi" w:hAnsiTheme="minorHAnsi"/>
                    <w:sz w:val="20"/>
                    <w:szCs w:val="20"/>
                  </w:rPr>
                  <w:delText>y</w:delText>
                </w:r>
              </w:del>
            </w:ins>
            <w:ins w:id="2045" w:author="markel arizabaleta [2]" w:date="2017-07-18T10:52:00Z">
              <w:r w:rsidR="003834A2">
                <w:rPr>
                  <w:rFonts w:asciiTheme="minorHAnsi" w:hAnsiTheme="minorHAnsi"/>
                  <w:sz w:val="20"/>
                  <w:szCs w:val="20"/>
                </w:rPr>
                <w:t>Y</w:t>
              </w:r>
            </w:ins>
            <w:ins w:id="2046" w:author="james" w:date="2016-03-30T13:54:00Z">
              <w:r w:rsidR="00CA5261">
                <w:rPr>
                  <w:rFonts w:asciiTheme="minorHAnsi" w:hAnsiTheme="minorHAnsi"/>
                  <w:sz w:val="20"/>
                  <w:szCs w:val="20"/>
                </w:rPr>
                <w:t>es</w:t>
              </w:r>
            </w:ins>
          </w:p>
        </w:tc>
        <w:tc>
          <w:tcPr>
            <w:tcW w:w="1201" w:type="dxa"/>
            <w:tcPrChange w:id="2047" w:author="markel arizabaleta" w:date="2017-08-03T16:52:00Z">
              <w:tcPr>
                <w:tcW w:w="1201" w:type="dxa"/>
              </w:tcPr>
            </w:tcPrChange>
          </w:tcPr>
          <w:p w14:paraId="40EDB842" w14:textId="77777777" w:rsidR="00E34801" w:rsidRPr="00DE07CD" w:rsidRDefault="00E34801"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3834A2" w:rsidRPr="00DE07CD" w14:paraId="7FD226F4" w14:textId="77777777" w:rsidTr="00EF4C9D">
        <w:trPr>
          <w:cnfStyle w:val="000000100000" w:firstRow="0" w:lastRow="0" w:firstColumn="0" w:lastColumn="0" w:oddVBand="0" w:evenVBand="0" w:oddHBand="1" w:evenHBand="0" w:firstRowFirstColumn="0" w:firstRowLastColumn="0" w:lastRowFirstColumn="0" w:lastRowLastColumn="0"/>
          <w:cantSplit/>
          <w:trPrChange w:id="2048" w:author="markel arizabaleta" w:date="2017-08-03T16:52:00Z">
            <w:trPr>
              <w:cantSplit/>
            </w:trPr>
          </w:trPrChange>
        </w:trPr>
        <w:tc>
          <w:tcPr>
            <w:cnfStyle w:val="001000000000" w:firstRow="0" w:lastRow="0" w:firstColumn="1" w:lastColumn="0" w:oddVBand="0" w:evenVBand="0" w:oddHBand="0" w:evenHBand="0" w:firstRowFirstColumn="0" w:firstRowLastColumn="0" w:lastRowFirstColumn="0" w:lastRowLastColumn="0"/>
            <w:tcW w:w="1611" w:type="dxa"/>
            <w:tcPrChange w:id="2049" w:author="markel arizabaleta" w:date="2017-08-03T16:52:00Z">
              <w:tcPr>
                <w:tcW w:w="1611" w:type="dxa"/>
              </w:tcPr>
            </w:tcPrChange>
          </w:tcPr>
          <w:p w14:paraId="78B07FE6" w14:textId="18674D56" w:rsidR="003834A2" w:rsidRDefault="003834A2" w:rsidP="00A503DE">
            <w:pPr>
              <w:cnfStyle w:val="001000100000" w:firstRow="0" w:lastRow="0" w:firstColumn="1" w:lastColumn="0" w:oddVBand="0" w:evenVBand="0" w:oddHBand="1" w:evenHBand="0" w:firstRowFirstColumn="0" w:firstRowLastColumn="0" w:lastRowFirstColumn="0" w:lastRowLastColumn="0"/>
              <w:rPr>
                <w:ins w:id="2050" w:author="markel arizabaleta [2]" w:date="2017-07-18T10:52:00Z"/>
                <w:rFonts w:asciiTheme="minorHAnsi" w:hAnsiTheme="minorHAnsi"/>
                <w:sz w:val="20"/>
                <w:szCs w:val="20"/>
              </w:rPr>
            </w:pPr>
            <w:ins w:id="2051" w:author="markel arizabaleta [2]" w:date="2017-07-18T10:52:00Z">
              <w:r>
                <w:rPr>
                  <w:rFonts w:asciiTheme="minorHAnsi" w:hAnsiTheme="minorHAnsi"/>
                  <w:sz w:val="20"/>
                  <w:szCs w:val="20"/>
                </w:rPr>
                <w:t>sizeheader</w:t>
              </w:r>
            </w:ins>
          </w:p>
          <w:p w14:paraId="1645013D" w14:textId="525742F5" w:rsidR="00E34801" w:rsidRDefault="0082761D" w:rsidP="00A503DE">
            <w:pPr>
              <w:cnfStyle w:val="001000100000" w:firstRow="0" w:lastRow="0" w:firstColumn="1" w:lastColumn="0" w:oddVBand="0" w:evenVBand="0" w:oddHBand="1" w:evenHBand="0" w:firstRowFirstColumn="0" w:firstRowLastColumn="0" w:lastRowFirstColumn="0" w:lastRowLastColumn="0"/>
              <w:rPr>
                <w:rFonts w:asciiTheme="minorHAnsi" w:hAnsiTheme="minorHAnsi"/>
                <w:sz w:val="20"/>
                <w:szCs w:val="20"/>
              </w:rPr>
            </w:pPr>
            <w:del w:id="2052" w:author="markel arizabaleta [2]" w:date="2017-07-18T10:52:00Z">
              <w:r w:rsidDel="003834A2">
                <w:rPr>
                  <w:rFonts w:asciiTheme="minorHAnsi" w:hAnsiTheme="minorHAnsi"/>
                  <w:sz w:val="20"/>
                  <w:szCs w:val="20"/>
                </w:rPr>
                <w:delText>SIZE</w:delText>
              </w:r>
              <w:r w:rsidR="00661FBC" w:rsidDel="003834A2">
                <w:rPr>
                  <w:rFonts w:asciiTheme="minorHAnsi" w:hAnsiTheme="minorHAnsi"/>
                  <w:sz w:val="20"/>
                  <w:szCs w:val="20"/>
                </w:rPr>
                <w:delText>HEADER</w:delText>
              </w:r>
            </w:del>
          </w:p>
        </w:tc>
        <w:tc>
          <w:tcPr>
            <w:tcW w:w="2632" w:type="dxa"/>
            <w:tcPrChange w:id="2053" w:author="markel arizabaleta" w:date="2017-08-03T16:52:00Z">
              <w:tcPr>
                <w:tcW w:w="2065" w:type="dxa"/>
              </w:tcPr>
            </w:tcPrChange>
          </w:tcPr>
          <w:p w14:paraId="704D3C20" w14:textId="77777777" w:rsidR="00E34801" w:rsidRDefault="00661FBC"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Integer number </w:t>
            </w:r>
            <w:r w:rsidR="00BE691D">
              <w:rPr>
                <w:rFonts w:asciiTheme="minorHAnsi" w:hAnsiTheme="minorHAnsi"/>
                <w:sz w:val="20"/>
                <w:szCs w:val="20"/>
              </w:rPr>
              <w:t xml:space="preserve">of </w:t>
            </w:r>
            <w:r>
              <w:rPr>
                <w:rFonts w:asciiTheme="minorHAnsi" w:hAnsiTheme="minorHAnsi"/>
                <w:sz w:val="20"/>
                <w:szCs w:val="20"/>
              </w:rPr>
              <w:t xml:space="preserve">bytes to skip in order to access first byte of chunk data </w:t>
            </w:r>
          </w:p>
        </w:tc>
        <w:tc>
          <w:tcPr>
            <w:tcW w:w="1134" w:type="dxa"/>
            <w:tcPrChange w:id="2054" w:author="markel arizabaleta" w:date="2017-08-03T16:52:00Z">
              <w:tcPr>
                <w:tcW w:w="944" w:type="dxa"/>
              </w:tcPr>
            </w:tcPrChange>
          </w:tcPr>
          <w:p w14:paraId="5E0895F4" w14:textId="083B5F75" w:rsidR="00E34801" w:rsidRDefault="008D4610"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ins w:id="2055" w:author="james" w:date="2016-03-30T15:03:00Z">
              <w:r>
                <w:rPr>
                  <w:rFonts w:asciiTheme="minorHAnsi" w:hAnsiTheme="minorHAnsi"/>
                  <w:sz w:val="20"/>
                  <w:szCs w:val="20"/>
                </w:rPr>
                <w:t>uint32_t</w:t>
              </w:r>
            </w:ins>
            <w:del w:id="2056" w:author="james" w:date="2016-03-30T15:03:00Z">
              <w:r w:rsidR="00661FBC" w:rsidDel="008D4610">
                <w:rPr>
                  <w:rFonts w:asciiTheme="minorHAnsi" w:hAnsiTheme="minorHAnsi"/>
                  <w:sz w:val="20"/>
                  <w:szCs w:val="20"/>
                </w:rPr>
                <w:delText>UINT32</w:delText>
              </w:r>
            </w:del>
          </w:p>
        </w:tc>
        <w:tc>
          <w:tcPr>
            <w:tcW w:w="1033" w:type="dxa"/>
            <w:tcPrChange w:id="2057" w:author="markel arizabaleta" w:date="2017-08-03T16:52:00Z">
              <w:tcPr>
                <w:tcW w:w="1790" w:type="dxa"/>
                <w:gridSpan w:val="2"/>
              </w:tcPr>
            </w:tcPrChange>
          </w:tcPr>
          <w:p w14:paraId="0A6D9513" w14:textId="77777777" w:rsidR="00E34801" w:rsidRPr="00DE07CD" w:rsidRDefault="00E34801"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891" w:type="dxa"/>
            <w:gridSpan w:val="2"/>
            <w:tcPrChange w:id="2058" w:author="markel arizabaleta" w:date="2017-08-03T16:52:00Z">
              <w:tcPr>
                <w:tcW w:w="891" w:type="dxa"/>
                <w:gridSpan w:val="2"/>
              </w:tcPr>
            </w:tcPrChange>
          </w:tcPr>
          <w:p w14:paraId="28FCAECE" w14:textId="75758D25" w:rsidR="00E34801" w:rsidRDefault="000E354D" w:rsidP="00A358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2059" w:author="james" w:date="2016-03-30T13:54:00Z">
              <w:r w:rsidDel="00CA5261">
                <w:rPr>
                  <w:rFonts w:asciiTheme="minorHAnsi" w:hAnsiTheme="minorHAnsi"/>
                  <w:sz w:val="20"/>
                  <w:szCs w:val="20"/>
                </w:rPr>
                <w:delText>yes</w:delText>
              </w:r>
            </w:del>
            <w:ins w:id="2060" w:author="james" w:date="2016-03-30T13:54:00Z">
              <w:del w:id="2061" w:author="markel arizabaleta [2]" w:date="2017-07-18T10:52:00Z">
                <w:r w:rsidR="00CA5261" w:rsidDel="003834A2">
                  <w:rPr>
                    <w:rFonts w:asciiTheme="minorHAnsi" w:hAnsiTheme="minorHAnsi"/>
                    <w:sz w:val="20"/>
                    <w:szCs w:val="20"/>
                  </w:rPr>
                  <w:delText>n</w:delText>
                </w:r>
              </w:del>
            </w:ins>
            <w:ins w:id="2062" w:author="markel arizabaleta [2]" w:date="2017-07-18T10:52:00Z">
              <w:r w:rsidR="003834A2">
                <w:rPr>
                  <w:rFonts w:asciiTheme="minorHAnsi" w:hAnsiTheme="minorHAnsi"/>
                  <w:sz w:val="20"/>
                  <w:szCs w:val="20"/>
                </w:rPr>
                <w:t>N</w:t>
              </w:r>
            </w:ins>
            <w:ins w:id="2063" w:author="james" w:date="2016-03-30T13:54:00Z">
              <w:r w:rsidR="00CA5261">
                <w:rPr>
                  <w:rFonts w:asciiTheme="minorHAnsi" w:hAnsiTheme="minorHAnsi"/>
                  <w:sz w:val="20"/>
                  <w:szCs w:val="20"/>
                </w:rPr>
                <w:t>o</w:t>
              </w:r>
            </w:ins>
          </w:p>
        </w:tc>
        <w:tc>
          <w:tcPr>
            <w:tcW w:w="2275" w:type="dxa"/>
            <w:gridSpan w:val="2"/>
            <w:tcPrChange w:id="2064" w:author="markel arizabaleta" w:date="2017-08-03T16:52:00Z">
              <w:tcPr>
                <w:tcW w:w="2275" w:type="dxa"/>
                <w:gridSpan w:val="2"/>
              </w:tcPr>
            </w:tcPrChange>
          </w:tcPr>
          <w:p w14:paraId="00CAD175" w14:textId="77777777" w:rsidR="00E34801" w:rsidRPr="00DE07CD" w:rsidRDefault="000E354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r w:rsidR="003834A2" w:rsidRPr="00DE07CD" w14:paraId="4C9644A5" w14:textId="77777777" w:rsidTr="00EF4C9D">
        <w:trPr>
          <w:cantSplit/>
          <w:trPrChange w:id="2065" w:author="markel arizabaleta" w:date="2017-08-03T16:52:00Z">
            <w:trPr>
              <w:cantSplit/>
            </w:trPr>
          </w:trPrChange>
        </w:trPr>
        <w:tc>
          <w:tcPr>
            <w:cnfStyle w:val="001000000000" w:firstRow="0" w:lastRow="0" w:firstColumn="1" w:lastColumn="0" w:oddVBand="0" w:evenVBand="0" w:oddHBand="0" w:evenHBand="0" w:firstRowFirstColumn="0" w:firstRowLastColumn="0" w:lastRowFirstColumn="0" w:lastRowLastColumn="0"/>
            <w:tcW w:w="1611" w:type="dxa"/>
            <w:tcPrChange w:id="2066" w:author="markel arizabaleta" w:date="2017-08-03T16:52:00Z">
              <w:tcPr>
                <w:tcW w:w="1611" w:type="dxa"/>
              </w:tcPr>
            </w:tcPrChange>
          </w:tcPr>
          <w:p w14:paraId="45FBA452" w14:textId="04E3C7E4" w:rsidR="003834A2" w:rsidDel="0039594A" w:rsidRDefault="0082761D" w:rsidP="009D44E3">
            <w:pPr>
              <w:rPr>
                <w:ins w:id="2067" w:author="markel arizabaleta [2]" w:date="2017-07-18T10:52:00Z"/>
                <w:del w:id="2068" w:author="Ronny" w:date="2017-07-19T11:09:00Z"/>
                <w:rFonts w:asciiTheme="minorHAnsi" w:hAnsiTheme="minorHAnsi"/>
                <w:sz w:val="20"/>
                <w:szCs w:val="20"/>
              </w:rPr>
            </w:pPr>
            <w:del w:id="2069" w:author="markel arizabaleta [2]" w:date="2017-07-18T10:52:00Z">
              <w:r w:rsidDel="003834A2">
                <w:rPr>
                  <w:rFonts w:asciiTheme="minorHAnsi" w:hAnsiTheme="minorHAnsi"/>
                  <w:sz w:val="20"/>
                  <w:szCs w:val="20"/>
                </w:rPr>
                <w:delText>SIZE</w:delText>
              </w:r>
              <w:r w:rsidR="00661FBC" w:rsidDel="003834A2">
                <w:rPr>
                  <w:rFonts w:asciiTheme="minorHAnsi" w:hAnsiTheme="minorHAnsi"/>
                  <w:sz w:val="20"/>
                  <w:szCs w:val="20"/>
                </w:rPr>
                <w:delText>F</w:delText>
              </w:r>
              <w:r w:rsidR="000E354D" w:rsidDel="003834A2">
                <w:rPr>
                  <w:rFonts w:asciiTheme="minorHAnsi" w:hAnsiTheme="minorHAnsi"/>
                  <w:sz w:val="20"/>
                  <w:szCs w:val="20"/>
                </w:rPr>
                <w:delText>OOTER</w:delText>
              </w:r>
            </w:del>
          </w:p>
          <w:p w14:paraId="3C2D5A59" w14:textId="5721C7D2" w:rsidR="00E34801" w:rsidRDefault="003834A2">
            <w:pPr>
              <w:rPr>
                <w:rFonts w:asciiTheme="minorHAnsi" w:hAnsiTheme="minorHAnsi"/>
                <w:sz w:val="20"/>
                <w:szCs w:val="20"/>
              </w:rPr>
            </w:pPr>
            <w:ins w:id="2070" w:author="markel arizabaleta [2]" w:date="2017-07-18T10:52:00Z">
              <w:r>
                <w:rPr>
                  <w:rFonts w:asciiTheme="minorHAnsi" w:hAnsiTheme="minorHAnsi"/>
                  <w:sz w:val="20"/>
                  <w:szCs w:val="20"/>
                </w:rPr>
                <w:t>sizefooter</w:t>
              </w:r>
            </w:ins>
          </w:p>
        </w:tc>
        <w:tc>
          <w:tcPr>
            <w:tcW w:w="2632" w:type="dxa"/>
            <w:tcPrChange w:id="2071" w:author="markel arizabaleta" w:date="2017-08-03T16:52:00Z">
              <w:tcPr>
                <w:tcW w:w="2065" w:type="dxa"/>
              </w:tcPr>
            </w:tcPrChange>
          </w:tcPr>
          <w:p w14:paraId="32EFE984" w14:textId="77777777" w:rsidR="00E34801" w:rsidRDefault="000E354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Integer number of bytes to skip in order to access first byte of next block</w:t>
            </w:r>
          </w:p>
        </w:tc>
        <w:tc>
          <w:tcPr>
            <w:tcW w:w="1134" w:type="dxa"/>
            <w:tcPrChange w:id="2072" w:author="markel arizabaleta" w:date="2017-08-03T16:52:00Z">
              <w:tcPr>
                <w:tcW w:w="944" w:type="dxa"/>
              </w:tcPr>
            </w:tcPrChange>
          </w:tcPr>
          <w:p w14:paraId="38DE36FC" w14:textId="7F6A8225" w:rsidR="00E34801" w:rsidRDefault="000E354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del w:id="2073" w:author="james" w:date="2016-03-30T15:03:00Z">
              <w:r w:rsidDel="008D4610">
                <w:rPr>
                  <w:rFonts w:asciiTheme="minorHAnsi" w:hAnsiTheme="minorHAnsi"/>
                  <w:sz w:val="20"/>
                  <w:szCs w:val="20"/>
                </w:rPr>
                <w:delText>UINT32</w:delText>
              </w:r>
            </w:del>
            <w:ins w:id="2074" w:author="james" w:date="2016-03-30T15:03:00Z">
              <w:r w:rsidR="008D4610">
                <w:rPr>
                  <w:rFonts w:asciiTheme="minorHAnsi" w:hAnsiTheme="minorHAnsi"/>
                  <w:sz w:val="20"/>
                  <w:szCs w:val="20"/>
                </w:rPr>
                <w:t>uint32_t</w:t>
              </w:r>
            </w:ins>
          </w:p>
        </w:tc>
        <w:tc>
          <w:tcPr>
            <w:tcW w:w="1033" w:type="dxa"/>
            <w:tcPrChange w:id="2075" w:author="markel arizabaleta" w:date="2017-08-03T16:52:00Z">
              <w:tcPr>
                <w:tcW w:w="1790" w:type="dxa"/>
                <w:gridSpan w:val="2"/>
              </w:tcPr>
            </w:tcPrChange>
          </w:tcPr>
          <w:p w14:paraId="3FF026B5" w14:textId="77777777" w:rsidR="00E34801" w:rsidRPr="00DE07CD" w:rsidRDefault="00E34801"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891" w:type="dxa"/>
            <w:gridSpan w:val="2"/>
            <w:tcPrChange w:id="2076" w:author="markel arizabaleta" w:date="2017-08-03T16:52:00Z">
              <w:tcPr>
                <w:tcW w:w="891" w:type="dxa"/>
                <w:gridSpan w:val="2"/>
              </w:tcPr>
            </w:tcPrChange>
          </w:tcPr>
          <w:p w14:paraId="7B09BA54" w14:textId="4D4BDD83" w:rsidR="00E34801" w:rsidRDefault="00E34801" w:rsidP="00A358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del w:id="2077" w:author="james" w:date="2016-03-30T13:54:00Z">
              <w:r w:rsidDel="00CA5261">
                <w:rPr>
                  <w:rFonts w:asciiTheme="minorHAnsi" w:hAnsiTheme="minorHAnsi"/>
                  <w:sz w:val="20"/>
                  <w:szCs w:val="20"/>
                </w:rPr>
                <w:delText>yes</w:delText>
              </w:r>
            </w:del>
            <w:ins w:id="2078" w:author="james" w:date="2016-03-30T13:54:00Z">
              <w:del w:id="2079" w:author="markel arizabaleta [2]" w:date="2017-07-18T10:52:00Z">
                <w:r w:rsidR="00CA5261" w:rsidDel="003834A2">
                  <w:rPr>
                    <w:rFonts w:asciiTheme="minorHAnsi" w:hAnsiTheme="minorHAnsi"/>
                    <w:sz w:val="20"/>
                    <w:szCs w:val="20"/>
                  </w:rPr>
                  <w:delText>n</w:delText>
                </w:r>
              </w:del>
            </w:ins>
            <w:ins w:id="2080" w:author="markel arizabaleta [2]" w:date="2017-07-18T10:52:00Z">
              <w:r w:rsidR="003834A2">
                <w:rPr>
                  <w:rFonts w:asciiTheme="minorHAnsi" w:hAnsiTheme="minorHAnsi"/>
                  <w:sz w:val="20"/>
                  <w:szCs w:val="20"/>
                </w:rPr>
                <w:t>N</w:t>
              </w:r>
            </w:ins>
            <w:ins w:id="2081" w:author="james" w:date="2016-03-30T13:54:00Z">
              <w:r w:rsidR="00CA5261">
                <w:rPr>
                  <w:rFonts w:asciiTheme="minorHAnsi" w:hAnsiTheme="minorHAnsi"/>
                  <w:sz w:val="20"/>
                  <w:szCs w:val="20"/>
                </w:rPr>
                <w:t>o</w:t>
              </w:r>
            </w:ins>
          </w:p>
        </w:tc>
        <w:tc>
          <w:tcPr>
            <w:tcW w:w="2275" w:type="dxa"/>
            <w:gridSpan w:val="2"/>
            <w:tcPrChange w:id="2082" w:author="markel arizabaleta" w:date="2017-08-03T16:52:00Z">
              <w:tcPr>
                <w:tcW w:w="2275" w:type="dxa"/>
                <w:gridSpan w:val="2"/>
              </w:tcPr>
            </w:tcPrChange>
          </w:tcPr>
          <w:p w14:paraId="3F3E1AC8" w14:textId="77777777" w:rsidR="00E34801" w:rsidRPr="00DE07CD" w:rsidRDefault="000E354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bl>
    <w:p w14:paraId="3BD44D8D" w14:textId="77777777" w:rsidR="00E34801" w:rsidDel="00EF4C9D" w:rsidRDefault="00E34801" w:rsidP="001C1B6B">
      <w:pPr>
        <w:rPr>
          <w:del w:id="2083" w:author="markel arizabaleta" w:date="2017-08-03T16:52:00Z"/>
        </w:rPr>
      </w:pPr>
    </w:p>
    <w:p w14:paraId="5AAFEB5E" w14:textId="414AB687" w:rsidR="00736472" w:rsidRDefault="00736472">
      <w:pPr>
        <w:rPr>
          <w:rFonts w:cs="Arial"/>
          <w:b/>
          <w:bCs/>
          <w:szCs w:val="26"/>
        </w:rPr>
      </w:pPr>
      <w:del w:id="2084" w:author="markel arizabaleta" w:date="2017-08-03T16:52:00Z">
        <w:r w:rsidDel="00EF4C9D">
          <w:br w:type="page"/>
        </w:r>
      </w:del>
    </w:p>
    <w:p w14:paraId="29E56A7D" w14:textId="195F6D00" w:rsidR="00B27B4B" w:rsidRDefault="00B27B4B" w:rsidP="00BE691D">
      <w:pPr>
        <w:pStyle w:val="Heading3"/>
      </w:pPr>
      <w:bookmarkStart w:id="2085" w:name="_Toc489615314"/>
      <w:r>
        <w:t>Lane</w:t>
      </w:r>
      <w:r w:rsidRPr="00DE07CD">
        <w:t xml:space="preserve"> </w:t>
      </w:r>
      <w:del w:id="2086" w:author="markel arizabaleta" w:date="2017-07-20T14:08:00Z">
        <w:r w:rsidR="00A503DE" w:rsidDel="00326D4D">
          <w:delText>O</w:delText>
        </w:r>
      </w:del>
      <w:ins w:id="2087" w:author="markel arizabaleta" w:date="2017-07-20T14:08:00Z">
        <w:r w:rsidR="00326D4D">
          <w:t>o</w:t>
        </w:r>
      </w:ins>
      <w:r w:rsidR="00A503DE">
        <w:t>bject</w:t>
      </w:r>
      <w:bookmarkEnd w:id="2085"/>
    </w:p>
    <w:p w14:paraId="6133021E" w14:textId="77777777" w:rsidR="00B27B4B" w:rsidRDefault="00B27B4B"/>
    <w:p w14:paraId="7CE52863" w14:textId="29245F67" w:rsidR="00B27B4B" w:rsidRDefault="00B27B4B">
      <w:commentRangeStart w:id="2088"/>
      <w:r>
        <w:t xml:space="preserve">A </w:t>
      </w:r>
      <w:del w:id="2089" w:author="markel arizabaleta" w:date="2017-07-20T14:06:00Z">
        <w:r w:rsidDel="00DB2E4C">
          <w:delText>L</w:delText>
        </w:r>
      </w:del>
      <w:ins w:id="2090" w:author="markel arizabaleta" w:date="2017-07-20T14:06:00Z">
        <w:r w:rsidR="00DB2E4C">
          <w:t>l</w:t>
        </w:r>
      </w:ins>
      <w:r>
        <w:t xml:space="preserve">ane is defined as a conduit that transports </w:t>
      </w:r>
      <w:r w:rsidR="00FF7F5C">
        <w:t xml:space="preserve">data comprised of </w:t>
      </w:r>
      <w:r w:rsidR="00BE691D">
        <w:t xml:space="preserve">one or more types of </w:t>
      </w:r>
      <w:del w:id="2091" w:author="markel arizabaleta" w:date="2017-07-20T14:06:00Z">
        <w:r w:rsidR="00FF7F5C" w:rsidDel="00DB2E4C">
          <w:delText>B</w:delText>
        </w:r>
      </w:del>
      <w:ins w:id="2092" w:author="markel arizabaleta" w:date="2017-07-20T14:06:00Z">
        <w:r w:rsidR="00DB2E4C">
          <w:t>b</w:t>
        </w:r>
      </w:ins>
      <w:r w:rsidR="00FF7F5C">
        <w:t>locks</w:t>
      </w:r>
      <w:r w:rsidR="00BE691D">
        <w:t xml:space="preserve">. The contents of one or more </w:t>
      </w:r>
      <w:del w:id="2093" w:author="markel arizabaleta" w:date="2017-07-20T14:07:00Z">
        <w:r w:rsidR="00BE691D" w:rsidDel="00DB2E4C">
          <w:delText>L</w:delText>
        </w:r>
      </w:del>
      <w:ins w:id="2094" w:author="markel arizabaleta" w:date="2017-07-20T14:07:00Z">
        <w:r w:rsidR="00DB2E4C">
          <w:t>l</w:t>
        </w:r>
      </w:ins>
      <w:r w:rsidR="00BE691D">
        <w:t>anes are written to disk to produce files. However, the standard does not assume that this writing is synchronized to the start of a block within a lane</w:t>
      </w:r>
      <w:commentRangeStart w:id="2095"/>
      <w:r w:rsidR="00BE691D">
        <w:t>.</w:t>
      </w:r>
      <w:commentRangeEnd w:id="2088"/>
      <w:r w:rsidR="00214CED">
        <w:rPr>
          <w:rStyle w:val="CommentReference"/>
        </w:rPr>
        <w:commentReference w:id="2088"/>
      </w:r>
      <w:commentRangeEnd w:id="2095"/>
      <w:r w:rsidR="006C49EA">
        <w:rPr>
          <w:rStyle w:val="CommentReference"/>
        </w:rPr>
        <w:commentReference w:id="2095"/>
      </w:r>
    </w:p>
    <w:p w14:paraId="7E4B68F4" w14:textId="77777777" w:rsidR="00BE691D" w:rsidRDefault="00BE691D"/>
    <w:p w14:paraId="2E0656BF" w14:textId="5874207D" w:rsidR="00BE691D" w:rsidRPr="00BD529F" w:rsidRDefault="00BE691D" w:rsidP="00BE691D">
      <w:pPr>
        <w:pStyle w:val="Caption"/>
        <w:keepNext/>
        <w:rPr>
          <w:sz w:val="24"/>
          <w:szCs w:val="24"/>
        </w:rPr>
      </w:pPr>
      <w:bookmarkStart w:id="2096" w:name="_Toc489615348"/>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7B0E2C">
        <w:rPr>
          <w:sz w:val="24"/>
          <w:szCs w:val="24"/>
        </w:rPr>
        <w:t>12</w:t>
      </w:r>
      <w:r w:rsidRPr="00BD529F">
        <w:rPr>
          <w:sz w:val="24"/>
          <w:szCs w:val="24"/>
        </w:rPr>
        <w:fldChar w:fldCharType="end"/>
      </w:r>
      <w:r>
        <w:rPr>
          <w:sz w:val="24"/>
          <w:szCs w:val="24"/>
        </w:rPr>
        <w:t xml:space="preserve"> – Definition of </w:t>
      </w:r>
      <w:del w:id="2097" w:author="markel arizabaleta" w:date="2017-07-20T14:08:00Z">
        <w:r w:rsidDel="00326D4D">
          <w:rPr>
            <w:sz w:val="24"/>
            <w:szCs w:val="24"/>
          </w:rPr>
          <w:delText>L</w:delText>
        </w:r>
      </w:del>
      <w:ins w:id="2098" w:author="markel arizabaleta" w:date="2017-07-20T14:08:00Z">
        <w:r w:rsidR="00326D4D">
          <w:rPr>
            <w:sz w:val="24"/>
            <w:szCs w:val="24"/>
          </w:rPr>
          <w:t>l</w:t>
        </w:r>
      </w:ins>
      <w:r>
        <w:rPr>
          <w:sz w:val="24"/>
          <w:szCs w:val="24"/>
        </w:rPr>
        <w:t>ane</w:t>
      </w:r>
      <w:r w:rsidRPr="00BD529F">
        <w:rPr>
          <w:sz w:val="24"/>
          <w:szCs w:val="24"/>
        </w:rPr>
        <w:t xml:space="preserve"> </w:t>
      </w:r>
      <w:del w:id="2099" w:author="markel arizabaleta" w:date="2017-07-20T14:08:00Z">
        <w:r w:rsidDel="00326D4D">
          <w:rPr>
            <w:sz w:val="24"/>
            <w:szCs w:val="24"/>
          </w:rPr>
          <w:delText>A</w:delText>
        </w:r>
      </w:del>
      <w:ins w:id="2100" w:author="markel arizabaleta" w:date="2017-07-20T14:08:00Z">
        <w:r w:rsidR="00326D4D">
          <w:rPr>
            <w:sz w:val="24"/>
            <w:szCs w:val="24"/>
          </w:rPr>
          <w:t>a</w:t>
        </w:r>
      </w:ins>
      <w:r>
        <w:rPr>
          <w:sz w:val="24"/>
          <w:szCs w:val="24"/>
        </w:rPr>
        <w:t>ttributes</w:t>
      </w:r>
      <w:bookmarkEnd w:id="2096"/>
    </w:p>
    <w:tbl>
      <w:tblPr>
        <w:tblStyle w:val="LightList-Accent1"/>
        <w:tblW w:w="9576" w:type="dxa"/>
        <w:tblLook w:val="04A0" w:firstRow="1" w:lastRow="0" w:firstColumn="1" w:lastColumn="0" w:noHBand="0" w:noVBand="1"/>
      </w:tblPr>
      <w:tblGrid>
        <w:gridCol w:w="1770"/>
        <w:gridCol w:w="1615"/>
        <w:gridCol w:w="1187"/>
        <w:gridCol w:w="2041"/>
        <w:gridCol w:w="1696"/>
        <w:gridCol w:w="1267"/>
      </w:tblGrid>
      <w:tr w:rsidR="003834A2" w:rsidRPr="00DE07CD" w14:paraId="5F3DF595" w14:textId="77777777" w:rsidTr="0069727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82" w:type="dxa"/>
          </w:tcPr>
          <w:p w14:paraId="443AABD6" w14:textId="77777777" w:rsidR="00BE691D" w:rsidRPr="00DE07CD" w:rsidRDefault="00BE691D" w:rsidP="009D2239">
            <w:pPr>
              <w:rPr>
                <w:rFonts w:asciiTheme="minorHAnsi" w:hAnsiTheme="minorHAnsi"/>
                <w:sz w:val="20"/>
                <w:szCs w:val="20"/>
              </w:rPr>
            </w:pPr>
            <w:r>
              <w:rPr>
                <w:rFonts w:asciiTheme="minorHAnsi" w:hAnsiTheme="minorHAnsi"/>
                <w:sz w:val="20"/>
                <w:szCs w:val="20"/>
              </w:rPr>
              <w:t>Attribute</w:t>
            </w:r>
          </w:p>
        </w:tc>
        <w:tc>
          <w:tcPr>
            <w:tcW w:w="1642" w:type="dxa"/>
          </w:tcPr>
          <w:p w14:paraId="19DF1167" w14:textId="77777777"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0" w:type="dxa"/>
          </w:tcPr>
          <w:p w14:paraId="1DAB5C09" w14:textId="5F4BCE1C"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del w:id="2101" w:author="markel arizabaleta" w:date="2017-07-20T14:07:00Z">
              <w:r w:rsidRPr="00DE07CD" w:rsidDel="00DB2E4C">
                <w:rPr>
                  <w:rFonts w:asciiTheme="minorHAnsi" w:hAnsiTheme="minorHAnsi"/>
                  <w:sz w:val="20"/>
                  <w:szCs w:val="20"/>
                </w:rPr>
                <w:delText>Type</w:delText>
              </w:r>
            </w:del>
            <w:ins w:id="2102" w:author="markel arizabaleta" w:date="2017-07-20T14:07:00Z">
              <w:r w:rsidR="00DB2E4C">
                <w:rPr>
                  <w:rFonts w:asciiTheme="minorHAnsi" w:hAnsiTheme="minorHAnsi"/>
                  <w:sz w:val="20"/>
                  <w:szCs w:val="20"/>
                </w:rPr>
                <w:t>Class</w:t>
              </w:r>
            </w:ins>
          </w:p>
        </w:tc>
        <w:tc>
          <w:tcPr>
            <w:tcW w:w="2087" w:type="dxa"/>
          </w:tcPr>
          <w:p w14:paraId="51F680E9" w14:textId="77777777"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696" w:type="dxa"/>
          </w:tcPr>
          <w:p w14:paraId="78BC5AF5" w14:textId="4BFCA743"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del w:id="2103" w:author="james" w:date="2016-03-30T13:55:00Z">
              <w:r w:rsidRPr="00DE07CD" w:rsidDel="00E472C0">
                <w:rPr>
                  <w:rFonts w:asciiTheme="minorHAnsi" w:hAnsiTheme="minorHAnsi"/>
                  <w:sz w:val="20"/>
                  <w:szCs w:val="20"/>
                </w:rPr>
                <w:delText>Optional</w:delText>
              </w:r>
            </w:del>
            <w:ins w:id="2104" w:author="james" w:date="2016-03-30T13:55:00Z">
              <w:r w:rsidR="00E472C0">
                <w:rPr>
                  <w:rFonts w:asciiTheme="minorHAnsi" w:hAnsiTheme="minorHAnsi"/>
                  <w:sz w:val="20"/>
                  <w:szCs w:val="20"/>
                </w:rPr>
                <w:t>Required</w:t>
              </w:r>
            </w:ins>
          </w:p>
        </w:tc>
        <w:tc>
          <w:tcPr>
            <w:tcW w:w="1282" w:type="dxa"/>
          </w:tcPr>
          <w:p w14:paraId="6CFA73EB" w14:textId="77777777"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3834A2" w:rsidRPr="00DE07CD" w14:paraId="20A088DC" w14:textId="77777777" w:rsidTr="003834A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52" w:type="dxa"/>
          </w:tcPr>
          <w:p w14:paraId="67032EAB" w14:textId="3A342299" w:rsidR="006636C5" w:rsidRDefault="006636C5" w:rsidP="006636C5">
            <w:pPr>
              <w:tabs>
                <w:tab w:val="left" w:pos="1182"/>
              </w:tabs>
              <w:rPr>
                <w:rFonts w:asciiTheme="minorHAnsi" w:hAnsiTheme="minorHAnsi"/>
                <w:sz w:val="20"/>
                <w:szCs w:val="20"/>
              </w:rPr>
            </w:pPr>
            <w:del w:id="2105" w:author="markel arizabaleta [2]" w:date="2017-07-18T10:53:00Z">
              <w:r w:rsidDel="003834A2">
                <w:rPr>
                  <w:rFonts w:asciiTheme="minorHAnsi" w:hAnsiTheme="minorHAnsi"/>
                  <w:sz w:val="20"/>
                  <w:szCs w:val="20"/>
                </w:rPr>
                <w:delText>BLOCK</w:delText>
              </w:r>
            </w:del>
            <w:ins w:id="2106" w:author="markel arizabaleta [2]" w:date="2017-07-18T10:53:00Z">
              <w:r w:rsidR="003834A2">
                <w:rPr>
                  <w:rFonts w:asciiTheme="minorHAnsi" w:hAnsiTheme="minorHAnsi"/>
                  <w:sz w:val="20"/>
                  <w:szCs w:val="20"/>
                </w:rPr>
                <w:t>block</w:t>
              </w:r>
            </w:ins>
          </w:p>
        </w:tc>
        <w:tc>
          <w:tcPr>
            <w:tcW w:w="1759" w:type="dxa"/>
          </w:tcPr>
          <w:p w14:paraId="0022324A" w14:textId="77777777" w:rsidR="006636C5"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One or types of blocks in this lane (in order)</w:t>
            </w:r>
          </w:p>
        </w:tc>
        <w:tc>
          <w:tcPr>
            <w:tcW w:w="1187" w:type="dxa"/>
          </w:tcPr>
          <w:p w14:paraId="3AEFDE08" w14:textId="75986820" w:rsidR="006636C5"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2107" w:author="markel arizabaleta" w:date="2017-07-20T14:07:00Z">
              <w:r w:rsidDel="00DB2E4C">
                <w:rPr>
                  <w:rFonts w:asciiTheme="minorHAnsi" w:hAnsiTheme="minorHAnsi"/>
                  <w:sz w:val="20"/>
                  <w:szCs w:val="20"/>
                </w:rPr>
                <w:delText>B</w:delText>
              </w:r>
            </w:del>
            <w:ins w:id="2108" w:author="markel arizabaleta" w:date="2017-07-20T14:07:00Z">
              <w:r w:rsidR="00DB2E4C">
                <w:rPr>
                  <w:rFonts w:asciiTheme="minorHAnsi" w:hAnsiTheme="minorHAnsi"/>
                  <w:sz w:val="20"/>
                  <w:szCs w:val="20"/>
                </w:rPr>
                <w:t>b</w:t>
              </w:r>
            </w:ins>
            <w:r>
              <w:rPr>
                <w:rFonts w:asciiTheme="minorHAnsi" w:hAnsiTheme="minorHAnsi"/>
                <w:sz w:val="20"/>
                <w:szCs w:val="20"/>
              </w:rPr>
              <w:t>lock</w:t>
            </w:r>
          </w:p>
        </w:tc>
        <w:tc>
          <w:tcPr>
            <w:tcW w:w="2289" w:type="dxa"/>
          </w:tcPr>
          <w:p w14:paraId="1F25A5A3" w14:textId="77777777" w:rsidR="006636C5" w:rsidRPr="00DE07CD"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40" w:type="dxa"/>
          </w:tcPr>
          <w:p w14:paraId="02502015" w14:textId="2450A418" w:rsidR="006636C5" w:rsidRDefault="00757458"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ins w:id="2109" w:author="james" w:date="2016-03-30T13:55:00Z">
              <w:r>
                <w:rPr>
                  <w:rFonts w:asciiTheme="minorHAnsi" w:hAnsiTheme="minorHAnsi"/>
                  <w:sz w:val="20"/>
                  <w:szCs w:val="20"/>
                </w:rPr>
                <w:t>Yes</w:t>
              </w:r>
            </w:ins>
          </w:p>
        </w:tc>
        <w:tc>
          <w:tcPr>
            <w:tcW w:w="1349" w:type="dxa"/>
          </w:tcPr>
          <w:p w14:paraId="56EB6C24" w14:textId="77777777" w:rsidR="006636C5" w:rsidRPr="00DE07CD"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834A2" w:rsidRPr="00DE07CD" w14:paraId="48D1BAAB" w14:textId="77777777" w:rsidTr="003834A2">
        <w:trPr>
          <w:cantSplit/>
        </w:trPr>
        <w:tc>
          <w:tcPr>
            <w:cnfStyle w:val="001000000000" w:firstRow="0" w:lastRow="0" w:firstColumn="1" w:lastColumn="0" w:oddVBand="0" w:evenVBand="0" w:oddHBand="0" w:evenHBand="0" w:firstRowFirstColumn="0" w:firstRowLastColumn="0" w:lastRowFirstColumn="0" w:lastRowLastColumn="0"/>
            <w:tcW w:w="1852" w:type="dxa"/>
          </w:tcPr>
          <w:p w14:paraId="54787823" w14:textId="12CAE1CE" w:rsidR="003834A2" w:rsidRDefault="003834A2" w:rsidP="00144168">
            <w:pPr>
              <w:tabs>
                <w:tab w:val="left" w:pos="1182"/>
              </w:tabs>
              <w:rPr>
                <w:ins w:id="2110" w:author="markel arizabaleta [2]" w:date="2017-07-18T10:53:00Z"/>
                <w:rFonts w:asciiTheme="minorHAnsi" w:hAnsiTheme="minorHAnsi"/>
                <w:sz w:val="20"/>
                <w:szCs w:val="20"/>
              </w:rPr>
            </w:pPr>
            <w:ins w:id="2111" w:author="markel arizabaleta [2]" w:date="2017-07-18T10:53:00Z">
              <w:r>
                <w:rPr>
                  <w:rFonts w:asciiTheme="minorHAnsi" w:hAnsiTheme="minorHAnsi"/>
                  <w:sz w:val="20"/>
                  <w:szCs w:val="20"/>
                </w:rPr>
                <w:t>bandsrc</w:t>
              </w:r>
            </w:ins>
          </w:p>
          <w:p w14:paraId="49AF19FE" w14:textId="736DC055" w:rsidR="00BE691D" w:rsidRDefault="00BE691D" w:rsidP="00144168">
            <w:pPr>
              <w:tabs>
                <w:tab w:val="left" w:pos="1182"/>
              </w:tabs>
              <w:rPr>
                <w:rFonts w:asciiTheme="minorHAnsi" w:hAnsiTheme="minorHAnsi"/>
                <w:sz w:val="20"/>
                <w:szCs w:val="20"/>
              </w:rPr>
            </w:pPr>
            <w:del w:id="2112" w:author="markel arizabaleta [2]" w:date="2017-07-18T10:53:00Z">
              <w:r w:rsidDel="003834A2">
                <w:rPr>
                  <w:rFonts w:asciiTheme="minorHAnsi" w:hAnsiTheme="minorHAnsi"/>
                  <w:sz w:val="20"/>
                  <w:szCs w:val="20"/>
                </w:rPr>
                <w:delText>BANDSRC</w:delText>
              </w:r>
            </w:del>
            <w:r w:rsidR="006636C5">
              <w:rPr>
                <w:rFonts w:asciiTheme="minorHAnsi" w:hAnsiTheme="minorHAnsi"/>
                <w:sz w:val="20"/>
                <w:szCs w:val="20"/>
              </w:rPr>
              <w:tab/>
            </w:r>
          </w:p>
        </w:tc>
        <w:tc>
          <w:tcPr>
            <w:tcW w:w="1759" w:type="dxa"/>
          </w:tcPr>
          <w:p w14:paraId="5D84F658" w14:textId="77777777" w:rsidR="00BE691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Associates predefined bands with sources</w:t>
            </w:r>
          </w:p>
        </w:tc>
        <w:tc>
          <w:tcPr>
            <w:tcW w:w="1187" w:type="dxa"/>
          </w:tcPr>
          <w:p w14:paraId="669562A7" w14:textId="31783AD7" w:rsidR="003834A2" w:rsidDel="0039594A" w:rsidRDefault="00BE691D" w:rsidP="009D44E3">
            <w:pPr>
              <w:cnfStyle w:val="000000000000" w:firstRow="0" w:lastRow="0" w:firstColumn="0" w:lastColumn="0" w:oddVBand="0" w:evenVBand="0" w:oddHBand="0" w:evenHBand="0" w:firstRowFirstColumn="0" w:firstRowLastColumn="0" w:lastRowFirstColumn="0" w:lastRowLastColumn="0"/>
              <w:rPr>
                <w:ins w:id="2113" w:author="markel arizabaleta [2]" w:date="2017-07-18T10:53:00Z"/>
                <w:del w:id="2114" w:author="Ronny" w:date="2017-07-19T11:09:00Z"/>
                <w:rFonts w:asciiTheme="minorHAnsi" w:hAnsiTheme="minorHAnsi"/>
                <w:sz w:val="20"/>
                <w:szCs w:val="20"/>
              </w:rPr>
            </w:pPr>
            <w:del w:id="2115" w:author="markel arizabaleta [2]" w:date="2017-07-18T10:53:00Z">
              <w:r w:rsidDel="003834A2">
                <w:rPr>
                  <w:rFonts w:asciiTheme="minorHAnsi" w:hAnsiTheme="minorHAnsi"/>
                  <w:sz w:val="20"/>
                  <w:szCs w:val="20"/>
                </w:rPr>
                <w:delText>BandSource</w:delText>
              </w:r>
            </w:del>
          </w:p>
          <w:p w14:paraId="50EB7C56" w14:textId="66F1D56B" w:rsidR="00BE691D" w:rsidRPr="00DE07CD" w:rsidRDefault="003834A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ins w:id="2116" w:author="markel arizabaleta [2]" w:date="2017-07-18T10:53:00Z">
              <w:r>
                <w:rPr>
                  <w:rFonts w:asciiTheme="minorHAnsi" w:hAnsiTheme="minorHAnsi"/>
                  <w:sz w:val="20"/>
                  <w:szCs w:val="20"/>
                </w:rPr>
                <w:t>string</w:t>
              </w:r>
            </w:ins>
          </w:p>
        </w:tc>
        <w:tc>
          <w:tcPr>
            <w:tcW w:w="2289" w:type="dxa"/>
          </w:tcPr>
          <w:p w14:paraId="750DDE6F"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140" w:type="dxa"/>
          </w:tcPr>
          <w:p w14:paraId="301B3772" w14:textId="15373C61" w:rsidR="00BE691D" w:rsidRPr="00DE07CD" w:rsidRDefault="00BE691D" w:rsidP="00A358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del w:id="2117" w:author="james" w:date="2016-03-30T13:55:00Z">
              <w:r w:rsidDel="00757458">
                <w:rPr>
                  <w:rFonts w:asciiTheme="minorHAnsi" w:hAnsiTheme="minorHAnsi"/>
                  <w:sz w:val="20"/>
                  <w:szCs w:val="20"/>
                </w:rPr>
                <w:delText>Required</w:delText>
              </w:r>
              <w:r w:rsidR="006636C5" w:rsidDel="00757458">
                <w:rPr>
                  <w:rFonts w:asciiTheme="minorHAnsi" w:hAnsiTheme="minorHAnsi"/>
                  <w:sz w:val="20"/>
                  <w:szCs w:val="20"/>
                </w:rPr>
                <w:delText>??</w:delText>
              </w:r>
            </w:del>
            <w:ins w:id="2118" w:author="markel arizabaleta [2]" w:date="2017-07-18T10:54:00Z">
              <w:r w:rsidR="003834A2">
                <w:rPr>
                  <w:rFonts w:asciiTheme="minorHAnsi" w:hAnsiTheme="minorHAnsi"/>
                  <w:sz w:val="20"/>
                  <w:szCs w:val="20"/>
                </w:rPr>
                <w:t>Y</w:t>
              </w:r>
            </w:ins>
            <w:ins w:id="2119" w:author="james" w:date="2016-03-30T13:55:00Z">
              <w:del w:id="2120" w:author="markel arizabaleta [2]" w:date="2017-07-18T10:54:00Z">
                <w:r w:rsidR="00757458" w:rsidDel="003834A2">
                  <w:rPr>
                    <w:rFonts w:asciiTheme="minorHAnsi" w:hAnsiTheme="minorHAnsi"/>
                    <w:sz w:val="20"/>
                    <w:szCs w:val="20"/>
                  </w:rPr>
                  <w:delText>y</w:delText>
                </w:r>
              </w:del>
              <w:r w:rsidR="00757458">
                <w:rPr>
                  <w:rFonts w:asciiTheme="minorHAnsi" w:hAnsiTheme="minorHAnsi"/>
                  <w:sz w:val="20"/>
                  <w:szCs w:val="20"/>
                </w:rPr>
                <w:t>es</w:t>
              </w:r>
            </w:ins>
          </w:p>
        </w:tc>
        <w:tc>
          <w:tcPr>
            <w:tcW w:w="1349" w:type="dxa"/>
          </w:tcPr>
          <w:p w14:paraId="1F2AD247"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3834A2" w:rsidRPr="00DE07CD" w14:paraId="1C7ABFF2" w14:textId="77777777" w:rsidTr="003834A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52" w:type="dxa"/>
          </w:tcPr>
          <w:p w14:paraId="30F319E6" w14:textId="1A4283B5" w:rsidR="00BE691D" w:rsidRDefault="006636C5" w:rsidP="009D2239">
            <w:pPr>
              <w:rPr>
                <w:rFonts w:asciiTheme="minorHAnsi" w:hAnsiTheme="minorHAnsi"/>
                <w:sz w:val="20"/>
                <w:szCs w:val="20"/>
              </w:rPr>
            </w:pPr>
            <w:del w:id="2121" w:author="markel arizabaleta [2]" w:date="2017-07-18T10:54:00Z">
              <w:r w:rsidDel="003834A2">
                <w:rPr>
                  <w:rFonts w:asciiTheme="minorHAnsi" w:hAnsiTheme="minorHAnsi"/>
                  <w:sz w:val="20"/>
                  <w:szCs w:val="20"/>
                </w:rPr>
                <w:delText>SESSION</w:delText>
              </w:r>
            </w:del>
            <w:ins w:id="2122" w:author="markel arizabaleta [2]" w:date="2017-07-18T10:54:00Z">
              <w:r w:rsidR="003834A2">
                <w:rPr>
                  <w:rFonts w:asciiTheme="minorHAnsi" w:hAnsiTheme="minorHAnsi"/>
                  <w:sz w:val="20"/>
                  <w:szCs w:val="20"/>
                </w:rPr>
                <w:t>session</w:t>
              </w:r>
            </w:ins>
          </w:p>
        </w:tc>
        <w:tc>
          <w:tcPr>
            <w:tcW w:w="1759" w:type="dxa"/>
          </w:tcPr>
          <w:p w14:paraId="793555FB" w14:textId="761244AC" w:rsidR="00BE691D" w:rsidRDefault="006636C5" w:rsidP="00DB2E4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Session information for this </w:t>
            </w:r>
            <w:del w:id="2123" w:author="markel arizabaleta" w:date="2017-07-20T14:07:00Z">
              <w:r w:rsidDel="00DB2E4C">
                <w:rPr>
                  <w:rFonts w:asciiTheme="minorHAnsi" w:hAnsiTheme="minorHAnsi"/>
                  <w:sz w:val="20"/>
                  <w:szCs w:val="20"/>
                </w:rPr>
                <w:delText>L</w:delText>
              </w:r>
            </w:del>
            <w:ins w:id="2124" w:author="markel arizabaleta" w:date="2017-07-20T14:07:00Z">
              <w:r w:rsidR="00DB2E4C">
                <w:rPr>
                  <w:rFonts w:asciiTheme="minorHAnsi" w:hAnsiTheme="minorHAnsi"/>
                  <w:sz w:val="20"/>
                  <w:szCs w:val="20"/>
                </w:rPr>
                <w:t>l</w:t>
              </w:r>
            </w:ins>
            <w:r>
              <w:rPr>
                <w:rFonts w:asciiTheme="minorHAnsi" w:hAnsiTheme="minorHAnsi"/>
                <w:sz w:val="20"/>
                <w:szCs w:val="20"/>
              </w:rPr>
              <w:t>ane</w:t>
            </w:r>
          </w:p>
        </w:tc>
        <w:tc>
          <w:tcPr>
            <w:tcW w:w="1187" w:type="dxa"/>
          </w:tcPr>
          <w:p w14:paraId="0E307EB0" w14:textId="0750B118" w:rsidR="00BE691D"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2125" w:author="markel arizabaleta" w:date="2017-07-20T14:07:00Z">
              <w:r w:rsidDel="00DB2E4C">
                <w:rPr>
                  <w:rFonts w:asciiTheme="minorHAnsi" w:hAnsiTheme="minorHAnsi"/>
                  <w:sz w:val="20"/>
                  <w:szCs w:val="20"/>
                </w:rPr>
                <w:delText>S</w:delText>
              </w:r>
            </w:del>
            <w:ins w:id="2126" w:author="markel arizabaleta" w:date="2017-07-20T14:07:00Z">
              <w:r w:rsidR="00DB2E4C">
                <w:rPr>
                  <w:rFonts w:asciiTheme="minorHAnsi" w:hAnsiTheme="minorHAnsi"/>
                  <w:sz w:val="20"/>
                  <w:szCs w:val="20"/>
                </w:rPr>
                <w:t>s</w:t>
              </w:r>
            </w:ins>
            <w:r>
              <w:rPr>
                <w:rFonts w:asciiTheme="minorHAnsi" w:hAnsiTheme="minorHAnsi"/>
                <w:sz w:val="20"/>
                <w:szCs w:val="20"/>
              </w:rPr>
              <w:t>ession</w:t>
            </w:r>
          </w:p>
        </w:tc>
        <w:tc>
          <w:tcPr>
            <w:tcW w:w="2289" w:type="dxa"/>
          </w:tcPr>
          <w:p w14:paraId="7578ED31" w14:textId="77777777" w:rsidR="00BE691D" w:rsidRPr="00DE07CD" w:rsidRDefault="00BE691D"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40" w:type="dxa"/>
          </w:tcPr>
          <w:p w14:paraId="3B30670A" w14:textId="6E72F52B" w:rsidR="00BE691D" w:rsidRDefault="006636C5" w:rsidP="00A358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2127" w:author="james" w:date="2016-03-30T13:55:00Z">
              <w:r w:rsidDel="00757458">
                <w:rPr>
                  <w:rFonts w:asciiTheme="minorHAnsi" w:hAnsiTheme="minorHAnsi"/>
                  <w:sz w:val="20"/>
                  <w:szCs w:val="20"/>
                </w:rPr>
                <w:delText>Required</w:delText>
              </w:r>
            </w:del>
            <w:ins w:id="2128" w:author="james" w:date="2016-03-30T13:55:00Z">
              <w:del w:id="2129" w:author="markel arizabaleta [2]" w:date="2017-07-18T10:54:00Z">
                <w:r w:rsidR="00757458" w:rsidDel="003834A2">
                  <w:rPr>
                    <w:rFonts w:asciiTheme="minorHAnsi" w:hAnsiTheme="minorHAnsi"/>
                    <w:sz w:val="20"/>
                    <w:szCs w:val="20"/>
                  </w:rPr>
                  <w:delText>y</w:delText>
                </w:r>
              </w:del>
            </w:ins>
            <w:ins w:id="2130" w:author="markel arizabaleta [2]" w:date="2017-07-18T10:54:00Z">
              <w:r w:rsidR="003834A2">
                <w:rPr>
                  <w:rFonts w:asciiTheme="minorHAnsi" w:hAnsiTheme="minorHAnsi"/>
                  <w:sz w:val="20"/>
                  <w:szCs w:val="20"/>
                </w:rPr>
                <w:t>Y</w:t>
              </w:r>
            </w:ins>
            <w:ins w:id="2131" w:author="james" w:date="2016-03-30T13:55:00Z">
              <w:r w:rsidR="00757458">
                <w:rPr>
                  <w:rFonts w:asciiTheme="minorHAnsi" w:hAnsiTheme="minorHAnsi"/>
                  <w:sz w:val="20"/>
                  <w:szCs w:val="20"/>
                </w:rPr>
                <w:t>es</w:t>
              </w:r>
            </w:ins>
          </w:p>
        </w:tc>
        <w:tc>
          <w:tcPr>
            <w:tcW w:w="1349" w:type="dxa"/>
          </w:tcPr>
          <w:p w14:paraId="4AEDB663" w14:textId="77777777" w:rsidR="00BE691D" w:rsidRPr="00DE07CD" w:rsidRDefault="00BE691D"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834A2" w:rsidRPr="00DE07CD" w14:paraId="3C348A67" w14:textId="77777777" w:rsidTr="00697272">
        <w:trPr>
          <w:cantSplit/>
        </w:trPr>
        <w:tc>
          <w:tcPr>
            <w:cnfStyle w:val="001000000000" w:firstRow="0" w:lastRow="0" w:firstColumn="1" w:lastColumn="0" w:oddVBand="0" w:evenVBand="0" w:oddHBand="0" w:evenHBand="0" w:firstRowFirstColumn="0" w:firstRowLastColumn="0" w:lastRowFirstColumn="0" w:lastRowLastColumn="0"/>
            <w:tcW w:w="1682" w:type="dxa"/>
          </w:tcPr>
          <w:p w14:paraId="2C22616F" w14:textId="5EA01CDB" w:rsidR="00BE691D" w:rsidRDefault="006636C5" w:rsidP="009D2239">
            <w:pPr>
              <w:rPr>
                <w:rFonts w:asciiTheme="minorHAnsi" w:hAnsiTheme="minorHAnsi"/>
                <w:sz w:val="20"/>
                <w:szCs w:val="20"/>
              </w:rPr>
            </w:pPr>
            <w:del w:id="2132" w:author="markel arizabaleta [2]" w:date="2017-07-18T10:54:00Z">
              <w:r w:rsidDel="003834A2">
                <w:rPr>
                  <w:rFonts w:asciiTheme="minorHAnsi" w:hAnsiTheme="minorHAnsi"/>
                  <w:sz w:val="20"/>
                  <w:szCs w:val="20"/>
                </w:rPr>
                <w:delText>SYSTEM</w:delText>
              </w:r>
            </w:del>
            <w:ins w:id="2133" w:author="markel arizabaleta [2]" w:date="2017-07-18T10:54:00Z">
              <w:r w:rsidR="003834A2">
                <w:rPr>
                  <w:rFonts w:asciiTheme="minorHAnsi" w:hAnsiTheme="minorHAnsi"/>
                  <w:sz w:val="20"/>
                  <w:szCs w:val="20"/>
                </w:rPr>
                <w:t>system</w:t>
              </w:r>
            </w:ins>
          </w:p>
        </w:tc>
        <w:tc>
          <w:tcPr>
            <w:tcW w:w="1642" w:type="dxa"/>
          </w:tcPr>
          <w:p w14:paraId="3E00B3D8" w14:textId="2260EF66" w:rsidR="00BE691D" w:rsidRDefault="006636C5" w:rsidP="00DB2E4C">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System information for this </w:t>
            </w:r>
            <w:del w:id="2134" w:author="markel arizabaleta" w:date="2017-07-20T14:07:00Z">
              <w:r w:rsidDel="00DB2E4C">
                <w:rPr>
                  <w:rFonts w:asciiTheme="minorHAnsi" w:hAnsiTheme="minorHAnsi"/>
                  <w:sz w:val="20"/>
                  <w:szCs w:val="20"/>
                </w:rPr>
                <w:delText>L</w:delText>
              </w:r>
            </w:del>
            <w:ins w:id="2135" w:author="markel arizabaleta" w:date="2017-07-20T14:07:00Z">
              <w:r w:rsidR="00DB2E4C">
                <w:rPr>
                  <w:rFonts w:asciiTheme="minorHAnsi" w:hAnsiTheme="minorHAnsi"/>
                  <w:sz w:val="20"/>
                  <w:szCs w:val="20"/>
                </w:rPr>
                <w:t>l</w:t>
              </w:r>
            </w:ins>
            <w:r>
              <w:rPr>
                <w:rFonts w:asciiTheme="minorHAnsi" w:hAnsiTheme="minorHAnsi"/>
                <w:sz w:val="20"/>
                <w:szCs w:val="20"/>
              </w:rPr>
              <w:t>ane</w:t>
            </w:r>
          </w:p>
        </w:tc>
        <w:tc>
          <w:tcPr>
            <w:tcW w:w="0" w:type="dxa"/>
          </w:tcPr>
          <w:p w14:paraId="3C003B1D" w14:textId="3944BC60" w:rsidR="00BE691D" w:rsidRDefault="006636C5"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del w:id="2136" w:author="markel arizabaleta" w:date="2017-07-20T14:07:00Z">
              <w:r w:rsidDel="00DB2E4C">
                <w:rPr>
                  <w:rFonts w:asciiTheme="minorHAnsi" w:hAnsiTheme="minorHAnsi"/>
                  <w:sz w:val="20"/>
                  <w:szCs w:val="20"/>
                </w:rPr>
                <w:delText>S</w:delText>
              </w:r>
            </w:del>
            <w:ins w:id="2137" w:author="markel arizabaleta" w:date="2017-07-20T14:07:00Z">
              <w:r w:rsidR="00DB2E4C">
                <w:rPr>
                  <w:rFonts w:asciiTheme="minorHAnsi" w:hAnsiTheme="minorHAnsi"/>
                  <w:sz w:val="20"/>
                  <w:szCs w:val="20"/>
                </w:rPr>
                <w:t>s</w:t>
              </w:r>
            </w:ins>
            <w:r>
              <w:rPr>
                <w:rFonts w:asciiTheme="minorHAnsi" w:hAnsiTheme="minorHAnsi"/>
                <w:sz w:val="20"/>
                <w:szCs w:val="20"/>
              </w:rPr>
              <w:t>ystem</w:t>
            </w:r>
          </w:p>
        </w:tc>
        <w:tc>
          <w:tcPr>
            <w:tcW w:w="2087" w:type="dxa"/>
          </w:tcPr>
          <w:p w14:paraId="6FE8929C"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696" w:type="dxa"/>
          </w:tcPr>
          <w:p w14:paraId="484D6B06" w14:textId="69A6403B" w:rsidR="00BE691D" w:rsidRDefault="006636C5" w:rsidP="00A358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del w:id="2138" w:author="james" w:date="2016-03-30T13:55:00Z">
              <w:r w:rsidDel="00757458">
                <w:rPr>
                  <w:rFonts w:asciiTheme="minorHAnsi" w:hAnsiTheme="minorHAnsi"/>
                  <w:sz w:val="20"/>
                  <w:szCs w:val="20"/>
                </w:rPr>
                <w:delText>Required</w:delText>
              </w:r>
            </w:del>
            <w:ins w:id="2139" w:author="james" w:date="2016-03-30T13:55:00Z">
              <w:del w:id="2140" w:author="markel arizabaleta [2]" w:date="2017-07-18T10:55:00Z">
                <w:r w:rsidR="00757458" w:rsidDel="003834A2">
                  <w:rPr>
                    <w:rFonts w:asciiTheme="minorHAnsi" w:hAnsiTheme="minorHAnsi"/>
                    <w:sz w:val="20"/>
                    <w:szCs w:val="20"/>
                  </w:rPr>
                  <w:delText>y</w:delText>
                </w:r>
              </w:del>
            </w:ins>
            <w:ins w:id="2141" w:author="markel arizabaleta [2]" w:date="2017-07-18T10:55:00Z">
              <w:r w:rsidR="003834A2">
                <w:rPr>
                  <w:rFonts w:asciiTheme="minorHAnsi" w:hAnsiTheme="minorHAnsi"/>
                  <w:sz w:val="20"/>
                  <w:szCs w:val="20"/>
                </w:rPr>
                <w:t>Y</w:t>
              </w:r>
            </w:ins>
            <w:ins w:id="2142" w:author="james" w:date="2016-03-30T13:55:00Z">
              <w:r w:rsidR="00757458">
                <w:rPr>
                  <w:rFonts w:asciiTheme="minorHAnsi" w:hAnsiTheme="minorHAnsi"/>
                  <w:sz w:val="20"/>
                  <w:szCs w:val="20"/>
                </w:rPr>
                <w:t>es</w:t>
              </w:r>
            </w:ins>
          </w:p>
        </w:tc>
        <w:tc>
          <w:tcPr>
            <w:tcW w:w="1282" w:type="dxa"/>
          </w:tcPr>
          <w:p w14:paraId="5D0FA4DD"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46AE5C45" w14:textId="77777777" w:rsidR="00BE691D" w:rsidRDefault="00BE691D" w:rsidP="00BE691D"/>
    <w:p w14:paraId="2A16AE84" w14:textId="77777777" w:rsidR="00BE691D" w:rsidRDefault="00BE691D"/>
    <w:p w14:paraId="4331C390" w14:textId="77777777" w:rsidR="00736472" w:rsidRDefault="00736472">
      <w:pPr>
        <w:rPr>
          <w:rFonts w:cs="Arial"/>
          <w:b/>
          <w:bCs/>
          <w:szCs w:val="26"/>
          <w:highlight w:val="lightGray"/>
        </w:rPr>
      </w:pPr>
      <w:r>
        <w:rPr>
          <w:highlight w:val="lightGray"/>
        </w:rPr>
        <w:br w:type="page"/>
      </w:r>
    </w:p>
    <w:p w14:paraId="67283B55" w14:textId="33FF0F7C" w:rsidR="00FF7F5C" w:rsidRDefault="00FF7F5C">
      <w:pPr>
        <w:pStyle w:val="Heading3"/>
        <w:pPrChange w:id="2143" w:author="markel arizabaleta [2]" w:date="2017-07-18T10:55:00Z">
          <w:pPr>
            <w:pStyle w:val="Heading3"/>
            <w:numPr>
              <w:ilvl w:val="0"/>
              <w:numId w:val="0"/>
            </w:numPr>
            <w:tabs>
              <w:tab w:val="clear" w:pos="720"/>
            </w:tabs>
            <w:ind w:left="0" w:firstLine="0"/>
          </w:pPr>
        </w:pPrChange>
      </w:pPr>
      <w:bookmarkStart w:id="2144" w:name="_Toc489615315"/>
      <w:r>
        <w:lastRenderedPageBreak/>
        <w:t>File</w:t>
      </w:r>
      <w:r w:rsidRPr="00DE07CD">
        <w:t xml:space="preserve"> </w:t>
      </w:r>
      <w:del w:id="2145" w:author="markel arizabaleta" w:date="2017-07-20T14:08:00Z">
        <w:r w:rsidR="00A503DE" w:rsidDel="00326D4D">
          <w:delText>O</w:delText>
        </w:r>
      </w:del>
      <w:ins w:id="2146" w:author="markel arizabaleta" w:date="2017-07-20T14:08:00Z">
        <w:r w:rsidR="00326D4D">
          <w:t>o</w:t>
        </w:r>
      </w:ins>
      <w:r w:rsidR="00A503DE">
        <w:t>bject</w:t>
      </w:r>
      <w:bookmarkEnd w:id="2144"/>
    </w:p>
    <w:p w14:paraId="0D792BC9" w14:textId="542A548E" w:rsidR="00FF7F5C" w:rsidRDefault="00FF7F5C">
      <w:pPr>
        <w:pStyle w:val="Caption"/>
        <w:keepNext/>
        <w:rPr>
          <w:b w:val="0"/>
          <w:bCs w:val="0"/>
          <w:sz w:val="24"/>
          <w:szCs w:val="24"/>
        </w:rPr>
      </w:pPr>
      <w:r>
        <w:rPr>
          <w:b w:val="0"/>
          <w:bCs w:val="0"/>
          <w:sz w:val="24"/>
          <w:szCs w:val="24"/>
        </w:rPr>
        <w:t xml:space="preserve">A </w:t>
      </w:r>
      <w:del w:id="2147" w:author="markel arizabaleta" w:date="2017-07-20T14:08:00Z">
        <w:r w:rsidDel="00326D4D">
          <w:rPr>
            <w:b w:val="0"/>
            <w:bCs w:val="0"/>
            <w:sz w:val="24"/>
            <w:szCs w:val="24"/>
          </w:rPr>
          <w:delText>F</w:delText>
        </w:r>
      </w:del>
      <w:ins w:id="2148" w:author="markel arizabaleta" w:date="2017-07-20T14:08:00Z">
        <w:r w:rsidR="00326D4D">
          <w:rPr>
            <w:b w:val="0"/>
            <w:bCs w:val="0"/>
            <w:sz w:val="24"/>
            <w:szCs w:val="24"/>
          </w:rPr>
          <w:t>f</w:t>
        </w:r>
      </w:ins>
      <w:r w:rsidRPr="00FF7F5C">
        <w:rPr>
          <w:b w:val="0"/>
          <w:bCs w:val="0"/>
          <w:sz w:val="24"/>
          <w:szCs w:val="24"/>
        </w:rPr>
        <w:t xml:space="preserve">ile is defined as the ordered collection of bytes retrieved from a single </w:t>
      </w:r>
      <w:del w:id="2149" w:author="markel arizabaleta" w:date="2017-07-20T14:08:00Z">
        <w:r w:rsidRPr="00FF7F5C" w:rsidDel="00326D4D">
          <w:rPr>
            <w:b w:val="0"/>
            <w:bCs w:val="0"/>
            <w:sz w:val="24"/>
            <w:szCs w:val="24"/>
          </w:rPr>
          <w:delText>L</w:delText>
        </w:r>
      </w:del>
      <w:ins w:id="2150" w:author="markel arizabaleta" w:date="2017-07-20T14:08:00Z">
        <w:r w:rsidR="00326D4D">
          <w:rPr>
            <w:b w:val="0"/>
            <w:bCs w:val="0"/>
            <w:sz w:val="24"/>
            <w:szCs w:val="24"/>
          </w:rPr>
          <w:t>l</w:t>
        </w:r>
      </w:ins>
      <w:r w:rsidRPr="00FF7F5C">
        <w:rPr>
          <w:b w:val="0"/>
          <w:bCs w:val="0"/>
          <w:sz w:val="24"/>
          <w:szCs w:val="24"/>
        </w:rPr>
        <w:t>ane ove</w:t>
      </w:r>
      <w:r>
        <w:rPr>
          <w:b w:val="0"/>
          <w:bCs w:val="0"/>
          <w:sz w:val="24"/>
          <w:szCs w:val="24"/>
        </w:rPr>
        <w:t>r a finite interval of time and</w:t>
      </w:r>
      <w:r w:rsidRPr="00FF7F5C">
        <w:rPr>
          <w:b w:val="0"/>
          <w:bCs w:val="0"/>
          <w:sz w:val="24"/>
          <w:szCs w:val="24"/>
        </w:rPr>
        <w:t xml:space="preserve"> s</w:t>
      </w:r>
      <w:r>
        <w:rPr>
          <w:b w:val="0"/>
          <w:bCs w:val="0"/>
          <w:sz w:val="24"/>
          <w:szCs w:val="24"/>
        </w:rPr>
        <w:t>tored in a digital media device.</w:t>
      </w:r>
    </w:p>
    <w:p w14:paraId="7C9173D1" w14:textId="77777777" w:rsidR="00FF7F5C" w:rsidRDefault="00FF7F5C"/>
    <w:p w14:paraId="731502CC" w14:textId="77777777" w:rsidR="00FF7F5C" w:rsidRDefault="00FF7F5C">
      <w:r>
        <w:t xml:space="preserve">When a lane is written to a file, it may or may not be synchronized to the start of a block. For this reason there may be a byte offset from the beginning of the file to the first byte of the first block. This offset </w:t>
      </w:r>
      <w:r w:rsidR="00C42311">
        <w:t xml:space="preserve">may be </w:t>
      </w:r>
      <w:r>
        <w:t>different for each file.</w:t>
      </w:r>
    </w:p>
    <w:p w14:paraId="08193F47" w14:textId="77777777" w:rsidR="00FF7F5C" w:rsidRDefault="00FF7F5C"/>
    <w:p w14:paraId="4B9D4150" w14:textId="77777777" w:rsidR="00FF7F5C" w:rsidRDefault="00FF7F5C">
      <w:r>
        <w:t>The creation time of the file may be tagged as metadata. This time is typically obtained from the system RTC.</w:t>
      </w:r>
    </w:p>
    <w:p w14:paraId="6ADF6E94" w14:textId="77777777" w:rsidR="00C42311" w:rsidRDefault="00C42311"/>
    <w:p w14:paraId="18A21FC6" w14:textId="17FAD0FB" w:rsidR="006636C5" w:rsidRPr="002F5AE2" w:rsidRDefault="006636C5" w:rsidP="00144168">
      <w:pPr>
        <w:pStyle w:val="Caption"/>
        <w:keepNext/>
        <w:rPr>
          <w:sz w:val="24"/>
          <w:szCs w:val="24"/>
          <w:rPrChange w:id="2151" w:author="markel arizabaleta" w:date="2017-08-01T10:33:00Z">
            <w:rPr/>
          </w:rPrChange>
        </w:rPr>
      </w:pPr>
      <w:bookmarkStart w:id="2152" w:name="_Toc489615349"/>
      <w:r w:rsidRPr="00BD529F">
        <w:rPr>
          <w:sz w:val="24"/>
          <w:szCs w:val="24"/>
        </w:rPr>
        <w:t xml:space="preserve">Table </w:t>
      </w:r>
      <w:ins w:id="2153" w:author="markel arizabaleta [2]" w:date="2017-07-18T11:00:00Z">
        <w:r w:rsidR="005964DC">
          <w:rPr>
            <w:sz w:val="24"/>
            <w:szCs w:val="24"/>
          </w:rPr>
          <w:fldChar w:fldCharType="begin"/>
        </w:r>
        <w:r w:rsidR="005964DC">
          <w:rPr>
            <w:sz w:val="24"/>
            <w:szCs w:val="24"/>
          </w:rPr>
          <w:instrText xml:space="preserve"> SEQ Table \* ARABIC </w:instrText>
        </w:r>
      </w:ins>
      <w:r w:rsidR="005964DC">
        <w:rPr>
          <w:sz w:val="24"/>
          <w:szCs w:val="24"/>
        </w:rPr>
        <w:fldChar w:fldCharType="end"/>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7B0E2C">
        <w:rPr>
          <w:sz w:val="24"/>
          <w:szCs w:val="24"/>
        </w:rPr>
        <w:t>13</w:t>
      </w:r>
      <w:r w:rsidRPr="00BD529F">
        <w:rPr>
          <w:sz w:val="24"/>
          <w:szCs w:val="24"/>
        </w:rPr>
        <w:fldChar w:fldCharType="end"/>
      </w:r>
      <w:r>
        <w:rPr>
          <w:sz w:val="24"/>
          <w:szCs w:val="24"/>
        </w:rPr>
        <w:t xml:space="preserve"> – Definition of </w:t>
      </w:r>
      <w:del w:id="2154" w:author="markel arizabaleta" w:date="2017-07-20T14:08:00Z">
        <w:r w:rsidDel="00326D4D">
          <w:rPr>
            <w:sz w:val="24"/>
            <w:szCs w:val="24"/>
          </w:rPr>
          <w:delText>F</w:delText>
        </w:r>
      </w:del>
      <w:ins w:id="2155" w:author="markel arizabaleta" w:date="2017-07-20T14:08:00Z">
        <w:r w:rsidR="00326D4D">
          <w:rPr>
            <w:sz w:val="24"/>
            <w:szCs w:val="24"/>
          </w:rPr>
          <w:t>f</w:t>
        </w:r>
      </w:ins>
      <w:r>
        <w:rPr>
          <w:sz w:val="24"/>
          <w:szCs w:val="24"/>
        </w:rPr>
        <w:t>ile</w:t>
      </w:r>
      <w:r w:rsidRPr="00BD529F">
        <w:rPr>
          <w:sz w:val="24"/>
          <w:szCs w:val="24"/>
        </w:rPr>
        <w:t xml:space="preserve"> </w:t>
      </w:r>
      <w:del w:id="2156" w:author="markel arizabaleta" w:date="2017-07-20T14:08:00Z">
        <w:r w:rsidDel="00326D4D">
          <w:rPr>
            <w:sz w:val="24"/>
            <w:szCs w:val="24"/>
          </w:rPr>
          <w:delText>A</w:delText>
        </w:r>
      </w:del>
      <w:ins w:id="2157" w:author="markel arizabaleta" w:date="2017-07-20T14:08:00Z">
        <w:r w:rsidR="00326D4D">
          <w:rPr>
            <w:sz w:val="24"/>
            <w:szCs w:val="24"/>
          </w:rPr>
          <w:t>a</w:t>
        </w:r>
      </w:ins>
      <w:r>
        <w:rPr>
          <w:sz w:val="24"/>
          <w:szCs w:val="24"/>
        </w:rPr>
        <w:t>ttributes</w:t>
      </w:r>
      <w:bookmarkEnd w:id="2152"/>
    </w:p>
    <w:tbl>
      <w:tblPr>
        <w:tblStyle w:val="LightList-Accent1"/>
        <w:tblW w:w="9576" w:type="dxa"/>
        <w:tblLook w:val="04A0" w:firstRow="1" w:lastRow="0" w:firstColumn="1" w:lastColumn="0" w:noHBand="0" w:noVBand="1"/>
      </w:tblPr>
      <w:tblGrid>
        <w:gridCol w:w="1699"/>
        <w:gridCol w:w="1722"/>
        <w:gridCol w:w="1715"/>
        <w:gridCol w:w="1528"/>
        <w:gridCol w:w="1696"/>
        <w:gridCol w:w="1216"/>
      </w:tblGrid>
      <w:tr w:rsidR="003834A2" w:rsidRPr="00DE07CD" w14:paraId="1D904F4E" w14:textId="77777777" w:rsidTr="00FA603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1EA9BA16" w14:textId="77777777" w:rsidR="00C42311" w:rsidRPr="00DE07CD" w:rsidRDefault="00C42311" w:rsidP="00FA603D">
            <w:pPr>
              <w:rPr>
                <w:rFonts w:asciiTheme="minorHAnsi" w:hAnsiTheme="minorHAnsi"/>
                <w:sz w:val="20"/>
                <w:szCs w:val="20"/>
              </w:rPr>
            </w:pPr>
            <w:r>
              <w:rPr>
                <w:rFonts w:asciiTheme="minorHAnsi" w:hAnsiTheme="minorHAnsi"/>
                <w:sz w:val="20"/>
                <w:szCs w:val="20"/>
              </w:rPr>
              <w:t>Attribute</w:t>
            </w:r>
          </w:p>
        </w:tc>
        <w:tc>
          <w:tcPr>
            <w:tcW w:w="1805" w:type="dxa"/>
          </w:tcPr>
          <w:p w14:paraId="70549895" w14:textId="77777777"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786E8DFA" w14:textId="1C22D17E"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del w:id="2158" w:author="markel arizabaleta" w:date="2017-07-20T14:08:00Z">
              <w:r w:rsidRPr="00DE07CD" w:rsidDel="00326D4D">
                <w:rPr>
                  <w:rFonts w:asciiTheme="minorHAnsi" w:hAnsiTheme="minorHAnsi"/>
                  <w:sz w:val="20"/>
                  <w:szCs w:val="20"/>
                </w:rPr>
                <w:delText>Type</w:delText>
              </w:r>
            </w:del>
            <w:ins w:id="2159" w:author="markel arizabaleta" w:date="2017-07-20T14:08:00Z">
              <w:r w:rsidR="00326D4D">
                <w:rPr>
                  <w:rFonts w:asciiTheme="minorHAnsi" w:hAnsiTheme="minorHAnsi"/>
                  <w:sz w:val="20"/>
                  <w:szCs w:val="20"/>
                </w:rPr>
                <w:t>Class</w:t>
              </w:r>
            </w:ins>
          </w:p>
        </w:tc>
        <w:tc>
          <w:tcPr>
            <w:tcW w:w="1677" w:type="dxa"/>
          </w:tcPr>
          <w:p w14:paraId="4449A7C8" w14:textId="77777777"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58B67627" w14:textId="1C54062A"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del w:id="2160" w:author="james" w:date="2016-03-30T13:55:00Z">
              <w:r w:rsidRPr="00DE07CD" w:rsidDel="00597AF4">
                <w:rPr>
                  <w:rFonts w:asciiTheme="minorHAnsi" w:hAnsiTheme="minorHAnsi"/>
                  <w:sz w:val="20"/>
                  <w:szCs w:val="20"/>
                </w:rPr>
                <w:delText>Optional</w:delText>
              </w:r>
            </w:del>
            <w:ins w:id="2161" w:author="james" w:date="2016-03-30T13:55:00Z">
              <w:r w:rsidR="00597AF4">
                <w:rPr>
                  <w:rFonts w:asciiTheme="minorHAnsi" w:hAnsiTheme="minorHAnsi"/>
                  <w:sz w:val="20"/>
                  <w:szCs w:val="20"/>
                </w:rPr>
                <w:t>Required</w:t>
              </w:r>
            </w:ins>
          </w:p>
        </w:tc>
        <w:tc>
          <w:tcPr>
            <w:tcW w:w="1341" w:type="dxa"/>
          </w:tcPr>
          <w:p w14:paraId="6ADF8F7B" w14:textId="77777777"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3834A2" w:rsidRPr="00DE07CD" w14:paraId="65627D40"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443F3349" w14:textId="0E754B17" w:rsidR="00C42311" w:rsidRPr="00DE07CD" w:rsidRDefault="00966914" w:rsidP="00FA603D">
            <w:pPr>
              <w:rPr>
                <w:rFonts w:asciiTheme="minorHAnsi" w:hAnsiTheme="minorHAnsi"/>
                <w:sz w:val="20"/>
                <w:szCs w:val="20"/>
              </w:rPr>
            </w:pPr>
            <w:del w:id="2162" w:author="markel arizabaleta [2]" w:date="2017-07-18T10:56:00Z">
              <w:r w:rsidDel="003834A2">
                <w:rPr>
                  <w:rFonts w:asciiTheme="minorHAnsi" w:hAnsiTheme="minorHAnsi"/>
                  <w:sz w:val="20"/>
                  <w:szCs w:val="20"/>
                </w:rPr>
                <w:delText>URL</w:delText>
              </w:r>
            </w:del>
            <w:ins w:id="2163" w:author="markel arizabaleta [2]" w:date="2017-07-18T10:56:00Z">
              <w:r w:rsidR="003834A2">
                <w:rPr>
                  <w:rFonts w:asciiTheme="minorHAnsi" w:hAnsiTheme="minorHAnsi"/>
                  <w:sz w:val="20"/>
                  <w:szCs w:val="20"/>
                </w:rPr>
                <w:t>url</w:t>
              </w:r>
            </w:ins>
          </w:p>
        </w:tc>
        <w:tc>
          <w:tcPr>
            <w:tcW w:w="1805" w:type="dxa"/>
          </w:tcPr>
          <w:p w14:paraId="479F4A17" w14:textId="4E096635" w:rsidR="00C42311" w:rsidRPr="00DE07CD" w:rsidRDefault="005F6146" w:rsidP="005F6146">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Unique identifier for the file (path/filename)?</w:t>
            </w:r>
          </w:p>
        </w:tc>
        <w:tc>
          <w:tcPr>
            <w:tcW w:w="1842" w:type="dxa"/>
          </w:tcPr>
          <w:p w14:paraId="44EA34A3" w14:textId="0409E076" w:rsidR="00C42311"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2164" w:author="markel arizabaleta [2]" w:date="2017-07-18T10:56:00Z">
              <w:r w:rsidDel="003834A2">
                <w:rPr>
                  <w:rFonts w:asciiTheme="minorHAnsi" w:hAnsiTheme="minorHAnsi"/>
                  <w:sz w:val="20"/>
                  <w:szCs w:val="20"/>
                </w:rPr>
                <w:delText>any</w:delText>
              </w:r>
            </w:del>
            <w:r>
              <w:rPr>
                <w:rFonts w:asciiTheme="minorHAnsi" w:hAnsiTheme="minorHAnsi"/>
                <w:sz w:val="20"/>
                <w:szCs w:val="20"/>
              </w:rPr>
              <w:t>URI</w:t>
            </w:r>
          </w:p>
        </w:tc>
        <w:tc>
          <w:tcPr>
            <w:tcW w:w="1677" w:type="dxa"/>
          </w:tcPr>
          <w:p w14:paraId="67F23AB6" w14:textId="77777777" w:rsidR="00C42311" w:rsidRPr="00DE07CD" w:rsidRDefault="00C42311"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52C34EBA" w14:textId="2A13F2A3" w:rsidR="00C42311" w:rsidRPr="00DE07CD" w:rsidRDefault="005B6B3A"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2165" w:author="james" w:date="2016-03-30T13:55:00Z">
              <w:r w:rsidDel="00605376">
                <w:rPr>
                  <w:rFonts w:asciiTheme="minorHAnsi" w:hAnsiTheme="minorHAnsi"/>
                  <w:sz w:val="20"/>
                  <w:szCs w:val="20"/>
                </w:rPr>
                <w:delText>no</w:delText>
              </w:r>
            </w:del>
            <w:ins w:id="2166" w:author="markel arizabaleta [2]" w:date="2017-07-18T10:56:00Z">
              <w:r w:rsidR="003834A2">
                <w:rPr>
                  <w:rFonts w:asciiTheme="minorHAnsi" w:hAnsiTheme="minorHAnsi"/>
                  <w:sz w:val="20"/>
                  <w:szCs w:val="20"/>
                </w:rPr>
                <w:t>Y</w:t>
              </w:r>
            </w:ins>
            <w:ins w:id="2167" w:author="james" w:date="2016-03-30T13:55:00Z">
              <w:del w:id="2168" w:author="markel arizabaleta [2]" w:date="2017-07-18T10:56:00Z">
                <w:r w:rsidR="00605376" w:rsidDel="003834A2">
                  <w:rPr>
                    <w:rFonts w:asciiTheme="minorHAnsi" w:hAnsiTheme="minorHAnsi"/>
                    <w:sz w:val="20"/>
                    <w:szCs w:val="20"/>
                  </w:rPr>
                  <w:delText>y</w:delText>
                </w:r>
              </w:del>
              <w:r w:rsidR="00605376">
                <w:rPr>
                  <w:rFonts w:asciiTheme="minorHAnsi" w:hAnsiTheme="minorHAnsi"/>
                  <w:sz w:val="20"/>
                  <w:szCs w:val="20"/>
                </w:rPr>
                <w:t>es</w:t>
              </w:r>
            </w:ins>
          </w:p>
        </w:tc>
        <w:tc>
          <w:tcPr>
            <w:tcW w:w="1341" w:type="dxa"/>
          </w:tcPr>
          <w:p w14:paraId="29B02404" w14:textId="77777777" w:rsidR="00C42311" w:rsidRPr="00DE07CD" w:rsidRDefault="00C42311"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834A2" w:rsidRPr="00DE07CD" w14:paraId="7110E7DC"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7BB22B70" w14:textId="6C7608BE" w:rsidR="003834A2" w:rsidDel="0039594A" w:rsidRDefault="00966914" w:rsidP="009D44E3">
            <w:pPr>
              <w:rPr>
                <w:ins w:id="2169" w:author="markel arizabaleta [2]" w:date="2017-07-18T10:56:00Z"/>
                <w:del w:id="2170" w:author="Ronny" w:date="2017-07-19T11:09:00Z"/>
                <w:rFonts w:asciiTheme="minorHAnsi" w:hAnsiTheme="minorHAnsi"/>
                <w:sz w:val="20"/>
                <w:szCs w:val="20"/>
              </w:rPr>
            </w:pPr>
            <w:del w:id="2171" w:author="markel arizabaleta [2]" w:date="2017-07-18T10:56:00Z">
              <w:r w:rsidDel="003834A2">
                <w:rPr>
                  <w:rFonts w:asciiTheme="minorHAnsi" w:hAnsiTheme="minorHAnsi"/>
                  <w:sz w:val="20"/>
                  <w:szCs w:val="20"/>
                </w:rPr>
                <w:delText>TIMESTAMP</w:delText>
              </w:r>
            </w:del>
          </w:p>
          <w:p w14:paraId="0E6BEB40" w14:textId="54F5FB2F" w:rsidR="00697272" w:rsidRPr="00DE07CD" w:rsidRDefault="003834A2">
            <w:pPr>
              <w:rPr>
                <w:rFonts w:asciiTheme="minorHAnsi" w:hAnsiTheme="minorHAnsi"/>
                <w:sz w:val="20"/>
                <w:szCs w:val="20"/>
              </w:rPr>
            </w:pPr>
            <w:ins w:id="2172" w:author="markel arizabaleta [2]" w:date="2017-07-18T10:56:00Z">
              <w:r>
                <w:rPr>
                  <w:rFonts w:asciiTheme="minorHAnsi" w:hAnsiTheme="minorHAnsi"/>
                  <w:sz w:val="20"/>
                  <w:szCs w:val="20"/>
                </w:rPr>
                <w:t>timestamp</w:t>
              </w:r>
            </w:ins>
          </w:p>
        </w:tc>
        <w:tc>
          <w:tcPr>
            <w:tcW w:w="1805" w:type="dxa"/>
          </w:tcPr>
          <w:p w14:paraId="5D2CB869" w14:textId="77777777" w:rsidR="00C42311"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Time the file was generated</w:t>
            </w:r>
          </w:p>
        </w:tc>
        <w:tc>
          <w:tcPr>
            <w:tcW w:w="1842" w:type="dxa"/>
          </w:tcPr>
          <w:p w14:paraId="17AB7CE6" w14:textId="77777777" w:rsidR="00C42311"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dateTime</w:t>
            </w:r>
          </w:p>
        </w:tc>
        <w:tc>
          <w:tcPr>
            <w:tcW w:w="1677" w:type="dxa"/>
          </w:tcPr>
          <w:p w14:paraId="28E3347C" w14:textId="77777777" w:rsidR="00C42311" w:rsidRPr="00DE07CD" w:rsidRDefault="00C42311"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2F6143FA" w14:textId="57DED856" w:rsidR="00C42311" w:rsidRPr="00DE07CD" w:rsidRDefault="003834A2"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ins w:id="2173" w:author="markel arizabaleta [2]" w:date="2017-07-18T10:56:00Z">
              <w:r>
                <w:rPr>
                  <w:rFonts w:asciiTheme="minorHAnsi" w:hAnsiTheme="minorHAnsi"/>
                  <w:sz w:val="20"/>
                  <w:szCs w:val="20"/>
                </w:rPr>
                <w:t>N</w:t>
              </w:r>
            </w:ins>
            <w:ins w:id="2174" w:author="james" w:date="2016-03-30T13:55:00Z">
              <w:del w:id="2175" w:author="markel arizabaleta [2]" w:date="2017-07-18T10:56:00Z">
                <w:r w:rsidR="00605376" w:rsidDel="003834A2">
                  <w:rPr>
                    <w:rFonts w:asciiTheme="minorHAnsi" w:hAnsiTheme="minorHAnsi"/>
                    <w:sz w:val="20"/>
                    <w:szCs w:val="20"/>
                  </w:rPr>
                  <w:delText>n</w:delText>
                </w:r>
              </w:del>
              <w:r w:rsidR="00605376">
                <w:rPr>
                  <w:rFonts w:asciiTheme="minorHAnsi" w:hAnsiTheme="minorHAnsi"/>
                  <w:sz w:val="20"/>
                  <w:szCs w:val="20"/>
                </w:rPr>
                <w:t>o</w:t>
              </w:r>
            </w:ins>
            <w:del w:id="2176" w:author="james" w:date="2016-03-30T13:55:00Z">
              <w:r w:rsidR="00966914" w:rsidDel="00605376">
                <w:rPr>
                  <w:rFonts w:asciiTheme="minorHAnsi" w:hAnsiTheme="minorHAnsi"/>
                  <w:sz w:val="20"/>
                  <w:szCs w:val="20"/>
                </w:rPr>
                <w:delText>Yes</w:delText>
              </w:r>
            </w:del>
          </w:p>
        </w:tc>
        <w:tc>
          <w:tcPr>
            <w:tcW w:w="1341" w:type="dxa"/>
          </w:tcPr>
          <w:p w14:paraId="417999DF" w14:textId="77777777" w:rsidR="00C42311" w:rsidRPr="00DE07CD" w:rsidRDefault="00C42311"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3834A2" w:rsidRPr="00DE07CD" w14:paraId="4765E5D1"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309BD9AF" w14:textId="070AB6F6" w:rsidR="00966914" w:rsidRPr="00DE07CD" w:rsidRDefault="00966914" w:rsidP="00FA603D">
            <w:pPr>
              <w:rPr>
                <w:rFonts w:asciiTheme="minorHAnsi" w:hAnsiTheme="minorHAnsi"/>
                <w:sz w:val="20"/>
                <w:szCs w:val="20"/>
              </w:rPr>
            </w:pPr>
            <w:del w:id="2177" w:author="markel arizabaleta [2]" w:date="2017-07-18T10:56:00Z">
              <w:r w:rsidDel="003834A2">
                <w:rPr>
                  <w:rFonts w:asciiTheme="minorHAnsi" w:hAnsiTheme="minorHAnsi"/>
                  <w:sz w:val="20"/>
                  <w:szCs w:val="20"/>
                </w:rPr>
                <w:delText>OFFSET</w:delText>
              </w:r>
            </w:del>
            <w:ins w:id="2178" w:author="markel arizabaleta [2]" w:date="2017-07-18T10:56:00Z">
              <w:r w:rsidR="003834A2">
                <w:rPr>
                  <w:rFonts w:asciiTheme="minorHAnsi" w:hAnsiTheme="minorHAnsi"/>
                  <w:sz w:val="20"/>
                  <w:szCs w:val="20"/>
                </w:rPr>
                <w:t>offset</w:t>
              </w:r>
            </w:ins>
          </w:p>
        </w:tc>
        <w:tc>
          <w:tcPr>
            <w:tcW w:w="1805" w:type="dxa"/>
          </w:tcPr>
          <w:p w14:paraId="65FAE4AA"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Byte offset to start of first Block</w:t>
            </w:r>
          </w:p>
        </w:tc>
        <w:tc>
          <w:tcPr>
            <w:tcW w:w="1842" w:type="dxa"/>
          </w:tcPr>
          <w:p w14:paraId="652342A5" w14:textId="2C10904E"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2179" w:author="james" w:date="2016-03-30T15:02:00Z">
              <w:r w:rsidDel="008C39B6">
                <w:rPr>
                  <w:rFonts w:asciiTheme="minorHAnsi" w:hAnsiTheme="minorHAnsi"/>
                  <w:sz w:val="20"/>
                  <w:szCs w:val="20"/>
                </w:rPr>
                <w:delText>UINT32</w:delText>
              </w:r>
            </w:del>
            <w:ins w:id="2180" w:author="james" w:date="2016-03-30T15:02:00Z">
              <w:r w:rsidR="008C39B6">
                <w:rPr>
                  <w:rFonts w:asciiTheme="minorHAnsi" w:hAnsiTheme="minorHAnsi"/>
                  <w:sz w:val="20"/>
                  <w:szCs w:val="20"/>
                </w:rPr>
                <w:t>uint32_t</w:t>
              </w:r>
            </w:ins>
          </w:p>
        </w:tc>
        <w:tc>
          <w:tcPr>
            <w:tcW w:w="1677" w:type="dxa"/>
          </w:tcPr>
          <w:p w14:paraId="14C09B92"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3C1CEB88" w14:textId="66467E38" w:rsidR="00966914" w:rsidRPr="00DE07CD" w:rsidRDefault="00966914"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2181" w:author="james" w:date="2016-03-30T13:55:00Z">
              <w:r w:rsidDel="00605376">
                <w:rPr>
                  <w:rFonts w:asciiTheme="minorHAnsi" w:hAnsiTheme="minorHAnsi"/>
                  <w:sz w:val="20"/>
                  <w:szCs w:val="20"/>
                </w:rPr>
                <w:delText>Yes</w:delText>
              </w:r>
            </w:del>
            <w:ins w:id="2182" w:author="markel arizabaleta [2]" w:date="2017-07-18T10:56:00Z">
              <w:r w:rsidR="003834A2">
                <w:rPr>
                  <w:rFonts w:asciiTheme="minorHAnsi" w:hAnsiTheme="minorHAnsi"/>
                  <w:sz w:val="20"/>
                  <w:szCs w:val="20"/>
                </w:rPr>
                <w:t>N</w:t>
              </w:r>
            </w:ins>
            <w:ins w:id="2183" w:author="james" w:date="2016-03-30T13:55:00Z">
              <w:del w:id="2184" w:author="markel arizabaleta [2]" w:date="2017-07-18T10:56:00Z">
                <w:r w:rsidR="00605376" w:rsidDel="003834A2">
                  <w:rPr>
                    <w:rFonts w:asciiTheme="minorHAnsi" w:hAnsiTheme="minorHAnsi"/>
                    <w:sz w:val="20"/>
                    <w:szCs w:val="20"/>
                  </w:rPr>
                  <w:delText>n</w:delText>
                </w:r>
              </w:del>
              <w:r w:rsidR="00605376">
                <w:rPr>
                  <w:rFonts w:asciiTheme="minorHAnsi" w:hAnsiTheme="minorHAnsi"/>
                  <w:sz w:val="20"/>
                  <w:szCs w:val="20"/>
                </w:rPr>
                <w:t>o</w:t>
              </w:r>
            </w:ins>
          </w:p>
        </w:tc>
        <w:tc>
          <w:tcPr>
            <w:tcW w:w="1341" w:type="dxa"/>
          </w:tcPr>
          <w:p w14:paraId="3C84A2CA"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r w:rsidR="003834A2" w:rsidRPr="00DE07CD" w14:paraId="79DA4325"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2B2E52E0" w14:textId="31FB880E" w:rsidR="00966914" w:rsidRPr="00DE07CD" w:rsidRDefault="00966914" w:rsidP="00FA603D">
            <w:pPr>
              <w:rPr>
                <w:rFonts w:asciiTheme="minorHAnsi" w:hAnsiTheme="minorHAnsi"/>
                <w:sz w:val="20"/>
                <w:szCs w:val="20"/>
              </w:rPr>
            </w:pPr>
            <w:del w:id="2185" w:author="markel arizabaleta [2]" w:date="2017-07-18T10:57:00Z">
              <w:r w:rsidDel="003834A2">
                <w:rPr>
                  <w:rFonts w:asciiTheme="minorHAnsi" w:hAnsiTheme="minorHAnsi"/>
                  <w:sz w:val="20"/>
                  <w:szCs w:val="20"/>
                </w:rPr>
                <w:delText>LANE</w:delText>
              </w:r>
            </w:del>
            <w:ins w:id="2186" w:author="markel arizabaleta [2]" w:date="2017-07-18T10:57:00Z">
              <w:r w:rsidR="003834A2">
                <w:rPr>
                  <w:rFonts w:asciiTheme="minorHAnsi" w:hAnsiTheme="minorHAnsi"/>
                  <w:sz w:val="20"/>
                  <w:szCs w:val="20"/>
                </w:rPr>
                <w:t>lane</w:t>
              </w:r>
            </w:ins>
          </w:p>
        </w:tc>
        <w:tc>
          <w:tcPr>
            <w:tcW w:w="1805" w:type="dxa"/>
          </w:tcPr>
          <w:p w14:paraId="2B2E2DF3"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Identifies which lane the data came from</w:t>
            </w:r>
          </w:p>
        </w:tc>
        <w:tc>
          <w:tcPr>
            <w:tcW w:w="1842" w:type="dxa"/>
          </w:tcPr>
          <w:p w14:paraId="25A57D33" w14:textId="61CC11D9"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del w:id="2187" w:author="markel arizabaleta" w:date="2017-07-20T14:08:00Z">
              <w:r w:rsidDel="00326D4D">
                <w:rPr>
                  <w:rFonts w:asciiTheme="minorHAnsi" w:hAnsiTheme="minorHAnsi"/>
                  <w:sz w:val="20"/>
                  <w:szCs w:val="20"/>
                </w:rPr>
                <w:delText>L</w:delText>
              </w:r>
            </w:del>
            <w:ins w:id="2188" w:author="markel arizabaleta" w:date="2017-07-20T14:08:00Z">
              <w:r w:rsidR="00326D4D">
                <w:rPr>
                  <w:rFonts w:asciiTheme="minorHAnsi" w:hAnsiTheme="minorHAnsi"/>
                  <w:sz w:val="20"/>
                  <w:szCs w:val="20"/>
                </w:rPr>
                <w:t>l</w:t>
              </w:r>
            </w:ins>
            <w:r>
              <w:rPr>
                <w:rFonts w:asciiTheme="minorHAnsi" w:hAnsiTheme="minorHAnsi"/>
                <w:sz w:val="20"/>
                <w:szCs w:val="20"/>
              </w:rPr>
              <w:t>ane</w:t>
            </w:r>
          </w:p>
        </w:tc>
        <w:tc>
          <w:tcPr>
            <w:tcW w:w="1677" w:type="dxa"/>
          </w:tcPr>
          <w:p w14:paraId="58C0D0A9"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7811DA01" w14:textId="25DEA3A4" w:rsidR="00966914" w:rsidRPr="00DE07CD" w:rsidRDefault="00966914" w:rsidP="0069727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del w:id="2189" w:author="james" w:date="2016-03-30T13:55:00Z">
              <w:r w:rsidDel="00605376">
                <w:rPr>
                  <w:rFonts w:asciiTheme="minorHAnsi" w:hAnsiTheme="minorHAnsi"/>
                  <w:sz w:val="20"/>
                  <w:szCs w:val="20"/>
                </w:rPr>
                <w:delText>required</w:delText>
              </w:r>
            </w:del>
            <w:ins w:id="2190" w:author="james" w:date="2016-03-30T13:55:00Z">
              <w:del w:id="2191" w:author="markel arizabaleta [2]" w:date="2017-07-18T10:57:00Z">
                <w:r w:rsidR="00605376" w:rsidDel="003834A2">
                  <w:rPr>
                    <w:rFonts w:asciiTheme="minorHAnsi" w:hAnsiTheme="minorHAnsi"/>
                    <w:sz w:val="20"/>
                    <w:szCs w:val="20"/>
                  </w:rPr>
                  <w:delText>y</w:delText>
                </w:r>
              </w:del>
            </w:ins>
            <w:ins w:id="2192" w:author="markel arizabaleta [2]" w:date="2017-07-18T10:57:00Z">
              <w:r w:rsidR="003834A2">
                <w:rPr>
                  <w:rFonts w:asciiTheme="minorHAnsi" w:hAnsiTheme="minorHAnsi"/>
                  <w:sz w:val="20"/>
                  <w:szCs w:val="20"/>
                </w:rPr>
                <w:t>Y</w:t>
              </w:r>
            </w:ins>
            <w:ins w:id="2193" w:author="james" w:date="2016-03-30T13:55:00Z">
              <w:r w:rsidR="00605376">
                <w:rPr>
                  <w:rFonts w:asciiTheme="minorHAnsi" w:hAnsiTheme="minorHAnsi"/>
                  <w:sz w:val="20"/>
                  <w:szCs w:val="20"/>
                </w:rPr>
                <w:t>es</w:t>
              </w:r>
            </w:ins>
          </w:p>
        </w:tc>
        <w:tc>
          <w:tcPr>
            <w:tcW w:w="1341" w:type="dxa"/>
          </w:tcPr>
          <w:p w14:paraId="5FE546CE"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3834A2" w:rsidRPr="00DE07CD" w14:paraId="38F45156"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4BAAF3C4" w14:textId="073A5B89" w:rsidR="003834A2" w:rsidDel="0039594A" w:rsidRDefault="00966914" w:rsidP="009D44E3">
            <w:pPr>
              <w:rPr>
                <w:ins w:id="2194" w:author="markel arizabaleta [2]" w:date="2017-07-18T10:57:00Z"/>
                <w:del w:id="2195" w:author="Ronny" w:date="2017-07-19T11:09:00Z"/>
                <w:rFonts w:asciiTheme="minorHAnsi" w:hAnsiTheme="minorHAnsi"/>
                <w:sz w:val="20"/>
                <w:szCs w:val="20"/>
              </w:rPr>
            </w:pPr>
            <w:del w:id="2196" w:author="markel arizabaleta [2]" w:date="2017-07-18T10:57:00Z">
              <w:r w:rsidDel="003834A2">
                <w:rPr>
                  <w:rFonts w:asciiTheme="minorHAnsi" w:hAnsiTheme="minorHAnsi"/>
                  <w:sz w:val="20"/>
                  <w:szCs w:val="20"/>
                </w:rPr>
                <w:delText>PREVIOUS</w:delText>
              </w:r>
            </w:del>
          </w:p>
          <w:p w14:paraId="454EDB60" w14:textId="36573C24" w:rsidR="00966914" w:rsidRPr="00DE07CD" w:rsidRDefault="003834A2">
            <w:pPr>
              <w:rPr>
                <w:rFonts w:asciiTheme="minorHAnsi" w:hAnsiTheme="minorHAnsi"/>
                <w:sz w:val="20"/>
                <w:szCs w:val="20"/>
              </w:rPr>
            </w:pPr>
            <w:ins w:id="2197" w:author="markel arizabaleta [2]" w:date="2017-07-18T10:57:00Z">
              <w:r>
                <w:rPr>
                  <w:rFonts w:asciiTheme="minorHAnsi" w:hAnsiTheme="minorHAnsi"/>
                  <w:sz w:val="20"/>
                  <w:szCs w:val="20"/>
                </w:rPr>
                <w:t>previous</w:t>
              </w:r>
            </w:ins>
          </w:p>
        </w:tc>
        <w:tc>
          <w:tcPr>
            <w:tcW w:w="1805" w:type="dxa"/>
          </w:tcPr>
          <w:p w14:paraId="7D42D24E"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Name of previous file (for temporally split files)</w:t>
            </w:r>
          </w:p>
        </w:tc>
        <w:tc>
          <w:tcPr>
            <w:tcW w:w="1842" w:type="dxa"/>
          </w:tcPr>
          <w:p w14:paraId="078AF1C7" w14:textId="2BFDFA09"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2198" w:author="markel arizabaleta [2]" w:date="2017-07-18T10:57:00Z">
              <w:r w:rsidDel="003834A2">
                <w:rPr>
                  <w:rFonts w:asciiTheme="minorHAnsi" w:hAnsiTheme="minorHAnsi"/>
                  <w:sz w:val="20"/>
                  <w:szCs w:val="20"/>
                </w:rPr>
                <w:delText>any</w:delText>
              </w:r>
            </w:del>
            <w:r>
              <w:rPr>
                <w:rFonts w:asciiTheme="minorHAnsi" w:hAnsiTheme="minorHAnsi"/>
                <w:sz w:val="20"/>
                <w:szCs w:val="20"/>
              </w:rPr>
              <w:t>URI</w:t>
            </w:r>
          </w:p>
        </w:tc>
        <w:tc>
          <w:tcPr>
            <w:tcW w:w="1677" w:type="dxa"/>
          </w:tcPr>
          <w:p w14:paraId="786A0115"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15B87FC3" w14:textId="567716C5" w:rsidR="00966914" w:rsidRPr="00DE07CD" w:rsidRDefault="00966914"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2199" w:author="james" w:date="2016-03-30T13:55:00Z">
              <w:r w:rsidDel="00605376">
                <w:rPr>
                  <w:rFonts w:asciiTheme="minorHAnsi" w:hAnsiTheme="minorHAnsi"/>
                  <w:sz w:val="20"/>
                  <w:szCs w:val="20"/>
                </w:rPr>
                <w:delText>Yes</w:delText>
              </w:r>
            </w:del>
            <w:ins w:id="2200" w:author="markel arizabaleta [2]" w:date="2017-07-18T10:57:00Z">
              <w:r w:rsidR="003834A2">
                <w:rPr>
                  <w:rFonts w:asciiTheme="minorHAnsi" w:hAnsiTheme="minorHAnsi"/>
                  <w:sz w:val="20"/>
                  <w:szCs w:val="20"/>
                </w:rPr>
                <w:t>N</w:t>
              </w:r>
            </w:ins>
            <w:ins w:id="2201" w:author="james" w:date="2016-03-30T13:55:00Z">
              <w:del w:id="2202" w:author="markel arizabaleta [2]" w:date="2017-07-18T10:57:00Z">
                <w:r w:rsidR="00605376" w:rsidDel="003834A2">
                  <w:rPr>
                    <w:rFonts w:asciiTheme="minorHAnsi" w:hAnsiTheme="minorHAnsi"/>
                    <w:sz w:val="20"/>
                    <w:szCs w:val="20"/>
                  </w:rPr>
                  <w:delText>n</w:delText>
                </w:r>
              </w:del>
              <w:r w:rsidR="00605376">
                <w:rPr>
                  <w:rFonts w:asciiTheme="minorHAnsi" w:hAnsiTheme="minorHAnsi"/>
                  <w:sz w:val="20"/>
                  <w:szCs w:val="20"/>
                </w:rPr>
                <w:t>o</w:t>
              </w:r>
            </w:ins>
          </w:p>
        </w:tc>
        <w:tc>
          <w:tcPr>
            <w:tcW w:w="1341" w:type="dxa"/>
          </w:tcPr>
          <w:p w14:paraId="620A1C80"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834A2" w:rsidRPr="00DE07CD" w14:paraId="51DE8E90"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0FE12D3B" w14:textId="599A0B9B" w:rsidR="00966914" w:rsidRPr="00DE07CD" w:rsidRDefault="00966914" w:rsidP="00FA603D">
            <w:pPr>
              <w:rPr>
                <w:rFonts w:asciiTheme="minorHAnsi" w:hAnsiTheme="minorHAnsi"/>
                <w:sz w:val="20"/>
                <w:szCs w:val="20"/>
              </w:rPr>
            </w:pPr>
            <w:del w:id="2203" w:author="markel arizabaleta [2]" w:date="2017-07-18T10:58:00Z">
              <w:r w:rsidDel="003834A2">
                <w:rPr>
                  <w:rFonts w:asciiTheme="minorHAnsi" w:hAnsiTheme="minorHAnsi"/>
                  <w:sz w:val="20"/>
                  <w:szCs w:val="20"/>
                </w:rPr>
                <w:delText>NEXT</w:delText>
              </w:r>
            </w:del>
            <w:ins w:id="2204" w:author="markel arizabaleta [2]" w:date="2017-07-18T10:58:00Z">
              <w:r w:rsidR="003834A2">
                <w:rPr>
                  <w:rFonts w:asciiTheme="minorHAnsi" w:hAnsiTheme="minorHAnsi"/>
                  <w:sz w:val="20"/>
                  <w:szCs w:val="20"/>
                </w:rPr>
                <w:t>next</w:t>
              </w:r>
            </w:ins>
          </w:p>
        </w:tc>
        <w:tc>
          <w:tcPr>
            <w:tcW w:w="1805" w:type="dxa"/>
          </w:tcPr>
          <w:p w14:paraId="4C90F3DE" w14:textId="77777777" w:rsidR="00966914" w:rsidRPr="00DE07CD" w:rsidRDefault="00966914" w:rsidP="00966914">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Name of next file (for temporally split files)</w:t>
            </w:r>
          </w:p>
        </w:tc>
        <w:tc>
          <w:tcPr>
            <w:tcW w:w="1842" w:type="dxa"/>
          </w:tcPr>
          <w:p w14:paraId="6FE877C4" w14:textId="62E7FB25"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del w:id="2205" w:author="markel arizabaleta [2]" w:date="2017-07-18T10:58:00Z">
              <w:r w:rsidDel="003834A2">
                <w:rPr>
                  <w:rFonts w:asciiTheme="minorHAnsi" w:hAnsiTheme="minorHAnsi"/>
                  <w:sz w:val="20"/>
                  <w:szCs w:val="20"/>
                </w:rPr>
                <w:delText>any</w:delText>
              </w:r>
            </w:del>
            <w:r>
              <w:rPr>
                <w:rFonts w:asciiTheme="minorHAnsi" w:hAnsiTheme="minorHAnsi"/>
                <w:sz w:val="20"/>
                <w:szCs w:val="20"/>
              </w:rPr>
              <w:t>URI</w:t>
            </w:r>
          </w:p>
        </w:tc>
        <w:tc>
          <w:tcPr>
            <w:tcW w:w="1677" w:type="dxa"/>
          </w:tcPr>
          <w:p w14:paraId="44479E87"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0A99727E" w14:textId="1659B828" w:rsidR="00966914" w:rsidRPr="00DE07CD" w:rsidRDefault="00966914" w:rsidP="0069727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del w:id="2206" w:author="james" w:date="2016-03-30T13:55:00Z">
              <w:r w:rsidDel="00605376">
                <w:rPr>
                  <w:rFonts w:asciiTheme="minorHAnsi" w:hAnsiTheme="minorHAnsi"/>
                  <w:sz w:val="20"/>
                  <w:szCs w:val="20"/>
                </w:rPr>
                <w:delText>Yes</w:delText>
              </w:r>
            </w:del>
            <w:ins w:id="2207" w:author="markel arizabaleta [2]" w:date="2017-07-18T10:58:00Z">
              <w:r w:rsidR="003834A2">
                <w:rPr>
                  <w:rFonts w:asciiTheme="minorHAnsi" w:hAnsiTheme="minorHAnsi"/>
                  <w:sz w:val="20"/>
                  <w:szCs w:val="20"/>
                </w:rPr>
                <w:t>N</w:t>
              </w:r>
            </w:ins>
            <w:ins w:id="2208" w:author="james" w:date="2016-03-30T13:55:00Z">
              <w:del w:id="2209" w:author="markel arizabaleta [2]" w:date="2017-07-18T10:58:00Z">
                <w:r w:rsidR="00605376" w:rsidDel="003834A2">
                  <w:rPr>
                    <w:rFonts w:asciiTheme="minorHAnsi" w:hAnsiTheme="minorHAnsi"/>
                    <w:sz w:val="20"/>
                    <w:szCs w:val="20"/>
                  </w:rPr>
                  <w:delText>n</w:delText>
                </w:r>
              </w:del>
              <w:r w:rsidR="00605376">
                <w:rPr>
                  <w:rFonts w:asciiTheme="minorHAnsi" w:hAnsiTheme="minorHAnsi"/>
                  <w:sz w:val="20"/>
                  <w:szCs w:val="20"/>
                </w:rPr>
                <w:t>o</w:t>
              </w:r>
            </w:ins>
          </w:p>
        </w:tc>
        <w:tc>
          <w:tcPr>
            <w:tcW w:w="1341" w:type="dxa"/>
          </w:tcPr>
          <w:p w14:paraId="3BCA1042"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3834A2" w:rsidRPr="00DE07CD" w14:paraId="0F120FC9"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62101B4D" w14:textId="1E82C217" w:rsidR="00966914" w:rsidRPr="00DE07CD" w:rsidRDefault="00966914" w:rsidP="00FA603D">
            <w:pPr>
              <w:rPr>
                <w:rFonts w:asciiTheme="minorHAnsi" w:hAnsiTheme="minorHAnsi"/>
                <w:sz w:val="20"/>
                <w:szCs w:val="20"/>
              </w:rPr>
            </w:pPr>
            <w:del w:id="2210" w:author="markel arizabaleta [2]" w:date="2017-07-18T10:58:00Z">
              <w:r w:rsidDel="003834A2">
                <w:rPr>
                  <w:rFonts w:asciiTheme="minorHAnsi" w:hAnsiTheme="minorHAnsi"/>
                  <w:sz w:val="20"/>
                  <w:szCs w:val="20"/>
                </w:rPr>
                <w:delText>OWNER</w:delText>
              </w:r>
            </w:del>
            <w:ins w:id="2211" w:author="markel arizabaleta [2]" w:date="2017-07-18T10:58:00Z">
              <w:r w:rsidR="003834A2">
                <w:rPr>
                  <w:rFonts w:asciiTheme="minorHAnsi" w:hAnsiTheme="minorHAnsi"/>
                  <w:sz w:val="20"/>
                  <w:szCs w:val="20"/>
                </w:rPr>
                <w:t>owner</w:t>
              </w:r>
            </w:ins>
          </w:p>
        </w:tc>
        <w:tc>
          <w:tcPr>
            <w:tcW w:w="1805" w:type="dxa"/>
          </w:tcPr>
          <w:p w14:paraId="1EF455E1"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 specifying owner of this file</w:t>
            </w:r>
          </w:p>
        </w:tc>
        <w:tc>
          <w:tcPr>
            <w:tcW w:w="1842" w:type="dxa"/>
          </w:tcPr>
          <w:p w14:paraId="1E8F6AB6"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7EFD9703"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6197588E" w14:textId="7D014F89" w:rsidR="00966914" w:rsidRPr="00DE07CD" w:rsidRDefault="00966914"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2212" w:author="james" w:date="2016-03-30T13:55:00Z">
              <w:r w:rsidDel="00605376">
                <w:rPr>
                  <w:rFonts w:asciiTheme="minorHAnsi" w:hAnsiTheme="minorHAnsi"/>
                  <w:sz w:val="20"/>
                  <w:szCs w:val="20"/>
                </w:rPr>
                <w:delText>Yes</w:delText>
              </w:r>
            </w:del>
            <w:ins w:id="2213" w:author="markel arizabaleta [2]" w:date="2017-07-18T10:58:00Z">
              <w:r w:rsidR="003834A2">
                <w:rPr>
                  <w:rFonts w:asciiTheme="minorHAnsi" w:hAnsiTheme="minorHAnsi"/>
                  <w:sz w:val="20"/>
                  <w:szCs w:val="20"/>
                </w:rPr>
                <w:t>N</w:t>
              </w:r>
            </w:ins>
            <w:ins w:id="2214" w:author="james" w:date="2016-03-30T13:55:00Z">
              <w:del w:id="2215" w:author="markel arizabaleta [2]" w:date="2017-07-18T10:58:00Z">
                <w:r w:rsidR="00605376" w:rsidDel="003834A2">
                  <w:rPr>
                    <w:rFonts w:asciiTheme="minorHAnsi" w:hAnsiTheme="minorHAnsi"/>
                    <w:sz w:val="20"/>
                    <w:szCs w:val="20"/>
                  </w:rPr>
                  <w:delText>n</w:delText>
                </w:r>
              </w:del>
              <w:r w:rsidR="00605376">
                <w:rPr>
                  <w:rFonts w:asciiTheme="minorHAnsi" w:hAnsiTheme="minorHAnsi"/>
                  <w:sz w:val="20"/>
                  <w:szCs w:val="20"/>
                </w:rPr>
                <w:t>o</w:t>
              </w:r>
            </w:ins>
          </w:p>
        </w:tc>
        <w:tc>
          <w:tcPr>
            <w:tcW w:w="1341" w:type="dxa"/>
          </w:tcPr>
          <w:p w14:paraId="062D3334"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834A2" w:rsidRPr="00DE07CD" w14:paraId="2498644D"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7FDB4750" w14:textId="77777777" w:rsidR="003834A2" w:rsidRDefault="00966914" w:rsidP="00966914">
            <w:pPr>
              <w:rPr>
                <w:ins w:id="2216" w:author="markel arizabaleta [2]" w:date="2017-07-18T10:58:00Z"/>
                <w:rFonts w:asciiTheme="minorHAnsi" w:hAnsiTheme="minorHAnsi"/>
                <w:sz w:val="20"/>
                <w:szCs w:val="20"/>
              </w:rPr>
            </w:pPr>
            <w:del w:id="2217" w:author="markel arizabaleta [2]" w:date="2017-07-18T10:58:00Z">
              <w:r w:rsidDel="003834A2">
                <w:rPr>
                  <w:rFonts w:asciiTheme="minorHAnsi" w:hAnsiTheme="minorHAnsi"/>
                  <w:sz w:val="20"/>
                  <w:szCs w:val="20"/>
                </w:rPr>
                <w:delText>COPYRIGHT</w:delText>
              </w:r>
            </w:del>
          </w:p>
          <w:p w14:paraId="42F446D8" w14:textId="5EF53411" w:rsidR="00966914" w:rsidRPr="00DE07CD" w:rsidRDefault="003834A2" w:rsidP="00966914">
            <w:pPr>
              <w:rPr>
                <w:rFonts w:asciiTheme="minorHAnsi" w:hAnsiTheme="minorHAnsi"/>
                <w:sz w:val="20"/>
                <w:szCs w:val="20"/>
              </w:rPr>
            </w:pPr>
            <w:ins w:id="2218" w:author="markel arizabaleta [2]" w:date="2017-07-18T10:58:00Z">
              <w:r>
                <w:rPr>
                  <w:rFonts w:asciiTheme="minorHAnsi" w:hAnsiTheme="minorHAnsi"/>
                  <w:sz w:val="20"/>
                  <w:szCs w:val="20"/>
                </w:rPr>
                <w:t>copyright</w:t>
              </w:r>
            </w:ins>
          </w:p>
        </w:tc>
        <w:tc>
          <w:tcPr>
            <w:tcW w:w="1805" w:type="dxa"/>
          </w:tcPr>
          <w:p w14:paraId="304EA87B"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Copyright information</w:t>
            </w:r>
          </w:p>
        </w:tc>
        <w:tc>
          <w:tcPr>
            <w:tcW w:w="1842" w:type="dxa"/>
          </w:tcPr>
          <w:p w14:paraId="54A2529F"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724872BA"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60664906" w14:textId="102D2183" w:rsidR="00966914" w:rsidRPr="00DE07CD" w:rsidRDefault="003834A2" w:rsidP="00605376">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ins w:id="2219" w:author="markel arizabaleta [2]" w:date="2017-07-18T10:58:00Z">
              <w:r>
                <w:rPr>
                  <w:rFonts w:asciiTheme="minorHAnsi" w:hAnsiTheme="minorHAnsi"/>
                  <w:sz w:val="20"/>
                  <w:szCs w:val="20"/>
                </w:rPr>
                <w:t>N</w:t>
              </w:r>
            </w:ins>
            <w:ins w:id="2220" w:author="james" w:date="2016-03-30T13:56:00Z">
              <w:del w:id="2221" w:author="markel arizabaleta [2]" w:date="2017-07-18T10:58:00Z">
                <w:r w:rsidR="00605376" w:rsidDel="003834A2">
                  <w:rPr>
                    <w:rFonts w:asciiTheme="minorHAnsi" w:hAnsiTheme="minorHAnsi"/>
                    <w:sz w:val="20"/>
                    <w:szCs w:val="20"/>
                  </w:rPr>
                  <w:delText>n</w:delText>
                </w:r>
              </w:del>
              <w:r w:rsidR="00605376">
                <w:rPr>
                  <w:rFonts w:asciiTheme="minorHAnsi" w:hAnsiTheme="minorHAnsi"/>
                  <w:sz w:val="20"/>
                  <w:szCs w:val="20"/>
                </w:rPr>
                <w:t>o</w:t>
              </w:r>
            </w:ins>
            <w:del w:id="2222" w:author="james" w:date="2016-03-30T13:55:00Z">
              <w:r w:rsidR="00966914" w:rsidDel="00605376">
                <w:rPr>
                  <w:rFonts w:asciiTheme="minorHAnsi" w:hAnsiTheme="minorHAnsi"/>
                  <w:sz w:val="20"/>
                  <w:szCs w:val="20"/>
                </w:rPr>
                <w:delText>Yes</w:delText>
              </w:r>
            </w:del>
          </w:p>
        </w:tc>
        <w:tc>
          <w:tcPr>
            <w:tcW w:w="1341" w:type="dxa"/>
          </w:tcPr>
          <w:p w14:paraId="4F0C43F8"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054CA456" w14:textId="77777777" w:rsidR="00FF7F5C" w:rsidRDefault="00FF7F5C" w:rsidP="00BF1947"/>
    <w:p w14:paraId="684919DB" w14:textId="77777777" w:rsidR="00736472" w:rsidRDefault="00736472">
      <w:pPr>
        <w:rPr>
          <w:rFonts w:cs="Arial"/>
          <w:b/>
          <w:bCs/>
          <w:szCs w:val="26"/>
        </w:rPr>
      </w:pPr>
      <w:r>
        <w:br w:type="page"/>
      </w:r>
    </w:p>
    <w:p w14:paraId="5771E39D" w14:textId="77777777" w:rsidR="00FB1B34" w:rsidRDefault="00D63103" w:rsidP="00966914">
      <w:pPr>
        <w:pStyle w:val="Heading3"/>
      </w:pPr>
      <w:bookmarkStart w:id="2223" w:name="_Toc489615316"/>
      <w:r>
        <w:lastRenderedPageBreak/>
        <w:t xml:space="preserve">FileSet </w:t>
      </w:r>
      <w:r w:rsidR="00A503DE">
        <w:t>Object</w:t>
      </w:r>
      <w:bookmarkEnd w:id="2223"/>
    </w:p>
    <w:p w14:paraId="4735DDF1" w14:textId="77777777" w:rsidR="00FB1B34" w:rsidRDefault="00FB1B34">
      <w:r>
        <w:t xml:space="preserve">For spatially and spatial-temporally split files, the file set must be identified. This is done by the </w:t>
      </w:r>
      <w:r w:rsidR="00D76D77">
        <w:t>FileSet</w:t>
      </w:r>
      <w:r>
        <w:t xml:space="preserve"> parameters</w:t>
      </w:r>
      <w:r w:rsidR="00D76D77">
        <w:t xml:space="preserve"> that </w:t>
      </w:r>
      <w:r>
        <w:t xml:space="preserve">identify the </w:t>
      </w:r>
      <w:r w:rsidRPr="00144168">
        <w:rPr>
          <w:i/>
        </w:rPr>
        <w:t>first set of files</w:t>
      </w:r>
      <w:r>
        <w:t xml:space="preserve">. All other information can be </w:t>
      </w:r>
      <w:r w:rsidR="0025723D">
        <w:t>obtained by parsing the metadata of those files.</w:t>
      </w:r>
      <w:r>
        <w:t xml:space="preserve"> </w:t>
      </w:r>
    </w:p>
    <w:p w14:paraId="78905391" w14:textId="77777777" w:rsidR="00FB1B34" w:rsidRPr="00FF7F5C" w:rsidRDefault="00FB1B34"/>
    <w:p w14:paraId="2EB17A53" w14:textId="16E29A3B" w:rsidR="005964DC" w:rsidRPr="00E761A7" w:rsidRDefault="005964DC">
      <w:pPr>
        <w:pStyle w:val="Caption"/>
        <w:keepNext/>
        <w:rPr>
          <w:ins w:id="2224" w:author="markel arizabaleta [2]" w:date="2017-07-18T11:00:00Z"/>
        </w:rPr>
        <w:pPrChange w:id="2225" w:author="markel arizabaleta [2]" w:date="2017-07-18T11:00:00Z">
          <w:pPr/>
        </w:pPrChange>
      </w:pPr>
      <w:bookmarkStart w:id="2226" w:name="_Toc489615350"/>
      <w:ins w:id="2227" w:author="markel arizabaleta [2]" w:date="2017-07-18T11:00:00Z">
        <w:r w:rsidRPr="005964DC">
          <w:rPr>
            <w:sz w:val="24"/>
            <w:szCs w:val="24"/>
          </w:rPr>
          <w:t xml:space="preserve">Table </w:t>
        </w:r>
        <w:r w:rsidRPr="005964DC">
          <w:rPr>
            <w:sz w:val="24"/>
            <w:szCs w:val="24"/>
            <w:rPrChange w:id="2228" w:author="markel arizabaleta [2]" w:date="2017-07-18T11:00:00Z">
              <w:rPr/>
            </w:rPrChange>
          </w:rPr>
          <w:fldChar w:fldCharType="begin"/>
        </w:r>
        <w:r w:rsidRPr="005964DC">
          <w:rPr>
            <w:sz w:val="24"/>
            <w:szCs w:val="24"/>
          </w:rPr>
          <w:instrText xml:space="preserve"> SEQ Table \* ARABIC </w:instrText>
        </w:r>
      </w:ins>
      <w:r w:rsidRPr="005964DC">
        <w:rPr>
          <w:sz w:val="24"/>
          <w:szCs w:val="24"/>
          <w:rPrChange w:id="2229" w:author="markel arizabaleta [2]" w:date="2017-07-18T11:00:00Z">
            <w:rPr/>
          </w:rPrChange>
        </w:rPr>
        <w:fldChar w:fldCharType="separate"/>
      </w:r>
      <w:ins w:id="2230" w:author="markel arizabaleta [2]" w:date="2017-07-18T11:00:00Z">
        <w:r w:rsidRPr="005964DC">
          <w:rPr>
            <w:sz w:val="24"/>
            <w:szCs w:val="24"/>
          </w:rPr>
          <w:t>14</w:t>
        </w:r>
        <w:r w:rsidRPr="005964DC">
          <w:rPr>
            <w:sz w:val="24"/>
            <w:szCs w:val="24"/>
            <w:rPrChange w:id="2231" w:author="markel arizabaleta [2]" w:date="2017-07-18T11:00:00Z">
              <w:rPr/>
            </w:rPrChange>
          </w:rPr>
          <w:fldChar w:fldCharType="end"/>
        </w:r>
      </w:ins>
      <w:ins w:id="2232" w:author="markel arizabaleta" w:date="2017-08-01T10:24:00Z">
        <w:r w:rsidR="007408FE">
          <w:rPr>
            <w:sz w:val="24"/>
            <w:szCs w:val="24"/>
          </w:rPr>
          <w:t xml:space="preserve"> –</w:t>
        </w:r>
      </w:ins>
      <w:ins w:id="2233" w:author="markel arizabaleta [2]" w:date="2017-07-18T11:00:00Z">
        <w:del w:id="2234" w:author="markel arizabaleta" w:date="2017-08-01T10:24:00Z">
          <w:r w:rsidRPr="005964DC" w:rsidDel="007408FE">
            <w:rPr>
              <w:sz w:val="24"/>
              <w:szCs w:val="24"/>
            </w:rPr>
            <w:delText>:</w:delText>
          </w:r>
        </w:del>
        <w:r w:rsidRPr="005964DC">
          <w:rPr>
            <w:sz w:val="24"/>
            <w:szCs w:val="24"/>
          </w:rPr>
          <w:t xml:space="preserve"> Definition of </w:t>
        </w:r>
        <w:del w:id="2235" w:author="markel arizabaleta" w:date="2017-07-20T14:09:00Z">
          <w:r w:rsidRPr="005964DC" w:rsidDel="00326D4D">
            <w:rPr>
              <w:sz w:val="24"/>
              <w:szCs w:val="24"/>
            </w:rPr>
            <w:delText>F</w:delText>
          </w:r>
        </w:del>
      </w:ins>
      <w:ins w:id="2236" w:author="markel arizabaleta" w:date="2017-07-20T14:09:00Z">
        <w:r w:rsidR="00326D4D">
          <w:rPr>
            <w:sz w:val="24"/>
            <w:szCs w:val="24"/>
          </w:rPr>
          <w:t>f</w:t>
        </w:r>
      </w:ins>
      <w:ins w:id="2237" w:author="markel arizabaleta [2]" w:date="2017-07-18T11:00:00Z">
        <w:r w:rsidRPr="005964DC">
          <w:rPr>
            <w:sz w:val="24"/>
            <w:szCs w:val="24"/>
          </w:rPr>
          <w:t xml:space="preserve">ileSet </w:t>
        </w:r>
        <w:del w:id="2238" w:author="markel arizabaleta" w:date="2017-07-20T14:09:00Z">
          <w:r w:rsidRPr="005964DC" w:rsidDel="00326D4D">
            <w:rPr>
              <w:sz w:val="24"/>
              <w:szCs w:val="24"/>
            </w:rPr>
            <w:delText>A</w:delText>
          </w:r>
        </w:del>
      </w:ins>
      <w:ins w:id="2239" w:author="markel arizabaleta" w:date="2017-07-20T14:09:00Z">
        <w:r w:rsidR="00326D4D">
          <w:rPr>
            <w:sz w:val="24"/>
            <w:szCs w:val="24"/>
          </w:rPr>
          <w:t>a</w:t>
        </w:r>
      </w:ins>
      <w:ins w:id="2240" w:author="markel arizabaleta [2]" w:date="2017-07-18T11:00:00Z">
        <w:r w:rsidRPr="005964DC">
          <w:rPr>
            <w:sz w:val="24"/>
            <w:szCs w:val="24"/>
          </w:rPr>
          <w:t>ttributes</w:t>
        </w:r>
        <w:bookmarkEnd w:id="2226"/>
      </w:ins>
    </w:p>
    <w:tbl>
      <w:tblPr>
        <w:tblStyle w:val="LightList-Accent1"/>
        <w:tblW w:w="9576" w:type="dxa"/>
        <w:tblLook w:val="04A0" w:firstRow="1" w:lastRow="0" w:firstColumn="1" w:lastColumn="0" w:noHBand="0" w:noVBand="1"/>
        <w:tblPrChange w:id="2241" w:author="markel arizabaleta [2]" w:date="2017-07-18T11:00:00Z">
          <w:tblPr>
            <w:tblStyle w:val="LightList-Accent1"/>
            <w:tblW w:w="9576" w:type="dxa"/>
            <w:tblLook w:val="04A0" w:firstRow="1" w:lastRow="0" w:firstColumn="1" w:lastColumn="0" w:noHBand="0" w:noVBand="1"/>
          </w:tblPr>
        </w:tblPrChange>
      </w:tblPr>
      <w:tblGrid>
        <w:gridCol w:w="1693"/>
        <w:gridCol w:w="1671"/>
        <w:gridCol w:w="1672"/>
        <w:gridCol w:w="1597"/>
        <w:gridCol w:w="1669"/>
        <w:gridCol w:w="1274"/>
        <w:tblGridChange w:id="2242">
          <w:tblGrid>
            <w:gridCol w:w="118"/>
            <w:gridCol w:w="1583"/>
            <w:gridCol w:w="110"/>
            <w:gridCol w:w="1566"/>
            <w:gridCol w:w="105"/>
            <w:gridCol w:w="1549"/>
            <w:gridCol w:w="123"/>
            <w:gridCol w:w="1477"/>
            <w:gridCol w:w="120"/>
            <w:gridCol w:w="1549"/>
            <w:gridCol w:w="120"/>
            <w:gridCol w:w="1156"/>
            <w:gridCol w:w="118"/>
          </w:tblGrid>
        </w:tblGridChange>
      </w:tblGrid>
      <w:tr w:rsidR="00D76D77" w:rsidRPr="00DE07CD" w14:paraId="06642DA1" w14:textId="77777777" w:rsidTr="005964DC">
        <w:trPr>
          <w:cnfStyle w:val="100000000000" w:firstRow="1" w:lastRow="0" w:firstColumn="0" w:lastColumn="0" w:oddVBand="0" w:evenVBand="0" w:oddHBand="0" w:evenHBand="0" w:firstRowFirstColumn="0" w:firstRowLastColumn="0" w:lastRowFirstColumn="0" w:lastRowLastColumn="0"/>
          <w:tblHeader/>
          <w:trPrChange w:id="2243" w:author="markel arizabaleta [2]" w:date="2017-07-18T11:00:00Z">
            <w:trPr>
              <w:gridAfter w:val="0"/>
              <w:tblHeader/>
            </w:trPr>
          </w:trPrChange>
        </w:trPr>
        <w:tc>
          <w:tcPr>
            <w:cnfStyle w:val="001000000000" w:firstRow="0" w:lastRow="0" w:firstColumn="1" w:lastColumn="0" w:oddVBand="0" w:evenVBand="0" w:oddHBand="0" w:evenHBand="0" w:firstRowFirstColumn="0" w:firstRowLastColumn="0" w:lastRowFirstColumn="0" w:lastRowLastColumn="0"/>
            <w:tcW w:w="1701" w:type="dxa"/>
            <w:tcPrChange w:id="2244" w:author="markel arizabaleta [2]" w:date="2017-07-18T11:00:00Z">
              <w:tcPr>
                <w:tcW w:w="1882" w:type="dxa"/>
                <w:gridSpan w:val="2"/>
              </w:tcPr>
            </w:tcPrChange>
          </w:tcPr>
          <w:p w14:paraId="53E2ECE4" w14:textId="77777777" w:rsidR="00D76D77" w:rsidRPr="00DE07CD" w:rsidRDefault="00D76D77" w:rsidP="00FA603D">
            <w:pPr>
              <w:cnfStyle w:val="101000000000" w:firstRow="1" w:lastRow="0" w:firstColumn="1"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Attribute</w:t>
            </w:r>
          </w:p>
        </w:tc>
        <w:tc>
          <w:tcPr>
            <w:tcW w:w="1676" w:type="dxa"/>
            <w:tcPrChange w:id="2245" w:author="markel arizabaleta [2]" w:date="2017-07-18T11:00:00Z">
              <w:tcPr>
                <w:tcW w:w="1805" w:type="dxa"/>
                <w:gridSpan w:val="2"/>
              </w:tcPr>
            </w:tcPrChange>
          </w:tcPr>
          <w:p w14:paraId="43A6D38D" w14:textId="77777777"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654" w:type="dxa"/>
            <w:tcPrChange w:id="2246" w:author="markel arizabaleta [2]" w:date="2017-07-18T11:00:00Z">
              <w:tcPr>
                <w:tcW w:w="1842" w:type="dxa"/>
                <w:gridSpan w:val="2"/>
              </w:tcPr>
            </w:tcPrChange>
          </w:tcPr>
          <w:p w14:paraId="720E9133" w14:textId="557E1BA6"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del w:id="2247" w:author="markel arizabaleta" w:date="2017-07-20T14:09:00Z">
              <w:r w:rsidRPr="00DE07CD" w:rsidDel="00326D4D">
                <w:rPr>
                  <w:rFonts w:asciiTheme="minorHAnsi" w:hAnsiTheme="minorHAnsi"/>
                  <w:sz w:val="20"/>
                  <w:szCs w:val="20"/>
                </w:rPr>
                <w:delText>Type</w:delText>
              </w:r>
            </w:del>
            <w:ins w:id="2248" w:author="markel arizabaleta" w:date="2017-07-20T14:09:00Z">
              <w:r w:rsidR="00326D4D">
                <w:rPr>
                  <w:rFonts w:asciiTheme="minorHAnsi" w:hAnsiTheme="minorHAnsi"/>
                  <w:sz w:val="20"/>
                  <w:szCs w:val="20"/>
                </w:rPr>
                <w:t>Class</w:t>
              </w:r>
            </w:ins>
          </w:p>
        </w:tc>
        <w:tc>
          <w:tcPr>
            <w:tcW w:w="1600" w:type="dxa"/>
            <w:tcPrChange w:id="2249" w:author="markel arizabaleta [2]" w:date="2017-07-18T11:00:00Z">
              <w:tcPr>
                <w:tcW w:w="1677" w:type="dxa"/>
                <w:gridSpan w:val="2"/>
              </w:tcPr>
            </w:tcPrChange>
          </w:tcPr>
          <w:p w14:paraId="33E54E95" w14:textId="77777777"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669" w:type="dxa"/>
            <w:tcPrChange w:id="2250" w:author="markel arizabaleta [2]" w:date="2017-07-18T11:00:00Z">
              <w:tcPr>
                <w:tcW w:w="1029" w:type="dxa"/>
                <w:gridSpan w:val="2"/>
              </w:tcPr>
            </w:tcPrChange>
          </w:tcPr>
          <w:p w14:paraId="7F048A1C" w14:textId="31E8D087"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del w:id="2251" w:author="james" w:date="2016-03-30T13:56:00Z">
              <w:r w:rsidRPr="00DE07CD" w:rsidDel="002E0081">
                <w:rPr>
                  <w:rFonts w:asciiTheme="minorHAnsi" w:hAnsiTheme="minorHAnsi"/>
                  <w:sz w:val="20"/>
                  <w:szCs w:val="20"/>
                </w:rPr>
                <w:delText>Optional</w:delText>
              </w:r>
            </w:del>
            <w:ins w:id="2252" w:author="james" w:date="2016-03-30T13:56:00Z">
              <w:r w:rsidR="002E0081">
                <w:rPr>
                  <w:rFonts w:asciiTheme="minorHAnsi" w:hAnsiTheme="minorHAnsi"/>
                  <w:sz w:val="20"/>
                  <w:szCs w:val="20"/>
                </w:rPr>
                <w:t>Requires</w:t>
              </w:r>
            </w:ins>
          </w:p>
        </w:tc>
        <w:tc>
          <w:tcPr>
            <w:tcW w:w="1276" w:type="dxa"/>
            <w:tcPrChange w:id="2253" w:author="markel arizabaleta [2]" w:date="2017-07-18T11:00:00Z">
              <w:tcPr>
                <w:tcW w:w="1341" w:type="dxa"/>
                <w:gridSpan w:val="2"/>
              </w:tcPr>
            </w:tcPrChange>
          </w:tcPr>
          <w:p w14:paraId="6C334829" w14:textId="77777777"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D76D77" w:rsidRPr="00DE07CD" w14:paraId="3A1E9430" w14:textId="77777777" w:rsidTr="005964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4C374025" w14:textId="24C0B2F2" w:rsidR="00D76D77" w:rsidRPr="00DE07CD" w:rsidRDefault="00D76D77" w:rsidP="00FA603D">
            <w:pPr>
              <w:rPr>
                <w:rFonts w:asciiTheme="minorHAnsi" w:hAnsiTheme="minorHAnsi"/>
                <w:sz w:val="20"/>
                <w:szCs w:val="20"/>
              </w:rPr>
            </w:pPr>
            <w:del w:id="2254" w:author="markel arizabaleta [2]" w:date="2017-07-18T11:00:00Z">
              <w:r w:rsidDel="005964DC">
                <w:rPr>
                  <w:rFonts w:asciiTheme="minorHAnsi" w:hAnsiTheme="minorHAnsi"/>
                  <w:sz w:val="20"/>
                  <w:szCs w:val="20"/>
                </w:rPr>
                <w:delText>FILE</w:delText>
              </w:r>
            </w:del>
            <w:ins w:id="2255" w:author="markel arizabaleta [2]" w:date="2017-07-18T11:00:00Z">
              <w:r w:rsidR="005964DC">
                <w:rPr>
                  <w:rFonts w:asciiTheme="minorHAnsi" w:hAnsiTheme="minorHAnsi"/>
                  <w:sz w:val="20"/>
                  <w:szCs w:val="20"/>
                </w:rPr>
                <w:t>file</w:t>
              </w:r>
            </w:ins>
          </w:p>
        </w:tc>
        <w:tc>
          <w:tcPr>
            <w:tcW w:w="1805" w:type="dxa"/>
          </w:tcPr>
          <w:p w14:paraId="7EA4B04B" w14:textId="77777777" w:rsidR="00D76D77" w:rsidRPr="00DE07CD" w:rsidRDefault="00D76D77" w:rsidP="00D76D7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Names of files comprising the file set </w:t>
            </w:r>
          </w:p>
        </w:tc>
        <w:tc>
          <w:tcPr>
            <w:tcW w:w="1842" w:type="dxa"/>
          </w:tcPr>
          <w:p w14:paraId="0F0C19D2" w14:textId="4F61F023" w:rsidR="00D76D77" w:rsidRPr="00DE07CD" w:rsidRDefault="00D76D77"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2256" w:author="markel arizabaleta [2]" w:date="2017-07-18T11:00:00Z">
              <w:r w:rsidDel="005964DC">
                <w:rPr>
                  <w:rFonts w:asciiTheme="minorHAnsi" w:hAnsiTheme="minorHAnsi"/>
                  <w:sz w:val="20"/>
                  <w:szCs w:val="20"/>
                </w:rPr>
                <w:delText>any</w:delText>
              </w:r>
            </w:del>
            <w:r>
              <w:rPr>
                <w:rFonts w:asciiTheme="minorHAnsi" w:hAnsiTheme="minorHAnsi"/>
                <w:sz w:val="20"/>
                <w:szCs w:val="20"/>
              </w:rPr>
              <w:t>URI</w:t>
            </w:r>
          </w:p>
        </w:tc>
        <w:tc>
          <w:tcPr>
            <w:tcW w:w="1677" w:type="dxa"/>
          </w:tcPr>
          <w:p w14:paraId="5E474868" w14:textId="77777777" w:rsidR="00D76D77" w:rsidRPr="00DE07CD" w:rsidRDefault="00D76D77"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6FB1A3AE" w14:textId="2B09783B" w:rsidR="00D76D77" w:rsidRPr="00DE07CD" w:rsidRDefault="00D76D77"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2257" w:author="james" w:date="2016-03-30T13:56:00Z">
              <w:r w:rsidDel="002E0081">
                <w:rPr>
                  <w:rFonts w:asciiTheme="minorHAnsi" w:hAnsiTheme="minorHAnsi"/>
                  <w:sz w:val="20"/>
                  <w:szCs w:val="20"/>
                </w:rPr>
                <w:delText xml:space="preserve">Required </w:delText>
              </w:r>
            </w:del>
            <w:ins w:id="2258" w:author="markel arizabaleta [2]" w:date="2017-07-18T11:01:00Z">
              <w:r w:rsidR="005964DC">
                <w:rPr>
                  <w:rFonts w:asciiTheme="minorHAnsi" w:hAnsiTheme="minorHAnsi"/>
                  <w:sz w:val="20"/>
                  <w:szCs w:val="20"/>
                </w:rPr>
                <w:t>Y</w:t>
              </w:r>
            </w:ins>
            <w:ins w:id="2259" w:author="james" w:date="2016-03-30T13:56:00Z">
              <w:del w:id="2260" w:author="markel arizabaleta [2]" w:date="2017-07-18T11:01:00Z">
                <w:r w:rsidR="002E0081" w:rsidDel="005964DC">
                  <w:rPr>
                    <w:rFonts w:asciiTheme="minorHAnsi" w:hAnsiTheme="minorHAnsi"/>
                    <w:sz w:val="20"/>
                    <w:szCs w:val="20"/>
                  </w:rPr>
                  <w:delText>y</w:delText>
                </w:r>
              </w:del>
              <w:r w:rsidR="002E0081">
                <w:rPr>
                  <w:rFonts w:asciiTheme="minorHAnsi" w:hAnsiTheme="minorHAnsi"/>
                  <w:sz w:val="20"/>
                  <w:szCs w:val="20"/>
                </w:rPr>
                <w:t xml:space="preserve">es, </w:t>
              </w:r>
            </w:ins>
            <w:r>
              <w:rPr>
                <w:rFonts w:asciiTheme="minorHAnsi" w:hAnsiTheme="minorHAnsi"/>
                <w:sz w:val="20"/>
                <w:szCs w:val="20"/>
              </w:rPr>
              <w:t xml:space="preserve">for </w:t>
            </w:r>
            <w:r w:rsidR="00D103E0">
              <w:rPr>
                <w:rFonts w:asciiTheme="minorHAnsi" w:hAnsiTheme="minorHAnsi"/>
                <w:sz w:val="20"/>
                <w:szCs w:val="20"/>
              </w:rPr>
              <w:t xml:space="preserve">spatial </w:t>
            </w:r>
            <w:r>
              <w:rPr>
                <w:rFonts w:asciiTheme="minorHAnsi" w:hAnsiTheme="minorHAnsi"/>
                <w:sz w:val="20"/>
                <w:szCs w:val="20"/>
              </w:rPr>
              <w:t>or spatial-temporal</w:t>
            </w:r>
          </w:p>
        </w:tc>
        <w:tc>
          <w:tcPr>
            <w:tcW w:w="1341" w:type="dxa"/>
          </w:tcPr>
          <w:p w14:paraId="0CE14B9E" w14:textId="77777777" w:rsidR="00D76D77" w:rsidRPr="00DE07CD" w:rsidRDefault="00D76D77"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091FECCF" w14:textId="77777777" w:rsidR="00E0634D" w:rsidRDefault="00E0634D">
      <w:pPr>
        <w:rPr>
          <w:rFonts w:cs="Arial"/>
          <w:b/>
          <w:bCs/>
          <w:iCs/>
          <w:szCs w:val="28"/>
        </w:rPr>
      </w:pPr>
      <w:del w:id="2261" w:author="Ronny" w:date="2017-07-06T17:02:00Z">
        <w:r w:rsidDel="00697272">
          <w:br w:type="page"/>
        </w:r>
      </w:del>
    </w:p>
    <w:p w14:paraId="28CC7B58" w14:textId="77777777" w:rsidR="00A503DE" w:rsidRDefault="00A503DE" w:rsidP="00FB1B34">
      <w:pPr>
        <w:pStyle w:val="Heading2"/>
      </w:pPr>
      <w:bookmarkStart w:id="2262" w:name="_Toc489615317"/>
      <w:r>
        <w:t xml:space="preserve">Foundation </w:t>
      </w:r>
      <w:r w:rsidR="00496985">
        <w:t>Classes</w:t>
      </w:r>
      <w:bookmarkEnd w:id="2262"/>
      <w:r>
        <w:t xml:space="preserve"> </w:t>
      </w:r>
    </w:p>
    <w:p w14:paraId="47A4B702" w14:textId="77777777" w:rsidR="00BF1947" w:rsidRPr="00BF1947" w:rsidRDefault="009B5AFB">
      <w:pPr>
        <w:pPrChange w:id="2263" w:author="markel arizabaleta [2]" w:date="2017-07-18T13:23:00Z">
          <w:pPr>
            <w:ind w:left="576"/>
          </w:pPr>
        </w:pPrChange>
      </w:pPr>
      <w:r>
        <w:t>The domain object model f</w:t>
      </w:r>
      <w:r w:rsidR="00BF1947">
        <w:t>oundation classes define basic types used by the core metadata elements.</w:t>
      </w:r>
      <w:r>
        <w:t xml:space="preserve"> </w:t>
      </w:r>
    </w:p>
    <w:p w14:paraId="150DB1FA" w14:textId="77777777" w:rsidR="00496985" w:rsidRDefault="00A503DE" w:rsidP="00144168">
      <w:pPr>
        <w:pStyle w:val="Heading3"/>
      </w:pPr>
      <w:bookmarkStart w:id="2264" w:name="_Toc489615318"/>
      <w:r>
        <w:t>URI</w:t>
      </w:r>
      <w:bookmarkEnd w:id="2264"/>
    </w:p>
    <w:p w14:paraId="49718D06" w14:textId="7745CCBD" w:rsidR="00496985" w:rsidRPr="00496985" w:rsidRDefault="00496985" w:rsidP="00144168">
      <w:r>
        <w:t xml:space="preserve">A Universal Resource Identifier (URI) defines a unique path (e.g. URL) for locating an associated resource. </w:t>
      </w:r>
      <w:del w:id="2265" w:author="markel arizabaleta [2]" w:date="2017-07-18T13:24:00Z">
        <w:r w:rsidDel="004B05BC">
          <w:delText xml:space="preserve"> </w:delText>
        </w:r>
      </w:del>
      <w:r>
        <w:t>The URI type is used to enable specification in a XML compatible format.</w:t>
      </w:r>
    </w:p>
    <w:p w14:paraId="243C0AC7" w14:textId="31433864" w:rsidR="00A503DE" w:rsidRDefault="00A503DE" w:rsidP="00144168">
      <w:pPr>
        <w:pStyle w:val="Heading3"/>
      </w:pPr>
      <w:bookmarkStart w:id="2266" w:name="_Toc489615319"/>
      <w:r>
        <w:t>DateTime</w:t>
      </w:r>
      <w:bookmarkEnd w:id="2266"/>
    </w:p>
    <w:p w14:paraId="2E7647D7" w14:textId="3D7B0CCA" w:rsidR="00D76D77" w:rsidDel="004B05BC" w:rsidRDefault="00D76D77" w:rsidP="00D76D77">
      <w:pPr>
        <w:rPr>
          <w:del w:id="2267" w:author="markel arizabaleta [2]" w:date="2017-07-18T13:24:00Z"/>
        </w:rPr>
      </w:pPr>
    </w:p>
    <w:p w14:paraId="69792E88" w14:textId="7E8683CD" w:rsidR="005964DC" w:rsidRDefault="00326D4D" w:rsidP="00144168">
      <w:pPr>
        <w:rPr>
          <w:ins w:id="2268" w:author="markel arizabaleta" w:date="2017-07-19T12:51:00Z"/>
        </w:rPr>
      </w:pPr>
      <w:ins w:id="2269" w:author="markel arizabaleta" w:date="2017-07-20T14:10:00Z">
        <w:r>
          <w:t xml:space="preserve">The </w:t>
        </w:r>
      </w:ins>
      <w:del w:id="2270" w:author="markel arizabaleta" w:date="2017-07-20T14:10:00Z">
        <w:r w:rsidR="00D76D77" w:rsidRPr="006C6BC3" w:rsidDel="00326D4D">
          <w:delText>D</w:delText>
        </w:r>
      </w:del>
      <w:ins w:id="2271" w:author="markel arizabaleta" w:date="2017-07-20T14:10:00Z">
        <w:r>
          <w:t>d</w:t>
        </w:r>
      </w:ins>
      <w:r w:rsidR="00D76D77" w:rsidRPr="006C6BC3">
        <w:t>ateTime string specifie</w:t>
      </w:r>
      <w:ins w:id="2272" w:author="markel arizabaleta" w:date="2017-07-26T12:25:00Z">
        <w:r w:rsidR="00A7163C">
          <w:t>s</w:t>
        </w:r>
      </w:ins>
      <w:del w:id="2273" w:author="markel arizabaleta" w:date="2017-07-26T12:25:00Z">
        <w:r w:rsidR="00D76D77" w:rsidRPr="006C6BC3" w:rsidDel="00A7163C">
          <w:delText>d</w:delText>
        </w:r>
      </w:del>
      <w:ins w:id="2274" w:author="markel arizabaleta" w:date="2017-07-26T12:25:00Z">
        <w:r w:rsidR="00A7163C">
          <w:t xml:space="preserve"> the day of the year and the time </w:t>
        </w:r>
      </w:ins>
      <w:r w:rsidR="00D76D77" w:rsidRPr="006C6BC3">
        <w:t xml:space="preserve"> in </w:t>
      </w:r>
      <w:r w:rsidR="00D76D77" w:rsidRPr="006A79B8">
        <w:t xml:space="preserve">standard XML format. See </w:t>
      </w:r>
      <w:ins w:id="2275" w:author="markel arizabaleta [2]" w:date="2017-07-18T11:02:00Z">
        <w:r w:rsidR="005964DC">
          <w:fldChar w:fldCharType="begin"/>
        </w:r>
        <w:r w:rsidR="005964DC">
          <w:instrText xml:space="preserve"> HYPERLINK "</w:instrText>
        </w:r>
        <w:r w:rsidR="005964DC" w:rsidRPr="005964DC">
          <w:instrText>https://www.w3schools.com/xml/schema_dtypes_date.asp</w:instrText>
        </w:r>
        <w:r w:rsidR="005964DC">
          <w:instrText xml:space="preserve">" </w:instrText>
        </w:r>
        <w:r w:rsidR="005964DC">
          <w:fldChar w:fldCharType="separate"/>
        </w:r>
      </w:ins>
      <w:r w:rsidR="005964DC" w:rsidRPr="007B118F">
        <w:rPr>
          <w:rStyle w:val="Hyperlink"/>
        </w:rPr>
        <w:t>https://www.w3schools.com/xml/schema_dtypes_date.asp</w:t>
      </w:r>
      <w:ins w:id="2276" w:author="markel arizabaleta [2]" w:date="2017-07-18T11:02:00Z">
        <w:r w:rsidR="005964DC">
          <w:fldChar w:fldCharType="end"/>
        </w:r>
        <w:r w:rsidR="005964DC" w:rsidRPr="005964DC" w:rsidDel="005964DC">
          <w:t xml:space="preserve"> </w:t>
        </w:r>
      </w:ins>
    </w:p>
    <w:p w14:paraId="07FC6279" w14:textId="42A24DC7" w:rsidR="001C147F" w:rsidRDefault="001C147F" w:rsidP="00144168">
      <w:pPr>
        <w:rPr>
          <w:ins w:id="2277" w:author="markel arizabaleta" w:date="2017-07-19T12:51:00Z"/>
        </w:rPr>
      </w:pPr>
      <w:ins w:id="2278" w:author="markel arizabaleta" w:date="2017-07-19T12:51:00Z">
        <w:r>
          <w:t>An example of the representation of this type of parameter is shown below, as a definition of the time of applicability (toa):</w:t>
        </w:r>
      </w:ins>
    </w:p>
    <w:p w14:paraId="785A7E0A" w14:textId="074C4F94" w:rsidR="001C147F" w:rsidRDefault="001C147F">
      <w:pPr>
        <w:jc w:val="center"/>
        <w:rPr>
          <w:ins w:id="2279" w:author="markel arizabaleta" w:date="2017-07-19T12:51:00Z"/>
        </w:rPr>
        <w:pPrChange w:id="2280" w:author="markel arizabaleta" w:date="2017-07-19T12:51:00Z">
          <w:pPr/>
        </w:pPrChange>
      </w:pPr>
      <w:ins w:id="2281" w:author="markel arizabaleta" w:date="2017-07-19T12:51:00Z">
        <w:r>
          <w:t>&lt;toa&gt;2014-12-30T22:38:54.905999999Z&lt;/toa&gt;</w:t>
        </w:r>
      </w:ins>
    </w:p>
    <w:p w14:paraId="16700410" w14:textId="0A59986E" w:rsidR="001053EE" w:rsidRDefault="001C147F" w:rsidP="009D44E3">
      <w:pPr>
        <w:rPr>
          <w:ins w:id="2282" w:author="markel arizabaleta [2]" w:date="2017-07-18T11:02:00Z"/>
        </w:rPr>
      </w:pPr>
      <w:ins w:id="2283" w:author="markel arizabaleta" w:date="2017-07-19T12:52:00Z">
        <w:r>
          <w:t>In the example is possible to check the day of applicability (30</w:t>
        </w:r>
        <w:r w:rsidRPr="001C147F">
          <w:rPr>
            <w:vertAlign w:val="superscript"/>
            <w:rPrChange w:id="2284" w:author="markel arizabaleta" w:date="2017-07-19T12:52:00Z">
              <w:rPr/>
            </w:rPrChange>
          </w:rPr>
          <w:t>th</w:t>
        </w:r>
        <w:r>
          <w:t xml:space="preserve"> of December of 2014) and the hour of applicability (22:38:54</w:t>
        </w:r>
      </w:ins>
      <w:r w:rsidR="00DC40D9">
        <w:t>.</w:t>
      </w:r>
      <w:ins w:id="2285" w:author="markel arizabaleta" w:date="2017-07-19T12:52:00Z">
        <w:r>
          <w:t>905999999).</w:t>
        </w:r>
      </w:ins>
    </w:p>
    <w:p w14:paraId="6EAA40C0" w14:textId="082FEA7B" w:rsidR="00A503DE" w:rsidRDefault="00A503DE" w:rsidP="00144168">
      <w:pPr>
        <w:pStyle w:val="Heading3"/>
      </w:pPr>
      <w:bookmarkStart w:id="2286" w:name="_Toc489615320"/>
      <w:r>
        <w:t>Frequency</w:t>
      </w:r>
      <w:bookmarkEnd w:id="2286"/>
    </w:p>
    <w:p w14:paraId="1483013C" w14:textId="56D6D4B1" w:rsidR="006A79B8" w:rsidRDefault="006A79B8">
      <w:pPr>
        <w:rPr>
          <w:ins w:id="2287" w:author="markel arizabaleta [2]" w:date="2017-07-18T14:13:00Z"/>
        </w:rPr>
        <w:pPrChange w:id="2288" w:author="markel arizabaleta [2]" w:date="2017-07-18T11:04:00Z">
          <w:pPr>
            <w:ind w:left="720"/>
          </w:pPr>
        </w:pPrChange>
      </w:pPr>
      <w:r>
        <w:t xml:space="preserve">Specifies frequency. Units can be Hz, kHz, MHz, or GHz. Format can be double or a ratio of the form </w:t>
      </w:r>
      <w:del w:id="2289" w:author="markel arizabaleta [2]" w:date="2017-07-18T11:02:00Z">
        <w:r w:rsidDel="005964DC">
          <w:delText xml:space="preserve"> </w:delText>
        </w:r>
      </w:del>
      <w:r>
        <w:t>‘xxxx.yyyy’ where frequency = xxxx/yyyy where xxxx and yyyy are signed and unsigned 32-bit integers, respectively.</w:t>
      </w:r>
    </w:p>
    <w:p w14:paraId="0AAA608C" w14:textId="457F8A2E" w:rsidR="00000C87" w:rsidRDefault="00000C87">
      <w:pPr>
        <w:rPr>
          <w:ins w:id="2290" w:author="markel arizabaleta [2]" w:date="2017-07-18T14:14:00Z"/>
        </w:rPr>
        <w:pPrChange w:id="2291" w:author="markel arizabaleta [2]" w:date="2017-07-18T11:04:00Z">
          <w:pPr>
            <w:ind w:left="720"/>
          </w:pPr>
        </w:pPrChange>
      </w:pPr>
      <w:ins w:id="2292" w:author="markel arizabaleta [2]" w:date="2017-07-18T14:13:00Z">
        <w:r>
          <w:t xml:space="preserve">An example of the representation of this type of parameter is shown below, </w:t>
        </w:r>
        <w:del w:id="2293" w:author="Ronny" w:date="2017-07-19T11:10:00Z">
          <w:r w:rsidDel="0039594A">
            <w:delText xml:space="preserve">a </w:delText>
          </w:r>
        </w:del>
      </w:ins>
      <w:ins w:id="2294" w:author="Ronny" w:date="2017-07-19T11:10:00Z">
        <w:r w:rsidR="0039594A">
          <w:t xml:space="preserve">as </w:t>
        </w:r>
      </w:ins>
      <w:ins w:id="2295" w:author="markel arizabaleta [2]" w:date="2017-07-18T14:13:00Z">
        <w:del w:id="2296" w:author="Ronny" w:date="2017-07-19T11:10:00Z">
          <w:r w:rsidDel="0039594A">
            <w:delText>the</w:delText>
          </w:r>
        </w:del>
      </w:ins>
      <w:ins w:id="2297" w:author="Ronny" w:date="2017-07-19T11:10:00Z">
        <w:r w:rsidR="0039594A">
          <w:t>a</w:t>
        </w:r>
      </w:ins>
      <w:ins w:id="2298" w:author="markel arizabaleta [2]" w:date="2017-07-18T14:13:00Z">
        <w:r>
          <w:t xml:space="preserve"> definition of the </w:t>
        </w:r>
        <w:r w:rsidRPr="00A7163C">
          <w:t>centerfreq</w:t>
        </w:r>
        <w:r>
          <w:t xml:space="preserve"> parameter:</w:t>
        </w:r>
      </w:ins>
      <w:ins w:id="2299" w:author="markel arizabaleta [2]" w:date="2017-07-18T14:14:00Z">
        <w:r>
          <w:t xml:space="preserve"> </w:t>
        </w:r>
      </w:ins>
    </w:p>
    <w:p w14:paraId="30EB858A" w14:textId="4248343D" w:rsidR="00000C87" w:rsidRDefault="00000C87">
      <w:pPr>
        <w:jc w:val="center"/>
        <w:rPr>
          <w:ins w:id="2300" w:author="markel arizabaleta" w:date="2017-07-19T12:53:00Z"/>
        </w:rPr>
        <w:pPrChange w:id="2301" w:author="markel arizabaleta [2]" w:date="2017-07-18T14:14:00Z">
          <w:pPr>
            <w:ind w:left="720"/>
          </w:pPr>
        </w:pPrChange>
      </w:pPr>
      <w:ins w:id="2302" w:author="markel arizabaleta [2]" w:date="2017-07-18T14:14:00Z">
        <w:r>
          <w:t>&lt;centerfreq format=</w:t>
        </w:r>
      </w:ins>
      <w:ins w:id="2303" w:author="markel arizabaleta [2]" w:date="2017-07-18T14:15:00Z">
        <w:r>
          <w:t>”Hz”&gt;1227600000e+000&lt;/centerfreq&gt;</w:t>
        </w:r>
      </w:ins>
    </w:p>
    <w:p w14:paraId="03EDA526" w14:textId="75847967" w:rsidR="001C147F" w:rsidRDefault="001C147F">
      <w:pPr>
        <w:jc w:val="both"/>
        <w:rPr>
          <w:ins w:id="2304" w:author="Ronny" w:date="2017-07-19T11:15:00Z"/>
        </w:rPr>
        <w:pPrChange w:id="2305" w:author="markel arizabaleta" w:date="2017-07-19T12:53:00Z">
          <w:pPr>
            <w:ind w:left="720"/>
          </w:pPr>
        </w:pPrChange>
      </w:pPr>
      <w:ins w:id="2306" w:author="markel arizabaleta" w:date="2017-07-19T12:53:00Z">
        <w:r>
          <w:t>In the example is possible to see that the center frequency of the received si</w:t>
        </w:r>
        <w:r w:rsidR="00326D4D">
          <w:t xml:space="preserve">gnal is 1227600000Hz, or </w:t>
        </w:r>
        <w:commentRangeStart w:id="2307"/>
        <w:r w:rsidR="00326D4D">
          <w:t>1</w:t>
        </w:r>
      </w:ins>
      <w:r w:rsidR="00DC40D9">
        <w:t>,</w:t>
      </w:r>
      <w:ins w:id="2308" w:author="markel arizabaleta" w:date="2017-07-19T12:53:00Z">
        <w:r>
          <w:t>2276GHz</w:t>
        </w:r>
      </w:ins>
      <w:commentRangeEnd w:id="2307"/>
      <w:r w:rsidR="00ED1483">
        <w:rPr>
          <w:rStyle w:val="CommentReference"/>
        </w:rPr>
        <w:commentReference w:id="2307"/>
      </w:r>
      <w:ins w:id="2309" w:author="markel arizabaleta" w:date="2017-07-19T12:53:00Z">
        <w:r>
          <w:t>.</w:t>
        </w:r>
      </w:ins>
    </w:p>
    <w:p w14:paraId="7AF8A840" w14:textId="0229ED38" w:rsidR="001053EE" w:rsidDel="001C147F" w:rsidRDefault="001053EE">
      <w:pPr>
        <w:rPr>
          <w:ins w:id="2310" w:author="markel arizabaleta [2]" w:date="2017-07-18T13:26:00Z"/>
          <w:del w:id="2311" w:author="markel arizabaleta" w:date="2017-07-19T12:54:00Z"/>
        </w:rPr>
        <w:pPrChange w:id="2312" w:author="Ronny" w:date="2017-07-19T11:15:00Z">
          <w:pPr>
            <w:ind w:left="720"/>
          </w:pPr>
        </w:pPrChange>
      </w:pPr>
      <w:bookmarkStart w:id="2313" w:name="_Toc489347109"/>
      <w:bookmarkStart w:id="2314" w:name="_Toc489347332"/>
      <w:bookmarkStart w:id="2315" w:name="_Toc489542568"/>
      <w:bookmarkStart w:id="2316" w:name="_Toc489542642"/>
      <w:bookmarkStart w:id="2317" w:name="_Toc489548101"/>
      <w:bookmarkStart w:id="2318" w:name="_Toc489606022"/>
      <w:bookmarkStart w:id="2319" w:name="_Toc489615321"/>
      <w:bookmarkEnd w:id="2313"/>
      <w:bookmarkEnd w:id="2314"/>
      <w:bookmarkEnd w:id="2315"/>
      <w:bookmarkEnd w:id="2316"/>
      <w:bookmarkEnd w:id="2317"/>
      <w:bookmarkEnd w:id="2318"/>
      <w:bookmarkEnd w:id="2319"/>
    </w:p>
    <w:p w14:paraId="72647CC2" w14:textId="50102363" w:rsidR="004B05BC" w:rsidRPr="006A79B8" w:rsidDel="00000C87" w:rsidRDefault="004B05BC">
      <w:pPr>
        <w:rPr>
          <w:del w:id="2320" w:author="markel arizabaleta [2]" w:date="2017-07-18T14:15:00Z"/>
        </w:rPr>
        <w:pPrChange w:id="2321" w:author="markel arizabaleta [2]" w:date="2017-07-18T11:04:00Z">
          <w:pPr>
            <w:ind w:left="720"/>
          </w:pPr>
        </w:pPrChange>
      </w:pPr>
      <w:bookmarkStart w:id="2322" w:name="_Toc489347110"/>
      <w:bookmarkStart w:id="2323" w:name="_Toc489347333"/>
      <w:bookmarkStart w:id="2324" w:name="_Toc489542569"/>
      <w:bookmarkStart w:id="2325" w:name="_Toc489542643"/>
      <w:bookmarkStart w:id="2326" w:name="_Toc489548102"/>
      <w:bookmarkStart w:id="2327" w:name="_Toc489606023"/>
      <w:bookmarkStart w:id="2328" w:name="_Toc489615322"/>
      <w:bookmarkEnd w:id="2322"/>
      <w:bookmarkEnd w:id="2323"/>
      <w:bookmarkEnd w:id="2324"/>
      <w:bookmarkEnd w:id="2325"/>
      <w:bookmarkEnd w:id="2326"/>
      <w:bookmarkEnd w:id="2327"/>
      <w:bookmarkEnd w:id="2328"/>
    </w:p>
    <w:p w14:paraId="00D31B77" w14:textId="0DBA757A" w:rsidR="00A503DE" w:rsidRDefault="00A503DE" w:rsidP="00144168">
      <w:pPr>
        <w:pStyle w:val="Heading3"/>
      </w:pPr>
      <w:bookmarkStart w:id="2329" w:name="_Toc489615323"/>
      <w:r>
        <w:t>Duration</w:t>
      </w:r>
      <w:bookmarkEnd w:id="2329"/>
    </w:p>
    <w:p w14:paraId="11880F05" w14:textId="7B93C931" w:rsidR="00000C87" w:rsidRDefault="006A79B8">
      <w:pPr>
        <w:rPr>
          <w:ins w:id="2330" w:author="markel arizabaleta [2]" w:date="2017-07-18T14:16:00Z"/>
        </w:rPr>
        <w:pPrChange w:id="2331" w:author="markel arizabaleta [2]" w:date="2017-07-18T11:04:00Z">
          <w:pPr>
            <w:ind w:left="720"/>
          </w:pPr>
        </w:pPrChange>
      </w:pPr>
      <w:r>
        <w:t xml:space="preserve">Used for specifying an interval of time. Units include </w:t>
      </w:r>
      <w:r w:rsidR="00022D60">
        <w:t>ns, us, ms, sec. Format is double.</w:t>
      </w:r>
      <w:ins w:id="2332" w:author="markel arizabaleta [2]" w:date="2017-07-18T14:16:00Z">
        <w:r w:rsidR="00000C87">
          <w:t xml:space="preserve"> An example of the representation of this parameter type is shown:</w:t>
        </w:r>
      </w:ins>
    </w:p>
    <w:p w14:paraId="6F9A5103" w14:textId="1B75A407" w:rsidR="00000C87" w:rsidRPr="00000C87" w:rsidRDefault="00000C87">
      <w:pPr>
        <w:jc w:val="center"/>
        <w:rPr>
          <w:lang w:val="es-ES"/>
          <w:rPrChange w:id="2333" w:author="markel arizabaleta [2]" w:date="2017-07-18T14:18:00Z">
            <w:rPr/>
          </w:rPrChange>
        </w:rPr>
        <w:pPrChange w:id="2334" w:author="markel arizabaleta [2]" w:date="2017-07-18T14:17:00Z">
          <w:pPr>
            <w:ind w:left="720"/>
          </w:pPr>
        </w:pPrChange>
      </w:pPr>
      <w:ins w:id="2335" w:author="markel arizabaleta [2]" w:date="2017-07-18T14:17:00Z">
        <w:r w:rsidRPr="00000C87">
          <w:rPr>
            <w:lang w:val="es-ES"/>
            <w:rPrChange w:id="2336" w:author="markel arizabaleta [2]" w:date="2017-07-18T14:18:00Z">
              <w:rPr/>
            </w:rPrChange>
          </w:rPr>
          <w:t>&lt;delaybias format=”sec”&gt;0.</w:t>
        </w:r>
      </w:ins>
      <w:ins w:id="2337" w:author="markel arizabaleta [2]" w:date="2017-07-18T14:18:00Z">
        <w:r w:rsidRPr="00000C87">
          <w:rPr>
            <w:lang w:val="es-ES"/>
            <w:rPrChange w:id="2338" w:author="markel arizabaleta [2]" w:date="2017-07-18T14:18:00Z">
              <w:rPr/>
            </w:rPrChange>
          </w:rPr>
          <w:t>0000000000000000e+000&lt;/delaybias&gt;</w:t>
        </w:r>
      </w:ins>
    </w:p>
    <w:p w14:paraId="0D9C621F" w14:textId="3EECF6CC" w:rsidR="00496985" w:rsidRDefault="00C42311" w:rsidP="00144168">
      <w:pPr>
        <w:pStyle w:val="Heading3"/>
      </w:pPr>
      <w:del w:id="2339" w:author="markel arizabaleta [2]" w:date="2017-07-18T11:04:00Z">
        <w:r w:rsidDel="005964DC">
          <w:lastRenderedPageBreak/>
          <w:delText>Location</w:delText>
        </w:r>
      </w:del>
      <w:bookmarkStart w:id="2340" w:name="_Toc489615324"/>
      <w:ins w:id="2341" w:author="markel arizabaleta [2]" w:date="2017-07-18T11:04:00Z">
        <w:r w:rsidR="005964DC">
          <w:t>Position</w:t>
        </w:r>
      </w:ins>
      <w:bookmarkEnd w:id="2340"/>
    </w:p>
    <w:p w14:paraId="436CFD01" w14:textId="7DF80CF6" w:rsidR="009238AE" w:rsidRPr="009238AE" w:rsidRDefault="009238AE">
      <w:pPr>
        <w:pPrChange w:id="2342" w:author="markel arizabaleta [2]" w:date="2017-07-18T11:04:00Z">
          <w:pPr>
            <w:ind w:left="720"/>
          </w:pPr>
        </w:pPrChange>
      </w:pPr>
      <w:r>
        <w:t xml:space="preserve">The </w:t>
      </w:r>
      <w:del w:id="2343" w:author="markel arizabaleta [2]" w:date="2017-07-18T13:25:00Z">
        <w:r w:rsidR="00C42311" w:rsidDel="004B05BC">
          <w:delText>location</w:delText>
        </w:r>
        <w:r w:rsidDel="004B05BC">
          <w:delText xml:space="preserve"> </w:delText>
        </w:r>
      </w:del>
      <w:ins w:id="2344" w:author="markel arizabaleta [2]" w:date="2017-07-18T13:25:00Z">
        <w:r w:rsidR="004B05BC">
          <w:t xml:space="preserve">position </w:t>
        </w:r>
      </w:ins>
      <w:r>
        <w:t>attribute is used to specify the location of the platform with respect to the Geoid.</w:t>
      </w:r>
      <w:r w:rsidR="00C42311">
        <w:t xml:space="preserve"> For a dynamic scenario, this is typically the initial location.</w:t>
      </w:r>
    </w:p>
    <w:p w14:paraId="4732DC9D" w14:textId="77777777" w:rsidR="009238AE" w:rsidRDefault="009238AE" w:rsidP="00144168">
      <w:pPr>
        <w:ind w:left="720"/>
      </w:pPr>
    </w:p>
    <w:p w14:paraId="29CD08E4" w14:textId="50634E10" w:rsidR="005964DC" w:rsidRPr="00E761A7" w:rsidRDefault="005964DC">
      <w:pPr>
        <w:pStyle w:val="Caption"/>
        <w:keepNext/>
        <w:rPr>
          <w:ins w:id="2345" w:author="markel arizabaleta [2]" w:date="2017-07-18T11:03:00Z"/>
        </w:rPr>
        <w:pPrChange w:id="2346" w:author="markel arizabaleta [2]" w:date="2017-07-18T11:03:00Z">
          <w:pPr/>
        </w:pPrChange>
      </w:pPr>
      <w:bookmarkStart w:id="2347" w:name="_Toc489615351"/>
      <w:ins w:id="2348" w:author="markel arizabaleta [2]" w:date="2017-07-18T11:03:00Z">
        <w:r w:rsidRPr="005964DC">
          <w:rPr>
            <w:sz w:val="24"/>
            <w:szCs w:val="24"/>
          </w:rPr>
          <w:t xml:space="preserve">Table </w:t>
        </w:r>
        <w:r w:rsidRPr="005964DC">
          <w:rPr>
            <w:sz w:val="24"/>
            <w:szCs w:val="24"/>
            <w:rPrChange w:id="2349" w:author="markel arizabaleta [2]" w:date="2017-07-18T11:04:00Z">
              <w:rPr/>
            </w:rPrChange>
          </w:rPr>
          <w:fldChar w:fldCharType="begin"/>
        </w:r>
        <w:r w:rsidRPr="005964DC">
          <w:rPr>
            <w:sz w:val="24"/>
            <w:szCs w:val="24"/>
          </w:rPr>
          <w:instrText xml:space="preserve"> SEQ Table \* ARABIC </w:instrText>
        </w:r>
      </w:ins>
      <w:r w:rsidRPr="005964DC">
        <w:rPr>
          <w:sz w:val="24"/>
          <w:szCs w:val="24"/>
          <w:rPrChange w:id="2350" w:author="markel arizabaleta [2]" w:date="2017-07-18T11:04:00Z">
            <w:rPr/>
          </w:rPrChange>
        </w:rPr>
        <w:fldChar w:fldCharType="separate"/>
      </w:r>
      <w:ins w:id="2351" w:author="markel arizabaleta [2]" w:date="2017-07-18T11:03:00Z">
        <w:r w:rsidRPr="005964DC">
          <w:rPr>
            <w:sz w:val="24"/>
            <w:szCs w:val="24"/>
          </w:rPr>
          <w:t>15</w:t>
        </w:r>
        <w:r w:rsidRPr="005964DC">
          <w:rPr>
            <w:sz w:val="24"/>
            <w:szCs w:val="24"/>
            <w:rPrChange w:id="2352" w:author="markel arizabaleta [2]" w:date="2017-07-18T11:04:00Z">
              <w:rPr/>
            </w:rPrChange>
          </w:rPr>
          <w:fldChar w:fldCharType="end"/>
        </w:r>
      </w:ins>
      <w:ins w:id="2353" w:author="markel arizabaleta" w:date="2017-08-01T10:24:00Z">
        <w:r w:rsidR="007408FE">
          <w:rPr>
            <w:sz w:val="24"/>
            <w:szCs w:val="24"/>
          </w:rPr>
          <w:t xml:space="preserve"> –</w:t>
        </w:r>
      </w:ins>
      <w:ins w:id="2354" w:author="markel arizabaleta [2]" w:date="2017-07-18T11:03:00Z">
        <w:del w:id="2355" w:author="markel arizabaleta" w:date="2017-08-01T10:24:00Z">
          <w:r w:rsidRPr="005964DC" w:rsidDel="007408FE">
            <w:rPr>
              <w:sz w:val="24"/>
              <w:szCs w:val="24"/>
            </w:rPr>
            <w:delText>:</w:delText>
          </w:r>
        </w:del>
      </w:ins>
      <w:ins w:id="2356" w:author="markel arizabaleta [2]" w:date="2017-07-18T11:04:00Z">
        <w:r w:rsidRPr="005964DC">
          <w:rPr>
            <w:sz w:val="24"/>
            <w:szCs w:val="24"/>
          </w:rPr>
          <w:t xml:space="preserve"> </w:t>
        </w:r>
        <w:r w:rsidRPr="00486C24">
          <w:rPr>
            <w:sz w:val="24"/>
            <w:szCs w:val="24"/>
          </w:rPr>
          <w:t xml:space="preserve">Definition of </w:t>
        </w:r>
      </w:ins>
      <w:ins w:id="2357" w:author="markel arizabaleta" w:date="2017-07-20T14:13:00Z">
        <w:r w:rsidR="00903A60">
          <w:rPr>
            <w:sz w:val="24"/>
            <w:szCs w:val="24"/>
          </w:rPr>
          <w:t>p</w:t>
        </w:r>
      </w:ins>
      <w:ins w:id="2358" w:author="markel arizabaleta [2]" w:date="2017-07-18T11:04:00Z">
        <w:del w:id="2359" w:author="markel arizabaleta" w:date="2017-07-20T14:13:00Z">
          <w:r w:rsidDel="00903A60">
            <w:rPr>
              <w:sz w:val="24"/>
              <w:szCs w:val="24"/>
            </w:rPr>
            <w:delText>P</w:delText>
          </w:r>
        </w:del>
        <w:r>
          <w:rPr>
            <w:sz w:val="24"/>
            <w:szCs w:val="24"/>
          </w:rPr>
          <w:t>osition</w:t>
        </w:r>
        <w:r w:rsidRPr="00486C24">
          <w:rPr>
            <w:sz w:val="24"/>
            <w:szCs w:val="24"/>
          </w:rPr>
          <w:t xml:space="preserve"> </w:t>
        </w:r>
      </w:ins>
      <w:ins w:id="2360" w:author="markel arizabaleta" w:date="2017-07-20T14:13:00Z">
        <w:r w:rsidR="00903A60">
          <w:rPr>
            <w:sz w:val="24"/>
            <w:szCs w:val="24"/>
          </w:rPr>
          <w:t>a</w:t>
        </w:r>
      </w:ins>
      <w:ins w:id="2361" w:author="markel arizabaleta [2]" w:date="2017-07-18T11:04:00Z">
        <w:del w:id="2362" w:author="markel arizabaleta" w:date="2017-07-20T14:13:00Z">
          <w:r w:rsidRPr="00486C24" w:rsidDel="00903A60">
            <w:rPr>
              <w:sz w:val="24"/>
              <w:szCs w:val="24"/>
            </w:rPr>
            <w:delText>A</w:delText>
          </w:r>
        </w:del>
        <w:r w:rsidRPr="00486C24">
          <w:rPr>
            <w:sz w:val="24"/>
            <w:szCs w:val="24"/>
          </w:rPr>
          <w:t>ttributes</w:t>
        </w:r>
      </w:ins>
      <w:bookmarkEnd w:id="2347"/>
    </w:p>
    <w:tbl>
      <w:tblPr>
        <w:tblStyle w:val="LightList-Accent1"/>
        <w:tblW w:w="9576" w:type="dxa"/>
        <w:tblLook w:val="04A0" w:firstRow="1" w:lastRow="0" w:firstColumn="1" w:lastColumn="0" w:noHBand="0" w:noVBand="1"/>
        <w:tblPrChange w:id="2363" w:author="markel arizabaleta" w:date="2017-07-20T14:19:00Z">
          <w:tblPr>
            <w:tblStyle w:val="LightList-Accent1"/>
            <w:tblW w:w="9576" w:type="dxa"/>
            <w:tblLook w:val="04A0" w:firstRow="1" w:lastRow="0" w:firstColumn="1" w:lastColumn="0" w:noHBand="0" w:noVBand="1"/>
          </w:tblPr>
        </w:tblPrChange>
      </w:tblPr>
      <w:tblGrid>
        <w:gridCol w:w="1749"/>
        <w:gridCol w:w="1699"/>
        <w:gridCol w:w="1613"/>
        <w:gridCol w:w="1569"/>
        <w:gridCol w:w="1696"/>
        <w:gridCol w:w="1250"/>
        <w:tblGridChange w:id="2364">
          <w:tblGrid>
            <w:gridCol w:w="1749"/>
            <w:gridCol w:w="7"/>
            <w:gridCol w:w="1692"/>
            <w:gridCol w:w="12"/>
            <w:gridCol w:w="1591"/>
            <w:gridCol w:w="10"/>
            <w:gridCol w:w="1564"/>
            <w:gridCol w:w="5"/>
            <w:gridCol w:w="1691"/>
            <w:gridCol w:w="5"/>
            <w:gridCol w:w="1250"/>
          </w:tblGrid>
        </w:tblGridChange>
      </w:tblGrid>
      <w:tr w:rsidR="009238AE" w:rsidRPr="00DE07CD" w14:paraId="0111497C" w14:textId="77777777" w:rsidTr="00034681">
        <w:trPr>
          <w:cnfStyle w:val="100000000000" w:firstRow="1" w:lastRow="0" w:firstColumn="0" w:lastColumn="0" w:oddVBand="0" w:evenVBand="0" w:oddHBand="0" w:evenHBand="0" w:firstRowFirstColumn="0" w:firstRowLastColumn="0" w:lastRowFirstColumn="0" w:lastRowLastColumn="0"/>
          <w:tblHeader/>
          <w:trPrChange w:id="2365" w:author="markel arizabaleta" w:date="2017-07-20T14:19:00Z">
            <w:trPr>
              <w:tblHeader/>
            </w:trPr>
          </w:trPrChange>
        </w:trPr>
        <w:tc>
          <w:tcPr>
            <w:cnfStyle w:val="001000000000" w:firstRow="0" w:lastRow="0" w:firstColumn="1" w:lastColumn="0" w:oddVBand="0" w:evenVBand="0" w:oddHBand="0" w:evenHBand="0" w:firstRowFirstColumn="0" w:firstRowLastColumn="0" w:lastRowFirstColumn="0" w:lastRowLastColumn="0"/>
            <w:tcW w:w="1749" w:type="dxa"/>
            <w:tcPrChange w:id="2366" w:author="markel arizabaleta" w:date="2017-07-20T14:19:00Z">
              <w:tcPr>
                <w:tcW w:w="1882" w:type="dxa"/>
                <w:gridSpan w:val="2"/>
              </w:tcPr>
            </w:tcPrChange>
          </w:tcPr>
          <w:p w14:paraId="0546574B" w14:textId="4F6235EE" w:rsidR="009238AE" w:rsidRPr="00DE07CD" w:rsidRDefault="009238AE" w:rsidP="00FA603D">
            <w:pPr>
              <w:cnfStyle w:val="101000000000" w:firstRow="1" w:lastRow="0" w:firstColumn="1"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Attribute</w:t>
            </w:r>
          </w:p>
        </w:tc>
        <w:tc>
          <w:tcPr>
            <w:tcW w:w="1699" w:type="dxa"/>
            <w:tcPrChange w:id="2367" w:author="markel arizabaleta" w:date="2017-07-20T14:19:00Z">
              <w:tcPr>
                <w:tcW w:w="1805" w:type="dxa"/>
                <w:gridSpan w:val="2"/>
              </w:tcPr>
            </w:tcPrChange>
          </w:tcPr>
          <w:p w14:paraId="768F8D11"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613" w:type="dxa"/>
            <w:tcPrChange w:id="2368" w:author="markel arizabaleta" w:date="2017-07-20T14:19:00Z">
              <w:tcPr>
                <w:tcW w:w="1842" w:type="dxa"/>
              </w:tcPr>
            </w:tcPrChange>
          </w:tcPr>
          <w:p w14:paraId="7C23C78C" w14:textId="49507DB1"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del w:id="2369" w:author="markel arizabaleta" w:date="2017-07-20T14:11:00Z">
              <w:r w:rsidRPr="00DE07CD" w:rsidDel="00326D4D">
                <w:rPr>
                  <w:rFonts w:asciiTheme="minorHAnsi" w:hAnsiTheme="minorHAnsi"/>
                  <w:sz w:val="20"/>
                  <w:szCs w:val="20"/>
                </w:rPr>
                <w:delText>Type</w:delText>
              </w:r>
            </w:del>
            <w:ins w:id="2370" w:author="markel arizabaleta" w:date="2017-07-20T14:11:00Z">
              <w:r w:rsidR="00326D4D">
                <w:rPr>
                  <w:rFonts w:asciiTheme="minorHAnsi" w:hAnsiTheme="minorHAnsi"/>
                  <w:sz w:val="20"/>
                  <w:szCs w:val="20"/>
                </w:rPr>
                <w:t>Class</w:t>
              </w:r>
            </w:ins>
          </w:p>
        </w:tc>
        <w:tc>
          <w:tcPr>
            <w:tcW w:w="1569" w:type="dxa"/>
            <w:tcPrChange w:id="2371" w:author="markel arizabaleta" w:date="2017-07-20T14:19:00Z">
              <w:tcPr>
                <w:tcW w:w="1677" w:type="dxa"/>
                <w:gridSpan w:val="2"/>
              </w:tcPr>
            </w:tcPrChange>
          </w:tcPr>
          <w:p w14:paraId="03AB482A"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696" w:type="dxa"/>
            <w:tcPrChange w:id="2372" w:author="markel arizabaleta" w:date="2017-07-20T14:19:00Z">
              <w:tcPr>
                <w:tcW w:w="1029" w:type="dxa"/>
                <w:gridSpan w:val="2"/>
              </w:tcPr>
            </w:tcPrChange>
          </w:tcPr>
          <w:p w14:paraId="5CFC21F0" w14:textId="044E78FE"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del w:id="2373" w:author="james" w:date="2016-03-30T13:56:00Z">
              <w:r w:rsidRPr="00DE07CD" w:rsidDel="00C13F06">
                <w:rPr>
                  <w:rFonts w:asciiTheme="minorHAnsi" w:hAnsiTheme="minorHAnsi"/>
                  <w:sz w:val="20"/>
                  <w:szCs w:val="20"/>
                </w:rPr>
                <w:delText>Optional</w:delText>
              </w:r>
            </w:del>
            <w:ins w:id="2374" w:author="james" w:date="2016-03-30T13:56:00Z">
              <w:r w:rsidR="00C13F06">
                <w:rPr>
                  <w:rFonts w:asciiTheme="minorHAnsi" w:hAnsiTheme="minorHAnsi"/>
                  <w:sz w:val="20"/>
                  <w:szCs w:val="20"/>
                </w:rPr>
                <w:t>Required</w:t>
              </w:r>
            </w:ins>
          </w:p>
        </w:tc>
        <w:tc>
          <w:tcPr>
            <w:tcW w:w="1250" w:type="dxa"/>
            <w:tcPrChange w:id="2375" w:author="markel arizabaleta" w:date="2017-07-20T14:19:00Z">
              <w:tcPr>
                <w:tcW w:w="1341" w:type="dxa"/>
                <w:gridSpan w:val="2"/>
              </w:tcPr>
            </w:tcPrChange>
          </w:tcPr>
          <w:p w14:paraId="4FAED43F"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9238AE" w:rsidRPr="00DE07CD" w14:paraId="61CD7340" w14:textId="77777777" w:rsidTr="00034681">
        <w:trPr>
          <w:cnfStyle w:val="000000100000" w:firstRow="0" w:lastRow="0" w:firstColumn="0" w:lastColumn="0" w:oddVBand="0" w:evenVBand="0" w:oddHBand="1" w:evenHBand="0" w:firstRowFirstColumn="0" w:firstRowLastColumn="0" w:lastRowFirstColumn="0" w:lastRowLastColumn="0"/>
          <w:cantSplit/>
          <w:trPrChange w:id="2376" w:author="markel arizabaleta" w:date="2017-07-20T14:19:00Z">
            <w:trPr>
              <w:cantSplit/>
            </w:trPr>
          </w:trPrChange>
        </w:trPr>
        <w:tc>
          <w:tcPr>
            <w:cnfStyle w:val="001000000000" w:firstRow="0" w:lastRow="0" w:firstColumn="1" w:lastColumn="0" w:oddVBand="0" w:evenVBand="0" w:oddHBand="0" w:evenHBand="0" w:firstRowFirstColumn="0" w:firstRowLastColumn="0" w:lastRowFirstColumn="0" w:lastRowLastColumn="0"/>
            <w:tcW w:w="1749" w:type="dxa"/>
            <w:tcPrChange w:id="2377" w:author="markel arizabaleta" w:date="2017-07-20T14:19:00Z">
              <w:tcPr>
                <w:tcW w:w="1882" w:type="dxa"/>
              </w:tcPr>
            </w:tcPrChange>
          </w:tcPr>
          <w:p w14:paraId="0F3CD04C" w14:textId="619BEE90" w:rsidR="009238AE" w:rsidRDefault="009238AE" w:rsidP="00FA603D">
            <w:pPr>
              <w:cnfStyle w:val="001000100000" w:firstRow="0" w:lastRow="0" w:firstColumn="1" w:lastColumn="0" w:oddVBand="0" w:evenVBand="0" w:oddHBand="1" w:evenHBand="0" w:firstRowFirstColumn="0" w:firstRowLastColumn="0" w:lastRowFirstColumn="0" w:lastRowLastColumn="0"/>
              <w:rPr>
                <w:rFonts w:asciiTheme="minorHAnsi" w:hAnsiTheme="minorHAnsi"/>
                <w:sz w:val="20"/>
                <w:szCs w:val="20"/>
              </w:rPr>
            </w:pPr>
            <w:del w:id="2378" w:author="markel arizabaleta [2]" w:date="2017-07-18T11:05:00Z">
              <w:r w:rsidDel="00C10D77">
                <w:rPr>
                  <w:rFonts w:asciiTheme="minorHAnsi" w:hAnsiTheme="minorHAnsi"/>
                  <w:sz w:val="20"/>
                  <w:szCs w:val="20"/>
                </w:rPr>
                <w:delText>DATUM</w:delText>
              </w:r>
            </w:del>
            <w:ins w:id="2379" w:author="markel arizabaleta [2]" w:date="2017-07-18T11:05:00Z">
              <w:r w:rsidR="00C10D77">
                <w:rPr>
                  <w:rFonts w:asciiTheme="minorHAnsi" w:hAnsiTheme="minorHAnsi"/>
                  <w:sz w:val="20"/>
                  <w:szCs w:val="20"/>
                </w:rPr>
                <w:t>datum</w:t>
              </w:r>
            </w:ins>
          </w:p>
        </w:tc>
        <w:tc>
          <w:tcPr>
            <w:tcW w:w="1699" w:type="dxa"/>
            <w:tcPrChange w:id="2380" w:author="markel arizabaleta" w:date="2017-07-20T14:19:00Z">
              <w:tcPr>
                <w:tcW w:w="1805" w:type="dxa"/>
                <w:gridSpan w:val="2"/>
              </w:tcPr>
            </w:tcPrChange>
          </w:tcPr>
          <w:p w14:paraId="2B0FBA92" w14:textId="77777777" w:rsidR="009238AE"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Datum used for the Geoid</w:t>
            </w:r>
          </w:p>
        </w:tc>
        <w:tc>
          <w:tcPr>
            <w:tcW w:w="1613" w:type="dxa"/>
            <w:tcPrChange w:id="2381" w:author="markel arizabaleta" w:date="2017-07-20T14:19:00Z">
              <w:tcPr>
                <w:tcW w:w="1842" w:type="dxa"/>
                <w:gridSpan w:val="3"/>
              </w:tcPr>
            </w:tcPrChange>
          </w:tcPr>
          <w:p w14:paraId="1575328B"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569" w:type="dxa"/>
            <w:tcPrChange w:id="2382" w:author="markel arizabaleta" w:date="2017-07-20T14:19:00Z">
              <w:tcPr>
                <w:tcW w:w="1677" w:type="dxa"/>
                <w:gridSpan w:val="2"/>
              </w:tcPr>
            </w:tcPrChange>
          </w:tcPr>
          <w:p w14:paraId="4C20C2DE" w14:textId="532510F2" w:rsidR="009238AE" w:rsidRDefault="009238AE" w:rsidP="00EA3C7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2383" w:author="james" w:date="2016-03-30T13:57:00Z">
              <w:r w:rsidDel="0064079F">
                <w:rPr>
                  <w:rFonts w:asciiTheme="minorHAnsi" w:hAnsiTheme="minorHAnsi"/>
                  <w:sz w:val="20"/>
                  <w:szCs w:val="20"/>
                </w:rPr>
                <w:delText>‘</w:delText>
              </w:r>
            </w:del>
            <w:ins w:id="2384" w:author="james" w:date="2016-03-30T13:57:00Z">
              <w:r w:rsidR="0064079F">
                <w:rPr>
                  <w:rFonts w:asciiTheme="minorHAnsi" w:hAnsiTheme="minorHAnsi"/>
                  <w:sz w:val="20"/>
                  <w:szCs w:val="20"/>
                </w:rPr>
                <w:t>“</w:t>
              </w:r>
            </w:ins>
            <w:r>
              <w:rPr>
                <w:rFonts w:asciiTheme="minorHAnsi" w:hAnsiTheme="minorHAnsi"/>
                <w:sz w:val="20"/>
                <w:szCs w:val="20"/>
              </w:rPr>
              <w:t>WGS-</w:t>
            </w:r>
            <w:del w:id="2385" w:author="james" w:date="2016-03-30T13:57:00Z">
              <w:r w:rsidDel="0064079F">
                <w:rPr>
                  <w:rFonts w:asciiTheme="minorHAnsi" w:hAnsiTheme="minorHAnsi"/>
                  <w:sz w:val="20"/>
                  <w:szCs w:val="20"/>
                </w:rPr>
                <w:delText>84’</w:delText>
              </w:r>
            </w:del>
            <w:ins w:id="2386" w:author="james" w:date="2016-03-30T13:57:00Z">
              <w:r w:rsidR="0064079F">
                <w:rPr>
                  <w:rFonts w:asciiTheme="minorHAnsi" w:hAnsiTheme="minorHAnsi"/>
                  <w:sz w:val="20"/>
                  <w:szCs w:val="20"/>
                </w:rPr>
                <w:t>84”</w:t>
              </w:r>
            </w:ins>
          </w:p>
        </w:tc>
        <w:tc>
          <w:tcPr>
            <w:tcW w:w="1696" w:type="dxa"/>
            <w:tcPrChange w:id="2387" w:author="markel arizabaleta" w:date="2017-07-20T14:19:00Z">
              <w:tcPr>
                <w:tcW w:w="1029" w:type="dxa"/>
                <w:gridSpan w:val="2"/>
              </w:tcPr>
            </w:tcPrChange>
          </w:tcPr>
          <w:p w14:paraId="1FE0A1F8" w14:textId="007181FF" w:rsidR="009238AE" w:rsidRPr="00DE07CD" w:rsidRDefault="00494A0B"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2388" w:author="james" w:date="2016-03-30T13:56:00Z">
              <w:r w:rsidDel="00363BAB">
                <w:rPr>
                  <w:rFonts w:asciiTheme="minorHAnsi" w:hAnsiTheme="minorHAnsi"/>
                  <w:sz w:val="20"/>
                  <w:szCs w:val="20"/>
                </w:rPr>
                <w:delText>Y</w:delText>
              </w:r>
              <w:r w:rsidR="009238AE" w:rsidDel="00363BAB">
                <w:rPr>
                  <w:rFonts w:asciiTheme="minorHAnsi" w:hAnsiTheme="minorHAnsi"/>
                  <w:sz w:val="20"/>
                  <w:szCs w:val="20"/>
                </w:rPr>
                <w:delText>es</w:delText>
              </w:r>
            </w:del>
            <w:ins w:id="2389" w:author="james" w:date="2016-03-30T13:56:00Z">
              <w:del w:id="2390" w:author="markel arizabaleta [2]" w:date="2017-07-18T11:05:00Z">
                <w:r w:rsidR="00363BAB" w:rsidDel="00C10D77">
                  <w:rPr>
                    <w:rFonts w:asciiTheme="minorHAnsi" w:hAnsiTheme="minorHAnsi"/>
                    <w:sz w:val="20"/>
                    <w:szCs w:val="20"/>
                  </w:rPr>
                  <w:delText>n</w:delText>
                </w:r>
              </w:del>
            </w:ins>
            <w:ins w:id="2391" w:author="markel arizabaleta [2]" w:date="2017-07-18T11:05:00Z">
              <w:r w:rsidR="00C10D77">
                <w:rPr>
                  <w:rFonts w:asciiTheme="minorHAnsi" w:hAnsiTheme="minorHAnsi"/>
                  <w:sz w:val="20"/>
                  <w:szCs w:val="20"/>
                </w:rPr>
                <w:t>N</w:t>
              </w:r>
            </w:ins>
            <w:ins w:id="2392" w:author="james" w:date="2016-03-30T13:56:00Z">
              <w:r w:rsidR="00363BAB">
                <w:rPr>
                  <w:rFonts w:asciiTheme="minorHAnsi" w:hAnsiTheme="minorHAnsi"/>
                  <w:sz w:val="20"/>
                  <w:szCs w:val="20"/>
                </w:rPr>
                <w:t>o</w:t>
              </w:r>
            </w:ins>
          </w:p>
        </w:tc>
        <w:tc>
          <w:tcPr>
            <w:tcW w:w="1250" w:type="dxa"/>
            <w:tcPrChange w:id="2393" w:author="markel arizabaleta" w:date="2017-07-20T14:19:00Z">
              <w:tcPr>
                <w:tcW w:w="1341" w:type="dxa"/>
              </w:tcPr>
            </w:tcPrChange>
          </w:tcPr>
          <w:p w14:paraId="07B264B0" w14:textId="12DAAA97" w:rsidR="009238AE" w:rsidRPr="00DE07CD" w:rsidRDefault="009238AE" w:rsidP="00EA3C7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2394" w:author="james" w:date="2016-03-30T13:57:00Z">
              <w:r w:rsidDel="0064079F">
                <w:rPr>
                  <w:rFonts w:asciiTheme="minorHAnsi" w:hAnsiTheme="minorHAnsi"/>
                  <w:sz w:val="20"/>
                  <w:szCs w:val="20"/>
                </w:rPr>
                <w:delText>‘</w:delText>
              </w:r>
            </w:del>
            <w:ins w:id="2395" w:author="james" w:date="2016-03-30T13:57:00Z">
              <w:r w:rsidR="0064079F">
                <w:rPr>
                  <w:rFonts w:asciiTheme="minorHAnsi" w:hAnsiTheme="minorHAnsi"/>
                  <w:sz w:val="20"/>
                  <w:szCs w:val="20"/>
                </w:rPr>
                <w:t>“</w:t>
              </w:r>
            </w:ins>
            <w:r>
              <w:rPr>
                <w:rFonts w:asciiTheme="minorHAnsi" w:hAnsiTheme="minorHAnsi"/>
                <w:sz w:val="20"/>
                <w:szCs w:val="20"/>
              </w:rPr>
              <w:t>WGS-</w:t>
            </w:r>
            <w:del w:id="2396" w:author="james" w:date="2016-03-30T13:57:00Z">
              <w:r w:rsidDel="0064079F">
                <w:rPr>
                  <w:rFonts w:asciiTheme="minorHAnsi" w:hAnsiTheme="minorHAnsi"/>
                  <w:sz w:val="20"/>
                  <w:szCs w:val="20"/>
                </w:rPr>
                <w:delText>84’</w:delText>
              </w:r>
            </w:del>
            <w:ins w:id="2397" w:author="james" w:date="2016-03-30T13:57:00Z">
              <w:r w:rsidR="0064079F">
                <w:rPr>
                  <w:rFonts w:asciiTheme="minorHAnsi" w:hAnsiTheme="minorHAnsi"/>
                  <w:sz w:val="20"/>
                  <w:szCs w:val="20"/>
                </w:rPr>
                <w:t>84”</w:t>
              </w:r>
            </w:ins>
          </w:p>
        </w:tc>
      </w:tr>
      <w:tr w:rsidR="00326D4D" w:rsidRPr="00DE07CD" w14:paraId="7E0EA399" w14:textId="77777777" w:rsidTr="00034681">
        <w:trPr>
          <w:cantSplit/>
          <w:ins w:id="2398" w:author="markel arizabaleta" w:date="2017-07-20T14:11:00Z"/>
          <w:trPrChange w:id="2399" w:author="markel arizabaleta" w:date="2017-07-20T14:19:00Z">
            <w:trPr>
              <w:cantSplit/>
            </w:trPr>
          </w:trPrChange>
        </w:trPr>
        <w:tc>
          <w:tcPr>
            <w:cnfStyle w:val="001000000000" w:firstRow="0" w:lastRow="0" w:firstColumn="1" w:lastColumn="0" w:oddVBand="0" w:evenVBand="0" w:oddHBand="0" w:evenHBand="0" w:firstRowFirstColumn="0" w:firstRowLastColumn="0" w:lastRowFirstColumn="0" w:lastRowLastColumn="0"/>
            <w:tcW w:w="1749" w:type="dxa"/>
            <w:tcPrChange w:id="2400" w:author="markel arizabaleta" w:date="2017-07-20T14:19:00Z">
              <w:tcPr>
                <w:tcW w:w="1882" w:type="dxa"/>
              </w:tcPr>
            </w:tcPrChange>
          </w:tcPr>
          <w:p w14:paraId="1C84F642" w14:textId="51CD2C90" w:rsidR="00326D4D" w:rsidDel="00C10D77" w:rsidRDefault="00326D4D" w:rsidP="00FA603D">
            <w:pPr>
              <w:rPr>
                <w:ins w:id="2401" w:author="markel arizabaleta" w:date="2017-07-20T14:11:00Z"/>
                <w:rFonts w:asciiTheme="minorHAnsi" w:hAnsiTheme="minorHAnsi"/>
                <w:sz w:val="20"/>
                <w:szCs w:val="20"/>
              </w:rPr>
            </w:pPr>
            <w:ins w:id="2402" w:author="markel arizabaleta" w:date="2017-07-20T14:11:00Z">
              <w:r>
                <w:rPr>
                  <w:rFonts w:asciiTheme="minorHAnsi" w:hAnsiTheme="minorHAnsi"/>
                  <w:sz w:val="20"/>
                  <w:szCs w:val="20"/>
                </w:rPr>
                <w:t>lat</w:t>
              </w:r>
            </w:ins>
          </w:p>
        </w:tc>
        <w:tc>
          <w:tcPr>
            <w:tcW w:w="1699" w:type="dxa"/>
            <w:tcPrChange w:id="2403" w:author="markel arizabaleta" w:date="2017-07-20T14:19:00Z">
              <w:tcPr>
                <w:tcW w:w="1805" w:type="dxa"/>
                <w:gridSpan w:val="2"/>
              </w:tcPr>
            </w:tcPrChange>
          </w:tcPr>
          <w:p w14:paraId="33E8094F" w14:textId="07DAAE46" w:rsidR="00326D4D" w:rsidRDefault="00326D4D" w:rsidP="00FA603D">
            <w:pPr>
              <w:cnfStyle w:val="000000000000" w:firstRow="0" w:lastRow="0" w:firstColumn="0" w:lastColumn="0" w:oddVBand="0" w:evenVBand="0" w:oddHBand="0" w:evenHBand="0" w:firstRowFirstColumn="0" w:firstRowLastColumn="0" w:lastRowFirstColumn="0" w:lastRowLastColumn="0"/>
              <w:rPr>
                <w:ins w:id="2404" w:author="markel arizabaleta" w:date="2017-07-20T14:11:00Z"/>
                <w:rFonts w:asciiTheme="minorHAnsi" w:hAnsiTheme="minorHAnsi"/>
                <w:sz w:val="20"/>
                <w:szCs w:val="20"/>
              </w:rPr>
            </w:pPr>
            <w:ins w:id="2405" w:author="markel arizabaleta" w:date="2017-07-20T14:11:00Z">
              <w:r>
                <w:rPr>
                  <w:rFonts w:asciiTheme="minorHAnsi" w:hAnsiTheme="minorHAnsi"/>
                  <w:sz w:val="20"/>
                  <w:szCs w:val="20"/>
                </w:rPr>
                <w:t>The latitude</w:t>
              </w:r>
            </w:ins>
            <w:ins w:id="2406" w:author="markel arizabaleta" w:date="2017-07-20T14:18:00Z">
              <w:r w:rsidR="00D649D6">
                <w:rPr>
                  <w:rFonts w:asciiTheme="minorHAnsi" w:hAnsiTheme="minorHAnsi"/>
                  <w:sz w:val="20"/>
                  <w:szCs w:val="20"/>
                </w:rPr>
                <w:t xml:space="preserve"> coordinate</w:t>
              </w:r>
            </w:ins>
            <w:ins w:id="2407" w:author="markel arizabaleta" w:date="2017-07-20T14:11:00Z">
              <w:r>
                <w:rPr>
                  <w:rFonts w:asciiTheme="minorHAnsi" w:hAnsiTheme="minorHAnsi"/>
                  <w:sz w:val="20"/>
                  <w:szCs w:val="20"/>
                </w:rPr>
                <w:t xml:space="preserve"> of the position</w:t>
              </w:r>
            </w:ins>
          </w:p>
        </w:tc>
        <w:tc>
          <w:tcPr>
            <w:tcW w:w="1613" w:type="dxa"/>
            <w:tcPrChange w:id="2408" w:author="markel arizabaleta" w:date="2017-07-20T14:19:00Z">
              <w:tcPr>
                <w:tcW w:w="1842" w:type="dxa"/>
                <w:gridSpan w:val="3"/>
              </w:tcPr>
            </w:tcPrChange>
          </w:tcPr>
          <w:p w14:paraId="67B9F28A" w14:textId="0345A70C" w:rsidR="00326D4D" w:rsidRDefault="00326D4D" w:rsidP="00FA603D">
            <w:pPr>
              <w:cnfStyle w:val="000000000000" w:firstRow="0" w:lastRow="0" w:firstColumn="0" w:lastColumn="0" w:oddVBand="0" w:evenVBand="0" w:oddHBand="0" w:evenHBand="0" w:firstRowFirstColumn="0" w:firstRowLastColumn="0" w:lastRowFirstColumn="0" w:lastRowLastColumn="0"/>
              <w:rPr>
                <w:ins w:id="2409" w:author="markel arizabaleta" w:date="2017-07-20T14:11:00Z"/>
                <w:rFonts w:asciiTheme="minorHAnsi" w:hAnsiTheme="minorHAnsi"/>
                <w:sz w:val="20"/>
                <w:szCs w:val="20"/>
              </w:rPr>
            </w:pPr>
            <w:ins w:id="2410" w:author="markel arizabaleta" w:date="2017-07-20T14:12:00Z">
              <w:r>
                <w:rPr>
                  <w:rFonts w:asciiTheme="minorHAnsi" w:hAnsiTheme="minorHAnsi"/>
                  <w:sz w:val="20"/>
                  <w:szCs w:val="20"/>
                </w:rPr>
                <w:t>double</w:t>
              </w:r>
            </w:ins>
          </w:p>
        </w:tc>
        <w:tc>
          <w:tcPr>
            <w:tcW w:w="1569" w:type="dxa"/>
            <w:tcPrChange w:id="2411" w:author="markel arizabaleta" w:date="2017-07-20T14:19:00Z">
              <w:tcPr>
                <w:tcW w:w="1677" w:type="dxa"/>
                <w:gridSpan w:val="2"/>
              </w:tcPr>
            </w:tcPrChange>
          </w:tcPr>
          <w:p w14:paraId="639A85FA" w14:textId="77777777" w:rsidR="00326D4D" w:rsidDel="0064079F" w:rsidRDefault="00326D4D" w:rsidP="00EA3C7F">
            <w:pPr>
              <w:cnfStyle w:val="000000000000" w:firstRow="0" w:lastRow="0" w:firstColumn="0" w:lastColumn="0" w:oddVBand="0" w:evenVBand="0" w:oddHBand="0" w:evenHBand="0" w:firstRowFirstColumn="0" w:firstRowLastColumn="0" w:lastRowFirstColumn="0" w:lastRowLastColumn="0"/>
              <w:rPr>
                <w:ins w:id="2412" w:author="markel arizabaleta" w:date="2017-07-20T14:11:00Z"/>
                <w:rFonts w:asciiTheme="minorHAnsi" w:hAnsiTheme="minorHAnsi"/>
                <w:sz w:val="20"/>
                <w:szCs w:val="20"/>
              </w:rPr>
            </w:pPr>
          </w:p>
        </w:tc>
        <w:tc>
          <w:tcPr>
            <w:tcW w:w="1696" w:type="dxa"/>
            <w:tcPrChange w:id="2413" w:author="markel arizabaleta" w:date="2017-07-20T14:19:00Z">
              <w:tcPr>
                <w:tcW w:w="1029" w:type="dxa"/>
                <w:gridSpan w:val="2"/>
              </w:tcPr>
            </w:tcPrChange>
          </w:tcPr>
          <w:p w14:paraId="3A12AC99" w14:textId="4A803420" w:rsidR="00326D4D" w:rsidDel="00363BAB" w:rsidRDefault="00326D4D" w:rsidP="00697272">
            <w:pPr>
              <w:cnfStyle w:val="000000000000" w:firstRow="0" w:lastRow="0" w:firstColumn="0" w:lastColumn="0" w:oddVBand="0" w:evenVBand="0" w:oddHBand="0" w:evenHBand="0" w:firstRowFirstColumn="0" w:firstRowLastColumn="0" w:lastRowFirstColumn="0" w:lastRowLastColumn="0"/>
              <w:rPr>
                <w:ins w:id="2414" w:author="markel arizabaleta" w:date="2017-07-20T14:11:00Z"/>
                <w:rFonts w:asciiTheme="minorHAnsi" w:hAnsiTheme="minorHAnsi"/>
                <w:sz w:val="20"/>
                <w:szCs w:val="20"/>
              </w:rPr>
            </w:pPr>
            <w:ins w:id="2415" w:author="markel arizabaleta" w:date="2017-07-20T14:12:00Z">
              <w:r>
                <w:rPr>
                  <w:rFonts w:asciiTheme="minorHAnsi" w:hAnsiTheme="minorHAnsi"/>
                  <w:sz w:val="20"/>
                  <w:szCs w:val="20"/>
                </w:rPr>
                <w:t>Yes</w:t>
              </w:r>
            </w:ins>
          </w:p>
        </w:tc>
        <w:tc>
          <w:tcPr>
            <w:tcW w:w="1250" w:type="dxa"/>
            <w:tcPrChange w:id="2416" w:author="markel arizabaleta" w:date="2017-07-20T14:19:00Z">
              <w:tcPr>
                <w:tcW w:w="1341" w:type="dxa"/>
              </w:tcPr>
            </w:tcPrChange>
          </w:tcPr>
          <w:p w14:paraId="79744F2E" w14:textId="77777777" w:rsidR="00326D4D" w:rsidDel="0064079F" w:rsidRDefault="00326D4D" w:rsidP="00EA3C7F">
            <w:pPr>
              <w:cnfStyle w:val="000000000000" w:firstRow="0" w:lastRow="0" w:firstColumn="0" w:lastColumn="0" w:oddVBand="0" w:evenVBand="0" w:oddHBand="0" w:evenHBand="0" w:firstRowFirstColumn="0" w:firstRowLastColumn="0" w:lastRowFirstColumn="0" w:lastRowLastColumn="0"/>
              <w:rPr>
                <w:ins w:id="2417" w:author="markel arizabaleta" w:date="2017-07-20T14:11:00Z"/>
                <w:rFonts w:asciiTheme="minorHAnsi" w:hAnsiTheme="minorHAnsi"/>
                <w:sz w:val="20"/>
                <w:szCs w:val="20"/>
              </w:rPr>
            </w:pPr>
          </w:p>
        </w:tc>
      </w:tr>
      <w:tr w:rsidR="00326D4D" w:rsidRPr="00DE07CD" w14:paraId="25CC1D64" w14:textId="77777777" w:rsidTr="00034681">
        <w:trPr>
          <w:cnfStyle w:val="000000100000" w:firstRow="0" w:lastRow="0" w:firstColumn="0" w:lastColumn="0" w:oddVBand="0" w:evenVBand="0" w:oddHBand="1" w:evenHBand="0" w:firstRowFirstColumn="0" w:firstRowLastColumn="0" w:lastRowFirstColumn="0" w:lastRowLastColumn="0"/>
          <w:cantSplit/>
          <w:ins w:id="2418" w:author="markel arizabaleta" w:date="2017-07-20T14:12:00Z"/>
          <w:trPrChange w:id="2419" w:author="markel arizabaleta" w:date="2017-07-20T14:19:00Z">
            <w:trPr>
              <w:cantSplit/>
            </w:trPr>
          </w:trPrChange>
        </w:trPr>
        <w:tc>
          <w:tcPr>
            <w:cnfStyle w:val="001000000000" w:firstRow="0" w:lastRow="0" w:firstColumn="1" w:lastColumn="0" w:oddVBand="0" w:evenVBand="0" w:oddHBand="0" w:evenHBand="0" w:firstRowFirstColumn="0" w:firstRowLastColumn="0" w:lastRowFirstColumn="0" w:lastRowLastColumn="0"/>
            <w:tcW w:w="1749" w:type="dxa"/>
            <w:tcPrChange w:id="2420" w:author="markel arizabaleta" w:date="2017-07-20T14:19:00Z">
              <w:tcPr>
                <w:tcW w:w="1882" w:type="dxa"/>
              </w:tcPr>
            </w:tcPrChange>
          </w:tcPr>
          <w:p w14:paraId="729DFB9F" w14:textId="609956D3" w:rsidR="00326D4D" w:rsidRDefault="00326D4D" w:rsidP="00FA603D">
            <w:pPr>
              <w:cnfStyle w:val="001000100000" w:firstRow="0" w:lastRow="0" w:firstColumn="1" w:lastColumn="0" w:oddVBand="0" w:evenVBand="0" w:oddHBand="1" w:evenHBand="0" w:firstRowFirstColumn="0" w:firstRowLastColumn="0" w:lastRowFirstColumn="0" w:lastRowLastColumn="0"/>
              <w:rPr>
                <w:ins w:id="2421" w:author="markel arizabaleta" w:date="2017-07-20T14:12:00Z"/>
                <w:rFonts w:asciiTheme="minorHAnsi" w:hAnsiTheme="minorHAnsi"/>
                <w:sz w:val="20"/>
                <w:szCs w:val="20"/>
              </w:rPr>
            </w:pPr>
            <w:ins w:id="2422" w:author="markel arizabaleta" w:date="2017-07-20T14:12:00Z">
              <w:r>
                <w:rPr>
                  <w:rFonts w:asciiTheme="minorHAnsi" w:hAnsiTheme="minorHAnsi"/>
                  <w:sz w:val="20"/>
                  <w:szCs w:val="20"/>
                </w:rPr>
                <w:t>lon</w:t>
              </w:r>
            </w:ins>
          </w:p>
        </w:tc>
        <w:tc>
          <w:tcPr>
            <w:tcW w:w="1699" w:type="dxa"/>
            <w:tcPrChange w:id="2423" w:author="markel arizabaleta" w:date="2017-07-20T14:19:00Z">
              <w:tcPr>
                <w:tcW w:w="1805" w:type="dxa"/>
                <w:gridSpan w:val="2"/>
              </w:tcPr>
            </w:tcPrChange>
          </w:tcPr>
          <w:p w14:paraId="31CB07B0" w14:textId="6B5C6734" w:rsidR="00326D4D" w:rsidRDefault="00326D4D" w:rsidP="00FA603D">
            <w:pPr>
              <w:cnfStyle w:val="000000100000" w:firstRow="0" w:lastRow="0" w:firstColumn="0" w:lastColumn="0" w:oddVBand="0" w:evenVBand="0" w:oddHBand="1" w:evenHBand="0" w:firstRowFirstColumn="0" w:firstRowLastColumn="0" w:lastRowFirstColumn="0" w:lastRowLastColumn="0"/>
              <w:rPr>
                <w:ins w:id="2424" w:author="markel arizabaleta" w:date="2017-07-20T14:12:00Z"/>
                <w:rFonts w:asciiTheme="minorHAnsi" w:hAnsiTheme="minorHAnsi"/>
                <w:sz w:val="20"/>
                <w:szCs w:val="20"/>
              </w:rPr>
            </w:pPr>
            <w:ins w:id="2425" w:author="markel arizabaleta" w:date="2017-07-20T14:12:00Z">
              <w:r>
                <w:rPr>
                  <w:rFonts w:asciiTheme="minorHAnsi" w:hAnsiTheme="minorHAnsi"/>
                  <w:sz w:val="20"/>
                  <w:szCs w:val="20"/>
                </w:rPr>
                <w:t>The longitude</w:t>
              </w:r>
            </w:ins>
            <w:ins w:id="2426" w:author="markel arizabaleta" w:date="2017-07-20T14:18:00Z">
              <w:r w:rsidR="00D649D6">
                <w:rPr>
                  <w:rFonts w:asciiTheme="minorHAnsi" w:hAnsiTheme="minorHAnsi"/>
                  <w:sz w:val="20"/>
                  <w:szCs w:val="20"/>
                </w:rPr>
                <w:t xml:space="preserve"> coordinate</w:t>
              </w:r>
            </w:ins>
            <w:ins w:id="2427" w:author="markel arizabaleta" w:date="2017-07-20T14:12:00Z">
              <w:r>
                <w:rPr>
                  <w:rFonts w:asciiTheme="minorHAnsi" w:hAnsiTheme="minorHAnsi"/>
                  <w:sz w:val="20"/>
                  <w:szCs w:val="20"/>
                </w:rPr>
                <w:t xml:space="preserve"> of the position</w:t>
              </w:r>
            </w:ins>
          </w:p>
        </w:tc>
        <w:tc>
          <w:tcPr>
            <w:tcW w:w="1613" w:type="dxa"/>
            <w:tcPrChange w:id="2428" w:author="markel arizabaleta" w:date="2017-07-20T14:19:00Z">
              <w:tcPr>
                <w:tcW w:w="1842" w:type="dxa"/>
                <w:gridSpan w:val="3"/>
              </w:tcPr>
            </w:tcPrChange>
          </w:tcPr>
          <w:p w14:paraId="54F2A767" w14:textId="5ACE4164" w:rsidR="00326D4D" w:rsidRDefault="00326D4D" w:rsidP="00FA603D">
            <w:pPr>
              <w:cnfStyle w:val="000000100000" w:firstRow="0" w:lastRow="0" w:firstColumn="0" w:lastColumn="0" w:oddVBand="0" w:evenVBand="0" w:oddHBand="1" w:evenHBand="0" w:firstRowFirstColumn="0" w:firstRowLastColumn="0" w:lastRowFirstColumn="0" w:lastRowLastColumn="0"/>
              <w:rPr>
                <w:ins w:id="2429" w:author="markel arizabaleta" w:date="2017-07-20T14:12:00Z"/>
                <w:rFonts w:asciiTheme="minorHAnsi" w:hAnsiTheme="minorHAnsi"/>
                <w:sz w:val="20"/>
                <w:szCs w:val="20"/>
              </w:rPr>
            </w:pPr>
            <w:ins w:id="2430" w:author="markel arizabaleta" w:date="2017-07-20T14:12:00Z">
              <w:r>
                <w:rPr>
                  <w:rFonts w:asciiTheme="minorHAnsi" w:hAnsiTheme="minorHAnsi"/>
                  <w:sz w:val="20"/>
                  <w:szCs w:val="20"/>
                </w:rPr>
                <w:t>double</w:t>
              </w:r>
            </w:ins>
          </w:p>
        </w:tc>
        <w:tc>
          <w:tcPr>
            <w:tcW w:w="1569" w:type="dxa"/>
            <w:tcPrChange w:id="2431" w:author="markel arizabaleta" w:date="2017-07-20T14:19:00Z">
              <w:tcPr>
                <w:tcW w:w="1677" w:type="dxa"/>
                <w:gridSpan w:val="2"/>
              </w:tcPr>
            </w:tcPrChange>
          </w:tcPr>
          <w:p w14:paraId="7C0D0AA8" w14:textId="77777777" w:rsidR="00326D4D" w:rsidDel="0064079F" w:rsidRDefault="00326D4D" w:rsidP="00EA3C7F">
            <w:pPr>
              <w:cnfStyle w:val="000000100000" w:firstRow="0" w:lastRow="0" w:firstColumn="0" w:lastColumn="0" w:oddVBand="0" w:evenVBand="0" w:oddHBand="1" w:evenHBand="0" w:firstRowFirstColumn="0" w:firstRowLastColumn="0" w:lastRowFirstColumn="0" w:lastRowLastColumn="0"/>
              <w:rPr>
                <w:ins w:id="2432" w:author="markel arizabaleta" w:date="2017-07-20T14:12:00Z"/>
                <w:rFonts w:asciiTheme="minorHAnsi" w:hAnsiTheme="minorHAnsi"/>
                <w:sz w:val="20"/>
                <w:szCs w:val="20"/>
              </w:rPr>
            </w:pPr>
          </w:p>
        </w:tc>
        <w:tc>
          <w:tcPr>
            <w:tcW w:w="1696" w:type="dxa"/>
            <w:tcPrChange w:id="2433" w:author="markel arizabaleta" w:date="2017-07-20T14:19:00Z">
              <w:tcPr>
                <w:tcW w:w="1029" w:type="dxa"/>
                <w:gridSpan w:val="2"/>
              </w:tcPr>
            </w:tcPrChange>
          </w:tcPr>
          <w:p w14:paraId="1B5ED2FC" w14:textId="35AF9077" w:rsidR="00326D4D" w:rsidRDefault="00326D4D" w:rsidP="00697272">
            <w:pPr>
              <w:cnfStyle w:val="000000100000" w:firstRow="0" w:lastRow="0" w:firstColumn="0" w:lastColumn="0" w:oddVBand="0" w:evenVBand="0" w:oddHBand="1" w:evenHBand="0" w:firstRowFirstColumn="0" w:firstRowLastColumn="0" w:lastRowFirstColumn="0" w:lastRowLastColumn="0"/>
              <w:rPr>
                <w:ins w:id="2434" w:author="markel arizabaleta" w:date="2017-07-20T14:12:00Z"/>
                <w:rFonts w:asciiTheme="minorHAnsi" w:hAnsiTheme="minorHAnsi"/>
                <w:sz w:val="20"/>
                <w:szCs w:val="20"/>
              </w:rPr>
            </w:pPr>
            <w:ins w:id="2435" w:author="markel arizabaleta" w:date="2017-07-20T14:12:00Z">
              <w:r>
                <w:rPr>
                  <w:rFonts w:asciiTheme="minorHAnsi" w:hAnsiTheme="minorHAnsi"/>
                  <w:sz w:val="20"/>
                  <w:szCs w:val="20"/>
                </w:rPr>
                <w:t>Yes</w:t>
              </w:r>
            </w:ins>
          </w:p>
        </w:tc>
        <w:tc>
          <w:tcPr>
            <w:tcW w:w="1250" w:type="dxa"/>
            <w:tcPrChange w:id="2436" w:author="markel arizabaleta" w:date="2017-07-20T14:19:00Z">
              <w:tcPr>
                <w:tcW w:w="1341" w:type="dxa"/>
              </w:tcPr>
            </w:tcPrChange>
          </w:tcPr>
          <w:p w14:paraId="1FD0BC14" w14:textId="77777777" w:rsidR="00326D4D" w:rsidDel="0064079F" w:rsidRDefault="00326D4D" w:rsidP="00EA3C7F">
            <w:pPr>
              <w:cnfStyle w:val="000000100000" w:firstRow="0" w:lastRow="0" w:firstColumn="0" w:lastColumn="0" w:oddVBand="0" w:evenVBand="0" w:oddHBand="1" w:evenHBand="0" w:firstRowFirstColumn="0" w:firstRowLastColumn="0" w:lastRowFirstColumn="0" w:lastRowLastColumn="0"/>
              <w:rPr>
                <w:ins w:id="2437" w:author="markel arizabaleta" w:date="2017-07-20T14:12:00Z"/>
                <w:rFonts w:asciiTheme="minorHAnsi" w:hAnsiTheme="minorHAnsi"/>
                <w:sz w:val="20"/>
                <w:szCs w:val="20"/>
              </w:rPr>
            </w:pPr>
          </w:p>
        </w:tc>
      </w:tr>
      <w:tr w:rsidR="00326D4D" w:rsidRPr="00DE07CD" w14:paraId="7C6993C5" w14:textId="77777777" w:rsidTr="00034681">
        <w:trPr>
          <w:cantSplit/>
          <w:ins w:id="2438" w:author="markel arizabaleta" w:date="2017-07-20T14:12:00Z"/>
          <w:trPrChange w:id="2439" w:author="markel arizabaleta" w:date="2017-07-20T14:19:00Z">
            <w:trPr>
              <w:cantSplit/>
            </w:trPr>
          </w:trPrChange>
        </w:trPr>
        <w:tc>
          <w:tcPr>
            <w:cnfStyle w:val="001000000000" w:firstRow="0" w:lastRow="0" w:firstColumn="1" w:lastColumn="0" w:oddVBand="0" w:evenVBand="0" w:oddHBand="0" w:evenHBand="0" w:firstRowFirstColumn="0" w:firstRowLastColumn="0" w:lastRowFirstColumn="0" w:lastRowLastColumn="0"/>
            <w:tcW w:w="1749" w:type="dxa"/>
            <w:tcPrChange w:id="2440" w:author="markel arizabaleta" w:date="2017-07-20T14:19:00Z">
              <w:tcPr>
                <w:tcW w:w="1882" w:type="dxa"/>
              </w:tcPr>
            </w:tcPrChange>
          </w:tcPr>
          <w:p w14:paraId="5FDCD5A5" w14:textId="4ADA32DE" w:rsidR="00326D4D" w:rsidRDefault="00326D4D" w:rsidP="00FA603D">
            <w:pPr>
              <w:rPr>
                <w:ins w:id="2441" w:author="markel arizabaleta" w:date="2017-07-20T14:12:00Z"/>
                <w:rFonts w:asciiTheme="minorHAnsi" w:hAnsiTheme="minorHAnsi"/>
                <w:sz w:val="20"/>
                <w:szCs w:val="20"/>
              </w:rPr>
            </w:pPr>
            <w:ins w:id="2442" w:author="markel arizabaleta" w:date="2017-07-20T14:12:00Z">
              <w:r>
                <w:rPr>
                  <w:rFonts w:asciiTheme="minorHAnsi" w:hAnsiTheme="minorHAnsi"/>
                  <w:sz w:val="20"/>
                  <w:szCs w:val="20"/>
                </w:rPr>
                <w:t>height</w:t>
              </w:r>
            </w:ins>
          </w:p>
        </w:tc>
        <w:tc>
          <w:tcPr>
            <w:tcW w:w="1699" w:type="dxa"/>
            <w:tcPrChange w:id="2443" w:author="markel arizabaleta" w:date="2017-07-20T14:19:00Z">
              <w:tcPr>
                <w:tcW w:w="1805" w:type="dxa"/>
                <w:gridSpan w:val="2"/>
              </w:tcPr>
            </w:tcPrChange>
          </w:tcPr>
          <w:p w14:paraId="35FD15D3" w14:textId="52F0236F" w:rsidR="00326D4D" w:rsidRDefault="00326D4D" w:rsidP="00FA603D">
            <w:pPr>
              <w:cnfStyle w:val="000000000000" w:firstRow="0" w:lastRow="0" w:firstColumn="0" w:lastColumn="0" w:oddVBand="0" w:evenVBand="0" w:oddHBand="0" w:evenHBand="0" w:firstRowFirstColumn="0" w:firstRowLastColumn="0" w:lastRowFirstColumn="0" w:lastRowLastColumn="0"/>
              <w:rPr>
                <w:ins w:id="2444" w:author="markel arizabaleta" w:date="2017-07-20T14:12:00Z"/>
                <w:rFonts w:asciiTheme="minorHAnsi" w:hAnsiTheme="minorHAnsi"/>
                <w:sz w:val="20"/>
                <w:szCs w:val="20"/>
              </w:rPr>
            </w:pPr>
            <w:ins w:id="2445" w:author="markel arizabaleta" w:date="2017-07-20T14:12:00Z">
              <w:r>
                <w:rPr>
                  <w:rFonts w:asciiTheme="minorHAnsi" w:hAnsiTheme="minorHAnsi"/>
                  <w:sz w:val="20"/>
                  <w:szCs w:val="20"/>
                </w:rPr>
                <w:t>The height</w:t>
              </w:r>
            </w:ins>
            <w:ins w:id="2446" w:author="markel arizabaleta" w:date="2017-07-20T14:18:00Z">
              <w:r w:rsidR="00D649D6">
                <w:rPr>
                  <w:rFonts w:asciiTheme="minorHAnsi" w:hAnsiTheme="minorHAnsi"/>
                  <w:sz w:val="20"/>
                  <w:szCs w:val="20"/>
                </w:rPr>
                <w:t xml:space="preserve"> coordinate</w:t>
              </w:r>
            </w:ins>
            <w:ins w:id="2447" w:author="markel arizabaleta" w:date="2017-07-20T14:12:00Z">
              <w:r>
                <w:rPr>
                  <w:rFonts w:asciiTheme="minorHAnsi" w:hAnsiTheme="minorHAnsi"/>
                  <w:sz w:val="20"/>
                  <w:szCs w:val="20"/>
                </w:rPr>
                <w:t xml:space="preserve"> of the position</w:t>
              </w:r>
            </w:ins>
          </w:p>
        </w:tc>
        <w:tc>
          <w:tcPr>
            <w:tcW w:w="1613" w:type="dxa"/>
            <w:tcPrChange w:id="2448" w:author="markel arizabaleta" w:date="2017-07-20T14:19:00Z">
              <w:tcPr>
                <w:tcW w:w="1842" w:type="dxa"/>
                <w:gridSpan w:val="3"/>
              </w:tcPr>
            </w:tcPrChange>
          </w:tcPr>
          <w:p w14:paraId="493B154C" w14:textId="79137423" w:rsidR="00326D4D" w:rsidRDefault="00326D4D" w:rsidP="00FA603D">
            <w:pPr>
              <w:cnfStyle w:val="000000000000" w:firstRow="0" w:lastRow="0" w:firstColumn="0" w:lastColumn="0" w:oddVBand="0" w:evenVBand="0" w:oddHBand="0" w:evenHBand="0" w:firstRowFirstColumn="0" w:firstRowLastColumn="0" w:lastRowFirstColumn="0" w:lastRowLastColumn="0"/>
              <w:rPr>
                <w:ins w:id="2449" w:author="markel arizabaleta" w:date="2017-07-20T14:12:00Z"/>
                <w:rFonts w:asciiTheme="minorHAnsi" w:hAnsiTheme="minorHAnsi"/>
                <w:sz w:val="20"/>
                <w:szCs w:val="20"/>
              </w:rPr>
            </w:pPr>
            <w:ins w:id="2450" w:author="markel arizabaleta" w:date="2017-07-20T14:13:00Z">
              <w:r>
                <w:rPr>
                  <w:rFonts w:asciiTheme="minorHAnsi" w:hAnsiTheme="minorHAnsi"/>
                  <w:sz w:val="20"/>
                  <w:szCs w:val="20"/>
                </w:rPr>
                <w:t>double</w:t>
              </w:r>
            </w:ins>
          </w:p>
        </w:tc>
        <w:tc>
          <w:tcPr>
            <w:tcW w:w="1569" w:type="dxa"/>
            <w:tcPrChange w:id="2451" w:author="markel arizabaleta" w:date="2017-07-20T14:19:00Z">
              <w:tcPr>
                <w:tcW w:w="1677" w:type="dxa"/>
                <w:gridSpan w:val="2"/>
              </w:tcPr>
            </w:tcPrChange>
          </w:tcPr>
          <w:p w14:paraId="7AACCFAF" w14:textId="77777777" w:rsidR="00326D4D" w:rsidDel="0064079F" w:rsidRDefault="00326D4D" w:rsidP="00EA3C7F">
            <w:pPr>
              <w:cnfStyle w:val="000000000000" w:firstRow="0" w:lastRow="0" w:firstColumn="0" w:lastColumn="0" w:oddVBand="0" w:evenVBand="0" w:oddHBand="0" w:evenHBand="0" w:firstRowFirstColumn="0" w:firstRowLastColumn="0" w:lastRowFirstColumn="0" w:lastRowLastColumn="0"/>
              <w:rPr>
                <w:ins w:id="2452" w:author="markel arizabaleta" w:date="2017-07-20T14:12:00Z"/>
                <w:rFonts w:asciiTheme="minorHAnsi" w:hAnsiTheme="minorHAnsi"/>
                <w:sz w:val="20"/>
                <w:szCs w:val="20"/>
              </w:rPr>
            </w:pPr>
          </w:p>
        </w:tc>
        <w:tc>
          <w:tcPr>
            <w:tcW w:w="1696" w:type="dxa"/>
            <w:tcPrChange w:id="2453" w:author="markel arizabaleta" w:date="2017-07-20T14:19:00Z">
              <w:tcPr>
                <w:tcW w:w="1029" w:type="dxa"/>
                <w:gridSpan w:val="2"/>
              </w:tcPr>
            </w:tcPrChange>
          </w:tcPr>
          <w:p w14:paraId="52A86CED" w14:textId="7164B02A" w:rsidR="00326D4D" w:rsidRDefault="00326D4D" w:rsidP="00697272">
            <w:pPr>
              <w:cnfStyle w:val="000000000000" w:firstRow="0" w:lastRow="0" w:firstColumn="0" w:lastColumn="0" w:oddVBand="0" w:evenVBand="0" w:oddHBand="0" w:evenHBand="0" w:firstRowFirstColumn="0" w:firstRowLastColumn="0" w:lastRowFirstColumn="0" w:lastRowLastColumn="0"/>
              <w:rPr>
                <w:ins w:id="2454" w:author="markel arizabaleta" w:date="2017-07-20T14:12:00Z"/>
                <w:rFonts w:asciiTheme="minorHAnsi" w:hAnsiTheme="minorHAnsi"/>
                <w:sz w:val="20"/>
                <w:szCs w:val="20"/>
              </w:rPr>
            </w:pPr>
            <w:ins w:id="2455" w:author="markel arizabaleta" w:date="2017-07-20T14:13:00Z">
              <w:r>
                <w:rPr>
                  <w:rFonts w:asciiTheme="minorHAnsi" w:hAnsiTheme="minorHAnsi"/>
                  <w:sz w:val="20"/>
                  <w:szCs w:val="20"/>
                </w:rPr>
                <w:t>Yes</w:t>
              </w:r>
            </w:ins>
          </w:p>
        </w:tc>
        <w:tc>
          <w:tcPr>
            <w:tcW w:w="1250" w:type="dxa"/>
            <w:tcPrChange w:id="2456" w:author="markel arizabaleta" w:date="2017-07-20T14:19:00Z">
              <w:tcPr>
                <w:tcW w:w="1341" w:type="dxa"/>
              </w:tcPr>
            </w:tcPrChange>
          </w:tcPr>
          <w:p w14:paraId="22679FC9" w14:textId="77777777" w:rsidR="00326D4D" w:rsidDel="0064079F" w:rsidRDefault="00326D4D" w:rsidP="00EA3C7F">
            <w:pPr>
              <w:cnfStyle w:val="000000000000" w:firstRow="0" w:lastRow="0" w:firstColumn="0" w:lastColumn="0" w:oddVBand="0" w:evenVBand="0" w:oddHBand="0" w:evenHBand="0" w:firstRowFirstColumn="0" w:firstRowLastColumn="0" w:lastRowFirstColumn="0" w:lastRowLastColumn="0"/>
              <w:rPr>
                <w:ins w:id="2457" w:author="markel arizabaleta" w:date="2017-07-20T14:12:00Z"/>
                <w:rFonts w:asciiTheme="minorHAnsi" w:hAnsiTheme="minorHAnsi"/>
                <w:sz w:val="20"/>
                <w:szCs w:val="20"/>
              </w:rPr>
            </w:pPr>
          </w:p>
        </w:tc>
      </w:tr>
      <w:tr w:rsidR="009238AE" w:rsidRPr="00DE07CD" w:rsidDel="00034681" w14:paraId="33A682D8" w14:textId="741F7843" w:rsidTr="00034681">
        <w:trPr>
          <w:cnfStyle w:val="000000100000" w:firstRow="0" w:lastRow="0" w:firstColumn="0" w:lastColumn="0" w:oddVBand="0" w:evenVBand="0" w:oddHBand="1" w:evenHBand="0" w:firstRowFirstColumn="0" w:firstRowLastColumn="0" w:lastRowFirstColumn="0" w:lastRowLastColumn="0"/>
          <w:cantSplit/>
          <w:del w:id="2458" w:author="markel arizabaleta" w:date="2017-07-20T14:19:00Z"/>
          <w:trPrChange w:id="2459" w:author="markel arizabaleta" w:date="2017-07-20T14:19:00Z">
            <w:trPr>
              <w:cantSplit/>
            </w:trPr>
          </w:trPrChange>
        </w:trPr>
        <w:tc>
          <w:tcPr>
            <w:cnfStyle w:val="001000000000" w:firstRow="0" w:lastRow="0" w:firstColumn="1" w:lastColumn="0" w:oddVBand="0" w:evenVBand="0" w:oddHBand="0" w:evenHBand="0" w:firstRowFirstColumn="0" w:firstRowLastColumn="0" w:lastRowFirstColumn="0" w:lastRowLastColumn="0"/>
            <w:tcW w:w="1749" w:type="dxa"/>
            <w:tcPrChange w:id="2460" w:author="markel arizabaleta" w:date="2017-07-20T14:19:00Z">
              <w:tcPr>
                <w:tcW w:w="1882" w:type="dxa"/>
              </w:tcPr>
            </w:tcPrChange>
          </w:tcPr>
          <w:p w14:paraId="21CB4AC0" w14:textId="3AC8FD35" w:rsidR="009238AE" w:rsidRPr="00DE07CD" w:rsidDel="00034681" w:rsidRDefault="00C10D77" w:rsidP="00FA603D">
            <w:pPr>
              <w:cnfStyle w:val="001000100000" w:firstRow="0" w:lastRow="0" w:firstColumn="1" w:lastColumn="0" w:oddVBand="0" w:evenVBand="0" w:oddHBand="1" w:evenHBand="0" w:firstRowFirstColumn="0" w:firstRowLastColumn="0" w:lastRowFirstColumn="0" w:lastRowLastColumn="0"/>
              <w:rPr>
                <w:del w:id="2461" w:author="markel arizabaleta" w:date="2017-07-20T14:19:00Z"/>
                <w:rFonts w:asciiTheme="minorHAnsi" w:hAnsiTheme="minorHAnsi"/>
                <w:sz w:val="20"/>
                <w:szCs w:val="20"/>
              </w:rPr>
            </w:pPr>
            <w:ins w:id="2462" w:author="markel arizabaleta [2]" w:date="2017-07-18T11:05:00Z">
              <w:del w:id="2463" w:author="markel arizabaleta" w:date="2017-07-20T14:11:00Z">
                <w:r w:rsidDel="00326D4D">
                  <w:rPr>
                    <w:rFonts w:asciiTheme="minorHAnsi" w:hAnsiTheme="minorHAnsi"/>
                    <w:sz w:val="20"/>
                    <w:szCs w:val="20"/>
                  </w:rPr>
                  <w:delText>type</w:delText>
                </w:r>
              </w:del>
            </w:ins>
            <w:del w:id="2464" w:author="markel arizabaleta" w:date="2017-07-20T14:11:00Z">
              <w:r w:rsidR="009238AE" w:rsidDel="00326D4D">
                <w:rPr>
                  <w:rFonts w:asciiTheme="minorHAnsi" w:hAnsiTheme="minorHAnsi"/>
                  <w:sz w:val="20"/>
                  <w:szCs w:val="20"/>
                </w:rPr>
                <w:delText>TYPE</w:delText>
              </w:r>
            </w:del>
          </w:p>
        </w:tc>
        <w:tc>
          <w:tcPr>
            <w:tcW w:w="1699" w:type="dxa"/>
            <w:tcPrChange w:id="2465" w:author="markel arizabaleta" w:date="2017-07-20T14:19:00Z">
              <w:tcPr>
                <w:tcW w:w="1805" w:type="dxa"/>
                <w:gridSpan w:val="2"/>
              </w:tcPr>
            </w:tcPrChange>
          </w:tcPr>
          <w:p w14:paraId="0EFF5BD4" w14:textId="4BA6AB40" w:rsidR="009238AE" w:rsidRPr="00DE07CD" w:rsidDel="00034681" w:rsidRDefault="009238AE" w:rsidP="00FA603D">
            <w:pPr>
              <w:cnfStyle w:val="000000100000" w:firstRow="0" w:lastRow="0" w:firstColumn="0" w:lastColumn="0" w:oddVBand="0" w:evenVBand="0" w:oddHBand="1" w:evenHBand="0" w:firstRowFirstColumn="0" w:firstRowLastColumn="0" w:lastRowFirstColumn="0" w:lastRowLastColumn="0"/>
              <w:rPr>
                <w:del w:id="2466" w:author="markel arizabaleta" w:date="2017-07-20T14:19:00Z"/>
                <w:rFonts w:asciiTheme="minorHAnsi" w:hAnsiTheme="minorHAnsi"/>
                <w:sz w:val="20"/>
                <w:szCs w:val="20"/>
              </w:rPr>
            </w:pPr>
            <w:del w:id="2467" w:author="markel arizabaleta" w:date="2017-07-20T14:11:00Z">
              <w:r w:rsidDel="00326D4D">
                <w:rPr>
                  <w:rFonts w:asciiTheme="minorHAnsi" w:hAnsiTheme="minorHAnsi"/>
                  <w:sz w:val="20"/>
                  <w:szCs w:val="20"/>
                </w:rPr>
                <w:delText>Type of representation used to specify position</w:delText>
              </w:r>
            </w:del>
          </w:p>
        </w:tc>
        <w:tc>
          <w:tcPr>
            <w:tcW w:w="1613" w:type="dxa"/>
            <w:tcPrChange w:id="2468" w:author="markel arizabaleta" w:date="2017-07-20T14:19:00Z">
              <w:tcPr>
                <w:tcW w:w="1842" w:type="dxa"/>
                <w:gridSpan w:val="3"/>
              </w:tcPr>
            </w:tcPrChange>
          </w:tcPr>
          <w:p w14:paraId="757290B4" w14:textId="54049DA6" w:rsidR="009238AE" w:rsidRPr="00DE07CD" w:rsidDel="00034681" w:rsidRDefault="009238AE" w:rsidP="00FA603D">
            <w:pPr>
              <w:cnfStyle w:val="000000100000" w:firstRow="0" w:lastRow="0" w:firstColumn="0" w:lastColumn="0" w:oddVBand="0" w:evenVBand="0" w:oddHBand="1" w:evenHBand="0" w:firstRowFirstColumn="0" w:firstRowLastColumn="0" w:lastRowFirstColumn="0" w:lastRowLastColumn="0"/>
              <w:rPr>
                <w:del w:id="2469" w:author="markel arizabaleta" w:date="2017-07-20T14:19:00Z"/>
                <w:rFonts w:asciiTheme="minorHAnsi" w:hAnsiTheme="minorHAnsi"/>
                <w:sz w:val="20"/>
                <w:szCs w:val="20"/>
              </w:rPr>
            </w:pPr>
            <w:del w:id="2470" w:author="markel arizabaleta" w:date="2017-07-20T14:11:00Z">
              <w:r w:rsidRPr="00DE07CD" w:rsidDel="00326D4D">
                <w:rPr>
                  <w:rFonts w:asciiTheme="minorHAnsi" w:hAnsiTheme="minorHAnsi"/>
                  <w:sz w:val="20"/>
                  <w:szCs w:val="20"/>
                </w:rPr>
                <w:delText>string</w:delText>
              </w:r>
            </w:del>
          </w:p>
        </w:tc>
        <w:tc>
          <w:tcPr>
            <w:tcW w:w="1569" w:type="dxa"/>
            <w:tcPrChange w:id="2471" w:author="markel arizabaleta" w:date="2017-07-20T14:19:00Z">
              <w:tcPr>
                <w:tcW w:w="1677" w:type="dxa"/>
                <w:gridSpan w:val="2"/>
              </w:tcPr>
            </w:tcPrChange>
          </w:tcPr>
          <w:p w14:paraId="47264E8A" w14:textId="5020DC9E" w:rsidR="009238AE" w:rsidRPr="00DE07CD" w:rsidDel="00034681" w:rsidRDefault="00F56376" w:rsidP="00EA3C7F">
            <w:pPr>
              <w:cnfStyle w:val="000000100000" w:firstRow="0" w:lastRow="0" w:firstColumn="0" w:lastColumn="0" w:oddVBand="0" w:evenVBand="0" w:oddHBand="1" w:evenHBand="0" w:firstRowFirstColumn="0" w:firstRowLastColumn="0" w:lastRowFirstColumn="0" w:lastRowLastColumn="0"/>
              <w:rPr>
                <w:del w:id="2472" w:author="markel arizabaleta" w:date="2017-07-20T14:19:00Z"/>
                <w:rFonts w:asciiTheme="minorHAnsi" w:hAnsiTheme="minorHAnsi"/>
                <w:sz w:val="20"/>
                <w:szCs w:val="20"/>
              </w:rPr>
            </w:pPr>
            <w:ins w:id="2473" w:author="james" w:date="2016-03-30T13:57:00Z">
              <w:del w:id="2474" w:author="markel arizabaleta" w:date="2017-07-20T14:11:00Z">
                <w:r w:rsidDel="00326D4D">
                  <w:rPr>
                    <w:rFonts w:asciiTheme="minorHAnsi" w:hAnsiTheme="minorHAnsi"/>
                    <w:sz w:val="20"/>
                    <w:szCs w:val="20"/>
                  </w:rPr>
                  <w:delText>“</w:delText>
                </w:r>
              </w:del>
            </w:ins>
            <w:del w:id="2475" w:author="markel arizabaleta" w:date="2017-07-20T14:11:00Z">
              <w:r w:rsidR="009238AE" w:rsidDel="00326D4D">
                <w:rPr>
                  <w:rFonts w:asciiTheme="minorHAnsi" w:hAnsiTheme="minorHAnsi"/>
                  <w:sz w:val="20"/>
                  <w:szCs w:val="20"/>
                </w:rPr>
                <w:delText>‘LLH’</w:delText>
              </w:r>
            </w:del>
            <w:ins w:id="2476" w:author="james" w:date="2016-03-30T13:56:00Z">
              <w:del w:id="2477" w:author="markel arizabaleta" w:date="2017-07-20T14:11:00Z">
                <w:r w:rsidDel="00326D4D">
                  <w:rPr>
                    <w:rFonts w:asciiTheme="minorHAnsi" w:hAnsiTheme="minorHAnsi"/>
                    <w:sz w:val="20"/>
                    <w:szCs w:val="20"/>
                  </w:rPr>
                  <w:delText>LLH”</w:delText>
                </w:r>
              </w:del>
            </w:ins>
            <w:del w:id="2478" w:author="markel arizabaleta" w:date="2017-07-20T14:11:00Z">
              <w:r w:rsidR="009238AE" w:rsidDel="00326D4D">
                <w:rPr>
                  <w:rFonts w:asciiTheme="minorHAnsi" w:hAnsiTheme="minorHAnsi"/>
                  <w:sz w:val="20"/>
                  <w:szCs w:val="20"/>
                </w:rPr>
                <w:delText>, ‘ECEF’</w:delText>
              </w:r>
            </w:del>
          </w:p>
        </w:tc>
        <w:tc>
          <w:tcPr>
            <w:tcW w:w="1696" w:type="dxa"/>
            <w:tcPrChange w:id="2479" w:author="markel arizabaleta" w:date="2017-07-20T14:19:00Z">
              <w:tcPr>
                <w:tcW w:w="1029" w:type="dxa"/>
                <w:gridSpan w:val="2"/>
              </w:tcPr>
            </w:tcPrChange>
          </w:tcPr>
          <w:p w14:paraId="239FD56F" w14:textId="17BC8825" w:rsidR="009238AE" w:rsidRPr="00DE07CD" w:rsidDel="00034681" w:rsidRDefault="009238AE" w:rsidP="00697272">
            <w:pPr>
              <w:cnfStyle w:val="000000100000" w:firstRow="0" w:lastRow="0" w:firstColumn="0" w:lastColumn="0" w:oddVBand="0" w:evenVBand="0" w:oddHBand="1" w:evenHBand="0" w:firstRowFirstColumn="0" w:firstRowLastColumn="0" w:lastRowFirstColumn="0" w:lastRowLastColumn="0"/>
              <w:rPr>
                <w:del w:id="2480" w:author="markel arizabaleta" w:date="2017-07-20T14:19:00Z"/>
                <w:rFonts w:asciiTheme="minorHAnsi" w:hAnsiTheme="minorHAnsi"/>
                <w:sz w:val="20"/>
                <w:szCs w:val="20"/>
              </w:rPr>
            </w:pPr>
            <w:del w:id="2481" w:author="markel arizabaleta" w:date="2017-07-20T14:11:00Z">
              <w:r w:rsidDel="00326D4D">
                <w:rPr>
                  <w:rFonts w:asciiTheme="minorHAnsi" w:hAnsiTheme="minorHAnsi"/>
                  <w:sz w:val="20"/>
                  <w:szCs w:val="20"/>
                </w:rPr>
                <w:delText>yes</w:delText>
              </w:r>
            </w:del>
            <w:ins w:id="2482" w:author="james" w:date="2016-03-30T13:56:00Z">
              <w:del w:id="2483" w:author="markel arizabaleta" w:date="2017-07-20T14:11:00Z">
                <w:r w:rsidR="00363BAB" w:rsidDel="00326D4D">
                  <w:rPr>
                    <w:rFonts w:asciiTheme="minorHAnsi" w:hAnsiTheme="minorHAnsi"/>
                    <w:sz w:val="20"/>
                    <w:szCs w:val="20"/>
                  </w:rPr>
                  <w:delText>n</w:delText>
                </w:r>
              </w:del>
            </w:ins>
            <w:ins w:id="2484" w:author="markel arizabaleta [2]" w:date="2017-07-18T11:05:00Z">
              <w:del w:id="2485" w:author="markel arizabaleta" w:date="2017-07-20T14:11:00Z">
                <w:r w:rsidR="00C10D77" w:rsidDel="00326D4D">
                  <w:rPr>
                    <w:rFonts w:asciiTheme="minorHAnsi" w:hAnsiTheme="minorHAnsi"/>
                    <w:sz w:val="20"/>
                    <w:szCs w:val="20"/>
                  </w:rPr>
                  <w:delText>N</w:delText>
                </w:r>
              </w:del>
            </w:ins>
            <w:ins w:id="2486" w:author="james" w:date="2016-03-30T13:56:00Z">
              <w:del w:id="2487" w:author="markel arizabaleta" w:date="2017-07-20T14:11:00Z">
                <w:r w:rsidR="00363BAB" w:rsidDel="00326D4D">
                  <w:rPr>
                    <w:rFonts w:asciiTheme="minorHAnsi" w:hAnsiTheme="minorHAnsi"/>
                    <w:sz w:val="20"/>
                    <w:szCs w:val="20"/>
                  </w:rPr>
                  <w:delText>o</w:delText>
                </w:r>
              </w:del>
            </w:ins>
          </w:p>
        </w:tc>
        <w:tc>
          <w:tcPr>
            <w:tcW w:w="1250" w:type="dxa"/>
            <w:tcPrChange w:id="2488" w:author="markel arizabaleta" w:date="2017-07-20T14:19:00Z">
              <w:tcPr>
                <w:tcW w:w="1341" w:type="dxa"/>
              </w:tcPr>
            </w:tcPrChange>
          </w:tcPr>
          <w:p w14:paraId="45CBB9DF" w14:textId="36BFB8C0" w:rsidR="009238AE" w:rsidRPr="00DE07CD" w:rsidDel="00034681" w:rsidRDefault="00F56376" w:rsidP="00FA603D">
            <w:pPr>
              <w:cnfStyle w:val="000000100000" w:firstRow="0" w:lastRow="0" w:firstColumn="0" w:lastColumn="0" w:oddVBand="0" w:evenVBand="0" w:oddHBand="1" w:evenHBand="0" w:firstRowFirstColumn="0" w:firstRowLastColumn="0" w:lastRowFirstColumn="0" w:lastRowLastColumn="0"/>
              <w:rPr>
                <w:del w:id="2489" w:author="markel arizabaleta" w:date="2017-07-20T14:19:00Z"/>
                <w:rFonts w:asciiTheme="minorHAnsi" w:hAnsiTheme="minorHAnsi"/>
                <w:sz w:val="20"/>
                <w:szCs w:val="20"/>
              </w:rPr>
            </w:pPr>
            <w:ins w:id="2490" w:author="james" w:date="2016-03-30T13:57:00Z">
              <w:del w:id="2491" w:author="markel arizabaleta" w:date="2017-07-20T14:11:00Z">
                <w:r w:rsidDel="00326D4D">
                  <w:rPr>
                    <w:rFonts w:asciiTheme="minorHAnsi" w:hAnsiTheme="minorHAnsi"/>
                    <w:sz w:val="20"/>
                    <w:szCs w:val="20"/>
                  </w:rPr>
                  <w:delText>“</w:delText>
                </w:r>
              </w:del>
            </w:ins>
            <w:del w:id="2492" w:author="markel arizabaleta" w:date="2017-07-20T14:11:00Z">
              <w:r w:rsidR="009238AE" w:rsidDel="00326D4D">
                <w:rPr>
                  <w:rFonts w:asciiTheme="minorHAnsi" w:hAnsiTheme="minorHAnsi"/>
                  <w:sz w:val="20"/>
                  <w:szCs w:val="20"/>
                </w:rPr>
                <w:delText>‘LLH</w:delText>
              </w:r>
            </w:del>
            <w:ins w:id="2493" w:author="james" w:date="2016-03-30T13:57:00Z">
              <w:del w:id="2494" w:author="markel arizabaleta" w:date="2017-07-20T14:11:00Z">
                <w:r w:rsidDel="00326D4D">
                  <w:rPr>
                    <w:rFonts w:asciiTheme="minorHAnsi" w:hAnsiTheme="minorHAnsi"/>
                    <w:sz w:val="20"/>
                    <w:szCs w:val="20"/>
                  </w:rPr>
                  <w:delText>”</w:delText>
                </w:r>
              </w:del>
            </w:ins>
            <w:del w:id="2495" w:author="markel arizabaleta" w:date="2017-07-20T14:11:00Z">
              <w:r w:rsidR="009238AE" w:rsidDel="00326D4D">
                <w:rPr>
                  <w:rFonts w:asciiTheme="minorHAnsi" w:hAnsiTheme="minorHAnsi"/>
                  <w:sz w:val="20"/>
                  <w:szCs w:val="20"/>
                </w:rPr>
                <w:delText>’</w:delText>
              </w:r>
            </w:del>
          </w:p>
        </w:tc>
      </w:tr>
      <w:tr w:rsidR="009238AE" w:rsidRPr="00DE07CD" w:rsidDel="00034681" w14:paraId="7C9140CD" w14:textId="600D9828" w:rsidTr="00034681">
        <w:trPr>
          <w:cantSplit/>
          <w:del w:id="2496" w:author="markel arizabaleta" w:date="2017-07-20T14:19:00Z"/>
          <w:trPrChange w:id="2497" w:author="markel arizabaleta" w:date="2017-07-20T14:19:00Z">
            <w:trPr>
              <w:cantSplit/>
            </w:trPr>
          </w:trPrChange>
        </w:trPr>
        <w:tc>
          <w:tcPr>
            <w:cnfStyle w:val="001000000000" w:firstRow="0" w:lastRow="0" w:firstColumn="1" w:lastColumn="0" w:oddVBand="0" w:evenVBand="0" w:oddHBand="0" w:evenHBand="0" w:firstRowFirstColumn="0" w:firstRowLastColumn="0" w:lastRowFirstColumn="0" w:lastRowLastColumn="0"/>
            <w:tcW w:w="1749" w:type="dxa"/>
            <w:tcPrChange w:id="2498" w:author="markel arizabaleta" w:date="2017-07-20T14:19:00Z">
              <w:tcPr>
                <w:tcW w:w="1882" w:type="dxa"/>
              </w:tcPr>
            </w:tcPrChange>
          </w:tcPr>
          <w:p w14:paraId="15F6625A" w14:textId="76558C5C" w:rsidR="009238AE" w:rsidRPr="00DE07CD" w:rsidDel="00034681" w:rsidRDefault="00C10D77" w:rsidP="00FA603D">
            <w:pPr>
              <w:rPr>
                <w:del w:id="2499" w:author="markel arizabaleta" w:date="2017-07-20T14:19:00Z"/>
                <w:rFonts w:asciiTheme="minorHAnsi" w:hAnsiTheme="minorHAnsi"/>
                <w:sz w:val="20"/>
                <w:szCs w:val="20"/>
              </w:rPr>
            </w:pPr>
            <w:ins w:id="2500" w:author="markel arizabaleta [2]" w:date="2017-07-18T11:05:00Z">
              <w:del w:id="2501" w:author="markel arizabaleta" w:date="2017-07-20T14:11:00Z">
                <w:r w:rsidDel="00326D4D">
                  <w:rPr>
                    <w:rFonts w:asciiTheme="minorHAnsi" w:hAnsiTheme="minorHAnsi"/>
                    <w:sz w:val="20"/>
                    <w:szCs w:val="20"/>
                  </w:rPr>
                  <w:delText>v</w:delText>
                </w:r>
              </w:del>
            </w:ins>
            <w:commentRangeStart w:id="2502"/>
            <w:del w:id="2503" w:author="markel arizabaleta" w:date="2017-07-20T14:11:00Z">
              <w:r w:rsidR="009238AE" w:rsidDel="00326D4D">
                <w:rPr>
                  <w:rFonts w:asciiTheme="minorHAnsi" w:hAnsiTheme="minorHAnsi"/>
                  <w:sz w:val="20"/>
                  <w:szCs w:val="20"/>
                </w:rPr>
                <w:delText>Value</w:delText>
              </w:r>
              <w:commentRangeEnd w:id="2502"/>
              <w:r w:rsidR="005964DC" w:rsidDel="00326D4D">
                <w:rPr>
                  <w:rStyle w:val="CommentReference"/>
                  <w:b w:val="0"/>
                  <w:bCs w:val="0"/>
                </w:rPr>
                <w:commentReference w:id="2502"/>
              </w:r>
            </w:del>
          </w:p>
        </w:tc>
        <w:tc>
          <w:tcPr>
            <w:tcW w:w="1699" w:type="dxa"/>
            <w:tcPrChange w:id="2504" w:author="markel arizabaleta" w:date="2017-07-20T14:19:00Z">
              <w:tcPr>
                <w:tcW w:w="1805" w:type="dxa"/>
                <w:gridSpan w:val="2"/>
              </w:tcPr>
            </w:tcPrChange>
          </w:tcPr>
          <w:p w14:paraId="2827CDEB" w14:textId="4AF6A686" w:rsidR="009238AE" w:rsidRPr="00DE07CD" w:rsidDel="00034681" w:rsidRDefault="009238AE" w:rsidP="00FA603D">
            <w:pPr>
              <w:cnfStyle w:val="000000000000" w:firstRow="0" w:lastRow="0" w:firstColumn="0" w:lastColumn="0" w:oddVBand="0" w:evenVBand="0" w:oddHBand="0" w:evenHBand="0" w:firstRowFirstColumn="0" w:firstRowLastColumn="0" w:lastRowFirstColumn="0" w:lastRowLastColumn="0"/>
              <w:rPr>
                <w:del w:id="2505" w:author="markel arizabaleta" w:date="2017-07-20T14:19:00Z"/>
                <w:rFonts w:asciiTheme="minorHAnsi" w:hAnsiTheme="minorHAnsi"/>
                <w:sz w:val="20"/>
                <w:szCs w:val="20"/>
              </w:rPr>
            </w:pPr>
            <w:del w:id="2506" w:author="markel arizabaleta" w:date="2017-07-20T14:11:00Z">
              <w:r w:rsidDel="00326D4D">
                <w:rPr>
                  <w:rFonts w:asciiTheme="minorHAnsi" w:hAnsiTheme="minorHAnsi"/>
                  <w:sz w:val="20"/>
                  <w:szCs w:val="20"/>
                </w:rPr>
                <w:delText>Coordinate values</w:delText>
              </w:r>
            </w:del>
          </w:p>
        </w:tc>
        <w:tc>
          <w:tcPr>
            <w:tcW w:w="1613" w:type="dxa"/>
            <w:tcPrChange w:id="2507" w:author="markel arizabaleta" w:date="2017-07-20T14:19:00Z">
              <w:tcPr>
                <w:tcW w:w="1842" w:type="dxa"/>
                <w:gridSpan w:val="3"/>
              </w:tcPr>
            </w:tcPrChange>
          </w:tcPr>
          <w:p w14:paraId="1A138531" w14:textId="735F3B51" w:rsidR="009238AE" w:rsidRPr="00DE07CD" w:rsidDel="00034681" w:rsidRDefault="00C10D77" w:rsidP="007E5CD9">
            <w:pPr>
              <w:cnfStyle w:val="000000000000" w:firstRow="0" w:lastRow="0" w:firstColumn="0" w:lastColumn="0" w:oddVBand="0" w:evenVBand="0" w:oddHBand="0" w:evenHBand="0" w:firstRowFirstColumn="0" w:firstRowLastColumn="0" w:lastRowFirstColumn="0" w:lastRowLastColumn="0"/>
              <w:rPr>
                <w:del w:id="2508" w:author="markel arizabaleta" w:date="2017-07-20T14:19:00Z"/>
                <w:rFonts w:asciiTheme="minorHAnsi" w:hAnsiTheme="minorHAnsi"/>
                <w:sz w:val="20"/>
                <w:szCs w:val="20"/>
              </w:rPr>
            </w:pPr>
            <w:ins w:id="2509" w:author="markel arizabaleta [2]" w:date="2017-07-18T11:05:00Z">
              <w:del w:id="2510" w:author="markel arizabaleta" w:date="2017-07-20T14:11:00Z">
                <w:r w:rsidDel="00326D4D">
                  <w:rPr>
                    <w:rFonts w:asciiTheme="minorHAnsi" w:hAnsiTheme="minorHAnsi"/>
                    <w:sz w:val="20"/>
                    <w:szCs w:val="20"/>
                  </w:rPr>
                  <w:delText>d</w:delText>
                </w:r>
              </w:del>
            </w:ins>
            <w:del w:id="2511" w:author="markel arizabaleta" w:date="2017-07-20T14:11:00Z">
              <w:r w:rsidR="009238AE" w:rsidDel="00326D4D">
                <w:rPr>
                  <w:rFonts w:asciiTheme="minorHAnsi" w:hAnsiTheme="minorHAnsi"/>
                  <w:sz w:val="20"/>
                  <w:szCs w:val="20"/>
                </w:rPr>
                <w:delText>Double (</w:delText>
              </w:r>
            </w:del>
            <w:ins w:id="2512" w:author="james" w:date="2016-03-29T13:31:00Z">
              <w:del w:id="2513" w:author="markel arizabaleta" w:date="2017-07-20T14:11:00Z">
                <w:r w:rsidR="007E5CD9" w:rsidDel="00326D4D">
                  <w:rPr>
                    <w:rFonts w:asciiTheme="minorHAnsi" w:hAnsiTheme="minorHAnsi"/>
                    <w:sz w:val="20"/>
                    <w:szCs w:val="20"/>
                  </w:rPr>
                  <w:delText>x3</w:delText>
                </w:r>
              </w:del>
            </w:ins>
            <w:del w:id="2514" w:author="markel arizabaleta" w:date="2017-07-20T14:11:00Z">
              <w:r w:rsidR="009238AE" w:rsidDel="00326D4D">
                <w:rPr>
                  <w:rFonts w:asciiTheme="minorHAnsi" w:hAnsiTheme="minorHAnsi"/>
                  <w:sz w:val="20"/>
                  <w:szCs w:val="20"/>
                </w:rPr>
                <w:delText>3 x 1</w:delText>
              </w:r>
            </w:del>
            <w:ins w:id="2515" w:author="james" w:date="2016-03-29T13:31:00Z">
              <w:del w:id="2516" w:author="markel arizabaleta" w:date="2017-07-20T14:11:00Z">
                <w:r w:rsidR="007E5CD9" w:rsidDel="00326D4D">
                  <w:rPr>
                    <w:rFonts w:asciiTheme="minorHAnsi" w:hAnsiTheme="minorHAnsi"/>
                    <w:sz w:val="20"/>
                    <w:szCs w:val="20"/>
                  </w:rPr>
                  <w:delText>)</w:delText>
                </w:r>
              </w:del>
            </w:ins>
            <w:del w:id="2517" w:author="markel arizabaleta" w:date="2017-07-20T14:11:00Z">
              <w:r w:rsidR="009238AE" w:rsidDel="00326D4D">
                <w:rPr>
                  <w:rFonts w:asciiTheme="minorHAnsi" w:hAnsiTheme="minorHAnsi"/>
                  <w:sz w:val="20"/>
                  <w:szCs w:val="20"/>
                </w:rPr>
                <w:delText xml:space="preserve"> vector)</w:delText>
              </w:r>
            </w:del>
          </w:p>
        </w:tc>
        <w:tc>
          <w:tcPr>
            <w:tcW w:w="1569" w:type="dxa"/>
            <w:tcPrChange w:id="2518" w:author="markel arizabaleta" w:date="2017-07-20T14:19:00Z">
              <w:tcPr>
                <w:tcW w:w="1677" w:type="dxa"/>
                <w:gridSpan w:val="2"/>
              </w:tcPr>
            </w:tcPrChange>
          </w:tcPr>
          <w:p w14:paraId="79E973F3" w14:textId="27738E0F" w:rsidR="009238AE" w:rsidRPr="00DE07CD" w:rsidDel="00034681" w:rsidRDefault="009238AE" w:rsidP="00FA603D">
            <w:pPr>
              <w:cnfStyle w:val="000000000000" w:firstRow="0" w:lastRow="0" w:firstColumn="0" w:lastColumn="0" w:oddVBand="0" w:evenVBand="0" w:oddHBand="0" w:evenHBand="0" w:firstRowFirstColumn="0" w:firstRowLastColumn="0" w:lastRowFirstColumn="0" w:lastRowLastColumn="0"/>
              <w:rPr>
                <w:del w:id="2519" w:author="markel arizabaleta" w:date="2017-07-20T14:19:00Z"/>
                <w:rFonts w:asciiTheme="minorHAnsi" w:hAnsiTheme="minorHAnsi"/>
                <w:sz w:val="20"/>
                <w:szCs w:val="20"/>
              </w:rPr>
            </w:pPr>
          </w:p>
        </w:tc>
        <w:tc>
          <w:tcPr>
            <w:tcW w:w="1696" w:type="dxa"/>
            <w:tcPrChange w:id="2520" w:author="markel arizabaleta" w:date="2017-07-20T14:19:00Z">
              <w:tcPr>
                <w:tcW w:w="1029" w:type="dxa"/>
                <w:gridSpan w:val="2"/>
              </w:tcPr>
            </w:tcPrChange>
          </w:tcPr>
          <w:p w14:paraId="0C12389A" w14:textId="171DA434" w:rsidR="009238AE" w:rsidRPr="00DE07CD" w:rsidDel="00034681" w:rsidRDefault="00C10D77" w:rsidP="00FA603D">
            <w:pPr>
              <w:cnfStyle w:val="000000000000" w:firstRow="0" w:lastRow="0" w:firstColumn="0" w:lastColumn="0" w:oddVBand="0" w:evenVBand="0" w:oddHBand="0" w:evenHBand="0" w:firstRowFirstColumn="0" w:firstRowLastColumn="0" w:lastRowFirstColumn="0" w:lastRowLastColumn="0"/>
              <w:rPr>
                <w:del w:id="2521" w:author="markel arizabaleta" w:date="2017-07-20T14:19:00Z"/>
                <w:rFonts w:asciiTheme="minorHAnsi" w:hAnsiTheme="minorHAnsi"/>
                <w:sz w:val="20"/>
                <w:szCs w:val="20"/>
              </w:rPr>
            </w:pPr>
            <w:ins w:id="2522" w:author="markel arizabaleta [2]" w:date="2017-07-18T11:05:00Z">
              <w:del w:id="2523" w:author="markel arizabaleta" w:date="2017-07-20T14:11:00Z">
                <w:r w:rsidDel="00326D4D">
                  <w:rPr>
                    <w:rFonts w:asciiTheme="minorHAnsi" w:hAnsiTheme="minorHAnsi"/>
                    <w:sz w:val="20"/>
                    <w:szCs w:val="20"/>
                  </w:rPr>
                  <w:delText>Y</w:delText>
                </w:r>
              </w:del>
            </w:ins>
            <w:ins w:id="2524" w:author="james" w:date="2016-03-30T13:56:00Z">
              <w:del w:id="2525" w:author="markel arizabaleta" w:date="2017-07-20T14:11:00Z">
                <w:r w:rsidR="0032473E" w:rsidDel="00326D4D">
                  <w:rPr>
                    <w:rFonts w:asciiTheme="minorHAnsi" w:hAnsiTheme="minorHAnsi"/>
                    <w:sz w:val="20"/>
                    <w:szCs w:val="20"/>
                  </w:rPr>
                  <w:delText>yes</w:delText>
                </w:r>
              </w:del>
            </w:ins>
          </w:p>
        </w:tc>
        <w:tc>
          <w:tcPr>
            <w:tcW w:w="1250" w:type="dxa"/>
            <w:tcPrChange w:id="2526" w:author="markel arizabaleta" w:date="2017-07-20T14:19:00Z">
              <w:tcPr>
                <w:tcW w:w="1341" w:type="dxa"/>
              </w:tcPr>
            </w:tcPrChange>
          </w:tcPr>
          <w:p w14:paraId="32122138" w14:textId="67310EB1" w:rsidR="009238AE" w:rsidRPr="00DE07CD" w:rsidDel="00034681" w:rsidRDefault="009238AE" w:rsidP="00FA603D">
            <w:pPr>
              <w:cnfStyle w:val="000000000000" w:firstRow="0" w:lastRow="0" w:firstColumn="0" w:lastColumn="0" w:oddVBand="0" w:evenVBand="0" w:oddHBand="0" w:evenHBand="0" w:firstRowFirstColumn="0" w:firstRowLastColumn="0" w:lastRowFirstColumn="0" w:lastRowLastColumn="0"/>
              <w:rPr>
                <w:del w:id="2527" w:author="markel arizabaleta" w:date="2017-07-20T14:19:00Z"/>
                <w:rFonts w:asciiTheme="minorHAnsi" w:hAnsiTheme="minorHAnsi"/>
                <w:sz w:val="20"/>
                <w:szCs w:val="20"/>
              </w:rPr>
            </w:pPr>
          </w:p>
        </w:tc>
      </w:tr>
    </w:tbl>
    <w:p w14:paraId="6B6FE20B" w14:textId="2BC2A463" w:rsidR="003E334D" w:rsidRDefault="003E334D">
      <w:pPr>
        <w:pPrChange w:id="2528" w:author="markel arizabaleta" w:date="2017-08-03T16:52:00Z">
          <w:pPr>
            <w:pStyle w:val="Heading3"/>
            <w:numPr>
              <w:ilvl w:val="0"/>
              <w:numId w:val="0"/>
            </w:numPr>
            <w:tabs>
              <w:tab w:val="clear" w:pos="720"/>
            </w:tabs>
            <w:ind w:left="0" w:firstLine="0"/>
          </w:pPr>
        </w:pPrChange>
      </w:pPr>
    </w:p>
    <w:p w14:paraId="05D8F5D3" w14:textId="77777777" w:rsidR="00000C87" w:rsidRDefault="00000C87">
      <w:pPr>
        <w:rPr>
          <w:ins w:id="2529" w:author="markel arizabaleta [2]" w:date="2017-07-18T14:19:00Z"/>
        </w:rPr>
      </w:pPr>
      <w:ins w:id="2530" w:author="markel arizabaleta [2]" w:date="2017-07-18T14:19:00Z">
        <w:r>
          <w:t>An example of the position is shown:</w:t>
        </w:r>
      </w:ins>
    </w:p>
    <w:p w14:paraId="3E3FBDA7" w14:textId="55746FA9" w:rsidR="003E334D" w:rsidRDefault="00000C87">
      <w:pPr>
        <w:jc w:val="center"/>
        <w:rPr>
          <w:rFonts w:cs="Arial"/>
          <w:b/>
          <w:bCs/>
          <w:szCs w:val="26"/>
        </w:rPr>
        <w:pPrChange w:id="2531" w:author="markel arizabaleta [2]" w:date="2017-07-18T14:19:00Z">
          <w:pPr/>
        </w:pPrChange>
      </w:pPr>
      <w:ins w:id="2532" w:author="markel arizabaleta [2]" w:date="2017-07-18T14:20:00Z">
        <w:r>
          <w:t>&lt;position lat=”48.17154012” lon=”11.80868949” height=”576.860</w:t>
        </w:r>
      </w:ins>
      <w:ins w:id="2533" w:author="markel arizabaleta [2]" w:date="2017-07-18T14:21:00Z">
        <w:r>
          <w:t>”/&gt;</w:t>
        </w:r>
      </w:ins>
      <w:del w:id="2534" w:author="Ronny" w:date="2017-07-19T11:12:00Z">
        <w:r w:rsidR="003E334D" w:rsidDel="0039594A">
          <w:br w:type="page"/>
        </w:r>
      </w:del>
    </w:p>
    <w:p w14:paraId="2E5B7AAC" w14:textId="77777777" w:rsidR="009238AE" w:rsidRDefault="009238AE" w:rsidP="009238AE">
      <w:pPr>
        <w:pStyle w:val="Heading3"/>
      </w:pPr>
      <w:bookmarkStart w:id="2535" w:name="_Toc489615325"/>
      <w:r>
        <w:t>Origin</w:t>
      </w:r>
      <w:bookmarkEnd w:id="2535"/>
    </w:p>
    <w:p w14:paraId="067DEB82" w14:textId="77777777" w:rsidR="009238AE" w:rsidRPr="009238AE" w:rsidDel="00C10D77" w:rsidRDefault="009238AE" w:rsidP="009238AE">
      <w:pPr>
        <w:ind w:left="720"/>
        <w:rPr>
          <w:del w:id="2536" w:author="markel arizabaleta [2]" w:date="2017-07-18T11:06:00Z"/>
        </w:rPr>
      </w:pPr>
      <w:r>
        <w:t xml:space="preserve">Represents the </w:t>
      </w:r>
      <w:r w:rsidR="00C42311">
        <w:t xml:space="preserve">origin of a </w:t>
      </w:r>
      <w:r w:rsidR="00E0634D">
        <w:t>child</w:t>
      </w:r>
      <w:r>
        <w:t xml:space="preserve"> reference frame with respect to the </w:t>
      </w:r>
      <w:r w:rsidR="00E0634D">
        <w:t xml:space="preserve">parent </w:t>
      </w:r>
      <w:r>
        <w:t>r</w:t>
      </w:r>
      <w:r w:rsidR="003A562C">
        <w:t>eference frame</w:t>
      </w:r>
      <w:r>
        <w:t>.</w:t>
      </w:r>
    </w:p>
    <w:p w14:paraId="27C09798" w14:textId="77777777" w:rsidR="009238AE" w:rsidRPr="00C10D77" w:rsidRDefault="009238AE" w:rsidP="00C10D77">
      <w:pPr>
        <w:ind w:left="720"/>
      </w:pPr>
    </w:p>
    <w:p w14:paraId="6C305C49" w14:textId="54A34D50" w:rsidR="00C10D77" w:rsidRPr="00E761A7" w:rsidRDefault="00C10D77">
      <w:pPr>
        <w:pStyle w:val="Caption"/>
        <w:keepNext/>
        <w:rPr>
          <w:ins w:id="2537" w:author="markel arizabaleta [2]" w:date="2017-07-18T11:06:00Z"/>
        </w:rPr>
        <w:pPrChange w:id="2538" w:author="markel arizabaleta [2]" w:date="2017-07-18T11:06:00Z">
          <w:pPr/>
        </w:pPrChange>
      </w:pPr>
      <w:bookmarkStart w:id="2539" w:name="_Toc489615352"/>
      <w:ins w:id="2540" w:author="markel arizabaleta [2]" w:date="2017-07-18T11:06:00Z">
        <w:r w:rsidRPr="00C10D77">
          <w:rPr>
            <w:sz w:val="24"/>
            <w:szCs w:val="24"/>
          </w:rPr>
          <w:t xml:space="preserve">Table </w:t>
        </w:r>
        <w:r w:rsidRPr="00C10D77">
          <w:rPr>
            <w:sz w:val="24"/>
            <w:szCs w:val="24"/>
            <w:rPrChange w:id="2541" w:author="markel arizabaleta [2]" w:date="2017-07-18T11:06:00Z">
              <w:rPr/>
            </w:rPrChange>
          </w:rPr>
          <w:fldChar w:fldCharType="begin"/>
        </w:r>
        <w:r w:rsidRPr="00C10D77">
          <w:rPr>
            <w:sz w:val="24"/>
            <w:szCs w:val="24"/>
          </w:rPr>
          <w:instrText xml:space="preserve"> SEQ Table \* ARABIC </w:instrText>
        </w:r>
      </w:ins>
      <w:r w:rsidRPr="00C10D77">
        <w:rPr>
          <w:sz w:val="24"/>
          <w:szCs w:val="24"/>
          <w:rPrChange w:id="2542" w:author="markel arizabaleta [2]" w:date="2017-07-18T11:06:00Z">
            <w:rPr/>
          </w:rPrChange>
        </w:rPr>
        <w:fldChar w:fldCharType="separate"/>
      </w:r>
      <w:ins w:id="2543" w:author="markel arizabaleta [2]" w:date="2017-07-18T11:06:00Z">
        <w:r w:rsidRPr="00C10D77">
          <w:rPr>
            <w:sz w:val="24"/>
            <w:szCs w:val="24"/>
          </w:rPr>
          <w:t>16</w:t>
        </w:r>
        <w:r w:rsidRPr="00C10D77">
          <w:rPr>
            <w:sz w:val="24"/>
            <w:szCs w:val="24"/>
            <w:rPrChange w:id="2544" w:author="markel arizabaleta [2]" w:date="2017-07-18T11:06:00Z">
              <w:rPr/>
            </w:rPrChange>
          </w:rPr>
          <w:fldChar w:fldCharType="end"/>
        </w:r>
        <w:del w:id="2545" w:author="markel arizabaleta" w:date="2017-08-01T10:24:00Z">
          <w:r w:rsidRPr="00C10D77" w:rsidDel="007408FE">
            <w:rPr>
              <w:sz w:val="24"/>
              <w:szCs w:val="24"/>
            </w:rPr>
            <w:delText>:</w:delText>
          </w:r>
        </w:del>
      </w:ins>
      <w:ins w:id="2546" w:author="markel arizabaleta" w:date="2017-08-01T10:24:00Z">
        <w:r w:rsidR="007408FE" w:rsidRPr="007408FE">
          <w:rPr>
            <w:sz w:val="24"/>
            <w:szCs w:val="24"/>
          </w:rPr>
          <w:t xml:space="preserve"> </w:t>
        </w:r>
        <w:r w:rsidR="007408FE">
          <w:rPr>
            <w:sz w:val="24"/>
            <w:szCs w:val="24"/>
          </w:rPr>
          <w:t>–</w:t>
        </w:r>
      </w:ins>
      <w:ins w:id="2547" w:author="markel arizabaleta [2]" w:date="2017-07-18T11:06:00Z">
        <w:r w:rsidRPr="00C10D77">
          <w:rPr>
            <w:sz w:val="24"/>
            <w:szCs w:val="24"/>
          </w:rPr>
          <w:t xml:space="preserve"> Definition of </w:t>
        </w:r>
        <w:del w:id="2548" w:author="markel arizabaleta" w:date="2017-07-20T14:14:00Z">
          <w:r w:rsidRPr="00C10D77" w:rsidDel="00903A60">
            <w:rPr>
              <w:sz w:val="24"/>
              <w:szCs w:val="24"/>
            </w:rPr>
            <w:delText>O</w:delText>
          </w:r>
        </w:del>
      </w:ins>
      <w:ins w:id="2549" w:author="markel arizabaleta" w:date="2017-07-20T14:14:00Z">
        <w:r w:rsidR="00903A60">
          <w:rPr>
            <w:sz w:val="24"/>
            <w:szCs w:val="24"/>
          </w:rPr>
          <w:t>o</w:t>
        </w:r>
      </w:ins>
      <w:ins w:id="2550" w:author="markel arizabaleta [2]" w:date="2017-07-18T11:06:00Z">
        <w:r w:rsidRPr="00C10D77">
          <w:rPr>
            <w:sz w:val="24"/>
            <w:szCs w:val="24"/>
          </w:rPr>
          <w:t xml:space="preserve">rigin </w:t>
        </w:r>
        <w:del w:id="2551" w:author="markel arizabaleta" w:date="2017-07-20T14:14:00Z">
          <w:r w:rsidRPr="00C10D77" w:rsidDel="00903A60">
            <w:rPr>
              <w:sz w:val="24"/>
              <w:szCs w:val="24"/>
            </w:rPr>
            <w:delText>A</w:delText>
          </w:r>
        </w:del>
      </w:ins>
      <w:ins w:id="2552" w:author="markel arizabaleta" w:date="2017-07-20T14:14:00Z">
        <w:r w:rsidR="00903A60">
          <w:rPr>
            <w:sz w:val="24"/>
            <w:szCs w:val="24"/>
          </w:rPr>
          <w:t>a</w:t>
        </w:r>
      </w:ins>
      <w:ins w:id="2553" w:author="markel arizabaleta [2]" w:date="2017-07-18T11:06:00Z">
        <w:r w:rsidRPr="00C10D77">
          <w:rPr>
            <w:sz w:val="24"/>
            <w:szCs w:val="24"/>
          </w:rPr>
          <w:t>ttributes</w:t>
        </w:r>
        <w:bookmarkEnd w:id="2539"/>
      </w:ins>
    </w:p>
    <w:tbl>
      <w:tblPr>
        <w:tblStyle w:val="LightList-Accent1"/>
        <w:tblW w:w="9576" w:type="dxa"/>
        <w:tblLook w:val="04A0" w:firstRow="1" w:lastRow="0" w:firstColumn="1" w:lastColumn="0" w:noHBand="0" w:noVBand="1"/>
        <w:tblPrChange w:id="2554" w:author="markel arizabaleta" w:date="2017-07-20T14:19:00Z">
          <w:tblPr>
            <w:tblStyle w:val="LightList-Accent1"/>
            <w:tblW w:w="9576" w:type="dxa"/>
            <w:tblLook w:val="04A0" w:firstRow="1" w:lastRow="0" w:firstColumn="1" w:lastColumn="0" w:noHBand="0" w:noVBand="1"/>
          </w:tblPr>
        </w:tblPrChange>
      </w:tblPr>
      <w:tblGrid>
        <w:gridCol w:w="1665"/>
        <w:gridCol w:w="1713"/>
        <w:gridCol w:w="1643"/>
        <w:gridCol w:w="1583"/>
        <w:gridCol w:w="1696"/>
        <w:gridCol w:w="1276"/>
        <w:tblGridChange w:id="2555">
          <w:tblGrid>
            <w:gridCol w:w="1665"/>
            <w:gridCol w:w="9"/>
            <w:gridCol w:w="1704"/>
            <w:gridCol w:w="13"/>
            <w:gridCol w:w="1623"/>
            <w:gridCol w:w="7"/>
            <w:gridCol w:w="1581"/>
            <w:gridCol w:w="2"/>
            <w:gridCol w:w="1694"/>
            <w:gridCol w:w="2"/>
            <w:gridCol w:w="1276"/>
          </w:tblGrid>
        </w:tblGridChange>
      </w:tblGrid>
      <w:tr w:rsidR="009238AE" w:rsidRPr="00DE07CD" w14:paraId="58D1ED0F" w14:textId="77777777" w:rsidTr="00034681">
        <w:trPr>
          <w:cnfStyle w:val="100000000000" w:firstRow="1" w:lastRow="0" w:firstColumn="0" w:lastColumn="0" w:oddVBand="0" w:evenVBand="0" w:oddHBand="0" w:evenHBand="0" w:firstRowFirstColumn="0" w:firstRowLastColumn="0" w:lastRowFirstColumn="0" w:lastRowLastColumn="0"/>
          <w:tblHeader/>
          <w:trPrChange w:id="2556" w:author="markel arizabaleta" w:date="2017-07-20T14:19:00Z">
            <w:trPr>
              <w:tblHeader/>
            </w:trPr>
          </w:trPrChange>
        </w:trPr>
        <w:tc>
          <w:tcPr>
            <w:cnfStyle w:val="001000000000" w:firstRow="0" w:lastRow="0" w:firstColumn="1" w:lastColumn="0" w:oddVBand="0" w:evenVBand="0" w:oddHBand="0" w:evenHBand="0" w:firstRowFirstColumn="0" w:firstRowLastColumn="0" w:lastRowFirstColumn="0" w:lastRowLastColumn="0"/>
            <w:tcW w:w="1665" w:type="dxa"/>
            <w:tcPrChange w:id="2557" w:author="markel arizabaleta" w:date="2017-07-20T14:19:00Z">
              <w:tcPr>
                <w:tcW w:w="1882" w:type="dxa"/>
                <w:gridSpan w:val="2"/>
              </w:tcPr>
            </w:tcPrChange>
          </w:tcPr>
          <w:p w14:paraId="228472FE" w14:textId="17CCC558" w:rsidR="009238AE" w:rsidRPr="00DE07CD" w:rsidRDefault="009238AE" w:rsidP="00FA603D">
            <w:pPr>
              <w:cnfStyle w:val="101000000000" w:firstRow="1" w:lastRow="0" w:firstColumn="1"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Attribute</w:t>
            </w:r>
          </w:p>
        </w:tc>
        <w:tc>
          <w:tcPr>
            <w:tcW w:w="1713" w:type="dxa"/>
            <w:tcPrChange w:id="2558" w:author="markel arizabaleta" w:date="2017-07-20T14:19:00Z">
              <w:tcPr>
                <w:tcW w:w="1805" w:type="dxa"/>
                <w:gridSpan w:val="2"/>
              </w:tcPr>
            </w:tcPrChange>
          </w:tcPr>
          <w:p w14:paraId="4E3C4CC5"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643" w:type="dxa"/>
            <w:tcPrChange w:id="2559" w:author="markel arizabaleta" w:date="2017-07-20T14:19:00Z">
              <w:tcPr>
                <w:tcW w:w="1842" w:type="dxa"/>
              </w:tcPr>
            </w:tcPrChange>
          </w:tcPr>
          <w:p w14:paraId="7A59FAE1" w14:textId="301D51D0"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del w:id="2560" w:author="markel arizabaleta" w:date="2017-07-20T14:13:00Z">
              <w:r w:rsidRPr="00DE07CD" w:rsidDel="00903A60">
                <w:rPr>
                  <w:rFonts w:asciiTheme="minorHAnsi" w:hAnsiTheme="minorHAnsi"/>
                  <w:sz w:val="20"/>
                  <w:szCs w:val="20"/>
                </w:rPr>
                <w:delText>Type</w:delText>
              </w:r>
            </w:del>
            <w:ins w:id="2561" w:author="markel arizabaleta" w:date="2017-07-20T14:13:00Z">
              <w:r w:rsidR="00903A60">
                <w:rPr>
                  <w:rFonts w:asciiTheme="minorHAnsi" w:hAnsiTheme="minorHAnsi"/>
                  <w:sz w:val="20"/>
                  <w:szCs w:val="20"/>
                </w:rPr>
                <w:t>Class</w:t>
              </w:r>
            </w:ins>
          </w:p>
        </w:tc>
        <w:tc>
          <w:tcPr>
            <w:tcW w:w="1583" w:type="dxa"/>
            <w:tcPrChange w:id="2562" w:author="markel arizabaleta" w:date="2017-07-20T14:19:00Z">
              <w:tcPr>
                <w:tcW w:w="1677" w:type="dxa"/>
                <w:gridSpan w:val="2"/>
              </w:tcPr>
            </w:tcPrChange>
          </w:tcPr>
          <w:p w14:paraId="68FA775B"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696" w:type="dxa"/>
            <w:tcPrChange w:id="2563" w:author="markel arizabaleta" w:date="2017-07-20T14:19:00Z">
              <w:tcPr>
                <w:tcW w:w="1029" w:type="dxa"/>
                <w:gridSpan w:val="2"/>
              </w:tcPr>
            </w:tcPrChange>
          </w:tcPr>
          <w:p w14:paraId="6BC1D45E" w14:textId="0F7EF39B"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del w:id="2564" w:author="james" w:date="2016-03-30T13:57:00Z">
              <w:r w:rsidRPr="00DE07CD" w:rsidDel="00B9552E">
                <w:rPr>
                  <w:rFonts w:asciiTheme="minorHAnsi" w:hAnsiTheme="minorHAnsi"/>
                  <w:sz w:val="20"/>
                  <w:szCs w:val="20"/>
                </w:rPr>
                <w:delText>Optional</w:delText>
              </w:r>
            </w:del>
            <w:ins w:id="2565" w:author="james" w:date="2016-03-30T13:57:00Z">
              <w:r w:rsidR="00B9552E">
                <w:rPr>
                  <w:rFonts w:asciiTheme="minorHAnsi" w:hAnsiTheme="minorHAnsi"/>
                  <w:sz w:val="20"/>
                  <w:szCs w:val="20"/>
                </w:rPr>
                <w:t>Required</w:t>
              </w:r>
            </w:ins>
          </w:p>
        </w:tc>
        <w:tc>
          <w:tcPr>
            <w:tcW w:w="1276" w:type="dxa"/>
            <w:tcPrChange w:id="2566" w:author="markel arizabaleta" w:date="2017-07-20T14:19:00Z">
              <w:tcPr>
                <w:tcW w:w="1341" w:type="dxa"/>
                <w:gridSpan w:val="2"/>
              </w:tcPr>
            </w:tcPrChange>
          </w:tcPr>
          <w:p w14:paraId="05FD1316" w14:textId="451BE2DE" w:rsidR="00D649D6"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9238AE" w:rsidRPr="00DE07CD" w:rsidDel="00034681" w14:paraId="2AAA8E7C" w14:textId="1CBA8690" w:rsidTr="00034681">
        <w:trPr>
          <w:cnfStyle w:val="000000100000" w:firstRow="0" w:lastRow="0" w:firstColumn="0" w:lastColumn="0" w:oddVBand="0" w:evenVBand="0" w:oddHBand="1" w:evenHBand="0" w:firstRowFirstColumn="0" w:firstRowLastColumn="0" w:lastRowFirstColumn="0" w:lastRowLastColumn="0"/>
          <w:cantSplit/>
          <w:del w:id="2567" w:author="markel arizabaleta" w:date="2017-07-20T14:19:00Z"/>
          <w:trPrChange w:id="2568" w:author="markel arizabaleta" w:date="2017-07-20T14:19:00Z">
            <w:trPr>
              <w:cantSplit/>
            </w:trPr>
          </w:trPrChange>
        </w:trPr>
        <w:tc>
          <w:tcPr>
            <w:cnfStyle w:val="001000000000" w:firstRow="0" w:lastRow="0" w:firstColumn="1" w:lastColumn="0" w:oddVBand="0" w:evenVBand="0" w:oddHBand="0" w:evenHBand="0" w:firstRowFirstColumn="0" w:firstRowLastColumn="0" w:lastRowFirstColumn="0" w:lastRowLastColumn="0"/>
            <w:tcW w:w="1665" w:type="dxa"/>
            <w:tcPrChange w:id="2569" w:author="markel arizabaleta" w:date="2017-07-20T14:19:00Z">
              <w:tcPr>
                <w:tcW w:w="1882" w:type="dxa"/>
              </w:tcPr>
            </w:tcPrChange>
          </w:tcPr>
          <w:p w14:paraId="08804FE3" w14:textId="0059692A" w:rsidR="009238AE" w:rsidRPr="00DE07CD" w:rsidDel="00034681" w:rsidRDefault="00C10D77" w:rsidP="00FA603D">
            <w:pPr>
              <w:cnfStyle w:val="001000100000" w:firstRow="0" w:lastRow="0" w:firstColumn="1" w:lastColumn="0" w:oddVBand="0" w:evenVBand="0" w:oddHBand="1" w:evenHBand="0" w:firstRowFirstColumn="0" w:firstRowLastColumn="0" w:lastRowFirstColumn="0" w:lastRowLastColumn="0"/>
              <w:rPr>
                <w:del w:id="2570" w:author="markel arizabaleta" w:date="2017-07-20T14:19:00Z"/>
                <w:rFonts w:asciiTheme="minorHAnsi" w:hAnsiTheme="minorHAnsi"/>
                <w:sz w:val="20"/>
                <w:szCs w:val="20"/>
              </w:rPr>
            </w:pPr>
            <w:ins w:id="2571" w:author="markel arizabaleta [2]" w:date="2017-07-18T11:07:00Z">
              <w:del w:id="2572" w:author="markel arizabaleta" w:date="2017-07-20T14:19:00Z">
                <w:r w:rsidDel="00034681">
                  <w:rPr>
                    <w:rFonts w:asciiTheme="minorHAnsi" w:hAnsiTheme="minorHAnsi"/>
                    <w:sz w:val="20"/>
                    <w:szCs w:val="20"/>
                  </w:rPr>
                  <w:delText>type</w:delText>
                </w:r>
              </w:del>
            </w:ins>
            <w:del w:id="2573" w:author="markel arizabaleta" w:date="2017-07-20T14:19:00Z">
              <w:r w:rsidR="009238AE" w:rsidDel="00034681">
                <w:rPr>
                  <w:rFonts w:asciiTheme="minorHAnsi" w:hAnsiTheme="minorHAnsi"/>
                  <w:sz w:val="20"/>
                  <w:szCs w:val="20"/>
                </w:rPr>
                <w:delText>TYPE</w:delText>
              </w:r>
            </w:del>
          </w:p>
        </w:tc>
        <w:tc>
          <w:tcPr>
            <w:tcW w:w="1713" w:type="dxa"/>
            <w:tcPrChange w:id="2574" w:author="markel arizabaleta" w:date="2017-07-20T14:19:00Z">
              <w:tcPr>
                <w:tcW w:w="1805" w:type="dxa"/>
                <w:gridSpan w:val="2"/>
              </w:tcPr>
            </w:tcPrChange>
          </w:tcPr>
          <w:p w14:paraId="3D857F79" w14:textId="237F4E53" w:rsidR="009238AE" w:rsidRPr="00DE07CD" w:rsidDel="00034681" w:rsidRDefault="009238AE" w:rsidP="003A562C">
            <w:pPr>
              <w:cnfStyle w:val="000000100000" w:firstRow="0" w:lastRow="0" w:firstColumn="0" w:lastColumn="0" w:oddVBand="0" w:evenVBand="0" w:oddHBand="1" w:evenHBand="0" w:firstRowFirstColumn="0" w:firstRowLastColumn="0" w:lastRowFirstColumn="0" w:lastRowLastColumn="0"/>
              <w:rPr>
                <w:del w:id="2575" w:author="markel arizabaleta" w:date="2017-07-20T14:19:00Z"/>
                <w:rFonts w:asciiTheme="minorHAnsi" w:hAnsiTheme="minorHAnsi"/>
                <w:sz w:val="20"/>
                <w:szCs w:val="20"/>
              </w:rPr>
            </w:pPr>
            <w:del w:id="2576" w:author="markel arizabaleta" w:date="2017-07-20T14:19:00Z">
              <w:r w:rsidDel="00034681">
                <w:rPr>
                  <w:rFonts w:asciiTheme="minorHAnsi" w:hAnsiTheme="minorHAnsi"/>
                  <w:sz w:val="20"/>
                  <w:szCs w:val="20"/>
                </w:rPr>
                <w:delText xml:space="preserve">Type of representation used to specify </w:delText>
              </w:r>
              <w:r w:rsidR="003A562C" w:rsidDel="00034681">
                <w:rPr>
                  <w:rFonts w:asciiTheme="minorHAnsi" w:hAnsiTheme="minorHAnsi"/>
                  <w:sz w:val="20"/>
                  <w:szCs w:val="20"/>
                </w:rPr>
                <w:delText>origin</w:delText>
              </w:r>
            </w:del>
          </w:p>
        </w:tc>
        <w:tc>
          <w:tcPr>
            <w:tcW w:w="1643" w:type="dxa"/>
            <w:tcPrChange w:id="2577" w:author="markel arizabaleta" w:date="2017-07-20T14:19:00Z">
              <w:tcPr>
                <w:tcW w:w="1842" w:type="dxa"/>
                <w:gridSpan w:val="3"/>
              </w:tcPr>
            </w:tcPrChange>
          </w:tcPr>
          <w:p w14:paraId="45780DCA" w14:textId="65EC7FD8" w:rsidR="009238AE" w:rsidRPr="00DE07CD" w:rsidDel="00034681" w:rsidRDefault="009238AE" w:rsidP="00FA603D">
            <w:pPr>
              <w:cnfStyle w:val="000000100000" w:firstRow="0" w:lastRow="0" w:firstColumn="0" w:lastColumn="0" w:oddVBand="0" w:evenVBand="0" w:oddHBand="1" w:evenHBand="0" w:firstRowFirstColumn="0" w:firstRowLastColumn="0" w:lastRowFirstColumn="0" w:lastRowLastColumn="0"/>
              <w:rPr>
                <w:del w:id="2578" w:author="markel arizabaleta" w:date="2017-07-20T14:19:00Z"/>
                <w:rFonts w:asciiTheme="minorHAnsi" w:hAnsiTheme="minorHAnsi"/>
                <w:sz w:val="20"/>
                <w:szCs w:val="20"/>
              </w:rPr>
            </w:pPr>
            <w:del w:id="2579" w:author="markel arizabaleta" w:date="2017-07-20T14:19:00Z">
              <w:r w:rsidRPr="00DE07CD" w:rsidDel="00034681">
                <w:rPr>
                  <w:rFonts w:asciiTheme="minorHAnsi" w:hAnsiTheme="minorHAnsi"/>
                  <w:sz w:val="20"/>
                  <w:szCs w:val="20"/>
                </w:rPr>
                <w:delText>string</w:delText>
              </w:r>
            </w:del>
          </w:p>
        </w:tc>
        <w:tc>
          <w:tcPr>
            <w:tcW w:w="1583" w:type="dxa"/>
            <w:tcPrChange w:id="2580" w:author="markel arizabaleta" w:date="2017-07-20T14:19:00Z">
              <w:tcPr>
                <w:tcW w:w="1677" w:type="dxa"/>
                <w:gridSpan w:val="2"/>
              </w:tcPr>
            </w:tcPrChange>
          </w:tcPr>
          <w:p w14:paraId="29B5C724" w14:textId="7C00BB02" w:rsidR="009238AE" w:rsidRPr="00DE07CD" w:rsidDel="00034681" w:rsidRDefault="00C941D5" w:rsidP="00EA3C7F">
            <w:pPr>
              <w:cnfStyle w:val="000000100000" w:firstRow="0" w:lastRow="0" w:firstColumn="0" w:lastColumn="0" w:oddVBand="0" w:evenVBand="0" w:oddHBand="1" w:evenHBand="0" w:firstRowFirstColumn="0" w:firstRowLastColumn="0" w:lastRowFirstColumn="0" w:lastRowLastColumn="0"/>
              <w:rPr>
                <w:del w:id="2581" w:author="markel arizabaleta" w:date="2017-07-20T14:19:00Z"/>
                <w:rFonts w:asciiTheme="minorHAnsi" w:hAnsiTheme="minorHAnsi"/>
                <w:sz w:val="20"/>
                <w:szCs w:val="20"/>
              </w:rPr>
            </w:pPr>
            <w:ins w:id="2582" w:author="james" w:date="2016-03-30T13:57:00Z">
              <w:del w:id="2583" w:author="markel arizabaleta" w:date="2017-07-20T14:19:00Z">
                <w:r w:rsidDel="00034681">
                  <w:rPr>
                    <w:rFonts w:asciiTheme="minorHAnsi" w:hAnsiTheme="minorHAnsi"/>
                    <w:sz w:val="20"/>
                    <w:szCs w:val="20"/>
                  </w:rPr>
                  <w:delText>“XYZ”</w:delText>
                </w:r>
              </w:del>
            </w:ins>
            <w:del w:id="2584" w:author="markel arizabaleta" w:date="2017-07-20T14:19:00Z">
              <w:r w:rsidR="009238AE" w:rsidDel="00034681">
                <w:rPr>
                  <w:rFonts w:asciiTheme="minorHAnsi" w:hAnsiTheme="minorHAnsi"/>
                  <w:sz w:val="20"/>
                  <w:szCs w:val="20"/>
                </w:rPr>
                <w:delText>‘</w:delText>
              </w:r>
              <w:r w:rsidR="003A562C" w:rsidDel="00034681">
                <w:rPr>
                  <w:rFonts w:asciiTheme="minorHAnsi" w:hAnsiTheme="minorHAnsi"/>
                  <w:sz w:val="20"/>
                  <w:szCs w:val="20"/>
                </w:rPr>
                <w:delText>XYZ</w:delText>
              </w:r>
              <w:r w:rsidR="009238AE" w:rsidDel="00034681">
                <w:rPr>
                  <w:rFonts w:asciiTheme="minorHAnsi" w:hAnsiTheme="minorHAnsi"/>
                  <w:sz w:val="20"/>
                  <w:szCs w:val="20"/>
                </w:rPr>
                <w:delText>’, ‘</w:delText>
              </w:r>
              <w:r w:rsidR="003A562C" w:rsidDel="00034681">
                <w:rPr>
                  <w:rFonts w:asciiTheme="minorHAnsi" w:hAnsiTheme="minorHAnsi"/>
                  <w:sz w:val="20"/>
                  <w:szCs w:val="20"/>
                </w:rPr>
                <w:delText>RTP</w:delText>
              </w:r>
              <w:r w:rsidR="009238AE" w:rsidDel="00034681">
                <w:rPr>
                  <w:rFonts w:asciiTheme="minorHAnsi" w:hAnsiTheme="minorHAnsi"/>
                  <w:sz w:val="20"/>
                  <w:szCs w:val="20"/>
                </w:rPr>
                <w:delText>’</w:delText>
              </w:r>
            </w:del>
          </w:p>
        </w:tc>
        <w:tc>
          <w:tcPr>
            <w:tcW w:w="1696" w:type="dxa"/>
            <w:tcPrChange w:id="2585" w:author="markel arizabaleta" w:date="2017-07-20T14:19:00Z">
              <w:tcPr>
                <w:tcW w:w="1029" w:type="dxa"/>
                <w:gridSpan w:val="2"/>
              </w:tcPr>
            </w:tcPrChange>
          </w:tcPr>
          <w:p w14:paraId="3DA571DE" w14:textId="060932DA" w:rsidR="009238AE" w:rsidRPr="00DE07CD" w:rsidDel="00034681" w:rsidRDefault="009238AE" w:rsidP="00697272">
            <w:pPr>
              <w:cnfStyle w:val="000000100000" w:firstRow="0" w:lastRow="0" w:firstColumn="0" w:lastColumn="0" w:oddVBand="0" w:evenVBand="0" w:oddHBand="1" w:evenHBand="0" w:firstRowFirstColumn="0" w:firstRowLastColumn="0" w:lastRowFirstColumn="0" w:lastRowLastColumn="0"/>
              <w:rPr>
                <w:del w:id="2586" w:author="markel arizabaleta" w:date="2017-07-20T14:19:00Z"/>
                <w:rFonts w:asciiTheme="minorHAnsi" w:hAnsiTheme="minorHAnsi"/>
                <w:sz w:val="20"/>
                <w:szCs w:val="20"/>
              </w:rPr>
            </w:pPr>
            <w:del w:id="2587" w:author="markel arizabaleta" w:date="2017-07-20T14:19:00Z">
              <w:r w:rsidDel="00034681">
                <w:rPr>
                  <w:rFonts w:asciiTheme="minorHAnsi" w:hAnsiTheme="minorHAnsi"/>
                  <w:sz w:val="20"/>
                  <w:szCs w:val="20"/>
                </w:rPr>
                <w:delText>yes</w:delText>
              </w:r>
            </w:del>
            <w:ins w:id="2588" w:author="james" w:date="2016-03-30T13:57:00Z">
              <w:del w:id="2589" w:author="markel arizabaleta" w:date="2017-07-20T14:19:00Z">
                <w:r w:rsidR="00832C18" w:rsidDel="00034681">
                  <w:rPr>
                    <w:rFonts w:asciiTheme="minorHAnsi" w:hAnsiTheme="minorHAnsi"/>
                    <w:sz w:val="20"/>
                    <w:szCs w:val="20"/>
                  </w:rPr>
                  <w:delText>n</w:delText>
                </w:r>
              </w:del>
            </w:ins>
            <w:ins w:id="2590" w:author="markel arizabaleta [2]" w:date="2017-07-18T11:07:00Z">
              <w:del w:id="2591" w:author="markel arizabaleta" w:date="2017-07-20T14:19:00Z">
                <w:r w:rsidR="00C10D77" w:rsidDel="00034681">
                  <w:rPr>
                    <w:rFonts w:asciiTheme="minorHAnsi" w:hAnsiTheme="minorHAnsi"/>
                    <w:sz w:val="20"/>
                    <w:szCs w:val="20"/>
                  </w:rPr>
                  <w:delText>N</w:delText>
                </w:r>
              </w:del>
            </w:ins>
            <w:ins w:id="2592" w:author="james" w:date="2016-03-30T13:57:00Z">
              <w:del w:id="2593" w:author="markel arizabaleta" w:date="2017-07-20T14:19:00Z">
                <w:r w:rsidR="00832C18" w:rsidDel="00034681">
                  <w:rPr>
                    <w:rFonts w:asciiTheme="minorHAnsi" w:hAnsiTheme="minorHAnsi"/>
                    <w:sz w:val="20"/>
                    <w:szCs w:val="20"/>
                  </w:rPr>
                  <w:delText>o</w:delText>
                </w:r>
              </w:del>
            </w:ins>
          </w:p>
        </w:tc>
        <w:tc>
          <w:tcPr>
            <w:tcW w:w="1276" w:type="dxa"/>
            <w:tcPrChange w:id="2594" w:author="markel arizabaleta" w:date="2017-07-20T14:19:00Z">
              <w:tcPr>
                <w:tcW w:w="1341" w:type="dxa"/>
              </w:tcPr>
            </w:tcPrChange>
          </w:tcPr>
          <w:p w14:paraId="0F0E178F" w14:textId="111CE644" w:rsidR="009238AE" w:rsidRPr="00DE07CD" w:rsidDel="00034681" w:rsidRDefault="009238AE" w:rsidP="003A562C">
            <w:pPr>
              <w:cnfStyle w:val="000000100000" w:firstRow="0" w:lastRow="0" w:firstColumn="0" w:lastColumn="0" w:oddVBand="0" w:evenVBand="0" w:oddHBand="1" w:evenHBand="0" w:firstRowFirstColumn="0" w:firstRowLastColumn="0" w:lastRowFirstColumn="0" w:lastRowLastColumn="0"/>
              <w:rPr>
                <w:del w:id="2595" w:author="markel arizabaleta" w:date="2017-07-20T14:19:00Z"/>
                <w:rFonts w:asciiTheme="minorHAnsi" w:hAnsiTheme="minorHAnsi"/>
                <w:sz w:val="20"/>
                <w:szCs w:val="20"/>
              </w:rPr>
            </w:pPr>
            <w:del w:id="2596" w:author="markel arizabaleta" w:date="2017-07-20T14:19:00Z">
              <w:r w:rsidDel="00034681">
                <w:rPr>
                  <w:rFonts w:asciiTheme="minorHAnsi" w:hAnsiTheme="minorHAnsi"/>
                  <w:sz w:val="20"/>
                  <w:szCs w:val="20"/>
                </w:rPr>
                <w:delText>‘</w:delText>
              </w:r>
            </w:del>
            <w:ins w:id="2597" w:author="james" w:date="2016-03-30T13:57:00Z">
              <w:del w:id="2598" w:author="markel arizabaleta" w:date="2017-07-20T14:19:00Z">
                <w:r w:rsidR="00F20663" w:rsidDel="00034681">
                  <w:rPr>
                    <w:rFonts w:asciiTheme="minorHAnsi" w:hAnsiTheme="minorHAnsi"/>
                    <w:sz w:val="20"/>
                    <w:szCs w:val="20"/>
                  </w:rPr>
                  <w:delText>“XYZ”</w:delText>
                </w:r>
              </w:del>
            </w:ins>
            <w:del w:id="2599" w:author="markel arizabaleta" w:date="2017-07-20T14:19:00Z">
              <w:r w:rsidR="003A562C" w:rsidDel="00034681">
                <w:rPr>
                  <w:rFonts w:asciiTheme="minorHAnsi" w:hAnsiTheme="minorHAnsi"/>
                  <w:sz w:val="20"/>
                  <w:szCs w:val="20"/>
                </w:rPr>
                <w:delText>XYZ</w:delText>
              </w:r>
              <w:r w:rsidDel="00034681">
                <w:rPr>
                  <w:rFonts w:asciiTheme="minorHAnsi" w:hAnsiTheme="minorHAnsi"/>
                  <w:sz w:val="20"/>
                  <w:szCs w:val="20"/>
                </w:rPr>
                <w:delText>’</w:delText>
              </w:r>
            </w:del>
          </w:p>
        </w:tc>
      </w:tr>
      <w:tr w:rsidR="00D649D6" w:rsidRPr="00DE07CD" w14:paraId="36CB0AF7" w14:textId="77777777" w:rsidTr="00034681">
        <w:trPr>
          <w:cantSplit/>
          <w:ins w:id="2600" w:author="markel arizabaleta" w:date="2017-07-20T14:14:00Z"/>
          <w:trPrChange w:id="2601" w:author="markel arizabaleta" w:date="2017-07-20T14:19:00Z">
            <w:trPr>
              <w:cantSplit/>
            </w:trPr>
          </w:trPrChange>
        </w:trPr>
        <w:tc>
          <w:tcPr>
            <w:cnfStyle w:val="001000000000" w:firstRow="0" w:lastRow="0" w:firstColumn="1" w:lastColumn="0" w:oddVBand="0" w:evenVBand="0" w:oddHBand="0" w:evenHBand="0" w:firstRowFirstColumn="0" w:firstRowLastColumn="0" w:lastRowFirstColumn="0" w:lastRowLastColumn="0"/>
            <w:tcW w:w="1665" w:type="dxa"/>
            <w:tcPrChange w:id="2602" w:author="markel arizabaleta" w:date="2017-07-20T14:19:00Z">
              <w:tcPr>
                <w:tcW w:w="1882" w:type="dxa"/>
              </w:tcPr>
            </w:tcPrChange>
          </w:tcPr>
          <w:p w14:paraId="7C3340E7" w14:textId="54397D6A" w:rsidR="00D649D6" w:rsidRDefault="00D649D6" w:rsidP="00FA603D">
            <w:pPr>
              <w:rPr>
                <w:ins w:id="2603" w:author="markel arizabaleta" w:date="2017-07-20T14:14:00Z"/>
                <w:rFonts w:asciiTheme="minorHAnsi" w:hAnsiTheme="minorHAnsi"/>
                <w:sz w:val="20"/>
                <w:szCs w:val="20"/>
              </w:rPr>
            </w:pPr>
            <w:ins w:id="2604" w:author="markel arizabaleta" w:date="2017-07-20T14:14:00Z">
              <w:r>
                <w:rPr>
                  <w:rFonts w:asciiTheme="minorHAnsi" w:hAnsiTheme="minorHAnsi"/>
                  <w:sz w:val="20"/>
                  <w:szCs w:val="20"/>
                </w:rPr>
                <w:t>lat</w:t>
              </w:r>
            </w:ins>
          </w:p>
        </w:tc>
        <w:tc>
          <w:tcPr>
            <w:tcW w:w="1713" w:type="dxa"/>
            <w:tcPrChange w:id="2605" w:author="markel arizabaleta" w:date="2017-07-20T14:19:00Z">
              <w:tcPr>
                <w:tcW w:w="1805" w:type="dxa"/>
                <w:gridSpan w:val="2"/>
              </w:tcPr>
            </w:tcPrChange>
          </w:tcPr>
          <w:p w14:paraId="554DCC96" w14:textId="7008E6CD" w:rsidR="00D649D6" w:rsidRDefault="00D649D6" w:rsidP="003A562C">
            <w:pPr>
              <w:cnfStyle w:val="000000000000" w:firstRow="0" w:lastRow="0" w:firstColumn="0" w:lastColumn="0" w:oddVBand="0" w:evenVBand="0" w:oddHBand="0" w:evenHBand="0" w:firstRowFirstColumn="0" w:firstRowLastColumn="0" w:lastRowFirstColumn="0" w:lastRowLastColumn="0"/>
              <w:rPr>
                <w:ins w:id="2606" w:author="markel arizabaleta" w:date="2017-07-20T14:14:00Z"/>
                <w:rFonts w:asciiTheme="minorHAnsi" w:hAnsiTheme="minorHAnsi"/>
                <w:sz w:val="20"/>
                <w:szCs w:val="20"/>
              </w:rPr>
            </w:pPr>
            <w:ins w:id="2607" w:author="markel arizabaleta" w:date="2017-07-20T14:15:00Z">
              <w:r>
                <w:rPr>
                  <w:rFonts w:asciiTheme="minorHAnsi" w:hAnsiTheme="minorHAnsi"/>
                  <w:sz w:val="20"/>
                  <w:szCs w:val="20"/>
                </w:rPr>
                <w:t>The latitude</w:t>
              </w:r>
            </w:ins>
            <w:ins w:id="2608" w:author="markel arizabaleta" w:date="2017-07-20T14:18:00Z">
              <w:r>
                <w:rPr>
                  <w:rFonts w:asciiTheme="minorHAnsi" w:hAnsiTheme="minorHAnsi"/>
                  <w:sz w:val="20"/>
                  <w:szCs w:val="20"/>
                </w:rPr>
                <w:t xml:space="preserve"> coordinate</w:t>
              </w:r>
            </w:ins>
            <w:ins w:id="2609" w:author="markel arizabaleta" w:date="2017-07-20T14:15:00Z">
              <w:r>
                <w:rPr>
                  <w:rFonts w:asciiTheme="minorHAnsi" w:hAnsiTheme="minorHAnsi"/>
                  <w:sz w:val="20"/>
                  <w:szCs w:val="20"/>
                </w:rPr>
                <w:t xml:space="preserve"> of the </w:t>
              </w:r>
            </w:ins>
            <w:ins w:id="2610" w:author="markel arizabaleta" w:date="2017-07-20T14:17:00Z">
              <w:r>
                <w:rPr>
                  <w:rFonts w:asciiTheme="minorHAnsi" w:hAnsiTheme="minorHAnsi"/>
                  <w:sz w:val="20"/>
                  <w:szCs w:val="20"/>
                </w:rPr>
                <w:t>origin</w:t>
              </w:r>
            </w:ins>
          </w:p>
        </w:tc>
        <w:tc>
          <w:tcPr>
            <w:tcW w:w="1643" w:type="dxa"/>
            <w:tcPrChange w:id="2611" w:author="markel arizabaleta" w:date="2017-07-20T14:19:00Z">
              <w:tcPr>
                <w:tcW w:w="1842" w:type="dxa"/>
                <w:gridSpan w:val="3"/>
              </w:tcPr>
            </w:tcPrChange>
          </w:tcPr>
          <w:p w14:paraId="24AE7B46" w14:textId="712E60B8" w:rsidR="00D649D6" w:rsidRPr="00DE07CD" w:rsidRDefault="00D649D6" w:rsidP="00FA603D">
            <w:pPr>
              <w:cnfStyle w:val="000000000000" w:firstRow="0" w:lastRow="0" w:firstColumn="0" w:lastColumn="0" w:oddVBand="0" w:evenVBand="0" w:oddHBand="0" w:evenHBand="0" w:firstRowFirstColumn="0" w:firstRowLastColumn="0" w:lastRowFirstColumn="0" w:lastRowLastColumn="0"/>
              <w:rPr>
                <w:ins w:id="2612" w:author="markel arizabaleta" w:date="2017-07-20T14:14:00Z"/>
                <w:rFonts w:asciiTheme="minorHAnsi" w:hAnsiTheme="minorHAnsi"/>
                <w:sz w:val="20"/>
                <w:szCs w:val="20"/>
              </w:rPr>
            </w:pPr>
            <w:ins w:id="2613" w:author="markel arizabaleta" w:date="2017-07-20T14:17:00Z">
              <w:r>
                <w:rPr>
                  <w:rFonts w:asciiTheme="minorHAnsi" w:hAnsiTheme="minorHAnsi"/>
                  <w:sz w:val="20"/>
                  <w:szCs w:val="20"/>
                </w:rPr>
                <w:t>double</w:t>
              </w:r>
            </w:ins>
          </w:p>
        </w:tc>
        <w:tc>
          <w:tcPr>
            <w:tcW w:w="1583" w:type="dxa"/>
            <w:tcPrChange w:id="2614" w:author="markel arizabaleta" w:date="2017-07-20T14:19:00Z">
              <w:tcPr>
                <w:tcW w:w="1677" w:type="dxa"/>
                <w:gridSpan w:val="2"/>
              </w:tcPr>
            </w:tcPrChange>
          </w:tcPr>
          <w:p w14:paraId="54BBEBAB" w14:textId="77777777" w:rsidR="00D649D6" w:rsidRDefault="00D649D6" w:rsidP="00EA3C7F">
            <w:pPr>
              <w:cnfStyle w:val="000000000000" w:firstRow="0" w:lastRow="0" w:firstColumn="0" w:lastColumn="0" w:oddVBand="0" w:evenVBand="0" w:oddHBand="0" w:evenHBand="0" w:firstRowFirstColumn="0" w:firstRowLastColumn="0" w:lastRowFirstColumn="0" w:lastRowLastColumn="0"/>
              <w:rPr>
                <w:ins w:id="2615" w:author="markel arizabaleta" w:date="2017-07-20T14:14:00Z"/>
                <w:rFonts w:asciiTheme="minorHAnsi" w:hAnsiTheme="minorHAnsi"/>
                <w:sz w:val="20"/>
                <w:szCs w:val="20"/>
              </w:rPr>
            </w:pPr>
          </w:p>
        </w:tc>
        <w:tc>
          <w:tcPr>
            <w:tcW w:w="1696" w:type="dxa"/>
            <w:tcPrChange w:id="2616" w:author="markel arizabaleta" w:date="2017-07-20T14:19:00Z">
              <w:tcPr>
                <w:tcW w:w="1029" w:type="dxa"/>
                <w:gridSpan w:val="2"/>
              </w:tcPr>
            </w:tcPrChange>
          </w:tcPr>
          <w:p w14:paraId="484CE4A6" w14:textId="1B415B72" w:rsidR="00D649D6" w:rsidDel="00832C18" w:rsidRDefault="00D649D6" w:rsidP="00697272">
            <w:pPr>
              <w:cnfStyle w:val="000000000000" w:firstRow="0" w:lastRow="0" w:firstColumn="0" w:lastColumn="0" w:oddVBand="0" w:evenVBand="0" w:oddHBand="0" w:evenHBand="0" w:firstRowFirstColumn="0" w:firstRowLastColumn="0" w:lastRowFirstColumn="0" w:lastRowLastColumn="0"/>
              <w:rPr>
                <w:ins w:id="2617" w:author="markel arizabaleta" w:date="2017-07-20T14:14:00Z"/>
                <w:rFonts w:asciiTheme="minorHAnsi" w:hAnsiTheme="minorHAnsi"/>
                <w:sz w:val="20"/>
                <w:szCs w:val="20"/>
              </w:rPr>
            </w:pPr>
            <w:ins w:id="2618" w:author="markel arizabaleta" w:date="2017-07-20T14:17:00Z">
              <w:r>
                <w:rPr>
                  <w:rFonts w:asciiTheme="minorHAnsi" w:hAnsiTheme="minorHAnsi"/>
                  <w:sz w:val="20"/>
                  <w:szCs w:val="20"/>
                </w:rPr>
                <w:t>Yes</w:t>
              </w:r>
            </w:ins>
          </w:p>
        </w:tc>
        <w:tc>
          <w:tcPr>
            <w:tcW w:w="1276" w:type="dxa"/>
            <w:tcPrChange w:id="2619" w:author="markel arizabaleta" w:date="2017-07-20T14:19:00Z">
              <w:tcPr>
                <w:tcW w:w="1341" w:type="dxa"/>
              </w:tcPr>
            </w:tcPrChange>
          </w:tcPr>
          <w:p w14:paraId="48EC92DD" w14:textId="77777777" w:rsidR="00D649D6" w:rsidRDefault="00D649D6" w:rsidP="003A562C">
            <w:pPr>
              <w:cnfStyle w:val="000000000000" w:firstRow="0" w:lastRow="0" w:firstColumn="0" w:lastColumn="0" w:oddVBand="0" w:evenVBand="0" w:oddHBand="0" w:evenHBand="0" w:firstRowFirstColumn="0" w:firstRowLastColumn="0" w:lastRowFirstColumn="0" w:lastRowLastColumn="0"/>
              <w:rPr>
                <w:ins w:id="2620" w:author="markel arizabaleta" w:date="2017-07-20T14:14:00Z"/>
                <w:rFonts w:asciiTheme="minorHAnsi" w:hAnsiTheme="minorHAnsi"/>
                <w:sz w:val="20"/>
                <w:szCs w:val="20"/>
              </w:rPr>
            </w:pPr>
          </w:p>
        </w:tc>
      </w:tr>
      <w:tr w:rsidR="00D649D6" w:rsidRPr="00DE07CD" w14:paraId="054CB9A0" w14:textId="77777777" w:rsidTr="00034681">
        <w:trPr>
          <w:cnfStyle w:val="000000100000" w:firstRow="0" w:lastRow="0" w:firstColumn="0" w:lastColumn="0" w:oddVBand="0" w:evenVBand="0" w:oddHBand="1" w:evenHBand="0" w:firstRowFirstColumn="0" w:firstRowLastColumn="0" w:lastRowFirstColumn="0" w:lastRowLastColumn="0"/>
          <w:cantSplit/>
          <w:ins w:id="2621" w:author="markel arizabaleta" w:date="2017-07-20T14:17:00Z"/>
          <w:trPrChange w:id="2622" w:author="markel arizabaleta" w:date="2017-07-20T14:19:00Z">
            <w:trPr>
              <w:cantSplit/>
            </w:trPr>
          </w:trPrChange>
        </w:trPr>
        <w:tc>
          <w:tcPr>
            <w:cnfStyle w:val="001000000000" w:firstRow="0" w:lastRow="0" w:firstColumn="1" w:lastColumn="0" w:oddVBand="0" w:evenVBand="0" w:oddHBand="0" w:evenHBand="0" w:firstRowFirstColumn="0" w:firstRowLastColumn="0" w:lastRowFirstColumn="0" w:lastRowLastColumn="0"/>
            <w:tcW w:w="1665" w:type="dxa"/>
            <w:tcPrChange w:id="2623" w:author="markel arizabaleta" w:date="2017-07-20T14:19:00Z">
              <w:tcPr>
                <w:tcW w:w="1882" w:type="dxa"/>
              </w:tcPr>
            </w:tcPrChange>
          </w:tcPr>
          <w:p w14:paraId="61D1DAD0" w14:textId="59CB2775" w:rsidR="00D649D6" w:rsidRDefault="00D649D6" w:rsidP="00FA603D">
            <w:pPr>
              <w:cnfStyle w:val="001000100000" w:firstRow="0" w:lastRow="0" w:firstColumn="1" w:lastColumn="0" w:oddVBand="0" w:evenVBand="0" w:oddHBand="1" w:evenHBand="0" w:firstRowFirstColumn="0" w:firstRowLastColumn="0" w:lastRowFirstColumn="0" w:lastRowLastColumn="0"/>
              <w:rPr>
                <w:ins w:id="2624" w:author="markel arizabaleta" w:date="2017-07-20T14:17:00Z"/>
                <w:rFonts w:asciiTheme="minorHAnsi" w:hAnsiTheme="minorHAnsi"/>
                <w:sz w:val="20"/>
                <w:szCs w:val="20"/>
              </w:rPr>
            </w:pPr>
            <w:ins w:id="2625" w:author="markel arizabaleta" w:date="2017-07-20T14:17:00Z">
              <w:r>
                <w:rPr>
                  <w:rFonts w:asciiTheme="minorHAnsi" w:hAnsiTheme="minorHAnsi"/>
                  <w:sz w:val="20"/>
                  <w:szCs w:val="20"/>
                </w:rPr>
                <w:t>lon</w:t>
              </w:r>
            </w:ins>
          </w:p>
        </w:tc>
        <w:tc>
          <w:tcPr>
            <w:tcW w:w="1713" w:type="dxa"/>
            <w:tcPrChange w:id="2626" w:author="markel arizabaleta" w:date="2017-07-20T14:19:00Z">
              <w:tcPr>
                <w:tcW w:w="1805" w:type="dxa"/>
                <w:gridSpan w:val="2"/>
              </w:tcPr>
            </w:tcPrChange>
          </w:tcPr>
          <w:p w14:paraId="4AC45406" w14:textId="35909CC3" w:rsidR="00D649D6" w:rsidRDefault="00D649D6" w:rsidP="003A562C">
            <w:pPr>
              <w:cnfStyle w:val="000000100000" w:firstRow="0" w:lastRow="0" w:firstColumn="0" w:lastColumn="0" w:oddVBand="0" w:evenVBand="0" w:oddHBand="1" w:evenHBand="0" w:firstRowFirstColumn="0" w:firstRowLastColumn="0" w:lastRowFirstColumn="0" w:lastRowLastColumn="0"/>
              <w:rPr>
                <w:ins w:id="2627" w:author="markel arizabaleta" w:date="2017-07-20T14:17:00Z"/>
                <w:rFonts w:asciiTheme="minorHAnsi" w:hAnsiTheme="minorHAnsi"/>
                <w:sz w:val="20"/>
                <w:szCs w:val="20"/>
              </w:rPr>
            </w:pPr>
            <w:ins w:id="2628" w:author="markel arizabaleta" w:date="2017-07-20T14:17:00Z">
              <w:r>
                <w:rPr>
                  <w:rFonts w:asciiTheme="minorHAnsi" w:hAnsiTheme="minorHAnsi"/>
                  <w:sz w:val="20"/>
                  <w:szCs w:val="20"/>
                </w:rPr>
                <w:t>The longitude</w:t>
              </w:r>
            </w:ins>
            <w:ins w:id="2629" w:author="markel arizabaleta" w:date="2017-07-20T14:18:00Z">
              <w:r>
                <w:rPr>
                  <w:rFonts w:asciiTheme="minorHAnsi" w:hAnsiTheme="minorHAnsi"/>
                  <w:sz w:val="20"/>
                  <w:szCs w:val="20"/>
                </w:rPr>
                <w:t xml:space="preserve"> coordinate</w:t>
              </w:r>
            </w:ins>
            <w:ins w:id="2630" w:author="markel arizabaleta" w:date="2017-07-20T14:17:00Z">
              <w:r>
                <w:rPr>
                  <w:rFonts w:asciiTheme="minorHAnsi" w:hAnsiTheme="minorHAnsi"/>
                  <w:sz w:val="20"/>
                  <w:szCs w:val="20"/>
                </w:rPr>
                <w:t xml:space="preserve"> of the origin</w:t>
              </w:r>
            </w:ins>
          </w:p>
        </w:tc>
        <w:tc>
          <w:tcPr>
            <w:tcW w:w="1643" w:type="dxa"/>
            <w:tcPrChange w:id="2631" w:author="markel arizabaleta" w:date="2017-07-20T14:19:00Z">
              <w:tcPr>
                <w:tcW w:w="1842" w:type="dxa"/>
                <w:gridSpan w:val="3"/>
              </w:tcPr>
            </w:tcPrChange>
          </w:tcPr>
          <w:p w14:paraId="68D84AAF" w14:textId="10CEFE92" w:rsidR="00D649D6" w:rsidRDefault="00D649D6" w:rsidP="00FA603D">
            <w:pPr>
              <w:cnfStyle w:val="000000100000" w:firstRow="0" w:lastRow="0" w:firstColumn="0" w:lastColumn="0" w:oddVBand="0" w:evenVBand="0" w:oddHBand="1" w:evenHBand="0" w:firstRowFirstColumn="0" w:firstRowLastColumn="0" w:lastRowFirstColumn="0" w:lastRowLastColumn="0"/>
              <w:rPr>
                <w:ins w:id="2632" w:author="markel arizabaleta" w:date="2017-07-20T14:17:00Z"/>
                <w:rFonts w:asciiTheme="minorHAnsi" w:hAnsiTheme="minorHAnsi"/>
                <w:sz w:val="20"/>
                <w:szCs w:val="20"/>
              </w:rPr>
            </w:pPr>
            <w:ins w:id="2633" w:author="markel arizabaleta" w:date="2017-07-20T14:17:00Z">
              <w:r>
                <w:rPr>
                  <w:rFonts w:asciiTheme="minorHAnsi" w:hAnsiTheme="minorHAnsi"/>
                  <w:sz w:val="20"/>
                  <w:szCs w:val="20"/>
                </w:rPr>
                <w:t>double</w:t>
              </w:r>
            </w:ins>
          </w:p>
        </w:tc>
        <w:tc>
          <w:tcPr>
            <w:tcW w:w="1583" w:type="dxa"/>
            <w:tcPrChange w:id="2634" w:author="markel arizabaleta" w:date="2017-07-20T14:19:00Z">
              <w:tcPr>
                <w:tcW w:w="1677" w:type="dxa"/>
                <w:gridSpan w:val="2"/>
              </w:tcPr>
            </w:tcPrChange>
          </w:tcPr>
          <w:p w14:paraId="4CB619FA" w14:textId="77777777" w:rsidR="00D649D6" w:rsidRDefault="00D649D6" w:rsidP="00EA3C7F">
            <w:pPr>
              <w:cnfStyle w:val="000000100000" w:firstRow="0" w:lastRow="0" w:firstColumn="0" w:lastColumn="0" w:oddVBand="0" w:evenVBand="0" w:oddHBand="1" w:evenHBand="0" w:firstRowFirstColumn="0" w:firstRowLastColumn="0" w:lastRowFirstColumn="0" w:lastRowLastColumn="0"/>
              <w:rPr>
                <w:ins w:id="2635" w:author="markel arizabaleta" w:date="2017-07-20T14:17:00Z"/>
                <w:rFonts w:asciiTheme="minorHAnsi" w:hAnsiTheme="minorHAnsi"/>
                <w:sz w:val="20"/>
                <w:szCs w:val="20"/>
              </w:rPr>
            </w:pPr>
          </w:p>
        </w:tc>
        <w:tc>
          <w:tcPr>
            <w:tcW w:w="1696" w:type="dxa"/>
            <w:tcPrChange w:id="2636" w:author="markel arizabaleta" w:date="2017-07-20T14:19:00Z">
              <w:tcPr>
                <w:tcW w:w="1029" w:type="dxa"/>
                <w:gridSpan w:val="2"/>
              </w:tcPr>
            </w:tcPrChange>
          </w:tcPr>
          <w:p w14:paraId="010F7613" w14:textId="618C48BE" w:rsidR="00D649D6" w:rsidRDefault="00D649D6" w:rsidP="00697272">
            <w:pPr>
              <w:cnfStyle w:val="000000100000" w:firstRow="0" w:lastRow="0" w:firstColumn="0" w:lastColumn="0" w:oddVBand="0" w:evenVBand="0" w:oddHBand="1" w:evenHBand="0" w:firstRowFirstColumn="0" w:firstRowLastColumn="0" w:lastRowFirstColumn="0" w:lastRowLastColumn="0"/>
              <w:rPr>
                <w:ins w:id="2637" w:author="markel arizabaleta" w:date="2017-07-20T14:17:00Z"/>
                <w:rFonts w:asciiTheme="minorHAnsi" w:hAnsiTheme="minorHAnsi"/>
                <w:sz w:val="20"/>
                <w:szCs w:val="20"/>
              </w:rPr>
            </w:pPr>
            <w:ins w:id="2638" w:author="markel arizabaleta" w:date="2017-07-20T14:18:00Z">
              <w:r>
                <w:rPr>
                  <w:rFonts w:asciiTheme="minorHAnsi" w:hAnsiTheme="minorHAnsi"/>
                  <w:sz w:val="20"/>
                  <w:szCs w:val="20"/>
                </w:rPr>
                <w:t>Yes</w:t>
              </w:r>
            </w:ins>
          </w:p>
        </w:tc>
        <w:tc>
          <w:tcPr>
            <w:tcW w:w="1276" w:type="dxa"/>
            <w:tcPrChange w:id="2639" w:author="markel arizabaleta" w:date="2017-07-20T14:19:00Z">
              <w:tcPr>
                <w:tcW w:w="1341" w:type="dxa"/>
              </w:tcPr>
            </w:tcPrChange>
          </w:tcPr>
          <w:p w14:paraId="493159BE" w14:textId="77777777" w:rsidR="00D649D6" w:rsidRDefault="00D649D6" w:rsidP="003A562C">
            <w:pPr>
              <w:cnfStyle w:val="000000100000" w:firstRow="0" w:lastRow="0" w:firstColumn="0" w:lastColumn="0" w:oddVBand="0" w:evenVBand="0" w:oddHBand="1" w:evenHBand="0" w:firstRowFirstColumn="0" w:firstRowLastColumn="0" w:lastRowFirstColumn="0" w:lastRowLastColumn="0"/>
              <w:rPr>
                <w:ins w:id="2640" w:author="markel arizabaleta" w:date="2017-07-20T14:17:00Z"/>
                <w:rFonts w:asciiTheme="minorHAnsi" w:hAnsiTheme="minorHAnsi"/>
                <w:sz w:val="20"/>
                <w:szCs w:val="20"/>
              </w:rPr>
            </w:pPr>
          </w:p>
        </w:tc>
      </w:tr>
      <w:tr w:rsidR="00D649D6" w:rsidRPr="00DE07CD" w14:paraId="7DE23FEB" w14:textId="77777777" w:rsidTr="00034681">
        <w:trPr>
          <w:cantSplit/>
          <w:ins w:id="2641" w:author="markel arizabaleta" w:date="2017-07-20T14:18:00Z"/>
          <w:trPrChange w:id="2642" w:author="markel arizabaleta" w:date="2017-07-20T14:19:00Z">
            <w:trPr>
              <w:cantSplit/>
            </w:trPr>
          </w:trPrChange>
        </w:trPr>
        <w:tc>
          <w:tcPr>
            <w:cnfStyle w:val="001000000000" w:firstRow="0" w:lastRow="0" w:firstColumn="1" w:lastColumn="0" w:oddVBand="0" w:evenVBand="0" w:oddHBand="0" w:evenHBand="0" w:firstRowFirstColumn="0" w:firstRowLastColumn="0" w:lastRowFirstColumn="0" w:lastRowLastColumn="0"/>
            <w:tcW w:w="1665" w:type="dxa"/>
            <w:tcPrChange w:id="2643" w:author="markel arizabaleta" w:date="2017-07-20T14:19:00Z">
              <w:tcPr>
                <w:tcW w:w="1882" w:type="dxa"/>
              </w:tcPr>
            </w:tcPrChange>
          </w:tcPr>
          <w:p w14:paraId="5EDCDFB4" w14:textId="4C9885F4" w:rsidR="00D649D6" w:rsidRDefault="00D649D6" w:rsidP="00FA603D">
            <w:pPr>
              <w:rPr>
                <w:ins w:id="2644" w:author="markel arizabaleta" w:date="2017-07-20T14:18:00Z"/>
                <w:rFonts w:asciiTheme="minorHAnsi" w:hAnsiTheme="minorHAnsi"/>
                <w:sz w:val="20"/>
                <w:szCs w:val="20"/>
              </w:rPr>
            </w:pPr>
            <w:ins w:id="2645" w:author="markel arizabaleta" w:date="2017-07-20T14:18:00Z">
              <w:r>
                <w:rPr>
                  <w:rFonts w:asciiTheme="minorHAnsi" w:hAnsiTheme="minorHAnsi"/>
                  <w:sz w:val="20"/>
                  <w:szCs w:val="20"/>
                </w:rPr>
                <w:t>height</w:t>
              </w:r>
            </w:ins>
          </w:p>
        </w:tc>
        <w:tc>
          <w:tcPr>
            <w:tcW w:w="1713" w:type="dxa"/>
            <w:tcPrChange w:id="2646" w:author="markel arizabaleta" w:date="2017-07-20T14:19:00Z">
              <w:tcPr>
                <w:tcW w:w="1805" w:type="dxa"/>
                <w:gridSpan w:val="2"/>
              </w:tcPr>
            </w:tcPrChange>
          </w:tcPr>
          <w:p w14:paraId="5A7EE79D" w14:textId="1257B7BD" w:rsidR="00D649D6" w:rsidRDefault="00D649D6" w:rsidP="003A562C">
            <w:pPr>
              <w:cnfStyle w:val="000000000000" w:firstRow="0" w:lastRow="0" w:firstColumn="0" w:lastColumn="0" w:oddVBand="0" w:evenVBand="0" w:oddHBand="0" w:evenHBand="0" w:firstRowFirstColumn="0" w:firstRowLastColumn="0" w:lastRowFirstColumn="0" w:lastRowLastColumn="0"/>
              <w:rPr>
                <w:ins w:id="2647" w:author="markel arizabaleta" w:date="2017-07-20T14:18:00Z"/>
                <w:rFonts w:asciiTheme="minorHAnsi" w:hAnsiTheme="minorHAnsi"/>
                <w:sz w:val="20"/>
                <w:szCs w:val="20"/>
              </w:rPr>
            </w:pPr>
            <w:ins w:id="2648" w:author="markel arizabaleta" w:date="2017-07-20T14:18:00Z">
              <w:r>
                <w:rPr>
                  <w:rFonts w:asciiTheme="minorHAnsi" w:hAnsiTheme="minorHAnsi"/>
                  <w:sz w:val="20"/>
                  <w:szCs w:val="20"/>
                </w:rPr>
                <w:t>The height coordinate of the origin</w:t>
              </w:r>
            </w:ins>
          </w:p>
        </w:tc>
        <w:tc>
          <w:tcPr>
            <w:tcW w:w="1643" w:type="dxa"/>
            <w:tcPrChange w:id="2649" w:author="markel arizabaleta" w:date="2017-07-20T14:19:00Z">
              <w:tcPr>
                <w:tcW w:w="1842" w:type="dxa"/>
                <w:gridSpan w:val="3"/>
              </w:tcPr>
            </w:tcPrChange>
          </w:tcPr>
          <w:p w14:paraId="5188491A" w14:textId="1F91BF89" w:rsidR="00D649D6" w:rsidRDefault="00D649D6" w:rsidP="00FA603D">
            <w:pPr>
              <w:cnfStyle w:val="000000000000" w:firstRow="0" w:lastRow="0" w:firstColumn="0" w:lastColumn="0" w:oddVBand="0" w:evenVBand="0" w:oddHBand="0" w:evenHBand="0" w:firstRowFirstColumn="0" w:firstRowLastColumn="0" w:lastRowFirstColumn="0" w:lastRowLastColumn="0"/>
              <w:rPr>
                <w:ins w:id="2650" w:author="markel arizabaleta" w:date="2017-07-20T14:18:00Z"/>
                <w:rFonts w:asciiTheme="minorHAnsi" w:hAnsiTheme="minorHAnsi"/>
                <w:sz w:val="20"/>
                <w:szCs w:val="20"/>
              </w:rPr>
            </w:pPr>
            <w:ins w:id="2651" w:author="markel arizabaleta" w:date="2017-07-20T14:18:00Z">
              <w:r>
                <w:rPr>
                  <w:rFonts w:asciiTheme="minorHAnsi" w:hAnsiTheme="minorHAnsi"/>
                  <w:sz w:val="20"/>
                  <w:szCs w:val="20"/>
                </w:rPr>
                <w:t>double</w:t>
              </w:r>
            </w:ins>
          </w:p>
        </w:tc>
        <w:tc>
          <w:tcPr>
            <w:tcW w:w="1583" w:type="dxa"/>
            <w:tcPrChange w:id="2652" w:author="markel arizabaleta" w:date="2017-07-20T14:19:00Z">
              <w:tcPr>
                <w:tcW w:w="1677" w:type="dxa"/>
                <w:gridSpan w:val="2"/>
              </w:tcPr>
            </w:tcPrChange>
          </w:tcPr>
          <w:p w14:paraId="746946D4" w14:textId="77777777" w:rsidR="00D649D6" w:rsidRDefault="00D649D6" w:rsidP="00EA3C7F">
            <w:pPr>
              <w:cnfStyle w:val="000000000000" w:firstRow="0" w:lastRow="0" w:firstColumn="0" w:lastColumn="0" w:oddVBand="0" w:evenVBand="0" w:oddHBand="0" w:evenHBand="0" w:firstRowFirstColumn="0" w:firstRowLastColumn="0" w:lastRowFirstColumn="0" w:lastRowLastColumn="0"/>
              <w:rPr>
                <w:ins w:id="2653" w:author="markel arizabaleta" w:date="2017-07-20T14:18:00Z"/>
                <w:rFonts w:asciiTheme="minorHAnsi" w:hAnsiTheme="minorHAnsi"/>
                <w:sz w:val="20"/>
                <w:szCs w:val="20"/>
              </w:rPr>
            </w:pPr>
          </w:p>
        </w:tc>
        <w:tc>
          <w:tcPr>
            <w:tcW w:w="1696" w:type="dxa"/>
            <w:tcPrChange w:id="2654" w:author="markel arizabaleta" w:date="2017-07-20T14:19:00Z">
              <w:tcPr>
                <w:tcW w:w="1029" w:type="dxa"/>
                <w:gridSpan w:val="2"/>
              </w:tcPr>
            </w:tcPrChange>
          </w:tcPr>
          <w:p w14:paraId="05CF31CC" w14:textId="4FD8CAAA" w:rsidR="00D649D6" w:rsidRDefault="00D649D6" w:rsidP="00697272">
            <w:pPr>
              <w:cnfStyle w:val="000000000000" w:firstRow="0" w:lastRow="0" w:firstColumn="0" w:lastColumn="0" w:oddVBand="0" w:evenVBand="0" w:oddHBand="0" w:evenHBand="0" w:firstRowFirstColumn="0" w:firstRowLastColumn="0" w:lastRowFirstColumn="0" w:lastRowLastColumn="0"/>
              <w:rPr>
                <w:ins w:id="2655" w:author="markel arizabaleta" w:date="2017-07-20T14:18:00Z"/>
                <w:rFonts w:asciiTheme="minorHAnsi" w:hAnsiTheme="minorHAnsi"/>
                <w:sz w:val="20"/>
                <w:szCs w:val="20"/>
              </w:rPr>
            </w:pPr>
            <w:ins w:id="2656" w:author="markel arizabaleta" w:date="2017-07-20T14:18:00Z">
              <w:r>
                <w:rPr>
                  <w:rFonts w:asciiTheme="minorHAnsi" w:hAnsiTheme="minorHAnsi"/>
                  <w:sz w:val="20"/>
                  <w:szCs w:val="20"/>
                </w:rPr>
                <w:t>Yes</w:t>
              </w:r>
            </w:ins>
          </w:p>
        </w:tc>
        <w:tc>
          <w:tcPr>
            <w:tcW w:w="1276" w:type="dxa"/>
            <w:tcPrChange w:id="2657" w:author="markel arizabaleta" w:date="2017-07-20T14:19:00Z">
              <w:tcPr>
                <w:tcW w:w="1341" w:type="dxa"/>
              </w:tcPr>
            </w:tcPrChange>
          </w:tcPr>
          <w:p w14:paraId="78B61F78" w14:textId="77777777" w:rsidR="00D649D6" w:rsidRDefault="00D649D6" w:rsidP="003A562C">
            <w:pPr>
              <w:cnfStyle w:val="000000000000" w:firstRow="0" w:lastRow="0" w:firstColumn="0" w:lastColumn="0" w:oddVBand="0" w:evenVBand="0" w:oddHBand="0" w:evenHBand="0" w:firstRowFirstColumn="0" w:firstRowLastColumn="0" w:lastRowFirstColumn="0" w:lastRowLastColumn="0"/>
              <w:rPr>
                <w:ins w:id="2658" w:author="markel arizabaleta" w:date="2017-07-20T14:18:00Z"/>
                <w:rFonts w:asciiTheme="minorHAnsi" w:hAnsiTheme="minorHAnsi"/>
                <w:sz w:val="20"/>
                <w:szCs w:val="20"/>
              </w:rPr>
            </w:pPr>
          </w:p>
        </w:tc>
      </w:tr>
      <w:tr w:rsidR="009238AE" w:rsidRPr="00DE07CD" w:rsidDel="00034681" w14:paraId="5C21CEC1" w14:textId="746678F4" w:rsidTr="00034681">
        <w:trPr>
          <w:cnfStyle w:val="000000100000" w:firstRow="0" w:lastRow="0" w:firstColumn="0" w:lastColumn="0" w:oddVBand="0" w:evenVBand="0" w:oddHBand="1" w:evenHBand="0" w:firstRowFirstColumn="0" w:firstRowLastColumn="0" w:lastRowFirstColumn="0" w:lastRowLastColumn="0"/>
          <w:cantSplit/>
          <w:del w:id="2659" w:author="markel arizabaleta" w:date="2017-07-20T14:19:00Z"/>
          <w:trPrChange w:id="2660" w:author="markel arizabaleta" w:date="2017-07-20T14:19:00Z">
            <w:trPr>
              <w:cantSplit/>
            </w:trPr>
          </w:trPrChange>
        </w:trPr>
        <w:tc>
          <w:tcPr>
            <w:cnfStyle w:val="001000000000" w:firstRow="0" w:lastRow="0" w:firstColumn="1" w:lastColumn="0" w:oddVBand="0" w:evenVBand="0" w:oddHBand="0" w:evenHBand="0" w:firstRowFirstColumn="0" w:firstRowLastColumn="0" w:lastRowFirstColumn="0" w:lastRowLastColumn="0"/>
            <w:tcW w:w="1665" w:type="dxa"/>
            <w:tcPrChange w:id="2661" w:author="markel arizabaleta" w:date="2017-07-20T14:19:00Z">
              <w:tcPr>
                <w:tcW w:w="1882" w:type="dxa"/>
              </w:tcPr>
            </w:tcPrChange>
          </w:tcPr>
          <w:p w14:paraId="6C28F419" w14:textId="2F47B0C5" w:rsidR="009238AE" w:rsidRPr="00DE07CD" w:rsidDel="00034681" w:rsidRDefault="00C10D77" w:rsidP="00FA603D">
            <w:pPr>
              <w:cnfStyle w:val="001000100000" w:firstRow="0" w:lastRow="0" w:firstColumn="1" w:lastColumn="0" w:oddVBand="0" w:evenVBand="0" w:oddHBand="1" w:evenHBand="0" w:firstRowFirstColumn="0" w:firstRowLastColumn="0" w:lastRowFirstColumn="0" w:lastRowLastColumn="0"/>
              <w:rPr>
                <w:del w:id="2662" w:author="markel arizabaleta" w:date="2017-07-20T14:19:00Z"/>
                <w:rFonts w:asciiTheme="minorHAnsi" w:hAnsiTheme="minorHAnsi"/>
                <w:sz w:val="20"/>
                <w:szCs w:val="20"/>
              </w:rPr>
            </w:pPr>
            <w:ins w:id="2663" w:author="markel arizabaleta [2]" w:date="2017-07-18T11:07:00Z">
              <w:del w:id="2664" w:author="markel arizabaleta" w:date="2017-07-20T14:19:00Z">
                <w:r w:rsidDel="00034681">
                  <w:rPr>
                    <w:rFonts w:asciiTheme="minorHAnsi" w:hAnsiTheme="minorHAnsi"/>
                    <w:sz w:val="20"/>
                    <w:szCs w:val="20"/>
                  </w:rPr>
                  <w:delText>v</w:delText>
                </w:r>
              </w:del>
            </w:ins>
            <w:del w:id="2665" w:author="markel arizabaleta" w:date="2017-07-20T14:19:00Z">
              <w:r w:rsidR="009238AE" w:rsidDel="00034681">
                <w:rPr>
                  <w:rFonts w:asciiTheme="minorHAnsi" w:hAnsiTheme="minorHAnsi"/>
                  <w:sz w:val="20"/>
                  <w:szCs w:val="20"/>
                </w:rPr>
                <w:delText>Value</w:delText>
              </w:r>
            </w:del>
          </w:p>
        </w:tc>
        <w:tc>
          <w:tcPr>
            <w:tcW w:w="1713" w:type="dxa"/>
            <w:tcPrChange w:id="2666" w:author="markel arizabaleta" w:date="2017-07-20T14:19:00Z">
              <w:tcPr>
                <w:tcW w:w="1805" w:type="dxa"/>
                <w:gridSpan w:val="2"/>
              </w:tcPr>
            </w:tcPrChange>
          </w:tcPr>
          <w:p w14:paraId="7A29671A" w14:textId="1BF46713" w:rsidR="009238AE" w:rsidRPr="00DE07CD" w:rsidDel="00034681" w:rsidRDefault="009238AE" w:rsidP="00FA603D">
            <w:pPr>
              <w:cnfStyle w:val="000000100000" w:firstRow="0" w:lastRow="0" w:firstColumn="0" w:lastColumn="0" w:oddVBand="0" w:evenVBand="0" w:oddHBand="1" w:evenHBand="0" w:firstRowFirstColumn="0" w:firstRowLastColumn="0" w:lastRowFirstColumn="0" w:lastRowLastColumn="0"/>
              <w:rPr>
                <w:del w:id="2667" w:author="markel arizabaleta" w:date="2017-07-20T14:19:00Z"/>
                <w:rFonts w:asciiTheme="minorHAnsi" w:hAnsiTheme="minorHAnsi"/>
                <w:sz w:val="20"/>
                <w:szCs w:val="20"/>
              </w:rPr>
            </w:pPr>
            <w:del w:id="2668" w:author="markel arizabaleta" w:date="2017-07-20T14:19:00Z">
              <w:r w:rsidDel="00034681">
                <w:rPr>
                  <w:rFonts w:asciiTheme="minorHAnsi" w:hAnsiTheme="minorHAnsi"/>
                  <w:sz w:val="20"/>
                  <w:szCs w:val="20"/>
                </w:rPr>
                <w:delText>Coordinate values</w:delText>
              </w:r>
            </w:del>
          </w:p>
        </w:tc>
        <w:tc>
          <w:tcPr>
            <w:tcW w:w="1643" w:type="dxa"/>
            <w:tcPrChange w:id="2669" w:author="markel arizabaleta" w:date="2017-07-20T14:19:00Z">
              <w:tcPr>
                <w:tcW w:w="1842" w:type="dxa"/>
                <w:gridSpan w:val="3"/>
              </w:tcPr>
            </w:tcPrChange>
          </w:tcPr>
          <w:p w14:paraId="216552BF" w14:textId="6708D4EF" w:rsidR="009238AE" w:rsidRPr="00DE07CD" w:rsidDel="00034681" w:rsidRDefault="00C10D77" w:rsidP="006A3667">
            <w:pPr>
              <w:cnfStyle w:val="000000100000" w:firstRow="0" w:lastRow="0" w:firstColumn="0" w:lastColumn="0" w:oddVBand="0" w:evenVBand="0" w:oddHBand="1" w:evenHBand="0" w:firstRowFirstColumn="0" w:firstRowLastColumn="0" w:lastRowFirstColumn="0" w:lastRowLastColumn="0"/>
              <w:rPr>
                <w:del w:id="2670" w:author="markel arizabaleta" w:date="2017-07-20T14:19:00Z"/>
                <w:rFonts w:asciiTheme="minorHAnsi" w:hAnsiTheme="minorHAnsi"/>
                <w:sz w:val="20"/>
                <w:szCs w:val="20"/>
              </w:rPr>
            </w:pPr>
            <w:ins w:id="2671" w:author="markel arizabaleta [2]" w:date="2017-07-18T11:07:00Z">
              <w:del w:id="2672" w:author="markel arizabaleta" w:date="2017-07-20T14:19:00Z">
                <w:r w:rsidDel="00034681">
                  <w:rPr>
                    <w:rFonts w:asciiTheme="minorHAnsi" w:hAnsiTheme="minorHAnsi"/>
                    <w:sz w:val="20"/>
                    <w:szCs w:val="20"/>
                  </w:rPr>
                  <w:delText>d</w:delText>
                </w:r>
              </w:del>
            </w:ins>
            <w:del w:id="2673" w:author="markel arizabaleta" w:date="2017-07-20T14:19:00Z">
              <w:r w:rsidR="009238AE" w:rsidDel="00034681">
                <w:rPr>
                  <w:rFonts w:asciiTheme="minorHAnsi" w:hAnsiTheme="minorHAnsi"/>
                  <w:sz w:val="20"/>
                  <w:szCs w:val="20"/>
                </w:rPr>
                <w:delText>Double (</w:delText>
              </w:r>
            </w:del>
            <w:ins w:id="2674" w:author="james" w:date="2016-03-30T15:02:00Z">
              <w:del w:id="2675" w:author="markel arizabaleta" w:date="2017-07-20T14:19:00Z">
                <w:r w:rsidR="006A3667" w:rsidDel="00034681">
                  <w:rPr>
                    <w:rFonts w:asciiTheme="minorHAnsi" w:hAnsiTheme="minorHAnsi"/>
                    <w:sz w:val="20"/>
                    <w:szCs w:val="20"/>
                  </w:rPr>
                  <w:delText>x3</w:delText>
                </w:r>
              </w:del>
            </w:ins>
            <w:del w:id="2676" w:author="markel arizabaleta" w:date="2017-07-20T14:19:00Z">
              <w:r w:rsidR="009238AE" w:rsidDel="00034681">
                <w:rPr>
                  <w:rFonts w:asciiTheme="minorHAnsi" w:hAnsiTheme="minorHAnsi"/>
                  <w:sz w:val="20"/>
                  <w:szCs w:val="20"/>
                </w:rPr>
                <w:delText>3 x 1 vector)</w:delText>
              </w:r>
            </w:del>
          </w:p>
        </w:tc>
        <w:tc>
          <w:tcPr>
            <w:tcW w:w="1583" w:type="dxa"/>
            <w:tcPrChange w:id="2677" w:author="markel arizabaleta" w:date="2017-07-20T14:19:00Z">
              <w:tcPr>
                <w:tcW w:w="1677" w:type="dxa"/>
                <w:gridSpan w:val="2"/>
              </w:tcPr>
            </w:tcPrChange>
          </w:tcPr>
          <w:p w14:paraId="47243E6E" w14:textId="58DDCEBB" w:rsidR="009238AE" w:rsidRPr="00DE07CD" w:rsidDel="00034681" w:rsidRDefault="009238AE" w:rsidP="00FA603D">
            <w:pPr>
              <w:cnfStyle w:val="000000100000" w:firstRow="0" w:lastRow="0" w:firstColumn="0" w:lastColumn="0" w:oddVBand="0" w:evenVBand="0" w:oddHBand="1" w:evenHBand="0" w:firstRowFirstColumn="0" w:firstRowLastColumn="0" w:lastRowFirstColumn="0" w:lastRowLastColumn="0"/>
              <w:rPr>
                <w:del w:id="2678" w:author="markel arizabaleta" w:date="2017-07-20T14:19:00Z"/>
                <w:rFonts w:asciiTheme="minorHAnsi" w:hAnsiTheme="minorHAnsi"/>
                <w:sz w:val="20"/>
                <w:szCs w:val="20"/>
              </w:rPr>
            </w:pPr>
          </w:p>
        </w:tc>
        <w:tc>
          <w:tcPr>
            <w:tcW w:w="1696" w:type="dxa"/>
            <w:tcPrChange w:id="2679" w:author="markel arizabaleta" w:date="2017-07-20T14:19:00Z">
              <w:tcPr>
                <w:tcW w:w="1029" w:type="dxa"/>
                <w:gridSpan w:val="2"/>
              </w:tcPr>
            </w:tcPrChange>
          </w:tcPr>
          <w:p w14:paraId="547BE205" w14:textId="0DBE5F6C" w:rsidR="009238AE" w:rsidRPr="00DE07CD" w:rsidDel="00034681" w:rsidRDefault="00230569" w:rsidP="00FA603D">
            <w:pPr>
              <w:cnfStyle w:val="000000100000" w:firstRow="0" w:lastRow="0" w:firstColumn="0" w:lastColumn="0" w:oddVBand="0" w:evenVBand="0" w:oddHBand="1" w:evenHBand="0" w:firstRowFirstColumn="0" w:firstRowLastColumn="0" w:lastRowFirstColumn="0" w:lastRowLastColumn="0"/>
              <w:rPr>
                <w:del w:id="2680" w:author="markel arizabaleta" w:date="2017-07-20T14:19:00Z"/>
                <w:rFonts w:asciiTheme="minorHAnsi" w:hAnsiTheme="minorHAnsi"/>
                <w:sz w:val="20"/>
                <w:szCs w:val="20"/>
              </w:rPr>
            </w:pPr>
            <w:ins w:id="2681" w:author="james" w:date="2016-03-30T13:57:00Z">
              <w:del w:id="2682" w:author="markel arizabaleta" w:date="2017-07-20T14:14:00Z">
                <w:r w:rsidDel="00903A60">
                  <w:rPr>
                    <w:rFonts w:asciiTheme="minorHAnsi" w:hAnsiTheme="minorHAnsi"/>
                    <w:sz w:val="20"/>
                    <w:szCs w:val="20"/>
                  </w:rPr>
                  <w:delText>y</w:delText>
                </w:r>
              </w:del>
            </w:ins>
            <w:ins w:id="2683" w:author="markel arizabaleta [2]" w:date="2017-07-18T11:07:00Z">
              <w:del w:id="2684" w:author="markel arizabaleta" w:date="2017-07-20T14:19:00Z">
                <w:r w:rsidR="00C10D77" w:rsidDel="00034681">
                  <w:rPr>
                    <w:rFonts w:asciiTheme="minorHAnsi" w:hAnsiTheme="minorHAnsi"/>
                    <w:sz w:val="20"/>
                    <w:szCs w:val="20"/>
                  </w:rPr>
                  <w:delText>Y</w:delText>
                </w:r>
              </w:del>
            </w:ins>
            <w:ins w:id="2685" w:author="james" w:date="2016-03-30T13:57:00Z">
              <w:del w:id="2686" w:author="markel arizabaleta" w:date="2017-07-20T14:19:00Z">
                <w:r w:rsidDel="00034681">
                  <w:rPr>
                    <w:rFonts w:asciiTheme="minorHAnsi" w:hAnsiTheme="minorHAnsi"/>
                    <w:sz w:val="20"/>
                    <w:szCs w:val="20"/>
                  </w:rPr>
                  <w:delText>es</w:delText>
                </w:r>
              </w:del>
            </w:ins>
          </w:p>
        </w:tc>
        <w:tc>
          <w:tcPr>
            <w:tcW w:w="1276" w:type="dxa"/>
            <w:tcPrChange w:id="2687" w:author="markel arizabaleta" w:date="2017-07-20T14:19:00Z">
              <w:tcPr>
                <w:tcW w:w="1341" w:type="dxa"/>
              </w:tcPr>
            </w:tcPrChange>
          </w:tcPr>
          <w:p w14:paraId="2F9AAE69" w14:textId="5B5F5C58" w:rsidR="009238AE" w:rsidRPr="00DE07CD" w:rsidDel="00034681" w:rsidRDefault="009238AE" w:rsidP="00FA603D">
            <w:pPr>
              <w:cnfStyle w:val="000000100000" w:firstRow="0" w:lastRow="0" w:firstColumn="0" w:lastColumn="0" w:oddVBand="0" w:evenVBand="0" w:oddHBand="1" w:evenHBand="0" w:firstRowFirstColumn="0" w:firstRowLastColumn="0" w:lastRowFirstColumn="0" w:lastRowLastColumn="0"/>
              <w:rPr>
                <w:del w:id="2688" w:author="markel arizabaleta" w:date="2017-07-20T14:19:00Z"/>
                <w:rFonts w:asciiTheme="minorHAnsi" w:hAnsiTheme="minorHAnsi"/>
                <w:sz w:val="20"/>
                <w:szCs w:val="20"/>
              </w:rPr>
            </w:pPr>
          </w:p>
        </w:tc>
      </w:tr>
    </w:tbl>
    <w:p w14:paraId="36A85433" w14:textId="77777777" w:rsidR="00EF4C9D" w:rsidRPr="00EF4C9D" w:rsidRDefault="00EF4C9D">
      <w:pPr>
        <w:pStyle w:val="Heading3"/>
        <w:numPr>
          <w:ilvl w:val="0"/>
          <w:numId w:val="0"/>
        </w:numPr>
        <w:ind w:left="720"/>
        <w:rPr>
          <w:ins w:id="2689" w:author="markel arizabaleta" w:date="2017-08-03T16:53:00Z"/>
          <w:b w:val="0"/>
          <w:bCs w:val="0"/>
          <w:rPrChange w:id="2690" w:author="markel arizabaleta" w:date="2017-08-03T16:53:00Z">
            <w:rPr>
              <w:ins w:id="2691" w:author="markel arizabaleta" w:date="2017-08-03T16:53:00Z"/>
              <w:b/>
              <w:bCs/>
            </w:rPr>
          </w:rPrChange>
        </w:rPr>
        <w:pPrChange w:id="2692" w:author="markel arizabaleta" w:date="2017-08-03T16:53:00Z">
          <w:pPr/>
        </w:pPrChange>
      </w:pPr>
      <w:bookmarkStart w:id="2693" w:name="_Toc489347114"/>
      <w:bookmarkStart w:id="2694" w:name="_Toc489347337"/>
      <w:bookmarkEnd w:id="2693"/>
      <w:bookmarkEnd w:id="2694"/>
      <w:ins w:id="2695" w:author="markel arizabaleta" w:date="2017-08-03T16:53:00Z">
        <w:r>
          <w:br w:type="page"/>
        </w:r>
      </w:ins>
    </w:p>
    <w:p w14:paraId="57970B85" w14:textId="77777777" w:rsidR="009238AE" w:rsidRPr="009238AE" w:rsidDel="001053EE" w:rsidRDefault="009238AE" w:rsidP="00144168">
      <w:pPr>
        <w:rPr>
          <w:del w:id="2696" w:author="Ronny" w:date="2017-07-19T11:20:00Z"/>
        </w:rPr>
      </w:pPr>
      <w:bookmarkStart w:id="2697" w:name="_Toc489542573"/>
      <w:bookmarkStart w:id="2698" w:name="_Toc489542647"/>
      <w:bookmarkStart w:id="2699" w:name="_Toc489548106"/>
      <w:bookmarkStart w:id="2700" w:name="_Toc489606027"/>
      <w:bookmarkStart w:id="2701" w:name="_Toc489615326"/>
      <w:bookmarkEnd w:id="2697"/>
      <w:bookmarkEnd w:id="2698"/>
      <w:bookmarkEnd w:id="2699"/>
      <w:bookmarkEnd w:id="2700"/>
      <w:bookmarkEnd w:id="2701"/>
    </w:p>
    <w:p w14:paraId="2D280FB0" w14:textId="77777777" w:rsidR="00A503DE" w:rsidRDefault="00EA3DE3" w:rsidP="00144168">
      <w:pPr>
        <w:pStyle w:val="Heading3"/>
      </w:pPr>
      <w:bookmarkStart w:id="2702" w:name="_Toc489615327"/>
      <w:r>
        <w:t>Orientation</w:t>
      </w:r>
      <w:bookmarkEnd w:id="2702"/>
    </w:p>
    <w:p w14:paraId="74EEAF05" w14:textId="427B9FA1" w:rsidR="00BF1947" w:rsidRPr="00BF1947" w:rsidRDefault="00EA3DE3" w:rsidP="00144168">
      <w:r>
        <w:t>Orientation</w:t>
      </w:r>
      <w:r w:rsidR="00BF1947">
        <w:t xml:space="preserve"> defines </w:t>
      </w:r>
      <w:r>
        <w:t xml:space="preserve">a </w:t>
      </w:r>
      <w:r w:rsidR="00BF1947">
        <w:t xml:space="preserve">rotation </w:t>
      </w:r>
      <w:r>
        <w:t xml:space="preserve">from a </w:t>
      </w:r>
      <w:r w:rsidR="00E0634D">
        <w:t>parent coordinate frame to a child</w:t>
      </w:r>
      <w:r>
        <w:t xml:space="preserve"> frame</w:t>
      </w:r>
      <w:r w:rsidR="00E0634D">
        <w:t xml:space="preserve"> (i.e. this frame)</w:t>
      </w:r>
      <w:r>
        <w:t xml:space="preserve">. By default, the rotation is specified in terms of a [3 x </w:t>
      </w:r>
      <w:del w:id="2703" w:author="james" w:date="2016-03-30T11:15:00Z">
        <w:r w:rsidDel="00A55412">
          <w:delText>3</w:delText>
        </w:r>
      </w:del>
      <w:ins w:id="2704" w:author="james" w:date="2016-03-30T11:15:00Z">
        <w:r w:rsidR="00A55412">
          <w:t>1</w:t>
        </w:r>
      </w:ins>
      <w:r>
        <w:t>]</w:t>
      </w:r>
      <w:del w:id="2705" w:author="james" w:date="2016-03-30T11:15:00Z">
        <w:r w:rsidDel="00A55412">
          <w:delText xml:space="preserve"> </w:delText>
        </w:r>
      </w:del>
      <w:ins w:id="2706" w:author="james" w:date="2016-03-30T11:15:00Z">
        <w:r w:rsidR="00A55412">
          <w:t xml:space="preserve"> set of Euler angles</w:t>
        </w:r>
      </w:ins>
      <w:del w:id="2707" w:author="james" w:date="2016-03-30T11:15:00Z">
        <w:r w:rsidDel="00A55412">
          <w:delText>direction cosine matrix</w:delText>
        </w:r>
      </w:del>
      <w:r w:rsidR="00BF1947">
        <w:t>.</w:t>
      </w:r>
      <w:r>
        <w:t xml:space="preserve"> Other forms are supported by enumerating the </w:t>
      </w:r>
      <w:del w:id="2708" w:author="markel arizabaleta" w:date="2017-07-20T14:16:00Z">
        <w:r w:rsidDel="00D649D6">
          <w:delText xml:space="preserve">TYPE </w:delText>
        </w:r>
      </w:del>
      <w:ins w:id="2709" w:author="markel arizabaleta" w:date="2017-07-20T14:16:00Z">
        <w:r w:rsidR="00D649D6">
          <w:t xml:space="preserve">class </w:t>
        </w:r>
      </w:ins>
      <w:r>
        <w:t>attribute (if it exists).</w:t>
      </w:r>
    </w:p>
    <w:p w14:paraId="03BD5C17" w14:textId="228BB690" w:rsidR="00BF1947" w:rsidRPr="00BD529F" w:rsidRDefault="00BF1947" w:rsidP="00BF1947">
      <w:pPr>
        <w:pStyle w:val="Caption"/>
        <w:keepNext/>
        <w:rPr>
          <w:sz w:val="24"/>
          <w:szCs w:val="24"/>
        </w:rPr>
      </w:pPr>
      <w:bookmarkStart w:id="2710" w:name="_Toc489615353"/>
      <w:r w:rsidRPr="00BD529F">
        <w:rPr>
          <w:sz w:val="24"/>
          <w:szCs w:val="24"/>
        </w:rPr>
        <w:t xml:space="preserve">Table </w:t>
      </w:r>
      <w:ins w:id="2711" w:author="markel arizabaleta [2]" w:date="2017-07-18T11:00:00Z">
        <w:r w:rsidR="005964DC">
          <w:rPr>
            <w:sz w:val="24"/>
            <w:szCs w:val="24"/>
          </w:rPr>
          <w:fldChar w:fldCharType="begin"/>
        </w:r>
        <w:r w:rsidR="005964DC">
          <w:rPr>
            <w:sz w:val="24"/>
            <w:szCs w:val="24"/>
          </w:rPr>
          <w:instrText xml:space="preserve"> SEQ Table \* ARABIC </w:instrText>
        </w:r>
      </w:ins>
      <w:r w:rsidR="005964DC">
        <w:rPr>
          <w:sz w:val="24"/>
          <w:szCs w:val="24"/>
        </w:rPr>
        <w:fldChar w:fldCharType="separate"/>
      </w:r>
      <w:ins w:id="2712" w:author="markel arizabaleta" w:date="2017-07-19T12:55:00Z">
        <w:r w:rsidR="001C147F">
          <w:rPr>
            <w:sz w:val="24"/>
            <w:szCs w:val="24"/>
          </w:rPr>
          <w:t>17</w:t>
        </w:r>
      </w:ins>
      <w:ins w:id="2713" w:author="markel arizabaleta [2]" w:date="2017-07-18T11:00:00Z">
        <w:r w:rsidR="005964DC">
          <w:rPr>
            <w:sz w:val="24"/>
            <w:szCs w:val="24"/>
          </w:rPr>
          <w:fldChar w:fldCharType="end"/>
        </w:r>
      </w:ins>
      <w:del w:id="2714" w:author="markel arizabaleta [2]" w:date="2017-07-18T11:00:00Z">
        <w:r w:rsidRPr="00BD529F" w:rsidDel="005964DC">
          <w:rPr>
            <w:sz w:val="24"/>
            <w:szCs w:val="24"/>
          </w:rPr>
          <w:fldChar w:fldCharType="begin"/>
        </w:r>
        <w:r w:rsidRPr="00BD529F" w:rsidDel="005964DC">
          <w:rPr>
            <w:sz w:val="24"/>
            <w:szCs w:val="24"/>
          </w:rPr>
          <w:delInstrText xml:space="preserve"> SEQ Table \* ARABIC </w:delInstrText>
        </w:r>
        <w:r w:rsidRPr="00BD529F" w:rsidDel="005964DC">
          <w:rPr>
            <w:sz w:val="24"/>
            <w:szCs w:val="24"/>
          </w:rPr>
          <w:fldChar w:fldCharType="separate"/>
        </w:r>
        <w:r w:rsidR="007B0E2C" w:rsidDel="005964DC">
          <w:rPr>
            <w:sz w:val="24"/>
            <w:szCs w:val="24"/>
          </w:rPr>
          <w:delText>14</w:delText>
        </w:r>
        <w:r w:rsidRPr="00BD529F" w:rsidDel="005964DC">
          <w:rPr>
            <w:sz w:val="24"/>
            <w:szCs w:val="24"/>
          </w:rPr>
          <w:fldChar w:fldCharType="end"/>
        </w:r>
      </w:del>
      <w:r w:rsidRPr="00BD529F">
        <w:rPr>
          <w:sz w:val="24"/>
          <w:szCs w:val="24"/>
        </w:rPr>
        <w:t xml:space="preserve"> – Definition of</w:t>
      </w:r>
      <w:r w:rsidR="00364126">
        <w:rPr>
          <w:sz w:val="24"/>
          <w:szCs w:val="24"/>
        </w:rPr>
        <w:t xml:space="preserve"> </w:t>
      </w:r>
      <w:del w:id="2715" w:author="markel arizabaleta [2]" w:date="2017-07-18T11:07:00Z">
        <w:r w:rsidRPr="00BD529F" w:rsidDel="00C77F51">
          <w:rPr>
            <w:sz w:val="24"/>
            <w:szCs w:val="24"/>
          </w:rPr>
          <w:delText xml:space="preserve"> </w:delText>
        </w:r>
        <w:r w:rsidDel="00C77F51">
          <w:rPr>
            <w:sz w:val="24"/>
            <w:szCs w:val="24"/>
          </w:rPr>
          <w:delText>Rotation</w:delText>
        </w:r>
      </w:del>
      <w:ins w:id="2716" w:author="markel arizabaleta [2]" w:date="2017-07-18T11:07:00Z">
        <w:del w:id="2717" w:author="markel arizabaleta" w:date="2017-07-20T14:16:00Z">
          <w:r w:rsidR="00C77F51" w:rsidDel="00D649D6">
            <w:rPr>
              <w:sz w:val="24"/>
              <w:szCs w:val="24"/>
            </w:rPr>
            <w:delText xml:space="preserve"> </w:delText>
          </w:r>
        </w:del>
      </w:ins>
      <w:ins w:id="2718" w:author="markel arizabaleta" w:date="2017-07-20T14:16:00Z">
        <w:r w:rsidR="00D649D6">
          <w:rPr>
            <w:sz w:val="24"/>
            <w:szCs w:val="24"/>
          </w:rPr>
          <w:t>o</w:t>
        </w:r>
      </w:ins>
      <w:ins w:id="2719" w:author="markel arizabaleta [2]" w:date="2017-07-18T11:07:00Z">
        <w:del w:id="2720" w:author="markel arizabaleta" w:date="2017-07-20T14:17:00Z">
          <w:r w:rsidR="00C77F51" w:rsidDel="00D649D6">
            <w:rPr>
              <w:sz w:val="24"/>
              <w:szCs w:val="24"/>
            </w:rPr>
            <w:delText>O</w:delText>
          </w:r>
        </w:del>
        <w:r w:rsidR="00C77F51">
          <w:rPr>
            <w:sz w:val="24"/>
            <w:szCs w:val="24"/>
          </w:rPr>
          <w:t>rientation</w:t>
        </w:r>
      </w:ins>
      <w:r>
        <w:rPr>
          <w:sz w:val="24"/>
          <w:szCs w:val="24"/>
        </w:rPr>
        <w:t xml:space="preserve"> </w:t>
      </w:r>
      <w:del w:id="2721" w:author="markel arizabaleta" w:date="2017-07-20T14:17:00Z">
        <w:r w:rsidDel="00D649D6">
          <w:rPr>
            <w:sz w:val="24"/>
            <w:szCs w:val="24"/>
          </w:rPr>
          <w:delText>A</w:delText>
        </w:r>
      </w:del>
      <w:ins w:id="2722" w:author="markel arizabaleta" w:date="2017-07-20T14:17:00Z">
        <w:r w:rsidR="00D649D6">
          <w:rPr>
            <w:sz w:val="24"/>
            <w:szCs w:val="24"/>
          </w:rPr>
          <w:t>a</w:t>
        </w:r>
      </w:ins>
      <w:r>
        <w:rPr>
          <w:sz w:val="24"/>
          <w:szCs w:val="24"/>
        </w:rPr>
        <w:t>ttributes</w:t>
      </w:r>
      <w:bookmarkEnd w:id="2710"/>
    </w:p>
    <w:tbl>
      <w:tblPr>
        <w:tblStyle w:val="LightList-Accent1"/>
        <w:tblW w:w="9576" w:type="dxa"/>
        <w:tblLook w:val="04A0" w:firstRow="1" w:lastRow="0" w:firstColumn="1" w:lastColumn="0" w:noHBand="0" w:noVBand="1"/>
      </w:tblPr>
      <w:tblGrid>
        <w:gridCol w:w="1715"/>
        <w:gridCol w:w="1609"/>
        <w:gridCol w:w="1698"/>
        <w:gridCol w:w="1560"/>
        <w:gridCol w:w="1696"/>
        <w:gridCol w:w="1298"/>
      </w:tblGrid>
      <w:tr w:rsidR="00BF1947" w:rsidRPr="00DE07CD" w14:paraId="5EFF4383" w14:textId="77777777" w:rsidTr="00DB31C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128288D8" w14:textId="77777777" w:rsidR="00BF1947" w:rsidRPr="00DE07CD" w:rsidRDefault="00BF1947" w:rsidP="00DB31C3">
            <w:pPr>
              <w:rPr>
                <w:rFonts w:asciiTheme="minorHAnsi" w:hAnsiTheme="minorHAnsi"/>
                <w:sz w:val="20"/>
                <w:szCs w:val="20"/>
              </w:rPr>
            </w:pPr>
            <w:r>
              <w:rPr>
                <w:rFonts w:asciiTheme="minorHAnsi" w:hAnsiTheme="minorHAnsi"/>
                <w:sz w:val="20"/>
                <w:szCs w:val="20"/>
              </w:rPr>
              <w:t>Attribute</w:t>
            </w:r>
          </w:p>
        </w:tc>
        <w:tc>
          <w:tcPr>
            <w:tcW w:w="1805" w:type="dxa"/>
          </w:tcPr>
          <w:p w14:paraId="34C87992" w14:textId="77777777"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09ECAB3C" w14:textId="23BEE65C" w:rsidR="00BF1947" w:rsidRPr="00DE07CD" w:rsidRDefault="00034681"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ins w:id="2723" w:author="markel arizabaleta" w:date="2017-07-20T14:19:00Z">
              <w:r>
                <w:rPr>
                  <w:rFonts w:asciiTheme="minorHAnsi" w:hAnsiTheme="minorHAnsi"/>
                  <w:sz w:val="20"/>
                  <w:szCs w:val="20"/>
                </w:rPr>
                <w:t>Class</w:t>
              </w:r>
            </w:ins>
            <w:del w:id="2724" w:author="markel arizabaleta" w:date="2017-07-20T14:19:00Z">
              <w:r w:rsidR="00BF1947" w:rsidRPr="00DE07CD" w:rsidDel="00034681">
                <w:rPr>
                  <w:rFonts w:asciiTheme="minorHAnsi" w:hAnsiTheme="minorHAnsi"/>
                  <w:sz w:val="20"/>
                  <w:szCs w:val="20"/>
                </w:rPr>
                <w:delText>Type</w:delText>
              </w:r>
            </w:del>
          </w:p>
        </w:tc>
        <w:tc>
          <w:tcPr>
            <w:tcW w:w="1677" w:type="dxa"/>
          </w:tcPr>
          <w:p w14:paraId="5771E46D" w14:textId="77777777"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47551C50" w14:textId="7EFA9354"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del w:id="2725" w:author="james" w:date="2016-03-30T13:57:00Z">
              <w:r w:rsidRPr="00DE07CD" w:rsidDel="00C90A60">
                <w:rPr>
                  <w:rFonts w:asciiTheme="minorHAnsi" w:hAnsiTheme="minorHAnsi"/>
                  <w:sz w:val="20"/>
                  <w:szCs w:val="20"/>
                </w:rPr>
                <w:delText>Optional</w:delText>
              </w:r>
            </w:del>
            <w:ins w:id="2726" w:author="james" w:date="2016-03-30T13:57:00Z">
              <w:r w:rsidR="00C90A60">
                <w:rPr>
                  <w:rFonts w:asciiTheme="minorHAnsi" w:hAnsiTheme="minorHAnsi"/>
                  <w:sz w:val="20"/>
                  <w:szCs w:val="20"/>
                </w:rPr>
                <w:t>Required</w:t>
              </w:r>
            </w:ins>
          </w:p>
        </w:tc>
        <w:tc>
          <w:tcPr>
            <w:tcW w:w="1341" w:type="dxa"/>
          </w:tcPr>
          <w:p w14:paraId="272C066D" w14:textId="77777777"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BF1947" w:rsidRPr="00DE07CD" w14:paraId="1E34C5C5" w14:textId="77777777" w:rsidTr="00DB31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01CDD01C" w14:textId="4D8EEC21" w:rsidR="00BF1947" w:rsidRPr="00DE07CD" w:rsidRDefault="00BF1947" w:rsidP="00DB31C3">
            <w:pPr>
              <w:rPr>
                <w:rFonts w:asciiTheme="minorHAnsi" w:hAnsiTheme="minorHAnsi"/>
                <w:sz w:val="20"/>
                <w:szCs w:val="20"/>
              </w:rPr>
            </w:pPr>
            <w:del w:id="2727" w:author="markel arizabaleta [2]" w:date="2017-07-18T11:07:00Z">
              <w:r w:rsidRPr="00DE07CD" w:rsidDel="00C77F51">
                <w:rPr>
                  <w:rFonts w:asciiTheme="minorHAnsi" w:hAnsiTheme="minorHAnsi"/>
                  <w:sz w:val="20"/>
                  <w:szCs w:val="20"/>
                </w:rPr>
                <w:delText>TYPE</w:delText>
              </w:r>
            </w:del>
            <w:ins w:id="2728" w:author="markel arizabaleta [2]" w:date="2017-07-18T11:07:00Z">
              <w:r w:rsidR="00C77F51">
                <w:rPr>
                  <w:rFonts w:asciiTheme="minorHAnsi" w:hAnsiTheme="minorHAnsi"/>
                  <w:sz w:val="20"/>
                  <w:szCs w:val="20"/>
                </w:rPr>
                <w:t>type</w:t>
              </w:r>
            </w:ins>
          </w:p>
        </w:tc>
        <w:tc>
          <w:tcPr>
            <w:tcW w:w="1805" w:type="dxa"/>
          </w:tcPr>
          <w:p w14:paraId="4FB57BA4" w14:textId="77777777" w:rsidR="00BF1947" w:rsidRPr="00DE07CD" w:rsidRDefault="00BF194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 of rotation matrix used.</w:t>
            </w:r>
          </w:p>
        </w:tc>
        <w:tc>
          <w:tcPr>
            <w:tcW w:w="1842" w:type="dxa"/>
          </w:tcPr>
          <w:p w14:paraId="005528A3" w14:textId="02676BDC" w:rsidR="00BF1947" w:rsidRPr="00DE07CD" w:rsidRDefault="00BF194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2729" w:author="markel arizabaleta" w:date="2017-07-20T14:19:00Z">
              <w:r w:rsidDel="00034681">
                <w:rPr>
                  <w:rFonts w:asciiTheme="minorHAnsi" w:hAnsiTheme="minorHAnsi"/>
                  <w:sz w:val="20"/>
                  <w:szCs w:val="20"/>
                </w:rPr>
                <w:delText>E</w:delText>
              </w:r>
            </w:del>
            <w:ins w:id="2730" w:author="markel arizabaleta" w:date="2017-07-20T14:19:00Z">
              <w:r w:rsidR="00034681">
                <w:rPr>
                  <w:rFonts w:asciiTheme="minorHAnsi" w:hAnsiTheme="minorHAnsi"/>
                  <w:sz w:val="20"/>
                  <w:szCs w:val="20"/>
                </w:rPr>
                <w:t>e</w:t>
              </w:r>
            </w:ins>
            <w:r>
              <w:rPr>
                <w:rFonts w:asciiTheme="minorHAnsi" w:hAnsiTheme="minorHAnsi"/>
                <w:sz w:val="20"/>
                <w:szCs w:val="20"/>
              </w:rPr>
              <w:t>numeration</w:t>
            </w:r>
          </w:p>
        </w:tc>
        <w:tc>
          <w:tcPr>
            <w:tcW w:w="1677" w:type="dxa"/>
          </w:tcPr>
          <w:p w14:paraId="5E04A877" w14:textId="5D89211D" w:rsidR="00BF1947" w:rsidRPr="00DE07CD" w:rsidRDefault="00FF1E7F" w:rsidP="001E33B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ins w:id="2731" w:author="james" w:date="2016-03-30T13:58:00Z">
              <w:r>
                <w:rPr>
                  <w:rFonts w:asciiTheme="minorHAnsi" w:hAnsiTheme="minorHAnsi"/>
                  <w:sz w:val="20"/>
                  <w:szCs w:val="20"/>
                </w:rPr>
                <w:t>“Euler”</w:t>
              </w:r>
            </w:ins>
            <w:del w:id="2732" w:author="james" w:date="2016-03-30T11:15:00Z">
              <w:r w:rsidR="00BF1947" w:rsidRPr="00DE07CD" w:rsidDel="00A55412">
                <w:rPr>
                  <w:rFonts w:asciiTheme="minorHAnsi" w:hAnsiTheme="minorHAnsi"/>
                  <w:sz w:val="20"/>
                  <w:szCs w:val="20"/>
                </w:rPr>
                <w:delText>DCM</w:delText>
              </w:r>
            </w:del>
          </w:p>
        </w:tc>
        <w:tc>
          <w:tcPr>
            <w:tcW w:w="1029" w:type="dxa"/>
          </w:tcPr>
          <w:p w14:paraId="73BFC05C" w14:textId="166D4C78" w:rsidR="00BF1947" w:rsidRPr="00DE07CD" w:rsidRDefault="00EA3DE3"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2733" w:author="james" w:date="2016-03-30T13:57:00Z">
              <w:r w:rsidDel="00965D85">
                <w:rPr>
                  <w:rFonts w:asciiTheme="minorHAnsi" w:hAnsiTheme="minorHAnsi"/>
                  <w:sz w:val="20"/>
                  <w:szCs w:val="20"/>
                </w:rPr>
                <w:delText>Yes</w:delText>
              </w:r>
            </w:del>
            <w:ins w:id="2734" w:author="james" w:date="2016-03-30T13:57:00Z">
              <w:del w:id="2735" w:author="markel arizabaleta [2]" w:date="2017-07-18T11:07:00Z">
                <w:r w:rsidR="00965D85" w:rsidDel="00C77F51">
                  <w:rPr>
                    <w:rFonts w:asciiTheme="minorHAnsi" w:hAnsiTheme="minorHAnsi"/>
                    <w:sz w:val="20"/>
                    <w:szCs w:val="20"/>
                  </w:rPr>
                  <w:delText>n</w:delText>
                </w:r>
              </w:del>
            </w:ins>
            <w:ins w:id="2736" w:author="markel arizabaleta [2]" w:date="2017-07-18T11:07:00Z">
              <w:r w:rsidR="00C77F51">
                <w:rPr>
                  <w:rFonts w:asciiTheme="minorHAnsi" w:hAnsiTheme="minorHAnsi"/>
                  <w:sz w:val="20"/>
                  <w:szCs w:val="20"/>
                </w:rPr>
                <w:t>N</w:t>
              </w:r>
            </w:ins>
            <w:ins w:id="2737" w:author="james" w:date="2016-03-30T13:57:00Z">
              <w:r w:rsidR="00965D85">
                <w:rPr>
                  <w:rFonts w:asciiTheme="minorHAnsi" w:hAnsiTheme="minorHAnsi"/>
                  <w:sz w:val="20"/>
                  <w:szCs w:val="20"/>
                </w:rPr>
                <w:t>o</w:t>
              </w:r>
            </w:ins>
          </w:p>
        </w:tc>
        <w:tc>
          <w:tcPr>
            <w:tcW w:w="1341" w:type="dxa"/>
          </w:tcPr>
          <w:p w14:paraId="1E437D90" w14:textId="00B921F2" w:rsidR="00BF1947" w:rsidRPr="00DE07CD" w:rsidRDefault="00FF1E7F" w:rsidP="005B5F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ins w:id="2738" w:author="james" w:date="2016-03-30T13:58:00Z">
              <w:r>
                <w:rPr>
                  <w:rFonts w:asciiTheme="minorHAnsi" w:hAnsiTheme="minorHAnsi"/>
                  <w:sz w:val="20"/>
                  <w:szCs w:val="20"/>
                </w:rPr>
                <w:t>“Euler”</w:t>
              </w:r>
            </w:ins>
            <w:del w:id="2739" w:author="james" w:date="2016-03-30T11:15:00Z">
              <w:r w:rsidR="00EA3DE3" w:rsidDel="00A55412">
                <w:rPr>
                  <w:rFonts w:asciiTheme="minorHAnsi" w:hAnsiTheme="minorHAnsi"/>
                  <w:sz w:val="20"/>
                  <w:szCs w:val="20"/>
                </w:rPr>
                <w:delText>DCM</w:delText>
              </w:r>
            </w:del>
          </w:p>
        </w:tc>
      </w:tr>
      <w:tr w:rsidR="00BF1947" w:rsidRPr="00DE07CD" w14:paraId="6EF62671" w14:textId="77777777" w:rsidTr="00DB31C3">
        <w:trPr>
          <w:cantSplit/>
        </w:trPr>
        <w:tc>
          <w:tcPr>
            <w:cnfStyle w:val="001000000000" w:firstRow="0" w:lastRow="0" w:firstColumn="1" w:lastColumn="0" w:oddVBand="0" w:evenVBand="0" w:oddHBand="0" w:evenHBand="0" w:firstRowFirstColumn="0" w:firstRowLastColumn="0" w:lastRowFirstColumn="0" w:lastRowLastColumn="0"/>
            <w:tcW w:w="1882" w:type="dxa"/>
          </w:tcPr>
          <w:p w14:paraId="6993E2D7" w14:textId="7EC62793" w:rsidR="00BF1947" w:rsidRPr="00DE07CD" w:rsidRDefault="00BF1947" w:rsidP="00697272">
            <w:pPr>
              <w:rPr>
                <w:rFonts w:asciiTheme="minorHAnsi" w:hAnsiTheme="minorHAnsi"/>
                <w:sz w:val="20"/>
                <w:szCs w:val="20"/>
              </w:rPr>
            </w:pPr>
            <w:del w:id="2740" w:author="james" w:date="2016-03-30T11:16:00Z">
              <w:r w:rsidDel="00AE2B50">
                <w:rPr>
                  <w:rFonts w:asciiTheme="minorHAnsi" w:hAnsiTheme="minorHAnsi"/>
                  <w:sz w:val="20"/>
                  <w:szCs w:val="20"/>
                </w:rPr>
                <w:delText>Matrix</w:delText>
              </w:r>
            </w:del>
            <w:ins w:id="2741" w:author="markel arizabaleta [2]" w:date="2017-07-18T11:08:00Z">
              <w:r w:rsidR="00C77F51">
                <w:rPr>
                  <w:rFonts w:asciiTheme="minorHAnsi" w:hAnsiTheme="minorHAnsi"/>
                  <w:sz w:val="20"/>
                  <w:szCs w:val="20"/>
                </w:rPr>
                <w:t>v</w:t>
              </w:r>
            </w:ins>
            <w:ins w:id="2742" w:author="james" w:date="2016-03-30T11:16:00Z">
              <w:del w:id="2743" w:author="markel arizabaleta [2]" w:date="2017-07-18T11:08:00Z">
                <w:r w:rsidR="00AE2B50" w:rsidDel="00C77F51">
                  <w:rPr>
                    <w:rFonts w:asciiTheme="minorHAnsi" w:hAnsiTheme="minorHAnsi"/>
                    <w:sz w:val="20"/>
                    <w:szCs w:val="20"/>
                  </w:rPr>
                  <w:delText>V</w:delText>
                </w:r>
              </w:del>
              <w:r w:rsidR="00AE2B50">
                <w:rPr>
                  <w:rFonts w:asciiTheme="minorHAnsi" w:hAnsiTheme="minorHAnsi"/>
                  <w:sz w:val="20"/>
                  <w:szCs w:val="20"/>
                </w:rPr>
                <w:t>alue</w:t>
              </w:r>
            </w:ins>
          </w:p>
        </w:tc>
        <w:tc>
          <w:tcPr>
            <w:tcW w:w="1805" w:type="dxa"/>
          </w:tcPr>
          <w:p w14:paraId="69724EDC" w14:textId="38C3A3DD" w:rsidR="00BF1947" w:rsidRPr="00DE07CD" w:rsidRDefault="00BF1947" w:rsidP="006F132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Rotation</w:t>
            </w:r>
            <w:del w:id="2744" w:author="james" w:date="2016-03-30T11:16:00Z">
              <w:r w:rsidRPr="00DE07CD" w:rsidDel="004459D2">
                <w:rPr>
                  <w:rFonts w:asciiTheme="minorHAnsi" w:hAnsiTheme="minorHAnsi"/>
                  <w:sz w:val="20"/>
                  <w:szCs w:val="20"/>
                </w:rPr>
                <w:delText xml:space="preserve"> </w:delText>
              </w:r>
              <w:r w:rsidRPr="00DE07CD" w:rsidDel="00260034">
                <w:rPr>
                  <w:rFonts w:asciiTheme="minorHAnsi" w:hAnsiTheme="minorHAnsi"/>
                  <w:sz w:val="20"/>
                  <w:szCs w:val="20"/>
                </w:rPr>
                <w:delText xml:space="preserve">matrix </w:delText>
              </w:r>
            </w:del>
            <w:ins w:id="2745" w:author="james" w:date="2016-03-30T11:16:00Z">
              <w:r w:rsidR="004459D2">
                <w:rPr>
                  <w:rFonts w:asciiTheme="minorHAnsi" w:hAnsiTheme="minorHAnsi"/>
                  <w:sz w:val="20"/>
                  <w:szCs w:val="20"/>
                </w:rPr>
                <w:t xml:space="preserve"> </w:t>
              </w:r>
            </w:ins>
            <w:r w:rsidRPr="00DE07CD">
              <w:rPr>
                <w:rFonts w:asciiTheme="minorHAnsi" w:hAnsiTheme="minorHAnsi"/>
                <w:sz w:val="20"/>
                <w:szCs w:val="20"/>
              </w:rPr>
              <w:t>values</w:t>
            </w:r>
            <w:ins w:id="2746" w:author="james" w:date="2016-03-30T12:16:00Z">
              <w:r w:rsidR="000D71B2">
                <w:rPr>
                  <w:rFonts w:asciiTheme="minorHAnsi" w:hAnsiTheme="minorHAnsi"/>
                  <w:sz w:val="20"/>
                  <w:szCs w:val="20"/>
                </w:rPr>
                <w:t>, in degrees</w:t>
              </w:r>
              <w:r w:rsidR="0048569D">
                <w:rPr>
                  <w:rFonts w:asciiTheme="minorHAnsi" w:hAnsiTheme="minorHAnsi"/>
                  <w:sz w:val="20"/>
                  <w:szCs w:val="20"/>
                </w:rPr>
                <w:t xml:space="preserve"> (0,360)</w:t>
              </w:r>
            </w:ins>
          </w:p>
        </w:tc>
        <w:tc>
          <w:tcPr>
            <w:tcW w:w="1842" w:type="dxa"/>
          </w:tcPr>
          <w:p w14:paraId="61483851" w14:textId="6D6B0B49" w:rsidR="00BF1947" w:rsidRPr="00DE07CD" w:rsidRDefault="005B5FFB" w:rsidP="008C39B6">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ins w:id="2747" w:author="james" w:date="2016-03-30T11:16:00Z">
              <w:del w:id="2748" w:author="markel arizabaleta [2]" w:date="2017-07-18T11:08:00Z">
                <w:r w:rsidDel="00C77F51">
                  <w:rPr>
                    <w:rFonts w:asciiTheme="minorHAnsi" w:hAnsiTheme="minorHAnsi"/>
                    <w:sz w:val="20"/>
                    <w:szCs w:val="20"/>
                  </w:rPr>
                  <w:delText>D</w:delText>
                </w:r>
              </w:del>
            </w:ins>
            <w:ins w:id="2749" w:author="markel arizabaleta [2]" w:date="2017-07-18T11:08:00Z">
              <w:r w:rsidR="00C77F51">
                <w:rPr>
                  <w:rFonts w:asciiTheme="minorHAnsi" w:hAnsiTheme="minorHAnsi"/>
                  <w:sz w:val="20"/>
                  <w:szCs w:val="20"/>
                </w:rPr>
                <w:t>d</w:t>
              </w:r>
            </w:ins>
            <w:ins w:id="2750" w:author="james" w:date="2016-03-30T11:16:00Z">
              <w:r>
                <w:rPr>
                  <w:rFonts w:asciiTheme="minorHAnsi" w:hAnsiTheme="minorHAnsi"/>
                  <w:sz w:val="20"/>
                  <w:szCs w:val="20"/>
                </w:rPr>
                <w:t xml:space="preserve">ouble </w:t>
              </w:r>
            </w:ins>
            <w:ins w:id="2751" w:author="james" w:date="2016-03-30T15:02:00Z">
              <w:r w:rsidR="008D5A0D">
                <w:rPr>
                  <w:rFonts w:asciiTheme="minorHAnsi" w:hAnsiTheme="minorHAnsi"/>
                  <w:sz w:val="20"/>
                  <w:szCs w:val="20"/>
                </w:rPr>
                <w:t>(x3</w:t>
              </w:r>
            </w:ins>
            <w:ins w:id="2752" w:author="james" w:date="2016-03-30T11:16:00Z">
              <w:r>
                <w:rPr>
                  <w:rFonts w:asciiTheme="minorHAnsi" w:hAnsiTheme="minorHAnsi"/>
                  <w:sz w:val="20"/>
                  <w:szCs w:val="20"/>
                </w:rPr>
                <w:t>)</w:t>
              </w:r>
            </w:ins>
            <w:del w:id="2753" w:author="james" w:date="2016-03-30T11:16:00Z">
              <w:r w:rsidR="00BF1947" w:rsidRPr="00DE07CD" w:rsidDel="005B5FFB">
                <w:rPr>
                  <w:rFonts w:asciiTheme="minorHAnsi" w:hAnsiTheme="minorHAnsi"/>
                  <w:sz w:val="20"/>
                  <w:szCs w:val="20"/>
                </w:rPr>
                <w:delText>Double</w:delText>
              </w:r>
            </w:del>
          </w:p>
        </w:tc>
        <w:tc>
          <w:tcPr>
            <w:tcW w:w="1677" w:type="dxa"/>
          </w:tcPr>
          <w:p w14:paraId="2AA578EF" w14:textId="31D69237" w:rsidR="00BF1947" w:rsidRPr="00DE07CD" w:rsidRDefault="00BF1947" w:rsidP="00A5541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del w:id="2754" w:author="james" w:date="2016-03-30T11:16:00Z">
              <w:r w:rsidRPr="00DE07CD" w:rsidDel="005B5FFB">
                <w:rPr>
                  <w:rFonts w:asciiTheme="minorHAnsi" w:hAnsiTheme="minorHAnsi"/>
                  <w:sz w:val="20"/>
                  <w:szCs w:val="20"/>
                </w:rPr>
                <w:delText xml:space="preserve">3 x </w:delText>
              </w:r>
            </w:del>
            <w:del w:id="2755" w:author="james" w:date="2016-03-30T11:15:00Z">
              <w:r w:rsidRPr="00DE07CD" w:rsidDel="00A55412">
                <w:rPr>
                  <w:rFonts w:asciiTheme="minorHAnsi" w:hAnsiTheme="minorHAnsi"/>
                  <w:sz w:val="20"/>
                  <w:szCs w:val="20"/>
                </w:rPr>
                <w:delText xml:space="preserve">3 </w:delText>
              </w:r>
            </w:del>
            <w:del w:id="2756" w:author="james" w:date="2016-03-30T11:16:00Z">
              <w:r w:rsidRPr="00DE07CD" w:rsidDel="005B5FFB">
                <w:rPr>
                  <w:rFonts w:asciiTheme="minorHAnsi" w:hAnsiTheme="minorHAnsi"/>
                  <w:sz w:val="20"/>
                  <w:szCs w:val="20"/>
                </w:rPr>
                <w:delText>matrix</w:delText>
              </w:r>
            </w:del>
          </w:p>
        </w:tc>
        <w:tc>
          <w:tcPr>
            <w:tcW w:w="1029" w:type="dxa"/>
          </w:tcPr>
          <w:p w14:paraId="291D25D1" w14:textId="772CA9B0" w:rsidR="00BF1947" w:rsidRPr="00DE07CD" w:rsidRDefault="00C77F51"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ins w:id="2757" w:author="markel arizabaleta [2]" w:date="2017-07-18T11:08:00Z">
              <w:r>
                <w:rPr>
                  <w:rFonts w:asciiTheme="minorHAnsi" w:hAnsiTheme="minorHAnsi"/>
                  <w:sz w:val="20"/>
                  <w:szCs w:val="20"/>
                </w:rPr>
                <w:t>Y</w:t>
              </w:r>
            </w:ins>
            <w:ins w:id="2758" w:author="james" w:date="2016-03-30T13:57:00Z">
              <w:del w:id="2759" w:author="markel arizabaleta [2]" w:date="2017-07-18T11:08:00Z">
                <w:r w:rsidR="004F0CB1" w:rsidDel="00C77F51">
                  <w:rPr>
                    <w:rFonts w:asciiTheme="minorHAnsi" w:hAnsiTheme="minorHAnsi"/>
                    <w:sz w:val="20"/>
                    <w:szCs w:val="20"/>
                  </w:rPr>
                  <w:delText>y</w:delText>
                </w:r>
              </w:del>
              <w:r w:rsidR="004F0CB1">
                <w:rPr>
                  <w:rFonts w:asciiTheme="minorHAnsi" w:hAnsiTheme="minorHAnsi"/>
                  <w:sz w:val="20"/>
                  <w:szCs w:val="20"/>
                </w:rPr>
                <w:t>es</w:t>
              </w:r>
            </w:ins>
          </w:p>
        </w:tc>
        <w:tc>
          <w:tcPr>
            <w:tcW w:w="1341" w:type="dxa"/>
          </w:tcPr>
          <w:p w14:paraId="5E409738" w14:textId="77777777" w:rsidR="00BF1947" w:rsidRPr="00DE07CD" w:rsidRDefault="00BF194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643EF924" w14:textId="77777777" w:rsidR="00E0634D" w:rsidRDefault="00E0634D">
      <w:pPr>
        <w:rPr>
          <w:rFonts w:cs="Arial"/>
          <w:b/>
          <w:bCs/>
          <w:kern w:val="32"/>
          <w:szCs w:val="32"/>
        </w:rPr>
      </w:pPr>
      <w:r>
        <w:br w:type="page"/>
      </w:r>
    </w:p>
    <w:p w14:paraId="5EE8C60D" w14:textId="2E64A485" w:rsidR="00141D81" w:rsidDel="00C10E51" w:rsidRDefault="00141D81" w:rsidP="00141D81">
      <w:pPr>
        <w:pStyle w:val="Heading1"/>
        <w:rPr>
          <w:del w:id="2760" w:author="james" w:date="2016-03-29T11:53:00Z"/>
        </w:rPr>
      </w:pPr>
      <w:bookmarkStart w:id="2761" w:name="_Toc489346568"/>
      <w:bookmarkStart w:id="2762" w:name="_Toc489346605"/>
      <w:bookmarkStart w:id="2763" w:name="_Toc489347044"/>
      <w:del w:id="2764" w:author="james" w:date="2016-03-29T11:53:00Z">
        <w:r w:rsidRPr="00DE07CD" w:rsidDel="00C10E51">
          <w:lastRenderedPageBreak/>
          <w:delText xml:space="preserve">Working </w:delText>
        </w:r>
        <w:commentRangeStart w:id="2765"/>
        <w:r w:rsidRPr="00DE07CD" w:rsidDel="00C10E51">
          <w:delText>Group</w:delText>
        </w:r>
      </w:del>
      <w:bookmarkStart w:id="2766" w:name="_Toc447016829"/>
      <w:bookmarkStart w:id="2767" w:name="_Toc447020200"/>
      <w:bookmarkStart w:id="2768" w:name="_Toc447020511"/>
      <w:bookmarkStart w:id="2769" w:name="_Toc447020567"/>
      <w:bookmarkStart w:id="2770" w:name="_Toc447021247"/>
      <w:bookmarkStart w:id="2771" w:name="_Toc447021305"/>
      <w:bookmarkStart w:id="2772" w:name="_Toc447107030"/>
      <w:bookmarkStart w:id="2773" w:name="_Toc447107069"/>
      <w:commentRangeEnd w:id="2765"/>
      <w:r w:rsidR="00C10E51">
        <w:rPr>
          <w:rStyle w:val="CommentReference"/>
          <w:rFonts w:cs="Times New Roman"/>
          <w:b w:val="0"/>
          <w:bCs w:val="0"/>
          <w:kern w:val="0"/>
        </w:rPr>
        <w:commentReference w:id="2765"/>
      </w:r>
      <w:bookmarkEnd w:id="2766"/>
      <w:bookmarkEnd w:id="2767"/>
      <w:bookmarkEnd w:id="2768"/>
      <w:bookmarkEnd w:id="2769"/>
      <w:bookmarkEnd w:id="2770"/>
      <w:bookmarkEnd w:id="2771"/>
      <w:bookmarkEnd w:id="2772"/>
      <w:bookmarkEnd w:id="2773"/>
      <w:del w:id="2774" w:author="james" w:date="2016-03-29T11:53:00Z">
        <w:r w:rsidRPr="00DE07CD" w:rsidDel="00C10E51">
          <w:delText xml:space="preserve"> Membership</w:delText>
        </w:r>
        <w:bookmarkEnd w:id="2761"/>
        <w:bookmarkEnd w:id="2762"/>
        <w:bookmarkEnd w:id="2763"/>
      </w:del>
    </w:p>
    <w:p w14:paraId="2302C7C0" w14:textId="75229626" w:rsidR="009D2239" w:rsidDel="00C10E51" w:rsidRDefault="009D2239" w:rsidP="00144168">
      <w:pPr>
        <w:rPr>
          <w:del w:id="2775" w:author="james" w:date="2016-03-29T11:53:00Z"/>
        </w:rPr>
      </w:pPr>
      <w:bookmarkStart w:id="2776" w:name="_Toc447016830"/>
      <w:bookmarkStart w:id="2777" w:name="_Toc447020201"/>
      <w:bookmarkStart w:id="2778" w:name="_Toc447020568"/>
      <w:bookmarkEnd w:id="2776"/>
      <w:bookmarkEnd w:id="2777"/>
      <w:bookmarkEnd w:id="2778"/>
    </w:p>
    <w:tbl>
      <w:tblPr>
        <w:tblStyle w:val="TableGrid"/>
        <w:tblW w:w="0" w:type="auto"/>
        <w:tblLook w:val="04A0" w:firstRow="1" w:lastRow="0" w:firstColumn="1" w:lastColumn="0" w:noHBand="0" w:noVBand="1"/>
      </w:tblPr>
      <w:tblGrid>
        <w:gridCol w:w="499"/>
        <w:gridCol w:w="3209"/>
        <w:gridCol w:w="5490"/>
      </w:tblGrid>
      <w:tr w:rsidR="00AC531C" w:rsidRPr="009D2239" w:rsidDel="00C10E51" w14:paraId="77329F33" w14:textId="44482947" w:rsidTr="00144168">
        <w:trPr>
          <w:trHeight w:val="300"/>
          <w:del w:id="2779" w:author="james" w:date="2016-03-29T11:53:00Z"/>
        </w:trPr>
        <w:tc>
          <w:tcPr>
            <w:tcW w:w="499" w:type="dxa"/>
            <w:noWrap/>
            <w:hideMark/>
          </w:tcPr>
          <w:p w14:paraId="3CB5E139" w14:textId="4AE7382D" w:rsidR="00AC531C" w:rsidRPr="009D2239" w:rsidDel="00C10E51" w:rsidRDefault="00AC531C">
            <w:pPr>
              <w:rPr>
                <w:del w:id="2780" w:author="james" w:date="2016-03-29T11:53:00Z"/>
              </w:rPr>
            </w:pPr>
            <w:bookmarkStart w:id="2781" w:name="_Toc447016831"/>
            <w:bookmarkStart w:id="2782" w:name="_Toc447020202"/>
            <w:bookmarkStart w:id="2783" w:name="_Toc447020569"/>
            <w:bookmarkEnd w:id="2781"/>
            <w:bookmarkEnd w:id="2782"/>
            <w:bookmarkEnd w:id="2783"/>
          </w:p>
        </w:tc>
        <w:tc>
          <w:tcPr>
            <w:tcW w:w="3209" w:type="dxa"/>
            <w:noWrap/>
            <w:hideMark/>
          </w:tcPr>
          <w:p w14:paraId="288E24B2" w14:textId="2343CE87" w:rsidR="00AC531C" w:rsidRPr="009D2239" w:rsidDel="00C10E51" w:rsidRDefault="00AC531C">
            <w:pPr>
              <w:rPr>
                <w:del w:id="2784" w:author="james" w:date="2016-03-29T11:53:00Z"/>
                <w:b/>
                <w:bCs/>
              </w:rPr>
            </w:pPr>
            <w:del w:id="2785" w:author="james" w:date="2016-03-29T11:53:00Z">
              <w:r w:rsidRPr="009D2239" w:rsidDel="00C10E51">
                <w:rPr>
                  <w:b/>
                  <w:bCs/>
                </w:rPr>
                <w:delText>NAME</w:delText>
              </w:r>
              <w:bookmarkStart w:id="2786" w:name="_Toc447016832"/>
              <w:bookmarkStart w:id="2787" w:name="_Toc447020203"/>
              <w:bookmarkStart w:id="2788" w:name="_Toc447020570"/>
              <w:bookmarkEnd w:id="2786"/>
              <w:bookmarkEnd w:id="2787"/>
              <w:bookmarkEnd w:id="2788"/>
            </w:del>
          </w:p>
        </w:tc>
        <w:tc>
          <w:tcPr>
            <w:tcW w:w="5490" w:type="dxa"/>
            <w:noWrap/>
            <w:hideMark/>
          </w:tcPr>
          <w:p w14:paraId="70228419" w14:textId="738B5BA8" w:rsidR="00AC531C" w:rsidRPr="009D2239" w:rsidDel="00C10E51" w:rsidRDefault="00AC531C">
            <w:pPr>
              <w:rPr>
                <w:del w:id="2789" w:author="james" w:date="2016-03-29T11:53:00Z"/>
                <w:b/>
                <w:bCs/>
              </w:rPr>
            </w:pPr>
            <w:del w:id="2790" w:author="james" w:date="2016-03-29T11:53:00Z">
              <w:r w:rsidDel="00C10E51">
                <w:rPr>
                  <w:b/>
                  <w:bCs/>
                </w:rPr>
                <w:delText>COMPANY/</w:delText>
              </w:r>
              <w:r w:rsidRPr="009D2239" w:rsidDel="00C10E51">
                <w:rPr>
                  <w:b/>
                  <w:bCs/>
                </w:rPr>
                <w:delText>AFFILIATION</w:delText>
              </w:r>
              <w:bookmarkStart w:id="2791" w:name="_Toc447016833"/>
              <w:bookmarkStart w:id="2792" w:name="_Toc447020204"/>
              <w:bookmarkStart w:id="2793" w:name="_Toc447020571"/>
              <w:bookmarkEnd w:id="2791"/>
              <w:bookmarkEnd w:id="2792"/>
              <w:bookmarkEnd w:id="2793"/>
            </w:del>
          </w:p>
        </w:tc>
        <w:bookmarkStart w:id="2794" w:name="_Toc447016834"/>
        <w:bookmarkStart w:id="2795" w:name="_Toc447020205"/>
        <w:bookmarkStart w:id="2796" w:name="_Toc447020572"/>
        <w:bookmarkEnd w:id="2794"/>
        <w:bookmarkEnd w:id="2795"/>
        <w:bookmarkEnd w:id="2796"/>
      </w:tr>
      <w:tr w:rsidR="00AC531C" w:rsidRPr="009D2239" w:rsidDel="00C10E51" w14:paraId="3DAF2F5F" w14:textId="401F3D18" w:rsidTr="00144168">
        <w:trPr>
          <w:trHeight w:val="300"/>
          <w:del w:id="2797" w:author="james" w:date="2016-03-29T11:53:00Z"/>
        </w:trPr>
        <w:tc>
          <w:tcPr>
            <w:tcW w:w="499" w:type="dxa"/>
            <w:noWrap/>
            <w:hideMark/>
          </w:tcPr>
          <w:p w14:paraId="6C126BEC" w14:textId="68373D62" w:rsidR="00AC531C" w:rsidRPr="009D2239" w:rsidDel="00C10E51" w:rsidRDefault="00AC531C" w:rsidP="009D2239">
            <w:pPr>
              <w:rPr>
                <w:del w:id="2798" w:author="james" w:date="2016-03-29T11:53:00Z"/>
              </w:rPr>
            </w:pPr>
            <w:del w:id="2799" w:author="james" w:date="2016-03-29T11:53:00Z">
              <w:r w:rsidRPr="009D2239" w:rsidDel="00C10E51">
                <w:delText>1</w:delText>
              </w:r>
              <w:bookmarkStart w:id="2800" w:name="_Toc447016835"/>
              <w:bookmarkStart w:id="2801" w:name="_Toc447020206"/>
              <w:bookmarkStart w:id="2802" w:name="_Toc447020573"/>
              <w:bookmarkEnd w:id="2800"/>
              <w:bookmarkEnd w:id="2801"/>
              <w:bookmarkEnd w:id="2802"/>
            </w:del>
          </w:p>
        </w:tc>
        <w:tc>
          <w:tcPr>
            <w:tcW w:w="3209" w:type="dxa"/>
            <w:noWrap/>
            <w:hideMark/>
          </w:tcPr>
          <w:p w14:paraId="19C33B71" w14:textId="2EAD67BC" w:rsidR="00AC531C" w:rsidRPr="009D2239" w:rsidDel="00C10E51" w:rsidRDefault="00AC531C">
            <w:pPr>
              <w:rPr>
                <w:del w:id="2803" w:author="james" w:date="2016-03-29T11:53:00Z"/>
              </w:rPr>
            </w:pPr>
            <w:del w:id="2804" w:author="james" w:date="2016-03-29T11:53:00Z">
              <w:r w:rsidRPr="009D2239" w:rsidDel="00C10E51">
                <w:delText>AKOS, Dennis M.</w:delText>
              </w:r>
              <w:bookmarkStart w:id="2805" w:name="_Toc447016836"/>
              <w:bookmarkStart w:id="2806" w:name="_Toc447020207"/>
              <w:bookmarkStart w:id="2807" w:name="_Toc447020574"/>
              <w:bookmarkEnd w:id="2805"/>
              <w:bookmarkEnd w:id="2806"/>
              <w:bookmarkEnd w:id="2807"/>
            </w:del>
          </w:p>
        </w:tc>
        <w:tc>
          <w:tcPr>
            <w:tcW w:w="5490" w:type="dxa"/>
            <w:noWrap/>
            <w:hideMark/>
          </w:tcPr>
          <w:p w14:paraId="71CC1785" w14:textId="104848D8" w:rsidR="00AC531C" w:rsidRPr="009D2239" w:rsidDel="00C10E51" w:rsidRDefault="00AC531C">
            <w:pPr>
              <w:rPr>
                <w:del w:id="2808" w:author="james" w:date="2016-03-29T11:53:00Z"/>
              </w:rPr>
            </w:pPr>
            <w:del w:id="2809" w:author="james" w:date="2016-03-29T11:53:00Z">
              <w:r w:rsidRPr="009D2239" w:rsidDel="00C10E51">
                <w:delText>University of Colorado</w:delText>
              </w:r>
              <w:bookmarkStart w:id="2810" w:name="_Toc447016837"/>
              <w:bookmarkStart w:id="2811" w:name="_Toc447020208"/>
              <w:bookmarkStart w:id="2812" w:name="_Toc447020575"/>
              <w:bookmarkEnd w:id="2810"/>
              <w:bookmarkEnd w:id="2811"/>
              <w:bookmarkEnd w:id="2812"/>
            </w:del>
          </w:p>
        </w:tc>
        <w:bookmarkStart w:id="2813" w:name="_Toc447016838"/>
        <w:bookmarkStart w:id="2814" w:name="_Toc447020209"/>
        <w:bookmarkStart w:id="2815" w:name="_Toc447020576"/>
        <w:bookmarkEnd w:id="2813"/>
        <w:bookmarkEnd w:id="2814"/>
        <w:bookmarkEnd w:id="2815"/>
      </w:tr>
      <w:tr w:rsidR="00AC531C" w:rsidRPr="009D2239" w:rsidDel="00C10E51" w14:paraId="6B76DBE7" w14:textId="4AF3FB07" w:rsidTr="00144168">
        <w:trPr>
          <w:trHeight w:val="300"/>
          <w:del w:id="2816" w:author="james" w:date="2016-03-29T11:53:00Z"/>
        </w:trPr>
        <w:tc>
          <w:tcPr>
            <w:tcW w:w="499" w:type="dxa"/>
            <w:noWrap/>
            <w:hideMark/>
          </w:tcPr>
          <w:p w14:paraId="04B91247" w14:textId="493C154A" w:rsidR="00AC531C" w:rsidRPr="009D2239" w:rsidDel="00C10E51" w:rsidRDefault="00AC531C" w:rsidP="009D2239">
            <w:pPr>
              <w:rPr>
                <w:del w:id="2817" w:author="james" w:date="2016-03-29T11:53:00Z"/>
              </w:rPr>
            </w:pPr>
            <w:del w:id="2818" w:author="james" w:date="2016-03-29T11:53:00Z">
              <w:r w:rsidRPr="009D2239" w:rsidDel="00C10E51">
                <w:delText>2</w:delText>
              </w:r>
              <w:bookmarkStart w:id="2819" w:name="_Toc447016839"/>
              <w:bookmarkStart w:id="2820" w:name="_Toc447020210"/>
              <w:bookmarkStart w:id="2821" w:name="_Toc447020577"/>
              <w:bookmarkEnd w:id="2819"/>
              <w:bookmarkEnd w:id="2820"/>
              <w:bookmarkEnd w:id="2821"/>
            </w:del>
          </w:p>
        </w:tc>
        <w:tc>
          <w:tcPr>
            <w:tcW w:w="3209" w:type="dxa"/>
            <w:noWrap/>
            <w:hideMark/>
          </w:tcPr>
          <w:p w14:paraId="4AFEDB33" w14:textId="07C650C5" w:rsidR="00AC531C" w:rsidRPr="009D2239" w:rsidDel="00C10E51" w:rsidRDefault="00AC531C">
            <w:pPr>
              <w:rPr>
                <w:del w:id="2822" w:author="james" w:date="2016-03-29T11:53:00Z"/>
              </w:rPr>
            </w:pPr>
            <w:del w:id="2823" w:author="james" w:date="2016-03-29T11:53:00Z">
              <w:r w:rsidRPr="009D2239" w:rsidDel="00C10E51">
                <w:delText>AL-MASYABI, Walid</w:delText>
              </w:r>
              <w:bookmarkStart w:id="2824" w:name="_Toc447016840"/>
              <w:bookmarkStart w:id="2825" w:name="_Toc447020211"/>
              <w:bookmarkStart w:id="2826" w:name="_Toc447020578"/>
              <w:bookmarkEnd w:id="2824"/>
              <w:bookmarkEnd w:id="2825"/>
              <w:bookmarkEnd w:id="2826"/>
            </w:del>
          </w:p>
        </w:tc>
        <w:tc>
          <w:tcPr>
            <w:tcW w:w="5490" w:type="dxa"/>
            <w:noWrap/>
            <w:hideMark/>
          </w:tcPr>
          <w:p w14:paraId="2E2C1037" w14:textId="7215D75D" w:rsidR="00AC531C" w:rsidRPr="009D2239" w:rsidDel="00C10E51" w:rsidRDefault="00AC531C">
            <w:pPr>
              <w:rPr>
                <w:del w:id="2827" w:author="james" w:date="2016-03-29T11:53:00Z"/>
              </w:rPr>
            </w:pPr>
            <w:del w:id="2828" w:author="james" w:date="2016-03-29T11:53:00Z">
              <w:r w:rsidRPr="009D2239" w:rsidDel="00C10E51">
                <w:delText>Raytheon</w:delText>
              </w:r>
              <w:bookmarkStart w:id="2829" w:name="_Toc447016841"/>
              <w:bookmarkStart w:id="2830" w:name="_Toc447020212"/>
              <w:bookmarkStart w:id="2831" w:name="_Toc447020579"/>
              <w:bookmarkEnd w:id="2829"/>
              <w:bookmarkEnd w:id="2830"/>
              <w:bookmarkEnd w:id="2831"/>
            </w:del>
          </w:p>
        </w:tc>
        <w:bookmarkStart w:id="2832" w:name="_Toc447016842"/>
        <w:bookmarkStart w:id="2833" w:name="_Toc447020213"/>
        <w:bookmarkStart w:id="2834" w:name="_Toc447020580"/>
        <w:bookmarkEnd w:id="2832"/>
        <w:bookmarkEnd w:id="2833"/>
        <w:bookmarkEnd w:id="2834"/>
      </w:tr>
      <w:tr w:rsidR="00AC531C" w:rsidRPr="009D2239" w:rsidDel="00C10E51" w14:paraId="174DB55E" w14:textId="54F7C6FF" w:rsidTr="00144168">
        <w:trPr>
          <w:trHeight w:val="300"/>
          <w:del w:id="2835" w:author="james" w:date="2016-03-29T11:53:00Z"/>
        </w:trPr>
        <w:tc>
          <w:tcPr>
            <w:tcW w:w="499" w:type="dxa"/>
            <w:noWrap/>
            <w:hideMark/>
          </w:tcPr>
          <w:p w14:paraId="49DF2986" w14:textId="3EC09B8D" w:rsidR="00AC531C" w:rsidRPr="009D2239" w:rsidDel="00C10E51" w:rsidRDefault="00AC531C" w:rsidP="009D2239">
            <w:pPr>
              <w:rPr>
                <w:del w:id="2836" w:author="james" w:date="2016-03-29T11:53:00Z"/>
              </w:rPr>
            </w:pPr>
            <w:del w:id="2837" w:author="james" w:date="2016-03-29T11:53:00Z">
              <w:r w:rsidRPr="009D2239" w:rsidDel="00C10E51">
                <w:delText>3</w:delText>
              </w:r>
              <w:bookmarkStart w:id="2838" w:name="_Toc447016843"/>
              <w:bookmarkStart w:id="2839" w:name="_Toc447020214"/>
              <w:bookmarkStart w:id="2840" w:name="_Toc447020581"/>
              <w:bookmarkEnd w:id="2838"/>
              <w:bookmarkEnd w:id="2839"/>
              <w:bookmarkEnd w:id="2840"/>
            </w:del>
          </w:p>
        </w:tc>
        <w:tc>
          <w:tcPr>
            <w:tcW w:w="3209" w:type="dxa"/>
            <w:noWrap/>
            <w:hideMark/>
          </w:tcPr>
          <w:p w14:paraId="1148D638" w14:textId="1AE28110" w:rsidR="00AC531C" w:rsidRPr="009D2239" w:rsidDel="00C10E51" w:rsidRDefault="00AC531C">
            <w:pPr>
              <w:rPr>
                <w:del w:id="2841" w:author="james" w:date="2016-03-29T11:53:00Z"/>
              </w:rPr>
            </w:pPr>
            <w:del w:id="2842" w:author="james" w:date="2016-03-29T11:53:00Z">
              <w:r w:rsidRPr="009D2239" w:rsidDel="00C10E51">
                <w:delText>ARRIBAS, Javier</w:delText>
              </w:r>
              <w:bookmarkStart w:id="2843" w:name="_Toc447016844"/>
              <w:bookmarkStart w:id="2844" w:name="_Toc447020215"/>
              <w:bookmarkStart w:id="2845" w:name="_Toc447020582"/>
              <w:bookmarkEnd w:id="2843"/>
              <w:bookmarkEnd w:id="2844"/>
              <w:bookmarkEnd w:id="2845"/>
            </w:del>
          </w:p>
        </w:tc>
        <w:tc>
          <w:tcPr>
            <w:tcW w:w="5490" w:type="dxa"/>
            <w:noWrap/>
            <w:hideMark/>
          </w:tcPr>
          <w:p w14:paraId="324EE255" w14:textId="408F4FDE" w:rsidR="00AC531C" w:rsidRPr="009D2239" w:rsidDel="00C10E51" w:rsidRDefault="00AC531C">
            <w:pPr>
              <w:rPr>
                <w:del w:id="2846" w:author="james" w:date="2016-03-29T11:53:00Z"/>
              </w:rPr>
            </w:pPr>
            <w:del w:id="2847" w:author="james" w:date="2016-03-29T11:53:00Z">
              <w:r w:rsidRPr="009D2239" w:rsidDel="00C10E51">
                <w:delText>Centre Tecnològic de Telecomunicacions de Catalunya (CTTC)</w:delText>
              </w:r>
              <w:bookmarkStart w:id="2848" w:name="_Toc447016845"/>
              <w:bookmarkStart w:id="2849" w:name="_Toc447020216"/>
              <w:bookmarkStart w:id="2850" w:name="_Toc447020583"/>
              <w:bookmarkEnd w:id="2848"/>
              <w:bookmarkEnd w:id="2849"/>
              <w:bookmarkEnd w:id="2850"/>
            </w:del>
          </w:p>
        </w:tc>
        <w:bookmarkStart w:id="2851" w:name="_Toc447016846"/>
        <w:bookmarkStart w:id="2852" w:name="_Toc447020217"/>
        <w:bookmarkStart w:id="2853" w:name="_Toc447020584"/>
        <w:bookmarkEnd w:id="2851"/>
        <w:bookmarkEnd w:id="2852"/>
        <w:bookmarkEnd w:id="2853"/>
      </w:tr>
      <w:tr w:rsidR="00AC531C" w:rsidRPr="009D2239" w:rsidDel="00C10E51" w14:paraId="36CFC5CC" w14:textId="02D75E6E" w:rsidTr="00144168">
        <w:trPr>
          <w:trHeight w:val="300"/>
          <w:del w:id="2854" w:author="james" w:date="2016-03-29T11:53:00Z"/>
        </w:trPr>
        <w:tc>
          <w:tcPr>
            <w:tcW w:w="499" w:type="dxa"/>
            <w:noWrap/>
            <w:hideMark/>
          </w:tcPr>
          <w:p w14:paraId="1B338C80" w14:textId="70D26853" w:rsidR="00AC531C" w:rsidRPr="009D2239" w:rsidDel="00C10E51" w:rsidRDefault="00AC531C" w:rsidP="009D2239">
            <w:pPr>
              <w:rPr>
                <w:del w:id="2855" w:author="james" w:date="2016-03-29T11:53:00Z"/>
              </w:rPr>
            </w:pPr>
            <w:del w:id="2856" w:author="james" w:date="2016-03-29T11:53:00Z">
              <w:r w:rsidRPr="009D2239" w:rsidDel="00C10E51">
                <w:delText>4</w:delText>
              </w:r>
              <w:bookmarkStart w:id="2857" w:name="_Toc447016847"/>
              <w:bookmarkStart w:id="2858" w:name="_Toc447020218"/>
              <w:bookmarkStart w:id="2859" w:name="_Toc447020585"/>
              <w:bookmarkEnd w:id="2857"/>
              <w:bookmarkEnd w:id="2858"/>
              <w:bookmarkEnd w:id="2859"/>
            </w:del>
          </w:p>
        </w:tc>
        <w:tc>
          <w:tcPr>
            <w:tcW w:w="3209" w:type="dxa"/>
            <w:noWrap/>
            <w:hideMark/>
          </w:tcPr>
          <w:p w14:paraId="23A1CA91" w14:textId="3A19D917" w:rsidR="00AC531C" w:rsidRPr="009D2239" w:rsidDel="00C10E51" w:rsidRDefault="00AC531C">
            <w:pPr>
              <w:rPr>
                <w:del w:id="2860" w:author="james" w:date="2016-03-29T11:53:00Z"/>
              </w:rPr>
            </w:pPr>
            <w:del w:id="2861" w:author="james" w:date="2016-03-29T11:53:00Z">
              <w:r w:rsidRPr="009D2239" w:rsidDel="00C10E51">
                <w:delText>BAVARO, Michele</w:delText>
              </w:r>
              <w:bookmarkStart w:id="2862" w:name="_Toc447016848"/>
              <w:bookmarkStart w:id="2863" w:name="_Toc447020219"/>
              <w:bookmarkStart w:id="2864" w:name="_Toc447020586"/>
              <w:bookmarkEnd w:id="2862"/>
              <w:bookmarkEnd w:id="2863"/>
              <w:bookmarkEnd w:id="2864"/>
            </w:del>
          </w:p>
        </w:tc>
        <w:tc>
          <w:tcPr>
            <w:tcW w:w="5490" w:type="dxa"/>
            <w:noWrap/>
            <w:hideMark/>
          </w:tcPr>
          <w:p w14:paraId="10E4DBC5" w14:textId="74D3F7D3" w:rsidR="00AC531C" w:rsidRPr="009D2239" w:rsidDel="00C10E51" w:rsidRDefault="00AC531C">
            <w:pPr>
              <w:rPr>
                <w:del w:id="2865" w:author="james" w:date="2016-03-29T11:53:00Z"/>
              </w:rPr>
            </w:pPr>
            <w:del w:id="2866" w:author="james" w:date="2016-03-29T11:53:00Z">
              <w:r w:rsidRPr="009D2239" w:rsidDel="00C10E51">
                <w:delText>One Talent GNSS</w:delText>
              </w:r>
              <w:bookmarkStart w:id="2867" w:name="_Toc447016849"/>
              <w:bookmarkStart w:id="2868" w:name="_Toc447020220"/>
              <w:bookmarkStart w:id="2869" w:name="_Toc447020587"/>
              <w:bookmarkEnd w:id="2867"/>
              <w:bookmarkEnd w:id="2868"/>
              <w:bookmarkEnd w:id="2869"/>
            </w:del>
          </w:p>
        </w:tc>
        <w:bookmarkStart w:id="2870" w:name="_Toc447016850"/>
        <w:bookmarkStart w:id="2871" w:name="_Toc447020221"/>
        <w:bookmarkStart w:id="2872" w:name="_Toc447020588"/>
        <w:bookmarkEnd w:id="2870"/>
        <w:bookmarkEnd w:id="2871"/>
        <w:bookmarkEnd w:id="2872"/>
      </w:tr>
      <w:tr w:rsidR="00AC531C" w:rsidRPr="009D2239" w:rsidDel="00C10E51" w14:paraId="4179CF9C" w14:textId="60739BF6" w:rsidTr="00144168">
        <w:trPr>
          <w:trHeight w:val="300"/>
          <w:del w:id="2873" w:author="james" w:date="2016-03-29T11:53:00Z"/>
        </w:trPr>
        <w:tc>
          <w:tcPr>
            <w:tcW w:w="499" w:type="dxa"/>
            <w:noWrap/>
            <w:hideMark/>
          </w:tcPr>
          <w:p w14:paraId="5BE3E38C" w14:textId="266D0428" w:rsidR="00AC531C" w:rsidRPr="009D2239" w:rsidDel="00C10E51" w:rsidRDefault="00AC531C" w:rsidP="009D2239">
            <w:pPr>
              <w:rPr>
                <w:del w:id="2874" w:author="james" w:date="2016-03-29T11:53:00Z"/>
              </w:rPr>
            </w:pPr>
            <w:del w:id="2875" w:author="james" w:date="2016-03-29T11:53:00Z">
              <w:r w:rsidRPr="009D2239" w:rsidDel="00C10E51">
                <w:delText>5</w:delText>
              </w:r>
              <w:bookmarkStart w:id="2876" w:name="_Toc447016851"/>
              <w:bookmarkStart w:id="2877" w:name="_Toc447020222"/>
              <w:bookmarkStart w:id="2878" w:name="_Toc447020589"/>
              <w:bookmarkEnd w:id="2876"/>
              <w:bookmarkEnd w:id="2877"/>
              <w:bookmarkEnd w:id="2878"/>
            </w:del>
          </w:p>
        </w:tc>
        <w:tc>
          <w:tcPr>
            <w:tcW w:w="3209" w:type="dxa"/>
            <w:noWrap/>
            <w:hideMark/>
          </w:tcPr>
          <w:p w14:paraId="509D53CA" w14:textId="5FF1914B" w:rsidR="00AC531C" w:rsidRPr="009D2239" w:rsidDel="00C10E51" w:rsidRDefault="00AC531C">
            <w:pPr>
              <w:rPr>
                <w:del w:id="2879" w:author="james" w:date="2016-03-29T11:53:00Z"/>
              </w:rPr>
            </w:pPr>
            <w:del w:id="2880" w:author="james" w:date="2016-03-29T11:53:00Z">
              <w:r w:rsidRPr="009D2239" w:rsidDel="00C10E51">
                <w:delText>BELABBAS, Boubeker</w:delText>
              </w:r>
              <w:bookmarkStart w:id="2881" w:name="_Toc447016852"/>
              <w:bookmarkStart w:id="2882" w:name="_Toc447020223"/>
              <w:bookmarkStart w:id="2883" w:name="_Toc447020590"/>
              <w:bookmarkEnd w:id="2881"/>
              <w:bookmarkEnd w:id="2882"/>
              <w:bookmarkEnd w:id="2883"/>
            </w:del>
          </w:p>
        </w:tc>
        <w:tc>
          <w:tcPr>
            <w:tcW w:w="5490" w:type="dxa"/>
            <w:noWrap/>
            <w:hideMark/>
          </w:tcPr>
          <w:p w14:paraId="3EA455BB" w14:textId="6719B64D" w:rsidR="00AC531C" w:rsidRPr="009D2239" w:rsidDel="00C10E51" w:rsidRDefault="00AC531C">
            <w:pPr>
              <w:rPr>
                <w:del w:id="2884" w:author="james" w:date="2016-03-29T11:53:00Z"/>
              </w:rPr>
            </w:pPr>
            <w:del w:id="2885" w:author="james" w:date="2016-03-29T11:53:00Z">
              <w:r w:rsidRPr="009D2239" w:rsidDel="00C10E51">
                <w:delText>DLR</w:delText>
              </w:r>
              <w:bookmarkStart w:id="2886" w:name="_Toc447016853"/>
              <w:bookmarkStart w:id="2887" w:name="_Toc447020224"/>
              <w:bookmarkStart w:id="2888" w:name="_Toc447020591"/>
              <w:bookmarkEnd w:id="2886"/>
              <w:bookmarkEnd w:id="2887"/>
              <w:bookmarkEnd w:id="2888"/>
            </w:del>
          </w:p>
        </w:tc>
        <w:bookmarkStart w:id="2889" w:name="_Toc447016854"/>
        <w:bookmarkStart w:id="2890" w:name="_Toc447020225"/>
        <w:bookmarkStart w:id="2891" w:name="_Toc447020592"/>
        <w:bookmarkEnd w:id="2889"/>
        <w:bookmarkEnd w:id="2890"/>
        <w:bookmarkEnd w:id="2891"/>
      </w:tr>
      <w:tr w:rsidR="00AC531C" w:rsidRPr="009D2239" w:rsidDel="00C10E51" w14:paraId="3D73CD47" w14:textId="74D7D8A2" w:rsidTr="00144168">
        <w:trPr>
          <w:trHeight w:val="300"/>
          <w:del w:id="2892" w:author="james" w:date="2016-03-29T11:53:00Z"/>
        </w:trPr>
        <w:tc>
          <w:tcPr>
            <w:tcW w:w="499" w:type="dxa"/>
            <w:noWrap/>
            <w:hideMark/>
          </w:tcPr>
          <w:p w14:paraId="791E63FE" w14:textId="178A6508" w:rsidR="00AC531C" w:rsidRPr="009D2239" w:rsidDel="00C10E51" w:rsidRDefault="00AC531C" w:rsidP="009D2239">
            <w:pPr>
              <w:rPr>
                <w:del w:id="2893" w:author="james" w:date="2016-03-29T11:53:00Z"/>
              </w:rPr>
            </w:pPr>
            <w:del w:id="2894" w:author="james" w:date="2016-03-29T11:53:00Z">
              <w:r w:rsidRPr="009D2239" w:rsidDel="00C10E51">
                <w:delText>6</w:delText>
              </w:r>
              <w:bookmarkStart w:id="2895" w:name="_Toc447016855"/>
              <w:bookmarkStart w:id="2896" w:name="_Toc447020226"/>
              <w:bookmarkStart w:id="2897" w:name="_Toc447020593"/>
              <w:bookmarkEnd w:id="2895"/>
              <w:bookmarkEnd w:id="2896"/>
              <w:bookmarkEnd w:id="2897"/>
            </w:del>
          </w:p>
        </w:tc>
        <w:tc>
          <w:tcPr>
            <w:tcW w:w="3209" w:type="dxa"/>
            <w:noWrap/>
            <w:hideMark/>
          </w:tcPr>
          <w:p w14:paraId="1DEEFCB0" w14:textId="0321954B" w:rsidR="00AC531C" w:rsidRPr="009D2239" w:rsidDel="00C10E51" w:rsidRDefault="00AC531C">
            <w:pPr>
              <w:rPr>
                <w:del w:id="2898" w:author="james" w:date="2016-03-29T11:53:00Z"/>
              </w:rPr>
            </w:pPr>
            <w:del w:id="2899" w:author="james" w:date="2016-03-29T11:53:00Z">
              <w:r w:rsidRPr="009D2239" w:rsidDel="00C10E51">
                <w:delText>BHATTI, Jahshan</w:delText>
              </w:r>
              <w:bookmarkStart w:id="2900" w:name="_Toc447016856"/>
              <w:bookmarkStart w:id="2901" w:name="_Toc447020227"/>
              <w:bookmarkStart w:id="2902" w:name="_Toc447020594"/>
              <w:bookmarkEnd w:id="2900"/>
              <w:bookmarkEnd w:id="2901"/>
              <w:bookmarkEnd w:id="2902"/>
            </w:del>
          </w:p>
        </w:tc>
        <w:tc>
          <w:tcPr>
            <w:tcW w:w="5490" w:type="dxa"/>
            <w:noWrap/>
            <w:hideMark/>
          </w:tcPr>
          <w:p w14:paraId="7460B7B0" w14:textId="6CEDAB77" w:rsidR="00AC531C" w:rsidRPr="009D2239" w:rsidDel="00C10E51" w:rsidRDefault="00AC531C">
            <w:pPr>
              <w:rPr>
                <w:del w:id="2903" w:author="james" w:date="2016-03-29T11:53:00Z"/>
              </w:rPr>
            </w:pPr>
            <w:del w:id="2904" w:author="james" w:date="2016-03-29T11:53:00Z">
              <w:r w:rsidRPr="009D2239" w:rsidDel="00C10E51">
                <w:delText>University of Texas at Austin</w:delText>
              </w:r>
              <w:bookmarkStart w:id="2905" w:name="_Toc447016857"/>
              <w:bookmarkStart w:id="2906" w:name="_Toc447020228"/>
              <w:bookmarkStart w:id="2907" w:name="_Toc447020595"/>
              <w:bookmarkEnd w:id="2905"/>
              <w:bookmarkEnd w:id="2906"/>
              <w:bookmarkEnd w:id="2907"/>
            </w:del>
          </w:p>
        </w:tc>
        <w:bookmarkStart w:id="2908" w:name="_Toc447016858"/>
        <w:bookmarkStart w:id="2909" w:name="_Toc447020229"/>
        <w:bookmarkStart w:id="2910" w:name="_Toc447020596"/>
        <w:bookmarkEnd w:id="2908"/>
        <w:bookmarkEnd w:id="2909"/>
        <w:bookmarkEnd w:id="2910"/>
      </w:tr>
      <w:tr w:rsidR="00AC531C" w:rsidRPr="009D2239" w:rsidDel="00C10E51" w14:paraId="7BF2B03A" w14:textId="134423F3" w:rsidTr="00144168">
        <w:trPr>
          <w:trHeight w:val="300"/>
          <w:del w:id="2911" w:author="james" w:date="2016-03-29T11:53:00Z"/>
        </w:trPr>
        <w:tc>
          <w:tcPr>
            <w:tcW w:w="499" w:type="dxa"/>
            <w:noWrap/>
            <w:hideMark/>
          </w:tcPr>
          <w:p w14:paraId="1E96FDD4" w14:textId="3C9EF5AA" w:rsidR="00AC531C" w:rsidRPr="009D2239" w:rsidDel="00C10E51" w:rsidRDefault="00AC531C" w:rsidP="009D2239">
            <w:pPr>
              <w:rPr>
                <w:del w:id="2912" w:author="james" w:date="2016-03-29T11:53:00Z"/>
              </w:rPr>
            </w:pPr>
            <w:del w:id="2913" w:author="james" w:date="2016-03-29T11:53:00Z">
              <w:r w:rsidRPr="009D2239" w:rsidDel="00C10E51">
                <w:delText>7</w:delText>
              </w:r>
              <w:bookmarkStart w:id="2914" w:name="_Toc447016859"/>
              <w:bookmarkStart w:id="2915" w:name="_Toc447020230"/>
              <w:bookmarkStart w:id="2916" w:name="_Toc447020597"/>
              <w:bookmarkEnd w:id="2914"/>
              <w:bookmarkEnd w:id="2915"/>
              <w:bookmarkEnd w:id="2916"/>
            </w:del>
          </w:p>
        </w:tc>
        <w:tc>
          <w:tcPr>
            <w:tcW w:w="3209" w:type="dxa"/>
            <w:noWrap/>
            <w:hideMark/>
          </w:tcPr>
          <w:p w14:paraId="21946A1C" w14:textId="6889D24F" w:rsidR="00AC531C" w:rsidRPr="009D2239" w:rsidDel="00C10E51" w:rsidRDefault="00AC531C">
            <w:pPr>
              <w:rPr>
                <w:del w:id="2917" w:author="james" w:date="2016-03-29T11:53:00Z"/>
              </w:rPr>
            </w:pPr>
            <w:del w:id="2918" w:author="james" w:date="2016-03-29T11:53:00Z">
              <w:r w:rsidRPr="009D2239" w:rsidDel="00C10E51">
                <w:delText>BRAASCH, Michael</w:delText>
              </w:r>
              <w:bookmarkStart w:id="2919" w:name="_Toc447016860"/>
              <w:bookmarkStart w:id="2920" w:name="_Toc447020231"/>
              <w:bookmarkStart w:id="2921" w:name="_Toc447020598"/>
              <w:bookmarkEnd w:id="2919"/>
              <w:bookmarkEnd w:id="2920"/>
              <w:bookmarkEnd w:id="2921"/>
            </w:del>
          </w:p>
        </w:tc>
        <w:tc>
          <w:tcPr>
            <w:tcW w:w="5490" w:type="dxa"/>
            <w:noWrap/>
            <w:hideMark/>
          </w:tcPr>
          <w:p w14:paraId="55B78192" w14:textId="24BD7527" w:rsidR="00AC531C" w:rsidRPr="009D2239" w:rsidDel="00C10E51" w:rsidRDefault="00AC531C">
            <w:pPr>
              <w:rPr>
                <w:del w:id="2922" w:author="james" w:date="2016-03-29T11:53:00Z"/>
              </w:rPr>
            </w:pPr>
            <w:del w:id="2923" w:author="james" w:date="2016-03-29T11:53:00Z">
              <w:r w:rsidRPr="009D2239" w:rsidDel="00C10E51">
                <w:delText>Ohio University</w:delText>
              </w:r>
              <w:bookmarkStart w:id="2924" w:name="_Toc447016861"/>
              <w:bookmarkStart w:id="2925" w:name="_Toc447020232"/>
              <w:bookmarkStart w:id="2926" w:name="_Toc447020599"/>
              <w:bookmarkEnd w:id="2924"/>
              <w:bookmarkEnd w:id="2925"/>
              <w:bookmarkEnd w:id="2926"/>
            </w:del>
          </w:p>
        </w:tc>
        <w:bookmarkStart w:id="2927" w:name="_Toc447016862"/>
        <w:bookmarkStart w:id="2928" w:name="_Toc447020233"/>
        <w:bookmarkStart w:id="2929" w:name="_Toc447020600"/>
        <w:bookmarkEnd w:id="2927"/>
        <w:bookmarkEnd w:id="2928"/>
        <w:bookmarkEnd w:id="2929"/>
      </w:tr>
      <w:tr w:rsidR="00AC531C" w:rsidRPr="009D2239" w:rsidDel="00C10E51" w14:paraId="4995A95A" w14:textId="5DF73506" w:rsidTr="00144168">
        <w:trPr>
          <w:trHeight w:val="300"/>
          <w:del w:id="2930" w:author="james" w:date="2016-03-29T11:53:00Z"/>
        </w:trPr>
        <w:tc>
          <w:tcPr>
            <w:tcW w:w="499" w:type="dxa"/>
            <w:noWrap/>
            <w:hideMark/>
          </w:tcPr>
          <w:p w14:paraId="285F9A62" w14:textId="533DEF6C" w:rsidR="00AC531C" w:rsidRPr="009D2239" w:rsidDel="00C10E51" w:rsidRDefault="00AC531C" w:rsidP="009D2239">
            <w:pPr>
              <w:rPr>
                <w:del w:id="2931" w:author="james" w:date="2016-03-29T11:53:00Z"/>
              </w:rPr>
            </w:pPr>
            <w:del w:id="2932" w:author="james" w:date="2016-03-29T11:53:00Z">
              <w:r w:rsidRPr="009D2239" w:rsidDel="00C10E51">
                <w:delText>8</w:delText>
              </w:r>
              <w:bookmarkStart w:id="2933" w:name="_Toc447016863"/>
              <w:bookmarkStart w:id="2934" w:name="_Toc447020234"/>
              <w:bookmarkStart w:id="2935" w:name="_Toc447020601"/>
              <w:bookmarkEnd w:id="2933"/>
              <w:bookmarkEnd w:id="2934"/>
              <w:bookmarkEnd w:id="2935"/>
            </w:del>
          </w:p>
        </w:tc>
        <w:tc>
          <w:tcPr>
            <w:tcW w:w="3209" w:type="dxa"/>
            <w:noWrap/>
            <w:hideMark/>
          </w:tcPr>
          <w:p w14:paraId="76B25812" w14:textId="287EA82A" w:rsidR="00AC531C" w:rsidRPr="009D2239" w:rsidDel="00C10E51" w:rsidRDefault="00AC531C">
            <w:pPr>
              <w:rPr>
                <w:del w:id="2936" w:author="james" w:date="2016-03-29T11:53:00Z"/>
              </w:rPr>
            </w:pPr>
            <w:del w:id="2937" w:author="james" w:date="2016-03-29T11:53:00Z">
              <w:r w:rsidRPr="009D2239" w:rsidDel="00C10E51">
                <w:delText>CHANSARKAR, Mangesh</w:delText>
              </w:r>
              <w:bookmarkStart w:id="2938" w:name="_Toc447016864"/>
              <w:bookmarkStart w:id="2939" w:name="_Toc447020235"/>
              <w:bookmarkStart w:id="2940" w:name="_Toc447020602"/>
              <w:bookmarkEnd w:id="2938"/>
              <w:bookmarkEnd w:id="2939"/>
              <w:bookmarkEnd w:id="2940"/>
            </w:del>
          </w:p>
        </w:tc>
        <w:tc>
          <w:tcPr>
            <w:tcW w:w="5490" w:type="dxa"/>
            <w:noWrap/>
            <w:hideMark/>
          </w:tcPr>
          <w:p w14:paraId="32E9ACC4" w14:textId="6BACC465" w:rsidR="00AC531C" w:rsidRPr="009D2239" w:rsidDel="00C10E51" w:rsidRDefault="00AC531C">
            <w:pPr>
              <w:rPr>
                <w:del w:id="2941" w:author="james" w:date="2016-03-29T11:53:00Z"/>
              </w:rPr>
            </w:pPr>
            <w:del w:id="2942" w:author="james" w:date="2016-03-29T11:53:00Z">
              <w:r w:rsidRPr="009D2239" w:rsidDel="00C10E51">
                <w:delText>CSR</w:delText>
              </w:r>
              <w:bookmarkStart w:id="2943" w:name="_Toc447016865"/>
              <w:bookmarkStart w:id="2944" w:name="_Toc447020236"/>
              <w:bookmarkStart w:id="2945" w:name="_Toc447020603"/>
              <w:bookmarkEnd w:id="2943"/>
              <w:bookmarkEnd w:id="2944"/>
              <w:bookmarkEnd w:id="2945"/>
            </w:del>
          </w:p>
        </w:tc>
        <w:bookmarkStart w:id="2946" w:name="_Toc447016866"/>
        <w:bookmarkStart w:id="2947" w:name="_Toc447020237"/>
        <w:bookmarkStart w:id="2948" w:name="_Toc447020604"/>
        <w:bookmarkEnd w:id="2946"/>
        <w:bookmarkEnd w:id="2947"/>
        <w:bookmarkEnd w:id="2948"/>
      </w:tr>
      <w:tr w:rsidR="00AC531C" w:rsidRPr="009D2239" w:rsidDel="00C10E51" w14:paraId="14414C1E" w14:textId="0336F6B7" w:rsidTr="00144168">
        <w:trPr>
          <w:trHeight w:val="300"/>
          <w:del w:id="2949" w:author="james" w:date="2016-03-29T11:53:00Z"/>
        </w:trPr>
        <w:tc>
          <w:tcPr>
            <w:tcW w:w="499" w:type="dxa"/>
            <w:noWrap/>
            <w:hideMark/>
          </w:tcPr>
          <w:p w14:paraId="0D8ECCD9" w14:textId="51B9C0F7" w:rsidR="00AC531C" w:rsidRPr="009D2239" w:rsidDel="00C10E51" w:rsidRDefault="00AC531C" w:rsidP="009D2239">
            <w:pPr>
              <w:rPr>
                <w:del w:id="2950" w:author="james" w:date="2016-03-29T11:53:00Z"/>
              </w:rPr>
            </w:pPr>
            <w:del w:id="2951" w:author="james" w:date="2016-03-29T11:53:00Z">
              <w:r w:rsidRPr="009D2239" w:rsidDel="00C10E51">
                <w:delText>9</w:delText>
              </w:r>
              <w:bookmarkStart w:id="2952" w:name="_Toc447016867"/>
              <w:bookmarkStart w:id="2953" w:name="_Toc447020238"/>
              <w:bookmarkStart w:id="2954" w:name="_Toc447020605"/>
              <w:bookmarkEnd w:id="2952"/>
              <w:bookmarkEnd w:id="2953"/>
              <w:bookmarkEnd w:id="2954"/>
            </w:del>
          </w:p>
        </w:tc>
        <w:tc>
          <w:tcPr>
            <w:tcW w:w="3209" w:type="dxa"/>
            <w:noWrap/>
            <w:hideMark/>
          </w:tcPr>
          <w:p w14:paraId="3A554A91" w14:textId="71AE2FCF" w:rsidR="00AC531C" w:rsidRPr="009D2239" w:rsidDel="00C10E51" w:rsidRDefault="00AC531C">
            <w:pPr>
              <w:rPr>
                <w:del w:id="2955" w:author="james" w:date="2016-03-29T11:53:00Z"/>
              </w:rPr>
            </w:pPr>
            <w:del w:id="2956" w:author="james" w:date="2016-03-29T11:53:00Z">
              <w:r w:rsidRPr="009D2239" w:rsidDel="00C10E51">
                <w:delText>CHEN, Xin</w:delText>
              </w:r>
              <w:bookmarkStart w:id="2957" w:name="_Toc447016868"/>
              <w:bookmarkStart w:id="2958" w:name="_Toc447020239"/>
              <w:bookmarkStart w:id="2959" w:name="_Toc447020606"/>
              <w:bookmarkEnd w:id="2957"/>
              <w:bookmarkEnd w:id="2958"/>
              <w:bookmarkEnd w:id="2959"/>
            </w:del>
          </w:p>
        </w:tc>
        <w:tc>
          <w:tcPr>
            <w:tcW w:w="5490" w:type="dxa"/>
            <w:noWrap/>
            <w:hideMark/>
          </w:tcPr>
          <w:p w14:paraId="751A7D2E" w14:textId="6EE9322E" w:rsidR="00AC531C" w:rsidRPr="009D2239" w:rsidDel="00C10E51" w:rsidRDefault="00AC531C">
            <w:pPr>
              <w:rPr>
                <w:del w:id="2960" w:author="james" w:date="2016-03-29T11:53:00Z"/>
              </w:rPr>
            </w:pPr>
            <w:del w:id="2961" w:author="james" w:date="2016-03-29T11:53:00Z">
              <w:r w:rsidRPr="009D2239" w:rsidDel="00C10E51">
                <w:delText>Shanghai Jiao Tong University</w:delText>
              </w:r>
              <w:bookmarkStart w:id="2962" w:name="_Toc447016869"/>
              <w:bookmarkStart w:id="2963" w:name="_Toc447020240"/>
              <w:bookmarkStart w:id="2964" w:name="_Toc447020607"/>
              <w:bookmarkEnd w:id="2962"/>
              <w:bookmarkEnd w:id="2963"/>
              <w:bookmarkEnd w:id="2964"/>
            </w:del>
          </w:p>
        </w:tc>
        <w:bookmarkStart w:id="2965" w:name="_Toc447016870"/>
        <w:bookmarkStart w:id="2966" w:name="_Toc447020241"/>
        <w:bookmarkStart w:id="2967" w:name="_Toc447020608"/>
        <w:bookmarkEnd w:id="2965"/>
        <w:bookmarkEnd w:id="2966"/>
        <w:bookmarkEnd w:id="2967"/>
      </w:tr>
      <w:tr w:rsidR="00AC531C" w:rsidRPr="009D2239" w:rsidDel="00C10E51" w14:paraId="76763015" w14:textId="4ECA8C17" w:rsidTr="00144168">
        <w:trPr>
          <w:trHeight w:val="300"/>
          <w:del w:id="2968" w:author="james" w:date="2016-03-29T11:53:00Z"/>
        </w:trPr>
        <w:tc>
          <w:tcPr>
            <w:tcW w:w="499" w:type="dxa"/>
            <w:noWrap/>
            <w:hideMark/>
          </w:tcPr>
          <w:p w14:paraId="2811DEDC" w14:textId="11D069EC" w:rsidR="00AC531C" w:rsidRPr="009D2239" w:rsidDel="00C10E51" w:rsidRDefault="00AC531C" w:rsidP="009D2239">
            <w:pPr>
              <w:rPr>
                <w:del w:id="2969" w:author="james" w:date="2016-03-29T11:53:00Z"/>
              </w:rPr>
            </w:pPr>
            <w:del w:id="2970" w:author="james" w:date="2016-03-29T11:53:00Z">
              <w:r w:rsidRPr="009D2239" w:rsidDel="00C10E51">
                <w:delText>10</w:delText>
              </w:r>
              <w:bookmarkStart w:id="2971" w:name="_Toc447016871"/>
              <w:bookmarkStart w:id="2972" w:name="_Toc447020242"/>
              <w:bookmarkStart w:id="2973" w:name="_Toc447020609"/>
              <w:bookmarkEnd w:id="2971"/>
              <w:bookmarkEnd w:id="2972"/>
              <w:bookmarkEnd w:id="2973"/>
            </w:del>
          </w:p>
        </w:tc>
        <w:tc>
          <w:tcPr>
            <w:tcW w:w="3209" w:type="dxa"/>
            <w:noWrap/>
            <w:hideMark/>
          </w:tcPr>
          <w:p w14:paraId="509F6E18" w14:textId="500D3DB8" w:rsidR="00AC531C" w:rsidRPr="009D2239" w:rsidDel="00C10E51" w:rsidRDefault="00AC531C">
            <w:pPr>
              <w:rPr>
                <w:del w:id="2974" w:author="james" w:date="2016-03-29T11:53:00Z"/>
              </w:rPr>
            </w:pPr>
            <w:del w:id="2975" w:author="james" w:date="2016-03-29T11:53:00Z">
              <w:r w:rsidRPr="009D2239" w:rsidDel="00C10E51">
                <w:delText>COSGROVE, Mathew</w:delText>
              </w:r>
              <w:bookmarkStart w:id="2976" w:name="_Toc447016872"/>
              <w:bookmarkStart w:id="2977" w:name="_Toc447020243"/>
              <w:bookmarkStart w:id="2978" w:name="_Toc447020610"/>
              <w:bookmarkEnd w:id="2976"/>
              <w:bookmarkEnd w:id="2977"/>
              <w:bookmarkEnd w:id="2978"/>
            </w:del>
          </w:p>
        </w:tc>
        <w:tc>
          <w:tcPr>
            <w:tcW w:w="5490" w:type="dxa"/>
            <w:noWrap/>
            <w:hideMark/>
          </w:tcPr>
          <w:p w14:paraId="0F4F7633" w14:textId="1C85A9A9" w:rsidR="00AC531C" w:rsidRPr="009D2239" w:rsidDel="00C10E51" w:rsidRDefault="00AC531C">
            <w:pPr>
              <w:rPr>
                <w:del w:id="2979" w:author="james" w:date="2016-03-29T11:53:00Z"/>
              </w:rPr>
            </w:pPr>
            <w:del w:id="2980" w:author="james" w:date="2016-03-29T11:53:00Z">
              <w:r w:rsidRPr="009D2239" w:rsidDel="00C10E51">
                <w:delText>Northrop Grumman NSD</w:delText>
              </w:r>
              <w:bookmarkStart w:id="2981" w:name="_Toc447016873"/>
              <w:bookmarkStart w:id="2982" w:name="_Toc447020244"/>
              <w:bookmarkStart w:id="2983" w:name="_Toc447020611"/>
              <w:bookmarkEnd w:id="2981"/>
              <w:bookmarkEnd w:id="2982"/>
              <w:bookmarkEnd w:id="2983"/>
            </w:del>
          </w:p>
        </w:tc>
        <w:bookmarkStart w:id="2984" w:name="_Toc447016874"/>
        <w:bookmarkStart w:id="2985" w:name="_Toc447020245"/>
        <w:bookmarkStart w:id="2986" w:name="_Toc447020612"/>
        <w:bookmarkEnd w:id="2984"/>
        <w:bookmarkEnd w:id="2985"/>
        <w:bookmarkEnd w:id="2986"/>
      </w:tr>
      <w:tr w:rsidR="00AC531C" w:rsidRPr="009D2239" w:rsidDel="00C10E51" w14:paraId="21D4C042" w14:textId="373A27F1" w:rsidTr="00144168">
        <w:trPr>
          <w:trHeight w:val="300"/>
          <w:del w:id="2987" w:author="james" w:date="2016-03-29T11:53:00Z"/>
        </w:trPr>
        <w:tc>
          <w:tcPr>
            <w:tcW w:w="499" w:type="dxa"/>
            <w:noWrap/>
            <w:hideMark/>
          </w:tcPr>
          <w:p w14:paraId="2F1F8041" w14:textId="350DBEF3" w:rsidR="00AC531C" w:rsidRPr="009D2239" w:rsidDel="00C10E51" w:rsidRDefault="00AC531C" w:rsidP="009D2239">
            <w:pPr>
              <w:rPr>
                <w:del w:id="2988" w:author="james" w:date="2016-03-29T11:53:00Z"/>
              </w:rPr>
            </w:pPr>
            <w:del w:id="2989" w:author="james" w:date="2016-03-29T11:53:00Z">
              <w:r w:rsidRPr="009D2239" w:rsidDel="00C10E51">
                <w:delText>11</w:delText>
              </w:r>
              <w:bookmarkStart w:id="2990" w:name="_Toc447016875"/>
              <w:bookmarkStart w:id="2991" w:name="_Toc447020246"/>
              <w:bookmarkStart w:id="2992" w:name="_Toc447020613"/>
              <w:bookmarkEnd w:id="2990"/>
              <w:bookmarkEnd w:id="2991"/>
              <w:bookmarkEnd w:id="2992"/>
            </w:del>
          </w:p>
        </w:tc>
        <w:tc>
          <w:tcPr>
            <w:tcW w:w="3209" w:type="dxa"/>
            <w:noWrap/>
            <w:hideMark/>
          </w:tcPr>
          <w:p w14:paraId="6688035F" w14:textId="5A86D96C" w:rsidR="00AC531C" w:rsidRPr="009D2239" w:rsidDel="00C10E51" w:rsidRDefault="00AC531C">
            <w:pPr>
              <w:rPr>
                <w:del w:id="2993" w:author="james" w:date="2016-03-29T11:53:00Z"/>
              </w:rPr>
            </w:pPr>
            <w:del w:id="2994" w:author="james" w:date="2016-03-29T11:53:00Z">
              <w:r w:rsidRPr="009D2239" w:rsidDel="00C10E51">
                <w:delText>CRAMPTON, Paul G.</w:delText>
              </w:r>
              <w:bookmarkStart w:id="2995" w:name="_Toc447016876"/>
              <w:bookmarkStart w:id="2996" w:name="_Toc447020247"/>
              <w:bookmarkStart w:id="2997" w:name="_Toc447020614"/>
              <w:bookmarkEnd w:id="2995"/>
              <w:bookmarkEnd w:id="2996"/>
              <w:bookmarkEnd w:id="2997"/>
            </w:del>
          </w:p>
        </w:tc>
        <w:tc>
          <w:tcPr>
            <w:tcW w:w="5490" w:type="dxa"/>
            <w:noWrap/>
            <w:hideMark/>
          </w:tcPr>
          <w:p w14:paraId="0AF6317A" w14:textId="70EFB686" w:rsidR="00AC531C" w:rsidRPr="009D2239" w:rsidDel="00C10E51" w:rsidRDefault="00AC531C">
            <w:pPr>
              <w:rPr>
                <w:del w:id="2998" w:author="james" w:date="2016-03-29T11:53:00Z"/>
              </w:rPr>
            </w:pPr>
            <w:del w:id="2999" w:author="james" w:date="2016-03-29T11:53:00Z">
              <w:r w:rsidRPr="009D2239" w:rsidDel="00C10E51">
                <w:delText>Spirent Federal Systems</w:delText>
              </w:r>
              <w:bookmarkStart w:id="3000" w:name="_Toc447016877"/>
              <w:bookmarkStart w:id="3001" w:name="_Toc447020248"/>
              <w:bookmarkStart w:id="3002" w:name="_Toc447020615"/>
              <w:bookmarkEnd w:id="3000"/>
              <w:bookmarkEnd w:id="3001"/>
              <w:bookmarkEnd w:id="3002"/>
            </w:del>
          </w:p>
        </w:tc>
        <w:bookmarkStart w:id="3003" w:name="_Toc447016878"/>
        <w:bookmarkStart w:id="3004" w:name="_Toc447020249"/>
        <w:bookmarkStart w:id="3005" w:name="_Toc447020616"/>
        <w:bookmarkEnd w:id="3003"/>
        <w:bookmarkEnd w:id="3004"/>
        <w:bookmarkEnd w:id="3005"/>
      </w:tr>
      <w:tr w:rsidR="00AC531C" w:rsidRPr="009D2239" w:rsidDel="00C10E51" w14:paraId="07B9490E" w14:textId="031B0D43" w:rsidTr="00144168">
        <w:trPr>
          <w:trHeight w:val="300"/>
          <w:del w:id="3006" w:author="james" w:date="2016-03-29T11:53:00Z"/>
        </w:trPr>
        <w:tc>
          <w:tcPr>
            <w:tcW w:w="499" w:type="dxa"/>
            <w:noWrap/>
            <w:hideMark/>
          </w:tcPr>
          <w:p w14:paraId="79E05A85" w14:textId="268FD628" w:rsidR="00AC531C" w:rsidRPr="009D2239" w:rsidDel="00C10E51" w:rsidRDefault="00AC531C" w:rsidP="009D2239">
            <w:pPr>
              <w:rPr>
                <w:del w:id="3007" w:author="james" w:date="2016-03-29T11:53:00Z"/>
              </w:rPr>
            </w:pPr>
            <w:del w:id="3008" w:author="james" w:date="2016-03-29T11:53:00Z">
              <w:r w:rsidRPr="009D2239" w:rsidDel="00C10E51">
                <w:delText>12</w:delText>
              </w:r>
              <w:bookmarkStart w:id="3009" w:name="_Toc447016879"/>
              <w:bookmarkStart w:id="3010" w:name="_Toc447020250"/>
              <w:bookmarkStart w:id="3011" w:name="_Toc447020617"/>
              <w:bookmarkEnd w:id="3009"/>
              <w:bookmarkEnd w:id="3010"/>
              <w:bookmarkEnd w:id="3011"/>
            </w:del>
          </w:p>
        </w:tc>
        <w:tc>
          <w:tcPr>
            <w:tcW w:w="3209" w:type="dxa"/>
            <w:noWrap/>
            <w:hideMark/>
          </w:tcPr>
          <w:p w14:paraId="2EFDA983" w14:textId="5A224389" w:rsidR="00AC531C" w:rsidRPr="009D2239" w:rsidDel="00C10E51" w:rsidRDefault="00AC531C">
            <w:pPr>
              <w:rPr>
                <w:del w:id="3012" w:author="james" w:date="2016-03-29T11:53:00Z"/>
              </w:rPr>
            </w:pPr>
            <w:del w:id="3013" w:author="james" w:date="2016-03-29T11:53:00Z">
              <w:r w:rsidRPr="009D2239" w:rsidDel="00C10E51">
                <w:delText>CURRAN, James</w:delText>
              </w:r>
              <w:bookmarkStart w:id="3014" w:name="_Toc447016880"/>
              <w:bookmarkStart w:id="3015" w:name="_Toc447020251"/>
              <w:bookmarkStart w:id="3016" w:name="_Toc447020618"/>
              <w:bookmarkEnd w:id="3014"/>
              <w:bookmarkEnd w:id="3015"/>
              <w:bookmarkEnd w:id="3016"/>
            </w:del>
          </w:p>
        </w:tc>
        <w:tc>
          <w:tcPr>
            <w:tcW w:w="5490" w:type="dxa"/>
            <w:noWrap/>
            <w:hideMark/>
          </w:tcPr>
          <w:p w14:paraId="545CD08B" w14:textId="77DA0C69" w:rsidR="00AC531C" w:rsidRPr="009D2239" w:rsidDel="00C10E51" w:rsidRDefault="00AC531C">
            <w:pPr>
              <w:rPr>
                <w:del w:id="3017" w:author="james" w:date="2016-03-29T11:53:00Z"/>
              </w:rPr>
            </w:pPr>
            <w:del w:id="3018" w:author="james" w:date="2016-03-29T11:53:00Z">
              <w:r w:rsidRPr="009D2239" w:rsidDel="00C10E51">
                <w:delText>Joint Research Center, Italy</w:delText>
              </w:r>
              <w:bookmarkStart w:id="3019" w:name="_Toc447016881"/>
              <w:bookmarkStart w:id="3020" w:name="_Toc447020252"/>
              <w:bookmarkStart w:id="3021" w:name="_Toc447020619"/>
              <w:bookmarkEnd w:id="3019"/>
              <w:bookmarkEnd w:id="3020"/>
              <w:bookmarkEnd w:id="3021"/>
            </w:del>
          </w:p>
        </w:tc>
        <w:bookmarkStart w:id="3022" w:name="_Toc447016882"/>
        <w:bookmarkStart w:id="3023" w:name="_Toc447020253"/>
        <w:bookmarkStart w:id="3024" w:name="_Toc447020620"/>
        <w:bookmarkEnd w:id="3022"/>
        <w:bookmarkEnd w:id="3023"/>
        <w:bookmarkEnd w:id="3024"/>
      </w:tr>
      <w:tr w:rsidR="00AC531C" w:rsidRPr="009D2239" w:rsidDel="00C10E51" w14:paraId="303D1AC0" w14:textId="6E13B185" w:rsidTr="00144168">
        <w:trPr>
          <w:trHeight w:val="300"/>
          <w:del w:id="3025" w:author="james" w:date="2016-03-29T11:53:00Z"/>
        </w:trPr>
        <w:tc>
          <w:tcPr>
            <w:tcW w:w="499" w:type="dxa"/>
            <w:noWrap/>
            <w:hideMark/>
          </w:tcPr>
          <w:p w14:paraId="6A34486B" w14:textId="6DC907CE" w:rsidR="00AC531C" w:rsidRPr="009D2239" w:rsidDel="00C10E51" w:rsidRDefault="00AC531C" w:rsidP="009D2239">
            <w:pPr>
              <w:rPr>
                <w:del w:id="3026" w:author="james" w:date="2016-03-29T11:53:00Z"/>
              </w:rPr>
            </w:pPr>
            <w:del w:id="3027" w:author="james" w:date="2016-03-29T11:53:00Z">
              <w:r w:rsidRPr="009D2239" w:rsidDel="00C10E51">
                <w:delText>13</w:delText>
              </w:r>
              <w:bookmarkStart w:id="3028" w:name="_Toc447016883"/>
              <w:bookmarkStart w:id="3029" w:name="_Toc447020254"/>
              <w:bookmarkStart w:id="3030" w:name="_Toc447020621"/>
              <w:bookmarkEnd w:id="3028"/>
              <w:bookmarkEnd w:id="3029"/>
              <w:bookmarkEnd w:id="3030"/>
            </w:del>
          </w:p>
        </w:tc>
        <w:tc>
          <w:tcPr>
            <w:tcW w:w="3209" w:type="dxa"/>
            <w:noWrap/>
            <w:hideMark/>
          </w:tcPr>
          <w:p w14:paraId="72CB22C2" w14:textId="51A1443F" w:rsidR="00AC531C" w:rsidRPr="009D2239" w:rsidDel="00C10E51" w:rsidRDefault="00AC531C">
            <w:pPr>
              <w:rPr>
                <w:del w:id="3031" w:author="james" w:date="2016-03-29T11:53:00Z"/>
              </w:rPr>
            </w:pPr>
            <w:del w:id="3032" w:author="james" w:date="2016-03-29T11:53:00Z">
              <w:r w:rsidRPr="009D2239" w:rsidDel="00C10E51">
                <w:delText>DOVIS, Fabio</w:delText>
              </w:r>
              <w:bookmarkStart w:id="3033" w:name="_Toc447016884"/>
              <w:bookmarkStart w:id="3034" w:name="_Toc447020255"/>
              <w:bookmarkStart w:id="3035" w:name="_Toc447020622"/>
              <w:bookmarkEnd w:id="3033"/>
              <w:bookmarkEnd w:id="3034"/>
              <w:bookmarkEnd w:id="3035"/>
            </w:del>
          </w:p>
        </w:tc>
        <w:tc>
          <w:tcPr>
            <w:tcW w:w="5490" w:type="dxa"/>
            <w:noWrap/>
            <w:hideMark/>
          </w:tcPr>
          <w:p w14:paraId="76017046" w14:textId="2469133C" w:rsidR="00AC531C" w:rsidRPr="009D2239" w:rsidDel="00C10E51" w:rsidRDefault="00AC531C">
            <w:pPr>
              <w:rPr>
                <w:del w:id="3036" w:author="james" w:date="2016-03-29T11:53:00Z"/>
              </w:rPr>
            </w:pPr>
            <w:del w:id="3037" w:author="james" w:date="2016-03-29T11:53:00Z">
              <w:r w:rsidRPr="009D2239" w:rsidDel="00C10E51">
                <w:delText>Politecnico di Torino</w:delText>
              </w:r>
              <w:bookmarkStart w:id="3038" w:name="_Toc447016885"/>
              <w:bookmarkStart w:id="3039" w:name="_Toc447020256"/>
              <w:bookmarkStart w:id="3040" w:name="_Toc447020623"/>
              <w:bookmarkEnd w:id="3038"/>
              <w:bookmarkEnd w:id="3039"/>
              <w:bookmarkEnd w:id="3040"/>
            </w:del>
          </w:p>
        </w:tc>
        <w:bookmarkStart w:id="3041" w:name="_Toc447016886"/>
        <w:bookmarkStart w:id="3042" w:name="_Toc447020257"/>
        <w:bookmarkStart w:id="3043" w:name="_Toc447020624"/>
        <w:bookmarkEnd w:id="3041"/>
        <w:bookmarkEnd w:id="3042"/>
        <w:bookmarkEnd w:id="3043"/>
      </w:tr>
      <w:tr w:rsidR="00AC531C" w:rsidRPr="009D2239" w:rsidDel="00C10E51" w14:paraId="51DB0D2C" w14:textId="4CD89508" w:rsidTr="00144168">
        <w:trPr>
          <w:trHeight w:val="300"/>
          <w:del w:id="3044" w:author="james" w:date="2016-03-29T11:53:00Z"/>
        </w:trPr>
        <w:tc>
          <w:tcPr>
            <w:tcW w:w="499" w:type="dxa"/>
            <w:noWrap/>
            <w:hideMark/>
          </w:tcPr>
          <w:p w14:paraId="33381231" w14:textId="5F8E2F10" w:rsidR="00AC531C" w:rsidRPr="009D2239" w:rsidDel="00C10E51" w:rsidRDefault="00AC531C" w:rsidP="009D2239">
            <w:pPr>
              <w:rPr>
                <w:del w:id="3045" w:author="james" w:date="2016-03-29T11:53:00Z"/>
              </w:rPr>
            </w:pPr>
            <w:del w:id="3046" w:author="james" w:date="2016-03-29T11:53:00Z">
              <w:r w:rsidRPr="009D2239" w:rsidDel="00C10E51">
                <w:delText>14</w:delText>
              </w:r>
              <w:bookmarkStart w:id="3047" w:name="_Toc447016887"/>
              <w:bookmarkStart w:id="3048" w:name="_Toc447020258"/>
              <w:bookmarkStart w:id="3049" w:name="_Toc447020625"/>
              <w:bookmarkEnd w:id="3047"/>
              <w:bookmarkEnd w:id="3048"/>
              <w:bookmarkEnd w:id="3049"/>
            </w:del>
          </w:p>
        </w:tc>
        <w:tc>
          <w:tcPr>
            <w:tcW w:w="3209" w:type="dxa"/>
            <w:noWrap/>
            <w:hideMark/>
          </w:tcPr>
          <w:p w14:paraId="091E9E7F" w14:textId="4459B717" w:rsidR="00AC531C" w:rsidRPr="009D2239" w:rsidDel="00C10E51" w:rsidRDefault="00AC531C">
            <w:pPr>
              <w:rPr>
                <w:del w:id="3050" w:author="james" w:date="2016-03-29T11:53:00Z"/>
              </w:rPr>
            </w:pPr>
            <w:del w:id="3051" w:author="james" w:date="2016-03-29T11:53:00Z">
              <w:r w:rsidRPr="009D2239" w:rsidDel="00C10E51">
                <w:delText>FAVENZA, Alfredo</w:delText>
              </w:r>
              <w:bookmarkStart w:id="3052" w:name="_Toc447016888"/>
              <w:bookmarkStart w:id="3053" w:name="_Toc447020259"/>
              <w:bookmarkStart w:id="3054" w:name="_Toc447020626"/>
              <w:bookmarkEnd w:id="3052"/>
              <w:bookmarkEnd w:id="3053"/>
              <w:bookmarkEnd w:id="3054"/>
            </w:del>
          </w:p>
        </w:tc>
        <w:tc>
          <w:tcPr>
            <w:tcW w:w="5490" w:type="dxa"/>
            <w:noWrap/>
            <w:hideMark/>
          </w:tcPr>
          <w:p w14:paraId="76B3268E" w14:textId="48C8725F" w:rsidR="00AC531C" w:rsidRPr="009D2239" w:rsidDel="00C10E51" w:rsidRDefault="00AC531C">
            <w:pPr>
              <w:rPr>
                <w:del w:id="3055" w:author="james" w:date="2016-03-29T11:53:00Z"/>
              </w:rPr>
            </w:pPr>
            <w:del w:id="3056" w:author="james" w:date="2016-03-29T11:53:00Z">
              <w:r w:rsidRPr="009D2239" w:rsidDel="00C10E51">
                <w:delText>ISTITUTO SUPERIORE MARIO BOELLA (ISMB)</w:delText>
              </w:r>
              <w:bookmarkStart w:id="3057" w:name="_Toc447016889"/>
              <w:bookmarkStart w:id="3058" w:name="_Toc447020260"/>
              <w:bookmarkStart w:id="3059" w:name="_Toc447020627"/>
              <w:bookmarkEnd w:id="3057"/>
              <w:bookmarkEnd w:id="3058"/>
              <w:bookmarkEnd w:id="3059"/>
            </w:del>
          </w:p>
        </w:tc>
        <w:bookmarkStart w:id="3060" w:name="_Toc447016890"/>
        <w:bookmarkStart w:id="3061" w:name="_Toc447020261"/>
        <w:bookmarkStart w:id="3062" w:name="_Toc447020628"/>
        <w:bookmarkEnd w:id="3060"/>
        <w:bookmarkEnd w:id="3061"/>
        <w:bookmarkEnd w:id="3062"/>
      </w:tr>
      <w:tr w:rsidR="00AC531C" w:rsidRPr="009D2239" w:rsidDel="00C10E51" w14:paraId="2DF49F2E" w14:textId="7B34E990" w:rsidTr="00144168">
        <w:trPr>
          <w:trHeight w:val="300"/>
          <w:del w:id="3063" w:author="james" w:date="2016-03-29T11:53:00Z"/>
        </w:trPr>
        <w:tc>
          <w:tcPr>
            <w:tcW w:w="499" w:type="dxa"/>
            <w:noWrap/>
            <w:hideMark/>
          </w:tcPr>
          <w:p w14:paraId="5B9526ED" w14:textId="6BA3EF5C" w:rsidR="00AC531C" w:rsidRPr="009D2239" w:rsidDel="00C10E51" w:rsidRDefault="00AC531C" w:rsidP="009D2239">
            <w:pPr>
              <w:rPr>
                <w:del w:id="3064" w:author="james" w:date="2016-03-29T11:53:00Z"/>
              </w:rPr>
            </w:pPr>
            <w:del w:id="3065" w:author="james" w:date="2016-03-29T11:53:00Z">
              <w:r w:rsidRPr="009D2239" w:rsidDel="00C10E51">
                <w:delText>15</w:delText>
              </w:r>
              <w:bookmarkStart w:id="3066" w:name="_Toc447016891"/>
              <w:bookmarkStart w:id="3067" w:name="_Toc447020262"/>
              <w:bookmarkStart w:id="3068" w:name="_Toc447020629"/>
              <w:bookmarkEnd w:id="3066"/>
              <w:bookmarkEnd w:id="3067"/>
              <w:bookmarkEnd w:id="3068"/>
            </w:del>
          </w:p>
        </w:tc>
        <w:tc>
          <w:tcPr>
            <w:tcW w:w="3209" w:type="dxa"/>
            <w:noWrap/>
            <w:hideMark/>
          </w:tcPr>
          <w:p w14:paraId="0403390E" w14:textId="46618004" w:rsidR="00AC531C" w:rsidRPr="009D2239" w:rsidDel="00C10E51" w:rsidRDefault="00AC531C">
            <w:pPr>
              <w:rPr>
                <w:del w:id="3069" w:author="james" w:date="2016-03-29T11:53:00Z"/>
              </w:rPr>
            </w:pPr>
            <w:del w:id="3070" w:author="james" w:date="2016-03-29T11:53:00Z">
              <w:r w:rsidRPr="009D2239" w:rsidDel="00C10E51">
                <w:delText>FERNÁNDEZ HERNÁNDEZ, Ignacio</w:delText>
              </w:r>
              <w:bookmarkStart w:id="3071" w:name="_Toc447016892"/>
              <w:bookmarkStart w:id="3072" w:name="_Toc447020263"/>
              <w:bookmarkStart w:id="3073" w:name="_Toc447020630"/>
              <w:bookmarkEnd w:id="3071"/>
              <w:bookmarkEnd w:id="3072"/>
              <w:bookmarkEnd w:id="3073"/>
            </w:del>
          </w:p>
        </w:tc>
        <w:tc>
          <w:tcPr>
            <w:tcW w:w="5490" w:type="dxa"/>
            <w:noWrap/>
            <w:hideMark/>
          </w:tcPr>
          <w:p w14:paraId="0AB0713B" w14:textId="2E61DBAB" w:rsidR="00AC531C" w:rsidRPr="009D2239" w:rsidDel="00C10E51" w:rsidRDefault="00AC531C">
            <w:pPr>
              <w:rPr>
                <w:del w:id="3074" w:author="james" w:date="2016-03-29T11:53:00Z"/>
              </w:rPr>
            </w:pPr>
            <w:del w:id="3075" w:author="james" w:date="2016-03-29T11:53:00Z">
              <w:r w:rsidRPr="009D2239" w:rsidDel="00C10E51">
                <w:delText>Galileo Supervisory Agency</w:delText>
              </w:r>
              <w:bookmarkStart w:id="3076" w:name="_Toc447016893"/>
              <w:bookmarkStart w:id="3077" w:name="_Toc447020264"/>
              <w:bookmarkStart w:id="3078" w:name="_Toc447020631"/>
              <w:bookmarkEnd w:id="3076"/>
              <w:bookmarkEnd w:id="3077"/>
              <w:bookmarkEnd w:id="3078"/>
            </w:del>
          </w:p>
        </w:tc>
        <w:bookmarkStart w:id="3079" w:name="_Toc447016894"/>
        <w:bookmarkStart w:id="3080" w:name="_Toc447020265"/>
        <w:bookmarkStart w:id="3081" w:name="_Toc447020632"/>
        <w:bookmarkEnd w:id="3079"/>
        <w:bookmarkEnd w:id="3080"/>
        <w:bookmarkEnd w:id="3081"/>
      </w:tr>
      <w:tr w:rsidR="00AC531C" w:rsidRPr="009D2239" w:rsidDel="00C10E51" w14:paraId="5AB4ADB6" w14:textId="21CC0FCA" w:rsidTr="00144168">
        <w:trPr>
          <w:trHeight w:val="300"/>
          <w:del w:id="3082" w:author="james" w:date="2016-03-29T11:53:00Z"/>
        </w:trPr>
        <w:tc>
          <w:tcPr>
            <w:tcW w:w="499" w:type="dxa"/>
            <w:noWrap/>
            <w:hideMark/>
          </w:tcPr>
          <w:p w14:paraId="1C8B6AC6" w14:textId="3A60E3E9" w:rsidR="00AC531C" w:rsidRPr="009D2239" w:rsidDel="00C10E51" w:rsidRDefault="00AC531C" w:rsidP="009D2239">
            <w:pPr>
              <w:rPr>
                <w:del w:id="3083" w:author="james" w:date="2016-03-29T11:53:00Z"/>
              </w:rPr>
            </w:pPr>
            <w:del w:id="3084" w:author="james" w:date="2016-03-29T11:53:00Z">
              <w:r w:rsidRPr="009D2239" w:rsidDel="00C10E51">
                <w:delText>16</w:delText>
              </w:r>
              <w:bookmarkStart w:id="3085" w:name="_Toc447016895"/>
              <w:bookmarkStart w:id="3086" w:name="_Toc447020266"/>
              <w:bookmarkStart w:id="3087" w:name="_Toc447020633"/>
              <w:bookmarkEnd w:id="3085"/>
              <w:bookmarkEnd w:id="3086"/>
              <w:bookmarkEnd w:id="3087"/>
            </w:del>
          </w:p>
        </w:tc>
        <w:tc>
          <w:tcPr>
            <w:tcW w:w="3209" w:type="dxa"/>
            <w:noWrap/>
            <w:hideMark/>
          </w:tcPr>
          <w:p w14:paraId="2B8BF736" w14:textId="4C0183D1" w:rsidR="00AC531C" w:rsidRPr="009D2239" w:rsidDel="00C10E51" w:rsidRDefault="00AC531C">
            <w:pPr>
              <w:rPr>
                <w:del w:id="3088" w:author="james" w:date="2016-03-29T11:53:00Z"/>
              </w:rPr>
            </w:pPr>
            <w:del w:id="3089" w:author="james" w:date="2016-03-29T11:53:00Z">
              <w:r w:rsidRPr="009D2239" w:rsidDel="00C10E51">
                <w:delText>FERNÁNDEZ-PRADES, Carles</w:delText>
              </w:r>
              <w:bookmarkStart w:id="3090" w:name="_Toc447016896"/>
              <w:bookmarkStart w:id="3091" w:name="_Toc447020267"/>
              <w:bookmarkStart w:id="3092" w:name="_Toc447020634"/>
              <w:bookmarkEnd w:id="3090"/>
              <w:bookmarkEnd w:id="3091"/>
              <w:bookmarkEnd w:id="3092"/>
            </w:del>
          </w:p>
        </w:tc>
        <w:tc>
          <w:tcPr>
            <w:tcW w:w="5490" w:type="dxa"/>
            <w:noWrap/>
            <w:hideMark/>
          </w:tcPr>
          <w:p w14:paraId="33979ED2" w14:textId="0EC11EEC" w:rsidR="00AC531C" w:rsidRPr="009D2239" w:rsidDel="00C10E51" w:rsidRDefault="00AC531C">
            <w:pPr>
              <w:rPr>
                <w:del w:id="3093" w:author="james" w:date="2016-03-29T11:53:00Z"/>
              </w:rPr>
            </w:pPr>
            <w:del w:id="3094" w:author="james" w:date="2016-03-29T11:53:00Z">
              <w:r w:rsidRPr="009D2239" w:rsidDel="00C10E51">
                <w:delText>Centre Tecnològic de Telecomunicacions de Catalunya (CTTC)</w:delText>
              </w:r>
              <w:bookmarkStart w:id="3095" w:name="_Toc447016897"/>
              <w:bookmarkStart w:id="3096" w:name="_Toc447020268"/>
              <w:bookmarkStart w:id="3097" w:name="_Toc447020635"/>
              <w:bookmarkEnd w:id="3095"/>
              <w:bookmarkEnd w:id="3096"/>
              <w:bookmarkEnd w:id="3097"/>
            </w:del>
          </w:p>
        </w:tc>
        <w:bookmarkStart w:id="3098" w:name="_Toc447016898"/>
        <w:bookmarkStart w:id="3099" w:name="_Toc447020269"/>
        <w:bookmarkStart w:id="3100" w:name="_Toc447020636"/>
        <w:bookmarkEnd w:id="3098"/>
        <w:bookmarkEnd w:id="3099"/>
        <w:bookmarkEnd w:id="3100"/>
      </w:tr>
      <w:tr w:rsidR="00AC531C" w:rsidRPr="009D2239" w:rsidDel="00C10E51" w14:paraId="773EF859" w14:textId="7E0AADAF" w:rsidTr="00144168">
        <w:trPr>
          <w:trHeight w:val="300"/>
          <w:del w:id="3101" w:author="james" w:date="2016-03-29T11:53:00Z"/>
        </w:trPr>
        <w:tc>
          <w:tcPr>
            <w:tcW w:w="499" w:type="dxa"/>
            <w:noWrap/>
            <w:hideMark/>
          </w:tcPr>
          <w:p w14:paraId="60790DA2" w14:textId="3DFE3069" w:rsidR="00AC531C" w:rsidRPr="009D2239" w:rsidDel="00C10E51" w:rsidRDefault="00AC531C" w:rsidP="009D2239">
            <w:pPr>
              <w:rPr>
                <w:del w:id="3102" w:author="james" w:date="2016-03-29T11:53:00Z"/>
              </w:rPr>
            </w:pPr>
            <w:del w:id="3103" w:author="james" w:date="2016-03-29T11:53:00Z">
              <w:r w:rsidRPr="009D2239" w:rsidDel="00C10E51">
                <w:delText>17</w:delText>
              </w:r>
              <w:bookmarkStart w:id="3104" w:name="_Toc447016899"/>
              <w:bookmarkStart w:id="3105" w:name="_Toc447020270"/>
              <w:bookmarkStart w:id="3106" w:name="_Toc447020637"/>
              <w:bookmarkEnd w:id="3104"/>
              <w:bookmarkEnd w:id="3105"/>
              <w:bookmarkEnd w:id="3106"/>
            </w:del>
          </w:p>
        </w:tc>
        <w:tc>
          <w:tcPr>
            <w:tcW w:w="3209" w:type="dxa"/>
            <w:noWrap/>
            <w:hideMark/>
          </w:tcPr>
          <w:p w14:paraId="1F0CFCFC" w14:textId="5823CCD0" w:rsidR="00AC531C" w:rsidRPr="009D2239" w:rsidDel="00C10E51" w:rsidRDefault="00AC531C">
            <w:pPr>
              <w:rPr>
                <w:del w:id="3107" w:author="james" w:date="2016-03-29T11:53:00Z"/>
              </w:rPr>
            </w:pPr>
            <w:del w:id="3108" w:author="james" w:date="2016-03-29T11:53:00Z">
              <w:r w:rsidRPr="009D2239" w:rsidDel="00C10E51">
                <w:delText>GAVRILOV, Artyom</w:delText>
              </w:r>
              <w:bookmarkStart w:id="3109" w:name="_Toc447016900"/>
              <w:bookmarkStart w:id="3110" w:name="_Toc447020271"/>
              <w:bookmarkStart w:id="3111" w:name="_Toc447020638"/>
              <w:bookmarkEnd w:id="3109"/>
              <w:bookmarkEnd w:id="3110"/>
              <w:bookmarkEnd w:id="3111"/>
            </w:del>
          </w:p>
        </w:tc>
        <w:tc>
          <w:tcPr>
            <w:tcW w:w="5490" w:type="dxa"/>
            <w:noWrap/>
            <w:hideMark/>
          </w:tcPr>
          <w:p w14:paraId="5052100F" w14:textId="5B3E3F2E" w:rsidR="00AC531C" w:rsidRPr="009D2239" w:rsidDel="00C10E51" w:rsidRDefault="00AC531C">
            <w:pPr>
              <w:rPr>
                <w:del w:id="3112" w:author="james" w:date="2016-03-29T11:53:00Z"/>
              </w:rPr>
            </w:pPr>
            <w:del w:id="3113" w:author="james" w:date="2016-03-29T11:53:00Z">
              <w:r w:rsidRPr="009D2239" w:rsidDel="00C10E51">
                <w:delText>GNSS-SDR</w:delText>
              </w:r>
              <w:bookmarkStart w:id="3114" w:name="_Toc447016901"/>
              <w:bookmarkStart w:id="3115" w:name="_Toc447020272"/>
              <w:bookmarkStart w:id="3116" w:name="_Toc447020639"/>
              <w:bookmarkEnd w:id="3114"/>
              <w:bookmarkEnd w:id="3115"/>
              <w:bookmarkEnd w:id="3116"/>
            </w:del>
          </w:p>
        </w:tc>
        <w:bookmarkStart w:id="3117" w:name="_Toc447016902"/>
        <w:bookmarkStart w:id="3118" w:name="_Toc447020273"/>
        <w:bookmarkStart w:id="3119" w:name="_Toc447020640"/>
        <w:bookmarkEnd w:id="3117"/>
        <w:bookmarkEnd w:id="3118"/>
        <w:bookmarkEnd w:id="3119"/>
      </w:tr>
      <w:tr w:rsidR="00AC531C" w:rsidRPr="009D2239" w:rsidDel="00C10E51" w14:paraId="2B5D0D52" w14:textId="374309AB" w:rsidTr="00144168">
        <w:trPr>
          <w:trHeight w:val="300"/>
          <w:del w:id="3120" w:author="james" w:date="2016-03-29T11:53:00Z"/>
        </w:trPr>
        <w:tc>
          <w:tcPr>
            <w:tcW w:w="499" w:type="dxa"/>
            <w:noWrap/>
            <w:hideMark/>
          </w:tcPr>
          <w:p w14:paraId="45CA538F" w14:textId="37347FDF" w:rsidR="00AC531C" w:rsidRPr="009D2239" w:rsidDel="00C10E51" w:rsidRDefault="00AC531C" w:rsidP="009D2239">
            <w:pPr>
              <w:rPr>
                <w:del w:id="3121" w:author="james" w:date="2016-03-29T11:53:00Z"/>
              </w:rPr>
            </w:pPr>
            <w:del w:id="3122" w:author="james" w:date="2016-03-29T11:53:00Z">
              <w:r w:rsidRPr="009D2239" w:rsidDel="00C10E51">
                <w:delText>18</w:delText>
              </w:r>
              <w:bookmarkStart w:id="3123" w:name="_Toc447016903"/>
              <w:bookmarkStart w:id="3124" w:name="_Toc447020274"/>
              <w:bookmarkStart w:id="3125" w:name="_Toc447020641"/>
              <w:bookmarkEnd w:id="3123"/>
              <w:bookmarkEnd w:id="3124"/>
              <w:bookmarkEnd w:id="3125"/>
            </w:del>
          </w:p>
        </w:tc>
        <w:tc>
          <w:tcPr>
            <w:tcW w:w="3209" w:type="dxa"/>
            <w:noWrap/>
            <w:hideMark/>
          </w:tcPr>
          <w:p w14:paraId="7DF47E12" w14:textId="2FED1776" w:rsidR="00AC531C" w:rsidRPr="009D2239" w:rsidDel="00C10E51" w:rsidRDefault="00AC531C">
            <w:pPr>
              <w:rPr>
                <w:del w:id="3126" w:author="james" w:date="2016-03-29T11:53:00Z"/>
              </w:rPr>
            </w:pPr>
            <w:del w:id="3127" w:author="james" w:date="2016-03-29T11:53:00Z">
              <w:r w:rsidRPr="009D2239" w:rsidDel="00C10E51">
                <w:delText>GLENNON, Eamonn</w:delText>
              </w:r>
              <w:bookmarkStart w:id="3128" w:name="_Toc447016904"/>
              <w:bookmarkStart w:id="3129" w:name="_Toc447020275"/>
              <w:bookmarkStart w:id="3130" w:name="_Toc447020642"/>
              <w:bookmarkEnd w:id="3128"/>
              <w:bookmarkEnd w:id="3129"/>
              <w:bookmarkEnd w:id="3130"/>
            </w:del>
          </w:p>
        </w:tc>
        <w:tc>
          <w:tcPr>
            <w:tcW w:w="5490" w:type="dxa"/>
            <w:noWrap/>
            <w:hideMark/>
          </w:tcPr>
          <w:p w14:paraId="279572AD" w14:textId="4ED407FB" w:rsidR="00AC531C" w:rsidRPr="009D2239" w:rsidDel="00C10E51" w:rsidRDefault="00AC531C">
            <w:pPr>
              <w:rPr>
                <w:del w:id="3131" w:author="james" w:date="2016-03-29T11:53:00Z"/>
              </w:rPr>
            </w:pPr>
            <w:del w:id="3132" w:author="james" w:date="2016-03-29T11:53:00Z">
              <w:r w:rsidRPr="009D2239" w:rsidDel="00C10E51">
                <w:delText>University of New South Wales</w:delText>
              </w:r>
              <w:bookmarkStart w:id="3133" w:name="_Toc447016905"/>
              <w:bookmarkStart w:id="3134" w:name="_Toc447020276"/>
              <w:bookmarkStart w:id="3135" w:name="_Toc447020643"/>
              <w:bookmarkEnd w:id="3133"/>
              <w:bookmarkEnd w:id="3134"/>
              <w:bookmarkEnd w:id="3135"/>
            </w:del>
          </w:p>
        </w:tc>
        <w:bookmarkStart w:id="3136" w:name="_Toc447016906"/>
        <w:bookmarkStart w:id="3137" w:name="_Toc447020277"/>
        <w:bookmarkStart w:id="3138" w:name="_Toc447020644"/>
        <w:bookmarkEnd w:id="3136"/>
        <w:bookmarkEnd w:id="3137"/>
        <w:bookmarkEnd w:id="3138"/>
      </w:tr>
      <w:tr w:rsidR="00AC531C" w:rsidRPr="009D2239" w:rsidDel="00C10E51" w14:paraId="3B72C838" w14:textId="714E1820" w:rsidTr="00144168">
        <w:trPr>
          <w:trHeight w:val="300"/>
          <w:del w:id="3139" w:author="james" w:date="2016-03-29T11:53:00Z"/>
        </w:trPr>
        <w:tc>
          <w:tcPr>
            <w:tcW w:w="499" w:type="dxa"/>
            <w:noWrap/>
            <w:hideMark/>
          </w:tcPr>
          <w:p w14:paraId="2BD4DEA7" w14:textId="4277C26F" w:rsidR="00AC531C" w:rsidRPr="009D2239" w:rsidDel="00C10E51" w:rsidRDefault="00AC531C" w:rsidP="009D2239">
            <w:pPr>
              <w:rPr>
                <w:del w:id="3140" w:author="james" w:date="2016-03-29T11:53:00Z"/>
              </w:rPr>
            </w:pPr>
            <w:del w:id="3141" w:author="james" w:date="2016-03-29T11:53:00Z">
              <w:r w:rsidRPr="009D2239" w:rsidDel="00C10E51">
                <w:delText>19</w:delText>
              </w:r>
              <w:bookmarkStart w:id="3142" w:name="_Toc447016907"/>
              <w:bookmarkStart w:id="3143" w:name="_Toc447020278"/>
              <w:bookmarkStart w:id="3144" w:name="_Toc447020645"/>
              <w:bookmarkEnd w:id="3142"/>
              <w:bookmarkEnd w:id="3143"/>
              <w:bookmarkEnd w:id="3144"/>
            </w:del>
          </w:p>
        </w:tc>
        <w:tc>
          <w:tcPr>
            <w:tcW w:w="3209" w:type="dxa"/>
            <w:hideMark/>
          </w:tcPr>
          <w:p w14:paraId="206E7AAC" w14:textId="2BAF2F3C" w:rsidR="00AC531C" w:rsidRPr="009D2239" w:rsidDel="00C10E51" w:rsidRDefault="00AC531C">
            <w:pPr>
              <w:rPr>
                <w:del w:id="3145" w:author="james" w:date="2016-03-29T11:53:00Z"/>
              </w:rPr>
            </w:pPr>
            <w:del w:id="3146" w:author="james" w:date="2016-03-29T11:53:00Z">
              <w:r w:rsidRPr="009D2239" w:rsidDel="00C10E51">
                <w:delText>GOODRICH, Brian</w:delText>
              </w:r>
              <w:bookmarkStart w:id="3147" w:name="_Toc447016908"/>
              <w:bookmarkStart w:id="3148" w:name="_Toc447020279"/>
              <w:bookmarkStart w:id="3149" w:name="_Toc447020646"/>
              <w:bookmarkEnd w:id="3147"/>
              <w:bookmarkEnd w:id="3148"/>
              <w:bookmarkEnd w:id="3149"/>
            </w:del>
          </w:p>
        </w:tc>
        <w:tc>
          <w:tcPr>
            <w:tcW w:w="5490" w:type="dxa"/>
            <w:noWrap/>
            <w:hideMark/>
          </w:tcPr>
          <w:p w14:paraId="4964CF55" w14:textId="6265AA96" w:rsidR="00AC531C" w:rsidRPr="009D2239" w:rsidDel="00C10E51" w:rsidRDefault="00AC531C">
            <w:pPr>
              <w:rPr>
                <w:del w:id="3150" w:author="james" w:date="2016-03-29T11:53:00Z"/>
              </w:rPr>
            </w:pPr>
            <w:del w:id="3151" w:author="james" w:date="2016-03-29T11:53:00Z">
              <w:r w:rsidRPr="009D2239" w:rsidDel="00C10E51">
                <w:delText>NavCom</w:delText>
              </w:r>
              <w:bookmarkStart w:id="3152" w:name="_Toc447016909"/>
              <w:bookmarkStart w:id="3153" w:name="_Toc447020280"/>
              <w:bookmarkStart w:id="3154" w:name="_Toc447020647"/>
              <w:bookmarkEnd w:id="3152"/>
              <w:bookmarkEnd w:id="3153"/>
              <w:bookmarkEnd w:id="3154"/>
            </w:del>
          </w:p>
        </w:tc>
        <w:bookmarkStart w:id="3155" w:name="_Toc447016910"/>
        <w:bookmarkStart w:id="3156" w:name="_Toc447020281"/>
        <w:bookmarkStart w:id="3157" w:name="_Toc447020648"/>
        <w:bookmarkEnd w:id="3155"/>
        <w:bookmarkEnd w:id="3156"/>
        <w:bookmarkEnd w:id="3157"/>
      </w:tr>
      <w:tr w:rsidR="00AC531C" w:rsidRPr="009D2239" w:rsidDel="00C10E51" w14:paraId="26A3328A" w14:textId="2000F959" w:rsidTr="00144168">
        <w:trPr>
          <w:trHeight w:val="300"/>
          <w:del w:id="3158" w:author="james" w:date="2016-03-29T11:53:00Z"/>
        </w:trPr>
        <w:tc>
          <w:tcPr>
            <w:tcW w:w="499" w:type="dxa"/>
            <w:noWrap/>
            <w:hideMark/>
          </w:tcPr>
          <w:p w14:paraId="3D77EC1A" w14:textId="1BA5C424" w:rsidR="00AC531C" w:rsidRPr="009D2239" w:rsidDel="00C10E51" w:rsidRDefault="00AC531C" w:rsidP="009D2239">
            <w:pPr>
              <w:rPr>
                <w:del w:id="3159" w:author="james" w:date="2016-03-29T11:53:00Z"/>
              </w:rPr>
            </w:pPr>
            <w:del w:id="3160" w:author="james" w:date="2016-03-29T11:53:00Z">
              <w:r w:rsidRPr="009D2239" w:rsidDel="00C10E51">
                <w:delText>20</w:delText>
              </w:r>
              <w:bookmarkStart w:id="3161" w:name="_Toc447016911"/>
              <w:bookmarkStart w:id="3162" w:name="_Toc447020282"/>
              <w:bookmarkStart w:id="3163" w:name="_Toc447020649"/>
              <w:bookmarkEnd w:id="3161"/>
              <w:bookmarkEnd w:id="3162"/>
              <w:bookmarkEnd w:id="3163"/>
            </w:del>
          </w:p>
        </w:tc>
        <w:tc>
          <w:tcPr>
            <w:tcW w:w="3209" w:type="dxa"/>
            <w:noWrap/>
            <w:hideMark/>
          </w:tcPr>
          <w:p w14:paraId="3CA98088" w14:textId="74D1C1BA" w:rsidR="00AC531C" w:rsidRPr="009D2239" w:rsidDel="00C10E51" w:rsidRDefault="00AC531C">
            <w:pPr>
              <w:rPr>
                <w:del w:id="3164" w:author="james" w:date="2016-03-29T11:53:00Z"/>
              </w:rPr>
            </w:pPr>
            <w:del w:id="3165" w:author="james" w:date="2016-03-29T11:53:00Z">
              <w:r w:rsidRPr="009D2239" w:rsidDel="00C10E51">
                <w:delText>GUNAWARDENA, Sanjeev</w:delText>
              </w:r>
              <w:bookmarkStart w:id="3166" w:name="_Toc447016912"/>
              <w:bookmarkStart w:id="3167" w:name="_Toc447020283"/>
              <w:bookmarkStart w:id="3168" w:name="_Toc447020650"/>
              <w:bookmarkEnd w:id="3166"/>
              <w:bookmarkEnd w:id="3167"/>
              <w:bookmarkEnd w:id="3168"/>
            </w:del>
          </w:p>
        </w:tc>
        <w:tc>
          <w:tcPr>
            <w:tcW w:w="5490" w:type="dxa"/>
            <w:noWrap/>
            <w:hideMark/>
          </w:tcPr>
          <w:p w14:paraId="4DB4A823" w14:textId="1BF4F8FE" w:rsidR="00AC531C" w:rsidRPr="009D2239" w:rsidDel="00C10E51" w:rsidRDefault="00AC531C">
            <w:pPr>
              <w:rPr>
                <w:del w:id="3169" w:author="james" w:date="2016-03-29T11:53:00Z"/>
              </w:rPr>
            </w:pPr>
            <w:del w:id="3170" w:author="james" w:date="2016-03-29T11:53:00Z">
              <w:r w:rsidRPr="009D2239" w:rsidDel="00C10E51">
                <w:delText>Air Force Institute of Technology</w:delText>
              </w:r>
              <w:bookmarkStart w:id="3171" w:name="_Toc447016913"/>
              <w:bookmarkStart w:id="3172" w:name="_Toc447020284"/>
              <w:bookmarkStart w:id="3173" w:name="_Toc447020651"/>
              <w:bookmarkEnd w:id="3171"/>
              <w:bookmarkEnd w:id="3172"/>
              <w:bookmarkEnd w:id="3173"/>
            </w:del>
          </w:p>
        </w:tc>
        <w:bookmarkStart w:id="3174" w:name="_Toc447016914"/>
        <w:bookmarkStart w:id="3175" w:name="_Toc447020285"/>
        <w:bookmarkStart w:id="3176" w:name="_Toc447020652"/>
        <w:bookmarkEnd w:id="3174"/>
        <w:bookmarkEnd w:id="3175"/>
        <w:bookmarkEnd w:id="3176"/>
      </w:tr>
      <w:tr w:rsidR="00AC531C" w:rsidRPr="009D2239" w:rsidDel="00C10E51" w14:paraId="2D24ED30" w14:textId="0BB94190" w:rsidTr="00144168">
        <w:trPr>
          <w:trHeight w:val="300"/>
          <w:del w:id="3177" w:author="james" w:date="2016-03-29T11:53:00Z"/>
        </w:trPr>
        <w:tc>
          <w:tcPr>
            <w:tcW w:w="499" w:type="dxa"/>
            <w:noWrap/>
            <w:hideMark/>
          </w:tcPr>
          <w:p w14:paraId="5DD69A38" w14:textId="73A3396F" w:rsidR="00AC531C" w:rsidRPr="009D2239" w:rsidDel="00C10E51" w:rsidRDefault="00AC531C" w:rsidP="009D2239">
            <w:pPr>
              <w:rPr>
                <w:del w:id="3178" w:author="james" w:date="2016-03-29T11:53:00Z"/>
              </w:rPr>
            </w:pPr>
            <w:del w:id="3179" w:author="james" w:date="2016-03-29T11:53:00Z">
              <w:r w:rsidRPr="009D2239" w:rsidDel="00C10E51">
                <w:delText>21</w:delText>
              </w:r>
              <w:bookmarkStart w:id="3180" w:name="_Toc447016915"/>
              <w:bookmarkStart w:id="3181" w:name="_Toc447020286"/>
              <w:bookmarkStart w:id="3182" w:name="_Toc447020653"/>
              <w:bookmarkEnd w:id="3180"/>
              <w:bookmarkEnd w:id="3181"/>
              <w:bookmarkEnd w:id="3182"/>
            </w:del>
          </w:p>
        </w:tc>
        <w:tc>
          <w:tcPr>
            <w:tcW w:w="3209" w:type="dxa"/>
            <w:noWrap/>
            <w:hideMark/>
          </w:tcPr>
          <w:p w14:paraId="0CE73821" w14:textId="2B9E4547" w:rsidR="00AC531C" w:rsidRPr="009D2239" w:rsidDel="00C10E51" w:rsidRDefault="00AC531C">
            <w:pPr>
              <w:rPr>
                <w:del w:id="3183" w:author="james" w:date="2016-03-29T11:53:00Z"/>
              </w:rPr>
            </w:pPr>
            <w:del w:id="3184" w:author="james" w:date="2016-03-29T11:53:00Z">
              <w:r w:rsidRPr="009D2239" w:rsidDel="00C10E51">
                <w:delText>HODO, David</w:delText>
              </w:r>
              <w:bookmarkStart w:id="3185" w:name="_Toc447016916"/>
              <w:bookmarkStart w:id="3186" w:name="_Toc447020287"/>
              <w:bookmarkStart w:id="3187" w:name="_Toc447020654"/>
              <w:bookmarkEnd w:id="3185"/>
              <w:bookmarkEnd w:id="3186"/>
              <w:bookmarkEnd w:id="3187"/>
            </w:del>
          </w:p>
        </w:tc>
        <w:tc>
          <w:tcPr>
            <w:tcW w:w="5490" w:type="dxa"/>
            <w:noWrap/>
            <w:hideMark/>
          </w:tcPr>
          <w:p w14:paraId="1D60FF0A" w14:textId="324E950F" w:rsidR="00AC531C" w:rsidRPr="009D2239" w:rsidDel="00C10E51" w:rsidRDefault="00AC531C">
            <w:pPr>
              <w:rPr>
                <w:del w:id="3188" w:author="james" w:date="2016-03-29T11:53:00Z"/>
              </w:rPr>
            </w:pPr>
            <w:del w:id="3189" w:author="james" w:date="2016-03-29T11:53:00Z">
              <w:r w:rsidRPr="009D2239" w:rsidDel="00C10E51">
                <w:delText>Integrated Solutions for Systems, Inc</w:delText>
              </w:r>
              <w:bookmarkStart w:id="3190" w:name="_Toc447016917"/>
              <w:bookmarkStart w:id="3191" w:name="_Toc447020288"/>
              <w:bookmarkStart w:id="3192" w:name="_Toc447020655"/>
              <w:bookmarkEnd w:id="3190"/>
              <w:bookmarkEnd w:id="3191"/>
              <w:bookmarkEnd w:id="3192"/>
            </w:del>
          </w:p>
        </w:tc>
        <w:bookmarkStart w:id="3193" w:name="_Toc447016918"/>
        <w:bookmarkStart w:id="3194" w:name="_Toc447020289"/>
        <w:bookmarkStart w:id="3195" w:name="_Toc447020656"/>
        <w:bookmarkEnd w:id="3193"/>
        <w:bookmarkEnd w:id="3194"/>
        <w:bookmarkEnd w:id="3195"/>
      </w:tr>
      <w:tr w:rsidR="00AC531C" w:rsidRPr="009D2239" w:rsidDel="00C10E51" w14:paraId="38925D27" w14:textId="32B01D0B" w:rsidTr="00144168">
        <w:trPr>
          <w:trHeight w:val="300"/>
          <w:del w:id="3196" w:author="james" w:date="2016-03-29T11:53:00Z"/>
        </w:trPr>
        <w:tc>
          <w:tcPr>
            <w:tcW w:w="499" w:type="dxa"/>
            <w:noWrap/>
            <w:hideMark/>
          </w:tcPr>
          <w:p w14:paraId="7CAC1A02" w14:textId="03E94E86" w:rsidR="00AC531C" w:rsidRPr="009D2239" w:rsidDel="00C10E51" w:rsidRDefault="00AC531C" w:rsidP="009D2239">
            <w:pPr>
              <w:rPr>
                <w:del w:id="3197" w:author="james" w:date="2016-03-29T11:53:00Z"/>
              </w:rPr>
            </w:pPr>
            <w:del w:id="3198" w:author="james" w:date="2016-03-29T11:53:00Z">
              <w:r w:rsidRPr="009D2239" w:rsidDel="00C10E51">
                <w:delText>22</w:delText>
              </w:r>
              <w:bookmarkStart w:id="3199" w:name="_Toc447016919"/>
              <w:bookmarkStart w:id="3200" w:name="_Toc447020290"/>
              <w:bookmarkStart w:id="3201" w:name="_Toc447020657"/>
              <w:bookmarkEnd w:id="3199"/>
              <w:bookmarkEnd w:id="3200"/>
              <w:bookmarkEnd w:id="3201"/>
            </w:del>
          </w:p>
        </w:tc>
        <w:tc>
          <w:tcPr>
            <w:tcW w:w="3209" w:type="dxa"/>
            <w:noWrap/>
            <w:hideMark/>
          </w:tcPr>
          <w:p w14:paraId="716EBB2E" w14:textId="5472ED18" w:rsidR="00AC531C" w:rsidRPr="009D2239" w:rsidDel="00C10E51" w:rsidRDefault="00AC531C">
            <w:pPr>
              <w:rPr>
                <w:del w:id="3202" w:author="james" w:date="2016-03-29T11:53:00Z"/>
              </w:rPr>
            </w:pPr>
            <w:del w:id="3203" w:author="james" w:date="2016-03-29T11:53:00Z">
              <w:r w:rsidRPr="009D2239" w:rsidDel="00C10E51">
                <w:delText>KALYANARAMAN, Sai K.</w:delText>
              </w:r>
              <w:bookmarkStart w:id="3204" w:name="_Toc447016920"/>
              <w:bookmarkStart w:id="3205" w:name="_Toc447020291"/>
              <w:bookmarkStart w:id="3206" w:name="_Toc447020658"/>
              <w:bookmarkEnd w:id="3204"/>
              <w:bookmarkEnd w:id="3205"/>
              <w:bookmarkEnd w:id="3206"/>
            </w:del>
          </w:p>
        </w:tc>
        <w:tc>
          <w:tcPr>
            <w:tcW w:w="5490" w:type="dxa"/>
            <w:noWrap/>
            <w:hideMark/>
          </w:tcPr>
          <w:p w14:paraId="400FC8AD" w14:textId="5B3F9E7E" w:rsidR="00AC531C" w:rsidRPr="009D2239" w:rsidDel="00C10E51" w:rsidRDefault="00AC531C">
            <w:pPr>
              <w:rPr>
                <w:del w:id="3207" w:author="james" w:date="2016-03-29T11:53:00Z"/>
              </w:rPr>
            </w:pPr>
            <w:del w:id="3208" w:author="james" w:date="2016-03-29T11:53:00Z">
              <w:r w:rsidRPr="009D2239" w:rsidDel="00C10E51">
                <w:delText>Rockwell Collins Inc.</w:delText>
              </w:r>
              <w:bookmarkStart w:id="3209" w:name="_Toc447016921"/>
              <w:bookmarkStart w:id="3210" w:name="_Toc447020292"/>
              <w:bookmarkStart w:id="3211" w:name="_Toc447020659"/>
              <w:bookmarkEnd w:id="3209"/>
              <w:bookmarkEnd w:id="3210"/>
              <w:bookmarkEnd w:id="3211"/>
            </w:del>
          </w:p>
        </w:tc>
        <w:bookmarkStart w:id="3212" w:name="_Toc447016922"/>
        <w:bookmarkStart w:id="3213" w:name="_Toc447020293"/>
        <w:bookmarkStart w:id="3214" w:name="_Toc447020660"/>
        <w:bookmarkEnd w:id="3212"/>
        <w:bookmarkEnd w:id="3213"/>
        <w:bookmarkEnd w:id="3214"/>
      </w:tr>
      <w:tr w:rsidR="00AC531C" w:rsidRPr="009D2239" w:rsidDel="00C10E51" w14:paraId="5964A00A" w14:textId="6D862DF9" w:rsidTr="00144168">
        <w:trPr>
          <w:trHeight w:val="300"/>
          <w:del w:id="3215" w:author="james" w:date="2016-03-29T11:53:00Z"/>
        </w:trPr>
        <w:tc>
          <w:tcPr>
            <w:tcW w:w="499" w:type="dxa"/>
            <w:noWrap/>
            <w:hideMark/>
          </w:tcPr>
          <w:p w14:paraId="620C85DF" w14:textId="094B9ED1" w:rsidR="00AC531C" w:rsidRPr="009D2239" w:rsidDel="00C10E51" w:rsidRDefault="00AC531C" w:rsidP="009D2239">
            <w:pPr>
              <w:rPr>
                <w:del w:id="3216" w:author="james" w:date="2016-03-29T11:53:00Z"/>
              </w:rPr>
            </w:pPr>
            <w:del w:id="3217" w:author="james" w:date="2016-03-29T11:53:00Z">
              <w:r w:rsidRPr="009D2239" w:rsidDel="00C10E51">
                <w:delText>23</w:delText>
              </w:r>
              <w:bookmarkStart w:id="3218" w:name="_Toc447016923"/>
              <w:bookmarkStart w:id="3219" w:name="_Toc447020294"/>
              <w:bookmarkStart w:id="3220" w:name="_Toc447020661"/>
              <w:bookmarkEnd w:id="3218"/>
              <w:bookmarkEnd w:id="3219"/>
              <w:bookmarkEnd w:id="3220"/>
            </w:del>
          </w:p>
        </w:tc>
        <w:tc>
          <w:tcPr>
            <w:tcW w:w="3209" w:type="dxa"/>
            <w:noWrap/>
            <w:hideMark/>
          </w:tcPr>
          <w:p w14:paraId="15789AA6" w14:textId="0572995E" w:rsidR="00AC531C" w:rsidRPr="009D2239" w:rsidDel="00C10E51" w:rsidRDefault="00AC531C">
            <w:pPr>
              <w:rPr>
                <w:del w:id="3221" w:author="james" w:date="2016-03-29T11:53:00Z"/>
              </w:rPr>
            </w:pPr>
            <w:del w:id="3222" w:author="james" w:date="2016-03-29T11:53:00Z">
              <w:r w:rsidRPr="009D2239" w:rsidDel="00C10E51">
                <w:delText>KOU, Yanhong</w:delText>
              </w:r>
              <w:bookmarkStart w:id="3223" w:name="_Toc447016924"/>
              <w:bookmarkStart w:id="3224" w:name="_Toc447020295"/>
              <w:bookmarkStart w:id="3225" w:name="_Toc447020662"/>
              <w:bookmarkEnd w:id="3223"/>
              <w:bookmarkEnd w:id="3224"/>
              <w:bookmarkEnd w:id="3225"/>
            </w:del>
          </w:p>
        </w:tc>
        <w:tc>
          <w:tcPr>
            <w:tcW w:w="5490" w:type="dxa"/>
            <w:noWrap/>
            <w:hideMark/>
          </w:tcPr>
          <w:p w14:paraId="4ED19597" w14:textId="78F51727" w:rsidR="00AC531C" w:rsidRPr="009D2239" w:rsidDel="00C10E51" w:rsidRDefault="00AC531C">
            <w:pPr>
              <w:rPr>
                <w:del w:id="3226" w:author="james" w:date="2016-03-29T11:53:00Z"/>
              </w:rPr>
            </w:pPr>
            <w:del w:id="3227" w:author="james" w:date="2016-03-29T11:53:00Z">
              <w:r w:rsidRPr="009D2239" w:rsidDel="00C10E51">
                <w:delText>Beihang University</w:delText>
              </w:r>
              <w:bookmarkStart w:id="3228" w:name="_Toc447016925"/>
              <w:bookmarkStart w:id="3229" w:name="_Toc447020296"/>
              <w:bookmarkStart w:id="3230" w:name="_Toc447020663"/>
              <w:bookmarkEnd w:id="3228"/>
              <w:bookmarkEnd w:id="3229"/>
              <w:bookmarkEnd w:id="3230"/>
            </w:del>
          </w:p>
        </w:tc>
        <w:bookmarkStart w:id="3231" w:name="_Toc447016926"/>
        <w:bookmarkStart w:id="3232" w:name="_Toc447020297"/>
        <w:bookmarkStart w:id="3233" w:name="_Toc447020664"/>
        <w:bookmarkEnd w:id="3231"/>
        <w:bookmarkEnd w:id="3232"/>
        <w:bookmarkEnd w:id="3233"/>
      </w:tr>
      <w:tr w:rsidR="00AC531C" w:rsidRPr="009D2239" w:rsidDel="00C10E51" w14:paraId="15CCD493" w14:textId="4D5F15CC" w:rsidTr="00144168">
        <w:trPr>
          <w:trHeight w:val="300"/>
          <w:del w:id="3234" w:author="james" w:date="2016-03-29T11:53:00Z"/>
        </w:trPr>
        <w:tc>
          <w:tcPr>
            <w:tcW w:w="499" w:type="dxa"/>
            <w:noWrap/>
            <w:hideMark/>
          </w:tcPr>
          <w:p w14:paraId="045C85D7" w14:textId="13361D49" w:rsidR="00AC531C" w:rsidRPr="009D2239" w:rsidDel="00C10E51" w:rsidRDefault="00AC531C" w:rsidP="009D2239">
            <w:pPr>
              <w:rPr>
                <w:del w:id="3235" w:author="james" w:date="2016-03-29T11:53:00Z"/>
              </w:rPr>
            </w:pPr>
            <w:del w:id="3236" w:author="james" w:date="2016-03-29T11:53:00Z">
              <w:r w:rsidRPr="009D2239" w:rsidDel="00C10E51">
                <w:delText>24</w:delText>
              </w:r>
              <w:bookmarkStart w:id="3237" w:name="_Toc447016927"/>
              <w:bookmarkStart w:id="3238" w:name="_Toc447020298"/>
              <w:bookmarkStart w:id="3239" w:name="_Toc447020665"/>
              <w:bookmarkEnd w:id="3237"/>
              <w:bookmarkEnd w:id="3238"/>
              <w:bookmarkEnd w:id="3239"/>
            </w:del>
          </w:p>
        </w:tc>
        <w:tc>
          <w:tcPr>
            <w:tcW w:w="3209" w:type="dxa"/>
            <w:noWrap/>
            <w:hideMark/>
          </w:tcPr>
          <w:p w14:paraId="6C87334A" w14:textId="21459FC9" w:rsidR="00AC531C" w:rsidRPr="009D2239" w:rsidDel="00C10E51" w:rsidRDefault="00AC531C">
            <w:pPr>
              <w:rPr>
                <w:del w:id="3240" w:author="james" w:date="2016-03-29T11:53:00Z"/>
              </w:rPr>
            </w:pPr>
            <w:del w:id="3241" w:author="james" w:date="2016-03-29T11:53:00Z">
              <w:r w:rsidRPr="009D2239" w:rsidDel="00C10E51">
                <w:delText>KUBO, Nobuaki</w:delText>
              </w:r>
              <w:bookmarkStart w:id="3242" w:name="_Toc447016928"/>
              <w:bookmarkStart w:id="3243" w:name="_Toc447020299"/>
              <w:bookmarkStart w:id="3244" w:name="_Toc447020666"/>
              <w:bookmarkEnd w:id="3242"/>
              <w:bookmarkEnd w:id="3243"/>
              <w:bookmarkEnd w:id="3244"/>
            </w:del>
          </w:p>
        </w:tc>
        <w:tc>
          <w:tcPr>
            <w:tcW w:w="5490" w:type="dxa"/>
            <w:noWrap/>
            <w:hideMark/>
          </w:tcPr>
          <w:p w14:paraId="19C781D7" w14:textId="7D374BAD" w:rsidR="00AC531C" w:rsidRPr="009D2239" w:rsidDel="00C10E51" w:rsidRDefault="00AC531C">
            <w:pPr>
              <w:rPr>
                <w:del w:id="3245" w:author="james" w:date="2016-03-29T11:53:00Z"/>
              </w:rPr>
            </w:pPr>
            <w:del w:id="3246" w:author="james" w:date="2016-03-29T11:53:00Z">
              <w:r w:rsidRPr="009D2239" w:rsidDel="00C10E51">
                <w:delText>Tokyo University of Marine Science and Technology</w:delText>
              </w:r>
              <w:bookmarkStart w:id="3247" w:name="_Toc447016929"/>
              <w:bookmarkStart w:id="3248" w:name="_Toc447020300"/>
              <w:bookmarkStart w:id="3249" w:name="_Toc447020667"/>
              <w:bookmarkEnd w:id="3247"/>
              <w:bookmarkEnd w:id="3248"/>
              <w:bookmarkEnd w:id="3249"/>
            </w:del>
          </w:p>
        </w:tc>
        <w:bookmarkStart w:id="3250" w:name="_Toc447016930"/>
        <w:bookmarkStart w:id="3251" w:name="_Toc447020301"/>
        <w:bookmarkStart w:id="3252" w:name="_Toc447020668"/>
        <w:bookmarkEnd w:id="3250"/>
        <w:bookmarkEnd w:id="3251"/>
        <w:bookmarkEnd w:id="3252"/>
      </w:tr>
      <w:tr w:rsidR="00AC531C" w:rsidRPr="009D2239" w:rsidDel="00C10E51" w14:paraId="4AE17E41" w14:textId="0DD0AF9F" w:rsidTr="00144168">
        <w:trPr>
          <w:trHeight w:val="300"/>
          <w:del w:id="3253" w:author="james" w:date="2016-03-29T11:53:00Z"/>
        </w:trPr>
        <w:tc>
          <w:tcPr>
            <w:tcW w:w="499" w:type="dxa"/>
            <w:noWrap/>
            <w:hideMark/>
          </w:tcPr>
          <w:p w14:paraId="6E03B91B" w14:textId="081BA24D" w:rsidR="00AC531C" w:rsidRPr="009D2239" w:rsidDel="00C10E51" w:rsidRDefault="00AC531C" w:rsidP="009D2239">
            <w:pPr>
              <w:rPr>
                <w:del w:id="3254" w:author="james" w:date="2016-03-29T11:53:00Z"/>
              </w:rPr>
            </w:pPr>
            <w:del w:id="3255" w:author="james" w:date="2016-03-29T11:53:00Z">
              <w:r w:rsidRPr="009D2239" w:rsidDel="00C10E51">
                <w:delText>25</w:delText>
              </w:r>
              <w:bookmarkStart w:id="3256" w:name="_Toc447016931"/>
              <w:bookmarkStart w:id="3257" w:name="_Toc447020302"/>
              <w:bookmarkStart w:id="3258" w:name="_Toc447020669"/>
              <w:bookmarkEnd w:id="3256"/>
              <w:bookmarkEnd w:id="3257"/>
              <w:bookmarkEnd w:id="3258"/>
            </w:del>
          </w:p>
        </w:tc>
        <w:tc>
          <w:tcPr>
            <w:tcW w:w="3209" w:type="dxa"/>
            <w:noWrap/>
            <w:hideMark/>
          </w:tcPr>
          <w:p w14:paraId="1FE1395F" w14:textId="2BDF4420" w:rsidR="00AC531C" w:rsidRPr="009D2239" w:rsidDel="00C10E51" w:rsidRDefault="00AC531C">
            <w:pPr>
              <w:rPr>
                <w:del w:id="3259" w:author="james" w:date="2016-03-29T11:53:00Z"/>
              </w:rPr>
            </w:pPr>
            <w:del w:id="3260" w:author="james" w:date="2016-03-29T11:53:00Z">
              <w:r w:rsidRPr="009D2239" w:rsidDel="00C10E51">
                <w:delText xml:space="preserve">LANGER, Markus </w:delText>
              </w:r>
              <w:bookmarkStart w:id="3261" w:name="_Toc447016932"/>
              <w:bookmarkStart w:id="3262" w:name="_Toc447020303"/>
              <w:bookmarkStart w:id="3263" w:name="_Toc447020670"/>
              <w:bookmarkEnd w:id="3261"/>
              <w:bookmarkEnd w:id="3262"/>
              <w:bookmarkEnd w:id="3263"/>
            </w:del>
          </w:p>
        </w:tc>
        <w:tc>
          <w:tcPr>
            <w:tcW w:w="5490" w:type="dxa"/>
            <w:noWrap/>
            <w:hideMark/>
          </w:tcPr>
          <w:p w14:paraId="1E62AF08" w14:textId="12637D75" w:rsidR="00AC531C" w:rsidRPr="009D2239" w:rsidDel="00C10E51" w:rsidRDefault="00AC531C">
            <w:pPr>
              <w:rPr>
                <w:del w:id="3264" w:author="james" w:date="2016-03-29T11:53:00Z"/>
              </w:rPr>
            </w:pPr>
            <w:del w:id="3265" w:author="james" w:date="2016-03-29T11:53:00Z">
              <w:r w:rsidRPr="009D2239" w:rsidDel="00C10E51">
                <w:delText>Karlsruhe Institute of Technology (KIT)</w:delText>
              </w:r>
              <w:bookmarkStart w:id="3266" w:name="_Toc447016933"/>
              <w:bookmarkStart w:id="3267" w:name="_Toc447020304"/>
              <w:bookmarkStart w:id="3268" w:name="_Toc447020671"/>
              <w:bookmarkEnd w:id="3266"/>
              <w:bookmarkEnd w:id="3267"/>
              <w:bookmarkEnd w:id="3268"/>
            </w:del>
          </w:p>
        </w:tc>
        <w:bookmarkStart w:id="3269" w:name="_Toc447016934"/>
        <w:bookmarkStart w:id="3270" w:name="_Toc447020305"/>
        <w:bookmarkStart w:id="3271" w:name="_Toc447020672"/>
        <w:bookmarkEnd w:id="3269"/>
        <w:bookmarkEnd w:id="3270"/>
        <w:bookmarkEnd w:id="3271"/>
      </w:tr>
      <w:tr w:rsidR="00AC531C" w:rsidRPr="009D2239" w:rsidDel="00C10E51" w14:paraId="365584B1" w14:textId="32291614" w:rsidTr="00144168">
        <w:trPr>
          <w:trHeight w:val="300"/>
          <w:del w:id="3272" w:author="james" w:date="2016-03-29T11:53:00Z"/>
        </w:trPr>
        <w:tc>
          <w:tcPr>
            <w:tcW w:w="499" w:type="dxa"/>
            <w:noWrap/>
            <w:hideMark/>
          </w:tcPr>
          <w:p w14:paraId="47B54DDE" w14:textId="61C7216C" w:rsidR="00AC531C" w:rsidRPr="009D2239" w:rsidDel="00C10E51" w:rsidRDefault="00AC531C" w:rsidP="009D2239">
            <w:pPr>
              <w:rPr>
                <w:del w:id="3273" w:author="james" w:date="2016-03-29T11:53:00Z"/>
              </w:rPr>
            </w:pPr>
            <w:del w:id="3274" w:author="james" w:date="2016-03-29T11:53:00Z">
              <w:r w:rsidRPr="009D2239" w:rsidDel="00C10E51">
                <w:delText>26</w:delText>
              </w:r>
              <w:bookmarkStart w:id="3275" w:name="_Toc447016935"/>
              <w:bookmarkStart w:id="3276" w:name="_Toc447020306"/>
              <w:bookmarkStart w:id="3277" w:name="_Toc447020673"/>
              <w:bookmarkEnd w:id="3275"/>
              <w:bookmarkEnd w:id="3276"/>
              <w:bookmarkEnd w:id="3277"/>
            </w:del>
          </w:p>
        </w:tc>
        <w:tc>
          <w:tcPr>
            <w:tcW w:w="3209" w:type="dxa"/>
            <w:noWrap/>
            <w:hideMark/>
          </w:tcPr>
          <w:p w14:paraId="117917B7" w14:textId="2C237304" w:rsidR="00AC531C" w:rsidRPr="009D2239" w:rsidDel="00C10E51" w:rsidRDefault="00AC531C">
            <w:pPr>
              <w:rPr>
                <w:del w:id="3278" w:author="james" w:date="2016-03-29T11:53:00Z"/>
              </w:rPr>
            </w:pPr>
            <w:del w:id="3279" w:author="james" w:date="2016-03-29T11:53:00Z">
              <w:r w:rsidRPr="009D2239" w:rsidDel="00C10E51">
                <w:delText>LEDVINA, Brent</w:delText>
              </w:r>
              <w:bookmarkStart w:id="3280" w:name="_Toc447016936"/>
              <w:bookmarkStart w:id="3281" w:name="_Toc447020307"/>
              <w:bookmarkStart w:id="3282" w:name="_Toc447020674"/>
              <w:bookmarkEnd w:id="3280"/>
              <w:bookmarkEnd w:id="3281"/>
              <w:bookmarkEnd w:id="3282"/>
            </w:del>
          </w:p>
        </w:tc>
        <w:tc>
          <w:tcPr>
            <w:tcW w:w="5490" w:type="dxa"/>
            <w:noWrap/>
            <w:hideMark/>
          </w:tcPr>
          <w:p w14:paraId="6D8F87B1" w14:textId="0B28AAB2" w:rsidR="00AC531C" w:rsidRPr="009D2239" w:rsidDel="00C10E51" w:rsidRDefault="00AC531C">
            <w:pPr>
              <w:rPr>
                <w:del w:id="3283" w:author="james" w:date="2016-03-29T11:53:00Z"/>
              </w:rPr>
            </w:pPr>
            <w:del w:id="3284" w:author="james" w:date="2016-03-29T11:53:00Z">
              <w:r w:rsidRPr="009D2239" w:rsidDel="00C10E51">
                <w:delText>Coherent Navigation</w:delText>
              </w:r>
              <w:bookmarkStart w:id="3285" w:name="_Toc447016937"/>
              <w:bookmarkStart w:id="3286" w:name="_Toc447020308"/>
              <w:bookmarkStart w:id="3287" w:name="_Toc447020675"/>
              <w:bookmarkEnd w:id="3285"/>
              <w:bookmarkEnd w:id="3286"/>
              <w:bookmarkEnd w:id="3287"/>
            </w:del>
          </w:p>
        </w:tc>
        <w:bookmarkStart w:id="3288" w:name="_Toc447016938"/>
        <w:bookmarkStart w:id="3289" w:name="_Toc447020309"/>
        <w:bookmarkStart w:id="3290" w:name="_Toc447020676"/>
        <w:bookmarkEnd w:id="3288"/>
        <w:bookmarkEnd w:id="3289"/>
        <w:bookmarkEnd w:id="3290"/>
      </w:tr>
      <w:tr w:rsidR="00AC531C" w:rsidRPr="009D2239" w:rsidDel="00C10E51" w14:paraId="04EB23EB" w14:textId="49FD55BD" w:rsidTr="00144168">
        <w:trPr>
          <w:trHeight w:val="300"/>
          <w:del w:id="3291" w:author="james" w:date="2016-03-29T11:53:00Z"/>
        </w:trPr>
        <w:tc>
          <w:tcPr>
            <w:tcW w:w="499" w:type="dxa"/>
            <w:noWrap/>
            <w:hideMark/>
          </w:tcPr>
          <w:p w14:paraId="09D049A7" w14:textId="68E856BE" w:rsidR="00AC531C" w:rsidRPr="009D2239" w:rsidDel="00C10E51" w:rsidRDefault="00AC531C" w:rsidP="009D2239">
            <w:pPr>
              <w:rPr>
                <w:del w:id="3292" w:author="james" w:date="2016-03-29T11:53:00Z"/>
              </w:rPr>
            </w:pPr>
            <w:del w:id="3293" w:author="james" w:date="2016-03-29T11:53:00Z">
              <w:r w:rsidRPr="009D2239" w:rsidDel="00C10E51">
                <w:delText>27</w:delText>
              </w:r>
              <w:bookmarkStart w:id="3294" w:name="_Toc447016939"/>
              <w:bookmarkStart w:id="3295" w:name="_Toc447020310"/>
              <w:bookmarkStart w:id="3296" w:name="_Toc447020677"/>
              <w:bookmarkEnd w:id="3294"/>
              <w:bookmarkEnd w:id="3295"/>
              <w:bookmarkEnd w:id="3296"/>
            </w:del>
          </w:p>
        </w:tc>
        <w:tc>
          <w:tcPr>
            <w:tcW w:w="3209" w:type="dxa"/>
            <w:noWrap/>
            <w:hideMark/>
          </w:tcPr>
          <w:p w14:paraId="16A64CDC" w14:textId="2BFE37AF" w:rsidR="00AC531C" w:rsidRPr="009D2239" w:rsidDel="00C10E51" w:rsidRDefault="00AC531C">
            <w:pPr>
              <w:rPr>
                <w:del w:id="3297" w:author="james" w:date="2016-03-29T11:53:00Z"/>
              </w:rPr>
            </w:pPr>
            <w:del w:id="3298" w:author="james" w:date="2016-03-29T11:53:00Z">
              <w:r w:rsidRPr="009D2239" w:rsidDel="00C10E51">
                <w:delText>LITTLE, Jon C.</w:delText>
              </w:r>
              <w:bookmarkStart w:id="3299" w:name="_Toc447016940"/>
              <w:bookmarkStart w:id="3300" w:name="_Toc447020311"/>
              <w:bookmarkStart w:id="3301" w:name="_Toc447020678"/>
              <w:bookmarkEnd w:id="3299"/>
              <w:bookmarkEnd w:id="3300"/>
              <w:bookmarkEnd w:id="3301"/>
            </w:del>
          </w:p>
        </w:tc>
        <w:tc>
          <w:tcPr>
            <w:tcW w:w="5490" w:type="dxa"/>
            <w:noWrap/>
            <w:hideMark/>
          </w:tcPr>
          <w:p w14:paraId="04DF4873" w14:textId="023BC4E6" w:rsidR="00AC531C" w:rsidRPr="009D2239" w:rsidDel="00C10E51" w:rsidRDefault="00AC531C">
            <w:pPr>
              <w:rPr>
                <w:del w:id="3302" w:author="james" w:date="2016-03-29T11:53:00Z"/>
              </w:rPr>
            </w:pPr>
            <w:del w:id="3303" w:author="james" w:date="2016-03-29T11:53:00Z">
              <w:r w:rsidRPr="009D2239" w:rsidDel="00C10E51">
                <w:delText>Applied Research Laboratories of the University of Texas at Austin</w:delText>
              </w:r>
              <w:bookmarkStart w:id="3304" w:name="_Toc447016941"/>
              <w:bookmarkStart w:id="3305" w:name="_Toc447020312"/>
              <w:bookmarkStart w:id="3306" w:name="_Toc447020679"/>
              <w:bookmarkEnd w:id="3304"/>
              <w:bookmarkEnd w:id="3305"/>
              <w:bookmarkEnd w:id="3306"/>
            </w:del>
          </w:p>
        </w:tc>
        <w:bookmarkStart w:id="3307" w:name="_Toc447016942"/>
        <w:bookmarkStart w:id="3308" w:name="_Toc447020313"/>
        <w:bookmarkStart w:id="3309" w:name="_Toc447020680"/>
        <w:bookmarkEnd w:id="3307"/>
        <w:bookmarkEnd w:id="3308"/>
        <w:bookmarkEnd w:id="3309"/>
      </w:tr>
      <w:tr w:rsidR="00AC531C" w:rsidRPr="009D2239" w:rsidDel="00C10E51" w14:paraId="3B6B9F20" w14:textId="5F16EADF" w:rsidTr="00144168">
        <w:trPr>
          <w:trHeight w:val="300"/>
          <w:del w:id="3310" w:author="james" w:date="2016-03-29T11:53:00Z"/>
        </w:trPr>
        <w:tc>
          <w:tcPr>
            <w:tcW w:w="499" w:type="dxa"/>
            <w:noWrap/>
            <w:hideMark/>
          </w:tcPr>
          <w:p w14:paraId="4BCDB46E" w14:textId="21C9DEB8" w:rsidR="00AC531C" w:rsidRPr="009D2239" w:rsidDel="00C10E51" w:rsidRDefault="00AC531C" w:rsidP="009D2239">
            <w:pPr>
              <w:rPr>
                <w:del w:id="3311" w:author="james" w:date="2016-03-29T11:53:00Z"/>
              </w:rPr>
            </w:pPr>
            <w:del w:id="3312" w:author="james" w:date="2016-03-29T11:53:00Z">
              <w:r w:rsidRPr="009D2239" w:rsidDel="00C10E51">
                <w:delText>28</w:delText>
              </w:r>
              <w:bookmarkStart w:id="3313" w:name="_Toc447016943"/>
              <w:bookmarkStart w:id="3314" w:name="_Toc447020314"/>
              <w:bookmarkStart w:id="3315" w:name="_Toc447020681"/>
              <w:bookmarkEnd w:id="3313"/>
              <w:bookmarkEnd w:id="3314"/>
              <w:bookmarkEnd w:id="3315"/>
            </w:del>
          </w:p>
        </w:tc>
        <w:tc>
          <w:tcPr>
            <w:tcW w:w="3209" w:type="dxa"/>
            <w:noWrap/>
            <w:hideMark/>
          </w:tcPr>
          <w:p w14:paraId="2D8FB36F" w14:textId="26F3C6E9" w:rsidR="00AC531C" w:rsidRPr="009D2239" w:rsidDel="00C10E51" w:rsidRDefault="00AC531C">
            <w:pPr>
              <w:rPr>
                <w:del w:id="3316" w:author="james" w:date="2016-03-29T11:53:00Z"/>
              </w:rPr>
            </w:pPr>
            <w:del w:id="3317" w:author="james" w:date="2016-03-29T11:53:00Z">
              <w:r w:rsidRPr="009D2239" w:rsidDel="00C10E51">
                <w:delText>LOHAN, Elena-Simona</w:delText>
              </w:r>
              <w:bookmarkStart w:id="3318" w:name="_Toc447016944"/>
              <w:bookmarkStart w:id="3319" w:name="_Toc447020315"/>
              <w:bookmarkStart w:id="3320" w:name="_Toc447020682"/>
              <w:bookmarkEnd w:id="3318"/>
              <w:bookmarkEnd w:id="3319"/>
              <w:bookmarkEnd w:id="3320"/>
            </w:del>
          </w:p>
        </w:tc>
        <w:tc>
          <w:tcPr>
            <w:tcW w:w="5490" w:type="dxa"/>
            <w:noWrap/>
            <w:hideMark/>
          </w:tcPr>
          <w:p w14:paraId="7CE36A22" w14:textId="56C50328" w:rsidR="00AC531C" w:rsidRPr="009D2239" w:rsidDel="00C10E51" w:rsidRDefault="00AC531C">
            <w:pPr>
              <w:rPr>
                <w:del w:id="3321" w:author="james" w:date="2016-03-29T11:53:00Z"/>
              </w:rPr>
            </w:pPr>
            <w:del w:id="3322" w:author="james" w:date="2016-03-29T11:53:00Z">
              <w:r w:rsidRPr="009D2239" w:rsidDel="00C10E51">
                <w:delText>Tampere University of Technology</w:delText>
              </w:r>
              <w:bookmarkStart w:id="3323" w:name="_Toc447016945"/>
              <w:bookmarkStart w:id="3324" w:name="_Toc447020316"/>
              <w:bookmarkStart w:id="3325" w:name="_Toc447020683"/>
              <w:bookmarkEnd w:id="3323"/>
              <w:bookmarkEnd w:id="3324"/>
              <w:bookmarkEnd w:id="3325"/>
            </w:del>
          </w:p>
        </w:tc>
        <w:bookmarkStart w:id="3326" w:name="_Toc447016946"/>
        <w:bookmarkStart w:id="3327" w:name="_Toc447020317"/>
        <w:bookmarkStart w:id="3328" w:name="_Toc447020684"/>
        <w:bookmarkEnd w:id="3326"/>
        <w:bookmarkEnd w:id="3327"/>
        <w:bookmarkEnd w:id="3328"/>
      </w:tr>
      <w:tr w:rsidR="00AC531C" w:rsidRPr="009D2239" w:rsidDel="00C10E51" w14:paraId="6B6FF022" w14:textId="0989598F" w:rsidTr="00144168">
        <w:trPr>
          <w:trHeight w:val="300"/>
          <w:del w:id="3329" w:author="james" w:date="2016-03-29T11:53:00Z"/>
        </w:trPr>
        <w:tc>
          <w:tcPr>
            <w:tcW w:w="499" w:type="dxa"/>
            <w:noWrap/>
            <w:hideMark/>
          </w:tcPr>
          <w:p w14:paraId="2AC4635F" w14:textId="07EFD007" w:rsidR="00AC531C" w:rsidRPr="009D2239" w:rsidDel="00C10E51" w:rsidRDefault="00AC531C" w:rsidP="009D2239">
            <w:pPr>
              <w:rPr>
                <w:del w:id="3330" w:author="james" w:date="2016-03-29T11:53:00Z"/>
              </w:rPr>
            </w:pPr>
            <w:del w:id="3331" w:author="james" w:date="2016-03-29T11:53:00Z">
              <w:r w:rsidRPr="009D2239" w:rsidDel="00C10E51">
                <w:delText>29</w:delText>
              </w:r>
              <w:bookmarkStart w:id="3332" w:name="_Toc447016947"/>
              <w:bookmarkStart w:id="3333" w:name="_Toc447020318"/>
              <w:bookmarkStart w:id="3334" w:name="_Toc447020685"/>
              <w:bookmarkEnd w:id="3332"/>
              <w:bookmarkEnd w:id="3333"/>
              <w:bookmarkEnd w:id="3334"/>
            </w:del>
          </w:p>
        </w:tc>
        <w:tc>
          <w:tcPr>
            <w:tcW w:w="3209" w:type="dxa"/>
            <w:noWrap/>
            <w:hideMark/>
          </w:tcPr>
          <w:p w14:paraId="4B24F7B2" w14:textId="720A7A1D" w:rsidR="00AC531C" w:rsidRPr="009D2239" w:rsidDel="00C10E51" w:rsidRDefault="00AC531C">
            <w:pPr>
              <w:rPr>
                <w:del w:id="3335" w:author="james" w:date="2016-03-29T11:53:00Z"/>
              </w:rPr>
            </w:pPr>
            <w:del w:id="3336" w:author="james" w:date="2016-03-29T11:53:00Z">
              <w:r w:rsidRPr="009D2239" w:rsidDel="00C10E51">
                <w:delText>LÓPEZ-ALMANSA, José María</w:delText>
              </w:r>
              <w:bookmarkStart w:id="3337" w:name="_Toc447016948"/>
              <w:bookmarkStart w:id="3338" w:name="_Toc447020319"/>
              <w:bookmarkStart w:id="3339" w:name="_Toc447020686"/>
              <w:bookmarkEnd w:id="3337"/>
              <w:bookmarkEnd w:id="3338"/>
              <w:bookmarkEnd w:id="3339"/>
            </w:del>
          </w:p>
        </w:tc>
        <w:tc>
          <w:tcPr>
            <w:tcW w:w="5490" w:type="dxa"/>
            <w:noWrap/>
            <w:hideMark/>
          </w:tcPr>
          <w:p w14:paraId="643F4CBE" w14:textId="4F0B8F68" w:rsidR="00AC531C" w:rsidRPr="009D2239" w:rsidDel="00C10E51" w:rsidRDefault="00AC531C">
            <w:pPr>
              <w:rPr>
                <w:del w:id="3340" w:author="james" w:date="2016-03-29T11:53:00Z"/>
              </w:rPr>
            </w:pPr>
            <w:del w:id="3341" w:author="james" w:date="2016-03-29T11:53:00Z">
              <w:r w:rsidRPr="009D2239" w:rsidDel="00C10E51">
                <w:delText>GMV</w:delText>
              </w:r>
              <w:bookmarkStart w:id="3342" w:name="_Toc447016949"/>
              <w:bookmarkStart w:id="3343" w:name="_Toc447020320"/>
              <w:bookmarkStart w:id="3344" w:name="_Toc447020687"/>
              <w:bookmarkEnd w:id="3342"/>
              <w:bookmarkEnd w:id="3343"/>
              <w:bookmarkEnd w:id="3344"/>
            </w:del>
          </w:p>
        </w:tc>
        <w:bookmarkStart w:id="3345" w:name="_Toc447016950"/>
        <w:bookmarkStart w:id="3346" w:name="_Toc447020321"/>
        <w:bookmarkStart w:id="3347" w:name="_Toc447020688"/>
        <w:bookmarkEnd w:id="3345"/>
        <w:bookmarkEnd w:id="3346"/>
        <w:bookmarkEnd w:id="3347"/>
      </w:tr>
      <w:tr w:rsidR="00AC531C" w:rsidRPr="009D2239" w:rsidDel="00C10E51" w14:paraId="40E5F34A" w14:textId="53BB99C1" w:rsidTr="00144168">
        <w:trPr>
          <w:trHeight w:val="300"/>
          <w:del w:id="3348" w:author="james" w:date="2016-03-29T11:53:00Z"/>
        </w:trPr>
        <w:tc>
          <w:tcPr>
            <w:tcW w:w="499" w:type="dxa"/>
            <w:noWrap/>
            <w:hideMark/>
          </w:tcPr>
          <w:p w14:paraId="405C43C2" w14:textId="50DB51F1" w:rsidR="00AC531C" w:rsidRPr="009D2239" w:rsidDel="00C10E51" w:rsidRDefault="00AC531C" w:rsidP="009D2239">
            <w:pPr>
              <w:rPr>
                <w:del w:id="3349" w:author="james" w:date="2016-03-29T11:53:00Z"/>
              </w:rPr>
            </w:pPr>
            <w:del w:id="3350" w:author="james" w:date="2016-03-29T11:53:00Z">
              <w:r w:rsidRPr="009D2239" w:rsidDel="00C10E51">
                <w:delText>30</w:delText>
              </w:r>
              <w:bookmarkStart w:id="3351" w:name="_Toc447016951"/>
              <w:bookmarkStart w:id="3352" w:name="_Toc447020322"/>
              <w:bookmarkStart w:id="3353" w:name="_Toc447020689"/>
              <w:bookmarkEnd w:id="3351"/>
              <w:bookmarkEnd w:id="3352"/>
              <w:bookmarkEnd w:id="3353"/>
            </w:del>
          </w:p>
        </w:tc>
        <w:tc>
          <w:tcPr>
            <w:tcW w:w="3209" w:type="dxa"/>
            <w:noWrap/>
            <w:hideMark/>
          </w:tcPr>
          <w:p w14:paraId="2EA0499C" w14:textId="1985FFDC" w:rsidR="00AC531C" w:rsidRPr="009D2239" w:rsidDel="00C10E51" w:rsidRDefault="00AC531C">
            <w:pPr>
              <w:rPr>
                <w:del w:id="3354" w:author="james" w:date="2016-03-29T11:53:00Z"/>
              </w:rPr>
            </w:pPr>
            <w:del w:id="3355" w:author="james" w:date="2016-03-29T11:53:00Z">
              <w:r w:rsidRPr="009D2239" w:rsidDel="00C10E51">
                <w:delText>LOPEZ-RISUEÑO, Gustavo</w:delText>
              </w:r>
              <w:bookmarkStart w:id="3356" w:name="_Toc447016952"/>
              <w:bookmarkStart w:id="3357" w:name="_Toc447020323"/>
              <w:bookmarkStart w:id="3358" w:name="_Toc447020690"/>
              <w:bookmarkEnd w:id="3356"/>
              <w:bookmarkEnd w:id="3357"/>
              <w:bookmarkEnd w:id="3358"/>
            </w:del>
          </w:p>
        </w:tc>
        <w:tc>
          <w:tcPr>
            <w:tcW w:w="5490" w:type="dxa"/>
            <w:noWrap/>
            <w:hideMark/>
          </w:tcPr>
          <w:p w14:paraId="5634C13C" w14:textId="7E2B0715" w:rsidR="00AC531C" w:rsidRPr="009D2239" w:rsidDel="00C10E51" w:rsidRDefault="00AC531C">
            <w:pPr>
              <w:rPr>
                <w:del w:id="3359" w:author="james" w:date="2016-03-29T11:53:00Z"/>
              </w:rPr>
            </w:pPr>
            <w:del w:id="3360" w:author="james" w:date="2016-03-29T11:53:00Z">
              <w:r w:rsidRPr="009D2239" w:rsidDel="00C10E51">
                <w:delText>European Space Agency</w:delText>
              </w:r>
              <w:bookmarkStart w:id="3361" w:name="_Toc447016953"/>
              <w:bookmarkStart w:id="3362" w:name="_Toc447020324"/>
              <w:bookmarkStart w:id="3363" w:name="_Toc447020691"/>
              <w:bookmarkEnd w:id="3361"/>
              <w:bookmarkEnd w:id="3362"/>
              <w:bookmarkEnd w:id="3363"/>
            </w:del>
          </w:p>
        </w:tc>
        <w:bookmarkStart w:id="3364" w:name="_Toc447016954"/>
        <w:bookmarkStart w:id="3365" w:name="_Toc447020325"/>
        <w:bookmarkStart w:id="3366" w:name="_Toc447020692"/>
        <w:bookmarkEnd w:id="3364"/>
        <w:bookmarkEnd w:id="3365"/>
        <w:bookmarkEnd w:id="3366"/>
      </w:tr>
      <w:tr w:rsidR="00AC531C" w:rsidRPr="009D2239" w:rsidDel="00C10E51" w14:paraId="580F7821" w14:textId="57A01DB7" w:rsidTr="00144168">
        <w:trPr>
          <w:trHeight w:val="300"/>
          <w:del w:id="3367" w:author="james" w:date="2016-03-29T11:53:00Z"/>
        </w:trPr>
        <w:tc>
          <w:tcPr>
            <w:tcW w:w="499" w:type="dxa"/>
            <w:noWrap/>
            <w:hideMark/>
          </w:tcPr>
          <w:p w14:paraId="50B32537" w14:textId="10F61EA9" w:rsidR="00AC531C" w:rsidRPr="009D2239" w:rsidDel="00C10E51" w:rsidRDefault="00AC531C" w:rsidP="009D2239">
            <w:pPr>
              <w:rPr>
                <w:del w:id="3368" w:author="james" w:date="2016-03-29T11:53:00Z"/>
              </w:rPr>
            </w:pPr>
            <w:del w:id="3369" w:author="james" w:date="2016-03-29T11:53:00Z">
              <w:r w:rsidRPr="009D2239" w:rsidDel="00C10E51">
                <w:delText>31</w:delText>
              </w:r>
              <w:bookmarkStart w:id="3370" w:name="_Toc447016955"/>
              <w:bookmarkStart w:id="3371" w:name="_Toc447020326"/>
              <w:bookmarkStart w:id="3372" w:name="_Toc447020693"/>
              <w:bookmarkEnd w:id="3370"/>
              <w:bookmarkEnd w:id="3371"/>
              <w:bookmarkEnd w:id="3372"/>
            </w:del>
          </w:p>
        </w:tc>
        <w:tc>
          <w:tcPr>
            <w:tcW w:w="3209" w:type="dxa"/>
            <w:noWrap/>
            <w:hideMark/>
          </w:tcPr>
          <w:p w14:paraId="03A785D4" w14:textId="079E9226" w:rsidR="00AC531C" w:rsidRPr="009D2239" w:rsidDel="00C10E51" w:rsidRDefault="00AC531C">
            <w:pPr>
              <w:rPr>
                <w:del w:id="3373" w:author="james" w:date="2016-03-29T11:53:00Z"/>
              </w:rPr>
            </w:pPr>
            <w:del w:id="3374" w:author="james" w:date="2016-03-29T11:53:00Z">
              <w:r w:rsidRPr="009D2239" w:rsidDel="00C10E51">
                <w:delText>MACDONALD, John C</w:delText>
              </w:r>
              <w:bookmarkStart w:id="3375" w:name="_Toc447016956"/>
              <w:bookmarkStart w:id="3376" w:name="_Toc447020327"/>
              <w:bookmarkStart w:id="3377" w:name="_Toc447020694"/>
              <w:bookmarkEnd w:id="3375"/>
              <w:bookmarkEnd w:id="3376"/>
              <w:bookmarkEnd w:id="3377"/>
            </w:del>
          </w:p>
        </w:tc>
        <w:tc>
          <w:tcPr>
            <w:tcW w:w="5490" w:type="dxa"/>
            <w:noWrap/>
            <w:hideMark/>
          </w:tcPr>
          <w:p w14:paraId="4CC5B722" w14:textId="26EC7062" w:rsidR="00AC531C" w:rsidRPr="009D2239" w:rsidDel="00C10E51" w:rsidRDefault="00AC531C">
            <w:pPr>
              <w:rPr>
                <w:del w:id="3378" w:author="james" w:date="2016-03-29T11:53:00Z"/>
              </w:rPr>
            </w:pPr>
            <w:del w:id="3379" w:author="james" w:date="2016-03-29T11:53:00Z">
              <w:r w:rsidRPr="009D2239" w:rsidDel="00C10E51">
                <w:delText>AFRL Sensors Directorate</w:delText>
              </w:r>
              <w:bookmarkStart w:id="3380" w:name="_Toc447016957"/>
              <w:bookmarkStart w:id="3381" w:name="_Toc447020328"/>
              <w:bookmarkStart w:id="3382" w:name="_Toc447020695"/>
              <w:bookmarkEnd w:id="3380"/>
              <w:bookmarkEnd w:id="3381"/>
              <w:bookmarkEnd w:id="3382"/>
            </w:del>
          </w:p>
        </w:tc>
        <w:bookmarkStart w:id="3383" w:name="_Toc447016958"/>
        <w:bookmarkStart w:id="3384" w:name="_Toc447020329"/>
        <w:bookmarkStart w:id="3385" w:name="_Toc447020696"/>
        <w:bookmarkEnd w:id="3383"/>
        <w:bookmarkEnd w:id="3384"/>
        <w:bookmarkEnd w:id="3385"/>
      </w:tr>
      <w:tr w:rsidR="00AC531C" w:rsidRPr="009D2239" w:rsidDel="00C10E51" w14:paraId="5835FE93" w14:textId="50A6D520" w:rsidTr="00144168">
        <w:trPr>
          <w:trHeight w:val="300"/>
          <w:del w:id="3386" w:author="james" w:date="2016-03-29T11:53:00Z"/>
        </w:trPr>
        <w:tc>
          <w:tcPr>
            <w:tcW w:w="499" w:type="dxa"/>
            <w:noWrap/>
            <w:hideMark/>
          </w:tcPr>
          <w:p w14:paraId="64806F97" w14:textId="1B94080E" w:rsidR="00AC531C" w:rsidRPr="009D2239" w:rsidDel="00C10E51" w:rsidRDefault="00AC531C" w:rsidP="009D2239">
            <w:pPr>
              <w:rPr>
                <w:del w:id="3387" w:author="james" w:date="2016-03-29T11:53:00Z"/>
              </w:rPr>
            </w:pPr>
            <w:del w:id="3388" w:author="james" w:date="2016-03-29T11:53:00Z">
              <w:r w:rsidRPr="009D2239" w:rsidDel="00C10E51">
                <w:delText>32</w:delText>
              </w:r>
              <w:bookmarkStart w:id="3389" w:name="_Toc447016959"/>
              <w:bookmarkStart w:id="3390" w:name="_Toc447020330"/>
              <w:bookmarkStart w:id="3391" w:name="_Toc447020697"/>
              <w:bookmarkEnd w:id="3389"/>
              <w:bookmarkEnd w:id="3390"/>
              <w:bookmarkEnd w:id="3391"/>
            </w:del>
          </w:p>
        </w:tc>
        <w:tc>
          <w:tcPr>
            <w:tcW w:w="3209" w:type="dxa"/>
            <w:noWrap/>
            <w:hideMark/>
          </w:tcPr>
          <w:p w14:paraId="2E45D962" w14:textId="0B68646D" w:rsidR="00AC531C" w:rsidRPr="009D2239" w:rsidDel="00C10E51" w:rsidRDefault="00AC531C">
            <w:pPr>
              <w:rPr>
                <w:del w:id="3392" w:author="james" w:date="2016-03-29T11:53:00Z"/>
              </w:rPr>
            </w:pPr>
            <w:del w:id="3393" w:author="james" w:date="2016-03-29T11:53:00Z">
              <w:r w:rsidRPr="009D2239" w:rsidDel="00C10E51">
                <w:delText>MATHEWS, Michael B.</w:delText>
              </w:r>
              <w:bookmarkStart w:id="3394" w:name="_Toc447016960"/>
              <w:bookmarkStart w:id="3395" w:name="_Toc447020331"/>
              <w:bookmarkStart w:id="3396" w:name="_Toc447020698"/>
              <w:bookmarkEnd w:id="3394"/>
              <w:bookmarkEnd w:id="3395"/>
              <w:bookmarkEnd w:id="3396"/>
            </w:del>
          </w:p>
        </w:tc>
        <w:tc>
          <w:tcPr>
            <w:tcW w:w="5490" w:type="dxa"/>
            <w:noWrap/>
            <w:hideMark/>
          </w:tcPr>
          <w:p w14:paraId="48B16329" w14:textId="68DBBB21" w:rsidR="00AC531C" w:rsidRPr="009D2239" w:rsidDel="00C10E51" w:rsidRDefault="00AC531C">
            <w:pPr>
              <w:rPr>
                <w:del w:id="3397" w:author="james" w:date="2016-03-29T11:53:00Z"/>
              </w:rPr>
            </w:pPr>
            <w:del w:id="3398" w:author="james" w:date="2016-03-29T11:53:00Z">
              <w:r w:rsidRPr="009D2239" w:rsidDel="00C10E51">
                <w:delText>Loctronix</w:delText>
              </w:r>
              <w:bookmarkStart w:id="3399" w:name="_Toc447016961"/>
              <w:bookmarkStart w:id="3400" w:name="_Toc447020332"/>
              <w:bookmarkStart w:id="3401" w:name="_Toc447020699"/>
              <w:bookmarkEnd w:id="3399"/>
              <w:bookmarkEnd w:id="3400"/>
              <w:bookmarkEnd w:id="3401"/>
            </w:del>
          </w:p>
        </w:tc>
        <w:bookmarkStart w:id="3402" w:name="_Toc447016962"/>
        <w:bookmarkStart w:id="3403" w:name="_Toc447020333"/>
        <w:bookmarkStart w:id="3404" w:name="_Toc447020700"/>
        <w:bookmarkEnd w:id="3402"/>
        <w:bookmarkEnd w:id="3403"/>
        <w:bookmarkEnd w:id="3404"/>
      </w:tr>
      <w:tr w:rsidR="00AC531C" w:rsidRPr="009D2239" w:rsidDel="00C10E51" w14:paraId="1DE3D6BA" w14:textId="370F5502" w:rsidTr="00144168">
        <w:trPr>
          <w:trHeight w:val="300"/>
          <w:del w:id="3405" w:author="james" w:date="2016-03-29T11:53:00Z"/>
        </w:trPr>
        <w:tc>
          <w:tcPr>
            <w:tcW w:w="499" w:type="dxa"/>
            <w:noWrap/>
            <w:hideMark/>
          </w:tcPr>
          <w:p w14:paraId="2A742FB6" w14:textId="7B62F0F2" w:rsidR="00AC531C" w:rsidRPr="009D2239" w:rsidDel="00C10E51" w:rsidRDefault="00AC531C" w:rsidP="009D2239">
            <w:pPr>
              <w:rPr>
                <w:del w:id="3406" w:author="james" w:date="2016-03-29T11:53:00Z"/>
              </w:rPr>
            </w:pPr>
            <w:del w:id="3407" w:author="james" w:date="2016-03-29T11:53:00Z">
              <w:r w:rsidRPr="009D2239" w:rsidDel="00C10E51">
                <w:delText>33</w:delText>
              </w:r>
              <w:bookmarkStart w:id="3408" w:name="_Toc447016963"/>
              <w:bookmarkStart w:id="3409" w:name="_Toc447020334"/>
              <w:bookmarkStart w:id="3410" w:name="_Toc447020701"/>
              <w:bookmarkEnd w:id="3408"/>
              <w:bookmarkEnd w:id="3409"/>
              <w:bookmarkEnd w:id="3410"/>
            </w:del>
          </w:p>
        </w:tc>
        <w:tc>
          <w:tcPr>
            <w:tcW w:w="3209" w:type="dxa"/>
            <w:noWrap/>
            <w:hideMark/>
          </w:tcPr>
          <w:p w14:paraId="46571895" w14:textId="48A56C5E" w:rsidR="00AC531C" w:rsidRPr="009D2239" w:rsidDel="00C10E51" w:rsidRDefault="00AC531C">
            <w:pPr>
              <w:rPr>
                <w:del w:id="3411" w:author="james" w:date="2016-03-29T11:53:00Z"/>
              </w:rPr>
            </w:pPr>
            <w:del w:id="3412" w:author="james" w:date="2016-03-29T11:53:00Z">
              <w:r w:rsidRPr="009D2239" w:rsidDel="00C10E51">
                <w:delText>MORTON, Yu (Jade)</w:delText>
              </w:r>
              <w:bookmarkStart w:id="3413" w:name="_Toc447016964"/>
              <w:bookmarkStart w:id="3414" w:name="_Toc447020335"/>
              <w:bookmarkStart w:id="3415" w:name="_Toc447020702"/>
              <w:bookmarkEnd w:id="3413"/>
              <w:bookmarkEnd w:id="3414"/>
              <w:bookmarkEnd w:id="3415"/>
            </w:del>
          </w:p>
        </w:tc>
        <w:tc>
          <w:tcPr>
            <w:tcW w:w="5490" w:type="dxa"/>
            <w:noWrap/>
            <w:hideMark/>
          </w:tcPr>
          <w:p w14:paraId="1656E034" w14:textId="33C5670E" w:rsidR="00AC531C" w:rsidRPr="009D2239" w:rsidDel="00C10E51" w:rsidRDefault="00AC531C">
            <w:pPr>
              <w:rPr>
                <w:del w:id="3416" w:author="james" w:date="2016-03-29T11:53:00Z"/>
              </w:rPr>
            </w:pPr>
            <w:del w:id="3417" w:author="james" w:date="2016-03-29T11:53:00Z">
              <w:r w:rsidRPr="009D2239" w:rsidDel="00C10E51">
                <w:delText>Colorado State University</w:delText>
              </w:r>
              <w:bookmarkStart w:id="3418" w:name="_Toc447016965"/>
              <w:bookmarkStart w:id="3419" w:name="_Toc447020336"/>
              <w:bookmarkStart w:id="3420" w:name="_Toc447020703"/>
              <w:bookmarkEnd w:id="3418"/>
              <w:bookmarkEnd w:id="3419"/>
              <w:bookmarkEnd w:id="3420"/>
            </w:del>
          </w:p>
        </w:tc>
        <w:bookmarkStart w:id="3421" w:name="_Toc447016966"/>
        <w:bookmarkStart w:id="3422" w:name="_Toc447020337"/>
        <w:bookmarkStart w:id="3423" w:name="_Toc447020704"/>
        <w:bookmarkEnd w:id="3421"/>
        <w:bookmarkEnd w:id="3422"/>
        <w:bookmarkEnd w:id="3423"/>
      </w:tr>
      <w:tr w:rsidR="00AC531C" w:rsidRPr="009D2239" w:rsidDel="00C10E51" w14:paraId="5C7EDBCD" w14:textId="2365A326" w:rsidTr="00144168">
        <w:trPr>
          <w:trHeight w:val="300"/>
          <w:del w:id="3424" w:author="james" w:date="2016-03-29T11:53:00Z"/>
        </w:trPr>
        <w:tc>
          <w:tcPr>
            <w:tcW w:w="499" w:type="dxa"/>
            <w:noWrap/>
            <w:hideMark/>
          </w:tcPr>
          <w:p w14:paraId="48B15B03" w14:textId="5B550BF7" w:rsidR="00AC531C" w:rsidRPr="009D2239" w:rsidDel="00C10E51" w:rsidRDefault="00AC531C" w:rsidP="009D2239">
            <w:pPr>
              <w:rPr>
                <w:del w:id="3425" w:author="james" w:date="2016-03-29T11:53:00Z"/>
              </w:rPr>
            </w:pPr>
            <w:del w:id="3426" w:author="james" w:date="2016-03-29T11:53:00Z">
              <w:r w:rsidRPr="009D2239" w:rsidDel="00C10E51">
                <w:delText>34</w:delText>
              </w:r>
              <w:bookmarkStart w:id="3427" w:name="_Toc447016967"/>
              <w:bookmarkStart w:id="3428" w:name="_Toc447020338"/>
              <w:bookmarkStart w:id="3429" w:name="_Toc447020705"/>
              <w:bookmarkEnd w:id="3427"/>
              <w:bookmarkEnd w:id="3428"/>
              <w:bookmarkEnd w:id="3429"/>
            </w:del>
          </w:p>
        </w:tc>
        <w:tc>
          <w:tcPr>
            <w:tcW w:w="3209" w:type="dxa"/>
            <w:noWrap/>
            <w:hideMark/>
          </w:tcPr>
          <w:p w14:paraId="56FD59D4" w14:textId="1A063B47" w:rsidR="00AC531C" w:rsidRPr="009D2239" w:rsidDel="00C10E51" w:rsidRDefault="00AC531C">
            <w:pPr>
              <w:rPr>
                <w:del w:id="3430" w:author="james" w:date="2016-03-29T11:53:00Z"/>
              </w:rPr>
            </w:pPr>
            <w:del w:id="3431" w:author="james" w:date="2016-03-29T11:53:00Z">
              <w:r w:rsidRPr="009D2239" w:rsidDel="00C10E51">
                <w:delText>O’BRIEN, Andrew J.</w:delText>
              </w:r>
              <w:bookmarkStart w:id="3432" w:name="_Toc447016968"/>
              <w:bookmarkStart w:id="3433" w:name="_Toc447020339"/>
              <w:bookmarkStart w:id="3434" w:name="_Toc447020706"/>
              <w:bookmarkEnd w:id="3432"/>
              <w:bookmarkEnd w:id="3433"/>
              <w:bookmarkEnd w:id="3434"/>
            </w:del>
          </w:p>
        </w:tc>
        <w:tc>
          <w:tcPr>
            <w:tcW w:w="5490" w:type="dxa"/>
            <w:noWrap/>
            <w:hideMark/>
          </w:tcPr>
          <w:p w14:paraId="506C0EC1" w14:textId="7A1F7202" w:rsidR="00AC531C" w:rsidRPr="009D2239" w:rsidDel="00C10E51" w:rsidRDefault="00AC531C">
            <w:pPr>
              <w:rPr>
                <w:del w:id="3435" w:author="james" w:date="2016-03-29T11:53:00Z"/>
              </w:rPr>
            </w:pPr>
            <w:del w:id="3436" w:author="james" w:date="2016-03-29T11:53:00Z">
              <w:r w:rsidRPr="009D2239" w:rsidDel="00C10E51">
                <w:delText>Ohio State University</w:delText>
              </w:r>
              <w:bookmarkStart w:id="3437" w:name="_Toc447016969"/>
              <w:bookmarkStart w:id="3438" w:name="_Toc447020340"/>
              <w:bookmarkStart w:id="3439" w:name="_Toc447020707"/>
              <w:bookmarkEnd w:id="3437"/>
              <w:bookmarkEnd w:id="3438"/>
              <w:bookmarkEnd w:id="3439"/>
            </w:del>
          </w:p>
        </w:tc>
        <w:bookmarkStart w:id="3440" w:name="_Toc447016970"/>
        <w:bookmarkStart w:id="3441" w:name="_Toc447020341"/>
        <w:bookmarkStart w:id="3442" w:name="_Toc447020708"/>
        <w:bookmarkEnd w:id="3440"/>
        <w:bookmarkEnd w:id="3441"/>
        <w:bookmarkEnd w:id="3442"/>
      </w:tr>
      <w:tr w:rsidR="00AC531C" w:rsidRPr="009D2239" w:rsidDel="00C10E51" w14:paraId="79A35E29" w14:textId="4CA60D89" w:rsidTr="00144168">
        <w:trPr>
          <w:trHeight w:val="300"/>
          <w:del w:id="3443" w:author="james" w:date="2016-03-29T11:53:00Z"/>
        </w:trPr>
        <w:tc>
          <w:tcPr>
            <w:tcW w:w="499" w:type="dxa"/>
            <w:noWrap/>
            <w:hideMark/>
          </w:tcPr>
          <w:p w14:paraId="09C33193" w14:textId="21B6907B" w:rsidR="00AC531C" w:rsidRPr="009D2239" w:rsidDel="00C10E51" w:rsidRDefault="00AC531C" w:rsidP="009D2239">
            <w:pPr>
              <w:rPr>
                <w:del w:id="3444" w:author="james" w:date="2016-03-29T11:53:00Z"/>
              </w:rPr>
            </w:pPr>
            <w:del w:id="3445" w:author="james" w:date="2016-03-29T11:53:00Z">
              <w:r w:rsidRPr="009D2239" w:rsidDel="00C10E51">
                <w:delText>35</w:delText>
              </w:r>
              <w:bookmarkStart w:id="3446" w:name="_Toc447016971"/>
              <w:bookmarkStart w:id="3447" w:name="_Toc447020342"/>
              <w:bookmarkStart w:id="3448" w:name="_Toc447020709"/>
              <w:bookmarkEnd w:id="3446"/>
              <w:bookmarkEnd w:id="3447"/>
              <w:bookmarkEnd w:id="3448"/>
            </w:del>
          </w:p>
        </w:tc>
        <w:tc>
          <w:tcPr>
            <w:tcW w:w="3209" w:type="dxa"/>
            <w:noWrap/>
            <w:hideMark/>
          </w:tcPr>
          <w:p w14:paraId="20518FAC" w14:textId="45269FCA" w:rsidR="00AC531C" w:rsidRPr="009D2239" w:rsidDel="00C10E51" w:rsidRDefault="00AC531C">
            <w:pPr>
              <w:rPr>
                <w:del w:id="3449" w:author="james" w:date="2016-03-29T11:53:00Z"/>
              </w:rPr>
            </w:pPr>
            <w:del w:id="3450" w:author="james" w:date="2016-03-29T11:53:00Z">
              <w:r w:rsidRPr="009D2239" w:rsidDel="00C10E51">
                <w:delText>PANY, Thomas</w:delText>
              </w:r>
              <w:bookmarkStart w:id="3451" w:name="_Toc447016972"/>
              <w:bookmarkStart w:id="3452" w:name="_Toc447020343"/>
              <w:bookmarkStart w:id="3453" w:name="_Toc447020710"/>
              <w:bookmarkEnd w:id="3451"/>
              <w:bookmarkEnd w:id="3452"/>
              <w:bookmarkEnd w:id="3453"/>
            </w:del>
          </w:p>
        </w:tc>
        <w:tc>
          <w:tcPr>
            <w:tcW w:w="5490" w:type="dxa"/>
            <w:noWrap/>
            <w:hideMark/>
          </w:tcPr>
          <w:p w14:paraId="740186F5" w14:textId="52095F9E" w:rsidR="00AC531C" w:rsidRPr="009D2239" w:rsidDel="00C10E51" w:rsidRDefault="00AC531C">
            <w:pPr>
              <w:rPr>
                <w:del w:id="3454" w:author="james" w:date="2016-03-29T11:53:00Z"/>
              </w:rPr>
            </w:pPr>
            <w:del w:id="3455" w:author="james" w:date="2016-03-29T11:53:00Z">
              <w:r w:rsidRPr="009D2239" w:rsidDel="00C10E51">
                <w:delText>Ifen GmbH</w:delText>
              </w:r>
              <w:bookmarkStart w:id="3456" w:name="_Toc447016973"/>
              <w:bookmarkStart w:id="3457" w:name="_Toc447020344"/>
              <w:bookmarkStart w:id="3458" w:name="_Toc447020711"/>
              <w:bookmarkEnd w:id="3456"/>
              <w:bookmarkEnd w:id="3457"/>
              <w:bookmarkEnd w:id="3458"/>
            </w:del>
          </w:p>
        </w:tc>
        <w:bookmarkStart w:id="3459" w:name="_Toc447016974"/>
        <w:bookmarkStart w:id="3460" w:name="_Toc447020345"/>
        <w:bookmarkStart w:id="3461" w:name="_Toc447020712"/>
        <w:bookmarkEnd w:id="3459"/>
        <w:bookmarkEnd w:id="3460"/>
        <w:bookmarkEnd w:id="3461"/>
      </w:tr>
      <w:tr w:rsidR="00AC531C" w:rsidRPr="009D2239" w:rsidDel="00C10E51" w14:paraId="6815E760" w14:textId="60937C18" w:rsidTr="00144168">
        <w:trPr>
          <w:trHeight w:val="300"/>
          <w:del w:id="3462" w:author="james" w:date="2016-03-29T11:53:00Z"/>
        </w:trPr>
        <w:tc>
          <w:tcPr>
            <w:tcW w:w="499" w:type="dxa"/>
            <w:noWrap/>
            <w:hideMark/>
          </w:tcPr>
          <w:p w14:paraId="0B604029" w14:textId="625ED2F5" w:rsidR="00AC531C" w:rsidRPr="009D2239" w:rsidDel="00C10E51" w:rsidRDefault="00AC531C" w:rsidP="009D2239">
            <w:pPr>
              <w:rPr>
                <w:del w:id="3463" w:author="james" w:date="2016-03-29T11:53:00Z"/>
              </w:rPr>
            </w:pPr>
            <w:del w:id="3464" w:author="james" w:date="2016-03-29T11:53:00Z">
              <w:r w:rsidRPr="009D2239" w:rsidDel="00C10E51">
                <w:delText>36</w:delText>
              </w:r>
              <w:bookmarkStart w:id="3465" w:name="_Toc447016975"/>
              <w:bookmarkStart w:id="3466" w:name="_Toc447020346"/>
              <w:bookmarkStart w:id="3467" w:name="_Toc447020713"/>
              <w:bookmarkEnd w:id="3465"/>
              <w:bookmarkEnd w:id="3466"/>
              <w:bookmarkEnd w:id="3467"/>
            </w:del>
          </w:p>
        </w:tc>
        <w:tc>
          <w:tcPr>
            <w:tcW w:w="3209" w:type="dxa"/>
            <w:noWrap/>
            <w:hideMark/>
          </w:tcPr>
          <w:p w14:paraId="068A22B7" w14:textId="43C639BC" w:rsidR="00AC531C" w:rsidRPr="009D2239" w:rsidDel="00C10E51" w:rsidRDefault="00AC531C">
            <w:pPr>
              <w:rPr>
                <w:del w:id="3468" w:author="james" w:date="2016-03-29T11:53:00Z"/>
              </w:rPr>
            </w:pPr>
            <w:del w:id="3469" w:author="james" w:date="2016-03-29T11:53:00Z">
              <w:r w:rsidRPr="009D2239" w:rsidDel="00C10E51">
                <w:delText>PARSONS, Bryan Masamitsu</w:delText>
              </w:r>
              <w:bookmarkStart w:id="3470" w:name="_Toc447016976"/>
              <w:bookmarkStart w:id="3471" w:name="_Toc447020347"/>
              <w:bookmarkStart w:id="3472" w:name="_Toc447020714"/>
              <w:bookmarkEnd w:id="3470"/>
              <w:bookmarkEnd w:id="3471"/>
              <w:bookmarkEnd w:id="3472"/>
            </w:del>
          </w:p>
        </w:tc>
        <w:tc>
          <w:tcPr>
            <w:tcW w:w="5490" w:type="dxa"/>
            <w:noWrap/>
            <w:hideMark/>
          </w:tcPr>
          <w:p w14:paraId="7C627455" w14:textId="192FF9EB" w:rsidR="00AC531C" w:rsidRPr="009D2239" w:rsidDel="00C10E51" w:rsidRDefault="00AC531C">
            <w:pPr>
              <w:rPr>
                <w:del w:id="3473" w:author="james" w:date="2016-03-29T11:53:00Z"/>
              </w:rPr>
            </w:pPr>
            <w:del w:id="3474" w:author="james" w:date="2016-03-29T11:53:00Z">
              <w:r w:rsidRPr="009D2239" w:rsidDel="00C10E51">
                <w:delText>Applied Research Laboratories of the University of Texas at Austin</w:delText>
              </w:r>
              <w:bookmarkStart w:id="3475" w:name="_Toc447016977"/>
              <w:bookmarkStart w:id="3476" w:name="_Toc447020348"/>
              <w:bookmarkStart w:id="3477" w:name="_Toc447020715"/>
              <w:bookmarkEnd w:id="3475"/>
              <w:bookmarkEnd w:id="3476"/>
              <w:bookmarkEnd w:id="3477"/>
            </w:del>
          </w:p>
        </w:tc>
        <w:bookmarkStart w:id="3478" w:name="_Toc447016978"/>
        <w:bookmarkStart w:id="3479" w:name="_Toc447020349"/>
        <w:bookmarkStart w:id="3480" w:name="_Toc447020716"/>
        <w:bookmarkEnd w:id="3478"/>
        <w:bookmarkEnd w:id="3479"/>
        <w:bookmarkEnd w:id="3480"/>
      </w:tr>
      <w:tr w:rsidR="00AC531C" w:rsidRPr="009D2239" w:rsidDel="00C10E51" w14:paraId="3CF37F0B" w14:textId="7830A937" w:rsidTr="00144168">
        <w:trPr>
          <w:trHeight w:val="300"/>
          <w:del w:id="3481" w:author="james" w:date="2016-03-29T11:53:00Z"/>
        </w:trPr>
        <w:tc>
          <w:tcPr>
            <w:tcW w:w="499" w:type="dxa"/>
            <w:noWrap/>
            <w:hideMark/>
          </w:tcPr>
          <w:p w14:paraId="2B5A2984" w14:textId="1CE6F409" w:rsidR="00AC531C" w:rsidRPr="009D2239" w:rsidDel="00C10E51" w:rsidRDefault="00AC531C" w:rsidP="009D2239">
            <w:pPr>
              <w:rPr>
                <w:del w:id="3482" w:author="james" w:date="2016-03-29T11:53:00Z"/>
              </w:rPr>
            </w:pPr>
            <w:del w:id="3483" w:author="james" w:date="2016-03-29T11:53:00Z">
              <w:r w:rsidRPr="009D2239" w:rsidDel="00C10E51">
                <w:delText>37</w:delText>
              </w:r>
              <w:bookmarkStart w:id="3484" w:name="_Toc447016979"/>
              <w:bookmarkStart w:id="3485" w:name="_Toc447020350"/>
              <w:bookmarkStart w:id="3486" w:name="_Toc447020717"/>
              <w:bookmarkEnd w:id="3484"/>
              <w:bookmarkEnd w:id="3485"/>
              <w:bookmarkEnd w:id="3486"/>
            </w:del>
          </w:p>
        </w:tc>
        <w:tc>
          <w:tcPr>
            <w:tcW w:w="3209" w:type="dxa"/>
            <w:noWrap/>
            <w:hideMark/>
          </w:tcPr>
          <w:p w14:paraId="3CF7660D" w14:textId="46B307F8" w:rsidR="00AC531C" w:rsidRPr="009D2239" w:rsidDel="00C10E51" w:rsidRDefault="00AC531C">
            <w:pPr>
              <w:rPr>
                <w:del w:id="3487" w:author="james" w:date="2016-03-29T11:53:00Z"/>
              </w:rPr>
            </w:pPr>
            <w:del w:id="3488" w:author="james" w:date="2016-03-29T11:53:00Z">
              <w:r w:rsidRPr="009D2239" w:rsidDel="00C10E51">
                <w:delText>PELOSI, Lou</w:delText>
              </w:r>
              <w:bookmarkStart w:id="3489" w:name="_Toc447016980"/>
              <w:bookmarkStart w:id="3490" w:name="_Toc447020351"/>
              <w:bookmarkStart w:id="3491" w:name="_Toc447020718"/>
              <w:bookmarkEnd w:id="3489"/>
              <w:bookmarkEnd w:id="3490"/>
              <w:bookmarkEnd w:id="3491"/>
            </w:del>
          </w:p>
        </w:tc>
        <w:tc>
          <w:tcPr>
            <w:tcW w:w="5490" w:type="dxa"/>
            <w:noWrap/>
            <w:hideMark/>
          </w:tcPr>
          <w:p w14:paraId="7A12C3EE" w14:textId="5163AEAB" w:rsidR="00AC531C" w:rsidRPr="009D2239" w:rsidDel="00C10E51" w:rsidRDefault="00AC531C">
            <w:pPr>
              <w:rPr>
                <w:del w:id="3492" w:author="james" w:date="2016-03-29T11:53:00Z"/>
              </w:rPr>
            </w:pPr>
            <w:del w:id="3493" w:author="james" w:date="2016-03-29T11:53:00Z">
              <w:r w:rsidRPr="009D2239" w:rsidDel="00C10E51">
                <w:delText>Cast Navigation</w:delText>
              </w:r>
              <w:bookmarkStart w:id="3494" w:name="_Toc447016981"/>
              <w:bookmarkStart w:id="3495" w:name="_Toc447020352"/>
              <w:bookmarkStart w:id="3496" w:name="_Toc447020719"/>
              <w:bookmarkEnd w:id="3494"/>
              <w:bookmarkEnd w:id="3495"/>
              <w:bookmarkEnd w:id="3496"/>
            </w:del>
          </w:p>
        </w:tc>
        <w:bookmarkStart w:id="3497" w:name="_Toc447016982"/>
        <w:bookmarkStart w:id="3498" w:name="_Toc447020353"/>
        <w:bookmarkStart w:id="3499" w:name="_Toc447020720"/>
        <w:bookmarkEnd w:id="3497"/>
        <w:bookmarkEnd w:id="3498"/>
        <w:bookmarkEnd w:id="3499"/>
      </w:tr>
      <w:tr w:rsidR="00AC531C" w:rsidRPr="009D2239" w:rsidDel="00C10E51" w14:paraId="6E8F1EA5" w14:textId="43A5E327" w:rsidTr="00144168">
        <w:trPr>
          <w:trHeight w:val="300"/>
          <w:del w:id="3500" w:author="james" w:date="2016-03-29T11:53:00Z"/>
        </w:trPr>
        <w:tc>
          <w:tcPr>
            <w:tcW w:w="499" w:type="dxa"/>
            <w:noWrap/>
            <w:hideMark/>
          </w:tcPr>
          <w:p w14:paraId="645D8CF4" w14:textId="77C018DC" w:rsidR="00AC531C" w:rsidRPr="009D2239" w:rsidDel="00C10E51" w:rsidRDefault="00AC531C" w:rsidP="009D2239">
            <w:pPr>
              <w:rPr>
                <w:del w:id="3501" w:author="james" w:date="2016-03-29T11:53:00Z"/>
              </w:rPr>
            </w:pPr>
            <w:del w:id="3502" w:author="james" w:date="2016-03-29T11:53:00Z">
              <w:r w:rsidRPr="009D2239" w:rsidDel="00C10E51">
                <w:delText>38</w:delText>
              </w:r>
              <w:bookmarkStart w:id="3503" w:name="_Toc447016983"/>
              <w:bookmarkStart w:id="3504" w:name="_Toc447020354"/>
              <w:bookmarkStart w:id="3505" w:name="_Toc447020721"/>
              <w:bookmarkEnd w:id="3503"/>
              <w:bookmarkEnd w:id="3504"/>
              <w:bookmarkEnd w:id="3505"/>
            </w:del>
          </w:p>
        </w:tc>
        <w:tc>
          <w:tcPr>
            <w:tcW w:w="3209" w:type="dxa"/>
            <w:noWrap/>
            <w:hideMark/>
          </w:tcPr>
          <w:p w14:paraId="73F5632D" w14:textId="0C171946" w:rsidR="00AC531C" w:rsidRPr="009D2239" w:rsidDel="00C10E51" w:rsidRDefault="00AC531C">
            <w:pPr>
              <w:rPr>
                <w:del w:id="3506" w:author="james" w:date="2016-03-29T11:53:00Z"/>
              </w:rPr>
            </w:pPr>
            <w:del w:id="3507" w:author="james" w:date="2016-03-29T11:53:00Z">
              <w:r w:rsidRPr="009D2239" w:rsidDel="00C10E51">
                <w:delText>PETOVELLO, Mark</w:delText>
              </w:r>
              <w:bookmarkStart w:id="3508" w:name="_Toc447016984"/>
              <w:bookmarkStart w:id="3509" w:name="_Toc447020355"/>
              <w:bookmarkStart w:id="3510" w:name="_Toc447020722"/>
              <w:bookmarkEnd w:id="3508"/>
              <w:bookmarkEnd w:id="3509"/>
              <w:bookmarkEnd w:id="3510"/>
            </w:del>
          </w:p>
        </w:tc>
        <w:tc>
          <w:tcPr>
            <w:tcW w:w="5490" w:type="dxa"/>
            <w:noWrap/>
            <w:hideMark/>
          </w:tcPr>
          <w:p w14:paraId="27EA9CD3" w14:textId="16A14377" w:rsidR="00AC531C" w:rsidRPr="009D2239" w:rsidDel="00C10E51" w:rsidRDefault="00AC531C">
            <w:pPr>
              <w:rPr>
                <w:del w:id="3511" w:author="james" w:date="2016-03-29T11:53:00Z"/>
              </w:rPr>
            </w:pPr>
            <w:del w:id="3512" w:author="james" w:date="2016-03-29T11:53:00Z">
              <w:r w:rsidRPr="009D2239" w:rsidDel="00C10E51">
                <w:delText>University of Calgary</w:delText>
              </w:r>
              <w:bookmarkStart w:id="3513" w:name="_Toc447016985"/>
              <w:bookmarkStart w:id="3514" w:name="_Toc447020356"/>
              <w:bookmarkStart w:id="3515" w:name="_Toc447020723"/>
              <w:bookmarkEnd w:id="3513"/>
              <w:bookmarkEnd w:id="3514"/>
              <w:bookmarkEnd w:id="3515"/>
            </w:del>
          </w:p>
        </w:tc>
        <w:bookmarkStart w:id="3516" w:name="_Toc447016986"/>
        <w:bookmarkStart w:id="3517" w:name="_Toc447020357"/>
        <w:bookmarkStart w:id="3518" w:name="_Toc447020724"/>
        <w:bookmarkEnd w:id="3516"/>
        <w:bookmarkEnd w:id="3517"/>
        <w:bookmarkEnd w:id="3518"/>
      </w:tr>
      <w:tr w:rsidR="00AC531C" w:rsidRPr="009D2239" w:rsidDel="00C10E51" w14:paraId="149E2CC9" w14:textId="6AE574B7" w:rsidTr="00144168">
        <w:trPr>
          <w:trHeight w:val="300"/>
          <w:del w:id="3519" w:author="james" w:date="2016-03-29T11:53:00Z"/>
        </w:trPr>
        <w:tc>
          <w:tcPr>
            <w:tcW w:w="499" w:type="dxa"/>
            <w:noWrap/>
            <w:hideMark/>
          </w:tcPr>
          <w:p w14:paraId="03979189" w14:textId="2AEBD9F6" w:rsidR="00AC531C" w:rsidRPr="009D2239" w:rsidDel="00C10E51" w:rsidRDefault="00AC531C" w:rsidP="009D2239">
            <w:pPr>
              <w:rPr>
                <w:del w:id="3520" w:author="james" w:date="2016-03-29T11:53:00Z"/>
              </w:rPr>
            </w:pPr>
            <w:del w:id="3521" w:author="james" w:date="2016-03-29T11:53:00Z">
              <w:r w:rsidRPr="009D2239" w:rsidDel="00C10E51">
                <w:delText>39</w:delText>
              </w:r>
              <w:bookmarkStart w:id="3522" w:name="_Toc447016987"/>
              <w:bookmarkStart w:id="3523" w:name="_Toc447020358"/>
              <w:bookmarkStart w:id="3524" w:name="_Toc447020725"/>
              <w:bookmarkEnd w:id="3522"/>
              <w:bookmarkEnd w:id="3523"/>
              <w:bookmarkEnd w:id="3524"/>
            </w:del>
          </w:p>
        </w:tc>
        <w:tc>
          <w:tcPr>
            <w:tcW w:w="3209" w:type="dxa"/>
            <w:noWrap/>
            <w:hideMark/>
          </w:tcPr>
          <w:p w14:paraId="68B6F654" w14:textId="11C87772" w:rsidR="00AC531C" w:rsidRPr="009D2239" w:rsidDel="00C10E51" w:rsidRDefault="00AC531C">
            <w:pPr>
              <w:rPr>
                <w:del w:id="3525" w:author="james" w:date="2016-03-29T11:53:00Z"/>
              </w:rPr>
            </w:pPr>
            <w:del w:id="3526" w:author="james" w:date="2016-03-29T11:53:00Z">
              <w:r w:rsidRPr="009D2239" w:rsidDel="00C10E51">
                <w:delText>PINCHIN, James</w:delText>
              </w:r>
              <w:bookmarkStart w:id="3527" w:name="_Toc447016988"/>
              <w:bookmarkStart w:id="3528" w:name="_Toc447020359"/>
              <w:bookmarkStart w:id="3529" w:name="_Toc447020726"/>
              <w:bookmarkEnd w:id="3527"/>
              <w:bookmarkEnd w:id="3528"/>
              <w:bookmarkEnd w:id="3529"/>
            </w:del>
          </w:p>
        </w:tc>
        <w:tc>
          <w:tcPr>
            <w:tcW w:w="5490" w:type="dxa"/>
            <w:noWrap/>
            <w:hideMark/>
          </w:tcPr>
          <w:p w14:paraId="4E14F23F" w14:textId="1F8C7807" w:rsidR="00AC531C" w:rsidRPr="009D2239" w:rsidDel="00C10E51" w:rsidRDefault="00AC531C">
            <w:pPr>
              <w:rPr>
                <w:del w:id="3530" w:author="james" w:date="2016-03-29T11:53:00Z"/>
              </w:rPr>
            </w:pPr>
            <w:del w:id="3531" w:author="james" w:date="2016-03-29T11:53:00Z">
              <w:r w:rsidRPr="009D2239" w:rsidDel="00C10E51">
                <w:delText>University of Nottingham</w:delText>
              </w:r>
              <w:bookmarkStart w:id="3532" w:name="_Toc447016989"/>
              <w:bookmarkStart w:id="3533" w:name="_Toc447020360"/>
              <w:bookmarkStart w:id="3534" w:name="_Toc447020727"/>
              <w:bookmarkEnd w:id="3532"/>
              <w:bookmarkEnd w:id="3533"/>
              <w:bookmarkEnd w:id="3534"/>
            </w:del>
          </w:p>
        </w:tc>
        <w:bookmarkStart w:id="3535" w:name="_Toc447016990"/>
        <w:bookmarkStart w:id="3536" w:name="_Toc447020361"/>
        <w:bookmarkStart w:id="3537" w:name="_Toc447020728"/>
        <w:bookmarkEnd w:id="3535"/>
        <w:bookmarkEnd w:id="3536"/>
        <w:bookmarkEnd w:id="3537"/>
      </w:tr>
      <w:tr w:rsidR="00AC531C" w:rsidRPr="009D2239" w:rsidDel="00C10E51" w14:paraId="425B0370" w14:textId="4FE4CE47" w:rsidTr="00144168">
        <w:trPr>
          <w:trHeight w:val="300"/>
          <w:del w:id="3538" w:author="james" w:date="2016-03-29T11:53:00Z"/>
        </w:trPr>
        <w:tc>
          <w:tcPr>
            <w:tcW w:w="499" w:type="dxa"/>
            <w:noWrap/>
            <w:hideMark/>
          </w:tcPr>
          <w:p w14:paraId="1328E2F4" w14:textId="55F5C5FF" w:rsidR="00AC531C" w:rsidRPr="009D2239" w:rsidDel="00C10E51" w:rsidRDefault="00AC531C" w:rsidP="009D2239">
            <w:pPr>
              <w:rPr>
                <w:del w:id="3539" w:author="james" w:date="2016-03-29T11:53:00Z"/>
              </w:rPr>
            </w:pPr>
            <w:del w:id="3540" w:author="james" w:date="2016-03-29T11:53:00Z">
              <w:r w:rsidRPr="009D2239" w:rsidDel="00C10E51">
                <w:delText>40</w:delText>
              </w:r>
              <w:bookmarkStart w:id="3541" w:name="_Toc447016991"/>
              <w:bookmarkStart w:id="3542" w:name="_Toc447020362"/>
              <w:bookmarkStart w:id="3543" w:name="_Toc447020729"/>
              <w:bookmarkEnd w:id="3541"/>
              <w:bookmarkEnd w:id="3542"/>
              <w:bookmarkEnd w:id="3543"/>
            </w:del>
          </w:p>
        </w:tc>
        <w:tc>
          <w:tcPr>
            <w:tcW w:w="3209" w:type="dxa"/>
            <w:noWrap/>
            <w:hideMark/>
          </w:tcPr>
          <w:p w14:paraId="22976C81" w14:textId="0006ADDF" w:rsidR="00AC531C" w:rsidRPr="009D2239" w:rsidDel="00C10E51" w:rsidRDefault="00AC531C">
            <w:pPr>
              <w:rPr>
                <w:del w:id="3544" w:author="james" w:date="2016-03-29T11:53:00Z"/>
              </w:rPr>
            </w:pPr>
            <w:del w:id="3545" w:author="james" w:date="2016-03-29T11:53:00Z">
              <w:r w:rsidRPr="009D2239" w:rsidDel="00C10E51">
                <w:delText>PSIAKI, Mark</w:delText>
              </w:r>
              <w:bookmarkStart w:id="3546" w:name="_Toc447016992"/>
              <w:bookmarkStart w:id="3547" w:name="_Toc447020363"/>
              <w:bookmarkStart w:id="3548" w:name="_Toc447020730"/>
              <w:bookmarkEnd w:id="3546"/>
              <w:bookmarkEnd w:id="3547"/>
              <w:bookmarkEnd w:id="3548"/>
            </w:del>
          </w:p>
        </w:tc>
        <w:tc>
          <w:tcPr>
            <w:tcW w:w="5490" w:type="dxa"/>
            <w:noWrap/>
            <w:hideMark/>
          </w:tcPr>
          <w:p w14:paraId="262A5DBE" w14:textId="584E5377" w:rsidR="00AC531C" w:rsidRPr="009D2239" w:rsidDel="00C10E51" w:rsidRDefault="00AC531C">
            <w:pPr>
              <w:rPr>
                <w:del w:id="3549" w:author="james" w:date="2016-03-29T11:53:00Z"/>
              </w:rPr>
            </w:pPr>
            <w:del w:id="3550" w:author="james" w:date="2016-03-29T11:53:00Z">
              <w:r w:rsidRPr="009D2239" w:rsidDel="00C10E51">
                <w:delText>Cornell University</w:delText>
              </w:r>
              <w:bookmarkStart w:id="3551" w:name="_Toc447016993"/>
              <w:bookmarkStart w:id="3552" w:name="_Toc447020364"/>
              <w:bookmarkStart w:id="3553" w:name="_Toc447020731"/>
              <w:bookmarkEnd w:id="3551"/>
              <w:bookmarkEnd w:id="3552"/>
              <w:bookmarkEnd w:id="3553"/>
            </w:del>
          </w:p>
        </w:tc>
        <w:bookmarkStart w:id="3554" w:name="_Toc447016994"/>
        <w:bookmarkStart w:id="3555" w:name="_Toc447020365"/>
        <w:bookmarkStart w:id="3556" w:name="_Toc447020732"/>
        <w:bookmarkEnd w:id="3554"/>
        <w:bookmarkEnd w:id="3555"/>
        <w:bookmarkEnd w:id="3556"/>
      </w:tr>
      <w:tr w:rsidR="00AC531C" w:rsidRPr="009D2239" w:rsidDel="00C10E51" w14:paraId="2639B6D5" w14:textId="72670AE0" w:rsidTr="00144168">
        <w:trPr>
          <w:trHeight w:val="300"/>
          <w:del w:id="3557" w:author="james" w:date="2016-03-29T11:53:00Z"/>
        </w:trPr>
        <w:tc>
          <w:tcPr>
            <w:tcW w:w="499" w:type="dxa"/>
            <w:noWrap/>
            <w:hideMark/>
          </w:tcPr>
          <w:p w14:paraId="389FA91E" w14:textId="475EE661" w:rsidR="00AC531C" w:rsidRPr="009D2239" w:rsidDel="00C10E51" w:rsidRDefault="00AC531C" w:rsidP="009D2239">
            <w:pPr>
              <w:rPr>
                <w:del w:id="3558" w:author="james" w:date="2016-03-29T11:53:00Z"/>
              </w:rPr>
            </w:pPr>
            <w:del w:id="3559" w:author="james" w:date="2016-03-29T11:53:00Z">
              <w:r w:rsidRPr="009D2239" w:rsidDel="00C10E51">
                <w:delText>41</w:delText>
              </w:r>
              <w:bookmarkStart w:id="3560" w:name="_Toc447016995"/>
              <w:bookmarkStart w:id="3561" w:name="_Toc447020366"/>
              <w:bookmarkStart w:id="3562" w:name="_Toc447020733"/>
              <w:bookmarkEnd w:id="3560"/>
              <w:bookmarkEnd w:id="3561"/>
              <w:bookmarkEnd w:id="3562"/>
            </w:del>
          </w:p>
        </w:tc>
        <w:tc>
          <w:tcPr>
            <w:tcW w:w="3209" w:type="dxa"/>
            <w:noWrap/>
            <w:hideMark/>
          </w:tcPr>
          <w:p w14:paraId="6027BE09" w14:textId="3630D305" w:rsidR="00AC531C" w:rsidRPr="009D2239" w:rsidDel="00C10E51" w:rsidRDefault="00AC531C">
            <w:pPr>
              <w:rPr>
                <w:del w:id="3563" w:author="james" w:date="2016-03-29T11:53:00Z"/>
              </w:rPr>
            </w:pPr>
            <w:del w:id="3564" w:author="james" w:date="2016-03-29T11:53:00Z">
              <w:r w:rsidRPr="009D2239" w:rsidDel="00C10E51">
                <w:delText>RIEDL, Bernhard</w:delText>
              </w:r>
              <w:bookmarkStart w:id="3565" w:name="_Toc447016996"/>
              <w:bookmarkStart w:id="3566" w:name="_Toc447020367"/>
              <w:bookmarkStart w:id="3567" w:name="_Toc447020734"/>
              <w:bookmarkEnd w:id="3565"/>
              <w:bookmarkEnd w:id="3566"/>
              <w:bookmarkEnd w:id="3567"/>
            </w:del>
          </w:p>
        </w:tc>
        <w:tc>
          <w:tcPr>
            <w:tcW w:w="5490" w:type="dxa"/>
            <w:noWrap/>
            <w:hideMark/>
          </w:tcPr>
          <w:p w14:paraId="6FB24CD0" w14:textId="76067FF0" w:rsidR="00AC531C" w:rsidRPr="009D2239" w:rsidDel="00C10E51" w:rsidRDefault="00AC531C">
            <w:pPr>
              <w:rPr>
                <w:del w:id="3568" w:author="james" w:date="2016-03-29T11:53:00Z"/>
              </w:rPr>
            </w:pPr>
            <w:del w:id="3569" w:author="james" w:date="2016-03-29T11:53:00Z">
              <w:r w:rsidRPr="009D2239" w:rsidDel="00C10E51">
                <w:delText>IFEN Gmbh</w:delText>
              </w:r>
              <w:bookmarkStart w:id="3570" w:name="_Toc447016997"/>
              <w:bookmarkStart w:id="3571" w:name="_Toc447020368"/>
              <w:bookmarkStart w:id="3572" w:name="_Toc447020735"/>
              <w:bookmarkEnd w:id="3570"/>
              <w:bookmarkEnd w:id="3571"/>
              <w:bookmarkEnd w:id="3572"/>
            </w:del>
          </w:p>
        </w:tc>
        <w:bookmarkStart w:id="3573" w:name="_Toc447016998"/>
        <w:bookmarkStart w:id="3574" w:name="_Toc447020369"/>
        <w:bookmarkStart w:id="3575" w:name="_Toc447020736"/>
        <w:bookmarkEnd w:id="3573"/>
        <w:bookmarkEnd w:id="3574"/>
        <w:bookmarkEnd w:id="3575"/>
      </w:tr>
      <w:tr w:rsidR="00AC531C" w:rsidRPr="009D2239" w:rsidDel="00C10E51" w14:paraId="78AE7085" w14:textId="60E75AAC" w:rsidTr="00144168">
        <w:trPr>
          <w:trHeight w:val="300"/>
          <w:del w:id="3576" w:author="james" w:date="2016-03-29T11:53:00Z"/>
        </w:trPr>
        <w:tc>
          <w:tcPr>
            <w:tcW w:w="499" w:type="dxa"/>
            <w:noWrap/>
            <w:hideMark/>
          </w:tcPr>
          <w:p w14:paraId="0F27D92E" w14:textId="40F07A19" w:rsidR="00AC531C" w:rsidRPr="009D2239" w:rsidDel="00C10E51" w:rsidRDefault="00AC531C" w:rsidP="009D2239">
            <w:pPr>
              <w:rPr>
                <w:del w:id="3577" w:author="james" w:date="2016-03-29T11:53:00Z"/>
              </w:rPr>
            </w:pPr>
            <w:del w:id="3578" w:author="james" w:date="2016-03-29T11:53:00Z">
              <w:r w:rsidRPr="009D2239" w:rsidDel="00C10E51">
                <w:delText>42</w:delText>
              </w:r>
              <w:bookmarkStart w:id="3579" w:name="_Toc447016999"/>
              <w:bookmarkStart w:id="3580" w:name="_Toc447020370"/>
              <w:bookmarkStart w:id="3581" w:name="_Toc447020737"/>
              <w:bookmarkEnd w:id="3579"/>
              <w:bookmarkEnd w:id="3580"/>
              <w:bookmarkEnd w:id="3581"/>
            </w:del>
          </w:p>
        </w:tc>
        <w:tc>
          <w:tcPr>
            <w:tcW w:w="3209" w:type="dxa"/>
            <w:noWrap/>
            <w:hideMark/>
          </w:tcPr>
          <w:p w14:paraId="06C37E59" w14:textId="72DA3AB7" w:rsidR="00AC531C" w:rsidRPr="009D2239" w:rsidDel="00C10E51" w:rsidRDefault="00AC531C">
            <w:pPr>
              <w:rPr>
                <w:del w:id="3582" w:author="james" w:date="2016-03-29T11:53:00Z"/>
              </w:rPr>
            </w:pPr>
            <w:del w:id="3583" w:author="james" w:date="2016-03-29T11:53:00Z">
              <w:r w:rsidRPr="009D2239" w:rsidDel="00C10E51">
                <w:delText>RUDRA, Angsuman</w:delText>
              </w:r>
              <w:bookmarkStart w:id="3584" w:name="_Toc447017000"/>
              <w:bookmarkStart w:id="3585" w:name="_Toc447020371"/>
              <w:bookmarkStart w:id="3586" w:name="_Toc447020738"/>
              <w:bookmarkEnd w:id="3584"/>
              <w:bookmarkEnd w:id="3585"/>
              <w:bookmarkEnd w:id="3586"/>
            </w:del>
          </w:p>
        </w:tc>
        <w:tc>
          <w:tcPr>
            <w:tcW w:w="5490" w:type="dxa"/>
            <w:noWrap/>
            <w:hideMark/>
          </w:tcPr>
          <w:p w14:paraId="14D2DE7F" w14:textId="076FA3B0" w:rsidR="00AC531C" w:rsidRPr="009D2239" w:rsidDel="00C10E51" w:rsidRDefault="00AC531C">
            <w:pPr>
              <w:rPr>
                <w:del w:id="3587" w:author="james" w:date="2016-03-29T11:53:00Z"/>
              </w:rPr>
            </w:pPr>
            <w:del w:id="3588" w:author="james" w:date="2016-03-29T11:53:00Z">
              <w:r w:rsidRPr="009D2239" w:rsidDel="00C10E51">
                <w:delText>D-TA Systems</w:delText>
              </w:r>
              <w:bookmarkStart w:id="3589" w:name="_Toc447017001"/>
              <w:bookmarkStart w:id="3590" w:name="_Toc447020372"/>
              <w:bookmarkStart w:id="3591" w:name="_Toc447020739"/>
              <w:bookmarkEnd w:id="3589"/>
              <w:bookmarkEnd w:id="3590"/>
              <w:bookmarkEnd w:id="3591"/>
            </w:del>
          </w:p>
        </w:tc>
        <w:bookmarkStart w:id="3592" w:name="_Toc447017002"/>
        <w:bookmarkStart w:id="3593" w:name="_Toc447020373"/>
        <w:bookmarkStart w:id="3594" w:name="_Toc447020740"/>
        <w:bookmarkEnd w:id="3592"/>
        <w:bookmarkEnd w:id="3593"/>
        <w:bookmarkEnd w:id="3594"/>
      </w:tr>
      <w:tr w:rsidR="00AC531C" w:rsidRPr="009D2239" w:rsidDel="00C10E51" w14:paraId="1F65FF32" w14:textId="7C299269" w:rsidTr="00144168">
        <w:trPr>
          <w:trHeight w:val="300"/>
          <w:del w:id="3595" w:author="james" w:date="2016-03-29T11:53:00Z"/>
        </w:trPr>
        <w:tc>
          <w:tcPr>
            <w:tcW w:w="499" w:type="dxa"/>
            <w:noWrap/>
            <w:hideMark/>
          </w:tcPr>
          <w:p w14:paraId="571F9BF8" w14:textId="3E23FE60" w:rsidR="00AC531C" w:rsidRPr="009D2239" w:rsidDel="00C10E51" w:rsidRDefault="00AC531C" w:rsidP="009D2239">
            <w:pPr>
              <w:rPr>
                <w:del w:id="3596" w:author="james" w:date="2016-03-29T11:53:00Z"/>
              </w:rPr>
            </w:pPr>
            <w:del w:id="3597" w:author="james" w:date="2016-03-29T11:53:00Z">
              <w:r w:rsidRPr="009D2239" w:rsidDel="00C10E51">
                <w:delText>43</w:delText>
              </w:r>
              <w:bookmarkStart w:id="3598" w:name="_Toc447017003"/>
              <w:bookmarkStart w:id="3599" w:name="_Toc447020374"/>
              <w:bookmarkStart w:id="3600" w:name="_Toc447020741"/>
              <w:bookmarkEnd w:id="3598"/>
              <w:bookmarkEnd w:id="3599"/>
              <w:bookmarkEnd w:id="3600"/>
            </w:del>
          </w:p>
        </w:tc>
        <w:tc>
          <w:tcPr>
            <w:tcW w:w="3209" w:type="dxa"/>
            <w:noWrap/>
            <w:hideMark/>
          </w:tcPr>
          <w:p w14:paraId="72AF6A75" w14:textId="5CAF444F" w:rsidR="00AC531C" w:rsidRPr="009D2239" w:rsidDel="00C10E51" w:rsidRDefault="00AC531C">
            <w:pPr>
              <w:rPr>
                <w:del w:id="3601" w:author="james" w:date="2016-03-29T11:53:00Z"/>
              </w:rPr>
            </w:pPr>
            <w:del w:id="3602" w:author="james" w:date="2016-03-29T11:53:00Z">
              <w:r w:rsidRPr="009D2239" w:rsidDel="00C10E51">
                <w:delText>RÜGAMER, Alexander</w:delText>
              </w:r>
              <w:bookmarkStart w:id="3603" w:name="_Toc447017004"/>
              <w:bookmarkStart w:id="3604" w:name="_Toc447020375"/>
              <w:bookmarkStart w:id="3605" w:name="_Toc447020742"/>
              <w:bookmarkEnd w:id="3603"/>
              <w:bookmarkEnd w:id="3604"/>
              <w:bookmarkEnd w:id="3605"/>
            </w:del>
          </w:p>
        </w:tc>
        <w:tc>
          <w:tcPr>
            <w:tcW w:w="5490" w:type="dxa"/>
            <w:noWrap/>
            <w:hideMark/>
          </w:tcPr>
          <w:p w14:paraId="4E9403E3" w14:textId="04884E1E" w:rsidR="00AC531C" w:rsidRPr="009D2239" w:rsidDel="00C10E51" w:rsidRDefault="00AC531C">
            <w:pPr>
              <w:rPr>
                <w:del w:id="3606" w:author="james" w:date="2016-03-29T11:53:00Z"/>
              </w:rPr>
            </w:pPr>
            <w:del w:id="3607" w:author="james" w:date="2016-03-29T11:53:00Z">
              <w:r w:rsidRPr="009D2239" w:rsidDel="00C10E51">
                <w:delText>Fraunhofer IIS</w:delText>
              </w:r>
              <w:bookmarkStart w:id="3608" w:name="_Toc447017005"/>
              <w:bookmarkStart w:id="3609" w:name="_Toc447020376"/>
              <w:bookmarkStart w:id="3610" w:name="_Toc447020743"/>
              <w:bookmarkEnd w:id="3608"/>
              <w:bookmarkEnd w:id="3609"/>
              <w:bookmarkEnd w:id="3610"/>
            </w:del>
          </w:p>
        </w:tc>
        <w:bookmarkStart w:id="3611" w:name="_Toc447017006"/>
        <w:bookmarkStart w:id="3612" w:name="_Toc447020377"/>
        <w:bookmarkStart w:id="3613" w:name="_Toc447020744"/>
        <w:bookmarkEnd w:id="3611"/>
        <w:bookmarkEnd w:id="3612"/>
        <w:bookmarkEnd w:id="3613"/>
      </w:tr>
      <w:tr w:rsidR="00AC531C" w:rsidRPr="009D2239" w:rsidDel="00C10E51" w14:paraId="53F30216" w14:textId="34A280FA" w:rsidTr="00144168">
        <w:trPr>
          <w:trHeight w:val="300"/>
          <w:del w:id="3614" w:author="james" w:date="2016-03-29T11:53:00Z"/>
        </w:trPr>
        <w:tc>
          <w:tcPr>
            <w:tcW w:w="499" w:type="dxa"/>
            <w:noWrap/>
            <w:hideMark/>
          </w:tcPr>
          <w:p w14:paraId="26FBF1F0" w14:textId="549AED99" w:rsidR="00AC531C" w:rsidRPr="009D2239" w:rsidDel="00C10E51" w:rsidRDefault="00AC531C" w:rsidP="009D2239">
            <w:pPr>
              <w:rPr>
                <w:del w:id="3615" w:author="james" w:date="2016-03-29T11:53:00Z"/>
              </w:rPr>
            </w:pPr>
            <w:del w:id="3616" w:author="james" w:date="2016-03-29T11:53:00Z">
              <w:r w:rsidRPr="009D2239" w:rsidDel="00C10E51">
                <w:delText>44</w:delText>
              </w:r>
              <w:bookmarkStart w:id="3617" w:name="_Toc447017007"/>
              <w:bookmarkStart w:id="3618" w:name="_Toc447020378"/>
              <w:bookmarkStart w:id="3619" w:name="_Toc447020745"/>
              <w:bookmarkEnd w:id="3617"/>
              <w:bookmarkEnd w:id="3618"/>
              <w:bookmarkEnd w:id="3619"/>
            </w:del>
          </w:p>
        </w:tc>
        <w:tc>
          <w:tcPr>
            <w:tcW w:w="3209" w:type="dxa"/>
            <w:noWrap/>
            <w:hideMark/>
          </w:tcPr>
          <w:p w14:paraId="2A7D56AF" w14:textId="684C0084" w:rsidR="00AC531C" w:rsidRPr="009D2239" w:rsidDel="00C10E51" w:rsidRDefault="00AC531C">
            <w:pPr>
              <w:rPr>
                <w:del w:id="3620" w:author="james" w:date="2016-03-29T11:53:00Z"/>
              </w:rPr>
            </w:pPr>
            <w:del w:id="3621" w:author="james" w:date="2016-03-29T11:53:00Z">
              <w:r w:rsidRPr="009D2239" w:rsidDel="00C10E51">
                <w:delText>SAHMOUDI, Mohamed</w:delText>
              </w:r>
              <w:bookmarkStart w:id="3622" w:name="_Toc447017008"/>
              <w:bookmarkStart w:id="3623" w:name="_Toc447020379"/>
              <w:bookmarkStart w:id="3624" w:name="_Toc447020746"/>
              <w:bookmarkEnd w:id="3622"/>
              <w:bookmarkEnd w:id="3623"/>
              <w:bookmarkEnd w:id="3624"/>
            </w:del>
          </w:p>
        </w:tc>
        <w:tc>
          <w:tcPr>
            <w:tcW w:w="5490" w:type="dxa"/>
            <w:noWrap/>
            <w:hideMark/>
          </w:tcPr>
          <w:p w14:paraId="257350E4" w14:textId="516BEE51" w:rsidR="00AC531C" w:rsidRPr="009D2239" w:rsidDel="00C10E51" w:rsidRDefault="00AC531C">
            <w:pPr>
              <w:rPr>
                <w:del w:id="3625" w:author="james" w:date="2016-03-29T11:53:00Z"/>
              </w:rPr>
            </w:pPr>
            <w:del w:id="3626" w:author="james" w:date="2016-03-29T11:53:00Z">
              <w:r w:rsidRPr="009D2239" w:rsidDel="00C10E51">
                <w:delText>University of Toulouse</w:delText>
              </w:r>
              <w:bookmarkStart w:id="3627" w:name="_Toc447017009"/>
              <w:bookmarkStart w:id="3628" w:name="_Toc447020380"/>
              <w:bookmarkStart w:id="3629" w:name="_Toc447020747"/>
              <w:bookmarkEnd w:id="3627"/>
              <w:bookmarkEnd w:id="3628"/>
              <w:bookmarkEnd w:id="3629"/>
            </w:del>
          </w:p>
        </w:tc>
        <w:bookmarkStart w:id="3630" w:name="_Toc447017010"/>
        <w:bookmarkStart w:id="3631" w:name="_Toc447020381"/>
        <w:bookmarkStart w:id="3632" w:name="_Toc447020748"/>
        <w:bookmarkEnd w:id="3630"/>
        <w:bookmarkEnd w:id="3631"/>
        <w:bookmarkEnd w:id="3632"/>
      </w:tr>
      <w:tr w:rsidR="00AC531C" w:rsidRPr="009D2239" w:rsidDel="00C10E51" w14:paraId="7E2857CA" w14:textId="7B0A3AE9" w:rsidTr="00144168">
        <w:trPr>
          <w:trHeight w:val="300"/>
          <w:del w:id="3633" w:author="james" w:date="2016-03-29T11:53:00Z"/>
        </w:trPr>
        <w:tc>
          <w:tcPr>
            <w:tcW w:w="499" w:type="dxa"/>
            <w:noWrap/>
            <w:hideMark/>
          </w:tcPr>
          <w:p w14:paraId="2CA3D5DE" w14:textId="408BF342" w:rsidR="00AC531C" w:rsidRPr="009D2239" w:rsidDel="00C10E51" w:rsidRDefault="00AC531C" w:rsidP="009D2239">
            <w:pPr>
              <w:rPr>
                <w:del w:id="3634" w:author="james" w:date="2016-03-29T11:53:00Z"/>
              </w:rPr>
            </w:pPr>
            <w:del w:id="3635" w:author="james" w:date="2016-03-29T11:53:00Z">
              <w:r w:rsidRPr="009D2239" w:rsidDel="00C10E51">
                <w:delText>45</w:delText>
              </w:r>
              <w:bookmarkStart w:id="3636" w:name="_Toc447017011"/>
              <w:bookmarkStart w:id="3637" w:name="_Toc447020382"/>
              <w:bookmarkStart w:id="3638" w:name="_Toc447020749"/>
              <w:bookmarkEnd w:id="3636"/>
              <w:bookmarkEnd w:id="3637"/>
              <w:bookmarkEnd w:id="3638"/>
            </w:del>
          </w:p>
        </w:tc>
        <w:tc>
          <w:tcPr>
            <w:tcW w:w="3209" w:type="dxa"/>
            <w:noWrap/>
            <w:hideMark/>
          </w:tcPr>
          <w:p w14:paraId="24507141" w14:textId="1CCEB9BE" w:rsidR="00AC531C" w:rsidRPr="009D2239" w:rsidDel="00C10E51" w:rsidRDefault="00AC531C">
            <w:pPr>
              <w:rPr>
                <w:del w:id="3639" w:author="james" w:date="2016-03-29T11:53:00Z"/>
              </w:rPr>
            </w:pPr>
            <w:del w:id="3640" w:author="james" w:date="2016-03-29T11:53:00Z">
              <w:r w:rsidRPr="009D2239" w:rsidDel="00C10E51">
                <w:delText>SCHIPPER, Brian</w:delText>
              </w:r>
              <w:bookmarkStart w:id="3641" w:name="_Toc447017012"/>
              <w:bookmarkStart w:id="3642" w:name="_Toc447020383"/>
              <w:bookmarkStart w:id="3643" w:name="_Toc447020750"/>
              <w:bookmarkEnd w:id="3641"/>
              <w:bookmarkEnd w:id="3642"/>
              <w:bookmarkEnd w:id="3643"/>
            </w:del>
          </w:p>
        </w:tc>
        <w:tc>
          <w:tcPr>
            <w:tcW w:w="5490" w:type="dxa"/>
            <w:noWrap/>
            <w:hideMark/>
          </w:tcPr>
          <w:p w14:paraId="3D1588A8" w14:textId="5B80E627" w:rsidR="00AC531C" w:rsidRPr="009D2239" w:rsidDel="00C10E51" w:rsidRDefault="00AC531C">
            <w:pPr>
              <w:rPr>
                <w:del w:id="3644" w:author="james" w:date="2016-03-29T11:53:00Z"/>
              </w:rPr>
            </w:pPr>
            <w:del w:id="3645" w:author="james" w:date="2016-03-29T11:53:00Z">
              <w:r w:rsidRPr="009D2239" w:rsidDel="00C10E51">
                <w:delText>Honeywell</w:delText>
              </w:r>
              <w:bookmarkStart w:id="3646" w:name="_Toc447017013"/>
              <w:bookmarkStart w:id="3647" w:name="_Toc447020384"/>
              <w:bookmarkStart w:id="3648" w:name="_Toc447020751"/>
              <w:bookmarkEnd w:id="3646"/>
              <w:bookmarkEnd w:id="3647"/>
              <w:bookmarkEnd w:id="3648"/>
            </w:del>
          </w:p>
        </w:tc>
        <w:bookmarkStart w:id="3649" w:name="_Toc447017014"/>
        <w:bookmarkStart w:id="3650" w:name="_Toc447020385"/>
        <w:bookmarkStart w:id="3651" w:name="_Toc447020752"/>
        <w:bookmarkEnd w:id="3649"/>
        <w:bookmarkEnd w:id="3650"/>
        <w:bookmarkEnd w:id="3651"/>
      </w:tr>
      <w:tr w:rsidR="00AC531C" w:rsidRPr="009D2239" w:rsidDel="00C10E51" w14:paraId="7A5F21C1" w14:textId="4D9E7EEA" w:rsidTr="00144168">
        <w:trPr>
          <w:trHeight w:val="300"/>
          <w:del w:id="3652" w:author="james" w:date="2016-03-29T11:53:00Z"/>
        </w:trPr>
        <w:tc>
          <w:tcPr>
            <w:tcW w:w="499" w:type="dxa"/>
            <w:noWrap/>
            <w:hideMark/>
          </w:tcPr>
          <w:p w14:paraId="6CBCDA83" w14:textId="02EC2808" w:rsidR="00AC531C" w:rsidRPr="009D2239" w:rsidDel="00C10E51" w:rsidRDefault="00AC531C" w:rsidP="009D2239">
            <w:pPr>
              <w:rPr>
                <w:del w:id="3653" w:author="james" w:date="2016-03-29T11:53:00Z"/>
              </w:rPr>
            </w:pPr>
            <w:del w:id="3654" w:author="james" w:date="2016-03-29T11:53:00Z">
              <w:r w:rsidRPr="009D2239" w:rsidDel="00C10E51">
                <w:delText>46</w:delText>
              </w:r>
              <w:bookmarkStart w:id="3655" w:name="_Toc447017015"/>
              <w:bookmarkStart w:id="3656" w:name="_Toc447020386"/>
              <w:bookmarkStart w:id="3657" w:name="_Toc447020753"/>
              <w:bookmarkEnd w:id="3655"/>
              <w:bookmarkEnd w:id="3656"/>
              <w:bookmarkEnd w:id="3657"/>
            </w:del>
          </w:p>
        </w:tc>
        <w:tc>
          <w:tcPr>
            <w:tcW w:w="3209" w:type="dxa"/>
            <w:noWrap/>
            <w:hideMark/>
          </w:tcPr>
          <w:p w14:paraId="2417D6CB" w14:textId="7E86FD05" w:rsidR="00AC531C" w:rsidRPr="009D2239" w:rsidDel="00C10E51" w:rsidRDefault="00AC531C">
            <w:pPr>
              <w:rPr>
                <w:del w:id="3658" w:author="james" w:date="2016-03-29T11:53:00Z"/>
              </w:rPr>
            </w:pPr>
            <w:del w:id="3659" w:author="james" w:date="2016-03-29T11:53:00Z">
              <w:r w:rsidRPr="009D2239" w:rsidDel="00C10E51">
                <w:delText>SCHLEPPE, John B.</w:delText>
              </w:r>
              <w:bookmarkStart w:id="3660" w:name="_Toc447017016"/>
              <w:bookmarkStart w:id="3661" w:name="_Toc447020387"/>
              <w:bookmarkStart w:id="3662" w:name="_Toc447020754"/>
              <w:bookmarkEnd w:id="3660"/>
              <w:bookmarkEnd w:id="3661"/>
              <w:bookmarkEnd w:id="3662"/>
            </w:del>
          </w:p>
        </w:tc>
        <w:tc>
          <w:tcPr>
            <w:tcW w:w="5490" w:type="dxa"/>
            <w:noWrap/>
            <w:hideMark/>
          </w:tcPr>
          <w:p w14:paraId="4197DF52" w14:textId="3C10050C" w:rsidR="00AC531C" w:rsidRPr="009D2239" w:rsidDel="00C10E51" w:rsidRDefault="00AC531C">
            <w:pPr>
              <w:rPr>
                <w:del w:id="3663" w:author="james" w:date="2016-03-29T11:53:00Z"/>
              </w:rPr>
            </w:pPr>
            <w:del w:id="3664" w:author="james" w:date="2016-03-29T11:53:00Z">
              <w:r w:rsidRPr="009D2239" w:rsidDel="00C10E51">
                <w:delText>NovAtel</w:delText>
              </w:r>
              <w:bookmarkStart w:id="3665" w:name="_Toc447017017"/>
              <w:bookmarkStart w:id="3666" w:name="_Toc447020388"/>
              <w:bookmarkStart w:id="3667" w:name="_Toc447020755"/>
              <w:bookmarkEnd w:id="3665"/>
              <w:bookmarkEnd w:id="3666"/>
              <w:bookmarkEnd w:id="3667"/>
            </w:del>
          </w:p>
        </w:tc>
        <w:bookmarkStart w:id="3668" w:name="_Toc447017018"/>
        <w:bookmarkStart w:id="3669" w:name="_Toc447020389"/>
        <w:bookmarkStart w:id="3670" w:name="_Toc447020756"/>
        <w:bookmarkEnd w:id="3668"/>
        <w:bookmarkEnd w:id="3669"/>
        <w:bookmarkEnd w:id="3670"/>
      </w:tr>
      <w:tr w:rsidR="00AC531C" w:rsidRPr="009D2239" w:rsidDel="00C10E51" w14:paraId="4C9D5A0B" w14:textId="168744AC" w:rsidTr="00144168">
        <w:trPr>
          <w:trHeight w:val="300"/>
          <w:del w:id="3671" w:author="james" w:date="2016-03-29T11:53:00Z"/>
        </w:trPr>
        <w:tc>
          <w:tcPr>
            <w:tcW w:w="499" w:type="dxa"/>
            <w:noWrap/>
            <w:hideMark/>
          </w:tcPr>
          <w:p w14:paraId="2E9EE891" w14:textId="11A265A9" w:rsidR="00AC531C" w:rsidRPr="009D2239" w:rsidDel="00C10E51" w:rsidRDefault="00AC531C" w:rsidP="009D2239">
            <w:pPr>
              <w:rPr>
                <w:del w:id="3672" w:author="james" w:date="2016-03-29T11:53:00Z"/>
              </w:rPr>
            </w:pPr>
            <w:del w:id="3673" w:author="james" w:date="2016-03-29T11:53:00Z">
              <w:r w:rsidRPr="009D2239" w:rsidDel="00C10E51">
                <w:delText>47</w:delText>
              </w:r>
              <w:bookmarkStart w:id="3674" w:name="_Toc447017019"/>
              <w:bookmarkStart w:id="3675" w:name="_Toc447020390"/>
              <w:bookmarkStart w:id="3676" w:name="_Toc447020757"/>
              <w:bookmarkEnd w:id="3674"/>
              <w:bookmarkEnd w:id="3675"/>
              <w:bookmarkEnd w:id="3676"/>
            </w:del>
          </w:p>
        </w:tc>
        <w:tc>
          <w:tcPr>
            <w:tcW w:w="3209" w:type="dxa"/>
            <w:noWrap/>
            <w:hideMark/>
          </w:tcPr>
          <w:p w14:paraId="214CDB78" w14:textId="333FCB58" w:rsidR="00AC531C" w:rsidRPr="009D2239" w:rsidDel="00C10E51" w:rsidRDefault="00AC531C">
            <w:pPr>
              <w:rPr>
                <w:del w:id="3677" w:author="james" w:date="2016-03-29T11:53:00Z"/>
              </w:rPr>
            </w:pPr>
            <w:del w:id="3678" w:author="james" w:date="2016-03-29T11:53:00Z">
              <w:r w:rsidRPr="009D2239" w:rsidDel="00C10E51">
                <w:delText>SCOTT, Logan</w:delText>
              </w:r>
              <w:bookmarkStart w:id="3679" w:name="_Toc447017020"/>
              <w:bookmarkStart w:id="3680" w:name="_Toc447020391"/>
              <w:bookmarkStart w:id="3681" w:name="_Toc447020758"/>
              <w:bookmarkEnd w:id="3679"/>
              <w:bookmarkEnd w:id="3680"/>
              <w:bookmarkEnd w:id="3681"/>
            </w:del>
          </w:p>
        </w:tc>
        <w:tc>
          <w:tcPr>
            <w:tcW w:w="5490" w:type="dxa"/>
            <w:noWrap/>
            <w:hideMark/>
          </w:tcPr>
          <w:p w14:paraId="1C8C4770" w14:textId="17FE6C23" w:rsidR="00AC531C" w:rsidRPr="009D2239" w:rsidDel="00C10E51" w:rsidRDefault="00AC531C">
            <w:pPr>
              <w:rPr>
                <w:del w:id="3682" w:author="james" w:date="2016-03-29T11:53:00Z"/>
              </w:rPr>
            </w:pPr>
            <w:del w:id="3683" w:author="james" w:date="2016-03-29T11:53:00Z">
              <w:r w:rsidRPr="009D2239" w:rsidDel="00C10E51">
                <w:delText>LS Consulting</w:delText>
              </w:r>
              <w:bookmarkStart w:id="3684" w:name="_Toc447017021"/>
              <w:bookmarkStart w:id="3685" w:name="_Toc447020392"/>
              <w:bookmarkStart w:id="3686" w:name="_Toc447020759"/>
              <w:bookmarkEnd w:id="3684"/>
              <w:bookmarkEnd w:id="3685"/>
              <w:bookmarkEnd w:id="3686"/>
            </w:del>
          </w:p>
        </w:tc>
        <w:bookmarkStart w:id="3687" w:name="_Toc447017022"/>
        <w:bookmarkStart w:id="3688" w:name="_Toc447020393"/>
        <w:bookmarkStart w:id="3689" w:name="_Toc447020760"/>
        <w:bookmarkEnd w:id="3687"/>
        <w:bookmarkEnd w:id="3688"/>
        <w:bookmarkEnd w:id="3689"/>
      </w:tr>
      <w:tr w:rsidR="00AC531C" w:rsidRPr="009D2239" w:rsidDel="00C10E51" w14:paraId="64F14EF9" w14:textId="5226BB5B" w:rsidTr="00144168">
        <w:trPr>
          <w:trHeight w:val="300"/>
          <w:del w:id="3690" w:author="james" w:date="2016-03-29T11:53:00Z"/>
        </w:trPr>
        <w:tc>
          <w:tcPr>
            <w:tcW w:w="499" w:type="dxa"/>
            <w:noWrap/>
            <w:hideMark/>
          </w:tcPr>
          <w:p w14:paraId="4B944757" w14:textId="7925158B" w:rsidR="00AC531C" w:rsidRPr="009D2239" w:rsidDel="00C10E51" w:rsidRDefault="00AC531C" w:rsidP="009D2239">
            <w:pPr>
              <w:rPr>
                <w:del w:id="3691" w:author="james" w:date="2016-03-29T11:53:00Z"/>
              </w:rPr>
            </w:pPr>
            <w:del w:id="3692" w:author="james" w:date="2016-03-29T11:53:00Z">
              <w:r w:rsidRPr="009D2239" w:rsidDel="00C10E51">
                <w:delText>48</w:delText>
              </w:r>
              <w:bookmarkStart w:id="3693" w:name="_Toc447017023"/>
              <w:bookmarkStart w:id="3694" w:name="_Toc447020394"/>
              <w:bookmarkStart w:id="3695" w:name="_Toc447020761"/>
              <w:bookmarkEnd w:id="3693"/>
              <w:bookmarkEnd w:id="3694"/>
              <w:bookmarkEnd w:id="3695"/>
            </w:del>
          </w:p>
        </w:tc>
        <w:tc>
          <w:tcPr>
            <w:tcW w:w="3209" w:type="dxa"/>
            <w:noWrap/>
            <w:hideMark/>
          </w:tcPr>
          <w:p w14:paraId="1281AB4D" w14:textId="23631E67" w:rsidR="00AC531C" w:rsidRPr="009D2239" w:rsidDel="00C10E51" w:rsidRDefault="00AC531C">
            <w:pPr>
              <w:rPr>
                <w:del w:id="3696" w:author="james" w:date="2016-03-29T11:53:00Z"/>
              </w:rPr>
            </w:pPr>
            <w:del w:id="3697" w:author="james" w:date="2016-03-29T11:53:00Z">
              <w:r w:rsidRPr="009D2239" w:rsidDel="00C10E51">
                <w:delText>SHIVARAMAIAH, Nagaraj</w:delText>
              </w:r>
              <w:bookmarkStart w:id="3698" w:name="_Toc447017024"/>
              <w:bookmarkStart w:id="3699" w:name="_Toc447020395"/>
              <w:bookmarkStart w:id="3700" w:name="_Toc447020762"/>
              <w:bookmarkEnd w:id="3698"/>
              <w:bookmarkEnd w:id="3699"/>
              <w:bookmarkEnd w:id="3700"/>
            </w:del>
          </w:p>
        </w:tc>
        <w:tc>
          <w:tcPr>
            <w:tcW w:w="5490" w:type="dxa"/>
            <w:noWrap/>
            <w:hideMark/>
          </w:tcPr>
          <w:p w14:paraId="13956285" w14:textId="7C54895D" w:rsidR="00AC531C" w:rsidRPr="009D2239" w:rsidDel="00C10E51" w:rsidRDefault="00AC531C">
            <w:pPr>
              <w:rPr>
                <w:del w:id="3701" w:author="james" w:date="2016-03-29T11:53:00Z"/>
              </w:rPr>
            </w:pPr>
            <w:del w:id="3702" w:author="james" w:date="2016-03-29T11:53:00Z">
              <w:r w:rsidRPr="009D2239" w:rsidDel="00C10E51">
                <w:delText>GNSS Labs</w:delText>
              </w:r>
              <w:bookmarkStart w:id="3703" w:name="_Toc447017025"/>
              <w:bookmarkStart w:id="3704" w:name="_Toc447020396"/>
              <w:bookmarkStart w:id="3705" w:name="_Toc447020763"/>
              <w:bookmarkEnd w:id="3703"/>
              <w:bookmarkEnd w:id="3704"/>
              <w:bookmarkEnd w:id="3705"/>
            </w:del>
          </w:p>
        </w:tc>
        <w:bookmarkStart w:id="3706" w:name="_Toc447017026"/>
        <w:bookmarkStart w:id="3707" w:name="_Toc447020397"/>
        <w:bookmarkStart w:id="3708" w:name="_Toc447020764"/>
        <w:bookmarkEnd w:id="3706"/>
        <w:bookmarkEnd w:id="3707"/>
        <w:bookmarkEnd w:id="3708"/>
      </w:tr>
      <w:tr w:rsidR="00AC531C" w:rsidRPr="009D2239" w:rsidDel="00C10E51" w14:paraId="200C2AE5" w14:textId="60C0CCE5" w:rsidTr="00144168">
        <w:trPr>
          <w:trHeight w:val="300"/>
          <w:del w:id="3709" w:author="james" w:date="2016-03-29T11:53:00Z"/>
        </w:trPr>
        <w:tc>
          <w:tcPr>
            <w:tcW w:w="499" w:type="dxa"/>
            <w:noWrap/>
            <w:hideMark/>
          </w:tcPr>
          <w:p w14:paraId="186F8B50" w14:textId="00FB993B" w:rsidR="00AC531C" w:rsidRPr="009D2239" w:rsidDel="00C10E51" w:rsidRDefault="00AC531C" w:rsidP="009D2239">
            <w:pPr>
              <w:rPr>
                <w:del w:id="3710" w:author="james" w:date="2016-03-29T11:53:00Z"/>
              </w:rPr>
            </w:pPr>
            <w:del w:id="3711" w:author="james" w:date="2016-03-29T11:53:00Z">
              <w:r w:rsidRPr="009D2239" w:rsidDel="00C10E51">
                <w:delText>49</w:delText>
              </w:r>
              <w:bookmarkStart w:id="3712" w:name="_Toc447017027"/>
              <w:bookmarkStart w:id="3713" w:name="_Toc447020398"/>
              <w:bookmarkStart w:id="3714" w:name="_Toc447020765"/>
              <w:bookmarkEnd w:id="3712"/>
              <w:bookmarkEnd w:id="3713"/>
              <w:bookmarkEnd w:id="3714"/>
            </w:del>
          </w:p>
        </w:tc>
        <w:tc>
          <w:tcPr>
            <w:tcW w:w="3209" w:type="dxa"/>
            <w:noWrap/>
            <w:hideMark/>
          </w:tcPr>
          <w:p w14:paraId="0A404246" w14:textId="4E475E9D" w:rsidR="00AC531C" w:rsidRPr="009D2239" w:rsidDel="00C10E51" w:rsidRDefault="00AC531C">
            <w:pPr>
              <w:rPr>
                <w:del w:id="3715" w:author="james" w:date="2016-03-29T11:53:00Z"/>
              </w:rPr>
            </w:pPr>
            <w:del w:id="3716" w:author="james" w:date="2016-03-29T11:53:00Z">
              <w:r w:rsidRPr="009D2239" w:rsidDel="00C10E51">
                <w:delText>SOLOVIEV, Andrey</w:delText>
              </w:r>
              <w:bookmarkStart w:id="3717" w:name="_Toc447017028"/>
              <w:bookmarkStart w:id="3718" w:name="_Toc447020399"/>
              <w:bookmarkStart w:id="3719" w:name="_Toc447020766"/>
              <w:bookmarkEnd w:id="3717"/>
              <w:bookmarkEnd w:id="3718"/>
              <w:bookmarkEnd w:id="3719"/>
            </w:del>
          </w:p>
        </w:tc>
        <w:tc>
          <w:tcPr>
            <w:tcW w:w="5490" w:type="dxa"/>
            <w:noWrap/>
            <w:hideMark/>
          </w:tcPr>
          <w:p w14:paraId="5E3B3279" w14:textId="27B4DE4C" w:rsidR="00AC531C" w:rsidRPr="009D2239" w:rsidDel="00C10E51" w:rsidRDefault="00AC531C">
            <w:pPr>
              <w:rPr>
                <w:del w:id="3720" w:author="james" w:date="2016-03-29T11:53:00Z"/>
              </w:rPr>
            </w:pPr>
            <w:del w:id="3721" w:author="james" w:date="2016-03-29T11:53:00Z">
              <w:r w:rsidRPr="009D2239" w:rsidDel="00C10E51">
                <w:delText>Qunav</w:delText>
              </w:r>
              <w:bookmarkStart w:id="3722" w:name="_Toc447017029"/>
              <w:bookmarkStart w:id="3723" w:name="_Toc447020400"/>
              <w:bookmarkStart w:id="3724" w:name="_Toc447020767"/>
              <w:bookmarkEnd w:id="3722"/>
              <w:bookmarkEnd w:id="3723"/>
              <w:bookmarkEnd w:id="3724"/>
            </w:del>
          </w:p>
        </w:tc>
        <w:bookmarkStart w:id="3725" w:name="_Toc447017030"/>
        <w:bookmarkStart w:id="3726" w:name="_Toc447020401"/>
        <w:bookmarkStart w:id="3727" w:name="_Toc447020768"/>
        <w:bookmarkEnd w:id="3725"/>
        <w:bookmarkEnd w:id="3726"/>
        <w:bookmarkEnd w:id="3727"/>
      </w:tr>
      <w:tr w:rsidR="00AC531C" w:rsidRPr="009D2239" w:rsidDel="00C10E51" w14:paraId="2FAD7356" w14:textId="36515130" w:rsidTr="00144168">
        <w:trPr>
          <w:trHeight w:val="300"/>
          <w:del w:id="3728" w:author="james" w:date="2016-03-29T11:53:00Z"/>
        </w:trPr>
        <w:tc>
          <w:tcPr>
            <w:tcW w:w="499" w:type="dxa"/>
            <w:noWrap/>
            <w:hideMark/>
          </w:tcPr>
          <w:p w14:paraId="0DD64BFE" w14:textId="7E358813" w:rsidR="00AC531C" w:rsidRPr="009D2239" w:rsidDel="00C10E51" w:rsidRDefault="00AC531C" w:rsidP="009D2239">
            <w:pPr>
              <w:rPr>
                <w:del w:id="3729" w:author="james" w:date="2016-03-29T11:53:00Z"/>
              </w:rPr>
            </w:pPr>
            <w:del w:id="3730" w:author="james" w:date="2016-03-29T11:53:00Z">
              <w:r w:rsidRPr="009D2239" w:rsidDel="00C10E51">
                <w:delText>50</w:delText>
              </w:r>
              <w:bookmarkStart w:id="3731" w:name="_Toc447017031"/>
              <w:bookmarkStart w:id="3732" w:name="_Toc447020402"/>
              <w:bookmarkStart w:id="3733" w:name="_Toc447020769"/>
              <w:bookmarkEnd w:id="3731"/>
              <w:bookmarkEnd w:id="3732"/>
              <w:bookmarkEnd w:id="3733"/>
            </w:del>
          </w:p>
        </w:tc>
        <w:tc>
          <w:tcPr>
            <w:tcW w:w="3209" w:type="dxa"/>
            <w:noWrap/>
            <w:hideMark/>
          </w:tcPr>
          <w:p w14:paraId="712DF69C" w14:textId="5E140A97" w:rsidR="00AC531C" w:rsidRPr="009D2239" w:rsidDel="00C10E51" w:rsidRDefault="00AC531C">
            <w:pPr>
              <w:rPr>
                <w:del w:id="3734" w:author="james" w:date="2016-03-29T11:53:00Z"/>
              </w:rPr>
            </w:pPr>
            <w:del w:id="3735" w:author="james" w:date="2016-03-29T11:53:00Z">
              <w:r w:rsidRPr="009D2239" w:rsidDel="00C10E51">
                <w:delText>STAHL, Manuel</w:delText>
              </w:r>
              <w:bookmarkStart w:id="3736" w:name="_Toc447017032"/>
              <w:bookmarkStart w:id="3737" w:name="_Toc447020403"/>
              <w:bookmarkStart w:id="3738" w:name="_Toc447020770"/>
              <w:bookmarkEnd w:id="3736"/>
              <w:bookmarkEnd w:id="3737"/>
              <w:bookmarkEnd w:id="3738"/>
            </w:del>
          </w:p>
        </w:tc>
        <w:tc>
          <w:tcPr>
            <w:tcW w:w="5490" w:type="dxa"/>
            <w:noWrap/>
            <w:hideMark/>
          </w:tcPr>
          <w:p w14:paraId="0B5AA660" w14:textId="5D1629E0" w:rsidR="00AC531C" w:rsidRPr="009D2239" w:rsidDel="00C10E51" w:rsidRDefault="00AC531C">
            <w:pPr>
              <w:rPr>
                <w:del w:id="3739" w:author="james" w:date="2016-03-29T11:53:00Z"/>
              </w:rPr>
            </w:pPr>
            <w:del w:id="3740" w:author="james" w:date="2016-03-29T11:53:00Z">
              <w:r w:rsidRPr="009D2239" w:rsidDel="00C10E51">
                <w:delText>Fraunhofer IIS</w:delText>
              </w:r>
              <w:bookmarkStart w:id="3741" w:name="_Toc447017033"/>
              <w:bookmarkStart w:id="3742" w:name="_Toc447020404"/>
              <w:bookmarkStart w:id="3743" w:name="_Toc447020771"/>
              <w:bookmarkEnd w:id="3741"/>
              <w:bookmarkEnd w:id="3742"/>
              <w:bookmarkEnd w:id="3743"/>
            </w:del>
          </w:p>
        </w:tc>
        <w:bookmarkStart w:id="3744" w:name="_Toc447017034"/>
        <w:bookmarkStart w:id="3745" w:name="_Toc447020405"/>
        <w:bookmarkStart w:id="3746" w:name="_Toc447020772"/>
        <w:bookmarkEnd w:id="3744"/>
        <w:bookmarkEnd w:id="3745"/>
        <w:bookmarkEnd w:id="3746"/>
      </w:tr>
      <w:tr w:rsidR="00AC531C" w:rsidRPr="009D2239" w:rsidDel="00C10E51" w14:paraId="262BB3FA" w14:textId="4B914FA0" w:rsidTr="00144168">
        <w:trPr>
          <w:trHeight w:val="300"/>
          <w:del w:id="3747" w:author="james" w:date="2016-03-29T11:53:00Z"/>
        </w:trPr>
        <w:tc>
          <w:tcPr>
            <w:tcW w:w="499" w:type="dxa"/>
            <w:noWrap/>
          </w:tcPr>
          <w:p w14:paraId="2C2E8881" w14:textId="098183A4" w:rsidR="00AC531C" w:rsidRPr="009D2239" w:rsidDel="00C10E51" w:rsidRDefault="00AC531C" w:rsidP="009D2239">
            <w:pPr>
              <w:rPr>
                <w:del w:id="3748" w:author="james" w:date="2016-03-29T11:53:00Z"/>
              </w:rPr>
            </w:pPr>
            <w:del w:id="3749" w:author="james" w:date="2016-03-29T11:53:00Z">
              <w:r w:rsidRPr="009D2239" w:rsidDel="00C10E51">
                <w:delText>51</w:delText>
              </w:r>
              <w:bookmarkStart w:id="3750" w:name="_Toc447017035"/>
              <w:bookmarkStart w:id="3751" w:name="_Toc447020406"/>
              <w:bookmarkStart w:id="3752" w:name="_Toc447020773"/>
              <w:bookmarkEnd w:id="3750"/>
              <w:bookmarkEnd w:id="3751"/>
              <w:bookmarkEnd w:id="3752"/>
            </w:del>
          </w:p>
        </w:tc>
        <w:tc>
          <w:tcPr>
            <w:tcW w:w="3209" w:type="dxa"/>
            <w:noWrap/>
          </w:tcPr>
          <w:p w14:paraId="103783AC" w14:textId="5087DC65" w:rsidR="00AC531C" w:rsidRPr="009D2239" w:rsidDel="00C10E51" w:rsidRDefault="00AC531C">
            <w:pPr>
              <w:rPr>
                <w:del w:id="3753" w:author="james" w:date="2016-03-29T11:53:00Z"/>
              </w:rPr>
            </w:pPr>
            <w:del w:id="3754" w:author="james" w:date="2016-03-29T11:53:00Z">
              <w:r w:rsidRPr="009D2239" w:rsidDel="00C10E51">
                <w:delText>SUZUKI, Taro</w:delText>
              </w:r>
              <w:bookmarkStart w:id="3755" w:name="_Toc447017036"/>
              <w:bookmarkStart w:id="3756" w:name="_Toc447020407"/>
              <w:bookmarkStart w:id="3757" w:name="_Toc447020774"/>
              <w:bookmarkEnd w:id="3755"/>
              <w:bookmarkEnd w:id="3756"/>
              <w:bookmarkEnd w:id="3757"/>
            </w:del>
          </w:p>
        </w:tc>
        <w:tc>
          <w:tcPr>
            <w:tcW w:w="5490" w:type="dxa"/>
            <w:noWrap/>
          </w:tcPr>
          <w:p w14:paraId="3CC329E9" w14:textId="071F01B6" w:rsidR="00AC531C" w:rsidRPr="009D2239" w:rsidDel="00C10E51" w:rsidRDefault="00AC531C">
            <w:pPr>
              <w:rPr>
                <w:del w:id="3758" w:author="james" w:date="2016-03-29T11:53:00Z"/>
              </w:rPr>
            </w:pPr>
            <w:bookmarkStart w:id="3759" w:name="_Toc447017037"/>
            <w:bookmarkStart w:id="3760" w:name="_Toc447020408"/>
            <w:bookmarkStart w:id="3761" w:name="_Toc447020775"/>
            <w:bookmarkEnd w:id="3759"/>
            <w:bookmarkEnd w:id="3760"/>
            <w:bookmarkEnd w:id="3761"/>
          </w:p>
        </w:tc>
        <w:bookmarkStart w:id="3762" w:name="_Toc447017038"/>
        <w:bookmarkStart w:id="3763" w:name="_Toc447020409"/>
        <w:bookmarkStart w:id="3764" w:name="_Toc447020776"/>
        <w:bookmarkEnd w:id="3762"/>
        <w:bookmarkEnd w:id="3763"/>
        <w:bookmarkEnd w:id="3764"/>
      </w:tr>
      <w:tr w:rsidR="00AC531C" w:rsidRPr="009D2239" w:rsidDel="00C10E51" w14:paraId="08A33877" w14:textId="492FAE3A" w:rsidTr="00144168">
        <w:trPr>
          <w:trHeight w:val="300"/>
          <w:del w:id="3765" w:author="james" w:date="2016-03-29T11:53:00Z"/>
        </w:trPr>
        <w:tc>
          <w:tcPr>
            <w:tcW w:w="499" w:type="dxa"/>
            <w:noWrap/>
            <w:hideMark/>
          </w:tcPr>
          <w:p w14:paraId="75A4399C" w14:textId="7BB34A62" w:rsidR="00AC531C" w:rsidRPr="009D2239" w:rsidDel="00C10E51" w:rsidRDefault="00AC531C" w:rsidP="009D2239">
            <w:pPr>
              <w:rPr>
                <w:del w:id="3766" w:author="james" w:date="2016-03-29T11:53:00Z"/>
              </w:rPr>
            </w:pPr>
            <w:del w:id="3767" w:author="james" w:date="2016-03-29T11:53:00Z">
              <w:r w:rsidRPr="009D2239" w:rsidDel="00C10E51">
                <w:delText>52</w:delText>
              </w:r>
              <w:bookmarkStart w:id="3768" w:name="_Toc447017039"/>
              <w:bookmarkStart w:id="3769" w:name="_Toc447020410"/>
              <w:bookmarkStart w:id="3770" w:name="_Toc447020777"/>
              <w:bookmarkEnd w:id="3768"/>
              <w:bookmarkEnd w:id="3769"/>
              <w:bookmarkEnd w:id="3770"/>
            </w:del>
          </w:p>
        </w:tc>
        <w:tc>
          <w:tcPr>
            <w:tcW w:w="3209" w:type="dxa"/>
            <w:noWrap/>
            <w:hideMark/>
          </w:tcPr>
          <w:p w14:paraId="384313ED" w14:textId="4264EB8D" w:rsidR="00AC531C" w:rsidRPr="009D2239" w:rsidDel="00C10E51" w:rsidRDefault="00AC531C">
            <w:pPr>
              <w:rPr>
                <w:del w:id="3771" w:author="james" w:date="2016-03-29T11:53:00Z"/>
              </w:rPr>
            </w:pPr>
            <w:del w:id="3772" w:author="james" w:date="2016-03-29T11:53:00Z">
              <w:r w:rsidRPr="009D2239" w:rsidDel="00C10E51">
                <w:delText>TKATCH, Alex</w:delText>
              </w:r>
              <w:bookmarkStart w:id="3773" w:name="_Toc447017040"/>
              <w:bookmarkStart w:id="3774" w:name="_Toc447020411"/>
              <w:bookmarkStart w:id="3775" w:name="_Toc447020778"/>
              <w:bookmarkEnd w:id="3773"/>
              <w:bookmarkEnd w:id="3774"/>
              <w:bookmarkEnd w:id="3775"/>
            </w:del>
          </w:p>
        </w:tc>
        <w:tc>
          <w:tcPr>
            <w:tcW w:w="5490" w:type="dxa"/>
            <w:noWrap/>
            <w:hideMark/>
          </w:tcPr>
          <w:p w14:paraId="0060477D" w14:textId="7814989D" w:rsidR="00AC531C" w:rsidRPr="009D2239" w:rsidDel="00C10E51" w:rsidRDefault="00AC531C">
            <w:pPr>
              <w:rPr>
                <w:del w:id="3776" w:author="james" w:date="2016-03-29T11:53:00Z"/>
              </w:rPr>
            </w:pPr>
            <w:del w:id="3777" w:author="james" w:date="2016-03-29T11:53:00Z">
              <w:r w:rsidRPr="009D2239" w:rsidDel="00C10E51">
                <w:delText>Rohde &amp; Schwarz USA Inc.</w:delText>
              </w:r>
              <w:bookmarkStart w:id="3778" w:name="_Toc447017041"/>
              <w:bookmarkStart w:id="3779" w:name="_Toc447020412"/>
              <w:bookmarkStart w:id="3780" w:name="_Toc447020779"/>
              <w:bookmarkEnd w:id="3778"/>
              <w:bookmarkEnd w:id="3779"/>
              <w:bookmarkEnd w:id="3780"/>
            </w:del>
          </w:p>
        </w:tc>
        <w:bookmarkStart w:id="3781" w:name="_Toc447017042"/>
        <w:bookmarkStart w:id="3782" w:name="_Toc447020413"/>
        <w:bookmarkStart w:id="3783" w:name="_Toc447020780"/>
        <w:bookmarkEnd w:id="3781"/>
        <w:bookmarkEnd w:id="3782"/>
        <w:bookmarkEnd w:id="3783"/>
      </w:tr>
      <w:tr w:rsidR="00AC531C" w:rsidRPr="009D2239" w:rsidDel="00C10E51" w14:paraId="78DC3392" w14:textId="6B7B3ACF" w:rsidTr="00144168">
        <w:trPr>
          <w:trHeight w:val="300"/>
          <w:del w:id="3784" w:author="james" w:date="2016-03-29T11:53:00Z"/>
        </w:trPr>
        <w:tc>
          <w:tcPr>
            <w:tcW w:w="499" w:type="dxa"/>
            <w:noWrap/>
            <w:hideMark/>
          </w:tcPr>
          <w:p w14:paraId="78B9ED98" w14:textId="2394D797" w:rsidR="00AC531C" w:rsidRPr="009D2239" w:rsidDel="00C10E51" w:rsidRDefault="00AC531C" w:rsidP="009D2239">
            <w:pPr>
              <w:rPr>
                <w:del w:id="3785" w:author="james" w:date="2016-03-29T11:53:00Z"/>
              </w:rPr>
            </w:pPr>
            <w:del w:id="3786" w:author="james" w:date="2016-03-29T11:53:00Z">
              <w:r w:rsidRPr="009D2239" w:rsidDel="00C10E51">
                <w:delText>53</w:delText>
              </w:r>
              <w:bookmarkStart w:id="3787" w:name="_Toc447017043"/>
              <w:bookmarkStart w:id="3788" w:name="_Toc447020414"/>
              <w:bookmarkStart w:id="3789" w:name="_Toc447020781"/>
              <w:bookmarkEnd w:id="3787"/>
              <w:bookmarkEnd w:id="3788"/>
              <w:bookmarkEnd w:id="3789"/>
            </w:del>
          </w:p>
        </w:tc>
        <w:tc>
          <w:tcPr>
            <w:tcW w:w="3209" w:type="dxa"/>
            <w:noWrap/>
            <w:hideMark/>
          </w:tcPr>
          <w:p w14:paraId="0FDCC990" w14:textId="73C201BC" w:rsidR="00AC531C" w:rsidRPr="009D2239" w:rsidDel="00C10E51" w:rsidRDefault="00AC531C">
            <w:pPr>
              <w:rPr>
                <w:del w:id="3790" w:author="james" w:date="2016-03-29T11:53:00Z"/>
              </w:rPr>
            </w:pPr>
            <w:del w:id="3791" w:author="james" w:date="2016-03-29T11:53:00Z">
              <w:r w:rsidRPr="009D2239" w:rsidDel="00C10E51">
                <w:delText>UNWIN, Martin</w:delText>
              </w:r>
              <w:bookmarkStart w:id="3792" w:name="_Toc447017044"/>
              <w:bookmarkStart w:id="3793" w:name="_Toc447020415"/>
              <w:bookmarkStart w:id="3794" w:name="_Toc447020782"/>
              <w:bookmarkEnd w:id="3792"/>
              <w:bookmarkEnd w:id="3793"/>
              <w:bookmarkEnd w:id="3794"/>
            </w:del>
          </w:p>
        </w:tc>
        <w:tc>
          <w:tcPr>
            <w:tcW w:w="5490" w:type="dxa"/>
            <w:noWrap/>
            <w:hideMark/>
          </w:tcPr>
          <w:p w14:paraId="242D4C7E" w14:textId="7028E237" w:rsidR="00AC531C" w:rsidRPr="009D2239" w:rsidDel="00C10E51" w:rsidRDefault="00AC531C">
            <w:pPr>
              <w:rPr>
                <w:del w:id="3795" w:author="james" w:date="2016-03-29T11:53:00Z"/>
              </w:rPr>
            </w:pPr>
            <w:del w:id="3796" w:author="james" w:date="2016-03-29T11:53:00Z">
              <w:r w:rsidRPr="009D2239" w:rsidDel="00C10E51">
                <w:delText>SSTL</w:delText>
              </w:r>
              <w:bookmarkStart w:id="3797" w:name="_Toc447017045"/>
              <w:bookmarkStart w:id="3798" w:name="_Toc447020416"/>
              <w:bookmarkStart w:id="3799" w:name="_Toc447020783"/>
              <w:bookmarkEnd w:id="3797"/>
              <w:bookmarkEnd w:id="3798"/>
              <w:bookmarkEnd w:id="3799"/>
            </w:del>
          </w:p>
        </w:tc>
        <w:bookmarkStart w:id="3800" w:name="_Toc447017046"/>
        <w:bookmarkStart w:id="3801" w:name="_Toc447020417"/>
        <w:bookmarkStart w:id="3802" w:name="_Toc447020784"/>
        <w:bookmarkEnd w:id="3800"/>
        <w:bookmarkEnd w:id="3801"/>
        <w:bookmarkEnd w:id="3802"/>
      </w:tr>
      <w:tr w:rsidR="00AC531C" w:rsidRPr="009D2239" w:rsidDel="00C10E51" w14:paraId="67A9C246" w14:textId="33DFFAD6" w:rsidTr="00144168">
        <w:trPr>
          <w:trHeight w:val="300"/>
          <w:del w:id="3803" w:author="james" w:date="2016-03-29T11:53:00Z"/>
        </w:trPr>
        <w:tc>
          <w:tcPr>
            <w:tcW w:w="499" w:type="dxa"/>
            <w:noWrap/>
            <w:hideMark/>
          </w:tcPr>
          <w:p w14:paraId="32B351EA" w14:textId="24093795" w:rsidR="00AC531C" w:rsidRPr="009D2239" w:rsidDel="00C10E51" w:rsidRDefault="00AC531C" w:rsidP="009D2239">
            <w:pPr>
              <w:rPr>
                <w:del w:id="3804" w:author="james" w:date="2016-03-29T11:53:00Z"/>
              </w:rPr>
            </w:pPr>
            <w:del w:id="3805" w:author="james" w:date="2016-03-29T11:53:00Z">
              <w:r w:rsidRPr="009D2239" w:rsidDel="00C10E51">
                <w:delText>54</w:delText>
              </w:r>
              <w:bookmarkStart w:id="3806" w:name="_Toc447017047"/>
              <w:bookmarkStart w:id="3807" w:name="_Toc447020418"/>
              <w:bookmarkStart w:id="3808" w:name="_Toc447020785"/>
              <w:bookmarkEnd w:id="3806"/>
              <w:bookmarkEnd w:id="3807"/>
              <w:bookmarkEnd w:id="3808"/>
            </w:del>
          </w:p>
        </w:tc>
        <w:tc>
          <w:tcPr>
            <w:tcW w:w="3209" w:type="dxa"/>
            <w:noWrap/>
            <w:hideMark/>
          </w:tcPr>
          <w:p w14:paraId="245A4AD0" w14:textId="512E0763" w:rsidR="00AC531C" w:rsidRPr="009D2239" w:rsidDel="00C10E51" w:rsidRDefault="00AC531C">
            <w:pPr>
              <w:rPr>
                <w:del w:id="3809" w:author="james" w:date="2016-03-29T11:53:00Z"/>
              </w:rPr>
            </w:pPr>
            <w:del w:id="3810" w:author="james" w:date="2016-03-29T11:53:00Z">
              <w:r w:rsidRPr="009D2239" w:rsidDel="00C10E51">
                <w:delText>VINANDE, Eric</w:delText>
              </w:r>
              <w:bookmarkStart w:id="3811" w:name="_Toc447017048"/>
              <w:bookmarkStart w:id="3812" w:name="_Toc447020419"/>
              <w:bookmarkStart w:id="3813" w:name="_Toc447020786"/>
              <w:bookmarkEnd w:id="3811"/>
              <w:bookmarkEnd w:id="3812"/>
              <w:bookmarkEnd w:id="3813"/>
            </w:del>
          </w:p>
        </w:tc>
        <w:tc>
          <w:tcPr>
            <w:tcW w:w="5490" w:type="dxa"/>
            <w:noWrap/>
            <w:hideMark/>
          </w:tcPr>
          <w:p w14:paraId="36F4C802" w14:textId="017D02C5" w:rsidR="00AC531C" w:rsidRPr="009D2239" w:rsidDel="00C10E51" w:rsidRDefault="00AC531C">
            <w:pPr>
              <w:rPr>
                <w:del w:id="3814" w:author="james" w:date="2016-03-29T11:53:00Z"/>
              </w:rPr>
            </w:pPr>
            <w:del w:id="3815" w:author="james" w:date="2016-03-29T11:53:00Z">
              <w:r w:rsidRPr="009D2239" w:rsidDel="00C10E51">
                <w:delText>AFRL Sensors Directorate</w:delText>
              </w:r>
              <w:bookmarkStart w:id="3816" w:name="_Toc447017049"/>
              <w:bookmarkStart w:id="3817" w:name="_Toc447020420"/>
              <w:bookmarkStart w:id="3818" w:name="_Toc447020787"/>
              <w:bookmarkEnd w:id="3816"/>
              <w:bookmarkEnd w:id="3817"/>
              <w:bookmarkEnd w:id="3818"/>
            </w:del>
          </w:p>
        </w:tc>
        <w:bookmarkStart w:id="3819" w:name="_Toc447017050"/>
        <w:bookmarkStart w:id="3820" w:name="_Toc447020421"/>
        <w:bookmarkStart w:id="3821" w:name="_Toc447020788"/>
        <w:bookmarkEnd w:id="3819"/>
        <w:bookmarkEnd w:id="3820"/>
        <w:bookmarkEnd w:id="3821"/>
      </w:tr>
      <w:tr w:rsidR="00AC531C" w:rsidRPr="009D2239" w:rsidDel="00C10E51" w14:paraId="07AB3170" w14:textId="25D8B880" w:rsidTr="00144168">
        <w:trPr>
          <w:trHeight w:val="300"/>
          <w:del w:id="3822" w:author="james" w:date="2016-03-29T11:53:00Z"/>
        </w:trPr>
        <w:tc>
          <w:tcPr>
            <w:tcW w:w="499" w:type="dxa"/>
            <w:noWrap/>
            <w:hideMark/>
          </w:tcPr>
          <w:p w14:paraId="768EF78E" w14:textId="3FE98FA4" w:rsidR="00AC531C" w:rsidRPr="009D2239" w:rsidDel="00C10E51" w:rsidRDefault="00AC531C" w:rsidP="009D2239">
            <w:pPr>
              <w:rPr>
                <w:del w:id="3823" w:author="james" w:date="2016-03-29T11:53:00Z"/>
              </w:rPr>
            </w:pPr>
            <w:del w:id="3824" w:author="james" w:date="2016-03-29T11:53:00Z">
              <w:r w:rsidRPr="009D2239" w:rsidDel="00C10E51">
                <w:delText>55</w:delText>
              </w:r>
              <w:bookmarkStart w:id="3825" w:name="_Toc447017051"/>
              <w:bookmarkStart w:id="3826" w:name="_Toc447020422"/>
              <w:bookmarkStart w:id="3827" w:name="_Toc447020789"/>
              <w:bookmarkEnd w:id="3825"/>
              <w:bookmarkEnd w:id="3826"/>
              <w:bookmarkEnd w:id="3827"/>
            </w:del>
          </w:p>
        </w:tc>
        <w:tc>
          <w:tcPr>
            <w:tcW w:w="3209" w:type="dxa"/>
            <w:noWrap/>
            <w:hideMark/>
          </w:tcPr>
          <w:p w14:paraId="65BBF3A7" w14:textId="5463243B" w:rsidR="00AC531C" w:rsidRPr="009D2239" w:rsidDel="00C10E51" w:rsidRDefault="00AC531C">
            <w:pPr>
              <w:rPr>
                <w:del w:id="3828" w:author="james" w:date="2016-03-29T11:53:00Z"/>
              </w:rPr>
            </w:pPr>
            <w:del w:id="3829" w:author="james" w:date="2016-03-29T11:53:00Z">
              <w:r w:rsidRPr="009D2239" w:rsidDel="00C10E51">
                <w:delText>WARD, Phillip, W.</w:delText>
              </w:r>
              <w:bookmarkStart w:id="3830" w:name="_Toc447017052"/>
              <w:bookmarkStart w:id="3831" w:name="_Toc447020423"/>
              <w:bookmarkStart w:id="3832" w:name="_Toc447020790"/>
              <w:bookmarkEnd w:id="3830"/>
              <w:bookmarkEnd w:id="3831"/>
              <w:bookmarkEnd w:id="3832"/>
            </w:del>
          </w:p>
        </w:tc>
        <w:tc>
          <w:tcPr>
            <w:tcW w:w="5490" w:type="dxa"/>
            <w:noWrap/>
            <w:hideMark/>
          </w:tcPr>
          <w:p w14:paraId="767F2B40" w14:textId="7D9DB293" w:rsidR="00AC531C" w:rsidRPr="009D2239" w:rsidDel="00C10E51" w:rsidRDefault="00AC531C">
            <w:pPr>
              <w:rPr>
                <w:del w:id="3833" w:author="james" w:date="2016-03-29T11:53:00Z"/>
              </w:rPr>
            </w:pPr>
            <w:del w:id="3834" w:author="james" w:date="2016-03-29T11:53:00Z">
              <w:r w:rsidRPr="009D2239" w:rsidDel="00C10E51">
                <w:delText>Navward GPS Consulting</w:delText>
              </w:r>
              <w:bookmarkStart w:id="3835" w:name="_Toc447017053"/>
              <w:bookmarkStart w:id="3836" w:name="_Toc447020424"/>
              <w:bookmarkStart w:id="3837" w:name="_Toc447020791"/>
              <w:bookmarkEnd w:id="3835"/>
              <w:bookmarkEnd w:id="3836"/>
              <w:bookmarkEnd w:id="3837"/>
            </w:del>
          </w:p>
        </w:tc>
        <w:bookmarkStart w:id="3838" w:name="_Toc447017054"/>
        <w:bookmarkStart w:id="3839" w:name="_Toc447020425"/>
        <w:bookmarkStart w:id="3840" w:name="_Toc447020792"/>
        <w:bookmarkEnd w:id="3838"/>
        <w:bookmarkEnd w:id="3839"/>
        <w:bookmarkEnd w:id="3840"/>
      </w:tr>
      <w:tr w:rsidR="00AC531C" w:rsidRPr="009D2239" w:rsidDel="00C10E51" w14:paraId="726C11AD" w14:textId="68BC7933" w:rsidTr="00144168">
        <w:trPr>
          <w:trHeight w:val="300"/>
          <w:del w:id="3841" w:author="james" w:date="2016-03-29T11:53:00Z"/>
        </w:trPr>
        <w:tc>
          <w:tcPr>
            <w:tcW w:w="499" w:type="dxa"/>
            <w:noWrap/>
            <w:hideMark/>
          </w:tcPr>
          <w:p w14:paraId="4D943A7A" w14:textId="330D5C63" w:rsidR="00AC531C" w:rsidRPr="009D2239" w:rsidDel="00C10E51" w:rsidRDefault="00AC531C" w:rsidP="009D2239">
            <w:pPr>
              <w:rPr>
                <w:del w:id="3842" w:author="james" w:date="2016-03-29T11:53:00Z"/>
              </w:rPr>
            </w:pPr>
            <w:del w:id="3843" w:author="james" w:date="2016-03-29T11:53:00Z">
              <w:r w:rsidRPr="009D2239" w:rsidDel="00C10E51">
                <w:delText>56</w:delText>
              </w:r>
              <w:bookmarkStart w:id="3844" w:name="_Toc447017055"/>
              <w:bookmarkStart w:id="3845" w:name="_Toc447020426"/>
              <w:bookmarkStart w:id="3846" w:name="_Toc447020793"/>
              <w:bookmarkEnd w:id="3844"/>
              <w:bookmarkEnd w:id="3845"/>
              <w:bookmarkEnd w:id="3846"/>
            </w:del>
          </w:p>
        </w:tc>
        <w:tc>
          <w:tcPr>
            <w:tcW w:w="3209" w:type="dxa"/>
            <w:noWrap/>
            <w:hideMark/>
          </w:tcPr>
          <w:p w14:paraId="4A943B47" w14:textId="23AC6165" w:rsidR="00AC531C" w:rsidRPr="009D2239" w:rsidDel="00C10E51" w:rsidRDefault="00AC531C">
            <w:pPr>
              <w:rPr>
                <w:del w:id="3847" w:author="james" w:date="2016-03-29T11:53:00Z"/>
              </w:rPr>
            </w:pPr>
            <w:del w:id="3848" w:author="james" w:date="2016-03-29T11:53:00Z">
              <w:r w:rsidRPr="009D2239" w:rsidDel="00C10E51">
                <w:delText>WESSON, Kyle</w:delText>
              </w:r>
              <w:bookmarkStart w:id="3849" w:name="_Toc447017056"/>
              <w:bookmarkStart w:id="3850" w:name="_Toc447020427"/>
              <w:bookmarkStart w:id="3851" w:name="_Toc447020794"/>
              <w:bookmarkEnd w:id="3849"/>
              <w:bookmarkEnd w:id="3850"/>
              <w:bookmarkEnd w:id="3851"/>
            </w:del>
          </w:p>
        </w:tc>
        <w:tc>
          <w:tcPr>
            <w:tcW w:w="5490" w:type="dxa"/>
            <w:noWrap/>
            <w:hideMark/>
          </w:tcPr>
          <w:p w14:paraId="33B2EE48" w14:textId="3BACA180" w:rsidR="00AC531C" w:rsidRPr="009D2239" w:rsidDel="00C10E51" w:rsidRDefault="00AC531C">
            <w:pPr>
              <w:rPr>
                <w:del w:id="3852" w:author="james" w:date="2016-03-29T11:53:00Z"/>
              </w:rPr>
            </w:pPr>
            <w:del w:id="3853" w:author="james" w:date="2016-03-29T11:53:00Z">
              <w:r w:rsidRPr="009D2239" w:rsidDel="00C10E51">
                <w:delText>Zeta Associates</w:delText>
              </w:r>
              <w:bookmarkStart w:id="3854" w:name="_Toc447017057"/>
              <w:bookmarkStart w:id="3855" w:name="_Toc447020428"/>
              <w:bookmarkStart w:id="3856" w:name="_Toc447020795"/>
              <w:bookmarkEnd w:id="3854"/>
              <w:bookmarkEnd w:id="3855"/>
              <w:bookmarkEnd w:id="3856"/>
            </w:del>
          </w:p>
        </w:tc>
        <w:bookmarkStart w:id="3857" w:name="_Toc447017058"/>
        <w:bookmarkStart w:id="3858" w:name="_Toc447020429"/>
        <w:bookmarkStart w:id="3859" w:name="_Toc447020796"/>
        <w:bookmarkEnd w:id="3857"/>
        <w:bookmarkEnd w:id="3858"/>
        <w:bookmarkEnd w:id="3859"/>
      </w:tr>
      <w:tr w:rsidR="00AC531C" w:rsidRPr="009D2239" w:rsidDel="00C10E51" w14:paraId="3EF428D0" w14:textId="56919CE4" w:rsidTr="00144168">
        <w:trPr>
          <w:trHeight w:val="300"/>
          <w:del w:id="3860" w:author="james" w:date="2016-03-29T11:53:00Z"/>
        </w:trPr>
        <w:tc>
          <w:tcPr>
            <w:tcW w:w="499" w:type="dxa"/>
            <w:noWrap/>
            <w:hideMark/>
          </w:tcPr>
          <w:p w14:paraId="36EF0BAA" w14:textId="26A476E6" w:rsidR="00AC531C" w:rsidRPr="009D2239" w:rsidDel="00C10E51" w:rsidRDefault="00AC531C" w:rsidP="009D2239">
            <w:pPr>
              <w:rPr>
                <w:del w:id="3861" w:author="james" w:date="2016-03-29T11:53:00Z"/>
              </w:rPr>
            </w:pPr>
            <w:del w:id="3862" w:author="james" w:date="2016-03-29T11:53:00Z">
              <w:r w:rsidRPr="009D2239" w:rsidDel="00C10E51">
                <w:delText>57</w:delText>
              </w:r>
              <w:bookmarkStart w:id="3863" w:name="_Toc447017059"/>
              <w:bookmarkStart w:id="3864" w:name="_Toc447020430"/>
              <w:bookmarkStart w:id="3865" w:name="_Toc447020797"/>
              <w:bookmarkEnd w:id="3863"/>
              <w:bookmarkEnd w:id="3864"/>
              <w:bookmarkEnd w:id="3865"/>
            </w:del>
          </w:p>
        </w:tc>
        <w:tc>
          <w:tcPr>
            <w:tcW w:w="3209" w:type="dxa"/>
            <w:noWrap/>
            <w:hideMark/>
          </w:tcPr>
          <w:p w14:paraId="0B9F4F4E" w14:textId="487AE1F3" w:rsidR="00AC531C" w:rsidRPr="009D2239" w:rsidDel="00C10E51" w:rsidRDefault="00AC531C">
            <w:pPr>
              <w:rPr>
                <w:del w:id="3866" w:author="james" w:date="2016-03-29T11:53:00Z"/>
              </w:rPr>
            </w:pPr>
            <w:del w:id="3867" w:author="james" w:date="2016-03-29T11:53:00Z">
              <w:r w:rsidRPr="009D2239" w:rsidDel="00C10E51">
                <w:delText>WON, Jong-Hoon</w:delText>
              </w:r>
              <w:bookmarkStart w:id="3868" w:name="_Toc447017060"/>
              <w:bookmarkStart w:id="3869" w:name="_Toc447020431"/>
              <w:bookmarkStart w:id="3870" w:name="_Toc447020798"/>
              <w:bookmarkEnd w:id="3868"/>
              <w:bookmarkEnd w:id="3869"/>
              <w:bookmarkEnd w:id="3870"/>
            </w:del>
          </w:p>
        </w:tc>
        <w:tc>
          <w:tcPr>
            <w:tcW w:w="5490" w:type="dxa"/>
            <w:noWrap/>
            <w:hideMark/>
          </w:tcPr>
          <w:p w14:paraId="79B20EF1" w14:textId="39218900" w:rsidR="00AC531C" w:rsidRPr="009D2239" w:rsidDel="00C10E51" w:rsidRDefault="00AC531C">
            <w:pPr>
              <w:rPr>
                <w:del w:id="3871" w:author="james" w:date="2016-03-29T11:53:00Z"/>
              </w:rPr>
            </w:pPr>
            <w:del w:id="3872" w:author="james" w:date="2016-03-29T11:53:00Z">
              <w:r w:rsidRPr="009D2239" w:rsidDel="00C10E51">
                <w:delText>ISTA at University FAF Munich</w:delText>
              </w:r>
              <w:bookmarkStart w:id="3873" w:name="_Toc447017061"/>
              <w:bookmarkStart w:id="3874" w:name="_Toc447020432"/>
              <w:bookmarkStart w:id="3875" w:name="_Toc447020799"/>
              <w:bookmarkEnd w:id="3873"/>
              <w:bookmarkEnd w:id="3874"/>
              <w:bookmarkEnd w:id="3875"/>
            </w:del>
          </w:p>
        </w:tc>
        <w:bookmarkStart w:id="3876" w:name="_Toc447017062"/>
        <w:bookmarkStart w:id="3877" w:name="_Toc447020433"/>
        <w:bookmarkStart w:id="3878" w:name="_Toc447020800"/>
        <w:bookmarkEnd w:id="3876"/>
        <w:bookmarkEnd w:id="3877"/>
        <w:bookmarkEnd w:id="3878"/>
      </w:tr>
      <w:tr w:rsidR="00AC531C" w:rsidRPr="009D2239" w:rsidDel="00C10E51" w14:paraId="72B6B297" w14:textId="0D1567F0" w:rsidTr="00144168">
        <w:trPr>
          <w:trHeight w:val="300"/>
          <w:del w:id="3879" w:author="james" w:date="2016-03-29T11:53:00Z"/>
        </w:trPr>
        <w:tc>
          <w:tcPr>
            <w:tcW w:w="499" w:type="dxa"/>
            <w:noWrap/>
            <w:hideMark/>
          </w:tcPr>
          <w:p w14:paraId="37CE97BE" w14:textId="52B13D86" w:rsidR="00AC531C" w:rsidRPr="009D2239" w:rsidDel="00C10E51" w:rsidRDefault="00AC531C" w:rsidP="009D2239">
            <w:pPr>
              <w:rPr>
                <w:del w:id="3880" w:author="james" w:date="2016-03-29T11:53:00Z"/>
              </w:rPr>
            </w:pPr>
            <w:del w:id="3881" w:author="james" w:date="2016-03-29T11:53:00Z">
              <w:r w:rsidRPr="009D2239" w:rsidDel="00C10E51">
                <w:delText>58</w:delText>
              </w:r>
              <w:bookmarkStart w:id="3882" w:name="_Toc447017063"/>
              <w:bookmarkStart w:id="3883" w:name="_Toc447020434"/>
              <w:bookmarkStart w:id="3884" w:name="_Toc447020801"/>
              <w:bookmarkEnd w:id="3882"/>
              <w:bookmarkEnd w:id="3883"/>
              <w:bookmarkEnd w:id="3884"/>
            </w:del>
          </w:p>
        </w:tc>
        <w:tc>
          <w:tcPr>
            <w:tcW w:w="3209" w:type="dxa"/>
            <w:noWrap/>
            <w:hideMark/>
          </w:tcPr>
          <w:p w14:paraId="0BA0283F" w14:textId="26299DA2" w:rsidR="00AC531C" w:rsidRPr="009D2239" w:rsidDel="00C10E51" w:rsidRDefault="00AC531C">
            <w:pPr>
              <w:rPr>
                <w:del w:id="3885" w:author="james" w:date="2016-03-29T11:53:00Z"/>
              </w:rPr>
            </w:pPr>
            <w:del w:id="3886" w:author="james" w:date="2016-03-29T11:53:00Z">
              <w:r w:rsidRPr="009D2239" w:rsidDel="00C10E51">
                <w:delText>YANG, Ning</w:delText>
              </w:r>
              <w:bookmarkStart w:id="3887" w:name="_Toc447017064"/>
              <w:bookmarkStart w:id="3888" w:name="_Toc447020435"/>
              <w:bookmarkStart w:id="3889" w:name="_Toc447020802"/>
              <w:bookmarkEnd w:id="3887"/>
              <w:bookmarkEnd w:id="3888"/>
              <w:bookmarkEnd w:id="3889"/>
            </w:del>
          </w:p>
        </w:tc>
        <w:tc>
          <w:tcPr>
            <w:tcW w:w="5490" w:type="dxa"/>
            <w:noWrap/>
            <w:hideMark/>
          </w:tcPr>
          <w:p w14:paraId="1A34B2A9" w14:textId="4AB49719" w:rsidR="00AC531C" w:rsidRPr="009D2239" w:rsidDel="00C10E51" w:rsidRDefault="00AC531C">
            <w:pPr>
              <w:rPr>
                <w:del w:id="3890" w:author="james" w:date="2016-03-29T11:53:00Z"/>
              </w:rPr>
            </w:pPr>
            <w:del w:id="3891" w:author="james" w:date="2016-03-29T11:53:00Z">
              <w:r w:rsidRPr="009D2239" w:rsidDel="00C10E51">
                <w:delText>Draper Laboratory</w:delText>
              </w:r>
              <w:bookmarkStart w:id="3892" w:name="_Toc447017065"/>
              <w:bookmarkStart w:id="3893" w:name="_Toc447020436"/>
              <w:bookmarkStart w:id="3894" w:name="_Toc447020803"/>
              <w:bookmarkEnd w:id="3892"/>
              <w:bookmarkEnd w:id="3893"/>
              <w:bookmarkEnd w:id="3894"/>
            </w:del>
          </w:p>
        </w:tc>
        <w:bookmarkStart w:id="3895" w:name="_Toc447017066"/>
        <w:bookmarkStart w:id="3896" w:name="_Toc447020437"/>
        <w:bookmarkStart w:id="3897" w:name="_Toc447020804"/>
        <w:bookmarkEnd w:id="3895"/>
        <w:bookmarkEnd w:id="3896"/>
        <w:bookmarkEnd w:id="3897"/>
      </w:tr>
      <w:tr w:rsidR="00AC531C" w:rsidRPr="009D2239" w:rsidDel="00C10E51" w14:paraId="42BE3123" w14:textId="63AC7011" w:rsidTr="00144168">
        <w:trPr>
          <w:trHeight w:val="300"/>
          <w:del w:id="3898" w:author="james" w:date="2016-03-29T11:53:00Z"/>
        </w:trPr>
        <w:tc>
          <w:tcPr>
            <w:tcW w:w="499" w:type="dxa"/>
            <w:noWrap/>
            <w:hideMark/>
          </w:tcPr>
          <w:p w14:paraId="65EE49B5" w14:textId="1F539EAB" w:rsidR="00AC531C" w:rsidRPr="009D2239" w:rsidDel="00C10E51" w:rsidRDefault="00AC531C" w:rsidP="009D2239">
            <w:pPr>
              <w:rPr>
                <w:del w:id="3899" w:author="james" w:date="2016-03-29T11:53:00Z"/>
              </w:rPr>
            </w:pPr>
            <w:del w:id="3900" w:author="james" w:date="2016-03-29T11:53:00Z">
              <w:r w:rsidRPr="009D2239" w:rsidDel="00C10E51">
                <w:delText>59</w:delText>
              </w:r>
              <w:bookmarkStart w:id="3901" w:name="_Toc447017067"/>
              <w:bookmarkStart w:id="3902" w:name="_Toc447020438"/>
              <w:bookmarkStart w:id="3903" w:name="_Toc447020805"/>
              <w:bookmarkEnd w:id="3901"/>
              <w:bookmarkEnd w:id="3902"/>
              <w:bookmarkEnd w:id="3903"/>
            </w:del>
          </w:p>
        </w:tc>
        <w:tc>
          <w:tcPr>
            <w:tcW w:w="3209" w:type="dxa"/>
            <w:noWrap/>
            <w:hideMark/>
          </w:tcPr>
          <w:p w14:paraId="018E9287" w14:textId="5F754B54" w:rsidR="00AC531C" w:rsidRPr="009D2239" w:rsidDel="00C10E51" w:rsidRDefault="00AC531C">
            <w:pPr>
              <w:rPr>
                <w:del w:id="3904" w:author="james" w:date="2016-03-29T11:53:00Z"/>
              </w:rPr>
            </w:pPr>
            <w:del w:id="3905" w:author="james" w:date="2016-03-29T11:53:00Z">
              <w:r w:rsidRPr="009D2239" w:rsidDel="00C10E51">
                <w:delText>YAO, Zheng</w:delText>
              </w:r>
              <w:bookmarkStart w:id="3906" w:name="_Toc447017068"/>
              <w:bookmarkStart w:id="3907" w:name="_Toc447020439"/>
              <w:bookmarkStart w:id="3908" w:name="_Toc447020806"/>
              <w:bookmarkEnd w:id="3906"/>
              <w:bookmarkEnd w:id="3907"/>
              <w:bookmarkEnd w:id="3908"/>
            </w:del>
          </w:p>
        </w:tc>
        <w:tc>
          <w:tcPr>
            <w:tcW w:w="5490" w:type="dxa"/>
            <w:noWrap/>
            <w:hideMark/>
          </w:tcPr>
          <w:p w14:paraId="5597FC7D" w14:textId="3DBF0194" w:rsidR="00AC531C" w:rsidRPr="009D2239" w:rsidDel="00C10E51" w:rsidRDefault="00AC531C">
            <w:pPr>
              <w:rPr>
                <w:del w:id="3909" w:author="james" w:date="2016-03-29T11:53:00Z"/>
              </w:rPr>
            </w:pPr>
            <w:del w:id="3910" w:author="james" w:date="2016-03-29T11:53:00Z">
              <w:r w:rsidRPr="009D2239" w:rsidDel="00C10E51">
                <w:delText>Tsinghua University</w:delText>
              </w:r>
              <w:bookmarkStart w:id="3911" w:name="_Toc447017069"/>
              <w:bookmarkStart w:id="3912" w:name="_Toc447020440"/>
              <w:bookmarkStart w:id="3913" w:name="_Toc447020807"/>
              <w:bookmarkEnd w:id="3911"/>
              <w:bookmarkEnd w:id="3912"/>
              <w:bookmarkEnd w:id="3913"/>
            </w:del>
          </w:p>
        </w:tc>
        <w:bookmarkStart w:id="3914" w:name="_Toc447017070"/>
        <w:bookmarkStart w:id="3915" w:name="_Toc447020441"/>
        <w:bookmarkStart w:id="3916" w:name="_Toc447020808"/>
        <w:bookmarkEnd w:id="3914"/>
        <w:bookmarkEnd w:id="3915"/>
        <w:bookmarkEnd w:id="3916"/>
      </w:tr>
      <w:tr w:rsidR="00AC531C" w:rsidRPr="009D2239" w:rsidDel="00C10E51" w14:paraId="5ABC7D46" w14:textId="36FE9C5B" w:rsidTr="00144168">
        <w:trPr>
          <w:trHeight w:val="300"/>
          <w:del w:id="3917" w:author="james" w:date="2016-03-29T11:53:00Z"/>
        </w:trPr>
        <w:tc>
          <w:tcPr>
            <w:tcW w:w="499" w:type="dxa"/>
            <w:noWrap/>
            <w:hideMark/>
          </w:tcPr>
          <w:p w14:paraId="156FD5F9" w14:textId="5D3042D8" w:rsidR="00AC531C" w:rsidRPr="009D2239" w:rsidDel="00C10E51" w:rsidRDefault="00AC531C" w:rsidP="009D2239">
            <w:pPr>
              <w:rPr>
                <w:del w:id="3918" w:author="james" w:date="2016-03-29T11:53:00Z"/>
              </w:rPr>
            </w:pPr>
            <w:del w:id="3919" w:author="james" w:date="2016-03-29T11:53:00Z">
              <w:r w:rsidRPr="009D2239" w:rsidDel="00C10E51">
                <w:delText>60</w:delText>
              </w:r>
              <w:bookmarkStart w:id="3920" w:name="_Toc447017071"/>
              <w:bookmarkStart w:id="3921" w:name="_Toc447020442"/>
              <w:bookmarkStart w:id="3922" w:name="_Toc447020809"/>
              <w:bookmarkEnd w:id="3920"/>
              <w:bookmarkEnd w:id="3921"/>
              <w:bookmarkEnd w:id="3922"/>
            </w:del>
          </w:p>
        </w:tc>
        <w:tc>
          <w:tcPr>
            <w:tcW w:w="3209" w:type="dxa"/>
            <w:noWrap/>
            <w:hideMark/>
          </w:tcPr>
          <w:p w14:paraId="7E706527" w14:textId="3B8D85B3" w:rsidR="00AC531C" w:rsidRPr="009D2239" w:rsidDel="00C10E51" w:rsidRDefault="00AC531C">
            <w:pPr>
              <w:rPr>
                <w:del w:id="3923" w:author="james" w:date="2016-03-29T11:53:00Z"/>
              </w:rPr>
            </w:pPr>
            <w:del w:id="3924" w:author="james" w:date="2016-03-29T11:53:00Z">
              <w:r w:rsidRPr="009D2239" w:rsidDel="00C10E51">
                <w:delText>YU, Jim</w:delText>
              </w:r>
              <w:bookmarkStart w:id="3925" w:name="_Toc447017072"/>
              <w:bookmarkStart w:id="3926" w:name="_Toc447020443"/>
              <w:bookmarkStart w:id="3927" w:name="_Toc447020810"/>
              <w:bookmarkEnd w:id="3925"/>
              <w:bookmarkEnd w:id="3926"/>
              <w:bookmarkEnd w:id="3927"/>
            </w:del>
          </w:p>
        </w:tc>
        <w:tc>
          <w:tcPr>
            <w:tcW w:w="5490" w:type="dxa"/>
            <w:noWrap/>
            <w:hideMark/>
          </w:tcPr>
          <w:p w14:paraId="38E5961C" w14:textId="5154A303" w:rsidR="00AC531C" w:rsidRPr="009D2239" w:rsidDel="00C10E51" w:rsidRDefault="00AC531C">
            <w:pPr>
              <w:rPr>
                <w:del w:id="3928" w:author="james" w:date="2016-03-29T11:53:00Z"/>
              </w:rPr>
            </w:pPr>
            <w:del w:id="3929" w:author="james" w:date="2016-03-29T11:53:00Z">
              <w:r w:rsidRPr="009D2239" w:rsidDel="00C10E51">
                <w:delText>Trimble</w:delText>
              </w:r>
              <w:bookmarkStart w:id="3930" w:name="_Toc447017073"/>
              <w:bookmarkStart w:id="3931" w:name="_Toc447020444"/>
              <w:bookmarkStart w:id="3932" w:name="_Toc447020811"/>
              <w:bookmarkEnd w:id="3930"/>
              <w:bookmarkEnd w:id="3931"/>
              <w:bookmarkEnd w:id="3932"/>
            </w:del>
          </w:p>
        </w:tc>
        <w:bookmarkStart w:id="3933" w:name="_Toc447017074"/>
        <w:bookmarkStart w:id="3934" w:name="_Toc447020445"/>
        <w:bookmarkStart w:id="3935" w:name="_Toc447020812"/>
        <w:bookmarkEnd w:id="3933"/>
        <w:bookmarkEnd w:id="3934"/>
        <w:bookmarkEnd w:id="3935"/>
      </w:tr>
      <w:tr w:rsidR="00AC531C" w:rsidRPr="009D2239" w:rsidDel="00C10E51" w14:paraId="32D92B6B" w14:textId="19164758" w:rsidTr="00144168">
        <w:trPr>
          <w:trHeight w:val="300"/>
          <w:del w:id="3936" w:author="james" w:date="2016-03-29T11:53:00Z"/>
        </w:trPr>
        <w:tc>
          <w:tcPr>
            <w:tcW w:w="499" w:type="dxa"/>
            <w:noWrap/>
            <w:hideMark/>
          </w:tcPr>
          <w:p w14:paraId="0C1EBCC0" w14:textId="6D4DB118" w:rsidR="00AC531C" w:rsidRPr="009D2239" w:rsidDel="00C10E51" w:rsidRDefault="00AC531C" w:rsidP="009D2239">
            <w:pPr>
              <w:rPr>
                <w:del w:id="3937" w:author="james" w:date="2016-03-29T11:53:00Z"/>
              </w:rPr>
            </w:pPr>
            <w:del w:id="3938" w:author="james" w:date="2016-03-29T11:53:00Z">
              <w:r w:rsidRPr="009D2239" w:rsidDel="00C10E51">
                <w:delText>61</w:delText>
              </w:r>
              <w:bookmarkStart w:id="3939" w:name="_Toc447017075"/>
              <w:bookmarkStart w:id="3940" w:name="_Toc447020446"/>
              <w:bookmarkStart w:id="3941" w:name="_Toc447020813"/>
              <w:bookmarkEnd w:id="3939"/>
              <w:bookmarkEnd w:id="3940"/>
              <w:bookmarkEnd w:id="3941"/>
            </w:del>
          </w:p>
        </w:tc>
        <w:tc>
          <w:tcPr>
            <w:tcW w:w="3209" w:type="dxa"/>
            <w:noWrap/>
            <w:hideMark/>
          </w:tcPr>
          <w:p w14:paraId="123BCED2" w14:textId="22C50872" w:rsidR="00AC531C" w:rsidRPr="009D2239" w:rsidDel="00C10E51" w:rsidRDefault="00AC531C">
            <w:pPr>
              <w:rPr>
                <w:del w:id="3942" w:author="james" w:date="2016-03-29T11:53:00Z"/>
              </w:rPr>
            </w:pPr>
            <w:del w:id="3943" w:author="james" w:date="2016-03-29T11:53:00Z">
              <w:r w:rsidRPr="009D2239" w:rsidDel="00C10E51">
                <w:delText>YU-HSUAN, Chen</w:delText>
              </w:r>
              <w:bookmarkStart w:id="3944" w:name="_Toc447017076"/>
              <w:bookmarkStart w:id="3945" w:name="_Toc447020447"/>
              <w:bookmarkStart w:id="3946" w:name="_Toc447020814"/>
              <w:bookmarkEnd w:id="3944"/>
              <w:bookmarkEnd w:id="3945"/>
              <w:bookmarkEnd w:id="3946"/>
            </w:del>
          </w:p>
        </w:tc>
        <w:tc>
          <w:tcPr>
            <w:tcW w:w="5490" w:type="dxa"/>
            <w:noWrap/>
            <w:hideMark/>
          </w:tcPr>
          <w:p w14:paraId="1B7A0331" w14:textId="217ED0A0" w:rsidR="00AC531C" w:rsidRPr="009D2239" w:rsidDel="00C10E51" w:rsidRDefault="00AC531C">
            <w:pPr>
              <w:rPr>
                <w:del w:id="3947" w:author="james" w:date="2016-03-29T11:53:00Z"/>
              </w:rPr>
            </w:pPr>
            <w:del w:id="3948" w:author="james" w:date="2016-03-29T11:53:00Z">
              <w:r w:rsidRPr="009D2239" w:rsidDel="00C10E51">
                <w:delText>Stanford University</w:delText>
              </w:r>
              <w:bookmarkStart w:id="3949" w:name="_Toc447017077"/>
              <w:bookmarkStart w:id="3950" w:name="_Toc447020448"/>
              <w:bookmarkStart w:id="3951" w:name="_Toc447020815"/>
              <w:bookmarkEnd w:id="3949"/>
              <w:bookmarkEnd w:id="3950"/>
              <w:bookmarkEnd w:id="3951"/>
            </w:del>
          </w:p>
        </w:tc>
        <w:bookmarkStart w:id="3952" w:name="_Toc447017078"/>
        <w:bookmarkStart w:id="3953" w:name="_Toc447020449"/>
        <w:bookmarkStart w:id="3954" w:name="_Toc447020816"/>
        <w:bookmarkEnd w:id="3952"/>
        <w:bookmarkEnd w:id="3953"/>
        <w:bookmarkEnd w:id="3954"/>
      </w:tr>
      <w:tr w:rsidR="00AC531C" w:rsidRPr="009D2239" w:rsidDel="00C10E51" w14:paraId="3D6A7EAE" w14:textId="61543172" w:rsidTr="00144168">
        <w:trPr>
          <w:trHeight w:val="300"/>
          <w:del w:id="3955" w:author="james" w:date="2016-03-29T11:53:00Z"/>
        </w:trPr>
        <w:tc>
          <w:tcPr>
            <w:tcW w:w="499" w:type="dxa"/>
            <w:noWrap/>
            <w:hideMark/>
          </w:tcPr>
          <w:p w14:paraId="50637FB0" w14:textId="6B6D6292" w:rsidR="00AC531C" w:rsidRPr="009D2239" w:rsidDel="00C10E51" w:rsidRDefault="00AC531C" w:rsidP="009D2239">
            <w:pPr>
              <w:rPr>
                <w:del w:id="3956" w:author="james" w:date="2016-03-29T11:53:00Z"/>
              </w:rPr>
            </w:pPr>
            <w:del w:id="3957" w:author="james" w:date="2016-03-29T11:53:00Z">
              <w:r w:rsidRPr="009D2239" w:rsidDel="00C10E51">
                <w:delText>62</w:delText>
              </w:r>
              <w:bookmarkStart w:id="3958" w:name="_Toc447017079"/>
              <w:bookmarkStart w:id="3959" w:name="_Toc447020450"/>
              <w:bookmarkStart w:id="3960" w:name="_Toc447020817"/>
              <w:bookmarkEnd w:id="3958"/>
              <w:bookmarkEnd w:id="3959"/>
              <w:bookmarkEnd w:id="3960"/>
            </w:del>
          </w:p>
        </w:tc>
        <w:tc>
          <w:tcPr>
            <w:tcW w:w="3209" w:type="dxa"/>
            <w:noWrap/>
            <w:hideMark/>
          </w:tcPr>
          <w:p w14:paraId="14265849" w14:textId="5C32ED8B" w:rsidR="00AC531C" w:rsidRPr="009D2239" w:rsidDel="00C10E51" w:rsidRDefault="00AC531C">
            <w:pPr>
              <w:rPr>
                <w:del w:id="3961" w:author="james" w:date="2016-03-29T11:53:00Z"/>
              </w:rPr>
            </w:pPr>
            <w:del w:id="3962" w:author="james" w:date="2016-03-29T11:53:00Z">
              <w:r w:rsidRPr="009D2239" w:rsidDel="00C10E51">
                <w:delText>ZHU, Zhen</w:delText>
              </w:r>
              <w:bookmarkStart w:id="3963" w:name="_Toc447017080"/>
              <w:bookmarkStart w:id="3964" w:name="_Toc447020451"/>
              <w:bookmarkStart w:id="3965" w:name="_Toc447020818"/>
              <w:bookmarkEnd w:id="3963"/>
              <w:bookmarkEnd w:id="3964"/>
              <w:bookmarkEnd w:id="3965"/>
            </w:del>
          </w:p>
        </w:tc>
        <w:tc>
          <w:tcPr>
            <w:tcW w:w="5490" w:type="dxa"/>
            <w:noWrap/>
            <w:hideMark/>
          </w:tcPr>
          <w:p w14:paraId="1E1597BA" w14:textId="47249425" w:rsidR="00AC531C" w:rsidRPr="009D2239" w:rsidDel="00C10E51" w:rsidRDefault="00AC531C">
            <w:pPr>
              <w:rPr>
                <w:del w:id="3966" w:author="james" w:date="2016-03-29T11:53:00Z"/>
              </w:rPr>
            </w:pPr>
            <w:del w:id="3967" w:author="james" w:date="2016-03-29T11:53:00Z">
              <w:r w:rsidRPr="009D2239" w:rsidDel="00C10E51">
                <w:delText>East Carolina University</w:delText>
              </w:r>
              <w:bookmarkStart w:id="3968" w:name="_Toc447017081"/>
              <w:bookmarkStart w:id="3969" w:name="_Toc447020452"/>
              <w:bookmarkStart w:id="3970" w:name="_Toc447020819"/>
              <w:bookmarkEnd w:id="3968"/>
              <w:bookmarkEnd w:id="3969"/>
              <w:bookmarkEnd w:id="3970"/>
            </w:del>
          </w:p>
        </w:tc>
        <w:bookmarkStart w:id="3971" w:name="_Toc447017082"/>
        <w:bookmarkStart w:id="3972" w:name="_Toc447020453"/>
        <w:bookmarkStart w:id="3973" w:name="_Toc447020820"/>
        <w:bookmarkEnd w:id="3971"/>
        <w:bookmarkEnd w:id="3972"/>
        <w:bookmarkEnd w:id="3973"/>
      </w:tr>
    </w:tbl>
    <w:p w14:paraId="398AB752" w14:textId="07CB471F" w:rsidR="009D2239" w:rsidDel="001053EE" w:rsidRDefault="00B54809">
      <w:pPr>
        <w:pStyle w:val="Title"/>
        <w:rPr>
          <w:del w:id="3974" w:author="james" w:date="2016-03-29T11:53:00Z"/>
        </w:rPr>
        <w:pPrChange w:id="3975" w:author="markel arizabaleta" w:date="2017-07-20T14:24:00Z">
          <w:pPr/>
        </w:pPrChange>
      </w:pPr>
      <w:ins w:id="3976" w:author="james" w:date="2016-03-29T13:07:00Z">
        <w:r w:rsidRPr="009D44E3">
          <w:t>Appendix</w:t>
        </w:r>
      </w:ins>
      <w:ins w:id="3977" w:author="Ronny" w:date="2017-07-19T11:21:00Z">
        <w:r w:rsidR="001053EE">
          <w:t xml:space="preserve">: </w:t>
        </w:r>
      </w:ins>
    </w:p>
    <w:p w14:paraId="2BE83F25" w14:textId="77777777" w:rsidR="001053EE" w:rsidRPr="009D44E3" w:rsidRDefault="001053EE" w:rsidP="00692C83">
      <w:pPr>
        <w:jc w:val="both"/>
        <w:rPr>
          <w:ins w:id="3978" w:author="Ronny" w:date="2017-07-19T11:21:00Z"/>
        </w:rPr>
      </w:pPr>
    </w:p>
    <w:p w14:paraId="5A51DE82" w14:textId="4906E147" w:rsidR="003B434F" w:rsidRPr="00692C83" w:rsidDel="003871E0" w:rsidRDefault="003B434F">
      <w:pPr>
        <w:pStyle w:val="Heading1"/>
        <w:numPr>
          <w:ilvl w:val="0"/>
          <w:numId w:val="0"/>
        </w:numPr>
        <w:ind w:left="432" w:hanging="432"/>
        <w:rPr>
          <w:ins w:id="3979" w:author="james" w:date="2016-03-29T11:55:00Z"/>
          <w:del w:id="3980" w:author="markel arizabaleta [2]" w:date="2017-07-18T14:25:00Z"/>
        </w:rPr>
        <w:pPrChange w:id="3981" w:author="james" w:date="2016-03-29T13:07:00Z">
          <w:pPr/>
        </w:pPrChange>
      </w:pPr>
    </w:p>
    <w:p w14:paraId="1B01D340" w14:textId="401C2892" w:rsidR="001A4E9E" w:rsidRPr="00692C83" w:rsidRDefault="001A4E9E">
      <w:pPr>
        <w:pStyle w:val="Heading2"/>
        <w:numPr>
          <w:ilvl w:val="0"/>
          <w:numId w:val="0"/>
        </w:numPr>
        <w:ind w:left="576" w:hanging="576"/>
        <w:rPr>
          <w:ins w:id="3982" w:author="james" w:date="2016-03-29T13:08:00Z"/>
          <w:sz w:val="28"/>
          <w:rPrChange w:id="3983" w:author="markel arizabaleta" w:date="2017-07-20T14:25:00Z">
            <w:rPr>
              <w:ins w:id="3984" w:author="james" w:date="2016-03-29T13:08:00Z"/>
            </w:rPr>
          </w:rPrChange>
        </w:rPr>
        <w:pPrChange w:id="3985" w:author="james" w:date="2016-03-29T13:09:00Z">
          <w:pPr/>
        </w:pPrChange>
      </w:pPr>
      <w:bookmarkStart w:id="3986" w:name="_Toc489615328"/>
      <w:ins w:id="3987" w:author="james" w:date="2016-03-29T13:08:00Z">
        <w:r w:rsidRPr="00692C83">
          <w:rPr>
            <w:sz w:val="28"/>
            <w:rPrChange w:id="3988" w:author="markel arizabaleta" w:date="2017-07-20T14:25:00Z">
              <w:rPr>
                <w:b/>
                <w:bCs/>
                <w:iCs/>
              </w:rPr>
            </w:rPrChange>
          </w:rPr>
          <w:t>Encoding Functions</w:t>
        </w:r>
        <w:bookmarkEnd w:id="3986"/>
      </w:ins>
    </w:p>
    <w:p w14:paraId="2227AE4D" w14:textId="2F32C4FA" w:rsidR="003B434F" w:rsidRDefault="00026C6B" w:rsidP="00144168">
      <w:pPr>
        <w:rPr>
          <w:ins w:id="3989" w:author="james" w:date="2016-03-29T12:09:00Z"/>
        </w:rPr>
      </w:pPr>
      <w:ins w:id="3990" w:author="james" w:date="2016-03-29T12:07:00Z">
        <w:r>
          <w:t xml:space="preserve">Below are examples of each of the sample encoding schemes which can be specified in the Stream </w:t>
        </w:r>
      </w:ins>
      <w:ins w:id="3991" w:author="james" w:date="2016-03-29T12:08:00Z">
        <w:r>
          <w:t>attributed</w:t>
        </w:r>
      </w:ins>
      <w:ins w:id="3992" w:author="james" w:date="2016-03-29T12:07:00Z">
        <w:r>
          <w:t xml:space="preserve"> </w:t>
        </w:r>
      </w:ins>
      <w:ins w:id="3993" w:author="james" w:date="2016-03-29T12:08:00Z">
        <w:r>
          <w:t>`</w:t>
        </w:r>
        <w:del w:id="3994" w:author="markel arizabaleta [2]" w:date="2017-07-18T14:25:00Z">
          <w:r w:rsidDel="003871E0">
            <w:rPr>
              <w:rFonts w:asciiTheme="minorHAnsi" w:hAnsiTheme="minorHAnsi"/>
              <w:sz w:val="20"/>
              <w:szCs w:val="20"/>
            </w:rPr>
            <w:delText>ENCODING</w:delText>
          </w:r>
        </w:del>
      </w:ins>
      <w:ins w:id="3995" w:author="markel arizabaleta [2]" w:date="2017-07-18T14:25:00Z">
        <w:r w:rsidR="003871E0">
          <w:rPr>
            <w:rFonts w:asciiTheme="minorHAnsi" w:hAnsiTheme="minorHAnsi"/>
            <w:sz w:val="20"/>
            <w:szCs w:val="20"/>
          </w:rPr>
          <w:t>encoding</w:t>
        </w:r>
      </w:ins>
      <w:ins w:id="3996" w:author="james" w:date="2016-03-29T12:08:00Z">
        <w:r>
          <w:t>’ for a selection of bit widths</w:t>
        </w:r>
      </w:ins>
      <w:ins w:id="3997" w:author="james" w:date="2016-03-29T13:03:00Z">
        <w:r w:rsidR="00B10558">
          <w:t xml:space="preserve"> including 2, 3, 4, and 5-bit digitization</w:t>
        </w:r>
      </w:ins>
      <w:ins w:id="3998" w:author="james" w:date="2016-03-29T12:08:00Z">
        <w:r>
          <w:t>.</w:t>
        </w:r>
      </w:ins>
      <w:ins w:id="3999" w:author="james" w:date="2016-03-29T13:03:00Z">
        <w:r w:rsidR="00B10558">
          <w:t xml:space="preserve"> The first column, entitled `Binary’ represents the binary data packed in the stream, MSB left, while the </w:t>
        </w:r>
      </w:ins>
      <w:ins w:id="4000" w:author="james" w:date="2016-03-29T13:04:00Z">
        <w:r w:rsidR="00B10558">
          <w:t>remaining</w:t>
        </w:r>
      </w:ins>
      <w:ins w:id="4001" w:author="james" w:date="2016-03-29T13:03:00Z">
        <w:r w:rsidR="00B10558">
          <w:t xml:space="preserve"> columns represent the physical </w:t>
        </w:r>
      </w:ins>
      <w:ins w:id="4002" w:author="james" w:date="2016-03-29T13:04:00Z">
        <w:r w:rsidR="00B10558">
          <w:t>amplitude</w:t>
        </w:r>
      </w:ins>
      <w:ins w:id="4003" w:author="james" w:date="2016-03-29T13:03:00Z">
        <w:r w:rsidR="00B10558">
          <w:t xml:space="preserve"> </w:t>
        </w:r>
      </w:ins>
      <w:ins w:id="4004" w:author="james" w:date="2016-03-29T13:04:00Z">
        <w:r w:rsidR="00B10558">
          <w:t>of the sample.</w:t>
        </w:r>
      </w:ins>
    </w:p>
    <w:p w14:paraId="5A4ED29F" w14:textId="5D6386E7" w:rsidR="00673D0E" w:rsidRPr="00E761A7" w:rsidRDefault="00673D0E">
      <w:pPr>
        <w:pStyle w:val="Caption"/>
        <w:keepNext/>
        <w:rPr>
          <w:ins w:id="4005" w:author="james" w:date="2016-03-29T12:10:00Z"/>
        </w:rPr>
        <w:pPrChange w:id="4006" w:author="james" w:date="2016-03-29T12:10:00Z">
          <w:pPr/>
        </w:pPrChange>
      </w:pPr>
      <w:bookmarkStart w:id="4007" w:name="_Toc489615354"/>
      <w:ins w:id="4008" w:author="james" w:date="2016-03-29T12:10:00Z">
        <w:r w:rsidRPr="008D3C53">
          <w:rPr>
            <w:sz w:val="24"/>
            <w:szCs w:val="24"/>
          </w:rPr>
          <w:t xml:space="preserve">Table </w:t>
        </w:r>
      </w:ins>
      <w:ins w:id="4009" w:author="markel arizabaleta [2]" w:date="2017-07-18T11:00:00Z">
        <w:r w:rsidR="005964DC" w:rsidRPr="008D3C53">
          <w:rPr>
            <w:sz w:val="24"/>
            <w:szCs w:val="24"/>
            <w:rPrChange w:id="4010" w:author="markel arizabaleta [2]" w:date="2017-07-18T11:12:00Z">
              <w:rPr/>
            </w:rPrChange>
          </w:rPr>
          <w:fldChar w:fldCharType="begin"/>
        </w:r>
        <w:r w:rsidR="005964DC" w:rsidRPr="008D3C53">
          <w:rPr>
            <w:sz w:val="24"/>
            <w:szCs w:val="24"/>
          </w:rPr>
          <w:instrText xml:space="preserve"> SEQ Table \* ARABIC </w:instrText>
        </w:r>
      </w:ins>
      <w:r w:rsidR="005964DC" w:rsidRPr="008D3C53">
        <w:rPr>
          <w:sz w:val="24"/>
          <w:szCs w:val="24"/>
          <w:rPrChange w:id="4011" w:author="markel arizabaleta [2]" w:date="2017-07-18T11:12:00Z">
            <w:rPr/>
          </w:rPrChange>
        </w:rPr>
        <w:fldChar w:fldCharType="separate"/>
      </w:r>
      <w:ins w:id="4012" w:author="markel arizabaleta [2]" w:date="2017-07-18T11:00:00Z">
        <w:r w:rsidR="005964DC" w:rsidRPr="008D3C53">
          <w:rPr>
            <w:sz w:val="24"/>
            <w:szCs w:val="24"/>
          </w:rPr>
          <w:t>18</w:t>
        </w:r>
        <w:r w:rsidR="005964DC" w:rsidRPr="008D3C53">
          <w:rPr>
            <w:sz w:val="24"/>
            <w:szCs w:val="24"/>
            <w:rPrChange w:id="4013" w:author="markel arizabaleta [2]" w:date="2017-07-18T11:12:00Z">
              <w:rPr/>
            </w:rPrChange>
          </w:rPr>
          <w:fldChar w:fldCharType="end"/>
        </w:r>
      </w:ins>
      <w:ins w:id="4014" w:author="james" w:date="2016-03-29T12:10:00Z">
        <w:del w:id="4015" w:author="markel arizabaleta [2]" w:date="2017-07-18T11:00:00Z">
          <w:r w:rsidRPr="008D3C53" w:rsidDel="005964DC">
            <w:rPr>
              <w:sz w:val="24"/>
              <w:szCs w:val="24"/>
              <w:rPrChange w:id="4016" w:author="markel arizabaleta [2]" w:date="2017-07-18T11:12:00Z">
                <w:rPr/>
              </w:rPrChange>
            </w:rPr>
            <w:fldChar w:fldCharType="begin"/>
          </w:r>
          <w:r w:rsidRPr="008D3C53" w:rsidDel="005964DC">
            <w:rPr>
              <w:sz w:val="24"/>
              <w:szCs w:val="24"/>
            </w:rPr>
            <w:delInstrText xml:space="preserve"> SEQ Table \* ARABIC </w:delInstrText>
          </w:r>
        </w:del>
      </w:ins>
      <w:del w:id="4017" w:author="markel arizabaleta [2]" w:date="2017-07-18T11:00:00Z">
        <w:r w:rsidRPr="008D3C53" w:rsidDel="005964DC">
          <w:rPr>
            <w:sz w:val="24"/>
            <w:szCs w:val="24"/>
            <w:rPrChange w:id="4018" w:author="markel arizabaleta [2]" w:date="2017-07-18T11:12:00Z">
              <w:rPr/>
            </w:rPrChange>
          </w:rPr>
          <w:fldChar w:fldCharType="separate"/>
        </w:r>
      </w:del>
      <w:ins w:id="4019" w:author="james" w:date="2016-03-30T13:14:00Z">
        <w:del w:id="4020" w:author="markel arizabaleta [2]" w:date="2017-07-18T11:00:00Z">
          <w:r w:rsidR="007B0E2C" w:rsidRPr="008D3C53" w:rsidDel="005964DC">
            <w:rPr>
              <w:sz w:val="24"/>
              <w:szCs w:val="24"/>
              <w:rPrChange w:id="4021" w:author="markel arizabaleta [2]" w:date="2017-07-18T11:12:00Z">
                <w:rPr>
                  <w:noProof/>
                </w:rPr>
              </w:rPrChange>
            </w:rPr>
            <w:delText>15</w:delText>
          </w:r>
        </w:del>
      </w:ins>
      <w:ins w:id="4022" w:author="james" w:date="2016-03-29T12:10:00Z">
        <w:del w:id="4023" w:author="markel arizabaleta [2]" w:date="2017-07-18T11:00:00Z">
          <w:r w:rsidRPr="008D3C53" w:rsidDel="005964DC">
            <w:rPr>
              <w:sz w:val="24"/>
              <w:szCs w:val="24"/>
              <w:rPrChange w:id="4024" w:author="markel arizabaleta [2]" w:date="2017-07-18T11:12:00Z">
                <w:rPr/>
              </w:rPrChange>
            </w:rPr>
            <w:fldChar w:fldCharType="end"/>
          </w:r>
        </w:del>
        <w:r w:rsidRPr="008D3C53">
          <w:rPr>
            <w:sz w:val="24"/>
            <w:szCs w:val="24"/>
          </w:rPr>
          <w:t xml:space="preserve"> </w:t>
        </w:r>
      </w:ins>
      <w:ins w:id="4025" w:author="markel arizabaleta" w:date="2017-08-01T10:24:00Z">
        <w:r w:rsidR="007408FE">
          <w:rPr>
            <w:sz w:val="24"/>
            <w:szCs w:val="24"/>
          </w:rPr>
          <w:t xml:space="preserve">– </w:t>
        </w:r>
      </w:ins>
      <w:ins w:id="4026" w:author="james" w:date="2016-03-29T12:10:00Z">
        <w:r w:rsidRPr="008D3C53">
          <w:rPr>
            <w:sz w:val="24"/>
            <w:szCs w:val="24"/>
          </w:rPr>
          <w:t>Encoding of 2-bit samples</w:t>
        </w:r>
        <w:bookmarkEnd w:id="4007"/>
      </w:ins>
    </w:p>
    <w:tbl>
      <w:tblPr>
        <w:tblStyle w:val="TableGrid"/>
        <w:tblW w:w="0" w:type="auto"/>
        <w:tblLook w:val="04A0" w:firstRow="1" w:lastRow="0" w:firstColumn="1" w:lastColumn="0" w:noHBand="0" w:noVBand="1"/>
        <w:tblPrChange w:id="4027" w:author="james" w:date="2016-03-29T12:09:00Z">
          <w:tblPr>
            <w:tblStyle w:val="TableGrid"/>
            <w:tblW w:w="0" w:type="auto"/>
            <w:tblLook w:val="04A0" w:firstRow="1" w:lastRow="0" w:firstColumn="1" w:lastColumn="0" w:noHBand="0" w:noVBand="1"/>
          </w:tblPr>
        </w:tblPrChange>
      </w:tblPr>
      <w:tblGrid>
        <w:gridCol w:w="1050"/>
        <w:gridCol w:w="1034"/>
        <w:gridCol w:w="1041"/>
        <w:gridCol w:w="1035"/>
        <w:gridCol w:w="1042"/>
        <w:gridCol w:w="1032"/>
        <w:gridCol w:w="1039"/>
        <w:gridCol w:w="1035"/>
        <w:gridCol w:w="1042"/>
        <w:tblGridChange w:id="4028">
          <w:tblGrid>
            <w:gridCol w:w="1064"/>
            <w:gridCol w:w="1064"/>
            <w:gridCol w:w="1064"/>
            <w:gridCol w:w="1064"/>
            <w:gridCol w:w="1064"/>
            <w:gridCol w:w="1064"/>
            <w:gridCol w:w="1064"/>
            <w:gridCol w:w="1064"/>
            <w:gridCol w:w="1064"/>
          </w:tblGrid>
        </w:tblGridChange>
      </w:tblGrid>
      <w:tr w:rsidR="00673D0E" w14:paraId="3C379282" w14:textId="77777777" w:rsidTr="00673D0E">
        <w:trPr>
          <w:ins w:id="4029" w:author="james" w:date="2016-03-29T12:09:00Z"/>
        </w:trPr>
        <w:tc>
          <w:tcPr>
            <w:tcW w:w="1064" w:type="dxa"/>
            <w:shd w:val="clear" w:color="auto" w:fill="548DD4" w:themeFill="text2" w:themeFillTint="99"/>
            <w:tcPrChange w:id="4030" w:author="james" w:date="2016-03-29T12:09:00Z">
              <w:tcPr>
                <w:tcW w:w="1064" w:type="dxa"/>
              </w:tcPr>
            </w:tcPrChange>
          </w:tcPr>
          <w:p w14:paraId="04B8AD54" w14:textId="7026093E" w:rsidR="00673D0E" w:rsidRPr="00673D0E" w:rsidRDefault="00673D0E" w:rsidP="00673D0E">
            <w:pPr>
              <w:rPr>
                <w:ins w:id="4031" w:author="james" w:date="2016-03-29T12:09:00Z"/>
                <w:b/>
                <w:color w:val="FFFFFF" w:themeColor="background1"/>
                <w:rPrChange w:id="4032" w:author="james" w:date="2016-03-29T12:09:00Z">
                  <w:rPr>
                    <w:ins w:id="4033" w:author="james" w:date="2016-03-29T12:09:00Z"/>
                  </w:rPr>
                </w:rPrChange>
              </w:rPr>
            </w:pPr>
            <w:ins w:id="4034" w:author="james" w:date="2016-03-29T12:09:00Z">
              <w:r w:rsidRPr="00673D0E">
                <w:rPr>
                  <w:rFonts w:ascii="Calibri" w:hAnsi="Calibri"/>
                  <w:b/>
                  <w:color w:val="FFFFFF" w:themeColor="background1"/>
                  <w:sz w:val="22"/>
                  <w:szCs w:val="22"/>
                  <w:rPrChange w:id="4035" w:author="james" w:date="2016-03-29T12:09:00Z">
                    <w:rPr>
                      <w:rFonts w:ascii="Calibri" w:hAnsi="Calibri"/>
                      <w:color w:val="000000"/>
                      <w:sz w:val="22"/>
                      <w:szCs w:val="22"/>
                    </w:rPr>
                  </w:rPrChange>
                </w:rPr>
                <w:t>Binary</w:t>
              </w:r>
            </w:ins>
          </w:p>
        </w:tc>
        <w:tc>
          <w:tcPr>
            <w:tcW w:w="1064" w:type="dxa"/>
            <w:shd w:val="clear" w:color="auto" w:fill="548DD4" w:themeFill="text2" w:themeFillTint="99"/>
            <w:tcPrChange w:id="4036" w:author="james" w:date="2016-03-29T12:09:00Z">
              <w:tcPr>
                <w:tcW w:w="1064" w:type="dxa"/>
              </w:tcPr>
            </w:tcPrChange>
          </w:tcPr>
          <w:p w14:paraId="3BDE1056" w14:textId="7E3D8741" w:rsidR="00673D0E" w:rsidRPr="00673D0E" w:rsidRDefault="00673D0E" w:rsidP="00673D0E">
            <w:pPr>
              <w:rPr>
                <w:ins w:id="4037" w:author="james" w:date="2016-03-29T12:09:00Z"/>
                <w:b/>
                <w:color w:val="FFFFFF" w:themeColor="background1"/>
                <w:rPrChange w:id="4038" w:author="james" w:date="2016-03-29T12:09:00Z">
                  <w:rPr>
                    <w:ins w:id="4039" w:author="james" w:date="2016-03-29T12:09:00Z"/>
                  </w:rPr>
                </w:rPrChange>
              </w:rPr>
            </w:pPr>
            <w:ins w:id="4040" w:author="james" w:date="2016-03-29T12:09:00Z">
              <w:r w:rsidRPr="00673D0E">
                <w:rPr>
                  <w:rFonts w:ascii="Calibri" w:hAnsi="Calibri"/>
                  <w:b/>
                  <w:color w:val="FFFFFF" w:themeColor="background1"/>
                  <w:sz w:val="22"/>
                  <w:szCs w:val="22"/>
                  <w:rPrChange w:id="4041" w:author="james" w:date="2016-03-29T12:09:00Z">
                    <w:rPr>
                      <w:rFonts w:ascii="Calibri" w:hAnsi="Calibri"/>
                      <w:color w:val="000000"/>
                      <w:sz w:val="22"/>
                      <w:szCs w:val="22"/>
                    </w:rPr>
                  </w:rPrChange>
                </w:rPr>
                <w:t>OB</w:t>
              </w:r>
            </w:ins>
          </w:p>
        </w:tc>
        <w:tc>
          <w:tcPr>
            <w:tcW w:w="1064" w:type="dxa"/>
            <w:shd w:val="clear" w:color="auto" w:fill="548DD4" w:themeFill="text2" w:themeFillTint="99"/>
            <w:tcPrChange w:id="4042" w:author="james" w:date="2016-03-29T12:09:00Z">
              <w:tcPr>
                <w:tcW w:w="1064" w:type="dxa"/>
              </w:tcPr>
            </w:tcPrChange>
          </w:tcPr>
          <w:p w14:paraId="51257C26" w14:textId="197AD302" w:rsidR="00673D0E" w:rsidRPr="00673D0E" w:rsidRDefault="00673D0E" w:rsidP="00673D0E">
            <w:pPr>
              <w:rPr>
                <w:ins w:id="4043" w:author="james" w:date="2016-03-29T12:09:00Z"/>
                <w:b/>
                <w:color w:val="FFFFFF" w:themeColor="background1"/>
                <w:rPrChange w:id="4044" w:author="james" w:date="2016-03-29T12:09:00Z">
                  <w:rPr>
                    <w:ins w:id="4045" w:author="james" w:date="2016-03-29T12:09:00Z"/>
                  </w:rPr>
                </w:rPrChange>
              </w:rPr>
            </w:pPr>
            <w:ins w:id="4046" w:author="james" w:date="2016-03-29T12:09:00Z">
              <w:r w:rsidRPr="00673D0E">
                <w:rPr>
                  <w:rFonts w:ascii="Calibri" w:hAnsi="Calibri"/>
                  <w:b/>
                  <w:color w:val="FFFFFF" w:themeColor="background1"/>
                  <w:sz w:val="22"/>
                  <w:szCs w:val="22"/>
                  <w:rPrChange w:id="4047" w:author="james" w:date="2016-03-29T12:09:00Z">
                    <w:rPr>
                      <w:rFonts w:ascii="Calibri" w:hAnsi="Calibri"/>
                      <w:color w:val="000000"/>
                      <w:sz w:val="22"/>
                      <w:szCs w:val="22"/>
                    </w:rPr>
                  </w:rPrChange>
                </w:rPr>
                <w:t>OBA</w:t>
              </w:r>
            </w:ins>
          </w:p>
        </w:tc>
        <w:tc>
          <w:tcPr>
            <w:tcW w:w="1064" w:type="dxa"/>
            <w:shd w:val="clear" w:color="auto" w:fill="548DD4" w:themeFill="text2" w:themeFillTint="99"/>
            <w:tcPrChange w:id="4048" w:author="james" w:date="2016-03-29T12:09:00Z">
              <w:tcPr>
                <w:tcW w:w="1064" w:type="dxa"/>
              </w:tcPr>
            </w:tcPrChange>
          </w:tcPr>
          <w:p w14:paraId="26188D88" w14:textId="17FDBA16" w:rsidR="00673D0E" w:rsidRPr="00673D0E" w:rsidRDefault="00673D0E" w:rsidP="00673D0E">
            <w:pPr>
              <w:rPr>
                <w:ins w:id="4049" w:author="james" w:date="2016-03-29T12:09:00Z"/>
                <w:b/>
                <w:color w:val="FFFFFF" w:themeColor="background1"/>
                <w:rPrChange w:id="4050" w:author="james" w:date="2016-03-29T12:09:00Z">
                  <w:rPr>
                    <w:ins w:id="4051" w:author="james" w:date="2016-03-29T12:09:00Z"/>
                  </w:rPr>
                </w:rPrChange>
              </w:rPr>
            </w:pPr>
            <w:ins w:id="4052" w:author="james" w:date="2016-03-29T12:09:00Z">
              <w:r w:rsidRPr="00673D0E">
                <w:rPr>
                  <w:rFonts w:ascii="Calibri" w:hAnsi="Calibri"/>
                  <w:b/>
                  <w:color w:val="FFFFFF" w:themeColor="background1"/>
                  <w:sz w:val="22"/>
                  <w:szCs w:val="22"/>
                  <w:rPrChange w:id="4053" w:author="james" w:date="2016-03-29T12:09:00Z">
                    <w:rPr>
                      <w:rFonts w:ascii="Calibri" w:hAnsi="Calibri"/>
                      <w:color w:val="000000"/>
                      <w:sz w:val="22"/>
                      <w:szCs w:val="22"/>
                    </w:rPr>
                  </w:rPrChange>
                </w:rPr>
                <w:t>SM</w:t>
              </w:r>
            </w:ins>
          </w:p>
        </w:tc>
        <w:tc>
          <w:tcPr>
            <w:tcW w:w="1064" w:type="dxa"/>
            <w:shd w:val="clear" w:color="auto" w:fill="548DD4" w:themeFill="text2" w:themeFillTint="99"/>
            <w:tcPrChange w:id="4054" w:author="james" w:date="2016-03-29T12:09:00Z">
              <w:tcPr>
                <w:tcW w:w="1064" w:type="dxa"/>
              </w:tcPr>
            </w:tcPrChange>
          </w:tcPr>
          <w:p w14:paraId="16FA5813" w14:textId="7BD8A6F8" w:rsidR="00673D0E" w:rsidRPr="00673D0E" w:rsidRDefault="00673D0E" w:rsidP="00673D0E">
            <w:pPr>
              <w:rPr>
                <w:ins w:id="4055" w:author="james" w:date="2016-03-29T12:09:00Z"/>
                <w:b/>
                <w:color w:val="FFFFFF" w:themeColor="background1"/>
                <w:rPrChange w:id="4056" w:author="james" w:date="2016-03-29T12:09:00Z">
                  <w:rPr>
                    <w:ins w:id="4057" w:author="james" w:date="2016-03-29T12:09:00Z"/>
                  </w:rPr>
                </w:rPrChange>
              </w:rPr>
            </w:pPr>
            <w:ins w:id="4058" w:author="james" w:date="2016-03-29T12:09:00Z">
              <w:r w:rsidRPr="00673D0E">
                <w:rPr>
                  <w:rFonts w:ascii="Calibri" w:hAnsi="Calibri"/>
                  <w:b/>
                  <w:color w:val="FFFFFF" w:themeColor="background1"/>
                  <w:sz w:val="22"/>
                  <w:szCs w:val="22"/>
                  <w:rPrChange w:id="4059" w:author="james" w:date="2016-03-29T12:09:00Z">
                    <w:rPr>
                      <w:rFonts w:ascii="Calibri" w:hAnsi="Calibri"/>
                      <w:color w:val="000000"/>
                      <w:sz w:val="22"/>
                      <w:szCs w:val="22"/>
                    </w:rPr>
                  </w:rPrChange>
                </w:rPr>
                <w:t>SMA</w:t>
              </w:r>
            </w:ins>
          </w:p>
        </w:tc>
        <w:tc>
          <w:tcPr>
            <w:tcW w:w="1064" w:type="dxa"/>
            <w:shd w:val="clear" w:color="auto" w:fill="548DD4" w:themeFill="text2" w:themeFillTint="99"/>
            <w:tcPrChange w:id="4060" w:author="james" w:date="2016-03-29T12:09:00Z">
              <w:tcPr>
                <w:tcW w:w="1064" w:type="dxa"/>
              </w:tcPr>
            </w:tcPrChange>
          </w:tcPr>
          <w:p w14:paraId="1D119730" w14:textId="418A7526" w:rsidR="00673D0E" w:rsidRPr="00673D0E" w:rsidRDefault="00673D0E" w:rsidP="00673D0E">
            <w:pPr>
              <w:rPr>
                <w:ins w:id="4061" w:author="james" w:date="2016-03-29T12:09:00Z"/>
                <w:b/>
                <w:color w:val="FFFFFF" w:themeColor="background1"/>
                <w:rPrChange w:id="4062" w:author="james" w:date="2016-03-29T12:09:00Z">
                  <w:rPr>
                    <w:ins w:id="4063" w:author="james" w:date="2016-03-29T12:09:00Z"/>
                  </w:rPr>
                </w:rPrChange>
              </w:rPr>
            </w:pPr>
            <w:ins w:id="4064" w:author="james" w:date="2016-03-29T12:09:00Z">
              <w:r w:rsidRPr="00673D0E">
                <w:rPr>
                  <w:rFonts w:ascii="Calibri" w:hAnsi="Calibri"/>
                  <w:b/>
                  <w:color w:val="FFFFFF" w:themeColor="background1"/>
                  <w:sz w:val="22"/>
                  <w:szCs w:val="22"/>
                  <w:rPrChange w:id="4065" w:author="james" w:date="2016-03-29T12:09:00Z">
                    <w:rPr>
                      <w:rFonts w:ascii="Calibri" w:hAnsi="Calibri"/>
                      <w:color w:val="000000"/>
                      <w:sz w:val="22"/>
                      <w:szCs w:val="22"/>
                    </w:rPr>
                  </w:rPrChange>
                </w:rPr>
                <w:t>TC</w:t>
              </w:r>
            </w:ins>
          </w:p>
        </w:tc>
        <w:tc>
          <w:tcPr>
            <w:tcW w:w="1064" w:type="dxa"/>
            <w:shd w:val="clear" w:color="auto" w:fill="548DD4" w:themeFill="text2" w:themeFillTint="99"/>
            <w:tcPrChange w:id="4066" w:author="james" w:date="2016-03-29T12:09:00Z">
              <w:tcPr>
                <w:tcW w:w="1064" w:type="dxa"/>
              </w:tcPr>
            </w:tcPrChange>
          </w:tcPr>
          <w:p w14:paraId="46E1CE73" w14:textId="77BD12C9" w:rsidR="00673D0E" w:rsidRPr="00673D0E" w:rsidRDefault="00673D0E" w:rsidP="00673D0E">
            <w:pPr>
              <w:rPr>
                <w:ins w:id="4067" w:author="james" w:date="2016-03-29T12:09:00Z"/>
                <w:b/>
                <w:color w:val="FFFFFF" w:themeColor="background1"/>
                <w:rPrChange w:id="4068" w:author="james" w:date="2016-03-29T12:09:00Z">
                  <w:rPr>
                    <w:ins w:id="4069" w:author="james" w:date="2016-03-29T12:09:00Z"/>
                  </w:rPr>
                </w:rPrChange>
              </w:rPr>
            </w:pPr>
            <w:ins w:id="4070" w:author="james" w:date="2016-03-29T12:09:00Z">
              <w:r w:rsidRPr="00673D0E">
                <w:rPr>
                  <w:rFonts w:ascii="Calibri" w:hAnsi="Calibri"/>
                  <w:b/>
                  <w:color w:val="FFFFFF" w:themeColor="background1"/>
                  <w:sz w:val="22"/>
                  <w:szCs w:val="22"/>
                  <w:rPrChange w:id="4071" w:author="james" w:date="2016-03-29T12:09:00Z">
                    <w:rPr>
                      <w:rFonts w:ascii="Calibri" w:hAnsi="Calibri"/>
                      <w:color w:val="000000"/>
                      <w:sz w:val="22"/>
                      <w:szCs w:val="22"/>
                    </w:rPr>
                  </w:rPrChange>
                </w:rPr>
                <w:t>TCA</w:t>
              </w:r>
            </w:ins>
          </w:p>
        </w:tc>
        <w:tc>
          <w:tcPr>
            <w:tcW w:w="1064" w:type="dxa"/>
            <w:shd w:val="clear" w:color="auto" w:fill="548DD4" w:themeFill="text2" w:themeFillTint="99"/>
            <w:tcPrChange w:id="4072" w:author="james" w:date="2016-03-29T12:09:00Z">
              <w:tcPr>
                <w:tcW w:w="1064" w:type="dxa"/>
              </w:tcPr>
            </w:tcPrChange>
          </w:tcPr>
          <w:p w14:paraId="5FB9EC97" w14:textId="2B869D03" w:rsidR="00673D0E" w:rsidRPr="00673D0E" w:rsidRDefault="00673D0E" w:rsidP="00673D0E">
            <w:pPr>
              <w:rPr>
                <w:ins w:id="4073" w:author="james" w:date="2016-03-29T12:09:00Z"/>
                <w:b/>
                <w:color w:val="FFFFFF" w:themeColor="background1"/>
                <w:rPrChange w:id="4074" w:author="james" w:date="2016-03-29T12:09:00Z">
                  <w:rPr>
                    <w:ins w:id="4075" w:author="james" w:date="2016-03-29T12:09:00Z"/>
                  </w:rPr>
                </w:rPrChange>
              </w:rPr>
            </w:pPr>
            <w:ins w:id="4076" w:author="james" w:date="2016-03-29T12:09:00Z">
              <w:r w:rsidRPr="00673D0E">
                <w:rPr>
                  <w:rFonts w:ascii="Calibri" w:hAnsi="Calibri"/>
                  <w:b/>
                  <w:color w:val="FFFFFF" w:themeColor="background1"/>
                  <w:sz w:val="22"/>
                  <w:szCs w:val="22"/>
                  <w:rPrChange w:id="4077" w:author="james" w:date="2016-03-29T12:09:00Z">
                    <w:rPr>
                      <w:rFonts w:ascii="Calibri" w:hAnsi="Calibri"/>
                      <w:color w:val="000000"/>
                      <w:sz w:val="22"/>
                      <w:szCs w:val="22"/>
                    </w:rPr>
                  </w:rPrChange>
                </w:rPr>
                <w:t>OG</w:t>
              </w:r>
            </w:ins>
          </w:p>
        </w:tc>
        <w:tc>
          <w:tcPr>
            <w:tcW w:w="1064" w:type="dxa"/>
            <w:shd w:val="clear" w:color="auto" w:fill="548DD4" w:themeFill="text2" w:themeFillTint="99"/>
            <w:tcPrChange w:id="4078" w:author="james" w:date="2016-03-29T12:09:00Z">
              <w:tcPr>
                <w:tcW w:w="1064" w:type="dxa"/>
              </w:tcPr>
            </w:tcPrChange>
          </w:tcPr>
          <w:p w14:paraId="7AB63C63" w14:textId="66423675" w:rsidR="00673D0E" w:rsidRPr="00673D0E" w:rsidRDefault="00673D0E" w:rsidP="00673D0E">
            <w:pPr>
              <w:rPr>
                <w:ins w:id="4079" w:author="james" w:date="2016-03-29T12:09:00Z"/>
                <w:b/>
                <w:color w:val="FFFFFF" w:themeColor="background1"/>
                <w:rPrChange w:id="4080" w:author="james" w:date="2016-03-29T12:09:00Z">
                  <w:rPr>
                    <w:ins w:id="4081" w:author="james" w:date="2016-03-29T12:09:00Z"/>
                  </w:rPr>
                </w:rPrChange>
              </w:rPr>
            </w:pPr>
            <w:ins w:id="4082" w:author="james" w:date="2016-03-29T12:09:00Z">
              <w:r w:rsidRPr="00673D0E">
                <w:rPr>
                  <w:rFonts w:ascii="Calibri" w:hAnsi="Calibri"/>
                  <w:b/>
                  <w:color w:val="FFFFFF" w:themeColor="background1"/>
                  <w:sz w:val="22"/>
                  <w:szCs w:val="22"/>
                  <w:rPrChange w:id="4083" w:author="james" w:date="2016-03-29T12:09:00Z">
                    <w:rPr>
                      <w:rFonts w:ascii="Calibri" w:hAnsi="Calibri"/>
                      <w:color w:val="000000"/>
                      <w:sz w:val="22"/>
                      <w:szCs w:val="22"/>
                    </w:rPr>
                  </w:rPrChange>
                </w:rPr>
                <w:t>OGA</w:t>
              </w:r>
            </w:ins>
          </w:p>
        </w:tc>
      </w:tr>
      <w:tr w:rsidR="00673D0E" w14:paraId="26CC4E4C" w14:textId="77777777" w:rsidTr="00673D0E">
        <w:trPr>
          <w:ins w:id="4084" w:author="james" w:date="2016-03-29T12:09:00Z"/>
        </w:trPr>
        <w:tc>
          <w:tcPr>
            <w:tcW w:w="1064" w:type="dxa"/>
            <w:tcPrChange w:id="4085" w:author="james" w:date="2016-03-29T12:09:00Z">
              <w:tcPr>
                <w:tcW w:w="1064" w:type="dxa"/>
              </w:tcPr>
            </w:tcPrChange>
          </w:tcPr>
          <w:p w14:paraId="3AFC5879" w14:textId="15301374" w:rsidR="00673D0E" w:rsidRDefault="00673D0E">
            <w:pPr>
              <w:jc w:val="right"/>
              <w:rPr>
                <w:ins w:id="4086" w:author="james" w:date="2016-03-29T12:09:00Z"/>
              </w:rPr>
              <w:pPrChange w:id="4087" w:author="james" w:date="2016-03-29T12:10:00Z">
                <w:pPr/>
              </w:pPrChange>
            </w:pPr>
            <w:ins w:id="4088" w:author="james" w:date="2016-03-29T12:09:00Z">
              <w:r>
                <w:rPr>
                  <w:rFonts w:ascii="Calibri" w:hAnsi="Calibri"/>
                  <w:color w:val="000000"/>
                  <w:sz w:val="22"/>
                  <w:szCs w:val="22"/>
                </w:rPr>
                <w:t>00</w:t>
              </w:r>
            </w:ins>
          </w:p>
        </w:tc>
        <w:tc>
          <w:tcPr>
            <w:tcW w:w="1064" w:type="dxa"/>
            <w:tcPrChange w:id="4089" w:author="james" w:date="2016-03-29T12:09:00Z">
              <w:tcPr>
                <w:tcW w:w="1064" w:type="dxa"/>
              </w:tcPr>
            </w:tcPrChange>
          </w:tcPr>
          <w:p w14:paraId="7DDAEC3A" w14:textId="706700A9" w:rsidR="00673D0E" w:rsidRDefault="00673D0E">
            <w:pPr>
              <w:jc w:val="right"/>
              <w:rPr>
                <w:ins w:id="4090" w:author="james" w:date="2016-03-29T12:09:00Z"/>
              </w:rPr>
              <w:pPrChange w:id="4091" w:author="james" w:date="2016-03-29T12:10:00Z">
                <w:pPr/>
              </w:pPrChange>
            </w:pPr>
            <w:ins w:id="4092" w:author="james" w:date="2016-03-29T12:09:00Z">
              <w:r>
                <w:rPr>
                  <w:rFonts w:ascii="Calibri" w:hAnsi="Calibri"/>
                  <w:color w:val="000000"/>
                  <w:sz w:val="22"/>
                  <w:szCs w:val="22"/>
                </w:rPr>
                <w:t>-2</w:t>
              </w:r>
            </w:ins>
          </w:p>
        </w:tc>
        <w:tc>
          <w:tcPr>
            <w:tcW w:w="1064" w:type="dxa"/>
            <w:tcPrChange w:id="4093" w:author="james" w:date="2016-03-29T12:09:00Z">
              <w:tcPr>
                <w:tcW w:w="1064" w:type="dxa"/>
              </w:tcPr>
            </w:tcPrChange>
          </w:tcPr>
          <w:p w14:paraId="52A557D8" w14:textId="3A914416" w:rsidR="00673D0E" w:rsidRDefault="00673D0E">
            <w:pPr>
              <w:jc w:val="right"/>
              <w:rPr>
                <w:ins w:id="4094" w:author="james" w:date="2016-03-29T12:09:00Z"/>
              </w:rPr>
              <w:pPrChange w:id="4095" w:author="james" w:date="2016-03-29T12:10:00Z">
                <w:pPr/>
              </w:pPrChange>
            </w:pPr>
            <w:ins w:id="4096" w:author="james" w:date="2016-03-29T12:09:00Z">
              <w:r>
                <w:rPr>
                  <w:rFonts w:ascii="Calibri" w:hAnsi="Calibri"/>
                  <w:color w:val="000000"/>
                  <w:sz w:val="22"/>
                  <w:szCs w:val="22"/>
                </w:rPr>
                <w:t>-3</w:t>
              </w:r>
            </w:ins>
          </w:p>
        </w:tc>
        <w:tc>
          <w:tcPr>
            <w:tcW w:w="1064" w:type="dxa"/>
            <w:tcPrChange w:id="4097" w:author="james" w:date="2016-03-29T12:09:00Z">
              <w:tcPr>
                <w:tcW w:w="1064" w:type="dxa"/>
              </w:tcPr>
            </w:tcPrChange>
          </w:tcPr>
          <w:p w14:paraId="2C27CD2A" w14:textId="71EDE106" w:rsidR="00673D0E" w:rsidRDefault="00673D0E">
            <w:pPr>
              <w:jc w:val="right"/>
              <w:rPr>
                <w:ins w:id="4098" w:author="james" w:date="2016-03-29T12:09:00Z"/>
              </w:rPr>
              <w:pPrChange w:id="4099" w:author="james" w:date="2016-03-29T12:10:00Z">
                <w:pPr/>
              </w:pPrChange>
            </w:pPr>
            <w:ins w:id="4100" w:author="james" w:date="2016-03-29T12:09:00Z">
              <w:r>
                <w:rPr>
                  <w:rFonts w:ascii="Calibri" w:hAnsi="Calibri"/>
                  <w:color w:val="000000"/>
                  <w:sz w:val="22"/>
                  <w:szCs w:val="22"/>
                </w:rPr>
                <w:t>0</w:t>
              </w:r>
            </w:ins>
          </w:p>
        </w:tc>
        <w:tc>
          <w:tcPr>
            <w:tcW w:w="1064" w:type="dxa"/>
            <w:tcPrChange w:id="4101" w:author="james" w:date="2016-03-29T12:09:00Z">
              <w:tcPr>
                <w:tcW w:w="1064" w:type="dxa"/>
              </w:tcPr>
            </w:tcPrChange>
          </w:tcPr>
          <w:p w14:paraId="0DF699FB" w14:textId="4DDE85A3" w:rsidR="00673D0E" w:rsidRDefault="00673D0E">
            <w:pPr>
              <w:jc w:val="right"/>
              <w:rPr>
                <w:ins w:id="4102" w:author="james" w:date="2016-03-29T12:09:00Z"/>
              </w:rPr>
              <w:pPrChange w:id="4103" w:author="james" w:date="2016-03-29T12:10:00Z">
                <w:pPr/>
              </w:pPrChange>
            </w:pPr>
            <w:ins w:id="4104" w:author="james" w:date="2016-03-29T12:09:00Z">
              <w:r>
                <w:rPr>
                  <w:rFonts w:ascii="Calibri" w:hAnsi="Calibri"/>
                  <w:color w:val="000000"/>
                  <w:sz w:val="22"/>
                  <w:szCs w:val="22"/>
                </w:rPr>
                <w:t>1</w:t>
              </w:r>
            </w:ins>
          </w:p>
        </w:tc>
        <w:tc>
          <w:tcPr>
            <w:tcW w:w="1064" w:type="dxa"/>
            <w:tcPrChange w:id="4105" w:author="james" w:date="2016-03-29T12:09:00Z">
              <w:tcPr>
                <w:tcW w:w="1064" w:type="dxa"/>
              </w:tcPr>
            </w:tcPrChange>
          </w:tcPr>
          <w:p w14:paraId="487DDDDE" w14:textId="6CB98BC3" w:rsidR="00673D0E" w:rsidRDefault="00673D0E">
            <w:pPr>
              <w:jc w:val="right"/>
              <w:rPr>
                <w:ins w:id="4106" w:author="james" w:date="2016-03-29T12:09:00Z"/>
              </w:rPr>
              <w:pPrChange w:id="4107" w:author="james" w:date="2016-03-29T12:10:00Z">
                <w:pPr/>
              </w:pPrChange>
            </w:pPr>
            <w:ins w:id="4108" w:author="james" w:date="2016-03-29T12:09:00Z">
              <w:r>
                <w:rPr>
                  <w:rFonts w:ascii="Calibri" w:hAnsi="Calibri"/>
                  <w:color w:val="000000"/>
                  <w:sz w:val="22"/>
                  <w:szCs w:val="22"/>
                </w:rPr>
                <w:t>0</w:t>
              </w:r>
            </w:ins>
          </w:p>
        </w:tc>
        <w:tc>
          <w:tcPr>
            <w:tcW w:w="1064" w:type="dxa"/>
            <w:tcPrChange w:id="4109" w:author="james" w:date="2016-03-29T12:09:00Z">
              <w:tcPr>
                <w:tcW w:w="1064" w:type="dxa"/>
              </w:tcPr>
            </w:tcPrChange>
          </w:tcPr>
          <w:p w14:paraId="1FB56385" w14:textId="2533B7F8" w:rsidR="00673D0E" w:rsidRDefault="00673D0E">
            <w:pPr>
              <w:jc w:val="right"/>
              <w:rPr>
                <w:ins w:id="4110" w:author="james" w:date="2016-03-29T12:09:00Z"/>
              </w:rPr>
              <w:pPrChange w:id="4111" w:author="james" w:date="2016-03-29T12:10:00Z">
                <w:pPr/>
              </w:pPrChange>
            </w:pPr>
            <w:ins w:id="4112" w:author="james" w:date="2016-03-29T12:09:00Z">
              <w:r>
                <w:rPr>
                  <w:rFonts w:ascii="Calibri" w:hAnsi="Calibri"/>
                  <w:color w:val="000000"/>
                  <w:sz w:val="22"/>
                  <w:szCs w:val="22"/>
                </w:rPr>
                <w:t>1</w:t>
              </w:r>
            </w:ins>
          </w:p>
        </w:tc>
        <w:tc>
          <w:tcPr>
            <w:tcW w:w="1064" w:type="dxa"/>
            <w:tcPrChange w:id="4113" w:author="james" w:date="2016-03-29T12:09:00Z">
              <w:tcPr>
                <w:tcW w:w="1064" w:type="dxa"/>
              </w:tcPr>
            </w:tcPrChange>
          </w:tcPr>
          <w:p w14:paraId="0CB79EF1" w14:textId="4C256FF2" w:rsidR="00673D0E" w:rsidRDefault="00673D0E">
            <w:pPr>
              <w:jc w:val="right"/>
              <w:rPr>
                <w:ins w:id="4114" w:author="james" w:date="2016-03-29T12:09:00Z"/>
              </w:rPr>
              <w:pPrChange w:id="4115" w:author="james" w:date="2016-03-29T12:10:00Z">
                <w:pPr/>
              </w:pPrChange>
            </w:pPr>
            <w:ins w:id="4116" w:author="james" w:date="2016-03-29T12:09:00Z">
              <w:r>
                <w:rPr>
                  <w:rFonts w:ascii="Calibri" w:hAnsi="Calibri"/>
                  <w:color w:val="000000"/>
                  <w:sz w:val="22"/>
                  <w:szCs w:val="22"/>
                </w:rPr>
                <w:t>-2</w:t>
              </w:r>
            </w:ins>
          </w:p>
        </w:tc>
        <w:tc>
          <w:tcPr>
            <w:tcW w:w="1064" w:type="dxa"/>
            <w:tcPrChange w:id="4117" w:author="james" w:date="2016-03-29T12:09:00Z">
              <w:tcPr>
                <w:tcW w:w="1064" w:type="dxa"/>
              </w:tcPr>
            </w:tcPrChange>
          </w:tcPr>
          <w:p w14:paraId="7B592ACF" w14:textId="5344825C" w:rsidR="00673D0E" w:rsidRDefault="00673D0E">
            <w:pPr>
              <w:jc w:val="right"/>
              <w:rPr>
                <w:ins w:id="4118" w:author="james" w:date="2016-03-29T12:09:00Z"/>
              </w:rPr>
              <w:pPrChange w:id="4119" w:author="james" w:date="2016-03-29T12:10:00Z">
                <w:pPr/>
              </w:pPrChange>
            </w:pPr>
            <w:ins w:id="4120" w:author="james" w:date="2016-03-29T12:09:00Z">
              <w:r>
                <w:rPr>
                  <w:rFonts w:ascii="Calibri" w:hAnsi="Calibri"/>
                  <w:color w:val="000000"/>
                  <w:sz w:val="22"/>
                  <w:szCs w:val="22"/>
                </w:rPr>
                <w:t>-3</w:t>
              </w:r>
            </w:ins>
          </w:p>
        </w:tc>
      </w:tr>
      <w:tr w:rsidR="00673D0E" w14:paraId="6EAB221F" w14:textId="77777777" w:rsidTr="00673D0E">
        <w:trPr>
          <w:ins w:id="4121" w:author="james" w:date="2016-03-29T12:09:00Z"/>
        </w:trPr>
        <w:tc>
          <w:tcPr>
            <w:tcW w:w="1064" w:type="dxa"/>
            <w:tcPrChange w:id="4122" w:author="james" w:date="2016-03-29T12:09:00Z">
              <w:tcPr>
                <w:tcW w:w="1064" w:type="dxa"/>
              </w:tcPr>
            </w:tcPrChange>
          </w:tcPr>
          <w:p w14:paraId="06E48045" w14:textId="0649EF66" w:rsidR="00673D0E" w:rsidRDefault="00673D0E">
            <w:pPr>
              <w:jc w:val="right"/>
              <w:rPr>
                <w:ins w:id="4123" w:author="james" w:date="2016-03-29T12:09:00Z"/>
              </w:rPr>
              <w:pPrChange w:id="4124" w:author="james" w:date="2016-03-29T12:10:00Z">
                <w:pPr/>
              </w:pPrChange>
            </w:pPr>
            <w:ins w:id="4125" w:author="james" w:date="2016-03-29T12:09:00Z">
              <w:r>
                <w:rPr>
                  <w:rFonts w:ascii="Calibri" w:hAnsi="Calibri"/>
                  <w:color w:val="000000"/>
                  <w:sz w:val="22"/>
                  <w:szCs w:val="22"/>
                </w:rPr>
                <w:t>01</w:t>
              </w:r>
            </w:ins>
          </w:p>
        </w:tc>
        <w:tc>
          <w:tcPr>
            <w:tcW w:w="1064" w:type="dxa"/>
            <w:tcPrChange w:id="4126" w:author="james" w:date="2016-03-29T12:09:00Z">
              <w:tcPr>
                <w:tcW w:w="1064" w:type="dxa"/>
              </w:tcPr>
            </w:tcPrChange>
          </w:tcPr>
          <w:p w14:paraId="0719958F" w14:textId="5D71C5B7" w:rsidR="00673D0E" w:rsidRDefault="00673D0E">
            <w:pPr>
              <w:jc w:val="right"/>
              <w:rPr>
                <w:ins w:id="4127" w:author="james" w:date="2016-03-29T12:09:00Z"/>
              </w:rPr>
              <w:pPrChange w:id="4128" w:author="james" w:date="2016-03-29T12:10:00Z">
                <w:pPr/>
              </w:pPrChange>
            </w:pPr>
            <w:ins w:id="4129" w:author="james" w:date="2016-03-29T12:09:00Z">
              <w:r>
                <w:rPr>
                  <w:rFonts w:ascii="Calibri" w:hAnsi="Calibri"/>
                  <w:color w:val="000000"/>
                  <w:sz w:val="22"/>
                  <w:szCs w:val="22"/>
                </w:rPr>
                <w:t>-1</w:t>
              </w:r>
            </w:ins>
          </w:p>
        </w:tc>
        <w:tc>
          <w:tcPr>
            <w:tcW w:w="1064" w:type="dxa"/>
            <w:tcPrChange w:id="4130" w:author="james" w:date="2016-03-29T12:09:00Z">
              <w:tcPr>
                <w:tcW w:w="1064" w:type="dxa"/>
              </w:tcPr>
            </w:tcPrChange>
          </w:tcPr>
          <w:p w14:paraId="7B8B5527" w14:textId="70BAD704" w:rsidR="00673D0E" w:rsidRDefault="00673D0E">
            <w:pPr>
              <w:jc w:val="right"/>
              <w:rPr>
                <w:ins w:id="4131" w:author="james" w:date="2016-03-29T12:09:00Z"/>
              </w:rPr>
              <w:pPrChange w:id="4132" w:author="james" w:date="2016-03-29T12:10:00Z">
                <w:pPr/>
              </w:pPrChange>
            </w:pPr>
            <w:ins w:id="4133" w:author="james" w:date="2016-03-29T12:09:00Z">
              <w:r>
                <w:rPr>
                  <w:rFonts w:ascii="Calibri" w:hAnsi="Calibri"/>
                  <w:color w:val="000000"/>
                  <w:sz w:val="22"/>
                  <w:szCs w:val="22"/>
                </w:rPr>
                <w:t>-1</w:t>
              </w:r>
            </w:ins>
          </w:p>
        </w:tc>
        <w:tc>
          <w:tcPr>
            <w:tcW w:w="1064" w:type="dxa"/>
            <w:tcPrChange w:id="4134" w:author="james" w:date="2016-03-29T12:09:00Z">
              <w:tcPr>
                <w:tcW w:w="1064" w:type="dxa"/>
              </w:tcPr>
            </w:tcPrChange>
          </w:tcPr>
          <w:p w14:paraId="2B4EC0F1" w14:textId="4AD7B6FA" w:rsidR="00673D0E" w:rsidRDefault="00673D0E">
            <w:pPr>
              <w:jc w:val="right"/>
              <w:rPr>
                <w:ins w:id="4135" w:author="james" w:date="2016-03-29T12:09:00Z"/>
              </w:rPr>
              <w:pPrChange w:id="4136" w:author="james" w:date="2016-03-29T12:10:00Z">
                <w:pPr/>
              </w:pPrChange>
            </w:pPr>
            <w:ins w:id="4137" w:author="james" w:date="2016-03-29T12:09:00Z">
              <w:r>
                <w:rPr>
                  <w:rFonts w:ascii="Calibri" w:hAnsi="Calibri"/>
                  <w:color w:val="000000"/>
                  <w:sz w:val="22"/>
                  <w:szCs w:val="22"/>
                </w:rPr>
                <w:t>1</w:t>
              </w:r>
            </w:ins>
          </w:p>
        </w:tc>
        <w:tc>
          <w:tcPr>
            <w:tcW w:w="1064" w:type="dxa"/>
            <w:tcPrChange w:id="4138" w:author="james" w:date="2016-03-29T12:09:00Z">
              <w:tcPr>
                <w:tcW w:w="1064" w:type="dxa"/>
              </w:tcPr>
            </w:tcPrChange>
          </w:tcPr>
          <w:p w14:paraId="074C9620" w14:textId="50937ED8" w:rsidR="00673D0E" w:rsidRDefault="00673D0E">
            <w:pPr>
              <w:jc w:val="right"/>
              <w:rPr>
                <w:ins w:id="4139" w:author="james" w:date="2016-03-29T12:09:00Z"/>
              </w:rPr>
              <w:pPrChange w:id="4140" w:author="james" w:date="2016-03-29T12:10:00Z">
                <w:pPr/>
              </w:pPrChange>
            </w:pPr>
            <w:ins w:id="4141" w:author="james" w:date="2016-03-29T12:09:00Z">
              <w:r>
                <w:rPr>
                  <w:rFonts w:ascii="Calibri" w:hAnsi="Calibri"/>
                  <w:color w:val="000000"/>
                  <w:sz w:val="22"/>
                  <w:szCs w:val="22"/>
                </w:rPr>
                <w:t>3</w:t>
              </w:r>
            </w:ins>
          </w:p>
        </w:tc>
        <w:tc>
          <w:tcPr>
            <w:tcW w:w="1064" w:type="dxa"/>
            <w:tcPrChange w:id="4142" w:author="james" w:date="2016-03-29T12:09:00Z">
              <w:tcPr>
                <w:tcW w:w="1064" w:type="dxa"/>
              </w:tcPr>
            </w:tcPrChange>
          </w:tcPr>
          <w:p w14:paraId="2028026C" w14:textId="4575FF22" w:rsidR="00673D0E" w:rsidRDefault="00673D0E">
            <w:pPr>
              <w:jc w:val="right"/>
              <w:rPr>
                <w:ins w:id="4143" w:author="james" w:date="2016-03-29T12:09:00Z"/>
              </w:rPr>
              <w:pPrChange w:id="4144" w:author="james" w:date="2016-03-29T12:10:00Z">
                <w:pPr/>
              </w:pPrChange>
            </w:pPr>
            <w:ins w:id="4145" w:author="james" w:date="2016-03-29T12:09:00Z">
              <w:r>
                <w:rPr>
                  <w:rFonts w:ascii="Calibri" w:hAnsi="Calibri"/>
                  <w:color w:val="000000"/>
                  <w:sz w:val="22"/>
                  <w:szCs w:val="22"/>
                </w:rPr>
                <w:t>1</w:t>
              </w:r>
            </w:ins>
          </w:p>
        </w:tc>
        <w:tc>
          <w:tcPr>
            <w:tcW w:w="1064" w:type="dxa"/>
            <w:tcPrChange w:id="4146" w:author="james" w:date="2016-03-29T12:09:00Z">
              <w:tcPr>
                <w:tcW w:w="1064" w:type="dxa"/>
              </w:tcPr>
            </w:tcPrChange>
          </w:tcPr>
          <w:p w14:paraId="39F1B6F0" w14:textId="5AC98CF2" w:rsidR="00673D0E" w:rsidRDefault="00673D0E">
            <w:pPr>
              <w:jc w:val="right"/>
              <w:rPr>
                <w:ins w:id="4147" w:author="james" w:date="2016-03-29T12:09:00Z"/>
              </w:rPr>
              <w:pPrChange w:id="4148" w:author="james" w:date="2016-03-29T12:10:00Z">
                <w:pPr/>
              </w:pPrChange>
            </w:pPr>
            <w:ins w:id="4149" w:author="james" w:date="2016-03-29T12:09:00Z">
              <w:r>
                <w:rPr>
                  <w:rFonts w:ascii="Calibri" w:hAnsi="Calibri"/>
                  <w:color w:val="000000"/>
                  <w:sz w:val="22"/>
                  <w:szCs w:val="22"/>
                </w:rPr>
                <w:t>3</w:t>
              </w:r>
            </w:ins>
          </w:p>
        </w:tc>
        <w:tc>
          <w:tcPr>
            <w:tcW w:w="1064" w:type="dxa"/>
            <w:tcPrChange w:id="4150" w:author="james" w:date="2016-03-29T12:09:00Z">
              <w:tcPr>
                <w:tcW w:w="1064" w:type="dxa"/>
              </w:tcPr>
            </w:tcPrChange>
          </w:tcPr>
          <w:p w14:paraId="0903D687" w14:textId="013118B4" w:rsidR="00673D0E" w:rsidRDefault="00673D0E">
            <w:pPr>
              <w:jc w:val="right"/>
              <w:rPr>
                <w:ins w:id="4151" w:author="james" w:date="2016-03-29T12:09:00Z"/>
              </w:rPr>
              <w:pPrChange w:id="4152" w:author="james" w:date="2016-03-29T12:10:00Z">
                <w:pPr/>
              </w:pPrChange>
            </w:pPr>
            <w:ins w:id="4153" w:author="james" w:date="2016-03-29T12:09:00Z">
              <w:r>
                <w:rPr>
                  <w:rFonts w:ascii="Calibri" w:hAnsi="Calibri"/>
                  <w:color w:val="000000"/>
                  <w:sz w:val="22"/>
                  <w:szCs w:val="22"/>
                </w:rPr>
                <w:t>-1</w:t>
              </w:r>
            </w:ins>
          </w:p>
        </w:tc>
        <w:tc>
          <w:tcPr>
            <w:tcW w:w="1064" w:type="dxa"/>
            <w:tcPrChange w:id="4154" w:author="james" w:date="2016-03-29T12:09:00Z">
              <w:tcPr>
                <w:tcW w:w="1064" w:type="dxa"/>
              </w:tcPr>
            </w:tcPrChange>
          </w:tcPr>
          <w:p w14:paraId="7349BB80" w14:textId="538D5D5F" w:rsidR="00673D0E" w:rsidRDefault="00673D0E">
            <w:pPr>
              <w:jc w:val="right"/>
              <w:rPr>
                <w:ins w:id="4155" w:author="james" w:date="2016-03-29T12:09:00Z"/>
              </w:rPr>
              <w:pPrChange w:id="4156" w:author="james" w:date="2016-03-29T12:10:00Z">
                <w:pPr/>
              </w:pPrChange>
            </w:pPr>
            <w:ins w:id="4157" w:author="james" w:date="2016-03-29T12:09:00Z">
              <w:r>
                <w:rPr>
                  <w:rFonts w:ascii="Calibri" w:hAnsi="Calibri"/>
                  <w:color w:val="000000"/>
                  <w:sz w:val="22"/>
                  <w:szCs w:val="22"/>
                </w:rPr>
                <w:t>-1</w:t>
              </w:r>
            </w:ins>
          </w:p>
        </w:tc>
      </w:tr>
      <w:tr w:rsidR="00673D0E" w14:paraId="65D137A5" w14:textId="77777777" w:rsidTr="00673D0E">
        <w:trPr>
          <w:ins w:id="4158" w:author="james" w:date="2016-03-29T12:09:00Z"/>
        </w:trPr>
        <w:tc>
          <w:tcPr>
            <w:tcW w:w="1064" w:type="dxa"/>
            <w:tcPrChange w:id="4159" w:author="james" w:date="2016-03-29T12:09:00Z">
              <w:tcPr>
                <w:tcW w:w="1064" w:type="dxa"/>
              </w:tcPr>
            </w:tcPrChange>
          </w:tcPr>
          <w:p w14:paraId="3648EC95" w14:textId="7143F740" w:rsidR="00673D0E" w:rsidRDefault="00673D0E">
            <w:pPr>
              <w:jc w:val="right"/>
              <w:rPr>
                <w:ins w:id="4160" w:author="james" w:date="2016-03-29T12:09:00Z"/>
              </w:rPr>
              <w:pPrChange w:id="4161" w:author="james" w:date="2016-03-29T12:10:00Z">
                <w:pPr/>
              </w:pPrChange>
            </w:pPr>
            <w:ins w:id="4162" w:author="james" w:date="2016-03-29T12:09:00Z">
              <w:r>
                <w:rPr>
                  <w:rFonts w:ascii="Calibri" w:hAnsi="Calibri"/>
                  <w:color w:val="000000"/>
                  <w:sz w:val="22"/>
                  <w:szCs w:val="22"/>
                </w:rPr>
                <w:t>10</w:t>
              </w:r>
            </w:ins>
          </w:p>
        </w:tc>
        <w:tc>
          <w:tcPr>
            <w:tcW w:w="1064" w:type="dxa"/>
            <w:tcPrChange w:id="4163" w:author="james" w:date="2016-03-29T12:09:00Z">
              <w:tcPr>
                <w:tcW w:w="1064" w:type="dxa"/>
              </w:tcPr>
            </w:tcPrChange>
          </w:tcPr>
          <w:p w14:paraId="26A8EA92" w14:textId="57715393" w:rsidR="00673D0E" w:rsidRDefault="00673D0E">
            <w:pPr>
              <w:jc w:val="right"/>
              <w:rPr>
                <w:ins w:id="4164" w:author="james" w:date="2016-03-29T12:09:00Z"/>
              </w:rPr>
              <w:pPrChange w:id="4165" w:author="james" w:date="2016-03-29T12:10:00Z">
                <w:pPr/>
              </w:pPrChange>
            </w:pPr>
            <w:ins w:id="4166" w:author="james" w:date="2016-03-29T12:09:00Z">
              <w:r>
                <w:rPr>
                  <w:rFonts w:ascii="Calibri" w:hAnsi="Calibri"/>
                  <w:color w:val="000000"/>
                  <w:sz w:val="22"/>
                  <w:szCs w:val="22"/>
                </w:rPr>
                <w:t>0</w:t>
              </w:r>
            </w:ins>
          </w:p>
        </w:tc>
        <w:tc>
          <w:tcPr>
            <w:tcW w:w="1064" w:type="dxa"/>
            <w:tcPrChange w:id="4167" w:author="james" w:date="2016-03-29T12:09:00Z">
              <w:tcPr>
                <w:tcW w:w="1064" w:type="dxa"/>
              </w:tcPr>
            </w:tcPrChange>
          </w:tcPr>
          <w:p w14:paraId="393B9FBB" w14:textId="31A01C06" w:rsidR="00673D0E" w:rsidRDefault="00673D0E">
            <w:pPr>
              <w:jc w:val="right"/>
              <w:rPr>
                <w:ins w:id="4168" w:author="james" w:date="2016-03-29T12:09:00Z"/>
              </w:rPr>
              <w:pPrChange w:id="4169" w:author="james" w:date="2016-03-29T12:10:00Z">
                <w:pPr/>
              </w:pPrChange>
            </w:pPr>
            <w:ins w:id="4170" w:author="james" w:date="2016-03-29T12:09:00Z">
              <w:r>
                <w:rPr>
                  <w:rFonts w:ascii="Calibri" w:hAnsi="Calibri"/>
                  <w:color w:val="000000"/>
                  <w:sz w:val="22"/>
                  <w:szCs w:val="22"/>
                </w:rPr>
                <w:t>1</w:t>
              </w:r>
            </w:ins>
          </w:p>
        </w:tc>
        <w:tc>
          <w:tcPr>
            <w:tcW w:w="1064" w:type="dxa"/>
            <w:tcPrChange w:id="4171" w:author="james" w:date="2016-03-29T12:09:00Z">
              <w:tcPr>
                <w:tcW w:w="1064" w:type="dxa"/>
              </w:tcPr>
            </w:tcPrChange>
          </w:tcPr>
          <w:p w14:paraId="3F6BA7B8" w14:textId="665FE20D" w:rsidR="00673D0E" w:rsidRDefault="00673D0E">
            <w:pPr>
              <w:jc w:val="right"/>
              <w:rPr>
                <w:ins w:id="4172" w:author="james" w:date="2016-03-29T12:09:00Z"/>
              </w:rPr>
              <w:pPrChange w:id="4173" w:author="james" w:date="2016-03-29T12:10:00Z">
                <w:pPr/>
              </w:pPrChange>
            </w:pPr>
            <w:ins w:id="4174" w:author="james" w:date="2016-03-29T12:09:00Z">
              <w:r>
                <w:rPr>
                  <w:rFonts w:ascii="Calibri" w:hAnsi="Calibri"/>
                  <w:color w:val="000000"/>
                  <w:sz w:val="22"/>
                  <w:szCs w:val="22"/>
                </w:rPr>
                <w:t>0</w:t>
              </w:r>
            </w:ins>
          </w:p>
        </w:tc>
        <w:tc>
          <w:tcPr>
            <w:tcW w:w="1064" w:type="dxa"/>
            <w:tcPrChange w:id="4175" w:author="james" w:date="2016-03-29T12:09:00Z">
              <w:tcPr>
                <w:tcW w:w="1064" w:type="dxa"/>
              </w:tcPr>
            </w:tcPrChange>
          </w:tcPr>
          <w:p w14:paraId="200E0F11" w14:textId="076FFEB1" w:rsidR="00673D0E" w:rsidRDefault="00673D0E">
            <w:pPr>
              <w:jc w:val="right"/>
              <w:rPr>
                <w:ins w:id="4176" w:author="james" w:date="2016-03-29T12:09:00Z"/>
              </w:rPr>
              <w:pPrChange w:id="4177" w:author="james" w:date="2016-03-29T12:10:00Z">
                <w:pPr/>
              </w:pPrChange>
            </w:pPr>
            <w:ins w:id="4178" w:author="james" w:date="2016-03-29T12:09:00Z">
              <w:r>
                <w:rPr>
                  <w:rFonts w:ascii="Calibri" w:hAnsi="Calibri"/>
                  <w:color w:val="000000"/>
                  <w:sz w:val="22"/>
                  <w:szCs w:val="22"/>
                </w:rPr>
                <w:t>-1</w:t>
              </w:r>
            </w:ins>
          </w:p>
        </w:tc>
        <w:tc>
          <w:tcPr>
            <w:tcW w:w="1064" w:type="dxa"/>
            <w:tcPrChange w:id="4179" w:author="james" w:date="2016-03-29T12:09:00Z">
              <w:tcPr>
                <w:tcW w:w="1064" w:type="dxa"/>
              </w:tcPr>
            </w:tcPrChange>
          </w:tcPr>
          <w:p w14:paraId="5664D51E" w14:textId="6E8A8A57" w:rsidR="00673D0E" w:rsidRDefault="00673D0E">
            <w:pPr>
              <w:jc w:val="right"/>
              <w:rPr>
                <w:ins w:id="4180" w:author="james" w:date="2016-03-29T12:09:00Z"/>
              </w:rPr>
              <w:pPrChange w:id="4181" w:author="james" w:date="2016-03-29T12:10:00Z">
                <w:pPr/>
              </w:pPrChange>
            </w:pPr>
            <w:ins w:id="4182" w:author="james" w:date="2016-03-29T12:09:00Z">
              <w:r>
                <w:rPr>
                  <w:rFonts w:ascii="Calibri" w:hAnsi="Calibri"/>
                  <w:color w:val="000000"/>
                  <w:sz w:val="22"/>
                  <w:szCs w:val="22"/>
                </w:rPr>
                <w:t>-2</w:t>
              </w:r>
            </w:ins>
          </w:p>
        </w:tc>
        <w:tc>
          <w:tcPr>
            <w:tcW w:w="1064" w:type="dxa"/>
            <w:tcPrChange w:id="4183" w:author="james" w:date="2016-03-29T12:09:00Z">
              <w:tcPr>
                <w:tcW w:w="1064" w:type="dxa"/>
              </w:tcPr>
            </w:tcPrChange>
          </w:tcPr>
          <w:p w14:paraId="7550C6D9" w14:textId="53EA14BB" w:rsidR="00673D0E" w:rsidRDefault="00673D0E">
            <w:pPr>
              <w:jc w:val="right"/>
              <w:rPr>
                <w:ins w:id="4184" w:author="james" w:date="2016-03-29T12:09:00Z"/>
              </w:rPr>
              <w:pPrChange w:id="4185" w:author="james" w:date="2016-03-29T12:10:00Z">
                <w:pPr/>
              </w:pPrChange>
            </w:pPr>
            <w:ins w:id="4186" w:author="james" w:date="2016-03-29T12:09:00Z">
              <w:r>
                <w:rPr>
                  <w:rFonts w:ascii="Calibri" w:hAnsi="Calibri"/>
                  <w:color w:val="000000"/>
                  <w:sz w:val="22"/>
                  <w:szCs w:val="22"/>
                </w:rPr>
                <w:t>-3</w:t>
              </w:r>
            </w:ins>
          </w:p>
        </w:tc>
        <w:tc>
          <w:tcPr>
            <w:tcW w:w="1064" w:type="dxa"/>
            <w:tcPrChange w:id="4187" w:author="james" w:date="2016-03-29T12:09:00Z">
              <w:tcPr>
                <w:tcW w:w="1064" w:type="dxa"/>
              </w:tcPr>
            </w:tcPrChange>
          </w:tcPr>
          <w:p w14:paraId="36E962B3" w14:textId="562A1DC7" w:rsidR="00673D0E" w:rsidRDefault="00673D0E">
            <w:pPr>
              <w:jc w:val="right"/>
              <w:rPr>
                <w:ins w:id="4188" w:author="james" w:date="2016-03-29T12:09:00Z"/>
              </w:rPr>
              <w:pPrChange w:id="4189" w:author="james" w:date="2016-03-29T12:10:00Z">
                <w:pPr/>
              </w:pPrChange>
            </w:pPr>
            <w:ins w:id="4190" w:author="james" w:date="2016-03-29T12:09:00Z">
              <w:r>
                <w:rPr>
                  <w:rFonts w:ascii="Calibri" w:hAnsi="Calibri"/>
                  <w:color w:val="000000"/>
                  <w:sz w:val="22"/>
                  <w:szCs w:val="22"/>
                </w:rPr>
                <w:t>1</w:t>
              </w:r>
            </w:ins>
          </w:p>
        </w:tc>
        <w:tc>
          <w:tcPr>
            <w:tcW w:w="1064" w:type="dxa"/>
            <w:tcPrChange w:id="4191" w:author="james" w:date="2016-03-29T12:09:00Z">
              <w:tcPr>
                <w:tcW w:w="1064" w:type="dxa"/>
              </w:tcPr>
            </w:tcPrChange>
          </w:tcPr>
          <w:p w14:paraId="327C4E36" w14:textId="28C53EF3" w:rsidR="00673D0E" w:rsidRDefault="00673D0E">
            <w:pPr>
              <w:jc w:val="right"/>
              <w:rPr>
                <w:ins w:id="4192" w:author="james" w:date="2016-03-29T12:09:00Z"/>
              </w:rPr>
              <w:pPrChange w:id="4193" w:author="james" w:date="2016-03-29T12:10:00Z">
                <w:pPr/>
              </w:pPrChange>
            </w:pPr>
            <w:ins w:id="4194" w:author="james" w:date="2016-03-29T12:09:00Z">
              <w:r>
                <w:rPr>
                  <w:rFonts w:ascii="Calibri" w:hAnsi="Calibri"/>
                  <w:color w:val="000000"/>
                  <w:sz w:val="22"/>
                  <w:szCs w:val="22"/>
                </w:rPr>
                <w:t>3</w:t>
              </w:r>
            </w:ins>
          </w:p>
        </w:tc>
      </w:tr>
      <w:tr w:rsidR="00673D0E" w14:paraId="3934B97C" w14:textId="77777777" w:rsidTr="00673D0E">
        <w:trPr>
          <w:ins w:id="4195" w:author="james" w:date="2016-03-29T12:09:00Z"/>
        </w:trPr>
        <w:tc>
          <w:tcPr>
            <w:tcW w:w="1064" w:type="dxa"/>
            <w:tcPrChange w:id="4196" w:author="james" w:date="2016-03-29T12:09:00Z">
              <w:tcPr>
                <w:tcW w:w="1064" w:type="dxa"/>
              </w:tcPr>
            </w:tcPrChange>
          </w:tcPr>
          <w:p w14:paraId="2650A077" w14:textId="320CBA15" w:rsidR="00673D0E" w:rsidRDefault="00673D0E">
            <w:pPr>
              <w:jc w:val="right"/>
              <w:rPr>
                <w:ins w:id="4197" w:author="james" w:date="2016-03-29T12:09:00Z"/>
              </w:rPr>
              <w:pPrChange w:id="4198" w:author="james" w:date="2016-03-29T12:10:00Z">
                <w:pPr/>
              </w:pPrChange>
            </w:pPr>
            <w:ins w:id="4199" w:author="james" w:date="2016-03-29T12:09:00Z">
              <w:r>
                <w:rPr>
                  <w:rFonts w:ascii="Calibri" w:hAnsi="Calibri"/>
                  <w:color w:val="000000"/>
                  <w:sz w:val="22"/>
                  <w:szCs w:val="22"/>
                </w:rPr>
                <w:t>11</w:t>
              </w:r>
            </w:ins>
          </w:p>
        </w:tc>
        <w:tc>
          <w:tcPr>
            <w:tcW w:w="1064" w:type="dxa"/>
            <w:tcPrChange w:id="4200" w:author="james" w:date="2016-03-29T12:09:00Z">
              <w:tcPr>
                <w:tcW w:w="1064" w:type="dxa"/>
              </w:tcPr>
            </w:tcPrChange>
          </w:tcPr>
          <w:p w14:paraId="7E28C1CE" w14:textId="2D4B8E3F" w:rsidR="00673D0E" w:rsidRDefault="00673D0E">
            <w:pPr>
              <w:jc w:val="right"/>
              <w:rPr>
                <w:ins w:id="4201" w:author="james" w:date="2016-03-29T12:09:00Z"/>
              </w:rPr>
              <w:pPrChange w:id="4202" w:author="james" w:date="2016-03-29T12:10:00Z">
                <w:pPr/>
              </w:pPrChange>
            </w:pPr>
            <w:ins w:id="4203" w:author="james" w:date="2016-03-29T12:09:00Z">
              <w:r>
                <w:rPr>
                  <w:rFonts w:ascii="Calibri" w:hAnsi="Calibri"/>
                  <w:color w:val="000000"/>
                  <w:sz w:val="22"/>
                  <w:szCs w:val="22"/>
                </w:rPr>
                <w:t>1</w:t>
              </w:r>
            </w:ins>
          </w:p>
        </w:tc>
        <w:tc>
          <w:tcPr>
            <w:tcW w:w="1064" w:type="dxa"/>
            <w:tcPrChange w:id="4204" w:author="james" w:date="2016-03-29T12:09:00Z">
              <w:tcPr>
                <w:tcW w:w="1064" w:type="dxa"/>
              </w:tcPr>
            </w:tcPrChange>
          </w:tcPr>
          <w:p w14:paraId="7C9FEE19" w14:textId="469CDFD4" w:rsidR="00673D0E" w:rsidRDefault="00673D0E">
            <w:pPr>
              <w:jc w:val="right"/>
              <w:rPr>
                <w:ins w:id="4205" w:author="james" w:date="2016-03-29T12:09:00Z"/>
              </w:rPr>
              <w:pPrChange w:id="4206" w:author="james" w:date="2016-03-29T12:10:00Z">
                <w:pPr/>
              </w:pPrChange>
            </w:pPr>
            <w:ins w:id="4207" w:author="james" w:date="2016-03-29T12:09:00Z">
              <w:r>
                <w:rPr>
                  <w:rFonts w:ascii="Calibri" w:hAnsi="Calibri"/>
                  <w:color w:val="000000"/>
                  <w:sz w:val="22"/>
                  <w:szCs w:val="22"/>
                </w:rPr>
                <w:t>3</w:t>
              </w:r>
            </w:ins>
          </w:p>
        </w:tc>
        <w:tc>
          <w:tcPr>
            <w:tcW w:w="1064" w:type="dxa"/>
            <w:tcPrChange w:id="4208" w:author="james" w:date="2016-03-29T12:09:00Z">
              <w:tcPr>
                <w:tcW w:w="1064" w:type="dxa"/>
              </w:tcPr>
            </w:tcPrChange>
          </w:tcPr>
          <w:p w14:paraId="1E7E3570" w14:textId="0B4392CC" w:rsidR="00673D0E" w:rsidRDefault="00673D0E">
            <w:pPr>
              <w:jc w:val="right"/>
              <w:rPr>
                <w:ins w:id="4209" w:author="james" w:date="2016-03-29T12:09:00Z"/>
              </w:rPr>
              <w:pPrChange w:id="4210" w:author="james" w:date="2016-03-29T12:10:00Z">
                <w:pPr/>
              </w:pPrChange>
            </w:pPr>
            <w:ins w:id="4211" w:author="james" w:date="2016-03-29T12:09:00Z">
              <w:r>
                <w:rPr>
                  <w:rFonts w:ascii="Calibri" w:hAnsi="Calibri"/>
                  <w:color w:val="000000"/>
                  <w:sz w:val="22"/>
                  <w:szCs w:val="22"/>
                </w:rPr>
                <w:t>-1</w:t>
              </w:r>
            </w:ins>
          </w:p>
        </w:tc>
        <w:tc>
          <w:tcPr>
            <w:tcW w:w="1064" w:type="dxa"/>
            <w:tcPrChange w:id="4212" w:author="james" w:date="2016-03-29T12:09:00Z">
              <w:tcPr>
                <w:tcW w:w="1064" w:type="dxa"/>
              </w:tcPr>
            </w:tcPrChange>
          </w:tcPr>
          <w:p w14:paraId="6AD4C301" w14:textId="3A635A3A" w:rsidR="00673D0E" w:rsidRDefault="00673D0E">
            <w:pPr>
              <w:jc w:val="right"/>
              <w:rPr>
                <w:ins w:id="4213" w:author="james" w:date="2016-03-29T12:09:00Z"/>
              </w:rPr>
              <w:pPrChange w:id="4214" w:author="james" w:date="2016-03-29T12:10:00Z">
                <w:pPr/>
              </w:pPrChange>
            </w:pPr>
            <w:ins w:id="4215" w:author="james" w:date="2016-03-29T12:09:00Z">
              <w:r>
                <w:rPr>
                  <w:rFonts w:ascii="Calibri" w:hAnsi="Calibri"/>
                  <w:color w:val="000000"/>
                  <w:sz w:val="22"/>
                  <w:szCs w:val="22"/>
                </w:rPr>
                <w:t>-3</w:t>
              </w:r>
            </w:ins>
          </w:p>
        </w:tc>
        <w:tc>
          <w:tcPr>
            <w:tcW w:w="1064" w:type="dxa"/>
            <w:tcPrChange w:id="4216" w:author="james" w:date="2016-03-29T12:09:00Z">
              <w:tcPr>
                <w:tcW w:w="1064" w:type="dxa"/>
              </w:tcPr>
            </w:tcPrChange>
          </w:tcPr>
          <w:p w14:paraId="7F49FBD7" w14:textId="10892CCE" w:rsidR="00673D0E" w:rsidRDefault="00673D0E">
            <w:pPr>
              <w:jc w:val="right"/>
              <w:rPr>
                <w:ins w:id="4217" w:author="james" w:date="2016-03-29T12:09:00Z"/>
              </w:rPr>
              <w:pPrChange w:id="4218" w:author="james" w:date="2016-03-29T12:10:00Z">
                <w:pPr/>
              </w:pPrChange>
            </w:pPr>
            <w:ins w:id="4219" w:author="james" w:date="2016-03-29T12:09:00Z">
              <w:r>
                <w:rPr>
                  <w:rFonts w:ascii="Calibri" w:hAnsi="Calibri"/>
                  <w:color w:val="000000"/>
                  <w:sz w:val="22"/>
                  <w:szCs w:val="22"/>
                </w:rPr>
                <w:t>-1</w:t>
              </w:r>
            </w:ins>
          </w:p>
        </w:tc>
        <w:tc>
          <w:tcPr>
            <w:tcW w:w="1064" w:type="dxa"/>
            <w:tcPrChange w:id="4220" w:author="james" w:date="2016-03-29T12:09:00Z">
              <w:tcPr>
                <w:tcW w:w="1064" w:type="dxa"/>
              </w:tcPr>
            </w:tcPrChange>
          </w:tcPr>
          <w:p w14:paraId="544F5852" w14:textId="7988841E" w:rsidR="00673D0E" w:rsidRDefault="00673D0E">
            <w:pPr>
              <w:jc w:val="right"/>
              <w:rPr>
                <w:ins w:id="4221" w:author="james" w:date="2016-03-29T12:09:00Z"/>
              </w:rPr>
              <w:pPrChange w:id="4222" w:author="james" w:date="2016-03-29T12:10:00Z">
                <w:pPr/>
              </w:pPrChange>
            </w:pPr>
            <w:ins w:id="4223" w:author="james" w:date="2016-03-29T12:09:00Z">
              <w:r>
                <w:rPr>
                  <w:rFonts w:ascii="Calibri" w:hAnsi="Calibri"/>
                  <w:color w:val="000000"/>
                  <w:sz w:val="22"/>
                  <w:szCs w:val="22"/>
                </w:rPr>
                <w:t>-1</w:t>
              </w:r>
            </w:ins>
          </w:p>
        </w:tc>
        <w:tc>
          <w:tcPr>
            <w:tcW w:w="1064" w:type="dxa"/>
            <w:tcPrChange w:id="4224" w:author="james" w:date="2016-03-29T12:09:00Z">
              <w:tcPr>
                <w:tcW w:w="1064" w:type="dxa"/>
              </w:tcPr>
            </w:tcPrChange>
          </w:tcPr>
          <w:p w14:paraId="02FC2D51" w14:textId="05417654" w:rsidR="00673D0E" w:rsidRDefault="00673D0E">
            <w:pPr>
              <w:jc w:val="right"/>
              <w:rPr>
                <w:ins w:id="4225" w:author="james" w:date="2016-03-29T12:09:00Z"/>
              </w:rPr>
              <w:pPrChange w:id="4226" w:author="james" w:date="2016-03-29T12:10:00Z">
                <w:pPr/>
              </w:pPrChange>
            </w:pPr>
            <w:ins w:id="4227" w:author="james" w:date="2016-03-29T12:09:00Z">
              <w:r>
                <w:rPr>
                  <w:rFonts w:ascii="Calibri" w:hAnsi="Calibri"/>
                  <w:color w:val="000000"/>
                  <w:sz w:val="22"/>
                  <w:szCs w:val="22"/>
                </w:rPr>
                <w:t>0</w:t>
              </w:r>
            </w:ins>
          </w:p>
        </w:tc>
        <w:tc>
          <w:tcPr>
            <w:tcW w:w="1064" w:type="dxa"/>
            <w:tcPrChange w:id="4228" w:author="james" w:date="2016-03-29T12:09:00Z">
              <w:tcPr>
                <w:tcW w:w="1064" w:type="dxa"/>
              </w:tcPr>
            </w:tcPrChange>
          </w:tcPr>
          <w:p w14:paraId="1F6322A4" w14:textId="3B6518B5" w:rsidR="00673D0E" w:rsidRDefault="00673D0E">
            <w:pPr>
              <w:jc w:val="right"/>
              <w:rPr>
                <w:ins w:id="4229" w:author="james" w:date="2016-03-29T12:09:00Z"/>
              </w:rPr>
              <w:pPrChange w:id="4230" w:author="james" w:date="2016-03-29T12:10:00Z">
                <w:pPr/>
              </w:pPrChange>
            </w:pPr>
            <w:ins w:id="4231" w:author="james" w:date="2016-03-29T12:09:00Z">
              <w:r>
                <w:rPr>
                  <w:rFonts w:ascii="Calibri" w:hAnsi="Calibri"/>
                  <w:color w:val="000000"/>
                  <w:sz w:val="22"/>
                  <w:szCs w:val="22"/>
                </w:rPr>
                <w:t>1</w:t>
              </w:r>
            </w:ins>
          </w:p>
        </w:tc>
      </w:tr>
    </w:tbl>
    <w:p w14:paraId="6167BE02" w14:textId="77777777" w:rsidR="001F2A33" w:rsidRDefault="001F2A33" w:rsidP="00144168">
      <w:pPr>
        <w:rPr>
          <w:ins w:id="4232" w:author="james" w:date="2016-03-29T13:10:00Z"/>
        </w:rPr>
      </w:pPr>
    </w:p>
    <w:p w14:paraId="2D773B8F" w14:textId="584BAFBE" w:rsidR="00807010" w:rsidDel="001053EE" w:rsidRDefault="00807010" w:rsidP="00144168">
      <w:pPr>
        <w:rPr>
          <w:ins w:id="4233" w:author="james" w:date="2016-03-29T12:04:00Z"/>
          <w:del w:id="4234" w:author="Ronny" w:date="2017-07-19T11:20:00Z"/>
        </w:rPr>
      </w:pPr>
    </w:p>
    <w:p w14:paraId="79C2B9B0" w14:textId="50467C93" w:rsidR="00673D0E" w:rsidRPr="008D3C53" w:rsidRDefault="00673D0E" w:rsidP="00673D0E">
      <w:pPr>
        <w:pStyle w:val="Caption"/>
        <w:keepNext/>
        <w:rPr>
          <w:ins w:id="4235" w:author="james" w:date="2016-03-29T12:10:00Z"/>
          <w:sz w:val="24"/>
          <w:szCs w:val="24"/>
          <w:rPrChange w:id="4236" w:author="markel arizabaleta [2]" w:date="2017-07-18T11:13:00Z">
            <w:rPr>
              <w:ins w:id="4237" w:author="james" w:date="2016-03-29T12:10:00Z"/>
            </w:rPr>
          </w:rPrChange>
        </w:rPr>
      </w:pPr>
      <w:bookmarkStart w:id="4238" w:name="_Toc489615355"/>
      <w:ins w:id="4239" w:author="james" w:date="2016-03-29T12:10:00Z">
        <w:r w:rsidRPr="008D3C53">
          <w:rPr>
            <w:sz w:val="24"/>
            <w:szCs w:val="24"/>
            <w:rPrChange w:id="4240" w:author="markel arizabaleta [2]" w:date="2017-07-18T11:13:00Z">
              <w:rPr/>
            </w:rPrChange>
          </w:rPr>
          <w:t xml:space="preserve">Table </w:t>
        </w:r>
      </w:ins>
      <w:ins w:id="4241" w:author="markel arizabaleta [2]" w:date="2017-07-18T11:00:00Z">
        <w:r w:rsidR="005964DC" w:rsidRPr="008D3C53">
          <w:rPr>
            <w:sz w:val="24"/>
            <w:szCs w:val="24"/>
            <w:rPrChange w:id="4242" w:author="markel arizabaleta [2]" w:date="2017-07-18T11:13:00Z">
              <w:rPr/>
            </w:rPrChange>
          </w:rPr>
          <w:fldChar w:fldCharType="begin"/>
        </w:r>
        <w:r w:rsidR="005964DC" w:rsidRPr="008D3C53">
          <w:rPr>
            <w:sz w:val="24"/>
            <w:szCs w:val="24"/>
            <w:rPrChange w:id="4243" w:author="markel arizabaleta [2]" w:date="2017-07-18T11:13:00Z">
              <w:rPr/>
            </w:rPrChange>
          </w:rPr>
          <w:instrText xml:space="preserve"> SEQ Table \* ARABIC </w:instrText>
        </w:r>
      </w:ins>
      <w:r w:rsidR="005964DC" w:rsidRPr="008D3C53">
        <w:rPr>
          <w:sz w:val="24"/>
          <w:szCs w:val="24"/>
          <w:rPrChange w:id="4244" w:author="markel arizabaleta [2]" w:date="2017-07-18T11:13:00Z">
            <w:rPr/>
          </w:rPrChange>
        </w:rPr>
        <w:fldChar w:fldCharType="separate"/>
      </w:r>
      <w:ins w:id="4245" w:author="markel arizabaleta [2]" w:date="2017-07-18T11:00:00Z">
        <w:r w:rsidR="005964DC" w:rsidRPr="008D3C53">
          <w:rPr>
            <w:sz w:val="24"/>
            <w:szCs w:val="24"/>
            <w:rPrChange w:id="4246" w:author="markel arizabaleta [2]" w:date="2017-07-18T11:13:00Z">
              <w:rPr>
                <w:noProof/>
              </w:rPr>
            </w:rPrChange>
          </w:rPr>
          <w:t>19</w:t>
        </w:r>
        <w:r w:rsidR="005964DC" w:rsidRPr="008D3C53">
          <w:rPr>
            <w:sz w:val="24"/>
            <w:szCs w:val="24"/>
            <w:rPrChange w:id="4247" w:author="markel arizabaleta [2]" w:date="2017-07-18T11:13:00Z">
              <w:rPr/>
            </w:rPrChange>
          </w:rPr>
          <w:fldChar w:fldCharType="end"/>
        </w:r>
      </w:ins>
      <w:ins w:id="4248" w:author="james" w:date="2016-03-29T12:10:00Z">
        <w:del w:id="4249" w:author="markel arizabaleta [2]" w:date="2017-07-18T11:00:00Z">
          <w:r w:rsidRPr="008D3C53" w:rsidDel="005964DC">
            <w:rPr>
              <w:sz w:val="24"/>
              <w:szCs w:val="24"/>
              <w:rPrChange w:id="4250" w:author="markel arizabaleta [2]" w:date="2017-07-18T11:13:00Z">
                <w:rPr/>
              </w:rPrChange>
            </w:rPr>
            <w:fldChar w:fldCharType="begin"/>
          </w:r>
          <w:r w:rsidRPr="008D3C53" w:rsidDel="005964DC">
            <w:rPr>
              <w:sz w:val="24"/>
              <w:szCs w:val="24"/>
              <w:rPrChange w:id="4251" w:author="markel arizabaleta [2]" w:date="2017-07-18T11:13:00Z">
                <w:rPr/>
              </w:rPrChange>
            </w:rPr>
            <w:delInstrText xml:space="preserve"> SEQ Table \* ARABIC </w:delInstrText>
          </w:r>
          <w:r w:rsidRPr="008D3C53" w:rsidDel="005964DC">
            <w:rPr>
              <w:sz w:val="24"/>
              <w:szCs w:val="24"/>
              <w:rPrChange w:id="4252" w:author="markel arizabaleta [2]" w:date="2017-07-18T11:13:00Z">
                <w:rPr/>
              </w:rPrChange>
            </w:rPr>
            <w:fldChar w:fldCharType="separate"/>
          </w:r>
        </w:del>
      </w:ins>
      <w:ins w:id="4253" w:author="james" w:date="2016-03-30T13:14:00Z">
        <w:del w:id="4254" w:author="markel arizabaleta [2]" w:date="2017-07-18T11:00:00Z">
          <w:r w:rsidR="007B0E2C" w:rsidRPr="008D3C53" w:rsidDel="005964DC">
            <w:rPr>
              <w:sz w:val="24"/>
              <w:szCs w:val="24"/>
              <w:rPrChange w:id="4255" w:author="markel arizabaleta [2]" w:date="2017-07-18T11:13:00Z">
                <w:rPr>
                  <w:noProof/>
                </w:rPr>
              </w:rPrChange>
            </w:rPr>
            <w:delText>16</w:delText>
          </w:r>
        </w:del>
      </w:ins>
      <w:ins w:id="4256" w:author="james" w:date="2016-03-29T12:10:00Z">
        <w:del w:id="4257" w:author="markel arizabaleta [2]" w:date="2017-07-18T11:00:00Z">
          <w:r w:rsidRPr="008D3C53" w:rsidDel="005964DC">
            <w:rPr>
              <w:sz w:val="24"/>
              <w:szCs w:val="24"/>
              <w:rPrChange w:id="4258" w:author="markel arizabaleta [2]" w:date="2017-07-18T11:13:00Z">
                <w:rPr/>
              </w:rPrChange>
            </w:rPr>
            <w:fldChar w:fldCharType="end"/>
          </w:r>
        </w:del>
        <w:r w:rsidRPr="008D3C53">
          <w:rPr>
            <w:sz w:val="24"/>
            <w:szCs w:val="24"/>
            <w:rPrChange w:id="4259" w:author="markel arizabaleta [2]" w:date="2017-07-18T11:13:00Z">
              <w:rPr/>
            </w:rPrChange>
          </w:rPr>
          <w:t xml:space="preserve"> </w:t>
        </w:r>
      </w:ins>
      <w:ins w:id="4260" w:author="markel arizabaleta" w:date="2017-08-01T10:24:00Z">
        <w:r w:rsidR="007408FE">
          <w:rPr>
            <w:sz w:val="24"/>
            <w:szCs w:val="24"/>
          </w:rPr>
          <w:t xml:space="preserve">– </w:t>
        </w:r>
      </w:ins>
      <w:ins w:id="4261" w:author="james" w:date="2016-03-29T12:10:00Z">
        <w:r w:rsidRPr="008D3C53">
          <w:rPr>
            <w:sz w:val="24"/>
            <w:szCs w:val="24"/>
            <w:rPrChange w:id="4262" w:author="markel arizabaleta [2]" w:date="2017-07-18T11:13:00Z">
              <w:rPr/>
            </w:rPrChange>
          </w:rPr>
          <w:t>Encoding of 3-bit samples</w:t>
        </w:r>
        <w:bookmarkEnd w:id="4238"/>
      </w:ins>
    </w:p>
    <w:tbl>
      <w:tblPr>
        <w:tblStyle w:val="TableGrid"/>
        <w:tblW w:w="0" w:type="auto"/>
        <w:tblLook w:val="04A0" w:firstRow="1" w:lastRow="0" w:firstColumn="1" w:lastColumn="0" w:noHBand="0" w:noVBand="1"/>
      </w:tblPr>
      <w:tblGrid>
        <w:gridCol w:w="1050"/>
        <w:gridCol w:w="1034"/>
        <w:gridCol w:w="1041"/>
        <w:gridCol w:w="1035"/>
        <w:gridCol w:w="1042"/>
        <w:gridCol w:w="1032"/>
        <w:gridCol w:w="1039"/>
        <w:gridCol w:w="1035"/>
        <w:gridCol w:w="1042"/>
        <w:tblGridChange w:id="4263">
          <w:tblGrid>
            <w:gridCol w:w="113"/>
            <w:gridCol w:w="951"/>
            <w:gridCol w:w="99"/>
            <w:gridCol w:w="965"/>
            <w:gridCol w:w="69"/>
            <w:gridCol w:w="995"/>
            <w:gridCol w:w="46"/>
            <w:gridCol w:w="1018"/>
            <w:gridCol w:w="17"/>
            <w:gridCol w:w="1042"/>
            <w:gridCol w:w="5"/>
            <w:gridCol w:w="1027"/>
            <w:gridCol w:w="37"/>
            <w:gridCol w:w="1002"/>
            <w:gridCol w:w="62"/>
            <w:gridCol w:w="973"/>
            <w:gridCol w:w="91"/>
            <w:gridCol w:w="951"/>
            <w:gridCol w:w="113"/>
          </w:tblGrid>
        </w:tblGridChange>
      </w:tblGrid>
      <w:tr w:rsidR="00673D0E" w14:paraId="551FE54E" w14:textId="77777777" w:rsidTr="00B13CFD">
        <w:trPr>
          <w:ins w:id="4264" w:author="james" w:date="2016-03-29T12:10:00Z"/>
        </w:trPr>
        <w:tc>
          <w:tcPr>
            <w:tcW w:w="1064" w:type="dxa"/>
            <w:shd w:val="clear" w:color="auto" w:fill="548DD4" w:themeFill="text2" w:themeFillTint="99"/>
          </w:tcPr>
          <w:p w14:paraId="3E5A83D5" w14:textId="77777777" w:rsidR="00673D0E" w:rsidRPr="00514B5D" w:rsidRDefault="00673D0E" w:rsidP="00B13CFD">
            <w:pPr>
              <w:rPr>
                <w:ins w:id="4265" w:author="james" w:date="2016-03-29T12:10:00Z"/>
                <w:b/>
                <w:color w:val="FFFFFF" w:themeColor="background1"/>
              </w:rPr>
            </w:pPr>
            <w:ins w:id="4266" w:author="james" w:date="2016-03-29T12:10:00Z">
              <w:r w:rsidRPr="00514B5D">
                <w:rPr>
                  <w:rFonts w:ascii="Calibri" w:hAnsi="Calibri"/>
                  <w:b/>
                  <w:color w:val="FFFFFF" w:themeColor="background1"/>
                  <w:sz w:val="22"/>
                  <w:szCs w:val="22"/>
                </w:rPr>
                <w:t>Binary</w:t>
              </w:r>
            </w:ins>
          </w:p>
        </w:tc>
        <w:tc>
          <w:tcPr>
            <w:tcW w:w="1064" w:type="dxa"/>
            <w:shd w:val="clear" w:color="auto" w:fill="548DD4" w:themeFill="text2" w:themeFillTint="99"/>
          </w:tcPr>
          <w:p w14:paraId="318055A0" w14:textId="77777777" w:rsidR="00673D0E" w:rsidRPr="00514B5D" w:rsidRDefault="00673D0E" w:rsidP="00B13CFD">
            <w:pPr>
              <w:rPr>
                <w:ins w:id="4267" w:author="james" w:date="2016-03-29T12:10:00Z"/>
                <w:b/>
                <w:color w:val="FFFFFF" w:themeColor="background1"/>
              </w:rPr>
            </w:pPr>
            <w:ins w:id="4268" w:author="james" w:date="2016-03-29T12:10:00Z">
              <w:r w:rsidRPr="00514B5D">
                <w:rPr>
                  <w:rFonts w:ascii="Calibri" w:hAnsi="Calibri"/>
                  <w:b/>
                  <w:color w:val="FFFFFF" w:themeColor="background1"/>
                  <w:sz w:val="22"/>
                  <w:szCs w:val="22"/>
                </w:rPr>
                <w:t>OB</w:t>
              </w:r>
            </w:ins>
          </w:p>
        </w:tc>
        <w:tc>
          <w:tcPr>
            <w:tcW w:w="1064" w:type="dxa"/>
            <w:shd w:val="clear" w:color="auto" w:fill="548DD4" w:themeFill="text2" w:themeFillTint="99"/>
          </w:tcPr>
          <w:p w14:paraId="2361AD66" w14:textId="77777777" w:rsidR="00673D0E" w:rsidRPr="00514B5D" w:rsidRDefault="00673D0E" w:rsidP="00B13CFD">
            <w:pPr>
              <w:rPr>
                <w:ins w:id="4269" w:author="james" w:date="2016-03-29T12:10:00Z"/>
                <w:b/>
                <w:color w:val="FFFFFF" w:themeColor="background1"/>
              </w:rPr>
            </w:pPr>
            <w:ins w:id="4270" w:author="james" w:date="2016-03-29T12:10:00Z">
              <w:r w:rsidRPr="00514B5D">
                <w:rPr>
                  <w:rFonts w:ascii="Calibri" w:hAnsi="Calibri"/>
                  <w:b/>
                  <w:color w:val="FFFFFF" w:themeColor="background1"/>
                  <w:sz w:val="22"/>
                  <w:szCs w:val="22"/>
                </w:rPr>
                <w:t>OBA</w:t>
              </w:r>
            </w:ins>
          </w:p>
        </w:tc>
        <w:tc>
          <w:tcPr>
            <w:tcW w:w="1064" w:type="dxa"/>
            <w:shd w:val="clear" w:color="auto" w:fill="548DD4" w:themeFill="text2" w:themeFillTint="99"/>
          </w:tcPr>
          <w:p w14:paraId="7545E676" w14:textId="77777777" w:rsidR="00673D0E" w:rsidRPr="00514B5D" w:rsidRDefault="00673D0E" w:rsidP="00B13CFD">
            <w:pPr>
              <w:rPr>
                <w:ins w:id="4271" w:author="james" w:date="2016-03-29T12:10:00Z"/>
                <w:b/>
                <w:color w:val="FFFFFF" w:themeColor="background1"/>
              </w:rPr>
            </w:pPr>
            <w:ins w:id="4272" w:author="james" w:date="2016-03-29T12:10:00Z">
              <w:r w:rsidRPr="00514B5D">
                <w:rPr>
                  <w:rFonts w:ascii="Calibri" w:hAnsi="Calibri"/>
                  <w:b/>
                  <w:color w:val="FFFFFF" w:themeColor="background1"/>
                  <w:sz w:val="22"/>
                  <w:szCs w:val="22"/>
                </w:rPr>
                <w:t>SM</w:t>
              </w:r>
            </w:ins>
          </w:p>
        </w:tc>
        <w:tc>
          <w:tcPr>
            <w:tcW w:w="1064" w:type="dxa"/>
            <w:shd w:val="clear" w:color="auto" w:fill="548DD4" w:themeFill="text2" w:themeFillTint="99"/>
          </w:tcPr>
          <w:p w14:paraId="15A736DA" w14:textId="77777777" w:rsidR="00673D0E" w:rsidRPr="00514B5D" w:rsidRDefault="00673D0E" w:rsidP="00B13CFD">
            <w:pPr>
              <w:rPr>
                <w:ins w:id="4273" w:author="james" w:date="2016-03-29T12:10:00Z"/>
                <w:b/>
                <w:color w:val="FFFFFF" w:themeColor="background1"/>
              </w:rPr>
            </w:pPr>
            <w:ins w:id="4274" w:author="james" w:date="2016-03-29T12:10:00Z">
              <w:r w:rsidRPr="00514B5D">
                <w:rPr>
                  <w:rFonts w:ascii="Calibri" w:hAnsi="Calibri"/>
                  <w:b/>
                  <w:color w:val="FFFFFF" w:themeColor="background1"/>
                  <w:sz w:val="22"/>
                  <w:szCs w:val="22"/>
                </w:rPr>
                <w:t>SMA</w:t>
              </w:r>
            </w:ins>
          </w:p>
        </w:tc>
        <w:tc>
          <w:tcPr>
            <w:tcW w:w="1064" w:type="dxa"/>
            <w:shd w:val="clear" w:color="auto" w:fill="548DD4" w:themeFill="text2" w:themeFillTint="99"/>
          </w:tcPr>
          <w:p w14:paraId="4AF017F2" w14:textId="77777777" w:rsidR="00673D0E" w:rsidRPr="00514B5D" w:rsidRDefault="00673D0E" w:rsidP="00B13CFD">
            <w:pPr>
              <w:rPr>
                <w:ins w:id="4275" w:author="james" w:date="2016-03-29T12:10:00Z"/>
                <w:b/>
                <w:color w:val="FFFFFF" w:themeColor="background1"/>
              </w:rPr>
            </w:pPr>
            <w:ins w:id="4276" w:author="james" w:date="2016-03-29T12:10:00Z">
              <w:r w:rsidRPr="00514B5D">
                <w:rPr>
                  <w:rFonts w:ascii="Calibri" w:hAnsi="Calibri"/>
                  <w:b/>
                  <w:color w:val="FFFFFF" w:themeColor="background1"/>
                  <w:sz w:val="22"/>
                  <w:szCs w:val="22"/>
                </w:rPr>
                <w:t>TC</w:t>
              </w:r>
            </w:ins>
          </w:p>
        </w:tc>
        <w:tc>
          <w:tcPr>
            <w:tcW w:w="1064" w:type="dxa"/>
            <w:shd w:val="clear" w:color="auto" w:fill="548DD4" w:themeFill="text2" w:themeFillTint="99"/>
          </w:tcPr>
          <w:p w14:paraId="77D37514" w14:textId="77777777" w:rsidR="00673D0E" w:rsidRPr="00514B5D" w:rsidRDefault="00673D0E" w:rsidP="00B13CFD">
            <w:pPr>
              <w:rPr>
                <w:ins w:id="4277" w:author="james" w:date="2016-03-29T12:10:00Z"/>
                <w:b/>
                <w:color w:val="FFFFFF" w:themeColor="background1"/>
              </w:rPr>
            </w:pPr>
            <w:ins w:id="4278" w:author="james" w:date="2016-03-29T12:10:00Z">
              <w:r w:rsidRPr="00514B5D">
                <w:rPr>
                  <w:rFonts w:ascii="Calibri" w:hAnsi="Calibri"/>
                  <w:b/>
                  <w:color w:val="FFFFFF" w:themeColor="background1"/>
                  <w:sz w:val="22"/>
                  <w:szCs w:val="22"/>
                </w:rPr>
                <w:t>TCA</w:t>
              </w:r>
            </w:ins>
          </w:p>
        </w:tc>
        <w:tc>
          <w:tcPr>
            <w:tcW w:w="1064" w:type="dxa"/>
            <w:shd w:val="clear" w:color="auto" w:fill="548DD4" w:themeFill="text2" w:themeFillTint="99"/>
          </w:tcPr>
          <w:p w14:paraId="063F7C20" w14:textId="77777777" w:rsidR="00673D0E" w:rsidRPr="00514B5D" w:rsidRDefault="00673D0E" w:rsidP="00B13CFD">
            <w:pPr>
              <w:rPr>
                <w:ins w:id="4279" w:author="james" w:date="2016-03-29T12:10:00Z"/>
                <w:b/>
                <w:color w:val="FFFFFF" w:themeColor="background1"/>
              </w:rPr>
            </w:pPr>
            <w:ins w:id="4280" w:author="james" w:date="2016-03-29T12:10:00Z">
              <w:r w:rsidRPr="00514B5D">
                <w:rPr>
                  <w:rFonts w:ascii="Calibri" w:hAnsi="Calibri"/>
                  <w:b/>
                  <w:color w:val="FFFFFF" w:themeColor="background1"/>
                  <w:sz w:val="22"/>
                  <w:szCs w:val="22"/>
                </w:rPr>
                <w:t>OG</w:t>
              </w:r>
            </w:ins>
          </w:p>
        </w:tc>
        <w:tc>
          <w:tcPr>
            <w:tcW w:w="1064" w:type="dxa"/>
            <w:shd w:val="clear" w:color="auto" w:fill="548DD4" w:themeFill="text2" w:themeFillTint="99"/>
          </w:tcPr>
          <w:p w14:paraId="4C8994D7" w14:textId="77777777" w:rsidR="00673D0E" w:rsidRPr="00514B5D" w:rsidRDefault="00673D0E" w:rsidP="00B13CFD">
            <w:pPr>
              <w:rPr>
                <w:ins w:id="4281" w:author="james" w:date="2016-03-29T12:10:00Z"/>
                <w:b/>
                <w:color w:val="FFFFFF" w:themeColor="background1"/>
              </w:rPr>
            </w:pPr>
            <w:ins w:id="4282" w:author="james" w:date="2016-03-29T12:10:00Z">
              <w:r w:rsidRPr="00514B5D">
                <w:rPr>
                  <w:rFonts w:ascii="Calibri" w:hAnsi="Calibri"/>
                  <w:b/>
                  <w:color w:val="FFFFFF" w:themeColor="background1"/>
                  <w:sz w:val="22"/>
                  <w:szCs w:val="22"/>
                </w:rPr>
                <w:t>OGA</w:t>
              </w:r>
            </w:ins>
          </w:p>
        </w:tc>
      </w:tr>
      <w:tr w:rsidR="009130F1" w14:paraId="6895075A" w14:textId="77777777" w:rsidTr="00B13CFD">
        <w:tblPrEx>
          <w:tblW w:w="0" w:type="auto"/>
          <w:tblPrExChange w:id="4283" w:author="james" w:date="2016-03-29T12:11:00Z">
            <w:tblPrEx>
              <w:tblW w:w="0" w:type="auto"/>
            </w:tblPrEx>
          </w:tblPrExChange>
        </w:tblPrEx>
        <w:trPr>
          <w:ins w:id="4284" w:author="james" w:date="2016-03-29T12:10:00Z"/>
        </w:trPr>
        <w:tc>
          <w:tcPr>
            <w:tcW w:w="1064" w:type="dxa"/>
            <w:vAlign w:val="bottom"/>
            <w:tcPrChange w:id="4285" w:author="james" w:date="2016-03-29T12:11:00Z">
              <w:tcPr>
                <w:tcW w:w="1064" w:type="dxa"/>
                <w:gridSpan w:val="2"/>
              </w:tcPr>
            </w:tcPrChange>
          </w:tcPr>
          <w:p w14:paraId="43ACBC13" w14:textId="756833F5" w:rsidR="009130F1" w:rsidRDefault="009130F1" w:rsidP="009130F1">
            <w:pPr>
              <w:jc w:val="right"/>
              <w:rPr>
                <w:ins w:id="4286" w:author="james" w:date="2016-03-29T12:10:00Z"/>
              </w:rPr>
            </w:pPr>
            <w:ins w:id="4287" w:author="james" w:date="2016-03-29T12:11:00Z">
              <w:r>
                <w:rPr>
                  <w:rFonts w:ascii="Calibri" w:hAnsi="Calibri"/>
                  <w:color w:val="000000"/>
                  <w:sz w:val="22"/>
                  <w:szCs w:val="22"/>
                </w:rPr>
                <w:t>000</w:t>
              </w:r>
            </w:ins>
          </w:p>
        </w:tc>
        <w:tc>
          <w:tcPr>
            <w:tcW w:w="1064" w:type="dxa"/>
            <w:vAlign w:val="bottom"/>
            <w:tcPrChange w:id="4288" w:author="james" w:date="2016-03-29T12:11:00Z">
              <w:tcPr>
                <w:tcW w:w="1064" w:type="dxa"/>
                <w:gridSpan w:val="2"/>
              </w:tcPr>
            </w:tcPrChange>
          </w:tcPr>
          <w:p w14:paraId="54B7FD77" w14:textId="07B6BE24" w:rsidR="009130F1" w:rsidRDefault="009130F1" w:rsidP="009130F1">
            <w:pPr>
              <w:jc w:val="right"/>
              <w:rPr>
                <w:ins w:id="4289" w:author="james" w:date="2016-03-29T12:10:00Z"/>
              </w:rPr>
            </w:pPr>
            <w:ins w:id="4290" w:author="james" w:date="2016-03-29T12:11:00Z">
              <w:r>
                <w:rPr>
                  <w:rFonts w:ascii="Calibri" w:hAnsi="Calibri"/>
                  <w:color w:val="000000"/>
                  <w:sz w:val="22"/>
                  <w:szCs w:val="22"/>
                </w:rPr>
                <w:t>-4</w:t>
              </w:r>
            </w:ins>
          </w:p>
        </w:tc>
        <w:tc>
          <w:tcPr>
            <w:tcW w:w="1064" w:type="dxa"/>
            <w:vAlign w:val="bottom"/>
            <w:tcPrChange w:id="4291" w:author="james" w:date="2016-03-29T12:11:00Z">
              <w:tcPr>
                <w:tcW w:w="1064" w:type="dxa"/>
                <w:gridSpan w:val="2"/>
              </w:tcPr>
            </w:tcPrChange>
          </w:tcPr>
          <w:p w14:paraId="3183B2E5" w14:textId="5BDD958F" w:rsidR="009130F1" w:rsidRDefault="009130F1" w:rsidP="009130F1">
            <w:pPr>
              <w:jc w:val="right"/>
              <w:rPr>
                <w:ins w:id="4292" w:author="james" w:date="2016-03-29T12:10:00Z"/>
              </w:rPr>
            </w:pPr>
            <w:ins w:id="4293" w:author="james" w:date="2016-03-29T12:11:00Z">
              <w:r>
                <w:rPr>
                  <w:rFonts w:ascii="Calibri" w:hAnsi="Calibri"/>
                  <w:color w:val="000000"/>
                  <w:sz w:val="22"/>
                  <w:szCs w:val="22"/>
                </w:rPr>
                <w:t>-7</w:t>
              </w:r>
            </w:ins>
          </w:p>
        </w:tc>
        <w:tc>
          <w:tcPr>
            <w:tcW w:w="1064" w:type="dxa"/>
            <w:vAlign w:val="bottom"/>
            <w:tcPrChange w:id="4294" w:author="james" w:date="2016-03-29T12:11:00Z">
              <w:tcPr>
                <w:tcW w:w="1064" w:type="dxa"/>
                <w:gridSpan w:val="2"/>
              </w:tcPr>
            </w:tcPrChange>
          </w:tcPr>
          <w:p w14:paraId="2472CDEA" w14:textId="6FBF4394" w:rsidR="009130F1" w:rsidRDefault="009130F1" w:rsidP="009130F1">
            <w:pPr>
              <w:jc w:val="right"/>
              <w:rPr>
                <w:ins w:id="4295" w:author="james" w:date="2016-03-29T12:10:00Z"/>
              </w:rPr>
            </w:pPr>
            <w:ins w:id="4296" w:author="james" w:date="2016-03-29T12:11:00Z">
              <w:r>
                <w:rPr>
                  <w:rFonts w:ascii="Calibri" w:hAnsi="Calibri"/>
                  <w:color w:val="000000"/>
                  <w:sz w:val="22"/>
                  <w:szCs w:val="22"/>
                </w:rPr>
                <w:t>0</w:t>
              </w:r>
            </w:ins>
          </w:p>
        </w:tc>
        <w:tc>
          <w:tcPr>
            <w:tcW w:w="1064" w:type="dxa"/>
            <w:vAlign w:val="bottom"/>
            <w:tcPrChange w:id="4297" w:author="james" w:date="2016-03-29T12:11:00Z">
              <w:tcPr>
                <w:tcW w:w="1064" w:type="dxa"/>
                <w:gridSpan w:val="3"/>
              </w:tcPr>
            </w:tcPrChange>
          </w:tcPr>
          <w:p w14:paraId="635251DD" w14:textId="1CD7209A" w:rsidR="009130F1" w:rsidRDefault="009130F1" w:rsidP="009130F1">
            <w:pPr>
              <w:jc w:val="right"/>
              <w:rPr>
                <w:ins w:id="4298" w:author="james" w:date="2016-03-29T12:10:00Z"/>
              </w:rPr>
            </w:pPr>
            <w:ins w:id="4299" w:author="james" w:date="2016-03-29T12:11:00Z">
              <w:r>
                <w:rPr>
                  <w:rFonts w:ascii="Calibri" w:hAnsi="Calibri"/>
                  <w:color w:val="000000"/>
                  <w:sz w:val="22"/>
                  <w:szCs w:val="22"/>
                </w:rPr>
                <w:t>1</w:t>
              </w:r>
            </w:ins>
          </w:p>
        </w:tc>
        <w:tc>
          <w:tcPr>
            <w:tcW w:w="1064" w:type="dxa"/>
            <w:vAlign w:val="bottom"/>
            <w:tcPrChange w:id="4300" w:author="james" w:date="2016-03-29T12:11:00Z">
              <w:tcPr>
                <w:tcW w:w="1064" w:type="dxa"/>
                <w:gridSpan w:val="2"/>
              </w:tcPr>
            </w:tcPrChange>
          </w:tcPr>
          <w:p w14:paraId="681B6C8A" w14:textId="1F61FE12" w:rsidR="009130F1" w:rsidRDefault="009130F1" w:rsidP="009130F1">
            <w:pPr>
              <w:jc w:val="right"/>
              <w:rPr>
                <w:ins w:id="4301" w:author="james" w:date="2016-03-29T12:10:00Z"/>
              </w:rPr>
            </w:pPr>
            <w:ins w:id="4302" w:author="james" w:date="2016-03-29T12:11:00Z">
              <w:r>
                <w:rPr>
                  <w:rFonts w:ascii="Calibri" w:hAnsi="Calibri"/>
                  <w:color w:val="000000"/>
                  <w:sz w:val="22"/>
                  <w:szCs w:val="22"/>
                </w:rPr>
                <w:t>0</w:t>
              </w:r>
            </w:ins>
          </w:p>
        </w:tc>
        <w:tc>
          <w:tcPr>
            <w:tcW w:w="1064" w:type="dxa"/>
            <w:vAlign w:val="bottom"/>
            <w:tcPrChange w:id="4303" w:author="james" w:date="2016-03-29T12:11:00Z">
              <w:tcPr>
                <w:tcW w:w="1064" w:type="dxa"/>
                <w:gridSpan w:val="2"/>
              </w:tcPr>
            </w:tcPrChange>
          </w:tcPr>
          <w:p w14:paraId="7F1FE17D" w14:textId="3A172668" w:rsidR="009130F1" w:rsidRDefault="009130F1" w:rsidP="009130F1">
            <w:pPr>
              <w:jc w:val="right"/>
              <w:rPr>
                <w:ins w:id="4304" w:author="james" w:date="2016-03-29T12:10:00Z"/>
              </w:rPr>
            </w:pPr>
            <w:ins w:id="4305" w:author="james" w:date="2016-03-29T12:11:00Z">
              <w:r>
                <w:rPr>
                  <w:rFonts w:ascii="Calibri" w:hAnsi="Calibri"/>
                  <w:color w:val="000000"/>
                  <w:sz w:val="22"/>
                  <w:szCs w:val="22"/>
                </w:rPr>
                <w:t>1</w:t>
              </w:r>
            </w:ins>
          </w:p>
        </w:tc>
        <w:tc>
          <w:tcPr>
            <w:tcW w:w="1064" w:type="dxa"/>
            <w:vAlign w:val="bottom"/>
            <w:tcPrChange w:id="4306" w:author="james" w:date="2016-03-29T12:11:00Z">
              <w:tcPr>
                <w:tcW w:w="1064" w:type="dxa"/>
                <w:gridSpan w:val="2"/>
              </w:tcPr>
            </w:tcPrChange>
          </w:tcPr>
          <w:p w14:paraId="051A862E" w14:textId="3916FAFB" w:rsidR="009130F1" w:rsidRDefault="009130F1" w:rsidP="009130F1">
            <w:pPr>
              <w:jc w:val="right"/>
              <w:rPr>
                <w:ins w:id="4307" w:author="james" w:date="2016-03-29T12:10:00Z"/>
              </w:rPr>
            </w:pPr>
            <w:ins w:id="4308" w:author="james" w:date="2016-03-29T12:11:00Z">
              <w:r>
                <w:rPr>
                  <w:rFonts w:ascii="Calibri" w:hAnsi="Calibri"/>
                  <w:color w:val="000000"/>
                  <w:sz w:val="22"/>
                  <w:szCs w:val="22"/>
                </w:rPr>
                <w:t>-4</w:t>
              </w:r>
            </w:ins>
          </w:p>
        </w:tc>
        <w:tc>
          <w:tcPr>
            <w:tcW w:w="1064" w:type="dxa"/>
            <w:vAlign w:val="bottom"/>
            <w:tcPrChange w:id="4309" w:author="james" w:date="2016-03-29T12:11:00Z">
              <w:tcPr>
                <w:tcW w:w="1064" w:type="dxa"/>
                <w:gridSpan w:val="2"/>
              </w:tcPr>
            </w:tcPrChange>
          </w:tcPr>
          <w:p w14:paraId="659A394C" w14:textId="4642440A" w:rsidR="009130F1" w:rsidRDefault="009130F1" w:rsidP="009130F1">
            <w:pPr>
              <w:jc w:val="right"/>
              <w:rPr>
                <w:ins w:id="4310" w:author="james" w:date="2016-03-29T12:10:00Z"/>
              </w:rPr>
            </w:pPr>
            <w:ins w:id="4311" w:author="james" w:date="2016-03-29T12:11:00Z">
              <w:r>
                <w:rPr>
                  <w:rFonts w:ascii="Calibri" w:hAnsi="Calibri"/>
                  <w:color w:val="000000"/>
                  <w:sz w:val="22"/>
                  <w:szCs w:val="22"/>
                </w:rPr>
                <w:t>-7</w:t>
              </w:r>
            </w:ins>
          </w:p>
        </w:tc>
      </w:tr>
      <w:tr w:rsidR="009130F1" w14:paraId="10090D4B" w14:textId="77777777" w:rsidTr="00B13CFD">
        <w:tblPrEx>
          <w:tblW w:w="0" w:type="auto"/>
          <w:tblPrExChange w:id="4312" w:author="james" w:date="2016-03-29T12:11:00Z">
            <w:tblPrEx>
              <w:tblW w:w="0" w:type="auto"/>
            </w:tblPrEx>
          </w:tblPrExChange>
        </w:tblPrEx>
        <w:trPr>
          <w:ins w:id="4313" w:author="james" w:date="2016-03-29T12:10:00Z"/>
        </w:trPr>
        <w:tc>
          <w:tcPr>
            <w:tcW w:w="1064" w:type="dxa"/>
            <w:vAlign w:val="bottom"/>
            <w:tcPrChange w:id="4314" w:author="james" w:date="2016-03-29T12:11:00Z">
              <w:tcPr>
                <w:tcW w:w="1064" w:type="dxa"/>
                <w:gridSpan w:val="2"/>
              </w:tcPr>
            </w:tcPrChange>
          </w:tcPr>
          <w:p w14:paraId="3847F35E" w14:textId="601D6B47" w:rsidR="009130F1" w:rsidRDefault="009130F1" w:rsidP="009130F1">
            <w:pPr>
              <w:jc w:val="right"/>
              <w:rPr>
                <w:ins w:id="4315" w:author="james" w:date="2016-03-29T12:10:00Z"/>
              </w:rPr>
            </w:pPr>
            <w:ins w:id="4316" w:author="james" w:date="2016-03-29T12:11:00Z">
              <w:r>
                <w:rPr>
                  <w:rFonts w:ascii="Calibri" w:hAnsi="Calibri"/>
                  <w:color w:val="000000"/>
                  <w:sz w:val="22"/>
                  <w:szCs w:val="22"/>
                </w:rPr>
                <w:t>001</w:t>
              </w:r>
            </w:ins>
          </w:p>
        </w:tc>
        <w:tc>
          <w:tcPr>
            <w:tcW w:w="1064" w:type="dxa"/>
            <w:vAlign w:val="bottom"/>
            <w:tcPrChange w:id="4317" w:author="james" w:date="2016-03-29T12:11:00Z">
              <w:tcPr>
                <w:tcW w:w="1064" w:type="dxa"/>
                <w:gridSpan w:val="2"/>
              </w:tcPr>
            </w:tcPrChange>
          </w:tcPr>
          <w:p w14:paraId="3B5037AA" w14:textId="75E8A6C7" w:rsidR="009130F1" w:rsidRDefault="009130F1" w:rsidP="009130F1">
            <w:pPr>
              <w:jc w:val="right"/>
              <w:rPr>
                <w:ins w:id="4318" w:author="james" w:date="2016-03-29T12:10:00Z"/>
              </w:rPr>
            </w:pPr>
            <w:ins w:id="4319" w:author="james" w:date="2016-03-29T12:11:00Z">
              <w:r>
                <w:rPr>
                  <w:rFonts w:ascii="Calibri" w:hAnsi="Calibri"/>
                  <w:color w:val="000000"/>
                  <w:sz w:val="22"/>
                  <w:szCs w:val="22"/>
                </w:rPr>
                <w:t>-3</w:t>
              </w:r>
            </w:ins>
          </w:p>
        </w:tc>
        <w:tc>
          <w:tcPr>
            <w:tcW w:w="1064" w:type="dxa"/>
            <w:vAlign w:val="bottom"/>
            <w:tcPrChange w:id="4320" w:author="james" w:date="2016-03-29T12:11:00Z">
              <w:tcPr>
                <w:tcW w:w="1064" w:type="dxa"/>
                <w:gridSpan w:val="2"/>
              </w:tcPr>
            </w:tcPrChange>
          </w:tcPr>
          <w:p w14:paraId="0F74386C" w14:textId="00F0A97B" w:rsidR="009130F1" w:rsidRDefault="009130F1" w:rsidP="009130F1">
            <w:pPr>
              <w:jc w:val="right"/>
              <w:rPr>
                <w:ins w:id="4321" w:author="james" w:date="2016-03-29T12:10:00Z"/>
              </w:rPr>
            </w:pPr>
            <w:ins w:id="4322" w:author="james" w:date="2016-03-29T12:11:00Z">
              <w:r>
                <w:rPr>
                  <w:rFonts w:ascii="Calibri" w:hAnsi="Calibri"/>
                  <w:color w:val="000000"/>
                  <w:sz w:val="22"/>
                  <w:szCs w:val="22"/>
                </w:rPr>
                <w:t>-5</w:t>
              </w:r>
            </w:ins>
          </w:p>
        </w:tc>
        <w:tc>
          <w:tcPr>
            <w:tcW w:w="1064" w:type="dxa"/>
            <w:vAlign w:val="bottom"/>
            <w:tcPrChange w:id="4323" w:author="james" w:date="2016-03-29T12:11:00Z">
              <w:tcPr>
                <w:tcW w:w="1064" w:type="dxa"/>
                <w:gridSpan w:val="2"/>
              </w:tcPr>
            </w:tcPrChange>
          </w:tcPr>
          <w:p w14:paraId="78A53B88" w14:textId="1373153A" w:rsidR="009130F1" w:rsidRDefault="009130F1" w:rsidP="009130F1">
            <w:pPr>
              <w:jc w:val="right"/>
              <w:rPr>
                <w:ins w:id="4324" w:author="james" w:date="2016-03-29T12:10:00Z"/>
              </w:rPr>
            </w:pPr>
            <w:ins w:id="4325" w:author="james" w:date="2016-03-29T12:11:00Z">
              <w:r>
                <w:rPr>
                  <w:rFonts w:ascii="Calibri" w:hAnsi="Calibri"/>
                  <w:color w:val="000000"/>
                  <w:sz w:val="22"/>
                  <w:szCs w:val="22"/>
                </w:rPr>
                <w:t>1</w:t>
              </w:r>
            </w:ins>
          </w:p>
        </w:tc>
        <w:tc>
          <w:tcPr>
            <w:tcW w:w="1064" w:type="dxa"/>
            <w:vAlign w:val="bottom"/>
            <w:tcPrChange w:id="4326" w:author="james" w:date="2016-03-29T12:11:00Z">
              <w:tcPr>
                <w:tcW w:w="1064" w:type="dxa"/>
                <w:gridSpan w:val="3"/>
              </w:tcPr>
            </w:tcPrChange>
          </w:tcPr>
          <w:p w14:paraId="75E9C85D" w14:textId="092684BC" w:rsidR="009130F1" w:rsidRDefault="009130F1" w:rsidP="009130F1">
            <w:pPr>
              <w:jc w:val="right"/>
              <w:rPr>
                <w:ins w:id="4327" w:author="james" w:date="2016-03-29T12:10:00Z"/>
              </w:rPr>
            </w:pPr>
            <w:ins w:id="4328" w:author="james" w:date="2016-03-29T12:11:00Z">
              <w:r>
                <w:rPr>
                  <w:rFonts w:ascii="Calibri" w:hAnsi="Calibri"/>
                  <w:color w:val="000000"/>
                  <w:sz w:val="22"/>
                  <w:szCs w:val="22"/>
                </w:rPr>
                <w:t>3</w:t>
              </w:r>
            </w:ins>
          </w:p>
        </w:tc>
        <w:tc>
          <w:tcPr>
            <w:tcW w:w="1064" w:type="dxa"/>
            <w:vAlign w:val="bottom"/>
            <w:tcPrChange w:id="4329" w:author="james" w:date="2016-03-29T12:11:00Z">
              <w:tcPr>
                <w:tcW w:w="1064" w:type="dxa"/>
                <w:gridSpan w:val="2"/>
              </w:tcPr>
            </w:tcPrChange>
          </w:tcPr>
          <w:p w14:paraId="24B890A6" w14:textId="227C1F60" w:rsidR="009130F1" w:rsidRDefault="009130F1" w:rsidP="009130F1">
            <w:pPr>
              <w:jc w:val="right"/>
              <w:rPr>
                <w:ins w:id="4330" w:author="james" w:date="2016-03-29T12:10:00Z"/>
              </w:rPr>
            </w:pPr>
            <w:ins w:id="4331" w:author="james" w:date="2016-03-29T12:11:00Z">
              <w:r>
                <w:rPr>
                  <w:rFonts w:ascii="Calibri" w:hAnsi="Calibri"/>
                  <w:color w:val="000000"/>
                  <w:sz w:val="22"/>
                  <w:szCs w:val="22"/>
                </w:rPr>
                <w:t>1</w:t>
              </w:r>
            </w:ins>
          </w:p>
        </w:tc>
        <w:tc>
          <w:tcPr>
            <w:tcW w:w="1064" w:type="dxa"/>
            <w:vAlign w:val="bottom"/>
            <w:tcPrChange w:id="4332" w:author="james" w:date="2016-03-29T12:11:00Z">
              <w:tcPr>
                <w:tcW w:w="1064" w:type="dxa"/>
                <w:gridSpan w:val="2"/>
              </w:tcPr>
            </w:tcPrChange>
          </w:tcPr>
          <w:p w14:paraId="5791E354" w14:textId="51D7347E" w:rsidR="009130F1" w:rsidRDefault="009130F1" w:rsidP="009130F1">
            <w:pPr>
              <w:jc w:val="right"/>
              <w:rPr>
                <w:ins w:id="4333" w:author="james" w:date="2016-03-29T12:10:00Z"/>
              </w:rPr>
            </w:pPr>
            <w:ins w:id="4334" w:author="james" w:date="2016-03-29T12:11:00Z">
              <w:r>
                <w:rPr>
                  <w:rFonts w:ascii="Calibri" w:hAnsi="Calibri"/>
                  <w:color w:val="000000"/>
                  <w:sz w:val="22"/>
                  <w:szCs w:val="22"/>
                </w:rPr>
                <w:t>3</w:t>
              </w:r>
            </w:ins>
          </w:p>
        </w:tc>
        <w:tc>
          <w:tcPr>
            <w:tcW w:w="1064" w:type="dxa"/>
            <w:vAlign w:val="bottom"/>
            <w:tcPrChange w:id="4335" w:author="james" w:date="2016-03-29T12:11:00Z">
              <w:tcPr>
                <w:tcW w:w="1064" w:type="dxa"/>
                <w:gridSpan w:val="2"/>
              </w:tcPr>
            </w:tcPrChange>
          </w:tcPr>
          <w:p w14:paraId="12CB021B" w14:textId="1E6F51AE" w:rsidR="009130F1" w:rsidRDefault="009130F1" w:rsidP="009130F1">
            <w:pPr>
              <w:jc w:val="right"/>
              <w:rPr>
                <w:ins w:id="4336" w:author="james" w:date="2016-03-29T12:10:00Z"/>
              </w:rPr>
            </w:pPr>
            <w:ins w:id="4337" w:author="james" w:date="2016-03-29T12:11:00Z">
              <w:r>
                <w:rPr>
                  <w:rFonts w:ascii="Calibri" w:hAnsi="Calibri"/>
                  <w:color w:val="000000"/>
                  <w:sz w:val="22"/>
                  <w:szCs w:val="22"/>
                </w:rPr>
                <w:t>-3</w:t>
              </w:r>
            </w:ins>
          </w:p>
        </w:tc>
        <w:tc>
          <w:tcPr>
            <w:tcW w:w="1064" w:type="dxa"/>
            <w:vAlign w:val="bottom"/>
            <w:tcPrChange w:id="4338" w:author="james" w:date="2016-03-29T12:11:00Z">
              <w:tcPr>
                <w:tcW w:w="1064" w:type="dxa"/>
                <w:gridSpan w:val="2"/>
              </w:tcPr>
            </w:tcPrChange>
          </w:tcPr>
          <w:p w14:paraId="111C9190" w14:textId="3D44D391" w:rsidR="009130F1" w:rsidRDefault="009130F1" w:rsidP="009130F1">
            <w:pPr>
              <w:jc w:val="right"/>
              <w:rPr>
                <w:ins w:id="4339" w:author="james" w:date="2016-03-29T12:10:00Z"/>
              </w:rPr>
            </w:pPr>
            <w:ins w:id="4340" w:author="james" w:date="2016-03-29T12:11:00Z">
              <w:r>
                <w:rPr>
                  <w:rFonts w:ascii="Calibri" w:hAnsi="Calibri"/>
                  <w:color w:val="000000"/>
                  <w:sz w:val="22"/>
                  <w:szCs w:val="22"/>
                </w:rPr>
                <w:t>-5</w:t>
              </w:r>
            </w:ins>
          </w:p>
        </w:tc>
      </w:tr>
      <w:tr w:rsidR="009130F1" w14:paraId="3F93310E" w14:textId="77777777" w:rsidTr="00B13CFD">
        <w:tblPrEx>
          <w:tblW w:w="0" w:type="auto"/>
          <w:tblPrExChange w:id="4341" w:author="james" w:date="2016-03-29T12:11:00Z">
            <w:tblPrEx>
              <w:tblW w:w="0" w:type="auto"/>
            </w:tblPrEx>
          </w:tblPrExChange>
        </w:tblPrEx>
        <w:trPr>
          <w:ins w:id="4342" w:author="james" w:date="2016-03-29T12:10:00Z"/>
        </w:trPr>
        <w:tc>
          <w:tcPr>
            <w:tcW w:w="1064" w:type="dxa"/>
            <w:vAlign w:val="bottom"/>
            <w:tcPrChange w:id="4343" w:author="james" w:date="2016-03-29T12:11:00Z">
              <w:tcPr>
                <w:tcW w:w="1064" w:type="dxa"/>
                <w:gridSpan w:val="2"/>
              </w:tcPr>
            </w:tcPrChange>
          </w:tcPr>
          <w:p w14:paraId="464FB0C4" w14:textId="6F50F5F1" w:rsidR="009130F1" w:rsidRDefault="009130F1" w:rsidP="009130F1">
            <w:pPr>
              <w:jc w:val="right"/>
              <w:rPr>
                <w:ins w:id="4344" w:author="james" w:date="2016-03-29T12:10:00Z"/>
              </w:rPr>
            </w:pPr>
            <w:ins w:id="4345" w:author="james" w:date="2016-03-29T12:11:00Z">
              <w:r>
                <w:rPr>
                  <w:rFonts w:ascii="Calibri" w:hAnsi="Calibri"/>
                  <w:color w:val="000000"/>
                  <w:sz w:val="22"/>
                  <w:szCs w:val="22"/>
                </w:rPr>
                <w:t>010</w:t>
              </w:r>
            </w:ins>
          </w:p>
        </w:tc>
        <w:tc>
          <w:tcPr>
            <w:tcW w:w="1064" w:type="dxa"/>
            <w:vAlign w:val="bottom"/>
            <w:tcPrChange w:id="4346" w:author="james" w:date="2016-03-29T12:11:00Z">
              <w:tcPr>
                <w:tcW w:w="1064" w:type="dxa"/>
                <w:gridSpan w:val="2"/>
              </w:tcPr>
            </w:tcPrChange>
          </w:tcPr>
          <w:p w14:paraId="7A3D23B8" w14:textId="3D0E4072" w:rsidR="009130F1" w:rsidRDefault="009130F1" w:rsidP="009130F1">
            <w:pPr>
              <w:jc w:val="right"/>
              <w:rPr>
                <w:ins w:id="4347" w:author="james" w:date="2016-03-29T12:10:00Z"/>
              </w:rPr>
            </w:pPr>
            <w:ins w:id="4348" w:author="james" w:date="2016-03-29T12:11:00Z">
              <w:r>
                <w:rPr>
                  <w:rFonts w:ascii="Calibri" w:hAnsi="Calibri"/>
                  <w:color w:val="000000"/>
                  <w:sz w:val="22"/>
                  <w:szCs w:val="22"/>
                </w:rPr>
                <w:t>-2</w:t>
              </w:r>
            </w:ins>
          </w:p>
        </w:tc>
        <w:tc>
          <w:tcPr>
            <w:tcW w:w="1064" w:type="dxa"/>
            <w:vAlign w:val="bottom"/>
            <w:tcPrChange w:id="4349" w:author="james" w:date="2016-03-29T12:11:00Z">
              <w:tcPr>
                <w:tcW w:w="1064" w:type="dxa"/>
                <w:gridSpan w:val="2"/>
              </w:tcPr>
            </w:tcPrChange>
          </w:tcPr>
          <w:p w14:paraId="169045DA" w14:textId="18B8E6A1" w:rsidR="009130F1" w:rsidRDefault="009130F1" w:rsidP="009130F1">
            <w:pPr>
              <w:jc w:val="right"/>
              <w:rPr>
                <w:ins w:id="4350" w:author="james" w:date="2016-03-29T12:10:00Z"/>
              </w:rPr>
            </w:pPr>
            <w:ins w:id="4351" w:author="james" w:date="2016-03-29T12:11:00Z">
              <w:r>
                <w:rPr>
                  <w:rFonts w:ascii="Calibri" w:hAnsi="Calibri"/>
                  <w:color w:val="000000"/>
                  <w:sz w:val="22"/>
                  <w:szCs w:val="22"/>
                </w:rPr>
                <w:t>-3</w:t>
              </w:r>
            </w:ins>
          </w:p>
        </w:tc>
        <w:tc>
          <w:tcPr>
            <w:tcW w:w="1064" w:type="dxa"/>
            <w:vAlign w:val="bottom"/>
            <w:tcPrChange w:id="4352" w:author="james" w:date="2016-03-29T12:11:00Z">
              <w:tcPr>
                <w:tcW w:w="1064" w:type="dxa"/>
                <w:gridSpan w:val="2"/>
              </w:tcPr>
            </w:tcPrChange>
          </w:tcPr>
          <w:p w14:paraId="37D48759" w14:textId="74DEE6E4" w:rsidR="009130F1" w:rsidRDefault="009130F1" w:rsidP="009130F1">
            <w:pPr>
              <w:jc w:val="right"/>
              <w:rPr>
                <w:ins w:id="4353" w:author="james" w:date="2016-03-29T12:10:00Z"/>
              </w:rPr>
            </w:pPr>
            <w:ins w:id="4354" w:author="james" w:date="2016-03-29T12:11:00Z">
              <w:r>
                <w:rPr>
                  <w:rFonts w:ascii="Calibri" w:hAnsi="Calibri"/>
                  <w:color w:val="000000"/>
                  <w:sz w:val="22"/>
                  <w:szCs w:val="22"/>
                </w:rPr>
                <w:t>2</w:t>
              </w:r>
            </w:ins>
          </w:p>
        </w:tc>
        <w:tc>
          <w:tcPr>
            <w:tcW w:w="1064" w:type="dxa"/>
            <w:vAlign w:val="bottom"/>
            <w:tcPrChange w:id="4355" w:author="james" w:date="2016-03-29T12:11:00Z">
              <w:tcPr>
                <w:tcW w:w="1064" w:type="dxa"/>
                <w:gridSpan w:val="3"/>
              </w:tcPr>
            </w:tcPrChange>
          </w:tcPr>
          <w:p w14:paraId="6F594249" w14:textId="6518FF9E" w:rsidR="009130F1" w:rsidRDefault="009130F1" w:rsidP="009130F1">
            <w:pPr>
              <w:jc w:val="right"/>
              <w:rPr>
                <w:ins w:id="4356" w:author="james" w:date="2016-03-29T12:10:00Z"/>
              </w:rPr>
            </w:pPr>
            <w:ins w:id="4357" w:author="james" w:date="2016-03-29T12:11:00Z">
              <w:r>
                <w:rPr>
                  <w:rFonts w:ascii="Calibri" w:hAnsi="Calibri"/>
                  <w:color w:val="000000"/>
                  <w:sz w:val="22"/>
                  <w:szCs w:val="22"/>
                </w:rPr>
                <w:t>5</w:t>
              </w:r>
            </w:ins>
          </w:p>
        </w:tc>
        <w:tc>
          <w:tcPr>
            <w:tcW w:w="1064" w:type="dxa"/>
            <w:vAlign w:val="bottom"/>
            <w:tcPrChange w:id="4358" w:author="james" w:date="2016-03-29T12:11:00Z">
              <w:tcPr>
                <w:tcW w:w="1064" w:type="dxa"/>
                <w:gridSpan w:val="2"/>
              </w:tcPr>
            </w:tcPrChange>
          </w:tcPr>
          <w:p w14:paraId="4E50EC5F" w14:textId="7E082120" w:rsidR="009130F1" w:rsidRDefault="009130F1" w:rsidP="009130F1">
            <w:pPr>
              <w:jc w:val="right"/>
              <w:rPr>
                <w:ins w:id="4359" w:author="james" w:date="2016-03-29T12:10:00Z"/>
              </w:rPr>
            </w:pPr>
            <w:ins w:id="4360" w:author="james" w:date="2016-03-29T12:11:00Z">
              <w:r>
                <w:rPr>
                  <w:rFonts w:ascii="Calibri" w:hAnsi="Calibri"/>
                  <w:color w:val="000000"/>
                  <w:sz w:val="22"/>
                  <w:szCs w:val="22"/>
                </w:rPr>
                <w:t>2</w:t>
              </w:r>
            </w:ins>
          </w:p>
        </w:tc>
        <w:tc>
          <w:tcPr>
            <w:tcW w:w="1064" w:type="dxa"/>
            <w:vAlign w:val="bottom"/>
            <w:tcPrChange w:id="4361" w:author="james" w:date="2016-03-29T12:11:00Z">
              <w:tcPr>
                <w:tcW w:w="1064" w:type="dxa"/>
                <w:gridSpan w:val="2"/>
              </w:tcPr>
            </w:tcPrChange>
          </w:tcPr>
          <w:p w14:paraId="1188CA1D" w14:textId="25EC3C90" w:rsidR="009130F1" w:rsidRDefault="009130F1" w:rsidP="009130F1">
            <w:pPr>
              <w:jc w:val="right"/>
              <w:rPr>
                <w:ins w:id="4362" w:author="james" w:date="2016-03-29T12:10:00Z"/>
              </w:rPr>
            </w:pPr>
            <w:ins w:id="4363" w:author="james" w:date="2016-03-29T12:11:00Z">
              <w:r>
                <w:rPr>
                  <w:rFonts w:ascii="Calibri" w:hAnsi="Calibri"/>
                  <w:color w:val="000000"/>
                  <w:sz w:val="22"/>
                  <w:szCs w:val="22"/>
                </w:rPr>
                <w:t>5</w:t>
              </w:r>
            </w:ins>
          </w:p>
        </w:tc>
        <w:tc>
          <w:tcPr>
            <w:tcW w:w="1064" w:type="dxa"/>
            <w:vAlign w:val="bottom"/>
            <w:tcPrChange w:id="4364" w:author="james" w:date="2016-03-29T12:11:00Z">
              <w:tcPr>
                <w:tcW w:w="1064" w:type="dxa"/>
                <w:gridSpan w:val="2"/>
              </w:tcPr>
            </w:tcPrChange>
          </w:tcPr>
          <w:p w14:paraId="47BE6698" w14:textId="048D68E8" w:rsidR="009130F1" w:rsidRDefault="009130F1" w:rsidP="009130F1">
            <w:pPr>
              <w:jc w:val="right"/>
              <w:rPr>
                <w:ins w:id="4365" w:author="james" w:date="2016-03-29T12:10:00Z"/>
              </w:rPr>
            </w:pPr>
            <w:ins w:id="4366" w:author="james" w:date="2016-03-29T12:11:00Z">
              <w:r>
                <w:rPr>
                  <w:rFonts w:ascii="Calibri" w:hAnsi="Calibri"/>
                  <w:color w:val="000000"/>
                  <w:sz w:val="22"/>
                  <w:szCs w:val="22"/>
                </w:rPr>
                <w:t>-1</w:t>
              </w:r>
            </w:ins>
          </w:p>
        </w:tc>
        <w:tc>
          <w:tcPr>
            <w:tcW w:w="1064" w:type="dxa"/>
            <w:vAlign w:val="bottom"/>
            <w:tcPrChange w:id="4367" w:author="james" w:date="2016-03-29T12:11:00Z">
              <w:tcPr>
                <w:tcW w:w="1064" w:type="dxa"/>
                <w:gridSpan w:val="2"/>
              </w:tcPr>
            </w:tcPrChange>
          </w:tcPr>
          <w:p w14:paraId="6E72A790" w14:textId="16F511C2" w:rsidR="009130F1" w:rsidRDefault="009130F1" w:rsidP="009130F1">
            <w:pPr>
              <w:jc w:val="right"/>
              <w:rPr>
                <w:ins w:id="4368" w:author="james" w:date="2016-03-29T12:10:00Z"/>
              </w:rPr>
            </w:pPr>
            <w:ins w:id="4369" w:author="james" w:date="2016-03-29T12:11:00Z">
              <w:r>
                <w:rPr>
                  <w:rFonts w:ascii="Calibri" w:hAnsi="Calibri"/>
                  <w:color w:val="000000"/>
                  <w:sz w:val="22"/>
                  <w:szCs w:val="22"/>
                </w:rPr>
                <w:t>-1</w:t>
              </w:r>
            </w:ins>
          </w:p>
        </w:tc>
      </w:tr>
      <w:tr w:rsidR="009130F1" w14:paraId="40251F54" w14:textId="77777777" w:rsidTr="00B13CFD">
        <w:tblPrEx>
          <w:tblW w:w="0" w:type="auto"/>
          <w:tblPrExChange w:id="4370" w:author="james" w:date="2016-03-29T12:11:00Z">
            <w:tblPrEx>
              <w:tblW w:w="0" w:type="auto"/>
            </w:tblPrEx>
          </w:tblPrExChange>
        </w:tblPrEx>
        <w:trPr>
          <w:ins w:id="4371" w:author="james" w:date="2016-03-29T12:10:00Z"/>
        </w:trPr>
        <w:tc>
          <w:tcPr>
            <w:tcW w:w="1064" w:type="dxa"/>
            <w:vAlign w:val="bottom"/>
            <w:tcPrChange w:id="4372" w:author="james" w:date="2016-03-29T12:11:00Z">
              <w:tcPr>
                <w:tcW w:w="1064" w:type="dxa"/>
                <w:gridSpan w:val="2"/>
              </w:tcPr>
            </w:tcPrChange>
          </w:tcPr>
          <w:p w14:paraId="0CCDB5BD" w14:textId="4E6859C3" w:rsidR="009130F1" w:rsidRDefault="009130F1" w:rsidP="009130F1">
            <w:pPr>
              <w:jc w:val="right"/>
              <w:rPr>
                <w:ins w:id="4373" w:author="james" w:date="2016-03-29T12:10:00Z"/>
              </w:rPr>
            </w:pPr>
            <w:ins w:id="4374" w:author="james" w:date="2016-03-29T12:11:00Z">
              <w:r>
                <w:rPr>
                  <w:rFonts w:ascii="Calibri" w:hAnsi="Calibri"/>
                  <w:color w:val="000000"/>
                  <w:sz w:val="22"/>
                  <w:szCs w:val="22"/>
                </w:rPr>
                <w:t>011</w:t>
              </w:r>
            </w:ins>
          </w:p>
        </w:tc>
        <w:tc>
          <w:tcPr>
            <w:tcW w:w="1064" w:type="dxa"/>
            <w:vAlign w:val="bottom"/>
            <w:tcPrChange w:id="4375" w:author="james" w:date="2016-03-29T12:11:00Z">
              <w:tcPr>
                <w:tcW w:w="1064" w:type="dxa"/>
                <w:gridSpan w:val="2"/>
              </w:tcPr>
            </w:tcPrChange>
          </w:tcPr>
          <w:p w14:paraId="4AC1CA5C" w14:textId="39AA0547" w:rsidR="009130F1" w:rsidRDefault="009130F1" w:rsidP="009130F1">
            <w:pPr>
              <w:jc w:val="right"/>
              <w:rPr>
                <w:ins w:id="4376" w:author="james" w:date="2016-03-29T12:10:00Z"/>
              </w:rPr>
            </w:pPr>
            <w:ins w:id="4377" w:author="james" w:date="2016-03-29T12:11:00Z">
              <w:r>
                <w:rPr>
                  <w:rFonts w:ascii="Calibri" w:hAnsi="Calibri"/>
                  <w:color w:val="000000"/>
                  <w:sz w:val="22"/>
                  <w:szCs w:val="22"/>
                </w:rPr>
                <w:t>-1</w:t>
              </w:r>
            </w:ins>
          </w:p>
        </w:tc>
        <w:tc>
          <w:tcPr>
            <w:tcW w:w="1064" w:type="dxa"/>
            <w:vAlign w:val="bottom"/>
            <w:tcPrChange w:id="4378" w:author="james" w:date="2016-03-29T12:11:00Z">
              <w:tcPr>
                <w:tcW w:w="1064" w:type="dxa"/>
                <w:gridSpan w:val="2"/>
              </w:tcPr>
            </w:tcPrChange>
          </w:tcPr>
          <w:p w14:paraId="077CF5D4" w14:textId="7772E29F" w:rsidR="009130F1" w:rsidRDefault="009130F1" w:rsidP="009130F1">
            <w:pPr>
              <w:jc w:val="right"/>
              <w:rPr>
                <w:ins w:id="4379" w:author="james" w:date="2016-03-29T12:10:00Z"/>
              </w:rPr>
            </w:pPr>
            <w:ins w:id="4380" w:author="james" w:date="2016-03-29T12:11:00Z">
              <w:r>
                <w:rPr>
                  <w:rFonts w:ascii="Calibri" w:hAnsi="Calibri"/>
                  <w:color w:val="000000"/>
                  <w:sz w:val="22"/>
                  <w:szCs w:val="22"/>
                </w:rPr>
                <w:t>-1</w:t>
              </w:r>
            </w:ins>
          </w:p>
        </w:tc>
        <w:tc>
          <w:tcPr>
            <w:tcW w:w="1064" w:type="dxa"/>
            <w:vAlign w:val="bottom"/>
            <w:tcPrChange w:id="4381" w:author="james" w:date="2016-03-29T12:11:00Z">
              <w:tcPr>
                <w:tcW w:w="1064" w:type="dxa"/>
                <w:gridSpan w:val="2"/>
              </w:tcPr>
            </w:tcPrChange>
          </w:tcPr>
          <w:p w14:paraId="5FEF87A7" w14:textId="278D277F" w:rsidR="009130F1" w:rsidRDefault="009130F1" w:rsidP="009130F1">
            <w:pPr>
              <w:jc w:val="right"/>
              <w:rPr>
                <w:ins w:id="4382" w:author="james" w:date="2016-03-29T12:10:00Z"/>
              </w:rPr>
            </w:pPr>
            <w:ins w:id="4383" w:author="james" w:date="2016-03-29T12:11:00Z">
              <w:r>
                <w:rPr>
                  <w:rFonts w:ascii="Calibri" w:hAnsi="Calibri"/>
                  <w:color w:val="000000"/>
                  <w:sz w:val="22"/>
                  <w:szCs w:val="22"/>
                </w:rPr>
                <w:t>3</w:t>
              </w:r>
            </w:ins>
          </w:p>
        </w:tc>
        <w:tc>
          <w:tcPr>
            <w:tcW w:w="1064" w:type="dxa"/>
            <w:vAlign w:val="bottom"/>
            <w:tcPrChange w:id="4384" w:author="james" w:date="2016-03-29T12:11:00Z">
              <w:tcPr>
                <w:tcW w:w="1064" w:type="dxa"/>
                <w:gridSpan w:val="3"/>
              </w:tcPr>
            </w:tcPrChange>
          </w:tcPr>
          <w:p w14:paraId="0333F002" w14:textId="0A2B2E45" w:rsidR="009130F1" w:rsidRDefault="009130F1" w:rsidP="009130F1">
            <w:pPr>
              <w:jc w:val="right"/>
              <w:rPr>
                <w:ins w:id="4385" w:author="james" w:date="2016-03-29T12:10:00Z"/>
              </w:rPr>
            </w:pPr>
            <w:ins w:id="4386" w:author="james" w:date="2016-03-29T12:11:00Z">
              <w:r>
                <w:rPr>
                  <w:rFonts w:ascii="Calibri" w:hAnsi="Calibri"/>
                  <w:color w:val="000000"/>
                  <w:sz w:val="22"/>
                  <w:szCs w:val="22"/>
                </w:rPr>
                <w:t>7</w:t>
              </w:r>
            </w:ins>
          </w:p>
        </w:tc>
        <w:tc>
          <w:tcPr>
            <w:tcW w:w="1064" w:type="dxa"/>
            <w:vAlign w:val="bottom"/>
            <w:tcPrChange w:id="4387" w:author="james" w:date="2016-03-29T12:11:00Z">
              <w:tcPr>
                <w:tcW w:w="1064" w:type="dxa"/>
                <w:gridSpan w:val="2"/>
              </w:tcPr>
            </w:tcPrChange>
          </w:tcPr>
          <w:p w14:paraId="7A8B2423" w14:textId="0B0D7ADD" w:rsidR="009130F1" w:rsidRDefault="009130F1" w:rsidP="009130F1">
            <w:pPr>
              <w:jc w:val="right"/>
              <w:rPr>
                <w:ins w:id="4388" w:author="james" w:date="2016-03-29T12:10:00Z"/>
              </w:rPr>
            </w:pPr>
            <w:ins w:id="4389" w:author="james" w:date="2016-03-29T12:11:00Z">
              <w:r>
                <w:rPr>
                  <w:rFonts w:ascii="Calibri" w:hAnsi="Calibri"/>
                  <w:color w:val="000000"/>
                  <w:sz w:val="22"/>
                  <w:szCs w:val="22"/>
                </w:rPr>
                <w:t>3</w:t>
              </w:r>
            </w:ins>
          </w:p>
        </w:tc>
        <w:tc>
          <w:tcPr>
            <w:tcW w:w="1064" w:type="dxa"/>
            <w:vAlign w:val="bottom"/>
            <w:tcPrChange w:id="4390" w:author="james" w:date="2016-03-29T12:11:00Z">
              <w:tcPr>
                <w:tcW w:w="1064" w:type="dxa"/>
                <w:gridSpan w:val="2"/>
              </w:tcPr>
            </w:tcPrChange>
          </w:tcPr>
          <w:p w14:paraId="46F64163" w14:textId="6F7E75DF" w:rsidR="009130F1" w:rsidRDefault="009130F1" w:rsidP="009130F1">
            <w:pPr>
              <w:jc w:val="right"/>
              <w:rPr>
                <w:ins w:id="4391" w:author="james" w:date="2016-03-29T12:10:00Z"/>
              </w:rPr>
            </w:pPr>
            <w:ins w:id="4392" w:author="james" w:date="2016-03-29T12:11:00Z">
              <w:r>
                <w:rPr>
                  <w:rFonts w:ascii="Calibri" w:hAnsi="Calibri"/>
                  <w:color w:val="000000"/>
                  <w:sz w:val="22"/>
                  <w:szCs w:val="22"/>
                </w:rPr>
                <w:t>7</w:t>
              </w:r>
            </w:ins>
          </w:p>
        </w:tc>
        <w:tc>
          <w:tcPr>
            <w:tcW w:w="1064" w:type="dxa"/>
            <w:vAlign w:val="bottom"/>
            <w:tcPrChange w:id="4393" w:author="james" w:date="2016-03-29T12:11:00Z">
              <w:tcPr>
                <w:tcW w:w="1064" w:type="dxa"/>
                <w:gridSpan w:val="2"/>
              </w:tcPr>
            </w:tcPrChange>
          </w:tcPr>
          <w:p w14:paraId="7037484E" w14:textId="0C9678BC" w:rsidR="009130F1" w:rsidRDefault="009130F1" w:rsidP="009130F1">
            <w:pPr>
              <w:jc w:val="right"/>
              <w:rPr>
                <w:ins w:id="4394" w:author="james" w:date="2016-03-29T12:10:00Z"/>
              </w:rPr>
            </w:pPr>
            <w:ins w:id="4395" w:author="james" w:date="2016-03-29T12:11:00Z">
              <w:r>
                <w:rPr>
                  <w:rFonts w:ascii="Calibri" w:hAnsi="Calibri"/>
                  <w:color w:val="000000"/>
                  <w:sz w:val="22"/>
                  <w:szCs w:val="22"/>
                </w:rPr>
                <w:t>-2</w:t>
              </w:r>
            </w:ins>
          </w:p>
        </w:tc>
        <w:tc>
          <w:tcPr>
            <w:tcW w:w="1064" w:type="dxa"/>
            <w:vAlign w:val="bottom"/>
            <w:tcPrChange w:id="4396" w:author="james" w:date="2016-03-29T12:11:00Z">
              <w:tcPr>
                <w:tcW w:w="1064" w:type="dxa"/>
                <w:gridSpan w:val="2"/>
              </w:tcPr>
            </w:tcPrChange>
          </w:tcPr>
          <w:p w14:paraId="13DDD445" w14:textId="0E073401" w:rsidR="009130F1" w:rsidRDefault="009130F1" w:rsidP="009130F1">
            <w:pPr>
              <w:jc w:val="right"/>
              <w:rPr>
                <w:ins w:id="4397" w:author="james" w:date="2016-03-29T12:10:00Z"/>
              </w:rPr>
            </w:pPr>
            <w:ins w:id="4398" w:author="james" w:date="2016-03-29T12:11:00Z">
              <w:r>
                <w:rPr>
                  <w:rFonts w:ascii="Calibri" w:hAnsi="Calibri"/>
                  <w:color w:val="000000"/>
                  <w:sz w:val="22"/>
                  <w:szCs w:val="22"/>
                </w:rPr>
                <w:t>-3</w:t>
              </w:r>
            </w:ins>
          </w:p>
        </w:tc>
      </w:tr>
      <w:tr w:rsidR="009130F1" w14:paraId="40414C81" w14:textId="77777777" w:rsidTr="00B13CFD">
        <w:tblPrEx>
          <w:tblW w:w="0" w:type="auto"/>
          <w:tblPrExChange w:id="4399" w:author="james" w:date="2016-03-29T12:11:00Z">
            <w:tblPrEx>
              <w:tblW w:w="0" w:type="auto"/>
            </w:tblPrEx>
          </w:tblPrExChange>
        </w:tblPrEx>
        <w:trPr>
          <w:ins w:id="4400" w:author="james" w:date="2016-03-29T12:11:00Z"/>
        </w:trPr>
        <w:tc>
          <w:tcPr>
            <w:tcW w:w="1064" w:type="dxa"/>
            <w:vAlign w:val="bottom"/>
            <w:tcPrChange w:id="4401" w:author="james" w:date="2016-03-29T12:11:00Z">
              <w:tcPr>
                <w:tcW w:w="1064" w:type="dxa"/>
                <w:gridSpan w:val="2"/>
              </w:tcPr>
            </w:tcPrChange>
          </w:tcPr>
          <w:p w14:paraId="0F9833D6" w14:textId="4562D464" w:rsidR="009130F1" w:rsidRDefault="009130F1" w:rsidP="009130F1">
            <w:pPr>
              <w:jc w:val="right"/>
              <w:rPr>
                <w:ins w:id="4402" w:author="james" w:date="2016-03-29T12:11:00Z"/>
                <w:rFonts w:ascii="Calibri" w:hAnsi="Calibri"/>
                <w:color w:val="000000"/>
                <w:sz w:val="22"/>
                <w:szCs w:val="22"/>
              </w:rPr>
            </w:pPr>
            <w:ins w:id="4403" w:author="james" w:date="2016-03-29T12:11:00Z">
              <w:r>
                <w:rPr>
                  <w:rFonts w:ascii="Calibri" w:hAnsi="Calibri"/>
                  <w:color w:val="000000"/>
                  <w:sz w:val="22"/>
                  <w:szCs w:val="22"/>
                </w:rPr>
                <w:t>100</w:t>
              </w:r>
            </w:ins>
          </w:p>
        </w:tc>
        <w:tc>
          <w:tcPr>
            <w:tcW w:w="1064" w:type="dxa"/>
            <w:vAlign w:val="bottom"/>
            <w:tcPrChange w:id="4404" w:author="james" w:date="2016-03-29T12:11:00Z">
              <w:tcPr>
                <w:tcW w:w="1064" w:type="dxa"/>
                <w:gridSpan w:val="2"/>
              </w:tcPr>
            </w:tcPrChange>
          </w:tcPr>
          <w:p w14:paraId="5D095116" w14:textId="7B7AEBD9" w:rsidR="009130F1" w:rsidRDefault="009130F1" w:rsidP="009130F1">
            <w:pPr>
              <w:jc w:val="right"/>
              <w:rPr>
                <w:ins w:id="4405" w:author="james" w:date="2016-03-29T12:11:00Z"/>
                <w:rFonts w:ascii="Calibri" w:hAnsi="Calibri"/>
                <w:color w:val="000000"/>
                <w:sz w:val="22"/>
                <w:szCs w:val="22"/>
              </w:rPr>
            </w:pPr>
            <w:ins w:id="4406" w:author="james" w:date="2016-03-29T12:11:00Z">
              <w:r>
                <w:rPr>
                  <w:rFonts w:ascii="Calibri" w:hAnsi="Calibri"/>
                  <w:color w:val="000000"/>
                  <w:sz w:val="22"/>
                  <w:szCs w:val="22"/>
                </w:rPr>
                <w:t>0</w:t>
              </w:r>
            </w:ins>
          </w:p>
        </w:tc>
        <w:tc>
          <w:tcPr>
            <w:tcW w:w="1064" w:type="dxa"/>
            <w:vAlign w:val="bottom"/>
            <w:tcPrChange w:id="4407" w:author="james" w:date="2016-03-29T12:11:00Z">
              <w:tcPr>
                <w:tcW w:w="1064" w:type="dxa"/>
                <w:gridSpan w:val="2"/>
              </w:tcPr>
            </w:tcPrChange>
          </w:tcPr>
          <w:p w14:paraId="4978A99C" w14:textId="35B6D6C6" w:rsidR="009130F1" w:rsidRDefault="009130F1" w:rsidP="009130F1">
            <w:pPr>
              <w:jc w:val="right"/>
              <w:rPr>
                <w:ins w:id="4408" w:author="james" w:date="2016-03-29T12:11:00Z"/>
                <w:rFonts w:ascii="Calibri" w:hAnsi="Calibri"/>
                <w:color w:val="000000"/>
                <w:sz w:val="22"/>
                <w:szCs w:val="22"/>
              </w:rPr>
            </w:pPr>
            <w:ins w:id="4409" w:author="james" w:date="2016-03-29T12:11:00Z">
              <w:r>
                <w:rPr>
                  <w:rFonts w:ascii="Calibri" w:hAnsi="Calibri"/>
                  <w:color w:val="000000"/>
                  <w:sz w:val="22"/>
                  <w:szCs w:val="22"/>
                </w:rPr>
                <w:t>1</w:t>
              </w:r>
            </w:ins>
          </w:p>
        </w:tc>
        <w:tc>
          <w:tcPr>
            <w:tcW w:w="1064" w:type="dxa"/>
            <w:vAlign w:val="bottom"/>
            <w:tcPrChange w:id="4410" w:author="james" w:date="2016-03-29T12:11:00Z">
              <w:tcPr>
                <w:tcW w:w="1064" w:type="dxa"/>
                <w:gridSpan w:val="2"/>
              </w:tcPr>
            </w:tcPrChange>
          </w:tcPr>
          <w:p w14:paraId="350F9FBD" w14:textId="425A35FB" w:rsidR="009130F1" w:rsidRDefault="009130F1" w:rsidP="009130F1">
            <w:pPr>
              <w:jc w:val="right"/>
              <w:rPr>
                <w:ins w:id="4411" w:author="james" w:date="2016-03-29T12:11:00Z"/>
                <w:rFonts w:ascii="Calibri" w:hAnsi="Calibri"/>
                <w:color w:val="000000"/>
                <w:sz w:val="22"/>
                <w:szCs w:val="22"/>
              </w:rPr>
            </w:pPr>
            <w:ins w:id="4412" w:author="james" w:date="2016-03-29T12:11:00Z">
              <w:r>
                <w:rPr>
                  <w:rFonts w:ascii="Calibri" w:hAnsi="Calibri"/>
                  <w:color w:val="000000"/>
                  <w:sz w:val="22"/>
                  <w:szCs w:val="22"/>
                </w:rPr>
                <w:t>0</w:t>
              </w:r>
            </w:ins>
          </w:p>
        </w:tc>
        <w:tc>
          <w:tcPr>
            <w:tcW w:w="1064" w:type="dxa"/>
            <w:vAlign w:val="bottom"/>
            <w:tcPrChange w:id="4413" w:author="james" w:date="2016-03-29T12:11:00Z">
              <w:tcPr>
                <w:tcW w:w="1064" w:type="dxa"/>
                <w:gridSpan w:val="3"/>
              </w:tcPr>
            </w:tcPrChange>
          </w:tcPr>
          <w:p w14:paraId="336FD5E0" w14:textId="19D5C609" w:rsidR="009130F1" w:rsidRDefault="009130F1" w:rsidP="009130F1">
            <w:pPr>
              <w:jc w:val="right"/>
              <w:rPr>
                <w:ins w:id="4414" w:author="james" w:date="2016-03-29T12:11:00Z"/>
                <w:rFonts w:ascii="Calibri" w:hAnsi="Calibri"/>
                <w:color w:val="000000"/>
                <w:sz w:val="22"/>
                <w:szCs w:val="22"/>
              </w:rPr>
            </w:pPr>
            <w:ins w:id="4415" w:author="james" w:date="2016-03-29T12:11:00Z">
              <w:r>
                <w:rPr>
                  <w:rFonts w:ascii="Calibri" w:hAnsi="Calibri"/>
                  <w:color w:val="000000"/>
                  <w:sz w:val="22"/>
                  <w:szCs w:val="22"/>
                </w:rPr>
                <w:t>-1</w:t>
              </w:r>
            </w:ins>
          </w:p>
        </w:tc>
        <w:tc>
          <w:tcPr>
            <w:tcW w:w="1064" w:type="dxa"/>
            <w:vAlign w:val="bottom"/>
            <w:tcPrChange w:id="4416" w:author="james" w:date="2016-03-29T12:11:00Z">
              <w:tcPr>
                <w:tcW w:w="1064" w:type="dxa"/>
                <w:gridSpan w:val="2"/>
              </w:tcPr>
            </w:tcPrChange>
          </w:tcPr>
          <w:p w14:paraId="646CBF66" w14:textId="391B17AB" w:rsidR="009130F1" w:rsidRDefault="009130F1" w:rsidP="009130F1">
            <w:pPr>
              <w:jc w:val="right"/>
              <w:rPr>
                <w:ins w:id="4417" w:author="james" w:date="2016-03-29T12:11:00Z"/>
                <w:rFonts w:ascii="Calibri" w:hAnsi="Calibri"/>
                <w:color w:val="000000"/>
                <w:sz w:val="22"/>
                <w:szCs w:val="22"/>
              </w:rPr>
            </w:pPr>
            <w:ins w:id="4418" w:author="james" w:date="2016-03-29T12:11:00Z">
              <w:r>
                <w:rPr>
                  <w:rFonts w:ascii="Calibri" w:hAnsi="Calibri"/>
                  <w:color w:val="000000"/>
                  <w:sz w:val="22"/>
                  <w:szCs w:val="22"/>
                </w:rPr>
                <w:t>-4</w:t>
              </w:r>
            </w:ins>
          </w:p>
        </w:tc>
        <w:tc>
          <w:tcPr>
            <w:tcW w:w="1064" w:type="dxa"/>
            <w:vAlign w:val="bottom"/>
            <w:tcPrChange w:id="4419" w:author="james" w:date="2016-03-29T12:11:00Z">
              <w:tcPr>
                <w:tcW w:w="1064" w:type="dxa"/>
                <w:gridSpan w:val="2"/>
              </w:tcPr>
            </w:tcPrChange>
          </w:tcPr>
          <w:p w14:paraId="3AF7A1C5" w14:textId="5F67D123" w:rsidR="009130F1" w:rsidRDefault="009130F1" w:rsidP="009130F1">
            <w:pPr>
              <w:jc w:val="right"/>
              <w:rPr>
                <w:ins w:id="4420" w:author="james" w:date="2016-03-29T12:11:00Z"/>
                <w:rFonts w:ascii="Calibri" w:hAnsi="Calibri"/>
                <w:color w:val="000000"/>
                <w:sz w:val="22"/>
                <w:szCs w:val="22"/>
              </w:rPr>
            </w:pPr>
            <w:ins w:id="4421" w:author="james" w:date="2016-03-29T12:11:00Z">
              <w:r>
                <w:rPr>
                  <w:rFonts w:ascii="Calibri" w:hAnsi="Calibri"/>
                  <w:color w:val="000000"/>
                  <w:sz w:val="22"/>
                  <w:szCs w:val="22"/>
                </w:rPr>
                <w:t>-7</w:t>
              </w:r>
            </w:ins>
          </w:p>
        </w:tc>
        <w:tc>
          <w:tcPr>
            <w:tcW w:w="1064" w:type="dxa"/>
            <w:vAlign w:val="bottom"/>
            <w:tcPrChange w:id="4422" w:author="james" w:date="2016-03-29T12:11:00Z">
              <w:tcPr>
                <w:tcW w:w="1064" w:type="dxa"/>
                <w:gridSpan w:val="2"/>
              </w:tcPr>
            </w:tcPrChange>
          </w:tcPr>
          <w:p w14:paraId="4905C3C1" w14:textId="2CCF19A3" w:rsidR="009130F1" w:rsidRDefault="009130F1" w:rsidP="009130F1">
            <w:pPr>
              <w:jc w:val="right"/>
              <w:rPr>
                <w:ins w:id="4423" w:author="james" w:date="2016-03-29T12:11:00Z"/>
                <w:rFonts w:ascii="Calibri" w:hAnsi="Calibri"/>
                <w:color w:val="000000"/>
                <w:sz w:val="22"/>
                <w:szCs w:val="22"/>
              </w:rPr>
            </w:pPr>
            <w:ins w:id="4424" w:author="james" w:date="2016-03-29T12:11:00Z">
              <w:r>
                <w:rPr>
                  <w:rFonts w:ascii="Calibri" w:hAnsi="Calibri"/>
                  <w:color w:val="000000"/>
                  <w:sz w:val="22"/>
                  <w:szCs w:val="22"/>
                </w:rPr>
                <w:t>3</w:t>
              </w:r>
            </w:ins>
          </w:p>
        </w:tc>
        <w:tc>
          <w:tcPr>
            <w:tcW w:w="1064" w:type="dxa"/>
            <w:vAlign w:val="bottom"/>
            <w:tcPrChange w:id="4425" w:author="james" w:date="2016-03-29T12:11:00Z">
              <w:tcPr>
                <w:tcW w:w="1064" w:type="dxa"/>
                <w:gridSpan w:val="2"/>
              </w:tcPr>
            </w:tcPrChange>
          </w:tcPr>
          <w:p w14:paraId="7D339DFF" w14:textId="2017479A" w:rsidR="009130F1" w:rsidRDefault="009130F1" w:rsidP="009130F1">
            <w:pPr>
              <w:jc w:val="right"/>
              <w:rPr>
                <w:ins w:id="4426" w:author="james" w:date="2016-03-29T12:11:00Z"/>
                <w:rFonts w:ascii="Calibri" w:hAnsi="Calibri"/>
                <w:color w:val="000000"/>
                <w:sz w:val="22"/>
                <w:szCs w:val="22"/>
              </w:rPr>
            </w:pPr>
            <w:ins w:id="4427" w:author="james" w:date="2016-03-29T12:11:00Z">
              <w:r>
                <w:rPr>
                  <w:rFonts w:ascii="Calibri" w:hAnsi="Calibri"/>
                  <w:color w:val="000000"/>
                  <w:sz w:val="22"/>
                  <w:szCs w:val="22"/>
                </w:rPr>
                <w:t>7</w:t>
              </w:r>
            </w:ins>
          </w:p>
        </w:tc>
      </w:tr>
      <w:tr w:rsidR="009130F1" w14:paraId="208D510F" w14:textId="77777777" w:rsidTr="00B13CFD">
        <w:tblPrEx>
          <w:tblW w:w="0" w:type="auto"/>
          <w:tblPrExChange w:id="4428" w:author="james" w:date="2016-03-29T12:11:00Z">
            <w:tblPrEx>
              <w:tblW w:w="0" w:type="auto"/>
            </w:tblPrEx>
          </w:tblPrExChange>
        </w:tblPrEx>
        <w:trPr>
          <w:ins w:id="4429" w:author="james" w:date="2016-03-29T12:11:00Z"/>
        </w:trPr>
        <w:tc>
          <w:tcPr>
            <w:tcW w:w="1064" w:type="dxa"/>
            <w:vAlign w:val="bottom"/>
            <w:tcPrChange w:id="4430" w:author="james" w:date="2016-03-29T12:11:00Z">
              <w:tcPr>
                <w:tcW w:w="1064" w:type="dxa"/>
                <w:gridSpan w:val="2"/>
              </w:tcPr>
            </w:tcPrChange>
          </w:tcPr>
          <w:p w14:paraId="2420B6EC" w14:textId="38229A11" w:rsidR="009130F1" w:rsidRDefault="009130F1" w:rsidP="009130F1">
            <w:pPr>
              <w:jc w:val="right"/>
              <w:rPr>
                <w:ins w:id="4431" w:author="james" w:date="2016-03-29T12:11:00Z"/>
                <w:rFonts w:ascii="Calibri" w:hAnsi="Calibri"/>
                <w:color w:val="000000"/>
                <w:sz w:val="22"/>
                <w:szCs w:val="22"/>
              </w:rPr>
            </w:pPr>
            <w:ins w:id="4432" w:author="james" w:date="2016-03-29T12:11:00Z">
              <w:r>
                <w:rPr>
                  <w:rFonts w:ascii="Calibri" w:hAnsi="Calibri"/>
                  <w:color w:val="000000"/>
                  <w:sz w:val="22"/>
                  <w:szCs w:val="22"/>
                </w:rPr>
                <w:t>101</w:t>
              </w:r>
            </w:ins>
          </w:p>
        </w:tc>
        <w:tc>
          <w:tcPr>
            <w:tcW w:w="1064" w:type="dxa"/>
            <w:vAlign w:val="bottom"/>
            <w:tcPrChange w:id="4433" w:author="james" w:date="2016-03-29T12:11:00Z">
              <w:tcPr>
                <w:tcW w:w="1064" w:type="dxa"/>
                <w:gridSpan w:val="2"/>
              </w:tcPr>
            </w:tcPrChange>
          </w:tcPr>
          <w:p w14:paraId="16164F35" w14:textId="227D3DB8" w:rsidR="009130F1" w:rsidRDefault="009130F1" w:rsidP="009130F1">
            <w:pPr>
              <w:jc w:val="right"/>
              <w:rPr>
                <w:ins w:id="4434" w:author="james" w:date="2016-03-29T12:11:00Z"/>
                <w:rFonts w:ascii="Calibri" w:hAnsi="Calibri"/>
                <w:color w:val="000000"/>
                <w:sz w:val="22"/>
                <w:szCs w:val="22"/>
              </w:rPr>
            </w:pPr>
            <w:ins w:id="4435" w:author="james" w:date="2016-03-29T12:11:00Z">
              <w:r>
                <w:rPr>
                  <w:rFonts w:ascii="Calibri" w:hAnsi="Calibri"/>
                  <w:color w:val="000000"/>
                  <w:sz w:val="22"/>
                  <w:szCs w:val="22"/>
                </w:rPr>
                <w:t>1</w:t>
              </w:r>
            </w:ins>
          </w:p>
        </w:tc>
        <w:tc>
          <w:tcPr>
            <w:tcW w:w="1064" w:type="dxa"/>
            <w:vAlign w:val="bottom"/>
            <w:tcPrChange w:id="4436" w:author="james" w:date="2016-03-29T12:11:00Z">
              <w:tcPr>
                <w:tcW w:w="1064" w:type="dxa"/>
                <w:gridSpan w:val="2"/>
              </w:tcPr>
            </w:tcPrChange>
          </w:tcPr>
          <w:p w14:paraId="70E96510" w14:textId="39B57085" w:rsidR="009130F1" w:rsidRDefault="009130F1" w:rsidP="009130F1">
            <w:pPr>
              <w:jc w:val="right"/>
              <w:rPr>
                <w:ins w:id="4437" w:author="james" w:date="2016-03-29T12:11:00Z"/>
                <w:rFonts w:ascii="Calibri" w:hAnsi="Calibri"/>
                <w:color w:val="000000"/>
                <w:sz w:val="22"/>
                <w:szCs w:val="22"/>
              </w:rPr>
            </w:pPr>
            <w:ins w:id="4438" w:author="james" w:date="2016-03-29T12:11:00Z">
              <w:r>
                <w:rPr>
                  <w:rFonts w:ascii="Calibri" w:hAnsi="Calibri"/>
                  <w:color w:val="000000"/>
                  <w:sz w:val="22"/>
                  <w:szCs w:val="22"/>
                </w:rPr>
                <w:t>3</w:t>
              </w:r>
            </w:ins>
          </w:p>
        </w:tc>
        <w:tc>
          <w:tcPr>
            <w:tcW w:w="1064" w:type="dxa"/>
            <w:vAlign w:val="bottom"/>
            <w:tcPrChange w:id="4439" w:author="james" w:date="2016-03-29T12:11:00Z">
              <w:tcPr>
                <w:tcW w:w="1064" w:type="dxa"/>
                <w:gridSpan w:val="2"/>
              </w:tcPr>
            </w:tcPrChange>
          </w:tcPr>
          <w:p w14:paraId="44D71B96" w14:textId="00AA6C65" w:rsidR="009130F1" w:rsidRDefault="009130F1" w:rsidP="009130F1">
            <w:pPr>
              <w:jc w:val="right"/>
              <w:rPr>
                <w:ins w:id="4440" w:author="james" w:date="2016-03-29T12:11:00Z"/>
                <w:rFonts w:ascii="Calibri" w:hAnsi="Calibri"/>
                <w:color w:val="000000"/>
                <w:sz w:val="22"/>
                <w:szCs w:val="22"/>
              </w:rPr>
            </w:pPr>
            <w:ins w:id="4441" w:author="james" w:date="2016-03-29T12:11:00Z">
              <w:r>
                <w:rPr>
                  <w:rFonts w:ascii="Calibri" w:hAnsi="Calibri"/>
                  <w:color w:val="000000"/>
                  <w:sz w:val="22"/>
                  <w:szCs w:val="22"/>
                </w:rPr>
                <w:t>-1</w:t>
              </w:r>
            </w:ins>
          </w:p>
        </w:tc>
        <w:tc>
          <w:tcPr>
            <w:tcW w:w="1064" w:type="dxa"/>
            <w:vAlign w:val="bottom"/>
            <w:tcPrChange w:id="4442" w:author="james" w:date="2016-03-29T12:11:00Z">
              <w:tcPr>
                <w:tcW w:w="1064" w:type="dxa"/>
                <w:gridSpan w:val="3"/>
              </w:tcPr>
            </w:tcPrChange>
          </w:tcPr>
          <w:p w14:paraId="0B4A1E3D" w14:textId="250D1C82" w:rsidR="009130F1" w:rsidRDefault="009130F1" w:rsidP="009130F1">
            <w:pPr>
              <w:jc w:val="right"/>
              <w:rPr>
                <w:ins w:id="4443" w:author="james" w:date="2016-03-29T12:11:00Z"/>
                <w:rFonts w:ascii="Calibri" w:hAnsi="Calibri"/>
                <w:color w:val="000000"/>
                <w:sz w:val="22"/>
                <w:szCs w:val="22"/>
              </w:rPr>
            </w:pPr>
            <w:ins w:id="4444" w:author="james" w:date="2016-03-29T12:11:00Z">
              <w:r>
                <w:rPr>
                  <w:rFonts w:ascii="Calibri" w:hAnsi="Calibri"/>
                  <w:color w:val="000000"/>
                  <w:sz w:val="22"/>
                  <w:szCs w:val="22"/>
                </w:rPr>
                <w:t>-3</w:t>
              </w:r>
            </w:ins>
          </w:p>
        </w:tc>
        <w:tc>
          <w:tcPr>
            <w:tcW w:w="1064" w:type="dxa"/>
            <w:vAlign w:val="bottom"/>
            <w:tcPrChange w:id="4445" w:author="james" w:date="2016-03-29T12:11:00Z">
              <w:tcPr>
                <w:tcW w:w="1064" w:type="dxa"/>
                <w:gridSpan w:val="2"/>
              </w:tcPr>
            </w:tcPrChange>
          </w:tcPr>
          <w:p w14:paraId="3576CE59" w14:textId="030B7B74" w:rsidR="009130F1" w:rsidRDefault="009130F1" w:rsidP="009130F1">
            <w:pPr>
              <w:jc w:val="right"/>
              <w:rPr>
                <w:ins w:id="4446" w:author="james" w:date="2016-03-29T12:11:00Z"/>
                <w:rFonts w:ascii="Calibri" w:hAnsi="Calibri"/>
                <w:color w:val="000000"/>
                <w:sz w:val="22"/>
                <w:szCs w:val="22"/>
              </w:rPr>
            </w:pPr>
            <w:ins w:id="4447" w:author="james" w:date="2016-03-29T12:11:00Z">
              <w:r>
                <w:rPr>
                  <w:rFonts w:ascii="Calibri" w:hAnsi="Calibri"/>
                  <w:color w:val="000000"/>
                  <w:sz w:val="22"/>
                  <w:szCs w:val="22"/>
                </w:rPr>
                <w:t>-3</w:t>
              </w:r>
            </w:ins>
          </w:p>
        </w:tc>
        <w:tc>
          <w:tcPr>
            <w:tcW w:w="1064" w:type="dxa"/>
            <w:vAlign w:val="bottom"/>
            <w:tcPrChange w:id="4448" w:author="james" w:date="2016-03-29T12:11:00Z">
              <w:tcPr>
                <w:tcW w:w="1064" w:type="dxa"/>
                <w:gridSpan w:val="2"/>
              </w:tcPr>
            </w:tcPrChange>
          </w:tcPr>
          <w:p w14:paraId="29D6EB0C" w14:textId="6A8BB00C" w:rsidR="009130F1" w:rsidRDefault="009130F1" w:rsidP="009130F1">
            <w:pPr>
              <w:jc w:val="right"/>
              <w:rPr>
                <w:ins w:id="4449" w:author="james" w:date="2016-03-29T12:11:00Z"/>
                <w:rFonts w:ascii="Calibri" w:hAnsi="Calibri"/>
                <w:color w:val="000000"/>
                <w:sz w:val="22"/>
                <w:szCs w:val="22"/>
              </w:rPr>
            </w:pPr>
            <w:ins w:id="4450" w:author="james" w:date="2016-03-29T12:11:00Z">
              <w:r>
                <w:rPr>
                  <w:rFonts w:ascii="Calibri" w:hAnsi="Calibri"/>
                  <w:color w:val="000000"/>
                  <w:sz w:val="22"/>
                  <w:szCs w:val="22"/>
                </w:rPr>
                <w:t>-5</w:t>
              </w:r>
            </w:ins>
          </w:p>
        </w:tc>
        <w:tc>
          <w:tcPr>
            <w:tcW w:w="1064" w:type="dxa"/>
            <w:vAlign w:val="bottom"/>
            <w:tcPrChange w:id="4451" w:author="james" w:date="2016-03-29T12:11:00Z">
              <w:tcPr>
                <w:tcW w:w="1064" w:type="dxa"/>
                <w:gridSpan w:val="2"/>
              </w:tcPr>
            </w:tcPrChange>
          </w:tcPr>
          <w:p w14:paraId="35040679" w14:textId="0BEDA693" w:rsidR="009130F1" w:rsidRDefault="009130F1" w:rsidP="009130F1">
            <w:pPr>
              <w:jc w:val="right"/>
              <w:rPr>
                <w:ins w:id="4452" w:author="james" w:date="2016-03-29T12:11:00Z"/>
                <w:rFonts w:ascii="Calibri" w:hAnsi="Calibri"/>
                <w:color w:val="000000"/>
                <w:sz w:val="22"/>
                <w:szCs w:val="22"/>
              </w:rPr>
            </w:pPr>
            <w:ins w:id="4453" w:author="james" w:date="2016-03-29T12:11:00Z">
              <w:r>
                <w:rPr>
                  <w:rFonts w:ascii="Calibri" w:hAnsi="Calibri"/>
                  <w:color w:val="000000"/>
                  <w:sz w:val="22"/>
                  <w:szCs w:val="22"/>
                </w:rPr>
                <w:t>2</w:t>
              </w:r>
            </w:ins>
          </w:p>
        </w:tc>
        <w:tc>
          <w:tcPr>
            <w:tcW w:w="1064" w:type="dxa"/>
            <w:vAlign w:val="bottom"/>
            <w:tcPrChange w:id="4454" w:author="james" w:date="2016-03-29T12:11:00Z">
              <w:tcPr>
                <w:tcW w:w="1064" w:type="dxa"/>
                <w:gridSpan w:val="2"/>
              </w:tcPr>
            </w:tcPrChange>
          </w:tcPr>
          <w:p w14:paraId="767924FF" w14:textId="371C1EE8" w:rsidR="009130F1" w:rsidRDefault="009130F1" w:rsidP="009130F1">
            <w:pPr>
              <w:jc w:val="right"/>
              <w:rPr>
                <w:ins w:id="4455" w:author="james" w:date="2016-03-29T12:11:00Z"/>
                <w:rFonts w:ascii="Calibri" w:hAnsi="Calibri"/>
                <w:color w:val="000000"/>
                <w:sz w:val="22"/>
                <w:szCs w:val="22"/>
              </w:rPr>
            </w:pPr>
            <w:ins w:id="4456" w:author="james" w:date="2016-03-29T12:11:00Z">
              <w:r>
                <w:rPr>
                  <w:rFonts w:ascii="Calibri" w:hAnsi="Calibri"/>
                  <w:color w:val="000000"/>
                  <w:sz w:val="22"/>
                  <w:szCs w:val="22"/>
                </w:rPr>
                <w:t>5</w:t>
              </w:r>
            </w:ins>
          </w:p>
        </w:tc>
      </w:tr>
      <w:tr w:rsidR="009130F1" w14:paraId="6DBB46A2" w14:textId="77777777" w:rsidTr="00B13CFD">
        <w:tblPrEx>
          <w:tblW w:w="0" w:type="auto"/>
          <w:tblPrExChange w:id="4457" w:author="james" w:date="2016-03-29T12:11:00Z">
            <w:tblPrEx>
              <w:tblW w:w="0" w:type="auto"/>
            </w:tblPrEx>
          </w:tblPrExChange>
        </w:tblPrEx>
        <w:trPr>
          <w:ins w:id="4458" w:author="james" w:date="2016-03-29T12:11:00Z"/>
        </w:trPr>
        <w:tc>
          <w:tcPr>
            <w:tcW w:w="1064" w:type="dxa"/>
            <w:vAlign w:val="bottom"/>
            <w:tcPrChange w:id="4459" w:author="james" w:date="2016-03-29T12:11:00Z">
              <w:tcPr>
                <w:tcW w:w="1064" w:type="dxa"/>
                <w:gridSpan w:val="2"/>
              </w:tcPr>
            </w:tcPrChange>
          </w:tcPr>
          <w:p w14:paraId="686B8131" w14:textId="4CDA8B63" w:rsidR="009130F1" w:rsidRDefault="009130F1" w:rsidP="009130F1">
            <w:pPr>
              <w:jc w:val="right"/>
              <w:rPr>
                <w:ins w:id="4460" w:author="james" w:date="2016-03-29T12:11:00Z"/>
                <w:rFonts w:ascii="Calibri" w:hAnsi="Calibri"/>
                <w:color w:val="000000"/>
                <w:sz w:val="22"/>
                <w:szCs w:val="22"/>
              </w:rPr>
            </w:pPr>
            <w:ins w:id="4461" w:author="james" w:date="2016-03-29T12:11:00Z">
              <w:r>
                <w:rPr>
                  <w:rFonts w:ascii="Calibri" w:hAnsi="Calibri"/>
                  <w:color w:val="000000"/>
                  <w:sz w:val="22"/>
                  <w:szCs w:val="22"/>
                </w:rPr>
                <w:t>110</w:t>
              </w:r>
            </w:ins>
          </w:p>
        </w:tc>
        <w:tc>
          <w:tcPr>
            <w:tcW w:w="1064" w:type="dxa"/>
            <w:vAlign w:val="bottom"/>
            <w:tcPrChange w:id="4462" w:author="james" w:date="2016-03-29T12:11:00Z">
              <w:tcPr>
                <w:tcW w:w="1064" w:type="dxa"/>
                <w:gridSpan w:val="2"/>
              </w:tcPr>
            </w:tcPrChange>
          </w:tcPr>
          <w:p w14:paraId="7F481F58" w14:textId="77223E63" w:rsidR="009130F1" w:rsidRDefault="009130F1" w:rsidP="009130F1">
            <w:pPr>
              <w:jc w:val="right"/>
              <w:rPr>
                <w:ins w:id="4463" w:author="james" w:date="2016-03-29T12:11:00Z"/>
                <w:rFonts w:ascii="Calibri" w:hAnsi="Calibri"/>
                <w:color w:val="000000"/>
                <w:sz w:val="22"/>
                <w:szCs w:val="22"/>
              </w:rPr>
            </w:pPr>
            <w:ins w:id="4464" w:author="james" w:date="2016-03-29T12:11:00Z">
              <w:r>
                <w:rPr>
                  <w:rFonts w:ascii="Calibri" w:hAnsi="Calibri"/>
                  <w:color w:val="000000"/>
                  <w:sz w:val="22"/>
                  <w:szCs w:val="22"/>
                </w:rPr>
                <w:t>2</w:t>
              </w:r>
            </w:ins>
          </w:p>
        </w:tc>
        <w:tc>
          <w:tcPr>
            <w:tcW w:w="1064" w:type="dxa"/>
            <w:vAlign w:val="bottom"/>
            <w:tcPrChange w:id="4465" w:author="james" w:date="2016-03-29T12:11:00Z">
              <w:tcPr>
                <w:tcW w:w="1064" w:type="dxa"/>
                <w:gridSpan w:val="2"/>
              </w:tcPr>
            </w:tcPrChange>
          </w:tcPr>
          <w:p w14:paraId="0CE77E6A" w14:textId="77C04B9B" w:rsidR="009130F1" w:rsidRDefault="009130F1" w:rsidP="009130F1">
            <w:pPr>
              <w:jc w:val="right"/>
              <w:rPr>
                <w:ins w:id="4466" w:author="james" w:date="2016-03-29T12:11:00Z"/>
                <w:rFonts w:ascii="Calibri" w:hAnsi="Calibri"/>
                <w:color w:val="000000"/>
                <w:sz w:val="22"/>
                <w:szCs w:val="22"/>
              </w:rPr>
            </w:pPr>
            <w:ins w:id="4467" w:author="james" w:date="2016-03-29T12:11:00Z">
              <w:r>
                <w:rPr>
                  <w:rFonts w:ascii="Calibri" w:hAnsi="Calibri"/>
                  <w:color w:val="000000"/>
                  <w:sz w:val="22"/>
                  <w:szCs w:val="22"/>
                </w:rPr>
                <w:t>5</w:t>
              </w:r>
            </w:ins>
          </w:p>
        </w:tc>
        <w:tc>
          <w:tcPr>
            <w:tcW w:w="1064" w:type="dxa"/>
            <w:vAlign w:val="bottom"/>
            <w:tcPrChange w:id="4468" w:author="james" w:date="2016-03-29T12:11:00Z">
              <w:tcPr>
                <w:tcW w:w="1064" w:type="dxa"/>
                <w:gridSpan w:val="2"/>
              </w:tcPr>
            </w:tcPrChange>
          </w:tcPr>
          <w:p w14:paraId="27E95D56" w14:textId="27216C07" w:rsidR="009130F1" w:rsidRDefault="009130F1" w:rsidP="009130F1">
            <w:pPr>
              <w:jc w:val="right"/>
              <w:rPr>
                <w:ins w:id="4469" w:author="james" w:date="2016-03-29T12:11:00Z"/>
                <w:rFonts w:ascii="Calibri" w:hAnsi="Calibri"/>
                <w:color w:val="000000"/>
                <w:sz w:val="22"/>
                <w:szCs w:val="22"/>
              </w:rPr>
            </w:pPr>
            <w:ins w:id="4470" w:author="james" w:date="2016-03-29T12:11:00Z">
              <w:r>
                <w:rPr>
                  <w:rFonts w:ascii="Calibri" w:hAnsi="Calibri"/>
                  <w:color w:val="000000"/>
                  <w:sz w:val="22"/>
                  <w:szCs w:val="22"/>
                </w:rPr>
                <w:t>-2</w:t>
              </w:r>
            </w:ins>
          </w:p>
        </w:tc>
        <w:tc>
          <w:tcPr>
            <w:tcW w:w="1064" w:type="dxa"/>
            <w:vAlign w:val="bottom"/>
            <w:tcPrChange w:id="4471" w:author="james" w:date="2016-03-29T12:11:00Z">
              <w:tcPr>
                <w:tcW w:w="1064" w:type="dxa"/>
                <w:gridSpan w:val="3"/>
              </w:tcPr>
            </w:tcPrChange>
          </w:tcPr>
          <w:p w14:paraId="3EAE61E4" w14:textId="4839FF9D" w:rsidR="009130F1" w:rsidRDefault="009130F1" w:rsidP="009130F1">
            <w:pPr>
              <w:jc w:val="right"/>
              <w:rPr>
                <w:ins w:id="4472" w:author="james" w:date="2016-03-29T12:11:00Z"/>
                <w:rFonts w:ascii="Calibri" w:hAnsi="Calibri"/>
                <w:color w:val="000000"/>
                <w:sz w:val="22"/>
                <w:szCs w:val="22"/>
              </w:rPr>
            </w:pPr>
            <w:ins w:id="4473" w:author="james" w:date="2016-03-29T12:11:00Z">
              <w:r>
                <w:rPr>
                  <w:rFonts w:ascii="Calibri" w:hAnsi="Calibri"/>
                  <w:color w:val="000000"/>
                  <w:sz w:val="22"/>
                  <w:szCs w:val="22"/>
                </w:rPr>
                <w:t>-5</w:t>
              </w:r>
            </w:ins>
          </w:p>
        </w:tc>
        <w:tc>
          <w:tcPr>
            <w:tcW w:w="1064" w:type="dxa"/>
            <w:vAlign w:val="bottom"/>
            <w:tcPrChange w:id="4474" w:author="james" w:date="2016-03-29T12:11:00Z">
              <w:tcPr>
                <w:tcW w:w="1064" w:type="dxa"/>
                <w:gridSpan w:val="2"/>
              </w:tcPr>
            </w:tcPrChange>
          </w:tcPr>
          <w:p w14:paraId="42EE43C4" w14:textId="74101747" w:rsidR="009130F1" w:rsidRDefault="009130F1" w:rsidP="009130F1">
            <w:pPr>
              <w:jc w:val="right"/>
              <w:rPr>
                <w:ins w:id="4475" w:author="james" w:date="2016-03-29T12:11:00Z"/>
                <w:rFonts w:ascii="Calibri" w:hAnsi="Calibri"/>
                <w:color w:val="000000"/>
                <w:sz w:val="22"/>
                <w:szCs w:val="22"/>
              </w:rPr>
            </w:pPr>
            <w:ins w:id="4476" w:author="james" w:date="2016-03-29T12:11:00Z">
              <w:r>
                <w:rPr>
                  <w:rFonts w:ascii="Calibri" w:hAnsi="Calibri"/>
                  <w:color w:val="000000"/>
                  <w:sz w:val="22"/>
                  <w:szCs w:val="22"/>
                </w:rPr>
                <w:t>-2</w:t>
              </w:r>
            </w:ins>
          </w:p>
        </w:tc>
        <w:tc>
          <w:tcPr>
            <w:tcW w:w="1064" w:type="dxa"/>
            <w:vAlign w:val="bottom"/>
            <w:tcPrChange w:id="4477" w:author="james" w:date="2016-03-29T12:11:00Z">
              <w:tcPr>
                <w:tcW w:w="1064" w:type="dxa"/>
                <w:gridSpan w:val="2"/>
              </w:tcPr>
            </w:tcPrChange>
          </w:tcPr>
          <w:p w14:paraId="49AA8B2C" w14:textId="2859F88E" w:rsidR="009130F1" w:rsidRDefault="009130F1" w:rsidP="009130F1">
            <w:pPr>
              <w:jc w:val="right"/>
              <w:rPr>
                <w:ins w:id="4478" w:author="james" w:date="2016-03-29T12:11:00Z"/>
                <w:rFonts w:ascii="Calibri" w:hAnsi="Calibri"/>
                <w:color w:val="000000"/>
                <w:sz w:val="22"/>
                <w:szCs w:val="22"/>
              </w:rPr>
            </w:pPr>
            <w:ins w:id="4479" w:author="james" w:date="2016-03-29T12:11:00Z">
              <w:r>
                <w:rPr>
                  <w:rFonts w:ascii="Calibri" w:hAnsi="Calibri"/>
                  <w:color w:val="000000"/>
                  <w:sz w:val="22"/>
                  <w:szCs w:val="22"/>
                </w:rPr>
                <w:t>-3</w:t>
              </w:r>
            </w:ins>
          </w:p>
        </w:tc>
        <w:tc>
          <w:tcPr>
            <w:tcW w:w="1064" w:type="dxa"/>
            <w:vAlign w:val="bottom"/>
            <w:tcPrChange w:id="4480" w:author="james" w:date="2016-03-29T12:11:00Z">
              <w:tcPr>
                <w:tcW w:w="1064" w:type="dxa"/>
                <w:gridSpan w:val="2"/>
              </w:tcPr>
            </w:tcPrChange>
          </w:tcPr>
          <w:p w14:paraId="2EA9F013" w14:textId="1EA11982" w:rsidR="009130F1" w:rsidRDefault="009130F1" w:rsidP="009130F1">
            <w:pPr>
              <w:jc w:val="right"/>
              <w:rPr>
                <w:ins w:id="4481" w:author="james" w:date="2016-03-29T12:11:00Z"/>
                <w:rFonts w:ascii="Calibri" w:hAnsi="Calibri"/>
                <w:color w:val="000000"/>
                <w:sz w:val="22"/>
                <w:szCs w:val="22"/>
              </w:rPr>
            </w:pPr>
            <w:ins w:id="4482" w:author="james" w:date="2016-03-29T12:11:00Z">
              <w:r>
                <w:rPr>
                  <w:rFonts w:ascii="Calibri" w:hAnsi="Calibri"/>
                  <w:color w:val="000000"/>
                  <w:sz w:val="22"/>
                  <w:szCs w:val="22"/>
                </w:rPr>
                <w:t>0</w:t>
              </w:r>
            </w:ins>
          </w:p>
        </w:tc>
        <w:tc>
          <w:tcPr>
            <w:tcW w:w="1064" w:type="dxa"/>
            <w:vAlign w:val="bottom"/>
            <w:tcPrChange w:id="4483" w:author="james" w:date="2016-03-29T12:11:00Z">
              <w:tcPr>
                <w:tcW w:w="1064" w:type="dxa"/>
                <w:gridSpan w:val="2"/>
              </w:tcPr>
            </w:tcPrChange>
          </w:tcPr>
          <w:p w14:paraId="486BE19E" w14:textId="255C535D" w:rsidR="009130F1" w:rsidRDefault="009130F1" w:rsidP="009130F1">
            <w:pPr>
              <w:jc w:val="right"/>
              <w:rPr>
                <w:ins w:id="4484" w:author="james" w:date="2016-03-29T12:11:00Z"/>
                <w:rFonts w:ascii="Calibri" w:hAnsi="Calibri"/>
                <w:color w:val="000000"/>
                <w:sz w:val="22"/>
                <w:szCs w:val="22"/>
              </w:rPr>
            </w:pPr>
            <w:ins w:id="4485" w:author="james" w:date="2016-03-29T12:11:00Z">
              <w:r>
                <w:rPr>
                  <w:rFonts w:ascii="Calibri" w:hAnsi="Calibri"/>
                  <w:color w:val="000000"/>
                  <w:sz w:val="22"/>
                  <w:szCs w:val="22"/>
                </w:rPr>
                <w:t>1</w:t>
              </w:r>
            </w:ins>
          </w:p>
        </w:tc>
      </w:tr>
      <w:tr w:rsidR="009130F1" w14:paraId="59E72A97" w14:textId="77777777" w:rsidTr="00B13CFD">
        <w:tblPrEx>
          <w:tblW w:w="0" w:type="auto"/>
          <w:tblPrExChange w:id="4486" w:author="james" w:date="2016-03-29T12:11:00Z">
            <w:tblPrEx>
              <w:tblW w:w="0" w:type="auto"/>
            </w:tblPrEx>
          </w:tblPrExChange>
        </w:tblPrEx>
        <w:trPr>
          <w:ins w:id="4487" w:author="james" w:date="2016-03-29T12:11:00Z"/>
        </w:trPr>
        <w:tc>
          <w:tcPr>
            <w:tcW w:w="1064" w:type="dxa"/>
            <w:vAlign w:val="bottom"/>
            <w:tcPrChange w:id="4488" w:author="james" w:date="2016-03-29T12:11:00Z">
              <w:tcPr>
                <w:tcW w:w="1064" w:type="dxa"/>
                <w:gridSpan w:val="2"/>
              </w:tcPr>
            </w:tcPrChange>
          </w:tcPr>
          <w:p w14:paraId="4491A5B2" w14:textId="61F6E708" w:rsidR="009130F1" w:rsidRDefault="009130F1" w:rsidP="009130F1">
            <w:pPr>
              <w:jc w:val="right"/>
              <w:rPr>
                <w:ins w:id="4489" w:author="james" w:date="2016-03-29T12:11:00Z"/>
                <w:rFonts w:ascii="Calibri" w:hAnsi="Calibri"/>
                <w:color w:val="000000"/>
                <w:sz w:val="22"/>
                <w:szCs w:val="22"/>
              </w:rPr>
            </w:pPr>
            <w:ins w:id="4490" w:author="james" w:date="2016-03-29T12:11:00Z">
              <w:r>
                <w:rPr>
                  <w:rFonts w:ascii="Calibri" w:hAnsi="Calibri"/>
                  <w:color w:val="000000"/>
                  <w:sz w:val="22"/>
                  <w:szCs w:val="22"/>
                </w:rPr>
                <w:t>111</w:t>
              </w:r>
            </w:ins>
          </w:p>
        </w:tc>
        <w:tc>
          <w:tcPr>
            <w:tcW w:w="1064" w:type="dxa"/>
            <w:vAlign w:val="bottom"/>
            <w:tcPrChange w:id="4491" w:author="james" w:date="2016-03-29T12:11:00Z">
              <w:tcPr>
                <w:tcW w:w="1064" w:type="dxa"/>
                <w:gridSpan w:val="2"/>
              </w:tcPr>
            </w:tcPrChange>
          </w:tcPr>
          <w:p w14:paraId="228E666C" w14:textId="580A0C59" w:rsidR="009130F1" w:rsidRDefault="009130F1" w:rsidP="009130F1">
            <w:pPr>
              <w:jc w:val="right"/>
              <w:rPr>
                <w:ins w:id="4492" w:author="james" w:date="2016-03-29T12:11:00Z"/>
                <w:rFonts w:ascii="Calibri" w:hAnsi="Calibri"/>
                <w:color w:val="000000"/>
                <w:sz w:val="22"/>
                <w:szCs w:val="22"/>
              </w:rPr>
            </w:pPr>
            <w:ins w:id="4493" w:author="james" w:date="2016-03-29T12:11:00Z">
              <w:r>
                <w:rPr>
                  <w:rFonts w:ascii="Calibri" w:hAnsi="Calibri"/>
                  <w:color w:val="000000"/>
                  <w:sz w:val="22"/>
                  <w:szCs w:val="22"/>
                </w:rPr>
                <w:t>3</w:t>
              </w:r>
            </w:ins>
          </w:p>
        </w:tc>
        <w:tc>
          <w:tcPr>
            <w:tcW w:w="1064" w:type="dxa"/>
            <w:vAlign w:val="bottom"/>
            <w:tcPrChange w:id="4494" w:author="james" w:date="2016-03-29T12:11:00Z">
              <w:tcPr>
                <w:tcW w:w="1064" w:type="dxa"/>
                <w:gridSpan w:val="2"/>
              </w:tcPr>
            </w:tcPrChange>
          </w:tcPr>
          <w:p w14:paraId="4BFBFF05" w14:textId="1488A87F" w:rsidR="009130F1" w:rsidRDefault="009130F1" w:rsidP="009130F1">
            <w:pPr>
              <w:jc w:val="right"/>
              <w:rPr>
                <w:ins w:id="4495" w:author="james" w:date="2016-03-29T12:11:00Z"/>
                <w:rFonts w:ascii="Calibri" w:hAnsi="Calibri"/>
                <w:color w:val="000000"/>
                <w:sz w:val="22"/>
                <w:szCs w:val="22"/>
              </w:rPr>
            </w:pPr>
            <w:ins w:id="4496" w:author="james" w:date="2016-03-29T12:11:00Z">
              <w:r>
                <w:rPr>
                  <w:rFonts w:ascii="Calibri" w:hAnsi="Calibri"/>
                  <w:color w:val="000000"/>
                  <w:sz w:val="22"/>
                  <w:szCs w:val="22"/>
                </w:rPr>
                <w:t>7</w:t>
              </w:r>
            </w:ins>
          </w:p>
        </w:tc>
        <w:tc>
          <w:tcPr>
            <w:tcW w:w="1064" w:type="dxa"/>
            <w:vAlign w:val="bottom"/>
            <w:tcPrChange w:id="4497" w:author="james" w:date="2016-03-29T12:11:00Z">
              <w:tcPr>
                <w:tcW w:w="1064" w:type="dxa"/>
                <w:gridSpan w:val="2"/>
              </w:tcPr>
            </w:tcPrChange>
          </w:tcPr>
          <w:p w14:paraId="1D734F17" w14:textId="59B4D4C5" w:rsidR="009130F1" w:rsidRDefault="009130F1" w:rsidP="009130F1">
            <w:pPr>
              <w:jc w:val="right"/>
              <w:rPr>
                <w:ins w:id="4498" w:author="james" w:date="2016-03-29T12:11:00Z"/>
                <w:rFonts w:ascii="Calibri" w:hAnsi="Calibri"/>
                <w:color w:val="000000"/>
                <w:sz w:val="22"/>
                <w:szCs w:val="22"/>
              </w:rPr>
            </w:pPr>
            <w:ins w:id="4499" w:author="james" w:date="2016-03-29T12:11:00Z">
              <w:r>
                <w:rPr>
                  <w:rFonts w:ascii="Calibri" w:hAnsi="Calibri"/>
                  <w:color w:val="000000"/>
                  <w:sz w:val="22"/>
                  <w:szCs w:val="22"/>
                </w:rPr>
                <w:t>-3</w:t>
              </w:r>
            </w:ins>
          </w:p>
        </w:tc>
        <w:tc>
          <w:tcPr>
            <w:tcW w:w="1064" w:type="dxa"/>
            <w:vAlign w:val="bottom"/>
            <w:tcPrChange w:id="4500" w:author="james" w:date="2016-03-29T12:11:00Z">
              <w:tcPr>
                <w:tcW w:w="1064" w:type="dxa"/>
                <w:gridSpan w:val="3"/>
              </w:tcPr>
            </w:tcPrChange>
          </w:tcPr>
          <w:p w14:paraId="6BADEAE3" w14:textId="09537218" w:rsidR="009130F1" w:rsidRDefault="009130F1" w:rsidP="009130F1">
            <w:pPr>
              <w:jc w:val="right"/>
              <w:rPr>
                <w:ins w:id="4501" w:author="james" w:date="2016-03-29T12:11:00Z"/>
                <w:rFonts w:ascii="Calibri" w:hAnsi="Calibri"/>
                <w:color w:val="000000"/>
                <w:sz w:val="22"/>
                <w:szCs w:val="22"/>
              </w:rPr>
            </w:pPr>
            <w:ins w:id="4502" w:author="james" w:date="2016-03-29T12:11:00Z">
              <w:r>
                <w:rPr>
                  <w:rFonts w:ascii="Calibri" w:hAnsi="Calibri"/>
                  <w:color w:val="000000"/>
                  <w:sz w:val="22"/>
                  <w:szCs w:val="22"/>
                </w:rPr>
                <w:t>-7</w:t>
              </w:r>
            </w:ins>
          </w:p>
        </w:tc>
        <w:tc>
          <w:tcPr>
            <w:tcW w:w="1064" w:type="dxa"/>
            <w:vAlign w:val="bottom"/>
            <w:tcPrChange w:id="4503" w:author="james" w:date="2016-03-29T12:11:00Z">
              <w:tcPr>
                <w:tcW w:w="1064" w:type="dxa"/>
                <w:gridSpan w:val="2"/>
              </w:tcPr>
            </w:tcPrChange>
          </w:tcPr>
          <w:p w14:paraId="0A18F5E3" w14:textId="614CC51A" w:rsidR="009130F1" w:rsidRDefault="009130F1" w:rsidP="009130F1">
            <w:pPr>
              <w:jc w:val="right"/>
              <w:rPr>
                <w:ins w:id="4504" w:author="james" w:date="2016-03-29T12:11:00Z"/>
                <w:rFonts w:ascii="Calibri" w:hAnsi="Calibri"/>
                <w:color w:val="000000"/>
                <w:sz w:val="22"/>
                <w:szCs w:val="22"/>
              </w:rPr>
            </w:pPr>
            <w:ins w:id="4505" w:author="james" w:date="2016-03-29T12:11:00Z">
              <w:r>
                <w:rPr>
                  <w:rFonts w:ascii="Calibri" w:hAnsi="Calibri"/>
                  <w:color w:val="000000"/>
                  <w:sz w:val="22"/>
                  <w:szCs w:val="22"/>
                </w:rPr>
                <w:t>-1</w:t>
              </w:r>
            </w:ins>
          </w:p>
        </w:tc>
        <w:tc>
          <w:tcPr>
            <w:tcW w:w="1064" w:type="dxa"/>
            <w:vAlign w:val="bottom"/>
            <w:tcPrChange w:id="4506" w:author="james" w:date="2016-03-29T12:11:00Z">
              <w:tcPr>
                <w:tcW w:w="1064" w:type="dxa"/>
                <w:gridSpan w:val="2"/>
              </w:tcPr>
            </w:tcPrChange>
          </w:tcPr>
          <w:p w14:paraId="7A9DBCD5" w14:textId="59327419" w:rsidR="009130F1" w:rsidRDefault="009130F1" w:rsidP="009130F1">
            <w:pPr>
              <w:jc w:val="right"/>
              <w:rPr>
                <w:ins w:id="4507" w:author="james" w:date="2016-03-29T12:11:00Z"/>
                <w:rFonts w:ascii="Calibri" w:hAnsi="Calibri"/>
                <w:color w:val="000000"/>
                <w:sz w:val="22"/>
                <w:szCs w:val="22"/>
              </w:rPr>
            </w:pPr>
            <w:ins w:id="4508" w:author="james" w:date="2016-03-29T12:11:00Z">
              <w:r>
                <w:rPr>
                  <w:rFonts w:ascii="Calibri" w:hAnsi="Calibri"/>
                  <w:color w:val="000000"/>
                  <w:sz w:val="22"/>
                  <w:szCs w:val="22"/>
                </w:rPr>
                <w:t>-1</w:t>
              </w:r>
            </w:ins>
          </w:p>
        </w:tc>
        <w:tc>
          <w:tcPr>
            <w:tcW w:w="1064" w:type="dxa"/>
            <w:vAlign w:val="bottom"/>
            <w:tcPrChange w:id="4509" w:author="james" w:date="2016-03-29T12:11:00Z">
              <w:tcPr>
                <w:tcW w:w="1064" w:type="dxa"/>
                <w:gridSpan w:val="2"/>
              </w:tcPr>
            </w:tcPrChange>
          </w:tcPr>
          <w:p w14:paraId="10624080" w14:textId="7F9CD45F" w:rsidR="009130F1" w:rsidRDefault="009130F1" w:rsidP="009130F1">
            <w:pPr>
              <w:jc w:val="right"/>
              <w:rPr>
                <w:ins w:id="4510" w:author="james" w:date="2016-03-29T12:11:00Z"/>
                <w:rFonts w:ascii="Calibri" w:hAnsi="Calibri"/>
                <w:color w:val="000000"/>
                <w:sz w:val="22"/>
                <w:szCs w:val="22"/>
              </w:rPr>
            </w:pPr>
            <w:ins w:id="4511" w:author="james" w:date="2016-03-29T12:11:00Z">
              <w:r>
                <w:rPr>
                  <w:rFonts w:ascii="Calibri" w:hAnsi="Calibri"/>
                  <w:color w:val="000000"/>
                  <w:sz w:val="22"/>
                  <w:szCs w:val="22"/>
                </w:rPr>
                <w:t>1</w:t>
              </w:r>
            </w:ins>
          </w:p>
        </w:tc>
        <w:tc>
          <w:tcPr>
            <w:tcW w:w="1064" w:type="dxa"/>
            <w:vAlign w:val="bottom"/>
            <w:tcPrChange w:id="4512" w:author="james" w:date="2016-03-29T12:11:00Z">
              <w:tcPr>
                <w:tcW w:w="1064" w:type="dxa"/>
                <w:gridSpan w:val="2"/>
              </w:tcPr>
            </w:tcPrChange>
          </w:tcPr>
          <w:p w14:paraId="24513190" w14:textId="3E8C32ED" w:rsidR="009130F1" w:rsidRDefault="009130F1" w:rsidP="009130F1">
            <w:pPr>
              <w:jc w:val="right"/>
              <w:rPr>
                <w:ins w:id="4513" w:author="james" w:date="2016-03-29T12:11:00Z"/>
                <w:rFonts w:ascii="Calibri" w:hAnsi="Calibri"/>
                <w:color w:val="000000"/>
                <w:sz w:val="22"/>
                <w:szCs w:val="22"/>
              </w:rPr>
            </w:pPr>
            <w:ins w:id="4514" w:author="james" w:date="2016-03-29T12:11:00Z">
              <w:r>
                <w:rPr>
                  <w:rFonts w:ascii="Calibri" w:hAnsi="Calibri"/>
                  <w:color w:val="000000"/>
                  <w:sz w:val="22"/>
                  <w:szCs w:val="22"/>
                </w:rPr>
                <w:t>3</w:t>
              </w:r>
            </w:ins>
          </w:p>
        </w:tc>
      </w:tr>
    </w:tbl>
    <w:p w14:paraId="19A7A407" w14:textId="77777777" w:rsidR="00BB6664" w:rsidRDefault="00BB6664" w:rsidP="006F2A7D">
      <w:pPr>
        <w:jc w:val="both"/>
        <w:rPr>
          <w:ins w:id="4515" w:author="james" w:date="2016-03-29T13:10:00Z"/>
        </w:rPr>
      </w:pPr>
    </w:p>
    <w:p w14:paraId="528A3035" w14:textId="021CC560" w:rsidR="00807010" w:rsidDel="001053EE" w:rsidRDefault="00807010" w:rsidP="006F2A7D">
      <w:pPr>
        <w:jc w:val="both"/>
        <w:rPr>
          <w:ins w:id="4516" w:author="james" w:date="2016-03-29T12:12:00Z"/>
          <w:del w:id="4517" w:author="Ronny" w:date="2017-07-19T11:20:00Z"/>
        </w:rPr>
      </w:pPr>
    </w:p>
    <w:p w14:paraId="01316D7E" w14:textId="3C5E0EEA" w:rsidR="005E1420" w:rsidRPr="00E761A7" w:rsidRDefault="005E1420">
      <w:pPr>
        <w:pStyle w:val="Caption"/>
        <w:keepNext/>
        <w:rPr>
          <w:ins w:id="4518" w:author="james" w:date="2016-03-29T12:13:00Z"/>
        </w:rPr>
        <w:pPrChange w:id="4519" w:author="james" w:date="2016-03-29T12:13:00Z">
          <w:pPr/>
        </w:pPrChange>
      </w:pPr>
      <w:bookmarkStart w:id="4520" w:name="_Toc489615356"/>
      <w:ins w:id="4521" w:author="james" w:date="2016-03-29T12:13:00Z">
        <w:r w:rsidRPr="008D3C53">
          <w:rPr>
            <w:sz w:val="24"/>
            <w:szCs w:val="24"/>
          </w:rPr>
          <w:t xml:space="preserve">Table </w:t>
        </w:r>
      </w:ins>
      <w:ins w:id="4522" w:author="markel arizabaleta [2]" w:date="2017-07-18T11:00:00Z">
        <w:r w:rsidR="005964DC" w:rsidRPr="008D3C53">
          <w:rPr>
            <w:sz w:val="24"/>
            <w:szCs w:val="24"/>
            <w:rPrChange w:id="4523" w:author="markel arizabaleta [2]" w:date="2017-07-18T11:13:00Z">
              <w:rPr/>
            </w:rPrChange>
          </w:rPr>
          <w:fldChar w:fldCharType="begin"/>
        </w:r>
        <w:r w:rsidR="005964DC" w:rsidRPr="008D3C53">
          <w:rPr>
            <w:sz w:val="24"/>
            <w:szCs w:val="24"/>
          </w:rPr>
          <w:instrText xml:space="preserve"> SEQ Table \* ARABIC </w:instrText>
        </w:r>
      </w:ins>
      <w:r w:rsidR="005964DC" w:rsidRPr="008D3C53">
        <w:rPr>
          <w:sz w:val="24"/>
          <w:szCs w:val="24"/>
          <w:rPrChange w:id="4524" w:author="markel arizabaleta [2]" w:date="2017-07-18T11:13:00Z">
            <w:rPr/>
          </w:rPrChange>
        </w:rPr>
        <w:fldChar w:fldCharType="separate"/>
      </w:r>
      <w:ins w:id="4525" w:author="markel arizabaleta [2]" w:date="2017-07-18T11:00:00Z">
        <w:r w:rsidR="005964DC" w:rsidRPr="008D3C53">
          <w:rPr>
            <w:sz w:val="24"/>
            <w:szCs w:val="24"/>
          </w:rPr>
          <w:t>20</w:t>
        </w:r>
        <w:r w:rsidR="005964DC" w:rsidRPr="008D3C53">
          <w:rPr>
            <w:sz w:val="24"/>
            <w:szCs w:val="24"/>
            <w:rPrChange w:id="4526" w:author="markel arizabaleta [2]" w:date="2017-07-18T11:13:00Z">
              <w:rPr/>
            </w:rPrChange>
          </w:rPr>
          <w:fldChar w:fldCharType="end"/>
        </w:r>
      </w:ins>
      <w:ins w:id="4527" w:author="james" w:date="2016-03-29T12:13:00Z">
        <w:del w:id="4528" w:author="markel arizabaleta [2]" w:date="2017-07-18T11:00:00Z">
          <w:r w:rsidRPr="008D3C53" w:rsidDel="005964DC">
            <w:rPr>
              <w:sz w:val="24"/>
              <w:szCs w:val="24"/>
              <w:rPrChange w:id="4529" w:author="markel arizabaleta [2]" w:date="2017-07-18T11:13:00Z">
                <w:rPr/>
              </w:rPrChange>
            </w:rPr>
            <w:fldChar w:fldCharType="begin"/>
          </w:r>
          <w:r w:rsidRPr="008D3C53" w:rsidDel="005964DC">
            <w:rPr>
              <w:sz w:val="24"/>
              <w:szCs w:val="24"/>
            </w:rPr>
            <w:delInstrText xml:space="preserve"> SEQ Table \* ARABIC </w:delInstrText>
          </w:r>
        </w:del>
      </w:ins>
      <w:del w:id="4530" w:author="markel arizabaleta [2]" w:date="2017-07-18T11:00:00Z">
        <w:r w:rsidRPr="008D3C53" w:rsidDel="005964DC">
          <w:rPr>
            <w:sz w:val="24"/>
            <w:szCs w:val="24"/>
            <w:rPrChange w:id="4531" w:author="markel arizabaleta [2]" w:date="2017-07-18T11:13:00Z">
              <w:rPr/>
            </w:rPrChange>
          </w:rPr>
          <w:fldChar w:fldCharType="separate"/>
        </w:r>
      </w:del>
      <w:ins w:id="4532" w:author="james" w:date="2016-03-30T13:14:00Z">
        <w:del w:id="4533" w:author="markel arizabaleta [2]" w:date="2017-07-18T11:00:00Z">
          <w:r w:rsidR="007B0E2C" w:rsidRPr="008D3C53" w:rsidDel="005964DC">
            <w:rPr>
              <w:sz w:val="24"/>
              <w:szCs w:val="24"/>
              <w:rPrChange w:id="4534" w:author="markel arizabaleta [2]" w:date="2017-07-18T11:13:00Z">
                <w:rPr>
                  <w:noProof/>
                </w:rPr>
              </w:rPrChange>
            </w:rPr>
            <w:delText>17</w:delText>
          </w:r>
        </w:del>
      </w:ins>
      <w:ins w:id="4535" w:author="james" w:date="2016-03-29T12:13:00Z">
        <w:del w:id="4536" w:author="markel arizabaleta [2]" w:date="2017-07-18T11:00:00Z">
          <w:r w:rsidRPr="008D3C53" w:rsidDel="005964DC">
            <w:rPr>
              <w:sz w:val="24"/>
              <w:szCs w:val="24"/>
              <w:rPrChange w:id="4537" w:author="markel arizabaleta [2]" w:date="2017-07-18T11:13:00Z">
                <w:rPr/>
              </w:rPrChange>
            </w:rPr>
            <w:fldChar w:fldCharType="end"/>
          </w:r>
        </w:del>
        <w:r w:rsidRPr="008D3C53">
          <w:rPr>
            <w:sz w:val="24"/>
            <w:szCs w:val="24"/>
          </w:rPr>
          <w:t xml:space="preserve"> </w:t>
        </w:r>
      </w:ins>
      <w:ins w:id="4538" w:author="markel arizabaleta" w:date="2017-08-01T10:25:00Z">
        <w:r w:rsidR="007408FE">
          <w:rPr>
            <w:sz w:val="24"/>
            <w:szCs w:val="24"/>
          </w:rPr>
          <w:t xml:space="preserve">– </w:t>
        </w:r>
      </w:ins>
      <w:ins w:id="4539" w:author="james" w:date="2016-03-29T12:13:00Z">
        <w:r w:rsidRPr="008D3C53">
          <w:rPr>
            <w:sz w:val="24"/>
            <w:szCs w:val="24"/>
          </w:rPr>
          <w:t>Encoding of 4-bit samples</w:t>
        </w:r>
        <w:bookmarkEnd w:id="4520"/>
      </w:ins>
    </w:p>
    <w:tbl>
      <w:tblPr>
        <w:tblStyle w:val="TableGrid"/>
        <w:tblW w:w="0" w:type="auto"/>
        <w:tblLook w:val="04A0" w:firstRow="1" w:lastRow="0" w:firstColumn="1" w:lastColumn="0" w:noHBand="0" w:noVBand="1"/>
        <w:tblPrChange w:id="4540" w:author="james" w:date="2016-03-29T12:12:00Z">
          <w:tblPr>
            <w:tblStyle w:val="TableGrid"/>
            <w:tblW w:w="0" w:type="auto"/>
            <w:tblLook w:val="04A0" w:firstRow="1" w:lastRow="0" w:firstColumn="1" w:lastColumn="0" w:noHBand="0" w:noVBand="1"/>
          </w:tblPr>
        </w:tblPrChange>
      </w:tblPr>
      <w:tblGrid>
        <w:gridCol w:w="1050"/>
        <w:gridCol w:w="1034"/>
        <w:gridCol w:w="1041"/>
        <w:gridCol w:w="1035"/>
        <w:gridCol w:w="1042"/>
        <w:gridCol w:w="1032"/>
        <w:gridCol w:w="1039"/>
        <w:gridCol w:w="1035"/>
        <w:gridCol w:w="1042"/>
        <w:tblGridChange w:id="4541">
          <w:tblGrid>
            <w:gridCol w:w="1064"/>
            <w:gridCol w:w="1064"/>
            <w:gridCol w:w="1064"/>
            <w:gridCol w:w="1064"/>
            <w:gridCol w:w="1064"/>
            <w:gridCol w:w="1064"/>
            <w:gridCol w:w="1064"/>
            <w:gridCol w:w="1064"/>
            <w:gridCol w:w="1064"/>
          </w:tblGrid>
        </w:tblGridChange>
      </w:tblGrid>
      <w:tr w:rsidR="00D71882" w14:paraId="17AF207F" w14:textId="77777777" w:rsidTr="00D71882">
        <w:trPr>
          <w:ins w:id="4542" w:author="james" w:date="2016-03-29T12:12:00Z"/>
        </w:trPr>
        <w:tc>
          <w:tcPr>
            <w:tcW w:w="1064" w:type="dxa"/>
            <w:shd w:val="clear" w:color="auto" w:fill="548DD4" w:themeFill="text2" w:themeFillTint="99"/>
            <w:tcPrChange w:id="4543" w:author="james" w:date="2016-03-29T12:12:00Z">
              <w:tcPr>
                <w:tcW w:w="1064" w:type="dxa"/>
              </w:tcPr>
            </w:tcPrChange>
          </w:tcPr>
          <w:p w14:paraId="74799BCB" w14:textId="5DC397FC" w:rsidR="00D71882" w:rsidRDefault="00D71882" w:rsidP="00D71882">
            <w:pPr>
              <w:jc w:val="both"/>
              <w:rPr>
                <w:ins w:id="4544" w:author="james" w:date="2016-03-29T12:12:00Z"/>
              </w:rPr>
            </w:pPr>
            <w:ins w:id="4545" w:author="james" w:date="2016-03-29T12:12:00Z">
              <w:r w:rsidRPr="00514B5D">
                <w:rPr>
                  <w:rFonts w:ascii="Calibri" w:hAnsi="Calibri"/>
                  <w:b/>
                  <w:color w:val="FFFFFF" w:themeColor="background1"/>
                  <w:sz w:val="22"/>
                  <w:szCs w:val="22"/>
                </w:rPr>
                <w:t>Binary</w:t>
              </w:r>
            </w:ins>
          </w:p>
        </w:tc>
        <w:tc>
          <w:tcPr>
            <w:tcW w:w="1064" w:type="dxa"/>
            <w:shd w:val="clear" w:color="auto" w:fill="548DD4" w:themeFill="text2" w:themeFillTint="99"/>
            <w:tcPrChange w:id="4546" w:author="james" w:date="2016-03-29T12:12:00Z">
              <w:tcPr>
                <w:tcW w:w="1064" w:type="dxa"/>
              </w:tcPr>
            </w:tcPrChange>
          </w:tcPr>
          <w:p w14:paraId="785ABF71" w14:textId="33AA8B45" w:rsidR="00D71882" w:rsidRDefault="00D71882" w:rsidP="00D71882">
            <w:pPr>
              <w:jc w:val="both"/>
              <w:rPr>
                <w:ins w:id="4547" w:author="james" w:date="2016-03-29T12:12:00Z"/>
              </w:rPr>
            </w:pPr>
            <w:ins w:id="4548" w:author="james" w:date="2016-03-29T12:12:00Z">
              <w:r w:rsidRPr="00514B5D">
                <w:rPr>
                  <w:rFonts w:ascii="Calibri" w:hAnsi="Calibri"/>
                  <w:b/>
                  <w:color w:val="FFFFFF" w:themeColor="background1"/>
                  <w:sz w:val="22"/>
                  <w:szCs w:val="22"/>
                </w:rPr>
                <w:t>OB</w:t>
              </w:r>
            </w:ins>
          </w:p>
        </w:tc>
        <w:tc>
          <w:tcPr>
            <w:tcW w:w="1064" w:type="dxa"/>
            <w:shd w:val="clear" w:color="auto" w:fill="548DD4" w:themeFill="text2" w:themeFillTint="99"/>
            <w:tcPrChange w:id="4549" w:author="james" w:date="2016-03-29T12:12:00Z">
              <w:tcPr>
                <w:tcW w:w="1064" w:type="dxa"/>
              </w:tcPr>
            </w:tcPrChange>
          </w:tcPr>
          <w:p w14:paraId="4C6F4644" w14:textId="30AD9F0C" w:rsidR="00D71882" w:rsidRDefault="00D71882" w:rsidP="00D71882">
            <w:pPr>
              <w:jc w:val="both"/>
              <w:rPr>
                <w:ins w:id="4550" w:author="james" w:date="2016-03-29T12:12:00Z"/>
              </w:rPr>
            </w:pPr>
            <w:ins w:id="4551" w:author="james" w:date="2016-03-29T12:12:00Z">
              <w:r w:rsidRPr="00514B5D">
                <w:rPr>
                  <w:rFonts w:ascii="Calibri" w:hAnsi="Calibri"/>
                  <w:b/>
                  <w:color w:val="FFFFFF" w:themeColor="background1"/>
                  <w:sz w:val="22"/>
                  <w:szCs w:val="22"/>
                </w:rPr>
                <w:t>OBA</w:t>
              </w:r>
            </w:ins>
          </w:p>
        </w:tc>
        <w:tc>
          <w:tcPr>
            <w:tcW w:w="1064" w:type="dxa"/>
            <w:shd w:val="clear" w:color="auto" w:fill="548DD4" w:themeFill="text2" w:themeFillTint="99"/>
            <w:tcPrChange w:id="4552" w:author="james" w:date="2016-03-29T12:12:00Z">
              <w:tcPr>
                <w:tcW w:w="1064" w:type="dxa"/>
              </w:tcPr>
            </w:tcPrChange>
          </w:tcPr>
          <w:p w14:paraId="63E76E0D" w14:textId="0FBB660E" w:rsidR="00D71882" w:rsidRDefault="00D71882" w:rsidP="00D71882">
            <w:pPr>
              <w:jc w:val="both"/>
              <w:rPr>
                <w:ins w:id="4553" w:author="james" w:date="2016-03-29T12:12:00Z"/>
              </w:rPr>
            </w:pPr>
            <w:ins w:id="4554" w:author="james" w:date="2016-03-29T12:12:00Z">
              <w:r w:rsidRPr="00514B5D">
                <w:rPr>
                  <w:rFonts w:ascii="Calibri" w:hAnsi="Calibri"/>
                  <w:b/>
                  <w:color w:val="FFFFFF" w:themeColor="background1"/>
                  <w:sz w:val="22"/>
                  <w:szCs w:val="22"/>
                </w:rPr>
                <w:t>SM</w:t>
              </w:r>
            </w:ins>
          </w:p>
        </w:tc>
        <w:tc>
          <w:tcPr>
            <w:tcW w:w="1064" w:type="dxa"/>
            <w:shd w:val="clear" w:color="auto" w:fill="548DD4" w:themeFill="text2" w:themeFillTint="99"/>
            <w:tcPrChange w:id="4555" w:author="james" w:date="2016-03-29T12:12:00Z">
              <w:tcPr>
                <w:tcW w:w="1064" w:type="dxa"/>
              </w:tcPr>
            </w:tcPrChange>
          </w:tcPr>
          <w:p w14:paraId="4075D046" w14:textId="2346E0A2" w:rsidR="00D71882" w:rsidRDefault="00D71882" w:rsidP="00D71882">
            <w:pPr>
              <w:jc w:val="both"/>
              <w:rPr>
                <w:ins w:id="4556" w:author="james" w:date="2016-03-29T12:12:00Z"/>
              </w:rPr>
            </w:pPr>
            <w:ins w:id="4557" w:author="james" w:date="2016-03-29T12:12:00Z">
              <w:r w:rsidRPr="00514B5D">
                <w:rPr>
                  <w:rFonts w:ascii="Calibri" w:hAnsi="Calibri"/>
                  <w:b/>
                  <w:color w:val="FFFFFF" w:themeColor="background1"/>
                  <w:sz w:val="22"/>
                  <w:szCs w:val="22"/>
                </w:rPr>
                <w:t>SMA</w:t>
              </w:r>
            </w:ins>
          </w:p>
        </w:tc>
        <w:tc>
          <w:tcPr>
            <w:tcW w:w="1064" w:type="dxa"/>
            <w:shd w:val="clear" w:color="auto" w:fill="548DD4" w:themeFill="text2" w:themeFillTint="99"/>
            <w:tcPrChange w:id="4558" w:author="james" w:date="2016-03-29T12:12:00Z">
              <w:tcPr>
                <w:tcW w:w="1064" w:type="dxa"/>
              </w:tcPr>
            </w:tcPrChange>
          </w:tcPr>
          <w:p w14:paraId="02C3E852" w14:textId="71246D82" w:rsidR="00D71882" w:rsidRDefault="00D71882" w:rsidP="00D71882">
            <w:pPr>
              <w:jc w:val="both"/>
              <w:rPr>
                <w:ins w:id="4559" w:author="james" w:date="2016-03-29T12:12:00Z"/>
              </w:rPr>
            </w:pPr>
            <w:ins w:id="4560" w:author="james" w:date="2016-03-29T12:12:00Z">
              <w:r w:rsidRPr="00514B5D">
                <w:rPr>
                  <w:rFonts w:ascii="Calibri" w:hAnsi="Calibri"/>
                  <w:b/>
                  <w:color w:val="FFFFFF" w:themeColor="background1"/>
                  <w:sz w:val="22"/>
                  <w:szCs w:val="22"/>
                </w:rPr>
                <w:t>TC</w:t>
              </w:r>
            </w:ins>
          </w:p>
        </w:tc>
        <w:tc>
          <w:tcPr>
            <w:tcW w:w="1064" w:type="dxa"/>
            <w:shd w:val="clear" w:color="auto" w:fill="548DD4" w:themeFill="text2" w:themeFillTint="99"/>
            <w:tcPrChange w:id="4561" w:author="james" w:date="2016-03-29T12:12:00Z">
              <w:tcPr>
                <w:tcW w:w="1064" w:type="dxa"/>
              </w:tcPr>
            </w:tcPrChange>
          </w:tcPr>
          <w:p w14:paraId="30B451EE" w14:textId="1D89F915" w:rsidR="00D71882" w:rsidRDefault="00D71882" w:rsidP="00D71882">
            <w:pPr>
              <w:jc w:val="both"/>
              <w:rPr>
                <w:ins w:id="4562" w:author="james" w:date="2016-03-29T12:12:00Z"/>
              </w:rPr>
            </w:pPr>
            <w:ins w:id="4563" w:author="james" w:date="2016-03-29T12:12:00Z">
              <w:r w:rsidRPr="00514B5D">
                <w:rPr>
                  <w:rFonts w:ascii="Calibri" w:hAnsi="Calibri"/>
                  <w:b/>
                  <w:color w:val="FFFFFF" w:themeColor="background1"/>
                  <w:sz w:val="22"/>
                  <w:szCs w:val="22"/>
                </w:rPr>
                <w:t>TCA</w:t>
              </w:r>
            </w:ins>
          </w:p>
        </w:tc>
        <w:tc>
          <w:tcPr>
            <w:tcW w:w="1064" w:type="dxa"/>
            <w:shd w:val="clear" w:color="auto" w:fill="548DD4" w:themeFill="text2" w:themeFillTint="99"/>
            <w:tcPrChange w:id="4564" w:author="james" w:date="2016-03-29T12:12:00Z">
              <w:tcPr>
                <w:tcW w:w="1064" w:type="dxa"/>
              </w:tcPr>
            </w:tcPrChange>
          </w:tcPr>
          <w:p w14:paraId="10B7DD86" w14:textId="512560FC" w:rsidR="00D71882" w:rsidRDefault="00D71882" w:rsidP="00D71882">
            <w:pPr>
              <w:jc w:val="both"/>
              <w:rPr>
                <w:ins w:id="4565" w:author="james" w:date="2016-03-29T12:12:00Z"/>
              </w:rPr>
            </w:pPr>
            <w:ins w:id="4566" w:author="james" w:date="2016-03-29T12:12:00Z">
              <w:r w:rsidRPr="00514B5D">
                <w:rPr>
                  <w:rFonts w:ascii="Calibri" w:hAnsi="Calibri"/>
                  <w:b/>
                  <w:color w:val="FFFFFF" w:themeColor="background1"/>
                  <w:sz w:val="22"/>
                  <w:szCs w:val="22"/>
                </w:rPr>
                <w:t>OG</w:t>
              </w:r>
            </w:ins>
          </w:p>
        </w:tc>
        <w:tc>
          <w:tcPr>
            <w:tcW w:w="1064" w:type="dxa"/>
            <w:shd w:val="clear" w:color="auto" w:fill="548DD4" w:themeFill="text2" w:themeFillTint="99"/>
            <w:tcPrChange w:id="4567" w:author="james" w:date="2016-03-29T12:12:00Z">
              <w:tcPr>
                <w:tcW w:w="1064" w:type="dxa"/>
              </w:tcPr>
            </w:tcPrChange>
          </w:tcPr>
          <w:p w14:paraId="78BA21C9" w14:textId="220692E4" w:rsidR="00D71882" w:rsidRDefault="00D71882" w:rsidP="00D71882">
            <w:pPr>
              <w:jc w:val="both"/>
              <w:rPr>
                <w:ins w:id="4568" w:author="james" w:date="2016-03-29T12:12:00Z"/>
              </w:rPr>
            </w:pPr>
            <w:ins w:id="4569" w:author="james" w:date="2016-03-29T12:12:00Z">
              <w:r w:rsidRPr="00514B5D">
                <w:rPr>
                  <w:rFonts w:ascii="Calibri" w:hAnsi="Calibri"/>
                  <w:b/>
                  <w:color w:val="FFFFFF" w:themeColor="background1"/>
                  <w:sz w:val="22"/>
                  <w:szCs w:val="22"/>
                </w:rPr>
                <w:t>OGA</w:t>
              </w:r>
            </w:ins>
          </w:p>
        </w:tc>
      </w:tr>
      <w:tr w:rsidR="003D4287" w14:paraId="019B8AB9" w14:textId="77777777" w:rsidTr="003D4287">
        <w:trPr>
          <w:ins w:id="4570" w:author="james" w:date="2016-03-29T12:12:00Z"/>
        </w:trPr>
        <w:tc>
          <w:tcPr>
            <w:tcW w:w="1064" w:type="dxa"/>
            <w:tcPrChange w:id="4571" w:author="james" w:date="2016-03-29T12:12:00Z">
              <w:tcPr>
                <w:tcW w:w="1064" w:type="dxa"/>
              </w:tcPr>
            </w:tcPrChange>
          </w:tcPr>
          <w:p w14:paraId="347E6102" w14:textId="4514725E" w:rsidR="003D4287" w:rsidRDefault="003D4287">
            <w:pPr>
              <w:jc w:val="right"/>
              <w:rPr>
                <w:ins w:id="4572" w:author="james" w:date="2016-03-29T12:12:00Z"/>
              </w:rPr>
              <w:pPrChange w:id="4573" w:author="james" w:date="2016-03-29T12:12:00Z">
                <w:pPr>
                  <w:jc w:val="both"/>
                </w:pPr>
              </w:pPrChange>
            </w:pPr>
            <w:ins w:id="4574" w:author="james" w:date="2016-03-29T12:12:00Z">
              <w:r>
                <w:rPr>
                  <w:rFonts w:ascii="Calibri" w:hAnsi="Calibri"/>
                  <w:color w:val="000000"/>
                  <w:sz w:val="22"/>
                  <w:szCs w:val="22"/>
                </w:rPr>
                <w:t>0000</w:t>
              </w:r>
            </w:ins>
          </w:p>
        </w:tc>
        <w:tc>
          <w:tcPr>
            <w:tcW w:w="1064" w:type="dxa"/>
            <w:tcPrChange w:id="4575" w:author="james" w:date="2016-03-29T12:12:00Z">
              <w:tcPr>
                <w:tcW w:w="1064" w:type="dxa"/>
              </w:tcPr>
            </w:tcPrChange>
          </w:tcPr>
          <w:p w14:paraId="6F5C5E65" w14:textId="3C744A68" w:rsidR="003D4287" w:rsidRDefault="003D4287">
            <w:pPr>
              <w:jc w:val="right"/>
              <w:rPr>
                <w:ins w:id="4576" w:author="james" w:date="2016-03-29T12:12:00Z"/>
              </w:rPr>
              <w:pPrChange w:id="4577" w:author="james" w:date="2016-03-29T12:12:00Z">
                <w:pPr>
                  <w:jc w:val="both"/>
                </w:pPr>
              </w:pPrChange>
            </w:pPr>
            <w:ins w:id="4578" w:author="james" w:date="2016-03-29T12:12:00Z">
              <w:r>
                <w:rPr>
                  <w:rFonts w:ascii="Calibri" w:hAnsi="Calibri"/>
                  <w:color w:val="000000"/>
                  <w:sz w:val="22"/>
                  <w:szCs w:val="22"/>
                </w:rPr>
                <w:t>-8</w:t>
              </w:r>
            </w:ins>
          </w:p>
        </w:tc>
        <w:tc>
          <w:tcPr>
            <w:tcW w:w="1064" w:type="dxa"/>
            <w:tcPrChange w:id="4579" w:author="james" w:date="2016-03-29T12:12:00Z">
              <w:tcPr>
                <w:tcW w:w="1064" w:type="dxa"/>
              </w:tcPr>
            </w:tcPrChange>
          </w:tcPr>
          <w:p w14:paraId="459E2C45" w14:textId="5457427C" w:rsidR="003D4287" w:rsidRDefault="003D4287">
            <w:pPr>
              <w:jc w:val="right"/>
              <w:rPr>
                <w:ins w:id="4580" w:author="james" w:date="2016-03-29T12:12:00Z"/>
              </w:rPr>
              <w:pPrChange w:id="4581" w:author="james" w:date="2016-03-29T12:12:00Z">
                <w:pPr>
                  <w:jc w:val="both"/>
                </w:pPr>
              </w:pPrChange>
            </w:pPr>
            <w:ins w:id="4582" w:author="james" w:date="2016-03-29T12:12:00Z">
              <w:r>
                <w:rPr>
                  <w:rFonts w:ascii="Calibri" w:hAnsi="Calibri"/>
                  <w:color w:val="000000"/>
                  <w:sz w:val="22"/>
                  <w:szCs w:val="22"/>
                </w:rPr>
                <w:t>-15</w:t>
              </w:r>
            </w:ins>
          </w:p>
        </w:tc>
        <w:tc>
          <w:tcPr>
            <w:tcW w:w="1064" w:type="dxa"/>
            <w:tcPrChange w:id="4583" w:author="james" w:date="2016-03-29T12:12:00Z">
              <w:tcPr>
                <w:tcW w:w="1064" w:type="dxa"/>
              </w:tcPr>
            </w:tcPrChange>
          </w:tcPr>
          <w:p w14:paraId="60153C57" w14:textId="329E6C8F" w:rsidR="003D4287" w:rsidRDefault="003D4287">
            <w:pPr>
              <w:jc w:val="right"/>
              <w:rPr>
                <w:ins w:id="4584" w:author="james" w:date="2016-03-29T12:12:00Z"/>
              </w:rPr>
              <w:pPrChange w:id="4585" w:author="james" w:date="2016-03-29T12:12:00Z">
                <w:pPr>
                  <w:jc w:val="both"/>
                </w:pPr>
              </w:pPrChange>
            </w:pPr>
            <w:ins w:id="4586" w:author="james" w:date="2016-03-29T12:12:00Z">
              <w:r>
                <w:rPr>
                  <w:rFonts w:ascii="Calibri" w:hAnsi="Calibri"/>
                  <w:color w:val="000000"/>
                  <w:sz w:val="22"/>
                  <w:szCs w:val="22"/>
                </w:rPr>
                <w:t>0</w:t>
              </w:r>
            </w:ins>
          </w:p>
        </w:tc>
        <w:tc>
          <w:tcPr>
            <w:tcW w:w="1064" w:type="dxa"/>
            <w:tcPrChange w:id="4587" w:author="james" w:date="2016-03-29T12:12:00Z">
              <w:tcPr>
                <w:tcW w:w="1064" w:type="dxa"/>
              </w:tcPr>
            </w:tcPrChange>
          </w:tcPr>
          <w:p w14:paraId="29B8B750" w14:textId="02B777CE" w:rsidR="003D4287" w:rsidRDefault="003D4287">
            <w:pPr>
              <w:jc w:val="right"/>
              <w:rPr>
                <w:ins w:id="4588" w:author="james" w:date="2016-03-29T12:12:00Z"/>
              </w:rPr>
              <w:pPrChange w:id="4589" w:author="james" w:date="2016-03-29T12:12:00Z">
                <w:pPr>
                  <w:jc w:val="both"/>
                </w:pPr>
              </w:pPrChange>
            </w:pPr>
            <w:ins w:id="4590" w:author="james" w:date="2016-03-29T12:12:00Z">
              <w:r>
                <w:rPr>
                  <w:rFonts w:ascii="Calibri" w:hAnsi="Calibri"/>
                  <w:color w:val="000000"/>
                  <w:sz w:val="22"/>
                  <w:szCs w:val="22"/>
                </w:rPr>
                <w:t>1</w:t>
              </w:r>
            </w:ins>
          </w:p>
        </w:tc>
        <w:tc>
          <w:tcPr>
            <w:tcW w:w="1064" w:type="dxa"/>
            <w:tcPrChange w:id="4591" w:author="james" w:date="2016-03-29T12:12:00Z">
              <w:tcPr>
                <w:tcW w:w="1064" w:type="dxa"/>
              </w:tcPr>
            </w:tcPrChange>
          </w:tcPr>
          <w:p w14:paraId="2E5D4C82" w14:textId="537BC2BF" w:rsidR="003D4287" w:rsidRDefault="003D4287">
            <w:pPr>
              <w:jc w:val="right"/>
              <w:rPr>
                <w:ins w:id="4592" w:author="james" w:date="2016-03-29T12:12:00Z"/>
              </w:rPr>
              <w:pPrChange w:id="4593" w:author="james" w:date="2016-03-29T12:12:00Z">
                <w:pPr>
                  <w:jc w:val="both"/>
                </w:pPr>
              </w:pPrChange>
            </w:pPr>
            <w:ins w:id="4594" w:author="james" w:date="2016-03-29T12:12:00Z">
              <w:r>
                <w:rPr>
                  <w:rFonts w:ascii="Calibri" w:hAnsi="Calibri"/>
                  <w:color w:val="000000"/>
                  <w:sz w:val="22"/>
                  <w:szCs w:val="22"/>
                </w:rPr>
                <w:t>0</w:t>
              </w:r>
            </w:ins>
          </w:p>
        </w:tc>
        <w:tc>
          <w:tcPr>
            <w:tcW w:w="1064" w:type="dxa"/>
            <w:tcPrChange w:id="4595" w:author="james" w:date="2016-03-29T12:12:00Z">
              <w:tcPr>
                <w:tcW w:w="1064" w:type="dxa"/>
              </w:tcPr>
            </w:tcPrChange>
          </w:tcPr>
          <w:p w14:paraId="4C4CE5E7" w14:textId="4DEAF9F9" w:rsidR="003D4287" w:rsidRDefault="003D4287">
            <w:pPr>
              <w:jc w:val="right"/>
              <w:rPr>
                <w:ins w:id="4596" w:author="james" w:date="2016-03-29T12:12:00Z"/>
              </w:rPr>
              <w:pPrChange w:id="4597" w:author="james" w:date="2016-03-29T12:12:00Z">
                <w:pPr>
                  <w:jc w:val="both"/>
                </w:pPr>
              </w:pPrChange>
            </w:pPr>
            <w:ins w:id="4598" w:author="james" w:date="2016-03-29T12:12:00Z">
              <w:r>
                <w:rPr>
                  <w:rFonts w:ascii="Calibri" w:hAnsi="Calibri"/>
                  <w:color w:val="000000"/>
                  <w:sz w:val="22"/>
                  <w:szCs w:val="22"/>
                </w:rPr>
                <w:t>1</w:t>
              </w:r>
            </w:ins>
          </w:p>
        </w:tc>
        <w:tc>
          <w:tcPr>
            <w:tcW w:w="1064" w:type="dxa"/>
            <w:tcPrChange w:id="4599" w:author="james" w:date="2016-03-29T12:12:00Z">
              <w:tcPr>
                <w:tcW w:w="1064" w:type="dxa"/>
              </w:tcPr>
            </w:tcPrChange>
          </w:tcPr>
          <w:p w14:paraId="3D1C9E1E" w14:textId="4A84951B" w:rsidR="003D4287" w:rsidRDefault="003D4287">
            <w:pPr>
              <w:jc w:val="right"/>
              <w:rPr>
                <w:ins w:id="4600" w:author="james" w:date="2016-03-29T12:12:00Z"/>
              </w:rPr>
              <w:pPrChange w:id="4601" w:author="james" w:date="2016-03-29T12:12:00Z">
                <w:pPr>
                  <w:jc w:val="both"/>
                </w:pPr>
              </w:pPrChange>
            </w:pPr>
            <w:ins w:id="4602" w:author="james" w:date="2016-03-29T12:12:00Z">
              <w:r>
                <w:rPr>
                  <w:rFonts w:ascii="Calibri" w:hAnsi="Calibri"/>
                  <w:color w:val="000000"/>
                  <w:sz w:val="22"/>
                  <w:szCs w:val="22"/>
                </w:rPr>
                <w:t>-8</w:t>
              </w:r>
            </w:ins>
          </w:p>
        </w:tc>
        <w:tc>
          <w:tcPr>
            <w:tcW w:w="1064" w:type="dxa"/>
            <w:tcPrChange w:id="4603" w:author="james" w:date="2016-03-29T12:12:00Z">
              <w:tcPr>
                <w:tcW w:w="1064" w:type="dxa"/>
              </w:tcPr>
            </w:tcPrChange>
          </w:tcPr>
          <w:p w14:paraId="0DEABE84" w14:textId="5B5909DE" w:rsidR="003D4287" w:rsidRDefault="003D4287">
            <w:pPr>
              <w:jc w:val="right"/>
              <w:rPr>
                <w:ins w:id="4604" w:author="james" w:date="2016-03-29T12:12:00Z"/>
              </w:rPr>
              <w:pPrChange w:id="4605" w:author="james" w:date="2016-03-29T12:12:00Z">
                <w:pPr>
                  <w:jc w:val="both"/>
                </w:pPr>
              </w:pPrChange>
            </w:pPr>
            <w:ins w:id="4606" w:author="james" w:date="2016-03-29T12:12:00Z">
              <w:r>
                <w:rPr>
                  <w:rFonts w:ascii="Calibri" w:hAnsi="Calibri"/>
                  <w:color w:val="000000"/>
                  <w:sz w:val="22"/>
                  <w:szCs w:val="22"/>
                </w:rPr>
                <w:t>-15</w:t>
              </w:r>
            </w:ins>
          </w:p>
        </w:tc>
      </w:tr>
      <w:tr w:rsidR="003D4287" w14:paraId="7FC16898" w14:textId="77777777" w:rsidTr="003D4287">
        <w:trPr>
          <w:ins w:id="4607" w:author="james" w:date="2016-03-29T12:12:00Z"/>
        </w:trPr>
        <w:tc>
          <w:tcPr>
            <w:tcW w:w="1064" w:type="dxa"/>
            <w:tcPrChange w:id="4608" w:author="james" w:date="2016-03-29T12:12:00Z">
              <w:tcPr>
                <w:tcW w:w="1064" w:type="dxa"/>
              </w:tcPr>
            </w:tcPrChange>
          </w:tcPr>
          <w:p w14:paraId="47259A99" w14:textId="01DC7A6B" w:rsidR="003D4287" w:rsidRDefault="003D4287">
            <w:pPr>
              <w:jc w:val="right"/>
              <w:rPr>
                <w:ins w:id="4609" w:author="james" w:date="2016-03-29T12:12:00Z"/>
              </w:rPr>
              <w:pPrChange w:id="4610" w:author="james" w:date="2016-03-29T12:12:00Z">
                <w:pPr>
                  <w:jc w:val="both"/>
                </w:pPr>
              </w:pPrChange>
            </w:pPr>
            <w:ins w:id="4611" w:author="james" w:date="2016-03-29T12:12:00Z">
              <w:r>
                <w:rPr>
                  <w:rFonts w:ascii="Calibri" w:hAnsi="Calibri"/>
                  <w:color w:val="000000"/>
                  <w:sz w:val="22"/>
                  <w:szCs w:val="22"/>
                </w:rPr>
                <w:t>0001</w:t>
              </w:r>
            </w:ins>
          </w:p>
        </w:tc>
        <w:tc>
          <w:tcPr>
            <w:tcW w:w="1064" w:type="dxa"/>
            <w:tcPrChange w:id="4612" w:author="james" w:date="2016-03-29T12:12:00Z">
              <w:tcPr>
                <w:tcW w:w="1064" w:type="dxa"/>
              </w:tcPr>
            </w:tcPrChange>
          </w:tcPr>
          <w:p w14:paraId="08A8ACB0" w14:textId="02511C83" w:rsidR="003D4287" w:rsidRDefault="003D4287">
            <w:pPr>
              <w:jc w:val="right"/>
              <w:rPr>
                <w:ins w:id="4613" w:author="james" w:date="2016-03-29T12:12:00Z"/>
              </w:rPr>
              <w:pPrChange w:id="4614" w:author="james" w:date="2016-03-29T12:12:00Z">
                <w:pPr>
                  <w:jc w:val="both"/>
                </w:pPr>
              </w:pPrChange>
            </w:pPr>
            <w:ins w:id="4615" w:author="james" w:date="2016-03-29T12:12:00Z">
              <w:r>
                <w:rPr>
                  <w:rFonts w:ascii="Calibri" w:hAnsi="Calibri"/>
                  <w:color w:val="000000"/>
                  <w:sz w:val="22"/>
                  <w:szCs w:val="22"/>
                </w:rPr>
                <w:t>-7</w:t>
              </w:r>
            </w:ins>
          </w:p>
        </w:tc>
        <w:tc>
          <w:tcPr>
            <w:tcW w:w="1064" w:type="dxa"/>
            <w:tcPrChange w:id="4616" w:author="james" w:date="2016-03-29T12:12:00Z">
              <w:tcPr>
                <w:tcW w:w="1064" w:type="dxa"/>
              </w:tcPr>
            </w:tcPrChange>
          </w:tcPr>
          <w:p w14:paraId="49F5975B" w14:textId="7CBF858F" w:rsidR="003D4287" w:rsidRDefault="003D4287">
            <w:pPr>
              <w:jc w:val="right"/>
              <w:rPr>
                <w:ins w:id="4617" w:author="james" w:date="2016-03-29T12:12:00Z"/>
              </w:rPr>
              <w:pPrChange w:id="4618" w:author="james" w:date="2016-03-29T12:12:00Z">
                <w:pPr>
                  <w:jc w:val="both"/>
                </w:pPr>
              </w:pPrChange>
            </w:pPr>
            <w:ins w:id="4619" w:author="james" w:date="2016-03-29T12:12:00Z">
              <w:r>
                <w:rPr>
                  <w:rFonts w:ascii="Calibri" w:hAnsi="Calibri"/>
                  <w:color w:val="000000"/>
                  <w:sz w:val="22"/>
                  <w:szCs w:val="22"/>
                </w:rPr>
                <w:t>-13</w:t>
              </w:r>
            </w:ins>
          </w:p>
        </w:tc>
        <w:tc>
          <w:tcPr>
            <w:tcW w:w="1064" w:type="dxa"/>
            <w:tcPrChange w:id="4620" w:author="james" w:date="2016-03-29T12:12:00Z">
              <w:tcPr>
                <w:tcW w:w="1064" w:type="dxa"/>
              </w:tcPr>
            </w:tcPrChange>
          </w:tcPr>
          <w:p w14:paraId="6DBC5978" w14:textId="5A73CA16" w:rsidR="003D4287" w:rsidRDefault="003D4287">
            <w:pPr>
              <w:jc w:val="right"/>
              <w:rPr>
                <w:ins w:id="4621" w:author="james" w:date="2016-03-29T12:12:00Z"/>
              </w:rPr>
              <w:pPrChange w:id="4622" w:author="james" w:date="2016-03-29T12:12:00Z">
                <w:pPr>
                  <w:jc w:val="both"/>
                </w:pPr>
              </w:pPrChange>
            </w:pPr>
            <w:ins w:id="4623" w:author="james" w:date="2016-03-29T12:12:00Z">
              <w:r>
                <w:rPr>
                  <w:rFonts w:ascii="Calibri" w:hAnsi="Calibri"/>
                  <w:color w:val="000000"/>
                  <w:sz w:val="22"/>
                  <w:szCs w:val="22"/>
                </w:rPr>
                <w:t>1</w:t>
              </w:r>
            </w:ins>
          </w:p>
        </w:tc>
        <w:tc>
          <w:tcPr>
            <w:tcW w:w="1064" w:type="dxa"/>
            <w:tcPrChange w:id="4624" w:author="james" w:date="2016-03-29T12:12:00Z">
              <w:tcPr>
                <w:tcW w:w="1064" w:type="dxa"/>
              </w:tcPr>
            </w:tcPrChange>
          </w:tcPr>
          <w:p w14:paraId="6DC14182" w14:textId="271C8C07" w:rsidR="003D4287" w:rsidRDefault="003D4287">
            <w:pPr>
              <w:jc w:val="right"/>
              <w:rPr>
                <w:ins w:id="4625" w:author="james" w:date="2016-03-29T12:12:00Z"/>
              </w:rPr>
              <w:pPrChange w:id="4626" w:author="james" w:date="2016-03-29T12:12:00Z">
                <w:pPr>
                  <w:jc w:val="both"/>
                </w:pPr>
              </w:pPrChange>
            </w:pPr>
            <w:ins w:id="4627" w:author="james" w:date="2016-03-29T12:12:00Z">
              <w:r>
                <w:rPr>
                  <w:rFonts w:ascii="Calibri" w:hAnsi="Calibri"/>
                  <w:color w:val="000000"/>
                  <w:sz w:val="22"/>
                  <w:szCs w:val="22"/>
                </w:rPr>
                <w:t>3</w:t>
              </w:r>
            </w:ins>
          </w:p>
        </w:tc>
        <w:tc>
          <w:tcPr>
            <w:tcW w:w="1064" w:type="dxa"/>
            <w:tcPrChange w:id="4628" w:author="james" w:date="2016-03-29T12:12:00Z">
              <w:tcPr>
                <w:tcW w:w="1064" w:type="dxa"/>
              </w:tcPr>
            </w:tcPrChange>
          </w:tcPr>
          <w:p w14:paraId="29FB0E3E" w14:textId="0D34C0D0" w:rsidR="003D4287" w:rsidRDefault="003D4287">
            <w:pPr>
              <w:jc w:val="right"/>
              <w:rPr>
                <w:ins w:id="4629" w:author="james" w:date="2016-03-29T12:12:00Z"/>
              </w:rPr>
              <w:pPrChange w:id="4630" w:author="james" w:date="2016-03-29T12:12:00Z">
                <w:pPr>
                  <w:jc w:val="both"/>
                </w:pPr>
              </w:pPrChange>
            </w:pPr>
            <w:ins w:id="4631" w:author="james" w:date="2016-03-29T12:12:00Z">
              <w:r>
                <w:rPr>
                  <w:rFonts w:ascii="Calibri" w:hAnsi="Calibri"/>
                  <w:color w:val="000000"/>
                  <w:sz w:val="22"/>
                  <w:szCs w:val="22"/>
                </w:rPr>
                <w:t>1</w:t>
              </w:r>
            </w:ins>
          </w:p>
        </w:tc>
        <w:tc>
          <w:tcPr>
            <w:tcW w:w="1064" w:type="dxa"/>
            <w:tcPrChange w:id="4632" w:author="james" w:date="2016-03-29T12:12:00Z">
              <w:tcPr>
                <w:tcW w:w="1064" w:type="dxa"/>
              </w:tcPr>
            </w:tcPrChange>
          </w:tcPr>
          <w:p w14:paraId="1F5E174C" w14:textId="3BD59DFD" w:rsidR="003D4287" w:rsidRDefault="003D4287">
            <w:pPr>
              <w:jc w:val="right"/>
              <w:rPr>
                <w:ins w:id="4633" w:author="james" w:date="2016-03-29T12:12:00Z"/>
              </w:rPr>
              <w:pPrChange w:id="4634" w:author="james" w:date="2016-03-29T12:12:00Z">
                <w:pPr>
                  <w:jc w:val="both"/>
                </w:pPr>
              </w:pPrChange>
            </w:pPr>
            <w:ins w:id="4635" w:author="james" w:date="2016-03-29T12:12:00Z">
              <w:r>
                <w:rPr>
                  <w:rFonts w:ascii="Calibri" w:hAnsi="Calibri"/>
                  <w:color w:val="000000"/>
                  <w:sz w:val="22"/>
                  <w:szCs w:val="22"/>
                </w:rPr>
                <w:t>3</w:t>
              </w:r>
            </w:ins>
          </w:p>
        </w:tc>
        <w:tc>
          <w:tcPr>
            <w:tcW w:w="1064" w:type="dxa"/>
            <w:tcPrChange w:id="4636" w:author="james" w:date="2016-03-29T12:12:00Z">
              <w:tcPr>
                <w:tcW w:w="1064" w:type="dxa"/>
              </w:tcPr>
            </w:tcPrChange>
          </w:tcPr>
          <w:p w14:paraId="77B08FFA" w14:textId="0D1AD61E" w:rsidR="003D4287" w:rsidRDefault="003D4287">
            <w:pPr>
              <w:jc w:val="right"/>
              <w:rPr>
                <w:ins w:id="4637" w:author="james" w:date="2016-03-29T12:12:00Z"/>
              </w:rPr>
              <w:pPrChange w:id="4638" w:author="james" w:date="2016-03-29T12:12:00Z">
                <w:pPr>
                  <w:jc w:val="both"/>
                </w:pPr>
              </w:pPrChange>
            </w:pPr>
            <w:ins w:id="4639" w:author="james" w:date="2016-03-29T12:12:00Z">
              <w:r>
                <w:rPr>
                  <w:rFonts w:ascii="Calibri" w:hAnsi="Calibri"/>
                  <w:color w:val="000000"/>
                  <w:sz w:val="22"/>
                  <w:szCs w:val="22"/>
                </w:rPr>
                <w:t>-7</w:t>
              </w:r>
            </w:ins>
          </w:p>
        </w:tc>
        <w:tc>
          <w:tcPr>
            <w:tcW w:w="1064" w:type="dxa"/>
            <w:tcPrChange w:id="4640" w:author="james" w:date="2016-03-29T12:12:00Z">
              <w:tcPr>
                <w:tcW w:w="1064" w:type="dxa"/>
              </w:tcPr>
            </w:tcPrChange>
          </w:tcPr>
          <w:p w14:paraId="4B907410" w14:textId="59950341" w:rsidR="003D4287" w:rsidRDefault="003D4287">
            <w:pPr>
              <w:jc w:val="right"/>
              <w:rPr>
                <w:ins w:id="4641" w:author="james" w:date="2016-03-29T12:12:00Z"/>
              </w:rPr>
              <w:pPrChange w:id="4642" w:author="james" w:date="2016-03-29T12:12:00Z">
                <w:pPr>
                  <w:jc w:val="both"/>
                </w:pPr>
              </w:pPrChange>
            </w:pPr>
            <w:ins w:id="4643" w:author="james" w:date="2016-03-29T12:12:00Z">
              <w:r>
                <w:rPr>
                  <w:rFonts w:ascii="Calibri" w:hAnsi="Calibri"/>
                  <w:color w:val="000000"/>
                  <w:sz w:val="22"/>
                  <w:szCs w:val="22"/>
                </w:rPr>
                <w:t>-13</w:t>
              </w:r>
            </w:ins>
          </w:p>
        </w:tc>
      </w:tr>
      <w:tr w:rsidR="003D4287" w14:paraId="7567723F" w14:textId="77777777" w:rsidTr="003D4287">
        <w:trPr>
          <w:ins w:id="4644" w:author="james" w:date="2016-03-29T12:12:00Z"/>
        </w:trPr>
        <w:tc>
          <w:tcPr>
            <w:tcW w:w="1064" w:type="dxa"/>
            <w:tcPrChange w:id="4645" w:author="james" w:date="2016-03-29T12:12:00Z">
              <w:tcPr>
                <w:tcW w:w="1064" w:type="dxa"/>
              </w:tcPr>
            </w:tcPrChange>
          </w:tcPr>
          <w:p w14:paraId="39D686CE" w14:textId="44AAC3F5" w:rsidR="003D4287" w:rsidRDefault="003D4287">
            <w:pPr>
              <w:jc w:val="right"/>
              <w:rPr>
                <w:ins w:id="4646" w:author="james" w:date="2016-03-29T12:12:00Z"/>
              </w:rPr>
              <w:pPrChange w:id="4647" w:author="james" w:date="2016-03-29T12:12:00Z">
                <w:pPr>
                  <w:jc w:val="both"/>
                </w:pPr>
              </w:pPrChange>
            </w:pPr>
            <w:ins w:id="4648" w:author="james" w:date="2016-03-29T12:12:00Z">
              <w:r>
                <w:rPr>
                  <w:rFonts w:ascii="Calibri" w:hAnsi="Calibri"/>
                  <w:color w:val="000000"/>
                  <w:sz w:val="22"/>
                  <w:szCs w:val="22"/>
                </w:rPr>
                <w:t>0010</w:t>
              </w:r>
            </w:ins>
          </w:p>
        </w:tc>
        <w:tc>
          <w:tcPr>
            <w:tcW w:w="1064" w:type="dxa"/>
            <w:tcPrChange w:id="4649" w:author="james" w:date="2016-03-29T12:12:00Z">
              <w:tcPr>
                <w:tcW w:w="1064" w:type="dxa"/>
              </w:tcPr>
            </w:tcPrChange>
          </w:tcPr>
          <w:p w14:paraId="75FE62C7" w14:textId="662C64B2" w:rsidR="003D4287" w:rsidRDefault="003D4287">
            <w:pPr>
              <w:jc w:val="right"/>
              <w:rPr>
                <w:ins w:id="4650" w:author="james" w:date="2016-03-29T12:12:00Z"/>
              </w:rPr>
              <w:pPrChange w:id="4651" w:author="james" w:date="2016-03-29T12:12:00Z">
                <w:pPr>
                  <w:jc w:val="both"/>
                </w:pPr>
              </w:pPrChange>
            </w:pPr>
            <w:ins w:id="4652" w:author="james" w:date="2016-03-29T12:12:00Z">
              <w:r>
                <w:rPr>
                  <w:rFonts w:ascii="Calibri" w:hAnsi="Calibri"/>
                  <w:color w:val="000000"/>
                  <w:sz w:val="22"/>
                  <w:szCs w:val="22"/>
                </w:rPr>
                <w:t>-6</w:t>
              </w:r>
            </w:ins>
          </w:p>
        </w:tc>
        <w:tc>
          <w:tcPr>
            <w:tcW w:w="1064" w:type="dxa"/>
            <w:tcPrChange w:id="4653" w:author="james" w:date="2016-03-29T12:12:00Z">
              <w:tcPr>
                <w:tcW w:w="1064" w:type="dxa"/>
              </w:tcPr>
            </w:tcPrChange>
          </w:tcPr>
          <w:p w14:paraId="3B20533F" w14:textId="501FE092" w:rsidR="003D4287" w:rsidRDefault="003D4287">
            <w:pPr>
              <w:jc w:val="right"/>
              <w:rPr>
                <w:ins w:id="4654" w:author="james" w:date="2016-03-29T12:12:00Z"/>
              </w:rPr>
              <w:pPrChange w:id="4655" w:author="james" w:date="2016-03-29T12:12:00Z">
                <w:pPr>
                  <w:jc w:val="both"/>
                </w:pPr>
              </w:pPrChange>
            </w:pPr>
            <w:ins w:id="4656" w:author="james" w:date="2016-03-29T12:12:00Z">
              <w:r>
                <w:rPr>
                  <w:rFonts w:ascii="Calibri" w:hAnsi="Calibri"/>
                  <w:color w:val="000000"/>
                  <w:sz w:val="22"/>
                  <w:szCs w:val="22"/>
                </w:rPr>
                <w:t>-11</w:t>
              </w:r>
            </w:ins>
          </w:p>
        </w:tc>
        <w:tc>
          <w:tcPr>
            <w:tcW w:w="1064" w:type="dxa"/>
            <w:tcPrChange w:id="4657" w:author="james" w:date="2016-03-29T12:12:00Z">
              <w:tcPr>
                <w:tcW w:w="1064" w:type="dxa"/>
              </w:tcPr>
            </w:tcPrChange>
          </w:tcPr>
          <w:p w14:paraId="6226618A" w14:textId="71F72E0F" w:rsidR="003D4287" w:rsidRDefault="003D4287">
            <w:pPr>
              <w:jc w:val="right"/>
              <w:rPr>
                <w:ins w:id="4658" w:author="james" w:date="2016-03-29T12:12:00Z"/>
              </w:rPr>
              <w:pPrChange w:id="4659" w:author="james" w:date="2016-03-29T12:12:00Z">
                <w:pPr>
                  <w:jc w:val="both"/>
                </w:pPr>
              </w:pPrChange>
            </w:pPr>
            <w:ins w:id="4660" w:author="james" w:date="2016-03-29T12:12:00Z">
              <w:r>
                <w:rPr>
                  <w:rFonts w:ascii="Calibri" w:hAnsi="Calibri"/>
                  <w:color w:val="000000"/>
                  <w:sz w:val="22"/>
                  <w:szCs w:val="22"/>
                </w:rPr>
                <w:t>2</w:t>
              </w:r>
            </w:ins>
          </w:p>
        </w:tc>
        <w:tc>
          <w:tcPr>
            <w:tcW w:w="1064" w:type="dxa"/>
            <w:tcPrChange w:id="4661" w:author="james" w:date="2016-03-29T12:12:00Z">
              <w:tcPr>
                <w:tcW w:w="1064" w:type="dxa"/>
              </w:tcPr>
            </w:tcPrChange>
          </w:tcPr>
          <w:p w14:paraId="7578DA2C" w14:textId="32AEDA4E" w:rsidR="003D4287" w:rsidRDefault="003D4287">
            <w:pPr>
              <w:jc w:val="right"/>
              <w:rPr>
                <w:ins w:id="4662" w:author="james" w:date="2016-03-29T12:12:00Z"/>
              </w:rPr>
              <w:pPrChange w:id="4663" w:author="james" w:date="2016-03-29T12:12:00Z">
                <w:pPr>
                  <w:jc w:val="both"/>
                </w:pPr>
              </w:pPrChange>
            </w:pPr>
            <w:ins w:id="4664" w:author="james" w:date="2016-03-29T12:12:00Z">
              <w:r>
                <w:rPr>
                  <w:rFonts w:ascii="Calibri" w:hAnsi="Calibri"/>
                  <w:color w:val="000000"/>
                  <w:sz w:val="22"/>
                  <w:szCs w:val="22"/>
                </w:rPr>
                <w:t>5</w:t>
              </w:r>
            </w:ins>
          </w:p>
        </w:tc>
        <w:tc>
          <w:tcPr>
            <w:tcW w:w="1064" w:type="dxa"/>
            <w:tcPrChange w:id="4665" w:author="james" w:date="2016-03-29T12:12:00Z">
              <w:tcPr>
                <w:tcW w:w="1064" w:type="dxa"/>
              </w:tcPr>
            </w:tcPrChange>
          </w:tcPr>
          <w:p w14:paraId="3856D188" w14:textId="78F9A8B1" w:rsidR="003D4287" w:rsidRDefault="003D4287">
            <w:pPr>
              <w:jc w:val="right"/>
              <w:rPr>
                <w:ins w:id="4666" w:author="james" w:date="2016-03-29T12:12:00Z"/>
              </w:rPr>
              <w:pPrChange w:id="4667" w:author="james" w:date="2016-03-29T12:12:00Z">
                <w:pPr>
                  <w:jc w:val="both"/>
                </w:pPr>
              </w:pPrChange>
            </w:pPr>
            <w:ins w:id="4668" w:author="james" w:date="2016-03-29T12:12:00Z">
              <w:r>
                <w:rPr>
                  <w:rFonts w:ascii="Calibri" w:hAnsi="Calibri"/>
                  <w:color w:val="000000"/>
                  <w:sz w:val="22"/>
                  <w:szCs w:val="22"/>
                </w:rPr>
                <w:t>2</w:t>
              </w:r>
            </w:ins>
          </w:p>
        </w:tc>
        <w:tc>
          <w:tcPr>
            <w:tcW w:w="1064" w:type="dxa"/>
            <w:tcPrChange w:id="4669" w:author="james" w:date="2016-03-29T12:12:00Z">
              <w:tcPr>
                <w:tcW w:w="1064" w:type="dxa"/>
              </w:tcPr>
            </w:tcPrChange>
          </w:tcPr>
          <w:p w14:paraId="75B11882" w14:textId="1CC97DA6" w:rsidR="003D4287" w:rsidRDefault="003D4287">
            <w:pPr>
              <w:jc w:val="right"/>
              <w:rPr>
                <w:ins w:id="4670" w:author="james" w:date="2016-03-29T12:12:00Z"/>
              </w:rPr>
              <w:pPrChange w:id="4671" w:author="james" w:date="2016-03-29T12:12:00Z">
                <w:pPr>
                  <w:jc w:val="both"/>
                </w:pPr>
              </w:pPrChange>
            </w:pPr>
            <w:ins w:id="4672" w:author="james" w:date="2016-03-29T12:12:00Z">
              <w:r>
                <w:rPr>
                  <w:rFonts w:ascii="Calibri" w:hAnsi="Calibri"/>
                  <w:color w:val="000000"/>
                  <w:sz w:val="22"/>
                  <w:szCs w:val="22"/>
                </w:rPr>
                <w:t>5</w:t>
              </w:r>
            </w:ins>
          </w:p>
        </w:tc>
        <w:tc>
          <w:tcPr>
            <w:tcW w:w="1064" w:type="dxa"/>
            <w:tcPrChange w:id="4673" w:author="james" w:date="2016-03-29T12:12:00Z">
              <w:tcPr>
                <w:tcW w:w="1064" w:type="dxa"/>
              </w:tcPr>
            </w:tcPrChange>
          </w:tcPr>
          <w:p w14:paraId="260625B8" w14:textId="78E5F9C8" w:rsidR="003D4287" w:rsidRDefault="003D4287">
            <w:pPr>
              <w:jc w:val="right"/>
              <w:rPr>
                <w:ins w:id="4674" w:author="james" w:date="2016-03-29T12:12:00Z"/>
              </w:rPr>
              <w:pPrChange w:id="4675" w:author="james" w:date="2016-03-29T12:12:00Z">
                <w:pPr>
                  <w:jc w:val="both"/>
                </w:pPr>
              </w:pPrChange>
            </w:pPr>
            <w:ins w:id="4676" w:author="james" w:date="2016-03-29T12:12:00Z">
              <w:r>
                <w:rPr>
                  <w:rFonts w:ascii="Calibri" w:hAnsi="Calibri"/>
                  <w:color w:val="000000"/>
                  <w:sz w:val="22"/>
                  <w:szCs w:val="22"/>
                </w:rPr>
                <w:t>-5</w:t>
              </w:r>
            </w:ins>
          </w:p>
        </w:tc>
        <w:tc>
          <w:tcPr>
            <w:tcW w:w="1064" w:type="dxa"/>
            <w:tcPrChange w:id="4677" w:author="james" w:date="2016-03-29T12:12:00Z">
              <w:tcPr>
                <w:tcW w:w="1064" w:type="dxa"/>
              </w:tcPr>
            </w:tcPrChange>
          </w:tcPr>
          <w:p w14:paraId="54E1CC4C" w14:textId="29AC5B81" w:rsidR="003D4287" w:rsidRDefault="003D4287">
            <w:pPr>
              <w:jc w:val="right"/>
              <w:rPr>
                <w:ins w:id="4678" w:author="james" w:date="2016-03-29T12:12:00Z"/>
              </w:rPr>
              <w:pPrChange w:id="4679" w:author="james" w:date="2016-03-29T12:12:00Z">
                <w:pPr>
                  <w:jc w:val="both"/>
                </w:pPr>
              </w:pPrChange>
            </w:pPr>
            <w:ins w:id="4680" w:author="james" w:date="2016-03-29T12:12:00Z">
              <w:r>
                <w:rPr>
                  <w:rFonts w:ascii="Calibri" w:hAnsi="Calibri"/>
                  <w:color w:val="000000"/>
                  <w:sz w:val="22"/>
                  <w:szCs w:val="22"/>
                </w:rPr>
                <w:t>-9</w:t>
              </w:r>
            </w:ins>
          </w:p>
        </w:tc>
      </w:tr>
      <w:tr w:rsidR="003D4287" w14:paraId="36F81EFC" w14:textId="77777777" w:rsidTr="003D4287">
        <w:trPr>
          <w:ins w:id="4681" w:author="james" w:date="2016-03-29T12:12:00Z"/>
        </w:trPr>
        <w:tc>
          <w:tcPr>
            <w:tcW w:w="1064" w:type="dxa"/>
            <w:tcPrChange w:id="4682" w:author="james" w:date="2016-03-29T12:12:00Z">
              <w:tcPr>
                <w:tcW w:w="1064" w:type="dxa"/>
              </w:tcPr>
            </w:tcPrChange>
          </w:tcPr>
          <w:p w14:paraId="1C96D7A5" w14:textId="543F226D" w:rsidR="003D4287" w:rsidRDefault="003D4287">
            <w:pPr>
              <w:jc w:val="right"/>
              <w:rPr>
                <w:ins w:id="4683" w:author="james" w:date="2016-03-29T12:12:00Z"/>
              </w:rPr>
              <w:pPrChange w:id="4684" w:author="james" w:date="2016-03-29T12:12:00Z">
                <w:pPr>
                  <w:jc w:val="both"/>
                </w:pPr>
              </w:pPrChange>
            </w:pPr>
            <w:ins w:id="4685" w:author="james" w:date="2016-03-29T12:12:00Z">
              <w:r>
                <w:rPr>
                  <w:rFonts w:ascii="Calibri" w:hAnsi="Calibri"/>
                  <w:color w:val="000000"/>
                  <w:sz w:val="22"/>
                  <w:szCs w:val="22"/>
                </w:rPr>
                <w:t>0011</w:t>
              </w:r>
            </w:ins>
          </w:p>
        </w:tc>
        <w:tc>
          <w:tcPr>
            <w:tcW w:w="1064" w:type="dxa"/>
            <w:tcPrChange w:id="4686" w:author="james" w:date="2016-03-29T12:12:00Z">
              <w:tcPr>
                <w:tcW w:w="1064" w:type="dxa"/>
              </w:tcPr>
            </w:tcPrChange>
          </w:tcPr>
          <w:p w14:paraId="61DB990D" w14:textId="1518A324" w:rsidR="003D4287" w:rsidRDefault="003D4287">
            <w:pPr>
              <w:jc w:val="right"/>
              <w:rPr>
                <w:ins w:id="4687" w:author="james" w:date="2016-03-29T12:12:00Z"/>
              </w:rPr>
              <w:pPrChange w:id="4688" w:author="james" w:date="2016-03-29T12:12:00Z">
                <w:pPr>
                  <w:jc w:val="both"/>
                </w:pPr>
              </w:pPrChange>
            </w:pPr>
            <w:ins w:id="4689" w:author="james" w:date="2016-03-29T12:12:00Z">
              <w:r>
                <w:rPr>
                  <w:rFonts w:ascii="Calibri" w:hAnsi="Calibri"/>
                  <w:color w:val="000000"/>
                  <w:sz w:val="22"/>
                  <w:szCs w:val="22"/>
                </w:rPr>
                <w:t>-5</w:t>
              </w:r>
            </w:ins>
          </w:p>
        </w:tc>
        <w:tc>
          <w:tcPr>
            <w:tcW w:w="1064" w:type="dxa"/>
            <w:tcPrChange w:id="4690" w:author="james" w:date="2016-03-29T12:12:00Z">
              <w:tcPr>
                <w:tcW w:w="1064" w:type="dxa"/>
              </w:tcPr>
            </w:tcPrChange>
          </w:tcPr>
          <w:p w14:paraId="408B65D5" w14:textId="6D375300" w:rsidR="003D4287" w:rsidRDefault="003D4287">
            <w:pPr>
              <w:jc w:val="right"/>
              <w:rPr>
                <w:ins w:id="4691" w:author="james" w:date="2016-03-29T12:12:00Z"/>
              </w:rPr>
              <w:pPrChange w:id="4692" w:author="james" w:date="2016-03-29T12:12:00Z">
                <w:pPr>
                  <w:jc w:val="both"/>
                </w:pPr>
              </w:pPrChange>
            </w:pPr>
            <w:ins w:id="4693" w:author="james" w:date="2016-03-29T12:12:00Z">
              <w:r>
                <w:rPr>
                  <w:rFonts w:ascii="Calibri" w:hAnsi="Calibri"/>
                  <w:color w:val="000000"/>
                  <w:sz w:val="22"/>
                  <w:szCs w:val="22"/>
                </w:rPr>
                <w:t>-9</w:t>
              </w:r>
            </w:ins>
          </w:p>
        </w:tc>
        <w:tc>
          <w:tcPr>
            <w:tcW w:w="1064" w:type="dxa"/>
            <w:tcPrChange w:id="4694" w:author="james" w:date="2016-03-29T12:12:00Z">
              <w:tcPr>
                <w:tcW w:w="1064" w:type="dxa"/>
              </w:tcPr>
            </w:tcPrChange>
          </w:tcPr>
          <w:p w14:paraId="3ECE7B9D" w14:textId="7E78064E" w:rsidR="003D4287" w:rsidRDefault="003D4287">
            <w:pPr>
              <w:jc w:val="right"/>
              <w:rPr>
                <w:ins w:id="4695" w:author="james" w:date="2016-03-29T12:12:00Z"/>
              </w:rPr>
              <w:pPrChange w:id="4696" w:author="james" w:date="2016-03-29T12:12:00Z">
                <w:pPr>
                  <w:jc w:val="both"/>
                </w:pPr>
              </w:pPrChange>
            </w:pPr>
            <w:ins w:id="4697" w:author="james" w:date="2016-03-29T12:12:00Z">
              <w:r>
                <w:rPr>
                  <w:rFonts w:ascii="Calibri" w:hAnsi="Calibri"/>
                  <w:color w:val="000000"/>
                  <w:sz w:val="22"/>
                  <w:szCs w:val="22"/>
                </w:rPr>
                <w:t>3</w:t>
              </w:r>
            </w:ins>
          </w:p>
        </w:tc>
        <w:tc>
          <w:tcPr>
            <w:tcW w:w="1064" w:type="dxa"/>
            <w:tcPrChange w:id="4698" w:author="james" w:date="2016-03-29T12:12:00Z">
              <w:tcPr>
                <w:tcW w:w="1064" w:type="dxa"/>
              </w:tcPr>
            </w:tcPrChange>
          </w:tcPr>
          <w:p w14:paraId="12690AB5" w14:textId="5D96E056" w:rsidR="003D4287" w:rsidRDefault="003D4287">
            <w:pPr>
              <w:jc w:val="right"/>
              <w:rPr>
                <w:ins w:id="4699" w:author="james" w:date="2016-03-29T12:12:00Z"/>
              </w:rPr>
              <w:pPrChange w:id="4700" w:author="james" w:date="2016-03-29T12:12:00Z">
                <w:pPr>
                  <w:jc w:val="both"/>
                </w:pPr>
              </w:pPrChange>
            </w:pPr>
            <w:ins w:id="4701" w:author="james" w:date="2016-03-29T12:12:00Z">
              <w:r>
                <w:rPr>
                  <w:rFonts w:ascii="Calibri" w:hAnsi="Calibri"/>
                  <w:color w:val="000000"/>
                  <w:sz w:val="22"/>
                  <w:szCs w:val="22"/>
                </w:rPr>
                <w:t>7</w:t>
              </w:r>
            </w:ins>
          </w:p>
        </w:tc>
        <w:tc>
          <w:tcPr>
            <w:tcW w:w="1064" w:type="dxa"/>
            <w:tcPrChange w:id="4702" w:author="james" w:date="2016-03-29T12:12:00Z">
              <w:tcPr>
                <w:tcW w:w="1064" w:type="dxa"/>
              </w:tcPr>
            </w:tcPrChange>
          </w:tcPr>
          <w:p w14:paraId="62CC7EF8" w14:textId="002922C8" w:rsidR="003D4287" w:rsidRDefault="003D4287">
            <w:pPr>
              <w:jc w:val="right"/>
              <w:rPr>
                <w:ins w:id="4703" w:author="james" w:date="2016-03-29T12:12:00Z"/>
              </w:rPr>
              <w:pPrChange w:id="4704" w:author="james" w:date="2016-03-29T12:12:00Z">
                <w:pPr>
                  <w:jc w:val="both"/>
                </w:pPr>
              </w:pPrChange>
            </w:pPr>
            <w:ins w:id="4705" w:author="james" w:date="2016-03-29T12:12:00Z">
              <w:r>
                <w:rPr>
                  <w:rFonts w:ascii="Calibri" w:hAnsi="Calibri"/>
                  <w:color w:val="000000"/>
                  <w:sz w:val="22"/>
                  <w:szCs w:val="22"/>
                </w:rPr>
                <w:t>3</w:t>
              </w:r>
            </w:ins>
          </w:p>
        </w:tc>
        <w:tc>
          <w:tcPr>
            <w:tcW w:w="1064" w:type="dxa"/>
            <w:tcPrChange w:id="4706" w:author="james" w:date="2016-03-29T12:12:00Z">
              <w:tcPr>
                <w:tcW w:w="1064" w:type="dxa"/>
              </w:tcPr>
            </w:tcPrChange>
          </w:tcPr>
          <w:p w14:paraId="5A2FD94B" w14:textId="4527F679" w:rsidR="003D4287" w:rsidRDefault="003D4287">
            <w:pPr>
              <w:jc w:val="right"/>
              <w:rPr>
                <w:ins w:id="4707" w:author="james" w:date="2016-03-29T12:12:00Z"/>
              </w:rPr>
              <w:pPrChange w:id="4708" w:author="james" w:date="2016-03-29T12:12:00Z">
                <w:pPr>
                  <w:jc w:val="both"/>
                </w:pPr>
              </w:pPrChange>
            </w:pPr>
            <w:ins w:id="4709" w:author="james" w:date="2016-03-29T12:12:00Z">
              <w:r>
                <w:rPr>
                  <w:rFonts w:ascii="Calibri" w:hAnsi="Calibri"/>
                  <w:color w:val="000000"/>
                  <w:sz w:val="22"/>
                  <w:szCs w:val="22"/>
                </w:rPr>
                <w:t>7</w:t>
              </w:r>
            </w:ins>
          </w:p>
        </w:tc>
        <w:tc>
          <w:tcPr>
            <w:tcW w:w="1064" w:type="dxa"/>
            <w:tcPrChange w:id="4710" w:author="james" w:date="2016-03-29T12:12:00Z">
              <w:tcPr>
                <w:tcW w:w="1064" w:type="dxa"/>
              </w:tcPr>
            </w:tcPrChange>
          </w:tcPr>
          <w:p w14:paraId="78AFECFB" w14:textId="2927530E" w:rsidR="003D4287" w:rsidRDefault="003D4287">
            <w:pPr>
              <w:jc w:val="right"/>
              <w:rPr>
                <w:ins w:id="4711" w:author="james" w:date="2016-03-29T12:12:00Z"/>
              </w:rPr>
              <w:pPrChange w:id="4712" w:author="james" w:date="2016-03-29T12:12:00Z">
                <w:pPr>
                  <w:jc w:val="both"/>
                </w:pPr>
              </w:pPrChange>
            </w:pPr>
            <w:ins w:id="4713" w:author="james" w:date="2016-03-29T12:12:00Z">
              <w:r>
                <w:rPr>
                  <w:rFonts w:ascii="Calibri" w:hAnsi="Calibri"/>
                  <w:color w:val="000000"/>
                  <w:sz w:val="22"/>
                  <w:szCs w:val="22"/>
                </w:rPr>
                <w:t>-6</w:t>
              </w:r>
            </w:ins>
          </w:p>
        </w:tc>
        <w:tc>
          <w:tcPr>
            <w:tcW w:w="1064" w:type="dxa"/>
            <w:tcPrChange w:id="4714" w:author="james" w:date="2016-03-29T12:12:00Z">
              <w:tcPr>
                <w:tcW w:w="1064" w:type="dxa"/>
              </w:tcPr>
            </w:tcPrChange>
          </w:tcPr>
          <w:p w14:paraId="1023581E" w14:textId="64AA12CE" w:rsidR="003D4287" w:rsidRDefault="003D4287">
            <w:pPr>
              <w:jc w:val="right"/>
              <w:rPr>
                <w:ins w:id="4715" w:author="james" w:date="2016-03-29T12:12:00Z"/>
              </w:rPr>
              <w:pPrChange w:id="4716" w:author="james" w:date="2016-03-29T12:12:00Z">
                <w:pPr>
                  <w:jc w:val="both"/>
                </w:pPr>
              </w:pPrChange>
            </w:pPr>
            <w:ins w:id="4717" w:author="james" w:date="2016-03-29T12:12:00Z">
              <w:r>
                <w:rPr>
                  <w:rFonts w:ascii="Calibri" w:hAnsi="Calibri"/>
                  <w:color w:val="000000"/>
                  <w:sz w:val="22"/>
                  <w:szCs w:val="22"/>
                </w:rPr>
                <w:t>-11</w:t>
              </w:r>
            </w:ins>
          </w:p>
        </w:tc>
      </w:tr>
      <w:tr w:rsidR="003D4287" w14:paraId="7B2BD325" w14:textId="77777777" w:rsidTr="003D4287">
        <w:trPr>
          <w:ins w:id="4718" w:author="james" w:date="2016-03-29T12:12:00Z"/>
        </w:trPr>
        <w:tc>
          <w:tcPr>
            <w:tcW w:w="1064" w:type="dxa"/>
            <w:tcPrChange w:id="4719" w:author="james" w:date="2016-03-29T12:12:00Z">
              <w:tcPr>
                <w:tcW w:w="1064" w:type="dxa"/>
              </w:tcPr>
            </w:tcPrChange>
          </w:tcPr>
          <w:p w14:paraId="67C98A34" w14:textId="6BA0570E" w:rsidR="003D4287" w:rsidRDefault="003D4287">
            <w:pPr>
              <w:jc w:val="right"/>
              <w:rPr>
                <w:ins w:id="4720" w:author="james" w:date="2016-03-29T12:12:00Z"/>
              </w:rPr>
              <w:pPrChange w:id="4721" w:author="james" w:date="2016-03-29T12:12:00Z">
                <w:pPr>
                  <w:jc w:val="both"/>
                </w:pPr>
              </w:pPrChange>
            </w:pPr>
            <w:ins w:id="4722" w:author="james" w:date="2016-03-29T12:12:00Z">
              <w:r>
                <w:rPr>
                  <w:rFonts w:ascii="Calibri" w:hAnsi="Calibri"/>
                  <w:color w:val="000000"/>
                  <w:sz w:val="22"/>
                  <w:szCs w:val="22"/>
                </w:rPr>
                <w:t>0100</w:t>
              </w:r>
            </w:ins>
          </w:p>
        </w:tc>
        <w:tc>
          <w:tcPr>
            <w:tcW w:w="1064" w:type="dxa"/>
            <w:tcPrChange w:id="4723" w:author="james" w:date="2016-03-29T12:12:00Z">
              <w:tcPr>
                <w:tcW w:w="1064" w:type="dxa"/>
              </w:tcPr>
            </w:tcPrChange>
          </w:tcPr>
          <w:p w14:paraId="39C7D2DE" w14:textId="01389559" w:rsidR="003D4287" w:rsidRDefault="003D4287">
            <w:pPr>
              <w:jc w:val="right"/>
              <w:rPr>
                <w:ins w:id="4724" w:author="james" w:date="2016-03-29T12:12:00Z"/>
              </w:rPr>
              <w:pPrChange w:id="4725" w:author="james" w:date="2016-03-29T12:12:00Z">
                <w:pPr>
                  <w:jc w:val="both"/>
                </w:pPr>
              </w:pPrChange>
            </w:pPr>
            <w:ins w:id="4726" w:author="james" w:date="2016-03-29T12:12:00Z">
              <w:r>
                <w:rPr>
                  <w:rFonts w:ascii="Calibri" w:hAnsi="Calibri"/>
                  <w:color w:val="000000"/>
                  <w:sz w:val="22"/>
                  <w:szCs w:val="22"/>
                </w:rPr>
                <w:t>-4</w:t>
              </w:r>
            </w:ins>
          </w:p>
        </w:tc>
        <w:tc>
          <w:tcPr>
            <w:tcW w:w="1064" w:type="dxa"/>
            <w:tcPrChange w:id="4727" w:author="james" w:date="2016-03-29T12:12:00Z">
              <w:tcPr>
                <w:tcW w:w="1064" w:type="dxa"/>
              </w:tcPr>
            </w:tcPrChange>
          </w:tcPr>
          <w:p w14:paraId="41F170A8" w14:textId="72C6221D" w:rsidR="003D4287" w:rsidRDefault="003D4287">
            <w:pPr>
              <w:jc w:val="right"/>
              <w:rPr>
                <w:ins w:id="4728" w:author="james" w:date="2016-03-29T12:12:00Z"/>
              </w:rPr>
              <w:pPrChange w:id="4729" w:author="james" w:date="2016-03-29T12:12:00Z">
                <w:pPr>
                  <w:jc w:val="both"/>
                </w:pPr>
              </w:pPrChange>
            </w:pPr>
            <w:ins w:id="4730" w:author="james" w:date="2016-03-29T12:12:00Z">
              <w:r>
                <w:rPr>
                  <w:rFonts w:ascii="Calibri" w:hAnsi="Calibri"/>
                  <w:color w:val="000000"/>
                  <w:sz w:val="22"/>
                  <w:szCs w:val="22"/>
                </w:rPr>
                <w:t>-7</w:t>
              </w:r>
            </w:ins>
          </w:p>
        </w:tc>
        <w:tc>
          <w:tcPr>
            <w:tcW w:w="1064" w:type="dxa"/>
            <w:tcPrChange w:id="4731" w:author="james" w:date="2016-03-29T12:12:00Z">
              <w:tcPr>
                <w:tcW w:w="1064" w:type="dxa"/>
              </w:tcPr>
            </w:tcPrChange>
          </w:tcPr>
          <w:p w14:paraId="667BA6FC" w14:textId="3617A7E0" w:rsidR="003D4287" w:rsidRDefault="003D4287">
            <w:pPr>
              <w:jc w:val="right"/>
              <w:rPr>
                <w:ins w:id="4732" w:author="james" w:date="2016-03-29T12:12:00Z"/>
              </w:rPr>
              <w:pPrChange w:id="4733" w:author="james" w:date="2016-03-29T12:12:00Z">
                <w:pPr>
                  <w:jc w:val="both"/>
                </w:pPr>
              </w:pPrChange>
            </w:pPr>
            <w:ins w:id="4734" w:author="james" w:date="2016-03-29T12:12:00Z">
              <w:r>
                <w:rPr>
                  <w:rFonts w:ascii="Calibri" w:hAnsi="Calibri"/>
                  <w:color w:val="000000"/>
                  <w:sz w:val="22"/>
                  <w:szCs w:val="22"/>
                </w:rPr>
                <w:t>4</w:t>
              </w:r>
            </w:ins>
          </w:p>
        </w:tc>
        <w:tc>
          <w:tcPr>
            <w:tcW w:w="1064" w:type="dxa"/>
            <w:tcPrChange w:id="4735" w:author="james" w:date="2016-03-29T12:12:00Z">
              <w:tcPr>
                <w:tcW w:w="1064" w:type="dxa"/>
              </w:tcPr>
            </w:tcPrChange>
          </w:tcPr>
          <w:p w14:paraId="30C1F61A" w14:textId="44900CA0" w:rsidR="003D4287" w:rsidRDefault="003D4287">
            <w:pPr>
              <w:jc w:val="right"/>
              <w:rPr>
                <w:ins w:id="4736" w:author="james" w:date="2016-03-29T12:12:00Z"/>
              </w:rPr>
              <w:pPrChange w:id="4737" w:author="james" w:date="2016-03-29T12:12:00Z">
                <w:pPr>
                  <w:jc w:val="both"/>
                </w:pPr>
              </w:pPrChange>
            </w:pPr>
            <w:ins w:id="4738" w:author="james" w:date="2016-03-29T12:12:00Z">
              <w:r>
                <w:rPr>
                  <w:rFonts w:ascii="Calibri" w:hAnsi="Calibri"/>
                  <w:color w:val="000000"/>
                  <w:sz w:val="22"/>
                  <w:szCs w:val="22"/>
                </w:rPr>
                <w:t>9</w:t>
              </w:r>
            </w:ins>
          </w:p>
        </w:tc>
        <w:tc>
          <w:tcPr>
            <w:tcW w:w="1064" w:type="dxa"/>
            <w:tcPrChange w:id="4739" w:author="james" w:date="2016-03-29T12:12:00Z">
              <w:tcPr>
                <w:tcW w:w="1064" w:type="dxa"/>
              </w:tcPr>
            </w:tcPrChange>
          </w:tcPr>
          <w:p w14:paraId="1C0B1425" w14:textId="65411E34" w:rsidR="003D4287" w:rsidRDefault="003D4287">
            <w:pPr>
              <w:jc w:val="right"/>
              <w:rPr>
                <w:ins w:id="4740" w:author="james" w:date="2016-03-29T12:12:00Z"/>
              </w:rPr>
              <w:pPrChange w:id="4741" w:author="james" w:date="2016-03-29T12:12:00Z">
                <w:pPr>
                  <w:jc w:val="both"/>
                </w:pPr>
              </w:pPrChange>
            </w:pPr>
            <w:ins w:id="4742" w:author="james" w:date="2016-03-29T12:12:00Z">
              <w:r>
                <w:rPr>
                  <w:rFonts w:ascii="Calibri" w:hAnsi="Calibri"/>
                  <w:color w:val="000000"/>
                  <w:sz w:val="22"/>
                  <w:szCs w:val="22"/>
                </w:rPr>
                <w:t>4</w:t>
              </w:r>
            </w:ins>
          </w:p>
        </w:tc>
        <w:tc>
          <w:tcPr>
            <w:tcW w:w="1064" w:type="dxa"/>
            <w:tcPrChange w:id="4743" w:author="james" w:date="2016-03-29T12:12:00Z">
              <w:tcPr>
                <w:tcW w:w="1064" w:type="dxa"/>
              </w:tcPr>
            </w:tcPrChange>
          </w:tcPr>
          <w:p w14:paraId="70109AF7" w14:textId="0E30A70E" w:rsidR="003D4287" w:rsidRDefault="003D4287">
            <w:pPr>
              <w:jc w:val="right"/>
              <w:rPr>
                <w:ins w:id="4744" w:author="james" w:date="2016-03-29T12:12:00Z"/>
              </w:rPr>
              <w:pPrChange w:id="4745" w:author="james" w:date="2016-03-29T12:12:00Z">
                <w:pPr>
                  <w:jc w:val="both"/>
                </w:pPr>
              </w:pPrChange>
            </w:pPr>
            <w:ins w:id="4746" w:author="james" w:date="2016-03-29T12:12:00Z">
              <w:r>
                <w:rPr>
                  <w:rFonts w:ascii="Calibri" w:hAnsi="Calibri"/>
                  <w:color w:val="000000"/>
                  <w:sz w:val="22"/>
                  <w:szCs w:val="22"/>
                </w:rPr>
                <w:t>9</w:t>
              </w:r>
            </w:ins>
          </w:p>
        </w:tc>
        <w:tc>
          <w:tcPr>
            <w:tcW w:w="1064" w:type="dxa"/>
            <w:tcPrChange w:id="4747" w:author="james" w:date="2016-03-29T12:12:00Z">
              <w:tcPr>
                <w:tcW w:w="1064" w:type="dxa"/>
              </w:tcPr>
            </w:tcPrChange>
          </w:tcPr>
          <w:p w14:paraId="4815F987" w14:textId="7B8588B8" w:rsidR="003D4287" w:rsidRDefault="003D4287">
            <w:pPr>
              <w:jc w:val="right"/>
              <w:rPr>
                <w:ins w:id="4748" w:author="james" w:date="2016-03-29T12:12:00Z"/>
              </w:rPr>
              <w:pPrChange w:id="4749" w:author="james" w:date="2016-03-29T12:12:00Z">
                <w:pPr>
                  <w:jc w:val="both"/>
                </w:pPr>
              </w:pPrChange>
            </w:pPr>
            <w:ins w:id="4750" w:author="james" w:date="2016-03-29T12:12:00Z">
              <w:r>
                <w:rPr>
                  <w:rFonts w:ascii="Calibri" w:hAnsi="Calibri"/>
                  <w:color w:val="000000"/>
                  <w:sz w:val="22"/>
                  <w:szCs w:val="22"/>
                </w:rPr>
                <w:t>-1</w:t>
              </w:r>
            </w:ins>
          </w:p>
        </w:tc>
        <w:tc>
          <w:tcPr>
            <w:tcW w:w="1064" w:type="dxa"/>
            <w:tcPrChange w:id="4751" w:author="james" w:date="2016-03-29T12:12:00Z">
              <w:tcPr>
                <w:tcW w:w="1064" w:type="dxa"/>
              </w:tcPr>
            </w:tcPrChange>
          </w:tcPr>
          <w:p w14:paraId="0E129D5E" w14:textId="4CDAE35E" w:rsidR="003D4287" w:rsidRDefault="003D4287">
            <w:pPr>
              <w:jc w:val="right"/>
              <w:rPr>
                <w:ins w:id="4752" w:author="james" w:date="2016-03-29T12:12:00Z"/>
              </w:rPr>
              <w:pPrChange w:id="4753" w:author="james" w:date="2016-03-29T12:12:00Z">
                <w:pPr>
                  <w:jc w:val="both"/>
                </w:pPr>
              </w:pPrChange>
            </w:pPr>
            <w:ins w:id="4754" w:author="james" w:date="2016-03-29T12:12:00Z">
              <w:r>
                <w:rPr>
                  <w:rFonts w:ascii="Calibri" w:hAnsi="Calibri"/>
                  <w:color w:val="000000"/>
                  <w:sz w:val="22"/>
                  <w:szCs w:val="22"/>
                </w:rPr>
                <w:t>-1</w:t>
              </w:r>
            </w:ins>
          </w:p>
        </w:tc>
      </w:tr>
      <w:tr w:rsidR="003D4287" w14:paraId="144EE34E" w14:textId="77777777" w:rsidTr="003D4287">
        <w:trPr>
          <w:ins w:id="4755" w:author="james" w:date="2016-03-29T12:12:00Z"/>
        </w:trPr>
        <w:tc>
          <w:tcPr>
            <w:tcW w:w="1064" w:type="dxa"/>
            <w:tcPrChange w:id="4756" w:author="james" w:date="2016-03-29T12:12:00Z">
              <w:tcPr>
                <w:tcW w:w="1064" w:type="dxa"/>
              </w:tcPr>
            </w:tcPrChange>
          </w:tcPr>
          <w:p w14:paraId="5B5034E4" w14:textId="045175FA" w:rsidR="003D4287" w:rsidRDefault="003D4287">
            <w:pPr>
              <w:jc w:val="right"/>
              <w:rPr>
                <w:ins w:id="4757" w:author="james" w:date="2016-03-29T12:12:00Z"/>
              </w:rPr>
              <w:pPrChange w:id="4758" w:author="james" w:date="2016-03-29T12:12:00Z">
                <w:pPr>
                  <w:jc w:val="both"/>
                </w:pPr>
              </w:pPrChange>
            </w:pPr>
            <w:ins w:id="4759" w:author="james" w:date="2016-03-29T12:12:00Z">
              <w:r>
                <w:rPr>
                  <w:rFonts w:ascii="Calibri" w:hAnsi="Calibri"/>
                  <w:color w:val="000000"/>
                  <w:sz w:val="22"/>
                  <w:szCs w:val="22"/>
                </w:rPr>
                <w:t>0101</w:t>
              </w:r>
            </w:ins>
          </w:p>
        </w:tc>
        <w:tc>
          <w:tcPr>
            <w:tcW w:w="1064" w:type="dxa"/>
            <w:tcPrChange w:id="4760" w:author="james" w:date="2016-03-29T12:12:00Z">
              <w:tcPr>
                <w:tcW w:w="1064" w:type="dxa"/>
              </w:tcPr>
            </w:tcPrChange>
          </w:tcPr>
          <w:p w14:paraId="2F09F1CF" w14:textId="4427AFB8" w:rsidR="003D4287" w:rsidRDefault="003D4287">
            <w:pPr>
              <w:jc w:val="right"/>
              <w:rPr>
                <w:ins w:id="4761" w:author="james" w:date="2016-03-29T12:12:00Z"/>
              </w:rPr>
              <w:pPrChange w:id="4762" w:author="james" w:date="2016-03-29T12:12:00Z">
                <w:pPr>
                  <w:jc w:val="both"/>
                </w:pPr>
              </w:pPrChange>
            </w:pPr>
            <w:ins w:id="4763" w:author="james" w:date="2016-03-29T12:12:00Z">
              <w:r>
                <w:rPr>
                  <w:rFonts w:ascii="Calibri" w:hAnsi="Calibri"/>
                  <w:color w:val="000000"/>
                  <w:sz w:val="22"/>
                  <w:szCs w:val="22"/>
                </w:rPr>
                <w:t>-3</w:t>
              </w:r>
            </w:ins>
          </w:p>
        </w:tc>
        <w:tc>
          <w:tcPr>
            <w:tcW w:w="1064" w:type="dxa"/>
            <w:tcPrChange w:id="4764" w:author="james" w:date="2016-03-29T12:12:00Z">
              <w:tcPr>
                <w:tcW w:w="1064" w:type="dxa"/>
              </w:tcPr>
            </w:tcPrChange>
          </w:tcPr>
          <w:p w14:paraId="2B8E6A04" w14:textId="418CECA7" w:rsidR="003D4287" w:rsidRDefault="003D4287">
            <w:pPr>
              <w:jc w:val="right"/>
              <w:rPr>
                <w:ins w:id="4765" w:author="james" w:date="2016-03-29T12:12:00Z"/>
              </w:rPr>
              <w:pPrChange w:id="4766" w:author="james" w:date="2016-03-29T12:12:00Z">
                <w:pPr>
                  <w:jc w:val="both"/>
                </w:pPr>
              </w:pPrChange>
            </w:pPr>
            <w:ins w:id="4767" w:author="james" w:date="2016-03-29T12:12:00Z">
              <w:r>
                <w:rPr>
                  <w:rFonts w:ascii="Calibri" w:hAnsi="Calibri"/>
                  <w:color w:val="000000"/>
                  <w:sz w:val="22"/>
                  <w:szCs w:val="22"/>
                </w:rPr>
                <w:t>-5</w:t>
              </w:r>
            </w:ins>
          </w:p>
        </w:tc>
        <w:tc>
          <w:tcPr>
            <w:tcW w:w="1064" w:type="dxa"/>
            <w:tcPrChange w:id="4768" w:author="james" w:date="2016-03-29T12:12:00Z">
              <w:tcPr>
                <w:tcW w:w="1064" w:type="dxa"/>
              </w:tcPr>
            </w:tcPrChange>
          </w:tcPr>
          <w:p w14:paraId="1185F0CD" w14:textId="565F8F18" w:rsidR="003D4287" w:rsidRDefault="003D4287">
            <w:pPr>
              <w:jc w:val="right"/>
              <w:rPr>
                <w:ins w:id="4769" w:author="james" w:date="2016-03-29T12:12:00Z"/>
              </w:rPr>
              <w:pPrChange w:id="4770" w:author="james" w:date="2016-03-29T12:12:00Z">
                <w:pPr>
                  <w:jc w:val="both"/>
                </w:pPr>
              </w:pPrChange>
            </w:pPr>
            <w:ins w:id="4771" w:author="james" w:date="2016-03-29T12:12:00Z">
              <w:r>
                <w:rPr>
                  <w:rFonts w:ascii="Calibri" w:hAnsi="Calibri"/>
                  <w:color w:val="000000"/>
                  <w:sz w:val="22"/>
                  <w:szCs w:val="22"/>
                </w:rPr>
                <w:t>5</w:t>
              </w:r>
            </w:ins>
          </w:p>
        </w:tc>
        <w:tc>
          <w:tcPr>
            <w:tcW w:w="1064" w:type="dxa"/>
            <w:tcPrChange w:id="4772" w:author="james" w:date="2016-03-29T12:12:00Z">
              <w:tcPr>
                <w:tcW w:w="1064" w:type="dxa"/>
              </w:tcPr>
            </w:tcPrChange>
          </w:tcPr>
          <w:p w14:paraId="5A7397AD" w14:textId="2B01700D" w:rsidR="003D4287" w:rsidRDefault="003D4287">
            <w:pPr>
              <w:jc w:val="right"/>
              <w:rPr>
                <w:ins w:id="4773" w:author="james" w:date="2016-03-29T12:12:00Z"/>
              </w:rPr>
              <w:pPrChange w:id="4774" w:author="james" w:date="2016-03-29T12:12:00Z">
                <w:pPr>
                  <w:jc w:val="both"/>
                </w:pPr>
              </w:pPrChange>
            </w:pPr>
            <w:ins w:id="4775" w:author="james" w:date="2016-03-29T12:12:00Z">
              <w:r>
                <w:rPr>
                  <w:rFonts w:ascii="Calibri" w:hAnsi="Calibri"/>
                  <w:color w:val="000000"/>
                  <w:sz w:val="22"/>
                  <w:szCs w:val="22"/>
                </w:rPr>
                <w:t>11</w:t>
              </w:r>
            </w:ins>
          </w:p>
        </w:tc>
        <w:tc>
          <w:tcPr>
            <w:tcW w:w="1064" w:type="dxa"/>
            <w:tcPrChange w:id="4776" w:author="james" w:date="2016-03-29T12:12:00Z">
              <w:tcPr>
                <w:tcW w:w="1064" w:type="dxa"/>
              </w:tcPr>
            </w:tcPrChange>
          </w:tcPr>
          <w:p w14:paraId="1F8EB253" w14:textId="71345E83" w:rsidR="003D4287" w:rsidRDefault="003D4287">
            <w:pPr>
              <w:jc w:val="right"/>
              <w:rPr>
                <w:ins w:id="4777" w:author="james" w:date="2016-03-29T12:12:00Z"/>
              </w:rPr>
              <w:pPrChange w:id="4778" w:author="james" w:date="2016-03-29T12:12:00Z">
                <w:pPr>
                  <w:jc w:val="both"/>
                </w:pPr>
              </w:pPrChange>
            </w:pPr>
            <w:ins w:id="4779" w:author="james" w:date="2016-03-29T12:12:00Z">
              <w:r>
                <w:rPr>
                  <w:rFonts w:ascii="Calibri" w:hAnsi="Calibri"/>
                  <w:color w:val="000000"/>
                  <w:sz w:val="22"/>
                  <w:szCs w:val="22"/>
                </w:rPr>
                <w:t>5</w:t>
              </w:r>
            </w:ins>
          </w:p>
        </w:tc>
        <w:tc>
          <w:tcPr>
            <w:tcW w:w="1064" w:type="dxa"/>
            <w:tcPrChange w:id="4780" w:author="james" w:date="2016-03-29T12:12:00Z">
              <w:tcPr>
                <w:tcW w:w="1064" w:type="dxa"/>
              </w:tcPr>
            </w:tcPrChange>
          </w:tcPr>
          <w:p w14:paraId="405BD1E6" w14:textId="011AC5D9" w:rsidR="003D4287" w:rsidRDefault="003D4287">
            <w:pPr>
              <w:jc w:val="right"/>
              <w:rPr>
                <w:ins w:id="4781" w:author="james" w:date="2016-03-29T12:12:00Z"/>
              </w:rPr>
              <w:pPrChange w:id="4782" w:author="james" w:date="2016-03-29T12:12:00Z">
                <w:pPr>
                  <w:jc w:val="both"/>
                </w:pPr>
              </w:pPrChange>
            </w:pPr>
            <w:ins w:id="4783" w:author="james" w:date="2016-03-29T12:12:00Z">
              <w:r>
                <w:rPr>
                  <w:rFonts w:ascii="Calibri" w:hAnsi="Calibri"/>
                  <w:color w:val="000000"/>
                  <w:sz w:val="22"/>
                  <w:szCs w:val="22"/>
                </w:rPr>
                <w:t>11</w:t>
              </w:r>
            </w:ins>
          </w:p>
        </w:tc>
        <w:tc>
          <w:tcPr>
            <w:tcW w:w="1064" w:type="dxa"/>
            <w:tcPrChange w:id="4784" w:author="james" w:date="2016-03-29T12:12:00Z">
              <w:tcPr>
                <w:tcW w:w="1064" w:type="dxa"/>
              </w:tcPr>
            </w:tcPrChange>
          </w:tcPr>
          <w:p w14:paraId="1D9043CA" w14:textId="7B24CBDA" w:rsidR="003D4287" w:rsidRDefault="003D4287">
            <w:pPr>
              <w:jc w:val="right"/>
              <w:rPr>
                <w:ins w:id="4785" w:author="james" w:date="2016-03-29T12:12:00Z"/>
              </w:rPr>
              <w:pPrChange w:id="4786" w:author="james" w:date="2016-03-29T12:12:00Z">
                <w:pPr>
                  <w:jc w:val="both"/>
                </w:pPr>
              </w:pPrChange>
            </w:pPr>
            <w:ins w:id="4787" w:author="james" w:date="2016-03-29T12:12:00Z">
              <w:r>
                <w:rPr>
                  <w:rFonts w:ascii="Calibri" w:hAnsi="Calibri"/>
                  <w:color w:val="000000"/>
                  <w:sz w:val="22"/>
                  <w:szCs w:val="22"/>
                </w:rPr>
                <w:t>-2</w:t>
              </w:r>
            </w:ins>
          </w:p>
        </w:tc>
        <w:tc>
          <w:tcPr>
            <w:tcW w:w="1064" w:type="dxa"/>
            <w:tcPrChange w:id="4788" w:author="james" w:date="2016-03-29T12:12:00Z">
              <w:tcPr>
                <w:tcW w:w="1064" w:type="dxa"/>
              </w:tcPr>
            </w:tcPrChange>
          </w:tcPr>
          <w:p w14:paraId="4285710D" w14:textId="4DAD68FA" w:rsidR="003D4287" w:rsidRDefault="003D4287">
            <w:pPr>
              <w:jc w:val="right"/>
              <w:rPr>
                <w:ins w:id="4789" w:author="james" w:date="2016-03-29T12:12:00Z"/>
              </w:rPr>
              <w:pPrChange w:id="4790" w:author="james" w:date="2016-03-29T12:12:00Z">
                <w:pPr>
                  <w:jc w:val="both"/>
                </w:pPr>
              </w:pPrChange>
            </w:pPr>
            <w:ins w:id="4791" w:author="james" w:date="2016-03-29T12:12:00Z">
              <w:r>
                <w:rPr>
                  <w:rFonts w:ascii="Calibri" w:hAnsi="Calibri"/>
                  <w:color w:val="000000"/>
                  <w:sz w:val="22"/>
                  <w:szCs w:val="22"/>
                </w:rPr>
                <w:t>-3</w:t>
              </w:r>
            </w:ins>
          </w:p>
        </w:tc>
      </w:tr>
      <w:tr w:rsidR="003D4287" w14:paraId="10C935EA" w14:textId="77777777" w:rsidTr="003D4287">
        <w:trPr>
          <w:ins w:id="4792" w:author="james" w:date="2016-03-29T12:12:00Z"/>
        </w:trPr>
        <w:tc>
          <w:tcPr>
            <w:tcW w:w="1064" w:type="dxa"/>
            <w:tcPrChange w:id="4793" w:author="james" w:date="2016-03-29T12:12:00Z">
              <w:tcPr>
                <w:tcW w:w="1064" w:type="dxa"/>
              </w:tcPr>
            </w:tcPrChange>
          </w:tcPr>
          <w:p w14:paraId="3172EA2C" w14:textId="10A10ABA" w:rsidR="003D4287" w:rsidRDefault="003D4287">
            <w:pPr>
              <w:jc w:val="right"/>
              <w:rPr>
                <w:ins w:id="4794" w:author="james" w:date="2016-03-29T12:12:00Z"/>
              </w:rPr>
              <w:pPrChange w:id="4795" w:author="james" w:date="2016-03-29T12:12:00Z">
                <w:pPr>
                  <w:jc w:val="both"/>
                </w:pPr>
              </w:pPrChange>
            </w:pPr>
            <w:ins w:id="4796" w:author="james" w:date="2016-03-29T12:12:00Z">
              <w:r>
                <w:rPr>
                  <w:rFonts w:ascii="Calibri" w:hAnsi="Calibri"/>
                  <w:color w:val="000000"/>
                  <w:sz w:val="22"/>
                  <w:szCs w:val="22"/>
                </w:rPr>
                <w:t>0110</w:t>
              </w:r>
            </w:ins>
          </w:p>
        </w:tc>
        <w:tc>
          <w:tcPr>
            <w:tcW w:w="1064" w:type="dxa"/>
            <w:tcPrChange w:id="4797" w:author="james" w:date="2016-03-29T12:12:00Z">
              <w:tcPr>
                <w:tcW w:w="1064" w:type="dxa"/>
              </w:tcPr>
            </w:tcPrChange>
          </w:tcPr>
          <w:p w14:paraId="208E74BA" w14:textId="0D253520" w:rsidR="003D4287" w:rsidRDefault="003D4287">
            <w:pPr>
              <w:jc w:val="right"/>
              <w:rPr>
                <w:ins w:id="4798" w:author="james" w:date="2016-03-29T12:12:00Z"/>
              </w:rPr>
              <w:pPrChange w:id="4799" w:author="james" w:date="2016-03-29T12:12:00Z">
                <w:pPr>
                  <w:jc w:val="both"/>
                </w:pPr>
              </w:pPrChange>
            </w:pPr>
            <w:ins w:id="4800" w:author="james" w:date="2016-03-29T12:12:00Z">
              <w:r>
                <w:rPr>
                  <w:rFonts w:ascii="Calibri" w:hAnsi="Calibri"/>
                  <w:color w:val="000000"/>
                  <w:sz w:val="22"/>
                  <w:szCs w:val="22"/>
                </w:rPr>
                <w:t>-2</w:t>
              </w:r>
            </w:ins>
          </w:p>
        </w:tc>
        <w:tc>
          <w:tcPr>
            <w:tcW w:w="1064" w:type="dxa"/>
            <w:tcPrChange w:id="4801" w:author="james" w:date="2016-03-29T12:12:00Z">
              <w:tcPr>
                <w:tcW w:w="1064" w:type="dxa"/>
              </w:tcPr>
            </w:tcPrChange>
          </w:tcPr>
          <w:p w14:paraId="1420B5C6" w14:textId="6773BEE6" w:rsidR="003D4287" w:rsidRDefault="003D4287">
            <w:pPr>
              <w:jc w:val="right"/>
              <w:rPr>
                <w:ins w:id="4802" w:author="james" w:date="2016-03-29T12:12:00Z"/>
              </w:rPr>
              <w:pPrChange w:id="4803" w:author="james" w:date="2016-03-29T12:12:00Z">
                <w:pPr>
                  <w:jc w:val="both"/>
                </w:pPr>
              </w:pPrChange>
            </w:pPr>
            <w:ins w:id="4804" w:author="james" w:date="2016-03-29T12:12:00Z">
              <w:r>
                <w:rPr>
                  <w:rFonts w:ascii="Calibri" w:hAnsi="Calibri"/>
                  <w:color w:val="000000"/>
                  <w:sz w:val="22"/>
                  <w:szCs w:val="22"/>
                </w:rPr>
                <w:t>-3</w:t>
              </w:r>
            </w:ins>
          </w:p>
        </w:tc>
        <w:tc>
          <w:tcPr>
            <w:tcW w:w="1064" w:type="dxa"/>
            <w:tcPrChange w:id="4805" w:author="james" w:date="2016-03-29T12:12:00Z">
              <w:tcPr>
                <w:tcW w:w="1064" w:type="dxa"/>
              </w:tcPr>
            </w:tcPrChange>
          </w:tcPr>
          <w:p w14:paraId="45EA3B3B" w14:textId="5E6F792F" w:rsidR="003D4287" w:rsidRDefault="003D4287">
            <w:pPr>
              <w:jc w:val="right"/>
              <w:rPr>
                <w:ins w:id="4806" w:author="james" w:date="2016-03-29T12:12:00Z"/>
              </w:rPr>
              <w:pPrChange w:id="4807" w:author="james" w:date="2016-03-29T12:12:00Z">
                <w:pPr>
                  <w:jc w:val="both"/>
                </w:pPr>
              </w:pPrChange>
            </w:pPr>
            <w:ins w:id="4808" w:author="james" w:date="2016-03-29T12:12:00Z">
              <w:r>
                <w:rPr>
                  <w:rFonts w:ascii="Calibri" w:hAnsi="Calibri"/>
                  <w:color w:val="000000"/>
                  <w:sz w:val="22"/>
                  <w:szCs w:val="22"/>
                </w:rPr>
                <w:t>6</w:t>
              </w:r>
            </w:ins>
          </w:p>
        </w:tc>
        <w:tc>
          <w:tcPr>
            <w:tcW w:w="1064" w:type="dxa"/>
            <w:tcPrChange w:id="4809" w:author="james" w:date="2016-03-29T12:12:00Z">
              <w:tcPr>
                <w:tcW w:w="1064" w:type="dxa"/>
              </w:tcPr>
            </w:tcPrChange>
          </w:tcPr>
          <w:p w14:paraId="45EF1928" w14:textId="7588F509" w:rsidR="003D4287" w:rsidRDefault="003D4287">
            <w:pPr>
              <w:jc w:val="right"/>
              <w:rPr>
                <w:ins w:id="4810" w:author="james" w:date="2016-03-29T12:12:00Z"/>
              </w:rPr>
              <w:pPrChange w:id="4811" w:author="james" w:date="2016-03-29T12:12:00Z">
                <w:pPr>
                  <w:jc w:val="both"/>
                </w:pPr>
              </w:pPrChange>
            </w:pPr>
            <w:ins w:id="4812" w:author="james" w:date="2016-03-29T12:12:00Z">
              <w:r>
                <w:rPr>
                  <w:rFonts w:ascii="Calibri" w:hAnsi="Calibri"/>
                  <w:color w:val="000000"/>
                  <w:sz w:val="22"/>
                  <w:szCs w:val="22"/>
                </w:rPr>
                <w:t>13</w:t>
              </w:r>
            </w:ins>
          </w:p>
        </w:tc>
        <w:tc>
          <w:tcPr>
            <w:tcW w:w="1064" w:type="dxa"/>
            <w:tcPrChange w:id="4813" w:author="james" w:date="2016-03-29T12:12:00Z">
              <w:tcPr>
                <w:tcW w:w="1064" w:type="dxa"/>
              </w:tcPr>
            </w:tcPrChange>
          </w:tcPr>
          <w:p w14:paraId="00A4DB64" w14:textId="222D48DE" w:rsidR="003D4287" w:rsidRDefault="003D4287">
            <w:pPr>
              <w:jc w:val="right"/>
              <w:rPr>
                <w:ins w:id="4814" w:author="james" w:date="2016-03-29T12:12:00Z"/>
              </w:rPr>
              <w:pPrChange w:id="4815" w:author="james" w:date="2016-03-29T12:12:00Z">
                <w:pPr>
                  <w:jc w:val="both"/>
                </w:pPr>
              </w:pPrChange>
            </w:pPr>
            <w:ins w:id="4816" w:author="james" w:date="2016-03-29T12:12:00Z">
              <w:r>
                <w:rPr>
                  <w:rFonts w:ascii="Calibri" w:hAnsi="Calibri"/>
                  <w:color w:val="000000"/>
                  <w:sz w:val="22"/>
                  <w:szCs w:val="22"/>
                </w:rPr>
                <w:t>6</w:t>
              </w:r>
            </w:ins>
          </w:p>
        </w:tc>
        <w:tc>
          <w:tcPr>
            <w:tcW w:w="1064" w:type="dxa"/>
            <w:tcPrChange w:id="4817" w:author="james" w:date="2016-03-29T12:12:00Z">
              <w:tcPr>
                <w:tcW w:w="1064" w:type="dxa"/>
              </w:tcPr>
            </w:tcPrChange>
          </w:tcPr>
          <w:p w14:paraId="4F814639" w14:textId="3E512405" w:rsidR="003D4287" w:rsidRDefault="003D4287">
            <w:pPr>
              <w:jc w:val="right"/>
              <w:rPr>
                <w:ins w:id="4818" w:author="james" w:date="2016-03-29T12:12:00Z"/>
              </w:rPr>
              <w:pPrChange w:id="4819" w:author="james" w:date="2016-03-29T12:12:00Z">
                <w:pPr>
                  <w:jc w:val="both"/>
                </w:pPr>
              </w:pPrChange>
            </w:pPr>
            <w:ins w:id="4820" w:author="james" w:date="2016-03-29T12:12:00Z">
              <w:r>
                <w:rPr>
                  <w:rFonts w:ascii="Calibri" w:hAnsi="Calibri"/>
                  <w:color w:val="000000"/>
                  <w:sz w:val="22"/>
                  <w:szCs w:val="22"/>
                </w:rPr>
                <w:t>13</w:t>
              </w:r>
            </w:ins>
          </w:p>
        </w:tc>
        <w:tc>
          <w:tcPr>
            <w:tcW w:w="1064" w:type="dxa"/>
            <w:tcPrChange w:id="4821" w:author="james" w:date="2016-03-29T12:12:00Z">
              <w:tcPr>
                <w:tcW w:w="1064" w:type="dxa"/>
              </w:tcPr>
            </w:tcPrChange>
          </w:tcPr>
          <w:p w14:paraId="2D6FC9B5" w14:textId="49DFB692" w:rsidR="003D4287" w:rsidRDefault="003D4287">
            <w:pPr>
              <w:jc w:val="right"/>
              <w:rPr>
                <w:ins w:id="4822" w:author="james" w:date="2016-03-29T12:12:00Z"/>
              </w:rPr>
              <w:pPrChange w:id="4823" w:author="james" w:date="2016-03-29T12:12:00Z">
                <w:pPr>
                  <w:jc w:val="both"/>
                </w:pPr>
              </w:pPrChange>
            </w:pPr>
            <w:ins w:id="4824" w:author="james" w:date="2016-03-29T12:12:00Z">
              <w:r>
                <w:rPr>
                  <w:rFonts w:ascii="Calibri" w:hAnsi="Calibri"/>
                  <w:color w:val="000000"/>
                  <w:sz w:val="22"/>
                  <w:szCs w:val="22"/>
                </w:rPr>
                <w:t>-4</w:t>
              </w:r>
            </w:ins>
          </w:p>
        </w:tc>
        <w:tc>
          <w:tcPr>
            <w:tcW w:w="1064" w:type="dxa"/>
            <w:tcPrChange w:id="4825" w:author="james" w:date="2016-03-29T12:12:00Z">
              <w:tcPr>
                <w:tcW w:w="1064" w:type="dxa"/>
              </w:tcPr>
            </w:tcPrChange>
          </w:tcPr>
          <w:p w14:paraId="3499F142" w14:textId="266BE851" w:rsidR="003D4287" w:rsidRDefault="003D4287">
            <w:pPr>
              <w:jc w:val="right"/>
              <w:rPr>
                <w:ins w:id="4826" w:author="james" w:date="2016-03-29T12:12:00Z"/>
              </w:rPr>
              <w:pPrChange w:id="4827" w:author="james" w:date="2016-03-29T12:12:00Z">
                <w:pPr>
                  <w:jc w:val="both"/>
                </w:pPr>
              </w:pPrChange>
            </w:pPr>
            <w:ins w:id="4828" w:author="james" w:date="2016-03-29T12:12:00Z">
              <w:r>
                <w:rPr>
                  <w:rFonts w:ascii="Calibri" w:hAnsi="Calibri"/>
                  <w:color w:val="000000"/>
                  <w:sz w:val="22"/>
                  <w:szCs w:val="22"/>
                </w:rPr>
                <w:t>-7</w:t>
              </w:r>
            </w:ins>
          </w:p>
        </w:tc>
      </w:tr>
      <w:tr w:rsidR="003D4287" w14:paraId="71FD1415" w14:textId="77777777" w:rsidTr="003D4287">
        <w:trPr>
          <w:ins w:id="4829" w:author="james" w:date="2016-03-29T12:12:00Z"/>
        </w:trPr>
        <w:tc>
          <w:tcPr>
            <w:tcW w:w="1064" w:type="dxa"/>
            <w:tcPrChange w:id="4830" w:author="james" w:date="2016-03-29T12:12:00Z">
              <w:tcPr>
                <w:tcW w:w="1064" w:type="dxa"/>
              </w:tcPr>
            </w:tcPrChange>
          </w:tcPr>
          <w:p w14:paraId="122609AF" w14:textId="14BC26C6" w:rsidR="003D4287" w:rsidRDefault="003D4287">
            <w:pPr>
              <w:jc w:val="right"/>
              <w:rPr>
                <w:ins w:id="4831" w:author="james" w:date="2016-03-29T12:12:00Z"/>
              </w:rPr>
              <w:pPrChange w:id="4832" w:author="james" w:date="2016-03-29T12:12:00Z">
                <w:pPr>
                  <w:jc w:val="both"/>
                </w:pPr>
              </w:pPrChange>
            </w:pPr>
            <w:ins w:id="4833" w:author="james" w:date="2016-03-29T12:12:00Z">
              <w:r>
                <w:rPr>
                  <w:rFonts w:ascii="Calibri" w:hAnsi="Calibri"/>
                  <w:color w:val="000000"/>
                  <w:sz w:val="22"/>
                  <w:szCs w:val="22"/>
                </w:rPr>
                <w:t>0111</w:t>
              </w:r>
            </w:ins>
          </w:p>
        </w:tc>
        <w:tc>
          <w:tcPr>
            <w:tcW w:w="1064" w:type="dxa"/>
            <w:tcPrChange w:id="4834" w:author="james" w:date="2016-03-29T12:12:00Z">
              <w:tcPr>
                <w:tcW w:w="1064" w:type="dxa"/>
              </w:tcPr>
            </w:tcPrChange>
          </w:tcPr>
          <w:p w14:paraId="584E307A" w14:textId="11282804" w:rsidR="003D4287" w:rsidRDefault="003D4287">
            <w:pPr>
              <w:jc w:val="right"/>
              <w:rPr>
                <w:ins w:id="4835" w:author="james" w:date="2016-03-29T12:12:00Z"/>
              </w:rPr>
              <w:pPrChange w:id="4836" w:author="james" w:date="2016-03-29T12:12:00Z">
                <w:pPr>
                  <w:jc w:val="both"/>
                </w:pPr>
              </w:pPrChange>
            </w:pPr>
            <w:ins w:id="4837" w:author="james" w:date="2016-03-29T12:12:00Z">
              <w:r>
                <w:rPr>
                  <w:rFonts w:ascii="Calibri" w:hAnsi="Calibri"/>
                  <w:color w:val="000000"/>
                  <w:sz w:val="22"/>
                  <w:szCs w:val="22"/>
                </w:rPr>
                <w:t>-1</w:t>
              </w:r>
            </w:ins>
          </w:p>
        </w:tc>
        <w:tc>
          <w:tcPr>
            <w:tcW w:w="1064" w:type="dxa"/>
            <w:tcPrChange w:id="4838" w:author="james" w:date="2016-03-29T12:12:00Z">
              <w:tcPr>
                <w:tcW w:w="1064" w:type="dxa"/>
              </w:tcPr>
            </w:tcPrChange>
          </w:tcPr>
          <w:p w14:paraId="4AA6911C" w14:textId="4C93C9C4" w:rsidR="003D4287" w:rsidRDefault="003D4287">
            <w:pPr>
              <w:jc w:val="right"/>
              <w:rPr>
                <w:ins w:id="4839" w:author="james" w:date="2016-03-29T12:12:00Z"/>
              </w:rPr>
              <w:pPrChange w:id="4840" w:author="james" w:date="2016-03-29T12:12:00Z">
                <w:pPr>
                  <w:jc w:val="both"/>
                </w:pPr>
              </w:pPrChange>
            </w:pPr>
            <w:ins w:id="4841" w:author="james" w:date="2016-03-29T12:12:00Z">
              <w:r>
                <w:rPr>
                  <w:rFonts w:ascii="Calibri" w:hAnsi="Calibri"/>
                  <w:color w:val="000000"/>
                  <w:sz w:val="22"/>
                  <w:szCs w:val="22"/>
                </w:rPr>
                <w:t>-1</w:t>
              </w:r>
            </w:ins>
          </w:p>
        </w:tc>
        <w:tc>
          <w:tcPr>
            <w:tcW w:w="1064" w:type="dxa"/>
            <w:tcPrChange w:id="4842" w:author="james" w:date="2016-03-29T12:12:00Z">
              <w:tcPr>
                <w:tcW w:w="1064" w:type="dxa"/>
              </w:tcPr>
            </w:tcPrChange>
          </w:tcPr>
          <w:p w14:paraId="7319C260" w14:textId="5CB03367" w:rsidR="003D4287" w:rsidRDefault="003D4287">
            <w:pPr>
              <w:jc w:val="right"/>
              <w:rPr>
                <w:ins w:id="4843" w:author="james" w:date="2016-03-29T12:12:00Z"/>
              </w:rPr>
              <w:pPrChange w:id="4844" w:author="james" w:date="2016-03-29T12:12:00Z">
                <w:pPr>
                  <w:jc w:val="both"/>
                </w:pPr>
              </w:pPrChange>
            </w:pPr>
            <w:ins w:id="4845" w:author="james" w:date="2016-03-29T12:12:00Z">
              <w:r>
                <w:rPr>
                  <w:rFonts w:ascii="Calibri" w:hAnsi="Calibri"/>
                  <w:color w:val="000000"/>
                  <w:sz w:val="22"/>
                  <w:szCs w:val="22"/>
                </w:rPr>
                <w:t>7</w:t>
              </w:r>
            </w:ins>
          </w:p>
        </w:tc>
        <w:tc>
          <w:tcPr>
            <w:tcW w:w="1064" w:type="dxa"/>
            <w:tcPrChange w:id="4846" w:author="james" w:date="2016-03-29T12:12:00Z">
              <w:tcPr>
                <w:tcW w:w="1064" w:type="dxa"/>
              </w:tcPr>
            </w:tcPrChange>
          </w:tcPr>
          <w:p w14:paraId="3E42C999" w14:textId="6EB0D008" w:rsidR="003D4287" w:rsidRDefault="003D4287">
            <w:pPr>
              <w:jc w:val="right"/>
              <w:rPr>
                <w:ins w:id="4847" w:author="james" w:date="2016-03-29T12:12:00Z"/>
              </w:rPr>
              <w:pPrChange w:id="4848" w:author="james" w:date="2016-03-29T12:12:00Z">
                <w:pPr>
                  <w:jc w:val="both"/>
                </w:pPr>
              </w:pPrChange>
            </w:pPr>
            <w:ins w:id="4849" w:author="james" w:date="2016-03-29T12:12:00Z">
              <w:r>
                <w:rPr>
                  <w:rFonts w:ascii="Calibri" w:hAnsi="Calibri"/>
                  <w:color w:val="000000"/>
                  <w:sz w:val="22"/>
                  <w:szCs w:val="22"/>
                </w:rPr>
                <w:t>15</w:t>
              </w:r>
            </w:ins>
          </w:p>
        </w:tc>
        <w:tc>
          <w:tcPr>
            <w:tcW w:w="1064" w:type="dxa"/>
            <w:tcPrChange w:id="4850" w:author="james" w:date="2016-03-29T12:12:00Z">
              <w:tcPr>
                <w:tcW w:w="1064" w:type="dxa"/>
              </w:tcPr>
            </w:tcPrChange>
          </w:tcPr>
          <w:p w14:paraId="233CBBA4" w14:textId="1029A60A" w:rsidR="003D4287" w:rsidRDefault="003D4287">
            <w:pPr>
              <w:jc w:val="right"/>
              <w:rPr>
                <w:ins w:id="4851" w:author="james" w:date="2016-03-29T12:12:00Z"/>
              </w:rPr>
              <w:pPrChange w:id="4852" w:author="james" w:date="2016-03-29T12:12:00Z">
                <w:pPr>
                  <w:jc w:val="both"/>
                </w:pPr>
              </w:pPrChange>
            </w:pPr>
            <w:ins w:id="4853" w:author="james" w:date="2016-03-29T12:12:00Z">
              <w:r>
                <w:rPr>
                  <w:rFonts w:ascii="Calibri" w:hAnsi="Calibri"/>
                  <w:color w:val="000000"/>
                  <w:sz w:val="22"/>
                  <w:szCs w:val="22"/>
                </w:rPr>
                <w:t>7</w:t>
              </w:r>
            </w:ins>
          </w:p>
        </w:tc>
        <w:tc>
          <w:tcPr>
            <w:tcW w:w="1064" w:type="dxa"/>
            <w:tcPrChange w:id="4854" w:author="james" w:date="2016-03-29T12:12:00Z">
              <w:tcPr>
                <w:tcW w:w="1064" w:type="dxa"/>
              </w:tcPr>
            </w:tcPrChange>
          </w:tcPr>
          <w:p w14:paraId="6BF739DF" w14:textId="28D38D19" w:rsidR="003D4287" w:rsidRDefault="003D4287">
            <w:pPr>
              <w:jc w:val="right"/>
              <w:rPr>
                <w:ins w:id="4855" w:author="james" w:date="2016-03-29T12:12:00Z"/>
              </w:rPr>
              <w:pPrChange w:id="4856" w:author="james" w:date="2016-03-29T12:12:00Z">
                <w:pPr>
                  <w:jc w:val="both"/>
                </w:pPr>
              </w:pPrChange>
            </w:pPr>
            <w:ins w:id="4857" w:author="james" w:date="2016-03-29T12:12:00Z">
              <w:r>
                <w:rPr>
                  <w:rFonts w:ascii="Calibri" w:hAnsi="Calibri"/>
                  <w:color w:val="000000"/>
                  <w:sz w:val="22"/>
                  <w:szCs w:val="22"/>
                </w:rPr>
                <w:t>15</w:t>
              </w:r>
            </w:ins>
          </w:p>
        </w:tc>
        <w:tc>
          <w:tcPr>
            <w:tcW w:w="1064" w:type="dxa"/>
            <w:tcPrChange w:id="4858" w:author="james" w:date="2016-03-29T12:12:00Z">
              <w:tcPr>
                <w:tcW w:w="1064" w:type="dxa"/>
              </w:tcPr>
            </w:tcPrChange>
          </w:tcPr>
          <w:p w14:paraId="0674222A" w14:textId="56D8CC27" w:rsidR="003D4287" w:rsidRDefault="003D4287">
            <w:pPr>
              <w:jc w:val="right"/>
              <w:rPr>
                <w:ins w:id="4859" w:author="james" w:date="2016-03-29T12:12:00Z"/>
              </w:rPr>
              <w:pPrChange w:id="4860" w:author="james" w:date="2016-03-29T12:12:00Z">
                <w:pPr>
                  <w:jc w:val="both"/>
                </w:pPr>
              </w:pPrChange>
            </w:pPr>
            <w:ins w:id="4861" w:author="james" w:date="2016-03-29T12:12:00Z">
              <w:r>
                <w:rPr>
                  <w:rFonts w:ascii="Calibri" w:hAnsi="Calibri"/>
                  <w:color w:val="000000"/>
                  <w:sz w:val="22"/>
                  <w:szCs w:val="22"/>
                </w:rPr>
                <w:t>-3</w:t>
              </w:r>
            </w:ins>
          </w:p>
        </w:tc>
        <w:tc>
          <w:tcPr>
            <w:tcW w:w="1064" w:type="dxa"/>
            <w:tcPrChange w:id="4862" w:author="james" w:date="2016-03-29T12:12:00Z">
              <w:tcPr>
                <w:tcW w:w="1064" w:type="dxa"/>
              </w:tcPr>
            </w:tcPrChange>
          </w:tcPr>
          <w:p w14:paraId="304F6C5E" w14:textId="561CC65D" w:rsidR="003D4287" w:rsidRDefault="003D4287">
            <w:pPr>
              <w:jc w:val="right"/>
              <w:rPr>
                <w:ins w:id="4863" w:author="james" w:date="2016-03-29T12:12:00Z"/>
              </w:rPr>
              <w:pPrChange w:id="4864" w:author="james" w:date="2016-03-29T12:12:00Z">
                <w:pPr>
                  <w:jc w:val="both"/>
                </w:pPr>
              </w:pPrChange>
            </w:pPr>
            <w:ins w:id="4865" w:author="james" w:date="2016-03-29T12:12:00Z">
              <w:r>
                <w:rPr>
                  <w:rFonts w:ascii="Calibri" w:hAnsi="Calibri"/>
                  <w:color w:val="000000"/>
                  <w:sz w:val="22"/>
                  <w:szCs w:val="22"/>
                </w:rPr>
                <w:t>-5</w:t>
              </w:r>
            </w:ins>
          </w:p>
        </w:tc>
      </w:tr>
      <w:tr w:rsidR="003D4287" w14:paraId="26D47972" w14:textId="77777777" w:rsidTr="003D4287">
        <w:trPr>
          <w:ins w:id="4866" w:author="james" w:date="2016-03-29T12:12:00Z"/>
        </w:trPr>
        <w:tc>
          <w:tcPr>
            <w:tcW w:w="1064" w:type="dxa"/>
            <w:tcPrChange w:id="4867" w:author="james" w:date="2016-03-29T12:12:00Z">
              <w:tcPr>
                <w:tcW w:w="1064" w:type="dxa"/>
              </w:tcPr>
            </w:tcPrChange>
          </w:tcPr>
          <w:p w14:paraId="14F863D7" w14:textId="28F2C197" w:rsidR="003D4287" w:rsidRDefault="003D4287">
            <w:pPr>
              <w:jc w:val="right"/>
              <w:rPr>
                <w:ins w:id="4868" w:author="james" w:date="2016-03-29T12:12:00Z"/>
              </w:rPr>
              <w:pPrChange w:id="4869" w:author="james" w:date="2016-03-29T12:12:00Z">
                <w:pPr>
                  <w:jc w:val="both"/>
                </w:pPr>
              </w:pPrChange>
            </w:pPr>
            <w:ins w:id="4870" w:author="james" w:date="2016-03-29T12:12:00Z">
              <w:r>
                <w:rPr>
                  <w:rFonts w:ascii="Calibri" w:hAnsi="Calibri"/>
                  <w:color w:val="000000"/>
                  <w:sz w:val="22"/>
                  <w:szCs w:val="22"/>
                </w:rPr>
                <w:t>1000</w:t>
              </w:r>
            </w:ins>
          </w:p>
        </w:tc>
        <w:tc>
          <w:tcPr>
            <w:tcW w:w="1064" w:type="dxa"/>
            <w:tcPrChange w:id="4871" w:author="james" w:date="2016-03-29T12:12:00Z">
              <w:tcPr>
                <w:tcW w:w="1064" w:type="dxa"/>
              </w:tcPr>
            </w:tcPrChange>
          </w:tcPr>
          <w:p w14:paraId="181AEC79" w14:textId="03F9959A" w:rsidR="003D4287" w:rsidRDefault="003D4287">
            <w:pPr>
              <w:jc w:val="right"/>
              <w:rPr>
                <w:ins w:id="4872" w:author="james" w:date="2016-03-29T12:12:00Z"/>
              </w:rPr>
              <w:pPrChange w:id="4873" w:author="james" w:date="2016-03-29T12:12:00Z">
                <w:pPr>
                  <w:jc w:val="both"/>
                </w:pPr>
              </w:pPrChange>
            </w:pPr>
            <w:ins w:id="4874" w:author="james" w:date="2016-03-29T12:12:00Z">
              <w:r>
                <w:rPr>
                  <w:rFonts w:ascii="Calibri" w:hAnsi="Calibri"/>
                  <w:color w:val="000000"/>
                  <w:sz w:val="22"/>
                  <w:szCs w:val="22"/>
                </w:rPr>
                <w:t>0</w:t>
              </w:r>
            </w:ins>
          </w:p>
        </w:tc>
        <w:tc>
          <w:tcPr>
            <w:tcW w:w="1064" w:type="dxa"/>
            <w:tcPrChange w:id="4875" w:author="james" w:date="2016-03-29T12:12:00Z">
              <w:tcPr>
                <w:tcW w:w="1064" w:type="dxa"/>
              </w:tcPr>
            </w:tcPrChange>
          </w:tcPr>
          <w:p w14:paraId="5BEEAEBA" w14:textId="18ECDCF6" w:rsidR="003D4287" w:rsidRDefault="003D4287">
            <w:pPr>
              <w:jc w:val="right"/>
              <w:rPr>
                <w:ins w:id="4876" w:author="james" w:date="2016-03-29T12:12:00Z"/>
              </w:rPr>
              <w:pPrChange w:id="4877" w:author="james" w:date="2016-03-29T12:12:00Z">
                <w:pPr>
                  <w:jc w:val="both"/>
                </w:pPr>
              </w:pPrChange>
            </w:pPr>
            <w:ins w:id="4878" w:author="james" w:date="2016-03-29T12:12:00Z">
              <w:r>
                <w:rPr>
                  <w:rFonts w:ascii="Calibri" w:hAnsi="Calibri"/>
                  <w:color w:val="000000"/>
                  <w:sz w:val="22"/>
                  <w:szCs w:val="22"/>
                </w:rPr>
                <w:t>1</w:t>
              </w:r>
            </w:ins>
          </w:p>
        </w:tc>
        <w:tc>
          <w:tcPr>
            <w:tcW w:w="1064" w:type="dxa"/>
            <w:tcPrChange w:id="4879" w:author="james" w:date="2016-03-29T12:12:00Z">
              <w:tcPr>
                <w:tcW w:w="1064" w:type="dxa"/>
              </w:tcPr>
            </w:tcPrChange>
          </w:tcPr>
          <w:p w14:paraId="6EB20E6D" w14:textId="51E57CB1" w:rsidR="003D4287" w:rsidRDefault="003D4287">
            <w:pPr>
              <w:jc w:val="right"/>
              <w:rPr>
                <w:ins w:id="4880" w:author="james" w:date="2016-03-29T12:12:00Z"/>
              </w:rPr>
              <w:pPrChange w:id="4881" w:author="james" w:date="2016-03-29T12:12:00Z">
                <w:pPr>
                  <w:jc w:val="both"/>
                </w:pPr>
              </w:pPrChange>
            </w:pPr>
            <w:ins w:id="4882" w:author="james" w:date="2016-03-29T12:12:00Z">
              <w:r>
                <w:rPr>
                  <w:rFonts w:ascii="Calibri" w:hAnsi="Calibri"/>
                  <w:color w:val="000000"/>
                  <w:sz w:val="22"/>
                  <w:szCs w:val="22"/>
                </w:rPr>
                <w:t>0</w:t>
              </w:r>
            </w:ins>
          </w:p>
        </w:tc>
        <w:tc>
          <w:tcPr>
            <w:tcW w:w="1064" w:type="dxa"/>
            <w:tcPrChange w:id="4883" w:author="james" w:date="2016-03-29T12:12:00Z">
              <w:tcPr>
                <w:tcW w:w="1064" w:type="dxa"/>
              </w:tcPr>
            </w:tcPrChange>
          </w:tcPr>
          <w:p w14:paraId="3FE06B47" w14:textId="6BED7C66" w:rsidR="003D4287" w:rsidRDefault="003D4287">
            <w:pPr>
              <w:jc w:val="right"/>
              <w:rPr>
                <w:ins w:id="4884" w:author="james" w:date="2016-03-29T12:12:00Z"/>
              </w:rPr>
              <w:pPrChange w:id="4885" w:author="james" w:date="2016-03-29T12:12:00Z">
                <w:pPr>
                  <w:jc w:val="both"/>
                </w:pPr>
              </w:pPrChange>
            </w:pPr>
            <w:ins w:id="4886" w:author="james" w:date="2016-03-29T12:12:00Z">
              <w:r>
                <w:rPr>
                  <w:rFonts w:ascii="Calibri" w:hAnsi="Calibri"/>
                  <w:color w:val="000000"/>
                  <w:sz w:val="22"/>
                  <w:szCs w:val="22"/>
                </w:rPr>
                <w:t>-1</w:t>
              </w:r>
            </w:ins>
          </w:p>
        </w:tc>
        <w:tc>
          <w:tcPr>
            <w:tcW w:w="1064" w:type="dxa"/>
            <w:tcPrChange w:id="4887" w:author="james" w:date="2016-03-29T12:12:00Z">
              <w:tcPr>
                <w:tcW w:w="1064" w:type="dxa"/>
              </w:tcPr>
            </w:tcPrChange>
          </w:tcPr>
          <w:p w14:paraId="1F804A0D" w14:textId="10CA36B1" w:rsidR="003D4287" w:rsidRDefault="003D4287">
            <w:pPr>
              <w:jc w:val="right"/>
              <w:rPr>
                <w:ins w:id="4888" w:author="james" w:date="2016-03-29T12:12:00Z"/>
              </w:rPr>
              <w:pPrChange w:id="4889" w:author="james" w:date="2016-03-29T12:12:00Z">
                <w:pPr>
                  <w:jc w:val="both"/>
                </w:pPr>
              </w:pPrChange>
            </w:pPr>
            <w:ins w:id="4890" w:author="james" w:date="2016-03-29T12:12:00Z">
              <w:r>
                <w:rPr>
                  <w:rFonts w:ascii="Calibri" w:hAnsi="Calibri"/>
                  <w:color w:val="000000"/>
                  <w:sz w:val="22"/>
                  <w:szCs w:val="22"/>
                </w:rPr>
                <w:t>-8</w:t>
              </w:r>
            </w:ins>
          </w:p>
        </w:tc>
        <w:tc>
          <w:tcPr>
            <w:tcW w:w="1064" w:type="dxa"/>
            <w:tcPrChange w:id="4891" w:author="james" w:date="2016-03-29T12:12:00Z">
              <w:tcPr>
                <w:tcW w:w="1064" w:type="dxa"/>
              </w:tcPr>
            </w:tcPrChange>
          </w:tcPr>
          <w:p w14:paraId="17A5A499" w14:textId="38A0CB7D" w:rsidR="003D4287" w:rsidRDefault="003D4287">
            <w:pPr>
              <w:jc w:val="right"/>
              <w:rPr>
                <w:ins w:id="4892" w:author="james" w:date="2016-03-29T12:12:00Z"/>
              </w:rPr>
              <w:pPrChange w:id="4893" w:author="james" w:date="2016-03-29T12:12:00Z">
                <w:pPr>
                  <w:jc w:val="both"/>
                </w:pPr>
              </w:pPrChange>
            </w:pPr>
            <w:ins w:id="4894" w:author="james" w:date="2016-03-29T12:12:00Z">
              <w:r>
                <w:rPr>
                  <w:rFonts w:ascii="Calibri" w:hAnsi="Calibri"/>
                  <w:color w:val="000000"/>
                  <w:sz w:val="22"/>
                  <w:szCs w:val="22"/>
                </w:rPr>
                <w:t>-15</w:t>
              </w:r>
            </w:ins>
          </w:p>
        </w:tc>
        <w:tc>
          <w:tcPr>
            <w:tcW w:w="1064" w:type="dxa"/>
            <w:tcPrChange w:id="4895" w:author="james" w:date="2016-03-29T12:12:00Z">
              <w:tcPr>
                <w:tcW w:w="1064" w:type="dxa"/>
              </w:tcPr>
            </w:tcPrChange>
          </w:tcPr>
          <w:p w14:paraId="48A84D2F" w14:textId="0BAB542E" w:rsidR="003D4287" w:rsidRDefault="003D4287">
            <w:pPr>
              <w:jc w:val="right"/>
              <w:rPr>
                <w:ins w:id="4896" w:author="james" w:date="2016-03-29T12:12:00Z"/>
              </w:rPr>
              <w:pPrChange w:id="4897" w:author="james" w:date="2016-03-29T12:12:00Z">
                <w:pPr>
                  <w:jc w:val="both"/>
                </w:pPr>
              </w:pPrChange>
            </w:pPr>
            <w:ins w:id="4898" w:author="james" w:date="2016-03-29T12:12:00Z">
              <w:r>
                <w:rPr>
                  <w:rFonts w:ascii="Calibri" w:hAnsi="Calibri"/>
                  <w:color w:val="000000"/>
                  <w:sz w:val="22"/>
                  <w:szCs w:val="22"/>
                </w:rPr>
                <w:t>7</w:t>
              </w:r>
            </w:ins>
          </w:p>
        </w:tc>
        <w:tc>
          <w:tcPr>
            <w:tcW w:w="1064" w:type="dxa"/>
            <w:tcPrChange w:id="4899" w:author="james" w:date="2016-03-29T12:12:00Z">
              <w:tcPr>
                <w:tcW w:w="1064" w:type="dxa"/>
              </w:tcPr>
            </w:tcPrChange>
          </w:tcPr>
          <w:p w14:paraId="7BA5E87A" w14:textId="46C90D0D" w:rsidR="003D4287" w:rsidRDefault="003D4287">
            <w:pPr>
              <w:jc w:val="right"/>
              <w:rPr>
                <w:ins w:id="4900" w:author="james" w:date="2016-03-29T12:12:00Z"/>
              </w:rPr>
              <w:pPrChange w:id="4901" w:author="james" w:date="2016-03-29T12:12:00Z">
                <w:pPr>
                  <w:jc w:val="both"/>
                </w:pPr>
              </w:pPrChange>
            </w:pPr>
            <w:ins w:id="4902" w:author="james" w:date="2016-03-29T12:12:00Z">
              <w:r>
                <w:rPr>
                  <w:rFonts w:ascii="Calibri" w:hAnsi="Calibri"/>
                  <w:color w:val="000000"/>
                  <w:sz w:val="22"/>
                  <w:szCs w:val="22"/>
                </w:rPr>
                <w:t>15</w:t>
              </w:r>
            </w:ins>
          </w:p>
        </w:tc>
      </w:tr>
      <w:tr w:rsidR="003D4287" w14:paraId="22A67A62" w14:textId="77777777" w:rsidTr="003D4287">
        <w:trPr>
          <w:ins w:id="4903" w:author="james" w:date="2016-03-29T12:12:00Z"/>
        </w:trPr>
        <w:tc>
          <w:tcPr>
            <w:tcW w:w="1064" w:type="dxa"/>
            <w:tcPrChange w:id="4904" w:author="james" w:date="2016-03-29T12:12:00Z">
              <w:tcPr>
                <w:tcW w:w="1064" w:type="dxa"/>
              </w:tcPr>
            </w:tcPrChange>
          </w:tcPr>
          <w:p w14:paraId="4043DE42" w14:textId="2A06893C" w:rsidR="003D4287" w:rsidRDefault="003D4287">
            <w:pPr>
              <w:jc w:val="right"/>
              <w:rPr>
                <w:ins w:id="4905" w:author="james" w:date="2016-03-29T12:12:00Z"/>
              </w:rPr>
              <w:pPrChange w:id="4906" w:author="james" w:date="2016-03-29T12:12:00Z">
                <w:pPr>
                  <w:jc w:val="both"/>
                </w:pPr>
              </w:pPrChange>
            </w:pPr>
            <w:ins w:id="4907" w:author="james" w:date="2016-03-29T12:12:00Z">
              <w:r>
                <w:rPr>
                  <w:rFonts w:ascii="Calibri" w:hAnsi="Calibri"/>
                  <w:color w:val="000000"/>
                  <w:sz w:val="22"/>
                  <w:szCs w:val="22"/>
                </w:rPr>
                <w:t>1001</w:t>
              </w:r>
            </w:ins>
          </w:p>
        </w:tc>
        <w:tc>
          <w:tcPr>
            <w:tcW w:w="1064" w:type="dxa"/>
            <w:tcPrChange w:id="4908" w:author="james" w:date="2016-03-29T12:12:00Z">
              <w:tcPr>
                <w:tcW w:w="1064" w:type="dxa"/>
              </w:tcPr>
            </w:tcPrChange>
          </w:tcPr>
          <w:p w14:paraId="06B26DA3" w14:textId="57CB90A5" w:rsidR="003D4287" w:rsidRDefault="003D4287">
            <w:pPr>
              <w:jc w:val="right"/>
              <w:rPr>
                <w:ins w:id="4909" w:author="james" w:date="2016-03-29T12:12:00Z"/>
              </w:rPr>
              <w:pPrChange w:id="4910" w:author="james" w:date="2016-03-29T12:12:00Z">
                <w:pPr>
                  <w:jc w:val="both"/>
                </w:pPr>
              </w:pPrChange>
            </w:pPr>
            <w:ins w:id="4911" w:author="james" w:date="2016-03-29T12:12:00Z">
              <w:r>
                <w:rPr>
                  <w:rFonts w:ascii="Calibri" w:hAnsi="Calibri"/>
                  <w:color w:val="000000"/>
                  <w:sz w:val="22"/>
                  <w:szCs w:val="22"/>
                </w:rPr>
                <w:t>1</w:t>
              </w:r>
            </w:ins>
          </w:p>
        </w:tc>
        <w:tc>
          <w:tcPr>
            <w:tcW w:w="1064" w:type="dxa"/>
            <w:tcPrChange w:id="4912" w:author="james" w:date="2016-03-29T12:12:00Z">
              <w:tcPr>
                <w:tcW w:w="1064" w:type="dxa"/>
              </w:tcPr>
            </w:tcPrChange>
          </w:tcPr>
          <w:p w14:paraId="0624A9A9" w14:textId="3778FF94" w:rsidR="003D4287" w:rsidRDefault="003D4287">
            <w:pPr>
              <w:jc w:val="right"/>
              <w:rPr>
                <w:ins w:id="4913" w:author="james" w:date="2016-03-29T12:12:00Z"/>
              </w:rPr>
              <w:pPrChange w:id="4914" w:author="james" w:date="2016-03-29T12:12:00Z">
                <w:pPr>
                  <w:jc w:val="both"/>
                </w:pPr>
              </w:pPrChange>
            </w:pPr>
            <w:ins w:id="4915" w:author="james" w:date="2016-03-29T12:12:00Z">
              <w:r>
                <w:rPr>
                  <w:rFonts w:ascii="Calibri" w:hAnsi="Calibri"/>
                  <w:color w:val="000000"/>
                  <w:sz w:val="22"/>
                  <w:szCs w:val="22"/>
                </w:rPr>
                <w:t>3</w:t>
              </w:r>
            </w:ins>
          </w:p>
        </w:tc>
        <w:tc>
          <w:tcPr>
            <w:tcW w:w="1064" w:type="dxa"/>
            <w:tcPrChange w:id="4916" w:author="james" w:date="2016-03-29T12:12:00Z">
              <w:tcPr>
                <w:tcW w:w="1064" w:type="dxa"/>
              </w:tcPr>
            </w:tcPrChange>
          </w:tcPr>
          <w:p w14:paraId="478D68A6" w14:textId="37F1B159" w:rsidR="003D4287" w:rsidRDefault="003D4287">
            <w:pPr>
              <w:jc w:val="right"/>
              <w:rPr>
                <w:ins w:id="4917" w:author="james" w:date="2016-03-29T12:12:00Z"/>
              </w:rPr>
              <w:pPrChange w:id="4918" w:author="james" w:date="2016-03-29T12:12:00Z">
                <w:pPr>
                  <w:jc w:val="both"/>
                </w:pPr>
              </w:pPrChange>
            </w:pPr>
            <w:ins w:id="4919" w:author="james" w:date="2016-03-29T12:12:00Z">
              <w:r>
                <w:rPr>
                  <w:rFonts w:ascii="Calibri" w:hAnsi="Calibri"/>
                  <w:color w:val="000000"/>
                  <w:sz w:val="22"/>
                  <w:szCs w:val="22"/>
                </w:rPr>
                <w:t>-1</w:t>
              </w:r>
            </w:ins>
          </w:p>
        </w:tc>
        <w:tc>
          <w:tcPr>
            <w:tcW w:w="1064" w:type="dxa"/>
            <w:tcPrChange w:id="4920" w:author="james" w:date="2016-03-29T12:12:00Z">
              <w:tcPr>
                <w:tcW w:w="1064" w:type="dxa"/>
              </w:tcPr>
            </w:tcPrChange>
          </w:tcPr>
          <w:p w14:paraId="16F4813F" w14:textId="4E2D8257" w:rsidR="003D4287" w:rsidRDefault="003D4287">
            <w:pPr>
              <w:jc w:val="right"/>
              <w:rPr>
                <w:ins w:id="4921" w:author="james" w:date="2016-03-29T12:12:00Z"/>
              </w:rPr>
              <w:pPrChange w:id="4922" w:author="james" w:date="2016-03-29T12:12:00Z">
                <w:pPr>
                  <w:jc w:val="both"/>
                </w:pPr>
              </w:pPrChange>
            </w:pPr>
            <w:ins w:id="4923" w:author="james" w:date="2016-03-29T12:12:00Z">
              <w:r>
                <w:rPr>
                  <w:rFonts w:ascii="Calibri" w:hAnsi="Calibri"/>
                  <w:color w:val="000000"/>
                  <w:sz w:val="22"/>
                  <w:szCs w:val="22"/>
                </w:rPr>
                <w:t>-3</w:t>
              </w:r>
            </w:ins>
          </w:p>
        </w:tc>
        <w:tc>
          <w:tcPr>
            <w:tcW w:w="1064" w:type="dxa"/>
            <w:tcPrChange w:id="4924" w:author="james" w:date="2016-03-29T12:12:00Z">
              <w:tcPr>
                <w:tcW w:w="1064" w:type="dxa"/>
              </w:tcPr>
            </w:tcPrChange>
          </w:tcPr>
          <w:p w14:paraId="3D0F18AA" w14:textId="42EE29BC" w:rsidR="003D4287" w:rsidRDefault="003D4287">
            <w:pPr>
              <w:jc w:val="right"/>
              <w:rPr>
                <w:ins w:id="4925" w:author="james" w:date="2016-03-29T12:12:00Z"/>
              </w:rPr>
              <w:pPrChange w:id="4926" w:author="james" w:date="2016-03-29T12:12:00Z">
                <w:pPr>
                  <w:jc w:val="both"/>
                </w:pPr>
              </w:pPrChange>
            </w:pPr>
            <w:ins w:id="4927" w:author="james" w:date="2016-03-29T12:12:00Z">
              <w:r>
                <w:rPr>
                  <w:rFonts w:ascii="Calibri" w:hAnsi="Calibri"/>
                  <w:color w:val="000000"/>
                  <w:sz w:val="22"/>
                  <w:szCs w:val="22"/>
                </w:rPr>
                <w:t>-7</w:t>
              </w:r>
            </w:ins>
          </w:p>
        </w:tc>
        <w:tc>
          <w:tcPr>
            <w:tcW w:w="1064" w:type="dxa"/>
            <w:tcPrChange w:id="4928" w:author="james" w:date="2016-03-29T12:12:00Z">
              <w:tcPr>
                <w:tcW w:w="1064" w:type="dxa"/>
              </w:tcPr>
            </w:tcPrChange>
          </w:tcPr>
          <w:p w14:paraId="0732163E" w14:textId="45C3DAE0" w:rsidR="003D4287" w:rsidRDefault="003D4287">
            <w:pPr>
              <w:jc w:val="right"/>
              <w:rPr>
                <w:ins w:id="4929" w:author="james" w:date="2016-03-29T12:12:00Z"/>
              </w:rPr>
              <w:pPrChange w:id="4930" w:author="james" w:date="2016-03-29T12:12:00Z">
                <w:pPr>
                  <w:jc w:val="both"/>
                </w:pPr>
              </w:pPrChange>
            </w:pPr>
            <w:ins w:id="4931" w:author="james" w:date="2016-03-29T12:12:00Z">
              <w:r>
                <w:rPr>
                  <w:rFonts w:ascii="Calibri" w:hAnsi="Calibri"/>
                  <w:color w:val="000000"/>
                  <w:sz w:val="22"/>
                  <w:szCs w:val="22"/>
                </w:rPr>
                <w:t>-13</w:t>
              </w:r>
            </w:ins>
          </w:p>
        </w:tc>
        <w:tc>
          <w:tcPr>
            <w:tcW w:w="1064" w:type="dxa"/>
            <w:tcPrChange w:id="4932" w:author="james" w:date="2016-03-29T12:12:00Z">
              <w:tcPr>
                <w:tcW w:w="1064" w:type="dxa"/>
              </w:tcPr>
            </w:tcPrChange>
          </w:tcPr>
          <w:p w14:paraId="278BEBE4" w14:textId="05B0AB74" w:rsidR="003D4287" w:rsidRDefault="003D4287">
            <w:pPr>
              <w:jc w:val="right"/>
              <w:rPr>
                <w:ins w:id="4933" w:author="james" w:date="2016-03-29T12:12:00Z"/>
              </w:rPr>
              <w:pPrChange w:id="4934" w:author="james" w:date="2016-03-29T12:12:00Z">
                <w:pPr>
                  <w:jc w:val="both"/>
                </w:pPr>
              </w:pPrChange>
            </w:pPr>
            <w:ins w:id="4935" w:author="james" w:date="2016-03-29T12:12:00Z">
              <w:r>
                <w:rPr>
                  <w:rFonts w:ascii="Calibri" w:hAnsi="Calibri"/>
                  <w:color w:val="000000"/>
                  <w:sz w:val="22"/>
                  <w:szCs w:val="22"/>
                </w:rPr>
                <w:t>6</w:t>
              </w:r>
            </w:ins>
          </w:p>
        </w:tc>
        <w:tc>
          <w:tcPr>
            <w:tcW w:w="1064" w:type="dxa"/>
            <w:tcPrChange w:id="4936" w:author="james" w:date="2016-03-29T12:12:00Z">
              <w:tcPr>
                <w:tcW w:w="1064" w:type="dxa"/>
              </w:tcPr>
            </w:tcPrChange>
          </w:tcPr>
          <w:p w14:paraId="3DE5597A" w14:textId="65AE4014" w:rsidR="003D4287" w:rsidRDefault="003D4287">
            <w:pPr>
              <w:jc w:val="right"/>
              <w:rPr>
                <w:ins w:id="4937" w:author="james" w:date="2016-03-29T12:12:00Z"/>
              </w:rPr>
              <w:pPrChange w:id="4938" w:author="james" w:date="2016-03-29T12:12:00Z">
                <w:pPr>
                  <w:jc w:val="both"/>
                </w:pPr>
              </w:pPrChange>
            </w:pPr>
            <w:ins w:id="4939" w:author="james" w:date="2016-03-29T12:12:00Z">
              <w:r>
                <w:rPr>
                  <w:rFonts w:ascii="Calibri" w:hAnsi="Calibri"/>
                  <w:color w:val="000000"/>
                  <w:sz w:val="22"/>
                  <w:szCs w:val="22"/>
                </w:rPr>
                <w:t>13</w:t>
              </w:r>
            </w:ins>
          </w:p>
        </w:tc>
      </w:tr>
      <w:tr w:rsidR="003D4287" w14:paraId="3AFE08EB" w14:textId="77777777" w:rsidTr="003D4287">
        <w:trPr>
          <w:ins w:id="4940" w:author="james" w:date="2016-03-29T12:12:00Z"/>
        </w:trPr>
        <w:tc>
          <w:tcPr>
            <w:tcW w:w="1064" w:type="dxa"/>
            <w:tcPrChange w:id="4941" w:author="james" w:date="2016-03-29T12:12:00Z">
              <w:tcPr>
                <w:tcW w:w="1064" w:type="dxa"/>
              </w:tcPr>
            </w:tcPrChange>
          </w:tcPr>
          <w:p w14:paraId="67B1CC01" w14:textId="68DD2F48" w:rsidR="003D4287" w:rsidRDefault="003D4287">
            <w:pPr>
              <w:jc w:val="right"/>
              <w:rPr>
                <w:ins w:id="4942" w:author="james" w:date="2016-03-29T12:12:00Z"/>
              </w:rPr>
              <w:pPrChange w:id="4943" w:author="james" w:date="2016-03-29T12:12:00Z">
                <w:pPr>
                  <w:jc w:val="both"/>
                </w:pPr>
              </w:pPrChange>
            </w:pPr>
            <w:ins w:id="4944" w:author="james" w:date="2016-03-29T12:12:00Z">
              <w:r>
                <w:rPr>
                  <w:rFonts w:ascii="Calibri" w:hAnsi="Calibri"/>
                  <w:color w:val="000000"/>
                  <w:sz w:val="22"/>
                  <w:szCs w:val="22"/>
                </w:rPr>
                <w:t>1010</w:t>
              </w:r>
            </w:ins>
          </w:p>
        </w:tc>
        <w:tc>
          <w:tcPr>
            <w:tcW w:w="1064" w:type="dxa"/>
            <w:tcPrChange w:id="4945" w:author="james" w:date="2016-03-29T12:12:00Z">
              <w:tcPr>
                <w:tcW w:w="1064" w:type="dxa"/>
              </w:tcPr>
            </w:tcPrChange>
          </w:tcPr>
          <w:p w14:paraId="2AEC2A5E" w14:textId="086BCC34" w:rsidR="003D4287" w:rsidRDefault="003D4287">
            <w:pPr>
              <w:jc w:val="right"/>
              <w:rPr>
                <w:ins w:id="4946" w:author="james" w:date="2016-03-29T12:12:00Z"/>
              </w:rPr>
              <w:pPrChange w:id="4947" w:author="james" w:date="2016-03-29T12:12:00Z">
                <w:pPr>
                  <w:jc w:val="both"/>
                </w:pPr>
              </w:pPrChange>
            </w:pPr>
            <w:ins w:id="4948" w:author="james" w:date="2016-03-29T12:12:00Z">
              <w:r>
                <w:rPr>
                  <w:rFonts w:ascii="Calibri" w:hAnsi="Calibri"/>
                  <w:color w:val="000000"/>
                  <w:sz w:val="22"/>
                  <w:szCs w:val="22"/>
                </w:rPr>
                <w:t>2</w:t>
              </w:r>
            </w:ins>
          </w:p>
        </w:tc>
        <w:tc>
          <w:tcPr>
            <w:tcW w:w="1064" w:type="dxa"/>
            <w:tcPrChange w:id="4949" w:author="james" w:date="2016-03-29T12:12:00Z">
              <w:tcPr>
                <w:tcW w:w="1064" w:type="dxa"/>
              </w:tcPr>
            </w:tcPrChange>
          </w:tcPr>
          <w:p w14:paraId="4122101F" w14:textId="2A85A1B6" w:rsidR="003D4287" w:rsidRDefault="003D4287">
            <w:pPr>
              <w:jc w:val="right"/>
              <w:rPr>
                <w:ins w:id="4950" w:author="james" w:date="2016-03-29T12:12:00Z"/>
              </w:rPr>
              <w:pPrChange w:id="4951" w:author="james" w:date="2016-03-29T12:12:00Z">
                <w:pPr>
                  <w:jc w:val="both"/>
                </w:pPr>
              </w:pPrChange>
            </w:pPr>
            <w:ins w:id="4952" w:author="james" w:date="2016-03-29T12:12:00Z">
              <w:r>
                <w:rPr>
                  <w:rFonts w:ascii="Calibri" w:hAnsi="Calibri"/>
                  <w:color w:val="000000"/>
                  <w:sz w:val="22"/>
                  <w:szCs w:val="22"/>
                </w:rPr>
                <w:t>5</w:t>
              </w:r>
            </w:ins>
          </w:p>
        </w:tc>
        <w:tc>
          <w:tcPr>
            <w:tcW w:w="1064" w:type="dxa"/>
            <w:tcPrChange w:id="4953" w:author="james" w:date="2016-03-29T12:12:00Z">
              <w:tcPr>
                <w:tcW w:w="1064" w:type="dxa"/>
              </w:tcPr>
            </w:tcPrChange>
          </w:tcPr>
          <w:p w14:paraId="52D14309" w14:textId="63998D25" w:rsidR="003D4287" w:rsidRDefault="003D4287">
            <w:pPr>
              <w:jc w:val="right"/>
              <w:rPr>
                <w:ins w:id="4954" w:author="james" w:date="2016-03-29T12:12:00Z"/>
              </w:rPr>
              <w:pPrChange w:id="4955" w:author="james" w:date="2016-03-29T12:12:00Z">
                <w:pPr>
                  <w:jc w:val="both"/>
                </w:pPr>
              </w:pPrChange>
            </w:pPr>
            <w:ins w:id="4956" w:author="james" w:date="2016-03-29T12:12:00Z">
              <w:r>
                <w:rPr>
                  <w:rFonts w:ascii="Calibri" w:hAnsi="Calibri"/>
                  <w:color w:val="000000"/>
                  <w:sz w:val="22"/>
                  <w:szCs w:val="22"/>
                </w:rPr>
                <w:t>-2</w:t>
              </w:r>
            </w:ins>
          </w:p>
        </w:tc>
        <w:tc>
          <w:tcPr>
            <w:tcW w:w="1064" w:type="dxa"/>
            <w:tcPrChange w:id="4957" w:author="james" w:date="2016-03-29T12:12:00Z">
              <w:tcPr>
                <w:tcW w:w="1064" w:type="dxa"/>
              </w:tcPr>
            </w:tcPrChange>
          </w:tcPr>
          <w:p w14:paraId="41059EF0" w14:textId="14C8AFF7" w:rsidR="003D4287" w:rsidRDefault="003D4287">
            <w:pPr>
              <w:jc w:val="right"/>
              <w:rPr>
                <w:ins w:id="4958" w:author="james" w:date="2016-03-29T12:12:00Z"/>
              </w:rPr>
              <w:pPrChange w:id="4959" w:author="james" w:date="2016-03-29T12:12:00Z">
                <w:pPr>
                  <w:jc w:val="both"/>
                </w:pPr>
              </w:pPrChange>
            </w:pPr>
            <w:ins w:id="4960" w:author="james" w:date="2016-03-29T12:12:00Z">
              <w:r>
                <w:rPr>
                  <w:rFonts w:ascii="Calibri" w:hAnsi="Calibri"/>
                  <w:color w:val="000000"/>
                  <w:sz w:val="22"/>
                  <w:szCs w:val="22"/>
                </w:rPr>
                <w:t>-5</w:t>
              </w:r>
            </w:ins>
          </w:p>
        </w:tc>
        <w:tc>
          <w:tcPr>
            <w:tcW w:w="1064" w:type="dxa"/>
            <w:tcPrChange w:id="4961" w:author="james" w:date="2016-03-29T12:12:00Z">
              <w:tcPr>
                <w:tcW w:w="1064" w:type="dxa"/>
              </w:tcPr>
            </w:tcPrChange>
          </w:tcPr>
          <w:p w14:paraId="0FAF41E5" w14:textId="7213634E" w:rsidR="003D4287" w:rsidRDefault="003D4287">
            <w:pPr>
              <w:jc w:val="right"/>
              <w:rPr>
                <w:ins w:id="4962" w:author="james" w:date="2016-03-29T12:12:00Z"/>
              </w:rPr>
              <w:pPrChange w:id="4963" w:author="james" w:date="2016-03-29T12:12:00Z">
                <w:pPr>
                  <w:jc w:val="both"/>
                </w:pPr>
              </w:pPrChange>
            </w:pPr>
            <w:ins w:id="4964" w:author="james" w:date="2016-03-29T12:12:00Z">
              <w:r>
                <w:rPr>
                  <w:rFonts w:ascii="Calibri" w:hAnsi="Calibri"/>
                  <w:color w:val="000000"/>
                  <w:sz w:val="22"/>
                  <w:szCs w:val="22"/>
                </w:rPr>
                <w:t>-6</w:t>
              </w:r>
            </w:ins>
          </w:p>
        </w:tc>
        <w:tc>
          <w:tcPr>
            <w:tcW w:w="1064" w:type="dxa"/>
            <w:tcPrChange w:id="4965" w:author="james" w:date="2016-03-29T12:12:00Z">
              <w:tcPr>
                <w:tcW w:w="1064" w:type="dxa"/>
              </w:tcPr>
            </w:tcPrChange>
          </w:tcPr>
          <w:p w14:paraId="517FA676" w14:textId="6CD59999" w:rsidR="003D4287" w:rsidRDefault="003D4287">
            <w:pPr>
              <w:jc w:val="right"/>
              <w:rPr>
                <w:ins w:id="4966" w:author="james" w:date="2016-03-29T12:12:00Z"/>
              </w:rPr>
              <w:pPrChange w:id="4967" w:author="james" w:date="2016-03-29T12:12:00Z">
                <w:pPr>
                  <w:jc w:val="both"/>
                </w:pPr>
              </w:pPrChange>
            </w:pPr>
            <w:ins w:id="4968" w:author="james" w:date="2016-03-29T12:12:00Z">
              <w:r>
                <w:rPr>
                  <w:rFonts w:ascii="Calibri" w:hAnsi="Calibri"/>
                  <w:color w:val="000000"/>
                  <w:sz w:val="22"/>
                  <w:szCs w:val="22"/>
                </w:rPr>
                <w:t>-11</w:t>
              </w:r>
            </w:ins>
          </w:p>
        </w:tc>
        <w:tc>
          <w:tcPr>
            <w:tcW w:w="1064" w:type="dxa"/>
            <w:tcPrChange w:id="4969" w:author="james" w:date="2016-03-29T12:12:00Z">
              <w:tcPr>
                <w:tcW w:w="1064" w:type="dxa"/>
              </w:tcPr>
            </w:tcPrChange>
          </w:tcPr>
          <w:p w14:paraId="2921E685" w14:textId="597282EF" w:rsidR="003D4287" w:rsidRDefault="003D4287">
            <w:pPr>
              <w:jc w:val="right"/>
              <w:rPr>
                <w:ins w:id="4970" w:author="james" w:date="2016-03-29T12:12:00Z"/>
              </w:rPr>
              <w:pPrChange w:id="4971" w:author="james" w:date="2016-03-29T12:12:00Z">
                <w:pPr>
                  <w:jc w:val="both"/>
                </w:pPr>
              </w:pPrChange>
            </w:pPr>
            <w:ins w:id="4972" w:author="james" w:date="2016-03-29T12:12:00Z">
              <w:r>
                <w:rPr>
                  <w:rFonts w:ascii="Calibri" w:hAnsi="Calibri"/>
                  <w:color w:val="000000"/>
                  <w:sz w:val="22"/>
                  <w:szCs w:val="22"/>
                </w:rPr>
                <w:t>4</w:t>
              </w:r>
            </w:ins>
          </w:p>
        </w:tc>
        <w:tc>
          <w:tcPr>
            <w:tcW w:w="1064" w:type="dxa"/>
            <w:tcPrChange w:id="4973" w:author="james" w:date="2016-03-29T12:12:00Z">
              <w:tcPr>
                <w:tcW w:w="1064" w:type="dxa"/>
              </w:tcPr>
            </w:tcPrChange>
          </w:tcPr>
          <w:p w14:paraId="14953424" w14:textId="1915EA83" w:rsidR="003D4287" w:rsidRDefault="003D4287">
            <w:pPr>
              <w:jc w:val="right"/>
              <w:rPr>
                <w:ins w:id="4974" w:author="james" w:date="2016-03-29T12:12:00Z"/>
              </w:rPr>
              <w:pPrChange w:id="4975" w:author="james" w:date="2016-03-29T12:12:00Z">
                <w:pPr>
                  <w:jc w:val="both"/>
                </w:pPr>
              </w:pPrChange>
            </w:pPr>
            <w:ins w:id="4976" w:author="james" w:date="2016-03-29T12:12:00Z">
              <w:r>
                <w:rPr>
                  <w:rFonts w:ascii="Calibri" w:hAnsi="Calibri"/>
                  <w:color w:val="000000"/>
                  <w:sz w:val="22"/>
                  <w:szCs w:val="22"/>
                </w:rPr>
                <w:t>9</w:t>
              </w:r>
            </w:ins>
          </w:p>
        </w:tc>
      </w:tr>
      <w:tr w:rsidR="003D4287" w14:paraId="37977CE6" w14:textId="77777777" w:rsidTr="003D4287">
        <w:trPr>
          <w:ins w:id="4977" w:author="james" w:date="2016-03-29T12:12:00Z"/>
        </w:trPr>
        <w:tc>
          <w:tcPr>
            <w:tcW w:w="1064" w:type="dxa"/>
            <w:tcPrChange w:id="4978" w:author="james" w:date="2016-03-29T12:12:00Z">
              <w:tcPr>
                <w:tcW w:w="1064" w:type="dxa"/>
              </w:tcPr>
            </w:tcPrChange>
          </w:tcPr>
          <w:p w14:paraId="3EA8EFEB" w14:textId="78D25557" w:rsidR="003D4287" w:rsidRDefault="003D4287">
            <w:pPr>
              <w:jc w:val="right"/>
              <w:rPr>
                <w:ins w:id="4979" w:author="james" w:date="2016-03-29T12:12:00Z"/>
              </w:rPr>
              <w:pPrChange w:id="4980" w:author="james" w:date="2016-03-29T12:12:00Z">
                <w:pPr>
                  <w:jc w:val="both"/>
                </w:pPr>
              </w:pPrChange>
            </w:pPr>
            <w:ins w:id="4981" w:author="james" w:date="2016-03-29T12:12:00Z">
              <w:r>
                <w:rPr>
                  <w:rFonts w:ascii="Calibri" w:hAnsi="Calibri"/>
                  <w:color w:val="000000"/>
                  <w:sz w:val="22"/>
                  <w:szCs w:val="22"/>
                </w:rPr>
                <w:t>1011</w:t>
              </w:r>
            </w:ins>
          </w:p>
        </w:tc>
        <w:tc>
          <w:tcPr>
            <w:tcW w:w="1064" w:type="dxa"/>
            <w:tcPrChange w:id="4982" w:author="james" w:date="2016-03-29T12:12:00Z">
              <w:tcPr>
                <w:tcW w:w="1064" w:type="dxa"/>
              </w:tcPr>
            </w:tcPrChange>
          </w:tcPr>
          <w:p w14:paraId="7208EE53" w14:textId="3820DBD3" w:rsidR="003D4287" w:rsidRDefault="003D4287">
            <w:pPr>
              <w:jc w:val="right"/>
              <w:rPr>
                <w:ins w:id="4983" w:author="james" w:date="2016-03-29T12:12:00Z"/>
              </w:rPr>
              <w:pPrChange w:id="4984" w:author="james" w:date="2016-03-29T12:12:00Z">
                <w:pPr>
                  <w:jc w:val="both"/>
                </w:pPr>
              </w:pPrChange>
            </w:pPr>
            <w:ins w:id="4985" w:author="james" w:date="2016-03-29T12:12:00Z">
              <w:r>
                <w:rPr>
                  <w:rFonts w:ascii="Calibri" w:hAnsi="Calibri"/>
                  <w:color w:val="000000"/>
                  <w:sz w:val="22"/>
                  <w:szCs w:val="22"/>
                </w:rPr>
                <w:t>3</w:t>
              </w:r>
            </w:ins>
          </w:p>
        </w:tc>
        <w:tc>
          <w:tcPr>
            <w:tcW w:w="1064" w:type="dxa"/>
            <w:tcPrChange w:id="4986" w:author="james" w:date="2016-03-29T12:12:00Z">
              <w:tcPr>
                <w:tcW w:w="1064" w:type="dxa"/>
              </w:tcPr>
            </w:tcPrChange>
          </w:tcPr>
          <w:p w14:paraId="5BABCBD4" w14:textId="5F9DF2CF" w:rsidR="003D4287" w:rsidRDefault="003D4287">
            <w:pPr>
              <w:jc w:val="right"/>
              <w:rPr>
                <w:ins w:id="4987" w:author="james" w:date="2016-03-29T12:12:00Z"/>
              </w:rPr>
              <w:pPrChange w:id="4988" w:author="james" w:date="2016-03-29T12:12:00Z">
                <w:pPr>
                  <w:jc w:val="both"/>
                </w:pPr>
              </w:pPrChange>
            </w:pPr>
            <w:ins w:id="4989" w:author="james" w:date="2016-03-29T12:12:00Z">
              <w:r>
                <w:rPr>
                  <w:rFonts w:ascii="Calibri" w:hAnsi="Calibri"/>
                  <w:color w:val="000000"/>
                  <w:sz w:val="22"/>
                  <w:szCs w:val="22"/>
                </w:rPr>
                <w:t>7</w:t>
              </w:r>
            </w:ins>
          </w:p>
        </w:tc>
        <w:tc>
          <w:tcPr>
            <w:tcW w:w="1064" w:type="dxa"/>
            <w:tcPrChange w:id="4990" w:author="james" w:date="2016-03-29T12:12:00Z">
              <w:tcPr>
                <w:tcW w:w="1064" w:type="dxa"/>
              </w:tcPr>
            </w:tcPrChange>
          </w:tcPr>
          <w:p w14:paraId="68B77096" w14:textId="4978E224" w:rsidR="003D4287" w:rsidRDefault="003D4287">
            <w:pPr>
              <w:jc w:val="right"/>
              <w:rPr>
                <w:ins w:id="4991" w:author="james" w:date="2016-03-29T12:12:00Z"/>
              </w:rPr>
              <w:pPrChange w:id="4992" w:author="james" w:date="2016-03-29T12:12:00Z">
                <w:pPr>
                  <w:jc w:val="both"/>
                </w:pPr>
              </w:pPrChange>
            </w:pPr>
            <w:ins w:id="4993" w:author="james" w:date="2016-03-29T12:12:00Z">
              <w:r>
                <w:rPr>
                  <w:rFonts w:ascii="Calibri" w:hAnsi="Calibri"/>
                  <w:color w:val="000000"/>
                  <w:sz w:val="22"/>
                  <w:szCs w:val="22"/>
                </w:rPr>
                <w:t>-3</w:t>
              </w:r>
            </w:ins>
          </w:p>
        </w:tc>
        <w:tc>
          <w:tcPr>
            <w:tcW w:w="1064" w:type="dxa"/>
            <w:tcPrChange w:id="4994" w:author="james" w:date="2016-03-29T12:12:00Z">
              <w:tcPr>
                <w:tcW w:w="1064" w:type="dxa"/>
              </w:tcPr>
            </w:tcPrChange>
          </w:tcPr>
          <w:p w14:paraId="60670BE6" w14:textId="3D884AFB" w:rsidR="003D4287" w:rsidRDefault="003D4287">
            <w:pPr>
              <w:jc w:val="right"/>
              <w:rPr>
                <w:ins w:id="4995" w:author="james" w:date="2016-03-29T12:12:00Z"/>
              </w:rPr>
              <w:pPrChange w:id="4996" w:author="james" w:date="2016-03-29T12:12:00Z">
                <w:pPr>
                  <w:jc w:val="both"/>
                </w:pPr>
              </w:pPrChange>
            </w:pPr>
            <w:ins w:id="4997" w:author="james" w:date="2016-03-29T12:12:00Z">
              <w:r>
                <w:rPr>
                  <w:rFonts w:ascii="Calibri" w:hAnsi="Calibri"/>
                  <w:color w:val="000000"/>
                  <w:sz w:val="22"/>
                  <w:szCs w:val="22"/>
                </w:rPr>
                <w:t>-7</w:t>
              </w:r>
            </w:ins>
          </w:p>
        </w:tc>
        <w:tc>
          <w:tcPr>
            <w:tcW w:w="1064" w:type="dxa"/>
            <w:tcPrChange w:id="4998" w:author="james" w:date="2016-03-29T12:12:00Z">
              <w:tcPr>
                <w:tcW w:w="1064" w:type="dxa"/>
              </w:tcPr>
            </w:tcPrChange>
          </w:tcPr>
          <w:p w14:paraId="6C40557D" w14:textId="30B15919" w:rsidR="003D4287" w:rsidRDefault="003D4287">
            <w:pPr>
              <w:jc w:val="right"/>
              <w:rPr>
                <w:ins w:id="4999" w:author="james" w:date="2016-03-29T12:12:00Z"/>
              </w:rPr>
              <w:pPrChange w:id="5000" w:author="james" w:date="2016-03-29T12:12:00Z">
                <w:pPr>
                  <w:jc w:val="both"/>
                </w:pPr>
              </w:pPrChange>
            </w:pPr>
            <w:ins w:id="5001" w:author="james" w:date="2016-03-29T12:12:00Z">
              <w:r>
                <w:rPr>
                  <w:rFonts w:ascii="Calibri" w:hAnsi="Calibri"/>
                  <w:color w:val="000000"/>
                  <w:sz w:val="22"/>
                  <w:szCs w:val="22"/>
                </w:rPr>
                <w:t>-5</w:t>
              </w:r>
            </w:ins>
          </w:p>
        </w:tc>
        <w:tc>
          <w:tcPr>
            <w:tcW w:w="1064" w:type="dxa"/>
            <w:tcPrChange w:id="5002" w:author="james" w:date="2016-03-29T12:12:00Z">
              <w:tcPr>
                <w:tcW w:w="1064" w:type="dxa"/>
              </w:tcPr>
            </w:tcPrChange>
          </w:tcPr>
          <w:p w14:paraId="7B1C7B91" w14:textId="1EB3ECB9" w:rsidR="003D4287" w:rsidRDefault="003D4287">
            <w:pPr>
              <w:jc w:val="right"/>
              <w:rPr>
                <w:ins w:id="5003" w:author="james" w:date="2016-03-29T12:12:00Z"/>
              </w:rPr>
              <w:pPrChange w:id="5004" w:author="james" w:date="2016-03-29T12:12:00Z">
                <w:pPr>
                  <w:jc w:val="both"/>
                </w:pPr>
              </w:pPrChange>
            </w:pPr>
            <w:ins w:id="5005" w:author="james" w:date="2016-03-29T12:12:00Z">
              <w:r>
                <w:rPr>
                  <w:rFonts w:ascii="Calibri" w:hAnsi="Calibri"/>
                  <w:color w:val="000000"/>
                  <w:sz w:val="22"/>
                  <w:szCs w:val="22"/>
                </w:rPr>
                <w:t>-9</w:t>
              </w:r>
            </w:ins>
          </w:p>
        </w:tc>
        <w:tc>
          <w:tcPr>
            <w:tcW w:w="1064" w:type="dxa"/>
            <w:tcPrChange w:id="5006" w:author="james" w:date="2016-03-29T12:12:00Z">
              <w:tcPr>
                <w:tcW w:w="1064" w:type="dxa"/>
              </w:tcPr>
            </w:tcPrChange>
          </w:tcPr>
          <w:p w14:paraId="0EBD5DE5" w14:textId="778D4A79" w:rsidR="003D4287" w:rsidRDefault="003D4287">
            <w:pPr>
              <w:jc w:val="right"/>
              <w:rPr>
                <w:ins w:id="5007" w:author="james" w:date="2016-03-29T12:12:00Z"/>
              </w:rPr>
              <w:pPrChange w:id="5008" w:author="james" w:date="2016-03-29T12:12:00Z">
                <w:pPr>
                  <w:jc w:val="both"/>
                </w:pPr>
              </w:pPrChange>
            </w:pPr>
            <w:ins w:id="5009" w:author="james" w:date="2016-03-29T12:12:00Z">
              <w:r>
                <w:rPr>
                  <w:rFonts w:ascii="Calibri" w:hAnsi="Calibri"/>
                  <w:color w:val="000000"/>
                  <w:sz w:val="22"/>
                  <w:szCs w:val="22"/>
                </w:rPr>
                <w:t>5</w:t>
              </w:r>
            </w:ins>
          </w:p>
        </w:tc>
        <w:tc>
          <w:tcPr>
            <w:tcW w:w="1064" w:type="dxa"/>
            <w:tcPrChange w:id="5010" w:author="james" w:date="2016-03-29T12:12:00Z">
              <w:tcPr>
                <w:tcW w:w="1064" w:type="dxa"/>
              </w:tcPr>
            </w:tcPrChange>
          </w:tcPr>
          <w:p w14:paraId="11C7C32E" w14:textId="026EF8ED" w:rsidR="003D4287" w:rsidRDefault="003D4287">
            <w:pPr>
              <w:jc w:val="right"/>
              <w:rPr>
                <w:ins w:id="5011" w:author="james" w:date="2016-03-29T12:12:00Z"/>
              </w:rPr>
              <w:pPrChange w:id="5012" w:author="james" w:date="2016-03-29T12:12:00Z">
                <w:pPr>
                  <w:jc w:val="both"/>
                </w:pPr>
              </w:pPrChange>
            </w:pPr>
            <w:ins w:id="5013" w:author="james" w:date="2016-03-29T12:12:00Z">
              <w:r>
                <w:rPr>
                  <w:rFonts w:ascii="Calibri" w:hAnsi="Calibri"/>
                  <w:color w:val="000000"/>
                  <w:sz w:val="22"/>
                  <w:szCs w:val="22"/>
                </w:rPr>
                <w:t>11</w:t>
              </w:r>
            </w:ins>
          </w:p>
        </w:tc>
      </w:tr>
      <w:tr w:rsidR="003D4287" w14:paraId="5D8794D5" w14:textId="77777777" w:rsidTr="003D4287">
        <w:trPr>
          <w:ins w:id="5014" w:author="james" w:date="2016-03-29T12:12:00Z"/>
        </w:trPr>
        <w:tc>
          <w:tcPr>
            <w:tcW w:w="1064" w:type="dxa"/>
            <w:tcPrChange w:id="5015" w:author="james" w:date="2016-03-29T12:12:00Z">
              <w:tcPr>
                <w:tcW w:w="1064" w:type="dxa"/>
              </w:tcPr>
            </w:tcPrChange>
          </w:tcPr>
          <w:p w14:paraId="499F5E71" w14:textId="76503E0A" w:rsidR="003D4287" w:rsidRDefault="003D4287">
            <w:pPr>
              <w:jc w:val="right"/>
              <w:rPr>
                <w:ins w:id="5016" w:author="james" w:date="2016-03-29T12:12:00Z"/>
              </w:rPr>
              <w:pPrChange w:id="5017" w:author="james" w:date="2016-03-29T12:12:00Z">
                <w:pPr>
                  <w:jc w:val="both"/>
                </w:pPr>
              </w:pPrChange>
            </w:pPr>
            <w:ins w:id="5018" w:author="james" w:date="2016-03-29T12:12:00Z">
              <w:r>
                <w:rPr>
                  <w:rFonts w:ascii="Calibri" w:hAnsi="Calibri"/>
                  <w:color w:val="000000"/>
                  <w:sz w:val="22"/>
                  <w:szCs w:val="22"/>
                </w:rPr>
                <w:t>1100</w:t>
              </w:r>
            </w:ins>
          </w:p>
        </w:tc>
        <w:tc>
          <w:tcPr>
            <w:tcW w:w="1064" w:type="dxa"/>
            <w:tcPrChange w:id="5019" w:author="james" w:date="2016-03-29T12:12:00Z">
              <w:tcPr>
                <w:tcW w:w="1064" w:type="dxa"/>
              </w:tcPr>
            </w:tcPrChange>
          </w:tcPr>
          <w:p w14:paraId="01F6FB8F" w14:textId="7F68EA56" w:rsidR="003D4287" w:rsidRDefault="003D4287">
            <w:pPr>
              <w:jc w:val="right"/>
              <w:rPr>
                <w:ins w:id="5020" w:author="james" w:date="2016-03-29T12:12:00Z"/>
              </w:rPr>
              <w:pPrChange w:id="5021" w:author="james" w:date="2016-03-29T12:12:00Z">
                <w:pPr>
                  <w:jc w:val="both"/>
                </w:pPr>
              </w:pPrChange>
            </w:pPr>
            <w:ins w:id="5022" w:author="james" w:date="2016-03-29T12:12:00Z">
              <w:r>
                <w:rPr>
                  <w:rFonts w:ascii="Calibri" w:hAnsi="Calibri"/>
                  <w:color w:val="000000"/>
                  <w:sz w:val="22"/>
                  <w:szCs w:val="22"/>
                </w:rPr>
                <w:t>4</w:t>
              </w:r>
            </w:ins>
          </w:p>
        </w:tc>
        <w:tc>
          <w:tcPr>
            <w:tcW w:w="1064" w:type="dxa"/>
            <w:tcPrChange w:id="5023" w:author="james" w:date="2016-03-29T12:12:00Z">
              <w:tcPr>
                <w:tcW w:w="1064" w:type="dxa"/>
              </w:tcPr>
            </w:tcPrChange>
          </w:tcPr>
          <w:p w14:paraId="7B1D3CA4" w14:textId="76F2DAF4" w:rsidR="003D4287" w:rsidRDefault="003D4287">
            <w:pPr>
              <w:jc w:val="right"/>
              <w:rPr>
                <w:ins w:id="5024" w:author="james" w:date="2016-03-29T12:12:00Z"/>
              </w:rPr>
              <w:pPrChange w:id="5025" w:author="james" w:date="2016-03-29T12:12:00Z">
                <w:pPr>
                  <w:jc w:val="both"/>
                </w:pPr>
              </w:pPrChange>
            </w:pPr>
            <w:ins w:id="5026" w:author="james" w:date="2016-03-29T12:12:00Z">
              <w:r>
                <w:rPr>
                  <w:rFonts w:ascii="Calibri" w:hAnsi="Calibri"/>
                  <w:color w:val="000000"/>
                  <w:sz w:val="22"/>
                  <w:szCs w:val="22"/>
                </w:rPr>
                <w:t>9</w:t>
              </w:r>
            </w:ins>
          </w:p>
        </w:tc>
        <w:tc>
          <w:tcPr>
            <w:tcW w:w="1064" w:type="dxa"/>
            <w:tcPrChange w:id="5027" w:author="james" w:date="2016-03-29T12:12:00Z">
              <w:tcPr>
                <w:tcW w:w="1064" w:type="dxa"/>
              </w:tcPr>
            </w:tcPrChange>
          </w:tcPr>
          <w:p w14:paraId="2BAC596A" w14:textId="5DC6AA44" w:rsidR="003D4287" w:rsidRDefault="003D4287">
            <w:pPr>
              <w:jc w:val="right"/>
              <w:rPr>
                <w:ins w:id="5028" w:author="james" w:date="2016-03-29T12:12:00Z"/>
              </w:rPr>
              <w:pPrChange w:id="5029" w:author="james" w:date="2016-03-29T12:12:00Z">
                <w:pPr>
                  <w:jc w:val="both"/>
                </w:pPr>
              </w:pPrChange>
            </w:pPr>
            <w:ins w:id="5030" w:author="james" w:date="2016-03-29T12:12:00Z">
              <w:r>
                <w:rPr>
                  <w:rFonts w:ascii="Calibri" w:hAnsi="Calibri"/>
                  <w:color w:val="000000"/>
                  <w:sz w:val="22"/>
                  <w:szCs w:val="22"/>
                </w:rPr>
                <w:t>-4</w:t>
              </w:r>
            </w:ins>
          </w:p>
        </w:tc>
        <w:tc>
          <w:tcPr>
            <w:tcW w:w="1064" w:type="dxa"/>
            <w:tcPrChange w:id="5031" w:author="james" w:date="2016-03-29T12:12:00Z">
              <w:tcPr>
                <w:tcW w:w="1064" w:type="dxa"/>
              </w:tcPr>
            </w:tcPrChange>
          </w:tcPr>
          <w:p w14:paraId="0DEF0F67" w14:textId="297ED4A3" w:rsidR="003D4287" w:rsidRDefault="003D4287">
            <w:pPr>
              <w:jc w:val="right"/>
              <w:rPr>
                <w:ins w:id="5032" w:author="james" w:date="2016-03-29T12:12:00Z"/>
              </w:rPr>
              <w:pPrChange w:id="5033" w:author="james" w:date="2016-03-29T12:12:00Z">
                <w:pPr>
                  <w:jc w:val="both"/>
                </w:pPr>
              </w:pPrChange>
            </w:pPr>
            <w:ins w:id="5034" w:author="james" w:date="2016-03-29T12:12:00Z">
              <w:r>
                <w:rPr>
                  <w:rFonts w:ascii="Calibri" w:hAnsi="Calibri"/>
                  <w:color w:val="000000"/>
                  <w:sz w:val="22"/>
                  <w:szCs w:val="22"/>
                </w:rPr>
                <w:t>-9</w:t>
              </w:r>
            </w:ins>
          </w:p>
        </w:tc>
        <w:tc>
          <w:tcPr>
            <w:tcW w:w="1064" w:type="dxa"/>
            <w:tcPrChange w:id="5035" w:author="james" w:date="2016-03-29T12:12:00Z">
              <w:tcPr>
                <w:tcW w:w="1064" w:type="dxa"/>
              </w:tcPr>
            </w:tcPrChange>
          </w:tcPr>
          <w:p w14:paraId="272E985E" w14:textId="01B03434" w:rsidR="003D4287" w:rsidRDefault="003D4287">
            <w:pPr>
              <w:jc w:val="right"/>
              <w:rPr>
                <w:ins w:id="5036" w:author="james" w:date="2016-03-29T12:12:00Z"/>
              </w:rPr>
              <w:pPrChange w:id="5037" w:author="james" w:date="2016-03-29T12:12:00Z">
                <w:pPr>
                  <w:jc w:val="both"/>
                </w:pPr>
              </w:pPrChange>
            </w:pPr>
            <w:ins w:id="5038" w:author="james" w:date="2016-03-29T12:12:00Z">
              <w:r>
                <w:rPr>
                  <w:rFonts w:ascii="Calibri" w:hAnsi="Calibri"/>
                  <w:color w:val="000000"/>
                  <w:sz w:val="22"/>
                  <w:szCs w:val="22"/>
                </w:rPr>
                <w:t>-4</w:t>
              </w:r>
            </w:ins>
          </w:p>
        </w:tc>
        <w:tc>
          <w:tcPr>
            <w:tcW w:w="1064" w:type="dxa"/>
            <w:tcPrChange w:id="5039" w:author="james" w:date="2016-03-29T12:12:00Z">
              <w:tcPr>
                <w:tcW w:w="1064" w:type="dxa"/>
              </w:tcPr>
            </w:tcPrChange>
          </w:tcPr>
          <w:p w14:paraId="41981F99" w14:textId="5FCF7133" w:rsidR="003D4287" w:rsidRDefault="003D4287">
            <w:pPr>
              <w:jc w:val="right"/>
              <w:rPr>
                <w:ins w:id="5040" w:author="james" w:date="2016-03-29T12:12:00Z"/>
              </w:rPr>
              <w:pPrChange w:id="5041" w:author="james" w:date="2016-03-29T12:12:00Z">
                <w:pPr>
                  <w:jc w:val="both"/>
                </w:pPr>
              </w:pPrChange>
            </w:pPr>
            <w:ins w:id="5042" w:author="james" w:date="2016-03-29T12:12:00Z">
              <w:r>
                <w:rPr>
                  <w:rFonts w:ascii="Calibri" w:hAnsi="Calibri"/>
                  <w:color w:val="000000"/>
                  <w:sz w:val="22"/>
                  <w:szCs w:val="22"/>
                </w:rPr>
                <w:t>-7</w:t>
              </w:r>
            </w:ins>
          </w:p>
        </w:tc>
        <w:tc>
          <w:tcPr>
            <w:tcW w:w="1064" w:type="dxa"/>
            <w:tcPrChange w:id="5043" w:author="james" w:date="2016-03-29T12:12:00Z">
              <w:tcPr>
                <w:tcW w:w="1064" w:type="dxa"/>
              </w:tcPr>
            </w:tcPrChange>
          </w:tcPr>
          <w:p w14:paraId="0400F512" w14:textId="3436A838" w:rsidR="003D4287" w:rsidRDefault="003D4287">
            <w:pPr>
              <w:jc w:val="right"/>
              <w:rPr>
                <w:ins w:id="5044" w:author="james" w:date="2016-03-29T12:12:00Z"/>
              </w:rPr>
              <w:pPrChange w:id="5045" w:author="james" w:date="2016-03-29T12:12:00Z">
                <w:pPr>
                  <w:jc w:val="both"/>
                </w:pPr>
              </w:pPrChange>
            </w:pPr>
            <w:ins w:id="5046" w:author="james" w:date="2016-03-29T12:12:00Z">
              <w:r>
                <w:rPr>
                  <w:rFonts w:ascii="Calibri" w:hAnsi="Calibri"/>
                  <w:color w:val="000000"/>
                  <w:sz w:val="22"/>
                  <w:szCs w:val="22"/>
                </w:rPr>
                <w:t>0</w:t>
              </w:r>
            </w:ins>
          </w:p>
        </w:tc>
        <w:tc>
          <w:tcPr>
            <w:tcW w:w="1064" w:type="dxa"/>
            <w:tcPrChange w:id="5047" w:author="james" w:date="2016-03-29T12:12:00Z">
              <w:tcPr>
                <w:tcW w:w="1064" w:type="dxa"/>
              </w:tcPr>
            </w:tcPrChange>
          </w:tcPr>
          <w:p w14:paraId="33C667C4" w14:textId="2FE02C09" w:rsidR="003D4287" w:rsidRDefault="003D4287">
            <w:pPr>
              <w:jc w:val="right"/>
              <w:rPr>
                <w:ins w:id="5048" w:author="james" w:date="2016-03-29T12:12:00Z"/>
              </w:rPr>
              <w:pPrChange w:id="5049" w:author="james" w:date="2016-03-29T12:12:00Z">
                <w:pPr>
                  <w:jc w:val="both"/>
                </w:pPr>
              </w:pPrChange>
            </w:pPr>
            <w:ins w:id="5050" w:author="james" w:date="2016-03-29T12:12:00Z">
              <w:r>
                <w:rPr>
                  <w:rFonts w:ascii="Calibri" w:hAnsi="Calibri"/>
                  <w:color w:val="000000"/>
                  <w:sz w:val="22"/>
                  <w:szCs w:val="22"/>
                </w:rPr>
                <w:t>1</w:t>
              </w:r>
            </w:ins>
          </w:p>
        </w:tc>
      </w:tr>
      <w:tr w:rsidR="003D4287" w14:paraId="2E651082" w14:textId="77777777" w:rsidTr="003D4287">
        <w:trPr>
          <w:ins w:id="5051" w:author="james" w:date="2016-03-29T12:12:00Z"/>
        </w:trPr>
        <w:tc>
          <w:tcPr>
            <w:tcW w:w="1064" w:type="dxa"/>
            <w:tcPrChange w:id="5052" w:author="james" w:date="2016-03-29T12:12:00Z">
              <w:tcPr>
                <w:tcW w:w="1064" w:type="dxa"/>
              </w:tcPr>
            </w:tcPrChange>
          </w:tcPr>
          <w:p w14:paraId="356585EC" w14:textId="460617E1" w:rsidR="003D4287" w:rsidRDefault="003D4287">
            <w:pPr>
              <w:jc w:val="right"/>
              <w:rPr>
                <w:ins w:id="5053" w:author="james" w:date="2016-03-29T12:12:00Z"/>
              </w:rPr>
              <w:pPrChange w:id="5054" w:author="james" w:date="2016-03-29T12:12:00Z">
                <w:pPr>
                  <w:jc w:val="both"/>
                </w:pPr>
              </w:pPrChange>
            </w:pPr>
            <w:ins w:id="5055" w:author="james" w:date="2016-03-29T12:12:00Z">
              <w:r>
                <w:rPr>
                  <w:rFonts w:ascii="Calibri" w:hAnsi="Calibri"/>
                  <w:color w:val="000000"/>
                  <w:sz w:val="22"/>
                  <w:szCs w:val="22"/>
                </w:rPr>
                <w:t>1101</w:t>
              </w:r>
            </w:ins>
          </w:p>
        </w:tc>
        <w:tc>
          <w:tcPr>
            <w:tcW w:w="1064" w:type="dxa"/>
            <w:tcPrChange w:id="5056" w:author="james" w:date="2016-03-29T12:12:00Z">
              <w:tcPr>
                <w:tcW w:w="1064" w:type="dxa"/>
              </w:tcPr>
            </w:tcPrChange>
          </w:tcPr>
          <w:p w14:paraId="12CF80B6" w14:textId="72CEFEEF" w:rsidR="003D4287" w:rsidRDefault="003D4287">
            <w:pPr>
              <w:jc w:val="right"/>
              <w:rPr>
                <w:ins w:id="5057" w:author="james" w:date="2016-03-29T12:12:00Z"/>
              </w:rPr>
              <w:pPrChange w:id="5058" w:author="james" w:date="2016-03-29T12:12:00Z">
                <w:pPr>
                  <w:jc w:val="both"/>
                </w:pPr>
              </w:pPrChange>
            </w:pPr>
            <w:ins w:id="5059" w:author="james" w:date="2016-03-29T12:12:00Z">
              <w:r>
                <w:rPr>
                  <w:rFonts w:ascii="Calibri" w:hAnsi="Calibri"/>
                  <w:color w:val="000000"/>
                  <w:sz w:val="22"/>
                  <w:szCs w:val="22"/>
                </w:rPr>
                <w:t>5</w:t>
              </w:r>
            </w:ins>
          </w:p>
        </w:tc>
        <w:tc>
          <w:tcPr>
            <w:tcW w:w="1064" w:type="dxa"/>
            <w:tcPrChange w:id="5060" w:author="james" w:date="2016-03-29T12:12:00Z">
              <w:tcPr>
                <w:tcW w:w="1064" w:type="dxa"/>
              </w:tcPr>
            </w:tcPrChange>
          </w:tcPr>
          <w:p w14:paraId="3D896EA7" w14:textId="0A16FBC2" w:rsidR="003D4287" w:rsidRDefault="003D4287">
            <w:pPr>
              <w:jc w:val="right"/>
              <w:rPr>
                <w:ins w:id="5061" w:author="james" w:date="2016-03-29T12:12:00Z"/>
              </w:rPr>
              <w:pPrChange w:id="5062" w:author="james" w:date="2016-03-29T12:12:00Z">
                <w:pPr>
                  <w:jc w:val="both"/>
                </w:pPr>
              </w:pPrChange>
            </w:pPr>
            <w:ins w:id="5063" w:author="james" w:date="2016-03-29T12:12:00Z">
              <w:r>
                <w:rPr>
                  <w:rFonts w:ascii="Calibri" w:hAnsi="Calibri"/>
                  <w:color w:val="000000"/>
                  <w:sz w:val="22"/>
                  <w:szCs w:val="22"/>
                </w:rPr>
                <w:t>11</w:t>
              </w:r>
            </w:ins>
          </w:p>
        </w:tc>
        <w:tc>
          <w:tcPr>
            <w:tcW w:w="1064" w:type="dxa"/>
            <w:tcPrChange w:id="5064" w:author="james" w:date="2016-03-29T12:12:00Z">
              <w:tcPr>
                <w:tcW w:w="1064" w:type="dxa"/>
              </w:tcPr>
            </w:tcPrChange>
          </w:tcPr>
          <w:p w14:paraId="5C66E0C5" w14:textId="2EC4E85E" w:rsidR="003D4287" w:rsidRDefault="003D4287">
            <w:pPr>
              <w:jc w:val="right"/>
              <w:rPr>
                <w:ins w:id="5065" w:author="james" w:date="2016-03-29T12:12:00Z"/>
              </w:rPr>
              <w:pPrChange w:id="5066" w:author="james" w:date="2016-03-29T12:12:00Z">
                <w:pPr>
                  <w:jc w:val="both"/>
                </w:pPr>
              </w:pPrChange>
            </w:pPr>
            <w:ins w:id="5067" w:author="james" w:date="2016-03-29T12:12:00Z">
              <w:r>
                <w:rPr>
                  <w:rFonts w:ascii="Calibri" w:hAnsi="Calibri"/>
                  <w:color w:val="000000"/>
                  <w:sz w:val="22"/>
                  <w:szCs w:val="22"/>
                </w:rPr>
                <w:t>-5</w:t>
              </w:r>
            </w:ins>
          </w:p>
        </w:tc>
        <w:tc>
          <w:tcPr>
            <w:tcW w:w="1064" w:type="dxa"/>
            <w:tcPrChange w:id="5068" w:author="james" w:date="2016-03-29T12:12:00Z">
              <w:tcPr>
                <w:tcW w:w="1064" w:type="dxa"/>
              </w:tcPr>
            </w:tcPrChange>
          </w:tcPr>
          <w:p w14:paraId="71C9D92E" w14:textId="53131C0A" w:rsidR="003D4287" w:rsidRDefault="003D4287">
            <w:pPr>
              <w:jc w:val="right"/>
              <w:rPr>
                <w:ins w:id="5069" w:author="james" w:date="2016-03-29T12:12:00Z"/>
              </w:rPr>
              <w:pPrChange w:id="5070" w:author="james" w:date="2016-03-29T12:12:00Z">
                <w:pPr>
                  <w:jc w:val="both"/>
                </w:pPr>
              </w:pPrChange>
            </w:pPr>
            <w:ins w:id="5071" w:author="james" w:date="2016-03-29T12:12:00Z">
              <w:r>
                <w:rPr>
                  <w:rFonts w:ascii="Calibri" w:hAnsi="Calibri"/>
                  <w:color w:val="000000"/>
                  <w:sz w:val="22"/>
                  <w:szCs w:val="22"/>
                </w:rPr>
                <w:t>-11</w:t>
              </w:r>
            </w:ins>
          </w:p>
        </w:tc>
        <w:tc>
          <w:tcPr>
            <w:tcW w:w="1064" w:type="dxa"/>
            <w:tcPrChange w:id="5072" w:author="james" w:date="2016-03-29T12:12:00Z">
              <w:tcPr>
                <w:tcW w:w="1064" w:type="dxa"/>
              </w:tcPr>
            </w:tcPrChange>
          </w:tcPr>
          <w:p w14:paraId="679D9DF7" w14:textId="1F2786D3" w:rsidR="003D4287" w:rsidRDefault="003D4287">
            <w:pPr>
              <w:jc w:val="right"/>
              <w:rPr>
                <w:ins w:id="5073" w:author="james" w:date="2016-03-29T12:12:00Z"/>
              </w:rPr>
              <w:pPrChange w:id="5074" w:author="james" w:date="2016-03-29T12:12:00Z">
                <w:pPr>
                  <w:jc w:val="both"/>
                </w:pPr>
              </w:pPrChange>
            </w:pPr>
            <w:ins w:id="5075" w:author="james" w:date="2016-03-29T12:12:00Z">
              <w:r>
                <w:rPr>
                  <w:rFonts w:ascii="Calibri" w:hAnsi="Calibri"/>
                  <w:color w:val="000000"/>
                  <w:sz w:val="22"/>
                  <w:szCs w:val="22"/>
                </w:rPr>
                <w:t>-3</w:t>
              </w:r>
            </w:ins>
          </w:p>
        </w:tc>
        <w:tc>
          <w:tcPr>
            <w:tcW w:w="1064" w:type="dxa"/>
            <w:tcPrChange w:id="5076" w:author="james" w:date="2016-03-29T12:12:00Z">
              <w:tcPr>
                <w:tcW w:w="1064" w:type="dxa"/>
              </w:tcPr>
            </w:tcPrChange>
          </w:tcPr>
          <w:p w14:paraId="24C1E812" w14:textId="4A6C024D" w:rsidR="003D4287" w:rsidRDefault="003D4287">
            <w:pPr>
              <w:jc w:val="right"/>
              <w:rPr>
                <w:ins w:id="5077" w:author="james" w:date="2016-03-29T12:12:00Z"/>
              </w:rPr>
              <w:pPrChange w:id="5078" w:author="james" w:date="2016-03-29T12:12:00Z">
                <w:pPr>
                  <w:jc w:val="both"/>
                </w:pPr>
              </w:pPrChange>
            </w:pPr>
            <w:ins w:id="5079" w:author="james" w:date="2016-03-29T12:12:00Z">
              <w:r>
                <w:rPr>
                  <w:rFonts w:ascii="Calibri" w:hAnsi="Calibri"/>
                  <w:color w:val="000000"/>
                  <w:sz w:val="22"/>
                  <w:szCs w:val="22"/>
                </w:rPr>
                <w:t>-5</w:t>
              </w:r>
            </w:ins>
          </w:p>
        </w:tc>
        <w:tc>
          <w:tcPr>
            <w:tcW w:w="1064" w:type="dxa"/>
            <w:tcPrChange w:id="5080" w:author="james" w:date="2016-03-29T12:12:00Z">
              <w:tcPr>
                <w:tcW w:w="1064" w:type="dxa"/>
              </w:tcPr>
            </w:tcPrChange>
          </w:tcPr>
          <w:p w14:paraId="3DF0BE20" w14:textId="2CA11FE9" w:rsidR="003D4287" w:rsidRDefault="003D4287">
            <w:pPr>
              <w:jc w:val="right"/>
              <w:rPr>
                <w:ins w:id="5081" w:author="james" w:date="2016-03-29T12:12:00Z"/>
              </w:rPr>
              <w:pPrChange w:id="5082" w:author="james" w:date="2016-03-29T12:12:00Z">
                <w:pPr>
                  <w:jc w:val="both"/>
                </w:pPr>
              </w:pPrChange>
            </w:pPr>
            <w:ins w:id="5083" w:author="james" w:date="2016-03-29T12:12:00Z">
              <w:r>
                <w:rPr>
                  <w:rFonts w:ascii="Calibri" w:hAnsi="Calibri"/>
                  <w:color w:val="000000"/>
                  <w:sz w:val="22"/>
                  <w:szCs w:val="22"/>
                </w:rPr>
                <w:t>1</w:t>
              </w:r>
            </w:ins>
          </w:p>
        </w:tc>
        <w:tc>
          <w:tcPr>
            <w:tcW w:w="1064" w:type="dxa"/>
            <w:tcPrChange w:id="5084" w:author="james" w:date="2016-03-29T12:12:00Z">
              <w:tcPr>
                <w:tcW w:w="1064" w:type="dxa"/>
              </w:tcPr>
            </w:tcPrChange>
          </w:tcPr>
          <w:p w14:paraId="57BAA552" w14:textId="3C52029D" w:rsidR="003D4287" w:rsidRDefault="003D4287">
            <w:pPr>
              <w:jc w:val="right"/>
              <w:rPr>
                <w:ins w:id="5085" w:author="james" w:date="2016-03-29T12:12:00Z"/>
              </w:rPr>
              <w:pPrChange w:id="5086" w:author="james" w:date="2016-03-29T12:12:00Z">
                <w:pPr>
                  <w:jc w:val="both"/>
                </w:pPr>
              </w:pPrChange>
            </w:pPr>
            <w:ins w:id="5087" w:author="james" w:date="2016-03-29T12:12:00Z">
              <w:r>
                <w:rPr>
                  <w:rFonts w:ascii="Calibri" w:hAnsi="Calibri"/>
                  <w:color w:val="000000"/>
                  <w:sz w:val="22"/>
                  <w:szCs w:val="22"/>
                </w:rPr>
                <w:t>3</w:t>
              </w:r>
            </w:ins>
          </w:p>
        </w:tc>
      </w:tr>
      <w:tr w:rsidR="003D4287" w14:paraId="45A33845" w14:textId="77777777" w:rsidTr="003D4287">
        <w:trPr>
          <w:ins w:id="5088" w:author="james" w:date="2016-03-29T12:12:00Z"/>
        </w:trPr>
        <w:tc>
          <w:tcPr>
            <w:tcW w:w="1064" w:type="dxa"/>
            <w:tcPrChange w:id="5089" w:author="james" w:date="2016-03-29T12:12:00Z">
              <w:tcPr>
                <w:tcW w:w="1064" w:type="dxa"/>
              </w:tcPr>
            </w:tcPrChange>
          </w:tcPr>
          <w:p w14:paraId="76371D45" w14:textId="313B1A20" w:rsidR="003D4287" w:rsidRDefault="003D4287">
            <w:pPr>
              <w:jc w:val="right"/>
              <w:rPr>
                <w:ins w:id="5090" w:author="james" w:date="2016-03-29T12:12:00Z"/>
              </w:rPr>
              <w:pPrChange w:id="5091" w:author="james" w:date="2016-03-29T12:12:00Z">
                <w:pPr>
                  <w:jc w:val="both"/>
                </w:pPr>
              </w:pPrChange>
            </w:pPr>
            <w:ins w:id="5092" w:author="james" w:date="2016-03-29T12:12:00Z">
              <w:r>
                <w:rPr>
                  <w:rFonts w:ascii="Calibri" w:hAnsi="Calibri"/>
                  <w:color w:val="000000"/>
                  <w:sz w:val="22"/>
                  <w:szCs w:val="22"/>
                </w:rPr>
                <w:t>1110</w:t>
              </w:r>
            </w:ins>
          </w:p>
        </w:tc>
        <w:tc>
          <w:tcPr>
            <w:tcW w:w="1064" w:type="dxa"/>
            <w:tcPrChange w:id="5093" w:author="james" w:date="2016-03-29T12:12:00Z">
              <w:tcPr>
                <w:tcW w:w="1064" w:type="dxa"/>
              </w:tcPr>
            </w:tcPrChange>
          </w:tcPr>
          <w:p w14:paraId="3B6ADC4C" w14:textId="43661657" w:rsidR="003D4287" w:rsidRDefault="003D4287">
            <w:pPr>
              <w:jc w:val="right"/>
              <w:rPr>
                <w:ins w:id="5094" w:author="james" w:date="2016-03-29T12:12:00Z"/>
              </w:rPr>
              <w:pPrChange w:id="5095" w:author="james" w:date="2016-03-29T12:12:00Z">
                <w:pPr>
                  <w:jc w:val="both"/>
                </w:pPr>
              </w:pPrChange>
            </w:pPr>
            <w:ins w:id="5096" w:author="james" w:date="2016-03-29T12:12:00Z">
              <w:r>
                <w:rPr>
                  <w:rFonts w:ascii="Calibri" w:hAnsi="Calibri"/>
                  <w:color w:val="000000"/>
                  <w:sz w:val="22"/>
                  <w:szCs w:val="22"/>
                </w:rPr>
                <w:t>6</w:t>
              </w:r>
            </w:ins>
          </w:p>
        </w:tc>
        <w:tc>
          <w:tcPr>
            <w:tcW w:w="1064" w:type="dxa"/>
            <w:tcPrChange w:id="5097" w:author="james" w:date="2016-03-29T12:12:00Z">
              <w:tcPr>
                <w:tcW w:w="1064" w:type="dxa"/>
              </w:tcPr>
            </w:tcPrChange>
          </w:tcPr>
          <w:p w14:paraId="0D922FBF" w14:textId="3E73E3D8" w:rsidR="003D4287" w:rsidRDefault="003D4287">
            <w:pPr>
              <w:jc w:val="right"/>
              <w:rPr>
                <w:ins w:id="5098" w:author="james" w:date="2016-03-29T12:12:00Z"/>
              </w:rPr>
              <w:pPrChange w:id="5099" w:author="james" w:date="2016-03-29T12:12:00Z">
                <w:pPr>
                  <w:jc w:val="both"/>
                </w:pPr>
              </w:pPrChange>
            </w:pPr>
            <w:ins w:id="5100" w:author="james" w:date="2016-03-29T12:12:00Z">
              <w:r>
                <w:rPr>
                  <w:rFonts w:ascii="Calibri" w:hAnsi="Calibri"/>
                  <w:color w:val="000000"/>
                  <w:sz w:val="22"/>
                  <w:szCs w:val="22"/>
                </w:rPr>
                <w:t>13</w:t>
              </w:r>
            </w:ins>
          </w:p>
        </w:tc>
        <w:tc>
          <w:tcPr>
            <w:tcW w:w="1064" w:type="dxa"/>
            <w:tcPrChange w:id="5101" w:author="james" w:date="2016-03-29T12:12:00Z">
              <w:tcPr>
                <w:tcW w:w="1064" w:type="dxa"/>
              </w:tcPr>
            </w:tcPrChange>
          </w:tcPr>
          <w:p w14:paraId="3C3E6796" w14:textId="7EF89FF2" w:rsidR="003D4287" w:rsidRDefault="003D4287">
            <w:pPr>
              <w:jc w:val="right"/>
              <w:rPr>
                <w:ins w:id="5102" w:author="james" w:date="2016-03-29T12:12:00Z"/>
              </w:rPr>
              <w:pPrChange w:id="5103" w:author="james" w:date="2016-03-29T12:12:00Z">
                <w:pPr>
                  <w:jc w:val="both"/>
                </w:pPr>
              </w:pPrChange>
            </w:pPr>
            <w:ins w:id="5104" w:author="james" w:date="2016-03-29T12:12:00Z">
              <w:r>
                <w:rPr>
                  <w:rFonts w:ascii="Calibri" w:hAnsi="Calibri"/>
                  <w:color w:val="000000"/>
                  <w:sz w:val="22"/>
                  <w:szCs w:val="22"/>
                </w:rPr>
                <w:t>-6</w:t>
              </w:r>
            </w:ins>
          </w:p>
        </w:tc>
        <w:tc>
          <w:tcPr>
            <w:tcW w:w="1064" w:type="dxa"/>
            <w:tcPrChange w:id="5105" w:author="james" w:date="2016-03-29T12:12:00Z">
              <w:tcPr>
                <w:tcW w:w="1064" w:type="dxa"/>
              </w:tcPr>
            </w:tcPrChange>
          </w:tcPr>
          <w:p w14:paraId="4118BDFC" w14:textId="231CF5E3" w:rsidR="003D4287" w:rsidRDefault="003D4287">
            <w:pPr>
              <w:jc w:val="right"/>
              <w:rPr>
                <w:ins w:id="5106" w:author="james" w:date="2016-03-29T12:12:00Z"/>
              </w:rPr>
              <w:pPrChange w:id="5107" w:author="james" w:date="2016-03-29T12:12:00Z">
                <w:pPr>
                  <w:jc w:val="both"/>
                </w:pPr>
              </w:pPrChange>
            </w:pPr>
            <w:ins w:id="5108" w:author="james" w:date="2016-03-29T12:12:00Z">
              <w:r>
                <w:rPr>
                  <w:rFonts w:ascii="Calibri" w:hAnsi="Calibri"/>
                  <w:color w:val="000000"/>
                  <w:sz w:val="22"/>
                  <w:szCs w:val="22"/>
                </w:rPr>
                <w:t>-13</w:t>
              </w:r>
            </w:ins>
          </w:p>
        </w:tc>
        <w:tc>
          <w:tcPr>
            <w:tcW w:w="1064" w:type="dxa"/>
            <w:tcPrChange w:id="5109" w:author="james" w:date="2016-03-29T12:12:00Z">
              <w:tcPr>
                <w:tcW w:w="1064" w:type="dxa"/>
              </w:tcPr>
            </w:tcPrChange>
          </w:tcPr>
          <w:p w14:paraId="6D3D33E0" w14:textId="2911B964" w:rsidR="003D4287" w:rsidRDefault="003D4287">
            <w:pPr>
              <w:jc w:val="right"/>
              <w:rPr>
                <w:ins w:id="5110" w:author="james" w:date="2016-03-29T12:12:00Z"/>
              </w:rPr>
              <w:pPrChange w:id="5111" w:author="james" w:date="2016-03-29T12:12:00Z">
                <w:pPr>
                  <w:jc w:val="both"/>
                </w:pPr>
              </w:pPrChange>
            </w:pPr>
            <w:ins w:id="5112" w:author="james" w:date="2016-03-29T12:12:00Z">
              <w:r>
                <w:rPr>
                  <w:rFonts w:ascii="Calibri" w:hAnsi="Calibri"/>
                  <w:color w:val="000000"/>
                  <w:sz w:val="22"/>
                  <w:szCs w:val="22"/>
                </w:rPr>
                <w:t>-2</w:t>
              </w:r>
            </w:ins>
          </w:p>
        </w:tc>
        <w:tc>
          <w:tcPr>
            <w:tcW w:w="1064" w:type="dxa"/>
            <w:tcPrChange w:id="5113" w:author="james" w:date="2016-03-29T12:12:00Z">
              <w:tcPr>
                <w:tcW w:w="1064" w:type="dxa"/>
              </w:tcPr>
            </w:tcPrChange>
          </w:tcPr>
          <w:p w14:paraId="5FFC1594" w14:textId="28020673" w:rsidR="003D4287" w:rsidRDefault="003D4287">
            <w:pPr>
              <w:jc w:val="right"/>
              <w:rPr>
                <w:ins w:id="5114" w:author="james" w:date="2016-03-29T12:12:00Z"/>
              </w:rPr>
              <w:pPrChange w:id="5115" w:author="james" w:date="2016-03-29T12:12:00Z">
                <w:pPr>
                  <w:jc w:val="both"/>
                </w:pPr>
              </w:pPrChange>
            </w:pPr>
            <w:ins w:id="5116" w:author="james" w:date="2016-03-29T12:12:00Z">
              <w:r>
                <w:rPr>
                  <w:rFonts w:ascii="Calibri" w:hAnsi="Calibri"/>
                  <w:color w:val="000000"/>
                  <w:sz w:val="22"/>
                  <w:szCs w:val="22"/>
                </w:rPr>
                <w:t>-3</w:t>
              </w:r>
            </w:ins>
          </w:p>
        </w:tc>
        <w:tc>
          <w:tcPr>
            <w:tcW w:w="1064" w:type="dxa"/>
            <w:tcPrChange w:id="5117" w:author="james" w:date="2016-03-29T12:12:00Z">
              <w:tcPr>
                <w:tcW w:w="1064" w:type="dxa"/>
              </w:tcPr>
            </w:tcPrChange>
          </w:tcPr>
          <w:p w14:paraId="64D4BCAF" w14:textId="70BE2A70" w:rsidR="003D4287" w:rsidRDefault="003D4287">
            <w:pPr>
              <w:jc w:val="right"/>
              <w:rPr>
                <w:ins w:id="5118" w:author="james" w:date="2016-03-29T12:12:00Z"/>
              </w:rPr>
              <w:pPrChange w:id="5119" w:author="james" w:date="2016-03-29T12:12:00Z">
                <w:pPr>
                  <w:jc w:val="both"/>
                </w:pPr>
              </w:pPrChange>
            </w:pPr>
            <w:ins w:id="5120" w:author="james" w:date="2016-03-29T12:12:00Z">
              <w:r>
                <w:rPr>
                  <w:rFonts w:ascii="Calibri" w:hAnsi="Calibri"/>
                  <w:color w:val="000000"/>
                  <w:sz w:val="22"/>
                  <w:szCs w:val="22"/>
                </w:rPr>
                <w:t>3</w:t>
              </w:r>
            </w:ins>
          </w:p>
        </w:tc>
        <w:tc>
          <w:tcPr>
            <w:tcW w:w="1064" w:type="dxa"/>
            <w:tcPrChange w:id="5121" w:author="james" w:date="2016-03-29T12:12:00Z">
              <w:tcPr>
                <w:tcW w:w="1064" w:type="dxa"/>
              </w:tcPr>
            </w:tcPrChange>
          </w:tcPr>
          <w:p w14:paraId="50577152" w14:textId="4A6F0186" w:rsidR="003D4287" w:rsidRDefault="003D4287">
            <w:pPr>
              <w:jc w:val="right"/>
              <w:rPr>
                <w:ins w:id="5122" w:author="james" w:date="2016-03-29T12:12:00Z"/>
              </w:rPr>
              <w:pPrChange w:id="5123" w:author="james" w:date="2016-03-29T12:12:00Z">
                <w:pPr>
                  <w:jc w:val="both"/>
                </w:pPr>
              </w:pPrChange>
            </w:pPr>
            <w:ins w:id="5124" w:author="james" w:date="2016-03-29T12:12:00Z">
              <w:r>
                <w:rPr>
                  <w:rFonts w:ascii="Calibri" w:hAnsi="Calibri"/>
                  <w:color w:val="000000"/>
                  <w:sz w:val="22"/>
                  <w:szCs w:val="22"/>
                </w:rPr>
                <w:t>7</w:t>
              </w:r>
            </w:ins>
          </w:p>
        </w:tc>
      </w:tr>
      <w:tr w:rsidR="003D4287" w14:paraId="6C1A9671" w14:textId="77777777" w:rsidTr="003D4287">
        <w:trPr>
          <w:ins w:id="5125" w:author="james" w:date="2016-03-29T12:12:00Z"/>
        </w:trPr>
        <w:tc>
          <w:tcPr>
            <w:tcW w:w="1064" w:type="dxa"/>
            <w:tcPrChange w:id="5126" w:author="james" w:date="2016-03-29T12:12:00Z">
              <w:tcPr>
                <w:tcW w:w="1064" w:type="dxa"/>
              </w:tcPr>
            </w:tcPrChange>
          </w:tcPr>
          <w:p w14:paraId="21B294F9" w14:textId="1F9A4ED1" w:rsidR="003D4287" w:rsidRDefault="003D4287">
            <w:pPr>
              <w:jc w:val="right"/>
              <w:rPr>
                <w:ins w:id="5127" w:author="james" w:date="2016-03-29T12:12:00Z"/>
              </w:rPr>
              <w:pPrChange w:id="5128" w:author="james" w:date="2016-03-29T12:12:00Z">
                <w:pPr>
                  <w:jc w:val="both"/>
                </w:pPr>
              </w:pPrChange>
            </w:pPr>
            <w:ins w:id="5129" w:author="james" w:date="2016-03-29T12:12:00Z">
              <w:r>
                <w:rPr>
                  <w:rFonts w:ascii="Calibri" w:hAnsi="Calibri"/>
                  <w:color w:val="000000"/>
                  <w:sz w:val="22"/>
                  <w:szCs w:val="22"/>
                </w:rPr>
                <w:t>1111</w:t>
              </w:r>
            </w:ins>
          </w:p>
        </w:tc>
        <w:tc>
          <w:tcPr>
            <w:tcW w:w="1064" w:type="dxa"/>
            <w:tcPrChange w:id="5130" w:author="james" w:date="2016-03-29T12:12:00Z">
              <w:tcPr>
                <w:tcW w:w="1064" w:type="dxa"/>
              </w:tcPr>
            </w:tcPrChange>
          </w:tcPr>
          <w:p w14:paraId="5B09C921" w14:textId="7DCE794B" w:rsidR="003D4287" w:rsidRDefault="003D4287">
            <w:pPr>
              <w:jc w:val="right"/>
              <w:rPr>
                <w:ins w:id="5131" w:author="james" w:date="2016-03-29T12:12:00Z"/>
              </w:rPr>
              <w:pPrChange w:id="5132" w:author="james" w:date="2016-03-29T12:12:00Z">
                <w:pPr>
                  <w:jc w:val="both"/>
                </w:pPr>
              </w:pPrChange>
            </w:pPr>
            <w:ins w:id="5133" w:author="james" w:date="2016-03-29T12:12:00Z">
              <w:r>
                <w:rPr>
                  <w:rFonts w:ascii="Calibri" w:hAnsi="Calibri"/>
                  <w:color w:val="000000"/>
                  <w:sz w:val="22"/>
                  <w:szCs w:val="22"/>
                </w:rPr>
                <w:t>7</w:t>
              </w:r>
            </w:ins>
          </w:p>
        </w:tc>
        <w:tc>
          <w:tcPr>
            <w:tcW w:w="1064" w:type="dxa"/>
            <w:tcPrChange w:id="5134" w:author="james" w:date="2016-03-29T12:12:00Z">
              <w:tcPr>
                <w:tcW w:w="1064" w:type="dxa"/>
              </w:tcPr>
            </w:tcPrChange>
          </w:tcPr>
          <w:p w14:paraId="2175EB6E" w14:textId="75103C7C" w:rsidR="003D4287" w:rsidRDefault="003D4287">
            <w:pPr>
              <w:jc w:val="right"/>
              <w:rPr>
                <w:ins w:id="5135" w:author="james" w:date="2016-03-29T12:12:00Z"/>
              </w:rPr>
              <w:pPrChange w:id="5136" w:author="james" w:date="2016-03-29T12:12:00Z">
                <w:pPr>
                  <w:jc w:val="both"/>
                </w:pPr>
              </w:pPrChange>
            </w:pPr>
            <w:ins w:id="5137" w:author="james" w:date="2016-03-29T12:12:00Z">
              <w:r>
                <w:rPr>
                  <w:rFonts w:ascii="Calibri" w:hAnsi="Calibri"/>
                  <w:color w:val="000000"/>
                  <w:sz w:val="22"/>
                  <w:szCs w:val="22"/>
                </w:rPr>
                <w:t>15</w:t>
              </w:r>
            </w:ins>
          </w:p>
        </w:tc>
        <w:tc>
          <w:tcPr>
            <w:tcW w:w="1064" w:type="dxa"/>
            <w:tcPrChange w:id="5138" w:author="james" w:date="2016-03-29T12:12:00Z">
              <w:tcPr>
                <w:tcW w:w="1064" w:type="dxa"/>
              </w:tcPr>
            </w:tcPrChange>
          </w:tcPr>
          <w:p w14:paraId="43D598C7" w14:textId="0AED6633" w:rsidR="003D4287" w:rsidRDefault="003D4287">
            <w:pPr>
              <w:jc w:val="right"/>
              <w:rPr>
                <w:ins w:id="5139" w:author="james" w:date="2016-03-29T12:12:00Z"/>
              </w:rPr>
              <w:pPrChange w:id="5140" w:author="james" w:date="2016-03-29T12:12:00Z">
                <w:pPr>
                  <w:jc w:val="both"/>
                </w:pPr>
              </w:pPrChange>
            </w:pPr>
            <w:ins w:id="5141" w:author="james" w:date="2016-03-29T12:12:00Z">
              <w:r>
                <w:rPr>
                  <w:rFonts w:ascii="Calibri" w:hAnsi="Calibri"/>
                  <w:color w:val="000000"/>
                  <w:sz w:val="22"/>
                  <w:szCs w:val="22"/>
                </w:rPr>
                <w:t>-7</w:t>
              </w:r>
            </w:ins>
          </w:p>
        </w:tc>
        <w:tc>
          <w:tcPr>
            <w:tcW w:w="1064" w:type="dxa"/>
            <w:tcPrChange w:id="5142" w:author="james" w:date="2016-03-29T12:12:00Z">
              <w:tcPr>
                <w:tcW w:w="1064" w:type="dxa"/>
              </w:tcPr>
            </w:tcPrChange>
          </w:tcPr>
          <w:p w14:paraId="7452DE82" w14:textId="50765D76" w:rsidR="003D4287" w:rsidRDefault="003D4287">
            <w:pPr>
              <w:jc w:val="right"/>
              <w:rPr>
                <w:ins w:id="5143" w:author="james" w:date="2016-03-29T12:12:00Z"/>
              </w:rPr>
              <w:pPrChange w:id="5144" w:author="james" w:date="2016-03-29T12:12:00Z">
                <w:pPr>
                  <w:jc w:val="both"/>
                </w:pPr>
              </w:pPrChange>
            </w:pPr>
            <w:ins w:id="5145" w:author="james" w:date="2016-03-29T12:12:00Z">
              <w:r>
                <w:rPr>
                  <w:rFonts w:ascii="Calibri" w:hAnsi="Calibri"/>
                  <w:color w:val="000000"/>
                  <w:sz w:val="22"/>
                  <w:szCs w:val="22"/>
                </w:rPr>
                <w:t>-15</w:t>
              </w:r>
            </w:ins>
          </w:p>
        </w:tc>
        <w:tc>
          <w:tcPr>
            <w:tcW w:w="1064" w:type="dxa"/>
            <w:tcPrChange w:id="5146" w:author="james" w:date="2016-03-29T12:12:00Z">
              <w:tcPr>
                <w:tcW w:w="1064" w:type="dxa"/>
              </w:tcPr>
            </w:tcPrChange>
          </w:tcPr>
          <w:p w14:paraId="2A2F27B9" w14:textId="67EC54C7" w:rsidR="003D4287" w:rsidRDefault="003D4287">
            <w:pPr>
              <w:jc w:val="right"/>
              <w:rPr>
                <w:ins w:id="5147" w:author="james" w:date="2016-03-29T12:12:00Z"/>
              </w:rPr>
              <w:pPrChange w:id="5148" w:author="james" w:date="2016-03-29T12:12:00Z">
                <w:pPr>
                  <w:jc w:val="both"/>
                </w:pPr>
              </w:pPrChange>
            </w:pPr>
            <w:ins w:id="5149" w:author="james" w:date="2016-03-29T12:12:00Z">
              <w:r>
                <w:rPr>
                  <w:rFonts w:ascii="Calibri" w:hAnsi="Calibri"/>
                  <w:color w:val="000000"/>
                  <w:sz w:val="22"/>
                  <w:szCs w:val="22"/>
                </w:rPr>
                <w:t>-1</w:t>
              </w:r>
            </w:ins>
          </w:p>
        </w:tc>
        <w:tc>
          <w:tcPr>
            <w:tcW w:w="1064" w:type="dxa"/>
            <w:tcPrChange w:id="5150" w:author="james" w:date="2016-03-29T12:12:00Z">
              <w:tcPr>
                <w:tcW w:w="1064" w:type="dxa"/>
              </w:tcPr>
            </w:tcPrChange>
          </w:tcPr>
          <w:p w14:paraId="6E13BFD8" w14:textId="707D391F" w:rsidR="003D4287" w:rsidRDefault="003D4287">
            <w:pPr>
              <w:jc w:val="right"/>
              <w:rPr>
                <w:ins w:id="5151" w:author="james" w:date="2016-03-29T12:12:00Z"/>
              </w:rPr>
              <w:pPrChange w:id="5152" w:author="james" w:date="2016-03-29T12:12:00Z">
                <w:pPr>
                  <w:jc w:val="both"/>
                </w:pPr>
              </w:pPrChange>
            </w:pPr>
            <w:ins w:id="5153" w:author="james" w:date="2016-03-29T12:12:00Z">
              <w:r>
                <w:rPr>
                  <w:rFonts w:ascii="Calibri" w:hAnsi="Calibri"/>
                  <w:color w:val="000000"/>
                  <w:sz w:val="22"/>
                  <w:szCs w:val="22"/>
                </w:rPr>
                <w:t>-1</w:t>
              </w:r>
            </w:ins>
          </w:p>
        </w:tc>
        <w:tc>
          <w:tcPr>
            <w:tcW w:w="1064" w:type="dxa"/>
            <w:tcPrChange w:id="5154" w:author="james" w:date="2016-03-29T12:12:00Z">
              <w:tcPr>
                <w:tcW w:w="1064" w:type="dxa"/>
              </w:tcPr>
            </w:tcPrChange>
          </w:tcPr>
          <w:p w14:paraId="06B3A0EE" w14:textId="0F054A82" w:rsidR="003D4287" w:rsidRDefault="003D4287">
            <w:pPr>
              <w:jc w:val="right"/>
              <w:rPr>
                <w:ins w:id="5155" w:author="james" w:date="2016-03-29T12:12:00Z"/>
              </w:rPr>
              <w:pPrChange w:id="5156" w:author="james" w:date="2016-03-29T12:12:00Z">
                <w:pPr>
                  <w:jc w:val="both"/>
                </w:pPr>
              </w:pPrChange>
            </w:pPr>
            <w:ins w:id="5157" w:author="james" w:date="2016-03-29T12:12:00Z">
              <w:r>
                <w:rPr>
                  <w:rFonts w:ascii="Calibri" w:hAnsi="Calibri"/>
                  <w:color w:val="000000"/>
                  <w:sz w:val="22"/>
                  <w:szCs w:val="22"/>
                </w:rPr>
                <w:t>2</w:t>
              </w:r>
            </w:ins>
          </w:p>
        </w:tc>
        <w:tc>
          <w:tcPr>
            <w:tcW w:w="1064" w:type="dxa"/>
            <w:tcPrChange w:id="5158" w:author="james" w:date="2016-03-29T12:12:00Z">
              <w:tcPr>
                <w:tcW w:w="1064" w:type="dxa"/>
              </w:tcPr>
            </w:tcPrChange>
          </w:tcPr>
          <w:p w14:paraId="34318DD3" w14:textId="59081499" w:rsidR="003D4287" w:rsidRDefault="003D4287">
            <w:pPr>
              <w:jc w:val="right"/>
              <w:rPr>
                <w:ins w:id="5159" w:author="james" w:date="2016-03-29T12:12:00Z"/>
              </w:rPr>
              <w:pPrChange w:id="5160" w:author="james" w:date="2016-03-29T12:12:00Z">
                <w:pPr>
                  <w:jc w:val="both"/>
                </w:pPr>
              </w:pPrChange>
            </w:pPr>
            <w:ins w:id="5161" w:author="james" w:date="2016-03-29T12:12:00Z">
              <w:r>
                <w:rPr>
                  <w:rFonts w:ascii="Calibri" w:hAnsi="Calibri"/>
                  <w:color w:val="000000"/>
                  <w:sz w:val="22"/>
                  <w:szCs w:val="22"/>
                </w:rPr>
                <w:t>5</w:t>
              </w:r>
            </w:ins>
          </w:p>
        </w:tc>
      </w:tr>
    </w:tbl>
    <w:p w14:paraId="031BB974" w14:textId="5A4DF2C2" w:rsidR="00D71882" w:rsidDel="001053EE" w:rsidRDefault="00D71882" w:rsidP="006F2A7D">
      <w:pPr>
        <w:jc w:val="both"/>
        <w:rPr>
          <w:ins w:id="5162" w:author="james" w:date="2016-03-29T12:14:00Z"/>
          <w:del w:id="5163" w:author="Ronny" w:date="2017-07-19T11:20:00Z"/>
        </w:rPr>
      </w:pPr>
    </w:p>
    <w:p w14:paraId="65CB2883" w14:textId="6AA1EC74" w:rsidR="00E8076D" w:rsidDel="001053EE" w:rsidRDefault="00E8076D" w:rsidP="006F2A7D">
      <w:pPr>
        <w:jc w:val="both"/>
        <w:rPr>
          <w:ins w:id="5164" w:author="james" w:date="2016-03-29T12:14:00Z"/>
          <w:del w:id="5165" w:author="Ronny" w:date="2017-07-19T11:20:00Z"/>
        </w:rPr>
      </w:pPr>
    </w:p>
    <w:p w14:paraId="61C9E7B6" w14:textId="60F91593" w:rsidR="00E8076D" w:rsidDel="001053EE" w:rsidRDefault="00E8076D" w:rsidP="006F2A7D">
      <w:pPr>
        <w:jc w:val="both"/>
        <w:rPr>
          <w:ins w:id="5166" w:author="james" w:date="2016-03-29T12:14:00Z"/>
          <w:del w:id="5167" w:author="Ronny" w:date="2017-07-19T11:20:00Z"/>
        </w:rPr>
      </w:pPr>
    </w:p>
    <w:p w14:paraId="5831E802" w14:textId="4EBD96C5" w:rsidR="00E8076D" w:rsidDel="001053EE" w:rsidRDefault="00E8076D" w:rsidP="006F2A7D">
      <w:pPr>
        <w:jc w:val="both"/>
        <w:rPr>
          <w:ins w:id="5168" w:author="james" w:date="2016-03-29T12:14:00Z"/>
          <w:del w:id="5169" w:author="Ronny" w:date="2017-07-19T11:20:00Z"/>
        </w:rPr>
      </w:pPr>
    </w:p>
    <w:p w14:paraId="3C92DC32" w14:textId="619A09D4" w:rsidR="00E8076D" w:rsidRPr="00E761A7" w:rsidRDefault="00E8076D">
      <w:pPr>
        <w:pStyle w:val="Caption"/>
        <w:keepNext/>
        <w:rPr>
          <w:ins w:id="5170" w:author="james" w:date="2016-03-29T12:14:00Z"/>
        </w:rPr>
        <w:pPrChange w:id="5171" w:author="james" w:date="2016-03-29T12:14:00Z">
          <w:pPr/>
        </w:pPrChange>
      </w:pPr>
      <w:bookmarkStart w:id="5172" w:name="_Toc489615357"/>
      <w:ins w:id="5173" w:author="james" w:date="2016-03-29T12:14:00Z">
        <w:r w:rsidRPr="008D3C53">
          <w:rPr>
            <w:sz w:val="24"/>
            <w:szCs w:val="24"/>
          </w:rPr>
          <w:t xml:space="preserve">Table </w:t>
        </w:r>
      </w:ins>
      <w:ins w:id="5174" w:author="markel arizabaleta [2]" w:date="2017-07-18T11:00:00Z">
        <w:r w:rsidR="005964DC" w:rsidRPr="008D3C53">
          <w:rPr>
            <w:sz w:val="24"/>
            <w:szCs w:val="24"/>
            <w:rPrChange w:id="5175" w:author="markel arizabaleta [2]" w:date="2017-07-18T11:13:00Z">
              <w:rPr/>
            </w:rPrChange>
          </w:rPr>
          <w:fldChar w:fldCharType="begin"/>
        </w:r>
        <w:r w:rsidR="005964DC" w:rsidRPr="008D3C53">
          <w:rPr>
            <w:sz w:val="24"/>
            <w:szCs w:val="24"/>
          </w:rPr>
          <w:instrText xml:space="preserve"> SEQ Table \* ARABIC </w:instrText>
        </w:r>
      </w:ins>
      <w:r w:rsidR="005964DC" w:rsidRPr="008D3C53">
        <w:rPr>
          <w:sz w:val="24"/>
          <w:szCs w:val="24"/>
          <w:rPrChange w:id="5176" w:author="markel arizabaleta [2]" w:date="2017-07-18T11:13:00Z">
            <w:rPr/>
          </w:rPrChange>
        </w:rPr>
        <w:fldChar w:fldCharType="separate"/>
      </w:r>
      <w:ins w:id="5177" w:author="markel arizabaleta [2]" w:date="2017-07-18T11:00:00Z">
        <w:r w:rsidR="005964DC" w:rsidRPr="008D3C53">
          <w:rPr>
            <w:sz w:val="24"/>
            <w:szCs w:val="24"/>
          </w:rPr>
          <w:t>21</w:t>
        </w:r>
        <w:r w:rsidR="005964DC" w:rsidRPr="008D3C53">
          <w:rPr>
            <w:sz w:val="24"/>
            <w:szCs w:val="24"/>
            <w:rPrChange w:id="5178" w:author="markel arizabaleta [2]" w:date="2017-07-18T11:13:00Z">
              <w:rPr/>
            </w:rPrChange>
          </w:rPr>
          <w:fldChar w:fldCharType="end"/>
        </w:r>
      </w:ins>
      <w:ins w:id="5179" w:author="james" w:date="2016-03-29T12:14:00Z">
        <w:del w:id="5180" w:author="markel arizabaleta [2]" w:date="2017-07-18T11:00:00Z">
          <w:r w:rsidRPr="008D3C53" w:rsidDel="005964DC">
            <w:rPr>
              <w:sz w:val="24"/>
              <w:szCs w:val="24"/>
              <w:rPrChange w:id="5181" w:author="markel arizabaleta [2]" w:date="2017-07-18T11:13:00Z">
                <w:rPr/>
              </w:rPrChange>
            </w:rPr>
            <w:fldChar w:fldCharType="begin"/>
          </w:r>
          <w:r w:rsidRPr="008D3C53" w:rsidDel="005964DC">
            <w:rPr>
              <w:sz w:val="24"/>
              <w:szCs w:val="24"/>
            </w:rPr>
            <w:delInstrText xml:space="preserve"> SEQ Table \* ARABIC </w:delInstrText>
          </w:r>
        </w:del>
      </w:ins>
      <w:del w:id="5182" w:author="markel arizabaleta [2]" w:date="2017-07-18T11:00:00Z">
        <w:r w:rsidRPr="008D3C53" w:rsidDel="005964DC">
          <w:rPr>
            <w:sz w:val="24"/>
            <w:szCs w:val="24"/>
            <w:rPrChange w:id="5183" w:author="markel arizabaleta [2]" w:date="2017-07-18T11:13:00Z">
              <w:rPr/>
            </w:rPrChange>
          </w:rPr>
          <w:fldChar w:fldCharType="separate"/>
        </w:r>
      </w:del>
      <w:ins w:id="5184" w:author="james" w:date="2016-03-30T13:14:00Z">
        <w:del w:id="5185" w:author="markel arizabaleta [2]" w:date="2017-07-18T11:00:00Z">
          <w:r w:rsidR="007B0E2C" w:rsidRPr="008D3C53" w:rsidDel="005964DC">
            <w:rPr>
              <w:sz w:val="24"/>
              <w:szCs w:val="24"/>
              <w:rPrChange w:id="5186" w:author="markel arizabaleta [2]" w:date="2017-07-18T11:13:00Z">
                <w:rPr>
                  <w:noProof/>
                </w:rPr>
              </w:rPrChange>
            </w:rPr>
            <w:delText>18</w:delText>
          </w:r>
        </w:del>
      </w:ins>
      <w:ins w:id="5187" w:author="james" w:date="2016-03-29T12:14:00Z">
        <w:del w:id="5188" w:author="markel arizabaleta [2]" w:date="2017-07-18T11:00:00Z">
          <w:r w:rsidRPr="008D3C53" w:rsidDel="005964DC">
            <w:rPr>
              <w:sz w:val="24"/>
              <w:szCs w:val="24"/>
              <w:rPrChange w:id="5189" w:author="markel arizabaleta [2]" w:date="2017-07-18T11:13:00Z">
                <w:rPr/>
              </w:rPrChange>
            </w:rPr>
            <w:fldChar w:fldCharType="end"/>
          </w:r>
        </w:del>
        <w:r w:rsidRPr="008D3C53">
          <w:rPr>
            <w:sz w:val="24"/>
            <w:szCs w:val="24"/>
          </w:rPr>
          <w:t xml:space="preserve"> </w:t>
        </w:r>
      </w:ins>
      <w:ins w:id="5190" w:author="markel arizabaleta" w:date="2017-08-01T10:25:00Z">
        <w:r w:rsidR="007408FE">
          <w:rPr>
            <w:sz w:val="24"/>
            <w:szCs w:val="24"/>
          </w:rPr>
          <w:t xml:space="preserve">– </w:t>
        </w:r>
      </w:ins>
      <w:ins w:id="5191" w:author="james" w:date="2016-03-29T12:14:00Z">
        <w:r w:rsidRPr="008D3C53">
          <w:rPr>
            <w:sz w:val="24"/>
            <w:szCs w:val="24"/>
          </w:rPr>
          <w:t>Encoding of 5-bit samples</w:t>
        </w:r>
        <w:bookmarkEnd w:id="5172"/>
      </w:ins>
    </w:p>
    <w:tbl>
      <w:tblPr>
        <w:tblStyle w:val="TableGrid"/>
        <w:tblW w:w="0" w:type="auto"/>
        <w:tblLook w:val="04A0" w:firstRow="1" w:lastRow="0" w:firstColumn="1" w:lastColumn="0" w:noHBand="0" w:noVBand="1"/>
        <w:tblPrChange w:id="5192" w:author="james" w:date="2016-03-29T12:15:00Z">
          <w:tblPr>
            <w:tblStyle w:val="TableGrid"/>
            <w:tblW w:w="0" w:type="auto"/>
            <w:tblLook w:val="04A0" w:firstRow="1" w:lastRow="0" w:firstColumn="1" w:lastColumn="0" w:noHBand="0" w:noVBand="1"/>
          </w:tblPr>
        </w:tblPrChange>
      </w:tblPr>
      <w:tblGrid>
        <w:gridCol w:w="1050"/>
        <w:gridCol w:w="1034"/>
        <w:gridCol w:w="1041"/>
        <w:gridCol w:w="1035"/>
        <w:gridCol w:w="1042"/>
        <w:gridCol w:w="1032"/>
        <w:gridCol w:w="1039"/>
        <w:gridCol w:w="1035"/>
        <w:gridCol w:w="1042"/>
        <w:tblGridChange w:id="5193">
          <w:tblGrid>
            <w:gridCol w:w="1064"/>
            <w:gridCol w:w="1064"/>
            <w:gridCol w:w="1064"/>
            <w:gridCol w:w="1064"/>
            <w:gridCol w:w="1064"/>
            <w:gridCol w:w="1064"/>
            <w:gridCol w:w="1064"/>
            <w:gridCol w:w="1064"/>
            <w:gridCol w:w="1064"/>
          </w:tblGrid>
        </w:tblGridChange>
      </w:tblGrid>
      <w:tr w:rsidR="00E8076D" w14:paraId="56984561" w14:textId="77777777" w:rsidTr="00E8076D">
        <w:trPr>
          <w:ins w:id="5194" w:author="james" w:date="2016-03-29T12:14:00Z"/>
        </w:trPr>
        <w:tc>
          <w:tcPr>
            <w:tcW w:w="1064" w:type="dxa"/>
            <w:shd w:val="clear" w:color="auto" w:fill="548DD4" w:themeFill="text2" w:themeFillTint="99"/>
            <w:tcPrChange w:id="5195" w:author="james" w:date="2016-03-29T12:15:00Z">
              <w:tcPr>
                <w:tcW w:w="1064" w:type="dxa"/>
              </w:tcPr>
            </w:tcPrChange>
          </w:tcPr>
          <w:p w14:paraId="64E1559D" w14:textId="408649F8" w:rsidR="00E8076D" w:rsidRDefault="00E8076D" w:rsidP="00E8076D">
            <w:pPr>
              <w:jc w:val="both"/>
              <w:rPr>
                <w:ins w:id="5196" w:author="james" w:date="2016-03-29T12:14:00Z"/>
              </w:rPr>
            </w:pPr>
            <w:ins w:id="5197" w:author="james" w:date="2016-03-29T12:15:00Z">
              <w:r w:rsidRPr="00514B5D">
                <w:rPr>
                  <w:rFonts w:ascii="Calibri" w:hAnsi="Calibri"/>
                  <w:b/>
                  <w:color w:val="FFFFFF" w:themeColor="background1"/>
                  <w:sz w:val="22"/>
                  <w:szCs w:val="22"/>
                </w:rPr>
                <w:t>Binary</w:t>
              </w:r>
            </w:ins>
          </w:p>
        </w:tc>
        <w:tc>
          <w:tcPr>
            <w:tcW w:w="1064" w:type="dxa"/>
            <w:shd w:val="clear" w:color="auto" w:fill="548DD4" w:themeFill="text2" w:themeFillTint="99"/>
            <w:tcPrChange w:id="5198" w:author="james" w:date="2016-03-29T12:15:00Z">
              <w:tcPr>
                <w:tcW w:w="1064" w:type="dxa"/>
              </w:tcPr>
            </w:tcPrChange>
          </w:tcPr>
          <w:p w14:paraId="339E5714" w14:textId="7AD08170" w:rsidR="00E8076D" w:rsidRDefault="00E8076D" w:rsidP="00E8076D">
            <w:pPr>
              <w:jc w:val="both"/>
              <w:rPr>
                <w:ins w:id="5199" w:author="james" w:date="2016-03-29T12:14:00Z"/>
              </w:rPr>
            </w:pPr>
            <w:ins w:id="5200" w:author="james" w:date="2016-03-29T12:15:00Z">
              <w:r w:rsidRPr="00514B5D">
                <w:rPr>
                  <w:rFonts w:ascii="Calibri" w:hAnsi="Calibri"/>
                  <w:b/>
                  <w:color w:val="FFFFFF" w:themeColor="background1"/>
                  <w:sz w:val="22"/>
                  <w:szCs w:val="22"/>
                </w:rPr>
                <w:t>OB</w:t>
              </w:r>
            </w:ins>
          </w:p>
        </w:tc>
        <w:tc>
          <w:tcPr>
            <w:tcW w:w="1064" w:type="dxa"/>
            <w:shd w:val="clear" w:color="auto" w:fill="548DD4" w:themeFill="text2" w:themeFillTint="99"/>
            <w:tcPrChange w:id="5201" w:author="james" w:date="2016-03-29T12:15:00Z">
              <w:tcPr>
                <w:tcW w:w="1064" w:type="dxa"/>
              </w:tcPr>
            </w:tcPrChange>
          </w:tcPr>
          <w:p w14:paraId="5C7F7B72" w14:textId="2C02976E" w:rsidR="00E8076D" w:rsidRDefault="00E8076D" w:rsidP="00E8076D">
            <w:pPr>
              <w:jc w:val="both"/>
              <w:rPr>
                <w:ins w:id="5202" w:author="james" w:date="2016-03-29T12:14:00Z"/>
              </w:rPr>
            </w:pPr>
            <w:ins w:id="5203" w:author="james" w:date="2016-03-29T12:15:00Z">
              <w:r w:rsidRPr="00514B5D">
                <w:rPr>
                  <w:rFonts w:ascii="Calibri" w:hAnsi="Calibri"/>
                  <w:b/>
                  <w:color w:val="FFFFFF" w:themeColor="background1"/>
                  <w:sz w:val="22"/>
                  <w:szCs w:val="22"/>
                </w:rPr>
                <w:t>OBA</w:t>
              </w:r>
            </w:ins>
          </w:p>
        </w:tc>
        <w:tc>
          <w:tcPr>
            <w:tcW w:w="1064" w:type="dxa"/>
            <w:shd w:val="clear" w:color="auto" w:fill="548DD4" w:themeFill="text2" w:themeFillTint="99"/>
            <w:tcPrChange w:id="5204" w:author="james" w:date="2016-03-29T12:15:00Z">
              <w:tcPr>
                <w:tcW w:w="1064" w:type="dxa"/>
              </w:tcPr>
            </w:tcPrChange>
          </w:tcPr>
          <w:p w14:paraId="21AFB4CF" w14:textId="7A78269B" w:rsidR="00E8076D" w:rsidRDefault="00E8076D" w:rsidP="00E8076D">
            <w:pPr>
              <w:jc w:val="both"/>
              <w:rPr>
                <w:ins w:id="5205" w:author="james" w:date="2016-03-29T12:14:00Z"/>
              </w:rPr>
            </w:pPr>
            <w:ins w:id="5206" w:author="james" w:date="2016-03-29T12:15:00Z">
              <w:r w:rsidRPr="00514B5D">
                <w:rPr>
                  <w:rFonts w:ascii="Calibri" w:hAnsi="Calibri"/>
                  <w:b/>
                  <w:color w:val="FFFFFF" w:themeColor="background1"/>
                  <w:sz w:val="22"/>
                  <w:szCs w:val="22"/>
                </w:rPr>
                <w:t>SM</w:t>
              </w:r>
            </w:ins>
          </w:p>
        </w:tc>
        <w:tc>
          <w:tcPr>
            <w:tcW w:w="1064" w:type="dxa"/>
            <w:shd w:val="clear" w:color="auto" w:fill="548DD4" w:themeFill="text2" w:themeFillTint="99"/>
            <w:tcPrChange w:id="5207" w:author="james" w:date="2016-03-29T12:15:00Z">
              <w:tcPr>
                <w:tcW w:w="1064" w:type="dxa"/>
              </w:tcPr>
            </w:tcPrChange>
          </w:tcPr>
          <w:p w14:paraId="6CB82E5B" w14:textId="6E6E0BBB" w:rsidR="00E8076D" w:rsidRDefault="00E8076D" w:rsidP="00E8076D">
            <w:pPr>
              <w:jc w:val="both"/>
              <w:rPr>
                <w:ins w:id="5208" w:author="james" w:date="2016-03-29T12:14:00Z"/>
              </w:rPr>
            </w:pPr>
            <w:ins w:id="5209" w:author="james" w:date="2016-03-29T12:15:00Z">
              <w:r w:rsidRPr="00514B5D">
                <w:rPr>
                  <w:rFonts w:ascii="Calibri" w:hAnsi="Calibri"/>
                  <w:b/>
                  <w:color w:val="FFFFFF" w:themeColor="background1"/>
                  <w:sz w:val="22"/>
                  <w:szCs w:val="22"/>
                </w:rPr>
                <w:t>SMA</w:t>
              </w:r>
            </w:ins>
          </w:p>
        </w:tc>
        <w:tc>
          <w:tcPr>
            <w:tcW w:w="1064" w:type="dxa"/>
            <w:shd w:val="clear" w:color="auto" w:fill="548DD4" w:themeFill="text2" w:themeFillTint="99"/>
            <w:tcPrChange w:id="5210" w:author="james" w:date="2016-03-29T12:15:00Z">
              <w:tcPr>
                <w:tcW w:w="1064" w:type="dxa"/>
              </w:tcPr>
            </w:tcPrChange>
          </w:tcPr>
          <w:p w14:paraId="70D74BFF" w14:textId="0EC4F5DB" w:rsidR="00E8076D" w:rsidRDefault="00E8076D" w:rsidP="00E8076D">
            <w:pPr>
              <w:jc w:val="both"/>
              <w:rPr>
                <w:ins w:id="5211" w:author="james" w:date="2016-03-29T12:14:00Z"/>
              </w:rPr>
            </w:pPr>
            <w:ins w:id="5212" w:author="james" w:date="2016-03-29T12:15:00Z">
              <w:r w:rsidRPr="00514B5D">
                <w:rPr>
                  <w:rFonts w:ascii="Calibri" w:hAnsi="Calibri"/>
                  <w:b/>
                  <w:color w:val="FFFFFF" w:themeColor="background1"/>
                  <w:sz w:val="22"/>
                  <w:szCs w:val="22"/>
                </w:rPr>
                <w:t>TC</w:t>
              </w:r>
            </w:ins>
          </w:p>
        </w:tc>
        <w:tc>
          <w:tcPr>
            <w:tcW w:w="1064" w:type="dxa"/>
            <w:shd w:val="clear" w:color="auto" w:fill="548DD4" w:themeFill="text2" w:themeFillTint="99"/>
            <w:tcPrChange w:id="5213" w:author="james" w:date="2016-03-29T12:15:00Z">
              <w:tcPr>
                <w:tcW w:w="1064" w:type="dxa"/>
              </w:tcPr>
            </w:tcPrChange>
          </w:tcPr>
          <w:p w14:paraId="0E8B680E" w14:textId="35187BD8" w:rsidR="00E8076D" w:rsidRDefault="00E8076D" w:rsidP="00E8076D">
            <w:pPr>
              <w:jc w:val="both"/>
              <w:rPr>
                <w:ins w:id="5214" w:author="james" w:date="2016-03-29T12:14:00Z"/>
              </w:rPr>
            </w:pPr>
            <w:ins w:id="5215" w:author="james" w:date="2016-03-29T12:15:00Z">
              <w:r w:rsidRPr="00514B5D">
                <w:rPr>
                  <w:rFonts w:ascii="Calibri" w:hAnsi="Calibri"/>
                  <w:b/>
                  <w:color w:val="FFFFFF" w:themeColor="background1"/>
                  <w:sz w:val="22"/>
                  <w:szCs w:val="22"/>
                </w:rPr>
                <w:t>TCA</w:t>
              </w:r>
            </w:ins>
          </w:p>
        </w:tc>
        <w:tc>
          <w:tcPr>
            <w:tcW w:w="1064" w:type="dxa"/>
            <w:shd w:val="clear" w:color="auto" w:fill="548DD4" w:themeFill="text2" w:themeFillTint="99"/>
            <w:tcPrChange w:id="5216" w:author="james" w:date="2016-03-29T12:15:00Z">
              <w:tcPr>
                <w:tcW w:w="1064" w:type="dxa"/>
              </w:tcPr>
            </w:tcPrChange>
          </w:tcPr>
          <w:p w14:paraId="1523A2A7" w14:textId="0753EA89" w:rsidR="00E8076D" w:rsidRDefault="00E8076D" w:rsidP="00E8076D">
            <w:pPr>
              <w:jc w:val="both"/>
              <w:rPr>
                <w:ins w:id="5217" w:author="james" w:date="2016-03-29T12:14:00Z"/>
              </w:rPr>
            </w:pPr>
            <w:ins w:id="5218" w:author="james" w:date="2016-03-29T12:15:00Z">
              <w:r w:rsidRPr="00514B5D">
                <w:rPr>
                  <w:rFonts w:ascii="Calibri" w:hAnsi="Calibri"/>
                  <w:b/>
                  <w:color w:val="FFFFFF" w:themeColor="background1"/>
                  <w:sz w:val="22"/>
                  <w:szCs w:val="22"/>
                </w:rPr>
                <w:t>OG</w:t>
              </w:r>
            </w:ins>
          </w:p>
        </w:tc>
        <w:tc>
          <w:tcPr>
            <w:tcW w:w="1064" w:type="dxa"/>
            <w:shd w:val="clear" w:color="auto" w:fill="548DD4" w:themeFill="text2" w:themeFillTint="99"/>
            <w:tcPrChange w:id="5219" w:author="james" w:date="2016-03-29T12:15:00Z">
              <w:tcPr>
                <w:tcW w:w="1064" w:type="dxa"/>
              </w:tcPr>
            </w:tcPrChange>
          </w:tcPr>
          <w:p w14:paraId="132391AD" w14:textId="39592DD0" w:rsidR="00E8076D" w:rsidRDefault="00E8076D" w:rsidP="00E8076D">
            <w:pPr>
              <w:jc w:val="both"/>
              <w:rPr>
                <w:ins w:id="5220" w:author="james" w:date="2016-03-29T12:14:00Z"/>
              </w:rPr>
            </w:pPr>
            <w:ins w:id="5221" w:author="james" w:date="2016-03-29T12:15:00Z">
              <w:r w:rsidRPr="00514B5D">
                <w:rPr>
                  <w:rFonts w:ascii="Calibri" w:hAnsi="Calibri"/>
                  <w:b/>
                  <w:color w:val="FFFFFF" w:themeColor="background1"/>
                  <w:sz w:val="22"/>
                  <w:szCs w:val="22"/>
                </w:rPr>
                <w:t>OGA</w:t>
              </w:r>
            </w:ins>
          </w:p>
        </w:tc>
      </w:tr>
      <w:tr w:rsidR="00E8076D" w14:paraId="78F11F46" w14:textId="77777777" w:rsidTr="007B0E2C">
        <w:trPr>
          <w:ins w:id="5222" w:author="james" w:date="2016-03-29T12:14:00Z"/>
        </w:trPr>
        <w:tc>
          <w:tcPr>
            <w:tcW w:w="1064" w:type="dxa"/>
            <w:vAlign w:val="bottom"/>
            <w:tcPrChange w:id="5223" w:author="james" w:date="2016-03-29T12:15:00Z">
              <w:tcPr>
                <w:tcW w:w="1064" w:type="dxa"/>
              </w:tcPr>
            </w:tcPrChange>
          </w:tcPr>
          <w:p w14:paraId="2AAA8889" w14:textId="1B3A3BF2" w:rsidR="00E8076D" w:rsidRDefault="00E8076D">
            <w:pPr>
              <w:jc w:val="right"/>
              <w:rPr>
                <w:ins w:id="5224" w:author="james" w:date="2016-03-29T12:14:00Z"/>
              </w:rPr>
              <w:pPrChange w:id="5225" w:author="james" w:date="2016-03-29T12:15:00Z">
                <w:pPr>
                  <w:jc w:val="both"/>
                </w:pPr>
              </w:pPrChange>
            </w:pPr>
            <w:ins w:id="5226" w:author="james" w:date="2016-03-29T12:15:00Z">
              <w:r>
                <w:rPr>
                  <w:rFonts w:ascii="Calibri" w:hAnsi="Calibri"/>
                  <w:color w:val="000000"/>
                  <w:sz w:val="22"/>
                  <w:szCs w:val="22"/>
                </w:rPr>
                <w:t>00000</w:t>
              </w:r>
            </w:ins>
          </w:p>
        </w:tc>
        <w:tc>
          <w:tcPr>
            <w:tcW w:w="1064" w:type="dxa"/>
            <w:vAlign w:val="bottom"/>
            <w:tcPrChange w:id="5227" w:author="james" w:date="2016-03-29T12:15:00Z">
              <w:tcPr>
                <w:tcW w:w="1064" w:type="dxa"/>
              </w:tcPr>
            </w:tcPrChange>
          </w:tcPr>
          <w:p w14:paraId="6B44B1A1" w14:textId="241A7FCB" w:rsidR="00E8076D" w:rsidRDefault="00E8076D">
            <w:pPr>
              <w:jc w:val="right"/>
              <w:rPr>
                <w:ins w:id="5228" w:author="james" w:date="2016-03-29T12:14:00Z"/>
              </w:rPr>
              <w:pPrChange w:id="5229" w:author="james" w:date="2016-03-29T12:15:00Z">
                <w:pPr>
                  <w:jc w:val="both"/>
                </w:pPr>
              </w:pPrChange>
            </w:pPr>
            <w:ins w:id="5230" w:author="james" w:date="2016-03-29T12:15:00Z">
              <w:r>
                <w:rPr>
                  <w:rFonts w:ascii="Calibri" w:hAnsi="Calibri"/>
                  <w:color w:val="000000"/>
                  <w:sz w:val="22"/>
                  <w:szCs w:val="22"/>
                </w:rPr>
                <w:t>-16</w:t>
              </w:r>
            </w:ins>
          </w:p>
        </w:tc>
        <w:tc>
          <w:tcPr>
            <w:tcW w:w="1064" w:type="dxa"/>
            <w:vAlign w:val="bottom"/>
            <w:tcPrChange w:id="5231" w:author="james" w:date="2016-03-29T12:15:00Z">
              <w:tcPr>
                <w:tcW w:w="1064" w:type="dxa"/>
              </w:tcPr>
            </w:tcPrChange>
          </w:tcPr>
          <w:p w14:paraId="455F60BA" w14:textId="27A55029" w:rsidR="00E8076D" w:rsidRDefault="00E8076D">
            <w:pPr>
              <w:jc w:val="right"/>
              <w:rPr>
                <w:ins w:id="5232" w:author="james" w:date="2016-03-29T12:14:00Z"/>
              </w:rPr>
              <w:pPrChange w:id="5233" w:author="james" w:date="2016-03-29T12:15:00Z">
                <w:pPr>
                  <w:jc w:val="both"/>
                </w:pPr>
              </w:pPrChange>
            </w:pPr>
            <w:ins w:id="5234" w:author="james" w:date="2016-03-29T12:15:00Z">
              <w:r>
                <w:rPr>
                  <w:rFonts w:ascii="Calibri" w:hAnsi="Calibri"/>
                  <w:color w:val="000000"/>
                  <w:sz w:val="22"/>
                  <w:szCs w:val="22"/>
                </w:rPr>
                <w:t>-31</w:t>
              </w:r>
            </w:ins>
          </w:p>
        </w:tc>
        <w:tc>
          <w:tcPr>
            <w:tcW w:w="1064" w:type="dxa"/>
            <w:vAlign w:val="bottom"/>
            <w:tcPrChange w:id="5235" w:author="james" w:date="2016-03-29T12:15:00Z">
              <w:tcPr>
                <w:tcW w:w="1064" w:type="dxa"/>
              </w:tcPr>
            </w:tcPrChange>
          </w:tcPr>
          <w:p w14:paraId="770EA77E" w14:textId="0C00FE54" w:rsidR="00E8076D" w:rsidRDefault="00E8076D">
            <w:pPr>
              <w:jc w:val="right"/>
              <w:rPr>
                <w:ins w:id="5236" w:author="james" w:date="2016-03-29T12:14:00Z"/>
              </w:rPr>
              <w:pPrChange w:id="5237" w:author="james" w:date="2016-03-29T12:15:00Z">
                <w:pPr>
                  <w:jc w:val="both"/>
                </w:pPr>
              </w:pPrChange>
            </w:pPr>
            <w:ins w:id="5238" w:author="james" w:date="2016-03-29T12:15:00Z">
              <w:r>
                <w:rPr>
                  <w:rFonts w:ascii="Calibri" w:hAnsi="Calibri"/>
                  <w:color w:val="000000"/>
                  <w:sz w:val="22"/>
                  <w:szCs w:val="22"/>
                </w:rPr>
                <w:t>0</w:t>
              </w:r>
            </w:ins>
          </w:p>
        </w:tc>
        <w:tc>
          <w:tcPr>
            <w:tcW w:w="1064" w:type="dxa"/>
            <w:vAlign w:val="bottom"/>
            <w:tcPrChange w:id="5239" w:author="james" w:date="2016-03-29T12:15:00Z">
              <w:tcPr>
                <w:tcW w:w="1064" w:type="dxa"/>
              </w:tcPr>
            </w:tcPrChange>
          </w:tcPr>
          <w:p w14:paraId="083C8A82" w14:textId="1D29904B" w:rsidR="00E8076D" w:rsidRDefault="00E8076D">
            <w:pPr>
              <w:jc w:val="right"/>
              <w:rPr>
                <w:ins w:id="5240" w:author="james" w:date="2016-03-29T12:14:00Z"/>
              </w:rPr>
              <w:pPrChange w:id="5241" w:author="james" w:date="2016-03-29T12:15:00Z">
                <w:pPr>
                  <w:jc w:val="both"/>
                </w:pPr>
              </w:pPrChange>
            </w:pPr>
            <w:ins w:id="5242" w:author="james" w:date="2016-03-29T12:15:00Z">
              <w:r>
                <w:rPr>
                  <w:rFonts w:ascii="Calibri" w:hAnsi="Calibri"/>
                  <w:color w:val="000000"/>
                  <w:sz w:val="22"/>
                  <w:szCs w:val="22"/>
                </w:rPr>
                <w:t>1</w:t>
              </w:r>
            </w:ins>
          </w:p>
        </w:tc>
        <w:tc>
          <w:tcPr>
            <w:tcW w:w="1064" w:type="dxa"/>
            <w:vAlign w:val="bottom"/>
            <w:tcPrChange w:id="5243" w:author="james" w:date="2016-03-29T12:15:00Z">
              <w:tcPr>
                <w:tcW w:w="1064" w:type="dxa"/>
              </w:tcPr>
            </w:tcPrChange>
          </w:tcPr>
          <w:p w14:paraId="159A48EA" w14:textId="5E91546D" w:rsidR="00E8076D" w:rsidRDefault="00E8076D">
            <w:pPr>
              <w:jc w:val="right"/>
              <w:rPr>
                <w:ins w:id="5244" w:author="james" w:date="2016-03-29T12:14:00Z"/>
              </w:rPr>
              <w:pPrChange w:id="5245" w:author="james" w:date="2016-03-29T12:15:00Z">
                <w:pPr>
                  <w:jc w:val="both"/>
                </w:pPr>
              </w:pPrChange>
            </w:pPr>
            <w:ins w:id="5246" w:author="james" w:date="2016-03-29T12:15:00Z">
              <w:r>
                <w:rPr>
                  <w:rFonts w:ascii="Calibri" w:hAnsi="Calibri"/>
                  <w:color w:val="000000"/>
                  <w:sz w:val="22"/>
                  <w:szCs w:val="22"/>
                </w:rPr>
                <w:t>0</w:t>
              </w:r>
            </w:ins>
          </w:p>
        </w:tc>
        <w:tc>
          <w:tcPr>
            <w:tcW w:w="1064" w:type="dxa"/>
            <w:vAlign w:val="bottom"/>
            <w:tcPrChange w:id="5247" w:author="james" w:date="2016-03-29T12:15:00Z">
              <w:tcPr>
                <w:tcW w:w="1064" w:type="dxa"/>
              </w:tcPr>
            </w:tcPrChange>
          </w:tcPr>
          <w:p w14:paraId="5AEBE883" w14:textId="0860C8DF" w:rsidR="00E8076D" w:rsidRDefault="00E8076D">
            <w:pPr>
              <w:jc w:val="right"/>
              <w:rPr>
                <w:ins w:id="5248" w:author="james" w:date="2016-03-29T12:14:00Z"/>
              </w:rPr>
              <w:pPrChange w:id="5249" w:author="james" w:date="2016-03-29T12:15:00Z">
                <w:pPr>
                  <w:jc w:val="both"/>
                </w:pPr>
              </w:pPrChange>
            </w:pPr>
            <w:ins w:id="5250" w:author="james" w:date="2016-03-29T12:15:00Z">
              <w:r>
                <w:rPr>
                  <w:rFonts w:ascii="Calibri" w:hAnsi="Calibri"/>
                  <w:color w:val="000000"/>
                  <w:sz w:val="22"/>
                  <w:szCs w:val="22"/>
                </w:rPr>
                <w:t>1</w:t>
              </w:r>
            </w:ins>
          </w:p>
        </w:tc>
        <w:tc>
          <w:tcPr>
            <w:tcW w:w="1064" w:type="dxa"/>
            <w:vAlign w:val="bottom"/>
            <w:tcPrChange w:id="5251" w:author="james" w:date="2016-03-29T12:15:00Z">
              <w:tcPr>
                <w:tcW w:w="1064" w:type="dxa"/>
              </w:tcPr>
            </w:tcPrChange>
          </w:tcPr>
          <w:p w14:paraId="2743C993" w14:textId="0406BC60" w:rsidR="00E8076D" w:rsidRDefault="00E8076D">
            <w:pPr>
              <w:jc w:val="right"/>
              <w:rPr>
                <w:ins w:id="5252" w:author="james" w:date="2016-03-29T12:14:00Z"/>
              </w:rPr>
              <w:pPrChange w:id="5253" w:author="james" w:date="2016-03-29T12:15:00Z">
                <w:pPr>
                  <w:jc w:val="both"/>
                </w:pPr>
              </w:pPrChange>
            </w:pPr>
            <w:ins w:id="5254" w:author="james" w:date="2016-03-29T12:15:00Z">
              <w:r>
                <w:rPr>
                  <w:rFonts w:ascii="Calibri" w:hAnsi="Calibri"/>
                  <w:color w:val="000000"/>
                  <w:sz w:val="22"/>
                  <w:szCs w:val="22"/>
                </w:rPr>
                <w:t>-16</w:t>
              </w:r>
            </w:ins>
          </w:p>
        </w:tc>
        <w:tc>
          <w:tcPr>
            <w:tcW w:w="1064" w:type="dxa"/>
            <w:vAlign w:val="bottom"/>
            <w:tcPrChange w:id="5255" w:author="james" w:date="2016-03-29T12:15:00Z">
              <w:tcPr>
                <w:tcW w:w="1064" w:type="dxa"/>
              </w:tcPr>
            </w:tcPrChange>
          </w:tcPr>
          <w:p w14:paraId="6E98DA07" w14:textId="11756C8B" w:rsidR="00E8076D" w:rsidRDefault="00E8076D">
            <w:pPr>
              <w:jc w:val="right"/>
              <w:rPr>
                <w:ins w:id="5256" w:author="james" w:date="2016-03-29T12:14:00Z"/>
              </w:rPr>
              <w:pPrChange w:id="5257" w:author="james" w:date="2016-03-29T12:15:00Z">
                <w:pPr>
                  <w:jc w:val="both"/>
                </w:pPr>
              </w:pPrChange>
            </w:pPr>
            <w:ins w:id="5258" w:author="james" w:date="2016-03-29T12:15:00Z">
              <w:r>
                <w:rPr>
                  <w:rFonts w:ascii="Calibri" w:hAnsi="Calibri"/>
                  <w:color w:val="000000"/>
                  <w:sz w:val="22"/>
                  <w:szCs w:val="22"/>
                </w:rPr>
                <w:t>-31</w:t>
              </w:r>
            </w:ins>
          </w:p>
        </w:tc>
      </w:tr>
      <w:tr w:rsidR="00E8076D" w14:paraId="2C87FFDF" w14:textId="77777777" w:rsidTr="007B0E2C">
        <w:trPr>
          <w:ins w:id="5259" w:author="james" w:date="2016-03-29T12:14:00Z"/>
        </w:trPr>
        <w:tc>
          <w:tcPr>
            <w:tcW w:w="1064" w:type="dxa"/>
            <w:vAlign w:val="bottom"/>
            <w:tcPrChange w:id="5260" w:author="james" w:date="2016-03-29T12:15:00Z">
              <w:tcPr>
                <w:tcW w:w="1064" w:type="dxa"/>
              </w:tcPr>
            </w:tcPrChange>
          </w:tcPr>
          <w:p w14:paraId="5549AD73" w14:textId="60D1D6C7" w:rsidR="00E8076D" w:rsidRDefault="00E8076D">
            <w:pPr>
              <w:jc w:val="right"/>
              <w:rPr>
                <w:ins w:id="5261" w:author="james" w:date="2016-03-29T12:14:00Z"/>
              </w:rPr>
              <w:pPrChange w:id="5262" w:author="james" w:date="2016-03-29T12:15:00Z">
                <w:pPr>
                  <w:jc w:val="both"/>
                </w:pPr>
              </w:pPrChange>
            </w:pPr>
            <w:ins w:id="5263" w:author="james" w:date="2016-03-29T12:15:00Z">
              <w:r>
                <w:rPr>
                  <w:rFonts w:ascii="Calibri" w:hAnsi="Calibri"/>
                  <w:color w:val="000000"/>
                  <w:sz w:val="22"/>
                  <w:szCs w:val="22"/>
                </w:rPr>
                <w:t>00001</w:t>
              </w:r>
            </w:ins>
          </w:p>
        </w:tc>
        <w:tc>
          <w:tcPr>
            <w:tcW w:w="1064" w:type="dxa"/>
            <w:vAlign w:val="bottom"/>
            <w:tcPrChange w:id="5264" w:author="james" w:date="2016-03-29T12:15:00Z">
              <w:tcPr>
                <w:tcW w:w="1064" w:type="dxa"/>
              </w:tcPr>
            </w:tcPrChange>
          </w:tcPr>
          <w:p w14:paraId="068FF9B6" w14:textId="6D2978AA" w:rsidR="00E8076D" w:rsidRDefault="00E8076D">
            <w:pPr>
              <w:jc w:val="right"/>
              <w:rPr>
                <w:ins w:id="5265" w:author="james" w:date="2016-03-29T12:14:00Z"/>
              </w:rPr>
              <w:pPrChange w:id="5266" w:author="james" w:date="2016-03-29T12:15:00Z">
                <w:pPr>
                  <w:jc w:val="both"/>
                </w:pPr>
              </w:pPrChange>
            </w:pPr>
            <w:ins w:id="5267" w:author="james" w:date="2016-03-29T12:15:00Z">
              <w:r>
                <w:rPr>
                  <w:rFonts w:ascii="Calibri" w:hAnsi="Calibri"/>
                  <w:color w:val="000000"/>
                  <w:sz w:val="22"/>
                  <w:szCs w:val="22"/>
                </w:rPr>
                <w:t>-15</w:t>
              </w:r>
            </w:ins>
          </w:p>
        </w:tc>
        <w:tc>
          <w:tcPr>
            <w:tcW w:w="1064" w:type="dxa"/>
            <w:vAlign w:val="bottom"/>
            <w:tcPrChange w:id="5268" w:author="james" w:date="2016-03-29T12:15:00Z">
              <w:tcPr>
                <w:tcW w:w="1064" w:type="dxa"/>
              </w:tcPr>
            </w:tcPrChange>
          </w:tcPr>
          <w:p w14:paraId="5C6B61EE" w14:textId="6B0712EF" w:rsidR="00E8076D" w:rsidRDefault="00E8076D">
            <w:pPr>
              <w:jc w:val="right"/>
              <w:rPr>
                <w:ins w:id="5269" w:author="james" w:date="2016-03-29T12:14:00Z"/>
              </w:rPr>
              <w:pPrChange w:id="5270" w:author="james" w:date="2016-03-29T12:15:00Z">
                <w:pPr>
                  <w:jc w:val="both"/>
                </w:pPr>
              </w:pPrChange>
            </w:pPr>
            <w:ins w:id="5271" w:author="james" w:date="2016-03-29T12:15:00Z">
              <w:r>
                <w:rPr>
                  <w:rFonts w:ascii="Calibri" w:hAnsi="Calibri"/>
                  <w:color w:val="000000"/>
                  <w:sz w:val="22"/>
                  <w:szCs w:val="22"/>
                </w:rPr>
                <w:t>-29</w:t>
              </w:r>
            </w:ins>
          </w:p>
        </w:tc>
        <w:tc>
          <w:tcPr>
            <w:tcW w:w="1064" w:type="dxa"/>
            <w:vAlign w:val="bottom"/>
            <w:tcPrChange w:id="5272" w:author="james" w:date="2016-03-29T12:15:00Z">
              <w:tcPr>
                <w:tcW w:w="1064" w:type="dxa"/>
              </w:tcPr>
            </w:tcPrChange>
          </w:tcPr>
          <w:p w14:paraId="1E98C4C0" w14:textId="096E3A5D" w:rsidR="00E8076D" w:rsidRDefault="00E8076D">
            <w:pPr>
              <w:jc w:val="right"/>
              <w:rPr>
                <w:ins w:id="5273" w:author="james" w:date="2016-03-29T12:14:00Z"/>
              </w:rPr>
              <w:pPrChange w:id="5274" w:author="james" w:date="2016-03-29T12:15:00Z">
                <w:pPr>
                  <w:jc w:val="both"/>
                </w:pPr>
              </w:pPrChange>
            </w:pPr>
            <w:ins w:id="5275" w:author="james" w:date="2016-03-29T12:15:00Z">
              <w:r>
                <w:rPr>
                  <w:rFonts w:ascii="Calibri" w:hAnsi="Calibri"/>
                  <w:color w:val="000000"/>
                  <w:sz w:val="22"/>
                  <w:szCs w:val="22"/>
                </w:rPr>
                <w:t>1</w:t>
              </w:r>
            </w:ins>
          </w:p>
        </w:tc>
        <w:tc>
          <w:tcPr>
            <w:tcW w:w="1064" w:type="dxa"/>
            <w:vAlign w:val="bottom"/>
            <w:tcPrChange w:id="5276" w:author="james" w:date="2016-03-29T12:15:00Z">
              <w:tcPr>
                <w:tcW w:w="1064" w:type="dxa"/>
              </w:tcPr>
            </w:tcPrChange>
          </w:tcPr>
          <w:p w14:paraId="65C0B2B2" w14:textId="64C1A5AD" w:rsidR="00E8076D" w:rsidRDefault="00E8076D">
            <w:pPr>
              <w:jc w:val="right"/>
              <w:rPr>
                <w:ins w:id="5277" w:author="james" w:date="2016-03-29T12:14:00Z"/>
              </w:rPr>
              <w:pPrChange w:id="5278" w:author="james" w:date="2016-03-29T12:15:00Z">
                <w:pPr>
                  <w:jc w:val="both"/>
                </w:pPr>
              </w:pPrChange>
            </w:pPr>
            <w:ins w:id="5279" w:author="james" w:date="2016-03-29T12:15:00Z">
              <w:r>
                <w:rPr>
                  <w:rFonts w:ascii="Calibri" w:hAnsi="Calibri"/>
                  <w:color w:val="000000"/>
                  <w:sz w:val="22"/>
                  <w:szCs w:val="22"/>
                </w:rPr>
                <w:t>3</w:t>
              </w:r>
            </w:ins>
          </w:p>
        </w:tc>
        <w:tc>
          <w:tcPr>
            <w:tcW w:w="1064" w:type="dxa"/>
            <w:vAlign w:val="bottom"/>
            <w:tcPrChange w:id="5280" w:author="james" w:date="2016-03-29T12:15:00Z">
              <w:tcPr>
                <w:tcW w:w="1064" w:type="dxa"/>
              </w:tcPr>
            </w:tcPrChange>
          </w:tcPr>
          <w:p w14:paraId="2C94324E" w14:textId="73FDB7E9" w:rsidR="00E8076D" w:rsidRDefault="00E8076D">
            <w:pPr>
              <w:jc w:val="right"/>
              <w:rPr>
                <w:ins w:id="5281" w:author="james" w:date="2016-03-29T12:14:00Z"/>
              </w:rPr>
              <w:pPrChange w:id="5282" w:author="james" w:date="2016-03-29T12:15:00Z">
                <w:pPr>
                  <w:jc w:val="both"/>
                </w:pPr>
              </w:pPrChange>
            </w:pPr>
            <w:ins w:id="5283" w:author="james" w:date="2016-03-29T12:15:00Z">
              <w:r>
                <w:rPr>
                  <w:rFonts w:ascii="Calibri" w:hAnsi="Calibri"/>
                  <w:color w:val="000000"/>
                  <w:sz w:val="22"/>
                  <w:szCs w:val="22"/>
                </w:rPr>
                <w:t>1</w:t>
              </w:r>
            </w:ins>
          </w:p>
        </w:tc>
        <w:tc>
          <w:tcPr>
            <w:tcW w:w="1064" w:type="dxa"/>
            <w:vAlign w:val="bottom"/>
            <w:tcPrChange w:id="5284" w:author="james" w:date="2016-03-29T12:15:00Z">
              <w:tcPr>
                <w:tcW w:w="1064" w:type="dxa"/>
              </w:tcPr>
            </w:tcPrChange>
          </w:tcPr>
          <w:p w14:paraId="4C5A936E" w14:textId="67854C38" w:rsidR="00E8076D" w:rsidRDefault="00E8076D">
            <w:pPr>
              <w:jc w:val="right"/>
              <w:rPr>
                <w:ins w:id="5285" w:author="james" w:date="2016-03-29T12:14:00Z"/>
              </w:rPr>
              <w:pPrChange w:id="5286" w:author="james" w:date="2016-03-29T12:15:00Z">
                <w:pPr>
                  <w:jc w:val="both"/>
                </w:pPr>
              </w:pPrChange>
            </w:pPr>
            <w:ins w:id="5287" w:author="james" w:date="2016-03-29T12:15:00Z">
              <w:r>
                <w:rPr>
                  <w:rFonts w:ascii="Calibri" w:hAnsi="Calibri"/>
                  <w:color w:val="000000"/>
                  <w:sz w:val="22"/>
                  <w:szCs w:val="22"/>
                </w:rPr>
                <w:t>3</w:t>
              </w:r>
            </w:ins>
          </w:p>
        </w:tc>
        <w:tc>
          <w:tcPr>
            <w:tcW w:w="1064" w:type="dxa"/>
            <w:vAlign w:val="bottom"/>
            <w:tcPrChange w:id="5288" w:author="james" w:date="2016-03-29T12:15:00Z">
              <w:tcPr>
                <w:tcW w:w="1064" w:type="dxa"/>
              </w:tcPr>
            </w:tcPrChange>
          </w:tcPr>
          <w:p w14:paraId="49D6CC89" w14:textId="7FC9F3CE" w:rsidR="00E8076D" w:rsidRDefault="00E8076D">
            <w:pPr>
              <w:jc w:val="right"/>
              <w:rPr>
                <w:ins w:id="5289" w:author="james" w:date="2016-03-29T12:14:00Z"/>
              </w:rPr>
              <w:pPrChange w:id="5290" w:author="james" w:date="2016-03-29T12:15:00Z">
                <w:pPr>
                  <w:jc w:val="both"/>
                </w:pPr>
              </w:pPrChange>
            </w:pPr>
            <w:ins w:id="5291" w:author="james" w:date="2016-03-29T12:15:00Z">
              <w:r>
                <w:rPr>
                  <w:rFonts w:ascii="Calibri" w:hAnsi="Calibri"/>
                  <w:color w:val="000000"/>
                  <w:sz w:val="22"/>
                  <w:szCs w:val="22"/>
                </w:rPr>
                <w:t>-15</w:t>
              </w:r>
            </w:ins>
          </w:p>
        </w:tc>
        <w:tc>
          <w:tcPr>
            <w:tcW w:w="1064" w:type="dxa"/>
            <w:vAlign w:val="bottom"/>
            <w:tcPrChange w:id="5292" w:author="james" w:date="2016-03-29T12:15:00Z">
              <w:tcPr>
                <w:tcW w:w="1064" w:type="dxa"/>
              </w:tcPr>
            </w:tcPrChange>
          </w:tcPr>
          <w:p w14:paraId="50717AFC" w14:textId="019B2285" w:rsidR="00E8076D" w:rsidRDefault="00E8076D">
            <w:pPr>
              <w:jc w:val="right"/>
              <w:rPr>
                <w:ins w:id="5293" w:author="james" w:date="2016-03-29T12:14:00Z"/>
              </w:rPr>
              <w:pPrChange w:id="5294" w:author="james" w:date="2016-03-29T12:15:00Z">
                <w:pPr>
                  <w:jc w:val="both"/>
                </w:pPr>
              </w:pPrChange>
            </w:pPr>
            <w:ins w:id="5295" w:author="james" w:date="2016-03-29T12:15:00Z">
              <w:r>
                <w:rPr>
                  <w:rFonts w:ascii="Calibri" w:hAnsi="Calibri"/>
                  <w:color w:val="000000"/>
                  <w:sz w:val="22"/>
                  <w:szCs w:val="22"/>
                </w:rPr>
                <w:t>-29</w:t>
              </w:r>
            </w:ins>
          </w:p>
        </w:tc>
      </w:tr>
      <w:tr w:rsidR="00E8076D" w14:paraId="633931A6" w14:textId="77777777" w:rsidTr="007B0E2C">
        <w:trPr>
          <w:ins w:id="5296" w:author="james" w:date="2016-03-29T12:14:00Z"/>
        </w:trPr>
        <w:tc>
          <w:tcPr>
            <w:tcW w:w="1064" w:type="dxa"/>
            <w:vAlign w:val="bottom"/>
            <w:tcPrChange w:id="5297" w:author="james" w:date="2016-03-29T12:15:00Z">
              <w:tcPr>
                <w:tcW w:w="1064" w:type="dxa"/>
              </w:tcPr>
            </w:tcPrChange>
          </w:tcPr>
          <w:p w14:paraId="786FDE2F" w14:textId="37880562" w:rsidR="00E8076D" w:rsidRDefault="00E8076D">
            <w:pPr>
              <w:jc w:val="right"/>
              <w:rPr>
                <w:ins w:id="5298" w:author="james" w:date="2016-03-29T12:14:00Z"/>
              </w:rPr>
              <w:pPrChange w:id="5299" w:author="james" w:date="2016-03-29T12:15:00Z">
                <w:pPr>
                  <w:jc w:val="both"/>
                </w:pPr>
              </w:pPrChange>
            </w:pPr>
            <w:ins w:id="5300" w:author="james" w:date="2016-03-29T12:15:00Z">
              <w:r>
                <w:rPr>
                  <w:rFonts w:ascii="Calibri" w:hAnsi="Calibri"/>
                  <w:color w:val="000000"/>
                  <w:sz w:val="22"/>
                  <w:szCs w:val="22"/>
                </w:rPr>
                <w:t>00010</w:t>
              </w:r>
            </w:ins>
          </w:p>
        </w:tc>
        <w:tc>
          <w:tcPr>
            <w:tcW w:w="1064" w:type="dxa"/>
            <w:vAlign w:val="bottom"/>
            <w:tcPrChange w:id="5301" w:author="james" w:date="2016-03-29T12:15:00Z">
              <w:tcPr>
                <w:tcW w:w="1064" w:type="dxa"/>
              </w:tcPr>
            </w:tcPrChange>
          </w:tcPr>
          <w:p w14:paraId="76AB988C" w14:textId="78435BDD" w:rsidR="00E8076D" w:rsidRDefault="00E8076D">
            <w:pPr>
              <w:jc w:val="right"/>
              <w:rPr>
                <w:ins w:id="5302" w:author="james" w:date="2016-03-29T12:14:00Z"/>
              </w:rPr>
              <w:pPrChange w:id="5303" w:author="james" w:date="2016-03-29T12:15:00Z">
                <w:pPr>
                  <w:jc w:val="both"/>
                </w:pPr>
              </w:pPrChange>
            </w:pPr>
            <w:ins w:id="5304" w:author="james" w:date="2016-03-29T12:15:00Z">
              <w:r>
                <w:rPr>
                  <w:rFonts w:ascii="Calibri" w:hAnsi="Calibri"/>
                  <w:color w:val="000000"/>
                  <w:sz w:val="22"/>
                  <w:szCs w:val="22"/>
                </w:rPr>
                <w:t>-14</w:t>
              </w:r>
            </w:ins>
          </w:p>
        </w:tc>
        <w:tc>
          <w:tcPr>
            <w:tcW w:w="1064" w:type="dxa"/>
            <w:vAlign w:val="bottom"/>
            <w:tcPrChange w:id="5305" w:author="james" w:date="2016-03-29T12:15:00Z">
              <w:tcPr>
                <w:tcW w:w="1064" w:type="dxa"/>
              </w:tcPr>
            </w:tcPrChange>
          </w:tcPr>
          <w:p w14:paraId="30082D38" w14:textId="4B281BBB" w:rsidR="00E8076D" w:rsidRDefault="00E8076D">
            <w:pPr>
              <w:jc w:val="right"/>
              <w:rPr>
                <w:ins w:id="5306" w:author="james" w:date="2016-03-29T12:14:00Z"/>
              </w:rPr>
              <w:pPrChange w:id="5307" w:author="james" w:date="2016-03-29T12:15:00Z">
                <w:pPr>
                  <w:jc w:val="both"/>
                </w:pPr>
              </w:pPrChange>
            </w:pPr>
            <w:ins w:id="5308" w:author="james" w:date="2016-03-29T12:15:00Z">
              <w:r>
                <w:rPr>
                  <w:rFonts w:ascii="Calibri" w:hAnsi="Calibri"/>
                  <w:color w:val="000000"/>
                  <w:sz w:val="22"/>
                  <w:szCs w:val="22"/>
                </w:rPr>
                <w:t>-27</w:t>
              </w:r>
            </w:ins>
          </w:p>
        </w:tc>
        <w:tc>
          <w:tcPr>
            <w:tcW w:w="1064" w:type="dxa"/>
            <w:vAlign w:val="bottom"/>
            <w:tcPrChange w:id="5309" w:author="james" w:date="2016-03-29T12:15:00Z">
              <w:tcPr>
                <w:tcW w:w="1064" w:type="dxa"/>
              </w:tcPr>
            </w:tcPrChange>
          </w:tcPr>
          <w:p w14:paraId="44BB88A6" w14:textId="5CBCA4E1" w:rsidR="00E8076D" w:rsidRDefault="00E8076D">
            <w:pPr>
              <w:jc w:val="right"/>
              <w:rPr>
                <w:ins w:id="5310" w:author="james" w:date="2016-03-29T12:14:00Z"/>
              </w:rPr>
              <w:pPrChange w:id="5311" w:author="james" w:date="2016-03-29T12:15:00Z">
                <w:pPr>
                  <w:jc w:val="both"/>
                </w:pPr>
              </w:pPrChange>
            </w:pPr>
            <w:ins w:id="5312" w:author="james" w:date="2016-03-29T12:15:00Z">
              <w:r>
                <w:rPr>
                  <w:rFonts w:ascii="Calibri" w:hAnsi="Calibri"/>
                  <w:color w:val="000000"/>
                  <w:sz w:val="22"/>
                  <w:szCs w:val="22"/>
                </w:rPr>
                <w:t>2</w:t>
              </w:r>
            </w:ins>
          </w:p>
        </w:tc>
        <w:tc>
          <w:tcPr>
            <w:tcW w:w="1064" w:type="dxa"/>
            <w:vAlign w:val="bottom"/>
            <w:tcPrChange w:id="5313" w:author="james" w:date="2016-03-29T12:15:00Z">
              <w:tcPr>
                <w:tcW w:w="1064" w:type="dxa"/>
              </w:tcPr>
            </w:tcPrChange>
          </w:tcPr>
          <w:p w14:paraId="697610D5" w14:textId="4C0E44AC" w:rsidR="00E8076D" w:rsidRDefault="00E8076D">
            <w:pPr>
              <w:jc w:val="right"/>
              <w:rPr>
                <w:ins w:id="5314" w:author="james" w:date="2016-03-29T12:14:00Z"/>
              </w:rPr>
              <w:pPrChange w:id="5315" w:author="james" w:date="2016-03-29T12:15:00Z">
                <w:pPr>
                  <w:jc w:val="both"/>
                </w:pPr>
              </w:pPrChange>
            </w:pPr>
            <w:ins w:id="5316" w:author="james" w:date="2016-03-29T12:15:00Z">
              <w:r>
                <w:rPr>
                  <w:rFonts w:ascii="Calibri" w:hAnsi="Calibri"/>
                  <w:color w:val="000000"/>
                  <w:sz w:val="22"/>
                  <w:szCs w:val="22"/>
                </w:rPr>
                <w:t>5</w:t>
              </w:r>
            </w:ins>
          </w:p>
        </w:tc>
        <w:tc>
          <w:tcPr>
            <w:tcW w:w="1064" w:type="dxa"/>
            <w:vAlign w:val="bottom"/>
            <w:tcPrChange w:id="5317" w:author="james" w:date="2016-03-29T12:15:00Z">
              <w:tcPr>
                <w:tcW w:w="1064" w:type="dxa"/>
              </w:tcPr>
            </w:tcPrChange>
          </w:tcPr>
          <w:p w14:paraId="7170B4FC" w14:textId="5A6D5AC4" w:rsidR="00E8076D" w:rsidRDefault="00E8076D">
            <w:pPr>
              <w:jc w:val="right"/>
              <w:rPr>
                <w:ins w:id="5318" w:author="james" w:date="2016-03-29T12:14:00Z"/>
              </w:rPr>
              <w:pPrChange w:id="5319" w:author="james" w:date="2016-03-29T12:15:00Z">
                <w:pPr>
                  <w:jc w:val="both"/>
                </w:pPr>
              </w:pPrChange>
            </w:pPr>
            <w:ins w:id="5320" w:author="james" w:date="2016-03-29T12:15:00Z">
              <w:r>
                <w:rPr>
                  <w:rFonts w:ascii="Calibri" w:hAnsi="Calibri"/>
                  <w:color w:val="000000"/>
                  <w:sz w:val="22"/>
                  <w:szCs w:val="22"/>
                </w:rPr>
                <w:t>2</w:t>
              </w:r>
            </w:ins>
          </w:p>
        </w:tc>
        <w:tc>
          <w:tcPr>
            <w:tcW w:w="1064" w:type="dxa"/>
            <w:vAlign w:val="bottom"/>
            <w:tcPrChange w:id="5321" w:author="james" w:date="2016-03-29T12:15:00Z">
              <w:tcPr>
                <w:tcW w:w="1064" w:type="dxa"/>
              </w:tcPr>
            </w:tcPrChange>
          </w:tcPr>
          <w:p w14:paraId="0BDC202F" w14:textId="303FFAB4" w:rsidR="00E8076D" w:rsidRDefault="00E8076D">
            <w:pPr>
              <w:jc w:val="right"/>
              <w:rPr>
                <w:ins w:id="5322" w:author="james" w:date="2016-03-29T12:14:00Z"/>
              </w:rPr>
              <w:pPrChange w:id="5323" w:author="james" w:date="2016-03-29T12:15:00Z">
                <w:pPr>
                  <w:jc w:val="both"/>
                </w:pPr>
              </w:pPrChange>
            </w:pPr>
            <w:ins w:id="5324" w:author="james" w:date="2016-03-29T12:15:00Z">
              <w:r>
                <w:rPr>
                  <w:rFonts w:ascii="Calibri" w:hAnsi="Calibri"/>
                  <w:color w:val="000000"/>
                  <w:sz w:val="22"/>
                  <w:szCs w:val="22"/>
                </w:rPr>
                <w:t>5</w:t>
              </w:r>
            </w:ins>
          </w:p>
        </w:tc>
        <w:tc>
          <w:tcPr>
            <w:tcW w:w="1064" w:type="dxa"/>
            <w:vAlign w:val="bottom"/>
            <w:tcPrChange w:id="5325" w:author="james" w:date="2016-03-29T12:15:00Z">
              <w:tcPr>
                <w:tcW w:w="1064" w:type="dxa"/>
              </w:tcPr>
            </w:tcPrChange>
          </w:tcPr>
          <w:p w14:paraId="16CB6FA3" w14:textId="21819BA4" w:rsidR="00E8076D" w:rsidRDefault="00E8076D">
            <w:pPr>
              <w:jc w:val="right"/>
              <w:rPr>
                <w:ins w:id="5326" w:author="james" w:date="2016-03-29T12:14:00Z"/>
              </w:rPr>
              <w:pPrChange w:id="5327" w:author="james" w:date="2016-03-29T12:15:00Z">
                <w:pPr>
                  <w:jc w:val="both"/>
                </w:pPr>
              </w:pPrChange>
            </w:pPr>
            <w:ins w:id="5328" w:author="james" w:date="2016-03-29T12:15:00Z">
              <w:r>
                <w:rPr>
                  <w:rFonts w:ascii="Calibri" w:hAnsi="Calibri"/>
                  <w:color w:val="000000"/>
                  <w:sz w:val="22"/>
                  <w:szCs w:val="22"/>
                </w:rPr>
                <w:t>-13</w:t>
              </w:r>
            </w:ins>
          </w:p>
        </w:tc>
        <w:tc>
          <w:tcPr>
            <w:tcW w:w="1064" w:type="dxa"/>
            <w:vAlign w:val="bottom"/>
            <w:tcPrChange w:id="5329" w:author="james" w:date="2016-03-29T12:15:00Z">
              <w:tcPr>
                <w:tcW w:w="1064" w:type="dxa"/>
              </w:tcPr>
            </w:tcPrChange>
          </w:tcPr>
          <w:p w14:paraId="15867B69" w14:textId="043CAAAA" w:rsidR="00E8076D" w:rsidRDefault="00E8076D">
            <w:pPr>
              <w:jc w:val="right"/>
              <w:rPr>
                <w:ins w:id="5330" w:author="james" w:date="2016-03-29T12:14:00Z"/>
              </w:rPr>
              <w:pPrChange w:id="5331" w:author="james" w:date="2016-03-29T12:15:00Z">
                <w:pPr>
                  <w:jc w:val="both"/>
                </w:pPr>
              </w:pPrChange>
            </w:pPr>
            <w:ins w:id="5332" w:author="james" w:date="2016-03-29T12:15:00Z">
              <w:r>
                <w:rPr>
                  <w:rFonts w:ascii="Calibri" w:hAnsi="Calibri"/>
                  <w:color w:val="000000"/>
                  <w:sz w:val="22"/>
                  <w:szCs w:val="22"/>
                </w:rPr>
                <w:t>-25</w:t>
              </w:r>
            </w:ins>
          </w:p>
        </w:tc>
      </w:tr>
      <w:tr w:rsidR="00E8076D" w14:paraId="0533E2D4" w14:textId="77777777" w:rsidTr="007B0E2C">
        <w:trPr>
          <w:ins w:id="5333" w:author="james" w:date="2016-03-29T12:14:00Z"/>
        </w:trPr>
        <w:tc>
          <w:tcPr>
            <w:tcW w:w="1064" w:type="dxa"/>
            <w:vAlign w:val="bottom"/>
            <w:tcPrChange w:id="5334" w:author="james" w:date="2016-03-29T12:15:00Z">
              <w:tcPr>
                <w:tcW w:w="1064" w:type="dxa"/>
              </w:tcPr>
            </w:tcPrChange>
          </w:tcPr>
          <w:p w14:paraId="2432AA96" w14:textId="266BE532" w:rsidR="00E8076D" w:rsidRDefault="00E8076D">
            <w:pPr>
              <w:jc w:val="right"/>
              <w:rPr>
                <w:ins w:id="5335" w:author="james" w:date="2016-03-29T12:14:00Z"/>
              </w:rPr>
              <w:pPrChange w:id="5336" w:author="james" w:date="2016-03-29T12:15:00Z">
                <w:pPr>
                  <w:jc w:val="both"/>
                </w:pPr>
              </w:pPrChange>
            </w:pPr>
            <w:ins w:id="5337" w:author="james" w:date="2016-03-29T12:15:00Z">
              <w:r>
                <w:rPr>
                  <w:rFonts w:ascii="Calibri" w:hAnsi="Calibri"/>
                  <w:color w:val="000000"/>
                  <w:sz w:val="22"/>
                  <w:szCs w:val="22"/>
                </w:rPr>
                <w:t>00011</w:t>
              </w:r>
            </w:ins>
          </w:p>
        </w:tc>
        <w:tc>
          <w:tcPr>
            <w:tcW w:w="1064" w:type="dxa"/>
            <w:vAlign w:val="bottom"/>
            <w:tcPrChange w:id="5338" w:author="james" w:date="2016-03-29T12:15:00Z">
              <w:tcPr>
                <w:tcW w:w="1064" w:type="dxa"/>
              </w:tcPr>
            </w:tcPrChange>
          </w:tcPr>
          <w:p w14:paraId="46C70AF1" w14:textId="144473CD" w:rsidR="00E8076D" w:rsidRDefault="00E8076D">
            <w:pPr>
              <w:jc w:val="right"/>
              <w:rPr>
                <w:ins w:id="5339" w:author="james" w:date="2016-03-29T12:14:00Z"/>
              </w:rPr>
              <w:pPrChange w:id="5340" w:author="james" w:date="2016-03-29T12:15:00Z">
                <w:pPr>
                  <w:jc w:val="both"/>
                </w:pPr>
              </w:pPrChange>
            </w:pPr>
            <w:ins w:id="5341" w:author="james" w:date="2016-03-29T12:15:00Z">
              <w:r>
                <w:rPr>
                  <w:rFonts w:ascii="Calibri" w:hAnsi="Calibri"/>
                  <w:color w:val="000000"/>
                  <w:sz w:val="22"/>
                  <w:szCs w:val="22"/>
                </w:rPr>
                <w:t>-13</w:t>
              </w:r>
            </w:ins>
          </w:p>
        </w:tc>
        <w:tc>
          <w:tcPr>
            <w:tcW w:w="1064" w:type="dxa"/>
            <w:vAlign w:val="bottom"/>
            <w:tcPrChange w:id="5342" w:author="james" w:date="2016-03-29T12:15:00Z">
              <w:tcPr>
                <w:tcW w:w="1064" w:type="dxa"/>
              </w:tcPr>
            </w:tcPrChange>
          </w:tcPr>
          <w:p w14:paraId="5CFBA035" w14:textId="211B41A3" w:rsidR="00E8076D" w:rsidRDefault="00E8076D">
            <w:pPr>
              <w:jc w:val="right"/>
              <w:rPr>
                <w:ins w:id="5343" w:author="james" w:date="2016-03-29T12:14:00Z"/>
              </w:rPr>
              <w:pPrChange w:id="5344" w:author="james" w:date="2016-03-29T12:15:00Z">
                <w:pPr>
                  <w:jc w:val="both"/>
                </w:pPr>
              </w:pPrChange>
            </w:pPr>
            <w:ins w:id="5345" w:author="james" w:date="2016-03-29T12:15:00Z">
              <w:r>
                <w:rPr>
                  <w:rFonts w:ascii="Calibri" w:hAnsi="Calibri"/>
                  <w:color w:val="000000"/>
                  <w:sz w:val="22"/>
                  <w:szCs w:val="22"/>
                </w:rPr>
                <w:t>-25</w:t>
              </w:r>
            </w:ins>
          </w:p>
        </w:tc>
        <w:tc>
          <w:tcPr>
            <w:tcW w:w="1064" w:type="dxa"/>
            <w:vAlign w:val="bottom"/>
            <w:tcPrChange w:id="5346" w:author="james" w:date="2016-03-29T12:15:00Z">
              <w:tcPr>
                <w:tcW w:w="1064" w:type="dxa"/>
              </w:tcPr>
            </w:tcPrChange>
          </w:tcPr>
          <w:p w14:paraId="3C3DF73B" w14:textId="2DB1CC9A" w:rsidR="00E8076D" w:rsidRDefault="00E8076D">
            <w:pPr>
              <w:jc w:val="right"/>
              <w:rPr>
                <w:ins w:id="5347" w:author="james" w:date="2016-03-29T12:14:00Z"/>
              </w:rPr>
              <w:pPrChange w:id="5348" w:author="james" w:date="2016-03-29T12:15:00Z">
                <w:pPr>
                  <w:jc w:val="both"/>
                </w:pPr>
              </w:pPrChange>
            </w:pPr>
            <w:ins w:id="5349" w:author="james" w:date="2016-03-29T12:15:00Z">
              <w:r>
                <w:rPr>
                  <w:rFonts w:ascii="Calibri" w:hAnsi="Calibri"/>
                  <w:color w:val="000000"/>
                  <w:sz w:val="22"/>
                  <w:szCs w:val="22"/>
                </w:rPr>
                <w:t>3</w:t>
              </w:r>
            </w:ins>
          </w:p>
        </w:tc>
        <w:tc>
          <w:tcPr>
            <w:tcW w:w="1064" w:type="dxa"/>
            <w:vAlign w:val="bottom"/>
            <w:tcPrChange w:id="5350" w:author="james" w:date="2016-03-29T12:15:00Z">
              <w:tcPr>
                <w:tcW w:w="1064" w:type="dxa"/>
              </w:tcPr>
            </w:tcPrChange>
          </w:tcPr>
          <w:p w14:paraId="30427471" w14:textId="1903073D" w:rsidR="00E8076D" w:rsidRDefault="00E8076D">
            <w:pPr>
              <w:jc w:val="right"/>
              <w:rPr>
                <w:ins w:id="5351" w:author="james" w:date="2016-03-29T12:14:00Z"/>
              </w:rPr>
              <w:pPrChange w:id="5352" w:author="james" w:date="2016-03-29T12:15:00Z">
                <w:pPr>
                  <w:jc w:val="both"/>
                </w:pPr>
              </w:pPrChange>
            </w:pPr>
            <w:ins w:id="5353" w:author="james" w:date="2016-03-29T12:15:00Z">
              <w:r>
                <w:rPr>
                  <w:rFonts w:ascii="Calibri" w:hAnsi="Calibri"/>
                  <w:color w:val="000000"/>
                  <w:sz w:val="22"/>
                  <w:szCs w:val="22"/>
                </w:rPr>
                <w:t>7</w:t>
              </w:r>
            </w:ins>
          </w:p>
        </w:tc>
        <w:tc>
          <w:tcPr>
            <w:tcW w:w="1064" w:type="dxa"/>
            <w:vAlign w:val="bottom"/>
            <w:tcPrChange w:id="5354" w:author="james" w:date="2016-03-29T12:15:00Z">
              <w:tcPr>
                <w:tcW w:w="1064" w:type="dxa"/>
              </w:tcPr>
            </w:tcPrChange>
          </w:tcPr>
          <w:p w14:paraId="0079DD02" w14:textId="24397A17" w:rsidR="00E8076D" w:rsidRDefault="00E8076D">
            <w:pPr>
              <w:jc w:val="right"/>
              <w:rPr>
                <w:ins w:id="5355" w:author="james" w:date="2016-03-29T12:14:00Z"/>
              </w:rPr>
              <w:pPrChange w:id="5356" w:author="james" w:date="2016-03-29T12:15:00Z">
                <w:pPr>
                  <w:jc w:val="both"/>
                </w:pPr>
              </w:pPrChange>
            </w:pPr>
            <w:ins w:id="5357" w:author="james" w:date="2016-03-29T12:15:00Z">
              <w:r>
                <w:rPr>
                  <w:rFonts w:ascii="Calibri" w:hAnsi="Calibri"/>
                  <w:color w:val="000000"/>
                  <w:sz w:val="22"/>
                  <w:szCs w:val="22"/>
                </w:rPr>
                <w:t>3</w:t>
              </w:r>
            </w:ins>
          </w:p>
        </w:tc>
        <w:tc>
          <w:tcPr>
            <w:tcW w:w="1064" w:type="dxa"/>
            <w:vAlign w:val="bottom"/>
            <w:tcPrChange w:id="5358" w:author="james" w:date="2016-03-29T12:15:00Z">
              <w:tcPr>
                <w:tcW w:w="1064" w:type="dxa"/>
              </w:tcPr>
            </w:tcPrChange>
          </w:tcPr>
          <w:p w14:paraId="5E2053EA" w14:textId="4C0D9068" w:rsidR="00E8076D" w:rsidRDefault="00E8076D">
            <w:pPr>
              <w:jc w:val="right"/>
              <w:rPr>
                <w:ins w:id="5359" w:author="james" w:date="2016-03-29T12:14:00Z"/>
              </w:rPr>
              <w:pPrChange w:id="5360" w:author="james" w:date="2016-03-29T12:15:00Z">
                <w:pPr>
                  <w:jc w:val="both"/>
                </w:pPr>
              </w:pPrChange>
            </w:pPr>
            <w:ins w:id="5361" w:author="james" w:date="2016-03-29T12:15:00Z">
              <w:r>
                <w:rPr>
                  <w:rFonts w:ascii="Calibri" w:hAnsi="Calibri"/>
                  <w:color w:val="000000"/>
                  <w:sz w:val="22"/>
                  <w:szCs w:val="22"/>
                </w:rPr>
                <w:t>7</w:t>
              </w:r>
            </w:ins>
          </w:p>
        </w:tc>
        <w:tc>
          <w:tcPr>
            <w:tcW w:w="1064" w:type="dxa"/>
            <w:vAlign w:val="bottom"/>
            <w:tcPrChange w:id="5362" w:author="james" w:date="2016-03-29T12:15:00Z">
              <w:tcPr>
                <w:tcW w:w="1064" w:type="dxa"/>
              </w:tcPr>
            </w:tcPrChange>
          </w:tcPr>
          <w:p w14:paraId="19402F13" w14:textId="3F69CDA2" w:rsidR="00E8076D" w:rsidRDefault="00E8076D">
            <w:pPr>
              <w:jc w:val="right"/>
              <w:rPr>
                <w:ins w:id="5363" w:author="james" w:date="2016-03-29T12:14:00Z"/>
              </w:rPr>
              <w:pPrChange w:id="5364" w:author="james" w:date="2016-03-29T12:15:00Z">
                <w:pPr>
                  <w:jc w:val="both"/>
                </w:pPr>
              </w:pPrChange>
            </w:pPr>
            <w:ins w:id="5365" w:author="james" w:date="2016-03-29T12:15:00Z">
              <w:r>
                <w:rPr>
                  <w:rFonts w:ascii="Calibri" w:hAnsi="Calibri"/>
                  <w:color w:val="000000"/>
                  <w:sz w:val="22"/>
                  <w:szCs w:val="22"/>
                </w:rPr>
                <w:t>-14</w:t>
              </w:r>
            </w:ins>
          </w:p>
        </w:tc>
        <w:tc>
          <w:tcPr>
            <w:tcW w:w="1064" w:type="dxa"/>
            <w:vAlign w:val="bottom"/>
            <w:tcPrChange w:id="5366" w:author="james" w:date="2016-03-29T12:15:00Z">
              <w:tcPr>
                <w:tcW w:w="1064" w:type="dxa"/>
              </w:tcPr>
            </w:tcPrChange>
          </w:tcPr>
          <w:p w14:paraId="4E5A9C88" w14:textId="59029040" w:rsidR="00E8076D" w:rsidRDefault="00E8076D">
            <w:pPr>
              <w:jc w:val="right"/>
              <w:rPr>
                <w:ins w:id="5367" w:author="james" w:date="2016-03-29T12:14:00Z"/>
              </w:rPr>
              <w:pPrChange w:id="5368" w:author="james" w:date="2016-03-29T12:15:00Z">
                <w:pPr>
                  <w:jc w:val="both"/>
                </w:pPr>
              </w:pPrChange>
            </w:pPr>
            <w:ins w:id="5369" w:author="james" w:date="2016-03-29T12:15:00Z">
              <w:r>
                <w:rPr>
                  <w:rFonts w:ascii="Calibri" w:hAnsi="Calibri"/>
                  <w:color w:val="000000"/>
                  <w:sz w:val="22"/>
                  <w:szCs w:val="22"/>
                </w:rPr>
                <w:t>-27</w:t>
              </w:r>
            </w:ins>
          </w:p>
        </w:tc>
      </w:tr>
      <w:tr w:rsidR="00E8076D" w14:paraId="11006D51" w14:textId="77777777" w:rsidTr="007B0E2C">
        <w:trPr>
          <w:ins w:id="5370" w:author="james" w:date="2016-03-29T12:14:00Z"/>
        </w:trPr>
        <w:tc>
          <w:tcPr>
            <w:tcW w:w="1064" w:type="dxa"/>
            <w:vAlign w:val="bottom"/>
            <w:tcPrChange w:id="5371" w:author="james" w:date="2016-03-29T12:15:00Z">
              <w:tcPr>
                <w:tcW w:w="1064" w:type="dxa"/>
              </w:tcPr>
            </w:tcPrChange>
          </w:tcPr>
          <w:p w14:paraId="32919531" w14:textId="5264BD44" w:rsidR="00E8076D" w:rsidRDefault="00E8076D">
            <w:pPr>
              <w:jc w:val="right"/>
              <w:rPr>
                <w:ins w:id="5372" w:author="james" w:date="2016-03-29T12:14:00Z"/>
              </w:rPr>
              <w:pPrChange w:id="5373" w:author="james" w:date="2016-03-29T12:15:00Z">
                <w:pPr>
                  <w:jc w:val="both"/>
                </w:pPr>
              </w:pPrChange>
            </w:pPr>
            <w:ins w:id="5374" w:author="james" w:date="2016-03-29T12:15:00Z">
              <w:r>
                <w:rPr>
                  <w:rFonts w:ascii="Calibri" w:hAnsi="Calibri"/>
                  <w:color w:val="000000"/>
                  <w:sz w:val="22"/>
                  <w:szCs w:val="22"/>
                </w:rPr>
                <w:t>00100</w:t>
              </w:r>
            </w:ins>
          </w:p>
        </w:tc>
        <w:tc>
          <w:tcPr>
            <w:tcW w:w="1064" w:type="dxa"/>
            <w:vAlign w:val="bottom"/>
            <w:tcPrChange w:id="5375" w:author="james" w:date="2016-03-29T12:15:00Z">
              <w:tcPr>
                <w:tcW w:w="1064" w:type="dxa"/>
              </w:tcPr>
            </w:tcPrChange>
          </w:tcPr>
          <w:p w14:paraId="161538CB" w14:textId="7DBDC79F" w:rsidR="00E8076D" w:rsidRDefault="00E8076D">
            <w:pPr>
              <w:jc w:val="right"/>
              <w:rPr>
                <w:ins w:id="5376" w:author="james" w:date="2016-03-29T12:14:00Z"/>
              </w:rPr>
              <w:pPrChange w:id="5377" w:author="james" w:date="2016-03-29T12:15:00Z">
                <w:pPr>
                  <w:jc w:val="both"/>
                </w:pPr>
              </w:pPrChange>
            </w:pPr>
            <w:ins w:id="5378" w:author="james" w:date="2016-03-29T12:15:00Z">
              <w:r>
                <w:rPr>
                  <w:rFonts w:ascii="Calibri" w:hAnsi="Calibri"/>
                  <w:color w:val="000000"/>
                  <w:sz w:val="22"/>
                  <w:szCs w:val="22"/>
                </w:rPr>
                <w:t>-12</w:t>
              </w:r>
            </w:ins>
          </w:p>
        </w:tc>
        <w:tc>
          <w:tcPr>
            <w:tcW w:w="1064" w:type="dxa"/>
            <w:vAlign w:val="bottom"/>
            <w:tcPrChange w:id="5379" w:author="james" w:date="2016-03-29T12:15:00Z">
              <w:tcPr>
                <w:tcW w:w="1064" w:type="dxa"/>
              </w:tcPr>
            </w:tcPrChange>
          </w:tcPr>
          <w:p w14:paraId="47307BDE" w14:textId="74A00A81" w:rsidR="00E8076D" w:rsidRDefault="00E8076D">
            <w:pPr>
              <w:jc w:val="right"/>
              <w:rPr>
                <w:ins w:id="5380" w:author="james" w:date="2016-03-29T12:14:00Z"/>
              </w:rPr>
              <w:pPrChange w:id="5381" w:author="james" w:date="2016-03-29T12:15:00Z">
                <w:pPr>
                  <w:jc w:val="both"/>
                </w:pPr>
              </w:pPrChange>
            </w:pPr>
            <w:ins w:id="5382" w:author="james" w:date="2016-03-29T12:15:00Z">
              <w:r>
                <w:rPr>
                  <w:rFonts w:ascii="Calibri" w:hAnsi="Calibri"/>
                  <w:color w:val="000000"/>
                  <w:sz w:val="22"/>
                  <w:szCs w:val="22"/>
                </w:rPr>
                <w:t>-23</w:t>
              </w:r>
            </w:ins>
          </w:p>
        </w:tc>
        <w:tc>
          <w:tcPr>
            <w:tcW w:w="1064" w:type="dxa"/>
            <w:vAlign w:val="bottom"/>
            <w:tcPrChange w:id="5383" w:author="james" w:date="2016-03-29T12:15:00Z">
              <w:tcPr>
                <w:tcW w:w="1064" w:type="dxa"/>
              </w:tcPr>
            </w:tcPrChange>
          </w:tcPr>
          <w:p w14:paraId="2A0CCF5D" w14:textId="3ABFFEDC" w:rsidR="00E8076D" w:rsidRDefault="00E8076D">
            <w:pPr>
              <w:jc w:val="right"/>
              <w:rPr>
                <w:ins w:id="5384" w:author="james" w:date="2016-03-29T12:14:00Z"/>
              </w:rPr>
              <w:pPrChange w:id="5385" w:author="james" w:date="2016-03-29T12:15:00Z">
                <w:pPr>
                  <w:jc w:val="both"/>
                </w:pPr>
              </w:pPrChange>
            </w:pPr>
            <w:ins w:id="5386" w:author="james" w:date="2016-03-29T12:15:00Z">
              <w:r>
                <w:rPr>
                  <w:rFonts w:ascii="Calibri" w:hAnsi="Calibri"/>
                  <w:color w:val="000000"/>
                  <w:sz w:val="22"/>
                  <w:szCs w:val="22"/>
                </w:rPr>
                <w:t>4</w:t>
              </w:r>
            </w:ins>
          </w:p>
        </w:tc>
        <w:tc>
          <w:tcPr>
            <w:tcW w:w="1064" w:type="dxa"/>
            <w:vAlign w:val="bottom"/>
            <w:tcPrChange w:id="5387" w:author="james" w:date="2016-03-29T12:15:00Z">
              <w:tcPr>
                <w:tcW w:w="1064" w:type="dxa"/>
              </w:tcPr>
            </w:tcPrChange>
          </w:tcPr>
          <w:p w14:paraId="487BE2D9" w14:textId="72A10B78" w:rsidR="00E8076D" w:rsidRDefault="00E8076D">
            <w:pPr>
              <w:jc w:val="right"/>
              <w:rPr>
                <w:ins w:id="5388" w:author="james" w:date="2016-03-29T12:14:00Z"/>
              </w:rPr>
              <w:pPrChange w:id="5389" w:author="james" w:date="2016-03-29T12:15:00Z">
                <w:pPr>
                  <w:jc w:val="both"/>
                </w:pPr>
              </w:pPrChange>
            </w:pPr>
            <w:ins w:id="5390" w:author="james" w:date="2016-03-29T12:15:00Z">
              <w:r>
                <w:rPr>
                  <w:rFonts w:ascii="Calibri" w:hAnsi="Calibri"/>
                  <w:color w:val="000000"/>
                  <w:sz w:val="22"/>
                  <w:szCs w:val="22"/>
                </w:rPr>
                <w:t>9</w:t>
              </w:r>
            </w:ins>
          </w:p>
        </w:tc>
        <w:tc>
          <w:tcPr>
            <w:tcW w:w="1064" w:type="dxa"/>
            <w:vAlign w:val="bottom"/>
            <w:tcPrChange w:id="5391" w:author="james" w:date="2016-03-29T12:15:00Z">
              <w:tcPr>
                <w:tcW w:w="1064" w:type="dxa"/>
              </w:tcPr>
            </w:tcPrChange>
          </w:tcPr>
          <w:p w14:paraId="53BA8449" w14:textId="2741FAB9" w:rsidR="00E8076D" w:rsidRDefault="00E8076D">
            <w:pPr>
              <w:jc w:val="right"/>
              <w:rPr>
                <w:ins w:id="5392" w:author="james" w:date="2016-03-29T12:14:00Z"/>
              </w:rPr>
              <w:pPrChange w:id="5393" w:author="james" w:date="2016-03-29T12:15:00Z">
                <w:pPr>
                  <w:jc w:val="both"/>
                </w:pPr>
              </w:pPrChange>
            </w:pPr>
            <w:ins w:id="5394" w:author="james" w:date="2016-03-29T12:15:00Z">
              <w:r>
                <w:rPr>
                  <w:rFonts w:ascii="Calibri" w:hAnsi="Calibri"/>
                  <w:color w:val="000000"/>
                  <w:sz w:val="22"/>
                  <w:szCs w:val="22"/>
                </w:rPr>
                <w:t>4</w:t>
              </w:r>
            </w:ins>
          </w:p>
        </w:tc>
        <w:tc>
          <w:tcPr>
            <w:tcW w:w="1064" w:type="dxa"/>
            <w:vAlign w:val="bottom"/>
            <w:tcPrChange w:id="5395" w:author="james" w:date="2016-03-29T12:15:00Z">
              <w:tcPr>
                <w:tcW w:w="1064" w:type="dxa"/>
              </w:tcPr>
            </w:tcPrChange>
          </w:tcPr>
          <w:p w14:paraId="3571BC1D" w14:textId="293C5610" w:rsidR="00E8076D" w:rsidRDefault="00E8076D">
            <w:pPr>
              <w:jc w:val="right"/>
              <w:rPr>
                <w:ins w:id="5396" w:author="james" w:date="2016-03-29T12:14:00Z"/>
              </w:rPr>
              <w:pPrChange w:id="5397" w:author="james" w:date="2016-03-29T12:15:00Z">
                <w:pPr>
                  <w:jc w:val="both"/>
                </w:pPr>
              </w:pPrChange>
            </w:pPr>
            <w:ins w:id="5398" w:author="james" w:date="2016-03-29T12:15:00Z">
              <w:r>
                <w:rPr>
                  <w:rFonts w:ascii="Calibri" w:hAnsi="Calibri"/>
                  <w:color w:val="000000"/>
                  <w:sz w:val="22"/>
                  <w:szCs w:val="22"/>
                </w:rPr>
                <w:t>9</w:t>
              </w:r>
            </w:ins>
          </w:p>
        </w:tc>
        <w:tc>
          <w:tcPr>
            <w:tcW w:w="1064" w:type="dxa"/>
            <w:vAlign w:val="bottom"/>
            <w:tcPrChange w:id="5399" w:author="james" w:date="2016-03-29T12:15:00Z">
              <w:tcPr>
                <w:tcW w:w="1064" w:type="dxa"/>
              </w:tcPr>
            </w:tcPrChange>
          </w:tcPr>
          <w:p w14:paraId="674A64F9" w14:textId="0ABE68E6" w:rsidR="00E8076D" w:rsidRDefault="00E8076D">
            <w:pPr>
              <w:jc w:val="right"/>
              <w:rPr>
                <w:ins w:id="5400" w:author="james" w:date="2016-03-29T12:14:00Z"/>
              </w:rPr>
              <w:pPrChange w:id="5401" w:author="james" w:date="2016-03-29T12:15:00Z">
                <w:pPr>
                  <w:jc w:val="both"/>
                </w:pPr>
              </w:pPrChange>
            </w:pPr>
            <w:ins w:id="5402" w:author="james" w:date="2016-03-29T12:15:00Z">
              <w:r>
                <w:rPr>
                  <w:rFonts w:ascii="Calibri" w:hAnsi="Calibri"/>
                  <w:color w:val="000000"/>
                  <w:sz w:val="22"/>
                  <w:szCs w:val="22"/>
                </w:rPr>
                <w:t>-9</w:t>
              </w:r>
            </w:ins>
          </w:p>
        </w:tc>
        <w:tc>
          <w:tcPr>
            <w:tcW w:w="1064" w:type="dxa"/>
            <w:vAlign w:val="bottom"/>
            <w:tcPrChange w:id="5403" w:author="james" w:date="2016-03-29T12:15:00Z">
              <w:tcPr>
                <w:tcW w:w="1064" w:type="dxa"/>
              </w:tcPr>
            </w:tcPrChange>
          </w:tcPr>
          <w:p w14:paraId="2C108664" w14:textId="45CB052A" w:rsidR="00E8076D" w:rsidRDefault="00E8076D">
            <w:pPr>
              <w:jc w:val="right"/>
              <w:rPr>
                <w:ins w:id="5404" w:author="james" w:date="2016-03-29T12:14:00Z"/>
              </w:rPr>
              <w:pPrChange w:id="5405" w:author="james" w:date="2016-03-29T12:15:00Z">
                <w:pPr>
                  <w:jc w:val="both"/>
                </w:pPr>
              </w:pPrChange>
            </w:pPr>
            <w:ins w:id="5406" w:author="james" w:date="2016-03-29T12:15:00Z">
              <w:r>
                <w:rPr>
                  <w:rFonts w:ascii="Calibri" w:hAnsi="Calibri"/>
                  <w:color w:val="000000"/>
                  <w:sz w:val="22"/>
                  <w:szCs w:val="22"/>
                </w:rPr>
                <w:t>-17</w:t>
              </w:r>
            </w:ins>
          </w:p>
        </w:tc>
      </w:tr>
      <w:tr w:rsidR="00E8076D" w14:paraId="5F966E2C" w14:textId="77777777" w:rsidTr="007B0E2C">
        <w:trPr>
          <w:ins w:id="5407" w:author="james" w:date="2016-03-29T12:14:00Z"/>
        </w:trPr>
        <w:tc>
          <w:tcPr>
            <w:tcW w:w="1064" w:type="dxa"/>
            <w:vAlign w:val="bottom"/>
            <w:tcPrChange w:id="5408" w:author="james" w:date="2016-03-29T12:15:00Z">
              <w:tcPr>
                <w:tcW w:w="1064" w:type="dxa"/>
              </w:tcPr>
            </w:tcPrChange>
          </w:tcPr>
          <w:p w14:paraId="586E7EBC" w14:textId="1891EC49" w:rsidR="00E8076D" w:rsidRDefault="00E8076D">
            <w:pPr>
              <w:jc w:val="right"/>
              <w:rPr>
                <w:ins w:id="5409" w:author="james" w:date="2016-03-29T12:14:00Z"/>
              </w:rPr>
              <w:pPrChange w:id="5410" w:author="james" w:date="2016-03-29T12:15:00Z">
                <w:pPr>
                  <w:jc w:val="both"/>
                </w:pPr>
              </w:pPrChange>
            </w:pPr>
            <w:ins w:id="5411" w:author="james" w:date="2016-03-29T12:15:00Z">
              <w:r>
                <w:rPr>
                  <w:rFonts w:ascii="Calibri" w:hAnsi="Calibri"/>
                  <w:color w:val="000000"/>
                  <w:sz w:val="22"/>
                  <w:szCs w:val="22"/>
                </w:rPr>
                <w:t>00101</w:t>
              </w:r>
            </w:ins>
          </w:p>
        </w:tc>
        <w:tc>
          <w:tcPr>
            <w:tcW w:w="1064" w:type="dxa"/>
            <w:vAlign w:val="bottom"/>
            <w:tcPrChange w:id="5412" w:author="james" w:date="2016-03-29T12:15:00Z">
              <w:tcPr>
                <w:tcW w:w="1064" w:type="dxa"/>
              </w:tcPr>
            </w:tcPrChange>
          </w:tcPr>
          <w:p w14:paraId="2200E8FC" w14:textId="31225FB2" w:rsidR="00E8076D" w:rsidRDefault="00E8076D">
            <w:pPr>
              <w:jc w:val="right"/>
              <w:rPr>
                <w:ins w:id="5413" w:author="james" w:date="2016-03-29T12:14:00Z"/>
              </w:rPr>
              <w:pPrChange w:id="5414" w:author="james" w:date="2016-03-29T12:15:00Z">
                <w:pPr>
                  <w:jc w:val="both"/>
                </w:pPr>
              </w:pPrChange>
            </w:pPr>
            <w:ins w:id="5415" w:author="james" w:date="2016-03-29T12:15:00Z">
              <w:r>
                <w:rPr>
                  <w:rFonts w:ascii="Calibri" w:hAnsi="Calibri"/>
                  <w:color w:val="000000"/>
                  <w:sz w:val="22"/>
                  <w:szCs w:val="22"/>
                </w:rPr>
                <w:t>-11</w:t>
              </w:r>
            </w:ins>
          </w:p>
        </w:tc>
        <w:tc>
          <w:tcPr>
            <w:tcW w:w="1064" w:type="dxa"/>
            <w:vAlign w:val="bottom"/>
            <w:tcPrChange w:id="5416" w:author="james" w:date="2016-03-29T12:15:00Z">
              <w:tcPr>
                <w:tcW w:w="1064" w:type="dxa"/>
              </w:tcPr>
            </w:tcPrChange>
          </w:tcPr>
          <w:p w14:paraId="17F6DA99" w14:textId="0EBE0BD4" w:rsidR="00E8076D" w:rsidRDefault="00E8076D">
            <w:pPr>
              <w:jc w:val="right"/>
              <w:rPr>
                <w:ins w:id="5417" w:author="james" w:date="2016-03-29T12:14:00Z"/>
              </w:rPr>
              <w:pPrChange w:id="5418" w:author="james" w:date="2016-03-29T12:15:00Z">
                <w:pPr>
                  <w:jc w:val="both"/>
                </w:pPr>
              </w:pPrChange>
            </w:pPr>
            <w:ins w:id="5419" w:author="james" w:date="2016-03-29T12:15:00Z">
              <w:r>
                <w:rPr>
                  <w:rFonts w:ascii="Calibri" w:hAnsi="Calibri"/>
                  <w:color w:val="000000"/>
                  <w:sz w:val="22"/>
                  <w:szCs w:val="22"/>
                </w:rPr>
                <w:t>-21</w:t>
              </w:r>
            </w:ins>
          </w:p>
        </w:tc>
        <w:tc>
          <w:tcPr>
            <w:tcW w:w="1064" w:type="dxa"/>
            <w:vAlign w:val="bottom"/>
            <w:tcPrChange w:id="5420" w:author="james" w:date="2016-03-29T12:15:00Z">
              <w:tcPr>
                <w:tcW w:w="1064" w:type="dxa"/>
              </w:tcPr>
            </w:tcPrChange>
          </w:tcPr>
          <w:p w14:paraId="742CEB42" w14:textId="2BD88787" w:rsidR="00E8076D" w:rsidRDefault="00E8076D">
            <w:pPr>
              <w:jc w:val="right"/>
              <w:rPr>
                <w:ins w:id="5421" w:author="james" w:date="2016-03-29T12:14:00Z"/>
              </w:rPr>
              <w:pPrChange w:id="5422" w:author="james" w:date="2016-03-29T12:15:00Z">
                <w:pPr>
                  <w:jc w:val="both"/>
                </w:pPr>
              </w:pPrChange>
            </w:pPr>
            <w:ins w:id="5423" w:author="james" w:date="2016-03-29T12:15:00Z">
              <w:r>
                <w:rPr>
                  <w:rFonts w:ascii="Calibri" w:hAnsi="Calibri"/>
                  <w:color w:val="000000"/>
                  <w:sz w:val="22"/>
                  <w:szCs w:val="22"/>
                </w:rPr>
                <w:t>5</w:t>
              </w:r>
            </w:ins>
          </w:p>
        </w:tc>
        <w:tc>
          <w:tcPr>
            <w:tcW w:w="1064" w:type="dxa"/>
            <w:vAlign w:val="bottom"/>
            <w:tcPrChange w:id="5424" w:author="james" w:date="2016-03-29T12:15:00Z">
              <w:tcPr>
                <w:tcW w:w="1064" w:type="dxa"/>
              </w:tcPr>
            </w:tcPrChange>
          </w:tcPr>
          <w:p w14:paraId="7A4A2E58" w14:textId="2CD412C5" w:rsidR="00E8076D" w:rsidRDefault="00E8076D">
            <w:pPr>
              <w:jc w:val="right"/>
              <w:rPr>
                <w:ins w:id="5425" w:author="james" w:date="2016-03-29T12:14:00Z"/>
              </w:rPr>
              <w:pPrChange w:id="5426" w:author="james" w:date="2016-03-29T12:15:00Z">
                <w:pPr>
                  <w:jc w:val="both"/>
                </w:pPr>
              </w:pPrChange>
            </w:pPr>
            <w:ins w:id="5427" w:author="james" w:date="2016-03-29T12:15:00Z">
              <w:r>
                <w:rPr>
                  <w:rFonts w:ascii="Calibri" w:hAnsi="Calibri"/>
                  <w:color w:val="000000"/>
                  <w:sz w:val="22"/>
                  <w:szCs w:val="22"/>
                </w:rPr>
                <w:t>11</w:t>
              </w:r>
            </w:ins>
          </w:p>
        </w:tc>
        <w:tc>
          <w:tcPr>
            <w:tcW w:w="1064" w:type="dxa"/>
            <w:vAlign w:val="bottom"/>
            <w:tcPrChange w:id="5428" w:author="james" w:date="2016-03-29T12:15:00Z">
              <w:tcPr>
                <w:tcW w:w="1064" w:type="dxa"/>
              </w:tcPr>
            </w:tcPrChange>
          </w:tcPr>
          <w:p w14:paraId="0AE0F16A" w14:textId="5EE0E967" w:rsidR="00E8076D" w:rsidRDefault="00E8076D">
            <w:pPr>
              <w:jc w:val="right"/>
              <w:rPr>
                <w:ins w:id="5429" w:author="james" w:date="2016-03-29T12:14:00Z"/>
              </w:rPr>
              <w:pPrChange w:id="5430" w:author="james" w:date="2016-03-29T12:15:00Z">
                <w:pPr>
                  <w:jc w:val="both"/>
                </w:pPr>
              </w:pPrChange>
            </w:pPr>
            <w:ins w:id="5431" w:author="james" w:date="2016-03-29T12:15:00Z">
              <w:r>
                <w:rPr>
                  <w:rFonts w:ascii="Calibri" w:hAnsi="Calibri"/>
                  <w:color w:val="000000"/>
                  <w:sz w:val="22"/>
                  <w:szCs w:val="22"/>
                </w:rPr>
                <w:t>5</w:t>
              </w:r>
            </w:ins>
          </w:p>
        </w:tc>
        <w:tc>
          <w:tcPr>
            <w:tcW w:w="1064" w:type="dxa"/>
            <w:vAlign w:val="bottom"/>
            <w:tcPrChange w:id="5432" w:author="james" w:date="2016-03-29T12:15:00Z">
              <w:tcPr>
                <w:tcW w:w="1064" w:type="dxa"/>
              </w:tcPr>
            </w:tcPrChange>
          </w:tcPr>
          <w:p w14:paraId="729A2454" w14:textId="75670C73" w:rsidR="00E8076D" w:rsidRDefault="00E8076D">
            <w:pPr>
              <w:jc w:val="right"/>
              <w:rPr>
                <w:ins w:id="5433" w:author="james" w:date="2016-03-29T12:14:00Z"/>
              </w:rPr>
              <w:pPrChange w:id="5434" w:author="james" w:date="2016-03-29T12:15:00Z">
                <w:pPr>
                  <w:jc w:val="both"/>
                </w:pPr>
              </w:pPrChange>
            </w:pPr>
            <w:ins w:id="5435" w:author="james" w:date="2016-03-29T12:15:00Z">
              <w:r>
                <w:rPr>
                  <w:rFonts w:ascii="Calibri" w:hAnsi="Calibri"/>
                  <w:color w:val="000000"/>
                  <w:sz w:val="22"/>
                  <w:szCs w:val="22"/>
                </w:rPr>
                <w:t>11</w:t>
              </w:r>
            </w:ins>
          </w:p>
        </w:tc>
        <w:tc>
          <w:tcPr>
            <w:tcW w:w="1064" w:type="dxa"/>
            <w:vAlign w:val="bottom"/>
            <w:tcPrChange w:id="5436" w:author="james" w:date="2016-03-29T12:15:00Z">
              <w:tcPr>
                <w:tcW w:w="1064" w:type="dxa"/>
              </w:tcPr>
            </w:tcPrChange>
          </w:tcPr>
          <w:p w14:paraId="1E70ACE5" w14:textId="0D559789" w:rsidR="00E8076D" w:rsidRDefault="00E8076D">
            <w:pPr>
              <w:jc w:val="right"/>
              <w:rPr>
                <w:ins w:id="5437" w:author="james" w:date="2016-03-29T12:14:00Z"/>
              </w:rPr>
              <w:pPrChange w:id="5438" w:author="james" w:date="2016-03-29T12:15:00Z">
                <w:pPr>
                  <w:jc w:val="both"/>
                </w:pPr>
              </w:pPrChange>
            </w:pPr>
            <w:ins w:id="5439" w:author="james" w:date="2016-03-29T12:15:00Z">
              <w:r>
                <w:rPr>
                  <w:rFonts w:ascii="Calibri" w:hAnsi="Calibri"/>
                  <w:color w:val="000000"/>
                  <w:sz w:val="22"/>
                  <w:szCs w:val="22"/>
                </w:rPr>
                <w:t>-10</w:t>
              </w:r>
            </w:ins>
          </w:p>
        </w:tc>
        <w:tc>
          <w:tcPr>
            <w:tcW w:w="1064" w:type="dxa"/>
            <w:vAlign w:val="bottom"/>
            <w:tcPrChange w:id="5440" w:author="james" w:date="2016-03-29T12:15:00Z">
              <w:tcPr>
                <w:tcW w:w="1064" w:type="dxa"/>
              </w:tcPr>
            </w:tcPrChange>
          </w:tcPr>
          <w:p w14:paraId="63A582C3" w14:textId="27A30AB5" w:rsidR="00E8076D" w:rsidRDefault="00E8076D">
            <w:pPr>
              <w:jc w:val="right"/>
              <w:rPr>
                <w:ins w:id="5441" w:author="james" w:date="2016-03-29T12:14:00Z"/>
              </w:rPr>
              <w:pPrChange w:id="5442" w:author="james" w:date="2016-03-29T12:15:00Z">
                <w:pPr>
                  <w:jc w:val="both"/>
                </w:pPr>
              </w:pPrChange>
            </w:pPr>
            <w:ins w:id="5443" w:author="james" w:date="2016-03-29T12:15:00Z">
              <w:r>
                <w:rPr>
                  <w:rFonts w:ascii="Calibri" w:hAnsi="Calibri"/>
                  <w:color w:val="000000"/>
                  <w:sz w:val="22"/>
                  <w:szCs w:val="22"/>
                </w:rPr>
                <w:t>-19</w:t>
              </w:r>
            </w:ins>
          </w:p>
        </w:tc>
      </w:tr>
      <w:tr w:rsidR="00E8076D" w14:paraId="6DF8DE6D" w14:textId="77777777" w:rsidTr="007B0E2C">
        <w:trPr>
          <w:ins w:id="5444" w:author="james" w:date="2016-03-29T12:14:00Z"/>
        </w:trPr>
        <w:tc>
          <w:tcPr>
            <w:tcW w:w="1064" w:type="dxa"/>
            <w:vAlign w:val="bottom"/>
            <w:tcPrChange w:id="5445" w:author="james" w:date="2016-03-29T12:15:00Z">
              <w:tcPr>
                <w:tcW w:w="1064" w:type="dxa"/>
              </w:tcPr>
            </w:tcPrChange>
          </w:tcPr>
          <w:p w14:paraId="290D6713" w14:textId="34DE947A" w:rsidR="00E8076D" w:rsidRDefault="00E8076D">
            <w:pPr>
              <w:jc w:val="right"/>
              <w:rPr>
                <w:ins w:id="5446" w:author="james" w:date="2016-03-29T12:14:00Z"/>
              </w:rPr>
              <w:pPrChange w:id="5447" w:author="james" w:date="2016-03-29T12:15:00Z">
                <w:pPr>
                  <w:jc w:val="both"/>
                </w:pPr>
              </w:pPrChange>
            </w:pPr>
            <w:ins w:id="5448" w:author="james" w:date="2016-03-29T12:15:00Z">
              <w:r>
                <w:rPr>
                  <w:rFonts w:ascii="Calibri" w:hAnsi="Calibri"/>
                  <w:color w:val="000000"/>
                  <w:sz w:val="22"/>
                  <w:szCs w:val="22"/>
                </w:rPr>
                <w:t>00110</w:t>
              </w:r>
            </w:ins>
          </w:p>
        </w:tc>
        <w:tc>
          <w:tcPr>
            <w:tcW w:w="1064" w:type="dxa"/>
            <w:vAlign w:val="bottom"/>
            <w:tcPrChange w:id="5449" w:author="james" w:date="2016-03-29T12:15:00Z">
              <w:tcPr>
                <w:tcW w:w="1064" w:type="dxa"/>
              </w:tcPr>
            </w:tcPrChange>
          </w:tcPr>
          <w:p w14:paraId="02381C9F" w14:textId="59F2D42D" w:rsidR="00E8076D" w:rsidRDefault="00E8076D">
            <w:pPr>
              <w:jc w:val="right"/>
              <w:rPr>
                <w:ins w:id="5450" w:author="james" w:date="2016-03-29T12:14:00Z"/>
              </w:rPr>
              <w:pPrChange w:id="5451" w:author="james" w:date="2016-03-29T12:15:00Z">
                <w:pPr>
                  <w:jc w:val="both"/>
                </w:pPr>
              </w:pPrChange>
            </w:pPr>
            <w:ins w:id="5452" w:author="james" w:date="2016-03-29T12:15:00Z">
              <w:r>
                <w:rPr>
                  <w:rFonts w:ascii="Calibri" w:hAnsi="Calibri"/>
                  <w:color w:val="000000"/>
                  <w:sz w:val="22"/>
                  <w:szCs w:val="22"/>
                </w:rPr>
                <w:t>-10</w:t>
              </w:r>
            </w:ins>
          </w:p>
        </w:tc>
        <w:tc>
          <w:tcPr>
            <w:tcW w:w="1064" w:type="dxa"/>
            <w:vAlign w:val="bottom"/>
            <w:tcPrChange w:id="5453" w:author="james" w:date="2016-03-29T12:15:00Z">
              <w:tcPr>
                <w:tcW w:w="1064" w:type="dxa"/>
              </w:tcPr>
            </w:tcPrChange>
          </w:tcPr>
          <w:p w14:paraId="3DAEB5A3" w14:textId="53C2A39B" w:rsidR="00E8076D" w:rsidRDefault="00E8076D">
            <w:pPr>
              <w:jc w:val="right"/>
              <w:rPr>
                <w:ins w:id="5454" w:author="james" w:date="2016-03-29T12:14:00Z"/>
              </w:rPr>
              <w:pPrChange w:id="5455" w:author="james" w:date="2016-03-29T12:15:00Z">
                <w:pPr>
                  <w:jc w:val="both"/>
                </w:pPr>
              </w:pPrChange>
            </w:pPr>
            <w:ins w:id="5456" w:author="james" w:date="2016-03-29T12:15:00Z">
              <w:r>
                <w:rPr>
                  <w:rFonts w:ascii="Calibri" w:hAnsi="Calibri"/>
                  <w:color w:val="000000"/>
                  <w:sz w:val="22"/>
                  <w:szCs w:val="22"/>
                </w:rPr>
                <w:t>-19</w:t>
              </w:r>
            </w:ins>
          </w:p>
        </w:tc>
        <w:tc>
          <w:tcPr>
            <w:tcW w:w="1064" w:type="dxa"/>
            <w:vAlign w:val="bottom"/>
            <w:tcPrChange w:id="5457" w:author="james" w:date="2016-03-29T12:15:00Z">
              <w:tcPr>
                <w:tcW w:w="1064" w:type="dxa"/>
              </w:tcPr>
            </w:tcPrChange>
          </w:tcPr>
          <w:p w14:paraId="727AF8B1" w14:textId="6D0B424E" w:rsidR="00E8076D" w:rsidRDefault="00E8076D">
            <w:pPr>
              <w:jc w:val="right"/>
              <w:rPr>
                <w:ins w:id="5458" w:author="james" w:date="2016-03-29T12:14:00Z"/>
              </w:rPr>
              <w:pPrChange w:id="5459" w:author="james" w:date="2016-03-29T12:15:00Z">
                <w:pPr>
                  <w:jc w:val="both"/>
                </w:pPr>
              </w:pPrChange>
            </w:pPr>
            <w:ins w:id="5460" w:author="james" w:date="2016-03-29T12:15:00Z">
              <w:r>
                <w:rPr>
                  <w:rFonts w:ascii="Calibri" w:hAnsi="Calibri"/>
                  <w:color w:val="000000"/>
                  <w:sz w:val="22"/>
                  <w:szCs w:val="22"/>
                </w:rPr>
                <w:t>6</w:t>
              </w:r>
            </w:ins>
          </w:p>
        </w:tc>
        <w:tc>
          <w:tcPr>
            <w:tcW w:w="1064" w:type="dxa"/>
            <w:vAlign w:val="bottom"/>
            <w:tcPrChange w:id="5461" w:author="james" w:date="2016-03-29T12:15:00Z">
              <w:tcPr>
                <w:tcW w:w="1064" w:type="dxa"/>
              </w:tcPr>
            </w:tcPrChange>
          </w:tcPr>
          <w:p w14:paraId="72A3A445" w14:textId="63FB91BC" w:rsidR="00E8076D" w:rsidRDefault="00E8076D">
            <w:pPr>
              <w:jc w:val="right"/>
              <w:rPr>
                <w:ins w:id="5462" w:author="james" w:date="2016-03-29T12:14:00Z"/>
              </w:rPr>
              <w:pPrChange w:id="5463" w:author="james" w:date="2016-03-29T12:15:00Z">
                <w:pPr>
                  <w:jc w:val="both"/>
                </w:pPr>
              </w:pPrChange>
            </w:pPr>
            <w:ins w:id="5464" w:author="james" w:date="2016-03-29T12:15:00Z">
              <w:r>
                <w:rPr>
                  <w:rFonts w:ascii="Calibri" w:hAnsi="Calibri"/>
                  <w:color w:val="000000"/>
                  <w:sz w:val="22"/>
                  <w:szCs w:val="22"/>
                </w:rPr>
                <w:t>13</w:t>
              </w:r>
            </w:ins>
          </w:p>
        </w:tc>
        <w:tc>
          <w:tcPr>
            <w:tcW w:w="1064" w:type="dxa"/>
            <w:vAlign w:val="bottom"/>
            <w:tcPrChange w:id="5465" w:author="james" w:date="2016-03-29T12:15:00Z">
              <w:tcPr>
                <w:tcW w:w="1064" w:type="dxa"/>
              </w:tcPr>
            </w:tcPrChange>
          </w:tcPr>
          <w:p w14:paraId="0AE1E295" w14:textId="4512CC9D" w:rsidR="00E8076D" w:rsidRDefault="00E8076D">
            <w:pPr>
              <w:jc w:val="right"/>
              <w:rPr>
                <w:ins w:id="5466" w:author="james" w:date="2016-03-29T12:14:00Z"/>
              </w:rPr>
              <w:pPrChange w:id="5467" w:author="james" w:date="2016-03-29T12:15:00Z">
                <w:pPr>
                  <w:jc w:val="both"/>
                </w:pPr>
              </w:pPrChange>
            </w:pPr>
            <w:ins w:id="5468" w:author="james" w:date="2016-03-29T12:15:00Z">
              <w:r>
                <w:rPr>
                  <w:rFonts w:ascii="Calibri" w:hAnsi="Calibri"/>
                  <w:color w:val="000000"/>
                  <w:sz w:val="22"/>
                  <w:szCs w:val="22"/>
                </w:rPr>
                <w:t>6</w:t>
              </w:r>
            </w:ins>
          </w:p>
        </w:tc>
        <w:tc>
          <w:tcPr>
            <w:tcW w:w="1064" w:type="dxa"/>
            <w:vAlign w:val="bottom"/>
            <w:tcPrChange w:id="5469" w:author="james" w:date="2016-03-29T12:15:00Z">
              <w:tcPr>
                <w:tcW w:w="1064" w:type="dxa"/>
              </w:tcPr>
            </w:tcPrChange>
          </w:tcPr>
          <w:p w14:paraId="16BE16D1" w14:textId="7D406B6A" w:rsidR="00E8076D" w:rsidRDefault="00E8076D">
            <w:pPr>
              <w:jc w:val="right"/>
              <w:rPr>
                <w:ins w:id="5470" w:author="james" w:date="2016-03-29T12:14:00Z"/>
              </w:rPr>
              <w:pPrChange w:id="5471" w:author="james" w:date="2016-03-29T12:15:00Z">
                <w:pPr>
                  <w:jc w:val="both"/>
                </w:pPr>
              </w:pPrChange>
            </w:pPr>
            <w:ins w:id="5472" w:author="james" w:date="2016-03-29T12:15:00Z">
              <w:r>
                <w:rPr>
                  <w:rFonts w:ascii="Calibri" w:hAnsi="Calibri"/>
                  <w:color w:val="000000"/>
                  <w:sz w:val="22"/>
                  <w:szCs w:val="22"/>
                </w:rPr>
                <w:t>13</w:t>
              </w:r>
            </w:ins>
          </w:p>
        </w:tc>
        <w:tc>
          <w:tcPr>
            <w:tcW w:w="1064" w:type="dxa"/>
            <w:vAlign w:val="bottom"/>
            <w:tcPrChange w:id="5473" w:author="james" w:date="2016-03-29T12:15:00Z">
              <w:tcPr>
                <w:tcW w:w="1064" w:type="dxa"/>
              </w:tcPr>
            </w:tcPrChange>
          </w:tcPr>
          <w:p w14:paraId="157E1B9B" w14:textId="2B65AD2E" w:rsidR="00E8076D" w:rsidRDefault="00E8076D">
            <w:pPr>
              <w:jc w:val="right"/>
              <w:rPr>
                <w:ins w:id="5474" w:author="james" w:date="2016-03-29T12:14:00Z"/>
              </w:rPr>
              <w:pPrChange w:id="5475" w:author="james" w:date="2016-03-29T12:15:00Z">
                <w:pPr>
                  <w:jc w:val="both"/>
                </w:pPr>
              </w:pPrChange>
            </w:pPr>
            <w:ins w:id="5476" w:author="james" w:date="2016-03-29T12:15:00Z">
              <w:r>
                <w:rPr>
                  <w:rFonts w:ascii="Calibri" w:hAnsi="Calibri"/>
                  <w:color w:val="000000"/>
                  <w:sz w:val="22"/>
                  <w:szCs w:val="22"/>
                </w:rPr>
                <w:t>-12</w:t>
              </w:r>
            </w:ins>
          </w:p>
        </w:tc>
        <w:tc>
          <w:tcPr>
            <w:tcW w:w="1064" w:type="dxa"/>
            <w:vAlign w:val="bottom"/>
            <w:tcPrChange w:id="5477" w:author="james" w:date="2016-03-29T12:15:00Z">
              <w:tcPr>
                <w:tcW w:w="1064" w:type="dxa"/>
              </w:tcPr>
            </w:tcPrChange>
          </w:tcPr>
          <w:p w14:paraId="21F5CE52" w14:textId="76B1984C" w:rsidR="00E8076D" w:rsidRDefault="00E8076D">
            <w:pPr>
              <w:jc w:val="right"/>
              <w:rPr>
                <w:ins w:id="5478" w:author="james" w:date="2016-03-29T12:14:00Z"/>
              </w:rPr>
              <w:pPrChange w:id="5479" w:author="james" w:date="2016-03-29T12:15:00Z">
                <w:pPr>
                  <w:jc w:val="both"/>
                </w:pPr>
              </w:pPrChange>
            </w:pPr>
            <w:ins w:id="5480" w:author="james" w:date="2016-03-29T12:15:00Z">
              <w:r>
                <w:rPr>
                  <w:rFonts w:ascii="Calibri" w:hAnsi="Calibri"/>
                  <w:color w:val="000000"/>
                  <w:sz w:val="22"/>
                  <w:szCs w:val="22"/>
                </w:rPr>
                <w:t>-23</w:t>
              </w:r>
            </w:ins>
          </w:p>
        </w:tc>
      </w:tr>
      <w:tr w:rsidR="00E8076D" w14:paraId="68EADE5C" w14:textId="77777777" w:rsidTr="007B0E2C">
        <w:trPr>
          <w:ins w:id="5481" w:author="james" w:date="2016-03-29T12:14:00Z"/>
        </w:trPr>
        <w:tc>
          <w:tcPr>
            <w:tcW w:w="1064" w:type="dxa"/>
            <w:vAlign w:val="bottom"/>
            <w:tcPrChange w:id="5482" w:author="james" w:date="2016-03-29T12:15:00Z">
              <w:tcPr>
                <w:tcW w:w="1064" w:type="dxa"/>
              </w:tcPr>
            </w:tcPrChange>
          </w:tcPr>
          <w:p w14:paraId="7F79F61A" w14:textId="162C8C9B" w:rsidR="00E8076D" w:rsidRDefault="00E8076D">
            <w:pPr>
              <w:jc w:val="right"/>
              <w:rPr>
                <w:ins w:id="5483" w:author="james" w:date="2016-03-29T12:14:00Z"/>
              </w:rPr>
              <w:pPrChange w:id="5484" w:author="james" w:date="2016-03-29T12:15:00Z">
                <w:pPr>
                  <w:jc w:val="both"/>
                </w:pPr>
              </w:pPrChange>
            </w:pPr>
            <w:ins w:id="5485" w:author="james" w:date="2016-03-29T12:15:00Z">
              <w:r>
                <w:rPr>
                  <w:rFonts w:ascii="Calibri" w:hAnsi="Calibri"/>
                  <w:color w:val="000000"/>
                  <w:sz w:val="22"/>
                  <w:szCs w:val="22"/>
                </w:rPr>
                <w:t>00111</w:t>
              </w:r>
            </w:ins>
          </w:p>
        </w:tc>
        <w:tc>
          <w:tcPr>
            <w:tcW w:w="1064" w:type="dxa"/>
            <w:vAlign w:val="bottom"/>
            <w:tcPrChange w:id="5486" w:author="james" w:date="2016-03-29T12:15:00Z">
              <w:tcPr>
                <w:tcW w:w="1064" w:type="dxa"/>
              </w:tcPr>
            </w:tcPrChange>
          </w:tcPr>
          <w:p w14:paraId="04E3430D" w14:textId="461AC67D" w:rsidR="00E8076D" w:rsidRDefault="00E8076D">
            <w:pPr>
              <w:jc w:val="right"/>
              <w:rPr>
                <w:ins w:id="5487" w:author="james" w:date="2016-03-29T12:14:00Z"/>
              </w:rPr>
              <w:pPrChange w:id="5488" w:author="james" w:date="2016-03-29T12:15:00Z">
                <w:pPr>
                  <w:jc w:val="both"/>
                </w:pPr>
              </w:pPrChange>
            </w:pPr>
            <w:ins w:id="5489" w:author="james" w:date="2016-03-29T12:15:00Z">
              <w:r>
                <w:rPr>
                  <w:rFonts w:ascii="Calibri" w:hAnsi="Calibri"/>
                  <w:color w:val="000000"/>
                  <w:sz w:val="22"/>
                  <w:szCs w:val="22"/>
                </w:rPr>
                <w:t>-9</w:t>
              </w:r>
            </w:ins>
          </w:p>
        </w:tc>
        <w:tc>
          <w:tcPr>
            <w:tcW w:w="1064" w:type="dxa"/>
            <w:vAlign w:val="bottom"/>
            <w:tcPrChange w:id="5490" w:author="james" w:date="2016-03-29T12:15:00Z">
              <w:tcPr>
                <w:tcW w:w="1064" w:type="dxa"/>
              </w:tcPr>
            </w:tcPrChange>
          </w:tcPr>
          <w:p w14:paraId="1D900A17" w14:textId="0C3D7B63" w:rsidR="00E8076D" w:rsidRDefault="00E8076D">
            <w:pPr>
              <w:jc w:val="right"/>
              <w:rPr>
                <w:ins w:id="5491" w:author="james" w:date="2016-03-29T12:14:00Z"/>
              </w:rPr>
              <w:pPrChange w:id="5492" w:author="james" w:date="2016-03-29T12:15:00Z">
                <w:pPr>
                  <w:jc w:val="both"/>
                </w:pPr>
              </w:pPrChange>
            </w:pPr>
            <w:ins w:id="5493" w:author="james" w:date="2016-03-29T12:15:00Z">
              <w:r>
                <w:rPr>
                  <w:rFonts w:ascii="Calibri" w:hAnsi="Calibri"/>
                  <w:color w:val="000000"/>
                  <w:sz w:val="22"/>
                  <w:szCs w:val="22"/>
                </w:rPr>
                <w:t>-17</w:t>
              </w:r>
            </w:ins>
          </w:p>
        </w:tc>
        <w:tc>
          <w:tcPr>
            <w:tcW w:w="1064" w:type="dxa"/>
            <w:vAlign w:val="bottom"/>
            <w:tcPrChange w:id="5494" w:author="james" w:date="2016-03-29T12:15:00Z">
              <w:tcPr>
                <w:tcW w:w="1064" w:type="dxa"/>
              </w:tcPr>
            </w:tcPrChange>
          </w:tcPr>
          <w:p w14:paraId="39DFC8F5" w14:textId="2DB32D81" w:rsidR="00E8076D" w:rsidRDefault="00E8076D">
            <w:pPr>
              <w:jc w:val="right"/>
              <w:rPr>
                <w:ins w:id="5495" w:author="james" w:date="2016-03-29T12:14:00Z"/>
              </w:rPr>
              <w:pPrChange w:id="5496" w:author="james" w:date="2016-03-29T12:15:00Z">
                <w:pPr>
                  <w:jc w:val="both"/>
                </w:pPr>
              </w:pPrChange>
            </w:pPr>
            <w:ins w:id="5497" w:author="james" w:date="2016-03-29T12:15:00Z">
              <w:r>
                <w:rPr>
                  <w:rFonts w:ascii="Calibri" w:hAnsi="Calibri"/>
                  <w:color w:val="000000"/>
                  <w:sz w:val="22"/>
                  <w:szCs w:val="22"/>
                </w:rPr>
                <w:t>7</w:t>
              </w:r>
            </w:ins>
          </w:p>
        </w:tc>
        <w:tc>
          <w:tcPr>
            <w:tcW w:w="1064" w:type="dxa"/>
            <w:vAlign w:val="bottom"/>
            <w:tcPrChange w:id="5498" w:author="james" w:date="2016-03-29T12:15:00Z">
              <w:tcPr>
                <w:tcW w:w="1064" w:type="dxa"/>
              </w:tcPr>
            </w:tcPrChange>
          </w:tcPr>
          <w:p w14:paraId="592D261C" w14:textId="4DE56B9B" w:rsidR="00E8076D" w:rsidRDefault="00E8076D">
            <w:pPr>
              <w:jc w:val="right"/>
              <w:rPr>
                <w:ins w:id="5499" w:author="james" w:date="2016-03-29T12:14:00Z"/>
              </w:rPr>
              <w:pPrChange w:id="5500" w:author="james" w:date="2016-03-29T12:15:00Z">
                <w:pPr>
                  <w:jc w:val="both"/>
                </w:pPr>
              </w:pPrChange>
            </w:pPr>
            <w:ins w:id="5501" w:author="james" w:date="2016-03-29T12:15:00Z">
              <w:r>
                <w:rPr>
                  <w:rFonts w:ascii="Calibri" w:hAnsi="Calibri"/>
                  <w:color w:val="000000"/>
                  <w:sz w:val="22"/>
                  <w:szCs w:val="22"/>
                </w:rPr>
                <w:t>15</w:t>
              </w:r>
            </w:ins>
          </w:p>
        </w:tc>
        <w:tc>
          <w:tcPr>
            <w:tcW w:w="1064" w:type="dxa"/>
            <w:vAlign w:val="bottom"/>
            <w:tcPrChange w:id="5502" w:author="james" w:date="2016-03-29T12:15:00Z">
              <w:tcPr>
                <w:tcW w:w="1064" w:type="dxa"/>
              </w:tcPr>
            </w:tcPrChange>
          </w:tcPr>
          <w:p w14:paraId="341BE879" w14:textId="755DE68F" w:rsidR="00E8076D" w:rsidRDefault="00E8076D">
            <w:pPr>
              <w:jc w:val="right"/>
              <w:rPr>
                <w:ins w:id="5503" w:author="james" w:date="2016-03-29T12:14:00Z"/>
              </w:rPr>
              <w:pPrChange w:id="5504" w:author="james" w:date="2016-03-29T12:15:00Z">
                <w:pPr>
                  <w:jc w:val="both"/>
                </w:pPr>
              </w:pPrChange>
            </w:pPr>
            <w:ins w:id="5505" w:author="james" w:date="2016-03-29T12:15:00Z">
              <w:r>
                <w:rPr>
                  <w:rFonts w:ascii="Calibri" w:hAnsi="Calibri"/>
                  <w:color w:val="000000"/>
                  <w:sz w:val="22"/>
                  <w:szCs w:val="22"/>
                </w:rPr>
                <w:t>7</w:t>
              </w:r>
            </w:ins>
          </w:p>
        </w:tc>
        <w:tc>
          <w:tcPr>
            <w:tcW w:w="1064" w:type="dxa"/>
            <w:vAlign w:val="bottom"/>
            <w:tcPrChange w:id="5506" w:author="james" w:date="2016-03-29T12:15:00Z">
              <w:tcPr>
                <w:tcW w:w="1064" w:type="dxa"/>
              </w:tcPr>
            </w:tcPrChange>
          </w:tcPr>
          <w:p w14:paraId="2DB23DCE" w14:textId="2E62E034" w:rsidR="00E8076D" w:rsidRDefault="00E8076D">
            <w:pPr>
              <w:jc w:val="right"/>
              <w:rPr>
                <w:ins w:id="5507" w:author="james" w:date="2016-03-29T12:14:00Z"/>
              </w:rPr>
              <w:pPrChange w:id="5508" w:author="james" w:date="2016-03-29T12:15:00Z">
                <w:pPr>
                  <w:jc w:val="both"/>
                </w:pPr>
              </w:pPrChange>
            </w:pPr>
            <w:ins w:id="5509" w:author="james" w:date="2016-03-29T12:15:00Z">
              <w:r>
                <w:rPr>
                  <w:rFonts w:ascii="Calibri" w:hAnsi="Calibri"/>
                  <w:color w:val="000000"/>
                  <w:sz w:val="22"/>
                  <w:szCs w:val="22"/>
                </w:rPr>
                <w:t>15</w:t>
              </w:r>
            </w:ins>
          </w:p>
        </w:tc>
        <w:tc>
          <w:tcPr>
            <w:tcW w:w="1064" w:type="dxa"/>
            <w:vAlign w:val="bottom"/>
            <w:tcPrChange w:id="5510" w:author="james" w:date="2016-03-29T12:15:00Z">
              <w:tcPr>
                <w:tcW w:w="1064" w:type="dxa"/>
              </w:tcPr>
            </w:tcPrChange>
          </w:tcPr>
          <w:p w14:paraId="29F9C521" w14:textId="2240063B" w:rsidR="00E8076D" w:rsidRDefault="00E8076D">
            <w:pPr>
              <w:jc w:val="right"/>
              <w:rPr>
                <w:ins w:id="5511" w:author="james" w:date="2016-03-29T12:14:00Z"/>
              </w:rPr>
              <w:pPrChange w:id="5512" w:author="james" w:date="2016-03-29T12:15:00Z">
                <w:pPr>
                  <w:jc w:val="both"/>
                </w:pPr>
              </w:pPrChange>
            </w:pPr>
            <w:ins w:id="5513" w:author="james" w:date="2016-03-29T12:15:00Z">
              <w:r>
                <w:rPr>
                  <w:rFonts w:ascii="Calibri" w:hAnsi="Calibri"/>
                  <w:color w:val="000000"/>
                  <w:sz w:val="22"/>
                  <w:szCs w:val="22"/>
                </w:rPr>
                <w:t>-11</w:t>
              </w:r>
            </w:ins>
          </w:p>
        </w:tc>
        <w:tc>
          <w:tcPr>
            <w:tcW w:w="1064" w:type="dxa"/>
            <w:vAlign w:val="bottom"/>
            <w:tcPrChange w:id="5514" w:author="james" w:date="2016-03-29T12:15:00Z">
              <w:tcPr>
                <w:tcW w:w="1064" w:type="dxa"/>
              </w:tcPr>
            </w:tcPrChange>
          </w:tcPr>
          <w:p w14:paraId="6E0C4CCA" w14:textId="0D3BC906" w:rsidR="00E8076D" w:rsidRDefault="00E8076D">
            <w:pPr>
              <w:jc w:val="right"/>
              <w:rPr>
                <w:ins w:id="5515" w:author="james" w:date="2016-03-29T12:14:00Z"/>
              </w:rPr>
              <w:pPrChange w:id="5516" w:author="james" w:date="2016-03-29T12:15:00Z">
                <w:pPr>
                  <w:jc w:val="both"/>
                </w:pPr>
              </w:pPrChange>
            </w:pPr>
            <w:ins w:id="5517" w:author="james" w:date="2016-03-29T12:15:00Z">
              <w:r>
                <w:rPr>
                  <w:rFonts w:ascii="Calibri" w:hAnsi="Calibri"/>
                  <w:color w:val="000000"/>
                  <w:sz w:val="22"/>
                  <w:szCs w:val="22"/>
                </w:rPr>
                <w:t>-21</w:t>
              </w:r>
            </w:ins>
          </w:p>
        </w:tc>
      </w:tr>
      <w:tr w:rsidR="00E8076D" w14:paraId="6E8B4018" w14:textId="77777777" w:rsidTr="007B0E2C">
        <w:trPr>
          <w:ins w:id="5518" w:author="james" w:date="2016-03-29T12:14:00Z"/>
        </w:trPr>
        <w:tc>
          <w:tcPr>
            <w:tcW w:w="1064" w:type="dxa"/>
            <w:vAlign w:val="bottom"/>
            <w:tcPrChange w:id="5519" w:author="james" w:date="2016-03-29T12:15:00Z">
              <w:tcPr>
                <w:tcW w:w="1064" w:type="dxa"/>
              </w:tcPr>
            </w:tcPrChange>
          </w:tcPr>
          <w:p w14:paraId="15616EBA" w14:textId="499B9883" w:rsidR="00E8076D" w:rsidRDefault="00E8076D">
            <w:pPr>
              <w:jc w:val="right"/>
              <w:rPr>
                <w:ins w:id="5520" w:author="james" w:date="2016-03-29T12:14:00Z"/>
              </w:rPr>
              <w:pPrChange w:id="5521" w:author="james" w:date="2016-03-29T12:15:00Z">
                <w:pPr>
                  <w:jc w:val="both"/>
                </w:pPr>
              </w:pPrChange>
            </w:pPr>
            <w:ins w:id="5522" w:author="james" w:date="2016-03-29T12:15:00Z">
              <w:r>
                <w:rPr>
                  <w:rFonts w:ascii="Calibri" w:hAnsi="Calibri"/>
                  <w:color w:val="000000"/>
                  <w:sz w:val="22"/>
                  <w:szCs w:val="22"/>
                </w:rPr>
                <w:t>01000</w:t>
              </w:r>
            </w:ins>
          </w:p>
        </w:tc>
        <w:tc>
          <w:tcPr>
            <w:tcW w:w="1064" w:type="dxa"/>
            <w:vAlign w:val="bottom"/>
            <w:tcPrChange w:id="5523" w:author="james" w:date="2016-03-29T12:15:00Z">
              <w:tcPr>
                <w:tcW w:w="1064" w:type="dxa"/>
              </w:tcPr>
            </w:tcPrChange>
          </w:tcPr>
          <w:p w14:paraId="55E1A059" w14:textId="7136AF4E" w:rsidR="00E8076D" w:rsidRDefault="00E8076D">
            <w:pPr>
              <w:jc w:val="right"/>
              <w:rPr>
                <w:ins w:id="5524" w:author="james" w:date="2016-03-29T12:14:00Z"/>
              </w:rPr>
              <w:pPrChange w:id="5525" w:author="james" w:date="2016-03-29T12:15:00Z">
                <w:pPr>
                  <w:jc w:val="both"/>
                </w:pPr>
              </w:pPrChange>
            </w:pPr>
            <w:ins w:id="5526" w:author="james" w:date="2016-03-29T12:15:00Z">
              <w:r>
                <w:rPr>
                  <w:rFonts w:ascii="Calibri" w:hAnsi="Calibri"/>
                  <w:color w:val="000000"/>
                  <w:sz w:val="22"/>
                  <w:szCs w:val="22"/>
                </w:rPr>
                <w:t>-8</w:t>
              </w:r>
            </w:ins>
          </w:p>
        </w:tc>
        <w:tc>
          <w:tcPr>
            <w:tcW w:w="1064" w:type="dxa"/>
            <w:vAlign w:val="bottom"/>
            <w:tcPrChange w:id="5527" w:author="james" w:date="2016-03-29T12:15:00Z">
              <w:tcPr>
                <w:tcW w:w="1064" w:type="dxa"/>
              </w:tcPr>
            </w:tcPrChange>
          </w:tcPr>
          <w:p w14:paraId="4BD15ACF" w14:textId="59F03BBF" w:rsidR="00E8076D" w:rsidRDefault="00E8076D">
            <w:pPr>
              <w:jc w:val="right"/>
              <w:rPr>
                <w:ins w:id="5528" w:author="james" w:date="2016-03-29T12:14:00Z"/>
              </w:rPr>
              <w:pPrChange w:id="5529" w:author="james" w:date="2016-03-29T12:15:00Z">
                <w:pPr>
                  <w:jc w:val="both"/>
                </w:pPr>
              </w:pPrChange>
            </w:pPr>
            <w:ins w:id="5530" w:author="james" w:date="2016-03-29T12:15:00Z">
              <w:r>
                <w:rPr>
                  <w:rFonts w:ascii="Calibri" w:hAnsi="Calibri"/>
                  <w:color w:val="000000"/>
                  <w:sz w:val="22"/>
                  <w:szCs w:val="22"/>
                </w:rPr>
                <w:t>-15</w:t>
              </w:r>
            </w:ins>
          </w:p>
        </w:tc>
        <w:tc>
          <w:tcPr>
            <w:tcW w:w="1064" w:type="dxa"/>
            <w:vAlign w:val="bottom"/>
            <w:tcPrChange w:id="5531" w:author="james" w:date="2016-03-29T12:15:00Z">
              <w:tcPr>
                <w:tcW w:w="1064" w:type="dxa"/>
              </w:tcPr>
            </w:tcPrChange>
          </w:tcPr>
          <w:p w14:paraId="3995A74B" w14:textId="7030E454" w:rsidR="00E8076D" w:rsidRDefault="00E8076D">
            <w:pPr>
              <w:jc w:val="right"/>
              <w:rPr>
                <w:ins w:id="5532" w:author="james" w:date="2016-03-29T12:14:00Z"/>
              </w:rPr>
              <w:pPrChange w:id="5533" w:author="james" w:date="2016-03-29T12:15:00Z">
                <w:pPr>
                  <w:jc w:val="both"/>
                </w:pPr>
              </w:pPrChange>
            </w:pPr>
            <w:ins w:id="5534" w:author="james" w:date="2016-03-29T12:15:00Z">
              <w:r>
                <w:rPr>
                  <w:rFonts w:ascii="Calibri" w:hAnsi="Calibri"/>
                  <w:color w:val="000000"/>
                  <w:sz w:val="22"/>
                  <w:szCs w:val="22"/>
                </w:rPr>
                <w:t>8</w:t>
              </w:r>
            </w:ins>
          </w:p>
        </w:tc>
        <w:tc>
          <w:tcPr>
            <w:tcW w:w="1064" w:type="dxa"/>
            <w:vAlign w:val="bottom"/>
            <w:tcPrChange w:id="5535" w:author="james" w:date="2016-03-29T12:15:00Z">
              <w:tcPr>
                <w:tcW w:w="1064" w:type="dxa"/>
              </w:tcPr>
            </w:tcPrChange>
          </w:tcPr>
          <w:p w14:paraId="3D3FB7E5" w14:textId="1EB45178" w:rsidR="00E8076D" w:rsidRDefault="00E8076D">
            <w:pPr>
              <w:jc w:val="right"/>
              <w:rPr>
                <w:ins w:id="5536" w:author="james" w:date="2016-03-29T12:14:00Z"/>
              </w:rPr>
              <w:pPrChange w:id="5537" w:author="james" w:date="2016-03-29T12:15:00Z">
                <w:pPr>
                  <w:jc w:val="both"/>
                </w:pPr>
              </w:pPrChange>
            </w:pPr>
            <w:ins w:id="5538" w:author="james" w:date="2016-03-29T12:15:00Z">
              <w:r>
                <w:rPr>
                  <w:rFonts w:ascii="Calibri" w:hAnsi="Calibri"/>
                  <w:color w:val="000000"/>
                  <w:sz w:val="22"/>
                  <w:szCs w:val="22"/>
                </w:rPr>
                <w:t>17</w:t>
              </w:r>
            </w:ins>
          </w:p>
        </w:tc>
        <w:tc>
          <w:tcPr>
            <w:tcW w:w="1064" w:type="dxa"/>
            <w:vAlign w:val="bottom"/>
            <w:tcPrChange w:id="5539" w:author="james" w:date="2016-03-29T12:15:00Z">
              <w:tcPr>
                <w:tcW w:w="1064" w:type="dxa"/>
              </w:tcPr>
            </w:tcPrChange>
          </w:tcPr>
          <w:p w14:paraId="507EA940" w14:textId="06A63241" w:rsidR="00E8076D" w:rsidRDefault="00E8076D">
            <w:pPr>
              <w:jc w:val="right"/>
              <w:rPr>
                <w:ins w:id="5540" w:author="james" w:date="2016-03-29T12:14:00Z"/>
              </w:rPr>
              <w:pPrChange w:id="5541" w:author="james" w:date="2016-03-29T12:15:00Z">
                <w:pPr>
                  <w:jc w:val="both"/>
                </w:pPr>
              </w:pPrChange>
            </w:pPr>
            <w:ins w:id="5542" w:author="james" w:date="2016-03-29T12:15:00Z">
              <w:r>
                <w:rPr>
                  <w:rFonts w:ascii="Calibri" w:hAnsi="Calibri"/>
                  <w:color w:val="000000"/>
                  <w:sz w:val="22"/>
                  <w:szCs w:val="22"/>
                </w:rPr>
                <w:t>8</w:t>
              </w:r>
            </w:ins>
          </w:p>
        </w:tc>
        <w:tc>
          <w:tcPr>
            <w:tcW w:w="1064" w:type="dxa"/>
            <w:vAlign w:val="bottom"/>
            <w:tcPrChange w:id="5543" w:author="james" w:date="2016-03-29T12:15:00Z">
              <w:tcPr>
                <w:tcW w:w="1064" w:type="dxa"/>
              </w:tcPr>
            </w:tcPrChange>
          </w:tcPr>
          <w:p w14:paraId="262FED05" w14:textId="30E289EF" w:rsidR="00E8076D" w:rsidRDefault="00E8076D">
            <w:pPr>
              <w:jc w:val="right"/>
              <w:rPr>
                <w:ins w:id="5544" w:author="james" w:date="2016-03-29T12:14:00Z"/>
              </w:rPr>
              <w:pPrChange w:id="5545" w:author="james" w:date="2016-03-29T12:15:00Z">
                <w:pPr>
                  <w:jc w:val="both"/>
                </w:pPr>
              </w:pPrChange>
            </w:pPr>
            <w:ins w:id="5546" w:author="james" w:date="2016-03-29T12:15:00Z">
              <w:r>
                <w:rPr>
                  <w:rFonts w:ascii="Calibri" w:hAnsi="Calibri"/>
                  <w:color w:val="000000"/>
                  <w:sz w:val="22"/>
                  <w:szCs w:val="22"/>
                </w:rPr>
                <w:t>17</w:t>
              </w:r>
            </w:ins>
          </w:p>
        </w:tc>
        <w:tc>
          <w:tcPr>
            <w:tcW w:w="1064" w:type="dxa"/>
            <w:vAlign w:val="bottom"/>
            <w:tcPrChange w:id="5547" w:author="james" w:date="2016-03-29T12:15:00Z">
              <w:tcPr>
                <w:tcW w:w="1064" w:type="dxa"/>
              </w:tcPr>
            </w:tcPrChange>
          </w:tcPr>
          <w:p w14:paraId="17A49A75" w14:textId="7DD250A4" w:rsidR="00E8076D" w:rsidRDefault="00E8076D">
            <w:pPr>
              <w:jc w:val="right"/>
              <w:rPr>
                <w:ins w:id="5548" w:author="james" w:date="2016-03-29T12:14:00Z"/>
              </w:rPr>
              <w:pPrChange w:id="5549" w:author="james" w:date="2016-03-29T12:15:00Z">
                <w:pPr>
                  <w:jc w:val="both"/>
                </w:pPr>
              </w:pPrChange>
            </w:pPr>
            <w:ins w:id="5550" w:author="james" w:date="2016-03-29T12:15:00Z">
              <w:r>
                <w:rPr>
                  <w:rFonts w:ascii="Calibri" w:hAnsi="Calibri"/>
                  <w:color w:val="000000"/>
                  <w:sz w:val="22"/>
                  <w:szCs w:val="22"/>
                </w:rPr>
                <w:t>-1</w:t>
              </w:r>
            </w:ins>
          </w:p>
        </w:tc>
        <w:tc>
          <w:tcPr>
            <w:tcW w:w="1064" w:type="dxa"/>
            <w:vAlign w:val="bottom"/>
            <w:tcPrChange w:id="5551" w:author="james" w:date="2016-03-29T12:15:00Z">
              <w:tcPr>
                <w:tcW w:w="1064" w:type="dxa"/>
              </w:tcPr>
            </w:tcPrChange>
          </w:tcPr>
          <w:p w14:paraId="20C6327A" w14:textId="086C93F9" w:rsidR="00E8076D" w:rsidRDefault="00E8076D">
            <w:pPr>
              <w:jc w:val="right"/>
              <w:rPr>
                <w:ins w:id="5552" w:author="james" w:date="2016-03-29T12:14:00Z"/>
              </w:rPr>
              <w:pPrChange w:id="5553" w:author="james" w:date="2016-03-29T12:15:00Z">
                <w:pPr>
                  <w:jc w:val="both"/>
                </w:pPr>
              </w:pPrChange>
            </w:pPr>
            <w:ins w:id="5554" w:author="james" w:date="2016-03-29T12:15:00Z">
              <w:r>
                <w:rPr>
                  <w:rFonts w:ascii="Calibri" w:hAnsi="Calibri"/>
                  <w:color w:val="000000"/>
                  <w:sz w:val="22"/>
                  <w:szCs w:val="22"/>
                </w:rPr>
                <w:t>-1</w:t>
              </w:r>
            </w:ins>
          </w:p>
        </w:tc>
      </w:tr>
      <w:tr w:rsidR="00E8076D" w14:paraId="308A0B63" w14:textId="77777777" w:rsidTr="007B0E2C">
        <w:trPr>
          <w:ins w:id="5555" w:author="james" w:date="2016-03-29T12:14:00Z"/>
        </w:trPr>
        <w:tc>
          <w:tcPr>
            <w:tcW w:w="1064" w:type="dxa"/>
            <w:vAlign w:val="bottom"/>
            <w:tcPrChange w:id="5556" w:author="james" w:date="2016-03-29T12:15:00Z">
              <w:tcPr>
                <w:tcW w:w="1064" w:type="dxa"/>
              </w:tcPr>
            </w:tcPrChange>
          </w:tcPr>
          <w:p w14:paraId="6F26C763" w14:textId="48757C9E" w:rsidR="00E8076D" w:rsidRDefault="00E8076D">
            <w:pPr>
              <w:jc w:val="right"/>
              <w:rPr>
                <w:ins w:id="5557" w:author="james" w:date="2016-03-29T12:14:00Z"/>
              </w:rPr>
              <w:pPrChange w:id="5558" w:author="james" w:date="2016-03-29T12:15:00Z">
                <w:pPr>
                  <w:jc w:val="both"/>
                </w:pPr>
              </w:pPrChange>
            </w:pPr>
            <w:ins w:id="5559" w:author="james" w:date="2016-03-29T12:15:00Z">
              <w:r>
                <w:rPr>
                  <w:rFonts w:ascii="Calibri" w:hAnsi="Calibri"/>
                  <w:color w:val="000000"/>
                  <w:sz w:val="22"/>
                  <w:szCs w:val="22"/>
                </w:rPr>
                <w:t>01001</w:t>
              </w:r>
            </w:ins>
          </w:p>
        </w:tc>
        <w:tc>
          <w:tcPr>
            <w:tcW w:w="1064" w:type="dxa"/>
            <w:vAlign w:val="bottom"/>
            <w:tcPrChange w:id="5560" w:author="james" w:date="2016-03-29T12:15:00Z">
              <w:tcPr>
                <w:tcW w:w="1064" w:type="dxa"/>
              </w:tcPr>
            </w:tcPrChange>
          </w:tcPr>
          <w:p w14:paraId="3DBC05BE" w14:textId="5E3A85F9" w:rsidR="00E8076D" w:rsidRDefault="00E8076D">
            <w:pPr>
              <w:jc w:val="right"/>
              <w:rPr>
                <w:ins w:id="5561" w:author="james" w:date="2016-03-29T12:14:00Z"/>
              </w:rPr>
              <w:pPrChange w:id="5562" w:author="james" w:date="2016-03-29T12:15:00Z">
                <w:pPr>
                  <w:jc w:val="both"/>
                </w:pPr>
              </w:pPrChange>
            </w:pPr>
            <w:ins w:id="5563" w:author="james" w:date="2016-03-29T12:15:00Z">
              <w:r>
                <w:rPr>
                  <w:rFonts w:ascii="Calibri" w:hAnsi="Calibri"/>
                  <w:color w:val="000000"/>
                  <w:sz w:val="22"/>
                  <w:szCs w:val="22"/>
                </w:rPr>
                <w:t>-7</w:t>
              </w:r>
            </w:ins>
          </w:p>
        </w:tc>
        <w:tc>
          <w:tcPr>
            <w:tcW w:w="1064" w:type="dxa"/>
            <w:vAlign w:val="bottom"/>
            <w:tcPrChange w:id="5564" w:author="james" w:date="2016-03-29T12:15:00Z">
              <w:tcPr>
                <w:tcW w:w="1064" w:type="dxa"/>
              </w:tcPr>
            </w:tcPrChange>
          </w:tcPr>
          <w:p w14:paraId="71352FB3" w14:textId="063293BA" w:rsidR="00E8076D" w:rsidRDefault="00E8076D">
            <w:pPr>
              <w:jc w:val="right"/>
              <w:rPr>
                <w:ins w:id="5565" w:author="james" w:date="2016-03-29T12:14:00Z"/>
              </w:rPr>
              <w:pPrChange w:id="5566" w:author="james" w:date="2016-03-29T12:15:00Z">
                <w:pPr>
                  <w:jc w:val="both"/>
                </w:pPr>
              </w:pPrChange>
            </w:pPr>
            <w:ins w:id="5567" w:author="james" w:date="2016-03-29T12:15:00Z">
              <w:r>
                <w:rPr>
                  <w:rFonts w:ascii="Calibri" w:hAnsi="Calibri"/>
                  <w:color w:val="000000"/>
                  <w:sz w:val="22"/>
                  <w:szCs w:val="22"/>
                </w:rPr>
                <w:t>-13</w:t>
              </w:r>
            </w:ins>
          </w:p>
        </w:tc>
        <w:tc>
          <w:tcPr>
            <w:tcW w:w="1064" w:type="dxa"/>
            <w:vAlign w:val="bottom"/>
            <w:tcPrChange w:id="5568" w:author="james" w:date="2016-03-29T12:15:00Z">
              <w:tcPr>
                <w:tcW w:w="1064" w:type="dxa"/>
              </w:tcPr>
            </w:tcPrChange>
          </w:tcPr>
          <w:p w14:paraId="2073D287" w14:textId="5D59FA1F" w:rsidR="00E8076D" w:rsidRDefault="00E8076D">
            <w:pPr>
              <w:jc w:val="right"/>
              <w:rPr>
                <w:ins w:id="5569" w:author="james" w:date="2016-03-29T12:14:00Z"/>
              </w:rPr>
              <w:pPrChange w:id="5570" w:author="james" w:date="2016-03-29T12:15:00Z">
                <w:pPr>
                  <w:jc w:val="both"/>
                </w:pPr>
              </w:pPrChange>
            </w:pPr>
            <w:ins w:id="5571" w:author="james" w:date="2016-03-29T12:15:00Z">
              <w:r>
                <w:rPr>
                  <w:rFonts w:ascii="Calibri" w:hAnsi="Calibri"/>
                  <w:color w:val="000000"/>
                  <w:sz w:val="22"/>
                  <w:szCs w:val="22"/>
                </w:rPr>
                <w:t>9</w:t>
              </w:r>
            </w:ins>
          </w:p>
        </w:tc>
        <w:tc>
          <w:tcPr>
            <w:tcW w:w="1064" w:type="dxa"/>
            <w:vAlign w:val="bottom"/>
            <w:tcPrChange w:id="5572" w:author="james" w:date="2016-03-29T12:15:00Z">
              <w:tcPr>
                <w:tcW w:w="1064" w:type="dxa"/>
              </w:tcPr>
            </w:tcPrChange>
          </w:tcPr>
          <w:p w14:paraId="1660391F" w14:textId="5FDD4FE6" w:rsidR="00E8076D" w:rsidRDefault="00E8076D">
            <w:pPr>
              <w:jc w:val="right"/>
              <w:rPr>
                <w:ins w:id="5573" w:author="james" w:date="2016-03-29T12:14:00Z"/>
              </w:rPr>
              <w:pPrChange w:id="5574" w:author="james" w:date="2016-03-29T12:15:00Z">
                <w:pPr>
                  <w:jc w:val="both"/>
                </w:pPr>
              </w:pPrChange>
            </w:pPr>
            <w:ins w:id="5575" w:author="james" w:date="2016-03-29T12:15:00Z">
              <w:r>
                <w:rPr>
                  <w:rFonts w:ascii="Calibri" w:hAnsi="Calibri"/>
                  <w:color w:val="000000"/>
                  <w:sz w:val="22"/>
                  <w:szCs w:val="22"/>
                </w:rPr>
                <w:t>19</w:t>
              </w:r>
            </w:ins>
          </w:p>
        </w:tc>
        <w:tc>
          <w:tcPr>
            <w:tcW w:w="1064" w:type="dxa"/>
            <w:vAlign w:val="bottom"/>
            <w:tcPrChange w:id="5576" w:author="james" w:date="2016-03-29T12:15:00Z">
              <w:tcPr>
                <w:tcW w:w="1064" w:type="dxa"/>
              </w:tcPr>
            </w:tcPrChange>
          </w:tcPr>
          <w:p w14:paraId="047C16F5" w14:textId="484F2630" w:rsidR="00E8076D" w:rsidRDefault="00E8076D">
            <w:pPr>
              <w:jc w:val="right"/>
              <w:rPr>
                <w:ins w:id="5577" w:author="james" w:date="2016-03-29T12:14:00Z"/>
              </w:rPr>
              <w:pPrChange w:id="5578" w:author="james" w:date="2016-03-29T12:15:00Z">
                <w:pPr>
                  <w:jc w:val="both"/>
                </w:pPr>
              </w:pPrChange>
            </w:pPr>
            <w:ins w:id="5579" w:author="james" w:date="2016-03-29T12:15:00Z">
              <w:r>
                <w:rPr>
                  <w:rFonts w:ascii="Calibri" w:hAnsi="Calibri"/>
                  <w:color w:val="000000"/>
                  <w:sz w:val="22"/>
                  <w:szCs w:val="22"/>
                </w:rPr>
                <w:t>9</w:t>
              </w:r>
            </w:ins>
          </w:p>
        </w:tc>
        <w:tc>
          <w:tcPr>
            <w:tcW w:w="1064" w:type="dxa"/>
            <w:vAlign w:val="bottom"/>
            <w:tcPrChange w:id="5580" w:author="james" w:date="2016-03-29T12:15:00Z">
              <w:tcPr>
                <w:tcW w:w="1064" w:type="dxa"/>
              </w:tcPr>
            </w:tcPrChange>
          </w:tcPr>
          <w:p w14:paraId="27896D6D" w14:textId="1F78CE0A" w:rsidR="00E8076D" w:rsidRDefault="00E8076D">
            <w:pPr>
              <w:jc w:val="right"/>
              <w:rPr>
                <w:ins w:id="5581" w:author="james" w:date="2016-03-29T12:14:00Z"/>
              </w:rPr>
              <w:pPrChange w:id="5582" w:author="james" w:date="2016-03-29T12:15:00Z">
                <w:pPr>
                  <w:jc w:val="both"/>
                </w:pPr>
              </w:pPrChange>
            </w:pPr>
            <w:ins w:id="5583" w:author="james" w:date="2016-03-29T12:15:00Z">
              <w:r>
                <w:rPr>
                  <w:rFonts w:ascii="Calibri" w:hAnsi="Calibri"/>
                  <w:color w:val="000000"/>
                  <w:sz w:val="22"/>
                  <w:szCs w:val="22"/>
                </w:rPr>
                <w:t>19</w:t>
              </w:r>
            </w:ins>
          </w:p>
        </w:tc>
        <w:tc>
          <w:tcPr>
            <w:tcW w:w="1064" w:type="dxa"/>
            <w:vAlign w:val="bottom"/>
            <w:tcPrChange w:id="5584" w:author="james" w:date="2016-03-29T12:15:00Z">
              <w:tcPr>
                <w:tcW w:w="1064" w:type="dxa"/>
              </w:tcPr>
            </w:tcPrChange>
          </w:tcPr>
          <w:p w14:paraId="5E37BFD2" w14:textId="78851DDC" w:rsidR="00E8076D" w:rsidRDefault="00E8076D">
            <w:pPr>
              <w:jc w:val="right"/>
              <w:rPr>
                <w:ins w:id="5585" w:author="james" w:date="2016-03-29T12:14:00Z"/>
              </w:rPr>
              <w:pPrChange w:id="5586" w:author="james" w:date="2016-03-29T12:15:00Z">
                <w:pPr>
                  <w:jc w:val="both"/>
                </w:pPr>
              </w:pPrChange>
            </w:pPr>
            <w:ins w:id="5587" w:author="james" w:date="2016-03-29T12:15:00Z">
              <w:r>
                <w:rPr>
                  <w:rFonts w:ascii="Calibri" w:hAnsi="Calibri"/>
                  <w:color w:val="000000"/>
                  <w:sz w:val="22"/>
                  <w:szCs w:val="22"/>
                </w:rPr>
                <w:t>-2</w:t>
              </w:r>
            </w:ins>
          </w:p>
        </w:tc>
        <w:tc>
          <w:tcPr>
            <w:tcW w:w="1064" w:type="dxa"/>
            <w:vAlign w:val="bottom"/>
            <w:tcPrChange w:id="5588" w:author="james" w:date="2016-03-29T12:15:00Z">
              <w:tcPr>
                <w:tcW w:w="1064" w:type="dxa"/>
              </w:tcPr>
            </w:tcPrChange>
          </w:tcPr>
          <w:p w14:paraId="1BC6B13C" w14:textId="25D78506" w:rsidR="00E8076D" w:rsidRDefault="00E8076D">
            <w:pPr>
              <w:jc w:val="right"/>
              <w:rPr>
                <w:ins w:id="5589" w:author="james" w:date="2016-03-29T12:14:00Z"/>
              </w:rPr>
              <w:pPrChange w:id="5590" w:author="james" w:date="2016-03-29T12:15:00Z">
                <w:pPr>
                  <w:jc w:val="both"/>
                </w:pPr>
              </w:pPrChange>
            </w:pPr>
            <w:ins w:id="5591" w:author="james" w:date="2016-03-29T12:15:00Z">
              <w:r>
                <w:rPr>
                  <w:rFonts w:ascii="Calibri" w:hAnsi="Calibri"/>
                  <w:color w:val="000000"/>
                  <w:sz w:val="22"/>
                  <w:szCs w:val="22"/>
                </w:rPr>
                <w:t>-3</w:t>
              </w:r>
            </w:ins>
          </w:p>
        </w:tc>
      </w:tr>
      <w:tr w:rsidR="00E8076D" w14:paraId="1142DFB3" w14:textId="77777777" w:rsidTr="007B0E2C">
        <w:trPr>
          <w:ins w:id="5592" w:author="james" w:date="2016-03-29T12:14:00Z"/>
        </w:trPr>
        <w:tc>
          <w:tcPr>
            <w:tcW w:w="1064" w:type="dxa"/>
            <w:vAlign w:val="bottom"/>
            <w:tcPrChange w:id="5593" w:author="james" w:date="2016-03-29T12:15:00Z">
              <w:tcPr>
                <w:tcW w:w="1064" w:type="dxa"/>
              </w:tcPr>
            </w:tcPrChange>
          </w:tcPr>
          <w:p w14:paraId="3AE39E78" w14:textId="5816F3A5" w:rsidR="00E8076D" w:rsidRDefault="00E8076D">
            <w:pPr>
              <w:jc w:val="right"/>
              <w:rPr>
                <w:ins w:id="5594" w:author="james" w:date="2016-03-29T12:14:00Z"/>
              </w:rPr>
              <w:pPrChange w:id="5595" w:author="james" w:date="2016-03-29T12:15:00Z">
                <w:pPr>
                  <w:jc w:val="both"/>
                </w:pPr>
              </w:pPrChange>
            </w:pPr>
            <w:ins w:id="5596" w:author="james" w:date="2016-03-29T12:15:00Z">
              <w:r>
                <w:rPr>
                  <w:rFonts w:ascii="Calibri" w:hAnsi="Calibri"/>
                  <w:color w:val="000000"/>
                  <w:sz w:val="22"/>
                  <w:szCs w:val="22"/>
                </w:rPr>
                <w:t>01010</w:t>
              </w:r>
            </w:ins>
          </w:p>
        </w:tc>
        <w:tc>
          <w:tcPr>
            <w:tcW w:w="1064" w:type="dxa"/>
            <w:vAlign w:val="bottom"/>
            <w:tcPrChange w:id="5597" w:author="james" w:date="2016-03-29T12:15:00Z">
              <w:tcPr>
                <w:tcW w:w="1064" w:type="dxa"/>
              </w:tcPr>
            </w:tcPrChange>
          </w:tcPr>
          <w:p w14:paraId="494342B3" w14:textId="038DF130" w:rsidR="00E8076D" w:rsidRDefault="00E8076D">
            <w:pPr>
              <w:jc w:val="right"/>
              <w:rPr>
                <w:ins w:id="5598" w:author="james" w:date="2016-03-29T12:14:00Z"/>
              </w:rPr>
              <w:pPrChange w:id="5599" w:author="james" w:date="2016-03-29T12:15:00Z">
                <w:pPr>
                  <w:jc w:val="both"/>
                </w:pPr>
              </w:pPrChange>
            </w:pPr>
            <w:ins w:id="5600" w:author="james" w:date="2016-03-29T12:15:00Z">
              <w:r>
                <w:rPr>
                  <w:rFonts w:ascii="Calibri" w:hAnsi="Calibri"/>
                  <w:color w:val="000000"/>
                  <w:sz w:val="22"/>
                  <w:szCs w:val="22"/>
                </w:rPr>
                <w:t>-6</w:t>
              </w:r>
            </w:ins>
          </w:p>
        </w:tc>
        <w:tc>
          <w:tcPr>
            <w:tcW w:w="1064" w:type="dxa"/>
            <w:vAlign w:val="bottom"/>
            <w:tcPrChange w:id="5601" w:author="james" w:date="2016-03-29T12:15:00Z">
              <w:tcPr>
                <w:tcW w:w="1064" w:type="dxa"/>
              </w:tcPr>
            </w:tcPrChange>
          </w:tcPr>
          <w:p w14:paraId="3462B674" w14:textId="776A75A8" w:rsidR="00E8076D" w:rsidRDefault="00E8076D">
            <w:pPr>
              <w:jc w:val="right"/>
              <w:rPr>
                <w:ins w:id="5602" w:author="james" w:date="2016-03-29T12:14:00Z"/>
              </w:rPr>
              <w:pPrChange w:id="5603" w:author="james" w:date="2016-03-29T12:15:00Z">
                <w:pPr>
                  <w:jc w:val="both"/>
                </w:pPr>
              </w:pPrChange>
            </w:pPr>
            <w:ins w:id="5604" w:author="james" w:date="2016-03-29T12:15:00Z">
              <w:r>
                <w:rPr>
                  <w:rFonts w:ascii="Calibri" w:hAnsi="Calibri"/>
                  <w:color w:val="000000"/>
                  <w:sz w:val="22"/>
                  <w:szCs w:val="22"/>
                </w:rPr>
                <w:t>-11</w:t>
              </w:r>
            </w:ins>
          </w:p>
        </w:tc>
        <w:tc>
          <w:tcPr>
            <w:tcW w:w="1064" w:type="dxa"/>
            <w:vAlign w:val="bottom"/>
            <w:tcPrChange w:id="5605" w:author="james" w:date="2016-03-29T12:15:00Z">
              <w:tcPr>
                <w:tcW w:w="1064" w:type="dxa"/>
              </w:tcPr>
            </w:tcPrChange>
          </w:tcPr>
          <w:p w14:paraId="49FE496C" w14:textId="4A30A937" w:rsidR="00E8076D" w:rsidRDefault="00E8076D">
            <w:pPr>
              <w:jc w:val="right"/>
              <w:rPr>
                <w:ins w:id="5606" w:author="james" w:date="2016-03-29T12:14:00Z"/>
              </w:rPr>
              <w:pPrChange w:id="5607" w:author="james" w:date="2016-03-29T12:15:00Z">
                <w:pPr>
                  <w:jc w:val="both"/>
                </w:pPr>
              </w:pPrChange>
            </w:pPr>
            <w:ins w:id="5608" w:author="james" w:date="2016-03-29T12:15:00Z">
              <w:r>
                <w:rPr>
                  <w:rFonts w:ascii="Calibri" w:hAnsi="Calibri"/>
                  <w:color w:val="000000"/>
                  <w:sz w:val="22"/>
                  <w:szCs w:val="22"/>
                </w:rPr>
                <w:t>10</w:t>
              </w:r>
            </w:ins>
          </w:p>
        </w:tc>
        <w:tc>
          <w:tcPr>
            <w:tcW w:w="1064" w:type="dxa"/>
            <w:vAlign w:val="bottom"/>
            <w:tcPrChange w:id="5609" w:author="james" w:date="2016-03-29T12:15:00Z">
              <w:tcPr>
                <w:tcW w:w="1064" w:type="dxa"/>
              </w:tcPr>
            </w:tcPrChange>
          </w:tcPr>
          <w:p w14:paraId="3B538070" w14:textId="47D86E22" w:rsidR="00E8076D" w:rsidRDefault="00E8076D">
            <w:pPr>
              <w:jc w:val="right"/>
              <w:rPr>
                <w:ins w:id="5610" w:author="james" w:date="2016-03-29T12:14:00Z"/>
              </w:rPr>
              <w:pPrChange w:id="5611" w:author="james" w:date="2016-03-29T12:15:00Z">
                <w:pPr>
                  <w:jc w:val="both"/>
                </w:pPr>
              </w:pPrChange>
            </w:pPr>
            <w:ins w:id="5612" w:author="james" w:date="2016-03-29T12:15:00Z">
              <w:r>
                <w:rPr>
                  <w:rFonts w:ascii="Calibri" w:hAnsi="Calibri"/>
                  <w:color w:val="000000"/>
                  <w:sz w:val="22"/>
                  <w:szCs w:val="22"/>
                </w:rPr>
                <w:t>21</w:t>
              </w:r>
            </w:ins>
          </w:p>
        </w:tc>
        <w:tc>
          <w:tcPr>
            <w:tcW w:w="1064" w:type="dxa"/>
            <w:vAlign w:val="bottom"/>
            <w:tcPrChange w:id="5613" w:author="james" w:date="2016-03-29T12:15:00Z">
              <w:tcPr>
                <w:tcW w:w="1064" w:type="dxa"/>
              </w:tcPr>
            </w:tcPrChange>
          </w:tcPr>
          <w:p w14:paraId="0D73181D" w14:textId="5505EF4F" w:rsidR="00E8076D" w:rsidRDefault="00E8076D">
            <w:pPr>
              <w:jc w:val="right"/>
              <w:rPr>
                <w:ins w:id="5614" w:author="james" w:date="2016-03-29T12:14:00Z"/>
              </w:rPr>
              <w:pPrChange w:id="5615" w:author="james" w:date="2016-03-29T12:15:00Z">
                <w:pPr>
                  <w:jc w:val="both"/>
                </w:pPr>
              </w:pPrChange>
            </w:pPr>
            <w:ins w:id="5616" w:author="james" w:date="2016-03-29T12:15:00Z">
              <w:r>
                <w:rPr>
                  <w:rFonts w:ascii="Calibri" w:hAnsi="Calibri"/>
                  <w:color w:val="000000"/>
                  <w:sz w:val="22"/>
                  <w:szCs w:val="22"/>
                </w:rPr>
                <w:t>10</w:t>
              </w:r>
            </w:ins>
          </w:p>
        </w:tc>
        <w:tc>
          <w:tcPr>
            <w:tcW w:w="1064" w:type="dxa"/>
            <w:vAlign w:val="bottom"/>
            <w:tcPrChange w:id="5617" w:author="james" w:date="2016-03-29T12:15:00Z">
              <w:tcPr>
                <w:tcW w:w="1064" w:type="dxa"/>
              </w:tcPr>
            </w:tcPrChange>
          </w:tcPr>
          <w:p w14:paraId="1370D8B2" w14:textId="5FBA852F" w:rsidR="00E8076D" w:rsidRDefault="00E8076D">
            <w:pPr>
              <w:jc w:val="right"/>
              <w:rPr>
                <w:ins w:id="5618" w:author="james" w:date="2016-03-29T12:14:00Z"/>
              </w:rPr>
              <w:pPrChange w:id="5619" w:author="james" w:date="2016-03-29T12:15:00Z">
                <w:pPr>
                  <w:jc w:val="both"/>
                </w:pPr>
              </w:pPrChange>
            </w:pPr>
            <w:ins w:id="5620" w:author="james" w:date="2016-03-29T12:15:00Z">
              <w:r>
                <w:rPr>
                  <w:rFonts w:ascii="Calibri" w:hAnsi="Calibri"/>
                  <w:color w:val="000000"/>
                  <w:sz w:val="22"/>
                  <w:szCs w:val="22"/>
                </w:rPr>
                <w:t>21</w:t>
              </w:r>
            </w:ins>
          </w:p>
        </w:tc>
        <w:tc>
          <w:tcPr>
            <w:tcW w:w="1064" w:type="dxa"/>
            <w:vAlign w:val="bottom"/>
            <w:tcPrChange w:id="5621" w:author="james" w:date="2016-03-29T12:15:00Z">
              <w:tcPr>
                <w:tcW w:w="1064" w:type="dxa"/>
              </w:tcPr>
            </w:tcPrChange>
          </w:tcPr>
          <w:p w14:paraId="6B35D511" w14:textId="119453F6" w:rsidR="00E8076D" w:rsidRDefault="00E8076D">
            <w:pPr>
              <w:jc w:val="right"/>
              <w:rPr>
                <w:ins w:id="5622" w:author="james" w:date="2016-03-29T12:14:00Z"/>
              </w:rPr>
              <w:pPrChange w:id="5623" w:author="james" w:date="2016-03-29T12:15:00Z">
                <w:pPr>
                  <w:jc w:val="both"/>
                </w:pPr>
              </w:pPrChange>
            </w:pPr>
            <w:ins w:id="5624" w:author="james" w:date="2016-03-29T12:15:00Z">
              <w:r>
                <w:rPr>
                  <w:rFonts w:ascii="Calibri" w:hAnsi="Calibri"/>
                  <w:color w:val="000000"/>
                  <w:sz w:val="22"/>
                  <w:szCs w:val="22"/>
                </w:rPr>
                <w:t>-4</w:t>
              </w:r>
            </w:ins>
          </w:p>
        </w:tc>
        <w:tc>
          <w:tcPr>
            <w:tcW w:w="1064" w:type="dxa"/>
            <w:vAlign w:val="bottom"/>
            <w:tcPrChange w:id="5625" w:author="james" w:date="2016-03-29T12:15:00Z">
              <w:tcPr>
                <w:tcW w:w="1064" w:type="dxa"/>
              </w:tcPr>
            </w:tcPrChange>
          </w:tcPr>
          <w:p w14:paraId="0B3BD40E" w14:textId="0265CFD3" w:rsidR="00E8076D" w:rsidRDefault="00E8076D">
            <w:pPr>
              <w:jc w:val="right"/>
              <w:rPr>
                <w:ins w:id="5626" w:author="james" w:date="2016-03-29T12:14:00Z"/>
              </w:rPr>
              <w:pPrChange w:id="5627" w:author="james" w:date="2016-03-29T12:15:00Z">
                <w:pPr>
                  <w:jc w:val="both"/>
                </w:pPr>
              </w:pPrChange>
            </w:pPr>
            <w:ins w:id="5628" w:author="james" w:date="2016-03-29T12:15:00Z">
              <w:r>
                <w:rPr>
                  <w:rFonts w:ascii="Calibri" w:hAnsi="Calibri"/>
                  <w:color w:val="000000"/>
                  <w:sz w:val="22"/>
                  <w:szCs w:val="22"/>
                </w:rPr>
                <w:t>-7</w:t>
              </w:r>
            </w:ins>
          </w:p>
        </w:tc>
      </w:tr>
      <w:tr w:rsidR="00E8076D" w14:paraId="110AA103" w14:textId="77777777" w:rsidTr="007B0E2C">
        <w:trPr>
          <w:ins w:id="5629" w:author="james" w:date="2016-03-29T12:14:00Z"/>
        </w:trPr>
        <w:tc>
          <w:tcPr>
            <w:tcW w:w="1064" w:type="dxa"/>
            <w:vAlign w:val="bottom"/>
            <w:tcPrChange w:id="5630" w:author="james" w:date="2016-03-29T12:15:00Z">
              <w:tcPr>
                <w:tcW w:w="1064" w:type="dxa"/>
              </w:tcPr>
            </w:tcPrChange>
          </w:tcPr>
          <w:p w14:paraId="4D8C9BDC" w14:textId="16E281C2" w:rsidR="00E8076D" w:rsidRDefault="00E8076D">
            <w:pPr>
              <w:jc w:val="right"/>
              <w:rPr>
                <w:ins w:id="5631" w:author="james" w:date="2016-03-29T12:14:00Z"/>
              </w:rPr>
              <w:pPrChange w:id="5632" w:author="james" w:date="2016-03-29T12:15:00Z">
                <w:pPr>
                  <w:jc w:val="both"/>
                </w:pPr>
              </w:pPrChange>
            </w:pPr>
            <w:ins w:id="5633" w:author="james" w:date="2016-03-29T12:15:00Z">
              <w:r>
                <w:rPr>
                  <w:rFonts w:ascii="Calibri" w:hAnsi="Calibri"/>
                  <w:color w:val="000000"/>
                  <w:sz w:val="22"/>
                  <w:szCs w:val="22"/>
                </w:rPr>
                <w:t>01011</w:t>
              </w:r>
            </w:ins>
          </w:p>
        </w:tc>
        <w:tc>
          <w:tcPr>
            <w:tcW w:w="1064" w:type="dxa"/>
            <w:vAlign w:val="bottom"/>
            <w:tcPrChange w:id="5634" w:author="james" w:date="2016-03-29T12:15:00Z">
              <w:tcPr>
                <w:tcW w:w="1064" w:type="dxa"/>
              </w:tcPr>
            </w:tcPrChange>
          </w:tcPr>
          <w:p w14:paraId="26442BDA" w14:textId="0A98BA7C" w:rsidR="00E8076D" w:rsidRDefault="00E8076D">
            <w:pPr>
              <w:jc w:val="right"/>
              <w:rPr>
                <w:ins w:id="5635" w:author="james" w:date="2016-03-29T12:14:00Z"/>
              </w:rPr>
              <w:pPrChange w:id="5636" w:author="james" w:date="2016-03-29T12:15:00Z">
                <w:pPr>
                  <w:jc w:val="both"/>
                </w:pPr>
              </w:pPrChange>
            </w:pPr>
            <w:ins w:id="5637" w:author="james" w:date="2016-03-29T12:15:00Z">
              <w:r>
                <w:rPr>
                  <w:rFonts w:ascii="Calibri" w:hAnsi="Calibri"/>
                  <w:color w:val="000000"/>
                  <w:sz w:val="22"/>
                  <w:szCs w:val="22"/>
                </w:rPr>
                <w:t>-5</w:t>
              </w:r>
            </w:ins>
          </w:p>
        </w:tc>
        <w:tc>
          <w:tcPr>
            <w:tcW w:w="1064" w:type="dxa"/>
            <w:vAlign w:val="bottom"/>
            <w:tcPrChange w:id="5638" w:author="james" w:date="2016-03-29T12:15:00Z">
              <w:tcPr>
                <w:tcW w:w="1064" w:type="dxa"/>
              </w:tcPr>
            </w:tcPrChange>
          </w:tcPr>
          <w:p w14:paraId="20531760" w14:textId="2036EAB6" w:rsidR="00E8076D" w:rsidRDefault="00E8076D">
            <w:pPr>
              <w:jc w:val="right"/>
              <w:rPr>
                <w:ins w:id="5639" w:author="james" w:date="2016-03-29T12:14:00Z"/>
              </w:rPr>
              <w:pPrChange w:id="5640" w:author="james" w:date="2016-03-29T12:15:00Z">
                <w:pPr>
                  <w:jc w:val="both"/>
                </w:pPr>
              </w:pPrChange>
            </w:pPr>
            <w:ins w:id="5641" w:author="james" w:date="2016-03-29T12:15:00Z">
              <w:r>
                <w:rPr>
                  <w:rFonts w:ascii="Calibri" w:hAnsi="Calibri"/>
                  <w:color w:val="000000"/>
                  <w:sz w:val="22"/>
                  <w:szCs w:val="22"/>
                </w:rPr>
                <w:t>-9</w:t>
              </w:r>
            </w:ins>
          </w:p>
        </w:tc>
        <w:tc>
          <w:tcPr>
            <w:tcW w:w="1064" w:type="dxa"/>
            <w:vAlign w:val="bottom"/>
            <w:tcPrChange w:id="5642" w:author="james" w:date="2016-03-29T12:15:00Z">
              <w:tcPr>
                <w:tcW w:w="1064" w:type="dxa"/>
              </w:tcPr>
            </w:tcPrChange>
          </w:tcPr>
          <w:p w14:paraId="2EB474CC" w14:textId="75D6FC6A" w:rsidR="00E8076D" w:rsidRDefault="00E8076D">
            <w:pPr>
              <w:jc w:val="right"/>
              <w:rPr>
                <w:ins w:id="5643" w:author="james" w:date="2016-03-29T12:14:00Z"/>
              </w:rPr>
              <w:pPrChange w:id="5644" w:author="james" w:date="2016-03-29T12:15:00Z">
                <w:pPr>
                  <w:jc w:val="both"/>
                </w:pPr>
              </w:pPrChange>
            </w:pPr>
            <w:ins w:id="5645" w:author="james" w:date="2016-03-29T12:15:00Z">
              <w:r>
                <w:rPr>
                  <w:rFonts w:ascii="Calibri" w:hAnsi="Calibri"/>
                  <w:color w:val="000000"/>
                  <w:sz w:val="22"/>
                  <w:szCs w:val="22"/>
                </w:rPr>
                <w:t>11</w:t>
              </w:r>
            </w:ins>
          </w:p>
        </w:tc>
        <w:tc>
          <w:tcPr>
            <w:tcW w:w="1064" w:type="dxa"/>
            <w:vAlign w:val="bottom"/>
            <w:tcPrChange w:id="5646" w:author="james" w:date="2016-03-29T12:15:00Z">
              <w:tcPr>
                <w:tcW w:w="1064" w:type="dxa"/>
              </w:tcPr>
            </w:tcPrChange>
          </w:tcPr>
          <w:p w14:paraId="5BF1956B" w14:textId="539E6678" w:rsidR="00E8076D" w:rsidRDefault="00E8076D">
            <w:pPr>
              <w:jc w:val="right"/>
              <w:rPr>
                <w:ins w:id="5647" w:author="james" w:date="2016-03-29T12:14:00Z"/>
              </w:rPr>
              <w:pPrChange w:id="5648" w:author="james" w:date="2016-03-29T12:15:00Z">
                <w:pPr>
                  <w:jc w:val="both"/>
                </w:pPr>
              </w:pPrChange>
            </w:pPr>
            <w:ins w:id="5649" w:author="james" w:date="2016-03-29T12:15:00Z">
              <w:r>
                <w:rPr>
                  <w:rFonts w:ascii="Calibri" w:hAnsi="Calibri"/>
                  <w:color w:val="000000"/>
                  <w:sz w:val="22"/>
                  <w:szCs w:val="22"/>
                </w:rPr>
                <w:t>23</w:t>
              </w:r>
            </w:ins>
          </w:p>
        </w:tc>
        <w:tc>
          <w:tcPr>
            <w:tcW w:w="1064" w:type="dxa"/>
            <w:vAlign w:val="bottom"/>
            <w:tcPrChange w:id="5650" w:author="james" w:date="2016-03-29T12:15:00Z">
              <w:tcPr>
                <w:tcW w:w="1064" w:type="dxa"/>
              </w:tcPr>
            </w:tcPrChange>
          </w:tcPr>
          <w:p w14:paraId="5DFE0582" w14:textId="7ECDDC16" w:rsidR="00E8076D" w:rsidRDefault="00E8076D">
            <w:pPr>
              <w:jc w:val="right"/>
              <w:rPr>
                <w:ins w:id="5651" w:author="james" w:date="2016-03-29T12:14:00Z"/>
              </w:rPr>
              <w:pPrChange w:id="5652" w:author="james" w:date="2016-03-29T12:15:00Z">
                <w:pPr>
                  <w:jc w:val="both"/>
                </w:pPr>
              </w:pPrChange>
            </w:pPr>
            <w:ins w:id="5653" w:author="james" w:date="2016-03-29T12:15:00Z">
              <w:r>
                <w:rPr>
                  <w:rFonts w:ascii="Calibri" w:hAnsi="Calibri"/>
                  <w:color w:val="000000"/>
                  <w:sz w:val="22"/>
                  <w:szCs w:val="22"/>
                </w:rPr>
                <w:t>11</w:t>
              </w:r>
            </w:ins>
          </w:p>
        </w:tc>
        <w:tc>
          <w:tcPr>
            <w:tcW w:w="1064" w:type="dxa"/>
            <w:vAlign w:val="bottom"/>
            <w:tcPrChange w:id="5654" w:author="james" w:date="2016-03-29T12:15:00Z">
              <w:tcPr>
                <w:tcW w:w="1064" w:type="dxa"/>
              </w:tcPr>
            </w:tcPrChange>
          </w:tcPr>
          <w:p w14:paraId="75262BAF" w14:textId="3A8137AC" w:rsidR="00E8076D" w:rsidRDefault="00E8076D">
            <w:pPr>
              <w:jc w:val="right"/>
              <w:rPr>
                <w:ins w:id="5655" w:author="james" w:date="2016-03-29T12:14:00Z"/>
              </w:rPr>
              <w:pPrChange w:id="5656" w:author="james" w:date="2016-03-29T12:15:00Z">
                <w:pPr>
                  <w:jc w:val="both"/>
                </w:pPr>
              </w:pPrChange>
            </w:pPr>
            <w:ins w:id="5657" w:author="james" w:date="2016-03-29T12:15:00Z">
              <w:r>
                <w:rPr>
                  <w:rFonts w:ascii="Calibri" w:hAnsi="Calibri"/>
                  <w:color w:val="000000"/>
                  <w:sz w:val="22"/>
                  <w:szCs w:val="22"/>
                </w:rPr>
                <w:t>23</w:t>
              </w:r>
            </w:ins>
          </w:p>
        </w:tc>
        <w:tc>
          <w:tcPr>
            <w:tcW w:w="1064" w:type="dxa"/>
            <w:vAlign w:val="bottom"/>
            <w:tcPrChange w:id="5658" w:author="james" w:date="2016-03-29T12:15:00Z">
              <w:tcPr>
                <w:tcW w:w="1064" w:type="dxa"/>
              </w:tcPr>
            </w:tcPrChange>
          </w:tcPr>
          <w:p w14:paraId="5466C226" w14:textId="0A4188BF" w:rsidR="00E8076D" w:rsidRDefault="00E8076D">
            <w:pPr>
              <w:jc w:val="right"/>
              <w:rPr>
                <w:ins w:id="5659" w:author="james" w:date="2016-03-29T12:14:00Z"/>
              </w:rPr>
              <w:pPrChange w:id="5660" w:author="james" w:date="2016-03-29T12:15:00Z">
                <w:pPr>
                  <w:jc w:val="both"/>
                </w:pPr>
              </w:pPrChange>
            </w:pPr>
            <w:ins w:id="5661" w:author="james" w:date="2016-03-29T12:15:00Z">
              <w:r>
                <w:rPr>
                  <w:rFonts w:ascii="Calibri" w:hAnsi="Calibri"/>
                  <w:color w:val="000000"/>
                  <w:sz w:val="22"/>
                  <w:szCs w:val="22"/>
                </w:rPr>
                <w:t>-3</w:t>
              </w:r>
            </w:ins>
          </w:p>
        </w:tc>
        <w:tc>
          <w:tcPr>
            <w:tcW w:w="1064" w:type="dxa"/>
            <w:vAlign w:val="bottom"/>
            <w:tcPrChange w:id="5662" w:author="james" w:date="2016-03-29T12:15:00Z">
              <w:tcPr>
                <w:tcW w:w="1064" w:type="dxa"/>
              </w:tcPr>
            </w:tcPrChange>
          </w:tcPr>
          <w:p w14:paraId="0533031A" w14:textId="0F27B0E6" w:rsidR="00E8076D" w:rsidRDefault="00E8076D">
            <w:pPr>
              <w:jc w:val="right"/>
              <w:rPr>
                <w:ins w:id="5663" w:author="james" w:date="2016-03-29T12:14:00Z"/>
              </w:rPr>
              <w:pPrChange w:id="5664" w:author="james" w:date="2016-03-29T12:15:00Z">
                <w:pPr>
                  <w:jc w:val="both"/>
                </w:pPr>
              </w:pPrChange>
            </w:pPr>
            <w:ins w:id="5665" w:author="james" w:date="2016-03-29T12:15:00Z">
              <w:r>
                <w:rPr>
                  <w:rFonts w:ascii="Calibri" w:hAnsi="Calibri"/>
                  <w:color w:val="000000"/>
                  <w:sz w:val="22"/>
                  <w:szCs w:val="22"/>
                </w:rPr>
                <w:t>-5</w:t>
              </w:r>
            </w:ins>
          </w:p>
        </w:tc>
      </w:tr>
      <w:tr w:rsidR="00E8076D" w14:paraId="2E38467D" w14:textId="77777777" w:rsidTr="007B0E2C">
        <w:trPr>
          <w:ins w:id="5666" w:author="james" w:date="2016-03-29T12:14:00Z"/>
        </w:trPr>
        <w:tc>
          <w:tcPr>
            <w:tcW w:w="1064" w:type="dxa"/>
            <w:vAlign w:val="bottom"/>
            <w:tcPrChange w:id="5667" w:author="james" w:date="2016-03-29T12:15:00Z">
              <w:tcPr>
                <w:tcW w:w="1064" w:type="dxa"/>
              </w:tcPr>
            </w:tcPrChange>
          </w:tcPr>
          <w:p w14:paraId="5FCFBC24" w14:textId="00BA3329" w:rsidR="00E8076D" w:rsidRDefault="00E8076D">
            <w:pPr>
              <w:jc w:val="right"/>
              <w:rPr>
                <w:ins w:id="5668" w:author="james" w:date="2016-03-29T12:14:00Z"/>
              </w:rPr>
              <w:pPrChange w:id="5669" w:author="james" w:date="2016-03-29T12:15:00Z">
                <w:pPr>
                  <w:jc w:val="both"/>
                </w:pPr>
              </w:pPrChange>
            </w:pPr>
            <w:ins w:id="5670" w:author="james" w:date="2016-03-29T12:15:00Z">
              <w:r>
                <w:rPr>
                  <w:rFonts w:ascii="Calibri" w:hAnsi="Calibri"/>
                  <w:color w:val="000000"/>
                  <w:sz w:val="22"/>
                  <w:szCs w:val="22"/>
                </w:rPr>
                <w:t>01100</w:t>
              </w:r>
            </w:ins>
          </w:p>
        </w:tc>
        <w:tc>
          <w:tcPr>
            <w:tcW w:w="1064" w:type="dxa"/>
            <w:vAlign w:val="bottom"/>
            <w:tcPrChange w:id="5671" w:author="james" w:date="2016-03-29T12:15:00Z">
              <w:tcPr>
                <w:tcW w:w="1064" w:type="dxa"/>
              </w:tcPr>
            </w:tcPrChange>
          </w:tcPr>
          <w:p w14:paraId="3F7198EE" w14:textId="024969F0" w:rsidR="00E8076D" w:rsidRDefault="00E8076D">
            <w:pPr>
              <w:jc w:val="right"/>
              <w:rPr>
                <w:ins w:id="5672" w:author="james" w:date="2016-03-29T12:14:00Z"/>
              </w:rPr>
              <w:pPrChange w:id="5673" w:author="james" w:date="2016-03-29T12:15:00Z">
                <w:pPr>
                  <w:jc w:val="both"/>
                </w:pPr>
              </w:pPrChange>
            </w:pPr>
            <w:ins w:id="5674" w:author="james" w:date="2016-03-29T12:15:00Z">
              <w:r>
                <w:rPr>
                  <w:rFonts w:ascii="Calibri" w:hAnsi="Calibri"/>
                  <w:color w:val="000000"/>
                  <w:sz w:val="22"/>
                  <w:szCs w:val="22"/>
                </w:rPr>
                <w:t>-4</w:t>
              </w:r>
            </w:ins>
          </w:p>
        </w:tc>
        <w:tc>
          <w:tcPr>
            <w:tcW w:w="1064" w:type="dxa"/>
            <w:vAlign w:val="bottom"/>
            <w:tcPrChange w:id="5675" w:author="james" w:date="2016-03-29T12:15:00Z">
              <w:tcPr>
                <w:tcW w:w="1064" w:type="dxa"/>
              </w:tcPr>
            </w:tcPrChange>
          </w:tcPr>
          <w:p w14:paraId="0404B2DD" w14:textId="5571DEF3" w:rsidR="00E8076D" w:rsidRDefault="00E8076D">
            <w:pPr>
              <w:jc w:val="right"/>
              <w:rPr>
                <w:ins w:id="5676" w:author="james" w:date="2016-03-29T12:14:00Z"/>
              </w:rPr>
              <w:pPrChange w:id="5677" w:author="james" w:date="2016-03-29T12:15:00Z">
                <w:pPr>
                  <w:jc w:val="both"/>
                </w:pPr>
              </w:pPrChange>
            </w:pPr>
            <w:ins w:id="5678" w:author="james" w:date="2016-03-29T12:15:00Z">
              <w:r>
                <w:rPr>
                  <w:rFonts w:ascii="Calibri" w:hAnsi="Calibri"/>
                  <w:color w:val="000000"/>
                  <w:sz w:val="22"/>
                  <w:szCs w:val="22"/>
                </w:rPr>
                <w:t>-7</w:t>
              </w:r>
            </w:ins>
          </w:p>
        </w:tc>
        <w:tc>
          <w:tcPr>
            <w:tcW w:w="1064" w:type="dxa"/>
            <w:vAlign w:val="bottom"/>
            <w:tcPrChange w:id="5679" w:author="james" w:date="2016-03-29T12:15:00Z">
              <w:tcPr>
                <w:tcW w:w="1064" w:type="dxa"/>
              </w:tcPr>
            </w:tcPrChange>
          </w:tcPr>
          <w:p w14:paraId="434E77F1" w14:textId="0C82EF8D" w:rsidR="00E8076D" w:rsidRDefault="00E8076D">
            <w:pPr>
              <w:jc w:val="right"/>
              <w:rPr>
                <w:ins w:id="5680" w:author="james" w:date="2016-03-29T12:14:00Z"/>
              </w:rPr>
              <w:pPrChange w:id="5681" w:author="james" w:date="2016-03-29T12:15:00Z">
                <w:pPr>
                  <w:jc w:val="both"/>
                </w:pPr>
              </w:pPrChange>
            </w:pPr>
            <w:ins w:id="5682" w:author="james" w:date="2016-03-29T12:15:00Z">
              <w:r>
                <w:rPr>
                  <w:rFonts w:ascii="Calibri" w:hAnsi="Calibri"/>
                  <w:color w:val="000000"/>
                  <w:sz w:val="22"/>
                  <w:szCs w:val="22"/>
                </w:rPr>
                <w:t>12</w:t>
              </w:r>
            </w:ins>
          </w:p>
        </w:tc>
        <w:tc>
          <w:tcPr>
            <w:tcW w:w="1064" w:type="dxa"/>
            <w:vAlign w:val="bottom"/>
            <w:tcPrChange w:id="5683" w:author="james" w:date="2016-03-29T12:15:00Z">
              <w:tcPr>
                <w:tcW w:w="1064" w:type="dxa"/>
              </w:tcPr>
            </w:tcPrChange>
          </w:tcPr>
          <w:p w14:paraId="345C201C" w14:textId="162CA23B" w:rsidR="00E8076D" w:rsidRDefault="00E8076D">
            <w:pPr>
              <w:jc w:val="right"/>
              <w:rPr>
                <w:ins w:id="5684" w:author="james" w:date="2016-03-29T12:14:00Z"/>
              </w:rPr>
              <w:pPrChange w:id="5685" w:author="james" w:date="2016-03-29T12:15:00Z">
                <w:pPr>
                  <w:jc w:val="both"/>
                </w:pPr>
              </w:pPrChange>
            </w:pPr>
            <w:ins w:id="5686" w:author="james" w:date="2016-03-29T12:15:00Z">
              <w:r>
                <w:rPr>
                  <w:rFonts w:ascii="Calibri" w:hAnsi="Calibri"/>
                  <w:color w:val="000000"/>
                  <w:sz w:val="22"/>
                  <w:szCs w:val="22"/>
                </w:rPr>
                <w:t>25</w:t>
              </w:r>
            </w:ins>
          </w:p>
        </w:tc>
        <w:tc>
          <w:tcPr>
            <w:tcW w:w="1064" w:type="dxa"/>
            <w:vAlign w:val="bottom"/>
            <w:tcPrChange w:id="5687" w:author="james" w:date="2016-03-29T12:15:00Z">
              <w:tcPr>
                <w:tcW w:w="1064" w:type="dxa"/>
              </w:tcPr>
            </w:tcPrChange>
          </w:tcPr>
          <w:p w14:paraId="4D48978E" w14:textId="49587924" w:rsidR="00E8076D" w:rsidRDefault="00E8076D">
            <w:pPr>
              <w:jc w:val="right"/>
              <w:rPr>
                <w:ins w:id="5688" w:author="james" w:date="2016-03-29T12:14:00Z"/>
              </w:rPr>
              <w:pPrChange w:id="5689" w:author="james" w:date="2016-03-29T12:15:00Z">
                <w:pPr>
                  <w:jc w:val="both"/>
                </w:pPr>
              </w:pPrChange>
            </w:pPr>
            <w:ins w:id="5690" w:author="james" w:date="2016-03-29T12:15:00Z">
              <w:r>
                <w:rPr>
                  <w:rFonts w:ascii="Calibri" w:hAnsi="Calibri"/>
                  <w:color w:val="000000"/>
                  <w:sz w:val="22"/>
                  <w:szCs w:val="22"/>
                </w:rPr>
                <w:t>12</w:t>
              </w:r>
            </w:ins>
          </w:p>
        </w:tc>
        <w:tc>
          <w:tcPr>
            <w:tcW w:w="1064" w:type="dxa"/>
            <w:vAlign w:val="bottom"/>
            <w:tcPrChange w:id="5691" w:author="james" w:date="2016-03-29T12:15:00Z">
              <w:tcPr>
                <w:tcW w:w="1064" w:type="dxa"/>
              </w:tcPr>
            </w:tcPrChange>
          </w:tcPr>
          <w:p w14:paraId="74EB0411" w14:textId="622C2D66" w:rsidR="00E8076D" w:rsidRDefault="00E8076D">
            <w:pPr>
              <w:jc w:val="right"/>
              <w:rPr>
                <w:ins w:id="5692" w:author="james" w:date="2016-03-29T12:14:00Z"/>
              </w:rPr>
              <w:pPrChange w:id="5693" w:author="james" w:date="2016-03-29T12:15:00Z">
                <w:pPr>
                  <w:jc w:val="both"/>
                </w:pPr>
              </w:pPrChange>
            </w:pPr>
            <w:ins w:id="5694" w:author="james" w:date="2016-03-29T12:15:00Z">
              <w:r>
                <w:rPr>
                  <w:rFonts w:ascii="Calibri" w:hAnsi="Calibri"/>
                  <w:color w:val="000000"/>
                  <w:sz w:val="22"/>
                  <w:szCs w:val="22"/>
                </w:rPr>
                <w:t>25</w:t>
              </w:r>
            </w:ins>
          </w:p>
        </w:tc>
        <w:tc>
          <w:tcPr>
            <w:tcW w:w="1064" w:type="dxa"/>
            <w:vAlign w:val="bottom"/>
            <w:tcPrChange w:id="5695" w:author="james" w:date="2016-03-29T12:15:00Z">
              <w:tcPr>
                <w:tcW w:w="1064" w:type="dxa"/>
              </w:tcPr>
            </w:tcPrChange>
          </w:tcPr>
          <w:p w14:paraId="7707E613" w14:textId="53D67B4B" w:rsidR="00E8076D" w:rsidRDefault="00E8076D">
            <w:pPr>
              <w:jc w:val="right"/>
              <w:rPr>
                <w:ins w:id="5696" w:author="james" w:date="2016-03-29T12:14:00Z"/>
              </w:rPr>
              <w:pPrChange w:id="5697" w:author="james" w:date="2016-03-29T12:15:00Z">
                <w:pPr>
                  <w:jc w:val="both"/>
                </w:pPr>
              </w:pPrChange>
            </w:pPr>
            <w:ins w:id="5698" w:author="james" w:date="2016-03-29T12:15:00Z">
              <w:r>
                <w:rPr>
                  <w:rFonts w:ascii="Calibri" w:hAnsi="Calibri"/>
                  <w:color w:val="000000"/>
                  <w:sz w:val="22"/>
                  <w:szCs w:val="22"/>
                </w:rPr>
                <w:t>-8</w:t>
              </w:r>
            </w:ins>
          </w:p>
        </w:tc>
        <w:tc>
          <w:tcPr>
            <w:tcW w:w="1064" w:type="dxa"/>
            <w:vAlign w:val="bottom"/>
            <w:tcPrChange w:id="5699" w:author="james" w:date="2016-03-29T12:15:00Z">
              <w:tcPr>
                <w:tcW w:w="1064" w:type="dxa"/>
              </w:tcPr>
            </w:tcPrChange>
          </w:tcPr>
          <w:p w14:paraId="0512684F" w14:textId="6644D2E5" w:rsidR="00E8076D" w:rsidRDefault="00E8076D">
            <w:pPr>
              <w:jc w:val="right"/>
              <w:rPr>
                <w:ins w:id="5700" w:author="james" w:date="2016-03-29T12:14:00Z"/>
              </w:rPr>
              <w:pPrChange w:id="5701" w:author="james" w:date="2016-03-29T12:15:00Z">
                <w:pPr>
                  <w:jc w:val="both"/>
                </w:pPr>
              </w:pPrChange>
            </w:pPr>
            <w:ins w:id="5702" w:author="james" w:date="2016-03-29T12:15:00Z">
              <w:r>
                <w:rPr>
                  <w:rFonts w:ascii="Calibri" w:hAnsi="Calibri"/>
                  <w:color w:val="000000"/>
                  <w:sz w:val="22"/>
                  <w:szCs w:val="22"/>
                </w:rPr>
                <w:t>-15</w:t>
              </w:r>
            </w:ins>
          </w:p>
        </w:tc>
      </w:tr>
      <w:tr w:rsidR="00E8076D" w14:paraId="5A2B7956" w14:textId="77777777" w:rsidTr="007B0E2C">
        <w:trPr>
          <w:ins w:id="5703" w:author="james" w:date="2016-03-29T12:14:00Z"/>
        </w:trPr>
        <w:tc>
          <w:tcPr>
            <w:tcW w:w="1064" w:type="dxa"/>
            <w:vAlign w:val="bottom"/>
            <w:tcPrChange w:id="5704" w:author="james" w:date="2016-03-29T12:15:00Z">
              <w:tcPr>
                <w:tcW w:w="1064" w:type="dxa"/>
              </w:tcPr>
            </w:tcPrChange>
          </w:tcPr>
          <w:p w14:paraId="3FF4EE32" w14:textId="795B958C" w:rsidR="00E8076D" w:rsidRDefault="00E8076D">
            <w:pPr>
              <w:jc w:val="right"/>
              <w:rPr>
                <w:ins w:id="5705" w:author="james" w:date="2016-03-29T12:14:00Z"/>
              </w:rPr>
              <w:pPrChange w:id="5706" w:author="james" w:date="2016-03-29T12:15:00Z">
                <w:pPr>
                  <w:jc w:val="both"/>
                </w:pPr>
              </w:pPrChange>
            </w:pPr>
            <w:ins w:id="5707" w:author="james" w:date="2016-03-29T12:15:00Z">
              <w:r>
                <w:rPr>
                  <w:rFonts w:ascii="Calibri" w:hAnsi="Calibri"/>
                  <w:color w:val="000000"/>
                  <w:sz w:val="22"/>
                  <w:szCs w:val="22"/>
                </w:rPr>
                <w:t>01101</w:t>
              </w:r>
            </w:ins>
          </w:p>
        </w:tc>
        <w:tc>
          <w:tcPr>
            <w:tcW w:w="1064" w:type="dxa"/>
            <w:vAlign w:val="bottom"/>
            <w:tcPrChange w:id="5708" w:author="james" w:date="2016-03-29T12:15:00Z">
              <w:tcPr>
                <w:tcW w:w="1064" w:type="dxa"/>
              </w:tcPr>
            </w:tcPrChange>
          </w:tcPr>
          <w:p w14:paraId="3262C443" w14:textId="49850D73" w:rsidR="00E8076D" w:rsidRDefault="00E8076D">
            <w:pPr>
              <w:jc w:val="right"/>
              <w:rPr>
                <w:ins w:id="5709" w:author="james" w:date="2016-03-29T12:14:00Z"/>
              </w:rPr>
              <w:pPrChange w:id="5710" w:author="james" w:date="2016-03-29T12:15:00Z">
                <w:pPr>
                  <w:jc w:val="both"/>
                </w:pPr>
              </w:pPrChange>
            </w:pPr>
            <w:ins w:id="5711" w:author="james" w:date="2016-03-29T12:15:00Z">
              <w:r>
                <w:rPr>
                  <w:rFonts w:ascii="Calibri" w:hAnsi="Calibri"/>
                  <w:color w:val="000000"/>
                  <w:sz w:val="22"/>
                  <w:szCs w:val="22"/>
                </w:rPr>
                <w:t>-3</w:t>
              </w:r>
            </w:ins>
          </w:p>
        </w:tc>
        <w:tc>
          <w:tcPr>
            <w:tcW w:w="1064" w:type="dxa"/>
            <w:vAlign w:val="bottom"/>
            <w:tcPrChange w:id="5712" w:author="james" w:date="2016-03-29T12:15:00Z">
              <w:tcPr>
                <w:tcW w:w="1064" w:type="dxa"/>
              </w:tcPr>
            </w:tcPrChange>
          </w:tcPr>
          <w:p w14:paraId="12101EDA" w14:textId="1061DCB5" w:rsidR="00E8076D" w:rsidRDefault="00E8076D">
            <w:pPr>
              <w:jc w:val="right"/>
              <w:rPr>
                <w:ins w:id="5713" w:author="james" w:date="2016-03-29T12:14:00Z"/>
              </w:rPr>
              <w:pPrChange w:id="5714" w:author="james" w:date="2016-03-29T12:15:00Z">
                <w:pPr>
                  <w:jc w:val="both"/>
                </w:pPr>
              </w:pPrChange>
            </w:pPr>
            <w:ins w:id="5715" w:author="james" w:date="2016-03-29T12:15:00Z">
              <w:r>
                <w:rPr>
                  <w:rFonts w:ascii="Calibri" w:hAnsi="Calibri"/>
                  <w:color w:val="000000"/>
                  <w:sz w:val="22"/>
                  <w:szCs w:val="22"/>
                </w:rPr>
                <w:t>-5</w:t>
              </w:r>
            </w:ins>
          </w:p>
        </w:tc>
        <w:tc>
          <w:tcPr>
            <w:tcW w:w="1064" w:type="dxa"/>
            <w:vAlign w:val="bottom"/>
            <w:tcPrChange w:id="5716" w:author="james" w:date="2016-03-29T12:15:00Z">
              <w:tcPr>
                <w:tcW w:w="1064" w:type="dxa"/>
              </w:tcPr>
            </w:tcPrChange>
          </w:tcPr>
          <w:p w14:paraId="0F7C42E0" w14:textId="155CBCC3" w:rsidR="00E8076D" w:rsidRDefault="00E8076D">
            <w:pPr>
              <w:jc w:val="right"/>
              <w:rPr>
                <w:ins w:id="5717" w:author="james" w:date="2016-03-29T12:14:00Z"/>
              </w:rPr>
              <w:pPrChange w:id="5718" w:author="james" w:date="2016-03-29T12:15:00Z">
                <w:pPr>
                  <w:jc w:val="both"/>
                </w:pPr>
              </w:pPrChange>
            </w:pPr>
            <w:ins w:id="5719" w:author="james" w:date="2016-03-29T12:15:00Z">
              <w:r>
                <w:rPr>
                  <w:rFonts w:ascii="Calibri" w:hAnsi="Calibri"/>
                  <w:color w:val="000000"/>
                  <w:sz w:val="22"/>
                  <w:szCs w:val="22"/>
                </w:rPr>
                <w:t>13</w:t>
              </w:r>
            </w:ins>
          </w:p>
        </w:tc>
        <w:tc>
          <w:tcPr>
            <w:tcW w:w="1064" w:type="dxa"/>
            <w:vAlign w:val="bottom"/>
            <w:tcPrChange w:id="5720" w:author="james" w:date="2016-03-29T12:15:00Z">
              <w:tcPr>
                <w:tcW w:w="1064" w:type="dxa"/>
              </w:tcPr>
            </w:tcPrChange>
          </w:tcPr>
          <w:p w14:paraId="2D1E4F43" w14:textId="21C23060" w:rsidR="00E8076D" w:rsidRDefault="00E8076D">
            <w:pPr>
              <w:jc w:val="right"/>
              <w:rPr>
                <w:ins w:id="5721" w:author="james" w:date="2016-03-29T12:14:00Z"/>
              </w:rPr>
              <w:pPrChange w:id="5722" w:author="james" w:date="2016-03-29T12:15:00Z">
                <w:pPr>
                  <w:jc w:val="both"/>
                </w:pPr>
              </w:pPrChange>
            </w:pPr>
            <w:ins w:id="5723" w:author="james" w:date="2016-03-29T12:15:00Z">
              <w:r>
                <w:rPr>
                  <w:rFonts w:ascii="Calibri" w:hAnsi="Calibri"/>
                  <w:color w:val="000000"/>
                  <w:sz w:val="22"/>
                  <w:szCs w:val="22"/>
                </w:rPr>
                <w:t>27</w:t>
              </w:r>
            </w:ins>
          </w:p>
        </w:tc>
        <w:tc>
          <w:tcPr>
            <w:tcW w:w="1064" w:type="dxa"/>
            <w:vAlign w:val="bottom"/>
            <w:tcPrChange w:id="5724" w:author="james" w:date="2016-03-29T12:15:00Z">
              <w:tcPr>
                <w:tcW w:w="1064" w:type="dxa"/>
              </w:tcPr>
            </w:tcPrChange>
          </w:tcPr>
          <w:p w14:paraId="7ED3868B" w14:textId="31C69ACF" w:rsidR="00E8076D" w:rsidRDefault="00E8076D">
            <w:pPr>
              <w:jc w:val="right"/>
              <w:rPr>
                <w:ins w:id="5725" w:author="james" w:date="2016-03-29T12:14:00Z"/>
              </w:rPr>
              <w:pPrChange w:id="5726" w:author="james" w:date="2016-03-29T12:15:00Z">
                <w:pPr>
                  <w:jc w:val="both"/>
                </w:pPr>
              </w:pPrChange>
            </w:pPr>
            <w:ins w:id="5727" w:author="james" w:date="2016-03-29T12:15:00Z">
              <w:r>
                <w:rPr>
                  <w:rFonts w:ascii="Calibri" w:hAnsi="Calibri"/>
                  <w:color w:val="000000"/>
                  <w:sz w:val="22"/>
                  <w:szCs w:val="22"/>
                </w:rPr>
                <w:t>13</w:t>
              </w:r>
            </w:ins>
          </w:p>
        </w:tc>
        <w:tc>
          <w:tcPr>
            <w:tcW w:w="1064" w:type="dxa"/>
            <w:vAlign w:val="bottom"/>
            <w:tcPrChange w:id="5728" w:author="james" w:date="2016-03-29T12:15:00Z">
              <w:tcPr>
                <w:tcW w:w="1064" w:type="dxa"/>
              </w:tcPr>
            </w:tcPrChange>
          </w:tcPr>
          <w:p w14:paraId="13DD6E19" w14:textId="2B2DB910" w:rsidR="00E8076D" w:rsidRDefault="00E8076D">
            <w:pPr>
              <w:jc w:val="right"/>
              <w:rPr>
                <w:ins w:id="5729" w:author="james" w:date="2016-03-29T12:14:00Z"/>
              </w:rPr>
              <w:pPrChange w:id="5730" w:author="james" w:date="2016-03-29T12:15:00Z">
                <w:pPr>
                  <w:jc w:val="both"/>
                </w:pPr>
              </w:pPrChange>
            </w:pPr>
            <w:ins w:id="5731" w:author="james" w:date="2016-03-29T12:15:00Z">
              <w:r>
                <w:rPr>
                  <w:rFonts w:ascii="Calibri" w:hAnsi="Calibri"/>
                  <w:color w:val="000000"/>
                  <w:sz w:val="22"/>
                  <w:szCs w:val="22"/>
                </w:rPr>
                <w:t>27</w:t>
              </w:r>
            </w:ins>
          </w:p>
        </w:tc>
        <w:tc>
          <w:tcPr>
            <w:tcW w:w="1064" w:type="dxa"/>
            <w:vAlign w:val="bottom"/>
            <w:tcPrChange w:id="5732" w:author="james" w:date="2016-03-29T12:15:00Z">
              <w:tcPr>
                <w:tcW w:w="1064" w:type="dxa"/>
              </w:tcPr>
            </w:tcPrChange>
          </w:tcPr>
          <w:p w14:paraId="30D56244" w14:textId="142167B1" w:rsidR="00E8076D" w:rsidRDefault="00E8076D">
            <w:pPr>
              <w:jc w:val="right"/>
              <w:rPr>
                <w:ins w:id="5733" w:author="james" w:date="2016-03-29T12:14:00Z"/>
              </w:rPr>
              <w:pPrChange w:id="5734" w:author="james" w:date="2016-03-29T12:15:00Z">
                <w:pPr>
                  <w:jc w:val="both"/>
                </w:pPr>
              </w:pPrChange>
            </w:pPr>
            <w:ins w:id="5735" w:author="james" w:date="2016-03-29T12:15:00Z">
              <w:r>
                <w:rPr>
                  <w:rFonts w:ascii="Calibri" w:hAnsi="Calibri"/>
                  <w:color w:val="000000"/>
                  <w:sz w:val="22"/>
                  <w:szCs w:val="22"/>
                </w:rPr>
                <w:t>-7</w:t>
              </w:r>
            </w:ins>
          </w:p>
        </w:tc>
        <w:tc>
          <w:tcPr>
            <w:tcW w:w="1064" w:type="dxa"/>
            <w:vAlign w:val="bottom"/>
            <w:tcPrChange w:id="5736" w:author="james" w:date="2016-03-29T12:15:00Z">
              <w:tcPr>
                <w:tcW w:w="1064" w:type="dxa"/>
              </w:tcPr>
            </w:tcPrChange>
          </w:tcPr>
          <w:p w14:paraId="0527927D" w14:textId="6093B2B6" w:rsidR="00E8076D" w:rsidRDefault="00E8076D">
            <w:pPr>
              <w:jc w:val="right"/>
              <w:rPr>
                <w:ins w:id="5737" w:author="james" w:date="2016-03-29T12:14:00Z"/>
              </w:rPr>
              <w:pPrChange w:id="5738" w:author="james" w:date="2016-03-29T12:15:00Z">
                <w:pPr>
                  <w:jc w:val="both"/>
                </w:pPr>
              </w:pPrChange>
            </w:pPr>
            <w:ins w:id="5739" w:author="james" w:date="2016-03-29T12:15:00Z">
              <w:r>
                <w:rPr>
                  <w:rFonts w:ascii="Calibri" w:hAnsi="Calibri"/>
                  <w:color w:val="000000"/>
                  <w:sz w:val="22"/>
                  <w:szCs w:val="22"/>
                </w:rPr>
                <w:t>-13</w:t>
              </w:r>
            </w:ins>
          </w:p>
        </w:tc>
      </w:tr>
      <w:tr w:rsidR="00E8076D" w14:paraId="095CEF71" w14:textId="77777777" w:rsidTr="007B0E2C">
        <w:trPr>
          <w:ins w:id="5740" w:author="james" w:date="2016-03-29T12:14:00Z"/>
        </w:trPr>
        <w:tc>
          <w:tcPr>
            <w:tcW w:w="1064" w:type="dxa"/>
            <w:vAlign w:val="bottom"/>
            <w:tcPrChange w:id="5741" w:author="james" w:date="2016-03-29T12:15:00Z">
              <w:tcPr>
                <w:tcW w:w="1064" w:type="dxa"/>
              </w:tcPr>
            </w:tcPrChange>
          </w:tcPr>
          <w:p w14:paraId="50DAAD5C" w14:textId="1D3BDFEA" w:rsidR="00E8076D" w:rsidRDefault="00E8076D">
            <w:pPr>
              <w:jc w:val="right"/>
              <w:rPr>
                <w:ins w:id="5742" w:author="james" w:date="2016-03-29T12:14:00Z"/>
              </w:rPr>
              <w:pPrChange w:id="5743" w:author="james" w:date="2016-03-29T12:15:00Z">
                <w:pPr>
                  <w:jc w:val="both"/>
                </w:pPr>
              </w:pPrChange>
            </w:pPr>
            <w:ins w:id="5744" w:author="james" w:date="2016-03-29T12:15:00Z">
              <w:r>
                <w:rPr>
                  <w:rFonts w:ascii="Calibri" w:hAnsi="Calibri"/>
                  <w:color w:val="000000"/>
                  <w:sz w:val="22"/>
                  <w:szCs w:val="22"/>
                </w:rPr>
                <w:t>01110</w:t>
              </w:r>
            </w:ins>
          </w:p>
        </w:tc>
        <w:tc>
          <w:tcPr>
            <w:tcW w:w="1064" w:type="dxa"/>
            <w:vAlign w:val="bottom"/>
            <w:tcPrChange w:id="5745" w:author="james" w:date="2016-03-29T12:15:00Z">
              <w:tcPr>
                <w:tcW w:w="1064" w:type="dxa"/>
              </w:tcPr>
            </w:tcPrChange>
          </w:tcPr>
          <w:p w14:paraId="70398972" w14:textId="1D09C7C9" w:rsidR="00E8076D" w:rsidRDefault="00E8076D">
            <w:pPr>
              <w:jc w:val="right"/>
              <w:rPr>
                <w:ins w:id="5746" w:author="james" w:date="2016-03-29T12:14:00Z"/>
              </w:rPr>
              <w:pPrChange w:id="5747" w:author="james" w:date="2016-03-29T12:15:00Z">
                <w:pPr>
                  <w:jc w:val="both"/>
                </w:pPr>
              </w:pPrChange>
            </w:pPr>
            <w:ins w:id="5748" w:author="james" w:date="2016-03-29T12:15:00Z">
              <w:r>
                <w:rPr>
                  <w:rFonts w:ascii="Calibri" w:hAnsi="Calibri"/>
                  <w:color w:val="000000"/>
                  <w:sz w:val="22"/>
                  <w:szCs w:val="22"/>
                </w:rPr>
                <w:t>-2</w:t>
              </w:r>
            </w:ins>
          </w:p>
        </w:tc>
        <w:tc>
          <w:tcPr>
            <w:tcW w:w="1064" w:type="dxa"/>
            <w:vAlign w:val="bottom"/>
            <w:tcPrChange w:id="5749" w:author="james" w:date="2016-03-29T12:15:00Z">
              <w:tcPr>
                <w:tcW w:w="1064" w:type="dxa"/>
              </w:tcPr>
            </w:tcPrChange>
          </w:tcPr>
          <w:p w14:paraId="6A5AD140" w14:textId="1B423134" w:rsidR="00E8076D" w:rsidRDefault="00E8076D">
            <w:pPr>
              <w:jc w:val="right"/>
              <w:rPr>
                <w:ins w:id="5750" w:author="james" w:date="2016-03-29T12:14:00Z"/>
              </w:rPr>
              <w:pPrChange w:id="5751" w:author="james" w:date="2016-03-29T12:15:00Z">
                <w:pPr>
                  <w:jc w:val="both"/>
                </w:pPr>
              </w:pPrChange>
            </w:pPr>
            <w:ins w:id="5752" w:author="james" w:date="2016-03-29T12:15:00Z">
              <w:r>
                <w:rPr>
                  <w:rFonts w:ascii="Calibri" w:hAnsi="Calibri"/>
                  <w:color w:val="000000"/>
                  <w:sz w:val="22"/>
                  <w:szCs w:val="22"/>
                </w:rPr>
                <w:t>-3</w:t>
              </w:r>
            </w:ins>
          </w:p>
        </w:tc>
        <w:tc>
          <w:tcPr>
            <w:tcW w:w="1064" w:type="dxa"/>
            <w:vAlign w:val="bottom"/>
            <w:tcPrChange w:id="5753" w:author="james" w:date="2016-03-29T12:15:00Z">
              <w:tcPr>
                <w:tcW w:w="1064" w:type="dxa"/>
              </w:tcPr>
            </w:tcPrChange>
          </w:tcPr>
          <w:p w14:paraId="391A6163" w14:textId="556660CB" w:rsidR="00E8076D" w:rsidRDefault="00E8076D">
            <w:pPr>
              <w:jc w:val="right"/>
              <w:rPr>
                <w:ins w:id="5754" w:author="james" w:date="2016-03-29T12:14:00Z"/>
              </w:rPr>
              <w:pPrChange w:id="5755" w:author="james" w:date="2016-03-29T12:15:00Z">
                <w:pPr>
                  <w:jc w:val="both"/>
                </w:pPr>
              </w:pPrChange>
            </w:pPr>
            <w:ins w:id="5756" w:author="james" w:date="2016-03-29T12:15:00Z">
              <w:r>
                <w:rPr>
                  <w:rFonts w:ascii="Calibri" w:hAnsi="Calibri"/>
                  <w:color w:val="000000"/>
                  <w:sz w:val="22"/>
                  <w:szCs w:val="22"/>
                </w:rPr>
                <w:t>14</w:t>
              </w:r>
            </w:ins>
          </w:p>
        </w:tc>
        <w:tc>
          <w:tcPr>
            <w:tcW w:w="1064" w:type="dxa"/>
            <w:vAlign w:val="bottom"/>
            <w:tcPrChange w:id="5757" w:author="james" w:date="2016-03-29T12:15:00Z">
              <w:tcPr>
                <w:tcW w:w="1064" w:type="dxa"/>
              </w:tcPr>
            </w:tcPrChange>
          </w:tcPr>
          <w:p w14:paraId="4416E456" w14:textId="539C41D5" w:rsidR="00E8076D" w:rsidRDefault="00E8076D">
            <w:pPr>
              <w:jc w:val="right"/>
              <w:rPr>
                <w:ins w:id="5758" w:author="james" w:date="2016-03-29T12:14:00Z"/>
              </w:rPr>
              <w:pPrChange w:id="5759" w:author="james" w:date="2016-03-29T12:15:00Z">
                <w:pPr>
                  <w:jc w:val="both"/>
                </w:pPr>
              </w:pPrChange>
            </w:pPr>
            <w:ins w:id="5760" w:author="james" w:date="2016-03-29T12:15:00Z">
              <w:r>
                <w:rPr>
                  <w:rFonts w:ascii="Calibri" w:hAnsi="Calibri"/>
                  <w:color w:val="000000"/>
                  <w:sz w:val="22"/>
                  <w:szCs w:val="22"/>
                </w:rPr>
                <w:t>29</w:t>
              </w:r>
            </w:ins>
          </w:p>
        </w:tc>
        <w:tc>
          <w:tcPr>
            <w:tcW w:w="1064" w:type="dxa"/>
            <w:vAlign w:val="bottom"/>
            <w:tcPrChange w:id="5761" w:author="james" w:date="2016-03-29T12:15:00Z">
              <w:tcPr>
                <w:tcW w:w="1064" w:type="dxa"/>
              </w:tcPr>
            </w:tcPrChange>
          </w:tcPr>
          <w:p w14:paraId="3D429B1F" w14:textId="2C966C69" w:rsidR="00E8076D" w:rsidRDefault="00E8076D">
            <w:pPr>
              <w:jc w:val="right"/>
              <w:rPr>
                <w:ins w:id="5762" w:author="james" w:date="2016-03-29T12:14:00Z"/>
              </w:rPr>
              <w:pPrChange w:id="5763" w:author="james" w:date="2016-03-29T12:15:00Z">
                <w:pPr>
                  <w:jc w:val="both"/>
                </w:pPr>
              </w:pPrChange>
            </w:pPr>
            <w:ins w:id="5764" w:author="james" w:date="2016-03-29T12:15:00Z">
              <w:r>
                <w:rPr>
                  <w:rFonts w:ascii="Calibri" w:hAnsi="Calibri"/>
                  <w:color w:val="000000"/>
                  <w:sz w:val="22"/>
                  <w:szCs w:val="22"/>
                </w:rPr>
                <w:t>14</w:t>
              </w:r>
            </w:ins>
          </w:p>
        </w:tc>
        <w:tc>
          <w:tcPr>
            <w:tcW w:w="1064" w:type="dxa"/>
            <w:vAlign w:val="bottom"/>
            <w:tcPrChange w:id="5765" w:author="james" w:date="2016-03-29T12:15:00Z">
              <w:tcPr>
                <w:tcW w:w="1064" w:type="dxa"/>
              </w:tcPr>
            </w:tcPrChange>
          </w:tcPr>
          <w:p w14:paraId="3F45D2F9" w14:textId="21C9BE6E" w:rsidR="00E8076D" w:rsidRDefault="00E8076D">
            <w:pPr>
              <w:jc w:val="right"/>
              <w:rPr>
                <w:ins w:id="5766" w:author="james" w:date="2016-03-29T12:14:00Z"/>
              </w:rPr>
              <w:pPrChange w:id="5767" w:author="james" w:date="2016-03-29T12:15:00Z">
                <w:pPr>
                  <w:jc w:val="both"/>
                </w:pPr>
              </w:pPrChange>
            </w:pPr>
            <w:ins w:id="5768" w:author="james" w:date="2016-03-29T12:15:00Z">
              <w:r>
                <w:rPr>
                  <w:rFonts w:ascii="Calibri" w:hAnsi="Calibri"/>
                  <w:color w:val="000000"/>
                  <w:sz w:val="22"/>
                  <w:szCs w:val="22"/>
                </w:rPr>
                <w:t>29</w:t>
              </w:r>
            </w:ins>
          </w:p>
        </w:tc>
        <w:tc>
          <w:tcPr>
            <w:tcW w:w="1064" w:type="dxa"/>
            <w:vAlign w:val="bottom"/>
            <w:tcPrChange w:id="5769" w:author="james" w:date="2016-03-29T12:15:00Z">
              <w:tcPr>
                <w:tcW w:w="1064" w:type="dxa"/>
              </w:tcPr>
            </w:tcPrChange>
          </w:tcPr>
          <w:p w14:paraId="74BB64B5" w14:textId="539B43F9" w:rsidR="00E8076D" w:rsidRDefault="00E8076D">
            <w:pPr>
              <w:jc w:val="right"/>
              <w:rPr>
                <w:ins w:id="5770" w:author="james" w:date="2016-03-29T12:14:00Z"/>
              </w:rPr>
              <w:pPrChange w:id="5771" w:author="james" w:date="2016-03-29T12:15:00Z">
                <w:pPr>
                  <w:jc w:val="both"/>
                </w:pPr>
              </w:pPrChange>
            </w:pPr>
            <w:ins w:id="5772" w:author="james" w:date="2016-03-29T12:15:00Z">
              <w:r>
                <w:rPr>
                  <w:rFonts w:ascii="Calibri" w:hAnsi="Calibri"/>
                  <w:color w:val="000000"/>
                  <w:sz w:val="22"/>
                  <w:szCs w:val="22"/>
                </w:rPr>
                <w:t>-5</w:t>
              </w:r>
            </w:ins>
          </w:p>
        </w:tc>
        <w:tc>
          <w:tcPr>
            <w:tcW w:w="1064" w:type="dxa"/>
            <w:vAlign w:val="bottom"/>
            <w:tcPrChange w:id="5773" w:author="james" w:date="2016-03-29T12:15:00Z">
              <w:tcPr>
                <w:tcW w:w="1064" w:type="dxa"/>
              </w:tcPr>
            </w:tcPrChange>
          </w:tcPr>
          <w:p w14:paraId="5413742E" w14:textId="068B8246" w:rsidR="00E8076D" w:rsidRDefault="00E8076D">
            <w:pPr>
              <w:jc w:val="right"/>
              <w:rPr>
                <w:ins w:id="5774" w:author="james" w:date="2016-03-29T12:14:00Z"/>
              </w:rPr>
              <w:pPrChange w:id="5775" w:author="james" w:date="2016-03-29T12:15:00Z">
                <w:pPr>
                  <w:jc w:val="both"/>
                </w:pPr>
              </w:pPrChange>
            </w:pPr>
            <w:ins w:id="5776" w:author="james" w:date="2016-03-29T12:15:00Z">
              <w:r>
                <w:rPr>
                  <w:rFonts w:ascii="Calibri" w:hAnsi="Calibri"/>
                  <w:color w:val="000000"/>
                  <w:sz w:val="22"/>
                  <w:szCs w:val="22"/>
                </w:rPr>
                <w:t>-9</w:t>
              </w:r>
            </w:ins>
          </w:p>
        </w:tc>
      </w:tr>
      <w:tr w:rsidR="00E8076D" w14:paraId="03FFDABB" w14:textId="77777777" w:rsidTr="007B0E2C">
        <w:trPr>
          <w:ins w:id="5777" w:author="james" w:date="2016-03-29T12:14:00Z"/>
        </w:trPr>
        <w:tc>
          <w:tcPr>
            <w:tcW w:w="1064" w:type="dxa"/>
            <w:vAlign w:val="bottom"/>
            <w:tcPrChange w:id="5778" w:author="james" w:date="2016-03-29T12:15:00Z">
              <w:tcPr>
                <w:tcW w:w="1064" w:type="dxa"/>
              </w:tcPr>
            </w:tcPrChange>
          </w:tcPr>
          <w:p w14:paraId="4D5A76A6" w14:textId="3111709A" w:rsidR="00E8076D" w:rsidRDefault="00E8076D">
            <w:pPr>
              <w:jc w:val="right"/>
              <w:rPr>
                <w:ins w:id="5779" w:author="james" w:date="2016-03-29T12:14:00Z"/>
              </w:rPr>
              <w:pPrChange w:id="5780" w:author="james" w:date="2016-03-29T12:15:00Z">
                <w:pPr>
                  <w:jc w:val="both"/>
                </w:pPr>
              </w:pPrChange>
            </w:pPr>
            <w:ins w:id="5781" w:author="james" w:date="2016-03-29T12:15:00Z">
              <w:r>
                <w:rPr>
                  <w:rFonts w:ascii="Calibri" w:hAnsi="Calibri"/>
                  <w:color w:val="000000"/>
                  <w:sz w:val="22"/>
                  <w:szCs w:val="22"/>
                </w:rPr>
                <w:t>01111</w:t>
              </w:r>
            </w:ins>
          </w:p>
        </w:tc>
        <w:tc>
          <w:tcPr>
            <w:tcW w:w="1064" w:type="dxa"/>
            <w:vAlign w:val="bottom"/>
            <w:tcPrChange w:id="5782" w:author="james" w:date="2016-03-29T12:15:00Z">
              <w:tcPr>
                <w:tcW w:w="1064" w:type="dxa"/>
              </w:tcPr>
            </w:tcPrChange>
          </w:tcPr>
          <w:p w14:paraId="2286ABC7" w14:textId="05198E21" w:rsidR="00E8076D" w:rsidRDefault="00E8076D">
            <w:pPr>
              <w:jc w:val="right"/>
              <w:rPr>
                <w:ins w:id="5783" w:author="james" w:date="2016-03-29T12:14:00Z"/>
              </w:rPr>
              <w:pPrChange w:id="5784" w:author="james" w:date="2016-03-29T12:15:00Z">
                <w:pPr>
                  <w:jc w:val="both"/>
                </w:pPr>
              </w:pPrChange>
            </w:pPr>
            <w:ins w:id="5785" w:author="james" w:date="2016-03-29T12:15:00Z">
              <w:r>
                <w:rPr>
                  <w:rFonts w:ascii="Calibri" w:hAnsi="Calibri"/>
                  <w:color w:val="000000"/>
                  <w:sz w:val="22"/>
                  <w:szCs w:val="22"/>
                </w:rPr>
                <w:t>-1</w:t>
              </w:r>
            </w:ins>
          </w:p>
        </w:tc>
        <w:tc>
          <w:tcPr>
            <w:tcW w:w="1064" w:type="dxa"/>
            <w:vAlign w:val="bottom"/>
            <w:tcPrChange w:id="5786" w:author="james" w:date="2016-03-29T12:15:00Z">
              <w:tcPr>
                <w:tcW w:w="1064" w:type="dxa"/>
              </w:tcPr>
            </w:tcPrChange>
          </w:tcPr>
          <w:p w14:paraId="2378B33B" w14:textId="406E34B9" w:rsidR="00E8076D" w:rsidRDefault="00E8076D">
            <w:pPr>
              <w:jc w:val="right"/>
              <w:rPr>
                <w:ins w:id="5787" w:author="james" w:date="2016-03-29T12:14:00Z"/>
              </w:rPr>
              <w:pPrChange w:id="5788" w:author="james" w:date="2016-03-29T12:15:00Z">
                <w:pPr>
                  <w:jc w:val="both"/>
                </w:pPr>
              </w:pPrChange>
            </w:pPr>
            <w:ins w:id="5789" w:author="james" w:date="2016-03-29T12:15:00Z">
              <w:r>
                <w:rPr>
                  <w:rFonts w:ascii="Calibri" w:hAnsi="Calibri"/>
                  <w:color w:val="000000"/>
                  <w:sz w:val="22"/>
                  <w:szCs w:val="22"/>
                </w:rPr>
                <w:t>-1</w:t>
              </w:r>
            </w:ins>
          </w:p>
        </w:tc>
        <w:tc>
          <w:tcPr>
            <w:tcW w:w="1064" w:type="dxa"/>
            <w:vAlign w:val="bottom"/>
            <w:tcPrChange w:id="5790" w:author="james" w:date="2016-03-29T12:15:00Z">
              <w:tcPr>
                <w:tcW w:w="1064" w:type="dxa"/>
              </w:tcPr>
            </w:tcPrChange>
          </w:tcPr>
          <w:p w14:paraId="6880B247" w14:textId="5EE9618A" w:rsidR="00E8076D" w:rsidRDefault="00E8076D">
            <w:pPr>
              <w:jc w:val="right"/>
              <w:rPr>
                <w:ins w:id="5791" w:author="james" w:date="2016-03-29T12:14:00Z"/>
              </w:rPr>
              <w:pPrChange w:id="5792" w:author="james" w:date="2016-03-29T12:15:00Z">
                <w:pPr>
                  <w:jc w:val="both"/>
                </w:pPr>
              </w:pPrChange>
            </w:pPr>
            <w:ins w:id="5793" w:author="james" w:date="2016-03-29T12:15:00Z">
              <w:r>
                <w:rPr>
                  <w:rFonts w:ascii="Calibri" w:hAnsi="Calibri"/>
                  <w:color w:val="000000"/>
                  <w:sz w:val="22"/>
                  <w:szCs w:val="22"/>
                </w:rPr>
                <w:t>15</w:t>
              </w:r>
            </w:ins>
          </w:p>
        </w:tc>
        <w:tc>
          <w:tcPr>
            <w:tcW w:w="1064" w:type="dxa"/>
            <w:vAlign w:val="bottom"/>
            <w:tcPrChange w:id="5794" w:author="james" w:date="2016-03-29T12:15:00Z">
              <w:tcPr>
                <w:tcW w:w="1064" w:type="dxa"/>
              </w:tcPr>
            </w:tcPrChange>
          </w:tcPr>
          <w:p w14:paraId="2C443173" w14:textId="3A4FDE26" w:rsidR="00E8076D" w:rsidRDefault="00E8076D">
            <w:pPr>
              <w:jc w:val="right"/>
              <w:rPr>
                <w:ins w:id="5795" w:author="james" w:date="2016-03-29T12:14:00Z"/>
              </w:rPr>
              <w:pPrChange w:id="5796" w:author="james" w:date="2016-03-29T12:15:00Z">
                <w:pPr>
                  <w:jc w:val="both"/>
                </w:pPr>
              </w:pPrChange>
            </w:pPr>
            <w:ins w:id="5797" w:author="james" w:date="2016-03-29T12:15:00Z">
              <w:r>
                <w:rPr>
                  <w:rFonts w:ascii="Calibri" w:hAnsi="Calibri"/>
                  <w:color w:val="000000"/>
                  <w:sz w:val="22"/>
                  <w:szCs w:val="22"/>
                </w:rPr>
                <w:t>31</w:t>
              </w:r>
            </w:ins>
          </w:p>
        </w:tc>
        <w:tc>
          <w:tcPr>
            <w:tcW w:w="1064" w:type="dxa"/>
            <w:vAlign w:val="bottom"/>
            <w:tcPrChange w:id="5798" w:author="james" w:date="2016-03-29T12:15:00Z">
              <w:tcPr>
                <w:tcW w:w="1064" w:type="dxa"/>
              </w:tcPr>
            </w:tcPrChange>
          </w:tcPr>
          <w:p w14:paraId="4F29D295" w14:textId="250A2AAD" w:rsidR="00E8076D" w:rsidRDefault="00E8076D">
            <w:pPr>
              <w:jc w:val="right"/>
              <w:rPr>
                <w:ins w:id="5799" w:author="james" w:date="2016-03-29T12:14:00Z"/>
              </w:rPr>
              <w:pPrChange w:id="5800" w:author="james" w:date="2016-03-29T12:15:00Z">
                <w:pPr>
                  <w:jc w:val="both"/>
                </w:pPr>
              </w:pPrChange>
            </w:pPr>
            <w:ins w:id="5801" w:author="james" w:date="2016-03-29T12:15:00Z">
              <w:r>
                <w:rPr>
                  <w:rFonts w:ascii="Calibri" w:hAnsi="Calibri"/>
                  <w:color w:val="000000"/>
                  <w:sz w:val="22"/>
                  <w:szCs w:val="22"/>
                </w:rPr>
                <w:t>15</w:t>
              </w:r>
            </w:ins>
          </w:p>
        </w:tc>
        <w:tc>
          <w:tcPr>
            <w:tcW w:w="1064" w:type="dxa"/>
            <w:vAlign w:val="bottom"/>
            <w:tcPrChange w:id="5802" w:author="james" w:date="2016-03-29T12:15:00Z">
              <w:tcPr>
                <w:tcW w:w="1064" w:type="dxa"/>
              </w:tcPr>
            </w:tcPrChange>
          </w:tcPr>
          <w:p w14:paraId="128074C0" w14:textId="121404A5" w:rsidR="00E8076D" w:rsidRDefault="00E8076D">
            <w:pPr>
              <w:jc w:val="right"/>
              <w:rPr>
                <w:ins w:id="5803" w:author="james" w:date="2016-03-29T12:14:00Z"/>
              </w:rPr>
              <w:pPrChange w:id="5804" w:author="james" w:date="2016-03-29T12:15:00Z">
                <w:pPr>
                  <w:jc w:val="both"/>
                </w:pPr>
              </w:pPrChange>
            </w:pPr>
            <w:ins w:id="5805" w:author="james" w:date="2016-03-29T12:15:00Z">
              <w:r>
                <w:rPr>
                  <w:rFonts w:ascii="Calibri" w:hAnsi="Calibri"/>
                  <w:color w:val="000000"/>
                  <w:sz w:val="22"/>
                  <w:szCs w:val="22"/>
                </w:rPr>
                <w:t>31</w:t>
              </w:r>
            </w:ins>
          </w:p>
        </w:tc>
        <w:tc>
          <w:tcPr>
            <w:tcW w:w="1064" w:type="dxa"/>
            <w:vAlign w:val="bottom"/>
            <w:tcPrChange w:id="5806" w:author="james" w:date="2016-03-29T12:15:00Z">
              <w:tcPr>
                <w:tcW w:w="1064" w:type="dxa"/>
              </w:tcPr>
            </w:tcPrChange>
          </w:tcPr>
          <w:p w14:paraId="650B9C53" w14:textId="2502E098" w:rsidR="00E8076D" w:rsidRDefault="00E8076D">
            <w:pPr>
              <w:jc w:val="right"/>
              <w:rPr>
                <w:ins w:id="5807" w:author="james" w:date="2016-03-29T12:14:00Z"/>
              </w:rPr>
              <w:pPrChange w:id="5808" w:author="james" w:date="2016-03-29T12:15:00Z">
                <w:pPr>
                  <w:jc w:val="both"/>
                </w:pPr>
              </w:pPrChange>
            </w:pPr>
            <w:ins w:id="5809" w:author="james" w:date="2016-03-29T12:15:00Z">
              <w:r>
                <w:rPr>
                  <w:rFonts w:ascii="Calibri" w:hAnsi="Calibri"/>
                  <w:color w:val="000000"/>
                  <w:sz w:val="22"/>
                  <w:szCs w:val="22"/>
                </w:rPr>
                <w:t>-6</w:t>
              </w:r>
            </w:ins>
          </w:p>
        </w:tc>
        <w:tc>
          <w:tcPr>
            <w:tcW w:w="1064" w:type="dxa"/>
            <w:vAlign w:val="bottom"/>
            <w:tcPrChange w:id="5810" w:author="james" w:date="2016-03-29T12:15:00Z">
              <w:tcPr>
                <w:tcW w:w="1064" w:type="dxa"/>
              </w:tcPr>
            </w:tcPrChange>
          </w:tcPr>
          <w:p w14:paraId="09790D4C" w14:textId="7A6EF8F6" w:rsidR="00E8076D" w:rsidRDefault="00E8076D">
            <w:pPr>
              <w:jc w:val="right"/>
              <w:rPr>
                <w:ins w:id="5811" w:author="james" w:date="2016-03-29T12:14:00Z"/>
              </w:rPr>
              <w:pPrChange w:id="5812" w:author="james" w:date="2016-03-29T12:15:00Z">
                <w:pPr>
                  <w:jc w:val="both"/>
                </w:pPr>
              </w:pPrChange>
            </w:pPr>
            <w:ins w:id="5813" w:author="james" w:date="2016-03-29T12:15:00Z">
              <w:r>
                <w:rPr>
                  <w:rFonts w:ascii="Calibri" w:hAnsi="Calibri"/>
                  <w:color w:val="000000"/>
                  <w:sz w:val="22"/>
                  <w:szCs w:val="22"/>
                </w:rPr>
                <w:t>-11</w:t>
              </w:r>
            </w:ins>
          </w:p>
        </w:tc>
      </w:tr>
      <w:tr w:rsidR="00E8076D" w14:paraId="589FE4BB" w14:textId="77777777" w:rsidTr="007B0E2C">
        <w:trPr>
          <w:ins w:id="5814" w:author="james" w:date="2016-03-29T12:14:00Z"/>
        </w:trPr>
        <w:tc>
          <w:tcPr>
            <w:tcW w:w="1064" w:type="dxa"/>
            <w:vAlign w:val="bottom"/>
            <w:tcPrChange w:id="5815" w:author="james" w:date="2016-03-29T12:15:00Z">
              <w:tcPr>
                <w:tcW w:w="1064" w:type="dxa"/>
              </w:tcPr>
            </w:tcPrChange>
          </w:tcPr>
          <w:p w14:paraId="0976DB4E" w14:textId="0E51FC17" w:rsidR="00E8076D" w:rsidRDefault="00E8076D">
            <w:pPr>
              <w:jc w:val="right"/>
              <w:rPr>
                <w:ins w:id="5816" w:author="james" w:date="2016-03-29T12:14:00Z"/>
              </w:rPr>
              <w:pPrChange w:id="5817" w:author="james" w:date="2016-03-29T12:15:00Z">
                <w:pPr>
                  <w:jc w:val="both"/>
                </w:pPr>
              </w:pPrChange>
            </w:pPr>
            <w:ins w:id="5818" w:author="james" w:date="2016-03-29T12:15:00Z">
              <w:r>
                <w:rPr>
                  <w:rFonts w:ascii="Calibri" w:hAnsi="Calibri"/>
                  <w:color w:val="000000"/>
                  <w:sz w:val="22"/>
                  <w:szCs w:val="22"/>
                </w:rPr>
                <w:t>10000</w:t>
              </w:r>
            </w:ins>
          </w:p>
        </w:tc>
        <w:tc>
          <w:tcPr>
            <w:tcW w:w="1064" w:type="dxa"/>
            <w:vAlign w:val="bottom"/>
            <w:tcPrChange w:id="5819" w:author="james" w:date="2016-03-29T12:15:00Z">
              <w:tcPr>
                <w:tcW w:w="1064" w:type="dxa"/>
              </w:tcPr>
            </w:tcPrChange>
          </w:tcPr>
          <w:p w14:paraId="2FC7E89F" w14:textId="7A40C89B" w:rsidR="00E8076D" w:rsidRDefault="00E8076D">
            <w:pPr>
              <w:jc w:val="right"/>
              <w:rPr>
                <w:ins w:id="5820" w:author="james" w:date="2016-03-29T12:14:00Z"/>
              </w:rPr>
              <w:pPrChange w:id="5821" w:author="james" w:date="2016-03-29T12:15:00Z">
                <w:pPr>
                  <w:jc w:val="both"/>
                </w:pPr>
              </w:pPrChange>
            </w:pPr>
            <w:ins w:id="5822" w:author="james" w:date="2016-03-29T12:15:00Z">
              <w:r>
                <w:rPr>
                  <w:rFonts w:ascii="Calibri" w:hAnsi="Calibri"/>
                  <w:color w:val="000000"/>
                  <w:sz w:val="22"/>
                  <w:szCs w:val="22"/>
                </w:rPr>
                <w:t>0</w:t>
              </w:r>
            </w:ins>
          </w:p>
        </w:tc>
        <w:tc>
          <w:tcPr>
            <w:tcW w:w="1064" w:type="dxa"/>
            <w:vAlign w:val="bottom"/>
            <w:tcPrChange w:id="5823" w:author="james" w:date="2016-03-29T12:15:00Z">
              <w:tcPr>
                <w:tcW w:w="1064" w:type="dxa"/>
              </w:tcPr>
            </w:tcPrChange>
          </w:tcPr>
          <w:p w14:paraId="2333F8D3" w14:textId="225CE2BD" w:rsidR="00E8076D" w:rsidRDefault="00E8076D">
            <w:pPr>
              <w:jc w:val="right"/>
              <w:rPr>
                <w:ins w:id="5824" w:author="james" w:date="2016-03-29T12:14:00Z"/>
              </w:rPr>
              <w:pPrChange w:id="5825" w:author="james" w:date="2016-03-29T12:15:00Z">
                <w:pPr>
                  <w:jc w:val="both"/>
                </w:pPr>
              </w:pPrChange>
            </w:pPr>
            <w:ins w:id="5826" w:author="james" w:date="2016-03-29T12:15:00Z">
              <w:r>
                <w:rPr>
                  <w:rFonts w:ascii="Calibri" w:hAnsi="Calibri"/>
                  <w:color w:val="000000"/>
                  <w:sz w:val="22"/>
                  <w:szCs w:val="22"/>
                </w:rPr>
                <w:t>1</w:t>
              </w:r>
            </w:ins>
          </w:p>
        </w:tc>
        <w:tc>
          <w:tcPr>
            <w:tcW w:w="1064" w:type="dxa"/>
            <w:vAlign w:val="bottom"/>
            <w:tcPrChange w:id="5827" w:author="james" w:date="2016-03-29T12:15:00Z">
              <w:tcPr>
                <w:tcW w:w="1064" w:type="dxa"/>
              </w:tcPr>
            </w:tcPrChange>
          </w:tcPr>
          <w:p w14:paraId="1BDD810F" w14:textId="60732D06" w:rsidR="00E8076D" w:rsidRDefault="00E8076D">
            <w:pPr>
              <w:jc w:val="right"/>
              <w:rPr>
                <w:ins w:id="5828" w:author="james" w:date="2016-03-29T12:14:00Z"/>
              </w:rPr>
              <w:pPrChange w:id="5829" w:author="james" w:date="2016-03-29T12:15:00Z">
                <w:pPr>
                  <w:jc w:val="both"/>
                </w:pPr>
              </w:pPrChange>
            </w:pPr>
            <w:ins w:id="5830" w:author="james" w:date="2016-03-29T12:15:00Z">
              <w:r>
                <w:rPr>
                  <w:rFonts w:ascii="Calibri" w:hAnsi="Calibri"/>
                  <w:color w:val="000000"/>
                  <w:sz w:val="22"/>
                  <w:szCs w:val="22"/>
                </w:rPr>
                <w:t>0</w:t>
              </w:r>
            </w:ins>
          </w:p>
        </w:tc>
        <w:tc>
          <w:tcPr>
            <w:tcW w:w="1064" w:type="dxa"/>
            <w:vAlign w:val="bottom"/>
            <w:tcPrChange w:id="5831" w:author="james" w:date="2016-03-29T12:15:00Z">
              <w:tcPr>
                <w:tcW w:w="1064" w:type="dxa"/>
              </w:tcPr>
            </w:tcPrChange>
          </w:tcPr>
          <w:p w14:paraId="1BACDE17" w14:textId="3D931A25" w:rsidR="00E8076D" w:rsidRDefault="00E8076D">
            <w:pPr>
              <w:jc w:val="right"/>
              <w:rPr>
                <w:ins w:id="5832" w:author="james" w:date="2016-03-29T12:14:00Z"/>
              </w:rPr>
              <w:pPrChange w:id="5833" w:author="james" w:date="2016-03-29T12:15:00Z">
                <w:pPr>
                  <w:jc w:val="both"/>
                </w:pPr>
              </w:pPrChange>
            </w:pPr>
            <w:ins w:id="5834" w:author="james" w:date="2016-03-29T12:15:00Z">
              <w:r>
                <w:rPr>
                  <w:rFonts w:ascii="Calibri" w:hAnsi="Calibri"/>
                  <w:color w:val="000000"/>
                  <w:sz w:val="22"/>
                  <w:szCs w:val="22"/>
                </w:rPr>
                <w:t>-1</w:t>
              </w:r>
            </w:ins>
          </w:p>
        </w:tc>
        <w:tc>
          <w:tcPr>
            <w:tcW w:w="1064" w:type="dxa"/>
            <w:vAlign w:val="bottom"/>
            <w:tcPrChange w:id="5835" w:author="james" w:date="2016-03-29T12:15:00Z">
              <w:tcPr>
                <w:tcW w:w="1064" w:type="dxa"/>
              </w:tcPr>
            </w:tcPrChange>
          </w:tcPr>
          <w:p w14:paraId="51D0D053" w14:textId="4F5EC48C" w:rsidR="00E8076D" w:rsidRDefault="00E8076D">
            <w:pPr>
              <w:jc w:val="right"/>
              <w:rPr>
                <w:ins w:id="5836" w:author="james" w:date="2016-03-29T12:14:00Z"/>
              </w:rPr>
              <w:pPrChange w:id="5837" w:author="james" w:date="2016-03-29T12:15:00Z">
                <w:pPr>
                  <w:jc w:val="both"/>
                </w:pPr>
              </w:pPrChange>
            </w:pPr>
            <w:ins w:id="5838" w:author="james" w:date="2016-03-29T12:15:00Z">
              <w:r>
                <w:rPr>
                  <w:rFonts w:ascii="Calibri" w:hAnsi="Calibri"/>
                  <w:color w:val="000000"/>
                  <w:sz w:val="22"/>
                  <w:szCs w:val="22"/>
                </w:rPr>
                <w:t>-16</w:t>
              </w:r>
            </w:ins>
          </w:p>
        </w:tc>
        <w:tc>
          <w:tcPr>
            <w:tcW w:w="1064" w:type="dxa"/>
            <w:vAlign w:val="bottom"/>
            <w:tcPrChange w:id="5839" w:author="james" w:date="2016-03-29T12:15:00Z">
              <w:tcPr>
                <w:tcW w:w="1064" w:type="dxa"/>
              </w:tcPr>
            </w:tcPrChange>
          </w:tcPr>
          <w:p w14:paraId="52D4F44A" w14:textId="01A7172A" w:rsidR="00E8076D" w:rsidRDefault="00E8076D">
            <w:pPr>
              <w:jc w:val="right"/>
              <w:rPr>
                <w:ins w:id="5840" w:author="james" w:date="2016-03-29T12:14:00Z"/>
              </w:rPr>
              <w:pPrChange w:id="5841" w:author="james" w:date="2016-03-29T12:15:00Z">
                <w:pPr>
                  <w:jc w:val="both"/>
                </w:pPr>
              </w:pPrChange>
            </w:pPr>
            <w:ins w:id="5842" w:author="james" w:date="2016-03-29T12:15:00Z">
              <w:r>
                <w:rPr>
                  <w:rFonts w:ascii="Calibri" w:hAnsi="Calibri"/>
                  <w:color w:val="000000"/>
                  <w:sz w:val="22"/>
                  <w:szCs w:val="22"/>
                </w:rPr>
                <w:t>-31</w:t>
              </w:r>
            </w:ins>
          </w:p>
        </w:tc>
        <w:tc>
          <w:tcPr>
            <w:tcW w:w="1064" w:type="dxa"/>
            <w:vAlign w:val="bottom"/>
            <w:tcPrChange w:id="5843" w:author="james" w:date="2016-03-29T12:15:00Z">
              <w:tcPr>
                <w:tcW w:w="1064" w:type="dxa"/>
              </w:tcPr>
            </w:tcPrChange>
          </w:tcPr>
          <w:p w14:paraId="4EACA98D" w14:textId="023053BE" w:rsidR="00E8076D" w:rsidRDefault="00E8076D">
            <w:pPr>
              <w:jc w:val="right"/>
              <w:rPr>
                <w:ins w:id="5844" w:author="james" w:date="2016-03-29T12:14:00Z"/>
              </w:rPr>
              <w:pPrChange w:id="5845" w:author="james" w:date="2016-03-29T12:15:00Z">
                <w:pPr>
                  <w:jc w:val="both"/>
                </w:pPr>
              </w:pPrChange>
            </w:pPr>
            <w:ins w:id="5846" w:author="james" w:date="2016-03-29T12:15:00Z">
              <w:r>
                <w:rPr>
                  <w:rFonts w:ascii="Calibri" w:hAnsi="Calibri"/>
                  <w:color w:val="000000"/>
                  <w:sz w:val="22"/>
                  <w:szCs w:val="22"/>
                </w:rPr>
                <w:t>15</w:t>
              </w:r>
            </w:ins>
          </w:p>
        </w:tc>
        <w:tc>
          <w:tcPr>
            <w:tcW w:w="1064" w:type="dxa"/>
            <w:vAlign w:val="bottom"/>
            <w:tcPrChange w:id="5847" w:author="james" w:date="2016-03-29T12:15:00Z">
              <w:tcPr>
                <w:tcW w:w="1064" w:type="dxa"/>
              </w:tcPr>
            </w:tcPrChange>
          </w:tcPr>
          <w:p w14:paraId="50F16AED" w14:textId="13095D52" w:rsidR="00E8076D" w:rsidRDefault="00E8076D">
            <w:pPr>
              <w:jc w:val="right"/>
              <w:rPr>
                <w:ins w:id="5848" w:author="james" w:date="2016-03-29T12:14:00Z"/>
              </w:rPr>
              <w:pPrChange w:id="5849" w:author="james" w:date="2016-03-29T12:15:00Z">
                <w:pPr>
                  <w:jc w:val="both"/>
                </w:pPr>
              </w:pPrChange>
            </w:pPr>
            <w:ins w:id="5850" w:author="james" w:date="2016-03-29T12:15:00Z">
              <w:r>
                <w:rPr>
                  <w:rFonts w:ascii="Calibri" w:hAnsi="Calibri"/>
                  <w:color w:val="000000"/>
                  <w:sz w:val="22"/>
                  <w:szCs w:val="22"/>
                </w:rPr>
                <w:t>31</w:t>
              </w:r>
            </w:ins>
          </w:p>
        </w:tc>
      </w:tr>
      <w:tr w:rsidR="00E8076D" w14:paraId="585EE367" w14:textId="77777777" w:rsidTr="007B0E2C">
        <w:trPr>
          <w:ins w:id="5851" w:author="james" w:date="2016-03-29T12:14:00Z"/>
        </w:trPr>
        <w:tc>
          <w:tcPr>
            <w:tcW w:w="1064" w:type="dxa"/>
            <w:vAlign w:val="bottom"/>
            <w:tcPrChange w:id="5852" w:author="james" w:date="2016-03-29T12:15:00Z">
              <w:tcPr>
                <w:tcW w:w="1064" w:type="dxa"/>
              </w:tcPr>
            </w:tcPrChange>
          </w:tcPr>
          <w:p w14:paraId="0916C396" w14:textId="694DC1BA" w:rsidR="00E8076D" w:rsidRDefault="00E8076D">
            <w:pPr>
              <w:jc w:val="right"/>
              <w:rPr>
                <w:ins w:id="5853" w:author="james" w:date="2016-03-29T12:14:00Z"/>
              </w:rPr>
              <w:pPrChange w:id="5854" w:author="james" w:date="2016-03-29T12:15:00Z">
                <w:pPr>
                  <w:jc w:val="both"/>
                </w:pPr>
              </w:pPrChange>
            </w:pPr>
            <w:ins w:id="5855" w:author="james" w:date="2016-03-29T12:15:00Z">
              <w:r>
                <w:rPr>
                  <w:rFonts w:ascii="Calibri" w:hAnsi="Calibri"/>
                  <w:color w:val="000000"/>
                  <w:sz w:val="22"/>
                  <w:szCs w:val="22"/>
                </w:rPr>
                <w:t>10001</w:t>
              </w:r>
            </w:ins>
          </w:p>
        </w:tc>
        <w:tc>
          <w:tcPr>
            <w:tcW w:w="1064" w:type="dxa"/>
            <w:vAlign w:val="bottom"/>
            <w:tcPrChange w:id="5856" w:author="james" w:date="2016-03-29T12:15:00Z">
              <w:tcPr>
                <w:tcW w:w="1064" w:type="dxa"/>
              </w:tcPr>
            </w:tcPrChange>
          </w:tcPr>
          <w:p w14:paraId="495A0950" w14:textId="670DF132" w:rsidR="00E8076D" w:rsidRDefault="00E8076D">
            <w:pPr>
              <w:jc w:val="right"/>
              <w:rPr>
                <w:ins w:id="5857" w:author="james" w:date="2016-03-29T12:14:00Z"/>
              </w:rPr>
              <w:pPrChange w:id="5858" w:author="james" w:date="2016-03-29T12:15:00Z">
                <w:pPr>
                  <w:jc w:val="both"/>
                </w:pPr>
              </w:pPrChange>
            </w:pPr>
            <w:ins w:id="5859" w:author="james" w:date="2016-03-29T12:15:00Z">
              <w:r>
                <w:rPr>
                  <w:rFonts w:ascii="Calibri" w:hAnsi="Calibri"/>
                  <w:color w:val="000000"/>
                  <w:sz w:val="22"/>
                  <w:szCs w:val="22"/>
                </w:rPr>
                <w:t>1</w:t>
              </w:r>
            </w:ins>
          </w:p>
        </w:tc>
        <w:tc>
          <w:tcPr>
            <w:tcW w:w="1064" w:type="dxa"/>
            <w:vAlign w:val="bottom"/>
            <w:tcPrChange w:id="5860" w:author="james" w:date="2016-03-29T12:15:00Z">
              <w:tcPr>
                <w:tcW w:w="1064" w:type="dxa"/>
              </w:tcPr>
            </w:tcPrChange>
          </w:tcPr>
          <w:p w14:paraId="1E242844" w14:textId="1CEAED9F" w:rsidR="00E8076D" w:rsidRDefault="00E8076D">
            <w:pPr>
              <w:jc w:val="right"/>
              <w:rPr>
                <w:ins w:id="5861" w:author="james" w:date="2016-03-29T12:14:00Z"/>
              </w:rPr>
              <w:pPrChange w:id="5862" w:author="james" w:date="2016-03-29T12:15:00Z">
                <w:pPr>
                  <w:jc w:val="both"/>
                </w:pPr>
              </w:pPrChange>
            </w:pPr>
            <w:ins w:id="5863" w:author="james" w:date="2016-03-29T12:15:00Z">
              <w:r>
                <w:rPr>
                  <w:rFonts w:ascii="Calibri" w:hAnsi="Calibri"/>
                  <w:color w:val="000000"/>
                  <w:sz w:val="22"/>
                  <w:szCs w:val="22"/>
                </w:rPr>
                <w:t>3</w:t>
              </w:r>
            </w:ins>
          </w:p>
        </w:tc>
        <w:tc>
          <w:tcPr>
            <w:tcW w:w="1064" w:type="dxa"/>
            <w:vAlign w:val="bottom"/>
            <w:tcPrChange w:id="5864" w:author="james" w:date="2016-03-29T12:15:00Z">
              <w:tcPr>
                <w:tcW w:w="1064" w:type="dxa"/>
              </w:tcPr>
            </w:tcPrChange>
          </w:tcPr>
          <w:p w14:paraId="6C298940" w14:textId="7BAABA29" w:rsidR="00E8076D" w:rsidRDefault="00E8076D">
            <w:pPr>
              <w:jc w:val="right"/>
              <w:rPr>
                <w:ins w:id="5865" w:author="james" w:date="2016-03-29T12:14:00Z"/>
              </w:rPr>
              <w:pPrChange w:id="5866" w:author="james" w:date="2016-03-29T12:15:00Z">
                <w:pPr>
                  <w:jc w:val="both"/>
                </w:pPr>
              </w:pPrChange>
            </w:pPr>
            <w:ins w:id="5867" w:author="james" w:date="2016-03-29T12:15:00Z">
              <w:r>
                <w:rPr>
                  <w:rFonts w:ascii="Calibri" w:hAnsi="Calibri"/>
                  <w:color w:val="000000"/>
                  <w:sz w:val="22"/>
                  <w:szCs w:val="22"/>
                </w:rPr>
                <w:t>-1</w:t>
              </w:r>
            </w:ins>
          </w:p>
        </w:tc>
        <w:tc>
          <w:tcPr>
            <w:tcW w:w="1064" w:type="dxa"/>
            <w:vAlign w:val="bottom"/>
            <w:tcPrChange w:id="5868" w:author="james" w:date="2016-03-29T12:15:00Z">
              <w:tcPr>
                <w:tcW w:w="1064" w:type="dxa"/>
              </w:tcPr>
            </w:tcPrChange>
          </w:tcPr>
          <w:p w14:paraId="10834035" w14:textId="5FB4A915" w:rsidR="00E8076D" w:rsidRDefault="00E8076D">
            <w:pPr>
              <w:jc w:val="right"/>
              <w:rPr>
                <w:ins w:id="5869" w:author="james" w:date="2016-03-29T12:14:00Z"/>
              </w:rPr>
              <w:pPrChange w:id="5870" w:author="james" w:date="2016-03-29T12:15:00Z">
                <w:pPr>
                  <w:jc w:val="both"/>
                </w:pPr>
              </w:pPrChange>
            </w:pPr>
            <w:ins w:id="5871" w:author="james" w:date="2016-03-29T12:15:00Z">
              <w:r>
                <w:rPr>
                  <w:rFonts w:ascii="Calibri" w:hAnsi="Calibri"/>
                  <w:color w:val="000000"/>
                  <w:sz w:val="22"/>
                  <w:szCs w:val="22"/>
                </w:rPr>
                <w:t>-3</w:t>
              </w:r>
            </w:ins>
          </w:p>
        </w:tc>
        <w:tc>
          <w:tcPr>
            <w:tcW w:w="1064" w:type="dxa"/>
            <w:vAlign w:val="bottom"/>
            <w:tcPrChange w:id="5872" w:author="james" w:date="2016-03-29T12:15:00Z">
              <w:tcPr>
                <w:tcW w:w="1064" w:type="dxa"/>
              </w:tcPr>
            </w:tcPrChange>
          </w:tcPr>
          <w:p w14:paraId="1642F0B9" w14:textId="30C783F0" w:rsidR="00E8076D" w:rsidRDefault="00E8076D">
            <w:pPr>
              <w:jc w:val="right"/>
              <w:rPr>
                <w:ins w:id="5873" w:author="james" w:date="2016-03-29T12:14:00Z"/>
              </w:rPr>
              <w:pPrChange w:id="5874" w:author="james" w:date="2016-03-29T12:15:00Z">
                <w:pPr>
                  <w:jc w:val="both"/>
                </w:pPr>
              </w:pPrChange>
            </w:pPr>
            <w:ins w:id="5875" w:author="james" w:date="2016-03-29T12:15:00Z">
              <w:r>
                <w:rPr>
                  <w:rFonts w:ascii="Calibri" w:hAnsi="Calibri"/>
                  <w:color w:val="000000"/>
                  <w:sz w:val="22"/>
                  <w:szCs w:val="22"/>
                </w:rPr>
                <w:t>-15</w:t>
              </w:r>
            </w:ins>
          </w:p>
        </w:tc>
        <w:tc>
          <w:tcPr>
            <w:tcW w:w="1064" w:type="dxa"/>
            <w:vAlign w:val="bottom"/>
            <w:tcPrChange w:id="5876" w:author="james" w:date="2016-03-29T12:15:00Z">
              <w:tcPr>
                <w:tcW w:w="1064" w:type="dxa"/>
              </w:tcPr>
            </w:tcPrChange>
          </w:tcPr>
          <w:p w14:paraId="211996EA" w14:textId="711D6AF2" w:rsidR="00E8076D" w:rsidRDefault="00E8076D">
            <w:pPr>
              <w:jc w:val="right"/>
              <w:rPr>
                <w:ins w:id="5877" w:author="james" w:date="2016-03-29T12:14:00Z"/>
              </w:rPr>
              <w:pPrChange w:id="5878" w:author="james" w:date="2016-03-29T12:15:00Z">
                <w:pPr>
                  <w:jc w:val="both"/>
                </w:pPr>
              </w:pPrChange>
            </w:pPr>
            <w:ins w:id="5879" w:author="james" w:date="2016-03-29T12:15:00Z">
              <w:r>
                <w:rPr>
                  <w:rFonts w:ascii="Calibri" w:hAnsi="Calibri"/>
                  <w:color w:val="000000"/>
                  <w:sz w:val="22"/>
                  <w:szCs w:val="22"/>
                </w:rPr>
                <w:t>-29</w:t>
              </w:r>
            </w:ins>
          </w:p>
        </w:tc>
        <w:tc>
          <w:tcPr>
            <w:tcW w:w="1064" w:type="dxa"/>
            <w:vAlign w:val="bottom"/>
            <w:tcPrChange w:id="5880" w:author="james" w:date="2016-03-29T12:15:00Z">
              <w:tcPr>
                <w:tcW w:w="1064" w:type="dxa"/>
              </w:tcPr>
            </w:tcPrChange>
          </w:tcPr>
          <w:p w14:paraId="6DBF6134" w14:textId="109CC12D" w:rsidR="00E8076D" w:rsidRDefault="00E8076D">
            <w:pPr>
              <w:jc w:val="right"/>
              <w:rPr>
                <w:ins w:id="5881" w:author="james" w:date="2016-03-29T12:14:00Z"/>
              </w:rPr>
              <w:pPrChange w:id="5882" w:author="james" w:date="2016-03-29T12:15:00Z">
                <w:pPr>
                  <w:jc w:val="both"/>
                </w:pPr>
              </w:pPrChange>
            </w:pPr>
            <w:ins w:id="5883" w:author="james" w:date="2016-03-29T12:15:00Z">
              <w:r>
                <w:rPr>
                  <w:rFonts w:ascii="Calibri" w:hAnsi="Calibri"/>
                  <w:color w:val="000000"/>
                  <w:sz w:val="22"/>
                  <w:szCs w:val="22"/>
                </w:rPr>
                <w:t>14</w:t>
              </w:r>
            </w:ins>
          </w:p>
        </w:tc>
        <w:tc>
          <w:tcPr>
            <w:tcW w:w="1064" w:type="dxa"/>
            <w:vAlign w:val="bottom"/>
            <w:tcPrChange w:id="5884" w:author="james" w:date="2016-03-29T12:15:00Z">
              <w:tcPr>
                <w:tcW w:w="1064" w:type="dxa"/>
              </w:tcPr>
            </w:tcPrChange>
          </w:tcPr>
          <w:p w14:paraId="6200EBB1" w14:textId="68AB872E" w:rsidR="00E8076D" w:rsidRDefault="00E8076D">
            <w:pPr>
              <w:jc w:val="right"/>
              <w:rPr>
                <w:ins w:id="5885" w:author="james" w:date="2016-03-29T12:14:00Z"/>
              </w:rPr>
              <w:pPrChange w:id="5886" w:author="james" w:date="2016-03-29T12:15:00Z">
                <w:pPr>
                  <w:jc w:val="both"/>
                </w:pPr>
              </w:pPrChange>
            </w:pPr>
            <w:ins w:id="5887" w:author="james" w:date="2016-03-29T12:15:00Z">
              <w:r>
                <w:rPr>
                  <w:rFonts w:ascii="Calibri" w:hAnsi="Calibri"/>
                  <w:color w:val="000000"/>
                  <w:sz w:val="22"/>
                  <w:szCs w:val="22"/>
                </w:rPr>
                <w:t>29</w:t>
              </w:r>
            </w:ins>
          </w:p>
        </w:tc>
      </w:tr>
      <w:tr w:rsidR="00E8076D" w14:paraId="61632393" w14:textId="77777777" w:rsidTr="007B0E2C">
        <w:trPr>
          <w:ins w:id="5888" w:author="james" w:date="2016-03-29T12:14:00Z"/>
        </w:trPr>
        <w:tc>
          <w:tcPr>
            <w:tcW w:w="1064" w:type="dxa"/>
            <w:vAlign w:val="bottom"/>
            <w:tcPrChange w:id="5889" w:author="james" w:date="2016-03-29T12:15:00Z">
              <w:tcPr>
                <w:tcW w:w="1064" w:type="dxa"/>
              </w:tcPr>
            </w:tcPrChange>
          </w:tcPr>
          <w:p w14:paraId="4B46DB28" w14:textId="176DD385" w:rsidR="00E8076D" w:rsidRDefault="00E8076D">
            <w:pPr>
              <w:jc w:val="right"/>
              <w:rPr>
                <w:ins w:id="5890" w:author="james" w:date="2016-03-29T12:14:00Z"/>
              </w:rPr>
              <w:pPrChange w:id="5891" w:author="james" w:date="2016-03-29T12:15:00Z">
                <w:pPr>
                  <w:jc w:val="both"/>
                </w:pPr>
              </w:pPrChange>
            </w:pPr>
            <w:ins w:id="5892" w:author="james" w:date="2016-03-29T12:15:00Z">
              <w:r>
                <w:rPr>
                  <w:rFonts w:ascii="Calibri" w:hAnsi="Calibri"/>
                  <w:color w:val="000000"/>
                  <w:sz w:val="22"/>
                  <w:szCs w:val="22"/>
                </w:rPr>
                <w:t>10010</w:t>
              </w:r>
            </w:ins>
          </w:p>
        </w:tc>
        <w:tc>
          <w:tcPr>
            <w:tcW w:w="1064" w:type="dxa"/>
            <w:vAlign w:val="bottom"/>
            <w:tcPrChange w:id="5893" w:author="james" w:date="2016-03-29T12:15:00Z">
              <w:tcPr>
                <w:tcW w:w="1064" w:type="dxa"/>
              </w:tcPr>
            </w:tcPrChange>
          </w:tcPr>
          <w:p w14:paraId="78526738" w14:textId="6B5846B1" w:rsidR="00E8076D" w:rsidRDefault="00E8076D">
            <w:pPr>
              <w:jc w:val="right"/>
              <w:rPr>
                <w:ins w:id="5894" w:author="james" w:date="2016-03-29T12:14:00Z"/>
              </w:rPr>
              <w:pPrChange w:id="5895" w:author="james" w:date="2016-03-29T12:15:00Z">
                <w:pPr>
                  <w:jc w:val="both"/>
                </w:pPr>
              </w:pPrChange>
            </w:pPr>
            <w:ins w:id="5896" w:author="james" w:date="2016-03-29T12:15:00Z">
              <w:r>
                <w:rPr>
                  <w:rFonts w:ascii="Calibri" w:hAnsi="Calibri"/>
                  <w:color w:val="000000"/>
                  <w:sz w:val="22"/>
                  <w:szCs w:val="22"/>
                </w:rPr>
                <w:t>2</w:t>
              </w:r>
            </w:ins>
          </w:p>
        </w:tc>
        <w:tc>
          <w:tcPr>
            <w:tcW w:w="1064" w:type="dxa"/>
            <w:vAlign w:val="bottom"/>
            <w:tcPrChange w:id="5897" w:author="james" w:date="2016-03-29T12:15:00Z">
              <w:tcPr>
                <w:tcW w:w="1064" w:type="dxa"/>
              </w:tcPr>
            </w:tcPrChange>
          </w:tcPr>
          <w:p w14:paraId="0C4EB972" w14:textId="349CE90A" w:rsidR="00E8076D" w:rsidRDefault="00E8076D">
            <w:pPr>
              <w:jc w:val="right"/>
              <w:rPr>
                <w:ins w:id="5898" w:author="james" w:date="2016-03-29T12:14:00Z"/>
              </w:rPr>
              <w:pPrChange w:id="5899" w:author="james" w:date="2016-03-29T12:15:00Z">
                <w:pPr>
                  <w:jc w:val="both"/>
                </w:pPr>
              </w:pPrChange>
            </w:pPr>
            <w:ins w:id="5900" w:author="james" w:date="2016-03-29T12:15:00Z">
              <w:r>
                <w:rPr>
                  <w:rFonts w:ascii="Calibri" w:hAnsi="Calibri"/>
                  <w:color w:val="000000"/>
                  <w:sz w:val="22"/>
                  <w:szCs w:val="22"/>
                </w:rPr>
                <w:t>5</w:t>
              </w:r>
            </w:ins>
          </w:p>
        </w:tc>
        <w:tc>
          <w:tcPr>
            <w:tcW w:w="1064" w:type="dxa"/>
            <w:vAlign w:val="bottom"/>
            <w:tcPrChange w:id="5901" w:author="james" w:date="2016-03-29T12:15:00Z">
              <w:tcPr>
                <w:tcW w:w="1064" w:type="dxa"/>
              </w:tcPr>
            </w:tcPrChange>
          </w:tcPr>
          <w:p w14:paraId="432D05AF" w14:textId="02A4FE7A" w:rsidR="00E8076D" w:rsidRDefault="00E8076D">
            <w:pPr>
              <w:jc w:val="right"/>
              <w:rPr>
                <w:ins w:id="5902" w:author="james" w:date="2016-03-29T12:14:00Z"/>
              </w:rPr>
              <w:pPrChange w:id="5903" w:author="james" w:date="2016-03-29T12:15:00Z">
                <w:pPr>
                  <w:jc w:val="both"/>
                </w:pPr>
              </w:pPrChange>
            </w:pPr>
            <w:ins w:id="5904" w:author="james" w:date="2016-03-29T12:15:00Z">
              <w:r>
                <w:rPr>
                  <w:rFonts w:ascii="Calibri" w:hAnsi="Calibri"/>
                  <w:color w:val="000000"/>
                  <w:sz w:val="22"/>
                  <w:szCs w:val="22"/>
                </w:rPr>
                <w:t>-2</w:t>
              </w:r>
            </w:ins>
          </w:p>
        </w:tc>
        <w:tc>
          <w:tcPr>
            <w:tcW w:w="1064" w:type="dxa"/>
            <w:vAlign w:val="bottom"/>
            <w:tcPrChange w:id="5905" w:author="james" w:date="2016-03-29T12:15:00Z">
              <w:tcPr>
                <w:tcW w:w="1064" w:type="dxa"/>
              </w:tcPr>
            </w:tcPrChange>
          </w:tcPr>
          <w:p w14:paraId="313FD80D" w14:textId="0EC339A2" w:rsidR="00E8076D" w:rsidRDefault="00E8076D">
            <w:pPr>
              <w:jc w:val="right"/>
              <w:rPr>
                <w:ins w:id="5906" w:author="james" w:date="2016-03-29T12:14:00Z"/>
              </w:rPr>
              <w:pPrChange w:id="5907" w:author="james" w:date="2016-03-29T12:15:00Z">
                <w:pPr>
                  <w:jc w:val="both"/>
                </w:pPr>
              </w:pPrChange>
            </w:pPr>
            <w:ins w:id="5908" w:author="james" w:date="2016-03-29T12:15:00Z">
              <w:r>
                <w:rPr>
                  <w:rFonts w:ascii="Calibri" w:hAnsi="Calibri"/>
                  <w:color w:val="000000"/>
                  <w:sz w:val="22"/>
                  <w:szCs w:val="22"/>
                </w:rPr>
                <w:t>-5</w:t>
              </w:r>
            </w:ins>
          </w:p>
        </w:tc>
        <w:tc>
          <w:tcPr>
            <w:tcW w:w="1064" w:type="dxa"/>
            <w:vAlign w:val="bottom"/>
            <w:tcPrChange w:id="5909" w:author="james" w:date="2016-03-29T12:15:00Z">
              <w:tcPr>
                <w:tcW w:w="1064" w:type="dxa"/>
              </w:tcPr>
            </w:tcPrChange>
          </w:tcPr>
          <w:p w14:paraId="79503D84" w14:textId="7286AEE1" w:rsidR="00E8076D" w:rsidRDefault="00E8076D">
            <w:pPr>
              <w:jc w:val="right"/>
              <w:rPr>
                <w:ins w:id="5910" w:author="james" w:date="2016-03-29T12:14:00Z"/>
              </w:rPr>
              <w:pPrChange w:id="5911" w:author="james" w:date="2016-03-29T12:15:00Z">
                <w:pPr>
                  <w:jc w:val="both"/>
                </w:pPr>
              </w:pPrChange>
            </w:pPr>
            <w:ins w:id="5912" w:author="james" w:date="2016-03-29T12:15:00Z">
              <w:r>
                <w:rPr>
                  <w:rFonts w:ascii="Calibri" w:hAnsi="Calibri"/>
                  <w:color w:val="000000"/>
                  <w:sz w:val="22"/>
                  <w:szCs w:val="22"/>
                </w:rPr>
                <w:t>-14</w:t>
              </w:r>
            </w:ins>
          </w:p>
        </w:tc>
        <w:tc>
          <w:tcPr>
            <w:tcW w:w="1064" w:type="dxa"/>
            <w:vAlign w:val="bottom"/>
            <w:tcPrChange w:id="5913" w:author="james" w:date="2016-03-29T12:15:00Z">
              <w:tcPr>
                <w:tcW w:w="1064" w:type="dxa"/>
              </w:tcPr>
            </w:tcPrChange>
          </w:tcPr>
          <w:p w14:paraId="1654E625" w14:textId="33EFD2F8" w:rsidR="00E8076D" w:rsidRDefault="00E8076D">
            <w:pPr>
              <w:jc w:val="right"/>
              <w:rPr>
                <w:ins w:id="5914" w:author="james" w:date="2016-03-29T12:14:00Z"/>
              </w:rPr>
              <w:pPrChange w:id="5915" w:author="james" w:date="2016-03-29T12:15:00Z">
                <w:pPr>
                  <w:jc w:val="both"/>
                </w:pPr>
              </w:pPrChange>
            </w:pPr>
            <w:ins w:id="5916" w:author="james" w:date="2016-03-29T12:15:00Z">
              <w:r>
                <w:rPr>
                  <w:rFonts w:ascii="Calibri" w:hAnsi="Calibri"/>
                  <w:color w:val="000000"/>
                  <w:sz w:val="22"/>
                  <w:szCs w:val="22"/>
                </w:rPr>
                <w:t>-27</w:t>
              </w:r>
            </w:ins>
          </w:p>
        </w:tc>
        <w:tc>
          <w:tcPr>
            <w:tcW w:w="1064" w:type="dxa"/>
            <w:vAlign w:val="bottom"/>
            <w:tcPrChange w:id="5917" w:author="james" w:date="2016-03-29T12:15:00Z">
              <w:tcPr>
                <w:tcW w:w="1064" w:type="dxa"/>
              </w:tcPr>
            </w:tcPrChange>
          </w:tcPr>
          <w:p w14:paraId="520DD037" w14:textId="127D36DC" w:rsidR="00E8076D" w:rsidRDefault="00E8076D">
            <w:pPr>
              <w:jc w:val="right"/>
              <w:rPr>
                <w:ins w:id="5918" w:author="james" w:date="2016-03-29T12:14:00Z"/>
              </w:rPr>
              <w:pPrChange w:id="5919" w:author="james" w:date="2016-03-29T12:15:00Z">
                <w:pPr>
                  <w:jc w:val="both"/>
                </w:pPr>
              </w:pPrChange>
            </w:pPr>
            <w:ins w:id="5920" w:author="james" w:date="2016-03-29T12:15:00Z">
              <w:r>
                <w:rPr>
                  <w:rFonts w:ascii="Calibri" w:hAnsi="Calibri"/>
                  <w:color w:val="000000"/>
                  <w:sz w:val="22"/>
                  <w:szCs w:val="22"/>
                </w:rPr>
                <w:t>12</w:t>
              </w:r>
            </w:ins>
          </w:p>
        </w:tc>
        <w:tc>
          <w:tcPr>
            <w:tcW w:w="1064" w:type="dxa"/>
            <w:vAlign w:val="bottom"/>
            <w:tcPrChange w:id="5921" w:author="james" w:date="2016-03-29T12:15:00Z">
              <w:tcPr>
                <w:tcW w:w="1064" w:type="dxa"/>
              </w:tcPr>
            </w:tcPrChange>
          </w:tcPr>
          <w:p w14:paraId="76F99F59" w14:textId="68AE4354" w:rsidR="00E8076D" w:rsidRDefault="00E8076D">
            <w:pPr>
              <w:jc w:val="right"/>
              <w:rPr>
                <w:ins w:id="5922" w:author="james" w:date="2016-03-29T12:14:00Z"/>
              </w:rPr>
              <w:pPrChange w:id="5923" w:author="james" w:date="2016-03-29T12:15:00Z">
                <w:pPr>
                  <w:jc w:val="both"/>
                </w:pPr>
              </w:pPrChange>
            </w:pPr>
            <w:ins w:id="5924" w:author="james" w:date="2016-03-29T12:15:00Z">
              <w:r>
                <w:rPr>
                  <w:rFonts w:ascii="Calibri" w:hAnsi="Calibri"/>
                  <w:color w:val="000000"/>
                  <w:sz w:val="22"/>
                  <w:szCs w:val="22"/>
                </w:rPr>
                <w:t>25</w:t>
              </w:r>
            </w:ins>
          </w:p>
        </w:tc>
      </w:tr>
      <w:tr w:rsidR="00E8076D" w14:paraId="209A3254" w14:textId="77777777" w:rsidTr="007B0E2C">
        <w:trPr>
          <w:ins w:id="5925" w:author="james" w:date="2016-03-29T12:14:00Z"/>
        </w:trPr>
        <w:tc>
          <w:tcPr>
            <w:tcW w:w="1064" w:type="dxa"/>
            <w:vAlign w:val="bottom"/>
            <w:tcPrChange w:id="5926" w:author="james" w:date="2016-03-29T12:15:00Z">
              <w:tcPr>
                <w:tcW w:w="1064" w:type="dxa"/>
              </w:tcPr>
            </w:tcPrChange>
          </w:tcPr>
          <w:p w14:paraId="33589D30" w14:textId="0059CA35" w:rsidR="00E8076D" w:rsidRDefault="00E8076D">
            <w:pPr>
              <w:jc w:val="right"/>
              <w:rPr>
                <w:ins w:id="5927" w:author="james" w:date="2016-03-29T12:14:00Z"/>
              </w:rPr>
              <w:pPrChange w:id="5928" w:author="james" w:date="2016-03-29T12:15:00Z">
                <w:pPr>
                  <w:jc w:val="both"/>
                </w:pPr>
              </w:pPrChange>
            </w:pPr>
            <w:ins w:id="5929" w:author="james" w:date="2016-03-29T12:15:00Z">
              <w:r>
                <w:rPr>
                  <w:rFonts w:ascii="Calibri" w:hAnsi="Calibri"/>
                  <w:color w:val="000000"/>
                  <w:sz w:val="22"/>
                  <w:szCs w:val="22"/>
                </w:rPr>
                <w:t>10011</w:t>
              </w:r>
            </w:ins>
          </w:p>
        </w:tc>
        <w:tc>
          <w:tcPr>
            <w:tcW w:w="1064" w:type="dxa"/>
            <w:vAlign w:val="bottom"/>
            <w:tcPrChange w:id="5930" w:author="james" w:date="2016-03-29T12:15:00Z">
              <w:tcPr>
                <w:tcW w:w="1064" w:type="dxa"/>
              </w:tcPr>
            </w:tcPrChange>
          </w:tcPr>
          <w:p w14:paraId="69930BA8" w14:textId="0FAEFAD2" w:rsidR="00E8076D" w:rsidRDefault="00E8076D">
            <w:pPr>
              <w:jc w:val="right"/>
              <w:rPr>
                <w:ins w:id="5931" w:author="james" w:date="2016-03-29T12:14:00Z"/>
              </w:rPr>
              <w:pPrChange w:id="5932" w:author="james" w:date="2016-03-29T12:15:00Z">
                <w:pPr>
                  <w:jc w:val="both"/>
                </w:pPr>
              </w:pPrChange>
            </w:pPr>
            <w:ins w:id="5933" w:author="james" w:date="2016-03-29T12:15:00Z">
              <w:r>
                <w:rPr>
                  <w:rFonts w:ascii="Calibri" w:hAnsi="Calibri"/>
                  <w:color w:val="000000"/>
                  <w:sz w:val="22"/>
                  <w:szCs w:val="22"/>
                </w:rPr>
                <w:t>3</w:t>
              </w:r>
            </w:ins>
          </w:p>
        </w:tc>
        <w:tc>
          <w:tcPr>
            <w:tcW w:w="1064" w:type="dxa"/>
            <w:vAlign w:val="bottom"/>
            <w:tcPrChange w:id="5934" w:author="james" w:date="2016-03-29T12:15:00Z">
              <w:tcPr>
                <w:tcW w:w="1064" w:type="dxa"/>
              </w:tcPr>
            </w:tcPrChange>
          </w:tcPr>
          <w:p w14:paraId="49332856" w14:textId="46D8FA2B" w:rsidR="00E8076D" w:rsidRDefault="00E8076D">
            <w:pPr>
              <w:jc w:val="right"/>
              <w:rPr>
                <w:ins w:id="5935" w:author="james" w:date="2016-03-29T12:14:00Z"/>
              </w:rPr>
              <w:pPrChange w:id="5936" w:author="james" w:date="2016-03-29T12:15:00Z">
                <w:pPr>
                  <w:jc w:val="both"/>
                </w:pPr>
              </w:pPrChange>
            </w:pPr>
            <w:ins w:id="5937" w:author="james" w:date="2016-03-29T12:15:00Z">
              <w:r>
                <w:rPr>
                  <w:rFonts w:ascii="Calibri" w:hAnsi="Calibri"/>
                  <w:color w:val="000000"/>
                  <w:sz w:val="22"/>
                  <w:szCs w:val="22"/>
                </w:rPr>
                <w:t>7</w:t>
              </w:r>
            </w:ins>
          </w:p>
        </w:tc>
        <w:tc>
          <w:tcPr>
            <w:tcW w:w="1064" w:type="dxa"/>
            <w:vAlign w:val="bottom"/>
            <w:tcPrChange w:id="5938" w:author="james" w:date="2016-03-29T12:15:00Z">
              <w:tcPr>
                <w:tcW w:w="1064" w:type="dxa"/>
              </w:tcPr>
            </w:tcPrChange>
          </w:tcPr>
          <w:p w14:paraId="4A9F5231" w14:textId="0D022E74" w:rsidR="00E8076D" w:rsidRDefault="00E8076D">
            <w:pPr>
              <w:jc w:val="right"/>
              <w:rPr>
                <w:ins w:id="5939" w:author="james" w:date="2016-03-29T12:14:00Z"/>
              </w:rPr>
              <w:pPrChange w:id="5940" w:author="james" w:date="2016-03-29T12:15:00Z">
                <w:pPr>
                  <w:jc w:val="both"/>
                </w:pPr>
              </w:pPrChange>
            </w:pPr>
            <w:ins w:id="5941" w:author="james" w:date="2016-03-29T12:15:00Z">
              <w:r>
                <w:rPr>
                  <w:rFonts w:ascii="Calibri" w:hAnsi="Calibri"/>
                  <w:color w:val="000000"/>
                  <w:sz w:val="22"/>
                  <w:szCs w:val="22"/>
                </w:rPr>
                <w:t>-3</w:t>
              </w:r>
            </w:ins>
          </w:p>
        </w:tc>
        <w:tc>
          <w:tcPr>
            <w:tcW w:w="1064" w:type="dxa"/>
            <w:vAlign w:val="bottom"/>
            <w:tcPrChange w:id="5942" w:author="james" w:date="2016-03-29T12:15:00Z">
              <w:tcPr>
                <w:tcW w:w="1064" w:type="dxa"/>
              </w:tcPr>
            </w:tcPrChange>
          </w:tcPr>
          <w:p w14:paraId="5D2111AB" w14:textId="27BCD43C" w:rsidR="00E8076D" w:rsidRDefault="00E8076D">
            <w:pPr>
              <w:jc w:val="right"/>
              <w:rPr>
                <w:ins w:id="5943" w:author="james" w:date="2016-03-29T12:14:00Z"/>
              </w:rPr>
              <w:pPrChange w:id="5944" w:author="james" w:date="2016-03-29T12:15:00Z">
                <w:pPr>
                  <w:jc w:val="both"/>
                </w:pPr>
              </w:pPrChange>
            </w:pPr>
            <w:ins w:id="5945" w:author="james" w:date="2016-03-29T12:15:00Z">
              <w:r>
                <w:rPr>
                  <w:rFonts w:ascii="Calibri" w:hAnsi="Calibri"/>
                  <w:color w:val="000000"/>
                  <w:sz w:val="22"/>
                  <w:szCs w:val="22"/>
                </w:rPr>
                <w:t>-7</w:t>
              </w:r>
            </w:ins>
          </w:p>
        </w:tc>
        <w:tc>
          <w:tcPr>
            <w:tcW w:w="1064" w:type="dxa"/>
            <w:vAlign w:val="bottom"/>
            <w:tcPrChange w:id="5946" w:author="james" w:date="2016-03-29T12:15:00Z">
              <w:tcPr>
                <w:tcW w:w="1064" w:type="dxa"/>
              </w:tcPr>
            </w:tcPrChange>
          </w:tcPr>
          <w:p w14:paraId="58AFAE3A" w14:textId="1226CF33" w:rsidR="00E8076D" w:rsidRDefault="00E8076D">
            <w:pPr>
              <w:jc w:val="right"/>
              <w:rPr>
                <w:ins w:id="5947" w:author="james" w:date="2016-03-29T12:14:00Z"/>
              </w:rPr>
              <w:pPrChange w:id="5948" w:author="james" w:date="2016-03-29T12:15:00Z">
                <w:pPr>
                  <w:jc w:val="both"/>
                </w:pPr>
              </w:pPrChange>
            </w:pPr>
            <w:ins w:id="5949" w:author="james" w:date="2016-03-29T12:15:00Z">
              <w:r>
                <w:rPr>
                  <w:rFonts w:ascii="Calibri" w:hAnsi="Calibri"/>
                  <w:color w:val="000000"/>
                  <w:sz w:val="22"/>
                  <w:szCs w:val="22"/>
                </w:rPr>
                <w:t>-13</w:t>
              </w:r>
            </w:ins>
          </w:p>
        </w:tc>
        <w:tc>
          <w:tcPr>
            <w:tcW w:w="1064" w:type="dxa"/>
            <w:vAlign w:val="bottom"/>
            <w:tcPrChange w:id="5950" w:author="james" w:date="2016-03-29T12:15:00Z">
              <w:tcPr>
                <w:tcW w:w="1064" w:type="dxa"/>
              </w:tcPr>
            </w:tcPrChange>
          </w:tcPr>
          <w:p w14:paraId="66BBD07E" w14:textId="75E7A35A" w:rsidR="00E8076D" w:rsidRDefault="00E8076D">
            <w:pPr>
              <w:jc w:val="right"/>
              <w:rPr>
                <w:ins w:id="5951" w:author="james" w:date="2016-03-29T12:14:00Z"/>
              </w:rPr>
              <w:pPrChange w:id="5952" w:author="james" w:date="2016-03-29T12:15:00Z">
                <w:pPr>
                  <w:jc w:val="both"/>
                </w:pPr>
              </w:pPrChange>
            </w:pPr>
            <w:ins w:id="5953" w:author="james" w:date="2016-03-29T12:15:00Z">
              <w:r>
                <w:rPr>
                  <w:rFonts w:ascii="Calibri" w:hAnsi="Calibri"/>
                  <w:color w:val="000000"/>
                  <w:sz w:val="22"/>
                  <w:szCs w:val="22"/>
                </w:rPr>
                <w:t>-25</w:t>
              </w:r>
            </w:ins>
          </w:p>
        </w:tc>
        <w:tc>
          <w:tcPr>
            <w:tcW w:w="1064" w:type="dxa"/>
            <w:vAlign w:val="bottom"/>
            <w:tcPrChange w:id="5954" w:author="james" w:date="2016-03-29T12:15:00Z">
              <w:tcPr>
                <w:tcW w:w="1064" w:type="dxa"/>
              </w:tcPr>
            </w:tcPrChange>
          </w:tcPr>
          <w:p w14:paraId="4E3A616B" w14:textId="5272AD01" w:rsidR="00E8076D" w:rsidRDefault="00E8076D">
            <w:pPr>
              <w:jc w:val="right"/>
              <w:rPr>
                <w:ins w:id="5955" w:author="james" w:date="2016-03-29T12:14:00Z"/>
              </w:rPr>
              <w:pPrChange w:id="5956" w:author="james" w:date="2016-03-29T12:15:00Z">
                <w:pPr>
                  <w:jc w:val="both"/>
                </w:pPr>
              </w:pPrChange>
            </w:pPr>
            <w:ins w:id="5957" w:author="james" w:date="2016-03-29T12:15:00Z">
              <w:r>
                <w:rPr>
                  <w:rFonts w:ascii="Calibri" w:hAnsi="Calibri"/>
                  <w:color w:val="000000"/>
                  <w:sz w:val="22"/>
                  <w:szCs w:val="22"/>
                </w:rPr>
                <w:t>13</w:t>
              </w:r>
            </w:ins>
          </w:p>
        </w:tc>
        <w:tc>
          <w:tcPr>
            <w:tcW w:w="1064" w:type="dxa"/>
            <w:vAlign w:val="bottom"/>
            <w:tcPrChange w:id="5958" w:author="james" w:date="2016-03-29T12:15:00Z">
              <w:tcPr>
                <w:tcW w:w="1064" w:type="dxa"/>
              </w:tcPr>
            </w:tcPrChange>
          </w:tcPr>
          <w:p w14:paraId="30B81213" w14:textId="1463DC34" w:rsidR="00E8076D" w:rsidRDefault="00E8076D">
            <w:pPr>
              <w:jc w:val="right"/>
              <w:rPr>
                <w:ins w:id="5959" w:author="james" w:date="2016-03-29T12:14:00Z"/>
              </w:rPr>
              <w:pPrChange w:id="5960" w:author="james" w:date="2016-03-29T12:15:00Z">
                <w:pPr>
                  <w:jc w:val="both"/>
                </w:pPr>
              </w:pPrChange>
            </w:pPr>
            <w:ins w:id="5961" w:author="james" w:date="2016-03-29T12:15:00Z">
              <w:r>
                <w:rPr>
                  <w:rFonts w:ascii="Calibri" w:hAnsi="Calibri"/>
                  <w:color w:val="000000"/>
                  <w:sz w:val="22"/>
                  <w:szCs w:val="22"/>
                </w:rPr>
                <w:t>27</w:t>
              </w:r>
            </w:ins>
          </w:p>
        </w:tc>
      </w:tr>
      <w:tr w:rsidR="00E8076D" w14:paraId="3891FB11" w14:textId="77777777" w:rsidTr="007B0E2C">
        <w:trPr>
          <w:ins w:id="5962" w:author="james" w:date="2016-03-29T12:14:00Z"/>
        </w:trPr>
        <w:tc>
          <w:tcPr>
            <w:tcW w:w="1064" w:type="dxa"/>
            <w:vAlign w:val="bottom"/>
            <w:tcPrChange w:id="5963" w:author="james" w:date="2016-03-29T12:15:00Z">
              <w:tcPr>
                <w:tcW w:w="1064" w:type="dxa"/>
              </w:tcPr>
            </w:tcPrChange>
          </w:tcPr>
          <w:p w14:paraId="568988AC" w14:textId="56036C63" w:rsidR="00E8076D" w:rsidRDefault="00E8076D">
            <w:pPr>
              <w:jc w:val="right"/>
              <w:rPr>
                <w:ins w:id="5964" w:author="james" w:date="2016-03-29T12:14:00Z"/>
              </w:rPr>
              <w:pPrChange w:id="5965" w:author="james" w:date="2016-03-29T12:15:00Z">
                <w:pPr>
                  <w:jc w:val="both"/>
                </w:pPr>
              </w:pPrChange>
            </w:pPr>
            <w:ins w:id="5966" w:author="james" w:date="2016-03-29T12:15:00Z">
              <w:r>
                <w:rPr>
                  <w:rFonts w:ascii="Calibri" w:hAnsi="Calibri"/>
                  <w:color w:val="000000"/>
                  <w:sz w:val="22"/>
                  <w:szCs w:val="22"/>
                </w:rPr>
                <w:t>10100</w:t>
              </w:r>
            </w:ins>
          </w:p>
        </w:tc>
        <w:tc>
          <w:tcPr>
            <w:tcW w:w="1064" w:type="dxa"/>
            <w:vAlign w:val="bottom"/>
            <w:tcPrChange w:id="5967" w:author="james" w:date="2016-03-29T12:15:00Z">
              <w:tcPr>
                <w:tcW w:w="1064" w:type="dxa"/>
              </w:tcPr>
            </w:tcPrChange>
          </w:tcPr>
          <w:p w14:paraId="754D0540" w14:textId="5C620654" w:rsidR="00E8076D" w:rsidRDefault="00E8076D">
            <w:pPr>
              <w:jc w:val="right"/>
              <w:rPr>
                <w:ins w:id="5968" w:author="james" w:date="2016-03-29T12:14:00Z"/>
              </w:rPr>
              <w:pPrChange w:id="5969" w:author="james" w:date="2016-03-29T12:15:00Z">
                <w:pPr>
                  <w:jc w:val="both"/>
                </w:pPr>
              </w:pPrChange>
            </w:pPr>
            <w:ins w:id="5970" w:author="james" w:date="2016-03-29T12:15:00Z">
              <w:r>
                <w:rPr>
                  <w:rFonts w:ascii="Calibri" w:hAnsi="Calibri"/>
                  <w:color w:val="000000"/>
                  <w:sz w:val="22"/>
                  <w:szCs w:val="22"/>
                </w:rPr>
                <w:t>4</w:t>
              </w:r>
            </w:ins>
          </w:p>
        </w:tc>
        <w:tc>
          <w:tcPr>
            <w:tcW w:w="1064" w:type="dxa"/>
            <w:vAlign w:val="bottom"/>
            <w:tcPrChange w:id="5971" w:author="james" w:date="2016-03-29T12:15:00Z">
              <w:tcPr>
                <w:tcW w:w="1064" w:type="dxa"/>
              </w:tcPr>
            </w:tcPrChange>
          </w:tcPr>
          <w:p w14:paraId="26CF4F21" w14:textId="3799A1BA" w:rsidR="00E8076D" w:rsidRDefault="00E8076D">
            <w:pPr>
              <w:jc w:val="right"/>
              <w:rPr>
                <w:ins w:id="5972" w:author="james" w:date="2016-03-29T12:14:00Z"/>
              </w:rPr>
              <w:pPrChange w:id="5973" w:author="james" w:date="2016-03-29T12:15:00Z">
                <w:pPr>
                  <w:jc w:val="both"/>
                </w:pPr>
              </w:pPrChange>
            </w:pPr>
            <w:ins w:id="5974" w:author="james" w:date="2016-03-29T12:15:00Z">
              <w:r>
                <w:rPr>
                  <w:rFonts w:ascii="Calibri" w:hAnsi="Calibri"/>
                  <w:color w:val="000000"/>
                  <w:sz w:val="22"/>
                  <w:szCs w:val="22"/>
                </w:rPr>
                <w:t>9</w:t>
              </w:r>
            </w:ins>
          </w:p>
        </w:tc>
        <w:tc>
          <w:tcPr>
            <w:tcW w:w="1064" w:type="dxa"/>
            <w:vAlign w:val="bottom"/>
            <w:tcPrChange w:id="5975" w:author="james" w:date="2016-03-29T12:15:00Z">
              <w:tcPr>
                <w:tcW w:w="1064" w:type="dxa"/>
              </w:tcPr>
            </w:tcPrChange>
          </w:tcPr>
          <w:p w14:paraId="7A1B6799" w14:textId="1BDE34EA" w:rsidR="00E8076D" w:rsidRDefault="00E8076D">
            <w:pPr>
              <w:jc w:val="right"/>
              <w:rPr>
                <w:ins w:id="5976" w:author="james" w:date="2016-03-29T12:14:00Z"/>
              </w:rPr>
              <w:pPrChange w:id="5977" w:author="james" w:date="2016-03-29T12:15:00Z">
                <w:pPr>
                  <w:jc w:val="both"/>
                </w:pPr>
              </w:pPrChange>
            </w:pPr>
            <w:ins w:id="5978" w:author="james" w:date="2016-03-29T12:15:00Z">
              <w:r>
                <w:rPr>
                  <w:rFonts w:ascii="Calibri" w:hAnsi="Calibri"/>
                  <w:color w:val="000000"/>
                  <w:sz w:val="22"/>
                  <w:szCs w:val="22"/>
                </w:rPr>
                <w:t>-4</w:t>
              </w:r>
            </w:ins>
          </w:p>
        </w:tc>
        <w:tc>
          <w:tcPr>
            <w:tcW w:w="1064" w:type="dxa"/>
            <w:vAlign w:val="bottom"/>
            <w:tcPrChange w:id="5979" w:author="james" w:date="2016-03-29T12:15:00Z">
              <w:tcPr>
                <w:tcW w:w="1064" w:type="dxa"/>
              </w:tcPr>
            </w:tcPrChange>
          </w:tcPr>
          <w:p w14:paraId="086244C8" w14:textId="36A0AE67" w:rsidR="00E8076D" w:rsidRDefault="00E8076D">
            <w:pPr>
              <w:jc w:val="right"/>
              <w:rPr>
                <w:ins w:id="5980" w:author="james" w:date="2016-03-29T12:14:00Z"/>
              </w:rPr>
              <w:pPrChange w:id="5981" w:author="james" w:date="2016-03-29T12:15:00Z">
                <w:pPr>
                  <w:jc w:val="both"/>
                </w:pPr>
              </w:pPrChange>
            </w:pPr>
            <w:ins w:id="5982" w:author="james" w:date="2016-03-29T12:15:00Z">
              <w:r>
                <w:rPr>
                  <w:rFonts w:ascii="Calibri" w:hAnsi="Calibri"/>
                  <w:color w:val="000000"/>
                  <w:sz w:val="22"/>
                  <w:szCs w:val="22"/>
                </w:rPr>
                <w:t>-9</w:t>
              </w:r>
            </w:ins>
          </w:p>
        </w:tc>
        <w:tc>
          <w:tcPr>
            <w:tcW w:w="1064" w:type="dxa"/>
            <w:vAlign w:val="bottom"/>
            <w:tcPrChange w:id="5983" w:author="james" w:date="2016-03-29T12:15:00Z">
              <w:tcPr>
                <w:tcW w:w="1064" w:type="dxa"/>
              </w:tcPr>
            </w:tcPrChange>
          </w:tcPr>
          <w:p w14:paraId="3CF56B39" w14:textId="4D4F8480" w:rsidR="00E8076D" w:rsidRDefault="00E8076D">
            <w:pPr>
              <w:jc w:val="right"/>
              <w:rPr>
                <w:ins w:id="5984" w:author="james" w:date="2016-03-29T12:14:00Z"/>
              </w:rPr>
              <w:pPrChange w:id="5985" w:author="james" w:date="2016-03-29T12:15:00Z">
                <w:pPr>
                  <w:jc w:val="both"/>
                </w:pPr>
              </w:pPrChange>
            </w:pPr>
            <w:ins w:id="5986" w:author="james" w:date="2016-03-29T12:15:00Z">
              <w:r>
                <w:rPr>
                  <w:rFonts w:ascii="Calibri" w:hAnsi="Calibri"/>
                  <w:color w:val="000000"/>
                  <w:sz w:val="22"/>
                  <w:szCs w:val="22"/>
                </w:rPr>
                <w:t>-12</w:t>
              </w:r>
            </w:ins>
          </w:p>
        </w:tc>
        <w:tc>
          <w:tcPr>
            <w:tcW w:w="1064" w:type="dxa"/>
            <w:vAlign w:val="bottom"/>
            <w:tcPrChange w:id="5987" w:author="james" w:date="2016-03-29T12:15:00Z">
              <w:tcPr>
                <w:tcW w:w="1064" w:type="dxa"/>
              </w:tcPr>
            </w:tcPrChange>
          </w:tcPr>
          <w:p w14:paraId="2E1F36E2" w14:textId="7E9B0F98" w:rsidR="00E8076D" w:rsidRDefault="00E8076D">
            <w:pPr>
              <w:jc w:val="right"/>
              <w:rPr>
                <w:ins w:id="5988" w:author="james" w:date="2016-03-29T12:14:00Z"/>
              </w:rPr>
              <w:pPrChange w:id="5989" w:author="james" w:date="2016-03-29T12:15:00Z">
                <w:pPr>
                  <w:jc w:val="both"/>
                </w:pPr>
              </w:pPrChange>
            </w:pPr>
            <w:ins w:id="5990" w:author="james" w:date="2016-03-29T12:15:00Z">
              <w:r>
                <w:rPr>
                  <w:rFonts w:ascii="Calibri" w:hAnsi="Calibri"/>
                  <w:color w:val="000000"/>
                  <w:sz w:val="22"/>
                  <w:szCs w:val="22"/>
                </w:rPr>
                <w:t>-23</w:t>
              </w:r>
            </w:ins>
          </w:p>
        </w:tc>
        <w:tc>
          <w:tcPr>
            <w:tcW w:w="1064" w:type="dxa"/>
            <w:vAlign w:val="bottom"/>
            <w:tcPrChange w:id="5991" w:author="james" w:date="2016-03-29T12:15:00Z">
              <w:tcPr>
                <w:tcW w:w="1064" w:type="dxa"/>
              </w:tcPr>
            </w:tcPrChange>
          </w:tcPr>
          <w:p w14:paraId="7E895962" w14:textId="1DB2260B" w:rsidR="00E8076D" w:rsidRDefault="00E8076D">
            <w:pPr>
              <w:jc w:val="right"/>
              <w:rPr>
                <w:ins w:id="5992" w:author="james" w:date="2016-03-29T12:14:00Z"/>
              </w:rPr>
              <w:pPrChange w:id="5993" w:author="james" w:date="2016-03-29T12:15:00Z">
                <w:pPr>
                  <w:jc w:val="both"/>
                </w:pPr>
              </w:pPrChange>
            </w:pPr>
            <w:ins w:id="5994" w:author="james" w:date="2016-03-29T12:15:00Z">
              <w:r>
                <w:rPr>
                  <w:rFonts w:ascii="Calibri" w:hAnsi="Calibri"/>
                  <w:color w:val="000000"/>
                  <w:sz w:val="22"/>
                  <w:szCs w:val="22"/>
                </w:rPr>
                <w:t>8</w:t>
              </w:r>
            </w:ins>
          </w:p>
        </w:tc>
        <w:tc>
          <w:tcPr>
            <w:tcW w:w="1064" w:type="dxa"/>
            <w:vAlign w:val="bottom"/>
            <w:tcPrChange w:id="5995" w:author="james" w:date="2016-03-29T12:15:00Z">
              <w:tcPr>
                <w:tcW w:w="1064" w:type="dxa"/>
              </w:tcPr>
            </w:tcPrChange>
          </w:tcPr>
          <w:p w14:paraId="76370A45" w14:textId="566A3628" w:rsidR="00E8076D" w:rsidRDefault="00E8076D">
            <w:pPr>
              <w:jc w:val="right"/>
              <w:rPr>
                <w:ins w:id="5996" w:author="james" w:date="2016-03-29T12:14:00Z"/>
              </w:rPr>
              <w:pPrChange w:id="5997" w:author="james" w:date="2016-03-29T12:15:00Z">
                <w:pPr>
                  <w:jc w:val="both"/>
                </w:pPr>
              </w:pPrChange>
            </w:pPr>
            <w:ins w:id="5998" w:author="james" w:date="2016-03-29T12:15:00Z">
              <w:r>
                <w:rPr>
                  <w:rFonts w:ascii="Calibri" w:hAnsi="Calibri"/>
                  <w:color w:val="000000"/>
                  <w:sz w:val="22"/>
                  <w:szCs w:val="22"/>
                </w:rPr>
                <w:t>17</w:t>
              </w:r>
            </w:ins>
          </w:p>
        </w:tc>
      </w:tr>
      <w:tr w:rsidR="00E8076D" w14:paraId="4B640321" w14:textId="77777777" w:rsidTr="007B0E2C">
        <w:trPr>
          <w:ins w:id="5999" w:author="james" w:date="2016-03-29T12:14:00Z"/>
        </w:trPr>
        <w:tc>
          <w:tcPr>
            <w:tcW w:w="1064" w:type="dxa"/>
            <w:vAlign w:val="bottom"/>
            <w:tcPrChange w:id="6000" w:author="james" w:date="2016-03-29T12:15:00Z">
              <w:tcPr>
                <w:tcW w:w="1064" w:type="dxa"/>
              </w:tcPr>
            </w:tcPrChange>
          </w:tcPr>
          <w:p w14:paraId="53599AB5" w14:textId="43AC8548" w:rsidR="00E8076D" w:rsidRDefault="00E8076D">
            <w:pPr>
              <w:jc w:val="right"/>
              <w:rPr>
                <w:ins w:id="6001" w:author="james" w:date="2016-03-29T12:14:00Z"/>
              </w:rPr>
              <w:pPrChange w:id="6002" w:author="james" w:date="2016-03-29T12:15:00Z">
                <w:pPr>
                  <w:jc w:val="both"/>
                </w:pPr>
              </w:pPrChange>
            </w:pPr>
            <w:ins w:id="6003" w:author="james" w:date="2016-03-29T12:15:00Z">
              <w:r>
                <w:rPr>
                  <w:rFonts w:ascii="Calibri" w:hAnsi="Calibri"/>
                  <w:color w:val="000000"/>
                  <w:sz w:val="22"/>
                  <w:szCs w:val="22"/>
                </w:rPr>
                <w:t>10101</w:t>
              </w:r>
            </w:ins>
          </w:p>
        </w:tc>
        <w:tc>
          <w:tcPr>
            <w:tcW w:w="1064" w:type="dxa"/>
            <w:vAlign w:val="bottom"/>
            <w:tcPrChange w:id="6004" w:author="james" w:date="2016-03-29T12:15:00Z">
              <w:tcPr>
                <w:tcW w:w="1064" w:type="dxa"/>
              </w:tcPr>
            </w:tcPrChange>
          </w:tcPr>
          <w:p w14:paraId="2F91024C" w14:textId="4C81F273" w:rsidR="00E8076D" w:rsidRDefault="00E8076D">
            <w:pPr>
              <w:jc w:val="right"/>
              <w:rPr>
                <w:ins w:id="6005" w:author="james" w:date="2016-03-29T12:14:00Z"/>
              </w:rPr>
              <w:pPrChange w:id="6006" w:author="james" w:date="2016-03-29T12:15:00Z">
                <w:pPr>
                  <w:jc w:val="both"/>
                </w:pPr>
              </w:pPrChange>
            </w:pPr>
            <w:ins w:id="6007" w:author="james" w:date="2016-03-29T12:15:00Z">
              <w:r>
                <w:rPr>
                  <w:rFonts w:ascii="Calibri" w:hAnsi="Calibri"/>
                  <w:color w:val="000000"/>
                  <w:sz w:val="22"/>
                  <w:szCs w:val="22"/>
                </w:rPr>
                <w:t>5</w:t>
              </w:r>
            </w:ins>
          </w:p>
        </w:tc>
        <w:tc>
          <w:tcPr>
            <w:tcW w:w="1064" w:type="dxa"/>
            <w:vAlign w:val="bottom"/>
            <w:tcPrChange w:id="6008" w:author="james" w:date="2016-03-29T12:15:00Z">
              <w:tcPr>
                <w:tcW w:w="1064" w:type="dxa"/>
              </w:tcPr>
            </w:tcPrChange>
          </w:tcPr>
          <w:p w14:paraId="6911F0B4" w14:textId="303EF0B5" w:rsidR="00E8076D" w:rsidRDefault="00E8076D">
            <w:pPr>
              <w:jc w:val="right"/>
              <w:rPr>
                <w:ins w:id="6009" w:author="james" w:date="2016-03-29T12:14:00Z"/>
              </w:rPr>
              <w:pPrChange w:id="6010" w:author="james" w:date="2016-03-29T12:15:00Z">
                <w:pPr>
                  <w:jc w:val="both"/>
                </w:pPr>
              </w:pPrChange>
            </w:pPr>
            <w:ins w:id="6011" w:author="james" w:date="2016-03-29T12:15:00Z">
              <w:r>
                <w:rPr>
                  <w:rFonts w:ascii="Calibri" w:hAnsi="Calibri"/>
                  <w:color w:val="000000"/>
                  <w:sz w:val="22"/>
                  <w:szCs w:val="22"/>
                </w:rPr>
                <w:t>11</w:t>
              </w:r>
            </w:ins>
          </w:p>
        </w:tc>
        <w:tc>
          <w:tcPr>
            <w:tcW w:w="1064" w:type="dxa"/>
            <w:vAlign w:val="bottom"/>
            <w:tcPrChange w:id="6012" w:author="james" w:date="2016-03-29T12:15:00Z">
              <w:tcPr>
                <w:tcW w:w="1064" w:type="dxa"/>
              </w:tcPr>
            </w:tcPrChange>
          </w:tcPr>
          <w:p w14:paraId="704C1416" w14:textId="79A51BCE" w:rsidR="00E8076D" w:rsidRDefault="00E8076D">
            <w:pPr>
              <w:jc w:val="right"/>
              <w:rPr>
                <w:ins w:id="6013" w:author="james" w:date="2016-03-29T12:14:00Z"/>
              </w:rPr>
              <w:pPrChange w:id="6014" w:author="james" w:date="2016-03-29T12:15:00Z">
                <w:pPr>
                  <w:jc w:val="both"/>
                </w:pPr>
              </w:pPrChange>
            </w:pPr>
            <w:ins w:id="6015" w:author="james" w:date="2016-03-29T12:15:00Z">
              <w:r>
                <w:rPr>
                  <w:rFonts w:ascii="Calibri" w:hAnsi="Calibri"/>
                  <w:color w:val="000000"/>
                  <w:sz w:val="22"/>
                  <w:szCs w:val="22"/>
                </w:rPr>
                <w:t>-5</w:t>
              </w:r>
            </w:ins>
          </w:p>
        </w:tc>
        <w:tc>
          <w:tcPr>
            <w:tcW w:w="1064" w:type="dxa"/>
            <w:vAlign w:val="bottom"/>
            <w:tcPrChange w:id="6016" w:author="james" w:date="2016-03-29T12:15:00Z">
              <w:tcPr>
                <w:tcW w:w="1064" w:type="dxa"/>
              </w:tcPr>
            </w:tcPrChange>
          </w:tcPr>
          <w:p w14:paraId="31AB8302" w14:textId="4E2895B0" w:rsidR="00E8076D" w:rsidRDefault="00E8076D">
            <w:pPr>
              <w:jc w:val="right"/>
              <w:rPr>
                <w:ins w:id="6017" w:author="james" w:date="2016-03-29T12:14:00Z"/>
              </w:rPr>
              <w:pPrChange w:id="6018" w:author="james" w:date="2016-03-29T12:15:00Z">
                <w:pPr>
                  <w:jc w:val="both"/>
                </w:pPr>
              </w:pPrChange>
            </w:pPr>
            <w:ins w:id="6019" w:author="james" w:date="2016-03-29T12:15:00Z">
              <w:r>
                <w:rPr>
                  <w:rFonts w:ascii="Calibri" w:hAnsi="Calibri"/>
                  <w:color w:val="000000"/>
                  <w:sz w:val="22"/>
                  <w:szCs w:val="22"/>
                </w:rPr>
                <w:t>-11</w:t>
              </w:r>
            </w:ins>
          </w:p>
        </w:tc>
        <w:tc>
          <w:tcPr>
            <w:tcW w:w="1064" w:type="dxa"/>
            <w:vAlign w:val="bottom"/>
            <w:tcPrChange w:id="6020" w:author="james" w:date="2016-03-29T12:15:00Z">
              <w:tcPr>
                <w:tcW w:w="1064" w:type="dxa"/>
              </w:tcPr>
            </w:tcPrChange>
          </w:tcPr>
          <w:p w14:paraId="1BCDB6AD" w14:textId="0603517D" w:rsidR="00E8076D" w:rsidRDefault="00E8076D">
            <w:pPr>
              <w:jc w:val="right"/>
              <w:rPr>
                <w:ins w:id="6021" w:author="james" w:date="2016-03-29T12:14:00Z"/>
              </w:rPr>
              <w:pPrChange w:id="6022" w:author="james" w:date="2016-03-29T12:15:00Z">
                <w:pPr>
                  <w:jc w:val="both"/>
                </w:pPr>
              </w:pPrChange>
            </w:pPr>
            <w:ins w:id="6023" w:author="james" w:date="2016-03-29T12:15:00Z">
              <w:r>
                <w:rPr>
                  <w:rFonts w:ascii="Calibri" w:hAnsi="Calibri"/>
                  <w:color w:val="000000"/>
                  <w:sz w:val="22"/>
                  <w:szCs w:val="22"/>
                </w:rPr>
                <w:t>-11</w:t>
              </w:r>
            </w:ins>
          </w:p>
        </w:tc>
        <w:tc>
          <w:tcPr>
            <w:tcW w:w="1064" w:type="dxa"/>
            <w:vAlign w:val="bottom"/>
            <w:tcPrChange w:id="6024" w:author="james" w:date="2016-03-29T12:15:00Z">
              <w:tcPr>
                <w:tcW w:w="1064" w:type="dxa"/>
              </w:tcPr>
            </w:tcPrChange>
          </w:tcPr>
          <w:p w14:paraId="3DE5C13F" w14:textId="4859E600" w:rsidR="00E8076D" w:rsidRDefault="00E8076D">
            <w:pPr>
              <w:jc w:val="right"/>
              <w:rPr>
                <w:ins w:id="6025" w:author="james" w:date="2016-03-29T12:14:00Z"/>
              </w:rPr>
              <w:pPrChange w:id="6026" w:author="james" w:date="2016-03-29T12:15:00Z">
                <w:pPr>
                  <w:jc w:val="both"/>
                </w:pPr>
              </w:pPrChange>
            </w:pPr>
            <w:ins w:id="6027" w:author="james" w:date="2016-03-29T12:15:00Z">
              <w:r>
                <w:rPr>
                  <w:rFonts w:ascii="Calibri" w:hAnsi="Calibri"/>
                  <w:color w:val="000000"/>
                  <w:sz w:val="22"/>
                  <w:szCs w:val="22"/>
                </w:rPr>
                <w:t>-21</w:t>
              </w:r>
            </w:ins>
          </w:p>
        </w:tc>
        <w:tc>
          <w:tcPr>
            <w:tcW w:w="1064" w:type="dxa"/>
            <w:vAlign w:val="bottom"/>
            <w:tcPrChange w:id="6028" w:author="james" w:date="2016-03-29T12:15:00Z">
              <w:tcPr>
                <w:tcW w:w="1064" w:type="dxa"/>
              </w:tcPr>
            </w:tcPrChange>
          </w:tcPr>
          <w:p w14:paraId="323362C8" w14:textId="3BD973AE" w:rsidR="00E8076D" w:rsidRDefault="00E8076D">
            <w:pPr>
              <w:jc w:val="right"/>
              <w:rPr>
                <w:ins w:id="6029" w:author="james" w:date="2016-03-29T12:14:00Z"/>
              </w:rPr>
              <w:pPrChange w:id="6030" w:author="james" w:date="2016-03-29T12:15:00Z">
                <w:pPr>
                  <w:jc w:val="both"/>
                </w:pPr>
              </w:pPrChange>
            </w:pPr>
            <w:ins w:id="6031" w:author="james" w:date="2016-03-29T12:15:00Z">
              <w:r>
                <w:rPr>
                  <w:rFonts w:ascii="Calibri" w:hAnsi="Calibri"/>
                  <w:color w:val="000000"/>
                  <w:sz w:val="22"/>
                  <w:szCs w:val="22"/>
                </w:rPr>
                <w:t>9</w:t>
              </w:r>
            </w:ins>
          </w:p>
        </w:tc>
        <w:tc>
          <w:tcPr>
            <w:tcW w:w="1064" w:type="dxa"/>
            <w:vAlign w:val="bottom"/>
            <w:tcPrChange w:id="6032" w:author="james" w:date="2016-03-29T12:15:00Z">
              <w:tcPr>
                <w:tcW w:w="1064" w:type="dxa"/>
              </w:tcPr>
            </w:tcPrChange>
          </w:tcPr>
          <w:p w14:paraId="786164C6" w14:textId="2037A059" w:rsidR="00E8076D" w:rsidRDefault="00E8076D">
            <w:pPr>
              <w:jc w:val="right"/>
              <w:rPr>
                <w:ins w:id="6033" w:author="james" w:date="2016-03-29T12:14:00Z"/>
              </w:rPr>
              <w:pPrChange w:id="6034" w:author="james" w:date="2016-03-29T12:15:00Z">
                <w:pPr>
                  <w:jc w:val="both"/>
                </w:pPr>
              </w:pPrChange>
            </w:pPr>
            <w:ins w:id="6035" w:author="james" w:date="2016-03-29T12:15:00Z">
              <w:r>
                <w:rPr>
                  <w:rFonts w:ascii="Calibri" w:hAnsi="Calibri"/>
                  <w:color w:val="000000"/>
                  <w:sz w:val="22"/>
                  <w:szCs w:val="22"/>
                </w:rPr>
                <w:t>19</w:t>
              </w:r>
            </w:ins>
          </w:p>
        </w:tc>
      </w:tr>
      <w:tr w:rsidR="00E8076D" w14:paraId="491FBD65" w14:textId="77777777" w:rsidTr="007B0E2C">
        <w:trPr>
          <w:ins w:id="6036" w:author="james" w:date="2016-03-29T12:14:00Z"/>
        </w:trPr>
        <w:tc>
          <w:tcPr>
            <w:tcW w:w="1064" w:type="dxa"/>
            <w:vAlign w:val="bottom"/>
            <w:tcPrChange w:id="6037" w:author="james" w:date="2016-03-29T12:15:00Z">
              <w:tcPr>
                <w:tcW w:w="1064" w:type="dxa"/>
              </w:tcPr>
            </w:tcPrChange>
          </w:tcPr>
          <w:p w14:paraId="56D8E4ED" w14:textId="110F2A69" w:rsidR="00E8076D" w:rsidRDefault="00E8076D">
            <w:pPr>
              <w:jc w:val="right"/>
              <w:rPr>
                <w:ins w:id="6038" w:author="james" w:date="2016-03-29T12:14:00Z"/>
              </w:rPr>
              <w:pPrChange w:id="6039" w:author="james" w:date="2016-03-29T12:15:00Z">
                <w:pPr>
                  <w:jc w:val="both"/>
                </w:pPr>
              </w:pPrChange>
            </w:pPr>
            <w:ins w:id="6040" w:author="james" w:date="2016-03-29T12:15:00Z">
              <w:r>
                <w:rPr>
                  <w:rFonts w:ascii="Calibri" w:hAnsi="Calibri"/>
                  <w:color w:val="000000"/>
                  <w:sz w:val="22"/>
                  <w:szCs w:val="22"/>
                </w:rPr>
                <w:t>10110</w:t>
              </w:r>
            </w:ins>
          </w:p>
        </w:tc>
        <w:tc>
          <w:tcPr>
            <w:tcW w:w="1064" w:type="dxa"/>
            <w:vAlign w:val="bottom"/>
            <w:tcPrChange w:id="6041" w:author="james" w:date="2016-03-29T12:15:00Z">
              <w:tcPr>
                <w:tcW w:w="1064" w:type="dxa"/>
              </w:tcPr>
            </w:tcPrChange>
          </w:tcPr>
          <w:p w14:paraId="59D32D11" w14:textId="0DDABAD7" w:rsidR="00E8076D" w:rsidRDefault="00E8076D">
            <w:pPr>
              <w:jc w:val="right"/>
              <w:rPr>
                <w:ins w:id="6042" w:author="james" w:date="2016-03-29T12:14:00Z"/>
              </w:rPr>
              <w:pPrChange w:id="6043" w:author="james" w:date="2016-03-29T12:15:00Z">
                <w:pPr>
                  <w:jc w:val="both"/>
                </w:pPr>
              </w:pPrChange>
            </w:pPr>
            <w:ins w:id="6044" w:author="james" w:date="2016-03-29T12:15:00Z">
              <w:r>
                <w:rPr>
                  <w:rFonts w:ascii="Calibri" w:hAnsi="Calibri"/>
                  <w:color w:val="000000"/>
                  <w:sz w:val="22"/>
                  <w:szCs w:val="22"/>
                </w:rPr>
                <w:t>6</w:t>
              </w:r>
            </w:ins>
          </w:p>
        </w:tc>
        <w:tc>
          <w:tcPr>
            <w:tcW w:w="1064" w:type="dxa"/>
            <w:vAlign w:val="bottom"/>
            <w:tcPrChange w:id="6045" w:author="james" w:date="2016-03-29T12:15:00Z">
              <w:tcPr>
                <w:tcW w:w="1064" w:type="dxa"/>
              </w:tcPr>
            </w:tcPrChange>
          </w:tcPr>
          <w:p w14:paraId="1574BE45" w14:textId="1B3E8287" w:rsidR="00E8076D" w:rsidRDefault="00E8076D">
            <w:pPr>
              <w:jc w:val="right"/>
              <w:rPr>
                <w:ins w:id="6046" w:author="james" w:date="2016-03-29T12:14:00Z"/>
              </w:rPr>
              <w:pPrChange w:id="6047" w:author="james" w:date="2016-03-29T12:15:00Z">
                <w:pPr>
                  <w:jc w:val="both"/>
                </w:pPr>
              </w:pPrChange>
            </w:pPr>
            <w:ins w:id="6048" w:author="james" w:date="2016-03-29T12:15:00Z">
              <w:r>
                <w:rPr>
                  <w:rFonts w:ascii="Calibri" w:hAnsi="Calibri"/>
                  <w:color w:val="000000"/>
                  <w:sz w:val="22"/>
                  <w:szCs w:val="22"/>
                </w:rPr>
                <w:t>13</w:t>
              </w:r>
            </w:ins>
          </w:p>
        </w:tc>
        <w:tc>
          <w:tcPr>
            <w:tcW w:w="1064" w:type="dxa"/>
            <w:vAlign w:val="bottom"/>
            <w:tcPrChange w:id="6049" w:author="james" w:date="2016-03-29T12:15:00Z">
              <w:tcPr>
                <w:tcW w:w="1064" w:type="dxa"/>
              </w:tcPr>
            </w:tcPrChange>
          </w:tcPr>
          <w:p w14:paraId="3AB40F6B" w14:textId="48224644" w:rsidR="00E8076D" w:rsidRDefault="00E8076D">
            <w:pPr>
              <w:jc w:val="right"/>
              <w:rPr>
                <w:ins w:id="6050" w:author="james" w:date="2016-03-29T12:14:00Z"/>
              </w:rPr>
              <w:pPrChange w:id="6051" w:author="james" w:date="2016-03-29T12:15:00Z">
                <w:pPr>
                  <w:jc w:val="both"/>
                </w:pPr>
              </w:pPrChange>
            </w:pPr>
            <w:ins w:id="6052" w:author="james" w:date="2016-03-29T12:15:00Z">
              <w:r>
                <w:rPr>
                  <w:rFonts w:ascii="Calibri" w:hAnsi="Calibri"/>
                  <w:color w:val="000000"/>
                  <w:sz w:val="22"/>
                  <w:szCs w:val="22"/>
                </w:rPr>
                <w:t>-6</w:t>
              </w:r>
            </w:ins>
          </w:p>
        </w:tc>
        <w:tc>
          <w:tcPr>
            <w:tcW w:w="1064" w:type="dxa"/>
            <w:vAlign w:val="bottom"/>
            <w:tcPrChange w:id="6053" w:author="james" w:date="2016-03-29T12:15:00Z">
              <w:tcPr>
                <w:tcW w:w="1064" w:type="dxa"/>
              </w:tcPr>
            </w:tcPrChange>
          </w:tcPr>
          <w:p w14:paraId="28C0581C" w14:textId="65EE74A5" w:rsidR="00E8076D" w:rsidRDefault="00E8076D">
            <w:pPr>
              <w:jc w:val="right"/>
              <w:rPr>
                <w:ins w:id="6054" w:author="james" w:date="2016-03-29T12:14:00Z"/>
              </w:rPr>
              <w:pPrChange w:id="6055" w:author="james" w:date="2016-03-29T12:15:00Z">
                <w:pPr>
                  <w:jc w:val="both"/>
                </w:pPr>
              </w:pPrChange>
            </w:pPr>
            <w:ins w:id="6056" w:author="james" w:date="2016-03-29T12:15:00Z">
              <w:r>
                <w:rPr>
                  <w:rFonts w:ascii="Calibri" w:hAnsi="Calibri"/>
                  <w:color w:val="000000"/>
                  <w:sz w:val="22"/>
                  <w:szCs w:val="22"/>
                </w:rPr>
                <w:t>-13</w:t>
              </w:r>
            </w:ins>
          </w:p>
        </w:tc>
        <w:tc>
          <w:tcPr>
            <w:tcW w:w="1064" w:type="dxa"/>
            <w:vAlign w:val="bottom"/>
            <w:tcPrChange w:id="6057" w:author="james" w:date="2016-03-29T12:15:00Z">
              <w:tcPr>
                <w:tcW w:w="1064" w:type="dxa"/>
              </w:tcPr>
            </w:tcPrChange>
          </w:tcPr>
          <w:p w14:paraId="7600F4A6" w14:textId="07FDC4E6" w:rsidR="00E8076D" w:rsidRDefault="00E8076D">
            <w:pPr>
              <w:jc w:val="right"/>
              <w:rPr>
                <w:ins w:id="6058" w:author="james" w:date="2016-03-29T12:14:00Z"/>
              </w:rPr>
              <w:pPrChange w:id="6059" w:author="james" w:date="2016-03-29T12:15:00Z">
                <w:pPr>
                  <w:jc w:val="both"/>
                </w:pPr>
              </w:pPrChange>
            </w:pPr>
            <w:ins w:id="6060" w:author="james" w:date="2016-03-29T12:15:00Z">
              <w:r>
                <w:rPr>
                  <w:rFonts w:ascii="Calibri" w:hAnsi="Calibri"/>
                  <w:color w:val="000000"/>
                  <w:sz w:val="22"/>
                  <w:szCs w:val="22"/>
                </w:rPr>
                <w:t>-10</w:t>
              </w:r>
            </w:ins>
          </w:p>
        </w:tc>
        <w:tc>
          <w:tcPr>
            <w:tcW w:w="1064" w:type="dxa"/>
            <w:vAlign w:val="bottom"/>
            <w:tcPrChange w:id="6061" w:author="james" w:date="2016-03-29T12:15:00Z">
              <w:tcPr>
                <w:tcW w:w="1064" w:type="dxa"/>
              </w:tcPr>
            </w:tcPrChange>
          </w:tcPr>
          <w:p w14:paraId="1DB67347" w14:textId="2D774EB3" w:rsidR="00E8076D" w:rsidRDefault="00E8076D">
            <w:pPr>
              <w:jc w:val="right"/>
              <w:rPr>
                <w:ins w:id="6062" w:author="james" w:date="2016-03-29T12:14:00Z"/>
              </w:rPr>
              <w:pPrChange w:id="6063" w:author="james" w:date="2016-03-29T12:15:00Z">
                <w:pPr>
                  <w:jc w:val="both"/>
                </w:pPr>
              </w:pPrChange>
            </w:pPr>
            <w:ins w:id="6064" w:author="james" w:date="2016-03-29T12:15:00Z">
              <w:r>
                <w:rPr>
                  <w:rFonts w:ascii="Calibri" w:hAnsi="Calibri"/>
                  <w:color w:val="000000"/>
                  <w:sz w:val="22"/>
                  <w:szCs w:val="22"/>
                </w:rPr>
                <w:t>-19</w:t>
              </w:r>
            </w:ins>
          </w:p>
        </w:tc>
        <w:tc>
          <w:tcPr>
            <w:tcW w:w="1064" w:type="dxa"/>
            <w:vAlign w:val="bottom"/>
            <w:tcPrChange w:id="6065" w:author="james" w:date="2016-03-29T12:15:00Z">
              <w:tcPr>
                <w:tcW w:w="1064" w:type="dxa"/>
              </w:tcPr>
            </w:tcPrChange>
          </w:tcPr>
          <w:p w14:paraId="7B711EB7" w14:textId="5512E3C5" w:rsidR="00E8076D" w:rsidRDefault="00E8076D">
            <w:pPr>
              <w:jc w:val="right"/>
              <w:rPr>
                <w:ins w:id="6066" w:author="james" w:date="2016-03-29T12:14:00Z"/>
              </w:rPr>
              <w:pPrChange w:id="6067" w:author="james" w:date="2016-03-29T12:15:00Z">
                <w:pPr>
                  <w:jc w:val="both"/>
                </w:pPr>
              </w:pPrChange>
            </w:pPr>
            <w:ins w:id="6068" w:author="james" w:date="2016-03-29T12:15:00Z">
              <w:r>
                <w:rPr>
                  <w:rFonts w:ascii="Calibri" w:hAnsi="Calibri"/>
                  <w:color w:val="000000"/>
                  <w:sz w:val="22"/>
                  <w:szCs w:val="22"/>
                </w:rPr>
                <w:t>11</w:t>
              </w:r>
            </w:ins>
          </w:p>
        </w:tc>
        <w:tc>
          <w:tcPr>
            <w:tcW w:w="1064" w:type="dxa"/>
            <w:vAlign w:val="bottom"/>
            <w:tcPrChange w:id="6069" w:author="james" w:date="2016-03-29T12:15:00Z">
              <w:tcPr>
                <w:tcW w:w="1064" w:type="dxa"/>
              </w:tcPr>
            </w:tcPrChange>
          </w:tcPr>
          <w:p w14:paraId="3DB44DF6" w14:textId="50B8E5FD" w:rsidR="00E8076D" w:rsidRDefault="00E8076D">
            <w:pPr>
              <w:jc w:val="right"/>
              <w:rPr>
                <w:ins w:id="6070" w:author="james" w:date="2016-03-29T12:14:00Z"/>
              </w:rPr>
              <w:pPrChange w:id="6071" w:author="james" w:date="2016-03-29T12:15:00Z">
                <w:pPr>
                  <w:jc w:val="both"/>
                </w:pPr>
              </w:pPrChange>
            </w:pPr>
            <w:ins w:id="6072" w:author="james" w:date="2016-03-29T12:15:00Z">
              <w:r>
                <w:rPr>
                  <w:rFonts w:ascii="Calibri" w:hAnsi="Calibri"/>
                  <w:color w:val="000000"/>
                  <w:sz w:val="22"/>
                  <w:szCs w:val="22"/>
                </w:rPr>
                <w:t>23</w:t>
              </w:r>
            </w:ins>
          </w:p>
        </w:tc>
      </w:tr>
      <w:tr w:rsidR="00E8076D" w14:paraId="49113201" w14:textId="77777777" w:rsidTr="007B0E2C">
        <w:trPr>
          <w:ins w:id="6073" w:author="james" w:date="2016-03-29T12:14:00Z"/>
        </w:trPr>
        <w:tc>
          <w:tcPr>
            <w:tcW w:w="1064" w:type="dxa"/>
            <w:vAlign w:val="bottom"/>
            <w:tcPrChange w:id="6074" w:author="james" w:date="2016-03-29T12:15:00Z">
              <w:tcPr>
                <w:tcW w:w="1064" w:type="dxa"/>
              </w:tcPr>
            </w:tcPrChange>
          </w:tcPr>
          <w:p w14:paraId="61B19C2A" w14:textId="605C0A8D" w:rsidR="00E8076D" w:rsidRDefault="00E8076D">
            <w:pPr>
              <w:jc w:val="right"/>
              <w:rPr>
                <w:ins w:id="6075" w:author="james" w:date="2016-03-29T12:14:00Z"/>
              </w:rPr>
              <w:pPrChange w:id="6076" w:author="james" w:date="2016-03-29T12:15:00Z">
                <w:pPr>
                  <w:jc w:val="both"/>
                </w:pPr>
              </w:pPrChange>
            </w:pPr>
            <w:ins w:id="6077" w:author="james" w:date="2016-03-29T12:15:00Z">
              <w:r>
                <w:rPr>
                  <w:rFonts w:ascii="Calibri" w:hAnsi="Calibri"/>
                  <w:color w:val="000000"/>
                  <w:sz w:val="22"/>
                  <w:szCs w:val="22"/>
                </w:rPr>
                <w:t>10111</w:t>
              </w:r>
            </w:ins>
          </w:p>
        </w:tc>
        <w:tc>
          <w:tcPr>
            <w:tcW w:w="1064" w:type="dxa"/>
            <w:vAlign w:val="bottom"/>
            <w:tcPrChange w:id="6078" w:author="james" w:date="2016-03-29T12:15:00Z">
              <w:tcPr>
                <w:tcW w:w="1064" w:type="dxa"/>
              </w:tcPr>
            </w:tcPrChange>
          </w:tcPr>
          <w:p w14:paraId="75C0D43E" w14:textId="460DB5CA" w:rsidR="00E8076D" w:rsidRDefault="00E8076D">
            <w:pPr>
              <w:jc w:val="right"/>
              <w:rPr>
                <w:ins w:id="6079" w:author="james" w:date="2016-03-29T12:14:00Z"/>
              </w:rPr>
              <w:pPrChange w:id="6080" w:author="james" w:date="2016-03-29T12:15:00Z">
                <w:pPr>
                  <w:jc w:val="both"/>
                </w:pPr>
              </w:pPrChange>
            </w:pPr>
            <w:ins w:id="6081" w:author="james" w:date="2016-03-29T12:15:00Z">
              <w:r>
                <w:rPr>
                  <w:rFonts w:ascii="Calibri" w:hAnsi="Calibri"/>
                  <w:color w:val="000000"/>
                  <w:sz w:val="22"/>
                  <w:szCs w:val="22"/>
                </w:rPr>
                <w:t>7</w:t>
              </w:r>
            </w:ins>
          </w:p>
        </w:tc>
        <w:tc>
          <w:tcPr>
            <w:tcW w:w="1064" w:type="dxa"/>
            <w:vAlign w:val="bottom"/>
            <w:tcPrChange w:id="6082" w:author="james" w:date="2016-03-29T12:15:00Z">
              <w:tcPr>
                <w:tcW w:w="1064" w:type="dxa"/>
              </w:tcPr>
            </w:tcPrChange>
          </w:tcPr>
          <w:p w14:paraId="019B3854" w14:textId="1703D5CF" w:rsidR="00E8076D" w:rsidRDefault="00E8076D">
            <w:pPr>
              <w:jc w:val="right"/>
              <w:rPr>
                <w:ins w:id="6083" w:author="james" w:date="2016-03-29T12:14:00Z"/>
              </w:rPr>
              <w:pPrChange w:id="6084" w:author="james" w:date="2016-03-29T12:15:00Z">
                <w:pPr>
                  <w:jc w:val="both"/>
                </w:pPr>
              </w:pPrChange>
            </w:pPr>
            <w:ins w:id="6085" w:author="james" w:date="2016-03-29T12:15:00Z">
              <w:r>
                <w:rPr>
                  <w:rFonts w:ascii="Calibri" w:hAnsi="Calibri"/>
                  <w:color w:val="000000"/>
                  <w:sz w:val="22"/>
                  <w:szCs w:val="22"/>
                </w:rPr>
                <w:t>15</w:t>
              </w:r>
            </w:ins>
          </w:p>
        </w:tc>
        <w:tc>
          <w:tcPr>
            <w:tcW w:w="1064" w:type="dxa"/>
            <w:vAlign w:val="bottom"/>
            <w:tcPrChange w:id="6086" w:author="james" w:date="2016-03-29T12:15:00Z">
              <w:tcPr>
                <w:tcW w:w="1064" w:type="dxa"/>
              </w:tcPr>
            </w:tcPrChange>
          </w:tcPr>
          <w:p w14:paraId="3ACC8DE9" w14:textId="092E2E5C" w:rsidR="00E8076D" w:rsidRDefault="00E8076D">
            <w:pPr>
              <w:jc w:val="right"/>
              <w:rPr>
                <w:ins w:id="6087" w:author="james" w:date="2016-03-29T12:14:00Z"/>
              </w:rPr>
              <w:pPrChange w:id="6088" w:author="james" w:date="2016-03-29T12:15:00Z">
                <w:pPr>
                  <w:jc w:val="both"/>
                </w:pPr>
              </w:pPrChange>
            </w:pPr>
            <w:ins w:id="6089" w:author="james" w:date="2016-03-29T12:15:00Z">
              <w:r>
                <w:rPr>
                  <w:rFonts w:ascii="Calibri" w:hAnsi="Calibri"/>
                  <w:color w:val="000000"/>
                  <w:sz w:val="22"/>
                  <w:szCs w:val="22"/>
                </w:rPr>
                <w:t>-7</w:t>
              </w:r>
            </w:ins>
          </w:p>
        </w:tc>
        <w:tc>
          <w:tcPr>
            <w:tcW w:w="1064" w:type="dxa"/>
            <w:vAlign w:val="bottom"/>
            <w:tcPrChange w:id="6090" w:author="james" w:date="2016-03-29T12:15:00Z">
              <w:tcPr>
                <w:tcW w:w="1064" w:type="dxa"/>
              </w:tcPr>
            </w:tcPrChange>
          </w:tcPr>
          <w:p w14:paraId="546D019B" w14:textId="4BB52FD3" w:rsidR="00E8076D" w:rsidRDefault="00E8076D">
            <w:pPr>
              <w:jc w:val="right"/>
              <w:rPr>
                <w:ins w:id="6091" w:author="james" w:date="2016-03-29T12:14:00Z"/>
              </w:rPr>
              <w:pPrChange w:id="6092" w:author="james" w:date="2016-03-29T12:15:00Z">
                <w:pPr>
                  <w:jc w:val="both"/>
                </w:pPr>
              </w:pPrChange>
            </w:pPr>
            <w:ins w:id="6093" w:author="james" w:date="2016-03-29T12:15:00Z">
              <w:r>
                <w:rPr>
                  <w:rFonts w:ascii="Calibri" w:hAnsi="Calibri"/>
                  <w:color w:val="000000"/>
                  <w:sz w:val="22"/>
                  <w:szCs w:val="22"/>
                </w:rPr>
                <w:t>-15</w:t>
              </w:r>
            </w:ins>
          </w:p>
        </w:tc>
        <w:tc>
          <w:tcPr>
            <w:tcW w:w="1064" w:type="dxa"/>
            <w:vAlign w:val="bottom"/>
            <w:tcPrChange w:id="6094" w:author="james" w:date="2016-03-29T12:15:00Z">
              <w:tcPr>
                <w:tcW w:w="1064" w:type="dxa"/>
              </w:tcPr>
            </w:tcPrChange>
          </w:tcPr>
          <w:p w14:paraId="74E37411" w14:textId="00F89888" w:rsidR="00E8076D" w:rsidRDefault="00E8076D">
            <w:pPr>
              <w:jc w:val="right"/>
              <w:rPr>
                <w:ins w:id="6095" w:author="james" w:date="2016-03-29T12:14:00Z"/>
              </w:rPr>
              <w:pPrChange w:id="6096" w:author="james" w:date="2016-03-29T12:15:00Z">
                <w:pPr>
                  <w:jc w:val="both"/>
                </w:pPr>
              </w:pPrChange>
            </w:pPr>
            <w:ins w:id="6097" w:author="james" w:date="2016-03-29T12:15:00Z">
              <w:r>
                <w:rPr>
                  <w:rFonts w:ascii="Calibri" w:hAnsi="Calibri"/>
                  <w:color w:val="000000"/>
                  <w:sz w:val="22"/>
                  <w:szCs w:val="22"/>
                </w:rPr>
                <w:t>-9</w:t>
              </w:r>
            </w:ins>
          </w:p>
        </w:tc>
        <w:tc>
          <w:tcPr>
            <w:tcW w:w="1064" w:type="dxa"/>
            <w:vAlign w:val="bottom"/>
            <w:tcPrChange w:id="6098" w:author="james" w:date="2016-03-29T12:15:00Z">
              <w:tcPr>
                <w:tcW w:w="1064" w:type="dxa"/>
              </w:tcPr>
            </w:tcPrChange>
          </w:tcPr>
          <w:p w14:paraId="54E8AB6F" w14:textId="5C005BF1" w:rsidR="00E8076D" w:rsidRDefault="00E8076D">
            <w:pPr>
              <w:jc w:val="right"/>
              <w:rPr>
                <w:ins w:id="6099" w:author="james" w:date="2016-03-29T12:14:00Z"/>
              </w:rPr>
              <w:pPrChange w:id="6100" w:author="james" w:date="2016-03-29T12:15:00Z">
                <w:pPr>
                  <w:jc w:val="both"/>
                </w:pPr>
              </w:pPrChange>
            </w:pPr>
            <w:ins w:id="6101" w:author="james" w:date="2016-03-29T12:15:00Z">
              <w:r>
                <w:rPr>
                  <w:rFonts w:ascii="Calibri" w:hAnsi="Calibri"/>
                  <w:color w:val="000000"/>
                  <w:sz w:val="22"/>
                  <w:szCs w:val="22"/>
                </w:rPr>
                <w:t>-17</w:t>
              </w:r>
            </w:ins>
          </w:p>
        </w:tc>
        <w:tc>
          <w:tcPr>
            <w:tcW w:w="1064" w:type="dxa"/>
            <w:vAlign w:val="bottom"/>
            <w:tcPrChange w:id="6102" w:author="james" w:date="2016-03-29T12:15:00Z">
              <w:tcPr>
                <w:tcW w:w="1064" w:type="dxa"/>
              </w:tcPr>
            </w:tcPrChange>
          </w:tcPr>
          <w:p w14:paraId="7D059384" w14:textId="14D411C8" w:rsidR="00E8076D" w:rsidRDefault="00E8076D">
            <w:pPr>
              <w:jc w:val="right"/>
              <w:rPr>
                <w:ins w:id="6103" w:author="james" w:date="2016-03-29T12:14:00Z"/>
              </w:rPr>
              <w:pPrChange w:id="6104" w:author="james" w:date="2016-03-29T12:15:00Z">
                <w:pPr>
                  <w:jc w:val="both"/>
                </w:pPr>
              </w:pPrChange>
            </w:pPr>
            <w:ins w:id="6105" w:author="james" w:date="2016-03-29T12:15:00Z">
              <w:r>
                <w:rPr>
                  <w:rFonts w:ascii="Calibri" w:hAnsi="Calibri"/>
                  <w:color w:val="000000"/>
                  <w:sz w:val="22"/>
                  <w:szCs w:val="22"/>
                </w:rPr>
                <w:t>10</w:t>
              </w:r>
            </w:ins>
          </w:p>
        </w:tc>
        <w:tc>
          <w:tcPr>
            <w:tcW w:w="1064" w:type="dxa"/>
            <w:vAlign w:val="bottom"/>
            <w:tcPrChange w:id="6106" w:author="james" w:date="2016-03-29T12:15:00Z">
              <w:tcPr>
                <w:tcW w:w="1064" w:type="dxa"/>
              </w:tcPr>
            </w:tcPrChange>
          </w:tcPr>
          <w:p w14:paraId="59F9391F" w14:textId="26BAF3CF" w:rsidR="00E8076D" w:rsidRDefault="00E8076D">
            <w:pPr>
              <w:jc w:val="right"/>
              <w:rPr>
                <w:ins w:id="6107" w:author="james" w:date="2016-03-29T12:14:00Z"/>
              </w:rPr>
              <w:pPrChange w:id="6108" w:author="james" w:date="2016-03-29T12:15:00Z">
                <w:pPr>
                  <w:jc w:val="both"/>
                </w:pPr>
              </w:pPrChange>
            </w:pPr>
            <w:ins w:id="6109" w:author="james" w:date="2016-03-29T12:15:00Z">
              <w:r>
                <w:rPr>
                  <w:rFonts w:ascii="Calibri" w:hAnsi="Calibri"/>
                  <w:color w:val="000000"/>
                  <w:sz w:val="22"/>
                  <w:szCs w:val="22"/>
                </w:rPr>
                <w:t>21</w:t>
              </w:r>
            </w:ins>
          </w:p>
        </w:tc>
      </w:tr>
      <w:tr w:rsidR="00E8076D" w14:paraId="61BA2A27" w14:textId="77777777" w:rsidTr="007B0E2C">
        <w:trPr>
          <w:ins w:id="6110" w:author="james" w:date="2016-03-29T12:14:00Z"/>
        </w:trPr>
        <w:tc>
          <w:tcPr>
            <w:tcW w:w="1064" w:type="dxa"/>
            <w:vAlign w:val="bottom"/>
            <w:tcPrChange w:id="6111" w:author="james" w:date="2016-03-29T12:15:00Z">
              <w:tcPr>
                <w:tcW w:w="1064" w:type="dxa"/>
              </w:tcPr>
            </w:tcPrChange>
          </w:tcPr>
          <w:p w14:paraId="33B81EBD" w14:textId="6D2810FB" w:rsidR="00E8076D" w:rsidRDefault="00E8076D">
            <w:pPr>
              <w:jc w:val="right"/>
              <w:rPr>
                <w:ins w:id="6112" w:author="james" w:date="2016-03-29T12:14:00Z"/>
              </w:rPr>
              <w:pPrChange w:id="6113" w:author="james" w:date="2016-03-29T12:15:00Z">
                <w:pPr>
                  <w:jc w:val="both"/>
                </w:pPr>
              </w:pPrChange>
            </w:pPr>
            <w:ins w:id="6114" w:author="james" w:date="2016-03-29T12:15:00Z">
              <w:r>
                <w:rPr>
                  <w:rFonts w:ascii="Calibri" w:hAnsi="Calibri"/>
                  <w:color w:val="000000"/>
                  <w:sz w:val="22"/>
                  <w:szCs w:val="22"/>
                </w:rPr>
                <w:t>11000</w:t>
              </w:r>
            </w:ins>
          </w:p>
        </w:tc>
        <w:tc>
          <w:tcPr>
            <w:tcW w:w="1064" w:type="dxa"/>
            <w:vAlign w:val="bottom"/>
            <w:tcPrChange w:id="6115" w:author="james" w:date="2016-03-29T12:15:00Z">
              <w:tcPr>
                <w:tcW w:w="1064" w:type="dxa"/>
              </w:tcPr>
            </w:tcPrChange>
          </w:tcPr>
          <w:p w14:paraId="3980125A" w14:textId="352063A5" w:rsidR="00E8076D" w:rsidRDefault="00E8076D">
            <w:pPr>
              <w:jc w:val="right"/>
              <w:rPr>
                <w:ins w:id="6116" w:author="james" w:date="2016-03-29T12:14:00Z"/>
              </w:rPr>
              <w:pPrChange w:id="6117" w:author="james" w:date="2016-03-29T12:15:00Z">
                <w:pPr>
                  <w:jc w:val="both"/>
                </w:pPr>
              </w:pPrChange>
            </w:pPr>
            <w:ins w:id="6118" w:author="james" w:date="2016-03-29T12:15:00Z">
              <w:r>
                <w:rPr>
                  <w:rFonts w:ascii="Calibri" w:hAnsi="Calibri"/>
                  <w:color w:val="000000"/>
                  <w:sz w:val="22"/>
                  <w:szCs w:val="22"/>
                </w:rPr>
                <w:t>8</w:t>
              </w:r>
            </w:ins>
          </w:p>
        </w:tc>
        <w:tc>
          <w:tcPr>
            <w:tcW w:w="1064" w:type="dxa"/>
            <w:vAlign w:val="bottom"/>
            <w:tcPrChange w:id="6119" w:author="james" w:date="2016-03-29T12:15:00Z">
              <w:tcPr>
                <w:tcW w:w="1064" w:type="dxa"/>
              </w:tcPr>
            </w:tcPrChange>
          </w:tcPr>
          <w:p w14:paraId="014CCA6F" w14:textId="369B9186" w:rsidR="00E8076D" w:rsidRDefault="00E8076D">
            <w:pPr>
              <w:jc w:val="right"/>
              <w:rPr>
                <w:ins w:id="6120" w:author="james" w:date="2016-03-29T12:14:00Z"/>
              </w:rPr>
              <w:pPrChange w:id="6121" w:author="james" w:date="2016-03-29T12:15:00Z">
                <w:pPr>
                  <w:jc w:val="both"/>
                </w:pPr>
              </w:pPrChange>
            </w:pPr>
            <w:ins w:id="6122" w:author="james" w:date="2016-03-29T12:15:00Z">
              <w:r>
                <w:rPr>
                  <w:rFonts w:ascii="Calibri" w:hAnsi="Calibri"/>
                  <w:color w:val="000000"/>
                  <w:sz w:val="22"/>
                  <w:szCs w:val="22"/>
                </w:rPr>
                <w:t>17</w:t>
              </w:r>
            </w:ins>
          </w:p>
        </w:tc>
        <w:tc>
          <w:tcPr>
            <w:tcW w:w="1064" w:type="dxa"/>
            <w:vAlign w:val="bottom"/>
            <w:tcPrChange w:id="6123" w:author="james" w:date="2016-03-29T12:15:00Z">
              <w:tcPr>
                <w:tcW w:w="1064" w:type="dxa"/>
              </w:tcPr>
            </w:tcPrChange>
          </w:tcPr>
          <w:p w14:paraId="79FEBF97" w14:textId="092AA0B1" w:rsidR="00E8076D" w:rsidRDefault="00E8076D">
            <w:pPr>
              <w:jc w:val="right"/>
              <w:rPr>
                <w:ins w:id="6124" w:author="james" w:date="2016-03-29T12:14:00Z"/>
              </w:rPr>
              <w:pPrChange w:id="6125" w:author="james" w:date="2016-03-29T12:15:00Z">
                <w:pPr>
                  <w:jc w:val="both"/>
                </w:pPr>
              </w:pPrChange>
            </w:pPr>
            <w:ins w:id="6126" w:author="james" w:date="2016-03-29T12:15:00Z">
              <w:r>
                <w:rPr>
                  <w:rFonts w:ascii="Calibri" w:hAnsi="Calibri"/>
                  <w:color w:val="000000"/>
                  <w:sz w:val="22"/>
                  <w:szCs w:val="22"/>
                </w:rPr>
                <w:t>-8</w:t>
              </w:r>
            </w:ins>
          </w:p>
        </w:tc>
        <w:tc>
          <w:tcPr>
            <w:tcW w:w="1064" w:type="dxa"/>
            <w:vAlign w:val="bottom"/>
            <w:tcPrChange w:id="6127" w:author="james" w:date="2016-03-29T12:15:00Z">
              <w:tcPr>
                <w:tcW w:w="1064" w:type="dxa"/>
              </w:tcPr>
            </w:tcPrChange>
          </w:tcPr>
          <w:p w14:paraId="3D08F7B2" w14:textId="43636611" w:rsidR="00E8076D" w:rsidRDefault="00E8076D">
            <w:pPr>
              <w:jc w:val="right"/>
              <w:rPr>
                <w:ins w:id="6128" w:author="james" w:date="2016-03-29T12:14:00Z"/>
              </w:rPr>
              <w:pPrChange w:id="6129" w:author="james" w:date="2016-03-29T12:15:00Z">
                <w:pPr>
                  <w:jc w:val="both"/>
                </w:pPr>
              </w:pPrChange>
            </w:pPr>
            <w:ins w:id="6130" w:author="james" w:date="2016-03-29T12:15:00Z">
              <w:r>
                <w:rPr>
                  <w:rFonts w:ascii="Calibri" w:hAnsi="Calibri"/>
                  <w:color w:val="000000"/>
                  <w:sz w:val="22"/>
                  <w:szCs w:val="22"/>
                </w:rPr>
                <w:t>-17</w:t>
              </w:r>
            </w:ins>
          </w:p>
        </w:tc>
        <w:tc>
          <w:tcPr>
            <w:tcW w:w="1064" w:type="dxa"/>
            <w:vAlign w:val="bottom"/>
            <w:tcPrChange w:id="6131" w:author="james" w:date="2016-03-29T12:15:00Z">
              <w:tcPr>
                <w:tcW w:w="1064" w:type="dxa"/>
              </w:tcPr>
            </w:tcPrChange>
          </w:tcPr>
          <w:p w14:paraId="1C134600" w14:textId="574F63C1" w:rsidR="00E8076D" w:rsidRDefault="00E8076D">
            <w:pPr>
              <w:jc w:val="right"/>
              <w:rPr>
                <w:ins w:id="6132" w:author="james" w:date="2016-03-29T12:14:00Z"/>
              </w:rPr>
              <w:pPrChange w:id="6133" w:author="james" w:date="2016-03-29T12:15:00Z">
                <w:pPr>
                  <w:jc w:val="both"/>
                </w:pPr>
              </w:pPrChange>
            </w:pPr>
            <w:ins w:id="6134" w:author="james" w:date="2016-03-29T12:15:00Z">
              <w:r>
                <w:rPr>
                  <w:rFonts w:ascii="Calibri" w:hAnsi="Calibri"/>
                  <w:color w:val="000000"/>
                  <w:sz w:val="22"/>
                  <w:szCs w:val="22"/>
                </w:rPr>
                <w:t>-8</w:t>
              </w:r>
            </w:ins>
          </w:p>
        </w:tc>
        <w:tc>
          <w:tcPr>
            <w:tcW w:w="1064" w:type="dxa"/>
            <w:vAlign w:val="bottom"/>
            <w:tcPrChange w:id="6135" w:author="james" w:date="2016-03-29T12:15:00Z">
              <w:tcPr>
                <w:tcW w:w="1064" w:type="dxa"/>
              </w:tcPr>
            </w:tcPrChange>
          </w:tcPr>
          <w:p w14:paraId="2A713BC7" w14:textId="1BB2CB31" w:rsidR="00E8076D" w:rsidRDefault="00E8076D">
            <w:pPr>
              <w:jc w:val="right"/>
              <w:rPr>
                <w:ins w:id="6136" w:author="james" w:date="2016-03-29T12:14:00Z"/>
              </w:rPr>
              <w:pPrChange w:id="6137" w:author="james" w:date="2016-03-29T12:15:00Z">
                <w:pPr>
                  <w:jc w:val="both"/>
                </w:pPr>
              </w:pPrChange>
            </w:pPr>
            <w:ins w:id="6138" w:author="james" w:date="2016-03-29T12:15:00Z">
              <w:r>
                <w:rPr>
                  <w:rFonts w:ascii="Calibri" w:hAnsi="Calibri"/>
                  <w:color w:val="000000"/>
                  <w:sz w:val="22"/>
                  <w:szCs w:val="22"/>
                </w:rPr>
                <w:t>-15</w:t>
              </w:r>
            </w:ins>
          </w:p>
        </w:tc>
        <w:tc>
          <w:tcPr>
            <w:tcW w:w="1064" w:type="dxa"/>
            <w:vAlign w:val="bottom"/>
            <w:tcPrChange w:id="6139" w:author="james" w:date="2016-03-29T12:15:00Z">
              <w:tcPr>
                <w:tcW w:w="1064" w:type="dxa"/>
              </w:tcPr>
            </w:tcPrChange>
          </w:tcPr>
          <w:p w14:paraId="550F0999" w14:textId="3529D5BE" w:rsidR="00E8076D" w:rsidRDefault="00E8076D">
            <w:pPr>
              <w:jc w:val="right"/>
              <w:rPr>
                <w:ins w:id="6140" w:author="james" w:date="2016-03-29T12:14:00Z"/>
              </w:rPr>
              <w:pPrChange w:id="6141" w:author="james" w:date="2016-03-29T12:15:00Z">
                <w:pPr>
                  <w:jc w:val="both"/>
                </w:pPr>
              </w:pPrChange>
            </w:pPr>
            <w:ins w:id="6142" w:author="james" w:date="2016-03-29T12:15:00Z">
              <w:r>
                <w:rPr>
                  <w:rFonts w:ascii="Calibri" w:hAnsi="Calibri"/>
                  <w:color w:val="000000"/>
                  <w:sz w:val="22"/>
                  <w:szCs w:val="22"/>
                </w:rPr>
                <w:t>0</w:t>
              </w:r>
            </w:ins>
          </w:p>
        </w:tc>
        <w:tc>
          <w:tcPr>
            <w:tcW w:w="1064" w:type="dxa"/>
            <w:vAlign w:val="bottom"/>
            <w:tcPrChange w:id="6143" w:author="james" w:date="2016-03-29T12:15:00Z">
              <w:tcPr>
                <w:tcW w:w="1064" w:type="dxa"/>
              </w:tcPr>
            </w:tcPrChange>
          </w:tcPr>
          <w:p w14:paraId="3CF01749" w14:textId="20F9A3AE" w:rsidR="00E8076D" w:rsidRDefault="00E8076D">
            <w:pPr>
              <w:jc w:val="right"/>
              <w:rPr>
                <w:ins w:id="6144" w:author="james" w:date="2016-03-29T12:14:00Z"/>
              </w:rPr>
              <w:pPrChange w:id="6145" w:author="james" w:date="2016-03-29T12:15:00Z">
                <w:pPr>
                  <w:jc w:val="both"/>
                </w:pPr>
              </w:pPrChange>
            </w:pPr>
            <w:ins w:id="6146" w:author="james" w:date="2016-03-29T12:15:00Z">
              <w:r>
                <w:rPr>
                  <w:rFonts w:ascii="Calibri" w:hAnsi="Calibri"/>
                  <w:color w:val="000000"/>
                  <w:sz w:val="22"/>
                  <w:szCs w:val="22"/>
                </w:rPr>
                <w:t>1</w:t>
              </w:r>
            </w:ins>
          </w:p>
        </w:tc>
      </w:tr>
      <w:tr w:rsidR="00E8076D" w14:paraId="4CBA945B" w14:textId="77777777" w:rsidTr="007B0E2C">
        <w:trPr>
          <w:ins w:id="6147" w:author="james" w:date="2016-03-29T12:14:00Z"/>
        </w:trPr>
        <w:tc>
          <w:tcPr>
            <w:tcW w:w="1064" w:type="dxa"/>
            <w:vAlign w:val="bottom"/>
            <w:tcPrChange w:id="6148" w:author="james" w:date="2016-03-29T12:15:00Z">
              <w:tcPr>
                <w:tcW w:w="1064" w:type="dxa"/>
              </w:tcPr>
            </w:tcPrChange>
          </w:tcPr>
          <w:p w14:paraId="3DF003D1" w14:textId="240912E5" w:rsidR="00E8076D" w:rsidRDefault="00E8076D">
            <w:pPr>
              <w:jc w:val="right"/>
              <w:rPr>
                <w:ins w:id="6149" w:author="james" w:date="2016-03-29T12:14:00Z"/>
              </w:rPr>
              <w:pPrChange w:id="6150" w:author="james" w:date="2016-03-29T12:15:00Z">
                <w:pPr>
                  <w:jc w:val="both"/>
                </w:pPr>
              </w:pPrChange>
            </w:pPr>
            <w:ins w:id="6151" w:author="james" w:date="2016-03-29T12:15:00Z">
              <w:r>
                <w:rPr>
                  <w:rFonts w:ascii="Calibri" w:hAnsi="Calibri"/>
                  <w:color w:val="000000"/>
                  <w:sz w:val="22"/>
                  <w:szCs w:val="22"/>
                </w:rPr>
                <w:t>11001</w:t>
              </w:r>
            </w:ins>
          </w:p>
        </w:tc>
        <w:tc>
          <w:tcPr>
            <w:tcW w:w="1064" w:type="dxa"/>
            <w:vAlign w:val="bottom"/>
            <w:tcPrChange w:id="6152" w:author="james" w:date="2016-03-29T12:15:00Z">
              <w:tcPr>
                <w:tcW w:w="1064" w:type="dxa"/>
              </w:tcPr>
            </w:tcPrChange>
          </w:tcPr>
          <w:p w14:paraId="3BCF471C" w14:textId="0B269603" w:rsidR="00E8076D" w:rsidRDefault="00E8076D">
            <w:pPr>
              <w:jc w:val="right"/>
              <w:rPr>
                <w:ins w:id="6153" w:author="james" w:date="2016-03-29T12:14:00Z"/>
              </w:rPr>
              <w:pPrChange w:id="6154" w:author="james" w:date="2016-03-29T12:15:00Z">
                <w:pPr>
                  <w:jc w:val="both"/>
                </w:pPr>
              </w:pPrChange>
            </w:pPr>
            <w:ins w:id="6155" w:author="james" w:date="2016-03-29T12:15:00Z">
              <w:r>
                <w:rPr>
                  <w:rFonts w:ascii="Calibri" w:hAnsi="Calibri"/>
                  <w:color w:val="000000"/>
                  <w:sz w:val="22"/>
                  <w:szCs w:val="22"/>
                </w:rPr>
                <w:t>9</w:t>
              </w:r>
            </w:ins>
          </w:p>
        </w:tc>
        <w:tc>
          <w:tcPr>
            <w:tcW w:w="1064" w:type="dxa"/>
            <w:vAlign w:val="bottom"/>
            <w:tcPrChange w:id="6156" w:author="james" w:date="2016-03-29T12:15:00Z">
              <w:tcPr>
                <w:tcW w:w="1064" w:type="dxa"/>
              </w:tcPr>
            </w:tcPrChange>
          </w:tcPr>
          <w:p w14:paraId="19E7E360" w14:textId="6255BB1E" w:rsidR="00E8076D" w:rsidRDefault="00E8076D">
            <w:pPr>
              <w:jc w:val="right"/>
              <w:rPr>
                <w:ins w:id="6157" w:author="james" w:date="2016-03-29T12:14:00Z"/>
              </w:rPr>
              <w:pPrChange w:id="6158" w:author="james" w:date="2016-03-29T12:15:00Z">
                <w:pPr>
                  <w:jc w:val="both"/>
                </w:pPr>
              </w:pPrChange>
            </w:pPr>
            <w:ins w:id="6159" w:author="james" w:date="2016-03-29T12:15:00Z">
              <w:r>
                <w:rPr>
                  <w:rFonts w:ascii="Calibri" w:hAnsi="Calibri"/>
                  <w:color w:val="000000"/>
                  <w:sz w:val="22"/>
                  <w:szCs w:val="22"/>
                </w:rPr>
                <w:t>19</w:t>
              </w:r>
            </w:ins>
          </w:p>
        </w:tc>
        <w:tc>
          <w:tcPr>
            <w:tcW w:w="1064" w:type="dxa"/>
            <w:vAlign w:val="bottom"/>
            <w:tcPrChange w:id="6160" w:author="james" w:date="2016-03-29T12:15:00Z">
              <w:tcPr>
                <w:tcW w:w="1064" w:type="dxa"/>
              </w:tcPr>
            </w:tcPrChange>
          </w:tcPr>
          <w:p w14:paraId="700AAA6C" w14:textId="0DF8596D" w:rsidR="00E8076D" w:rsidRDefault="00E8076D">
            <w:pPr>
              <w:jc w:val="right"/>
              <w:rPr>
                <w:ins w:id="6161" w:author="james" w:date="2016-03-29T12:14:00Z"/>
              </w:rPr>
              <w:pPrChange w:id="6162" w:author="james" w:date="2016-03-29T12:15:00Z">
                <w:pPr>
                  <w:jc w:val="both"/>
                </w:pPr>
              </w:pPrChange>
            </w:pPr>
            <w:ins w:id="6163" w:author="james" w:date="2016-03-29T12:15:00Z">
              <w:r>
                <w:rPr>
                  <w:rFonts w:ascii="Calibri" w:hAnsi="Calibri"/>
                  <w:color w:val="000000"/>
                  <w:sz w:val="22"/>
                  <w:szCs w:val="22"/>
                </w:rPr>
                <w:t>-9</w:t>
              </w:r>
            </w:ins>
          </w:p>
        </w:tc>
        <w:tc>
          <w:tcPr>
            <w:tcW w:w="1064" w:type="dxa"/>
            <w:vAlign w:val="bottom"/>
            <w:tcPrChange w:id="6164" w:author="james" w:date="2016-03-29T12:15:00Z">
              <w:tcPr>
                <w:tcW w:w="1064" w:type="dxa"/>
              </w:tcPr>
            </w:tcPrChange>
          </w:tcPr>
          <w:p w14:paraId="6438D530" w14:textId="0B8B50D1" w:rsidR="00E8076D" w:rsidRDefault="00E8076D">
            <w:pPr>
              <w:jc w:val="right"/>
              <w:rPr>
                <w:ins w:id="6165" w:author="james" w:date="2016-03-29T12:14:00Z"/>
              </w:rPr>
              <w:pPrChange w:id="6166" w:author="james" w:date="2016-03-29T12:15:00Z">
                <w:pPr>
                  <w:jc w:val="both"/>
                </w:pPr>
              </w:pPrChange>
            </w:pPr>
            <w:ins w:id="6167" w:author="james" w:date="2016-03-29T12:15:00Z">
              <w:r>
                <w:rPr>
                  <w:rFonts w:ascii="Calibri" w:hAnsi="Calibri"/>
                  <w:color w:val="000000"/>
                  <w:sz w:val="22"/>
                  <w:szCs w:val="22"/>
                </w:rPr>
                <w:t>-19</w:t>
              </w:r>
            </w:ins>
          </w:p>
        </w:tc>
        <w:tc>
          <w:tcPr>
            <w:tcW w:w="1064" w:type="dxa"/>
            <w:vAlign w:val="bottom"/>
            <w:tcPrChange w:id="6168" w:author="james" w:date="2016-03-29T12:15:00Z">
              <w:tcPr>
                <w:tcW w:w="1064" w:type="dxa"/>
              </w:tcPr>
            </w:tcPrChange>
          </w:tcPr>
          <w:p w14:paraId="73577843" w14:textId="7AA80776" w:rsidR="00E8076D" w:rsidRDefault="00E8076D">
            <w:pPr>
              <w:jc w:val="right"/>
              <w:rPr>
                <w:ins w:id="6169" w:author="james" w:date="2016-03-29T12:14:00Z"/>
              </w:rPr>
              <w:pPrChange w:id="6170" w:author="james" w:date="2016-03-29T12:15:00Z">
                <w:pPr>
                  <w:jc w:val="both"/>
                </w:pPr>
              </w:pPrChange>
            </w:pPr>
            <w:ins w:id="6171" w:author="james" w:date="2016-03-29T12:15:00Z">
              <w:r>
                <w:rPr>
                  <w:rFonts w:ascii="Calibri" w:hAnsi="Calibri"/>
                  <w:color w:val="000000"/>
                  <w:sz w:val="22"/>
                  <w:szCs w:val="22"/>
                </w:rPr>
                <w:t>-7</w:t>
              </w:r>
            </w:ins>
          </w:p>
        </w:tc>
        <w:tc>
          <w:tcPr>
            <w:tcW w:w="1064" w:type="dxa"/>
            <w:vAlign w:val="bottom"/>
            <w:tcPrChange w:id="6172" w:author="james" w:date="2016-03-29T12:15:00Z">
              <w:tcPr>
                <w:tcW w:w="1064" w:type="dxa"/>
              </w:tcPr>
            </w:tcPrChange>
          </w:tcPr>
          <w:p w14:paraId="7DAD9CC5" w14:textId="1B333A26" w:rsidR="00E8076D" w:rsidRDefault="00E8076D">
            <w:pPr>
              <w:jc w:val="right"/>
              <w:rPr>
                <w:ins w:id="6173" w:author="james" w:date="2016-03-29T12:14:00Z"/>
              </w:rPr>
              <w:pPrChange w:id="6174" w:author="james" w:date="2016-03-29T12:15:00Z">
                <w:pPr>
                  <w:jc w:val="both"/>
                </w:pPr>
              </w:pPrChange>
            </w:pPr>
            <w:ins w:id="6175" w:author="james" w:date="2016-03-29T12:15:00Z">
              <w:r>
                <w:rPr>
                  <w:rFonts w:ascii="Calibri" w:hAnsi="Calibri"/>
                  <w:color w:val="000000"/>
                  <w:sz w:val="22"/>
                  <w:szCs w:val="22"/>
                </w:rPr>
                <w:t>-13</w:t>
              </w:r>
            </w:ins>
          </w:p>
        </w:tc>
        <w:tc>
          <w:tcPr>
            <w:tcW w:w="1064" w:type="dxa"/>
            <w:vAlign w:val="bottom"/>
            <w:tcPrChange w:id="6176" w:author="james" w:date="2016-03-29T12:15:00Z">
              <w:tcPr>
                <w:tcW w:w="1064" w:type="dxa"/>
              </w:tcPr>
            </w:tcPrChange>
          </w:tcPr>
          <w:p w14:paraId="08642A48" w14:textId="174A7616" w:rsidR="00E8076D" w:rsidRDefault="00E8076D">
            <w:pPr>
              <w:jc w:val="right"/>
              <w:rPr>
                <w:ins w:id="6177" w:author="james" w:date="2016-03-29T12:14:00Z"/>
              </w:rPr>
              <w:pPrChange w:id="6178" w:author="james" w:date="2016-03-29T12:15:00Z">
                <w:pPr>
                  <w:jc w:val="both"/>
                </w:pPr>
              </w:pPrChange>
            </w:pPr>
            <w:ins w:id="6179" w:author="james" w:date="2016-03-29T12:15:00Z">
              <w:r>
                <w:rPr>
                  <w:rFonts w:ascii="Calibri" w:hAnsi="Calibri"/>
                  <w:color w:val="000000"/>
                  <w:sz w:val="22"/>
                  <w:szCs w:val="22"/>
                </w:rPr>
                <w:t>1</w:t>
              </w:r>
            </w:ins>
          </w:p>
        </w:tc>
        <w:tc>
          <w:tcPr>
            <w:tcW w:w="1064" w:type="dxa"/>
            <w:vAlign w:val="bottom"/>
            <w:tcPrChange w:id="6180" w:author="james" w:date="2016-03-29T12:15:00Z">
              <w:tcPr>
                <w:tcW w:w="1064" w:type="dxa"/>
              </w:tcPr>
            </w:tcPrChange>
          </w:tcPr>
          <w:p w14:paraId="05B6B140" w14:textId="1EA0D8E6" w:rsidR="00E8076D" w:rsidRDefault="00E8076D">
            <w:pPr>
              <w:jc w:val="right"/>
              <w:rPr>
                <w:ins w:id="6181" w:author="james" w:date="2016-03-29T12:14:00Z"/>
              </w:rPr>
              <w:pPrChange w:id="6182" w:author="james" w:date="2016-03-29T12:15:00Z">
                <w:pPr>
                  <w:jc w:val="both"/>
                </w:pPr>
              </w:pPrChange>
            </w:pPr>
            <w:ins w:id="6183" w:author="james" w:date="2016-03-29T12:15:00Z">
              <w:r>
                <w:rPr>
                  <w:rFonts w:ascii="Calibri" w:hAnsi="Calibri"/>
                  <w:color w:val="000000"/>
                  <w:sz w:val="22"/>
                  <w:szCs w:val="22"/>
                </w:rPr>
                <w:t>3</w:t>
              </w:r>
            </w:ins>
          </w:p>
        </w:tc>
      </w:tr>
      <w:tr w:rsidR="00E8076D" w14:paraId="223B4638" w14:textId="77777777" w:rsidTr="007B0E2C">
        <w:trPr>
          <w:ins w:id="6184" w:author="james" w:date="2016-03-29T12:14:00Z"/>
        </w:trPr>
        <w:tc>
          <w:tcPr>
            <w:tcW w:w="1064" w:type="dxa"/>
            <w:vAlign w:val="bottom"/>
            <w:tcPrChange w:id="6185" w:author="james" w:date="2016-03-29T12:15:00Z">
              <w:tcPr>
                <w:tcW w:w="1064" w:type="dxa"/>
              </w:tcPr>
            </w:tcPrChange>
          </w:tcPr>
          <w:p w14:paraId="2CDA3210" w14:textId="1BADBE28" w:rsidR="00E8076D" w:rsidRDefault="00E8076D">
            <w:pPr>
              <w:jc w:val="right"/>
              <w:rPr>
                <w:ins w:id="6186" w:author="james" w:date="2016-03-29T12:14:00Z"/>
              </w:rPr>
              <w:pPrChange w:id="6187" w:author="james" w:date="2016-03-29T12:15:00Z">
                <w:pPr>
                  <w:jc w:val="both"/>
                </w:pPr>
              </w:pPrChange>
            </w:pPr>
            <w:ins w:id="6188" w:author="james" w:date="2016-03-29T12:15:00Z">
              <w:r>
                <w:rPr>
                  <w:rFonts w:ascii="Calibri" w:hAnsi="Calibri"/>
                  <w:color w:val="000000"/>
                  <w:sz w:val="22"/>
                  <w:szCs w:val="22"/>
                </w:rPr>
                <w:t>11010</w:t>
              </w:r>
            </w:ins>
          </w:p>
        </w:tc>
        <w:tc>
          <w:tcPr>
            <w:tcW w:w="1064" w:type="dxa"/>
            <w:vAlign w:val="bottom"/>
            <w:tcPrChange w:id="6189" w:author="james" w:date="2016-03-29T12:15:00Z">
              <w:tcPr>
                <w:tcW w:w="1064" w:type="dxa"/>
              </w:tcPr>
            </w:tcPrChange>
          </w:tcPr>
          <w:p w14:paraId="49BF62D5" w14:textId="7364CCC2" w:rsidR="00E8076D" w:rsidRDefault="00E8076D">
            <w:pPr>
              <w:jc w:val="right"/>
              <w:rPr>
                <w:ins w:id="6190" w:author="james" w:date="2016-03-29T12:14:00Z"/>
              </w:rPr>
              <w:pPrChange w:id="6191" w:author="james" w:date="2016-03-29T12:15:00Z">
                <w:pPr>
                  <w:jc w:val="both"/>
                </w:pPr>
              </w:pPrChange>
            </w:pPr>
            <w:ins w:id="6192" w:author="james" w:date="2016-03-29T12:15:00Z">
              <w:r>
                <w:rPr>
                  <w:rFonts w:ascii="Calibri" w:hAnsi="Calibri"/>
                  <w:color w:val="000000"/>
                  <w:sz w:val="22"/>
                  <w:szCs w:val="22"/>
                </w:rPr>
                <w:t>10</w:t>
              </w:r>
            </w:ins>
          </w:p>
        </w:tc>
        <w:tc>
          <w:tcPr>
            <w:tcW w:w="1064" w:type="dxa"/>
            <w:vAlign w:val="bottom"/>
            <w:tcPrChange w:id="6193" w:author="james" w:date="2016-03-29T12:15:00Z">
              <w:tcPr>
                <w:tcW w:w="1064" w:type="dxa"/>
              </w:tcPr>
            </w:tcPrChange>
          </w:tcPr>
          <w:p w14:paraId="4E3F691C" w14:textId="7D103292" w:rsidR="00E8076D" w:rsidRDefault="00E8076D">
            <w:pPr>
              <w:jc w:val="right"/>
              <w:rPr>
                <w:ins w:id="6194" w:author="james" w:date="2016-03-29T12:14:00Z"/>
              </w:rPr>
              <w:pPrChange w:id="6195" w:author="james" w:date="2016-03-29T12:15:00Z">
                <w:pPr>
                  <w:jc w:val="both"/>
                </w:pPr>
              </w:pPrChange>
            </w:pPr>
            <w:ins w:id="6196" w:author="james" w:date="2016-03-29T12:15:00Z">
              <w:r>
                <w:rPr>
                  <w:rFonts w:ascii="Calibri" w:hAnsi="Calibri"/>
                  <w:color w:val="000000"/>
                  <w:sz w:val="22"/>
                  <w:szCs w:val="22"/>
                </w:rPr>
                <w:t>21</w:t>
              </w:r>
            </w:ins>
          </w:p>
        </w:tc>
        <w:tc>
          <w:tcPr>
            <w:tcW w:w="1064" w:type="dxa"/>
            <w:vAlign w:val="bottom"/>
            <w:tcPrChange w:id="6197" w:author="james" w:date="2016-03-29T12:15:00Z">
              <w:tcPr>
                <w:tcW w:w="1064" w:type="dxa"/>
              </w:tcPr>
            </w:tcPrChange>
          </w:tcPr>
          <w:p w14:paraId="71B027F1" w14:textId="7171143B" w:rsidR="00E8076D" w:rsidRDefault="00E8076D">
            <w:pPr>
              <w:jc w:val="right"/>
              <w:rPr>
                <w:ins w:id="6198" w:author="james" w:date="2016-03-29T12:14:00Z"/>
              </w:rPr>
              <w:pPrChange w:id="6199" w:author="james" w:date="2016-03-29T12:15:00Z">
                <w:pPr>
                  <w:jc w:val="both"/>
                </w:pPr>
              </w:pPrChange>
            </w:pPr>
            <w:ins w:id="6200" w:author="james" w:date="2016-03-29T12:15:00Z">
              <w:r>
                <w:rPr>
                  <w:rFonts w:ascii="Calibri" w:hAnsi="Calibri"/>
                  <w:color w:val="000000"/>
                  <w:sz w:val="22"/>
                  <w:szCs w:val="22"/>
                </w:rPr>
                <w:t>-10</w:t>
              </w:r>
            </w:ins>
          </w:p>
        </w:tc>
        <w:tc>
          <w:tcPr>
            <w:tcW w:w="1064" w:type="dxa"/>
            <w:vAlign w:val="bottom"/>
            <w:tcPrChange w:id="6201" w:author="james" w:date="2016-03-29T12:15:00Z">
              <w:tcPr>
                <w:tcW w:w="1064" w:type="dxa"/>
              </w:tcPr>
            </w:tcPrChange>
          </w:tcPr>
          <w:p w14:paraId="0DF9416A" w14:textId="1A220BC1" w:rsidR="00E8076D" w:rsidRDefault="00E8076D">
            <w:pPr>
              <w:jc w:val="right"/>
              <w:rPr>
                <w:ins w:id="6202" w:author="james" w:date="2016-03-29T12:14:00Z"/>
              </w:rPr>
              <w:pPrChange w:id="6203" w:author="james" w:date="2016-03-29T12:15:00Z">
                <w:pPr>
                  <w:jc w:val="both"/>
                </w:pPr>
              </w:pPrChange>
            </w:pPr>
            <w:ins w:id="6204" w:author="james" w:date="2016-03-29T12:15:00Z">
              <w:r>
                <w:rPr>
                  <w:rFonts w:ascii="Calibri" w:hAnsi="Calibri"/>
                  <w:color w:val="000000"/>
                  <w:sz w:val="22"/>
                  <w:szCs w:val="22"/>
                </w:rPr>
                <w:t>-21</w:t>
              </w:r>
            </w:ins>
          </w:p>
        </w:tc>
        <w:tc>
          <w:tcPr>
            <w:tcW w:w="1064" w:type="dxa"/>
            <w:vAlign w:val="bottom"/>
            <w:tcPrChange w:id="6205" w:author="james" w:date="2016-03-29T12:15:00Z">
              <w:tcPr>
                <w:tcW w:w="1064" w:type="dxa"/>
              </w:tcPr>
            </w:tcPrChange>
          </w:tcPr>
          <w:p w14:paraId="2E4F3289" w14:textId="2729A961" w:rsidR="00E8076D" w:rsidRDefault="00E8076D">
            <w:pPr>
              <w:jc w:val="right"/>
              <w:rPr>
                <w:ins w:id="6206" w:author="james" w:date="2016-03-29T12:14:00Z"/>
              </w:rPr>
              <w:pPrChange w:id="6207" w:author="james" w:date="2016-03-29T12:15:00Z">
                <w:pPr>
                  <w:jc w:val="both"/>
                </w:pPr>
              </w:pPrChange>
            </w:pPr>
            <w:ins w:id="6208" w:author="james" w:date="2016-03-29T12:15:00Z">
              <w:r>
                <w:rPr>
                  <w:rFonts w:ascii="Calibri" w:hAnsi="Calibri"/>
                  <w:color w:val="000000"/>
                  <w:sz w:val="22"/>
                  <w:szCs w:val="22"/>
                </w:rPr>
                <w:t>-6</w:t>
              </w:r>
            </w:ins>
          </w:p>
        </w:tc>
        <w:tc>
          <w:tcPr>
            <w:tcW w:w="1064" w:type="dxa"/>
            <w:vAlign w:val="bottom"/>
            <w:tcPrChange w:id="6209" w:author="james" w:date="2016-03-29T12:15:00Z">
              <w:tcPr>
                <w:tcW w:w="1064" w:type="dxa"/>
              </w:tcPr>
            </w:tcPrChange>
          </w:tcPr>
          <w:p w14:paraId="2F527FFF" w14:textId="0453C5E9" w:rsidR="00E8076D" w:rsidRDefault="00E8076D">
            <w:pPr>
              <w:jc w:val="right"/>
              <w:rPr>
                <w:ins w:id="6210" w:author="james" w:date="2016-03-29T12:14:00Z"/>
              </w:rPr>
              <w:pPrChange w:id="6211" w:author="james" w:date="2016-03-29T12:15:00Z">
                <w:pPr>
                  <w:jc w:val="both"/>
                </w:pPr>
              </w:pPrChange>
            </w:pPr>
            <w:ins w:id="6212" w:author="james" w:date="2016-03-29T12:15:00Z">
              <w:r>
                <w:rPr>
                  <w:rFonts w:ascii="Calibri" w:hAnsi="Calibri"/>
                  <w:color w:val="000000"/>
                  <w:sz w:val="22"/>
                  <w:szCs w:val="22"/>
                </w:rPr>
                <w:t>-11</w:t>
              </w:r>
            </w:ins>
          </w:p>
        </w:tc>
        <w:tc>
          <w:tcPr>
            <w:tcW w:w="1064" w:type="dxa"/>
            <w:vAlign w:val="bottom"/>
            <w:tcPrChange w:id="6213" w:author="james" w:date="2016-03-29T12:15:00Z">
              <w:tcPr>
                <w:tcW w:w="1064" w:type="dxa"/>
              </w:tcPr>
            </w:tcPrChange>
          </w:tcPr>
          <w:p w14:paraId="0B052565" w14:textId="1CDC1CB1" w:rsidR="00E8076D" w:rsidRDefault="00E8076D">
            <w:pPr>
              <w:jc w:val="right"/>
              <w:rPr>
                <w:ins w:id="6214" w:author="james" w:date="2016-03-29T12:14:00Z"/>
              </w:rPr>
              <w:pPrChange w:id="6215" w:author="james" w:date="2016-03-29T12:15:00Z">
                <w:pPr>
                  <w:jc w:val="both"/>
                </w:pPr>
              </w:pPrChange>
            </w:pPr>
            <w:ins w:id="6216" w:author="james" w:date="2016-03-29T12:15:00Z">
              <w:r>
                <w:rPr>
                  <w:rFonts w:ascii="Calibri" w:hAnsi="Calibri"/>
                  <w:color w:val="000000"/>
                  <w:sz w:val="22"/>
                  <w:szCs w:val="22"/>
                </w:rPr>
                <w:t>3</w:t>
              </w:r>
            </w:ins>
          </w:p>
        </w:tc>
        <w:tc>
          <w:tcPr>
            <w:tcW w:w="1064" w:type="dxa"/>
            <w:vAlign w:val="bottom"/>
            <w:tcPrChange w:id="6217" w:author="james" w:date="2016-03-29T12:15:00Z">
              <w:tcPr>
                <w:tcW w:w="1064" w:type="dxa"/>
              </w:tcPr>
            </w:tcPrChange>
          </w:tcPr>
          <w:p w14:paraId="5F78394E" w14:textId="434569BF" w:rsidR="00E8076D" w:rsidRDefault="00E8076D">
            <w:pPr>
              <w:jc w:val="right"/>
              <w:rPr>
                <w:ins w:id="6218" w:author="james" w:date="2016-03-29T12:14:00Z"/>
              </w:rPr>
              <w:pPrChange w:id="6219" w:author="james" w:date="2016-03-29T12:15:00Z">
                <w:pPr>
                  <w:jc w:val="both"/>
                </w:pPr>
              </w:pPrChange>
            </w:pPr>
            <w:ins w:id="6220" w:author="james" w:date="2016-03-29T12:15:00Z">
              <w:r>
                <w:rPr>
                  <w:rFonts w:ascii="Calibri" w:hAnsi="Calibri"/>
                  <w:color w:val="000000"/>
                  <w:sz w:val="22"/>
                  <w:szCs w:val="22"/>
                </w:rPr>
                <w:t>7</w:t>
              </w:r>
            </w:ins>
          </w:p>
        </w:tc>
      </w:tr>
      <w:tr w:rsidR="00E8076D" w14:paraId="2CA41A2E" w14:textId="77777777" w:rsidTr="007B0E2C">
        <w:trPr>
          <w:ins w:id="6221" w:author="james" w:date="2016-03-29T12:14:00Z"/>
        </w:trPr>
        <w:tc>
          <w:tcPr>
            <w:tcW w:w="1064" w:type="dxa"/>
            <w:vAlign w:val="bottom"/>
            <w:tcPrChange w:id="6222" w:author="james" w:date="2016-03-29T12:15:00Z">
              <w:tcPr>
                <w:tcW w:w="1064" w:type="dxa"/>
              </w:tcPr>
            </w:tcPrChange>
          </w:tcPr>
          <w:p w14:paraId="5701A6DD" w14:textId="58F6AE1C" w:rsidR="00E8076D" w:rsidRDefault="00E8076D">
            <w:pPr>
              <w:jc w:val="right"/>
              <w:rPr>
                <w:ins w:id="6223" w:author="james" w:date="2016-03-29T12:14:00Z"/>
              </w:rPr>
              <w:pPrChange w:id="6224" w:author="james" w:date="2016-03-29T12:15:00Z">
                <w:pPr>
                  <w:jc w:val="both"/>
                </w:pPr>
              </w:pPrChange>
            </w:pPr>
            <w:ins w:id="6225" w:author="james" w:date="2016-03-29T12:15:00Z">
              <w:r>
                <w:rPr>
                  <w:rFonts w:ascii="Calibri" w:hAnsi="Calibri"/>
                  <w:color w:val="000000"/>
                  <w:sz w:val="22"/>
                  <w:szCs w:val="22"/>
                </w:rPr>
                <w:t>11011</w:t>
              </w:r>
            </w:ins>
          </w:p>
        </w:tc>
        <w:tc>
          <w:tcPr>
            <w:tcW w:w="1064" w:type="dxa"/>
            <w:vAlign w:val="bottom"/>
            <w:tcPrChange w:id="6226" w:author="james" w:date="2016-03-29T12:15:00Z">
              <w:tcPr>
                <w:tcW w:w="1064" w:type="dxa"/>
              </w:tcPr>
            </w:tcPrChange>
          </w:tcPr>
          <w:p w14:paraId="756B41ED" w14:textId="0A824D54" w:rsidR="00E8076D" w:rsidRDefault="00E8076D">
            <w:pPr>
              <w:jc w:val="right"/>
              <w:rPr>
                <w:ins w:id="6227" w:author="james" w:date="2016-03-29T12:14:00Z"/>
              </w:rPr>
              <w:pPrChange w:id="6228" w:author="james" w:date="2016-03-29T12:15:00Z">
                <w:pPr>
                  <w:jc w:val="both"/>
                </w:pPr>
              </w:pPrChange>
            </w:pPr>
            <w:ins w:id="6229" w:author="james" w:date="2016-03-29T12:15:00Z">
              <w:r>
                <w:rPr>
                  <w:rFonts w:ascii="Calibri" w:hAnsi="Calibri"/>
                  <w:color w:val="000000"/>
                  <w:sz w:val="22"/>
                  <w:szCs w:val="22"/>
                </w:rPr>
                <w:t>11</w:t>
              </w:r>
            </w:ins>
          </w:p>
        </w:tc>
        <w:tc>
          <w:tcPr>
            <w:tcW w:w="1064" w:type="dxa"/>
            <w:vAlign w:val="bottom"/>
            <w:tcPrChange w:id="6230" w:author="james" w:date="2016-03-29T12:15:00Z">
              <w:tcPr>
                <w:tcW w:w="1064" w:type="dxa"/>
              </w:tcPr>
            </w:tcPrChange>
          </w:tcPr>
          <w:p w14:paraId="2ECD128A" w14:textId="43DD4B3C" w:rsidR="00E8076D" w:rsidRDefault="00E8076D">
            <w:pPr>
              <w:jc w:val="right"/>
              <w:rPr>
                <w:ins w:id="6231" w:author="james" w:date="2016-03-29T12:14:00Z"/>
              </w:rPr>
              <w:pPrChange w:id="6232" w:author="james" w:date="2016-03-29T12:15:00Z">
                <w:pPr>
                  <w:jc w:val="both"/>
                </w:pPr>
              </w:pPrChange>
            </w:pPr>
            <w:ins w:id="6233" w:author="james" w:date="2016-03-29T12:15:00Z">
              <w:r>
                <w:rPr>
                  <w:rFonts w:ascii="Calibri" w:hAnsi="Calibri"/>
                  <w:color w:val="000000"/>
                  <w:sz w:val="22"/>
                  <w:szCs w:val="22"/>
                </w:rPr>
                <w:t>23</w:t>
              </w:r>
            </w:ins>
          </w:p>
        </w:tc>
        <w:tc>
          <w:tcPr>
            <w:tcW w:w="1064" w:type="dxa"/>
            <w:vAlign w:val="bottom"/>
            <w:tcPrChange w:id="6234" w:author="james" w:date="2016-03-29T12:15:00Z">
              <w:tcPr>
                <w:tcW w:w="1064" w:type="dxa"/>
              </w:tcPr>
            </w:tcPrChange>
          </w:tcPr>
          <w:p w14:paraId="0C4D1246" w14:textId="1B9C0DB9" w:rsidR="00E8076D" w:rsidRDefault="00E8076D">
            <w:pPr>
              <w:jc w:val="right"/>
              <w:rPr>
                <w:ins w:id="6235" w:author="james" w:date="2016-03-29T12:14:00Z"/>
              </w:rPr>
              <w:pPrChange w:id="6236" w:author="james" w:date="2016-03-29T12:15:00Z">
                <w:pPr>
                  <w:jc w:val="both"/>
                </w:pPr>
              </w:pPrChange>
            </w:pPr>
            <w:ins w:id="6237" w:author="james" w:date="2016-03-29T12:15:00Z">
              <w:r>
                <w:rPr>
                  <w:rFonts w:ascii="Calibri" w:hAnsi="Calibri"/>
                  <w:color w:val="000000"/>
                  <w:sz w:val="22"/>
                  <w:szCs w:val="22"/>
                </w:rPr>
                <w:t>-11</w:t>
              </w:r>
            </w:ins>
          </w:p>
        </w:tc>
        <w:tc>
          <w:tcPr>
            <w:tcW w:w="1064" w:type="dxa"/>
            <w:vAlign w:val="bottom"/>
            <w:tcPrChange w:id="6238" w:author="james" w:date="2016-03-29T12:15:00Z">
              <w:tcPr>
                <w:tcW w:w="1064" w:type="dxa"/>
              </w:tcPr>
            </w:tcPrChange>
          </w:tcPr>
          <w:p w14:paraId="03C2CE9E" w14:textId="4CC72C47" w:rsidR="00E8076D" w:rsidRDefault="00E8076D">
            <w:pPr>
              <w:jc w:val="right"/>
              <w:rPr>
                <w:ins w:id="6239" w:author="james" w:date="2016-03-29T12:14:00Z"/>
              </w:rPr>
              <w:pPrChange w:id="6240" w:author="james" w:date="2016-03-29T12:15:00Z">
                <w:pPr>
                  <w:jc w:val="both"/>
                </w:pPr>
              </w:pPrChange>
            </w:pPr>
            <w:ins w:id="6241" w:author="james" w:date="2016-03-29T12:15:00Z">
              <w:r>
                <w:rPr>
                  <w:rFonts w:ascii="Calibri" w:hAnsi="Calibri"/>
                  <w:color w:val="000000"/>
                  <w:sz w:val="22"/>
                  <w:szCs w:val="22"/>
                </w:rPr>
                <w:t>-23</w:t>
              </w:r>
            </w:ins>
          </w:p>
        </w:tc>
        <w:tc>
          <w:tcPr>
            <w:tcW w:w="1064" w:type="dxa"/>
            <w:vAlign w:val="bottom"/>
            <w:tcPrChange w:id="6242" w:author="james" w:date="2016-03-29T12:15:00Z">
              <w:tcPr>
                <w:tcW w:w="1064" w:type="dxa"/>
              </w:tcPr>
            </w:tcPrChange>
          </w:tcPr>
          <w:p w14:paraId="637D25F0" w14:textId="0FFA70DE" w:rsidR="00E8076D" w:rsidRDefault="00E8076D">
            <w:pPr>
              <w:jc w:val="right"/>
              <w:rPr>
                <w:ins w:id="6243" w:author="james" w:date="2016-03-29T12:14:00Z"/>
              </w:rPr>
              <w:pPrChange w:id="6244" w:author="james" w:date="2016-03-29T12:15:00Z">
                <w:pPr>
                  <w:jc w:val="both"/>
                </w:pPr>
              </w:pPrChange>
            </w:pPr>
            <w:ins w:id="6245" w:author="james" w:date="2016-03-29T12:15:00Z">
              <w:r>
                <w:rPr>
                  <w:rFonts w:ascii="Calibri" w:hAnsi="Calibri"/>
                  <w:color w:val="000000"/>
                  <w:sz w:val="22"/>
                  <w:szCs w:val="22"/>
                </w:rPr>
                <w:t>-5</w:t>
              </w:r>
            </w:ins>
          </w:p>
        </w:tc>
        <w:tc>
          <w:tcPr>
            <w:tcW w:w="1064" w:type="dxa"/>
            <w:vAlign w:val="bottom"/>
            <w:tcPrChange w:id="6246" w:author="james" w:date="2016-03-29T12:15:00Z">
              <w:tcPr>
                <w:tcW w:w="1064" w:type="dxa"/>
              </w:tcPr>
            </w:tcPrChange>
          </w:tcPr>
          <w:p w14:paraId="53255E46" w14:textId="15C8BCA8" w:rsidR="00E8076D" w:rsidRDefault="00E8076D">
            <w:pPr>
              <w:jc w:val="right"/>
              <w:rPr>
                <w:ins w:id="6247" w:author="james" w:date="2016-03-29T12:14:00Z"/>
              </w:rPr>
              <w:pPrChange w:id="6248" w:author="james" w:date="2016-03-29T12:15:00Z">
                <w:pPr>
                  <w:jc w:val="both"/>
                </w:pPr>
              </w:pPrChange>
            </w:pPr>
            <w:ins w:id="6249" w:author="james" w:date="2016-03-29T12:15:00Z">
              <w:r>
                <w:rPr>
                  <w:rFonts w:ascii="Calibri" w:hAnsi="Calibri"/>
                  <w:color w:val="000000"/>
                  <w:sz w:val="22"/>
                  <w:szCs w:val="22"/>
                </w:rPr>
                <w:t>-9</w:t>
              </w:r>
            </w:ins>
          </w:p>
        </w:tc>
        <w:tc>
          <w:tcPr>
            <w:tcW w:w="1064" w:type="dxa"/>
            <w:vAlign w:val="bottom"/>
            <w:tcPrChange w:id="6250" w:author="james" w:date="2016-03-29T12:15:00Z">
              <w:tcPr>
                <w:tcW w:w="1064" w:type="dxa"/>
              </w:tcPr>
            </w:tcPrChange>
          </w:tcPr>
          <w:p w14:paraId="5B9E8775" w14:textId="50FA41DC" w:rsidR="00E8076D" w:rsidRDefault="00E8076D">
            <w:pPr>
              <w:jc w:val="right"/>
              <w:rPr>
                <w:ins w:id="6251" w:author="james" w:date="2016-03-29T12:14:00Z"/>
              </w:rPr>
              <w:pPrChange w:id="6252" w:author="james" w:date="2016-03-29T12:15:00Z">
                <w:pPr>
                  <w:jc w:val="both"/>
                </w:pPr>
              </w:pPrChange>
            </w:pPr>
            <w:ins w:id="6253" w:author="james" w:date="2016-03-29T12:15:00Z">
              <w:r>
                <w:rPr>
                  <w:rFonts w:ascii="Calibri" w:hAnsi="Calibri"/>
                  <w:color w:val="000000"/>
                  <w:sz w:val="22"/>
                  <w:szCs w:val="22"/>
                </w:rPr>
                <w:t>2</w:t>
              </w:r>
            </w:ins>
          </w:p>
        </w:tc>
        <w:tc>
          <w:tcPr>
            <w:tcW w:w="1064" w:type="dxa"/>
            <w:vAlign w:val="bottom"/>
            <w:tcPrChange w:id="6254" w:author="james" w:date="2016-03-29T12:15:00Z">
              <w:tcPr>
                <w:tcW w:w="1064" w:type="dxa"/>
              </w:tcPr>
            </w:tcPrChange>
          </w:tcPr>
          <w:p w14:paraId="6BBF8026" w14:textId="2BBD840B" w:rsidR="00E8076D" w:rsidRDefault="00E8076D">
            <w:pPr>
              <w:jc w:val="right"/>
              <w:rPr>
                <w:ins w:id="6255" w:author="james" w:date="2016-03-29T12:14:00Z"/>
              </w:rPr>
              <w:pPrChange w:id="6256" w:author="james" w:date="2016-03-29T12:15:00Z">
                <w:pPr>
                  <w:jc w:val="both"/>
                </w:pPr>
              </w:pPrChange>
            </w:pPr>
            <w:ins w:id="6257" w:author="james" w:date="2016-03-29T12:15:00Z">
              <w:r>
                <w:rPr>
                  <w:rFonts w:ascii="Calibri" w:hAnsi="Calibri"/>
                  <w:color w:val="000000"/>
                  <w:sz w:val="22"/>
                  <w:szCs w:val="22"/>
                </w:rPr>
                <w:t>5</w:t>
              </w:r>
            </w:ins>
          </w:p>
        </w:tc>
      </w:tr>
      <w:tr w:rsidR="00E8076D" w14:paraId="13CBB056" w14:textId="77777777" w:rsidTr="007B0E2C">
        <w:trPr>
          <w:ins w:id="6258" w:author="james" w:date="2016-03-29T12:14:00Z"/>
        </w:trPr>
        <w:tc>
          <w:tcPr>
            <w:tcW w:w="1064" w:type="dxa"/>
            <w:vAlign w:val="bottom"/>
            <w:tcPrChange w:id="6259" w:author="james" w:date="2016-03-29T12:15:00Z">
              <w:tcPr>
                <w:tcW w:w="1064" w:type="dxa"/>
              </w:tcPr>
            </w:tcPrChange>
          </w:tcPr>
          <w:p w14:paraId="2E8D319A" w14:textId="207F5BC9" w:rsidR="00E8076D" w:rsidRDefault="00E8076D">
            <w:pPr>
              <w:jc w:val="right"/>
              <w:rPr>
                <w:ins w:id="6260" w:author="james" w:date="2016-03-29T12:14:00Z"/>
              </w:rPr>
              <w:pPrChange w:id="6261" w:author="james" w:date="2016-03-29T12:15:00Z">
                <w:pPr>
                  <w:jc w:val="both"/>
                </w:pPr>
              </w:pPrChange>
            </w:pPr>
            <w:ins w:id="6262" w:author="james" w:date="2016-03-29T12:15:00Z">
              <w:r>
                <w:rPr>
                  <w:rFonts w:ascii="Calibri" w:hAnsi="Calibri"/>
                  <w:color w:val="000000"/>
                  <w:sz w:val="22"/>
                  <w:szCs w:val="22"/>
                </w:rPr>
                <w:t>11100</w:t>
              </w:r>
            </w:ins>
          </w:p>
        </w:tc>
        <w:tc>
          <w:tcPr>
            <w:tcW w:w="1064" w:type="dxa"/>
            <w:vAlign w:val="bottom"/>
            <w:tcPrChange w:id="6263" w:author="james" w:date="2016-03-29T12:15:00Z">
              <w:tcPr>
                <w:tcW w:w="1064" w:type="dxa"/>
              </w:tcPr>
            </w:tcPrChange>
          </w:tcPr>
          <w:p w14:paraId="79B4A115" w14:textId="50F0F3ED" w:rsidR="00E8076D" w:rsidRDefault="00E8076D">
            <w:pPr>
              <w:jc w:val="right"/>
              <w:rPr>
                <w:ins w:id="6264" w:author="james" w:date="2016-03-29T12:14:00Z"/>
              </w:rPr>
              <w:pPrChange w:id="6265" w:author="james" w:date="2016-03-29T12:15:00Z">
                <w:pPr>
                  <w:jc w:val="both"/>
                </w:pPr>
              </w:pPrChange>
            </w:pPr>
            <w:ins w:id="6266" w:author="james" w:date="2016-03-29T12:15:00Z">
              <w:r>
                <w:rPr>
                  <w:rFonts w:ascii="Calibri" w:hAnsi="Calibri"/>
                  <w:color w:val="000000"/>
                  <w:sz w:val="22"/>
                  <w:szCs w:val="22"/>
                </w:rPr>
                <w:t>12</w:t>
              </w:r>
            </w:ins>
          </w:p>
        </w:tc>
        <w:tc>
          <w:tcPr>
            <w:tcW w:w="1064" w:type="dxa"/>
            <w:vAlign w:val="bottom"/>
            <w:tcPrChange w:id="6267" w:author="james" w:date="2016-03-29T12:15:00Z">
              <w:tcPr>
                <w:tcW w:w="1064" w:type="dxa"/>
              </w:tcPr>
            </w:tcPrChange>
          </w:tcPr>
          <w:p w14:paraId="21948F0D" w14:textId="46CAB6FF" w:rsidR="00E8076D" w:rsidRDefault="00E8076D">
            <w:pPr>
              <w:jc w:val="right"/>
              <w:rPr>
                <w:ins w:id="6268" w:author="james" w:date="2016-03-29T12:14:00Z"/>
              </w:rPr>
              <w:pPrChange w:id="6269" w:author="james" w:date="2016-03-29T12:15:00Z">
                <w:pPr>
                  <w:jc w:val="both"/>
                </w:pPr>
              </w:pPrChange>
            </w:pPr>
            <w:ins w:id="6270" w:author="james" w:date="2016-03-29T12:15:00Z">
              <w:r>
                <w:rPr>
                  <w:rFonts w:ascii="Calibri" w:hAnsi="Calibri"/>
                  <w:color w:val="000000"/>
                  <w:sz w:val="22"/>
                  <w:szCs w:val="22"/>
                </w:rPr>
                <w:t>25</w:t>
              </w:r>
            </w:ins>
          </w:p>
        </w:tc>
        <w:tc>
          <w:tcPr>
            <w:tcW w:w="1064" w:type="dxa"/>
            <w:vAlign w:val="bottom"/>
            <w:tcPrChange w:id="6271" w:author="james" w:date="2016-03-29T12:15:00Z">
              <w:tcPr>
                <w:tcW w:w="1064" w:type="dxa"/>
              </w:tcPr>
            </w:tcPrChange>
          </w:tcPr>
          <w:p w14:paraId="5B40B944" w14:textId="69DB1DB1" w:rsidR="00E8076D" w:rsidRDefault="00E8076D">
            <w:pPr>
              <w:jc w:val="right"/>
              <w:rPr>
                <w:ins w:id="6272" w:author="james" w:date="2016-03-29T12:14:00Z"/>
              </w:rPr>
              <w:pPrChange w:id="6273" w:author="james" w:date="2016-03-29T12:15:00Z">
                <w:pPr>
                  <w:jc w:val="both"/>
                </w:pPr>
              </w:pPrChange>
            </w:pPr>
            <w:ins w:id="6274" w:author="james" w:date="2016-03-29T12:15:00Z">
              <w:r>
                <w:rPr>
                  <w:rFonts w:ascii="Calibri" w:hAnsi="Calibri"/>
                  <w:color w:val="000000"/>
                  <w:sz w:val="22"/>
                  <w:szCs w:val="22"/>
                </w:rPr>
                <w:t>-12</w:t>
              </w:r>
            </w:ins>
          </w:p>
        </w:tc>
        <w:tc>
          <w:tcPr>
            <w:tcW w:w="1064" w:type="dxa"/>
            <w:vAlign w:val="bottom"/>
            <w:tcPrChange w:id="6275" w:author="james" w:date="2016-03-29T12:15:00Z">
              <w:tcPr>
                <w:tcW w:w="1064" w:type="dxa"/>
              </w:tcPr>
            </w:tcPrChange>
          </w:tcPr>
          <w:p w14:paraId="5D1053D9" w14:textId="160EECF7" w:rsidR="00E8076D" w:rsidRDefault="00E8076D">
            <w:pPr>
              <w:jc w:val="right"/>
              <w:rPr>
                <w:ins w:id="6276" w:author="james" w:date="2016-03-29T12:14:00Z"/>
              </w:rPr>
              <w:pPrChange w:id="6277" w:author="james" w:date="2016-03-29T12:15:00Z">
                <w:pPr>
                  <w:jc w:val="both"/>
                </w:pPr>
              </w:pPrChange>
            </w:pPr>
            <w:ins w:id="6278" w:author="james" w:date="2016-03-29T12:15:00Z">
              <w:r>
                <w:rPr>
                  <w:rFonts w:ascii="Calibri" w:hAnsi="Calibri"/>
                  <w:color w:val="000000"/>
                  <w:sz w:val="22"/>
                  <w:szCs w:val="22"/>
                </w:rPr>
                <w:t>-25</w:t>
              </w:r>
            </w:ins>
          </w:p>
        </w:tc>
        <w:tc>
          <w:tcPr>
            <w:tcW w:w="1064" w:type="dxa"/>
            <w:vAlign w:val="bottom"/>
            <w:tcPrChange w:id="6279" w:author="james" w:date="2016-03-29T12:15:00Z">
              <w:tcPr>
                <w:tcW w:w="1064" w:type="dxa"/>
              </w:tcPr>
            </w:tcPrChange>
          </w:tcPr>
          <w:p w14:paraId="566D861F" w14:textId="55A57527" w:rsidR="00E8076D" w:rsidRDefault="00E8076D">
            <w:pPr>
              <w:jc w:val="right"/>
              <w:rPr>
                <w:ins w:id="6280" w:author="james" w:date="2016-03-29T12:14:00Z"/>
              </w:rPr>
              <w:pPrChange w:id="6281" w:author="james" w:date="2016-03-29T12:15:00Z">
                <w:pPr>
                  <w:jc w:val="both"/>
                </w:pPr>
              </w:pPrChange>
            </w:pPr>
            <w:ins w:id="6282" w:author="james" w:date="2016-03-29T12:15:00Z">
              <w:r>
                <w:rPr>
                  <w:rFonts w:ascii="Calibri" w:hAnsi="Calibri"/>
                  <w:color w:val="000000"/>
                  <w:sz w:val="22"/>
                  <w:szCs w:val="22"/>
                </w:rPr>
                <w:t>-4</w:t>
              </w:r>
            </w:ins>
          </w:p>
        </w:tc>
        <w:tc>
          <w:tcPr>
            <w:tcW w:w="1064" w:type="dxa"/>
            <w:vAlign w:val="bottom"/>
            <w:tcPrChange w:id="6283" w:author="james" w:date="2016-03-29T12:15:00Z">
              <w:tcPr>
                <w:tcW w:w="1064" w:type="dxa"/>
              </w:tcPr>
            </w:tcPrChange>
          </w:tcPr>
          <w:p w14:paraId="42BF2861" w14:textId="478C4690" w:rsidR="00E8076D" w:rsidRDefault="00E8076D">
            <w:pPr>
              <w:jc w:val="right"/>
              <w:rPr>
                <w:ins w:id="6284" w:author="james" w:date="2016-03-29T12:14:00Z"/>
              </w:rPr>
              <w:pPrChange w:id="6285" w:author="james" w:date="2016-03-29T12:15:00Z">
                <w:pPr>
                  <w:jc w:val="both"/>
                </w:pPr>
              </w:pPrChange>
            </w:pPr>
            <w:ins w:id="6286" w:author="james" w:date="2016-03-29T12:15:00Z">
              <w:r>
                <w:rPr>
                  <w:rFonts w:ascii="Calibri" w:hAnsi="Calibri"/>
                  <w:color w:val="000000"/>
                  <w:sz w:val="22"/>
                  <w:szCs w:val="22"/>
                </w:rPr>
                <w:t>-7</w:t>
              </w:r>
            </w:ins>
          </w:p>
        </w:tc>
        <w:tc>
          <w:tcPr>
            <w:tcW w:w="1064" w:type="dxa"/>
            <w:vAlign w:val="bottom"/>
            <w:tcPrChange w:id="6287" w:author="james" w:date="2016-03-29T12:15:00Z">
              <w:tcPr>
                <w:tcW w:w="1064" w:type="dxa"/>
              </w:tcPr>
            </w:tcPrChange>
          </w:tcPr>
          <w:p w14:paraId="3A7CF844" w14:textId="6B7BE3A4" w:rsidR="00E8076D" w:rsidRDefault="00E8076D">
            <w:pPr>
              <w:jc w:val="right"/>
              <w:rPr>
                <w:ins w:id="6288" w:author="james" w:date="2016-03-29T12:14:00Z"/>
              </w:rPr>
              <w:pPrChange w:id="6289" w:author="james" w:date="2016-03-29T12:15:00Z">
                <w:pPr>
                  <w:jc w:val="both"/>
                </w:pPr>
              </w:pPrChange>
            </w:pPr>
            <w:ins w:id="6290" w:author="james" w:date="2016-03-29T12:15:00Z">
              <w:r>
                <w:rPr>
                  <w:rFonts w:ascii="Calibri" w:hAnsi="Calibri"/>
                  <w:color w:val="000000"/>
                  <w:sz w:val="22"/>
                  <w:szCs w:val="22"/>
                </w:rPr>
                <w:t>7</w:t>
              </w:r>
            </w:ins>
          </w:p>
        </w:tc>
        <w:tc>
          <w:tcPr>
            <w:tcW w:w="1064" w:type="dxa"/>
            <w:vAlign w:val="bottom"/>
            <w:tcPrChange w:id="6291" w:author="james" w:date="2016-03-29T12:15:00Z">
              <w:tcPr>
                <w:tcW w:w="1064" w:type="dxa"/>
              </w:tcPr>
            </w:tcPrChange>
          </w:tcPr>
          <w:p w14:paraId="674D192D" w14:textId="0AD908E9" w:rsidR="00E8076D" w:rsidRDefault="00E8076D">
            <w:pPr>
              <w:jc w:val="right"/>
              <w:rPr>
                <w:ins w:id="6292" w:author="james" w:date="2016-03-29T12:14:00Z"/>
              </w:rPr>
              <w:pPrChange w:id="6293" w:author="james" w:date="2016-03-29T12:15:00Z">
                <w:pPr>
                  <w:jc w:val="both"/>
                </w:pPr>
              </w:pPrChange>
            </w:pPr>
            <w:ins w:id="6294" w:author="james" w:date="2016-03-29T12:15:00Z">
              <w:r>
                <w:rPr>
                  <w:rFonts w:ascii="Calibri" w:hAnsi="Calibri"/>
                  <w:color w:val="000000"/>
                  <w:sz w:val="22"/>
                  <w:szCs w:val="22"/>
                </w:rPr>
                <w:t>15</w:t>
              </w:r>
            </w:ins>
          </w:p>
        </w:tc>
      </w:tr>
      <w:tr w:rsidR="00E8076D" w14:paraId="59AADDF6" w14:textId="77777777" w:rsidTr="007B0E2C">
        <w:trPr>
          <w:ins w:id="6295" w:author="james" w:date="2016-03-29T12:14:00Z"/>
        </w:trPr>
        <w:tc>
          <w:tcPr>
            <w:tcW w:w="1064" w:type="dxa"/>
            <w:vAlign w:val="bottom"/>
            <w:tcPrChange w:id="6296" w:author="james" w:date="2016-03-29T12:15:00Z">
              <w:tcPr>
                <w:tcW w:w="1064" w:type="dxa"/>
              </w:tcPr>
            </w:tcPrChange>
          </w:tcPr>
          <w:p w14:paraId="083896AE" w14:textId="43378FB6" w:rsidR="00E8076D" w:rsidRDefault="00E8076D">
            <w:pPr>
              <w:jc w:val="right"/>
              <w:rPr>
                <w:ins w:id="6297" w:author="james" w:date="2016-03-29T12:14:00Z"/>
              </w:rPr>
              <w:pPrChange w:id="6298" w:author="james" w:date="2016-03-29T12:15:00Z">
                <w:pPr>
                  <w:jc w:val="both"/>
                </w:pPr>
              </w:pPrChange>
            </w:pPr>
            <w:ins w:id="6299" w:author="james" w:date="2016-03-29T12:15:00Z">
              <w:r>
                <w:rPr>
                  <w:rFonts w:ascii="Calibri" w:hAnsi="Calibri"/>
                  <w:color w:val="000000"/>
                  <w:sz w:val="22"/>
                  <w:szCs w:val="22"/>
                </w:rPr>
                <w:t>11101</w:t>
              </w:r>
            </w:ins>
          </w:p>
        </w:tc>
        <w:tc>
          <w:tcPr>
            <w:tcW w:w="1064" w:type="dxa"/>
            <w:vAlign w:val="bottom"/>
            <w:tcPrChange w:id="6300" w:author="james" w:date="2016-03-29T12:15:00Z">
              <w:tcPr>
                <w:tcW w:w="1064" w:type="dxa"/>
              </w:tcPr>
            </w:tcPrChange>
          </w:tcPr>
          <w:p w14:paraId="7DF956F7" w14:textId="45911461" w:rsidR="00E8076D" w:rsidRDefault="00E8076D">
            <w:pPr>
              <w:jc w:val="right"/>
              <w:rPr>
                <w:ins w:id="6301" w:author="james" w:date="2016-03-29T12:14:00Z"/>
              </w:rPr>
              <w:pPrChange w:id="6302" w:author="james" w:date="2016-03-29T12:15:00Z">
                <w:pPr>
                  <w:jc w:val="both"/>
                </w:pPr>
              </w:pPrChange>
            </w:pPr>
            <w:ins w:id="6303" w:author="james" w:date="2016-03-29T12:15:00Z">
              <w:r>
                <w:rPr>
                  <w:rFonts w:ascii="Calibri" w:hAnsi="Calibri"/>
                  <w:color w:val="000000"/>
                  <w:sz w:val="22"/>
                  <w:szCs w:val="22"/>
                </w:rPr>
                <w:t>13</w:t>
              </w:r>
            </w:ins>
          </w:p>
        </w:tc>
        <w:tc>
          <w:tcPr>
            <w:tcW w:w="1064" w:type="dxa"/>
            <w:vAlign w:val="bottom"/>
            <w:tcPrChange w:id="6304" w:author="james" w:date="2016-03-29T12:15:00Z">
              <w:tcPr>
                <w:tcW w:w="1064" w:type="dxa"/>
              </w:tcPr>
            </w:tcPrChange>
          </w:tcPr>
          <w:p w14:paraId="618A460D" w14:textId="69C7B037" w:rsidR="00E8076D" w:rsidRDefault="00E8076D">
            <w:pPr>
              <w:jc w:val="right"/>
              <w:rPr>
                <w:ins w:id="6305" w:author="james" w:date="2016-03-29T12:14:00Z"/>
              </w:rPr>
              <w:pPrChange w:id="6306" w:author="james" w:date="2016-03-29T12:15:00Z">
                <w:pPr>
                  <w:jc w:val="both"/>
                </w:pPr>
              </w:pPrChange>
            </w:pPr>
            <w:ins w:id="6307" w:author="james" w:date="2016-03-29T12:15:00Z">
              <w:r>
                <w:rPr>
                  <w:rFonts w:ascii="Calibri" w:hAnsi="Calibri"/>
                  <w:color w:val="000000"/>
                  <w:sz w:val="22"/>
                  <w:szCs w:val="22"/>
                </w:rPr>
                <w:t>27</w:t>
              </w:r>
            </w:ins>
          </w:p>
        </w:tc>
        <w:tc>
          <w:tcPr>
            <w:tcW w:w="1064" w:type="dxa"/>
            <w:vAlign w:val="bottom"/>
            <w:tcPrChange w:id="6308" w:author="james" w:date="2016-03-29T12:15:00Z">
              <w:tcPr>
                <w:tcW w:w="1064" w:type="dxa"/>
              </w:tcPr>
            </w:tcPrChange>
          </w:tcPr>
          <w:p w14:paraId="10AE5889" w14:textId="2CC02C29" w:rsidR="00E8076D" w:rsidRDefault="00E8076D">
            <w:pPr>
              <w:jc w:val="right"/>
              <w:rPr>
                <w:ins w:id="6309" w:author="james" w:date="2016-03-29T12:14:00Z"/>
              </w:rPr>
              <w:pPrChange w:id="6310" w:author="james" w:date="2016-03-29T12:15:00Z">
                <w:pPr>
                  <w:jc w:val="both"/>
                </w:pPr>
              </w:pPrChange>
            </w:pPr>
            <w:ins w:id="6311" w:author="james" w:date="2016-03-29T12:15:00Z">
              <w:r>
                <w:rPr>
                  <w:rFonts w:ascii="Calibri" w:hAnsi="Calibri"/>
                  <w:color w:val="000000"/>
                  <w:sz w:val="22"/>
                  <w:szCs w:val="22"/>
                </w:rPr>
                <w:t>-13</w:t>
              </w:r>
            </w:ins>
          </w:p>
        </w:tc>
        <w:tc>
          <w:tcPr>
            <w:tcW w:w="1064" w:type="dxa"/>
            <w:vAlign w:val="bottom"/>
            <w:tcPrChange w:id="6312" w:author="james" w:date="2016-03-29T12:15:00Z">
              <w:tcPr>
                <w:tcW w:w="1064" w:type="dxa"/>
              </w:tcPr>
            </w:tcPrChange>
          </w:tcPr>
          <w:p w14:paraId="0B874442" w14:textId="636AF63C" w:rsidR="00E8076D" w:rsidRDefault="00E8076D">
            <w:pPr>
              <w:jc w:val="right"/>
              <w:rPr>
                <w:ins w:id="6313" w:author="james" w:date="2016-03-29T12:14:00Z"/>
              </w:rPr>
              <w:pPrChange w:id="6314" w:author="james" w:date="2016-03-29T12:15:00Z">
                <w:pPr>
                  <w:jc w:val="both"/>
                </w:pPr>
              </w:pPrChange>
            </w:pPr>
            <w:ins w:id="6315" w:author="james" w:date="2016-03-29T12:15:00Z">
              <w:r>
                <w:rPr>
                  <w:rFonts w:ascii="Calibri" w:hAnsi="Calibri"/>
                  <w:color w:val="000000"/>
                  <w:sz w:val="22"/>
                  <w:szCs w:val="22"/>
                </w:rPr>
                <w:t>-27</w:t>
              </w:r>
            </w:ins>
          </w:p>
        </w:tc>
        <w:tc>
          <w:tcPr>
            <w:tcW w:w="1064" w:type="dxa"/>
            <w:vAlign w:val="bottom"/>
            <w:tcPrChange w:id="6316" w:author="james" w:date="2016-03-29T12:15:00Z">
              <w:tcPr>
                <w:tcW w:w="1064" w:type="dxa"/>
              </w:tcPr>
            </w:tcPrChange>
          </w:tcPr>
          <w:p w14:paraId="5F524C33" w14:textId="197557BB" w:rsidR="00E8076D" w:rsidRDefault="00E8076D">
            <w:pPr>
              <w:jc w:val="right"/>
              <w:rPr>
                <w:ins w:id="6317" w:author="james" w:date="2016-03-29T12:14:00Z"/>
              </w:rPr>
              <w:pPrChange w:id="6318" w:author="james" w:date="2016-03-29T12:15:00Z">
                <w:pPr>
                  <w:jc w:val="both"/>
                </w:pPr>
              </w:pPrChange>
            </w:pPr>
            <w:ins w:id="6319" w:author="james" w:date="2016-03-29T12:15:00Z">
              <w:r>
                <w:rPr>
                  <w:rFonts w:ascii="Calibri" w:hAnsi="Calibri"/>
                  <w:color w:val="000000"/>
                  <w:sz w:val="22"/>
                  <w:szCs w:val="22"/>
                </w:rPr>
                <w:t>-3</w:t>
              </w:r>
            </w:ins>
          </w:p>
        </w:tc>
        <w:tc>
          <w:tcPr>
            <w:tcW w:w="1064" w:type="dxa"/>
            <w:vAlign w:val="bottom"/>
            <w:tcPrChange w:id="6320" w:author="james" w:date="2016-03-29T12:15:00Z">
              <w:tcPr>
                <w:tcW w:w="1064" w:type="dxa"/>
              </w:tcPr>
            </w:tcPrChange>
          </w:tcPr>
          <w:p w14:paraId="73423184" w14:textId="45B3650B" w:rsidR="00E8076D" w:rsidRDefault="00E8076D">
            <w:pPr>
              <w:jc w:val="right"/>
              <w:rPr>
                <w:ins w:id="6321" w:author="james" w:date="2016-03-29T12:14:00Z"/>
              </w:rPr>
              <w:pPrChange w:id="6322" w:author="james" w:date="2016-03-29T12:15:00Z">
                <w:pPr>
                  <w:jc w:val="both"/>
                </w:pPr>
              </w:pPrChange>
            </w:pPr>
            <w:ins w:id="6323" w:author="james" w:date="2016-03-29T12:15:00Z">
              <w:r>
                <w:rPr>
                  <w:rFonts w:ascii="Calibri" w:hAnsi="Calibri"/>
                  <w:color w:val="000000"/>
                  <w:sz w:val="22"/>
                  <w:szCs w:val="22"/>
                </w:rPr>
                <w:t>-5</w:t>
              </w:r>
            </w:ins>
          </w:p>
        </w:tc>
        <w:tc>
          <w:tcPr>
            <w:tcW w:w="1064" w:type="dxa"/>
            <w:vAlign w:val="bottom"/>
            <w:tcPrChange w:id="6324" w:author="james" w:date="2016-03-29T12:15:00Z">
              <w:tcPr>
                <w:tcW w:w="1064" w:type="dxa"/>
              </w:tcPr>
            </w:tcPrChange>
          </w:tcPr>
          <w:p w14:paraId="4D7291DC" w14:textId="0E38351C" w:rsidR="00E8076D" w:rsidRDefault="00E8076D">
            <w:pPr>
              <w:jc w:val="right"/>
              <w:rPr>
                <w:ins w:id="6325" w:author="james" w:date="2016-03-29T12:14:00Z"/>
              </w:rPr>
              <w:pPrChange w:id="6326" w:author="james" w:date="2016-03-29T12:15:00Z">
                <w:pPr>
                  <w:jc w:val="both"/>
                </w:pPr>
              </w:pPrChange>
            </w:pPr>
            <w:ins w:id="6327" w:author="james" w:date="2016-03-29T12:15:00Z">
              <w:r>
                <w:rPr>
                  <w:rFonts w:ascii="Calibri" w:hAnsi="Calibri"/>
                  <w:color w:val="000000"/>
                  <w:sz w:val="22"/>
                  <w:szCs w:val="22"/>
                </w:rPr>
                <w:t>6</w:t>
              </w:r>
            </w:ins>
          </w:p>
        </w:tc>
        <w:tc>
          <w:tcPr>
            <w:tcW w:w="1064" w:type="dxa"/>
            <w:vAlign w:val="bottom"/>
            <w:tcPrChange w:id="6328" w:author="james" w:date="2016-03-29T12:15:00Z">
              <w:tcPr>
                <w:tcW w:w="1064" w:type="dxa"/>
              </w:tcPr>
            </w:tcPrChange>
          </w:tcPr>
          <w:p w14:paraId="3F5276F8" w14:textId="1D5A2C0B" w:rsidR="00E8076D" w:rsidRDefault="00E8076D">
            <w:pPr>
              <w:jc w:val="right"/>
              <w:rPr>
                <w:ins w:id="6329" w:author="james" w:date="2016-03-29T12:14:00Z"/>
              </w:rPr>
              <w:pPrChange w:id="6330" w:author="james" w:date="2016-03-29T12:15:00Z">
                <w:pPr>
                  <w:jc w:val="both"/>
                </w:pPr>
              </w:pPrChange>
            </w:pPr>
            <w:ins w:id="6331" w:author="james" w:date="2016-03-29T12:15:00Z">
              <w:r>
                <w:rPr>
                  <w:rFonts w:ascii="Calibri" w:hAnsi="Calibri"/>
                  <w:color w:val="000000"/>
                  <w:sz w:val="22"/>
                  <w:szCs w:val="22"/>
                </w:rPr>
                <w:t>13</w:t>
              </w:r>
            </w:ins>
          </w:p>
        </w:tc>
      </w:tr>
      <w:tr w:rsidR="00E8076D" w14:paraId="3976659D" w14:textId="77777777" w:rsidTr="007B0E2C">
        <w:trPr>
          <w:ins w:id="6332" w:author="james" w:date="2016-03-29T12:14:00Z"/>
        </w:trPr>
        <w:tc>
          <w:tcPr>
            <w:tcW w:w="1064" w:type="dxa"/>
            <w:vAlign w:val="bottom"/>
            <w:tcPrChange w:id="6333" w:author="james" w:date="2016-03-29T12:15:00Z">
              <w:tcPr>
                <w:tcW w:w="1064" w:type="dxa"/>
              </w:tcPr>
            </w:tcPrChange>
          </w:tcPr>
          <w:p w14:paraId="0B12065B" w14:textId="275876AB" w:rsidR="00E8076D" w:rsidRDefault="00E8076D">
            <w:pPr>
              <w:jc w:val="right"/>
              <w:rPr>
                <w:ins w:id="6334" w:author="james" w:date="2016-03-29T12:14:00Z"/>
              </w:rPr>
              <w:pPrChange w:id="6335" w:author="james" w:date="2016-03-29T12:15:00Z">
                <w:pPr>
                  <w:jc w:val="both"/>
                </w:pPr>
              </w:pPrChange>
            </w:pPr>
            <w:ins w:id="6336" w:author="james" w:date="2016-03-29T12:15:00Z">
              <w:r>
                <w:rPr>
                  <w:rFonts w:ascii="Calibri" w:hAnsi="Calibri"/>
                  <w:color w:val="000000"/>
                  <w:sz w:val="22"/>
                  <w:szCs w:val="22"/>
                </w:rPr>
                <w:t>11110</w:t>
              </w:r>
            </w:ins>
          </w:p>
        </w:tc>
        <w:tc>
          <w:tcPr>
            <w:tcW w:w="1064" w:type="dxa"/>
            <w:vAlign w:val="bottom"/>
            <w:tcPrChange w:id="6337" w:author="james" w:date="2016-03-29T12:15:00Z">
              <w:tcPr>
                <w:tcW w:w="1064" w:type="dxa"/>
              </w:tcPr>
            </w:tcPrChange>
          </w:tcPr>
          <w:p w14:paraId="4D8A7852" w14:textId="07CD3B57" w:rsidR="00E8076D" w:rsidRDefault="00E8076D">
            <w:pPr>
              <w:jc w:val="right"/>
              <w:rPr>
                <w:ins w:id="6338" w:author="james" w:date="2016-03-29T12:14:00Z"/>
              </w:rPr>
              <w:pPrChange w:id="6339" w:author="james" w:date="2016-03-29T12:15:00Z">
                <w:pPr>
                  <w:jc w:val="both"/>
                </w:pPr>
              </w:pPrChange>
            </w:pPr>
            <w:ins w:id="6340" w:author="james" w:date="2016-03-29T12:15:00Z">
              <w:r>
                <w:rPr>
                  <w:rFonts w:ascii="Calibri" w:hAnsi="Calibri"/>
                  <w:color w:val="000000"/>
                  <w:sz w:val="22"/>
                  <w:szCs w:val="22"/>
                </w:rPr>
                <w:t>14</w:t>
              </w:r>
            </w:ins>
          </w:p>
        </w:tc>
        <w:tc>
          <w:tcPr>
            <w:tcW w:w="1064" w:type="dxa"/>
            <w:vAlign w:val="bottom"/>
            <w:tcPrChange w:id="6341" w:author="james" w:date="2016-03-29T12:15:00Z">
              <w:tcPr>
                <w:tcW w:w="1064" w:type="dxa"/>
              </w:tcPr>
            </w:tcPrChange>
          </w:tcPr>
          <w:p w14:paraId="5436C285" w14:textId="676A3B70" w:rsidR="00E8076D" w:rsidRDefault="00E8076D">
            <w:pPr>
              <w:jc w:val="right"/>
              <w:rPr>
                <w:ins w:id="6342" w:author="james" w:date="2016-03-29T12:14:00Z"/>
              </w:rPr>
              <w:pPrChange w:id="6343" w:author="james" w:date="2016-03-29T12:15:00Z">
                <w:pPr>
                  <w:jc w:val="both"/>
                </w:pPr>
              </w:pPrChange>
            </w:pPr>
            <w:ins w:id="6344" w:author="james" w:date="2016-03-29T12:15:00Z">
              <w:r>
                <w:rPr>
                  <w:rFonts w:ascii="Calibri" w:hAnsi="Calibri"/>
                  <w:color w:val="000000"/>
                  <w:sz w:val="22"/>
                  <w:szCs w:val="22"/>
                </w:rPr>
                <w:t>29</w:t>
              </w:r>
            </w:ins>
          </w:p>
        </w:tc>
        <w:tc>
          <w:tcPr>
            <w:tcW w:w="1064" w:type="dxa"/>
            <w:vAlign w:val="bottom"/>
            <w:tcPrChange w:id="6345" w:author="james" w:date="2016-03-29T12:15:00Z">
              <w:tcPr>
                <w:tcW w:w="1064" w:type="dxa"/>
              </w:tcPr>
            </w:tcPrChange>
          </w:tcPr>
          <w:p w14:paraId="53D15543" w14:textId="717738C9" w:rsidR="00E8076D" w:rsidRDefault="00E8076D">
            <w:pPr>
              <w:jc w:val="right"/>
              <w:rPr>
                <w:ins w:id="6346" w:author="james" w:date="2016-03-29T12:14:00Z"/>
              </w:rPr>
              <w:pPrChange w:id="6347" w:author="james" w:date="2016-03-29T12:15:00Z">
                <w:pPr>
                  <w:jc w:val="both"/>
                </w:pPr>
              </w:pPrChange>
            </w:pPr>
            <w:ins w:id="6348" w:author="james" w:date="2016-03-29T12:15:00Z">
              <w:r>
                <w:rPr>
                  <w:rFonts w:ascii="Calibri" w:hAnsi="Calibri"/>
                  <w:color w:val="000000"/>
                  <w:sz w:val="22"/>
                  <w:szCs w:val="22"/>
                </w:rPr>
                <w:t>-14</w:t>
              </w:r>
            </w:ins>
          </w:p>
        </w:tc>
        <w:tc>
          <w:tcPr>
            <w:tcW w:w="1064" w:type="dxa"/>
            <w:vAlign w:val="bottom"/>
            <w:tcPrChange w:id="6349" w:author="james" w:date="2016-03-29T12:15:00Z">
              <w:tcPr>
                <w:tcW w:w="1064" w:type="dxa"/>
              </w:tcPr>
            </w:tcPrChange>
          </w:tcPr>
          <w:p w14:paraId="20C0C93A" w14:textId="05CA75F4" w:rsidR="00E8076D" w:rsidRDefault="00E8076D">
            <w:pPr>
              <w:jc w:val="right"/>
              <w:rPr>
                <w:ins w:id="6350" w:author="james" w:date="2016-03-29T12:14:00Z"/>
              </w:rPr>
              <w:pPrChange w:id="6351" w:author="james" w:date="2016-03-29T12:15:00Z">
                <w:pPr>
                  <w:jc w:val="both"/>
                </w:pPr>
              </w:pPrChange>
            </w:pPr>
            <w:ins w:id="6352" w:author="james" w:date="2016-03-29T12:15:00Z">
              <w:r>
                <w:rPr>
                  <w:rFonts w:ascii="Calibri" w:hAnsi="Calibri"/>
                  <w:color w:val="000000"/>
                  <w:sz w:val="22"/>
                  <w:szCs w:val="22"/>
                </w:rPr>
                <w:t>-29</w:t>
              </w:r>
            </w:ins>
          </w:p>
        </w:tc>
        <w:tc>
          <w:tcPr>
            <w:tcW w:w="1064" w:type="dxa"/>
            <w:vAlign w:val="bottom"/>
            <w:tcPrChange w:id="6353" w:author="james" w:date="2016-03-29T12:15:00Z">
              <w:tcPr>
                <w:tcW w:w="1064" w:type="dxa"/>
              </w:tcPr>
            </w:tcPrChange>
          </w:tcPr>
          <w:p w14:paraId="1EF48067" w14:textId="431BB9BA" w:rsidR="00E8076D" w:rsidRDefault="00E8076D">
            <w:pPr>
              <w:jc w:val="right"/>
              <w:rPr>
                <w:ins w:id="6354" w:author="james" w:date="2016-03-29T12:14:00Z"/>
              </w:rPr>
              <w:pPrChange w:id="6355" w:author="james" w:date="2016-03-29T12:15:00Z">
                <w:pPr>
                  <w:jc w:val="both"/>
                </w:pPr>
              </w:pPrChange>
            </w:pPr>
            <w:ins w:id="6356" w:author="james" w:date="2016-03-29T12:15:00Z">
              <w:r>
                <w:rPr>
                  <w:rFonts w:ascii="Calibri" w:hAnsi="Calibri"/>
                  <w:color w:val="000000"/>
                  <w:sz w:val="22"/>
                  <w:szCs w:val="22"/>
                </w:rPr>
                <w:t>-2</w:t>
              </w:r>
            </w:ins>
          </w:p>
        </w:tc>
        <w:tc>
          <w:tcPr>
            <w:tcW w:w="1064" w:type="dxa"/>
            <w:vAlign w:val="bottom"/>
            <w:tcPrChange w:id="6357" w:author="james" w:date="2016-03-29T12:15:00Z">
              <w:tcPr>
                <w:tcW w:w="1064" w:type="dxa"/>
              </w:tcPr>
            </w:tcPrChange>
          </w:tcPr>
          <w:p w14:paraId="24EEAA17" w14:textId="19B0F53B" w:rsidR="00E8076D" w:rsidRDefault="00E8076D">
            <w:pPr>
              <w:jc w:val="right"/>
              <w:rPr>
                <w:ins w:id="6358" w:author="james" w:date="2016-03-29T12:14:00Z"/>
              </w:rPr>
              <w:pPrChange w:id="6359" w:author="james" w:date="2016-03-29T12:15:00Z">
                <w:pPr>
                  <w:jc w:val="both"/>
                </w:pPr>
              </w:pPrChange>
            </w:pPr>
            <w:ins w:id="6360" w:author="james" w:date="2016-03-29T12:15:00Z">
              <w:r>
                <w:rPr>
                  <w:rFonts w:ascii="Calibri" w:hAnsi="Calibri"/>
                  <w:color w:val="000000"/>
                  <w:sz w:val="22"/>
                  <w:szCs w:val="22"/>
                </w:rPr>
                <w:t>-3</w:t>
              </w:r>
            </w:ins>
          </w:p>
        </w:tc>
        <w:tc>
          <w:tcPr>
            <w:tcW w:w="1064" w:type="dxa"/>
            <w:vAlign w:val="bottom"/>
            <w:tcPrChange w:id="6361" w:author="james" w:date="2016-03-29T12:15:00Z">
              <w:tcPr>
                <w:tcW w:w="1064" w:type="dxa"/>
              </w:tcPr>
            </w:tcPrChange>
          </w:tcPr>
          <w:p w14:paraId="72FFF072" w14:textId="34BC980C" w:rsidR="00E8076D" w:rsidRDefault="00E8076D">
            <w:pPr>
              <w:jc w:val="right"/>
              <w:rPr>
                <w:ins w:id="6362" w:author="james" w:date="2016-03-29T12:14:00Z"/>
              </w:rPr>
              <w:pPrChange w:id="6363" w:author="james" w:date="2016-03-29T12:15:00Z">
                <w:pPr>
                  <w:jc w:val="both"/>
                </w:pPr>
              </w:pPrChange>
            </w:pPr>
            <w:ins w:id="6364" w:author="james" w:date="2016-03-29T12:15:00Z">
              <w:r>
                <w:rPr>
                  <w:rFonts w:ascii="Calibri" w:hAnsi="Calibri"/>
                  <w:color w:val="000000"/>
                  <w:sz w:val="22"/>
                  <w:szCs w:val="22"/>
                </w:rPr>
                <w:t>4</w:t>
              </w:r>
            </w:ins>
          </w:p>
        </w:tc>
        <w:tc>
          <w:tcPr>
            <w:tcW w:w="1064" w:type="dxa"/>
            <w:vAlign w:val="bottom"/>
            <w:tcPrChange w:id="6365" w:author="james" w:date="2016-03-29T12:15:00Z">
              <w:tcPr>
                <w:tcW w:w="1064" w:type="dxa"/>
              </w:tcPr>
            </w:tcPrChange>
          </w:tcPr>
          <w:p w14:paraId="5FB8392D" w14:textId="4221E65E" w:rsidR="00E8076D" w:rsidRDefault="00E8076D">
            <w:pPr>
              <w:jc w:val="right"/>
              <w:rPr>
                <w:ins w:id="6366" w:author="james" w:date="2016-03-29T12:14:00Z"/>
              </w:rPr>
              <w:pPrChange w:id="6367" w:author="james" w:date="2016-03-29T12:15:00Z">
                <w:pPr>
                  <w:jc w:val="both"/>
                </w:pPr>
              </w:pPrChange>
            </w:pPr>
            <w:ins w:id="6368" w:author="james" w:date="2016-03-29T12:15:00Z">
              <w:r>
                <w:rPr>
                  <w:rFonts w:ascii="Calibri" w:hAnsi="Calibri"/>
                  <w:color w:val="000000"/>
                  <w:sz w:val="22"/>
                  <w:szCs w:val="22"/>
                </w:rPr>
                <w:t>9</w:t>
              </w:r>
            </w:ins>
          </w:p>
        </w:tc>
      </w:tr>
    </w:tbl>
    <w:p w14:paraId="3DC9EEA6" w14:textId="77777777" w:rsidR="00E8076D" w:rsidRPr="00DE07CD" w:rsidRDefault="00E8076D" w:rsidP="006F2A7D">
      <w:pPr>
        <w:jc w:val="both"/>
      </w:pPr>
    </w:p>
    <w:sectPr w:rsidR="00E8076D" w:rsidRPr="00DE07CD" w:rsidSect="001D62DA">
      <w:footerReference w:type="default" r:id="rId26"/>
      <w:pgSz w:w="12240" w:h="15840" w:code="1"/>
      <w:pgMar w:top="1440" w:right="1440" w:bottom="1440" w:left="1440" w:header="720" w:footer="720" w:gutter="0"/>
      <w:cols w:space="720"/>
      <w:noEndnote/>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2" w:author="n/a n/a" w:date="2016-01-06T22:11:00Z" w:initials="nn">
    <w:p w14:paraId="7F89E4DD" w14:textId="54AC6F4E" w:rsidR="00C6736A" w:rsidRDefault="00C6736A">
      <w:pPr>
        <w:pStyle w:val="CommentText"/>
      </w:pPr>
      <w:r>
        <w:rPr>
          <w:rStyle w:val="CommentReference"/>
        </w:rPr>
        <w:annotationRef/>
      </w:r>
      <w:r>
        <w:t>Anecdotal, perhaps motivation is more appropriate.</w:t>
      </w:r>
    </w:p>
  </w:comment>
  <w:comment w:id="286" w:author="n/a n/a" w:date="2016-01-06T22:17:00Z" w:initials="nn">
    <w:p w14:paraId="038ACDAB" w14:textId="5EE37C61" w:rsidR="00C6736A" w:rsidRDefault="00C6736A">
      <w:pPr>
        <w:pStyle w:val="CommentText"/>
      </w:pPr>
      <w:r>
        <w:rPr>
          <w:rStyle w:val="CommentReference"/>
        </w:rPr>
        <w:annotationRef/>
      </w:r>
      <w:r>
        <w:t>Should we consider removing this section from the document, and simply define one method of describing the file?</w:t>
      </w:r>
    </w:p>
  </w:comment>
  <w:comment w:id="287" w:author="markel arizabaleta [2]" w:date="2017-07-18T09:55:00Z" w:initials="ma">
    <w:p w14:paraId="50F22120" w14:textId="2F849527" w:rsidR="00C6736A" w:rsidRDefault="00C6736A">
      <w:pPr>
        <w:pStyle w:val="CommentText"/>
      </w:pPr>
      <w:r>
        <w:rPr>
          <w:rStyle w:val="CommentReference"/>
        </w:rPr>
        <w:annotationRef/>
      </w:r>
      <w:r>
        <w:t>I think that is not necessary to add this paragraph.</w:t>
      </w:r>
    </w:p>
  </w:comment>
  <w:comment w:id="480" w:author="Sanjeev" w:date="2017-08-11T08:05:00Z" w:initials="S">
    <w:p w14:paraId="2ADDD52C" w14:textId="14FCF5F7" w:rsidR="00C6736A" w:rsidRDefault="00C6736A">
      <w:pPr>
        <w:pStyle w:val="CommentText"/>
      </w:pPr>
      <w:r>
        <w:rPr>
          <w:rStyle w:val="CommentReference"/>
        </w:rPr>
        <w:annotationRef/>
      </w:r>
      <w:r>
        <w:rPr>
          <w:noProof/>
        </w:rPr>
        <w:t>Footnote #2 appears here and in poc, contact, ... . It seems like these were meant to be two different footnotes. Please check and revise.</w:t>
      </w:r>
    </w:p>
  </w:comment>
  <w:comment w:id="512" w:author="markel arizabaleta [2]" w:date="2017-07-18T10:14:00Z" w:initials="ma">
    <w:p w14:paraId="5933724D" w14:textId="750ACEC0" w:rsidR="00C6736A" w:rsidRDefault="00C6736A">
      <w:pPr>
        <w:pStyle w:val="CommentText"/>
      </w:pPr>
      <w:r>
        <w:rPr>
          <w:rStyle w:val="CommentReference"/>
        </w:rPr>
        <w:annotationRef/>
      </w:r>
      <w:r>
        <w:t>I have seen that if the attribute “poc” is not used, the attribute “contact” takes the name of the person or entity. If the attribute “poc” is used, the attribute “contact” takes the email of the poc.</w:t>
      </w:r>
    </w:p>
  </w:comment>
  <w:comment w:id="535" w:author="Sanjeev" w:date="2017-08-11T09:52:00Z" w:initials="S">
    <w:p w14:paraId="54072BFE" w14:textId="78213D13" w:rsidR="00C6736A" w:rsidRDefault="00C6736A">
      <w:pPr>
        <w:pStyle w:val="CommentText"/>
      </w:pPr>
      <w:r>
        <w:rPr>
          <w:rStyle w:val="CommentReference"/>
        </w:rPr>
        <w:annotationRef/>
      </w:r>
      <w:r>
        <w:rPr>
          <w:noProof/>
        </w:rPr>
        <w:t>Isnt this the same as the 'band' attribute in Table 7? That is, even though it is possible to have multiple poc attributes, each will still be 'poc' and not 'poc1' 'poc2', correct? If so, please revise this to be consistent with the footnote that appears for Table 7.</w:t>
      </w:r>
    </w:p>
  </w:comment>
  <w:comment w:id="738" w:author="Sanjeev" w:date="2017-08-11T08:26:00Z" w:initials="S">
    <w:p w14:paraId="3D92CCE3" w14:textId="5C8E75D5" w:rsidR="00C6736A" w:rsidRDefault="00C6736A">
      <w:pPr>
        <w:pStyle w:val="CommentText"/>
      </w:pPr>
      <w:r>
        <w:rPr>
          <w:rStyle w:val="CommentReference"/>
        </w:rPr>
        <w:annotationRef/>
      </w:r>
      <w:r>
        <w:rPr>
          <w:noProof/>
        </w:rPr>
        <w:t>can this be 'id' to be consistent with the other classes? If this is not yet coded in the software we should change it.</w:t>
      </w:r>
    </w:p>
  </w:comment>
  <w:comment w:id="752" w:author="Sanjeev" w:date="2017-08-11T08:28:00Z" w:initials="S">
    <w:p w14:paraId="4C9F0965" w14:textId="69EE308C" w:rsidR="00C6736A" w:rsidRDefault="00C6736A">
      <w:pPr>
        <w:pStyle w:val="CommentText"/>
      </w:pPr>
      <w:r>
        <w:rPr>
          <w:rStyle w:val="CommentReference"/>
        </w:rPr>
        <w:annotationRef/>
      </w:r>
      <w:r>
        <w:rPr>
          <w:noProof/>
        </w:rPr>
        <w:t>I think "Other" needs to be included to support some other type that we are not aware of or has not been invented yet. More enumerations could be added in a future revision of the standard. Unknown (renamed to UndefinedType) is meant to capture the situation where one truely does not know what the antenna type is.</w:t>
      </w:r>
    </w:p>
  </w:comment>
  <w:comment w:id="1037" w:author="n/a n/a" w:date="2015-11-30T19:38:00Z" w:initials="nn">
    <w:p w14:paraId="6C265514" w14:textId="106ECB4C" w:rsidR="00C6736A" w:rsidRDefault="00C6736A">
      <w:pPr>
        <w:pStyle w:val="CommentText"/>
      </w:pPr>
      <w:r>
        <w:rPr>
          <w:rStyle w:val="CommentReference"/>
        </w:rPr>
        <w:annotationRef/>
      </w:r>
      <w:r>
        <w:t xml:space="preserve">It seems like the API code currently only accepts `Left’ and `Right’, not L and R. Perhaps also remove N/A. </w:t>
      </w:r>
    </w:p>
  </w:comment>
  <w:comment w:id="1178" w:author="james" w:date="2016-01-19T13:43:00Z" w:initials="j">
    <w:p w14:paraId="4E64D170" w14:textId="0F00A0C6" w:rsidR="00C6736A" w:rsidRDefault="00C6736A">
      <w:pPr>
        <w:pStyle w:val="CommentText"/>
      </w:pPr>
      <w:r>
        <w:rPr>
          <w:rStyle w:val="CommentReference"/>
        </w:rPr>
        <w:annotationRef/>
      </w:r>
      <w:r>
        <w:t>TODO:</w:t>
      </w:r>
    </w:p>
    <w:p w14:paraId="435AD741" w14:textId="60C2AFC1" w:rsidR="00C6736A" w:rsidRDefault="00C6736A">
      <w:pPr>
        <w:pStyle w:val="CommentText"/>
      </w:pPr>
      <w:r>
        <w:t>Fix this, and check that we are certain that the four formats are enough: Sign, sign-mag, signed int, offset bin. Does this really cover all encodings?</w:t>
      </w:r>
    </w:p>
  </w:comment>
  <w:comment w:id="1395" w:author="n/a n/a" w:date="2016-01-06T23:13:00Z" w:initials="nn">
    <w:p w14:paraId="2F39DD03" w14:textId="52177B2F" w:rsidR="00C6736A" w:rsidRDefault="00C6736A">
      <w:pPr>
        <w:pStyle w:val="CommentText"/>
      </w:pPr>
      <w:r>
        <w:rPr>
          <w:rStyle w:val="CommentReference"/>
        </w:rPr>
        <w:annotationRef/>
      </w:r>
      <w:r>
        <w:t>Come back to these…</w:t>
      </w:r>
    </w:p>
  </w:comment>
  <w:comment w:id="1804" w:author="n/a n/a" w:date="2016-01-07T00:01:00Z" w:initials="nn">
    <w:p w14:paraId="0FD01746" w14:textId="7A3F187B" w:rsidR="00C6736A" w:rsidRDefault="00C6736A">
      <w:pPr>
        <w:pStyle w:val="CommentText"/>
      </w:pPr>
      <w:r>
        <w:rPr>
          <w:rStyle w:val="CommentReference"/>
        </w:rPr>
        <w:annotationRef/>
      </w:r>
      <w:r>
        <w:t xml:space="preserve">I do not understand why a chunk would not be homogenous in it’s lumps. Surely only one ‘kind’ of lump can exist in a chunk. A chunk can contain one or more lumps, but I do not see why it would contain more than one kind of lump? </w:t>
      </w:r>
    </w:p>
  </w:comment>
  <w:comment w:id="1823" w:author="markel arizabaleta [2]" w:date="2017-07-18T13:01:00Z" w:initials="ma">
    <w:p w14:paraId="6D3F45B3" w14:textId="641355BA" w:rsidR="00C6736A" w:rsidRDefault="00C6736A">
      <w:pPr>
        <w:pStyle w:val="CommentText"/>
      </w:pPr>
      <w:r>
        <w:rPr>
          <w:rStyle w:val="CommentReference"/>
        </w:rPr>
        <w:annotationRef/>
      </w:r>
      <w:r>
        <w:t>I would choose Enumerator because the options are limited to the values 1, 2, 4, and 8.</w:t>
      </w:r>
    </w:p>
  </w:comment>
  <w:comment w:id="1861" w:author="n/a n/a" w:date="2015-11-30T19:40:00Z" w:initials="nn">
    <w:p w14:paraId="5F1B8F31" w14:textId="2C24AF52" w:rsidR="00C6736A" w:rsidRDefault="00C6736A">
      <w:pPr>
        <w:pStyle w:val="CommentText"/>
      </w:pPr>
      <w:r>
        <w:rPr>
          <w:rStyle w:val="CommentReference"/>
        </w:rPr>
        <w:annotationRef/>
      </w:r>
      <w:r>
        <w:t>I think this should be removed. The only case where it actually is N/A is when SIZEWORD is uint8,  and so it should not be possible to specify two possibly conflicting parameters.</w:t>
      </w:r>
    </w:p>
  </w:comment>
  <w:comment w:id="1869" w:author="n/a n/a" w:date="2015-11-30T19:42:00Z" w:initials="nn">
    <w:p w14:paraId="1D6032B3" w14:textId="7EC7D679" w:rsidR="00C6736A" w:rsidRDefault="00C6736A">
      <w:pPr>
        <w:pStyle w:val="CommentText"/>
      </w:pPr>
      <w:r>
        <w:rPr>
          <w:rStyle w:val="CommentReference"/>
        </w:rPr>
        <w:annotationRef/>
      </w:r>
      <w:r>
        <w:t>Would it make sense to call this `Alignment’ to be consistent with the Stream definition?</w:t>
      </w:r>
    </w:p>
  </w:comment>
  <w:comment w:id="1898" w:author="markel arizabaleta [2]" w:date="2017-07-18T13:04:00Z" w:initials="ma">
    <w:p w14:paraId="7CFBF23C" w14:textId="5FD09D46" w:rsidR="00C6736A" w:rsidRDefault="00C6736A">
      <w:pPr>
        <w:pStyle w:val="CommentText"/>
      </w:pPr>
      <w:r>
        <w:rPr>
          <w:rStyle w:val="CommentReference"/>
        </w:rPr>
        <w:annotationRef/>
      </w:r>
      <w:r>
        <w:t>In the examples I saw that “R” and “L” are used instead of “Right” and “Left”.</w:t>
      </w:r>
    </w:p>
  </w:comment>
  <w:comment w:id="1938" w:author="markel arizabaleta" w:date="2017-07-20T16:34:00Z" w:initials="M">
    <w:p w14:paraId="27B397D1" w14:textId="422917FE" w:rsidR="00C6736A" w:rsidRDefault="00C6736A">
      <w:pPr>
        <w:pStyle w:val="CommentText"/>
      </w:pPr>
      <w:r>
        <w:rPr>
          <w:rStyle w:val="CommentReference"/>
        </w:rPr>
        <w:annotationRef/>
      </w:r>
      <w:r>
        <w:t>I do not think that this figure will help to understand what is going on, so in my opinion is not necessary to add it to the document.</w:t>
      </w:r>
    </w:p>
  </w:comment>
  <w:comment w:id="1939" w:author="n/a n/a" w:date="2016-01-07T00:30:00Z" w:initials="nn">
    <w:p w14:paraId="6AF515BA" w14:textId="13956B0F" w:rsidR="00C6736A" w:rsidRDefault="00C6736A">
      <w:pPr>
        <w:pStyle w:val="CommentText"/>
      </w:pPr>
      <w:r>
        <w:rPr>
          <w:rStyle w:val="CommentReference"/>
        </w:rPr>
        <w:annotationRef/>
      </w:r>
      <w:r>
        <w:t xml:space="preserve">I am very skeptical about this, I do not see that a system which buffers 10 lumps in order to write them to a single set of 9 shorts, would actually write the lumps in this way. It is more likely that the two streams would be written in order, first the yellow, then the red. If a system has this kind of  configuration it implies that it has some non-byte data type which stores and buffers the non-byte lumps, before parsing them into a byte-type array for transport over a byte-based channel. </w:t>
      </w:r>
    </w:p>
  </w:comment>
  <w:comment w:id="1940" w:author="james" w:date="2015-11-27T11:04:00Z" w:initials="j">
    <w:p w14:paraId="37E7F706" w14:textId="786AEAEC" w:rsidR="00C6736A" w:rsidRDefault="00C6736A">
      <w:pPr>
        <w:pStyle w:val="CommentText"/>
      </w:pPr>
      <w:r>
        <w:rPr>
          <w:rStyle w:val="CommentReference"/>
        </w:rPr>
        <w:annotationRef/>
      </w:r>
      <w:r>
        <w:t>I am very confused here, it seems that the lump has 14.4 bits! Sure they are 14 bits with a chunk-padding of four bits?</w:t>
      </w:r>
    </w:p>
  </w:comment>
  <w:comment w:id="2088" w:author="james" w:date="2015-12-01T16:54:00Z" w:initials="j">
    <w:p w14:paraId="21C7BBFF" w14:textId="77777777" w:rsidR="00C6736A" w:rsidRDefault="00C6736A">
      <w:pPr>
        <w:pStyle w:val="CommentText"/>
      </w:pPr>
      <w:r>
        <w:rPr>
          <w:rStyle w:val="CommentReference"/>
        </w:rPr>
        <w:annotationRef/>
      </w:r>
      <w:r>
        <w:t xml:space="preserve">It might make sense to discuss the ordering of data in the XML file. </w:t>
      </w:r>
    </w:p>
    <w:p w14:paraId="0EC7B5B2" w14:textId="77777777" w:rsidR="00C6736A" w:rsidRDefault="00C6736A">
      <w:pPr>
        <w:pStyle w:val="CommentText"/>
      </w:pPr>
    </w:p>
    <w:p w14:paraId="0987F507" w14:textId="325456D4" w:rsidR="00C6736A" w:rsidRDefault="00C6736A">
      <w:pPr>
        <w:pStyle w:val="CommentText"/>
      </w:pPr>
      <w:r>
        <w:t xml:space="preserve">For example, what would happen if samples the same Stream appears in more than one  Block within a single Lane, then we should expect that when they are extracted from these Lumps-within-Cunks-within-Blocks within the Lane, that they are then kept in a specific order. Do we agree? Say, first block first? Is there a need to discuss this?  </w:t>
      </w:r>
    </w:p>
  </w:comment>
  <w:comment w:id="2095" w:author="Sanjeev" w:date="2017-08-11T10:13:00Z" w:initials="S">
    <w:p w14:paraId="19E1B220" w14:textId="56E828DD" w:rsidR="00C6736A" w:rsidRDefault="00C6736A">
      <w:pPr>
        <w:pStyle w:val="CommentText"/>
      </w:pPr>
      <w:r>
        <w:rPr>
          <w:rStyle w:val="CommentReference"/>
        </w:rPr>
        <w:annotationRef/>
      </w:r>
      <w:r>
        <w:rPr>
          <w:noProof/>
        </w:rPr>
        <w:t>If I'm understanding your question correctly, I think this is partially addressed above where we say that chunks within a block are sequential and contiguous. We could also say that lumps within a chunk are sequential, but that is already shown in the dia</w:t>
      </w:r>
    </w:p>
  </w:comment>
  <w:comment w:id="2307" w:author="Sanjeev" w:date="2017-08-11T10:18:00Z" w:initials="S">
    <w:p w14:paraId="737019BC" w14:textId="2E98434D" w:rsidR="00C6736A" w:rsidRDefault="00C6736A">
      <w:pPr>
        <w:pStyle w:val="CommentText"/>
      </w:pPr>
      <w:r>
        <w:rPr>
          <w:rStyle w:val="CommentReference"/>
        </w:rPr>
        <w:annotationRef/>
      </w:r>
      <w:r>
        <w:rPr>
          <w:noProof/>
        </w:rPr>
        <w:t>In Europe the fractional part separator is a comma whereas in the US it is a period. We should stay consistent with the international standard which I believe is a period.</w:t>
      </w:r>
    </w:p>
  </w:comment>
  <w:comment w:id="2502" w:author="markel arizabaleta [2]" w:date="2017-07-18T11:03:00Z" w:initials="ma">
    <w:p w14:paraId="0466E987" w14:textId="7B199AC9" w:rsidR="00C6736A" w:rsidRDefault="00C6736A">
      <w:pPr>
        <w:pStyle w:val="CommentText"/>
      </w:pPr>
      <w:r>
        <w:rPr>
          <w:rStyle w:val="CommentReference"/>
        </w:rPr>
        <w:annotationRef/>
      </w:r>
    </w:p>
  </w:comment>
  <w:comment w:id="2765" w:author="james" w:date="2016-03-29T11:54:00Z" w:initials="j">
    <w:p w14:paraId="0C16347E" w14:textId="7D8317AA" w:rsidR="00C6736A" w:rsidRDefault="00C6736A">
      <w:pPr>
        <w:pStyle w:val="CommentText"/>
      </w:pPr>
      <w:r>
        <w:rPr>
          <w:rStyle w:val="CommentReference"/>
        </w:rPr>
        <w:annotationRef/>
      </w:r>
      <w:r>
        <w:t>This probably shouldn’t be in the released standard.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89E4DD" w15:done="0"/>
  <w15:commentEx w15:paraId="038ACDAB" w15:done="0"/>
  <w15:commentEx w15:paraId="50F22120" w15:paraIdParent="038ACDAB" w15:done="0"/>
  <w15:commentEx w15:paraId="2ADDD52C" w15:done="0"/>
  <w15:commentEx w15:paraId="5933724D" w15:done="0"/>
  <w15:commentEx w15:paraId="54072BFE" w15:done="0"/>
  <w15:commentEx w15:paraId="3D92CCE3" w15:done="0"/>
  <w15:commentEx w15:paraId="4C9F0965" w15:done="0"/>
  <w15:commentEx w15:paraId="6C265514" w15:done="0"/>
  <w15:commentEx w15:paraId="435AD741" w15:done="0"/>
  <w15:commentEx w15:paraId="2F39DD03" w15:done="0"/>
  <w15:commentEx w15:paraId="0FD01746" w15:done="0"/>
  <w15:commentEx w15:paraId="6D3F45B3" w15:done="0"/>
  <w15:commentEx w15:paraId="5F1B8F31" w15:done="0"/>
  <w15:commentEx w15:paraId="1D6032B3" w15:done="0"/>
  <w15:commentEx w15:paraId="7CFBF23C" w15:done="0"/>
  <w15:commentEx w15:paraId="27B397D1" w15:done="0"/>
  <w15:commentEx w15:paraId="6AF515BA" w15:done="0"/>
  <w15:commentEx w15:paraId="37E7F706" w15:done="0"/>
  <w15:commentEx w15:paraId="0987F507" w15:done="0"/>
  <w15:commentEx w15:paraId="19E1B220" w15:done="0"/>
  <w15:commentEx w15:paraId="737019BC" w15:done="0"/>
  <w15:commentEx w15:paraId="0466E987" w15:done="0"/>
  <w15:commentEx w15:paraId="0C1634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89E4DD" w16cid:durableId="1D185878"/>
  <w16cid:commentId w16cid:paraId="038ACDAB" w16cid:durableId="1D18587A"/>
  <w16cid:commentId w16cid:paraId="50F22120" w16cid:durableId="1D18598E"/>
  <w16cid:commentId w16cid:paraId="5933724D" w16cid:durableId="1D185DEC"/>
  <w16cid:commentId w16cid:paraId="6C265514" w16cid:durableId="1D18587F"/>
  <w16cid:commentId w16cid:paraId="435AD741" w16cid:durableId="1D185880"/>
  <w16cid:commentId w16cid:paraId="2F39DD03" w16cid:durableId="1D185881"/>
  <w16cid:commentId w16cid:paraId="0FD01746" w16cid:durableId="1D185883"/>
  <w16cid:commentId w16cid:paraId="6D3F45B3" w16cid:durableId="1D188529"/>
  <w16cid:commentId w16cid:paraId="5F1B8F31" w16cid:durableId="1D185884"/>
  <w16cid:commentId w16cid:paraId="1D6032B3" w16cid:durableId="1D185885"/>
  <w16cid:commentId w16cid:paraId="7CFBF23C" w16cid:durableId="1D1885CE"/>
  <w16cid:commentId w16cid:paraId="6AF515BA" w16cid:durableId="1D185886"/>
  <w16cid:commentId w16cid:paraId="37E7F706" w16cid:durableId="1D185887"/>
  <w16cid:commentId w16cid:paraId="0987F507" w16cid:durableId="1D185888"/>
  <w16cid:commentId w16cid:paraId="0466E987" w16cid:durableId="1D18697F"/>
  <w16cid:commentId w16cid:paraId="0C16347E" w16cid:durableId="1D18588A"/>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AB8D49" w14:textId="77777777" w:rsidR="007124B6" w:rsidRDefault="007124B6">
      <w:r>
        <w:separator/>
      </w:r>
    </w:p>
  </w:endnote>
  <w:endnote w:type="continuationSeparator" w:id="0">
    <w:p w14:paraId="1DE16553" w14:textId="77777777" w:rsidR="007124B6" w:rsidRDefault="00712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3C942A" w14:textId="10F69CA6" w:rsidR="00C6736A" w:rsidRDefault="00C6736A" w:rsidP="001A7656">
    <w:pPr>
      <w:pStyle w:val="Header"/>
    </w:pPr>
    <w:r>
      <w:t>GNSS SDR Metadata Standard.  Rev 0.</w:t>
    </w:r>
    <w:ins w:id="6369" w:author="markel arizabaleta" w:date="2017-07-20T12:51:00Z">
      <w:r>
        <w:t>2</w:t>
      </w:r>
    </w:ins>
    <w:del w:id="6370" w:author="markel arizabaleta" w:date="2017-07-20T12:51:00Z">
      <w:r w:rsidDel="00F241A2">
        <w:delText>1</w:delText>
      </w:r>
    </w:del>
    <w:r>
      <w:t xml:space="preserve"> </w:t>
    </w:r>
    <w:ins w:id="6371" w:author="markel arizabaleta" w:date="2017-07-20T12:52:00Z">
      <w:r>
        <w:t>Jul 20 2017</w:t>
      </w:r>
    </w:ins>
    <w:del w:id="6372" w:author="markel arizabaleta" w:date="2017-07-20T12:52:00Z">
      <w:r w:rsidDel="00F241A2">
        <w:delText xml:space="preserve">Jan </w:delText>
      </w:r>
    </w:del>
    <w:del w:id="6373" w:author="markel arizabaleta" w:date="2017-07-20T12:51:00Z">
      <w:r w:rsidDel="00F241A2">
        <w:delText>25</w:delText>
      </w:r>
    </w:del>
    <w:del w:id="6374" w:author="markel arizabaleta" w:date="2017-07-20T12:52:00Z">
      <w:r w:rsidDel="00F241A2">
        <w:delText xml:space="preserve"> 2015</w:delText>
      </w:r>
    </w:del>
  </w:p>
  <w:p w14:paraId="1E0CD2B2" w14:textId="74DCD359" w:rsidR="00C6736A" w:rsidRDefault="00C6736A">
    <w:pPr>
      <w:pStyle w:val="Footer"/>
      <w:jc w:val="center"/>
    </w:pPr>
    <w:r>
      <w:rPr>
        <w:rStyle w:val="PageNumber"/>
      </w:rPr>
      <w:fldChar w:fldCharType="begin"/>
    </w:r>
    <w:r>
      <w:rPr>
        <w:rStyle w:val="PageNumber"/>
      </w:rPr>
      <w:instrText xml:space="preserve"> PAGE </w:instrText>
    </w:r>
    <w:r>
      <w:rPr>
        <w:rStyle w:val="PageNumber"/>
      </w:rPr>
      <w:fldChar w:fldCharType="separate"/>
    </w:r>
    <w:r w:rsidR="00A963F6">
      <w:rPr>
        <w:rStyle w:val="PageNumber"/>
        <w:noProof/>
      </w:rPr>
      <w:t>13</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8A7FDA" w14:textId="77777777" w:rsidR="007124B6" w:rsidRDefault="007124B6">
      <w:r>
        <w:separator/>
      </w:r>
    </w:p>
  </w:footnote>
  <w:footnote w:type="continuationSeparator" w:id="0">
    <w:p w14:paraId="239AAF36" w14:textId="77777777" w:rsidR="007124B6" w:rsidRDefault="007124B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DF82446"/>
    <w:lvl w:ilvl="0">
      <w:start w:val="1"/>
      <w:numFmt w:val="decimal"/>
      <w:lvlText w:val="%1."/>
      <w:lvlJc w:val="left"/>
      <w:pPr>
        <w:tabs>
          <w:tab w:val="num" w:pos="1800"/>
        </w:tabs>
        <w:ind w:left="1800" w:hanging="360"/>
      </w:pPr>
    </w:lvl>
  </w:abstractNum>
  <w:abstractNum w:abstractNumId="1">
    <w:nsid w:val="FFFFFF7D"/>
    <w:multiLevelType w:val="singleLevel"/>
    <w:tmpl w:val="8C60B7DE"/>
    <w:lvl w:ilvl="0">
      <w:start w:val="1"/>
      <w:numFmt w:val="decimal"/>
      <w:lvlText w:val="%1."/>
      <w:lvlJc w:val="left"/>
      <w:pPr>
        <w:tabs>
          <w:tab w:val="num" w:pos="1440"/>
        </w:tabs>
        <w:ind w:left="1440" w:hanging="360"/>
      </w:pPr>
    </w:lvl>
  </w:abstractNum>
  <w:abstractNum w:abstractNumId="2">
    <w:nsid w:val="FFFFFF7E"/>
    <w:multiLevelType w:val="singleLevel"/>
    <w:tmpl w:val="CF603012"/>
    <w:lvl w:ilvl="0">
      <w:start w:val="1"/>
      <w:numFmt w:val="decimal"/>
      <w:lvlText w:val="%1."/>
      <w:lvlJc w:val="left"/>
      <w:pPr>
        <w:tabs>
          <w:tab w:val="num" w:pos="1080"/>
        </w:tabs>
        <w:ind w:left="1080" w:hanging="360"/>
      </w:pPr>
    </w:lvl>
  </w:abstractNum>
  <w:abstractNum w:abstractNumId="3">
    <w:nsid w:val="FFFFFF7F"/>
    <w:multiLevelType w:val="singleLevel"/>
    <w:tmpl w:val="C7F4535E"/>
    <w:lvl w:ilvl="0">
      <w:start w:val="1"/>
      <w:numFmt w:val="decimal"/>
      <w:lvlText w:val="%1."/>
      <w:lvlJc w:val="left"/>
      <w:pPr>
        <w:tabs>
          <w:tab w:val="num" w:pos="720"/>
        </w:tabs>
        <w:ind w:left="720" w:hanging="360"/>
      </w:pPr>
    </w:lvl>
  </w:abstractNum>
  <w:abstractNum w:abstractNumId="4">
    <w:nsid w:val="FFFFFF80"/>
    <w:multiLevelType w:val="singleLevel"/>
    <w:tmpl w:val="9C40B67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D28B48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2F49BE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17814C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CC237B6"/>
    <w:lvl w:ilvl="0">
      <w:start w:val="1"/>
      <w:numFmt w:val="decimal"/>
      <w:lvlText w:val="%1."/>
      <w:lvlJc w:val="left"/>
      <w:pPr>
        <w:tabs>
          <w:tab w:val="num" w:pos="360"/>
        </w:tabs>
        <w:ind w:left="360" w:hanging="360"/>
      </w:pPr>
    </w:lvl>
  </w:abstractNum>
  <w:abstractNum w:abstractNumId="9">
    <w:nsid w:val="FFFFFF89"/>
    <w:multiLevelType w:val="singleLevel"/>
    <w:tmpl w:val="EF4E2868"/>
    <w:lvl w:ilvl="0">
      <w:start w:val="1"/>
      <w:numFmt w:val="bullet"/>
      <w:lvlText w:val=""/>
      <w:lvlJc w:val="left"/>
      <w:pPr>
        <w:tabs>
          <w:tab w:val="num" w:pos="360"/>
        </w:tabs>
        <w:ind w:left="360" w:hanging="360"/>
      </w:pPr>
      <w:rPr>
        <w:rFonts w:ascii="Symbol" w:hAnsi="Symbol" w:hint="default"/>
      </w:rPr>
    </w:lvl>
  </w:abstractNum>
  <w:abstractNum w:abstractNumId="10">
    <w:nsid w:val="03E4747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04E45D43"/>
    <w:multiLevelType w:val="hybridMultilevel"/>
    <w:tmpl w:val="5FC8FC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5681F73"/>
    <w:multiLevelType w:val="hybridMultilevel"/>
    <w:tmpl w:val="49F81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C2E62E4"/>
    <w:multiLevelType w:val="hybridMultilevel"/>
    <w:tmpl w:val="1D6C19A2"/>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1134283D"/>
    <w:multiLevelType w:val="hybridMultilevel"/>
    <w:tmpl w:val="D6C84B6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41A6C40"/>
    <w:multiLevelType w:val="hybridMultilevel"/>
    <w:tmpl w:val="499AF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C14103"/>
    <w:multiLevelType w:val="hybridMultilevel"/>
    <w:tmpl w:val="7FE283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9F57BEE"/>
    <w:multiLevelType w:val="hybridMultilevel"/>
    <w:tmpl w:val="5F26B6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D77243C"/>
    <w:multiLevelType w:val="hybridMultilevel"/>
    <w:tmpl w:val="8FD68F4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1EFA07DD"/>
    <w:multiLevelType w:val="hybridMultilevel"/>
    <w:tmpl w:val="C2941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5B30EA8"/>
    <w:multiLevelType w:val="hybridMultilevel"/>
    <w:tmpl w:val="B97692A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70B0233"/>
    <w:multiLevelType w:val="hybridMultilevel"/>
    <w:tmpl w:val="0164C3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C3E789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35E72698"/>
    <w:multiLevelType w:val="hybridMultilevel"/>
    <w:tmpl w:val="7B443B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3681302E"/>
    <w:multiLevelType w:val="hybridMultilevel"/>
    <w:tmpl w:val="272AEB4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0FC5729"/>
    <w:multiLevelType w:val="hybridMultilevel"/>
    <w:tmpl w:val="FFC23B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612574D"/>
    <w:multiLevelType w:val="hybridMultilevel"/>
    <w:tmpl w:val="D694A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677E34"/>
    <w:multiLevelType w:val="hybridMultilevel"/>
    <w:tmpl w:val="16EA645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7D151FF"/>
    <w:multiLevelType w:val="hybridMultilevel"/>
    <w:tmpl w:val="E8C67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05522F"/>
    <w:multiLevelType w:val="hybridMultilevel"/>
    <w:tmpl w:val="14BE38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80869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BCA1469"/>
    <w:multiLevelType w:val="multilevel"/>
    <w:tmpl w:val="6E507724"/>
    <w:lvl w:ilvl="0">
      <w:start w:val="1"/>
      <w:numFmt w:val="decimal"/>
      <w:pStyle w:val="Heading1"/>
      <w:lvlText w:val="%1"/>
      <w:lvlJc w:val="left"/>
      <w:pPr>
        <w:tabs>
          <w:tab w:val="num" w:pos="432"/>
        </w:tabs>
        <w:ind w:left="432" w:hanging="432"/>
      </w:pPr>
      <w:rPr>
        <w:rFonts w:hint="default"/>
        <w:b/>
        <w:i w:val="0"/>
        <w:sz w:val="24"/>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nsid w:val="5C0864CF"/>
    <w:multiLevelType w:val="hybridMultilevel"/>
    <w:tmpl w:val="354618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D054396"/>
    <w:multiLevelType w:val="hybridMultilevel"/>
    <w:tmpl w:val="0F28BFC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67563FD"/>
    <w:multiLevelType w:val="hybridMultilevel"/>
    <w:tmpl w:val="3DB48F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78F25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836217A"/>
    <w:multiLevelType w:val="hybridMultilevel"/>
    <w:tmpl w:val="FAF88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7F0D66"/>
    <w:multiLevelType w:val="hybridMultilevel"/>
    <w:tmpl w:val="79C86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A51892"/>
    <w:multiLevelType w:val="hybridMultilevel"/>
    <w:tmpl w:val="A0F0B5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14541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25E3E6D"/>
    <w:multiLevelType w:val="hybridMultilevel"/>
    <w:tmpl w:val="105E25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79140CD"/>
    <w:multiLevelType w:val="hybridMultilevel"/>
    <w:tmpl w:val="4E98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192109"/>
    <w:multiLevelType w:val="hybridMultilevel"/>
    <w:tmpl w:val="418CF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82A3BCF"/>
    <w:multiLevelType w:val="hybridMultilevel"/>
    <w:tmpl w:val="3800A1E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41E6A43E">
      <w:start w:val="1"/>
      <w:numFmt w:val="decimal"/>
      <w:lvlText w:val="%3)"/>
      <w:lvlJc w:val="left"/>
      <w:pPr>
        <w:tabs>
          <w:tab w:val="num" w:pos="2400"/>
        </w:tabs>
        <w:ind w:left="2400" w:hanging="4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83555A2"/>
    <w:multiLevelType w:val="hybridMultilevel"/>
    <w:tmpl w:val="04AC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2"/>
  </w:num>
  <w:num w:numId="3">
    <w:abstractNumId w:val="27"/>
  </w:num>
  <w:num w:numId="4">
    <w:abstractNumId w:val="24"/>
  </w:num>
  <w:num w:numId="5">
    <w:abstractNumId w:val="25"/>
  </w:num>
  <w:num w:numId="6">
    <w:abstractNumId w:val="13"/>
  </w:num>
  <w:num w:numId="7">
    <w:abstractNumId w:val="33"/>
  </w:num>
  <w:num w:numId="8">
    <w:abstractNumId w:val="14"/>
  </w:num>
  <w:num w:numId="9">
    <w:abstractNumId w:val="17"/>
  </w:num>
  <w:num w:numId="10">
    <w:abstractNumId w:val="20"/>
  </w:num>
  <w:num w:numId="11">
    <w:abstractNumId w:val="38"/>
  </w:num>
  <w:num w:numId="12">
    <w:abstractNumId w:val="32"/>
  </w:num>
  <w:num w:numId="13">
    <w:abstractNumId w:val="2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4"/>
  </w:num>
  <w:num w:numId="25">
    <w:abstractNumId w:val="43"/>
  </w:num>
  <w:num w:numId="26">
    <w:abstractNumId w:val="11"/>
  </w:num>
  <w:num w:numId="27">
    <w:abstractNumId w:val="23"/>
  </w:num>
  <w:num w:numId="28">
    <w:abstractNumId w:val="18"/>
  </w:num>
  <w:num w:numId="29">
    <w:abstractNumId w:val="16"/>
  </w:num>
  <w:num w:numId="30">
    <w:abstractNumId w:val="29"/>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30"/>
  </w:num>
  <w:num w:numId="34">
    <w:abstractNumId w:val="35"/>
  </w:num>
  <w:num w:numId="35">
    <w:abstractNumId w:val="39"/>
  </w:num>
  <w:num w:numId="36">
    <w:abstractNumId w:val="37"/>
  </w:num>
  <w:num w:numId="37">
    <w:abstractNumId w:val="26"/>
  </w:num>
  <w:num w:numId="38">
    <w:abstractNumId w:val="36"/>
  </w:num>
  <w:num w:numId="39">
    <w:abstractNumId w:val="15"/>
  </w:num>
  <w:num w:numId="40">
    <w:abstractNumId w:val="28"/>
  </w:num>
  <w:num w:numId="41">
    <w:abstractNumId w:val="19"/>
  </w:num>
  <w:num w:numId="42">
    <w:abstractNumId w:val="41"/>
  </w:num>
  <w:num w:numId="43">
    <w:abstractNumId w:val="44"/>
  </w:num>
  <w:num w:numId="44">
    <w:abstractNumId w:val="40"/>
  </w:num>
  <w:num w:numId="45">
    <w:abstractNumId w:val="12"/>
  </w:num>
  <w:num w:numId="46">
    <w:abstractNumId w:val="42"/>
  </w:num>
  <w:numIdMacAtCleanup w:val="1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el arizabaleta">
    <w15:presenceInfo w15:providerId="None" w15:userId="markel arizabaleta"/>
  </w15:person>
  <w15:person w15:author="Sanjeev">
    <w15:presenceInfo w15:providerId="None" w15:userId="Sanjeev"/>
  </w15:person>
  <w15:person w15:author="Ronny">
    <w15:presenceInfo w15:providerId="None" w15:userId="Ronny"/>
  </w15:person>
  <w15:person w15:author="james">
    <w15:presenceInfo w15:providerId="None" w15:userId="james"/>
  </w15:person>
  <w15:person w15:author="markel arizabaleta [2]">
    <w15:presenceInfo w15:providerId="Windows Live" w15:userId="f82a5d4f0844cf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6BD"/>
    <w:rsid w:val="00000C87"/>
    <w:rsid w:val="00001722"/>
    <w:rsid w:val="000018C7"/>
    <w:rsid w:val="00002D17"/>
    <w:rsid w:val="0000315F"/>
    <w:rsid w:val="00003EED"/>
    <w:rsid w:val="00004218"/>
    <w:rsid w:val="000042B6"/>
    <w:rsid w:val="0000622E"/>
    <w:rsid w:val="00006516"/>
    <w:rsid w:val="00010073"/>
    <w:rsid w:val="00010464"/>
    <w:rsid w:val="00011129"/>
    <w:rsid w:val="00012F7D"/>
    <w:rsid w:val="00013C94"/>
    <w:rsid w:val="00014BEB"/>
    <w:rsid w:val="0001783B"/>
    <w:rsid w:val="0001788E"/>
    <w:rsid w:val="00017DC5"/>
    <w:rsid w:val="00022D60"/>
    <w:rsid w:val="00023550"/>
    <w:rsid w:val="00023B42"/>
    <w:rsid w:val="00025B49"/>
    <w:rsid w:val="000264CF"/>
    <w:rsid w:val="00026C6B"/>
    <w:rsid w:val="00027604"/>
    <w:rsid w:val="00027DC8"/>
    <w:rsid w:val="00030104"/>
    <w:rsid w:val="00030DD1"/>
    <w:rsid w:val="0003107E"/>
    <w:rsid w:val="000312B7"/>
    <w:rsid w:val="000335D6"/>
    <w:rsid w:val="00033787"/>
    <w:rsid w:val="00033A0D"/>
    <w:rsid w:val="00034681"/>
    <w:rsid w:val="000403DE"/>
    <w:rsid w:val="000407BE"/>
    <w:rsid w:val="00040847"/>
    <w:rsid w:val="00040C43"/>
    <w:rsid w:val="00041973"/>
    <w:rsid w:val="000420AE"/>
    <w:rsid w:val="000430CC"/>
    <w:rsid w:val="000434BA"/>
    <w:rsid w:val="00044B21"/>
    <w:rsid w:val="000463CD"/>
    <w:rsid w:val="00046891"/>
    <w:rsid w:val="00047C35"/>
    <w:rsid w:val="00051447"/>
    <w:rsid w:val="00051567"/>
    <w:rsid w:val="00051C9F"/>
    <w:rsid w:val="0005331C"/>
    <w:rsid w:val="00053934"/>
    <w:rsid w:val="00054156"/>
    <w:rsid w:val="00055FDD"/>
    <w:rsid w:val="00056429"/>
    <w:rsid w:val="0005721B"/>
    <w:rsid w:val="00057A7A"/>
    <w:rsid w:val="0006025B"/>
    <w:rsid w:val="000602E1"/>
    <w:rsid w:val="0006182D"/>
    <w:rsid w:val="00061B0B"/>
    <w:rsid w:val="000634F9"/>
    <w:rsid w:val="000642A0"/>
    <w:rsid w:val="00065F4B"/>
    <w:rsid w:val="000664C9"/>
    <w:rsid w:val="000665FD"/>
    <w:rsid w:val="00071437"/>
    <w:rsid w:val="000714AC"/>
    <w:rsid w:val="0007210B"/>
    <w:rsid w:val="0007368B"/>
    <w:rsid w:val="000746C9"/>
    <w:rsid w:val="000746DF"/>
    <w:rsid w:val="00075A33"/>
    <w:rsid w:val="000767D7"/>
    <w:rsid w:val="000767E8"/>
    <w:rsid w:val="00076A32"/>
    <w:rsid w:val="00076C11"/>
    <w:rsid w:val="00077195"/>
    <w:rsid w:val="0007752A"/>
    <w:rsid w:val="00077A39"/>
    <w:rsid w:val="000804D0"/>
    <w:rsid w:val="0008232F"/>
    <w:rsid w:val="00082A4C"/>
    <w:rsid w:val="00083970"/>
    <w:rsid w:val="00084718"/>
    <w:rsid w:val="00087DB4"/>
    <w:rsid w:val="000900C7"/>
    <w:rsid w:val="000907AF"/>
    <w:rsid w:val="00091016"/>
    <w:rsid w:val="000916A3"/>
    <w:rsid w:val="00091991"/>
    <w:rsid w:val="00091CFE"/>
    <w:rsid w:val="0009286D"/>
    <w:rsid w:val="00092FF3"/>
    <w:rsid w:val="000931EE"/>
    <w:rsid w:val="000937C3"/>
    <w:rsid w:val="000A00DB"/>
    <w:rsid w:val="000A032F"/>
    <w:rsid w:val="000A207A"/>
    <w:rsid w:val="000A213B"/>
    <w:rsid w:val="000A36A0"/>
    <w:rsid w:val="000A3B18"/>
    <w:rsid w:val="000A68AE"/>
    <w:rsid w:val="000B0399"/>
    <w:rsid w:val="000B1299"/>
    <w:rsid w:val="000B2A65"/>
    <w:rsid w:val="000B368D"/>
    <w:rsid w:val="000B4B7B"/>
    <w:rsid w:val="000B69FE"/>
    <w:rsid w:val="000B716C"/>
    <w:rsid w:val="000B7B97"/>
    <w:rsid w:val="000C1EC1"/>
    <w:rsid w:val="000C27EE"/>
    <w:rsid w:val="000C3029"/>
    <w:rsid w:val="000C3453"/>
    <w:rsid w:val="000C4483"/>
    <w:rsid w:val="000C5C0B"/>
    <w:rsid w:val="000C5E0C"/>
    <w:rsid w:val="000C60E7"/>
    <w:rsid w:val="000D1F96"/>
    <w:rsid w:val="000D22B6"/>
    <w:rsid w:val="000D24BD"/>
    <w:rsid w:val="000D2AE6"/>
    <w:rsid w:val="000D2FDF"/>
    <w:rsid w:val="000D392F"/>
    <w:rsid w:val="000D66ED"/>
    <w:rsid w:val="000D71B2"/>
    <w:rsid w:val="000E05F3"/>
    <w:rsid w:val="000E354D"/>
    <w:rsid w:val="000E391D"/>
    <w:rsid w:val="000E5ADF"/>
    <w:rsid w:val="000E7C17"/>
    <w:rsid w:val="000F0BAE"/>
    <w:rsid w:val="000F10CA"/>
    <w:rsid w:val="000F2B1F"/>
    <w:rsid w:val="000F2BB6"/>
    <w:rsid w:val="000F4517"/>
    <w:rsid w:val="000F555A"/>
    <w:rsid w:val="000F607F"/>
    <w:rsid w:val="00101FFE"/>
    <w:rsid w:val="00102EFC"/>
    <w:rsid w:val="001043E7"/>
    <w:rsid w:val="00104813"/>
    <w:rsid w:val="001053EE"/>
    <w:rsid w:val="00107948"/>
    <w:rsid w:val="00107DCC"/>
    <w:rsid w:val="00110379"/>
    <w:rsid w:val="00114C77"/>
    <w:rsid w:val="00114D5A"/>
    <w:rsid w:val="0011615A"/>
    <w:rsid w:val="00116556"/>
    <w:rsid w:val="00116ADC"/>
    <w:rsid w:val="00117FE9"/>
    <w:rsid w:val="0012014F"/>
    <w:rsid w:val="001219D8"/>
    <w:rsid w:val="001239E7"/>
    <w:rsid w:val="00123F71"/>
    <w:rsid w:val="0012456B"/>
    <w:rsid w:val="001331C4"/>
    <w:rsid w:val="0013335A"/>
    <w:rsid w:val="00135625"/>
    <w:rsid w:val="00135F8B"/>
    <w:rsid w:val="001361B4"/>
    <w:rsid w:val="0013765B"/>
    <w:rsid w:val="00137ED5"/>
    <w:rsid w:val="00140865"/>
    <w:rsid w:val="001409F0"/>
    <w:rsid w:val="0014182F"/>
    <w:rsid w:val="00141D81"/>
    <w:rsid w:val="0014212D"/>
    <w:rsid w:val="001423AC"/>
    <w:rsid w:val="0014356B"/>
    <w:rsid w:val="00144168"/>
    <w:rsid w:val="0014619E"/>
    <w:rsid w:val="00147BD3"/>
    <w:rsid w:val="001513A1"/>
    <w:rsid w:val="00151E09"/>
    <w:rsid w:val="00154E69"/>
    <w:rsid w:val="00160036"/>
    <w:rsid w:val="00160127"/>
    <w:rsid w:val="001607CA"/>
    <w:rsid w:val="00161E11"/>
    <w:rsid w:val="0016251E"/>
    <w:rsid w:val="0016376C"/>
    <w:rsid w:val="00164303"/>
    <w:rsid w:val="001649A1"/>
    <w:rsid w:val="00164C54"/>
    <w:rsid w:val="0016616C"/>
    <w:rsid w:val="00166A56"/>
    <w:rsid w:val="00167BB7"/>
    <w:rsid w:val="001705AD"/>
    <w:rsid w:val="00171634"/>
    <w:rsid w:val="0017166A"/>
    <w:rsid w:val="00171A83"/>
    <w:rsid w:val="001738D7"/>
    <w:rsid w:val="00174E59"/>
    <w:rsid w:val="00176209"/>
    <w:rsid w:val="00177769"/>
    <w:rsid w:val="00177795"/>
    <w:rsid w:val="00177C12"/>
    <w:rsid w:val="00180D10"/>
    <w:rsid w:val="001812EE"/>
    <w:rsid w:val="001839C2"/>
    <w:rsid w:val="001843F8"/>
    <w:rsid w:val="001844F2"/>
    <w:rsid w:val="00186314"/>
    <w:rsid w:val="00194B9C"/>
    <w:rsid w:val="00195979"/>
    <w:rsid w:val="00195AB0"/>
    <w:rsid w:val="001978AB"/>
    <w:rsid w:val="001A0409"/>
    <w:rsid w:val="001A0F9F"/>
    <w:rsid w:val="001A2350"/>
    <w:rsid w:val="001A3058"/>
    <w:rsid w:val="001A3841"/>
    <w:rsid w:val="001A4E9E"/>
    <w:rsid w:val="001A5C25"/>
    <w:rsid w:val="001A5C97"/>
    <w:rsid w:val="001A5EC6"/>
    <w:rsid w:val="001A730A"/>
    <w:rsid w:val="001A7656"/>
    <w:rsid w:val="001B0761"/>
    <w:rsid w:val="001B343D"/>
    <w:rsid w:val="001B5592"/>
    <w:rsid w:val="001B5AAB"/>
    <w:rsid w:val="001B6BD1"/>
    <w:rsid w:val="001B7EFC"/>
    <w:rsid w:val="001C00F9"/>
    <w:rsid w:val="001C1238"/>
    <w:rsid w:val="001C13E6"/>
    <w:rsid w:val="001C147F"/>
    <w:rsid w:val="001C1B6B"/>
    <w:rsid w:val="001C1D03"/>
    <w:rsid w:val="001C2C35"/>
    <w:rsid w:val="001C3F4D"/>
    <w:rsid w:val="001C61A1"/>
    <w:rsid w:val="001C7DD4"/>
    <w:rsid w:val="001D00CB"/>
    <w:rsid w:val="001D075C"/>
    <w:rsid w:val="001D0993"/>
    <w:rsid w:val="001D1CF1"/>
    <w:rsid w:val="001D2A53"/>
    <w:rsid w:val="001D2E9A"/>
    <w:rsid w:val="001D459C"/>
    <w:rsid w:val="001D6001"/>
    <w:rsid w:val="001D62DA"/>
    <w:rsid w:val="001D6C44"/>
    <w:rsid w:val="001D722C"/>
    <w:rsid w:val="001D76A8"/>
    <w:rsid w:val="001E005C"/>
    <w:rsid w:val="001E33BF"/>
    <w:rsid w:val="001E4045"/>
    <w:rsid w:val="001E46B5"/>
    <w:rsid w:val="001E49E1"/>
    <w:rsid w:val="001E4E8B"/>
    <w:rsid w:val="001F0463"/>
    <w:rsid w:val="001F0607"/>
    <w:rsid w:val="001F2A33"/>
    <w:rsid w:val="001F3850"/>
    <w:rsid w:val="001F3E27"/>
    <w:rsid w:val="001F5A7E"/>
    <w:rsid w:val="001F5B18"/>
    <w:rsid w:val="001F5E14"/>
    <w:rsid w:val="001F5F7F"/>
    <w:rsid w:val="001F7B19"/>
    <w:rsid w:val="001F7C23"/>
    <w:rsid w:val="002011EB"/>
    <w:rsid w:val="002028CF"/>
    <w:rsid w:val="00202B41"/>
    <w:rsid w:val="00203292"/>
    <w:rsid w:val="00204C44"/>
    <w:rsid w:val="002062F0"/>
    <w:rsid w:val="002072D3"/>
    <w:rsid w:val="00207BAF"/>
    <w:rsid w:val="0021011A"/>
    <w:rsid w:val="00210866"/>
    <w:rsid w:val="002108B4"/>
    <w:rsid w:val="0021191F"/>
    <w:rsid w:val="0021262E"/>
    <w:rsid w:val="0021359C"/>
    <w:rsid w:val="00214CED"/>
    <w:rsid w:val="00216F8E"/>
    <w:rsid w:val="002172BD"/>
    <w:rsid w:val="00217B45"/>
    <w:rsid w:val="00217E75"/>
    <w:rsid w:val="00220C2E"/>
    <w:rsid w:val="0022159F"/>
    <w:rsid w:val="00222462"/>
    <w:rsid w:val="002253A5"/>
    <w:rsid w:val="00226157"/>
    <w:rsid w:val="00227C35"/>
    <w:rsid w:val="00230569"/>
    <w:rsid w:val="002306E5"/>
    <w:rsid w:val="00231C65"/>
    <w:rsid w:val="00232C14"/>
    <w:rsid w:val="00232DB0"/>
    <w:rsid w:val="002345CB"/>
    <w:rsid w:val="002347A0"/>
    <w:rsid w:val="00234B40"/>
    <w:rsid w:val="00235973"/>
    <w:rsid w:val="00237B6C"/>
    <w:rsid w:val="00237CF4"/>
    <w:rsid w:val="002403D0"/>
    <w:rsid w:val="00240A27"/>
    <w:rsid w:val="00240B69"/>
    <w:rsid w:val="0024349E"/>
    <w:rsid w:val="002449BE"/>
    <w:rsid w:val="00246C74"/>
    <w:rsid w:val="002524F7"/>
    <w:rsid w:val="00252D4B"/>
    <w:rsid w:val="0025523F"/>
    <w:rsid w:val="00255E38"/>
    <w:rsid w:val="002567BE"/>
    <w:rsid w:val="0025723D"/>
    <w:rsid w:val="0025793A"/>
    <w:rsid w:val="00260034"/>
    <w:rsid w:val="0026032F"/>
    <w:rsid w:val="00265AF9"/>
    <w:rsid w:val="00265E4E"/>
    <w:rsid w:val="002663AB"/>
    <w:rsid w:val="00266723"/>
    <w:rsid w:val="002673E3"/>
    <w:rsid w:val="00267819"/>
    <w:rsid w:val="00267B4F"/>
    <w:rsid w:val="00271452"/>
    <w:rsid w:val="002720C8"/>
    <w:rsid w:val="00273813"/>
    <w:rsid w:val="0027467B"/>
    <w:rsid w:val="0027506A"/>
    <w:rsid w:val="002808F6"/>
    <w:rsid w:val="0028112B"/>
    <w:rsid w:val="00281328"/>
    <w:rsid w:val="00281F23"/>
    <w:rsid w:val="002825D2"/>
    <w:rsid w:val="002826F4"/>
    <w:rsid w:val="002832E3"/>
    <w:rsid w:val="00284759"/>
    <w:rsid w:val="0028476D"/>
    <w:rsid w:val="00286AF2"/>
    <w:rsid w:val="00286D11"/>
    <w:rsid w:val="00286FE5"/>
    <w:rsid w:val="00292607"/>
    <w:rsid w:val="002939F6"/>
    <w:rsid w:val="002943C5"/>
    <w:rsid w:val="0029623A"/>
    <w:rsid w:val="0029718D"/>
    <w:rsid w:val="002A0F87"/>
    <w:rsid w:val="002A3218"/>
    <w:rsid w:val="002A3784"/>
    <w:rsid w:val="002A50B9"/>
    <w:rsid w:val="002A65AA"/>
    <w:rsid w:val="002B2C82"/>
    <w:rsid w:val="002B38C0"/>
    <w:rsid w:val="002B41EF"/>
    <w:rsid w:val="002B45B3"/>
    <w:rsid w:val="002B4B02"/>
    <w:rsid w:val="002B598D"/>
    <w:rsid w:val="002B5BDD"/>
    <w:rsid w:val="002B5BF8"/>
    <w:rsid w:val="002B78E6"/>
    <w:rsid w:val="002B7EE6"/>
    <w:rsid w:val="002C0DD9"/>
    <w:rsid w:val="002C1DD1"/>
    <w:rsid w:val="002C6D44"/>
    <w:rsid w:val="002C77F3"/>
    <w:rsid w:val="002C7F85"/>
    <w:rsid w:val="002D0554"/>
    <w:rsid w:val="002D11B2"/>
    <w:rsid w:val="002D2E48"/>
    <w:rsid w:val="002D5B18"/>
    <w:rsid w:val="002D5E77"/>
    <w:rsid w:val="002D75FA"/>
    <w:rsid w:val="002E0081"/>
    <w:rsid w:val="002E201E"/>
    <w:rsid w:val="002E227D"/>
    <w:rsid w:val="002E350B"/>
    <w:rsid w:val="002E50FB"/>
    <w:rsid w:val="002E7468"/>
    <w:rsid w:val="002E74C7"/>
    <w:rsid w:val="002E7844"/>
    <w:rsid w:val="002E79A0"/>
    <w:rsid w:val="002F091A"/>
    <w:rsid w:val="002F0FD6"/>
    <w:rsid w:val="002F2061"/>
    <w:rsid w:val="002F365B"/>
    <w:rsid w:val="002F4F09"/>
    <w:rsid w:val="002F5AE2"/>
    <w:rsid w:val="002F5BAD"/>
    <w:rsid w:val="002F5CEA"/>
    <w:rsid w:val="002F72AE"/>
    <w:rsid w:val="0030249E"/>
    <w:rsid w:val="00302C14"/>
    <w:rsid w:val="0030790B"/>
    <w:rsid w:val="00310DBA"/>
    <w:rsid w:val="003115CA"/>
    <w:rsid w:val="00312BAF"/>
    <w:rsid w:val="00314A6D"/>
    <w:rsid w:val="00314B02"/>
    <w:rsid w:val="0031524B"/>
    <w:rsid w:val="003153A6"/>
    <w:rsid w:val="00315CBF"/>
    <w:rsid w:val="00320876"/>
    <w:rsid w:val="00320C67"/>
    <w:rsid w:val="00321B34"/>
    <w:rsid w:val="00321F67"/>
    <w:rsid w:val="003244B0"/>
    <w:rsid w:val="0032473E"/>
    <w:rsid w:val="003252F8"/>
    <w:rsid w:val="0032627D"/>
    <w:rsid w:val="00326B15"/>
    <w:rsid w:val="00326D4D"/>
    <w:rsid w:val="0033021C"/>
    <w:rsid w:val="003303DB"/>
    <w:rsid w:val="0033181A"/>
    <w:rsid w:val="00333345"/>
    <w:rsid w:val="00333D18"/>
    <w:rsid w:val="0033413F"/>
    <w:rsid w:val="00334C1B"/>
    <w:rsid w:val="003354A9"/>
    <w:rsid w:val="00335E85"/>
    <w:rsid w:val="0033623B"/>
    <w:rsid w:val="0033685A"/>
    <w:rsid w:val="00336F24"/>
    <w:rsid w:val="00337D42"/>
    <w:rsid w:val="00340680"/>
    <w:rsid w:val="00340C6F"/>
    <w:rsid w:val="00341757"/>
    <w:rsid w:val="00342598"/>
    <w:rsid w:val="003443F2"/>
    <w:rsid w:val="00350316"/>
    <w:rsid w:val="003510F4"/>
    <w:rsid w:val="00351273"/>
    <w:rsid w:val="00351762"/>
    <w:rsid w:val="00352403"/>
    <w:rsid w:val="00352B28"/>
    <w:rsid w:val="003530B5"/>
    <w:rsid w:val="003533F2"/>
    <w:rsid w:val="00354FDD"/>
    <w:rsid w:val="003557CD"/>
    <w:rsid w:val="003563DA"/>
    <w:rsid w:val="00356E49"/>
    <w:rsid w:val="00360914"/>
    <w:rsid w:val="00360E67"/>
    <w:rsid w:val="00362412"/>
    <w:rsid w:val="00363BAB"/>
    <w:rsid w:val="00364126"/>
    <w:rsid w:val="00366231"/>
    <w:rsid w:val="00367133"/>
    <w:rsid w:val="00367A36"/>
    <w:rsid w:val="00371827"/>
    <w:rsid w:val="00373AB7"/>
    <w:rsid w:val="00374F4C"/>
    <w:rsid w:val="00376A36"/>
    <w:rsid w:val="00377D4E"/>
    <w:rsid w:val="00381B6B"/>
    <w:rsid w:val="00382649"/>
    <w:rsid w:val="003834A2"/>
    <w:rsid w:val="003845B7"/>
    <w:rsid w:val="0038568A"/>
    <w:rsid w:val="00385C8B"/>
    <w:rsid w:val="00386221"/>
    <w:rsid w:val="00386A42"/>
    <w:rsid w:val="003871E0"/>
    <w:rsid w:val="0039023D"/>
    <w:rsid w:val="00391BEB"/>
    <w:rsid w:val="00391EFE"/>
    <w:rsid w:val="00393746"/>
    <w:rsid w:val="003941C0"/>
    <w:rsid w:val="0039594A"/>
    <w:rsid w:val="0039603B"/>
    <w:rsid w:val="003975D7"/>
    <w:rsid w:val="003A358A"/>
    <w:rsid w:val="003A3637"/>
    <w:rsid w:val="003A39B3"/>
    <w:rsid w:val="003A4073"/>
    <w:rsid w:val="003A4356"/>
    <w:rsid w:val="003A49FB"/>
    <w:rsid w:val="003A562C"/>
    <w:rsid w:val="003A7550"/>
    <w:rsid w:val="003B0225"/>
    <w:rsid w:val="003B04E6"/>
    <w:rsid w:val="003B102F"/>
    <w:rsid w:val="003B32F6"/>
    <w:rsid w:val="003B3FAF"/>
    <w:rsid w:val="003B434F"/>
    <w:rsid w:val="003B4537"/>
    <w:rsid w:val="003B4919"/>
    <w:rsid w:val="003B4BD7"/>
    <w:rsid w:val="003B5488"/>
    <w:rsid w:val="003B5B1A"/>
    <w:rsid w:val="003B7439"/>
    <w:rsid w:val="003C0430"/>
    <w:rsid w:val="003C04C7"/>
    <w:rsid w:val="003C1830"/>
    <w:rsid w:val="003C21AD"/>
    <w:rsid w:val="003C22B4"/>
    <w:rsid w:val="003C3685"/>
    <w:rsid w:val="003C45DD"/>
    <w:rsid w:val="003C7076"/>
    <w:rsid w:val="003C7D4D"/>
    <w:rsid w:val="003D18F7"/>
    <w:rsid w:val="003D2C60"/>
    <w:rsid w:val="003D368E"/>
    <w:rsid w:val="003D40E0"/>
    <w:rsid w:val="003D4287"/>
    <w:rsid w:val="003D54AC"/>
    <w:rsid w:val="003D6D1A"/>
    <w:rsid w:val="003E14AD"/>
    <w:rsid w:val="003E20F1"/>
    <w:rsid w:val="003E334D"/>
    <w:rsid w:val="003E5E8B"/>
    <w:rsid w:val="003F0230"/>
    <w:rsid w:val="003F04EE"/>
    <w:rsid w:val="003F362E"/>
    <w:rsid w:val="003F37A1"/>
    <w:rsid w:val="003F3CC9"/>
    <w:rsid w:val="003F496A"/>
    <w:rsid w:val="003F60FE"/>
    <w:rsid w:val="0040083B"/>
    <w:rsid w:val="004040EF"/>
    <w:rsid w:val="0040415A"/>
    <w:rsid w:val="00405354"/>
    <w:rsid w:val="00405B57"/>
    <w:rsid w:val="004060CA"/>
    <w:rsid w:val="0040778D"/>
    <w:rsid w:val="00407E9A"/>
    <w:rsid w:val="004102FC"/>
    <w:rsid w:val="00411D10"/>
    <w:rsid w:val="00413A2D"/>
    <w:rsid w:val="004151A0"/>
    <w:rsid w:val="00415EB0"/>
    <w:rsid w:val="00415F3A"/>
    <w:rsid w:val="00416115"/>
    <w:rsid w:val="0041620D"/>
    <w:rsid w:val="00416808"/>
    <w:rsid w:val="00417C31"/>
    <w:rsid w:val="00417E0E"/>
    <w:rsid w:val="00420316"/>
    <w:rsid w:val="004204CC"/>
    <w:rsid w:val="00420CE8"/>
    <w:rsid w:val="00421EA9"/>
    <w:rsid w:val="00425F94"/>
    <w:rsid w:val="004269A1"/>
    <w:rsid w:val="00427DD6"/>
    <w:rsid w:val="004336FB"/>
    <w:rsid w:val="0043507E"/>
    <w:rsid w:val="00435D27"/>
    <w:rsid w:val="004375F6"/>
    <w:rsid w:val="0043796D"/>
    <w:rsid w:val="0044135E"/>
    <w:rsid w:val="004414C6"/>
    <w:rsid w:val="0044196D"/>
    <w:rsid w:val="004435EA"/>
    <w:rsid w:val="004459D2"/>
    <w:rsid w:val="00445EA8"/>
    <w:rsid w:val="00446901"/>
    <w:rsid w:val="00447812"/>
    <w:rsid w:val="00447870"/>
    <w:rsid w:val="00450C80"/>
    <w:rsid w:val="0045179F"/>
    <w:rsid w:val="00452D75"/>
    <w:rsid w:val="004556AE"/>
    <w:rsid w:val="00456381"/>
    <w:rsid w:val="00457EB6"/>
    <w:rsid w:val="0046053E"/>
    <w:rsid w:val="0046090A"/>
    <w:rsid w:val="00463FDD"/>
    <w:rsid w:val="00465C93"/>
    <w:rsid w:val="00466A2D"/>
    <w:rsid w:val="004719BE"/>
    <w:rsid w:val="00471F28"/>
    <w:rsid w:val="00473067"/>
    <w:rsid w:val="00473A49"/>
    <w:rsid w:val="00473F00"/>
    <w:rsid w:val="00474AA6"/>
    <w:rsid w:val="00474D5B"/>
    <w:rsid w:val="004764BA"/>
    <w:rsid w:val="004774EC"/>
    <w:rsid w:val="00483E58"/>
    <w:rsid w:val="00484BFB"/>
    <w:rsid w:val="0048569D"/>
    <w:rsid w:val="00486A8B"/>
    <w:rsid w:val="00487E10"/>
    <w:rsid w:val="00491796"/>
    <w:rsid w:val="00491E04"/>
    <w:rsid w:val="00492D42"/>
    <w:rsid w:val="00494A0B"/>
    <w:rsid w:val="00495DAF"/>
    <w:rsid w:val="00496985"/>
    <w:rsid w:val="00496A57"/>
    <w:rsid w:val="004A0987"/>
    <w:rsid w:val="004A132E"/>
    <w:rsid w:val="004A1A04"/>
    <w:rsid w:val="004A1DE5"/>
    <w:rsid w:val="004A31AF"/>
    <w:rsid w:val="004A35E9"/>
    <w:rsid w:val="004A3742"/>
    <w:rsid w:val="004A4877"/>
    <w:rsid w:val="004A52DD"/>
    <w:rsid w:val="004B05BC"/>
    <w:rsid w:val="004B23B4"/>
    <w:rsid w:val="004B2D92"/>
    <w:rsid w:val="004B2DA7"/>
    <w:rsid w:val="004B48C1"/>
    <w:rsid w:val="004B48F6"/>
    <w:rsid w:val="004B7552"/>
    <w:rsid w:val="004B7ACB"/>
    <w:rsid w:val="004B7DD0"/>
    <w:rsid w:val="004C0E0F"/>
    <w:rsid w:val="004C1A6F"/>
    <w:rsid w:val="004C3AD7"/>
    <w:rsid w:val="004C6CD7"/>
    <w:rsid w:val="004C74EB"/>
    <w:rsid w:val="004D13B2"/>
    <w:rsid w:val="004D2849"/>
    <w:rsid w:val="004D3010"/>
    <w:rsid w:val="004D78F1"/>
    <w:rsid w:val="004E0D1C"/>
    <w:rsid w:val="004E17CE"/>
    <w:rsid w:val="004E1A3C"/>
    <w:rsid w:val="004E1E2A"/>
    <w:rsid w:val="004E2BD3"/>
    <w:rsid w:val="004E3172"/>
    <w:rsid w:val="004E45C1"/>
    <w:rsid w:val="004E59D1"/>
    <w:rsid w:val="004E6D69"/>
    <w:rsid w:val="004F0CB1"/>
    <w:rsid w:val="004F1178"/>
    <w:rsid w:val="004F4E8D"/>
    <w:rsid w:val="004F4EF0"/>
    <w:rsid w:val="004F4FEF"/>
    <w:rsid w:val="004F51D6"/>
    <w:rsid w:val="004F664C"/>
    <w:rsid w:val="004F7142"/>
    <w:rsid w:val="004F7A01"/>
    <w:rsid w:val="00501347"/>
    <w:rsid w:val="00502F2E"/>
    <w:rsid w:val="00503905"/>
    <w:rsid w:val="0051256F"/>
    <w:rsid w:val="00514EF9"/>
    <w:rsid w:val="00517B34"/>
    <w:rsid w:val="00517DA6"/>
    <w:rsid w:val="00521B0B"/>
    <w:rsid w:val="00522B02"/>
    <w:rsid w:val="00522B1E"/>
    <w:rsid w:val="00522E0E"/>
    <w:rsid w:val="00524E6A"/>
    <w:rsid w:val="005263A8"/>
    <w:rsid w:val="005270E5"/>
    <w:rsid w:val="005322B1"/>
    <w:rsid w:val="00532512"/>
    <w:rsid w:val="005342A3"/>
    <w:rsid w:val="00536911"/>
    <w:rsid w:val="005369B3"/>
    <w:rsid w:val="00536C6B"/>
    <w:rsid w:val="005379B6"/>
    <w:rsid w:val="00537A55"/>
    <w:rsid w:val="005412E4"/>
    <w:rsid w:val="0054138D"/>
    <w:rsid w:val="0054188B"/>
    <w:rsid w:val="00541CAF"/>
    <w:rsid w:val="0054509D"/>
    <w:rsid w:val="005459C4"/>
    <w:rsid w:val="00545F9E"/>
    <w:rsid w:val="00546711"/>
    <w:rsid w:val="00550A9A"/>
    <w:rsid w:val="00552142"/>
    <w:rsid w:val="00552C3E"/>
    <w:rsid w:val="00555931"/>
    <w:rsid w:val="00555CB6"/>
    <w:rsid w:val="00556367"/>
    <w:rsid w:val="0056133C"/>
    <w:rsid w:val="005627FF"/>
    <w:rsid w:val="00562F12"/>
    <w:rsid w:val="00563558"/>
    <w:rsid w:val="00564064"/>
    <w:rsid w:val="00565775"/>
    <w:rsid w:val="0056682C"/>
    <w:rsid w:val="00566A34"/>
    <w:rsid w:val="00566D5E"/>
    <w:rsid w:val="005701A4"/>
    <w:rsid w:val="00572C12"/>
    <w:rsid w:val="005735C4"/>
    <w:rsid w:val="005736D4"/>
    <w:rsid w:val="005738C1"/>
    <w:rsid w:val="00573FFE"/>
    <w:rsid w:val="00574CD0"/>
    <w:rsid w:val="005759EE"/>
    <w:rsid w:val="005760F7"/>
    <w:rsid w:val="0057653A"/>
    <w:rsid w:val="00577257"/>
    <w:rsid w:val="005774BD"/>
    <w:rsid w:val="00580E18"/>
    <w:rsid w:val="00581F87"/>
    <w:rsid w:val="00582144"/>
    <w:rsid w:val="0058254C"/>
    <w:rsid w:val="00583661"/>
    <w:rsid w:val="005836AE"/>
    <w:rsid w:val="00584869"/>
    <w:rsid w:val="00584E0E"/>
    <w:rsid w:val="00585C8B"/>
    <w:rsid w:val="0058716F"/>
    <w:rsid w:val="00591A34"/>
    <w:rsid w:val="00592163"/>
    <w:rsid w:val="00593D15"/>
    <w:rsid w:val="00593D49"/>
    <w:rsid w:val="005964DC"/>
    <w:rsid w:val="0059769F"/>
    <w:rsid w:val="00597AF4"/>
    <w:rsid w:val="005A1986"/>
    <w:rsid w:val="005A56C0"/>
    <w:rsid w:val="005A5927"/>
    <w:rsid w:val="005B39AA"/>
    <w:rsid w:val="005B5FFB"/>
    <w:rsid w:val="005B65BD"/>
    <w:rsid w:val="005B6A11"/>
    <w:rsid w:val="005B6B3A"/>
    <w:rsid w:val="005C06C2"/>
    <w:rsid w:val="005C08A7"/>
    <w:rsid w:val="005C0E6F"/>
    <w:rsid w:val="005C159C"/>
    <w:rsid w:val="005C16D7"/>
    <w:rsid w:val="005C1C04"/>
    <w:rsid w:val="005C7EC2"/>
    <w:rsid w:val="005D0451"/>
    <w:rsid w:val="005D2692"/>
    <w:rsid w:val="005D4407"/>
    <w:rsid w:val="005D64BD"/>
    <w:rsid w:val="005D67AA"/>
    <w:rsid w:val="005D6DCA"/>
    <w:rsid w:val="005E0617"/>
    <w:rsid w:val="005E1420"/>
    <w:rsid w:val="005E1834"/>
    <w:rsid w:val="005E1BE2"/>
    <w:rsid w:val="005E4516"/>
    <w:rsid w:val="005E51B4"/>
    <w:rsid w:val="005E7757"/>
    <w:rsid w:val="005F243D"/>
    <w:rsid w:val="005F3E06"/>
    <w:rsid w:val="005F5460"/>
    <w:rsid w:val="005F55E3"/>
    <w:rsid w:val="005F6146"/>
    <w:rsid w:val="005F6359"/>
    <w:rsid w:val="00600A4E"/>
    <w:rsid w:val="00601217"/>
    <w:rsid w:val="00601B06"/>
    <w:rsid w:val="006025F7"/>
    <w:rsid w:val="00604C4C"/>
    <w:rsid w:val="00605376"/>
    <w:rsid w:val="00606A0E"/>
    <w:rsid w:val="00611E02"/>
    <w:rsid w:val="0061210C"/>
    <w:rsid w:val="00612CDA"/>
    <w:rsid w:val="006130AA"/>
    <w:rsid w:val="006144D9"/>
    <w:rsid w:val="00617536"/>
    <w:rsid w:val="006175E4"/>
    <w:rsid w:val="00621615"/>
    <w:rsid w:val="006221AD"/>
    <w:rsid w:val="00623A87"/>
    <w:rsid w:val="006255C5"/>
    <w:rsid w:val="006258ED"/>
    <w:rsid w:val="00625E74"/>
    <w:rsid w:val="00627F2A"/>
    <w:rsid w:val="00631D73"/>
    <w:rsid w:val="00631ECB"/>
    <w:rsid w:val="00632267"/>
    <w:rsid w:val="006358CB"/>
    <w:rsid w:val="00637465"/>
    <w:rsid w:val="0064079F"/>
    <w:rsid w:val="0064376B"/>
    <w:rsid w:val="0064509C"/>
    <w:rsid w:val="0064580C"/>
    <w:rsid w:val="00646511"/>
    <w:rsid w:val="006470C7"/>
    <w:rsid w:val="0064750A"/>
    <w:rsid w:val="00653E84"/>
    <w:rsid w:val="00654370"/>
    <w:rsid w:val="00654652"/>
    <w:rsid w:val="00654ECC"/>
    <w:rsid w:val="006558B5"/>
    <w:rsid w:val="00655DE3"/>
    <w:rsid w:val="0065627C"/>
    <w:rsid w:val="00656B8D"/>
    <w:rsid w:val="006578CE"/>
    <w:rsid w:val="00661FBC"/>
    <w:rsid w:val="0066338D"/>
    <w:rsid w:val="006636C5"/>
    <w:rsid w:val="006637AB"/>
    <w:rsid w:val="00663A28"/>
    <w:rsid w:val="00663B28"/>
    <w:rsid w:val="00663C14"/>
    <w:rsid w:val="0067002B"/>
    <w:rsid w:val="00670373"/>
    <w:rsid w:val="0067054C"/>
    <w:rsid w:val="0067124F"/>
    <w:rsid w:val="00672827"/>
    <w:rsid w:val="00673D0E"/>
    <w:rsid w:val="0067529C"/>
    <w:rsid w:val="00675F64"/>
    <w:rsid w:val="006767D0"/>
    <w:rsid w:val="006768CE"/>
    <w:rsid w:val="00681CFF"/>
    <w:rsid w:val="00681F4E"/>
    <w:rsid w:val="0068253A"/>
    <w:rsid w:val="006831BE"/>
    <w:rsid w:val="00686E2B"/>
    <w:rsid w:val="00687940"/>
    <w:rsid w:val="0069022B"/>
    <w:rsid w:val="0069162A"/>
    <w:rsid w:val="00691904"/>
    <w:rsid w:val="00691F9C"/>
    <w:rsid w:val="00692AA4"/>
    <w:rsid w:val="00692C83"/>
    <w:rsid w:val="0069324A"/>
    <w:rsid w:val="006938CD"/>
    <w:rsid w:val="00694713"/>
    <w:rsid w:val="0069676B"/>
    <w:rsid w:val="00697272"/>
    <w:rsid w:val="006A111F"/>
    <w:rsid w:val="006A1A26"/>
    <w:rsid w:val="006A2B40"/>
    <w:rsid w:val="006A3660"/>
    <w:rsid w:val="006A3667"/>
    <w:rsid w:val="006A56C7"/>
    <w:rsid w:val="006A5856"/>
    <w:rsid w:val="006A5B2D"/>
    <w:rsid w:val="006A76B1"/>
    <w:rsid w:val="006A79B8"/>
    <w:rsid w:val="006B186D"/>
    <w:rsid w:val="006B2164"/>
    <w:rsid w:val="006B2E18"/>
    <w:rsid w:val="006B3D43"/>
    <w:rsid w:val="006B40A4"/>
    <w:rsid w:val="006B424F"/>
    <w:rsid w:val="006B4655"/>
    <w:rsid w:val="006B47D1"/>
    <w:rsid w:val="006B47E4"/>
    <w:rsid w:val="006B7D31"/>
    <w:rsid w:val="006C0612"/>
    <w:rsid w:val="006C2F6C"/>
    <w:rsid w:val="006C49EA"/>
    <w:rsid w:val="006C4E07"/>
    <w:rsid w:val="006C6920"/>
    <w:rsid w:val="006C6BC3"/>
    <w:rsid w:val="006D0B36"/>
    <w:rsid w:val="006D0DE8"/>
    <w:rsid w:val="006D0F93"/>
    <w:rsid w:val="006D111E"/>
    <w:rsid w:val="006D17D6"/>
    <w:rsid w:val="006D19D7"/>
    <w:rsid w:val="006D203B"/>
    <w:rsid w:val="006D2FCD"/>
    <w:rsid w:val="006D3846"/>
    <w:rsid w:val="006D39DB"/>
    <w:rsid w:val="006D4A4E"/>
    <w:rsid w:val="006D4B6F"/>
    <w:rsid w:val="006D5757"/>
    <w:rsid w:val="006D6B38"/>
    <w:rsid w:val="006D76AE"/>
    <w:rsid w:val="006D7CC0"/>
    <w:rsid w:val="006D7F1C"/>
    <w:rsid w:val="006E0946"/>
    <w:rsid w:val="006E19B6"/>
    <w:rsid w:val="006E1DCD"/>
    <w:rsid w:val="006E65CB"/>
    <w:rsid w:val="006F132F"/>
    <w:rsid w:val="006F13A2"/>
    <w:rsid w:val="006F14D5"/>
    <w:rsid w:val="006F2726"/>
    <w:rsid w:val="006F282E"/>
    <w:rsid w:val="006F2A7D"/>
    <w:rsid w:val="006F431E"/>
    <w:rsid w:val="006F4580"/>
    <w:rsid w:val="006F5482"/>
    <w:rsid w:val="006F6448"/>
    <w:rsid w:val="006F6BAF"/>
    <w:rsid w:val="006F6D6C"/>
    <w:rsid w:val="006F6EF7"/>
    <w:rsid w:val="006F7215"/>
    <w:rsid w:val="006F730C"/>
    <w:rsid w:val="0070033B"/>
    <w:rsid w:val="00700B3B"/>
    <w:rsid w:val="007021BD"/>
    <w:rsid w:val="00703727"/>
    <w:rsid w:val="007045C5"/>
    <w:rsid w:val="007053FB"/>
    <w:rsid w:val="00706529"/>
    <w:rsid w:val="007078DA"/>
    <w:rsid w:val="00710DD4"/>
    <w:rsid w:val="00712409"/>
    <w:rsid w:val="007124B6"/>
    <w:rsid w:val="0071414E"/>
    <w:rsid w:val="00714906"/>
    <w:rsid w:val="00715536"/>
    <w:rsid w:val="00716632"/>
    <w:rsid w:val="00720B59"/>
    <w:rsid w:val="00721FC1"/>
    <w:rsid w:val="0072260B"/>
    <w:rsid w:val="0072295F"/>
    <w:rsid w:val="00723382"/>
    <w:rsid w:val="007238E1"/>
    <w:rsid w:val="007265D5"/>
    <w:rsid w:val="00730186"/>
    <w:rsid w:val="007302A5"/>
    <w:rsid w:val="00730A7D"/>
    <w:rsid w:val="007321AA"/>
    <w:rsid w:val="0073398E"/>
    <w:rsid w:val="00733E15"/>
    <w:rsid w:val="007355E1"/>
    <w:rsid w:val="00736472"/>
    <w:rsid w:val="00736EE9"/>
    <w:rsid w:val="00737237"/>
    <w:rsid w:val="007408FE"/>
    <w:rsid w:val="00740EC7"/>
    <w:rsid w:val="00741A00"/>
    <w:rsid w:val="00742654"/>
    <w:rsid w:val="00743573"/>
    <w:rsid w:val="00744D21"/>
    <w:rsid w:val="007453CB"/>
    <w:rsid w:val="00746081"/>
    <w:rsid w:val="00746C15"/>
    <w:rsid w:val="0074714A"/>
    <w:rsid w:val="00751D38"/>
    <w:rsid w:val="00753657"/>
    <w:rsid w:val="00755205"/>
    <w:rsid w:val="007563D0"/>
    <w:rsid w:val="00757302"/>
    <w:rsid w:val="00757458"/>
    <w:rsid w:val="0076000C"/>
    <w:rsid w:val="007600BE"/>
    <w:rsid w:val="0076084B"/>
    <w:rsid w:val="007623E9"/>
    <w:rsid w:val="007630B0"/>
    <w:rsid w:val="0076443D"/>
    <w:rsid w:val="007651D6"/>
    <w:rsid w:val="007653D3"/>
    <w:rsid w:val="00766F7E"/>
    <w:rsid w:val="0076711C"/>
    <w:rsid w:val="00771EF9"/>
    <w:rsid w:val="007724D2"/>
    <w:rsid w:val="00772D7A"/>
    <w:rsid w:val="0077567B"/>
    <w:rsid w:val="00776A1C"/>
    <w:rsid w:val="00777A36"/>
    <w:rsid w:val="00781E22"/>
    <w:rsid w:val="00782613"/>
    <w:rsid w:val="00785BB3"/>
    <w:rsid w:val="00786545"/>
    <w:rsid w:val="0078658A"/>
    <w:rsid w:val="007919D9"/>
    <w:rsid w:val="007944D1"/>
    <w:rsid w:val="00796790"/>
    <w:rsid w:val="0079755F"/>
    <w:rsid w:val="00797F32"/>
    <w:rsid w:val="007A1CC6"/>
    <w:rsid w:val="007A1F18"/>
    <w:rsid w:val="007A2C17"/>
    <w:rsid w:val="007A5315"/>
    <w:rsid w:val="007A6144"/>
    <w:rsid w:val="007B0E2C"/>
    <w:rsid w:val="007B0F69"/>
    <w:rsid w:val="007B116E"/>
    <w:rsid w:val="007B1CBC"/>
    <w:rsid w:val="007B2399"/>
    <w:rsid w:val="007B6CAE"/>
    <w:rsid w:val="007C009D"/>
    <w:rsid w:val="007C0BFF"/>
    <w:rsid w:val="007C16A1"/>
    <w:rsid w:val="007C23F4"/>
    <w:rsid w:val="007C24CC"/>
    <w:rsid w:val="007C2B71"/>
    <w:rsid w:val="007C5415"/>
    <w:rsid w:val="007D2F7D"/>
    <w:rsid w:val="007D3116"/>
    <w:rsid w:val="007D3AC3"/>
    <w:rsid w:val="007D4082"/>
    <w:rsid w:val="007D4573"/>
    <w:rsid w:val="007D6E18"/>
    <w:rsid w:val="007D7436"/>
    <w:rsid w:val="007E348C"/>
    <w:rsid w:val="007E48B6"/>
    <w:rsid w:val="007E5CD9"/>
    <w:rsid w:val="007E64B7"/>
    <w:rsid w:val="007E6BE7"/>
    <w:rsid w:val="007F042D"/>
    <w:rsid w:val="007F0F06"/>
    <w:rsid w:val="007F1FF4"/>
    <w:rsid w:val="007F42AE"/>
    <w:rsid w:val="007F57CE"/>
    <w:rsid w:val="007F5A3F"/>
    <w:rsid w:val="007F5DAB"/>
    <w:rsid w:val="007F5F95"/>
    <w:rsid w:val="007F6D94"/>
    <w:rsid w:val="007F7E2D"/>
    <w:rsid w:val="008005DF"/>
    <w:rsid w:val="00801671"/>
    <w:rsid w:val="0080187B"/>
    <w:rsid w:val="00801B29"/>
    <w:rsid w:val="00801F8A"/>
    <w:rsid w:val="0080378F"/>
    <w:rsid w:val="0080394E"/>
    <w:rsid w:val="00804916"/>
    <w:rsid w:val="00806417"/>
    <w:rsid w:val="00807010"/>
    <w:rsid w:val="0080782A"/>
    <w:rsid w:val="00813423"/>
    <w:rsid w:val="00816FC8"/>
    <w:rsid w:val="00817F6E"/>
    <w:rsid w:val="0082044B"/>
    <w:rsid w:val="00820AD3"/>
    <w:rsid w:val="00822901"/>
    <w:rsid w:val="0082314E"/>
    <w:rsid w:val="0082328B"/>
    <w:rsid w:val="00823510"/>
    <w:rsid w:val="008242DC"/>
    <w:rsid w:val="00824995"/>
    <w:rsid w:val="00825B8D"/>
    <w:rsid w:val="008264C4"/>
    <w:rsid w:val="0082677F"/>
    <w:rsid w:val="0082761D"/>
    <w:rsid w:val="00827F1E"/>
    <w:rsid w:val="00831C69"/>
    <w:rsid w:val="00832C18"/>
    <w:rsid w:val="008338D2"/>
    <w:rsid w:val="00834503"/>
    <w:rsid w:val="0083534A"/>
    <w:rsid w:val="008357F2"/>
    <w:rsid w:val="008359E0"/>
    <w:rsid w:val="00837807"/>
    <w:rsid w:val="00840486"/>
    <w:rsid w:val="00841AC2"/>
    <w:rsid w:val="00841B21"/>
    <w:rsid w:val="0084232C"/>
    <w:rsid w:val="00842D76"/>
    <w:rsid w:val="00843AE2"/>
    <w:rsid w:val="00844571"/>
    <w:rsid w:val="008445BA"/>
    <w:rsid w:val="00844D97"/>
    <w:rsid w:val="00845E92"/>
    <w:rsid w:val="008466C9"/>
    <w:rsid w:val="008473A0"/>
    <w:rsid w:val="008473BD"/>
    <w:rsid w:val="00847421"/>
    <w:rsid w:val="0085136E"/>
    <w:rsid w:val="00851876"/>
    <w:rsid w:val="00853FFC"/>
    <w:rsid w:val="00854123"/>
    <w:rsid w:val="008559EF"/>
    <w:rsid w:val="00857814"/>
    <w:rsid w:val="008604D6"/>
    <w:rsid w:val="00860730"/>
    <w:rsid w:val="00860BD7"/>
    <w:rsid w:val="00861E42"/>
    <w:rsid w:val="00862EB7"/>
    <w:rsid w:val="00863E0D"/>
    <w:rsid w:val="00865956"/>
    <w:rsid w:val="00866504"/>
    <w:rsid w:val="008666CD"/>
    <w:rsid w:val="008671F3"/>
    <w:rsid w:val="0087145B"/>
    <w:rsid w:val="00871A87"/>
    <w:rsid w:val="00872BD8"/>
    <w:rsid w:val="008734BB"/>
    <w:rsid w:val="008745A3"/>
    <w:rsid w:val="008751A1"/>
    <w:rsid w:val="0087698F"/>
    <w:rsid w:val="00876BFD"/>
    <w:rsid w:val="00877262"/>
    <w:rsid w:val="0087742B"/>
    <w:rsid w:val="00877EA9"/>
    <w:rsid w:val="00880DE1"/>
    <w:rsid w:val="00881013"/>
    <w:rsid w:val="00881592"/>
    <w:rsid w:val="008817EF"/>
    <w:rsid w:val="00883971"/>
    <w:rsid w:val="0088582F"/>
    <w:rsid w:val="00885845"/>
    <w:rsid w:val="00886864"/>
    <w:rsid w:val="00886D5F"/>
    <w:rsid w:val="00891553"/>
    <w:rsid w:val="008929E4"/>
    <w:rsid w:val="00893E63"/>
    <w:rsid w:val="0089554B"/>
    <w:rsid w:val="008957AE"/>
    <w:rsid w:val="00896D70"/>
    <w:rsid w:val="008A099F"/>
    <w:rsid w:val="008A1BAF"/>
    <w:rsid w:val="008A1FCD"/>
    <w:rsid w:val="008A2AE6"/>
    <w:rsid w:val="008A417F"/>
    <w:rsid w:val="008A4C10"/>
    <w:rsid w:val="008A5551"/>
    <w:rsid w:val="008A5905"/>
    <w:rsid w:val="008A6FCB"/>
    <w:rsid w:val="008B0960"/>
    <w:rsid w:val="008B14AC"/>
    <w:rsid w:val="008B5190"/>
    <w:rsid w:val="008B6749"/>
    <w:rsid w:val="008B750E"/>
    <w:rsid w:val="008C1714"/>
    <w:rsid w:val="008C39B6"/>
    <w:rsid w:val="008C5FF7"/>
    <w:rsid w:val="008D1578"/>
    <w:rsid w:val="008D289C"/>
    <w:rsid w:val="008D321B"/>
    <w:rsid w:val="008D3C53"/>
    <w:rsid w:val="008D44CB"/>
    <w:rsid w:val="008D4610"/>
    <w:rsid w:val="008D4E34"/>
    <w:rsid w:val="008D5A0D"/>
    <w:rsid w:val="008D689C"/>
    <w:rsid w:val="008D6948"/>
    <w:rsid w:val="008D6A9C"/>
    <w:rsid w:val="008D7733"/>
    <w:rsid w:val="008E138C"/>
    <w:rsid w:val="008E1E21"/>
    <w:rsid w:val="008E2382"/>
    <w:rsid w:val="008E4D5E"/>
    <w:rsid w:val="008E529E"/>
    <w:rsid w:val="008E601E"/>
    <w:rsid w:val="008E657A"/>
    <w:rsid w:val="008F2FFC"/>
    <w:rsid w:val="008F6844"/>
    <w:rsid w:val="009002BF"/>
    <w:rsid w:val="009027AA"/>
    <w:rsid w:val="00903406"/>
    <w:rsid w:val="0090397C"/>
    <w:rsid w:val="00903A60"/>
    <w:rsid w:val="00903E47"/>
    <w:rsid w:val="009051C0"/>
    <w:rsid w:val="00910167"/>
    <w:rsid w:val="009108CB"/>
    <w:rsid w:val="00911D13"/>
    <w:rsid w:val="009129BD"/>
    <w:rsid w:val="009130F1"/>
    <w:rsid w:val="00913207"/>
    <w:rsid w:val="00913CBB"/>
    <w:rsid w:val="00913EB3"/>
    <w:rsid w:val="00914382"/>
    <w:rsid w:val="00914753"/>
    <w:rsid w:val="00914CC8"/>
    <w:rsid w:val="00915A8B"/>
    <w:rsid w:val="00916447"/>
    <w:rsid w:val="00916CBE"/>
    <w:rsid w:val="00921907"/>
    <w:rsid w:val="009228D0"/>
    <w:rsid w:val="009238AE"/>
    <w:rsid w:val="009239B5"/>
    <w:rsid w:val="00923ABA"/>
    <w:rsid w:val="00924109"/>
    <w:rsid w:val="009241C0"/>
    <w:rsid w:val="00927BAD"/>
    <w:rsid w:val="00927BE8"/>
    <w:rsid w:val="00931314"/>
    <w:rsid w:val="009320CD"/>
    <w:rsid w:val="009331B7"/>
    <w:rsid w:val="009340A0"/>
    <w:rsid w:val="00934B69"/>
    <w:rsid w:val="00934C48"/>
    <w:rsid w:val="00937D25"/>
    <w:rsid w:val="00941FA0"/>
    <w:rsid w:val="00942932"/>
    <w:rsid w:val="00944009"/>
    <w:rsid w:val="00945111"/>
    <w:rsid w:val="00947DDF"/>
    <w:rsid w:val="00950136"/>
    <w:rsid w:val="00951C06"/>
    <w:rsid w:val="00952131"/>
    <w:rsid w:val="00952571"/>
    <w:rsid w:val="00954701"/>
    <w:rsid w:val="00955A69"/>
    <w:rsid w:val="00955E77"/>
    <w:rsid w:val="0095604B"/>
    <w:rsid w:val="00956A97"/>
    <w:rsid w:val="00956E62"/>
    <w:rsid w:val="0095731F"/>
    <w:rsid w:val="009579BB"/>
    <w:rsid w:val="009579FB"/>
    <w:rsid w:val="0096180B"/>
    <w:rsid w:val="0096189C"/>
    <w:rsid w:val="00965C91"/>
    <w:rsid w:val="00965D85"/>
    <w:rsid w:val="009662D7"/>
    <w:rsid w:val="00966914"/>
    <w:rsid w:val="00966E45"/>
    <w:rsid w:val="00967BC1"/>
    <w:rsid w:val="00970DE2"/>
    <w:rsid w:val="009710BB"/>
    <w:rsid w:val="00971934"/>
    <w:rsid w:val="00972E0C"/>
    <w:rsid w:val="0097522E"/>
    <w:rsid w:val="00977501"/>
    <w:rsid w:val="009806A3"/>
    <w:rsid w:val="0098077F"/>
    <w:rsid w:val="0098095B"/>
    <w:rsid w:val="009816B5"/>
    <w:rsid w:val="00983BF3"/>
    <w:rsid w:val="00983E94"/>
    <w:rsid w:val="0098475D"/>
    <w:rsid w:val="00984A55"/>
    <w:rsid w:val="00990E68"/>
    <w:rsid w:val="009916A0"/>
    <w:rsid w:val="0099253C"/>
    <w:rsid w:val="00993A00"/>
    <w:rsid w:val="00995B24"/>
    <w:rsid w:val="00995B4E"/>
    <w:rsid w:val="009960A8"/>
    <w:rsid w:val="00996998"/>
    <w:rsid w:val="009A2902"/>
    <w:rsid w:val="009A4668"/>
    <w:rsid w:val="009A57F8"/>
    <w:rsid w:val="009A6522"/>
    <w:rsid w:val="009A6CF1"/>
    <w:rsid w:val="009A7668"/>
    <w:rsid w:val="009A7F85"/>
    <w:rsid w:val="009A7FAA"/>
    <w:rsid w:val="009B01C8"/>
    <w:rsid w:val="009B04CC"/>
    <w:rsid w:val="009B0985"/>
    <w:rsid w:val="009B1691"/>
    <w:rsid w:val="009B3A94"/>
    <w:rsid w:val="009B4472"/>
    <w:rsid w:val="009B5AFB"/>
    <w:rsid w:val="009B6232"/>
    <w:rsid w:val="009B7094"/>
    <w:rsid w:val="009C0AA3"/>
    <w:rsid w:val="009C0C29"/>
    <w:rsid w:val="009C409E"/>
    <w:rsid w:val="009C677F"/>
    <w:rsid w:val="009D0B79"/>
    <w:rsid w:val="009D2239"/>
    <w:rsid w:val="009D2C41"/>
    <w:rsid w:val="009D32ED"/>
    <w:rsid w:val="009D3DEF"/>
    <w:rsid w:val="009D3F6B"/>
    <w:rsid w:val="009D40A0"/>
    <w:rsid w:val="009D44E3"/>
    <w:rsid w:val="009D5364"/>
    <w:rsid w:val="009D5DB6"/>
    <w:rsid w:val="009D69B1"/>
    <w:rsid w:val="009D6A8B"/>
    <w:rsid w:val="009D7A65"/>
    <w:rsid w:val="009E23F8"/>
    <w:rsid w:val="009E24FF"/>
    <w:rsid w:val="009E4D9B"/>
    <w:rsid w:val="009E54B7"/>
    <w:rsid w:val="009E5865"/>
    <w:rsid w:val="009E63CF"/>
    <w:rsid w:val="009E6BC5"/>
    <w:rsid w:val="009E7753"/>
    <w:rsid w:val="009F0C18"/>
    <w:rsid w:val="009F2107"/>
    <w:rsid w:val="009F27DC"/>
    <w:rsid w:val="009F3961"/>
    <w:rsid w:val="009F45F3"/>
    <w:rsid w:val="009F4CC5"/>
    <w:rsid w:val="009F6166"/>
    <w:rsid w:val="009F66CE"/>
    <w:rsid w:val="00A076D0"/>
    <w:rsid w:val="00A1096F"/>
    <w:rsid w:val="00A14F86"/>
    <w:rsid w:val="00A15B1B"/>
    <w:rsid w:val="00A1687F"/>
    <w:rsid w:val="00A17A41"/>
    <w:rsid w:val="00A202E1"/>
    <w:rsid w:val="00A22E1F"/>
    <w:rsid w:val="00A22E81"/>
    <w:rsid w:val="00A23B2B"/>
    <w:rsid w:val="00A25759"/>
    <w:rsid w:val="00A27717"/>
    <w:rsid w:val="00A27EA8"/>
    <w:rsid w:val="00A30386"/>
    <w:rsid w:val="00A334F4"/>
    <w:rsid w:val="00A33F85"/>
    <w:rsid w:val="00A3589E"/>
    <w:rsid w:val="00A35FD9"/>
    <w:rsid w:val="00A367FD"/>
    <w:rsid w:val="00A37CAA"/>
    <w:rsid w:val="00A41033"/>
    <w:rsid w:val="00A42E5F"/>
    <w:rsid w:val="00A43C2B"/>
    <w:rsid w:val="00A44000"/>
    <w:rsid w:val="00A45518"/>
    <w:rsid w:val="00A45837"/>
    <w:rsid w:val="00A47689"/>
    <w:rsid w:val="00A47924"/>
    <w:rsid w:val="00A503DE"/>
    <w:rsid w:val="00A50DC2"/>
    <w:rsid w:val="00A521E5"/>
    <w:rsid w:val="00A530FB"/>
    <w:rsid w:val="00A53257"/>
    <w:rsid w:val="00A53696"/>
    <w:rsid w:val="00A55412"/>
    <w:rsid w:val="00A561AF"/>
    <w:rsid w:val="00A56B7A"/>
    <w:rsid w:val="00A61988"/>
    <w:rsid w:val="00A62542"/>
    <w:rsid w:val="00A62E74"/>
    <w:rsid w:val="00A62EBF"/>
    <w:rsid w:val="00A63267"/>
    <w:rsid w:val="00A635CC"/>
    <w:rsid w:val="00A66843"/>
    <w:rsid w:val="00A7163C"/>
    <w:rsid w:val="00A72C92"/>
    <w:rsid w:val="00A72D54"/>
    <w:rsid w:val="00A72DCA"/>
    <w:rsid w:val="00A73A86"/>
    <w:rsid w:val="00A73C21"/>
    <w:rsid w:val="00A75C5A"/>
    <w:rsid w:val="00A76459"/>
    <w:rsid w:val="00A77B8A"/>
    <w:rsid w:val="00A806C9"/>
    <w:rsid w:val="00A82996"/>
    <w:rsid w:val="00A83168"/>
    <w:rsid w:val="00A846E9"/>
    <w:rsid w:val="00A8551C"/>
    <w:rsid w:val="00A85A04"/>
    <w:rsid w:val="00A91306"/>
    <w:rsid w:val="00A91EFA"/>
    <w:rsid w:val="00A926B5"/>
    <w:rsid w:val="00A92A4C"/>
    <w:rsid w:val="00A92ECA"/>
    <w:rsid w:val="00A92FF5"/>
    <w:rsid w:val="00A93B15"/>
    <w:rsid w:val="00A9546D"/>
    <w:rsid w:val="00A95885"/>
    <w:rsid w:val="00A95986"/>
    <w:rsid w:val="00A95EA6"/>
    <w:rsid w:val="00A963F6"/>
    <w:rsid w:val="00A9651A"/>
    <w:rsid w:val="00A9706C"/>
    <w:rsid w:val="00AA09B3"/>
    <w:rsid w:val="00AA1A28"/>
    <w:rsid w:val="00AA1A2E"/>
    <w:rsid w:val="00AA1EEF"/>
    <w:rsid w:val="00AA26AD"/>
    <w:rsid w:val="00AA3E34"/>
    <w:rsid w:val="00AA43A1"/>
    <w:rsid w:val="00AA54EA"/>
    <w:rsid w:val="00AA65AD"/>
    <w:rsid w:val="00AA6611"/>
    <w:rsid w:val="00AA6FB0"/>
    <w:rsid w:val="00AA7131"/>
    <w:rsid w:val="00AA7925"/>
    <w:rsid w:val="00AB1829"/>
    <w:rsid w:val="00AB291B"/>
    <w:rsid w:val="00AB3B0A"/>
    <w:rsid w:val="00AB3FC9"/>
    <w:rsid w:val="00AB45C0"/>
    <w:rsid w:val="00AB4A9A"/>
    <w:rsid w:val="00AB4F63"/>
    <w:rsid w:val="00AB56BA"/>
    <w:rsid w:val="00AB5EAC"/>
    <w:rsid w:val="00AB6B39"/>
    <w:rsid w:val="00AB78ED"/>
    <w:rsid w:val="00AB7AE1"/>
    <w:rsid w:val="00AC0261"/>
    <w:rsid w:val="00AC03E3"/>
    <w:rsid w:val="00AC260B"/>
    <w:rsid w:val="00AC2918"/>
    <w:rsid w:val="00AC31D9"/>
    <w:rsid w:val="00AC3C88"/>
    <w:rsid w:val="00AC4650"/>
    <w:rsid w:val="00AC4673"/>
    <w:rsid w:val="00AC531C"/>
    <w:rsid w:val="00AC58B7"/>
    <w:rsid w:val="00AC62BE"/>
    <w:rsid w:val="00AC65B3"/>
    <w:rsid w:val="00AC6608"/>
    <w:rsid w:val="00AC66D6"/>
    <w:rsid w:val="00AD11F3"/>
    <w:rsid w:val="00AD3284"/>
    <w:rsid w:val="00AD4275"/>
    <w:rsid w:val="00AD448F"/>
    <w:rsid w:val="00AD5F5B"/>
    <w:rsid w:val="00AE0A0B"/>
    <w:rsid w:val="00AE161D"/>
    <w:rsid w:val="00AE247E"/>
    <w:rsid w:val="00AE2B50"/>
    <w:rsid w:val="00AE4ABA"/>
    <w:rsid w:val="00AE5EC2"/>
    <w:rsid w:val="00AE6920"/>
    <w:rsid w:val="00AE6A72"/>
    <w:rsid w:val="00AE7E5F"/>
    <w:rsid w:val="00AF0007"/>
    <w:rsid w:val="00AF54E4"/>
    <w:rsid w:val="00AF5950"/>
    <w:rsid w:val="00AF7A1B"/>
    <w:rsid w:val="00AF7BDC"/>
    <w:rsid w:val="00B00099"/>
    <w:rsid w:val="00B01F9B"/>
    <w:rsid w:val="00B04B3B"/>
    <w:rsid w:val="00B04EAC"/>
    <w:rsid w:val="00B057A6"/>
    <w:rsid w:val="00B0634A"/>
    <w:rsid w:val="00B07131"/>
    <w:rsid w:val="00B10558"/>
    <w:rsid w:val="00B12994"/>
    <w:rsid w:val="00B13598"/>
    <w:rsid w:val="00B136C4"/>
    <w:rsid w:val="00B13CFD"/>
    <w:rsid w:val="00B13F06"/>
    <w:rsid w:val="00B14735"/>
    <w:rsid w:val="00B1494F"/>
    <w:rsid w:val="00B14EBA"/>
    <w:rsid w:val="00B15731"/>
    <w:rsid w:val="00B17170"/>
    <w:rsid w:val="00B211DB"/>
    <w:rsid w:val="00B248B0"/>
    <w:rsid w:val="00B252CB"/>
    <w:rsid w:val="00B2594C"/>
    <w:rsid w:val="00B25EAF"/>
    <w:rsid w:val="00B266E9"/>
    <w:rsid w:val="00B27594"/>
    <w:rsid w:val="00B27B4B"/>
    <w:rsid w:val="00B30996"/>
    <w:rsid w:val="00B317EE"/>
    <w:rsid w:val="00B31D38"/>
    <w:rsid w:val="00B329AC"/>
    <w:rsid w:val="00B332AE"/>
    <w:rsid w:val="00B3644E"/>
    <w:rsid w:val="00B40BF5"/>
    <w:rsid w:val="00B415BB"/>
    <w:rsid w:val="00B42F79"/>
    <w:rsid w:val="00B44578"/>
    <w:rsid w:val="00B44711"/>
    <w:rsid w:val="00B44D23"/>
    <w:rsid w:val="00B451E4"/>
    <w:rsid w:val="00B459BD"/>
    <w:rsid w:val="00B50948"/>
    <w:rsid w:val="00B514FF"/>
    <w:rsid w:val="00B51DC4"/>
    <w:rsid w:val="00B53D10"/>
    <w:rsid w:val="00B5422E"/>
    <w:rsid w:val="00B54809"/>
    <w:rsid w:val="00B54F44"/>
    <w:rsid w:val="00B57E26"/>
    <w:rsid w:val="00B601B9"/>
    <w:rsid w:val="00B61368"/>
    <w:rsid w:val="00B61538"/>
    <w:rsid w:val="00B61AD5"/>
    <w:rsid w:val="00B63209"/>
    <w:rsid w:val="00B632F9"/>
    <w:rsid w:val="00B6398E"/>
    <w:rsid w:val="00B643B3"/>
    <w:rsid w:val="00B65F45"/>
    <w:rsid w:val="00B65F8A"/>
    <w:rsid w:val="00B66DB1"/>
    <w:rsid w:val="00B670BC"/>
    <w:rsid w:val="00B67915"/>
    <w:rsid w:val="00B704D0"/>
    <w:rsid w:val="00B73461"/>
    <w:rsid w:val="00B739A7"/>
    <w:rsid w:val="00B75553"/>
    <w:rsid w:val="00B7793C"/>
    <w:rsid w:val="00B77B03"/>
    <w:rsid w:val="00B80C75"/>
    <w:rsid w:val="00B835A6"/>
    <w:rsid w:val="00B853C4"/>
    <w:rsid w:val="00B8554A"/>
    <w:rsid w:val="00B9276B"/>
    <w:rsid w:val="00B9423C"/>
    <w:rsid w:val="00B9552E"/>
    <w:rsid w:val="00B95A14"/>
    <w:rsid w:val="00B95D28"/>
    <w:rsid w:val="00B9768A"/>
    <w:rsid w:val="00BA1762"/>
    <w:rsid w:val="00BA442A"/>
    <w:rsid w:val="00BA44EC"/>
    <w:rsid w:val="00BA599C"/>
    <w:rsid w:val="00BA7153"/>
    <w:rsid w:val="00BB208C"/>
    <w:rsid w:val="00BB3E4B"/>
    <w:rsid w:val="00BB5CD8"/>
    <w:rsid w:val="00BB6664"/>
    <w:rsid w:val="00BB7801"/>
    <w:rsid w:val="00BC15D5"/>
    <w:rsid w:val="00BC1970"/>
    <w:rsid w:val="00BC1A38"/>
    <w:rsid w:val="00BC209C"/>
    <w:rsid w:val="00BC2838"/>
    <w:rsid w:val="00BC2F50"/>
    <w:rsid w:val="00BC492B"/>
    <w:rsid w:val="00BC4E51"/>
    <w:rsid w:val="00BC6E70"/>
    <w:rsid w:val="00BD0780"/>
    <w:rsid w:val="00BD1861"/>
    <w:rsid w:val="00BD235D"/>
    <w:rsid w:val="00BD35D4"/>
    <w:rsid w:val="00BD3A56"/>
    <w:rsid w:val="00BD529F"/>
    <w:rsid w:val="00BD53D3"/>
    <w:rsid w:val="00BD54B1"/>
    <w:rsid w:val="00BD718C"/>
    <w:rsid w:val="00BD73E1"/>
    <w:rsid w:val="00BD7AEF"/>
    <w:rsid w:val="00BE1EA7"/>
    <w:rsid w:val="00BE691D"/>
    <w:rsid w:val="00BF1947"/>
    <w:rsid w:val="00BF25CF"/>
    <w:rsid w:val="00BF2D53"/>
    <w:rsid w:val="00BF2D80"/>
    <w:rsid w:val="00BF3831"/>
    <w:rsid w:val="00BF4AD7"/>
    <w:rsid w:val="00BF51CA"/>
    <w:rsid w:val="00BF5312"/>
    <w:rsid w:val="00BF69BC"/>
    <w:rsid w:val="00C000AA"/>
    <w:rsid w:val="00C01285"/>
    <w:rsid w:val="00C02D01"/>
    <w:rsid w:val="00C04303"/>
    <w:rsid w:val="00C04BF6"/>
    <w:rsid w:val="00C04FB0"/>
    <w:rsid w:val="00C0522A"/>
    <w:rsid w:val="00C06170"/>
    <w:rsid w:val="00C06AE2"/>
    <w:rsid w:val="00C06E07"/>
    <w:rsid w:val="00C1012D"/>
    <w:rsid w:val="00C10D77"/>
    <w:rsid w:val="00C10E51"/>
    <w:rsid w:val="00C11C58"/>
    <w:rsid w:val="00C11EF7"/>
    <w:rsid w:val="00C12BF7"/>
    <w:rsid w:val="00C12D8E"/>
    <w:rsid w:val="00C13057"/>
    <w:rsid w:val="00C13455"/>
    <w:rsid w:val="00C13F06"/>
    <w:rsid w:val="00C14315"/>
    <w:rsid w:val="00C16754"/>
    <w:rsid w:val="00C16816"/>
    <w:rsid w:val="00C17CAE"/>
    <w:rsid w:val="00C204DA"/>
    <w:rsid w:val="00C22298"/>
    <w:rsid w:val="00C232D0"/>
    <w:rsid w:val="00C23415"/>
    <w:rsid w:val="00C27072"/>
    <w:rsid w:val="00C3022B"/>
    <w:rsid w:val="00C3188E"/>
    <w:rsid w:val="00C31890"/>
    <w:rsid w:val="00C319AB"/>
    <w:rsid w:val="00C31DC1"/>
    <w:rsid w:val="00C31E5A"/>
    <w:rsid w:val="00C32F3C"/>
    <w:rsid w:val="00C350FE"/>
    <w:rsid w:val="00C36A25"/>
    <w:rsid w:val="00C36A92"/>
    <w:rsid w:val="00C4153E"/>
    <w:rsid w:val="00C41F3E"/>
    <w:rsid w:val="00C42311"/>
    <w:rsid w:val="00C42EA5"/>
    <w:rsid w:val="00C43DE5"/>
    <w:rsid w:val="00C4668C"/>
    <w:rsid w:val="00C50B61"/>
    <w:rsid w:val="00C5146C"/>
    <w:rsid w:val="00C51614"/>
    <w:rsid w:val="00C51654"/>
    <w:rsid w:val="00C52BD9"/>
    <w:rsid w:val="00C54A7E"/>
    <w:rsid w:val="00C556DE"/>
    <w:rsid w:val="00C55F48"/>
    <w:rsid w:val="00C56926"/>
    <w:rsid w:val="00C60164"/>
    <w:rsid w:val="00C61B08"/>
    <w:rsid w:val="00C6513A"/>
    <w:rsid w:val="00C65B60"/>
    <w:rsid w:val="00C665FD"/>
    <w:rsid w:val="00C66657"/>
    <w:rsid w:val="00C66B7C"/>
    <w:rsid w:val="00C6736A"/>
    <w:rsid w:val="00C700B7"/>
    <w:rsid w:val="00C71EF4"/>
    <w:rsid w:val="00C76B1C"/>
    <w:rsid w:val="00C77F15"/>
    <w:rsid w:val="00C77F51"/>
    <w:rsid w:val="00C806D0"/>
    <w:rsid w:val="00C81F34"/>
    <w:rsid w:val="00C8209B"/>
    <w:rsid w:val="00C832F3"/>
    <w:rsid w:val="00C85527"/>
    <w:rsid w:val="00C85CBF"/>
    <w:rsid w:val="00C85F33"/>
    <w:rsid w:val="00C872C8"/>
    <w:rsid w:val="00C9031B"/>
    <w:rsid w:val="00C90A60"/>
    <w:rsid w:val="00C91065"/>
    <w:rsid w:val="00C914F8"/>
    <w:rsid w:val="00C93204"/>
    <w:rsid w:val="00C941D5"/>
    <w:rsid w:val="00C94619"/>
    <w:rsid w:val="00C96174"/>
    <w:rsid w:val="00CA005E"/>
    <w:rsid w:val="00CA29BF"/>
    <w:rsid w:val="00CA3009"/>
    <w:rsid w:val="00CA5261"/>
    <w:rsid w:val="00CA5A73"/>
    <w:rsid w:val="00CA67E9"/>
    <w:rsid w:val="00CA76A2"/>
    <w:rsid w:val="00CA78C2"/>
    <w:rsid w:val="00CA7AA6"/>
    <w:rsid w:val="00CB0371"/>
    <w:rsid w:val="00CB26D5"/>
    <w:rsid w:val="00CB2E1A"/>
    <w:rsid w:val="00CB3A7E"/>
    <w:rsid w:val="00CB4A0F"/>
    <w:rsid w:val="00CB6578"/>
    <w:rsid w:val="00CC0316"/>
    <w:rsid w:val="00CC216C"/>
    <w:rsid w:val="00CC2B7E"/>
    <w:rsid w:val="00CC2EE4"/>
    <w:rsid w:val="00CC437B"/>
    <w:rsid w:val="00CC4625"/>
    <w:rsid w:val="00CC5D36"/>
    <w:rsid w:val="00CC64CB"/>
    <w:rsid w:val="00CC6AB0"/>
    <w:rsid w:val="00CD3344"/>
    <w:rsid w:val="00CD3655"/>
    <w:rsid w:val="00CD4C92"/>
    <w:rsid w:val="00CD5DB5"/>
    <w:rsid w:val="00CD60FE"/>
    <w:rsid w:val="00CD6A08"/>
    <w:rsid w:val="00CD6D24"/>
    <w:rsid w:val="00CD7134"/>
    <w:rsid w:val="00CE00FB"/>
    <w:rsid w:val="00CE0371"/>
    <w:rsid w:val="00CE037A"/>
    <w:rsid w:val="00CE1483"/>
    <w:rsid w:val="00CE5485"/>
    <w:rsid w:val="00CE5702"/>
    <w:rsid w:val="00CE6376"/>
    <w:rsid w:val="00CE6B4F"/>
    <w:rsid w:val="00CE6B58"/>
    <w:rsid w:val="00CE6F7A"/>
    <w:rsid w:val="00CE7C48"/>
    <w:rsid w:val="00CE7E93"/>
    <w:rsid w:val="00CE7EE8"/>
    <w:rsid w:val="00CE7FEB"/>
    <w:rsid w:val="00CF09F9"/>
    <w:rsid w:val="00CF0BE9"/>
    <w:rsid w:val="00CF128F"/>
    <w:rsid w:val="00CF1703"/>
    <w:rsid w:val="00CF2157"/>
    <w:rsid w:val="00CF272F"/>
    <w:rsid w:val="00CF5589"/>
    <w:rsid w:val="00CF77D1"/>
    <w:rsid w:val="00CF7C89"/>
    <w:rsid w:val="00D00E40"/>
    <w:rsid w:val="00D01657"/>
    <w:rsid w:val="00D01FF9"/>
    <w:rsid w:val="00D02075"/>
    <w:rsid w:val="00D026EA"/>
    <w:rsid w:val="00D028AE"/>
    <w:rsid w:val="00D0395D"/>
    <w:rsid w:val="00D03A62"/>
    <w:rsid w:val="00D0456E"/>
    <w:rsid w:val="00D04C62"/>
    <w:rsid w:val="00D04D5E"/>
    <w:rsid w:val="00D06B4C"/>
    <w:rsid w:val="00D07204"/>
    <w:rsid w:val="00D103E0"/>
    <w:rsid w:val="00D1098D"/>
    <w:rsid w:val="00D109AC"/>
    <w:rsid w:val="00D1198F"/>
    <w:rsid w:val="00D11B42"/>
    <w:rsid w:val="00D125DF"/>
    <w:rsid w:val="00D13615"/>
    <w:rsid w:val="00D13CD9"/>
    <w:rsid w:val="00D1459B"/>
    <w:rsid w:val="00D14776"/>
    <w:rsid w:val="00D14944"/>
    <w:rsid w:val="00D14EC4"/>
    <w:rsid w:val="00D15824"/>
    <w:rsid w:val="00D15DF7"/>
    <w:rsid w:val="00D16428"/>
    <w:rsid w:val="00D16C60"/>
    <w:rsid w:val="00D20BA0"/>
    <w:rsid w:val="00D21CA4"/>
    <w:rsid w:val="00D2307C"/>
    <w:rsid w:val="00D23B03"/>
    <w:rsid w:val="00D23E5C"/>
    <w:rsid w:val="00D25250"/>
    <w:rsid w:val="00D26A85"/>
    <w:rsid w:val="00D27E81"/>
    <w:rsid w:val="00D300CD"/>
    <w:rsid w:val="00D31FB6"/>
    <w:rsid w:val="00D323D1"/>
    <w:rsid w:val="00D32413"/>
    <w:rsid w:val="00D35F1A"/>
    <w:rsid w:val="00D371C7"/>
    <w:rsid w:val="00D37F58"/>
    <w:rsid w:val="00D41881"/>
    <w:rsid w:val="00D424D1"/>
    <w:rsid w:val="00D42F82"/>
    <w:rsid w:val="00D44273"/>
    <w:rsid w:val="00D44611"/>
    <w:rsid w:val="00D45502"/>
    <w:rsid w:val="00D46E7A"/>
    <w:rsid w:val="00D46EB3"/>
    <w:rsid w:val="00D46F7D"/>
    <w:rsid w:val="00D50DAB"/>
    <w:rsid w:val="00D50F24"/>
    <w:rsid w:val="00D545C9"/>
    <w:rsid w:val="00D5465E"/>
    <w:rsid w:val="00D55DBA"/>
    <w:rsid w:val="00D55E3D"/>
    <w:rsid w:val="00D60BAB"/>
    <w:rsid w:val="00D60E4F"/>
    <w:rsid w:val="00D61D76"/>
    <w:rsid w:val="00D61F56"/>
    <w:rsid w:val="00D626F4"/>
    <w:rsid w:val="00D63103"/>
    <w:rsid w:val="00D64097"/>
    <w:rsid w:val="00D642FF"/>
    <w:rsid w:val="00D64613"/>
    <w:rsid w:val="00D649D6"/>
    <w:rsid w:val="00D65C08"/>
    <w:rsid w:val="00D67236"/>
    <w:rsid w:val="00D672AE"/>
    <w:rsid w:val="00D67B12"/>
    <w:rsid w:val="00D705FE"/>
    <w:rsid w:val="00D712FE"/>
    <w:rsid w:val="00D714D7"/>
    <w:rsid w:val="00D71882"/>
    <w:rsid w:val="00D71DFF"/>
    <w:rsid w:val="00D72464"/>
    <w:rsid w:val="00D7253B"/>
    <w:rsid w:val="00D7587F"/>
    <w:rsid w:val="00D75B5B"/>
    <w:rsid w:val="00D76D77"/>
    <w:rsid w:val="00D777BE"/>
    <w:rsid w:val="00D82471"/>
    <w:rsid w:val="00D83541"/>
    <w:rsid w:val="00D847CA"/>
    <w:rsid w:val="00D84942"/>
    <w:rsid w:val="00D849E5"/>
    <w:rsid w:val="00D84E0A"/>
    <w:rsid w:val="00D912FF"/>
    <w:rsid w:val="00D91C7A"/>
    <w:rsid w:val="00D92A24"/>
    <w:rsid w:val="00D965A2"/>
    <w:rsid w:val="00D97871"/>
    <w:rsid w:val="00DA005C"/>
    <w:rsid w:val="00DA01AF"/>
    <w:rsid w:val="00DA03C1"/>
    <w:rsid w:val="00DA3431"/>
    <w:rsid w:val="00DA46E4"/>
    <w:rsid w:val="00DA6260"/>
    <w:rsid w:val="00DA6501"/>
    <w:rsid w:val="00DA653D"/>
    <w:rsid w:val="00DA7E8A"/>
    <w:rsid w:val="00DB2E4C"/>
    <w:rsid w:val="00DB31C3"/>
    <w:rsid w:val="00DB344F"/>
    <w:rsid w:val="00DB38F8"/>
    <w:rsid w:val="00DB3D8E"/>
    <w:rsid w:val="00DB44B2"/>
    <w:rsid w:val="00DB53C3"/>
    <w:rsid w:val="00DB5E77"/>
    <w:rsid w:val="00DB7382"/>
    <w:rsid w:val="00DB7B1A"/>
    <w:rsid w:val="00DB7B3F"/>
    <w:rsid w:val="00DC05A1"/>
    <w:rsid w:val="00DC235A"/>
    <w:rsid w:val="00DC2F6F"/>
    <w:rsid w:val="00DC40D9"/>
    <w:rsid w:val="00DC5019"/>
    <w:rsid w:val="00DC56F0"/>
    <w:rsid w:val="00DC5E09"/>
    <w:rsid w:val="00DD0459"/>
    <w:rsid w:val="00DD11D8"/>
    <w:rsid w:val="00DD17FF"/>
    <w:rsid w:val="00DD1F6E"/>
    <w:rsid w:val="00DD22D8"/>
    <w:rsid w:val="00DD7475"/>
    <w:rsid w:val="00DE07CD"/>
    <w:rsid w:val="00DE26AF"/>
    <w:rsid w:val="00DE2E3F"/>
    <w:rsid w:val="00DE3D77"/>
    <w:rsid w:val="00DF009D"/>
    <w:rsid w:val="00DF0B3F"/>
    <w:rsid w:val="00DF22F4"/>
    <w:rsid w:val="00DF2D19"/>
    <w:rsid w:val="00DF3248"/>
    <w:rsid w:val="00DF3E68"/>
    <w:rsid w:val="00DF46C8"/>
    <w:rsid w:val="00DF4876"/>
    <w:rsid w:val="00DF508B"/>
    <w:rsid w:val="00DF5A3E"/>
    <w:rsid w:val="00DF5C72"/>
    <w:rsid w:val="00DF6513"/>
    <w:rsid w:val="00DF6B78"/>
    <w:rsid w:val="00DF76B2"/>
    <w:rsid w:val="00DF7AC5"/>
    <w:rsid w:val="00DF7F70"/>
    <w:rsid w:val="00E00D89"/>
    <w:rsid w:val="00E016F7"/>
    <w:rsid w:val="00E02A1B"/>
    <w:rsid w:val="00E02C14"/>
    <w:rsid w:val="00E03399"/>
    <w:rsid w:val="00E037B8"/>
    <w:rsid w:val="00E039E2"/>
    <w:rsid w:val="00E0634D"/>
    <w:rsid w:val="00E06392"/>
    <w:rsid w:val="00E06442"/>
    <w:rsid w:val="00E06512"/>
    <w:rsid w:val="00E07FA7"/>
    <w:rsid w:val="00E109DC"/>
    <w:rsid w:val="00E11A29"/>
    <w:rsid w:val="00E13DA0"/>
    <w:rsid w:val="00E140B1"/>
    <w:rsid w:val="00E144C1"/>
    <w:rsid w:val="00E15310"/>
    <w:rsid w:val="00E17D4C"/>
    <w:rsid w:val="00E20086"/>
    <w:rsid w:val="00E2109A"/>
    <w:rsid w:val="00E245E8"/>
    <w:rsid w:val="00E2629A"/>
    <w:rsid w:val="00E26761"/>
    <w:rsid w:val="00E30164"/>
    <w:rsid w:val="00E31201"/>
    <w:rsid w:val="00E3179A"/>
    <w:rsid w:val="00E31F83"/>
    <w:rsid w:val="00E34801"/>
    <w:rsid w:val="00E35EB7"/>
    <w:rsid w:val="00E405E7"/>
    <w:rsid w:val="00E41D70"/>
    <w:rsid w:val="00E41EE8"/>
    <w:rsid w:val="00E4201E"/>
    <w:rsid w:val="00E4241B"/>
    <w:rsid w:val="00E429C3"/>
    <w:rsid w:val="00E42C3E"/>
    <w:rsid w:val="00E46189"/>
    <w:rsid w:val="00E46DC9"/>
    <w:rsid w:val="00E472C0"/>
    <w:rsid w:val="00E50533"/>
    <w:rsid w:val="00E51260"/>
    <w:rsid w:val="00E52ED5"/>
    <w:rsid w:val="00E53040"/>
    <w:rsid w:val="00E54627"/>
    <w:rsid w:val="00E55691"/>
    <w:rsid w:val="00E56556"/>
    <w:rsid w:val="00E5696A"/>
    <w:rsid w:val="00E57299"/>
    <w:rsid w:val="00E603C8"/>
    <w:rsid w:val="00E609CD"/>
    <w:rsid w:val="00E61E44"/>
    <w:rsid w:val="00E61EA3"/>
    <w:rsid w:val="00E6251D"/>
    <w:rsid w:val="00E62770"/>
    <w:rsid w:val="00E64C44"/>
    <w:rsid w:val="00E6598E"/>
    <w:rsid w:val="00E66B51"/>
    <w:rsid w:val="00E75E65"/>
    <w:rsid w:val="00E761A7"/>
    <w:rsid w:val="00E769D4"/>
    <w:rsid w:val="00E773A8"/>
    <w:rsid w:val="00E805F2"/>
    <w:rsid w:val="00E8076D"/>
    <w:rsid w:val="00E809D8"/>
    <w:rsid w:val="00E8282C"/>
    <w:rsid w:val="00E831CF"/>
    <w:rsid w:val="00E834D0"/>
    <w:rsid w:val="00E83511"/>
    <w:rsid w:val="00E83640"/>
    <w:rsid w:val="00E836DA"/>
    <w:rsid w:val="00E843E4"/>
    <w:rsid w:val="00E85DAF"/>
    <w:rsid w:val="00E87729"/>
    <w:rsid w:val="00E90032"/>
    <w:rsid w:val="00E90286"/>
    <w:rsid w:val="00E91C90"/>
    <w:rsid w:val="00E92ED3"/>
    <w:rsid w:val="00E949C3"/>
    <w:rsid w:val="00E94CBF"/>
    <w:rsid w:val="00E94E3C"/>
    <w:rsid w:val="00E95E3C"/>
    <w:rsid w:val="00E97152"/>
    <w:rsid w:val="00EA0886"/>
    <w:rsid w:val="00EA10A9"/>
    <w:rsid w:val="00EA11D2"/>
    <w:rsid w:val="00EA1214"/>
    <w:rsid w:val="00EA2177"/>
    <w:rsid w:val="00EA3C7F"/>
    <w:rsid w:val="00EA3DE3"/>
    <w:rsid w:val="00EA46DA"/>
    <w:rsid w:val="00EA5D02"/>
    <w:rsid w:val="00EA66BB"/>
    <w:rsid w:val="00EA7370"/>
    <w:rsid w:val="00EB1EB4"/>
    <w:rsid w:val="00EB3A04"/>
    <w:rsid w:val="00EB4082"/>
    <w:rsid w:val="00EB450A"/>
    <w:rsid w:val="00EB4E55"/>
    <w:rsid w:val="00EB5E60"/>
    <w:rsid w:val="00EB7BE9"/>
    <w:rsid w:val="00EC0415"/>
    <w:rsid w:val="00EC11E4"/>
    <w:rsid w:val="00EC2614"/>
    <w:rsid w:val="00EC2775"/>
    <w:rsid w:val="00EC2BC3"/>
    <w:rsid w:val="00EC3FCA"/>
    <w:rsid w:val="00EC46CE"/>
    <w:rsid w:val="00EC5F64"/>
    <w:rsid w:val="00EC66BD"/>
    <w:rsid w:val="00EC678B"/>
    <w:rsid w:val="00EC78BA"/>
    <w:rsid w:val="00ED1483"/>
    <w:rsid w:val="00ED1EC0"/>
    <w:rsid w:val="00ED2D98"/>
    <w:rsid w:val="00ED2F54"/>
    <w:rsid w:val="00ED7BB3"/>
    <w:rsid w:val="00EE027B"/>
    <w:rsid w:val="00EE0716"/>
    <w:rsid w:val="00EE0850"/>
    <w:rsid w:val="00EE116A"/>
    <w:rsid w:val="00EE135C"/>
    <w:rsid w:val="00EE23B9"/>
    <w:rsid w:val="00EE30A0"/>
    <w:rsid w:val="00EF0859"/>
    <w:rsid w:val="00EF313E"/>
    <w:rsid w:val="00EF4710"/>
    <w:rsid w:val="00EF4C9D"/>
    <w:rsid w:val="00EF53F6"/>
    <w:rsid w:val="00EF5CB2"/>
    <w:rsid w:val="00EF7D03"/>
    <w:rsid w:val="00F0291E"/>
    <w:rsid w:val="00F031D8"/>
    <w:rsid w:val="00F03D7D"/>
    <w:rsid w:val="00F0495D"/>
    <w:rsid w:val="00F0608B"/>
    <w:rsid w:val="00F07CBC"/>
    <w:rsid w:val="00F11FA9"/>
    <w:rsid w:val="00F11FC7"/>
    <w:rsid w:val="00F13FB3"/>
    <w:rsid w:val="00F17295"/>
    <w:rsid w:val="00F20663"/>
    <w:rsid w:val="00F21271"/>
    <w:rsid w:val="00F21AD5"/>
    <w:rsid w:val="00F21C20"/>
    <w:rsid w:val="00F2328A"/>
    <w:rsid w:val="00F241A2"/>
    <w:rsid w:val="00F24774"/>
    <w:rsid w:val="00F24CCC"/>
    <w:rsid w:val="00F262BB"/>
    <w:rsid w:val="00F271CF"/>
    <w:rsid w:val="00F301FE"/>
    <w:rsid w:val="00F34ACA"/>
    <w:rsid w:val="00F34CA7"/>
    <w:rsid w:val="00F352E6"/>
    <w:rsid w:val="00F3736E"/>
    <w:rsid w:val="00F43153"/>
    <w:rsid w:val="00F432ED"/>
    <w:rsid w:val="00F43334"/>
    <w:rsid w:val="00F43975"/>
    <w:rsid w:val="00F453DB"/>
    <w:rsid w:val="00F50B8F"/>
    <w:rsid w:val="00F53014"/>
    <w:rsid w:val="00F56376"/>
    <w:rsid w:val="00F56564"/>
    <w:rsid w:val="00F6060A"/>
    <w:rsid w:val="00F60BE7"/>
    <w:rsid w:val="00F63F8E"/>
    <w:rsid w:val="00F64391"/>
    <w:rsid w:val="00F64C41"/>
    <w:rsid w:val="00F65CF7"/>
    <w:rsid w:val="00F6732C"/>
    <w:rsid w:val="00F67AEC"/>
    <w:rsid w:val="00F70B1E"/>
    <w:rsid w:val="00F7125C"/>
    <w:rsid w:val="00F71869"/>
    <w:rsid w:val="00F73D2B"/>
    <w:rsid w:val="00F75FEB"/>
    <w:rsid w:val="00F760B9"/>
    <w:rsid w:val="00F8163E"/>
    <w:rsid w:val="00F81759"/>
    <w:rsid w:val="00F82353"/>
    <w:rsid w:val="00F84089"/>
    <w:rsid w:val="00F8623A"/>
    <w:rsid w:val="00F901B0"/>
    <w:rsid w:val="00F917EE"/>
    <w:rsid w:val="00F91CDA"/>
    <w:rsid w:val="00F92051"/>
    <w:rsid w:val="00F932AF"/>
    <w:rsid w:val="00F96522"/>
    <w:rsid w:val="00FA037A"/>
    <w:rsid w:val="00FA08AC"/>
    <w:rsid w:val="00FA1A5A"/>
    <w:rsid w:val="00FA238C"/>
    <w:rsid w:val="00FA2531"/>
    <w:rsid w:val="00FA3B7E"/>
    <w:rsid w:val="00FA4515"/>
    <w:rsid w:val="00FA5674"/>
    <w:rsid w:val="00FA567C"/>
    <w:rsid w:val="00FA603D"/>
    <w:rsid w:val="00FA6048"/>
    <w:rsid w:val="00FA6C13"/>
    <w:rsid w:val="00FB1B34"/>
    <w:rsid w:val="00FB40A2"/>
    <w:rsid w:val="00FB41DF"/>
    <w:rsid w:val="00FB4536"/>
    <w:rsid w:val="00FB5073"/>
    <w:rsid w:val="00FB680C"/>
    <w:rsid w:val="00FB681A"/>
    <w:rsid w:val="00FB7A96"/>
    <w:rsid w:val="00FC02F2"/>
    <w:rsid w:val="00FC0A21"/>
    <w:rsid w:val="00FC436E"/>
    <w:rsid w:val="00FC53FD"/>
    <w:rsid w:val="00FC7010"/>
    <w:rsid w:val="00FD008C"/>
    <w:rsid w:val="00FD268D"/>
    <w:rsid w:val="00FD342F"/>
    <w:rsid w:val="00FD356C"/>
    <w:rsid w:val="00FD4C53"/>
    <w:rsid w:val="00FD7FE3"/>
    <w:rsid w:val="00FE004F"/>
    <w:rsid w:val="00FE1534"/>
    <w:rsid w:val="00FE1D61"/>
    <w:rsid w:val="00FE1E7C"/>
    <w:rsid w:val="00FE40A7"/>
    <w:rsid w:val="00FE438D"/>
    <w:rsid w:val="00FE4CDA"/>
    <w:rsid w:val="00FE5C99"/>
    <w:rsid w:val="00FE6EBB"/>
    <w:rsid w:val="00FE784F"/>
    <w:rsid w:val="00FF1E7F"/>
    <w:rsid w:val="00FF2F81"/>
    <w:rsid w:val="00FF352F"/>
    <w:rsid w:val="00FF4410"/>
    <w:rsid w:val="00FF4F29"/>
    <w:rsid w:val="00FF57F9"/>
    <w:rsid w:val="00FF6632"/>
    <w:rsid w:val="00FF7F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colormru v:ext="edit" colors="#ddd"/>
    </o:shapedefaults>
    <o:shapelayout v:ext="edit">
      <o:idmap v:ext="edit" data="1"/>
    </o:shapelayout>
  </w:shapeDefaults>
  <w:decimalSymbol w:val="."/>
  <w:listSeparator w:val=","/>
  <w14:docId w14:val="2471DF86"/>
  <w15:docId w15:val="{11F7E45F-9FFE-43D8-A680-FFB20F3E7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numPr>
        <w:numId w:val="1"/>
      </w:numPr>
      <w:spacing w:before="240" w:after="60"/>
      <w:outlineLvl w:val="0"/>
    </w:pPr>
    <w:rPr>
      <w:rFonts w:cs="Arial"/>
      <w:b/>
      <w:bCs/>
      <w:kern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Cs w:val="28"/>
    </w:rPr>
  </w:style>
  <w:style w:type="paragraph" w:styleId="Heading3">
    <w:name w:val="heading 3"/>
    <w:basedOn w:val="Normal"/>
    <w:next w:val="Normal"/>
    <w:qFormat/>
    <w:pPr>
      <w:keepNext/>
      <w:numPr>
        <w:ilvl w:val="2"/>
        <w:numId w:val="1"/>
      </w:numPr>
      <w:spacing w:before="240" w:after="60"/>
      <w:outlineLvl w:val="2"/>
    </w:pPr>
    <w:rPr>
      <w:rFonts w:cs="Arial"/>
      <w:b/>
      <w:bCs/>
      <w:szCs w:val="26"/>
    </w:rPr>
  </w:style>
  <w:style w:type="paragraph" w:styleId="Heading4">
    <w:name w:val="heading 4"/>
    <w:basedOn w:val="Normal"/>
    <w:next w:val="Normal"/>
    <w:qFormat/>
    <w:pPr>
      <w:keepNext/>
      <w:numPr>
        <w:ilvl w:val="3"/>
        <w:numId w:val="1"/>
      </w:numPr>
      <w:jc w:val="right"/>
      <w:outlineLvl w:val="3"/>
    </w:pPr>
    <w:rPr>
      <w:b/>
      <w:bCs/>
      <w:color w:val="0000FF"/>
    </w:rPr>
  </w:style>
  <w:style w:type="paragraph" w:styleId="Heading5">
    <w:name w:val="heading 5"/>
    <w:basedOn w:val="Normal"/>
    <w:next w:val="Normal"/>
    <w:qFormat/>
    <w:pPr>
      <w:keepNext/>
      <w:numPr>
        <w:ilvl w:val="4"/>
        <w:numId w:val="1"/>
      </w:numPr>
      <w:outlineLvl w:val="4"/>
    </w:pPr>
    <w:rPr>
      <w:sz w:val="28"/>
    </w:rPr>
  </w:style>
  <w:style w:type="paragraph" w:styleId="Heading6">
    <w:name w:val="heading 6"/>
    <w:basedOn w:val="Normal"/>
    <w:next w:val="Normal"/>
    <w:qFormat/>
    <w:pPr>
      <w:keepNext/>
      <w:numPr>
        <w:ilvl w:val="5"/>
        <w:numId w:val="1"/>
      </w:numPr>
      <w:jc w:val="center"/>
      <w:outlineLvl w:val="5"/>
    </w:pPr>
    <w:rPr>
      <w:sz w:val="36"/>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Header">
    <w:name w:val="header"/>
    <w:basedOn w:val="Normal"/>
    <w:semiHidden/>
    <w:pPr>
      <w:tabs>
        <w:tab w:val="center" w:pos="4320"/>
        <w:tab w:val="right" w:pos="8640"/>
      </w:tabs>
    </w:pPr>
  </w:style>
  <w:style w:type="paragraph" w:styleId="TOC1">
    <w:name w:val="toc 1"/>
    <w:basedOn w:val="Normal"/>
    <w:next w:val="Normal"/>
    <w:autoRedefine/>
    <w:uiPriority w:val="39"/>
    <w:pPr>
      <w:jc w:val="both"/>
    </w:p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semiHidden/>
    <w:pPr>
      <w:tabs>
        <w:tab w:val="center" w:pos="4320"/>
        <w:tab w:val="right" w:pos="8640"/>
      </w:tabs>
    </w:pPr>
  </w:style>
  <w:style w:type="paragraph" w:styleId="BodyText">
    <w:name w:val="Body Text"/>
    <w:basedOn w:val="Normal"/>
    <w:semiHidden/>
    <w:pPr>
      <w:jc w:val="both"/>
    </w:pPr>
  </w:style>
  <w:style w:type="paragraph" w:styleId="Caption">
    <w:name w:val="caption"/>
    <w:basedOn w:val="Normal"/>
    <w:next w:val="Normal"/>
    <w:uiPriority w:val="99"/>
    <w:qFormat/>
    <w:pPr>
      <w:spacing w:before="120" w:after="120"/>
    </w:pPr>
    <w:rPr>
      <w:b/>
      <w:bCs/>
      <w:sz w:val="20"/>
      <w:szCs w:val="20"/>
    </w:rPr>
  </w:style>
  <w:style w:type="paragraph" w:styleId="TableofFigures">
    <w:name w:val="table of figures"/>
    <w:basedOn w:val="Normal"/>
    <w:next w:val="Normal"/>
    <w:uiPriority w:val="99"/>
    <w:pPr>
      <w:ind w:left="480" w:hanging="480"/>
    </w:pPr>
  </w:style>
  <w:style w:type="character" w:styleId="PageNumber">
    <w:name w:val="page number"/>
    <w:basedOn w:val="DefaultParagraphFont"/>
    <w:semiHidden/>
  </w:style>
  <w:style w:type="paragraph" w:styleId="BodyTextIndent">
    <w:name w:val="Body Text Indent"/>
    <w:basedOn w:val="Normal"/>
    <w:semiHidden/>
    <w:pPr>
      <w:ind w:left="720"/>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link w:val="BalloonTextChar"/>
    <w:uiPriority w:val="99"/>
    <w:semiHidden/>
    <w:unhideWhenUsed/>
    <w:rsid w:val="00EC66BD"/>
    <w:rPr>
      <w:rFonts w:ascii="Tahoma" w:hAnsi="Tahoma" w:cs="Tahoma"/>
      <w:sz w:val="16"/>
      <w:szCs w:val="16"/>
    </w:rPr>
  </w:style>
  <w:style w:type="character" w:customStyle="1" w:styleId="BalloonTextChar">
    <w:name w:val="Balloon Text Char"/>
    <w:basedOn w:val="DefaultParagraphFont"/>
    <w:link w:val="BalloonText"/>
    <w:uiPriority w:val="99"/>
    <w:semiHidden/>
    <w:rsid w:val="00EC66BD"/>
    <w:rPr>
      <w:rFonts w:ascii="Tahoma" w:hAnsi="Tahoma" w:cs="Tahoma"/>
      <w:sz w:val="16"/>
      <w:szCs w:val="16"/>
    </w:rPr>
  </w:style>
  <w:style w:type="paragraph" w:styleId="FootnoteText">
    <w:name w:val="footnote text"/>
    <w:basedOn w:val="Normal"/>
    <w:link w:val="FootnoteTextChar"/>
    <w:uiPriority w:val="99"/>
    <w:semiHidden/>
    <w:unhideWhenUsed/>
    <w:rsid w:val="000335D6"/>
    <w:rPr>
      <w:sz w:val="20"/>
      <w:szCs w:val="20"/>
    </w:rPr>
  </w:style>
  <w:style w:type="character" w:customStyle="1" w:styleId="FootnoteTextChar">
    <w:name w:val="Footnote Text Char"/>
    <w:basedOn w:val="DefaultParagraphFont"/>
    <w:link w:val="FootnoteText"/>
    <w:uiPriority w:val="99"/>
    <w:semiHidden/>
    <w:rsid w:val="000335D6"/>
  </w:style>
  <w:style w:type="character" w:styleId="FootnoteReference">
    <w:name w:val="footnote reference"/>
    <w:basedOn w:val="DefaultParagraphFont"/>
    <w:uiPriority w:val="99"/>
    <w:semiHidden/>
    <w:unhideWhenUsed/>
    <w:rsid w:val="000335D6"/>
    <w:rPr>
      <w:vertAlign w:val="superscript"/>
    </w:rPr>
  </w:style>
  <w:style w:type="table" w:styleId="TableGrid">
    <w:name w:val="Table Grid"/>
    <w:basedOn w:val="TableNormal"/>
    <w:uiPriority w:val="59"/>
    <w:rsid w:val="00352B2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ommentSubject">
    <w:name w:val="annotation subject"/>
    <w:basedOn w:val="CommentText"/>
    <w:next w:val="CommentText"/>
    <w:semiHidden/>
    <w:rsid w:val="00A27717"/>
    <w:rPr>
      <w:b/>
      <w:bCs/>
    </w:rPr>
  </w:style>
  <w:style w:type="character" w:styleId="FollowedHyperlink">
    <w:name w:val="FollowedHyperlink"/>
    <w:basedOn w:val="DefaultParagraphFont"/>
    <w:rsid w:val="002939F6"/>
    <w:rPr>
      <w:color w:val="800080"/>
      <w:u w:val="single"/>
    </w:rPr>
  </w:style>
  <w:style w:type="paragraph" w:styleId="BodyText2">
    <w:name w:val="Body Text 2"/>
    <w:basedOn w:val="Normal"/>
    <w:rsid w:val="00336F24"/>
    <w:pPr>
      <w:spacing w:after="120" w:line="480" w:lineRule="auto"/>
    </w:pPr>
  </w:style>
  <w:style w:type="paragraph" w:styleId="BodyText3">
    <w:name w:val="Body Text 3"/>
    <w:basedOn w:val="Normal"/>
    <w:rsid w:val="00336F24"/>
    <w:pPr>
      <w:spacing w:after="120"/>
    </w:pPr>
    <w:rPr>
      <w:sz w:val="16"/>
      <w:szCs w:val="16"/>
    </w:rPr>
  </w:style>
  <w:style w:type="numbering" w:styleId="111111">
    <w:name w:val="Outline List 2"/>
    <w:basedOn w:val="NoList"/>
    <w:rsid w:val="00687940"/>
    <w:pPr>
      <w:numPr>
        <w:numId w:val="2"/>
      </w:numPr>
    </w:pPr>
  </w:style>
  <w:style w:type="character" w:customStyle="1" w:styleId="Heading1Char">
    <w:name w:val="Heading 1 Char"/>
    <w:basedOn w:val="DefaultParagraphFont"/>
    <w:link w:val="Heading1"/>
    <w:rsid w:val="00B14735"/>
    <w:rPr>
      <w:rFonts w:cs="Arial"/>
      <w:b/>
      <w:bCs/>
      <w:kern w:val="32"/>
      <w:sz w:val="24"/>
      <w:szCs w:val="32"/>
      <w:lang w:val="en-US" w:eastAsia="en-US" w:bidi="ar-SA"/>
    </w:rPr>
  </w:style>
  <w:style w:type="paragraph" w:customStyle="1" w:styleId="Style1">
    <w:name w:val="Style1"/>
    <w:basedOn w:val="Caption"/>
    <w:next w:val="Caption"/>
    <w:rsid w:val="008559EF"/>
    <w:pPr>
      <w:spacing w:line="480" w:lineRule="auto"/>
      <w:ind w:firstLine="720"/>
      <w:jc w:val="both"/>
    </w:pPr>
    <w:rPr>
      <w:b w:val="0"/>
      <w:bCs w:val="0"/>
      <w:sz w:val="24"/>
    </w:rPr>
  </w:style>
  <w:style w:type="paragraph" w:styleId="NormalWeb">
    <w:name w:val="Normal (Web)"/>
    <w:basedOn w:val="Normal"/>
    <w:uiPriority w:val="99"/>
    <w:unhideWhenUsed/>
    <w:rsid w:val="009E5865"/>
    <w:pPr>
      <w:spacing w:before="100" w:beforeAutospacing="1" w:after="100" w:afterAutospacing="1"/>
    </w:pPr>
  </w:style>
  <w:style w:type="paragraph" w:styleId="ListParagraph">
    <w:name w:val="List Paragraph"/>
    <w:basedOn w:val="Normal"/>
    <w:uiPriority w:val="34"/>
    <w:qFormat/>
    <w:rsid w:val="00F63F8E"/>
    <w:pPr>
      <w:ind w:left="720"/>
      <w:contextualSpacing/>
    </w:pPr>
  </w:style>
  <w:style w:type="table" w:styleId="LightList-Accent3">
    <w:name w:val="Light List Accent 3"/>
    <w:basedOn w:val="TableNormal"/>
    <w:uiPriority w:val="61"/>
    <w:rsid w:val="004B23B4"/>
    <w:rPr>
      <w:rFonts w:asciiTheme="minorHAnsi" w:eastAsiaTheme="minorEastAsia" w:hAnsiTheme="minorHAnsi" w:cstheme="minorBidi"/>
      <w:sz w:val="22"/>
      <w:szCs w:val="22"/>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1">
    <w:name w:val="Light List Accent 1"/>
    <w:basedOn w:val="TableNormal"/>
    <w:uiPriority w:val="61"/>
    <w:rsid w:val="004B23B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B0F6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
    <w:name w:val="Table"/>
    <w:basedOn w:val="Normal"/>
    <w:link w:val="TableChar"/>
    <w:qFormat/>
    <w:rsid w:val="00231C65"/>
  </w:style>
  <w:style w:type="character" w:customStyle="1" w:styleId="TableChar">
    <w:name w:val="Table Char"/>
    <w:basedOn w:val="DefaultParagraphFont"/>
    <w:link w:val="Table"/>
    <w:rsid w:val="00231C65"/>
    <w:rPr>
      <w:sz w:val="24"/>
      <w:szCs w:val="24"/>
    </w:rPr>
  </w:style>
  <w:style w:type="paragraph" w:styleId="Revision">
    <w:name w:val="Revision"/>
    <w:hidden/>
    <w:uiPriority w:val="99"/>
    <w:semiHidden/>
    <w:rsid w:val="00AB4A9A"/>
    <w:rPr>
      <w:sz w:val="24"/>
      <w:szCs w:val="24"/>
    </w:rPr>
  </w:style>
  <w:style w:type="character" w:customStyle="1" w:styleId="UnresolvedMention">
    <w:name w:val="Unresolved Mention"/>
    <w:basedOn w:val="DefaultParagraphFont"/>
    <w:uiPriority w:val="99"/>
    <w:semiHidden/>
    <w:unhideWhenUsed/>
    <w:rsid w:val="00883971"/>
    <w:rPr>
      <w:color w:val="808080"/>
      <w:shd w:val="clear" w:color="auto" w:fill="E6E6E6"/>
    </w:rPr>
  </w:style>
  <w:style w:type="paragraph" w:styleId="Title">
    <w:name w:val="Title"/>
    <w:basedOn w:val="Normal"/>
    <w:next w:val="Normal"/>
    <w:link w:val="TitleChar"/>
    <w:uiPriority w:val="10"/>
    <w:qFormat/>
    <w:rsid w:val="001053E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3EE"/>
    <w:rPr>
      <w:rFonts w:asciiTheme="majorHAnsi" w:eastAsiaTheme="majorEastAsia" w:hAnsiTheme="majorHAnsi" w:cstheme="majorBidi"/>
      <w:spacing w:val="-10"/>
      <w:kern w:val="28"/>
      <w:sz w:val="56"/>
      <w:szCs w:val="56"/>
    </w:rPr>
  </w:style>
  <w:style w:type="table" w:styleId="GridTable4-Accent1">
    <w:name w:val="Grid Table 4 Accent 1"/>
    <w:basedOn w:val="TableNormal"/>
    <w:uiPriority w:val="49"/>
    <w:rsid w:val="00CF1703"/>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717922">
      <w:bodyDiv w:val="1"/>
      <w:marLeft w:val="0"/>
      <w:marRight w:val="0"/>
      <w:marTop w:val="0"/>
      <w:marBottom w:val="0"/>
      <w:divBdr>
        <w:top w:val="none" w:sz="0" w:space="0" w:color="auto"/>
        <w:left w:val="none" w:sz="0" w:space="0" w:color="auto"/>
        <w:bottom w:val="none" w:sz="0" w:space="0" w:color="auto"/>
        <w:right w:val="none" w:sz="0" w:space="0" w:color="auto"/>
      </w:divBdr>
    </w:div>
    <w:div w:id="907883692">
      <w:bodyDiv w:val="1"/>
      <w:marLeft w:val="0"/>
      <w:marRight w:val="0"/>
      <w:marTop w:val="0"/>
      <w:marBottom w:val="0"/>
      <w:divBdr>
        <w:top w:val="none" w:sz="0" w:space="0" w:color="auto"/>
        <w:left w:val="none" w:sz="0" w:space="0" w:color="auto"/>
        <w:bottom w:val="none" w:sz="0" w:space="0" w:color="auto"/>
        <w:right w:val="none" w:sz="0" w:space="0" w:color="auto"/>
      </w:divBdr>
    </w:div>
    <w:div w:id="1119683690">
      <w:bodyDiv w:val="1"/>
      <w:marLeft w:val="0"/>
      <w:marRight w:val="0"/>
      <w:marTop w:val="0"/>
      <w:marBottom w:val="0"/>
      <w:divBdr>
        <w:top w:val="none" w:sz="0" w:space="0" w:color="auto"/>
        <w:left w:val="none" w:sz="0" w:space="0" w:color="auto"/>
        <w:bottom w:val="none" w:sz="0" w:space="0" w:color="auto"/>
        <w:right w:val="none" w:sz="0" w:space="0" w:color="auto"/>
      </w:divBdr>
    </w:div>
    <w:div w:id="1213693781">
      <w:bodyDiv w:val="1"/>
      <w:marLeft w:val="0"/>
      <w:marRight w:val="0"/>
      <w:marTop w:val="0"/>
      <w:marBottom w:val="0"/>
      <w:divBdr>
        <w:top w:val="none" w:sz="0" w:space="0" w:color="auto"/>
        <w:left w:val="none" w:sz="0" w:space="0" w:color="auto"/>
        <w:bottom w:val="none" w:sz="0" w:space="0" w:color="auto"/>
        <w:right w:val="none" w:sz="0" w:space="0" w:color="auto"/>
      </w:divBdr>
    </w:div>
    <w:div w:id="1241910799">
      <w:bodyDiv w:val="1"/>
      <w:marLeft w:val="0"/>
      <w:marRight w:val="0"/>
      <w:marTop w:val="0"/>
      <w:marBottom w:val="0"/>
      <w:divBdr>
        <w:top w:val="none" w:sz="0" w:space="0" w:color="auto"/>
        <w:left w:val="none" w:sz="0" w:space="0" w:color="auto"/>
        <w:bottom w:val="none" w:sz="0" w:space="0" w:color="auto"/>
        <w:right w:val="none" w:sz="0" w:space="0" w:color="auto"/>
      </w:divBdr>
    </w:div>
    <w:div w:id="1349134005">
      <w:bodyDiv w:val="1"/>
      <w:marLeft w:val="0"/>
      <w:marRight w:val="0"/>
      <w:marTop w:val="0"/>
      <w:marBottom w:val="0"/>
      <w:divBdr>
        <w:top w:val="none" w:sz="0" w:space="0" w:color="auto"/>
        <w:left w:val="none" w:sz="0" w:space="0" w:color="auto"/>
        <w:bottom w:val="none" w:sz="0" w:space="0" w:color="auto"/>
        <w:right w:val="none" w:sz="0" w:space="0" w:color="auto"/>
      </w:divBdr>
    </w:div>
    <w:div w:id="1418939122">
      <w:bodyDiv w:val="1"/>
      <w:marLeft w:val="0"/>
      <w:marRight w:val="0"/>
      <w:marTop w:val="0"/>
      <w:marBottom w:val="0"/>
      <w:divBdr>
        <w:top w:val="none" w:sz="0" w:space="0" w:color="auto"/>
        <w:left w:val="none" w:sz="0" w:space="0" w:color="auto"/>
        <w:bottom w:val="none" w:sz="0" w:space="0" w:color="auto"/>
        <w:right w:val="none" w:sz="0" w:space="0" w:color="auto"/>
      </w:divBdr>
    </w:div>
    <w:div w:id="1470396082">
      <w:bodyDiv w:val="1"/>
      <w:marLeft w:val="0"/>
      <w:marRight w:val="0"/>
      <w:marTop w:val="0"/>
      <w:marBottom w:val="0"/>
      <w:divBdr>
        <w:top w:val="none" w:sz="0" w:space="0" w:color="auto"/>
        <w:left w:val="none" w:sz="0" w:space="0" w:color="auto"/>
        <w:bottom w:val="none" w:sz="0" w:space="0" w:color="auto"/>
        <w:right w:val="none" w:sz="0" w:space="0" w:color="auto"/>
      </w:divBdr>
    </w:div>
    <w:div w:id="1494684662">
      <w:bodyDiv w:val="1"/>
      <w:marLeft w:val="0"/>
      <w:marRight w:val="0"/>
      <w:marTop w:val="0"/>
      <w:marBottom w:val="0"/>
      <w:divBdr>
        <w:top w:val="none" w:sz="0" w:space="0" w:color="auto"/>
        <w:left w:val="none" w:sz="0" w:space="0" w:color="auto"/>
        <w:bottom w:val="none" w:sz="0" w:space="0" w:color="auto"/>
        <w:right w:val="none" w:sz="0" w:space="0" w:color="auto"/>
      </w:divBdr>
    </w:div>
    <w:div w:id="1620604918">
      <w:bodyDiv w:val="1"/>
      <w:marLeft w:val="0"/>
      <w:marRight w:val="0"/>
      <w:marTop w:val="0"/>
      <w:marBottom w:val="0"/>
      <w:divBdr>
        <w:top w:val="none" w:sz="0" w:space="0" w:color="auto"/>
        <w:left w:val="none" w:sz="0" w:space="0" w:color="auto"/>
        <w:bottom w:val="none" w:sz="0" w:space="0" w:color="auto"/>
        <w:right w:val="none" w:sz="0" w:space="0" w:color="auto"/>
      </w:divBdr>
    </w:div>
    <w:div w:id="1648319158">
      <w:bodyDiv w:val="1"/>
      <w:marLeft w:val="0"/>
      <w:marRight w:val="0"/>
      <w:marTop w:val="0"/>
      <w:marBottom w:val="0"/>
      <w:divBdr>
        <w:top w:val="none" w:sz="0" w:space="0" w:color="auto"/>
        <w:left w:val="none" w:sz="0" w:space="0" w:color="auto"/>
        <w:bottom w:val="none" w:sz="0" w:space="0" w:color="auto"/>
        <w:right w:val="none" w:sz="0" w:space="0" w:color="auto"/>
      </w:divBdr>
    </w:div>
    <w:div w:id="16532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ON.ORG" TargetMode="Externa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footer" Target="footer1.xml"/><Relationship Id="rId27" Type="http://schemas.openxmlformats.org/officeDocument/2006/relationships/fontTable" Target="fontTable.xml"/><Relationship Id="rId28" Type="http://schemas.microsoft.com/office/2011/relationships/people" Target="people.xml"/><Relationship Id="rId29" Type="http://schemas.openxmlformats.org/officeDocument/2006/relationships/theme" Target="theme/theme1.xml"/><Relationship Id="rId30" Type="http://schemas.microsoft.com/office/2016/09/relationships/commentsIds" Target="commentsIds.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emf"/><Relationship Id="rId17" Type="http://schemas.openxmlformats.org/officeDocument/2006/relationships/image" Target="media/image7.png"/><Relationship Id="rId18" Type="http://schemas.openxmlformats.org/officeDocument/2006/relationships/image" Target="media/image8.emf"/><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D1B776-2E6E-EE44-99A4-9E1DD4D20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6955</Words>
  <Characters>39647</Characters>
  <Application>Microsoft Macintosh Word</Application>
  <DocSecurity>0</DocSecurity>
  <Lines>330</Lines>
  <Paragraphs>93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ION SDR Metadata Standard</vt:lpstr>
      <vt:lpstr>ION SDR Metadata Standard</vt:lpstr>
    </vt:vector>
  </TitlesOfParts>
  <Company>Institute of Navigation</Company>
  <LinksUpToDate>false</LinksUpToDate>
  <CharactersWithSpaces>46509</CharactersWithSpaces>
  <SharedDoc>false</SharedDoc>
  <HLinks>
    <vt:vector size="90" baseType="variant">
      <vt:variant>
        <vt:i4>3735575</vt:i4>
      </vt:variant>
      <vt:variant>
        <vt:i4>81</vt:i4>
      </vt:variant>
      <vt:variant>
        <vt:i4>0</vt:i4>
      </vt:variant>
      <vt:variant>
        <vt:i4>5</vt:i4>
      </vt:variant>
      <vt:variant>
        <vt:lpwstr>mailto:gunaward@ohio.edu</vt:lpwstr>
      </vt:variant>
      <vt:variant>
        <vt:lpwstr/>
      </vt:variant>
      <vt:variant>
        <vt:i4>1966131</vt:i4>
      </vt:variant>
      <vt:variant>
        <vt:i4>74</vt:i4>
      </vt:variant>
      <vt:variant>
        <vt:i4>0</vt:i4>
      </vt:variant>
      <vt:variant>
        <vt:i4>5</vt:i4>
      </vt:variant>
      <vt:variant>
        <vt:lpwstr/>
      </vt:variant>
      <vt:variant>
        <vt:lpwstr>_Toc229817947</vt:lpwstr>
      </vt:variant>
      <vt:variant>
        <vt:i4>1966131</vt:i4>
      </vt:variant>
      <vt:variant>
        <vt:i4>68</vt:i4>
      </vt:variant>
      <vt:variant>
        <vt:i4>0</vt:i4>
      </vt:variant>
      <vt:variant>
        <vt:i4>5</vt:i4>
      </vt:variant>
      <vt:variant>
        <vt:lpwstr/>
      </vt:variant>
      <vt:variant>
        <vt:lpwstr>_Toc229817946</vt:lpwstr>
      </vt:variant>
      <vt:variant>
        <vt:i4>1966131</vt:i4>
      </vt:variant>
      <vt:variant>
        <vt:i4>62</vt:i4>
      </vt:variant>
      <vt:variant>
        <vt:i4>0</vt:i4>
      </vt:variant>
      <vt:variant>
        <vt:i4>5</vt:i4>
      </vt:variant>
      <vt:variant>
        <vt:lpwstr/>
      </vt:variant>
      <vt:variant>
        <vt:lpwstr>_Toc229817945</vt:lpwstr>
      </vt:variant>
      <vt:variant>
        <vt:i4>1966131</vt:i4>
      </vt:variant>
      <vt:variant>
        <vt:i4>56</vt:i4>
      </vt:variant>
      <vt:variant>
        <vt:i4>0</vt:i4>
      </vt:variant>
      <vt:variant>
        <vt:i4>5</vt:i4>
      </vt:variant>
      <vt:variant>
        <vt:lpwstr/>
      </vt:variant>
      <vt:variant>
        <vt:lpwstr>_Toc229817944</vt:lpwstr>
      </vt:variant>
      <vt:variant>
        <vt:i4>1966131</vt:i4>
      </vt:variant>
      <vt:variant>
        <vt:i4>50</vt:i4>
      </vt:variant>
      <vt:variant>
        <vt:i4>0</vt:i4>
      </vt:variant>
      <vt:variant>
        <vt:i4>5</vt:i4>
      </vt:variant>
      <vt:variant>
        <vt:lpwstr/>
      </vt:variant>
      <vt:variant>
        <vt:lpwstr>_Toc229817943</vt:lpwstr>
      </vt:variant>
      <vt:variant>
        <vt:i4>1966131</vt:i4>
      </vt:variant>
      <vt:variant>
        <vt:i4>44</vt:i4>
      </vt:variant>
      <vt:variant>
        <vt:i4>0</vt:i4>
      </vt:variant>
      <vt:variant>
        <vt:i4>5</vt:i4>
      </vt:variant>
      <vt:variant>
        <vt:lpwstr/>
      </vt:variant>
      <vt:variant>
        <vt:lpwstr>_Toc229817942</vt:lpwstr>
      </vt:variant>
      <vt:variant>
        <vt:i4>1966131</vt:i4>
      </vt:variant>
      <vt:variant>
        <vt:i4>38</vt:i4>
      </vt:variant>
      <vt:variant>
        <vt:i4>0</vt:i4>
      </vt:variant>
      <vt:variant>
        <vt:i4>5</vt:i4>
      </vt:variant>
      <vt:variant>
        <vt:lpwstr/>
      </vt:variant>
      <vt:variant>
        <vt:lpwstr>_Toc229817941</vt:lpwstr>
      </vt:variant>
      <vt:variant>
        <vt:i4>1966131</vt:i4>
      </vt:variant>
      <vt:variant>
        <vt:i4>32</vt:i4>
      </vt:variant>
      <vt:variant>
        <vt:i4>0</vt:i4>
      </vt:variant>
      <vt:variant>
        <vt:i4>5</vt:i4>
      </vt:variant>
      <vt:variant>
        <vt:lpwstr/>
      </vt:variant>
      <vt:variant>
        <vt:lpwstr>_Toc229817940</vt:lpwstr>
      </vt:variant>
      <vt:variant>
        <vt:i4>1638451</vt:i4>
      </vt:variant>
      <vt:variant>
        <vt:i4>26</vt:i4>
      </vt:variant>
      <vt:variant>
        <vt:i4>0</vt:i4>
      </vt:variant>
      <vt:variant>
        <vt:i4>5</vt:i4>
      </vt:variant>
      <vt:variant>
        <vt:lpwstr/>
      </vt:variant>
      <vt:variant>
        <vt:lpwstr>_Toc229817939</vt:lpwstr>
      </vt:variant>
      <vt:variant>
        <vt:i4>1638451</vt:i4>
      </vt:variant>
      <vt:variant>
        <vt:i4>20</vt:i4>
      </vt:variant>
      <vt:variant>
        <vt:i4>0</vt:i4>
      </vt:variant>
      <vt:variant>
        <vt:i4>5</vt:i4>
      </vt:variant>
      <vt:variant>
        <vt:lpwstr/>
      </vt:variant>
      <vt:variant>
        <vt:lpwstr>_Toc229817938</vt:lpwstr>
      </vt:variant>
      <vt:variant>
        <vt:i4>1638451</vt:i4>
      </vt:variant>
      <vt:variant>
        <vt:i4>14</vt:i4>
      </vt:variant>
      <vt:variant>
        <vt:i4>0</vt:i4>
      </vt:variant>
      <vt:variant>
        <vt:i4>5</vt:i4>
      </vt:variant>
      <vt:variant>
        <vt:lpwstr/>
      </vt:variant>
      <vt:variant>
        <vt:lpwstr>_Toc229817937</vt:lpwstr>
      </vt:variant>
      <vt:variant>
        <vt:i4>1638451</vt:i4>
      </vt:variant>
      <vt:variant>
        <vt:i4>8</vt:i4>
      </vt:variant>
      <vt:variant>
        <vt:i4>0</vt:i4>
      </vt:variant>
      <vt:variant>
        <vt:i4>5</vt:i4>
      </vt:variant>
      <vt:variant>
        <vt:lpwstr/>
      </vt:variant>
      <vt:variant>
        <vt:lpwstr>_Toc229817936</vt:lpwstr>
      </vt:variant>
      <vt:variant>
        <vt:i4>1638451</vt:i4>
      </vt:variant>
      <vt:variant>
        <vt:i4>2</vt:i4>
      </vt:variant>
      <vt:variant>
        <vt:i4>0</vt:i4>
      </vt:variant>
      <vt:variant>
        <vt:i4>5</vt:i4>
      </vt:variant>
      <vt:variant>
        <vt:lpwstr/>
      </vt:variant>
      <vt:variant>
        <vt:lpwstr>_Toc229817935</vt:lpwstr>
      </vt:variant>
      <vt:variant>
        <vt:i4>4849673</vt:i4>
      </vt:variant>
      <vt:variant>
        <vt:i4>0</vt:i4>
      </vt:variant>
      <vt:variant>
        <vt:i4>0</vt:i4>
      </vt:variant>
      <vt:variant>
        <vt:i4>5</vt:i4>
      </vt:variant>
      <vt:variant>
        <vt:lpwstr>http://www.ohio.edu/avionics/sdr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ION SDR Metadata Standard</dc:title>
  <dc:creator>ION GNSS SDR Working Group</dc:creator>
  <cp:lastModifiedBy>Microsoft Office User</cp:lastModifiedBy>
  <cp:revision>23</cp:revision>
  <cp:lastPrinted>2017-07-19T09:24:00Z</cp:lastPrinted>
  <dcterms:created xsi:type="dcterms:W3CDTF">2017-08-03T16:25:00Z</dcterms:created>
  <dcterms:modified xsi:type="dcterms:W3CDTF">2017-08-14T13:55:00Z</dcterms:modified>
  <cp:category>Specification Document</cp:category>
</cp:coreProperties>
</file>