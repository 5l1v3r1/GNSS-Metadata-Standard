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A95305" w14:textId="77777777" w:rsidR="004040EF" w:rsidRPr="00DE07CD" w:rsidRDefault="004040EF" w:rsidP="004040EF">
      <w:pPr>
        <w:ind w:firstLine="720"/>
        <w:rPr>
          <w:b/>
          <w:bCs/>
          <w:szCs w:val="20"/>
        </w:rPr>
      </w:pPr>
      <w:r w:rsidRPr="00DE07CD">
        <w:rPr>
          <w:noProof/>
          <w:szCs w:val="20"/>
        </w:rPr>
        <w:drawing>
          <wp:anchor distT="0" distB="0" distL="114300" distR="114300" simplePos="0" relativeHeight="251659264" behindDoc="0" locked="0" layoutInCell="1" allowOverlap="0" wp14:anchorId="4F4C4ED9" wp14:editId="3D79BE6A">
            <wp:simplePos x="0" y="0"/>
            <wp:positionH relativeFrom="column">
              <wp:posOffset>628650</wp:posOffset>
            </wp:positionH>
            <wp:positionV relativeFrom="paragraph">
              <wp:posOffset>-114300</wp:posOffset>
            </wp:positionV>
            <wp:extent cx="1143000" cy="1143000"/>
            <wp:effectExtent l="0" t="0" r="0" b="0"/>
            <wp:wrapSquare wrapText="bothSides"/>
            <wp:docPr id="1" name="Picture 1" descr="ion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n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07CD">
        <w:rPr>
          <w:b/>
          <w:bCs/>
          <w:szCs w:val="20"/>
        </w:rPr>
        <w:t>THE INSTITUTE OF NAVIGATION</w:t>
      </w:r>
    </w:p>
    <w:p w14:paraId="4FE2BA36" w14:textId="77777777" w:rsidR="004040EF" w:rsidRPr="00DE07CD" w:rsidRDefault="004040EF" w:rsidP="004040EF">
      <w:pPr>
        <w:rPr>
          <w:szCs w:val="20"/>
        </w:rPr>
      </w:pPr>
      <w:r w:rsidRPr="00DE07CD">
        <w:rPr>
          <w:szCs w:val="20"/>
        </w:rPr>
        <w:tab/>
        <w:t>8551 Rixlew Lane, Ste. 360</w:t>
      </w:r>
    </w:p>
    <w:p w14:paraId="480E89D3" w14:textId="77777777" w:rsidR="004040EF" w:rsidRPr="00DE07CD" w:rsidRDefault="004040EF" w:rsidP="004040EF">
      <w:pPr>
        <w:rPr>
          <w:szCs w:val="20"/>
        </w:rPr>
      </w:pPr>
      <w:r w:rsidRPr="00DE07CD">
        <w:rPr>
          <w:szCs w:val="20"/>
        </w:rPr>
        <w:tab/>
        <w:t>Manassas, VA  20109-3701</w:t>
      </w:r>
    </w:p>
    <w:p w14:paraId="70CA462E" w14:textId="77777777" w:rsidR="004040EF" w:rsidRPr="00DE07CD" w:rsidRDefault="004040EF" w:rsidP="004040EF">
      <w:pPr>
        <w:rPr>
          <w:szCs w:val="20"/>
        </w:rPr>
      </w:pPr>
      <w:r w:rsidRPr="00DE07CD">
        <w:rPr>
          <w:szCs w:val="20"/>
        </w:rPr>
        <w:tab/>
        <w:t>PHN: (703) 366-2723/FAX: (703) 366-2724</w:t>
      </w:r>
    </w:p>
    <w:p w14:paraId="1AF34D72" w14:textId="77777777" w:rsidR="004040EF" w:rsidRPr="00DE07CD" w:rsidRDefault="004040EF" w:rsidP="004040EF">
      <w:pPr>
        <w:rPr>
          <w:szCs w:val="20"/>
        </w:rPr>
      </w:pPr>
      <w:r w:rsidRPr="00DE07CD">
        <w:rPr>
          <w:szCs w:val="20"/>
        </w:rPr>
        <w:tab/>
      </w:r>
      <w:r w:rsidR="0096189C">
        <w:fldChar w:fldCharType="begin"/>
      </w:r>
      <w:r w:rsidR="0096189C">
        <w:instrText xml:space="preserve"> HYPERLINK "http://WWW.ION.ORG" </w:instrText>
      </w:r>
      <w:ins w:id="0" w:author="james" w:date="2016-03-29T12:10:00Z"/>
      <w:r w:rsidR="0096189C">
        <w:fldChar w:fldCharType="separate"/>
      </w:r>
      <w:r w:rsidRPr="00DE07CD">
        <w:rPr>
          <w:color w:val="0000FF"/>
          <w:szCs w:val="20"/>
          <w:u w:val="single"/>
        </w:rPr>
        <w:t>WWW.ION.ORG</w:t>
      </w:r>
      <w:r w:rsidR="0096189C">
        <w:rPr>
          <w:color w:val="0000FF"/>
          <w:szCs w:val="20"/>
          <w:u w:val="single"/>
        </w:rPr>
        <w:fldChar w:fldCharType="end"/>
      </w:r>
    </w:p>
    <w:p w14:paraId="02EED646" w14:textId="77777777" w:rsidR="00030104" w:rsidRPr="00DE07CD" w:rsidRDefault="00030104" w:rsidP="00F65CF7">
      <w:pPr>
        <w:rPr>
          <w:b/>
        </w:rPr>
      </w:pPr>
    </w:p>
    <w:p w14:paraId="1F9EF653" w14:textId="77777777" w:rsidR="00C0522A" w:rsidRPr="00DE07CD" w:rsidRDefault="00C0522A" w:rsidP="001D62DA">
      <w:pPr>
        <w:jc w:val="center"/>
        <w:outlineLvl w:val="0"/>
        <w:rPr>
          <w:b/>
          <w:sz w:val="28"/>
        </w:rPr>
      </w:pPr>
    </w:p>
    <w:p w14:paraId="305C9F27" w14:textId="77777777" w:rsidR="00C0522A" w:rsidRPr="00DE07CD" w:rsidRDefault="00C0522A" w:rsidP="001D62DA">
      <w:pPr>
        <w:jc w:val="center"/>
        <w:outlineLvl w:val="0"/>
        <w:rPr>
          <w:b/>
          <w:sz w:val="28"/>
        </w:rPr>
      </w:pPr>
    </w:p>
    <w:p w14:paraId="6C527335" w14:textId="77777777" w:rsidR="00C0522A" w:rsidRPr="00DE07CD" w:rsidRDefault="00C0522A" w:rsidP="001D62DA">
      <w:pPr>
        <w:jc w:val="center"/>
        <w:outlineLvl w:val="0"/>
        <w:rPr>
          <w:b/>
          <w:sz w:val="28"/>
        </w:rPr>
      </w:pPr>
    </w:p>
    <w:p w14:paraId="321AA281" w14:textId="77777777" w:rsidR="00C0522A" w:rsidRPr="00DE07CD" w:rsidRDefault="00C0522A" w:rsidP="001D62DA">
      <w:pPr>
        <w:jc w:val="center"/>
        <w:outlineLvl w:val="0"/>
        <w:rPr>
          <w:b/>
          <w:sz w:val="28"/>
        </w:rPr>
      </w:pPr>
    </w:p>
    <w:p w14:paraId="42D8F838" w14:textId="77777777" w:rsidR="00C0522A" w:rsidRPr="00DE07CD" w:rsidRDefault="00C0522A" w:rsidP="001D62DA">
      <w:pPr>
        <w:jc w:val="center"/>
        <w:outlineLvl w:val="0"/>
        <w:rPr>
          <w:b/>
          <w:sz w:val="28"/>
        </w:rPr>
      </w:pPr>
    </w:p>
    <w:p w14:paraId="18B74F84" w14:textId="77777777" w:rsidR="00E51260" w:rsidRPr="00DE07CD" w:rsidRDefault="006B47D1" w:rsidP="001D62DA">
      <w:pPr>
        <w:jc w:val="center"/>
        <w:outlineLvl w:val="0"/>
        <w:rPr>
          <w:b/>
          <w:sz w:val="40"/>
          <w:szCs w:val="40"/>
        </w:rPr>
      </w:pPr>
      <w:r w:rsidRPr="00DE07CD">
        <w:rPr>
          <w:b/>
          <w:sz w:val="40"/>
          <w:szCs w:val="40"/>
        </w:rPr>
        <w:t>G</w:t>
      </w:r>
      <w:r w:rsidR="00E51260" w:rsidRPr="00DE07CD">
        <w:rPr>
          <w:b/>
          <w:sz w:val="40"/>
          <w:szCs w:val="40"/>
        </w:rPr>
        <w:t xml:space="preserve">lobal </w:t>
      </w:r>
      <w:r w:rsidRPr="00DE07CD">
        <w:rPr>
          <w:b/>
          <w:sz w:val="40"/>
          <w:szCs w:val="40"/>
        </w:rPr>
        <w:t>N</w:t>
      </w:r>
      <w:r w:rsidR="00E51260" w:rsidRPr="00DE07CD">
        <w:rPr>
          <w:b/>
          <w:sz w:val="40"/>
          <w:szCs w:val="40"/>
        </w:rPr>
        <w:t xml:space="preserve">avigation </w:t>
      </w:r>
      <w:r w:rsidRPr="00DE07CD">
        <w:rPr>
          <w:b/>
          <w:sz w:val="40"/>
          <w:szCs w:val="40"/>
        </w:rPr>
        <w:t>S</w:t>
      </w:r>
      <w:r w:rsidR="00E51260" w:rsidRPr="00DE07CD">
        <w:rPr>
          <w:b/>
          <w:sz w:val="40"/>
          <w:szCs w:val="40"/>
        </w:rPr>
        <w:t xml:space="preserve">atellite </w:t>
      </w:r>
      <w:r w:rsidRPr="00DE07CD">
        <w:rPr>
          <w:b/>
          <w:sz w:val="40"/>
          <w:szCs w:val="40"/>
        </w:rPr>
        <w:t>S</w:t>
      </w:r>
      <w:r w:rsidR="00E51260" w:rsidRPr="00DE07CD">
        <w:rPr>
          <w:b/>
          <w:sz w:val="40"/>
          <w:szCs w:val="40"/>
        </w:rPr>
        <w:t>ystems</w:t>
      </w:r>
    </w:p>
    <w:p w14:paraId="4B724641" w14:textId="77777777" w:rsidR="008D6948" w:rsidRPr="00DE07CD" w:rsidRDefault="008D6948" w:rsidP="001D62DA">
      <w:pPr>
        <w:jc w:val="center"/>
        <w:outlineLvl w:val="0"/>
        <w:rPr>
          <w:b/>
          <w:sz w:val="40"/>
          <w:szCs w:val="40"/>
        </w:rPr>
      </w:pPr>
    </w:p>
    <w:p w14:paraId="79FE1A81" w14:textId="77777777" w:rsidR="001A7656" w:rsidRPr="00DE07CD" w:rsidRDefault="006B47D1" w:rsidP="001D62DA">
      <w:pPr>
        <w:jc w:val="center"/>
        <w:outlineLvl w:val="0"/>
        <w:rPr>
          <w:b/>
          <w:sz w:val="40"/>
          <w:szCs w:val="40"/>
        </w:rPr>
      </w:pPr>
      <w:r w:rsidRPr="00DE07CD">
        <w:rPr>
          <w:b/>
          <w:sz w:val="40"/>
          <w:szCs w:val="40"/>
        </w:rPr>
        <w:t>S</w:t>
      </w:r>
      <w:r w:rsidR="00E51260" w:rsidRPr="00DE07CD">
        <w:rPr>
          <w:b/>
          <w:sz w:val="40"/>
          <w:szCs w:val="40"/>
        </w:rPr>
        <w:t xml:space="preserve">oftware </w:t>
      </w:r>
      <w:r w:rsidRPr="00DE07CD">
        <w:rPr>
          <w:b/>
          <w:sz w:val="40"/>
          <w:szCs w:val="40"/>
        </w:rPr>
        <w:t>D</w:t>
      </w:r>
      <w:r w:rsidR="00E51260" w:rsidRPr="00DE07CD">
        <w:rPr>
          <w:b/>
          <w:sz w:val="40"/>
          <w:szCs w:val="40"/>
        </w:rPr>
        <w:t xml:space="preserve">efined </w:t>
      </w:r>
      <w:r w:rsidRPr="00DE07CD">
        <w:rPr>
          <w:b/>
          <w:sz w:val="40"/>
          <w:szCs w:val="40"/>
        </w:rPr>
        <w:t>R</w:t>
      </w:r>
      <w:r w:rsidR="00E51260" w:rsidRPr="00DE07CD">
        <w:rPr>
          <w:b/>
          <w:sz w:val="40"/>
          <w:szCs w:val="40"/>
        </w:rPr>
        <w:t>adio</w:t>
      </w:r>
    </w:p>
    <w:p w14:paraId="244BC079" w14:textId="77777777" w:rsidR="008D6948" w:rsidRPr="00DE07CD" w:rsidRDefault="008D6948" w:rsidP="001D62DA">
      <w:pPr>
        <w:jc w:val="center"/>
        <w:outlineLvl w:val="0"/>
        <w:rPr>
          <w:b/>
          <w:sz w:val="40"/>
          <w:szCs w:val="40"/>
        </w:rPr>
      </w:pPr>
    </w:p>
    <w:p w14:paraId="0923B44F" w14:textId="77777777" w:rsidR="006B47D1" w:rsidRPr="00DE07CD" w:rsidRDefault="00E51260" w:rsidP="001D62DA">
      <w:pPr>
        <w:jc w:val="center"/>
        <w:outlineLvl w:val="0"/>
        <w:rPr>
          <w:b/>
          <w:sz w:val="40"/>
          <w:szCs w:val="40"/>
        </w:rPr>
      </w:pPr>
      <w:r w:rsidRPr="00DE07CD">
        <w:rPr>
          <w:b/>
          <w:sz w:val="40"/>
          <w:szCs w:val="40"/>
        </w:rPr>
        <w:t>Sampled Data</w:t>
      </w:r>
    </w:p>
    <w:p w14:paraId="39C8DFB7" w14:textId="77777777" w:rsidR="008D6948" w:rsidRPr="00DE07CD" w:rsidRDefault="008D6948" w:rsidP="001D62DA">
      <w:pPr>
        <w:jc w:val="center"/>
        <w:outlineLvl w:val="0"/>
        <w:rPr>
          <w:b/>
          <w:sz w:val="40"/>
          <w:szCs w:val="40"/>
        </w:rPr>
      </w:pPr>
    </w:p>
    <w:p w14:paraId="6A3B3EFA" w14:textId="77777777" w:rsidR="001D62DA" w:rsidRPr="00DE07CD" w:rsidRDefault="006B47D1" w:rsidP="006B47D1">
      <w:pPr>
        <w:jc w:val="center"/>
        <w:outlineLvl w:val="0"/>
        <w:rPr>
          <w:b/>
          <w:sz w:val="40"/>
          <w:szCs w:val="40"/>
        </w:rPr>
      </w:pPr>
      <w:r w:rsidRPr="00DE07CD">
        <w:rPr>
          <w:b/>
          <w:sz w:val="40"/>
          <w:szCs w:val="40"/>
        </w:rPr>
        <w:t>Metadata Standard</w:t>
      </w:r>
    </w:p>
    <w:p w14:paraId="7DEBF24E" w14:textId="77777777" w:rsidR="001A7656" w:rsidRPr="00DE07CD" w:rsidRDefault="001A7656" w:rsidP="001D62DA">
      <w:pPr>
        <w:jc w:val="center"/>
        <w:outlineLvl w:val="0"/>
        <w:rPr>
          <w:b/>
          <w:sz w:val="40"/>
          <w:szCs w:val="40"/>
        </w:rPr>
      </w:pPr>
    </w:p>
    <w:p w14:paraId="5FBB9358" w14:textId="77777777" w:rsidR="001D62DA" w:rsidRPr="00DE07CD" w:rsidRDefault="001D62DA" w:rsidP="001D62DA">
      <w:pPr>
        <w:jc w:val="center"/>
        <w:rPr>
          <w:sz w:val="40"/>
          <w:szCs w:val="40"/>
        </w:rPr>
      </w:pPr>
      <w:r w:rsidRPr="00DE07CD">
        <w:rPr>
          <w:sz w:val="40"/>
          <w:szCs w:val="40"/>
        </w:rPr>
        <w:t xml:space="preserve">Revision </w:t>
      </w:r>
      <w:bookmarkStart w:id="1" w:name="RevNumber"/>
      <w:r w:rsidR="00604C4C" w:rsidRPr="00DE07CD">
        <w:rPr>
          <w:sz w:val="40"/>
          <w:szCs w:val="40"/>
        </w:rPr>
        <w:t>0</w:t>
      </w:r>
      <w:r w:rsidRPr="00DE07CD">
        <w:rPr>
          <w:sz w:val="40"/>
          <w:szCs w:val="40"/>
        </w:rPr>
        <w:t>.</w:t>
      </w:r>
      <w:bookmarkEnd w:id="1"/>
      <w:r w:rsidR="00E245E8">
        <w:rPr>
          <w:sz w:val="40"/>
          <w:szCs w:val="40"/>
        </w:rPr>
        <w:t>1</w:t>
      </w:r>
      <w:r w:rsidR="00703727" w:rsidRPr="00DE07CD">
        <w:rPr>
          <w:sz w:val="40"/>
          <w:szCs w:val="40"/>
        </w:rPr>
        <w:t xml:space="preserve"> (</w:t>
      </w:r>
      <w:r w:rsidR="000937C3">
        <w:rPr>
          <w:sz w:val="40"/>
          <w:szCs w:val="40"/>
        </w:rPr>
        <w:t>I</w:t>
      </w:r>
      <w:r w:rsidR="00265E4E">
        <w:rPr>
          <w:sz w:val="40"/>
          <w:szCs w:val="40"/>
        </w:rPr>
        <w:t xml:space="preserve">nitial </w:t>
      </w:r>
      <w:r w:rsidR="000937C3">
        <w:rPr>
          <w:sz w:val="40"/>
          <w:szCs w:val="40"/>
        </w:rPr>
        <w:t>D</w:t>
      </w:r>
      <w:r w:rsidR="00703727" w:rsidRPr="00DE07CD">
        <w:rPr>
          <w:sz w:val="40"/>
          <w:szCs w:val="40"/>
        </w:rPr>
        <w:t>raft)</w:t>
      </w:r>
    </w:p>
    <w:p w14:paraId="3A107E4C" w14:textId="77777777" w:rsidR="001D62DA" w:rsidRPr="00DE07CD" w:rsidRDefault="001D62DA" w:rsidP="001D62DA">
      <w:pPr>
        <w:jc w:val="center"/>
        <w:outlineLvl w:val="0"/>
        <w:rPr>
          <w:b/>
          <w:sz w:val="28"/>
        </w:rPr>
      </w:pPr>
    </w:p>
    <w:p w14:paraId="25C9EF98" w14:textId="77777777" w:rsidR="001D62DA" w:rsidRPr="00DE07CD" w:rsidRDefault="001D62DA" w:rsidP="001D62DA">
      <w:pPr>
        <w:jc w:val="center"/>
      </w:pPr>
    </w:p>
    <w:p w14:paraId="4EF966B8" w14:textId="77777777" w:rsidR="001D62DA" w:rsidRPr="00DE07CD" w:rsidRDefault="006B47D1" w:rsidP="006B47D1">
      <w:pPr>
        <w:jc w:val="center"/>
      </w:pPr>
      <w:r w:rsidRPr="00DE07CD">
        <w:t>ION GNSS SDR Standard Working Group</w:t>
      </w:r>
    </w:p>
    <w:p w14:paraId="50E68C24" w14:textId="77777777" w:rsidR="008D289C" w:rsidRPr="00DE07CD" w:rsidRDefault="008D289C">
      <w:pPr>
        <w:autoSpaceDE w:val="0"/>
        <w:autoSpaceDN w:val="0"/>
        <w:adjustRightInd w:val="0"/>
        <w:jc w:val="center"/>
        <w:rPr>
          <w:b/>
          <w:bCs/>
        </w:rPr>
      </w:pPr>
    </w:p>
    <w:p w14:paraId="379B1F1D" w14:textId="77777777" w:rsidR="00DE26AF" w:rsidRPr="00DE07CD" w:rsidRDefault="00DE26AF" w:rsidP="00CE6B4F">
      <w:pPr>
        <w:jc w:val="both"/>
        <w:rPr>
          <w:b/>
        </w:rPr>
      </w:pPr>
    </w:p>
    <w:p w14:paraId="550573CD" w14:textId="77777777" w:rsidR="00DE26AF" w:rsidRPr="00DE07CD" w:rsidRDefault="00DE26AF" w:rsidP="00CE6B4F">
      <w:pPr>
        <w:jc w:val="both"/>
        <w:rPr>
          <w:b/>
        </w:rPr>
      </w:pPr>
    </w:p>
    <w:p w14:paraId="4D385843" w14:textId="77777777" w:rsidR="00DE26AF" w:rsidRPr="00DE07CD" w:rsidRDefault="00DE26AF" w:rsidP="00CE6B4F">
      <w:pPr>
        <w:jc w:val="both"/>
        <w:rPr>
          <w:b/>
        </w:rPr>
      </w:pPr>
    </w:p>
    <w:p w14:paraId="059EE58C" w14:textId="77777777" w:rsidR="00DE26AF" w:rsidRPr="00DE07CD" w:rsidRDefault="00DE26AF" w:rsidP="00CE6B4F">
      <w:pPr>
        <w:jc w:val="both"/>
        <w:rPr>
          <w:b/>
        </w:rPr>
      </w:pPr>
      <w:r w:rsidRPr="00DE07CD">
        <w:rPr>
          <w:b/>
        </w:rPr>
        <w:t>Abstract</w:t>
      </w:r>
    </w:p>
    <w:p w14:paraId="3BD8F238" w14:textId="080D6FF3" w:rsidR="00DE26AF" w:rsidRPr="00DE07CD" w:rsidRDefault="00265E4E" w:rsidP="00CE6B4F">
      <w:pPr>
        <w:jc w:val="both"/>
      </w:pPr>
      <w:r>
        <w:t>The GNSS SDR Metadata Standard defines parameters and schema to express the contents of SDR sampled data files. The standard is designed to promote the interoperability of GNSS SDR data collection systems and processors. The standard includes a formal XML schema definition (XSD). A compliant open source C++ API is also officially supported to promote ease of integration into existing SDR systems.</w:t>
      </w:r>
    </w:p>
    <w:p w14:paraId="0CD11754" w14:textId="77777777" w:rsidR="00E51260" w:rsidRPr="00DE07CD" w:rsidRDefault="00D71DFF" w:rsidP="00E51260">
      <w:pPr>
        <w:jc w:val="both"/>
        <w:rPr>
          <w:b/>
        </w:rPr>
      </w:pPr>
      <w:r w:rsidRPr="00DE07CD">
        <w:rPr>
          <w:b/>
        </w:rPr>
        <w:br w:type="page"/>
      </w:r>
    </w:p>
    <w:p w14:paraId="4C78A1D8" w14:textId="77777777" w:rsidR="008D289C" w:rsidRPr="00DE07CD" w:rsidRDefault="000E7C17" w:rsidP="00CE6B4F">
      <w:pPr>
        <w:jc w:val="both"/>
        <w:rPr>
          <w:b/>
        </w:rPr>
      </w:pPr>
      <w:r w:rsidRPr="00DE07CD">
        <w:rPr>
          <w:b/>
        </w:rPr>
        <w:lastRenderedPageBreak/>
        <w:t xml:space="preserve"> </w:t>
      </w:r>
      <w:r w:rsidR="008D289C" w:rsidRPr="00DE07CD">
        <w:rPr>
          <w:b/>
        </w:rPr>
        <w:t>Table of Contents</w:t>
      </w:r>
    </w:p>
    <w:p w14:paraId="2AC28A3D" w14:textId="77777777" w:rsidR="007B0E2C" w:rsidRDefault="008D289C">
      <w:pPr>
        <w:pStyle w:val="TOC1"/>
        <w:tabs>
          <w:tab w:val="left" w:pos="480"/>
          <w:tab w:val="right" w:leader="dot" w:pos="9350"/>
        </w:tabs>
        <w:rPr>
          <w:ins w:id="2" w:author="james" w:date="2016-03-30T13:14:00Z"/>
          <w:rFonts w:asciiTheme="minorHAnsi" w:eastAsiaTheme="minorEastAsia" w:hAnsiTheme="minorHAnsi" w:cstheme="minorBidi"/>
          <w:noProof/>
          <w:sz w:val="22"/>
          <w:szCs w:val="22"/>
        </w:rPr>
      </w:pPr>
      <w:r w:rsidRPr="00DE07CD">
        <w:rPr>
          <w:b/>
          <w:bCs/>
        </w:rPr>
        <w:fldChar w:fldCharType="begin"/>
      </w:r>
      <w:r w:rsidRPr="00DE07CD">
        <w:rPr>
          <w:b/>
          <w:bCs/>
        </w:rPr>
        <w:instrText xml:space="preserve"> TOC \o "1-3" \h \z </w:instrText>
      </w:r>
      <w:r w:rsidRPr="00DE07CD">
        <w:rPr>
          <w:b/>
          <w:bCs/>
        </w:rPr>
        <w:fldChar w:fldCharType="separate"/>
      </w:r>
      <w:ins w:id="3" w:author="james" w:date="2016-03-30T13:14:00Z">
        <w:r w:rsidR="007B0E2C" w:rsidRPr="00B93312">
          <w:rPr>
            <w:rStyle w:val="Hyperlink"/>
            <w:noProof/>
          </w:rPr>
          <w:fldChar w:fldCharType="begin"/>
        </w:r>
        <w:r w:rsidR="007B0E2C" w:rsidRPr="00B93312">
          <w:rPr>
            <w:rStyle w:val="Hyperlink"/>
            <w:noProof/>
          </w:rPr>
          <w:instrText xml:space="preserve"> </w:instrText>
        </w:r>
        <w:r w:rsidR="007B0E2C">
          <w:rPr>
            <w:noProof/>
          </w:rPr>
          <w:instrText>HYPERLINK \l "_Toc447107034"</w:instrText>
        </w:r>
        <w:r w:rsidR="007B0E2C" w:rsidRPr="00B93312">
          <w:rPr>
            <w:rStyle w:val="Hyperlink"/>
            <w:noProof/>
          </w:rPr>
          <w:instrText xml:space="preserve"> </w:instrText>
        </w:r>
        <w:r w:rsidR="007B0E2C" w:rsidRPr="00B93312">
          <w:rPr>
            <w:rStyle w:val="Hyperlink"/>
            <w:noProof/>
          </w:rPr>
        </w:r>
        <w:r w:rsidR="007B0E2C" w:rsidRPr="00B93312">
          <w:rPr>
            <w:rStyle w:val="Hyperlink"/>
            <w:noProof/>
          </w:rPr>
          <w:fldChar w:fldCharType="separate"/>
        </w:r>
        <w:r w:rsidR="007B0E2C" w:rsidRPr="00B93312">
          <w:rPr>
            <w:rStyle w:val="Hyperlink"/>
            <w:noProof/>
          </w:rPr>
          <w:t>1</w:t>
        </w:r>
        <w:r w:rsidR="007B0E2C">
          <w:rPr>
            <w:rFonts w:asciiTheme="minorHAnsi" w:eastAsiaTheme="minorEastAsia" w:hAnsiTheme="minorHAnsi" w:cstheme="minorBidi"/>
            <w:noProof/>
            <w:sz w:val="22"/>
            <w:szCs w:val="22"/>
          </w:rPr>
          <w:tab/>
        </w:r>
        <w:r w:rsidR="007B0E2C" w:rsidRPr="00B93312">
          <w:rPr>
            <w:rStyle w:val="Hyperlink"/>
            <w:noProof/>
          </w:rPr>
          <w:t>Introduction</w:t>
        </w:r>
        <w:r w:rsidR="007B0E2C">
          <w:rPr>
            <w:noProof/>
            <w:webHidden/>
          </w:rPr>
          <w:tab/>
        </w:r>
        <w:r w:rsidR="007B0E2C">
          <w:rPr>
            <w:noProof/>
            <w:webHidden/>
          </w:rPr>
          <w:fldChar w:fldCharType="begin"/>
        </w:r>
        <w:r w:rsidR="007B0E2C">
          <w:rPr>
            <w:noProof/>
            <w:webHidden/>
          </w:rPr>
          <w:instrText xml:space="preserve"> PAGEREF _Toc447107034 \h </w:instrText>
        </w:r>
        <w:r w:rsidR="007B0E2C">
          <w:rPr>
            <w:noProof/>
            <w:webHidden/>
          </w:rPr>
        </w:r>
      </w:ins>
      <w:r w:rsidR="007B0E2C">
        <w:rPr>
          <w:noProof/>
          <w:webHidden/>
        </w:rPr>
        <w:fldChar w:fldCharType="separate"/>
      </w:r>
      <w:ins w:id="4" w:author="james" w:date="2016-03-30T13:14:00Z">
        <w:r w:rsidR="007B0E2C">
          <w:rPr>
            <w:noProof/>
            <w:webHidden/>
          </w:rPr>
          <w:t>3</w:t>
        </w:r>
        <w:r w:rsidR="007B0E2C">
          <w:rPr>
            <w:noProof/>
            <w:webHidden/>
          </w:rPr>
          <w:fldChar w:fldCharType="end"/>
        </w:r>
        <w:r w:rsidR="007B0E2C" w:rsidRPr="00B93312">
          <w:rPr>
            <w:rStyle w:val="Hyperlink"/>
            <w:noProof/>
          </w:rPr>
          <w:fldChar w:fldCharType="end"/>
        </w:r>
      </w:ins>
    </w:p>
    <w:p w14:paraId="043E06D4" w14:textId="77777777" w:rsidR="007B0E2C" w:rsidRDefault="007B0E2C">
      <w:pPr>
        <w:pStyle w:val="TOC1"/>
        <w:tabs>
          <w:tab w:val="left" w:pos="480"/>
          <w:tab w:val="right" w:leader="dot" w:pos="9350"/>
        </w:tabs>
        <w:rPr>
          <w:ins w:id="5" w:author="james" w:date="2016-03-30T13:14:00Z"/>
          <w:rFonts w:asciiTheme="minorHAnsi" w:eastAsiaTheme="minorEastAsia" w:hAnsiTheme="minorHAnsi" w:cstheme="minorBidi"/>
          <w:noProof/>
          <w:sz w:val="22"/>
          <w:szCs w:val="22"/>
        </w:rPr>
      </w:pPr>
      <w:ins w:id="6"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"_Toc447107035"</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2</w:t>
        </w:r>
        <w:r>
          <w:rPr>
            <w:rFonts w:asciiTheme="minorHAnsi" w:eastAsiaTheme="minorEastAsia" w:hAnsiTheme="minorHAnsi" w:cstheme="minorBidi"/>
            <w:noProof/>
            <w:sz w:val="22"/>
            <w:szCs w:val="22"/>
          </w:rPr>
          <w:tab/>
        </w:r>
        <w:r w:rsidRPr="00B93312">
          <w:rPr>
            <w:rStyle w:val="Hyperlink"/>
            <w:noProof/>
          </w:rPr>
          <w:t>Scope</w:t>
        </w:r>
        <w:r>
          <w:rPr>
            <w:noProof/>
            <w:webHidden/>
          </w:rPr>
          <w:tab/>
        </w:r>
        <w:r>
          <w:rPr>
            <w:noProof/>
            <w:webHidden/>
          </w:rPr>
          <w:fldChar w:fldCharType="begin"/>
        </w:r>
        <w:r>
          <w:rPr>
            <w:noProof/>
            <w:webHidden/>
          </w:rPr>
          <w:instrText xml:space="preserve"> PAGEREF _Toc447107035 \h </w:instrText>
        </w:r>
        <w:r>
          <w:rPr>
            <w:noProof/>
            <w:webHidden/>
          </w:rPr>
        </w:r>
      </w:ins>
      <w:r>
        <w:rPr>
          <w:noProof/>
          <w:webHidden/>
        </w:rPr>
        <w:fldChar w:fldCharType="separate"/>
      </w:r>
      <w:ins w:id="7" w:author="james" w:date="2016-03-30T13:14:00Z">
        <w:r>
          <w:rPr>
            <w:noProof/>
            <w:webHidden/>
          </w:rPr>
          <w:t>3</w:t>
        </w:r>
        <w:r>
          <w:rPr>
            <w:noProof/>
            <w:webHidden/>
          </w:rPr>
          <w:fldChar w:fldCharType="end"/>
        </w:r>
        <w:r w:rsidRPr="00B93312">
          <w:rPr>
            <w:rStyle w:val="Hyperlink"/>
            <w:noProof/>
          </w:rPr>
          <w:fldChar w:fldCharType="end"/>
        </w:r>
      </w:ins>
    </w:p>
    <w:p w14:paraId="5A989D20" w14:textId="77777777" w:rsidR="007B0E2C" w:rsidRDefault="007B0E2C">
      <w:pPr>
        <w:pStyle w:val="TOC1"/>
        <w:tabs>
          <w:tab w:val="left" w:pos="480"/>
          <w:tab w:val="right" w:leader="dot" w:pos="9350"/>
        </w:tabs>
        <w:rPr>
          <w:ins w:id="8" w:author="james" w:date="2016-03-30T13:14:00Z"/>
          <w:rFonts w:asciiTheme="minorHAnsi" w:eastAsiaTheme="minorEastAsia" w:hAnsiTheme="minorHAnsi" w:cstheme="minorBidi"/>
          <w:noProof/>
          <w:sz w:val="22"/>
          <w:szCs w:val="22"/>
        </w:rPr>
      </w:pPr>
      <w:ins w:id="9"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"_Toc447107036"</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3</w:t>
        </w:r>
        <w:r>
          <w:rPr>
            <w:rFonts w:asciiTheme="minorHAnsi" w:eastAsiaTheme="minorEastAsia" w:hAnsiTheme="minorHAnsi" w:cstheme="minorBidi"/>
            <w:noProof/>
            <w:sz w:val="22"/>
            <w:szCs w:val="22"/>
          </w:rPr>
          <w:tab/>
        </w:r>
        <w:r w:rsidRPr="00B93312">
          <w:rPr>
            <w:rStyle w:val="Hyperlink"/>
            <w:noProof/>
          </w:rPr>
          <w:t>Metadata Format</w:t>
        </w:r>
        <w:r>
          <w:rPr>
            <w:noProof/>
            <w:webHidden/>
          </w:rPr>
          <w:tab/>
        </w:r>
        <w:r>
          <w:rPr>
            <w:noProof/>
            <w:webHidden/>
          </w:rPr>
          <w:fldChar w:fldCharType="begin"/>
        </w:r>
        <w:r>
          <w:rPr>
            <w:noProof/>
            <w:webHidden/>
          </w:rPr>
          <w:instrText xml:space="preserve"> PAGEREF _Toc447107036 \h </w:instrText>
        </w:r>
        <w:r>
          <w:rPr>
            <w:noProof/>
            <w:webHidden/>
          </w:rPr>
        </w:r>
      </w:ins>
      <w:r>
        <w:rPr>
          <w:noProof/>
          <w:webHidden/>
        </w:rPr>
        <w:fldChar w:fldCharType="separate"/>
      </w:r>
      <w:ins w:id="10" w:author="james" w:date="2016-03-30T13:14:00Z">
        <w:r>
          <w:rPr>
            <w:noProof/>
            <w:webHidden/>
          </w:rPr>
          <w:t>3</w:t>
        </w:r>
        <w:r>
          <w:rPr>
            <w:noProof/>
            <w:webHidden/>
          </w:rPr>
          <w:fldChar w:fldCharType="end"/>
        </w:r>
        <w:r w:rsidRPr="00B93312">
          <w:rPr>
            <w:rStyle w:val="Hyperlink"/>
            <w:noProof/>
          </w:rPr>
          <w:fldChar w:fldCharType="end"/>
        </w:r>
      </w:ins>
    </w:p>
    <w:p w14:paraId="2BD0B19D" w14:textId="77777777" w:rsidR="007B0E2C" w:rsidRDefault="007B0E2C">
      <w:pPr>
        <w:pStyle w:val="TOC1"/>
        <w:tabs>
          <w:tab w:val="left" w:pos="480"/>
          <w:tab w:val="right" w:leader="dot" w:pos="9350"/>
        </w:tabs>
        <w:rPr>
          <w:ins w:id="11" w:author="james" w:date="2016-03-30T13:14:00Z"/>
          <w:rFonts w:asciiTheme="minorHAnsi" w:eastAsiaTheme="minorEastAsia" w:hAnsiTheme="minorHAnsi" w:cstheme="minorBidi"/>
          <w:noProof/>
          <w:sz w:val="22"/>
          <w:szCs w:val="22"/>
        </w:rPr>
      </w:pPr>
      <w:ins w:id="12"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"_Toc447107037"</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4</w:t>
        </w:r>
        <w:r>
          <w:rPr>
            <w:rFonts w:asciiTheme="minorHAnsi" w:eastAsiaTheme="minorEastAsia" w:hAnsiTheme="minorHAnsi" w:cstheme="minorBidi"/>
            <w:noProof/>
            <w:sz w:val="22"/>
            <w:szCs w:val="22"/>
          </w:rPr>
          <w:tab/>
        </w:r>
        <w:r w:rsidRPr="00B93312">
          <w:rPr>
            <w:rStyle w:val="Hyperlink"/>
            <w:noProof/>
          </w:rPr>
          <w:t>SDR Data Collection Topologies</w:t>
        </w:r>
        <w:r>
          <w:rPr>
            <w:noProof/>
            <w:webHidden/>
          </w:rPr>
          <w:tab/>
        </w:r>
        <w:r>
          <w:rPr>
            <w:noProof/>
            <w:webHidden/>
          </w:rPr>
          <w:fldChar w:fldCharType="begin"/>
        </w:r>
        <w:r>
          <w:rPr>
            <w:noProof/>
            <w:webHidden/>
          </w:rPr>
          <w:instrText xml:space="preserve"> PAGEREF _Toc447107037 \h </w:instrText>
        </w:r>
        <w:r>
          <w:rPr>
            <w:noProof/>
            <w:webHidden/>
          </w:rPr>
        </w:r>
      </w:ins>
      <w:r>
        <w:rPr>
          <w:noProof/>
          <w:webHidden/>
        </w:rPr>
        <w:fldChar w:fldCharType="separate"/>
      </w:r>
      <w:ins w:id="13" w:author="james" w:date="2016-03-30T13:14:00Z">
        <w:r>
          <w:rPr>
            <w:noProof/>
            <w:webHidden/>
          </w:rPr>
          <w:t>3</w:t>
        </w:r>
        <w:r>
          <w:rPr>
            <w:noProof/>
            <w:webHidden/>
          </w:rPr>
          <w:fldChar w:fldCharType="end"/>
        </w:r>
        <w:r w:rsidRPr="00B93312">
          <w:rPr>
            <w:rStyle w:val="Hyperlink"/>
            <w:noProof/>
          </w:rPr>
          <w:fldChar w:fldCharType="end"/>
        </w:r>
      </w:ins>
    </w:p>
    <w:p w14:paraId="003A977A" w14:textId="77777777" w:rsidR="007B0E2C" w:rsidRDefault="007B0E2C">
      <w:pPr>
        <w:pStyle w:val="TOC2"/>
        <w:tabs>
          <w:tab w:val="left" w:pos="960"/>
          <w:tab w:val="right" w:leader="dot" w:pos="9350"/>
        </w:tabs>
        <w:rPr>
          <w:ins w:id="14" w:author="james" w:date="2016-03-30T13:14:00Z"/>
          <w:rFonts w:asciiTheme="minorHAnsi" w:eastAsiaTheme="minorEastAsia" w:hAnsiTheme="minorHAnsi" w:cstheme="minorBidi"/>
          <w:noProof/>
          <w:sz w:val="22"/>
          <w:szCs w:val="22"/>
        </w:rPr>
      </w:pPr>
      <w:ins w:id="15"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"_Toc447107038"</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4.1</w:t>
        </w:r>
        <w:r>
          <w:rPr>
            <w:rFonts w:asciiTheme="minorHAnsi" w:eastAsiaTheme="minorEastAsia" w:hAnsiTheme="minorHAnsi" w:cstheme="minorBidi"/>
            <w:noProof/>
            <w:sz w:val="22"/>
            <w:szCs w:val="22"/>
          </w:rPr>
          <w:tab/>
        </w:r>
        <w:r w:rsidRPr="00B93312">
          <w:rPr>
            <w:rStyle w:val="Hyperlink"/>
            <w:noProof/>
          </w:rPr>
          <w:t>Single Band, Single Stream, Single File</w:t>
        </w:r>
        <w:r>
          <w:rPr>
            <w:noProof/>
            <w:webHidden/>
          </w:rPr>
          <w:tab/>
        </w:r>
        <w:r>
          <w:rPr>
            <w:noProof/>
            <w:webHidden/>
          </w:rPr>
          <w:fldChar w:fldCharType="begin"/>
        </w:r>
        <w:r>
          <w:rPr>
            <w:noProof/>
            <w:webHidden/>
          </w:rPr>
          <w:instrText xml:space="preserve"> PAGEREF _Toc447107038 \h </w:instrText>
        </w:r>
        <w:r>
          <w:rPr>
            <w:noProof/>
            <w:webHidden/>
          </w:rPr>
        </w:r>
      </w:ins>
      <w:r>
        <w:rPr>
          <w:noProof/>
          <w:webHidden/>
        </w:rPr>
        <w:fldChar w:fldCharType="separate"/>
      </w:r>
      <w:ins w:id="16" w:author="james" w:date="2016-03-30T13:14:00Z">
        <w:r>
          <w:rPr>
            <w:noProof/>
            <w:webHidden/>
          </w:rPr>
          <w:t>4</w:t>
        </w:r>
        <w:r>
          <w:rPr>
            <w:noProof/>
            <w:webHidden/>
          </w:rPr>
          <w:fldChar w:fldCharType="end"/>
        </w:r>
        <w:r w:rsidRPr="00B93312">
          <w:rPr>
            <w:rStyle w:val="Hyperlink"/>
            <w:noProof/>
          </w:rPr>
          <w:fldChar w:fldCharType="end"/>
        </w:r>
      </w:ins>
    </w:p>
    <w:p w14:paraId="62D1C2B7" w14:textId="77777777" w:rsidR="007B0E2C" w:rsidRDefault="007B0E2C">
      <w:pPr>
        <w:pStyle w:val="TOC2"/>
        <w:tabs>
          <w:tab w:val="left" w:pos="960"/>
          <w:tab w:val="right" w:leader="dot" w:pos="9350"/>
        </w:tabs>
        <w:rPr>
          <w:ins w:id="17" w:author="james" w:date="2016-03-30T13:14:00Z"/>
          <w:rFonts w:asciiTheme="minorHAnsi" w:eastAsiaTheme="minorEastAsia" w:hAnsiTheme="minorHAnsi" w:cstheme="minorBidi"/>
          <w:noProof/>
          <w:sz w:val="22"/>
          <w:szCs w:val="22"/>
        </w:rPr>
      </w:pPr>
      <w:ins w:id="18"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"_Toc447107039"</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4.2</w:t>
        </w:r>
        <w:r>
          <w:rPr>
            <w:rFonts w:asciiTheme="minorHAnsi" w:eastAsiaTheme="minorEastAsia" w:hAnsiTheme="minorHAnsi" w:cstheme="minorBidi"/>
            <w:noProof/>
            <w:sz w:val="22"/>
            <w:szCs w:val="22"/>
          </w:rPr>
          <w:tab/>
        </w:r>
        <w:r w:rsidRPr="00B93312">
          <w:rPr>
            <w:rStyle w:val="Hyperlink"/>
            <w:noProof/>
          </w:rPr>
          <w:t>Multi-Band, Single Stream, Single File</w:t>
        </w:r>
        <w:r>
          <w:rPr>
            <w:noProof/>
            <w:webHidden/>
          </w:rPr>
          <w:tab/>
        </w:r>
        <w:r>
          <w:rPr>
            <w:noProof/>
            <w:webHidden/>
          </w:rPr>
          <w:fldChar w:fldCharType="begin"/>
        </w:r>
        <w:r>
          <w:rPr>
            <w:noProof/>
            <w:webHidden/>
          </w:rPr>
          <w:instrText xml:space="preserve"> PAGEREF _Toc447107039 \h </w:instrText>
        </w:r>
        <w:r>
          <w:rPr>
            <w:noProof/>
            <w:webHidden/>
          </w:rPr>
        </w:r>
      </w:ins>
      <w:r>
        <w:rPr>
          <w:noProof/>
          <w:webHidden/>
        </w:rPr>
        <w:fldChar w:fldCharType="separate"/>
      </w:r>
      <w:ins w:id="19" w:author="james" w:date="2016-03-30T13:14:00Z">
        <w:r>
          <w:rPr>
            <w:noProof/>
            <w:webHidden/>
          </w:rPr>
          <w:t>4</w:t>
        </w:r>
        <w:r>
          <w:rPr>
            <w:noProof/>
            <w:webHidden/>
          </w:rPr>
          <w:fldChar w:fldCharType="end"/>
        </w:r>
        <w:r w:rsidRPr="00B93312">
          <w:rPr>
            <w:rStyle w:val="Hyperlink"/>
            <w:noProof/>
          </w:rPr>
          <w:fldChar w:fldCharType="end"/>
        </w:r>
      </w:ins>
    </w:p>
    <w:p w14:paraId="2427C472" w14:textId="77777777" w:rsidR="007B0E2C" w:rsidRDefault="007B0E2C">
      <w:pPr>
        <w:pStyle w:val="TOC2"/>
        <w:tabs>
          <w:tab w:val="left" w:pos="960"/>
          <w:tab w:val="right" w:leader="dot" w:pos="9350"/>
        </w:tabs>
        <w:rPr>
          <w:ins w:id="20" w:author="james" w:date="2016-03-30T13:14:00Z"/>
          <w:rFonts w:asciiTheme="minorHAnsi" w:eastAsiaTheme="minorEastAsia" w:hAnsiTheme="minorHAnsi" w:cstheme="minorBidi"/>
          <w:noProof/>
          <w:sz w:val="22"/>
          <w:szCs w:val="22"/>
        </w:rPr>
      </w:pPr>
      <w:ins w:id="21"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"_Toc447107040"</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4.3</w:t>
        </w:r>
        <w:r>
          <w:rPr>
            <w:rFonts w:asciiTheme="minorHAnsi" w:eastAsiaTheme="minorEastAsia" w:hAnsiTheme="minorHAnsi" w:cstheme="minorBidi"/>
            <w:noProof/>
            <w:sz w:val="22"/>
            <w:szCs w:val="22"/>
          </w:rPr>
          <w:tab/>
        </w:r>
        <w:r w:rsidRPr="00B93312">
          <w:rPr>
            <w:rStyle w:val="Hyperlink"/>
            <w:noProof/>
          </w:rPr>
          <w:t>Multi Stream, Single File</w:t>
        </w:r>
        <w:r>
          <w:rPr>
            <w:noProof/>
            <w:webHidden/>
          </w:rPr>
          <w:tab/>
        </w:r>
        <w:r>
          <w:rPr>
            <w:noProof/>
            <w:webHidden/>
          </w:rPr>
          <w:fldChar w:fldCharType="begin"/>
        </w:r>
        <w:r>
          <w:rPr>
            <w:noProof/>
            <w:webHidden/>
          </w:rPr>
          <w:instrText xml:space="preserve"> PAGEREF _Toc447107040 \h </w:instrText>
        </w:r>
        <w:r>
          <w:rPr>
            <w:noProof/>
            <w:webHidden/>
          </w:rPr>
        </w:r>
      </w:ins>
      <w:r>
        <w:rPr>
          <w:noProof/>
          <w:webHidden/>
        </w:rPr>
        <w:fldChar w:fldCharType="separate"/>
      </w:r>
      <w:ins w:id="22" w:author="james" w:date="2016-03-30T13:14:00Z">
        <w:r>
          <w:rPr>
            <w:noProof/>
            <w:webHidden/>
          </w:rPr>
          <w:t>5</w:t>
        </w:r>
        <w:r>
          <w:rPr>
            <w:noProof/>
            <w:webHidden/>
          </w:rPr>
          <w:fldChar w:fldCharType="end"/>
        </w:r>
        <w:r w:rsidRPr="00B93312">
          <w:rPr>
            <w:rStyle w:val="Hyperlink"/>
            <w:noProof/>
          </w:rPr>
          <w:fldChar w:fldCharType="end"/>
        </w:r>
      </w:ins>
    </w:p>
    <w:p w14:paraId="24A802BC" w14:textId="77777777" w:rsidR="007B0E2C" w:rsidRDefault="007B0E2C">
      <w:pPr>
        <w:pStyle w:val="TOC2"/>
        <w:tabs>
          <w:tab w:val="left" w:pos="960"/>
          <w:tab w:val="right" w:leader="dot" w:pos="9350"/>
        </w:tabs>
        <w:rPr>
          <w:ins w:id="23" w:author="james" w:date="2016-03-30T13:14:00Z"/>
          <w:rFonts w:asciiTheme="minorHAnsi" w:eastAsiaTheme="minorEastAsia" w:hAnsiTheme="minorHAnsi" w:cstheme="minorBidi"/>
          <w:noProof/>
          <w:sz w:val="22"/>
          <w:szCs w:val="22"/>
        </w:rPr>
      </w:pPr>
      <w:ins w:id="24"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"_Toc447107041"</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4.4</w:t>
        </w:r>
        <w:r>
          <w:rPr>
            <w:rFonts w:asciiTheme="minorHAnsi" w:eastAsiaTheme="minorEastAsia" w:hAnsiTheme="minorHAnsi" w:cstheme="minorBidi"/>
            <w:noProof/>
            <w:sz w:val="22"/>
            <w:szCs w:val="22"/>
          </w:rPr>
          <w:tab/>
        </w:r>
        <w:r w:rsidRPr="00B93312">
          <w:rPr>
            <w:rStyle w:val="Hyperlink"/>
            <w:noProof/>
          </w:rPr>
          <w:t>Multi Stream, Single File (with Additional Data)</w:t>
        </w:r>
        <w:r>
          <w:rPr>
            <w:noProof/>
            <w:webHidden/>
          </w:rPr>
          <w:tab/>
        </w:r>
        <w:r>
          <w:rPr>
            <w:noProof/>
            <w:webHidden/>
          </w:rPr>
          <w:fldChar w:fldCharType="begin"/>
        </w:r>
        <w:r>
          <w:rPr>
            <w:noProof/>
            <w:webHidden/>
          </w:rPr>
          <w:instrText xml:space="preserve"> PAGEREF _Toc447107041 \h </w:instrText>
        </w:r>
        <w:r>
          <w:rPr>
            <w:noProof/>
            <w:webHidden/>
          </w:rPr>
        </w:r>
      </w:ins>
      <w:r>
        <w:rPr>
          <w:noProof/>
          <w:webHidden/>
        </w:rPr>
        <w:fldChar w:fldCharType="separate"/>
      </w:r>
      <w:ins w:id="25" w:author="james" w:date="2016-03-30T13:14:00Z">
        <w:r>
          <w:rPr>
            <w:noProof/>
            <w:webHidden/>
          </w:rPr>
          <w:t>5</w:t>
        </w:r>
        <w:r>
          <w:rPr>
            <w:noProof/>
            <w:webHidden/>
          </w:rPr>
          <w:fldChar w:fldCharType="end"/>
        </w:r>
        <w:r w:rsidRPr="00B93312">
          <w:rPr>
            <w:rStyle w:val="Hyperlink"/>
            <w:noProof/>
          </w:rPr>
          <w:fldChar w:fldCharType="end"/>
        </w:r>
      </w:ins>
    </w:p>
    <w:p w14:paraId="5C7DBE69" w14:textId="77777777" w:rsidR="007B0E2C" w:rsidRDefault="007B0E2C">
      <w:pPr>
        <w:pStyle w:val="TOC2"/>
        <w:tabs>
          <w:tab w:val="left" w:pos="960"/>
          <w:tab w:val="right" w:leader="dot" w:pos="9350"/>
        </w:tabs>
        <w:rPr>
          <w:ins w:id="26" w:author="james" w:date="2016-03-30T13:14:00Z"/>
          <w:rFonts w:asciiTheme="minorHAnsi" w:eastAsiaTheme="minorEastAsia" w:hAnsiTheme="minorHAnsi" w:cstheme="minorBidi"/>
          <w:noProof/>
          <w:sz w:val="22"/>
          <w:szCs w:val="22"/>
        </w:rPr>
      </w:pPr>
      <w:ins w:id="27"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"_Toc447107042"</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4.5</w:t>
        </w:r>
        <w:r>
          <w:rPr>
            <w:rFonts w:asciiTheme="minorHAnsi" w:eastAsiaTheme="minorEastAsia" w:hAnsiTheme="minorHAnsi" w:cstheme="minorBidi"/>
            <w:noProof/>
            <w:sz w:val="22"/>
            <w:szCs w:val="22"/>
          </w:rPr>
          <w:tab/>
        </w:r>
        <w:r w:rsidRPr="00B93312">
          <w:rPr>
            <w:rStyle w:val="Hyperlink"/>
            <w:noProof/>
          </w:rPr>
          <w:t>Temporal Splitting of Files</w:t>
        </w:r>
        <w:r>
          <w:rPr>
            <w:noProof/>
            <w:webHidden/>
          </w:rPr>
          <w:tab/>
        </w:r>
        <w:r>
          <w:rPr>
            <w:noProof/>
            <w:webHidden/>
          </w:rPr>
          <w:fldChar w:fldCharType="begin"/>
        </w:r>
        <w:r>
          <w:rPr>
            <w:noProof/>
            <w:webHidden/>
          </w:rPr>
          <w:instrText xml:space="preserve"> PAGEREF _Toc447107042 \h </w:instrText>
        </w:r>
        <w:r>
          <w:rPr>
            <w:noProof/>
            <w:webHidden/>
          </w:rPr>
        </w:r>
      </w:ins>
      <w:r>
        <w:rPr>
          <w:noProof/>
          <w:webHidden/>
        </w:rPr>
        <w:fldChar w:fldCharType="separate"/>
      </w:r>
      <w:ins w:id="28" w:author="james" w:date="2016-03-30T13:14:00Z">
        <w:r>
          <w:rPr>
            <w:noProof/>
            <w:webHidden/>
          </w:rPr>
          <w:t>5</w:t>
        </w:r>
        <w:r>
          <w:rPr>
            <w:noProof/>
            <w:webHidden/>
          </w:rPr>
          <w:fldChar w:fldCharType="end"/>
        </w:r>
        <w:r w:rsidRPr="00B93312">
          <w:rPr>
            <w:rStyle w:val="Hyperlink"/>
            <w:noProof/>
          </w:rPr>
          <w:fldChar w:fldCharType="end"/>
        </w:r>
      </w:ins>
    </w:p>
    <w:p w14:paraId="5EFEB35C" w14:textId="77777777" w:rsidR="007B0E2C" w:rsidRDefault="007B0E2C">
      <w:pPr>
        <w:pStyle w:val="TOC2"/>
        <w:tabs>
          <w:tab w:val="left" w:pos="960"/>
          <w:tab w:val="right" w:leader="dot" w:pos="9350"/>
        </w:tabs>
        <w:rPr>
          <w:ins w:id="29" w:author="james" w:date="2016-03-30T13:14:00Z"/>
          <w:rFonts w:asciiTheme="minorHAnsi" w:eastAsiaTheme="minorEastAsia" w:hAnsiTheme="minorHAnsi" w:cstheme="minorBidi"/>
          <w:noProof/>
          <w:sz w:val="22"/>
          <w:szCs w:val="22"/>
        </w:rPr>
      </w:pPr>
      <w:ins w:id="30"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"_Toc447107043"</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4.6</w:t>
        </w:r>
        <w:r>
          <w:rPr>
            <w:rFonts w:asciiTheme="minorHAnsi" w:eastAsiaTheme="minorEastAsia" w:hAnsiTheme="minorHAnsi" w:cstheme="minorBidi"/>
            <w:noProof/>
            <w:sz w:val="22"/>
            <w:szCs w:val="22"/>
          </w:rPr>
          <w:tab/>
        </w:r>
        <w:r w:rsidRPr="00B93312">
          <w:rPr>
            <w:rStyle w:val="Hyperlink"/>
            <w:noProof/>
          </w:rPr>
          <w:t>Spatial Splitting of Files</w:t>
        </w:r>
        <w:r>
          <w:rPr>
            <w:noProof/>
            <w:webHidden/>
          </w:rPr>
          <w:tab/>
        </w:r>
        <w:r>
          <w:rPr>
            <w:noProof/>
            <w:webHidden/>
          </w:rPr>
          <w:fldChar w:fldCharType="begin"/>
        </w:r>
        <w:r>
          <w:rPr>
            <w:noProof/>
            <w:webHidden/>
          </w:rPr>
          <w:instrText xml:space="preserve"> PAGEREF _Toc447107043 \h </w:instrText>
        </w:r>
        <w:r>
          <w:rPr>
            <w:noProof/>
            <w:webHidden/>
          </w:rPr>
        </w:r>
      </w:ins>
      <w:r>
        <w:rPr>
          <w:noProof/>
          <w:webHidden/>
        </w:rPr>
        <w:fldChar w:fldCharType="separate"/>
      </w:r>
      <w:ins w:id="31" w:author="james" w:date="2016-03-30T13:14:00Z">
        <w:r>
          <w:rPr>
            <w:noProof/>
            <w:webHidden/>
          </w:rPr>
          <w:t>5</w:t>
        </w:r>
        <w:r>
          <w:rPr>
            <w:noProof/>
            <w:webHidden/>
          </w:rPr>
          <w:fldChar w:fldCharType="end"/>
        </w:r>
        <w:r w:rsidRPr="00B93312">
          <w:rPr>
            <w:rStyle w:val="Hyperlink"/>
            <w:noProof/>
          </w:rPr>
          <w:fldChar w:fldCharType="end"/>
        </w:r>
      </w:ins>
    </w:p>
    <w:p w14:paraId="6C33BBDE" w14:textId="77777777" w:rsidR="007B0E2C" w:rsidRDefault="007B0E2C">
      <w:pPr>
        <w:pStyle w:val="TOC2"/>
        <w:tabs>
          <w:tab w:val="left" w:pos="960"/>
          <w:tab w:val="right" w:leader="dot" w:pos="9350"/>
        </w:tabs>
        <w:rPr>
          <w:ins w:id="32" w:author="james" w:date="2016-03-30T13:14:00Z"/>
          <w:rFonts w:asciiTheme="minorHAnsi" w:eastAsiaTheme="minorEastAsia" w:hAnsiTheme="minorHAnsi" w:cstheme="minorBidi"/>
          <w:noProof/>
          <w:sz w:val="22"/>
          <w:szCs w:val="22"/>
        </w:rPr>
      </w:pPr>
      <w:ins w:id="33"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"_Toc447107044"</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4.7</w:t>
        </w:r>
        <w:r>
          <w:rPr>
            <w:rFonts w:asciiTheme="minorHAnsi" w:eastAsiaTheme="minorEastAsia" w:hAnsiTheme="minorHAnsi" w:cstheme="minorBidi"/>
            <w:noProof/>
            <w:sz w:val="22"/>
            <w:szCs w:val="22"/>
          </w:rPr>
          <w:tab/>
        </w:r>
        <w:r w:rsidRPr="00B93312">
          <w:rPr>
            <w:rStyle w:val="Hyperlink"/>
            <w:noProof/>
          </w:rPr>
          <w:t>Spatial-Temporal Splitting of Files</w:t>
        </w:r>
        <w:r>
          <w:rPr>
            <w:noProof/>
            <w:webHidden/>
          </w:rPr>
          <w:tab/>
        </w:r>
        <w:r>
          <w:rPr>
            <w:noProof/>
            <w:webHidden/>
          </w:rPr>
          <w:fldChar w:fldCharType="begin"/>
        </w:r>
        <w:r>
          <w:rPr>
            <w:noProof/>
            <w:webHidden/>
          </w:rPr>
          <w:instrText xml:space="preserve"> PAGEREF _Toc447107044 \h </w:instrText>
        </w:r>
        <w:r>
          <w:rPr>
            <w:noProof/>
            <w:webHidden/>
          </w:rPr>
        </w:r>
      </w:ins>
      <w:r>
        <w:rPr>
          <w:noProof/>
          <w:webHidden/>
        </w:rPr>
        <w:fldChar w:fldCharType="separate"/>
      </w:r>
      <w:ins w:id="34" w:author="james" w:date="2016-03-30T13:14:00Z">
        <w:r>
          <w:rPr>
            <w:noProof/>
            <w:webHidden/>
          </w:rPr>
          <w:t>6</w:t>
        </w:r>
        <w:r>
          <w:rPr>
            <w:noProof/>
            <w:webHidden/>
          </w:rPr>
          <w:fldChar w:fldCharType="end"/>
        </w:r>
        <w:r w:rsidRPr="00B93312">
          <w:rPr>
            <w:rStyle w:val="Hyperlink"/>
            <w:noProof/>
          </w:rPr>
          <w:fldChar w:fldCharType="end"/>
        </w:r>
      </w:ins>
    </w:p>
    <w:p w14:paraId="17BB1F9F" w14:textId="77777777" w:rsidR="007B0E2C" w:rsidRDefault="007B0E2C">
      <w:pPr>
        <w:pStyle w:val="TOC1"/>
        <w:tabs>
          <w:tab w:val="left" w:pos="480"/>
          <w:tab w:val="right" w:leader="dot" w:pos="9350"/>
        </w:tabs>
        <w:rPr>
          <w:ins w:id="35" w:author="james" w:date="2016-03-30T13:14:00Z"/>
          <w:rFonts w:asciiTheme="minorHAnsi" w:eastAsiaTheme="minorEastAsia" w:hAnsiTheme="minorHAnsi" w:cstheme="minorBidi"/>
          <w:noProof/>
          <w:sz w:val="22"/>
          <w:szCs w:val="22"/>
        </w:rPr>
      </w:pPr>
      <w:ins w:id="36"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"_Toc447107045"</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5</w:t>
        </w:r>
        <w:r>
          <w:rPr>
            <w:rFonts w:asciiTheme="minorHAnsi" w:eastAsiaTheme="minorEastAsia" w:hAnsiTheme="minorHAnsi" w:cstheme="minorBidi"/>
            <w:noProof/>
            <w:sz w:val="22"/>
            <w:szCs w:val="22"/>
          </w:rPr>
          <w:tab/>
        </w:r>
        <w:r w:rsidRPr="00B93312">
          <w:rPr>
            <w:rStyle w:val="Hyperlink"/>
            <w:noProof/>
          </w:rPr>
          <w:t>Metadata File Naming and Association Mechanisms</w:t>
        </w:r>
        <w:r>
          <w:rPr>
            <w:noProof/>
            <w:webHidden/>
          </w:rPr>
          <w:tab/>
        </w:r>
        <w:r>
          <w:rPr>
            <w:noProof/>
            <w:webHidden/>
          </w:rPr>
          <w:fldChar w:fldCharType="begin"/>
        </w:r>
        <w:r>
          <w:rPr>
            <w:noProof/>
            <w:webHidden/>
          </w:rPr>
          <w:instrText xml:space="preserve"> PAGEREF _Toc447107045 \h </w:instrText>
        </w:r>
        <w:r>
          <w:rPr>
            <w:noProof/>
            <w:webHidden/>
          </w:rPr>
        </w:r>
      </w:ins>
      <w:r>
        <w:rPr>
          <w:noProof/>
          <w:webHidden/>
        </w:rPr>
        <w:fldChar w:fldCharType="separate"/>
      </w:r>
      <w:ins w:id="37" w:author="james" w:date="2016-03-30T13:14:00Z">
        <w:r>
          <w:rPr>
            <w:noProof/>
            <w:webHidden/>
          </w:rPr>
          <w:t>6</w:t>
        </w:r>
        <w:r>
          <w:rPr>
            <w:noProof/>
            <w:webHidden/>
          </w:rPr>
          <w:fldChar w:fldCharType="end"/>
        </w:r>
        <w:r w:rsidRPr="00B93312">
          <w:rPr>
            <w:rStyle w:val="Hyperlink"/>
            <w:noProof/>
          </w:rPr>
          <w:fldChar w:fldCharType="end"/>
        </w:r>
      </w:ins>
    </w:p>
    <w:p w14:paraId="00B8E6DD" w14:textId="77777777" w:rsidR="007B0E2C" w:rsidRDefault="007B0E2C">
      <w:pPr>
        <w:pStyle w:val="TOC1"/>
        <w:tabs>
          <w:tab w:val="left" w:pos="480"/>
          <w:tab w:val="right" w:leader="dot" w:pos="9350"/>
        </w:tabs>
        <w:rPr>
          <w:ins w:id="38" w:author="james" w:date="2016-03-30T13:14:00Z"/>
          <w:rFonts w:asciiTheme="minorHAnsi" w:eastAsiaTheme="minorEastAsia" w:hAnsiTheme="minorHAnsi" w:cstheme="minorBidi"/>
          <w:noProof/>
          <w:sz w:val="22"/>
          <w:szCs w:val="22"/>
        </w:rPr>
      </w:pPr>
      <w:ins w:id="39"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"_Toc447107046"</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w:t>
        </w:r>
        <w:r>
          <w:rPr>
            <w:rFonts w:asciiTheme="minorHAnsi" w:eastAsiaTheme="minorEastAsia" w:hAnsiTheme="minorHAnsi" w:cstheme="minorBidi"/>
            <w:noProof/>
            <w:sz w:val="22"/>
            <w:szCs w:val="22"/>
          </w:rPr>
          <w:tab/>
        </w:r>
        <w:r w:rsidRPr="00B93312">
          <w:rPr>
            <w:rStyle w:val="Hyperlink"/>
            <w:noProof/>
          </w:rPr>
          <w:t>Domain Model</w:t>
        </w:r>
        <w:r>
          <w:rPr>
            <w:noProof/>
            <w:webHidden/>
          </w:rPr>
          <w:tab/>
        </w:r>
        <w:r>
          <w:rPr>
            <w:noProof/>
            <w:webHidden/>
          </w:rPr>
          <w:fldChar w:fldCharType="begin"/>
        </w:r>
        <w:r>
          <w:rPr>
            <w:noProof/>
            <w:webHidden/>
          </w:rPr>
          <w:instrText xml:space="preserve"> PAGEREF _Toc447107046 \h </w:instrText>
        </w:r>
        <w:r>
          <w:rPr>
            <w:noProof/>
            <w:webHidden/>
          </w:rPr>
        </w:r>
      </w:ins>
      <w:r>
        <w:rPr>
          <w:noProof/>
          <w:webHidden/>
        </w:rPr>
        <w:fldChar w:fldCharType="separate"/>
      </w:r>
      <w:ins w:id="40" w:author="james" w:date="2016-03-30T13:14:00Z">
        <w:r>
          <w:rPr>
            <w:noProof/>
            <w:webHidden/>
          </w:rPr>
          <w:t>6</w:t>
        </w:r>
        <w:r>
          <w:rPr>
            <w:noProof/>
            <w:webHidden/>
          </w:rPr>
          <w:fldChar w:fldCharType="end"/>
        </w:r>
        <w:r w:rsidRPr="00B93312">
          <w:rPr>
            <w:rStyle w:val="Hyperlink"/>
            <w:noProof/>
          </w:rPr>
          <w:fldChar w:fldCharType="end"/>
        </w:r>
      </w:ins>
    </w:p>
    <w:p w14:paraId="507D666E" w14:textId="77777777" w:rsidR="007B0E2C" w:rsidRDefault="007B0E2C">
      <w:pPr>
        <w:pStyle w:val="TOC2"/>
        <w:tabs>
          <w:tab w:val="left" w:pos="960"/>
          <w:tab w:val="right" w:leader="dot" w:pos="9350"/>
        </w:tabs>
        <w:rPr>
          <w:ins w:id="41" w:author="james" w:date="2016-03-30T13:14:00Z"/>
          <w:rFonts w:asciiTheme="minorHAnsi" w:eastAsiaTheme="minorEastAsia" w:hAnsiTheme="minorHAnsi" w:cstheme="minorBidi"/>
          <w:noProof/>
          <w:sz w:val="22"/>
          <w:szCs w:val="22"/>
        </w:rPr>
      </w:pPr>
      <w:ins w:id="42"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"_Toc447107047"</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6.1</w:t>
        </w:r>
        <w:r>
          <w:rPr>
            <w:rFonts w:asciiTheme="minorHAnsi" w:eastAsiaTheme="minorEastAsia" w:hAnsiTheme="minorHAnsi" w:cstheme="minorBidi"/>
            <w:noProof/>
            <w:sz w:val="22"/>
            <w:szCs w:val="22"/>
          </w:rPr>
          <w:tab/>
        </w:r>
        <w:r w:rsidRPr="00B93312">
          <w:rPr>
            <w:rStyle w:val="Hyperlink"/>
            <w:noProof/>
          </w:rPr>
          <w:t>Architecture</w:t>
        </w:r>
        <w:r>
          <w:rPr>
            <w:noProof/>
            <w:webHidden/>
          </w:rPr>
          <w:tab/>
        </w:r>
        <w:r>
          <w:rPr>
            <w:noProof/>
            <w:webHidden/>
          </w:rPr>
          <w:fldChar w:fldCharType="begin"/>
        </w:r>
        <w:r>
          <w:rPr>
            <w:noProof/>
            <w:webHidden/>
          </w:rPr>
          <w:instrText xml:space="preserve"> PAGEREF _Toc447107047 \h </w:instrText>
        </w:r>
        <w:r>
          <w:rPr>
            <w:noProof/>
            <w:webHidden/>
          </w:rPr>
        </w:r>
      </w:ins>
      <w:r>
        <w:rPr>
          <w:noProof/>
          <w:webHidden/>
        </w:rPr>
        <w:fldChar w:fldCharType="separate"/>
      </w:r>
      <w:ins w:id="43" w:author="james" w:date="2016-03-30T13:14:00Z">
        <w:r>
          <w:rPr>
            <w:noProof/>
            <w:webHidden/>
          </w:rPr>
          <w:t>7</w:t>
        </w:r>
        <w:r>
          <w:rPr>
            <w:noProof/>
            <w:webHidden/>
          </w:rPr>
          <w:fldChar w:fldCharType="end"/>
        </w:r>
        <w:r w:rsidRPr="00B93312">
          <w:rPr>
            <w:rStyle w:val="Hyperlink"/>
            <w:noProof/>
          </w:rPr>
          <w:fldChar w:fldCharType="end"/>
        </w:r>
      </w:ins>
    </w:p>
    <w:p w14:paraId="75CF6200" w14:textId="77777777" w:rsidR="007B0E2C" w:rsidRDefault="007B0E2C">
      <w:pPr>
        <w:pStyle w:val="TOC2"/>
        <w:tabs>
          <w:tab w:val="left" w:pos="960"/>
          <w:tab w:val="right" w:leader="dot" w:pos="9350"/>
        </w:tabs>
        <w:rPr>
          <w:ins w:id="44" w:author="james" w:date="2016-03-30T13:14:00Z"/>
          <w:rFonts w:asciiTheme="minorHAnsi" w:eastAsiaTheme="minorEastAsia" w:hAnsiTheme="minorHAnsi" w:cstheme="minorBidi"/>
          <w:noProof/>
          <w:sz w:val="22"/>
          <w:szCs w:val="22"/>
        </w:rPr>
      </w:pPr>
      <w:ins w:id="45"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"_Toc447107048"</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6.2</w:t>
        </w:r>
        <w:r>
          <w:rPr>
            <w:rFonts w:asciiTheme="minorHAnsi" w:eastAsiaTheme="minorEastAsia" w:hAnsiTheme="minorHAnsi" w:cstheme="minorBidi"/>
            <w:noProof/>
            <w:sz w:val="22"/>
            <w:szCs w:val="22"/>
          </w:rPr>
          <w:tab/>
        </w:r>
        <w:r w:rsidRPr="00B93312">
          <w:rPr>
            <w:rStyle w:val="Hyperlink"/>
            <w:noProof/>
          </w:rPr>
          <w:t>Core Classes</w:t>
        </w:r>
        <w:r>
          <w:rPr>
            <w:noProof/>
            <w:webHidden/>
          </w:rPr>
          <w:tab/>
        </w:r>
        <w:r>
          <w:rPr>
            <w:noProof/>
            <w:webHidden/>
          </w:rPr>
          <w:fldChar w:fldCharType="begin"/>
        </w:r>
        <w:r>
          <w:rPr>
            <w:noProof/>
            <w:webHidden/>
          </w:rPr>
          <w:instrText xml:space="preserve"> PAGEREF _Toc447107048 \h </w:instrText>
        </w:r>
        <w:r>
          <w:rPr>
            <w:noProof/>
            <w:webHidden/>
          </w:rPr>
        </w:r>
      </w:ins>
      <w:r>
        <w:rPr>
          <w:noProof/>
          <w:webHidden/>
        </w:rPr>
        <w:fldChar w:fldCharType="separate"/>
      </w:r>
      <w:ins w:id="46" w:author="james" w:date="2016-03-30T13:14:00Z">
        <w:r>
          <w:rPr>
            <w:noProof/>
            <w:webHidden/>
          </w:rPr>
          <w:t>9</w:t>
        </w:r>
        <w:r>
          <w:rPr>
            <w:noProof/>
            <w:webHidden/>
          </w:rPr>
          <w:fldChar w:fldCharType="end"/>
        </w:r>
        <w:r w:rsidRPr="00B93312">
          <w:rPr>
            <w:rStyle w:val="Hyperlink"/>
            <w:noProof/>
          </w:rPr>
          <w:fldChar w:fldCharType="end"/>
        </w:r>
      </w:ins>
    </w:p>
    <w:p w14:paraId="2FEF8FB7" w14:textId="77777777" w:rsidR="007B0E2C" w:rsidRDefault="007B0E2C">
      <w:pPr>
        <w:pStyle w:val="TOC3"/>
        <w:tabs>
          <w:tab w:val="left" w:pos="1200"/>
          <w:tab w:val="right" w:leader="dot" w:pos="9350"/>
        </w:tabs>
        <w:rPr>
          <w:ins w:id="47" w:author="james" w:date="2016-03-30T13:14:00Z"/>
          <w:rFonts w:asciiTheme="minorHAnsi" w:eastAsiaTheme="minorEastAsia" w:hAnsiTheme="minorHAnsi" w:cstheme="minorBidi"/>
          <w:noProof/>
          <w:sz w:val="22"/>
          <w:szCs w:val="22"/>
        </w:rPr>
      </w:pPr>
      <w:ins w:id="48"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"_Toc447107049"</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6.2.1</w:t>
        </w:r>
        <w:r>
          <w:rPr>
            <w:rFonts w:asciiTheme="minorHAnsi" w:eastAsiaTheme="minorEastAsia" w:hAnsiTheme="minorHAnsi" w:cstheme="minorBidi"/>
            <w:noProof/>
            <w:sz w:val="22"/>
            <w:szCs w:val="22"/>
          </w:rPr>
          <w:tab/>
        </w:r>
        <w:r w:rsidRPr="00B93312">
          <w:rPr>
            <w:rStyle w:val="Hyperlink"/>
            <w:noProof/>
          </w:rPr>
          <w:t>Session Object</w:t>
        </w:r>
        <w:r>
          <w:rPr>
            <w:noProof/>
            <w:webHidden/>
          </w:rPr>
          <w:tab/>
        </w:r>
        <w:r>
          <w:rPr>
            <w:noProof/>
            <w:webHidden/>
          </w:rPr>
          <w:fldChar w:fldCharType="begin"/>
        </w:r>
        <w:r>
          <w:rPr>
            <w:noProof/>
            <w:webHidden/>
          </w:rPr>
          <w:instrText xml:space="preserve"> PAGEREF _Toc447107049 \h </w:instrText>
        </w:r>
        <w:r>
          <w:rPr>
            <w:noProof/>
            <w:webHidden/>
          </w:rPr>
        </w:r>
      </w:ins>
      <w:r>
        <w:rPr>
          <w:noProof/>
          <w:webHidden/>
        </w:rPr>
        <w:fldChar w:fldCharType="separate"/>
      </w:r>
      <w:ins w:id="49" w:author="james" w:date="2016-03-30T13:14:00Z">
        <w:r>
          <w:rPr>
            <w:noProof/>
            <w:webHidden/>
          </w:rPr>
          <w:t>9</w:t>
        </w:r>
        <w:r>
          <w:rPr>
            <w:noProof/>
            <w:webHidden/>
          </w:rPr>
          <w:fldChar w:fldCharType="end"/>
        </w:r>
        <w:r w:rsidRPr="00B93312">
          <w:rPr>
            <w:rStyle w:val="Hyperlink"/>
            <w:noProof/>
          </w:rPr>
          <w:fldChar w:fldCharType="end"/>
        </w:r>
      </w:ins>
    </w:p>
    <w:p w14:paraId="146920BF" w14:textId="77777777" w:rsidR="007B0E2C" w:rsidRDefault="007B0E2C">
      <w:pPr>
        <w:pStyle w:val="TOC3"/>
        <w:tabs>
          <w:tab w:val="left" w:pos="1200"/>
          <w:tab w:val="right" w:leader="dot" w:pos="9350"/>
        </w:tabs>
        <w:rPr>
          <w:ins w:id="50" w:author="james" w:date="2016-03-30T13:14:00Z"/>
          <w:rFonts w:asciiTheme="minorHAnsi" w:eastAsiaTheme="minorEastAsia" w:hAnsiTheme="minorHAnsi" w:cstheme="minorBidi"/>
          <w:noProof/>
          <w:sz w:val="22"/>
          <w:szCs w:val="22"/>
        </w:rPr>
      </w:pPr>
      <w:ins w:id="51"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"_Toc447107050"</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6.2.2</w:t>
        </w:r>
        <w:r>
          <w:rPr>
            <w:rFonts w:asciiTheme="minorHAnsi" w:eastAsiaTheme="minorEastAsia" w:hAnsiTheme="minorHAnsi" w:cstheme="minorBidi"/>
            <w:noProof/>
            <w:sz w:val="22"/>
            <w:szCs w:val="22"/>
          </w:rPr>
          <w:tab/>
        </w:r>
        <w:r w:rsidRPr="00B93312">
          <w:rPr>
            <w:rStyle w:val="Hyperlink"/>
            <w:noProof/>
          </w:rPr>
          <w:t>System Object</w:t>
        </w:r>
        <w:r>
          <w:rPr>
            <w:noProof/>
            <w:webHidden/>
          </w:rPr>
          <w:tab/>
        </w:r>
        <w:r>
          <w:rPr>
            <w:noProof/>
            <w:webHidden/>
          </w:rPr>
          <w:fldChar w:fldCharType="begin"/>
        </w:r>
        <w:r>
          <w:rPr>
            <w:noProof/>
            <w:webHidden/>
          </w:rPr>
          <w:instrText xml:space="preserve"> PAGEREF _Toc447107050 \h </w:instrText>
        </w:r>
        <w:r>
          <w:rPr>
            <w:noProof/>
            <w:webHidden/>
          </w:rPr>
        </w:r>
      </w:ins>
      <w:r>
        <w:rPr>
          <w:noProof/>
          <w:webHidden/>
        </w:rPr>
        <w:fldChar w:fldCharType="separate"/>
      </w:r>
      <w:ins w:id="52" w:author="james" w:date="2016-03-30T13:14:00Z">
        <w:r>
          <w:rPr>
            <w:noProof/>
            <w:webHidden/>
          </w:rPr>
          <w:t>10</w:t>
        </w:r>
        <w:r>
          <w:rPr>
            <w:noProof/>
            <w:webHidden/>
          </w:rPr>
          <w:fldChar w:fldCharType="end"/>
        </w:r>
        <w:r w:rsidRPr="00B93312">
          <w:rPr>
            <w:rStyle w:val="Hyperlink"/>
            <w:noProof/>
          </w:rPr>
          <w:fldChar w:fldCharType="end"/>
        </w:r>
      </w:ins>
    </w:p>
    <w:p w14:paraId="2019FAE2" w14:textId="77777777" w:rsidR="007B0E2C" w:rsidRDefault="007B0E2C">
      <w:pPr>
        <w:pStyle w:val="TOC3"/>
        <w:tabs>
          <w:tab w:val="left" w:pos="1200"/>
          <w:tab w:val="right" w:leader="dot" w:pos="9350"/>
        </w:tabs>
        <w:rPr>
          <w:ins w:id="53" w:author="james" w:date="2016-03-30T13:14:00Z"/>
          <w:rFonts w:asciiTheme="minorHAnsi" w:eastAsiaTheme="minorEastAsia" w:hAnsiTheme="minorHAnsi" w:cstheme="minorBidi"/>
          <w:noProof/>
          <w:sz w:val="22"/>
          <w:szCs w:val="22"/>
        </w:rPr>
      </w:pPr>
      <w:ins w:id="54"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"_Toc447107051"</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6.2.3</w:t>
        </w:r>
        <w:r>
          <w:rPr>
            <w:rFonts w:asciiTheme="minorHAnsi" w:eastAsiaTheme="minorEastAsia" w:hAnsiTheme="minorHAnsi" w:cstheme="minorBidi"/>
            <w:noProof/>
            <w:sz w:val="22"/>
            <w:szCs w:val="22"/>
          </w:rPr>
          <w:tab/>
        </w:r>
        <w:r w:rsidRPr="00B93312">
          <w:rPr>
            <w:rStyle w:val="Hyperlink"/>
            <w:noProof/>
          </w:rPr>
          <w:t>Cluster Object</w:t>
        </w:r>
        <w:r>
          <w:rPr>
            <w:noProof/>
            <w:webHidden/>
          </w:rPr>
          <w:tab/>
        </w:r>
        <w:r>
          <w:rPr>
            <w:noProof/>
            <w:webHidden/>
          </w:rPr>
          <w:fldChar w:fldCharType="begin"/>
        </w:r>
        <w:r>
          <w:rPr>
            <w:noProof/>
            <w:webHidden/>
          </w:rPr>
          <w:instrText xml:space="preserve"> PAGEREF _Toc447107051 \h </w:instrText>
        </w:r>
        <w:r>
          <w:rPr>
            <w:noProof/>
            <w:webHidden/>
          </w:rPr>
        </w:r>
      </w:ins>
      <w:r>
        <w:rPr>
          <w:noProof/>
          <w:webHidden/>
        </w:rPr>
        <w:fldChar w:fldCharType="separate"/>
      </w:r>
      <w:ins w:id="55" w:author="james" w:date="2016-03-30T13:14:00Z">
        <w:r>
          <w:rPr>
            <w:noProof/>
            <w:webHidden/>
          </w:rPr>
          <w:t>11</w:t>
        </w:r>
        <w:r>
          <w:rPr>
            <w:noProof/>
            <w:webHidden/>
          </w:rPr>
          <w:fldChar w:fldCharType="end"/>
        </w:r>
        <w:r w:rsidRPr="00B93312">
          <w:rPr>
            <w:rStyle w:val="Hyperlink"/>
            <w:noProof/>
          </w:rPr>
          <w:fldChar w:fldCharType="end"/>
        </w:r>
      </w:ins>
    </w:p>
    <w:p w14:paraId="1FBA6C1F" w14:textId="77777777" w:rsidR="007B0E2C" w:rsidRDefault="007B0E2C">
      <w:pPr>
        <w:pStyle w:val="TOC3"/>
        <w:tabs>
          <w:tab w:val="left" w:pos="1200"/>
          <w:tab w:val="right" w:leader="dot" w:pos="9350"/>
        </w:tabs>
        <w:rPr>
          <w:ins w:id="56" w:author="james" w:date="2016-03-30T13:14:00Z"/>
          <w:rFonts w:asciiTheme="minorHAnsi" w:eastAsiaTheme="minorEastAsia" w:hAnsiTheme="minorHAnsi" w:cstheme="minorBidi"/>
          <w:noProof/>
          <w:sz w:val="22"/>
          <w:szCs w:val="22"/>
        </w:rPr>
      </w:pPr>
      <w:ins w:id="57"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"_Toc447107052"</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6.2.4</w:t>
        </w:r>
        <w:r>
          <w:rPr>
            <w:rFonts w:asciiTheme="minorHAnsi" w:eastAsiaTheme="minorEastAsia" w:hAnsiTheme="minorHAnsi" w:cstheme="minorBidi"/>
            <w:noProof/>
            <w:sz w:val="22"/>
            <w:szCs w:val="22"/>
          </w:rPr>
          <w:tab/>
        </w:r>
        <w:r w:rsidRPr="00B93312">
          <w:rPr>
            <w:rStyle w:val="Hyperlink"/>
            <w:noProof/>
          </w:rPr>
          <w:t>Source Object</w:t>
        </w:r>
        <w:r>
          <w:rPr>
            <w:noProof/>
            <w:webHidden/>
          </w:rPr>
          <w:tab/>
        </w:r>
        <w:r>
          <w:rPr>
            <w:noProof/>
            <w:webHidden/>
          </w:rPr>
          <w:fldChar w:fldCharType="begin"/>
        </w:r>
        <w:r>
          <w:rPr>
            <w:noProof/>
            <w:webHidden/>
          </w:rPr>
          <w:instrText xml:space="preserve"> PAGEREF _Toc447107052 \h </w:instrText>
        </w:r>
        <w:r>
          <w:rPr>
            <w:noProof/>
            <w:webHidden/>
          </w:rPr>
        </w:r>
      </w:ins>
      <w:r>
        <w:rPr>
          <w:noProof/>
          <w:webHidden/>
        </w:rPr>
        <w:fldChar w:fldCharType="separate"/>
      </w:r>
      <w:ins w:id="58" w:author="james" w:date="2016-03-30T13:14:00Z">
        <w:r>
          <w:rPr>
            <w:noProof/>
            <w:webHidden/>
          </w:rPr>
          <w:t>12</w:t>
        </w:r>
        <w:r>
          <w:rPr>
            <w:noProof/>
            <w:webHidden/>
          </w:rPr>
          <w:fldChar w:fldCharType="end"/>
        </w:r>
        <w:r w:rsidRPr="00B93312">
          <w:rPr>
            <w:rStyle w:val="Hyperlink"/>
            <w:noProof/>
          </w:rPr>
          <w:fldChar w:fldCharType="end"/>
        </w:r>
      </w:ins>
    </w:p>
    <w:p w14:paraId="4DD2A7B2" w14:textId="77777777" w:rsidR="007B0E2C" w:rsidRDefault="007B0E2C">
      <w:pPr>
        <w:pStyle w:val="TOC3"/>
        <w:tabs>
          <w:tab w:val="left" w:pos="1200"/>
          <w:tab w:val="right" w:leader="dot" w:pos="9350"/>
        </w:tabs>
        <w:rPr>
          <w:ins w:id="59" w:author="james" w:date="2016-03-30T13:14:00Z"/>
          <w:rFonts w:asciiTheme="minorHAnsi" w:eastAsiaTheme="minorEastAsia" w:hAnsiTheme="minorHAnsi" w:cstheme="minorBidi"/>
          <w:noProof/>
          <w:sz w:val="22"/>
          <w:szCs w:val="22"/>
        </w:rPr>
      </w:pPr>
      <w:ins w:id="60"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"_Toc447107053"</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6.2.5</w:t>
        </w:r>
        <w:r>
          <w:rPr>
            <w:rFonts w:asciiTheme="minorHAnsi" w:eastAsiaTheme="minorEastAsia" w:hAnsiTheme="minorHAnsi" w:cstheme="minorBidi"/>
            <w:noProof/>
            <w:sz w:val="22"/>
            <w:szCs w:val="22"/>
          </w:rPr>
          <w:tab/>
        </w:r>
        <w:r w:rsidRPr="00B93312">
          <w:rPr>
            <w:rStyle w:val="Hyperlink"/>
            <w:noProof/>
          </w:rPr>
          <w:t>Band Object</w:t>
        </w:r>
        <w:r>
          <w:rPr>
            <w:noProof/>
            <w:webHidden/>
          </w:rPr>
          <w:tab/>
        </w:r>
        <w:r>
          <w:rPr>
            <w:noProof/>
            <w:webHidden/>
          </w:rPr>
          <w:fldChar w:fldCharType="begin"/>
        </w:r>
        <w:r>
          <w:rPr>
            <w:noProof/>
            <w:webHidden/>
          </w:rPr>
          <w:instrText xml:space="preserve"> PAGEREF _Toc447107053 \h </w:instrText>
        </w:r>
        <w:r>
          <w:rPr>
            <w:noProof/>
            <w:webHidden/>
          </w:rPr>
        </w:r>
      </w:ins>
      <w:r>
        <w:rPr>
          <w:noProof/>
          <w:webHidden/>
        </w:rPr>
        <w:fldChar w:fldCharType="separate"/>
      </w:r>
      <w:ins w:id="61" w:author="james" w:date="2016-03-30T13:14:00Z">
        <w:r>
          <w:rPr>
            <w:noProof/>
            <w:webHidden/>
          </w:rPr>
          <w:t>13</w:t>
        </w:r>
        <w:r>
          <w:rPr>
            <w:noProof/>
            <w:webHidden/>
          </w:rPr>
          <w:fldChar w:fldCharType="end"/>
        </w:r>
        <w:r w:rsidRPr="00B93312">
          <w:rPr>
            <w:rStyle w:val="Hyperlink"/>
            <w:noProof/>
          </w:rPr>
          <w:fldChar w:fldCharType="end"/>
        </w:r>
      </w:ins>
    </w:p>
    <w:p w14:paraId="2578279D" w14:textId="77777777" w:rsidR="007B0E2C" w:rsidRDefault="007B0E2C">
      <w:pPr>
        <w:pStyle w:val="TOC3"/>
        <w:tabs>
          <w:tab w:val="left" w:pos="1200"/>
          <w:tab w:val="right" w:leader="dot" w:pos="9350"/>
        </w:tabs>
        <w:rPr>
          <w:ins w:id="62" w:author="james" w:date="2016-03-30T13:14:00Z"/>
          <w:rFonts w:asciiTheme="minorHAnsi" w:eastAsiaTheme="minorEastAsia" w:hAnsiTheme="minorHAnsi" w:cstheme="minorBidi"/>
          <w:noProof/>
          <w:sz w:val="22"/>
          <w:szCs w:val="22"/>
        </w:rPr>
      </w:pPr>
      <w:ins w:id="63"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"_Toc447107054"</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6.2.6</w:t>
        </w:r>
        <w:r>
          <w:rPr>
            <w:rFonts w:asciiTheme="minorHAnsi" w:eastAsiaTheme="minorEastAsia" w:hAnsiTheme="minorHAnsi" w:cstheme="minorBidi"/>
            <w:noProof/>
            <w:sz w:val="22"/>
            <w:szCs w:val="22"/>
          </w:rPr>
          <w:tab/>
        </w:r>
        <w:r w:rsidRPr="00B93312">
          <w:rPr>
            <w:rStyle w:val="Hyperlink"/>
            <w:noProof/>
          </w:rPr>
          <w:t>Stream Object</w:t>
        </w:r>
        <w:r>
          <w:rPr>
            <w:noProof/>
            <w:webHidden/>
          </w:rPr>
          <w:tab/>
        </w:r>
        <w:r>
          <w:rPr>
            <w:noProof/>
            <w:webHidden/>
          </w:rPr>
          <w:fldChar w:fldCharType="begin"/>
        </w:r>
        <w:r>
          <w:rPr>
            <w:noProof/>
            <w:webHidden/>
          </w:rPr>
          <w:instrText xml:space="preserve"> PAGEREF _Toc447107054 \h </w:instrText>
        </w:r>
        <w:r>
          <w:rPr>
            <w:noProof/>
            <w:webHidden/>
          </w:rPr>
        </w:r>
      </w:ins>
      <w:r>
        <w:rPr>
          <w:noProof/>
          <w:webHidden/>
        </w:rPr>
        <w:fldChar w:fldCharType="separate"/>
      </w:r>
      <w:ins w:id="64" w:author="james" w:date="2016-03-30T13:14:00Z">
        <w:r>
          <w:rPr>
            <w:noProof/>
            <w:webHidden/>
          </w:rPr>
          <w:t>14</w:t>
        </w:r>
        <w:r>
          <w:rPr>
            <w:noProof/>
            <w:webHidden/>
          </w:rPr>
          <w:fldChar w:fldCharType="end"/>
        </w:r>
        <w:r w:rsidRPr="00B93312">
          <w:rPr>
            <w:rStyle w:val="Hyperlink"/>
            <w:noProof/>
          </w:rPr>
          <w:fldChar w:fldCharType="end"/>
        </w:r>
      </w:ins>
    </w:p>
    <w:p w14:paraId="0D94849C" w14:textId="77777777" w:rsidR="007B0E2C" w:rsidRDefault="007B0E2C">
      <w:pPr>
        <w:pStyle w:val="TOC3"/>
        <w:tabs>
          <w:tab w:val="left" w:pos="1200"/>
          <w:tab w:val="right" w:leader="dot" w:pos="9350"/>
        </w:tabs>
        <w:rPr>
          <w:ins w:id="65" w:author="james" w:date="2016-03-30T13:14:00Z"/>
          <w:rFonts w:asciiTheme="minorHAnsi" w:eastAsiaTheme="minorEastAsia" w:hAnsiTheme="minorHAnsi" w:cstheme="minorBidi"/>
          <w:noProof/>
          <w:sz w:val="22"/>
          <w:szCs w:val="22"/>
        </w:rPr>
      </w:pPr>
      <w:ins w:id="66"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"_Toc447107055"</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6.2.7</w:t>
        </w:r>
        <w:r>
          <w:rPr>
            <w:rFonts w:asciiTheme="minorHAnsi" w:eastAsiaTheme="minorEastAsia" w:hAnsiTheme="minorHAnsi" w:cstheme="minorBidi"/>
            <w:noProof/>
            <w:sz w:val="22"/>
            <w:szCs w:val="22"/>
          </w:rPr>
          <w:tab/>
        </w:r>
        <w:r w:rsidRPr="00B93312">
          <w:rPr>
            <w:rStyle w:val="Hyperlink"/>
            <w:noProof/>
          </w:rPr>
          <w:t>Lump Object</w:t>
        </w:r>
        <w:r>
          <w:rPr>
            <w:noProof/>
            <w:webHidden/>
          </w:rPr>
          <w:tab/>
        </w:r>
        <w:r>
          <w:rPr>
            <w:noProof/>
            <w:webHidden/>
          </w:rPr>
          <w:fldChar w:fldCharType="begin"/>
        </w:r>
        <w:r>
          <w:rPr>
            <w:noProof/>
            <w:webHidden/>
          </w:rPr>
          <w:instrText xml:space="preserve"> PAGEREF _Toc447107055 \h </w:instrText>
        </w:r>
        <w:r>
          <w:rPr>
            <w:noProof/>
            <w:webHidden/>
          </w:rPr>
        </w:r>
      </w:ins>
      <w:r>
        <w:rPr>
          <w:noProof/>
          <w:webHidden/>
        </w:rPr>
        <w:fldChar w:fldCharType="separate"/>
      </w:r>
      <w:ins w:id="67" w:author="james" w:date="2016-03-30T13:14:00Z">
        <w:r>
          <w:rPr>
            <w:noProof/>
            <w:webHidden/>
          </w:rPr>
          <w:t>16</w:t>
        </w:r>
        <w:r>
          <w:rPr>
            <w:noProof/>
            <w:webHidden/>
          </w:rPr>
          <w:fldChar w:fldCharType="end"/>
        </w:r>
        <w:r w:rsidRPr="00B93312">
          <w:rPr>
            <w:rStyle w:val="Hyperlink"/>
            <w:noProof/>
          </w:rPr>
          <w:fldChar w:fldCharType="end"/>
        </w:r>
      </w:ins>
    </w:p>
    <w:p w14:paraId="15B00E98" w14:textId="77777777" w:rsidR="007B0E2C" w:rsidRDefault="007B0E2C">
      <w:pPr>
        <w:pStyle w:val="TOC3"/>
        <w:tabs>
          <w:tab w:val="left" w:pos="1200"/>
          <w:tab w:val="right" w:leader="dot" w:pos="9350"/>
        </w:tabs>
        <w:rPr>
          <w:ins w:id="68" w:author="james" w:date="2016-03-30T13:14:00Z"/>
          <w:rFonts w:asciiTheme="minorHAnsi" w:eastAsiaTheme="minorEastAsia" w:hAnsiTheme="minorHAnsi" w:cstheme="minorBidi"/>
          <w:noProof/>
          <w:sz w:val="22"/>
          <w:szCs w:val="22"/>
        </w:rPr>
      </w:pPr>
      <w:ins w:id="69"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"_Toc447107056"</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6.2.8</w:t>
        </w:r>
        <w:r>
          <w:rPr>
            <w:rFonts w:asciiTheme="minorHAnsi" w:eastAsiaTheme="minorEastAsia" w:hAnsiTheme="minorHAnsi" w:cstheme="minorBidi"/>
            <w:noProof/>
            <w:sz w:val="22"/>
            <w:szCs w:val="22"/>
          </w:rPr>
          <w:tab/>
        </w:r>
        <w:r w:rsidRPr="00B93312">
          <w:rPr>
            <w:rStyle w:val="Hyperlink"/>
            <w:noProof/>
          </w:rPr>
          <w:t>Chunk Object</w:t>
        </w:r>
        <w:r>
          <w:rPr>
            <w:noProof/>
            <w:webHidden/>
          </w:rPr>
          <w:tab/>
        </w:r>
        <w:r>
          <w:rPr>
            <w:noProof/>
            <w:webHidden/>
          </w:rPr>
          <w:fldChar w:fldCharType="begin"/>
        </w:r>
        <w:r>
          <w:rPr>
            <w:noProof/>
            <w:webHidden/>
          </w:rPr>
          <w:instrText xml:space="preserve"> PAGEREF _Toc447107056 \h </w:instrText>
        </w:r>
        <w:r>
          <w:rPr>
            <w:noProof/>
            <w:webHidden/>
          </w:rPr>
        </w:r>
      </w:ins>
      <w:r>
        <w:rPr>
          <w:noProof/>
          <w:webHidden/>
        </w:rPr>
        <w:fldChar w:fldCharType="separate"/>
      </w:r>
      <w:ins w:id="70" w:author="james" w:date="2016-03-30T13:14:00Z">
        <w:r>
          <w:rPr>
            <w:noProof/>
            <w:webHidden/>
          </w:rPr>
          <w:t>18</w:t>
        </w:r>
        <w:r>
          <w:rPr>
            <w:noProof/>
            <w:webHidden/>
          </w:rPr>
          <w:fldChar w:fldCharType="end"/>
        </w:r>
        <w:r w:rsidRPr="00B93312">
          <w:rPr>
            <w:rStyle w:val="Hyperlink"/>
            <w:noProof/>
          </w:rPr>
          <w:fldChar w:fldCharType="end"/>
        </w:r>
      </w:ins>
    </w:p>
    <w:p w14:paraId="1E2CA05B" w14:textId="77777777" w:rsidR="007B0E2C" w:rsidRDefault="007B0E2C">
      <w:pPr>
        <w:pStyle w:val="TOC3"/>
        <w:tabs>
          <w:tab w:val="left" w:pos="1200"/>
          <w:tab w:val="right" w:leader="dot" w:pos="9350"/>
        </w:tabs>
        <w:rPr>
          <w:ins w:id="71" w:author="james" w:date="2016-03-30T13:14:00Z"/>
          <w:rFonts w:asciiTheme="minorHAnsi" w:eastAsiaTheme="minorEastAsia" w:hAnsiTheme="minorHAnsi" w:cstheme="minorBidi"/>
          <w:noProof/>
          <w:sz w:val="22"/>
          <w:szCs w:val="22"/>
        </w:rPr>
      </w:pPr>
      <w:ins w:id="72"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"_Toc447107057"</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6.2.9</w:t>
        </w:r>
        <w:r>
          <w:rPr>
            <w:rFonts w:asciiTheme="minorHAnsi" w:eastAsiaTheme="minorEastAsia" w:hAnsiTheme="minorHAnsi" w:cstheme="minorBidi"/>
            <w:noProof/>
            <w:sz w:val="22"/>
            <w:szCs w:val="22"/>
          </w:rPr>
          <w:tab/>
        </w:r>
        <w:r w:rsidRPr="00B93312">
          <w:rPr>
            <w:rStyle w:val="Hyperlink"/>
            <w:noProof/>
          </w:rPr>
          <w:t>Block Object</w:t>
        </w:r>
        <w:r>
          <w:rPr>
            <w:noProof/>
            <w:webHidden/>
          </w:rPr>
          <w:tab/>
        </w:r>
        <w:r>
          <w:rPr>
            <w:noProof/>
            <w:webHidden/>
          </w:rPr>
          <w:fldChar w:fldCharType="begin"/>
        </w:r>
        <w:r>
          <w:rPr>
            <w:noProof/>
            <w:webHidden/>
          </w:rPr>
          <w:instrText xml:space="preserve"> PAGEREF _Toc447107057 \h </w:instrText>
        </w:r>
        <w:r>
          <w:rPr>
            <w:noProof/>
            <w:webHidden/>
          </w:rPr>
        </w:r>
      </w:ins>
      <w:r>
        <w:rPr>
          <w:noProof/>
          <w:webHidden/>
        </w:rPr>
        <w:fldChar w:fldCharType="separate"/>
      </w:r>
      <w:ins w:id="73" w:author="james" w:date="2016-03-30T13:14:00Z">
        <w:r>
          <w:rPr>
            <w:noProof/>
            <w:webHidden/>
          </w:rPr>
          <w:t>20</w:t>
        </w:r>
        <w:r>
          <w:rPr>
            <w:noProof/>
            <w:webHidden/>
          </w:rPr>
          <w:fldChar w:fldCharType="end"/>
        </w:r>
        <w:r w:rsidRPr="00B93312">
          <w:rPr>
            <w:rStyle w:val="Hyperlink"/>
            <w:noProof/>
          </w:rPr>
          <w:fldChar w:fldCharType="end"/>
        </w:r>
      </w:ins>
    </w:p>
    <w:p w14:paraId="3110934F" w14:textId="77777777" w:rsidR="007B0E2C" w:rsidRDefault="007B0E2C">
      <w:pPr>
        <w:pStyle w:val="TOC3"/>
        <w:tabs>
          <w:tab w:val="left" w:pos="1440"/>
          <w:tab w:val="right" w:leader="dot" w:pos="9350"/>
        </w:tabs>
        <w:rPr>
          <w:ins w:id="74" w:author="james" w:date="2016-03-30T13:14:00Z"/>
          <w:rFonts w:asciiTheme="minorHAnsi" w:eastAsiaTheme="minorEastAsia" w:hAnsiTheme="minorHAnsi" w:cstheme="minorBidi"/>
          <w:noProof/>
          <w:sz w:val="22"/>
          <w:szCs w:val="22"/>
        </w:rPr>
      </w:pPr>
      <w:ins w:id="75"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"_Toc447107058"</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6.2.10</w:t>
        </w:r>
        <w:r>
          <w:rPr>
            <w:rFonts w:asciiTheme="minorHAnsi" w:eastAsiaTheme="minorEastAsia" w:hAnsiTheme="minorHAnsi" w:cstheme="minorBidi"/>
            <w:noProof/>
            <w:sz w:val="22"/>
            <w:szCs w:val="22"/>
          </w:rPr>
          <w:tab/>
        </w:r>
        <w:r w:rsidRPr="00B93312">
          <w:rPr>
            <w:rStyle w:val="Hyperlink"/>
            <w:noProof/>
          </w:rPr>
          <w:t>Lane Object</w:t>
        </w:r>
        <w:r>
          <w:rPr>
            <w:noProof/>
            <w:webHidden/>
          </w:rPr>
          <w:tab/>
        </w:r>
        <w:r>
          <w:rPr>
            <w:noProof/>
            <w:webHidden/>
          </w:rPr>
          <w:fldChar w:fldCharType="begin"/>
        </w:r>
        <w:r>
          <w:rPr>
            <w:noProof/>
            <w:webHidden/>
          </w:rPr>
          <w:instrText xml:space="preserve"> PAGEREF _Toc447107058 \h </w:instrText>
        </w:r>
        <w:r>
          <w:rPr>
            <w:noProof/>
            <w:webHidden/>
          </w:rPr>
        </w:r>
      </w:ins>
      <w:r>
        <w:rPr>
          <w:noProof/>
          <w:webHidden/>
        </w:rPr>
        <w:fldChar w:fldCharType="separate"/>
      </w:r>
      <w:ins w:id="76" w:author="james" w:date="2016-03-30T13:14:00Z">
        <w:r>
          <w:rPr>
            <w:noProof/>
            <w:webHidden/>
          </w:rPr>
          <w:t>21</w:t>
        </w:r>
        <w:r>
          <w:rPr>
            <w:noProof/>
            <w:webHidden/>
          </w:rPr>
          <w:fldChar w:fldCharType="end"/>
        </w:r>
        <w:r w:rsidRPr="00B93312">
          <w:rPr>
            <w:rStyle w:val="Hyperlink"/>
            <w:noProof/>
          </w:rPr>
          <w:fldChar w:fldCharType="end"/>
        </w:r>
      </w:ins>
    </w:p>
    <w:p w14:paraId="63F005C7" w14:textId="77777777" w:rsidR="007B0E2C" w:rsidRDefault="007B0E2C">
      <w:pPr>
        <w:pStyle w:val="TOC3"/>
        <w:tabs>
          <w:tab w:val="right" w:leader="dot" w:pos="9350"/>
        </w:tabs>
        <w:rPr>
          <w:ins w:id="77" w:author="james" w:date="2016-03-30T13:14:00Z"/>
          <w:rFonts w:asciiTheme="minorHAnsi" w:eastAsiaTheme="minorEastAsia" w:hAnsiTheme="minorHAnsi" w:cstheme="minorBidi"/>
          <w:noProof/>
          <w:sz w:val="22"/>
          <w:szCs w:val="22"/>
        </w:rPr>
      </w:pPr>
      <w:ins w:id="78"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"_Toc447107059"</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File Object</w:t>
        </w:r>
        <w:r>
          <w:rPr>
            <w:noProof/>
            <w:webHidden/>
          </w:rPr>
          <w:tab/>
        </w:r>
        <w:r>
          <w:rPr>
            <w:noProof/>
            <w:webHidden/>
          </w:rPr>
          <w:fldChar w:fldCharType="begin"/>
        </w:r>
        <w:r>
          <w:rPr>
            <w:noProof/>
            <w:webHidden/>
          </w:rPr>
          <w:instrText xml:space="preserve"> PAGEREF _Toc447107059 \h </w:instrText>
        </w:r>
        <w:r>
          <w:rPr>
            <w:noProof/>
            <w:webHidden/>
          </w:rPr>
        </w:r>
      </w:ins>
      <w:r>
        <w:rPr>
          <w:noProof/>
          <w:webHidden/>
        </w:rPr>
        <w:fldChar w:fldCharType="separate"/>
      </w:r>
      <w:ins w:id="79" w:author="james" w:date="2016-03-30T13:14:00Z">
        <w:r>
          <w:rPr>
            <w:noProof/>
            <w:webHidden/>
          </w:rPr>
          <w:t>22</w:t>
        </w:r>
        <w:r>
          <w:rPr>
            <w:noProof/>
            <w:webHidden/>
          </w:rPr>
          <w:fldChar w:fldCharType="end"/>
        </w:r>
        <w:r w:rsidRPr="00B93312">
          <w:rPr>
            <w:rStyle w:val="Hyperlink"/>
            <w:noProof/>
          </w:rPr>
          <w:fldChar w:fldCharType="end"/>
        </w:r>
      </w:ins>
    </w:p>
    <w:p w14:paraId="0A1A9975" w14:textId="77777777" w:rsidR="007B0E2C" w:rsidRDefault="007B0E2C">
      <w:pPr>
        <w:pStyle w:val="TOC3"/>
        <w:tabs>
          <w:tab w:val="left" w:pos="1440"/>
          <w:tab w:val="right" w:leader="dot" w:pos="9350"/>
        </w:tabs>
        <w:rPr>
          <w:ins w:id="80" w:author="james" w:date="2016-03-30T13:14:00Z"/>
          <w:rFonts w:asciiTheme="minorHAnsi" w:eastAsiaTheme="minorEastAsia" w:hAnsiTheme="minorHAnsi" w:cstheme="minorBidi"/>
          <w:noProof/>
          <w:sz w:val="22"/>
          <w:szCs w:val="22"/>
        </w:rPr>
      </w:pPr>
      <w:ins w:id="81"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"_Toc447107060"</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6.2.11</w:t>
        </w:r>
        <w:r>
          <w:rPr>
            <w:rFonts w:asciiTheme="minorHAnsi" w:eastAsiaTheme="minorEastAsia" w:hAnsiTheme="minorHAnsi" w:cstheme="minorBidi"/>
            <w:noProof/>
            <w:sz w:val="22"/>
            <w:szCs w:val="22"/>
          </w:rPr>
          <w:tab/>
        </w:r>
        <w:r w:rsidRPr="00B93312">
          <w:rPr>
            <w:rStyle w:val="Hyperlink"/>
            <w:noProof/>
          </w:rPr>
          <w:t>FileSet Object</w:t>
        </w:r>
        <w:r>
          <w:rPr>
            <w:noProof/>
            <w:webHidden/>
          </w:rPr>
          <w:tab/>
        </w:r>
        <w:r>
          <w:rPr>
            <w:noProof/>
            <w:webHidden/>
          </w:rPr>
          <w:fldChar w:fldCharType="begin"/>
        </w:r>
        <w:r>
          <w:rPr>
            <w:noProof/>
            <w:webHidden/>
          </w:rPr>
          <w:instrText xml:space="preserve"> PAGEREF _Toc447107060 \h </w:instrText>
        </w:r>
        <w:r>
          <w:rPr>
            <w:noProof/>
            <w:webHidden/>
          </w:rPr>
        </w:r>
      </w:ins>
      <w:r>
        <w:rPr>
          <w:noProof/>
          <w:webHidden/>
        </w:rPr>
        <w:fldChar w:fldCharType="separate"/>
      </w:r>
      <w:ins w:id="82" w:author="james" w:date="2016-03-30T13:14:00Z">
        <w:r>
          <w:rPr>
            <w:noProof/>
            <w:webHidden/>
          </w:rPr>
          <w:t>23</w:t>
        </w:r>
        <w:r>
          <w:rPr>
            <w:noProof/>
            <w:webHidden/>
          </w:rPr>
          <w:fldChar w:fldCharType="end"/>
        </w:r>
        <w:r w:rsidRPr="00B93312">
          <w:rPr>
            <w:rStyle w:val="Hyperlink"/>
            <w:noProof/>
          </w:rPr>
          <w:fldChar w:fldCharType="end"/>
        </w:r>
      </w:ins>
    </w:p>
    <w:p w14:paraId="397DE224" w14:textId="77777777" w:rsidR="007B0E2C" w:rsidRDefault="007B0E2C">
      <w:pPr>
        <w:pStyle w:val="TOC2"/>
        <w:tabs>
          <w:tab w:val="left" w:pos="960"/>
          <w:tab w:val="right" w:leader="dot" w:pos="9350"/>
        </w:tabs>
        <w:rPr>
          <w:ins w:id="83" w:author="james" w:date="2016-03-30T13:14:00Z"/>
          <w:rFonts w:asciiTheme="minorHAnsi" w:eastAsiaTheme="minorEastAsia" w:hAnsiTheme="minorHAnsi" w:cstheme="minorBidi"/>
          <w:noProof/>
          <w:sz w:val="22"/>
          <w:szCs w:val="22"/>
        </w:rPr>
      </w:pPr>
      <w:ins w:id="84"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"_Toc447107061"</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6.3</w:t>
        </w:r>
        <w:r>
          <w:rPr>
            <w:rFonts w:asciiTheme="minorHAnsi" w:eastAsiaTheme="minorEastAsia" w:hAnsiTheme="minorHAnsi" w:cstheme="minorBidi"/>
            <w:noProof/>
            <w:sz w:val="22"/>
            <w:szCs w:val="22"/>
          </w:rPr>
          <w:tab/>
        </w:r>
        <w:r w:rsidRPr="00B93312">
          <w:rPr>
            <w:rStyle w:val="Hyperlink"/>
            <w:noProof/>
          </w:rPr>
          <w:t>Foundation Classes</w:t>
        </w:r>
        <w:r>
          <w:rPr>
            <w:noProof/>
            <w:webHidden/>
          </w:rPr>
          <w:tab/>
        </w:r>
        <w:r>
          <w:rPr>
            <w:noProof/>
            <w:webHidden/>
          </w:rPr>
          <w:fldChar w:fldCharType="begin"/>
        </w:r>
        <w:r>
          <w:rPr>
            <w:noProof/>
            <w:webHidden/>
          </w:rPr>
          <w:instrText xml:space="preserve"> PAGEREF _Toc447107061 \h </w:instrText>
        </w:r>
        <w:r>
          <w:rPr>
            <w:noProof/>
            <w:webHidden/>
          </w:rPr>
        </w:r>
      </w:ins>
      <w:r>
        <w:rPr>
          <w:noProof/>
          <w:webHidden/>
        </w:rPr>
        <w:fldChar w:fldCharType="separate"/>
      </w:r>
      <w:ins w:id="85" w:author="james" w:date="2016-03-30T13:14:00Z">
        <w:r>
          <w:rPr>
            <w:noProof/>
            <w:webHidden/>
          </w:rPr>
          <w:t>24</w:t>
        </w:r>
        <w:r>
          <w:rPr>
            <w:noProof/>
            <w:webHidden/>
          </w:rPr>
          <w:fldChar w:fldCharType="end"/>
        </w:r>
        <w:r w:rsidRPr="00B93312">
          <w:rPr>
            <w:rStyle w:val="Hyperlink"/>
            <w:noProof/>
          </w:rPr>
          <w:fldChar w:fldCharType="end"/>
        </w:r>
      </w:ins>
    </w:p>
    <w:p w14:paraId="2D59413E" w14:textId="77777777" w:rsidR="007B0E2C" w:rsidRDefault="007B0E2C">
      <w:pPr>
        <w:pStyle w:val="TOC3"/>
        <w:tabs>
          <w:tab w:val="left" w:pos="1200"/>
          <w:tab w:val="right" w:leader="dot" w:pos="9350"/>
        </w:tabs>
        <w:rPr>
          <w:ins w:id="86" w:author="james" w:date="2016-03-30T13:14:00Z"/>
          <w:rFonts w:asciiTheme="minorHAnsi" w:eastAsiaTheme="minorEastAsia" w:hAnsiTheme="minorHAnsi" w:cstheme="minorBidi"/>
          <w:noProof/>
          <w:sz w:val="22"/>
          <w:szCs w:val="22"/>
        </w:rPr>
      </w:pPr>
      <w:ins w:id="87"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"_Toc447107062"</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6.3.1</w:t>
        </w:r>
        <w:r>
          <w:rPr>
            <w:rFonts w:asciiTheme="minorHAnsi" w:eastAsiaTheme="minorEastAsia" w:hAnsiTheme="minorHAnsi" w:cstheme="minorBidi"/>
            <w:noProof/>
            <w:sz w:val="22"/>
            <w:szCs w:val="22"/>
          </w:rPr>
          <w:tab/>
        </w:r>
        <w:r w:rsidRPr="00B93312">
          <w:rPr>
            <w:rStyle w:val="Hyperlink"/>
            <w:noProof/>
          </w:rPr>
          <w:t>URI</w:t>
        </w:r>
        <w:r>
          <w:rPr>
            <w:noProof/>
            <w:webHidden/>
          </w:rPr>
          <w:tab/>
        </w:r>
        <w:r>
          <w:rPr>
            <w:noProof/>
            <w:webHidden/>
          </w:rPr>
          <w:fldChar w:fldCharType="begin"/>
        </w:r>
        <w:r>
          <w:rPr>
            <w:noProof/>
            <w:webHidden/>
          </w:rPr>
          <w:instrText xml:space="preserve"> PAGEREF _Toc447107062 \h </w:instrText>
        </w:r>
        <w:r>
          <w:rPr>
            <w:noProof/>
            <w:webHidden/>
          </w:rPr>
        </w:r>
      </w:ins>
      <w:r>
        <w:rPr>
          <w:noProof/>
          <w:webHidden/>
        </w:rPr>
        <w:fldChar w:fldCharType="separate"/>
      </w:r>
      <w:ins w:id="88" w:author="james" w:date="2016-03-30T13:14:00Z">
        <w:r>
          <w:rPr>
            <w:noProof/>
            <w:webHidden/>
          </w:rPr>
          <w:t>24</w:t>
        </w:r>
        <w:r>
          <w:rPr>
            <w:noProof/>
            <w:webHidden/>
          </w:rPr>
          <w:fldChar w:fldCharType="end"/>
        </w:r>
        <w:r w:rsidRPr="00B93312">
          <w:rPr>
            <w:rStyle w:val="Hyperlink"/>
            <w:noProof/>
          </w:rPr>
          <w:fldChar w:fldCharType="end"/>
        </w:r>
      </w:ins>
    </w:p>
    <w:p w14:paraId="5428A9E9" w14:textId="77777777" w:rsidR="007B0E2C" w:rsidRDefault="007B0E2C">
      <w:pPr>
        <w:pStyle w:val="TOC3"/>
        <w:tabs>
          <w:tab w:val="left" w:pos="1200"/>
          <w:tab w:val="right" w:leader="dot" w:pos="9350"/>
        </w:tabs>
        <w:rPr>
          <w:ins w:id="89" w:author="james" w:date="2016-03-30T13:14:00Z"/>
          <w:rFonts w:asciiTheme="minorHAnsi" w:eastAsiaTheme="minorEastAsia" w:hAnsiTheme="minorHAnsi" w:cstheme="minorBidi"/>
          <w:noProof/>
          <w:sz w:val="22"/>
          <w:szCs w:val="22"/>
        </w:rPr>
      </w:pPr>
      <w:ins w:id="90"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"_Toc447107063"</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6.3.2</w:t>
        </w:r>
        <w:r>
          <w:rPr>
            <w:rFonts w:asciiTheme="minorHAnsi" w:eastAsiaTheme="minorEastAsia" w:hAnsiTheme="minorHAnsi" w:cstheme="minorBidi"/>
            <w:noProof/>
            <w:sz w:val="22"/>
            <w:szCs w:val="22"/>
          </w:rPr>
          <w:tab/>
        </w:r>
        <w:r w:rsidRPr="00B93312">
          <w:rPr>
            <w:rStyle w:val="Hyperlink"/>
            <w:noProof/>
          </w:rPr>
          <w:t>DateTime</w:t>
        </w:r>
        <w:r>
          <w:rPr>
            <w:noProof/>
            <w:webHidden/>
          </w:rPr>
          <w:tab/>
        </w:r>
        <w:r>
          <w:rPr>
            <w:noProof/>
            <w:webHidden/>
          </w:rPr>
          <w:fldChar w:fldCharType="begin"/>
        </w:r>
        <w:r>
          <w:rPr>
            <w:noProof/>
            <w:webHidden/>
          </w:rPr>
          <w:instrText xml:space="preserve"> PAGEREF _Toc447107063 \h </w:instrText>
        </w:r>
        <w:r>
          <w:rPr>
            <w:noProof/>
            <w:webHidden/>
          </w:rPr>
        </w:r>
      </w:ins>
      <w:r>
        <w:rPr>
          <w:noProof/>
          <w:webHidden/>
        </w:rPr>
        <w:fldChar w:fldCharType="separate"/>
      </w:r>
      <w:ins w:id="91" w:author="james" w:date="2016-03-30T13:14:00Z">
        <w:r>
          <w:rPr>
            <w:noProof/>
            <w:webHidden/>
          </w:rPr>
          <w:t>24</w:t>
        </w:r>
        <w:r>
          <w:rPr>
            <w:noProof/>
            <w:webHidden/>
          </w:rPr>
          <w:fldChar w:fldCharType="end"/>
        </w:r>
        <w:r w:rsidRPr="00B93312">
          <w:rPr>
            <w:rStyle w:val="Hyperlink"/>
            <w:noProof/>
          </w:rPr>
          <w:fldChar w:fldCharType="end"/>
        </w:r>
      </w:ins>
    </w:p>
    <w:p w14:paraId="370B26F0" w14:textId="77777777" w:rsidR="007B0E2C" w:rsidRDefault="007B0E2C">
      <w:pPr>
        <w:pStyle w:val="TOC3"/>
        <w:tabs>
          <w:tab w:val="left" w:pos="1200"/>
          <w:tab w:val="right" w:leader="dot" w:pos="9350"/>
        </w:tabs>
        <w:rPr>
          <w:ins w:id="92" w:author="james" w:date="2016-03-30T13:14:00Z"/>
          <w:rFonts w:asciiTheme="minorHAnsi" w:eastAsiaTheme="minorEastAsia" w:hAnsiTheme="minorHAnsi" w:cstheme="minorBidi"/>
          <w:noProof/>
          <w:sz w:val="22"/>
          <w:szCs w:val="22"/>
        </w:rPr>
      </w:pPr>
      <w:ins w:id="93"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"_Toc447107064"</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6.3.3</w:t>
        </w:r>
        <w:r>
          <w:rPr>
            <w:rFonts w:asciiTheme="minorHAnsi" w:eastAsiaTheme="minorEastAsia" w:hAnsiTheme="minorHAnsi" w:cstheme="minorBidi"/>
            <w:noProof/>
            <w:sz w:val="22"/>
            <w:szCs w:val="22"/>
          </w:rPr>
          <w:tab/>
        </w:r>
        <w:r w:rsidRPr="00B93312">
          <w:rPr>
            <w:rStyle w:val="Hyperlink"/>
            <w:noProof/>
          </w:rPr>
          <w:t>Frequency</w:t>
        </w:r>
        <w:r>
          <w:rPr>
            <w:noProof/>
            <w:webHidden/>
          </w:rPr>
          <w:tab/>
        </w:r>
        <w:r>
          <w:rPr>
            <w:noProof/>
            <w:webHidden/>
          </w:rPr>
          <w:fldChar w:fldCharType="begin"/>
        </w:r>
        <w:r>
          <w:rPr>
            <w:noProof/>
            <w:webHidden/>
          </w:rPr>
          <w:instrText xml:space="preserve"> PAGEREF _Toc447107064 \h </w:instrText>
        </w:r>
        <w:r>
          <w:rPr>
            <w:noProof/>
            <w:webHidden/>
          </w:rPr>
        </w:r>
      </w:ins>
      <w:r>
        <w:rPr>
          <w:noProof/>
          <w:webHidden/>
        </w:rPr>
        <w:fldChar w:fldCharType="separate"/>
      </w:r>
      <w:ins w:id="94" w:author="james" w:date="2016-03-30T13:14:00Z">
        <w:r>
          <w:rPr>
            <w:noProof/>
            <w:webHidden/>
          </w:rPr>
          <w:t>24</w:t>
        </w:r>
        <w:r>
          <w:rPr>
            <w:noProof/>
            <w:webHidden/>
          </w:rPr>
          <w:fldChar w:fldCharType="end"/>
        </w:r>
        <w:r w:rsidRPr="00B93312">
          <w:rPr>
            <w:rStyle w:val="Hyperlink"/>
            <w:noProof/>
          </w:rPr>
          <w:fldChar w:fldCharType="end"/>
        </w:r>
      </w:ins>
    </w:p>
    <w:p w14:paraId="41E1901E" w14:textId="77777777" w:rsidR="007B0E2C" w:rsidRDefault="007B0E2C">
      <w:pPr>
        <w:pStyle w:val="TOC3"/>
        <w:tabs>
          <w:tab w:val="left" w:pos="1200"/>
          <w:tab w:val="right" w:leader="dot" w:pos="9350"/>
        </w:tabs>
        <w:rPr>
          <w:ins w:id="95" w:author="james" w:date="2016-03-30T13:14:00Z"/>
          <w:rFonts w:asciiTheme="minorHAnsi" w:eastAsiaTheme="minorEastAsia" w:hAnsiTheme="minorHAnsi" w:cstheme="minorBidi"/>
          <w:noProof/>
          <w:sz w:val="22"/>
          <w:szCs w:val="22"/>
        </w:rPr>
      </w:pPr>
      <w:ins w:id="96"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"_Toc447107065"</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6.3.4</w:t>
        </w:r>
        <w:r>
          <w:rPr>
            <w:rFonts w:asciiTheme="minorHAnsi" w:eastAsiaTheme="minorEastAsia" w:hAnsiTheme="minorHAnsi" w:cstheme="minorBidi"/>
            <w:noProof/>
            <w:sz w:val="22"/>
            <w:szCs w:val="22"/>
          </w:rPr>
          <w:tab/>
        </w:r>
        <w:r w:rsidRPr="00B93312">
          <w:rPr>
            <w:rStyle w:val="Hyperlink"/>
            <w:noProof/>
          </w:rPr>
          <w:t>Duration</w:t>
        </w:r>
        <w:r>
          <w:rPr>
            <w:noProof/>
            <w:webHidden/>
          </w:rPr>
          <w:tab/>
        </w:r>
        <w:r>
          <w:rPr>
            <w:noProof/>
            <w:webHidden/>
          </w:rPr>
          <w:fldChar w:fldCharType="begin"/>
        </w:r>
        <w:r>
          <w:rPr>
            <w:noProof/>
            <w:webHidden/>
          </w:rPr>
          <w:instrText xml:space="preserve"> PAGEREF _Toc447107065 \h </w:instrText>
        </w:r>
        <w:r>
          <w:rPr>
            <w:noProof/>
            <w:webHidden/>
          </w:rPr>
        </w:r>
      </w:ins>
      <w:r>
        <w:rPr>
          <w:noProof/>
          <w:webHidden/>
        </w:rPr>
        <w:fldChar w:fldCharType="separate"/>
      </w:r>
      <w:ins w:id="97" w:author="james" w:date="2016-03-30T13:14:00Z">
        <w:r>
          <w:rPr>
            <w:noProof/>
            <w:webHidden/>
          </w:rPr>
          <w:t>24</w:t>
        </w:r>
        <w:r>
          <w:rPr>
            <w:noProof/>
            <w:webHidden/>
          </w:rPr>
          <w:fldChar w:fldCharType="end"/>
        </w:r>
        <w:r w:rsidRPr="00B93312">
          <w:rPr>
            <w:rStyle w:val="Hyperlink"/>
            <w:noProof/>
          </w:rPr>
          <w:fldChar w:fldCharType="end"/>
        </w:r>
      </w:ins>
    </w:p>
    <w:p w14:paraId="05629AF4" w14:textId="77777777" w:rsidR="007B0E2C" w:rsidRDefault="007B0E2C">
      <w:pPr>
        <w:pStyle w:val="TOC3"/>
        <w:tabs>
          <w:tab w:val="left" w:pos="1200"/>
          <w:tab w:val="right" w:leader="dot" w:pos="9350"/>
        </w:tabs>
        <w:rPr>
          <w:ins w:id="98" w:author="james" w:date="2016-03-30T13:14:00Z"/>
          <w:rFonts w:asciiTheme="minorHAnsi" w:eastAsiaTheme="minorEastAsia" w:hAnsiTheme="minorHAnsi" w:cstheme="minorBidi"/>
          <w:noProof/>
          <w:sz w:val="22"/>
          <w:szCs w:val="22"/>
        </w:rPr>
      </w:pPr>
      <w:ins w:id="99"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"_Toc447107066"</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6.3.5</w:t>
        </w:r>
        <w:r>
          <w:rPr>
            <w:rFonts w:asciiTheme="minorHAnsi" w:eastAsiaTheme="minorEastAsia" w:hAnsiTheme="minorHAnsi" w:cstheme="minorBidi"/>
            <w:noProof/>
            <w:sz w:val="22"/>
            <w:szCs w:val="22"/>
          </w:rPr>
          <w:tab/>
        </w:r>
        <w:r w:rsidRPr="00B93312">
          <w:rPr>
            <w:rStyle w:val="Hyperlink"/>
            <w:noProof/>
          </w:rPr>
          <w:t>Location</w:t>
        </w:r>
        <w:r>
          <w:rPr>
            <w:noProof/>
            <w:webHidden/>
          </w:rPr>
          <w:tab/>
        </w:r>
        <w:r>
          <w:rPr>
            <w:noProof/>
            <w:webHidden/>
          </w:rPr>
          <w:fldChar w:fldCharType="begin"/>
        </w:r>
        <w:r>
          <w:rPr>
            <w:noProof/>
            <w:webHidden/>
          </w:rPr>
          <w:instrText xml:space="preserve"> PAGEREF _Toc447107066 \h </w:instrText>
        </w:r>
        <w:r>
          <w:rPr>
            <w:noProof/>
            <w:webHidden/>
          </w:rPr>
        </w:r>
      </w:ins>
      <w:r>
        <w:rPr>
          <w:noProof/>
          <w:webHidden/>
        </w:rPr>
        <w:fldChar w:fldCharType="separate"/>
      </w:r>
      <w:ins w:id="100" w:author="james" w:date="2016-03-30T13:14:00Z">
        <w:r>
          <w:rPr>
            <w:noProof/>
            <w:webHidden/>
          </w:rPr>
          <w:t>24</w:t>
        </w:r>
        <w:r>
          <w:rPr>
            <w:noProof/>
            <w:webHidden/>
          </w:rPr>
          <w:fldChar w:fldCharType="end"/>
        </w:r>
        <w:r w:rsidRPr="00B93312">
          <w:rPr>
            <w:rStyle w:val="Hyperlink"/>
            <w:noProof/>
          </w:rPr>
          <w:fldChar w:fldCharType="end"/>
        </w:r>
      </w:ins>
    </w:p>
    <w:p w14:paraId="32DF4421" w14:textId="77777777" w:rsidR="007B0E2C" w:rsidRDefault="007B0E2C">
      <w:pPr>
        <w:pStyle w:val="TOC3"/>
        <w:tabs>
          <w:tab w:val="left" w:pos="1200"/>
          <w:tab w:val="right" w:leader="dot" w:pos="9350"/>
        </w:tabs>
        <w:rPr>
          <w:ins w:id="101" w:author="james" w:date="2016-03-30T13:14:00Z"/>
          <w:rFonts w:asciiTheme="minorHAnsi" w:eastAsiaTheme="minorEastAsia" w:hAnsiTheme="minorHAnsi" w:cstheme="minorBidi"/>
          <w:noProof/>
          <w:sz w:val="22"/>
          <w:szCs w:val="22"/>
        </w:rPr>
      </w:pPr>
      <w:ins w:id="102"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"_Toc447107067"</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6.3.6</w:t>
        </w:r>
        <w:r>
          <w:rPr>
            <w:rFonts w:asciiTheme="minorHAnsi" w:eastAsiaTheme="minorEastAsia" w:hAnsiTheme="minorHAnsi" w:cstheme="minorBidi"/>
            <w:noProof/>
            <w:sz w:val="22"/>
            <w:szCs w:val="22"/>
          </w:rPr>
          <w:tab/>
        </w:r>
        <w:r w:rsidRPr="00B93312">
          <w:rPr>
            <w:rStyle w:val="Hyperlink"/>
            <w:noProof/>
          </w:rPr>
          <w:t>Origin</w:t>
        </w:r>
        <w:r>
          <w:rPr>
            <w:noProof/>
            <w:webHidden/>
          </w:rPr>
          <w:tab/>
        </w:r>
        <w:r>
          <w:rPr>
            <w:noProof/>
            <w:webHidden/>
          </w:rPr>
          <w:fldChar w:fldCharType="begin"/>
        </w:r>
        <w:r>
          <w:rPr>
            <w:noProof/>
            <w:webHidden/>
          </w:rPr>
          <w:instrText xml:space="preserve"> PAGEREF _Toc447107067 \h </w:instrText>
        </w:r>
        <w:r>
          <w:rPr>
            <w:noProof/>
            <w:webHidden/>
          </w:rPr>
        </w:r>
      </w:ins>
      <w:r>
        <w:rPr>
          <w:noProof/>
          <w:webHidden/>
        </w:rPr>
        <w:fldChar w:fldCharType="separate"/>
      </w:r>
      <w:ins w:id="103" w:author="james" w:date="2016-03-30T13:14:00Z">
        <w:r>
          <w:rPr>
            <w:noProof/>
            <w:webHidden/>
          </w:rPr>
          <w:t>25</w:t>
        </w:r>
        <w:r>
          <w:rPr>
            <w:noProof/>
            <w:webHidden/>
          </w:rPr>
          <w:fldChar w:fldCharType="end"/>
        </w:r>
        <w:r w:rsidRPr="00B93312">
          <w:rPr>
            <w:rStyle w:val="Hyperlink"/>
            <w:noProof/>
          </w:rPr>
          <w:fldChar w:fldCharType="end"/>
        </w:r>
      </w:ins>
    </w:p>
    <w:p w14:paraId="3A457663" w14:textId="77777777" w:rsidR="007B0E2C" w:rsidRDefault="007B0E2C">
      <w:pPr>
        <w:pStyle w:val="TOC3"/>
        <w:tabs>
          <w:tab w:val="left" w:pos="1200"/>
          <w:tab w:val="right" w:leader="dot" w:pos="9350"/>
        </w:tabs>
        <w:rPr>
          <w:ins w:id="104" w:author="james" w:date="2016-03-30T13:14:00Z"/>
          <w:rFonts w:asciiTheme="minorHAnsi" w:eastAsiaTheme="minorEastAsia" w:hAnsiTheme="minorHAnsi" w:cstheme="minorBidi"/>
          <w:noProof/>
          <w:sz w:val="22"/>
          <w:szCs w:val="22"/>
        </w:rPr>
      </w:pPr>
      <w:ins w:id="105"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"_Toc447107068"</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6.3.7</w:t>
        </w:r>
        <w:r>
          <w:rPr>
            <w:rFonts w:asciiTheme="minorHAnsi" w:eastAsiaTheme="minorEastAsia" w:hAnsiTheme="minorHAnsi" w:cstheme="minorBidi"/>
            <w:noProof/>
            <w:sz w:val="22"/>
            <w:szCs w:val="22"/>
          </w:rPr>
          <w:tab/>
        </w:r>
        <w:r w:rsidRPr="00B93312">
          <w:rPr>
            <w:rStyle w:val="Hyperlink"/>
            <w:noProof/>
          </w:rPr>
          <w:t>Orientation</w:t>
        </w:r>
        <w:r>
          <w:rPr>
            <w:noProof/>
            <w:webHidden/>
          </w:rPr>
          <w:tab/>
        </w:r>
        <w:r>
          <w:rPr>
            <w:noProof/>
            <w:webHidden/>
          </w:rPr>
          <w:fldChar w:fldCharType="begin"/>
        </w:r>
        <w:r>
          <w:rPr>
            <w:noProof/>
            <w:webHidden/>
          </w:rPr>
          <w:instrText xml:space="preserve"> PAGEREF _Toc447107068 \h </w:instrText>
        </w:r>
        <w:r>
          <w:rPr>
            <w:noProof/>
            <w:webHidden/>
          </w:rPr>
        </w:r>
      </w:ins>
      <w:r>
        <w:rPr>
          <w:noProof/>
          <w:webHidden/>
        </w:rPr>
        <w:fldChar w:fldCharType="separate"/>
      </w:r>
      <w:ins w:id="106" w:author="james" w:date="2016-03-30T13:14:00Z">
        <w:r>
          <w:rPr>
            <w:noProof/>
            <w:webHidden/>
          </w:rPr>
          <w:t>25</w:t>
        </w:r>
        <w:r>
          <w:rPr>
            <w:noProof/>
            <w:webHidden/>
          </w:rPr>
          <w:fldChar w:fldCharType="end"/>
        </w:r>
        <w:r w:rsidRPr="00B93312">
          <w:rPr>
            <w:rStyle w:val="Hyperlink"/>
            <w:noProof/>
          </w:rPr>
          <w:fldChar w:fldCharType="end"/>
        </w:r>
      </w:ins>
    </w:p>
    <w:p w14:paraId="15DB89FC" w14:textId="77777777" w:rsidR="007B0E2C" w:rsidRDefault="007B0E2C">
      <w:pPr>
        <w:pStyle w:val="TOC1"/>
        <w:tabs>
          <w:tab w:val="right" w:leader="dot" w:pos="9350"/>
        </w:tabs>
        <w:rPr>
          <w:ins w:id="107" w:author="james" w:date="2016-03-30T13:14:00Z"/>
          <w:rFonts w:asciiTheme="minorHAnsi" w:eastAsiaTheme="minorEastAsia" w:hAnsiTheme="minorHAnsi" w:cstheme="minorBidi"/>
          <w:noProof/>
          <w:sz w:val="22"/>
          <w:szCs w:val="22"/>
        </w:rPr>
      </w:pPr>
      <w:ins w:id="108"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"_Toc447107070"</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Appendix</w:t>
        </w:r>
        <w:r>
          <w:rPr>
            <w:noProof/>
            <w:webHidden/>
          </w:rPr>
          <w:tab/>
        </w:r>
        <w:r>
          <w:rPr>
            <w:noProof/>
            <w:webHidden/>
          </w:rPr>
          <w:fldChar w:fldCharType="begin"/>
        </w:r>
        <w:r>
          <w:rPr>
            <w:noProof/>
            <w:webHidden/>
          </w:rPr>
          <w:instrText xml:space="preserve"> PAGEREF _Toc447107070 \h </w:instrText>
        </w:r>
        <w:r>
          <w:rPr>
            <w:noProof/>
            <w:webHidden/>
          </w:rPr>
        </w:r>
      </w:ins>
      <w:r>
        <w:rPr>
          <w:noProof/>
          <w:webHidden/>
        </w:rPr>
        <w:fldChar w:fldCharType="separate"/>
      </w:r>
      <w:ins w:id="109" w:author="james" w:date="2016-03-30T13:14:00Z">
        <w:r>
          <w:rPr>
            <w:noProof/>
            <w:webHidden/>
          </w:rPr>
          <w:t>26</w:t>
        </w:r>
        <w:r>
          <w:rPr>
            <w:noProof/>
            <w:webHidden/>
          </w:rPr>
          <w:fldChar w:fldCharType="end"/>
        </w:r>
        <w:r w:rsidRPr="00B93312">
          <w:rPr>
            <w:rStyle w:val="Hyperlink"/>
            <w:noProof/>
          </w:rPr>
          <w:fldChar w:fldCharType="end"/>
        </w:r>
      </w:ins>
    </w:p>
    <w:p w14:paraId="2249501B" w14:textId="77777777" w:rsidR="007B0E2C" w:rsidRDefault="007B0E2C">
      <w:pPr>
        <w:pStyle w:val="TOC2"/>
        <w:tabs>
          <w:tab w:val="right" w:leader="dot" w:pos="9350"/>
        </w:tabs>
        <w:rPr>
          <w:ins w:id="110" w:author="james" w:date="2016-03-30T13:14:00Z"/>
          <w:rFonts w:asciiTheme="minorHAnsi" w:eastAsiaTheme="minorEastAsia" w:hAnsiTheme="minorHAnsi" w:cstheme="minorBidi"/>
          <w:noProof/>
          <w:sz w:val="22"/>
          <w:szCs w:val="22"/>
        </w:rPr>
      </w:pPr>
      <w:ins w:id="111" w:author="james" w:date="2016-03-30T13:14:00Z">
        <w:r w:rsidRPr="00B93312">
          <w:rPr>
            <w:rStyle w:val="Hyperlink"/>
            <w:noProof/>
          </w:rPr>
          <w:fldChar w:fldCharType="begin"/>
        </w:r>
        <w:r w:rsidRPr="00B93312">
          <w:rPr>
            <w:rStyle w:val="Hyperlink"/>
            <w:noProof/>
          </w:rPr>
          <w:instrText xml:space="preserve"> </w:instrText>
        </w:r>
        <w:r>
          <w:rPr>
            <w:noProof/>
          </w:rPr>
          <w:instrText>HYPERLINK \l "_Toc447107071"</w:instrText>
        </w:r>
        <w:r w:rsidRPr="00B93312">
          <w:rPr>
            <w:rStyle w:val="Hyperlink"/>
            <w:noProof/>
          </w:rPr>
          <w:instrText xml:space="preserve"> </w:instrText>
        </w:r>
        <w:r w:rsidRPr="00B93312">
          <w:rPr>
            <w:rStyle w:val="Hyperlink"/>
            <w:noProof/>
          </w:rPr>
        </w:r>
        <w:r w:rsidRPr="00B93312">
          <w:rPr>
            <w:rStyle w:val="Hyperlink"/>
            <w:noProof/>
          </w:rPr>
          <w:fldChar w:fldCharType="separate"/>
        </w:r>
        <w:r w:rsidRPr="00B93312">
          <w:rPr>
            <w:rStyle w:val="Hyperlink"/>
            <w:noProof/>
          </w:rPr>
          <w:t>Encoding Functions</w:t>
        </w:r>
        <w:r>
          <w:rPr>
            <w:noProof/>
            <w:webHidden/>
          </w:rPr>
          <w:tab/>
        </w:r>
        <w:r>
          <w:rPr>
            <w:noProof/>
            <w:webHidden/>
          </w:rPr>
          <w:fldChar w:fldCharType="begin"/>
        </w:r>
        <w:r>
          <w:rPr>
            <w:noProof/>
            <w:webHidden/>
          </w:rPr>
          <w:instrText xml:space="preserve"> PAGEREF _Toc447107071 \h </w:instrText>
        </w:r>
        <w:r>
          <w:rPr>
            <w:noProof/>
            <w:webHidden/>
          </w:rPr>
        </w:r>
      </w:ins>
      <w:r>
        <w:rPr>
          <w:noProof/>
          <w:webHidden/>
        </w:rPr>
        <w:fldChar w:fldCharType="separate"/>
      </w:r>
      <w:ins w:id="112" w:author="james" w:date="2016-03-30T13:14:00Z">
        <w:r>
          <w:rPr>
            <w:noProof/>
            <w:webHidden/>
          </w:rPr>
          <w:t>26</w:t>
        </w:r>
        <w:r>
          <w:rPr>
            <w:noProof/>
            <w:webHidden/>
          </w:rPr>
          <w:fldChar w:fldCharType="end"/>
        </w:r>
        <w:r w:rsidRPr="00B93312">
          <w:rPr>
            <w:rStyle w:val="Hyperlink"/>
            <w:noProof/>
          </w:rPr>
          <w:fldChar w:fldCharType="end"/>
        </w:r>
      </w:ins>
    </w:p>
    <w:p w14:paraId="4AE5BB60" w14:textId="77777777" w:rsidR="003E334D" w:rsidDel="00673D0E" w:rsidRDefault="003E334D">
      <w:pPr>
        <w:pStyle w:val="TOC1"/>
        <w:tabs>
          <w:tab w:val="left" w:pos="480"/>
          <w:tab w:val="right" w:leader="dot" w:pos="9350"/>
        </w:tabs>
        <w:rPr>
          <w:del w:id="113" w:author="james" w:date="2016-03-29T12:10:00Z"/>
          <w:rFonts w:asciiTheme="minorHAnsi" w:eastAsiaTheme="minorEastAsia" w:hAnsiTheme="minorHAnsi" w:cstheme="minorBidi"/>
          <w:noProof/>
          <w:sz w:val="22"/>
          <w:szCs w:val="22"/>
        </w:rPr>
      </w:pPr>
      <w:del w:id="114" w:author="james" w:date="2016-03-29T12:10:00Z">
        <w:r w:rsidRPr="00673D0E" w:rsidDel="00673D0E">
          <w:rPr>
            <w:noProof/>
            <w:rPrChange w:id="115" w:author="james" w:date="2016-03-29T12:10:00Z">
              <w:rPr>
                <w:rStyle w:val="Hyperlink"/>
                <w:noProof/>
              </w:rPr>
            </w:rPrChange>
          </w:rPr>
          <w:delText>1</w:delText>
        </w:r>
        <w:r w:rsidDel="00673D0E">
          <w:rPr>
            <w:rFonts w:asciiTheme="minorHAnsi" w:eastAsiaTheme="minorEastAsia" w:hAnsiTheme="minorHAnsi" w:cstheme="minorBidi"/>
            <w:noProof/>
            <w:sz w:val="22"/>
            <w:szCs w:val="22"/>
          </w:rPr>
          <w:tab/>
        </w:r>
        <w:r w:rsidRPr="00673D0E" w:rsidDel="00673D0E">
          <w:rPr>
            <w:noProof/>
            <w:rPrChange w:id="116" w:author="james" w:date="2016-03-29T12:10:00Z">
              <w:rPr>
                <w:rStyle w:val="Hyperlink"/>
                <w:noProof/>
              </w:rPr>
            </w:rPrChange>
          </w:rPr>
          <w:delText>Introduction</w:delText>
        </w:r>
        <w:r w:rsidDel="00673D0E">
          <w:rPr>
            <w:noProof/>
            <w:webHidden/>
          </w:rPr>
          <w:tab/>
          <w:delText>3</w:delText>
        </w:r>
      </w:del>
    </w:p>
    <w:p w14:paraId="6A523EE5" w14:textId="77777777" w:rsidR="003E334D" w:rsidDel="00673D0E" w:rsidRDefault="003E334D">
      <w:pPr>
        <w:pStyle w:val="TOC1"/>
        <w:tabs>
          <w:tab w:val="left" w:pos="480"/>
          <w:tab w:val="right" w:leader="dot" w:pos="9350"/>
        </w:tabs>
        <w:rPr>
          <w:del w:id="117" w:author="james" w:date="2016-03-29T12:10:00Z"/>
          <w:rFonts w:asciiTheme="minorHAnsi" w:eastAsiaTheme="minorEastAsia" w:hAnsiTheme="minorHAnsi" w:cstheme="minorBidi"/>
          <w:noProof/>
          <w:sz w:val="22"/>
          <w:szCs w:val="22"/>
        </w:rPr>
      </w:pPr>
      <w:del w:id="118" w:author="james" w:date="2016-03-29T12:10:00Z">
        <w:r w:rsidRPr="00673D0E" w:rsidDel="00673D0E">
          <w:rPr>
            <w:noProof/>
            <w:rPrChange w:id="119" w:author="james" w:date="2016-03-29T12:10:00Z">
              <w:rPr>
                <w:rStyle w:val="Hyperlink"/>
                <w:noProof/>
              </w:rPr>
            </w:rPrChange>
          </w:rPr>
          <w:delText>2</w:delText>
        </w:r>
        <w:r w:rsidDel="00673D0E">
          <w:rPr>
            <w:rFonts w:asciiTheme="minorHAnsi" w:eastAsiaTheme="minorEastAsia" w:hAnsiTheme="minorHAnsi" w:cstheme="minorBidi"/>
            <w:noProof/>
            <w:sz w:val="22"/>
            <w:szCs w:val="22"/>
          </w:rPr>
          <w:tab/>
        </w:r>
        <w:r w:rsidRPr="00673D0E" w:rsidDel="00673D0E">
          <w:rPr>
            <w:noProof/>
            <w:rPrChange w:id="120" w:author="james" w:date="2016-03-29T12:10:00Z">
              <w:rPr>
                <w:rStyle w:val="Hyperlink"/>
                <w:noProof/>
              </w:rPr>
            </w:rPrChange>
          </w:rPr>
          <w:delText>Scope</w:delText>
        </w:r>
        <w:r w:rsidDel="00673D0E">
          <w:rPr>
            <w:noProof/>
            <w:webHidden/>
          </w:rPr>
          <w:tab/>
          <w:delText>3</w:delText>
        </w:r>
      </w:del>
    </w:p>
    <w:p w14:paraId="7043BC0B" w14:textId="77777777" w:rsidR="003E334D" w:rsidDel="00673D0E" w:rsidRDefault="003E334D">
      <w:pPr>
        <w:pStyle w:val="TOC1"/>
        <w:tabs>
          <w:tab w:val="left" w:pos="480"/>
          <w:tab w:val="right" w:leader="dot" w:pos="9350"/>
        </w:tabs>
        <w:rPr>
          <w:del w:id="121" w:author="james" w:date="2016-03-29T12:10:00Z"/>
          <w:rFonts w:asciiTheme="minorHAnsi" w:eastAsiaTheme="minorEastAsia" w:hAnsiTheme="minorHAnsi" w:cstheme="minorBidi"/>
          <w:noProof/>
          <w:sz w:val="22"/>
          <w:szCs w:val="22"/>
        </w:rPr>
      </w:pPr>
      <w:del w:id="122" w:author="james" w:date="2016-03-29T12:10:00Z">
        <w:r w:rsidRPr="00673D0E" w:rsidDel="00673D0E">
          <w:rPr>
            <w:noProof/>
            <w:rPrChange w:id="123" w:author="james" w:date="2016-03-29T12:10:00Z">
              <w:rPr>
                <w:rStyle w:val="Hyperlink"/>
                <w:noProof/>
              </w:rPr>
            </w:rPrChange>
          </w:rPr>
          <w:delText>3</w:delText>
        </w:r>
        <w:r w:rsidDel="00673D0E">
          <w:rPr>
            <w:rFonts w:asciiTheme="minorHAnsi" w:eastAsiaTheme="minorEastAsia" w:hAnsiTheme="minorHAnsi" w:cstheme="minorBidi"/>
            <w:noProof/>
            <w:sz w:val="22"/>
            <w:szCs w:val="22"/>
          </w:rPr>
          <w:tab/>
        </w:r>
        <w:r w:rsidRPr="00673D0E" w:rsidDel="00673D0E">
          <w:rPr>
            <w:noProof/>
            <w:rPrChange w:id="124" w:author="james" w:date="2016-03-29T12:10:00Z">
              <w:rPr>
                <w:rStyle w:val="Hyperlink"/>
                <w:noProof/>
              </w:rPr>
            </w:rPrChange>
          </w:rPr>
          <w:delText>Metadata Format</w:delText>
        </w:r>
        <w:r w:rsidDel="00673D0E">
          <w:rPr>
            <w:noProof/>
            <w:webHidden/>
          </w:rPr>
          <w:tab/>
          <w:delText>3</w:delText>
        </w:r>
      </w:del>
    </w:p>
    <w:p w14:paraId="7191DE91" w14:textId="77777777" w:rsidR="003E334D" w:rsidDel="00673D0E" w:rsidRDefault="003E334D">
      <w:pPr>
        <w:pStyle w:val="TOC1"/>
        <w:tabs>
          <w:tab w:val="left" w:pos="480"/>
          <w:tab w:val="right" w:leader="dot" w:pos="9350"/>
        </w:tabs>
        <w:rPr>
          <w:del w:id="125" w:author="james" w:date="2016-03-29T12:10:00Z"/>
          <w:rFonts w:asciiTheme="minorHAnsi" w:eastAsiaTheme="minorEastAsia" w:hAnsiTheme="minorHAnsi" w:cstheme="minorBidi"/>
          <w:noProof/>
          <w:sz w:val="22"/>
          <w:szCs w:val="22"/>
        </w:rPr>
      </w:pPr>
      <w:del w:id="126" w:author="james" w:date="2016-03-29T12:10:00Z">
        <w:r w:rsidRPr="00673D0E" w:rsidDel="00673D0E">
          <w:rPr>
            <w:noProof/>
            <w:rPrChange w:id="127" w:author="james" w:date="2016-03-29T12:10:00Z">
              <w:rPr>
                <w:rStyle w:val="Hyperlink"/>
                <w:noProof/>
              </w:rPr>
            </w:rPrChange>
          </w:rPr>
          <w:delText>4</w:delText>
        </w:r>
        <w:r w:rsidDel="00673D0E">
          <w:rPr>
            <w:rFonts w:asciiTheme="minorHAnsi" w:eastAsiaTheme="minorEastAsia" w:hAnsiTheme="minorHAnsi" w:cstheme="minorBidi"/>
            <w:noProof/>
            <w:sz w:val="22"/>
            <w:szCs w:val="22"/>
          </w:rPr>
          <w:tab/>
        </w:r>
        <w:r w:rsidRPr="00673D0E" w:rsidDel="00673D0E">
          <w:rPr>
            <w:noProof/>
            <w:rPrChange w:id="128" w:author="james" w:date="2016-03-29T12:10:00Z">
              <w:rPr>
                <w:rStyle w:val="Hyperlink"/>
                <w:noProof/>
              </w:rPr>
            </w:rPrChange>
          </w:rPr>
          <w:delText>SDR Data Collection Topologies</w:delText>
        </w:r>
        <w:r w:rsidDel="00673D0E">
          <w:rPr>
            <w:noProof/>
            <w:webHidden/>
          </w:rPr>
          <w:tab/>
          <w:delText>3</w:delText>
        </w:r>
      </w:del>
    </w:p>
    <w:p w14:paraId="04144229" w14:textId="77777777" w:rsidR="003E334D" w:rsidDel="00673D0E" w:rsidRDefault="003E334D">
      <w:pPr>
        <w:pStyle w:val="TOC2"/>
        <w:tabs>
          <w:tab w:val="left" w:pos="960"/>
          <w:tab w:val="right" w:leader="dot" w:pos="9350"/>
        </w:tabs>
        <w:rPr>
          <w:del w:id="129" w:author="james" w:date="2016-03-29T12:10:00Z"/>
          <w:rFonts w:asciiTheme="minorHAnsi" w:eastAsiaTheme="minorEastAsia" w:hAnsiTheme="minorHAnsi" w:cstheme="minorBidi"/>
          <w:noProof/>
          <w:sz w:val="22"/>
          <w:szCs w:val="22"/>
        </w:rPr>
      </w:pPr>
      <w:del w:id="130" w:author="james" w:date="2016-03-29T12:10:00Z">
        <w:r w:rsidRPr="00673D0E" w:rsidDel="00673D0E">
          <w:rPr>
            <w:noProof/>
            <w:rPrChange w:id="131" w:author="james" w:date="2016-03-29T12:10:00Z">
              <w:rPr>
                <w:rStyle w:val="Hyperlink"/>
                <w:noProof/>
              </w:rPr>
            </w:rPrChange>
          </w:rPr>
          <w:delText>4.1</w:delText>
        </w:r>
        <w:r w:rsidDel="00673D0E">
          <w:rPr>
            <w:rFonts w:asciiTheme="minorHAnsi" w:eastAsiaTheme="minorEastAsia" w:hAnsiTheme="minorHAnsi" w:cstheme="minorBidi"/>
            <w:noProof/>
            <w:sz w:val="22"/>
            <w:szCs w:val="22"/>
          </w:rPr>
          <w:tab/>
        </w:r>
        <w:r w:rsidRPr="00673D0E" w:rsidDel="00673D0E">
          <w:rPr>
            <w:noProof/>
            <w:rPrChange w:id="132" w:author="james" w:date="2016-03-29T12:10:00Z">
              <w:rPr>
                <w:rStyle w:val="Hyperlink"/>
                <w:noProof/>
              </w:rPr>
            </w:rPrChange>
          </w:rPr>
          <w:delText>Single Band, Single Stream, Single File</w:delText>
        </w:r>
        <w:r w:rsidDel="00673D0E">
          <w:rPr>
            <w:noProof/>
            <w:webHidden/>
          </w:rPr>
          <w:tab/>
          <w:delText>4</w:delText>
        </w:r>
      </w:del>
    </w:p>
    <w:p w14:paraId="183ADE83" w14:textId="77777777" w:rsidR="003E334D" w:rsidDel="00673D0E" w:rsidRDefault="003E334D">
      <w:pPr>
        <w:pStyle w:val="TOC2"/>
        <w:tabs>
          <w:tab w:val="left" w:pos="960"/>
          <w:tab w:val="right" w:leader="dot" w:pos="9350"/>
        </w:tabs>
        <w:rPr>
          <w:del w:id="133" w:author="james" w:date="2016-03-29T12:10:00Z"/>
          <w:rFonts w:asciiTheme="minorHAnsi" w:eastAsiaTheme="minorEastAsia" w:hAnsiTheme="minorHAnsi" w:cstheme="minorBidi"/>
          <w:noProof/>
          <w:sz w:val="22"/>
          <w:szCs w:val="22"/>
        </w:rPr>
      </w:pPr>
      <w:del w:id="134" w:author="james" w:date="2016-03-29T12:10:00Z">
        <w:r w:rsidRPr="00673D0E" w:rsidDel="00673D0E">
          <w:rPr>
            <w:noProof/>
            <w:rPrChange w:id="135" w:author="james" w:date="2016-03-29T12:10:00Z">
              <w:rPr>
                <w:rStyle w:val="Hyperlink"/>
                <w:noProof/>
              </w:rPr>
            </w:rPrChange>
          </w:rPr>
          <w:delText>4.2</w:delText>
        </w:r>
        <w:r w:rsidDel="00673D0E">
          <w:rPr>
            <w:rFonts w:asciiTheme="minorHAnsi" w:eastAsiaTheme="minorEastAsia" w:hAnsiTheme="minorHAnsi" w:cstheme="minorBidi"/>
            <w:noProof/>
            <w:sz w:val="22"/>
            <w:szCs w:val="22"/>
          </w:rPr>
          <w:tab/>
        </w:r>
        <w:r w:rsidRPr="00673D0E" w:rsidDel="00673D0E">
          <w:rPr>
            <w:noProof/>
            <w:rPrChange w:id="136" w:author="james" w:date="2016-03-29T12:10:00Z">
              <w:rPr>
                <w:rStyle w:val="Hyperlink"/>
                <w:noProof/>
              </w:rPr>
            </w:rPrChange>
          </w:rPr>
          <w:delText>Multi-Band, Single Stream, Single File</w:delText>
        </w:r>
        <w:r w:rsidDel="00673D0E">
          <w:rPr>
            <w:noProof/>
            <w:webHidden/>
          </w:rPr>
          <w:tab/>
          <w:delText>4</w:delText>
        </w:r>
      </w:del>
    </w:p>
    <w:p w14:paraId="2577033C" w14:textId="77777777" w:rsidR="003E334D" w:rsidDel="00673D0E" w:rsidRDefault="003E334D">
      <w:pPr>
        <w:pStyle w:val="TOC2"/>
        <w:tabs>
          <w:tab w:val="left" w:pos="960"/>
          <w:tab w:val="right" w:leader="dot" w:pos="9350"/>
        </w:tabs>
        <w:rPr>
          <w:del w:id="137" w:author="james" w:date="2016-03-29T12:10:00Z"/>
          <w:rFonts w:asciiTheme="minorHAnsi" w:eastAsiaTheme="minorEastAsia" w:hAnsiTheme="minorHAnsi" w:cstheme="minorBidi"/>
          <w:noProof/>
          <w:sz w:val="22"/>
          <w:szCs w:val="22"/>
        </w:rPr>
      </w:pPr>
      <w:del w:id="138" w:author="james" w:date="2016-03-29T12:10:00Z">
        <w:r w:rsidRPr="00673D0E" w:rsidDel="00673D0E">
          <w:rPr>
            <w:noProof/>
            <w:rPrChange w:id="139" w:author="james" w:date="2016-03-29T12:10:00Z">
              <w:rPr>
                <w:rStyle w:val="Hyperlink"/>
                <w:noProof/>
              </w:rPr>
            </w:rPrChange>
          </w:rPr>
          <w:delText>4.3</w:delText>
        </w:r>
        <w:r w:rsidDel="00673D0E">
          <w:rPr>
            <w:rFonts w:asciiTheme="minorHAnsi" w:eastAsiaTheme="minorEastAsia" w:hAnsiTheme="minorHAnsi" w:cstheme="minorBidi"/>
            <w:noProof/>
            <w:sz w:val="22"/>
            <w:szCs w:val="22"/>
          </w:rPr>
          <w:tab/>
        </w:r>
        <w:r w:rsidRPr="00673D0E" w:rsidDel="00673D0E">
          <w:rPr>
            <w:noProof/>
            <w:rPrChange w:id="140" w:author="james" w:date="2016-03-29T12:10:00Z">
              <w:rPr>
                <w:rStyle w:val="Hyperlink"/>
                <w:noProof/>
              </w:rPr>
            </w:rPrChange>
          </w:rPr>
          <w:delText>Multi Stream, Single File</w:delText>
        </w:r>
        <w:r w:rsidDel="00673D0E">
          <w:rPr>
            <w:noProof/>
            <w:webHidden/>
          </w:rPr>
          <w:tab/>
          <w:delText>5</w:delText>
        </w:r>
      </w:del>
    </w:p>
    <w:p w14:paraId="61C3DEC0" w14:textId="77777777" w:rsidR="003E334D" w:rsidDel="00673D0E" w:rsidRDefault="003E334D">
      <w:pPr>
        <w:pStyle w:val="TOC2"/>
        <w:tabs>
          <w:tab w:val="left" w:pos="960"/>
          <w:tab w:val="right" w:leader="dot" w:pos="9350"/>
        </w:tabs>
        <w:rPr>
          <w:del w:id="141" w:author="james" w:date="2016-03-29T12:10:00Z"/>
          <w:rFonts w:asciiTheme="minorHAnsi" w:eastAsiaTheme="minorEastAsia" w:hAnsiTheme="minorHAnsi" w:cstheme="minorBidi"/>
          <w:noProof/>
          <w:sz w:val="22"/>
          <w:szCs w:val="22"/>
        </w:rPr>
      </w:pPr>
      <w:del w:id="142" w:author="james" w:date="2016-03-29T12:10:00Z">
        <w:r w:rsidRPr="00673D0E" w:rsidDel="00673D0E">
          <w:rPr>
            <w:noProof/>
            <w:rPrChange w:id="143" w:author="james" w:date="2016-03-29T12:10:00Z">
              <w:rPr>
                <w:rStyle w:val="Hyperlink"/>
                <w:noProof/>
              </w:rPr>
            </w:rPrChange>
          </w:rPr>
          <w:delText>4.4</w:delText>
        </w:r>
        <w:r w:rsidDel="00673D0E">
          <w:rPr>
            <w:rFonts w:asciiTheme="minorHAnsi" w:eastAsiaTheme="minorEastAsia" w:hAnsiTheme="minorHAnsi" w:cstheme="minorBidi"/>
            <w:noProof/>
            <w:sz w:val="22"/>
            <w:szCs w:val="22"/>
          </w:rPr>
          <w:tab/>
        </w:r>
        <w:r w:rsidRPr="00673D0E" w:rsidDel="00673D0E">
          <w:rPr>
            <w:noProof/>
            <w:rPrChange w:id="144" w:author="james" w:date="2016-03-29T12:10:00Z">
              <w:rPr>
                <w:rStyle w:val="Hyperlink"/>
                <w:noProof/>
              </w:rPr>
            </w:rPrChange>
          </w:rPr>
          <w:delText>Multi Stream, Single File (with Additional Data)</w:delText>
        </w:r>
        <w:r w:rsidDel="00673D0E">
          <w:rPr>
            <w:noProof/>
            <w:webHidden/>
          </w:rPr>
          <w:tab/>
          <w:delText>5</w:delText>
        </w:r>
      </w:del>
    </w:p>
    <w:p w14:paraId="3245504E" w14:textId="77777777" w:rsidR="003E334D" w:rsidDel="00673D0E" w:rsidRDefault="003E334D">
      <w:pPr>
        <w:pStyle w:val="TOC2"/>
        <w:tabs>
          <w:tab w:val="left" w:pos="960"/>
          <w:tab w:val="right" w:leader="dot" w:pos="9350"/>
        </w:tabs>
        <w:rPr>
          <w:del w:id="145" w:author="james" w:date="2016-03-29T12:10:00Z"/>
          <w:rFonts w:asciiTheme="minorHAnsi" w:eastAsiaTheme="minorEastAsia" w:hAnsiTheme="minorHAnsi" w:cstheme="minorBidi"/>
          <w:noProof/>
          <w:sz w:val="22"/>
          <w:szCs w:val="22"/>
        </w:rPr>
      </w:pPr>
      <w:del w:id="146" w:author="james" w:date="2016-03-29T12:10:00Z">
        <w:r w:rsidRPr="00673D0E" w:rsidDel="00673D0E">
          <w:rPr>
            <w:noProof/>
            <w:rPrChange w:id="147" w:author="james" w:date="2016-03-29T12:10:00Z">
              <w:rPr>
                <w:rStyle w:val="Hyperlink"/>
                <w:noProof/>
              </w:rPr>
            </w:rPrChange>
          </w:rPr>
          <w:delText>4.5</w:delText>
        </w:r>
        <w:r w:rsidDel="00673D0E">
          <w:rPr>
            <w:rFonts w:asciiTheme="minorHAnsi" w:eastAsiaTheme="minorEastAsia" w:hAnsiTheme="minorHAnsi" w:cstheme="minorBidi"/>
            <w:noProof/>
            <w:sz w:val="22"/>
            <w:szCs w:val="22"/>
          </w:rPr>
          <w:tab/>
        </w:r>
        <w:r w:rsidRPr="00673D0E" w:rsidDel="00673D0E">
          <w:rPr>
            <w:noProof/>
            <w:rPrChange w:id="148" w:author="james" w:date="2016-03-29T12:10:00Z">
              <w:rPr>
                <w:rStyle w:val="Hyperlink"/>
                <w:noProof/>
              </w:rPr>
            </w:rPrChange>
          </w:rPr>
          <w:delText>Temporal Splitting of Files</w:delText>
        </w:r>
        <w:r w:rsidDel="00673D0E">
          <w:rPr>
            <w:noProof/>
            <w:webHidden/>
          </w:rPr>
          <w:tab/>
          <w:delText>5</w:delText>
        </w:r>
      </w:del>
    </w:p>
    <w:p w14:paraId="28269109" w14:textId="77777777" w:rsidR="003E334D" w:rsidDel="00673D0E" w:rsidRDefault="003E334D">
      <w:pPr>
        <w:pStyle w:val="TOC2"/>
        <w:tabs>
          <w:tab w:val="left" w:pos="960"/>
          <w:tab w:val="right" w:leader="dot" w:pos="9350"/>
        </w:tabs>
        <w:rPr>
          <w:del w:id="149" w:author="james" w:date="2016-03-29T12:10:00Z"/>
          <w:rFonts w:asciiTheme="minorHAnsi" w:eastAsiaTheme="minorEastAsia" w:hAnsiTheme="minorHAnsi" w:cstheme="minorBidi"/>
          <w:noProof/>
          <w:sz w:val="22"/>
          <w:szCs w:val="22"/>
        </w:rPr>
      </w:pPr>
      <w:del w:id="150" w:author="james" w:date="2016-03-29T12:10:00Z">
        <w:r w:rsidRPr="00673D0E" w:rsidDel="00673D0E">
          <w:rPr>
            <w:noProof/>
            <w:rPrChange w:id="151" w:author="james" w:date="2016-03-29T12:10:00Z">
              <w:rPr>
                <w:rStyle w:val="Hyperlink"/>
                <w:noProof/>
              </w:rPr>
            </w:rPrChange>
          </w:rPr>
          <w:delText>4.6</w:delText>
        </w:r>
        <w:r w:rsidDel="00673D0E">
          <w:rPr>
            <w:rFonts w:asciiTheme="minorHAnsi" w:eastAsiaTheme="minorEastAsia" w:hAnsiTheme="minorHAnsi" w:cstheme="minorBidi"/>
            <w:noProof/>
            <w:sz w:val="22"/>
            <w:szCs w:val="22"/>
          </w:rPr>
          <w:tab/>
        </w:r>
        <w:r w:rsidRPr="00673D0E" w:rsidDel="00673D0E">
          <w:rPr>
            <w:noProof/>
            <w:rPrChange w:id="152" w:author="james" w:date="2016-03-29T12:10:00Z">
              <w:rPr>
                <w:rStyle w:val="Hyperlink"/>
                <w:noProof/>
              </w:rPr>
            </w:rPrChange>
          </w:rPr>
          <w:delText>Spatial Splitting of Files</w:delText>
        </w:r>
        <w:r w:rsidDel="00673D0E">
          <w:rPr>
            <w:noProof/>
            <w:webHidden/>
          </w:rPr>
          <w:tab/>
          <w:delText>5</w:delText>
        </w:r>
      </w:del>
    </w:p>
    <w:p w14:paraId="6A96D1CC" w14:textId="77777777" w:rsidR="003E334D" w:rsidDel="00673D0E" w:rsidRDefault="003E334D">
      <w:pPr>
        <w:pStyle w:val="TOC2"/>
        <w:tabs>
          <w:tab w:val="left" w:pos="960"/>
          <w:tab w:val="right" w:leader="dot" w:pos="9350"/>
        </w:tabs>
        <w:rPr>
          <w:del w:id="153" w:author="james" w:date="2016-03-29T12:10:00Z"/>
          <w:rFonts w:asciiTheme="minorHAnsi" w:eastAsiaTheme="minorEastAsia" w:hAnsiTheme="minorHAnsi" w:cstheme="minorBidi"/>
          <w:noProof/>
          <w:sz w:val="22"/>
          <w:szCs w:val="22"/>
        </w:rPr>
      </w:pPr>
      <w:del w:id="154" w:author="james" w:date="2016-03-29T12:10:00Z">
        <w:r w:rsidRPr="00673D0E" w:rsidDel="00673D0E">
          <w:rPr>
            <w:noProof/>
            <w:rPrChange w:id="155" w:author="james" w:date="2016-03-29T12:10:00Z">
              <w:rPr>
                <w:rStyle w:val="Hyperlink"/>
                <w:noProof/>
              </w:rPr>
            </w:rPrChange>
          </w:rPr>
          <w:delText>4.7</w:delText>
        </w:r>
        <w:r w:rsidDel="00673D0E">
          <w:rPr>
            <w:rFonts w:asciiTheme="minorHAnsi" w:eastAsiaTheme="minorEastAsia" w:hAnsiTheme="minorHAnsi" w:cstheme="minorBidi"/>
            <w:noProof/>
            <w:sz w:val="22"/>
            <w:szCs w:val="22"/>
          </w:rPr>
          <w:tab/>
        </w:r>
        <w:r w:rsidRPr="00673D0E" w:rsidDel="00673D0E">
          <w:rPr>
            <w:noProof/>
            <w:rPrChange w:id="156" w:author="james" w:date="2016-03-29T12:10:00Z">
              <w:rPr>
                <w:rStyle w:val="Hyperlink"/>
                <w:noProof/>
              </w:rPr>
            </w:rPrChange>
          </w:rPr>
          <w:delText>Spatial-Temporal Splitting of Files</w:delText>
        </w:r>
        <w:r w:rsidDel="00673D0E">
          <w:rPr>
            <w:noProof/>
            <w:webHidden/>
          </w:rPr>
          <w:tab/>
          <w:delText>6</w:delText>
        </w:r>
      </w:del>
    </w:p>
    <w:p w14:paraId="36FB5C8C" w14:textId="77777777" w:rsidR="003E334D" w:rsidDel="00673D0E" w:rsidRDefault="003E334D">
      <w:pPr>
        <w:pStyle w:val="TOC1"/>
        <w:tabs>
          <w:tab w:val="left" w:pos="480"/>
          <w:tab w:val="right" w:leader="dot" w:pos="9350"/>
        </w:tabs>
        <w:rPr>
          <w:del w:id="157" w:author="james" w:date="2016-03-29T12:10:00Z"/>
          <w:rFonts w:asciiTheme="minorHAnsi" w:eastAsiaTheme="minorEastAsia" w:hAnsiTheme="minorHAnsi" w:cstheme="minorBidi"/>
          <w:noProof/>
          <w:sz w:val="22"/>
          <w:szCs w:val="22"/>
        </w:rPr>
      </w:pPr>
      <w:del w:id="158" w:author="james" w:date="2016-03-29T12:10:00Z">
        <w:r w:rsidRPr="00673D0E" w:rsidDel="00673D0E">
          <w:rPr>
            <w:noProof/>
            <w:rPrChange w:id="159" w:author="james" w:date="2016-03-29T12:10:00Z">
              <w:rPr>
                <w:rStyle w:val="Hyperlink"/>
                <w:noProof/>
              </w:rPr>
            </w:rPrChange>
          </w:rPr>
          <w:delText>5</w:delText>
        </w:r>
        <w:r w:rsidDel="00673D0E">
          <w:rPr>
            <w:rFonts w:asciiTheme="minorHAnsi" w:eastAsiaTheme="minorEastAsia" w:hAnsiTheme="minorHAnsi" w:cstheme="minorBidi"/>
            <w:noProof/>
            <w:sz w:val="22"/>
            <w:szCs w:val="22"/>
          </w:rPr>
          <w:tab/>
        </w:r>
        <w:r w:rsidRPr="00673D0E" w:rsidDel="00673D0E">
          <w:rPr>
            <w:noProof/>
            <w:rPrChange w:id="160" w:author="james" w:date="2016-03-29T12:10:00Z">
              <w:rPr>
                <w:rStyle w:val="Hyperlink"/>
                <w:noProof/>
              </w:rPr>
            </w:rPrChange>
          </w:rPr>
          <w:delText>Metadata File Naming and Association Mechanisms</w:delText>
        </w:r>
        <w:r w:rsidDel="00673D0E">
          <w:rPr>
            <w:noProof/>
            <w:webHidden/>
          </w:rPr>
          <w:tab/>
          <w:delText>6</w:delText>
        </w:r>
      </w:del>
    </w:p>
    <w:p w14:paraId="641A2DBD" w14:textId="77777777" w:rsidR="003E334D" w:rsidDel="00673D0E" w:rsidRDefault="003E334D">
      <w:pPr>
        <w:pStyle w:val="TOC1"/>
        <w:tabs>
          <w:tab w:val="left" w:pos="480"/>
          <w:tab w:val="right" w:leader="dot" w:pos="9350"/>
        </w:tabs>
        <w:rPr>
          <w:del w:id="161" w:author="james" w:date="2016-03-29T12:10:00Z"/>
          <w:rFonts w:asciiTheme="minorHAnsi" w:eastAsiaTheme="minorEastAsia" w:hAnsiTheme="minorHAnsi" w:cstheme="minorBidi"/>
          <w:noProof/>
          <w:sz w:val="22"/>
          <w:szCs w:val="22"/>
        </w:rPr>
      </w:pPr>
      <w:del w:id="162" w:author="james" w:date="2016-03-29T12:10:00Z">
        <w:r w:rsidRPr="00673D0E" w:rsidDel="00673D0E">
          <w:rPr>
            <w:noProof/>
            <w:rPrChange w:id="163" w:author="james" w:date="2016-03-29T12:10:00Z">
              <w:rPr>
                <w:rStyle w:val="Hyperlink"/>
                <w:noProof/>
              </w:rPr>
            </w:rPrChange>
          </w:rPr>
          <w:delText>6</w:delText>
        </w:r>
        <w:r w:rsidDel="00673D0E">
          <w:rPr>
            <w:rFonts w:asciiTheme="minorHAnsi" w:eastAsiaTheme="minorEastAsia" w:hAnsiTheme="minorHAnsi" w:cstheme="minorBidi"/>
            <w:noProof/>
            <w:sz w:val="22"/>
            <w:szCs w:val="22"/>
          </w:rPr>
          <w:tab/>
        </w:r>
        <w:r w:rsidRPr="00673D0E" w:rsidDel="00673D0E">
          <w:rPr>
            <w:noProof/>
            <w:rPrChange w:id="164" w:author="james" w:date="2016-03-29T12:10:00Z">
              <w:rPr>
                <w:rStyle w:val="Hyperlink"/>
                <w:noProof/>
              </w:rPr>
            </w:rPrChange>
          </w:rPr>
          <w:delText>Domain Model</w:delText>
        </w:r>
        <w:r w:rsidDel="00673D0E">
          <w:rPr>
            <w:noProof/>
            <w:webHidden/>
          </w:rPr>
          <w:tab/>
          <w:delText>6</w:delText>
        </w:r>
      </w:del>
    </w:p>
    <w:p w14:paraId="5B59A56B" w14:textId="77777777" w:rsidR="003E334D" w:rsidDel="00673D0E" w:rsidRDefault="003E334D">
      <w:pPr>
        <w:pStyle w:val="TOC2"/>
        <w:tabs>
          <w:tab w:val="left" w:pos="960"/>
          <w:tab w:val="right" w:leader="dot" w:pos="9350"/>
        </w:tabs>
        <w:rPr>
          <w:del w:id="165" w:author="james" w:date="2016-03-29T12:10:00Z"/>
          <w:rFonts w:asciiTheme="minorHAnsi" w:eastAsiaTheme="minorEastAsia" w:hAnsiTheme="minorHAnsi" w:cstheme="minorBidi"/>
          <w:noProof/>
          <w:sz w:val="22"/>
          <w:szCs w:val="22"/>
        </w:rPr>
      </w:pPr>
      <w:del w:id="166" w:author="james" w:date="2016-03-29T12:10:00Z">
        <w:r w:rsidRPr="00673D0E" w:rsidDel="00673D0E">
          <w:rPr>
            <w:noProof/>
            <w:rPrChange w:id="167" w:author="james" w:date="2016-03-29T12:10:00Z">
              <w:rPr>
                <w:rStyle w:val="Hyperlink"/>
                <w:noProof/>
              </w:rPr>
            </w:rPrChange>
          </w:rPr>
          <w:delText>6.1</w:delText>
        </w:r>
        <w:r w:rsidDel="00673D0E">
          <w:rPr>
            <w:rFonts w:asciiTheme="minorHAnsi" w:eastAsiaTheme="minorEastAsia" w:hAnsiTheme="minorHAnsi" w:cstheme="minorBidi"/>
            <w:noProof/>
            <w:sz w:val="22"/>
            <w:szCs w:val="22"/>
          </w:rPr>
          <w:tab/>
        </w:r>
        <w:r w:rsidRPr="00673D0E" w:rsidDel="00673D0E">
          <w:rPr>
            <w:noProof/>
            <w:rPrChange w:id="168" w:author="james" w:date="2016-03-29T12:10:00Z">
              <w:rPr>
                <w:rStyle w:val="Hyperlink"/>
                <w:noProof/>
              </w:rPr>
            </w:rPrChange>
          </w:rPr>
          <w:delText>Architecture</w:delText>
        </w:r>
        <w:r w:rsidDel="00673D0E">
          <w:rPr>
            <w:noProof/>
            <w:webHidden/>
          </w:rPr>
          <w:tab/>
          <w:delText>7</w:delText>
        </w:r>
      </w:del>
    </w:p>
    <w:p w14:paraId="192BDA15" w14:textId="77777777" w:rsidR="003E334D" w:rsidDel="00673D0E" w:rsidRDefault="003E334D">
      <w:pPr>
        <w:pStyle w:val="TOC2"/>
        <w:tabs>
          <w:tab w:val="left" w:pos="960"/>
          <w:tab w:val="right" w:leader="dot" w:pos="9350"/>
        </w:tabs>
        <w:rPr>
          <w:del w:id="169" w:author="james" w:date="2016-03-29T12:10:00Z"/>
          <w:rFonts w:asciiTheme="minorHAnsi" w:eastAsiaTheme="minorEastAsia" w:hAnsiTheme="minorHAnsi" w:cstheme="minorBidi"/>
          <w:noProof/>
          <w:sz w:val="22"/>
          <w:szCs w:val="22"/>
        </w:rPr>
      </w:pPr>
      <w:del w:id="170" w:author="james" w:date="2016-03-29T12:10:00Z">
        <w:r w:rsidRPr="00673D0E" w:rsidDel="00673D0E">
          <w:rPr>
            <w:noProof/>
            <w:rPrChange w:id="171" w:author="james" w:date="2016-03-29T12:10:00Z">
              <w:rPr>
                <w:rStyle w:val="Hyperlink"/>
                <w:noProof/>
              </w:rPr>
            </w:rPrChange>
          </w:rPr>
          <w:delText>6.2</w:delText>
        </w:r>
        <w:r w:rsidDel="00673D0E">
          <w:rPr>
            <w:rFonts w:asciiTheme="minorHAnsi" w:eastAsiaTheme="minorEastAsia" w:hAnsiTheme="minorHAnsi" w:cstheme="minorBidi"/>
            <w:noProof/>
            <w:sz w:val="22"/>
            <w:szCs w:val="22"/>
          </w:rPr>
          <w:tab/>
        </w:r>
        <w:r w:rsidRPr="00673D0E" w:rsidDel="00673D0E">
          <w:rPr>
            <w:noProof/>
            <w:rPrChange w:id="172" w:author="james" w:date="2016-03-29T12:10:00Z">
              <w:rPr>
                <w:rStyle w:val="Hyperlink"/>
                <w:noProof/>
              </w:rPr>
            </w:rPrChange>
          </w:rPr>
          <w:delText>Core Classes</w:delText>
        </w:r>
        <w:r w:rsidDel="00673D0E">
          <w:rPr>
            <w:noProof/>
            <w:webHidden/>
          </w:rPr>
          <w:tab/>
          <w:delText>9</w:delText>
        </w:r>
      </w:del>
    </w:p>
    <w:p w14:paraId="425A13CC" w14:textId="77777777" w:rsidR="003E334D" w:rsidDel="00673D0E" w:rsidRDefault="003E334D">
      <w:pPr>
        <w:pStyle w:val="TOC3"/>
        <w:tabs>
          <w:tab w:val="left" w:pos="1200"/>
          <w:tab w:val="right" w:leader="dot" w:pos="9350"/>
        </w:tabs>
        <w:rPr>
          <w:del w:id="173" w:author="james" w:date="2016-03-29T12:10:00Z"/>
          <w:rFonts w:asciiTheme="minorHAnsi" w:eastAsiaTheme="minorEastAsia" w:hAnsiTheme="minorHAnsi" w:cstheme="minorBidi"/>
          <w:noProof/>
          <w:sz w:val="22"/>
          <w:szCs w:val="22"/>
        </w:rPr>
      </w:pPr>
      <w:del w:id="174" w:author="james" w:date="2016-03-29T12:10:00Z">
        <w:r w:rsidRPr="00673D0E" w:rsidDel="00673D0E">
          <w:rPr>
            <w:noProof/>
            <w:rPrChange w:id="175" w:author="james" w:date="2016-03-29T12:10:00Z">
              <w:rPr>
                <w:rStyle w:val="Hyperlink"/>
                <w:noProof/>
              </w:rPr>
            </w:rPrChange>
          </w:rPr>
          <w:delText>6.2.1</w:delText>
        </w:r>
        <w:r w:rsidDel="00673D0E">
          <w:rPr>
            <w:rFonts w:asciiTheme="minorHAnsi" w:eastAsiaTheme="minorEastAsia" w:hAnsiTheme="minorHAnsi" w:cstheme="minorBidi"/>
            <w:noProof/>
            <w:sz w:val="22"/>
            <w:szCs w:val="22"/>
          </w:rPr>
          <w:tab/>
        </w:r>
        <w:r w:rsidRPr="00673D0E" w:rsidDel="00673D0E">
          <w:rPr>
            <w:noProof/>
            <w:rPrChange w:id="176" w:author="james" w:date="2016-03-29T12:10:00Z">
              <w:rPr>
                <w:rStyle w:val="Hyperlink"/>
                <w:noProof/>
              </w:rPr>
            </w:rPrChange>
          </w:rPr>
          <w:delText>Session Object</w:delText>
        </w:r>
        <w:r w:rsidDel="00673D0E">
          <w:rPr>
            <w:noProof/>
            <w:webHidden/>
          </w:rPr>
          <w:tab/>
          <w:delText>9</w:delText>
        </w:r>
      </w:del>
    </w:p>
    <w:p w14:paraId="14B64D7B" w14:textId="77777777" w:rsidR="003E334D" w:rsidDel="00673D0E" w:rsidRDefault="003E334D">
      <w:pPr>
        <w:pStyle w:val="TOC3"/>
        <w:tabs>
          <w:tab w:val="left" w:pos="1200"/>
          <w:tab w:val="right" w:leader="dot" w:pos="9350"/>
        </w:tabs>
        <w:rPr>
          <w:del w:id="177" w:author="james" w:date="2016-03-29T12:10:00Z"/>
          <w:rFonts w:asciiTheme="minorHAnsi" w:eastAsiaTheme="minorEastAsia" w:hAnsiTheme="minorHAnsi" w:cstheme="minorBidi"/>
          <w:noProof/>
          <w:sz w:val="22"/>
          <w:szCs w:val="22"/>
        </w:rPr>
      </w:pPr>
      <w:del w:id="178" w:author="james" w:date="2016-03-29T12:10:00Z">
        <w:r w:rsidRPr="00673D0E" w:rsidDel="00673D0E">
          <w:rPr>
            <w:noProof/>
            <w:rPrChange w:id="179" w:author="james" w:date="2016-03-29T12:10:00Z">
              <w:rPr>
                <w:rStyle w:val="Hyperlink"/>
                <w:noProof/>
              </w:rPr>
            </w:rPrChange>
          </w:rPr>
          <w:delText>6.2.2</w:delText>
        </w:r>
        <w:r w:rsidDel="00673D0E">
          <w:rPr>
            <w:rFonts w:asciiTheme="minorHAnsi" w:eastAsiaTheme="minorEastAsia" w:hAnsiTheme="minorHAnsi" w:cstheme="minorBidi"/>
            <w:noProof/>
            <w:sz w:val="22"/>
            <w:szCs w:val="22"/>
          </w:rPr>
          <w:tab/>
        </w:r>
        <w:r w:rsidRPr="00673D0E" w:rsidDel="00673D0E">
          <w:rPr>
            <w:noProof/>
            <w:rPrChange w:id="180" w:author="james" w:date="2016-03-29T12:10:00Z">
              <w:rPr>
                <w:rStyle w:val="Hyperlink"/>
                <w:noProof/>
              </w:rPr>
            </w:rPrChange>
          </w:rPr>
          <w:delText>System Object</w:delText>
        </w:r>
        <w:r w:rsidDel="00673D0E">
          <w:rPr>
            <w:noProof/>
            <w:webHidden/>
          </w:rPr>
          <w:tab/>
          <w:delText>10</w:delText>
        </w:r>
      </w:del>
    </w:p>
    <w:p w14:paraId="30C72F64" w14:textId="77777777" w:rsidR="003E334D" w:rsidDel="00673D0E" w:rsidRDefault="003E334D">
      <w:pPr>
        <w:pStyle w:val="TOC3"/>
        <w:tabs>
          <w:tab w:val="left" w:pos="1200"/>
          <w:tab w:val="right" w:leader="dot" w:pos="9350"/>
        </w:tabs>
        <w:rPr>
          <w:del w:id="181" w:author="james" w:date="2016-03-29T12:10:00Z"/>
          <w:rFonts w:asciiTheme="minorHAnsi" w:eastAsiaTheme="minorEastAsia" w:hAnsiTheme="minorHAnsi" w:cstheme="minorBidi"/>
          <w:noProof/>
          <w:sz w:val="22"/>
          <w:szCs w:val="22"/>
        </w:rPr>
      </w:pPr>
      <w:del w:id="182" w:author="james" w:date="2016-03-29T12:10:00Z">
        <w:r w:rsidRPr="00673D0E" w:rsidDel="00673D0E">
          <w:rPr>
            <w:noProof/>
            <w:rPrChange w:id="183" w:author="james" w:date="2016-03-29T12:10:00Z">
              <w:rPr>
                <w:rStyle w:val="Hyperlink"/>
                <w:noProof/>
              </w:rPr>
            </w:rPrChange>
          </w:rPr>
          <w:delText>6.2.3</w:delText>
        </w:r>
        <w:r w:rsidDel="00673D0E">
          <w:rPr>
            <w:rFonts w:asciiTheme="minorHAnsi" w:eastAsiaTheme="minorEastAsia" w:hAnsiTheme="minorHAnsi" w:cstheme="minorBidi"/>
            <w:noProof/>
            <w:sz w:val="22"/>
            <w:szCs w:val="22"/>
          </w:rPr>
          <w:tab/>
        </w:r>
        <w:r w:rsidRPr="00673D0E" w:rsidDel="00673D0E">
          <w:rPr>
            <w:noProof/>
            <w:rPrChange w:id="184" w:author="james" w:date="2016-03-29T12:10:00Z">
              <w:rPr>
                <w:rStyle w:val="Hyperlink"/>
                <w:noProof/>
              </w:rPr>
            </w:rPrChange>
          </w:rPr>
          <w:delText>Cluster Object</w:delText>
        </w:r>
        <w:r w:rsidDel="00673D0E">
          <w:rPr>
            <w:noProof/>
            <w:webHidden/>
          </w:rPr>
          <w:tab/>
          <w:delText>11</w:delText>
        </w:r>
      </w:del>
    </w:p>
    <w:p w14:paraId="6471E2A6" w14:textId="77777777" w:rsidR="003E334D" w:rsidDel="00673D0E" w:rsidRDefault="003E334D">
      <w:pPr>
        <w:pStyle w:val="TOC3"/>
        <w:tabs>
          <w:tab w:val="left" w:pos="1200"/>
          <w:tab w:val="right" w:leader="dot" w:pos="9350"/>
        </w:tabs>
        <w:rPr>
          <w:del w:id="185" w:author="james" w:date="2016-03-29T12:10:00Z"/>
          <w:rFonts w:asciiTheme="minorHAnsi" w:eastAsiaTheme="minorEastAsia" w:hAnsiTheme="minorHAnsi" w:cstheme="minorBidi"/>
          <w:noProof/>
          <w:sz w:val="22"/>
          <w:szCs w:val="22"/>
        </w:rPr>
      </w:pPr>
      <w:del w:id="186" w:author="james" w:date="2016-03-29T12:10:00Z">
        <w:r w:rsidRPr="00673D0E" w:rsidDel="00673D0E">
          <w:rPr>
            <w:noProof/>
            <w:rPrChange w:id="187" w:author="james" w:date="2016-03-29T12:10:00Z">
              <w:rPr>
                <w:rStyle w:val="Hyperlink"/>
                <w:noProof/>
              </w:rPr>
            </w:rPrChange>
          </w:rPr>
          <w:delText>6.2.4</w:delText>
        </w:r>
        <w:r w:rsidDel="00673D0E">
          <w:rPr>
            <w:rFonts w:asciiTheme="minorHAnsi" w:eastAsiaTheme="minorEastAsia" w:hAnsiTheme="minorHAnsi" w:cstheme="minorBidi"/>
            <w:noProof/>
            <w:sz w:val="22"/>
            <w:szCs w:val="22"/>
          </w:rPr>
          <w:tab/>
        </w:r>
        <w:r w:rsidRPr="00673D0E" w:rsidDel="00673D0E">
          <w:rPr>
            <w:noProof/>
            <w:rPrChange w:id="188" w:author="james" w:date="2016-03-29T12:10:00Z">
              <w:rPr>
                <w:rStyle w:val="Hyperlink"/>
                <w:noProof/>
              </w:rPr>
            </w:rPrChange>
          </w:rPr>
          <w:delText>Source Object</w:delText>
        </w:r>
        <w:r w:rsidDel="00673D0E">
          <w:rPr>
            <w:noProof/>
            <w:webHidden/>
          </w:rPr>
          <w:tab/>
          <w:delText>12</w:delText>
        </w:r>
      </w:del>
    </w:p>
    <w:p w14:paraId="0010D38C" w14:textId="77777777" w:rsidR="003E334D" w:rsidDel="00673D0E" w:rsidRDefault="003E334D">
      <w:pPr>
        <w:pStyle w:val="TOC3"/>
        <w:tabs>
          <w:tab w:val="left" w:pos="1200"/>
          <w:tab w:val="right" w:leader="dot" w:pos="9350"/>
        </w:tabs>
        <w:rPr>
          <w:del w:id="189" w:author="james" w:date="2016-03-29T12:10:00Z"/>
          <w:rFonts w:asciiTheme="minorHAnsi" w:eastAsiaTheme="minorEastAsia" w:hAnsiTheme="minorHAnsi" w:cstheme="minorBidi"/>
          <w:noProof/>
          <w:sz w:val="22"/>
          <w:szCs w:val="22"/>
        </w:rPr>
      </w:pPr>
      <w:del w:id="190" w:author="james" w:date="2016-03-29T12:10:00Z">
        <w:r w:rsidRPr="00673D0E" w:rsidDel="00673D0E">
          <w:rPr>
            <w:noProof/>
            <w:rPrChange w:id="191" w:author="james" w:date="2016-03-29T12:10:00Z">
              <w:rPr>
                <w:rStyle w:val="Hyperlink"/>
                <w:noProof/>
              </w:rPr>
            </w:rPrChange>
          </w:rPr>
          <w:delText>6.2.5</w:delText>
        </w:r>
        <w:r w:rsidDel="00673D0E">
          <w:rPr>
            <w:rFonts w:asciiTheme="minorHAnsi" w:eastAsiaTheme="minorEastAsia" w:hAnsiTheme="minorHAnsi" w:cstheme="minorBidi"/>
            <w:noProof/>
            <w:sz w:val="22"/>
            <w:szCs w:val="22"/>
          </w:rPr>
          <w:tab/>
        </w:r>
        <w:r w:rsidRPr="00673D0E" w:rsidDel="00673D0E">
          <w:rPr>
            <w:noProof/>
            <w:rPrChange w:id="192" w:author="james" w:date="2016-03-29T12:10:00Z">
              <w:rPr>
                <w:rStyle w:val="Hyperlink"/>
                <w:noProof/>
              </w:rPr>
            </w:rPrChange>
          </w:rPr>
          <w:delText>Band Object</w:delText>
        </w:r>
        <w:r w:rsidDel="00673D0E">
          <w:rPr>
            <w:noProof/>
            <w:webHidden/>
          </w:rPr>
          <w:tab/>
          <w:delText>13</w:delText>
        </w:r>
      </w:del>
    </w:p>
    <w:p w14:paraId="20906226" w14:textId="77777777" w:rsidR="003E334D" w:rsidDel="00673D0E" w:rsidRDefault="003E334D">
      <w:pPr>
        <w:pStyle w:val="TOC3"/>
        <w:tabs>
          <w:tab w:val="left" w:pos="1200"/>
          <w:tab w:val="right" w:leader="dot" w:pos="9350"/>
        </w:tabs>
        <w:rPr>
          <w:del w:id="193" w:author="james" w:date="2016-03-29T12:10:00Z"/>
          <w:rFonts w:asciiTheme="minorHAnsi" w:eastAsiaTheme="minorEastAsia" w:hAnsiTheme="minorHAnsi" w:cstheme="minorBidi"/>
          <w:noProof/>
          <w:sz w:val="22"/>
          <w:szCs w:val="22"/>
        </w:rPr>
      </w:pPr>
      <w:del w:id="194" w:author="james" w:date="2016-03-29T12:10:00Z">
        <w:r w:rsidRPr="00673D0E" w:rsidDel="00673D0E">
          <w:rPr>
            <w:noProof/>
            <w:rPrChange w:id="195" w:author="james" w:date="2016-03-29T12:10:00Z">
              <w:rPr>
                <w:rStyle w:val="Hyperlink"/>
                <w:noProof/>
              </w:rPr>
            </w:rPrChange>
          </w:rPr>
          <w:delText>6.2.6</w:delText>
        </w:r>
        <w:r w:rsidDel="00673D0E">
          <w:rPr>
            <w:rFonts w:asciiTheme="minorHAnsi" w:eastAsiaTheme="minorEastAsia" w:hAnsiTheme="minorHAnsi" w:cstheme="minorBidi"/>
            <w:noProof/>
            <w:sz w:val="22"/>
            <w:szCs w:val="22"/>
          </w:rPr>
          <w:tab/>
        </w:r>
        <w:r w:rsidRPr="00673D0E" w:rsidDel="00673D0E">
          <w:rPr>
            <w:noProof/>
            <w:rPrChange w:id="196" w:author="james" w:date="2016-03-29T12:10:00Z">
              <w:rPr>
                <w:rStyle w:val="Hyperlink"/>
                <w:noProof/>
              </w:rPr>
            </w:rPrChange>
          </w:rPr>
          <w:delText>Stream Object</w:delText>
        </w:r>
        <w:r w:rsidDel="00673D0E">
          <w:rPr>
            <w:noProof/>
            <w:webHidden/>
          </w:rPr>
          <w:tab/>
          <w:delText>14</w:delText>
        </w:r>
      </w:del>
    </w:p>
    <w:p w14:paraId="5E121FCD" w14:textId="77777777" w:rsidR="003E334D" w:rsidDel="00673D0E" w:rsidRDefault="003E334D">
      <w:pPr>
        <w:pStyle w:val="TOC3"/>
        <w:tabs>
          <w:tab w:val="left" w:pos="1200"/>
          <w:tab w:val="right" w:leader="dot" w:pos="9350"/>
        </w:tabs>
        <w:rPr>
          <w:del w:id="197" w:author="james" w:date="2016-03-29T12:10:00Z"/>
          <w:rFonts w:asciiTheme="minorHAnsi" w:eastAsiaTheme="minorEastAsia" w:hAnsiTheme="minorHAnsi" w:cstheme="minorBidi"/>
          <w:noProof/>
          <w:sz w:val="22"/>
          <w:szCs w:val="22"/>
        </w:rPr>
      </w:pPr>
      <w:del w:id="198" w:author="james" w:date="2016-03-29T12:10:00Z">
        <w:r w:rsidRPr="00673D0E" w:rsidDel="00673D0E">
          <w:rPr>
            <w:noProof/>
            <w:rPrChange w:id="199" w:author="james" w:date="2016-03-29T12:10:00Z">
              <w:rPr>
                <w:rStyle w:val="Hyperlink"/>
                <w:noProof/>
              </w:rPr>
            </w:rPrChange>
          </w:rPr>
          <w:delText>6.2.7</w:delText>
        </w:r>
        <w:r w:rsidDel="00673D0E">
          <w:rPr>
            <w:rFonts w:asciiTheme="minorHAnsi" w:eastAsiaTheme="minorEastAsia" w:hAnsiTheme="minorHAnsi" w:cstheme="minorBidi"/>
            <w:noProof/>
            <w:sz w:val="22"/>
            <w:szCs w:val="22"/>
          </w:rPr>
          <w:tab/>
        </w:r>
        <w:r w:rsidRPr="00673D0E" w:rsidDel="00673D0E">
          <w:rPr>
            <w:noProof/>
            <w:rPrChange w:id="200" w:author="james" w:date="2016-03-29T12:10:00Z">
              <w:rPr>
                <w:rStyle w:val="Hyperlink"/>
                <w:noProof/>
              </w:rPr>
            </w:rPrChange>
          </w:rPr>
          <w:delText>Lump Object</w:delText>
        </w:r>
        <w:r w:rsidDel="00673D0E">
          <w:rPr>
            <w:noProof/>
            <w:webHidden/>
          </w:rPr>
          <w:tab/>
          <w:delText>17</w:delText>
        </w:r>
      </w:del>
    </w:p>
    <w:p w14:paraId="785AD456" w14:textId="77777777" w:rsidR="003E334D" w:rsidDel="00673D0E" w:rsidRDefault="003E334D">
      <w:pPr>
        <w:pStyle w:val="TOC3"/>
        <w:tabs>
          <w:tab w:val="left" w:pos="1200"/>
          <w:tab w:val="right" w:leader="dot" w:pos="9350"/>
        </w:tabs>
        <w:rPr>
          <w:del w:id="201" w:author="james" w:date="2016-03-29T12:10:00Z"/>
          <w:rFonts w:asciiTheme="minorHAnsi" w:eastAsiaTheme="minorEastAsia" w:hAnsiTheme="minorHAnsi" w:cstheme="minorBidi"/>
          <w:noProof/>
          <w:sz w:val="22"/>
          <w:szCs w:val="22"/>
        </w:rPr>
      </w:pPr>
      <w:del w:id="202" w:author="james" w:date="2016-03-29T12:10:00Z">
        <w:r w:rsidRPr="00673D0E" w:rsidDel="00673D0E">
          <w:rPr>
            <w:noProof/>
            <w:rPrChange w:id="203" w:author="james" w:date="2016-03-29T12:10:00Z">
              <w:rPr>
                <w:rStyle w:val="Hyperlink"/>
                <w:noProof/>
              </w:rPr>
            </w:rPrChange>
          </w:rPr>
          <w:delText>6.2.8</w:delText>
        </w:r>
        <w:r w:rsidDel="00673D0E">
          <w:rPr>
            <w:rFonts w:asciiTheme="minorHAnsi" w:eastAsiaTheme="minorEastAsia" w:hAnsiTheme="minorHAnsi" w:cstheme="minorBidi"/>
            <w:noProof/>
            <w:sz w:val="22"/>
            <w:szCs w:val="22"/>
          </w:rPr>
          <w:tab/>
        </w:r>
        <w:r w:rsidRPr="00673D0E" w:rsidDel="00673D0E">
          <w:rPr>
            <w:noProof/>
            <w:rPrChange w:id="204" w:author="james" w:date="2016-03-29T12:10:00Z">
              <w:rPr>
                <w:rStyle w:val="Hyperlink"/>
                <w:noProof/>
              </w:rPr>
            </w:rPrChange>
          </w:rPr>
          <w:delText>Chunk Object</w:delText>
        </w:r>
        <w:r w:rsidDel="00673D0E">
          <w:rPr>
            <w:noProof/>
            <w:webHidden/>
          </w:rPr>
          <w:tab/>
          <w:delText>18</w:delText>
        </w:r>
      </w:del>
    </w:p>
    <w:p w14:paraId="4F90D16A" w14:textId="77777777" w:rsidR="003E334D" w:rsidDel="00673D0E" w:rsidRDefault="003E334D">
      <w:pPr>
        <w:pStyle w:val="TOC3"/>
        <w:tabs>
          <w:tab w:val="left" w:pos="1200"/>
          <w:tab w:val="right" w:leader="dot" w:pos="9350"/>
        </w:tabs>
        <w:rPr>
          <w:del w:id="205" w:author="james" w:date="2016-03-29T12:10:00Z"/>
          <w:rFonts w:asciiTheme="minorHAnsi" w:eastAsiaTheme="minorEastAsia" w:hAnsiTheme="minorHAnsi" w:cstheme="minorBidi"/>
          <w:noProof/>
          <w:sz w:val="22"/>
          <w:szCs w:val="22"/>
        </w:rPr>
      </w:pPr>
      <w:del w:id="206" w:author="james" w:date="2016-03-29T12:10:00Z">
        <w:r w:rsidRPr="00673D0E" w:rsidDel="00673D0E">
          <w:rPr>
            <w:noProof/>
            <w:rPrChange w:id="207" w:author="james" w:date="2016-03-29T12:10:00Z">
              <w:rPr>
                <w:rStyle w:val="Hyperlink"/>
                <w:noProof/>
              </w:rPr>
            </w:rPrChange>
          </w:rPr>
          <w:delText>6.2.9</w:delText>
        </w:r>
        <w:r w:rsidDel="00673D0E">
          <w:rPr>
            <w:rFonts w:asciiTheme="minorHAnsi" w:eastAsiaTheme="minorEastAsia" w:hAnsiTheme="minorHAnsi" w:cstheme="minorBidi"/>
            <w:noProof/>
            <w:sz w:val="22"/>
            <w:szCs w:val="22"/>
          </w:rPr>
          <w:tab/>
        </w:r>
        <w:r w:rsidRPr="00673D0E" w:rsidDel="00673D0E">
          <w:rPr>
            <w:noProof/>
            <w:rPrChange w:id="208" w:author="james" w:date="2016-03-29T12:10:00Z">
              <w:rPr>
                <w:rStyle w:val="Hyperlink"/>
                <w:noProof/>
              </w:rPr>
            </w:rPrChange>
          </w:rPr>
          <w:delText>Block Object</w:delText>
        </w:r>
        <w:r w:rsidDel="00673D0E">
          <w:rPr>
            <w:noProof/>
            <w:webHidden/>
          </w:rPr>
          <w:tab/>
          <w:delText>20</w:delText>
        </w:r>
      </w:del>
    </w:p>
    <w:p w14:paraId="01BEB830" w14:textId="77777777" w:rsidR="003E334D" w:rsidDel="00673D0E" w:rsidRDefault="003E334D">
      <w:pPr>
        <w:pStyle w:val="TOC3"/>
        <w:tabs>
          <w:tab w:val="left" w:pos="1440"/>
          <w:tab w:val="right" w:leader="dot" w:pos="9350"/>
        </w:tabs>
        <w:rPr>
          <w:del w:id="209" w:author="james" w:date="2016-03-29T12:10:00Z"/>
          <w:rFonts w:asciiTheme="minorHAnsi" w:eastAsiaTheme="minorEastAsia" w:hAnsiTheme="minorHAnsi" w:cstheme="minorBidi"/>
          <w:noProof/>
          <w:sz w:val="22"/>
          <w:szCs w:val="22"/>
        </w:rPr>
      </w:pPr>
      <w:del w:id="210" w:author="james" w:date="2016-03-29T12:10:00Z">
        <w:r w:rsidRPr="00673D0E" w:rsidDel="00673D0E">
          <w:rPr>
            <w:noProof/>
            <w:rPrChange w:id="211" w:author="james" w:date="2016-03-29T12:10:00Z">
              <w:rPr>
                <w:rStyle w:val="Hyperlink"/>
                <w:noProof/>
              </w:rPr>
            </w:rPrChange>
          </w:rPr>
          <w:delText>6.2.10</w:delText>
        </w:r>
        <w:r w:rsidDel="00673D0E">
          <w:rPr>
            <w:rFonts w:asciiTheme="minorHAnsi" w:eastAsiaTheme="minorEastAsia" w:hAnsiTheme="minorHAnsi" w:cstheme="minorBidi"/>
            <w:noProof/>
            <w:sz w:val="22"/>
            <w:szCs w:val="22"/>
          </w:rPr>
          <w:tab/>
        </w:r>
        <w:r w:rsidRPr="00673D0E" w:rsidDel="00673D0E">
          <w:rPr>
            <w:noProof/>
            <w:rPrChange w:id="212" w:author="james" w:date="2016-03-29T12:10:00Z">
              <w:rPr>
                <w:rStyle w:val="Hyperlink"/>
                <w:noProof/>
              </w:rPr>
            </w:rPrChange>
          </w:rPr>
          <w:delText>Lane Object</w:delText>
        </w:r>
        <w:r w:rsidDel="00673D0E">
          <w:rPr>
            <w:noProof/>
            <w:webHidden/>
          </w:rPr>
          <w:tab/>
          <w:delText>21</w:delText>
        </w:r>
      </w:del>
    </w:p>
    <w:p w14:paraId="0CACB367" w14:textId="77777777" w:rsidR="003E334D" w:rsidDel="00673D0E" w:rsidRDefault="003E334D">
      <w:pPr>
        <w:pStyle w:val="TOC3"/>
        <w:tabs>
          <w:tab w:val="right" w:leader="dot" w:pos="9350"/>
        </w:tabs>
        <w:rPr>
          <w:del w:id="213" w:author="james" w:date="2016-03-29T12:10:00Z"/>
          <w:rFonts w:asciiTheme="minorHAnsi" w:eastAsiaTheme="minorEastAsia" w:hAnsiTheme="minorHAnsi" w:cstheme="minorBidi"/>
          <w:noProof/>
          <w:sz w:val="22"/>
          <w:szCs w:val="22"/>
        </w:rPr>
      </w:pPr>
      <w:del w:id="214" w:author="james" w:date="2016-03-29T12:10:00Z">
        <w:r w:rsidRPr="00673D0E" w:rsidDel="00673D0E">
          <w:rPr>
            <w:noProof/>
            <w:rPrChange w:id="215" w:author="james" w:date="2016-03-29T12:10:00Z">
              <w:rPr>
                <w:rStyle w:val="Hyperlink"/>
                <w:noProof/>
              </w:rPr>
            </w:rPrChange>
          </w:rPr>
          <w:delText>File Object</w:delText>
        </w:r>
        <w:r w:rsidDel="00673D0E">
          <w:rPr>
            <w:noProof/>
            <w:webHidden/>
          </w:rPr>
          <w:tab/>
          <w:delText>22</w:delText>
        </w:r>
      </w:del>
    </w:p>
    <w:p w14:paraId="586B1F1B" w14:textId="77777777" w:rsidR="003E334D" w:rsidDel="00673D0E" w:rsidRDefault="003E334D">
      <w:pPr>
        <w:pStyle w:val="TOC3"/>
        <w:tabs>
          <w:tab w:val="left" w:pos="1440"/>
          <w:tab w:val="right" w:leader="dot" w:pos="9350"/>
        </w:tabs>
        <w:rPr>
          <w:del w:id="216" w:author="james" w:date="2016-03-29T12:10:00Z"/>
          <w:rFonts w:asciiTheme="minorHAnsi" w:eastAsiaTheme="minorEastAsia" w:hAnsiTheme="minorHAnsi" w:cstheme="minorBidi"/>
          <w:noProof/>
          <w:sz w:val="22"/>
          <w:szCs w:val="22"/>
        </w:rPr>
      </w:pPr>
      <w:del w:id="217" w:author="james" w:date="2016-03-29T12:10:00Z">
        <w:r w:rsidRPr="00673D0E" w:rsidDel="00673D0E">
          <w:rPr>
            <w:noProof/>
            <w:rPrChange w:id="218" w:author="james" w:date="2016-03-29T12:10:00Z">
              <w:rPr>
                <w:rStyle w:val="Hyperlink"/>
                <w:noProof/>
              </w:rPr>
            </w:rPrChange>
          </w:rPr>
          <w:delText>6.2.11</w:delText>
        </w:r>
        <w:r w:rsidDel="00673D0E">
          <w:rPr>
            <w:rFonts w:asciiTheme="minorHAnsi" w:eastAsiaTheme="minorEastAsia" w:hAnsiTheme="minorHAnsi" w:cstheme="minorBidi"/>
            <w:noProof/>
            <w:sz w:val="22"/>
            <w:szCs w:val="22"/>
          </w:rPr>
          <w:tab/>
        </w:r>
        <w:r w:rsidRPr="00673D0E" w:rsidDel="00673D0E">
          <w:rPr>
            <w:noProof/>
            <w:rPrChange w:id="219" w:author="james" w:date="2016-03-29T12:10:00Z">
              <w:rPr>
                <w:rStyle w:val="Hyperlink"/>
                <w:noProof/>
              </w:rPr>
            </w:rPrChange>
          </w:rPr>
          <w:delText>FileSet Object</w:delText>
        </w:r>
        <w:r w:rsidDel="00673D0E">
          <w:rPr>
            <w:noProof/>
            <w:webHidden/>
          </w:rPr>
          <w:tab/>
          <w:delText>23</w:delText>
        </w:r>
      </w:del>
    </w:p>
    <w:p w14:paraId="2095317B" w14:textId="77777777" w:rsidR="003E334D" w:rsidDel="00673D0E" w:rsidRDefault="003E334D">
      <w:pPr>
        <w:pStyle w:val="TOC2"/>
        <w:tabs>
          <w:tab w:val="left" w:pos="960"/>
          <w:tab w:val="right" w:leader="dot" w:pos="9350"/>
        </w:tabs>
        <w:rPr>
          <w:del w:id="220" w:author="james" w:date="2016-03-29T12:10:00Z"/>
          <w:rFonts w:asciiTheme="minorHAnsi" w:eastAsiaTheme="minorEastAsia" w:hAnsiTheme="minorHAnsi" w:cstheme="minorBidi"/>
          <w:noProof/>
          <w:sz w:val="22"/>
          <w:szCs w:val="22"/>
        </w:rPr>
      </w:pPr>
      <w:del w:id="221" w:author="james" w:date="2016-03-29T12:10:00Z">
        <w:r w:rsidRPr="00673D0E" w:rsidDel="00673D0E">
          <w:rPr>
            <w:noProof/>
            <w:rPrChange w:id="222" w:author="james" w:date="2016-03-29T12:10:00Z">
              <w:rPr>
                <w:rStyle w:val="Hyperlink"/>
                <w:noProof/>
              </w:rPr>
            </w:rPrChange>
          </w:rPr>
          <w:delText>6.3</w:delText>
        </w:r>
        <w:r w:rsidDel="00673D0E">
          <w:rPr>
            <w:rFonts w:asciiTheme="minorHAnsi" w:eastAsiaTheme="minorEastAsia" w:hAnsiTheme="minorHAnsi" w:cstheme="minorBidi"/>
            <w:noProof/>
            <w:sz w:val="22"/>
            <w:szCs w:val="22"/>
          </w:rPr>
          <w:tab/>
        </w:r>
        <w:r w:rsidRPr="00673D0E" w:rsidDel="00673D0E">
          <w:rPr>
            <w:noProof/>
            <w:rPrChange w:id="223" w:author="james" w:date="2016-03-29T12:10:00Z">
              <w:rPr>
                <w:rStyle w:val="Hyperlink"/>
                <w:noProof/>
              </w:rPr>
            </w:rPrChange>
          </w:rPr>
          <w:delText>Foundation Classes</w:delText>
        </w:r>
        <w:r w:rsidDel="00673D0E">
          <w:rPr>
            <w:noProof/>
            <w:webHidden/>
          </w:rPr>
          <w:tab/>
          <w:delText>24</w:delText>
        </w:r>
      </w:del>
    </w:p>
    <w:p w14:paraId="16980EB5" w14:textId="77777777" w:rsidR="003E334D" w:rsidDel="00673D0E" w:rsidRDefault="003E334D">
      <w:pPr>
        <w:pStyle w:val="TOC3"/>
        <w:tabs>
          <w:tab w:val="left" w:pos="1200"/>
          <w:tab w:val="right" w:leader="dot" w:pos="9350"/>
        </w:tabs>
        <w:rPr>
          <w:del w:id="224" w:author="james" w:date="2016-03-29T12:10:00Z"/>
          <w:rFonts w:asciiTheme="minorHAnsi" w:eastAsiaTheme="minorEastAsia" w:hAnsiTheme="minorHAnsi" w:cstheme="minorBidi"/>
          <w:noProof/>
          <w:sz w:val="22"/>
          <w:szCs w:val="22"/>
        </w:rPr>
      </w:pPr>
      <w:del w:id="225" w:author="james" w:date="2016-03-29T12:10:00Z">
        <w:r w:rsidRPr="00673D0E" w:rsidDel="00673D0E">
          <w:rPr>
            <w:noProof/>
            <w:rPrChange w:id="226" w:author="james" w:date="2016-03-29T12:10:00Z">
              <w:rPr>
                <w:rStyle w:val="Hyperlink"/>
                <w:noProof/>
              </w:rPr>
            </w:rPrChange>
          </w:rPr>
          <w:delText>6.3.1</w:delText>
        </w:r>
        <w:r w:rsidDel="00673D0E">
          <w:rPr>
            <w:rFonts w:asciiTheme="minorHAnsi" w:eastAsiaTheme="minorEastAsia" w:hAnsiTheme="minorHAnsi" w:cstheme="minorBidi"/>
            <w:noProof/>
            <w:sz w:val="22"/>
            <w:szCs w:val="22"/>
          </w:rPr>
          <w:tab/>
        </w:r>
        <w:r w:rsidRPr="00673D0E" w:rsidDel="00673D0E">
          <w:rPr>
            <w:noProof/>
            <w:rPrChange w:id="227" w:author="james" w:date="2016-03-29T12:10:00Z">
              <w:rPr>
                <w:rStyle w:val="Hyperlink"/>
                <w:noProof/>
              </w:rPr>
            </w:rPrChange>
          </w:rPr>
          <w:delText>URI</w:delText>
        </w:r>
        <w:r w:rsidDel="00673D0E">
          <w:rPr>
            <w:noProof/>
            <w:webHidden/>
          </w:rPr>
          <w:tab/>
          <w:delText>24</w:delText>
        </w:r>
      </w:del>
    </w:p>
    <w:p w14:paraId="6278F31E" w14:textId="77777777" w:rsidR="003E334D" w:rsidDel="00673D0E" w:rsidRDefault="003E334D">
      <w:pPr>
        <w:pStyle w:val="TOC3"/>
        <w:tabs>
          <w:tab w:val="left" w:pos="1200"/>
          <w:tab w:val="right" w:leader="dot" w:pos="9350"/>
        </w:tabs>
        <w:rPr>
          <w:del w:id="228" w:author="james" w:date="2016-03-29T12:10:00Z"/>
          <w:rFonts w:asciiTheme="minorHAnsi" w:eastAsiaTheme="minorEastAsia" w:hAnsiTheme="minorHAnsi" w:cstheme="minorBidi"/>
          <w:noProof/>
          <w:sz w:val="22"/>
          <w:szCs w:val="22"/>
        </w:rPr>
      </w:pPr>
      <w:del w:id="229" w:author="james" w:date="2016-03-29T12:10:00Z">
        <w:r w:rsidRPr="00673D0E" w:rsidDel="00673D0E">
          <w:rPr>
            <w:noProof/>
            <w:rPrChange w:id="230" w:author="james" w:date="2016-03-29T12:10:00Z">
              <w:rPr>
                <w:rStyle w:val="Hyperlink"/>
                <w:noProof/>
              </w:rPr>
            </w:rPrChange>
          </w:rPr>
          <w:delText>6.3.2</w:delText>
        </w:r>
        <w:r w:rsidDel="00673D0E">
          <w:rPr>
            <w:rFonts w:asciiTheme="minorHAnsi" w:eastAsiaTheme="minorEastAsia" w:hAnsiTheme="minorHAnsi" w:cstheme="minorBidi"/>
            <w:noProof/>
            <w:sz w:val="22"/>
            <w:szCs w:val="22"/>
          </w:rPr>
          <w:tab/>
        </w:r>
        <w:r w:rsidRPr="00673D0E" w:rsidDel="00673D0E">
          <w:rPr>
            <w:noProof/>
            <w:rPrChange w:id="231" w:author="james" w:date="2016-03-29T12:10:00Z">
              <w:rPr>
                <w:rStyle w:val="Hyperlink"/>
                <w:noProof/>
              </w:rPr>
            </w:rPrChange>
          </w:rPr>
          <w:delText>DateTime</w:delText>
        </w:r>
        <w:r w:rsidDel="00673D0E">
          <w:rPr>
            <w:noProof/>
            <w:webHidden/>
          </w:rPr>
          <w:tab/>
          <w:delText>24</w:delText>
        </w:r>
      </w:del>
    </w:p>
    <w:p w14:paraId="5513BD09" w14:textId="77777777" w:rsidR="003E334D" w:rsidDel="00673D0E" w:rsidRDefault="003E334D">
      <w:pPr>
        <w:pStyle w:val="TOC3"/>
        <w:tabs>
          <w:tab w:val="left" w:pos="1200"/>
          <w:tab w:val="right" w:leader="dot" w:pos="9350"/>
        </w:tabs>
        <w:rPr>
          <w:del w:id="232" w:author="james" w:date="2016-03-29T12:10:00Z"/>
          <w:rFonts w:asciiTheme="minorHAnsi" w:eastAsiaTheme="minorEastAsia" w:hAnsiTheme="minorHAnsi" w:cstheme="minorBidi"/>
          <w:noProof/>
          <w:sz w:val="22"/>
          <w:szCs w:val="22"/>
        </w:rPr>
      </w:pPr>
      <w:del w:id="233" w:author="james" w:date="2016-03-29T12:10:00Z">
        <w:r w:rsidRPr="00673D0E" w:rsidDel="00673D0E">
          <w:rPr>
            <w:noProof/>
            <w:rPrChange w:id="234" w:author="james" w:date="2016-03-29T12:10:00Z">
              <w:rPr>
                <w:rStyle w:val="Hyperlink"/>
                <w:noProof/>
              </w:rPr>
            </w:rPrChange>
          </w:rPr>
          <w:delText>6.3.3</w:delText>
        </w:r>
        <w:r w:rsidDel="00673D0E">
          <w:rPr>
            <w:rFonts w:asciiTheme="minorHAnsi" w:eastAsiaTheme="minorEastAsia" w:hAnsiTheme="minorHAnsi" w:cstheme="minorBidi"/>
            <w:noProof/>
            <w:sz w:val="22"/>
            <w:szCs w:val="22"/>
          </w:rPr>
          <w:tab/>
        </w:r>
        <w:r w:rsidRPr="00673D0E" w:rsidDel="00673D0E">
          <w:rPr>
            <w:noProof/>
            <w:rPrChange w:id="235" w:author="james" w:date="2016-03-29T12:10:00Z">
              <w:rPr>
                <w:rStyle w:val="Hyperlink"/>
                <w:noProof/>
              </w:rPr>
            </w:rPrChange>
          </w:rPr>
          <w:delText>Frequency</w:delText>
        </w:r>
        <w:r w:rsidDel="00673D0E">
          <w:rPr>
            <w:noProof/>
            <w:webHidden/>
          </w:rPr>
          <w:tab/>
          <w:delText>24</w:delText>
        </w:r>
      </w:del>
    </w:p>
    <w:p w14:paraId="7147D4C3" w14:textId="77777777" w:rsidR="003E334D" w:rsidDel="00673D0E" w:rsidRDefault="003E334D">
      <w:pPr>
        <w:pStyle w:val="TOC3"/>
        <w:tabs>
          <w:tab w:val="left" w:pos="1200"/>
          <w:tab w:val="right" w:leader="dot" w:pos="9350"/>
        </w:tabs>
        <w:rPr>
          <w:del w:id="236" w:author="james" w:date="2016-03-29T12:10:00Z"/>
          <w:rFonts w:asciiTheme="minorHAnsi" w:eastAsiaTheme="minorEastAsia" w:hAnsiTheme="minorHAnsi" w:cstheme="minorBidi"/>
          <w:noProof/>
          <w:sz w:val="22"/>
          <w:szCs w:val="22"/>
        </w:rPr>
      </w:pPr>
      <w:del w:id="237" w:author="james" w:date="2016-03-29T12:10:00Z">
        <w:r w:rsidRPr="00673D0E" w:rsidDel="00673D0E">
          <w:rPr>
            <w:noProof/>
            <w:rPrChange w:id="238" w:author="james" w:date="2016-03-29T12:10:00Z">
              <w:rPr>
                <w:rStyle w:val="Hyperlink"/>
                <w:noProof/>
              </w:rPr>
            </w:rPrChange>
          </w:rPr>
          <w:delText>6.3.4</w:delText>
        </w:r>
        <w:r w:rsidDel="00673D0E">
          <w:rPr>
            <w:rFonts w:asciiTheme="minorHAnsi" w:eastAsiaTheme="minorEastAsia" w:hAnsiTheme="minorHAnsi" w:cstheme="minorBidi"/>
            <w:noProof/>
            <w:sz w:val="22"/>
            <w:szCs w:val="22"/>
          </w:rPr>
          <w:tab/>
        </w:r>
        <w:r w:rsidRPr="00673D0E" w:rsidDel="00673D0E">
          <w:rPr>
            <w:noProof/>
            <w:rPrChange w:id="239" w:author="james" w:date="2016-03-29T12:10:00Z">
              <w:rPr>
                <w:rStyle w:val="Hyperlink"/>
                <w:noProof/>
              </w:rPr>
            </w:rPrChange>
          </w:rPr>
          <w:delText>Duration</w:delText>
        </w:r>
        <w:r w:rsidDel="00673D0E">
          <w:rPr>
            <w:noProof/>
            <w:webHidden/>
          </w:rPr>
          <w:tab/>
          <w:delText>24</w:delText>
        </w:r>
      </w:del>
    </w:p>
    <w:p w14:paraId="6BBA3C84" w14:textId="77777777" w:rsidR="003E334D" w:rsidDel="00673D0E" w:rsidRDefault="003E334D">
      <w:pPr>
        <w:pStyle w:val="TOC3"/>
        <w:tabs>
          <w:tab w:val="left" w:pos="1200"/>
          <w:tab w:val="right" w:leader="dot" w:pos="9350"/>
        </w:tabs>
        <w:rPr>
          <w:del w:id="240" w:author="james" w:date="2016-03-29T12:10:00Z"/>
          <w:rFonts w:asciiTheme="minorHAnsi" w:eastAsiaTheme="minorEastAsia" w:hAnsiTheme="minorHAnsi" w:cstheme="minorBidi"/>
          <w:noProof/>
          <w:sz w:val="22"/>
          <w:szCs w:val="22"/>
        </w:rPr>
      </w:pPr>
      <w:del w:id="241" w:author="james" w:date="2016-03-29T12:10:00Z">
        <w:r w:rsidRPr="00673D0E" w:rsidDel="00673D0E">
          <w:rPr>
            <w:noProof/>
            <w:rPrChange w:id="242" w:author="james" w:date="2016-03-29T12:10:00Z">
              <w:rPr>
                <w:rStyle w:val="Hyperlink"/>
                <w:noProof/>
              </w:rPr>
            </w:rPrChange>
          </w:rPr>
          <w:delText>6.3.5</w:delText>
        </w:r>
        <w:r w:rsidDel="00673D0E">
          <w:rPr>
            <w:rFonts w:asciiTheme="minorHAnsi" w:eastAsiaTheme="minorEastAsia" w:hAnsiTheme="minorHAnsi" w:cstheme="minorBidi"/>
            <w:noProof/>
            <w:sz w:val="22"/>
            <w:szCs w:val="22"/>
          </w:rPr>
          <w:tab/>
        </w:r>
        <w:r w:rsidRPr="00673D0E" w:rsidDel="00673D0E">
          <w:rPr>
            <w:noProof/>
            <w:rPrChange w:id="243" w:author="james" w:date="2016-03-29T12:10:00Z">
              <w:rPr>
                <w:rStyle w:val="Hyperlink"/>
                <w:noProof/>
              </w:rPr>
            </w:rPrChange>
          </w:rPr>
          <w:delText>Location</w:delText>
        </w:r>
        <w:r w:rsidDel="00673D0E">
          <w:rPr>
            <w:noProof/>
            <w:webHidden/>
          </w:rPr>
          <w:tab/>
          <w:delText>24</w:delText>
        </w:r>
      </w:del>
    </w:p>
    <w:p w14:paraId="62B08192" w14:textId="77777777" w:rsidR="003E334D" w:rsidDel="00673D0E" w:rsidRDefault="003E334D">
      <w:pPr>
        <w:pStyle w:val="TOC3"/>
        <w:tabs>
          <w:tab w:val="left" w:pos="1200"/>
          <w:tab w:val="right" w:leader="dot" w:pos="9350"/>
        </w:tabs>
        <w:rPr>
          <w:del w:id="244" w:author="james" w:date="2016-03-29T12:10:00Z"/>
          <w:rFonts w:asciiTheme="minorHAnsi" w:eastAsiaTheme="minorEastAsia" w:hAnsiTheme="minorHAnsi" w:cstheme="minorBidi"/>
          <w:noProof/>
          <w:sz w:val="22"/>
          <w:szCs w:val="22"/>
        </w:rPr>
      </w:pPr>
      <w:del w:id="245" w:author="james" w:date="2016-03-29T12:10:00Z">
        <w:r w:rsidRPr="00673D0E" w:rsidDel="00673D0E">
          <w:rPr>
            <w:noProof/>
            <w:rPrChange w:id="246" w:author="james" w:date="2016-03-29T12:10:00Z">
              <w:rPr>
                <w:rStyle w:val="Hyperlink"/>
                <w:noProof/>
              </w:rPr>
            </w:rPrChange>
          </w:rPr>
          <w:delText>6.3.6</w:delText>
        </w:r>
        <w:r w:rsidDel="00673D0E">
          <w:rPr>
            <w:rFonts w:asciiTheme="minorHAnsi" w:eastAsiaTheme="minorEastAsia" w:hAnsiTheme="minorHAnsi" w:cstheme="minorBidi"/>
            <w:noProof/>
            <w:sz w:val="22"/>
            <w:szCs w:val="22"/>
          </w:rPr>
          <w:tab/>
        </w:r>
        <w:r w:rsidRPr="00673D0E" w:rsidDel="00673D0E">
          <w:rPr>
            <w:noProof/>
            <w:rPrChange w:id="247" w:author="james" w:date="2016-03-29T12:10:00Z">
              <w:rPr>
                <w:rStyle w:val="Hyperlink"/>
                <w:noProof/>
              </w:rPr>
            </w:rPrChange>
          </w:rPr>
          <w:delText>Origin</w:delText>
        </w:r>
        <w:r w:rsidDel="00673D0E">
          <w:rPr>
            <w:noProof/>
            <w:webHidden/>
          </w:rPr>
          <w:tab/>
          <w:delText>25</w:delText>
        </w:r>
      </w:del>
    </w:p>
    <w:p w14:paraId="2867B45A" w14:textId="77777777" w:rsidR="003E334D" w:rsidDel="00673D0E" w:rsidRDefault="003E334D">
      <w:pPr>
        <w:pStyle w:val="TOC3"/>
        <w:tabs>
          <w:tab w:val="left" w:pos="1200"/>
          <w:tab w:val="right" w:leader="dot" w:pos="9350"/>
        </w:tabs>
        <w:rPr>
          <w:del w:id="248" w:author="james" w:date="2016-03-29T12:10:00Z"/>
          <w:rFonts w:asciiTheme="minorHAnsi" w:eastAsiaTheme="minorEastAsia" w:hAnsiTheme="minorHAnsi" w:cstheme="minorBidi"/>
          <w:noProof/>
          <w:sz w:val="22"/>
          <w:szCs w:val="22"/>
        </w:rPr>
      </w:pPr>
      <w:del w:id="249" w:author="james" w:date="2016-03-29T12:10:00Z">
        <w:r w:rsidRPr="00673D0E" w:rsidDel="00673D0E">
          <w:rPr>
            <w:noProof/>
            <w:rPrChange w:id="250" w:author="james" w:date="2016-03-29T12:10:00Z">
              <w:rPr>
                <w:rStyle w:val="Hyperlink"/>
                <w:noProof/>
              </w:rPr>
            </w:rPrChange>
          </w:rPr>
          <w:delText>6.3.7</w:delText>
        </w:r>
        <w:r w:rsidDel="00673D0E">
          <w:rPr>
            <w:rFonts w:asciiTheme="minorHAnsi" w:eastAsiaTheme="minorEastAsia" w:hAnsiTheme="minorHAnsi" w:cstheme="minorBidi"/>
            <w:noProof/>
            <w:sz w:val="22"/>
            <w:szCs w:val="22"/>
          </w:rPr>
          <w:tab/>
        </w:r>
        <w:r w:rsidRPr="00673D0E" w:rsidDel="00673D0E">
          <w:rPr>
            <w:noProof/>
            <w:rPrChange w:id="251" w:author="james" w:date="2016-03-29T12:10:00Z">
              <w:rPr>
                <w:rStyle w:val="Hyperlink"/>
                <w:noProof/>
              </w:rPr>
            </w:rPrChange>
          </w:rPr>
          <w:delText>Orientation</w:delText>
        </w:r>
        <w:r w:rsidDel="00673D0E">
          <w:rPr>
            <w:noProof/>
            <w:webHidden/>
          </w:rPr>
          <w:tab/>
          <w:delText>25</w:delText>
        </w:r>
      </w:del>
    </w:p>
    <w:p w14:paraId="2D7EB345" w14:textId="77777777" w:rsidR="003E334D" w:rsidDel="00673D0E" w:rsidRDefault="003E334D">
      <w:pPr>
        <w:pStyle w:val="TOC1"/>
        <w:tabs>
          <w:tab w:val="left" w:pos="480"/>
          <w:tab w:val="right" w:leader="dot" w:pos="9350"/>
        </w:tabs>
        <w:rPr>
          <w:del w:id="252" w:author="james" w:date="2016-03-29T12:10:00Z"/>
          <w:rFonts w:asciiTheme="minorHAnsi" w:eastAsiaTheme="minorEastAsia" w:hAnsiTheme="minorHAnsi" w:cstheme="minorBidi"/>
          <w:noProof/>
          <w:sz w:val="22"/>
          <w:szCs w:val="22"/>
        </w:rPr>
      </w:pPr>
      <w:del w:id="253" w:author="james" w:date="2016-03-29T12:10:00Z">
        <w:r w:rsidRPr="00673D0E" w:rsidDel="00673D0E">
          <w:rPr>
            <w:noProof/>
            <w:rPrChange w:id="254" w:author="james" w:date="2016-03-29T12:10:00Z">
              <w:rPr>
                <w:rStyle w:val="Hyperlink"/>
                <w:noProof/>
              </w:rPr>
            </w:rPrChange>
          </w:rPr>
          <w:delText>7</w:delText>
        </w:r>
        <w:r w:rsidDel="00673D0E">
          <w:rPr>
            <w:rFonts w:asciiTheme="minorHAnsi" w:eastAsiaTheme="minorEastAsia" w:hAnsiTheme="minorHAnsi" w:cstheme="minorBidi"/>
            <w:noProof/>
            <w:sz w:val="22"/>
            <w:szCs w:val="22"/>
          </w:rPr>
          <w:tab/>
        </w:r>
        <w:r w:rsidRPr="00673D0E" w:rsidDel="00673D0E">
          <w:rPr>
            <w:noProof/>
            <w:rPrChange w:id="255" w:author="james" w:date="2016-03-29T12:10:00Z">
              <w:rPr>
                <w:rStyle w:val="Hyperlink"/>
                <w:noProof/>
              </w:rPr>
            </w:rPrChange>
          </w:rPr>
          <w:delText>Working Group Membership</w:delText>
        </w:r>
        <w:r w:rsidDel="00673D0E">
          <w:rPr>
            <w:noProof/>
            <w:webHidden/>
          </w:rPr>
          <w:tab/>
          <w:delText>26</w:delText>
        </w:r>
      </w:del>
    </w:p>
    <w:p w14:paraId="70B017FC" w14:textId="77777777" w:rsidR="00AC65B3" w:rsidRPr="00DE07CD" w:rsidRDefault="008D289C" w:rsidP="00AC65B3">
      <w:pPr>
        <w:autoSpaceDE w:val="0"/>
        <w:autoSpaceDN w:val="0"/>
        <w:adjustRightInd w:val="0"/>
        <w:rPr>
          <w:b/>
          <w:bCs/>
        </w:rPr>
      </w:pPr>
      <w:r w:rsidRPr="00DE07CD">
        <w:rPr>
          <w:b/>
          <w:bCs/>
        </w:rPr>
        <w:fldChar w:fldCharType="end"/>
      </w:r>
    </w:p>
    <w:p w14:paraId="2E95080C" w14:textId="77777777" w:rsidR="00E773A8" w:rsidRPr="00DE07CD" w:rsidRDefault="00AC65B3" w:rsidP="00144168">
      <w:pPr>
        <w:pStyle w:val="Heading1"/>
        <w:numPr>
          <w:ilvl w:val="0"/>
          <w:numId w:val="31"/>
        </w:numPr>
        <w:jc w:val="both"/>
      </w:pPr>
      <w:r w:rsidRPr="00DE07CD">
        <w:rPr>
          <w:b w:val="0"/>
          <w:bCs w:val="0"/>
        </w:rPr>
        <w:br w:type="page"/>
      </w:r>
      <w:bookmarkStart w:id="256" w:name="_Toc447107034"/>
      <w:r w:rsidR="006B47D1" w:rsidRPr="00DE07CD">
        <w:lastRenderedPageBreak/>
        <w:t>Introduction</w:t>
      </w:r>
      <w:bookmarkEnd w:id="256"/>
    </w:p>
    <w:p w14:paraId="2662849C" w14:textId="77777777" w:rsidR="00841B21" w:rsidRPr="00DE07CD" w:rsidRDefault="00D06B4C" w:rsidP="00144168">
      <w:pPr>
        <w:jc w:val="both"/>
      </w:pPr>
      <w:r w:rsidRPr="00DE07CD">
        <w:t xml:space="preserve">The past several years has seen a proliferation of software defined radio (SDR) </w:t>
      </w:r>
      <w:r w:rsidR="00865956" w:rsidRPr="00DE07CD">
        <w:t xml:space="preserve">data collection systems and </w:t>
      </w:r>
      <w:r w:rsidRPr="00DE07CD">
        <w:t>processing</w:t>
      </w:r>
      <w:r w:rsidR="00865956" w:rsidRPr="00DE07CD">
        <w:t xml:space="preserve"> platforms </w:t>
      </w:r>
      <w:r w:rsidRPr="00DE07CD">
        <w:t>that are particularly designed for Glo</w:t>
      </w:r>
      <w:r w:rsidR="008A099F" w:rsidRPr="00DE07CD">
        <w:t>bal Navigation Satellite System (GNSS</w:t>
      </w:r>
      <w:r w:rsidRPr="00DE07CD">
        <w:t xml:space="preserve">) </w:t>
      </w:r>
      <w:r w:rsidR="008A099F" w:rsidRPr="00DE07CD">
        <w:t xml:space="preserve">receiver applications </w:t>
      </w:r>
      <w:r w:rsidRPr="00DE07CD">
        <w:t xml:space="preserve">or </w:t>
      </w:r>
      <w:r w:rsidR="00865956" w:rsidRPr="00DE07CD">
        <w:t xml:space="preserve">those that </w:t>
      </w:r>
      <w:r w:rsidRPr="00DE07CD">
        <w:t xml:space="preserve">support GNSS bands. </w:t>
      </w:r>
      <w:commentRangeStart w:id="257"/>
      <w:r w:rsidR="008A099F" w:rsidRPr="00DE07CD">
        <w:t>For post-processing</w:t>
      </w:r>
      <w:r w:rsidR="00841B21" w:rsidRPr="00DE07CD">
        <w:t xml:space="preserve">, correctly interpreting the GNSS SDR sampled datasets produced </w:t>
      </w:r>
      <w:r w:rsidR="00865956" w:rsidRPr="00DE07CD">
        <w:t xml:space="preserve">or consumed </w:t>
      </w:r>
      <w:r w:rsidR="00841B21" w:rsidRPr="00DE07CD">
        <w:t xml:space="preserve">by these systems has historically been a cumbersome and error-prone </w:t>
      </w:r>
      <w:r w:rsidR="00653E84" w:rsidRPr="00DE07CD">
        <w:t>process</w:t>
      </w:r>
      <w:r w:rsidR="00841B21" w:rsidRPr="00DE07CD">
        <w:t>. This is because these systems necessarily produce datasets of various formats, the subtleties of which are often lost in translation when communicating between the producer and consumer</w:t>
      </w:r>
      <w:r w:rsidR="00653E84" w:rsidRPr="00DE07CD">
        <w:t xml:space="preserve"> of these datasets</w:t>
      </w:r>
      <w:r w:rsidR="00841B21" w:rsidRPr="00DE07CD">
        <w:t xml:space="preserve">. </w:t>
      </w:r>
      <w:r w:rsidR="00653E84" w:rsidRPr="00DE07CD">
        <w:t xml:space="preserve"> </w:t>
      </w:r>
      <w:r w:rsidR="00865956" w:rsidRPr="00DE07CD">
        <w:t xml:space="preserve">This specification standardizes the metadata </w:t>
      </w:r>
      <w:r w:rsidR="008A099F" w:rsidRPr="00DE07CD">
        <w:t>associated with GNSS SDR sampled data files.</w:t>
      </w:r>
      <w:commentRangeEnd w:id="257"/>
      <w:r w:rsidR="00CE5485">
        <w:rPr>
          <w:rStyle w:val="CommentReference"/>
        </w:rPr>
        <w:commentReference w:id="257"/>
      </w:r>
    </w:p>
    <w:p w14:paraId="2C861CC1" w14:textId="77777777" w:rsidR="008A099F" w:rsidRPr="00DE07CD" w:rsidRDefault="008A099F" w:rsidP="00144168">
      <w:pPr>
        <w:pStyle w:val="Heading1"/>
        <w:numPr>
          <w:ilvl w:val="0"/>
          <w:numId w:val="31"/>
        </w:numPr>
        <w:jc w:val="both"/>
      </w:pPr>
      <w:bookmarkStart w:id="258" w:name="_Toc447107035"/>
      <w:r w:rsidRPr="00DE07CD">
        <w:t>Scope</w:t>
      </w:r>
      <w:bookmarkEnd w:id="258"/>
    </w:p>
    <w:p w14:paraId="3009E7EA" w14:textId="77777777" w:rsidR="00653E84" w:rsidRPr="00DE07CD" w:rsidRDefault="008A099F" w:rsidP="00144168">
      <w:pPr>
        <w:jc w:val="both"/>
      </w:pPr>
      <w:r w:rsidRPr="00DE07CD">
        <w:t xml:space="preserve">Datasets containing GNSS SDR samples may also contain </w:t>
      </w:r>
      <w:r w:rsidR="00340C6F" w:rsidRPr="00DE07CD">
        <w:t xml:space="preserve">other </w:t>
      </w:r>
      <w:r w:rsidR="008E4D5E" w:rsidRPr="00DE07CD">
        <w:t>information</w:t>
      </w:r>
      <w:r w:rsidR="00340C6F" w:rsidRPr="00DE07CD">
        <w:t xml:space="preserve"> such as data from other sensors and data from radio frequency (RF) bands other than GNSS bands. For non-RF data, this specification includes </w:t>
      </w:r>
      <w:r w:rsidR="00653E84" w:rsidRPr="00DE07CD">
        <w:t>information needed</w:t>
      </w:r>
      <w:r w:rsidR="00340C6F" w:rsidRPr="00DE07CD">
        <w:t xml:space="preserve"> to bypass this data</w:t>
      </w:r>
      <w:r w:rsidR="00653E84" w:rsidRPr="00DE07CD">
        <w:t xml:space="preserve"> during reading</w:t>
      </w:r>
      <w:r w:rsidR="00340C6F" w:rsidRPr="00DE07CD">
        <w:t xml:space="preserve">. </w:t>
      </w:r>
      <w:r w:rsidR="00D06B4C" w:rsidRPr="00DE07CD">
        <w:t xml:space="preserve"> </w:t>
      </w:r>
      <w:r w:rsidR="006E0946" w:rsidRPr="00DE07CD">
        <w:t>For non-GNSS RF bands, only parameters com</w:t>
      </w:r>
      <w:r w:rsidR="00653E84" w:rsidRPr="00DE07CD">
        <w:t>mon to GNSS bands are supported by this standard.</w:t>
      </w:r>
    </w:p>
    <w:p w14:paraId="0712C0A5" w14:textId="77777777" w:rsidR="00653E84" w:rsidRPr="00DE07CD" w:rsidRDefault="00653E84" w:rsidP="00144168">
      <w:pPr>
        <w:pStyle w:val="Heading1"/>
        <w:numPr>
          <w:ilvl w:val="0"/>
          <w:numId w:val="31"/>
        </w:numPr>
        <w:jc w:val="both"/>
      </w:pPr>
      <w:bookmarkStart w:id="259" w:name="_Toc447107036"/>
      <w:r w:rsidRPr="00DE07CD">
        <w:t>Metadata Format</w:t>
      </w:r>
      <w:bookmarkEnd w:id="259"/>
    </w:p>
    <w:p w14:paraId="75753C1A" w14:textId="77777777" w:rsidR="00653E84" w:rsidRPr="00DE07CD" w:rsidRDefault="00653E84" w:rsidP="00144168">
      <w:pPr>
        <w:jc w:val="both"/>
      </w:pPr>
      <w:r w:rsidRPr="00DE07CD">
        <w:t xml:space="preserve">Extensible Markup Language (XML) is used </w:t>
      </w:r>
      <w:r w:rsidR="00151E09" w:rsidRPr="00DE07CD">
        <w:t xml:space="preserve">in this standard. The XML </w:t>
      </w:r>
      <w:r w:rsidR="00903E47" w:rsidRPr="00DE07CD">
        <w:t>schema is</w:t>
      </w:r>
      <w:r w:rsidR="00151E09" w:rsidRPr="00DE07CD">
        <w:t xml:space="preserve"> specified according to the XML Schema Definition (XSD) standard.</w:t>
      </w:r>
    </w:p>
    <w:p w14:paraId="2D8F9A32" w14:textId="77777777" w:rsidR="00580E18" w:rsidRPr="00DE07CD" w:rsidRDefault="00580E18" w:rsidP="00144168">
      <w:pPr>
        <w:pStyle w:val="Heading1"/>
        <w:jc w:val="both"/>
      </w:pPr>
      <w:bookmarkStart w:id="260" w:name="_Toc447107037"/>
      <w:r w:rsidRPr="00DE07CD">
        <w:t>SDR Data Collection Topologies</w:t>
      </w:r>
      <w:bookmarkEnd w:id="260"/>
    </w:p>
    <w:p w14:paraId="791B479A" w14:textId="14E0D8DE" w:rsidR="00580E18" w:rsidRPr="00DE07CD" w:rsidRDefault="00580E18" w:rsidP="00144168">
      <w:pPr>
        <w:jc w:val="both"/>
      </w:pPr>
      <w:r w:rsidRPr="00DE07CD">
        <w:t xml:space="preserve">This standard is designed to support most current and future GNSS SDR sampled data file formats. These formats stem from the fundamental data collection topologies illustrated in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261" w:author="james" w:date="2016-03-30T13:14:00Z">
        <w:r w:rsidR="007B0E2C" w:rsidRPr="00DE07CD">
          <w:t xml:space="preserve">Figure </w:t>
        </w:r>
        <w:r w:rsidR="007B0E2C">
          <w:rPr>
            <w:noProof/>
          </w:rPr>
          <w:t>1</w:t>
        </w:r>
      </w:ins>
      <w:del w:id="262" w:author="james" w:date="2016-03-29T12:10:00Z">
        <w:r w:rsidR="003E334D" w:rsidRPr="00DE07CD" w:rsidDel="00673D0E">
          <w:delText xml:space="preserve">Figure </w:delText>
        </w:r>
        <w:r w:rsidR="003E334D" w:rsidDel="00673D0E">
          <w:rPr>
            <w:noProof/>
          </w:rPr>
          <w:delText>1</w:delText>
        </w:r>
      </w:del>
      <w:r w:rsidRPr="00DE07CD">
        <w:fldChar w:fldCharType="end"/>
      </w:r>
      <w:r w:rsidRPr="00DE07CD">
        <w:t xml:space="preserve">. </w:t>
      </w:r>
      <w:r w:rsidR="001E005C" w:rsidRPr="00DE07CD">
        <w:t>This section describes these topologies.</w:t>
      </w:r>
    </w:p>
    <w:p w14:paraId="2696DE2D" w14:textId="77777777" w:rsidR="001E005C" w:rsidRPr="00DE07CD" w:rsidRDefault="001E005C" w:rsidP="00144168">
      <w:pPr>
        <w:jc w:val="both"/>
      </w:pPr>
    </w:p>
    <w:p w14:paraId="04D62850" w14:textId="77777777" w:rsidR="00580E18" w:rsidRPr="00DE07CD" w:rsidRDefault="00580E18" w:rsidP="00144168">
      <w:pPr>
        <w:jc w:val="both"/>
      </w:pPr>
      <w:r w:rsidRPr="00DE07CD">
        <w:rPr>
          <w:noProof/>
        </w:rPr>
        <w:lastRenderedPageBreak/>
        <w:drawing>
          <wp:inline distT="0" distB="0" distL="0" distR="0" wp14:anchorId="028AAB59" wp14:editId="1CDC29B6">
            <wp:extent cx="5943600"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855085"/>
                    </a:xfrm>
                    <a:prstGeom prst="rect">
                      <a:avLst/>
                    </a:prstGeom>
                    <a:noFill/>
                  </pic:spPr>
                </pic:pic>
              </a:graphicData>
            </a:graphic>
          </wp:inline>
        </w:drawing>
      </w:r>
    </w:p>
    <w:p w14:paraId="26D52EE0" w14:textId="77777777" w:rsidR="001E005C" w:rsidRPr="00DE07CD" w:rsidRDefault="00580E18" w:rsidP="00144168">
      <w:pPr>
        <w:pStyle w:val="Caption"/>
        <w:jc w:val="both"/>
      </w:pPr>
      <w:bookmarkStart w:id="263" w:name="_Ref399792067"/>
      <w:r w:rsidRPr="00DE07CD">
        <w:t xml:space="preserve">Figure </w:t>
      </w:r>
      <w:fldSimple w:instr=" SEQ Figure \* ARABIC ">
        <w:r w:rsidR="007B0E2C">
          <w:rPr>
            <w:noProof/>
          </w:rPr>
          <w:t>1</w:t>
        </w:r>
      </w:fldSimple>
      <w:bookmarkEnd w:id="263"/>
      <w:r w:rsidRPr="00DE07CD">
        <w:t xml:space="preserve"> – Fundamental GNSS SDR Data Collection Topologie</w:t>
      </w:r>
      <w:r w:rsidR="00151E09" w:rsidRPr="00DE07CD">
        <w:t>s</w:t>
      </w:r>
    </w:p>
    <w:p w14:paraId="5B74087D" w14:textId="77777777" w:rsidR="00580E18" w:rsidRPr="00DE07CD" w:rsidRDefault="001E005C" w:rsidP="00144168">
      <w:pPr>
        <w:pStyle w:val="Heading2"/>
        <w:jc w:val="both"/>
      </w:pPr>
      <w:bookmarkStart w:id="264" w:name="_Ref408648277"/>
      <w:bookmarkStart w:id="265" w:name="_Toc447107038"/>
      <w:r w:rsidRPr="00DE07CD">
        <w:t>Single Band, Single Stream, Single File</w:t>
      </w:r>
      <w:bookmarkEnd w:id="264"/>
      <w:bookmarkEnd w:id="265"/>
    </w:p>
    <w:p w14:paraId="0D767755" w14:textId="77777777" w:rsidR="00151E09" w:rsidRPr="00DE07CD" w:rsidRDefault="00B01F9B"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266" w:author="james" w:date="2016-03-30T13:14:00Z">
        <w:r w:rsidR="007B0E2C" w:rsidRPr="00DE07CD">
          <w:t xml:space="preserve">Figure </w:t>
        </w:r>
        <w:r w:rsidR="007B0E2C">
          <w:rPr>
            <w:noProof/>
          </w:rPr>
          <w:t>1</w:t>
        </w:r>
      </w:ins>
      <w:del w:id="267" w:author="james" w:date="2016-03-29T12:10:00Z">
        <w:r w:rsidR="003E334D" w:rsidRPr="00DE07CD" w:rsidDel="00673D0E">
          <w:delText xml:space="preserve">Figure </w:delText>
        </w:r>
        <w:r w:rsidR="003E334D" w:rsidDel="00673D0E">
          <w:rPr>
            <w:noProof/>
          </w:rPr>
          <w:delText>1</w:delText>
        </w:r>
      </w:del>
      <w:r w:rsidRPr="00DE07CD">
        <w:fldChar w:fldCharType="end"/>
      </w:r>
      <w:r w:rsidR="00942932" w:rsidRPr="00DE07CD">
        <w:t xml:space="preserve">.a illustrates the simplest data collection topology that can exist. This is when a single </w:t>
      </w:r>
      <w:r w:rsidRPr="00DE07CD">
        <w:t xml:space="preserve">contiguous region of RF </w:t>
      </w:r>
      <w:r w:rsidR="00942932" w:rsidRPr="00DE07CD">
        <w:t>spectrum (referenced henceforth as a ‘band’) is down-converted and sampled to produce a single</w:t>
      </w:r>
      <w:r w:rsidRPr="00DE07CD">
        <w:t xml:space="preserve"> data stream that is then</w:t>
      </w:r>
      <w:r w:rsidR="00151E09" w:rsidRPr="00DE07CD">
        <w:t xml:space="preserve"> written to a single data file.</w:t>
      </w:r>
    </w:p>
    <w:p w14:paraId="14CCBC24" w14:textId="77777777" w:rsidR="00151E09" w:rsidRPr="00DE07CD" w:rsidRDefault="00151E09" w:rsidP="00144168">
      <w:pPr>
        <w:jc w:val="both"/>
      </w:pPr>
    </w:p>
    <w:p w14:paraId="0D5A76C4" w14:textId="10EC7D2A" w:rsidR="001E005C" w:rsidRPr="00DE07CD" w:rsidRDefault="00151E09" w:rsidP="00144168">
      <w:pPr>
        <w:jc w:val="both"/>
      </w:pPr>
      <w:r w:rsidRPr="00DE07CD">
        <w:t xml:space="preserve">For this and all subsequent topologies, the data </w:t>
      </w:r>
      <w:r w:rsidR="00B01F9B" w:rsidRPr="00DE07CD">
        <w:t xml:space="preserve">stream </w:t>
      </w:r>
      <w:r w:rsidRPr="00DE07CD">
        <w:t>may contain</w:t>
      </w:r>
      <w:r w:rsidR="00EB3A04" w:rsidRPr="00DE07CD">
        <w:t xml:space="preserve"> samples that are either real or complex </w:t>
      </w:r>
      <w:r w:rsidRPr="00DE07CD">
        <w:t xml:space="preserve">valued </w:t>
      </w:r>
      <w:r w:rsidR="00EB3A04" w:rsidRPr="00DE07CD">
        <w:t xml:space="preserve">depending on whether intermediate frequency (IF) or baseband sampling is used, respectively. </w:t>
      </w:r>
      <w:r w:rsidR="00B01F9B" w:rsidRPr="00DE07CD">
        <w:t>The</w:t>
      </w:r>
      <w:r w:rsidR="00EB3A04" w:rsidRPr="00DE07CD">
        <w:t>se</w:t>
      </w:r>
      <w:r w:rsidR="00B01F9B" w:rsidRPr="00DE07CD">
        <w:t xml:space="preserve"> samples are packed according to a </w:t>
      </w:r>
      <w:r w:rsidR="00EB3A04" w:rsidRPr="00DE07CD">
        <w:t>repetitive</w:t>
      </w:r>
      <w:r w:rsidR="00B01F9B" w:rsidRPr="00DE07CD">
        <w:t xml:space="preserve"> pattern. </w:t>
      </w:r>
      <w:r w:rsidR="00EB3A04" w:rsidRPr="00DE07CD">
        <w:t xml:space="preserve">The repetitive pattern may also comprise of other information at the beginning and/or end of </w:t>
      </w:r>
      <w:r w:rsidR="00B17170" w:rsidRPr="00DE07CD">
        <w:t xml:space="preserve">a </w:t>
      </w:r>
      <w:r w:rsidR="00D026EA">
        <w:t>fixed number</w:t>
      </w:r>
      <w:r w:rsidR="00D026EA" w:rsidRPr="00DE07CD">
        <w:t xml:space="preserve"> </w:t>
      </w:r>
      <w:r w:rsidR="00B17170" w:rsidRPr="00DE07CD">
        <w:t>of samples</w:t>
      </w:r>
      <w:r w:rsidR="00903E47">
        <w:t xml:space="preserve">. </w:t>
      </w:r>
      <w:r w:rsidR="00B17170" w:rsidRPr="00DE07CD">
        <w:t>This</w:t>
      </w:r>
      <w:r w:rsidR="00B01F9B" w:rsidRPr="00DE07CD">
        <w:t xml:space="preserve"> may include non-sample data such as headers and footers </w:t>
      </w:r>
      <w:r w:rsidR="00B17170" w:rsidRPr="00DE07CD">
        <w:t>which</w:t>
      </w:r>
      <w:r w:rsidR="00D026EA">
        <w:t>, for example,</w:t>
      </w:r>
      <w:r w:rsidR="00B17170" w:rsidRPr="00DE07CD">
        <w:t xml:space="preserve"> may be used for data integrity check purposes. In this topology, this formatted data stream is written to one and only one file</w:t>
      </w:r>
      <w:r w:rsidR="00942932" w:rsidRPr="00DE07CD">
        <w:t>.</w:t>
      </w:r>
    </w:p>
    <w:p w14:paraId="628AEDD4" w14:textId="77777777" w:rsidR="001E005C" w:rsidRPr="00DE07CD" w:rsidRDefault="001E005C" w:rsidP="00144168">
      <w:pPr>
        <w:pStyle w:val="Heading2"/>
        <w:jc w:val="both"/>
      </w:pPr>
      <w:bookmarkStart w:id="268" w:name="_Toc447107039"/>
      <w:r w:rsidRPr="00DE07CD">
        <w:t>Multi-Band, Single Stream, Single File</w:t>
      </w:r>
      <w:bookmarkEnd w:id="268"/>
    </w:p>
    <w:p w14:paraId="06D2D9CD" w14:textId="77777777" w:rsidR="00B17170"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269" w:author="james" w:date="2016-03-30T13:14:00Z">
        <w:r w:rsidR="007B0E2C" w:rsidRPr="00DE07CD">
          <w:t xml:space="preserve">Figure </w:t>
        </w:r>
        <w:r w:rsidR="007B0E2C">
          <w:rPr>
            <w:noProof/>
          </w:rPr>
          <w:t>1</w:t>
        </w:r>
      </w:ins>
      <w:del w:id="270" w:author="james" w:date="2016-03-29T12:10:00Z">
        <w:r w:rsidR="003E334D" w:rsidRPr="00DE07CD" w:rsidDel="00673D0E">
          <w:delText xml:space="preserve">Figure </w:delText>
        </w:r>
        <w:r w:rsidR="003E334D" w:rsidDel="00673D0E">
          <w:rPr>
            <w:noProof/>
          </w:rPr>
          <w:delText>1</w:delText>
        </w:r>
      </w:del>
      <w:r w:rsidRPr="00DE07CD">
        <w:fldChar w:fldCharType="end"/>
      </w:r>
      <w:r w:rsidRPr="00DE07CD">
        <w:t xml:space="preserve">.b is identical to </w:t>
      </w: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271" w:author="james" w:date="2016-03-30T13:14:00Z">
        <w:r w:rsidR="007B0E2C" w:rsidRPr="00DE07CD">
          <w:t xml:space="preserve">Figure </w:t>
        </w:r>
        <w:r w:rsidR="007B0E2C">
          <w:rPr>
            <w:noProof/>
          </w:rPr>
          <w:t>1</w:t>
        </w:r>
      </w:ins>
      <w:del w:id="272" w:author="james" w:date="2016-03-29T12:10:00Z">
        <w:r w:rsidR="003E334D" w:rsidRPr="00DE07CD" w:rsidDel="00673D0E">
          <w:delText xml:space="preserve">Figure </w:delText>
        </w:r>
        <w:r w:rsidR="003E334D" w:rsidDel="00673D0E">
          <w:rPr>
            <w:noProof/>
          </w:rPr>
          <w:delText>1</w:delText>
        </w:r>
      </w:del>
      <w:r w:rsidRPr="00DE07CD">
        <w:fldChar w:fldCharType="end"/>
      </w:r>
      <w:r w:rsidRPr="00DE07CD">
        <w:t>.a in terms of how the data stream may be formed and written to disk, except the data stream contains information from more than one RF band. An example of this topology is a direct RF sampling front-end architecture that intentionally aliases multiple bands to fall next to each other at baseband. In this case, some bands may be spectrally inverted as a result of the digital down-conversion process.</w:t>
      </w:r>
    </w:p>
    <w:p w14:paraId="61FA43A5" w14:textId="77777777" w:rsidR="001E005C" w:rsidRPr="00DE07CD" w:rsidRDefault="001E005C" w:rsidP="00144168">
      <w:pPr>
        <w:jc w:val="both"/>
      </w:pPr>
    </w:p>
    <w:p w14:paraId="5901F74B" w14:textId="77777777" w:rsidR="001E005C" w:rsidRPr="00DE07CD" w:rsidRDefault="00B17170" w:rsidP="00144168">
      <w:pPr>
        <w:pStyle w:val="Heading2"/>
        <w:jc w:val="both"/>
      </w:pPr>
      <w:bookmarkStart w:id="273" w:name="_Toc447107040"/>
      <w:r w:rsidRPr="00DE07CD">
        <w:lastRenderedPageBreak/>
        <w:t xml:space="preserve">Multi Stream, </w:t>
      </w:r>
      <w:r w:rsidR="001E005C" w:rsidRPr="00DE07CD">
        <w:t>Single File</w:t>
      </w:r>
      <w:bookmarkEnd w:id="273"/>
    </w:p>
    <w:p w14:paraId="3B78D6BB" w14:textId="77777777" w:rsidR="002B2C82" w:rsidRPr="00DE07CD" w:rsidRDefault="00B17170"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274" w:author="james" w:date="2016-03-30T13:14:00Z">
        <w:r w:rsidR="007B0E2C" w:rsidRPr="00DE07CD">
          <w:t xml:space="preserve">Figure </w:t>
        </w:r>
        <w:r w:rsidR="007B0E2C">
          <w:rPr>
            <w:noProof/>
          </w:rPr>
          <w:t>1</w:t>
        </w:r>
      </w:ins>
      <w:del w:id="275" w:author="james" w:date="2016-03-29T12:10:00Z">
        <w:r w:rsidR="003E334D" w:rsidRPr="00DE07CD" w:rsidDel="00673D0E">
          <w:delText xml:space="preserve">Figure </w:delText>
        </w:r>
        <w:r w:rsidR="003E334D" w:rsidDel="00673D0E">
          <w:rPr>
            <w:noProof/>
          </w:rPr>
          <w:delText>1</w:delText>
        </w:r>
      </w:del>
      <w:r w:rsidRPr="00DE07CD">
        <w:fldChar w:fldCharType="end"/>
      </w:r>
      <w:r w:rsidRPr="00DE07CD">
        <w:t xml:space="preserve">.c illustrates a topology where multiple </w:t>
      </w:r>
      <w:r w:rsidR="00226157" w:rsidRPr="00DE07CD">
        <w:rPr>
          <w:i/>
        </w:rPr>
        <w:t>sample streams</w:t>
      </w:r>
      <w:r w:rsidR="00226157" w:rsidRPr="00DE07CD">
        <w:t xml:space="preserve"> are combined into a single formatted </w:t>
      </w:r>
      <w:r w:rsidR="00226157" w:rsidRPr="00DE07CD">
        <w:rPr>
          <w:i/>
        </w:rPr>
        <w:t>data stream</w:t>
      </w:r>
      <w:r w:rsidR="00226157" w:rsidRPr="00DE07CD">
        <w:t xml:space="preserve"> and written to a single file. The formatted data stream may contain additional information as described in </w:t>
      </w:r>
      <w:r w:rsidR="00226157" w:rsidRPr="00DE07CD">
        <w:fldChar w:fldCharType="begin"/>
      </w:r>
      <w:r w:rsidR="00226157" w:rsidRPr="00DE07CD">
        <w:instrText xml:space="preserve"> REF _Ref408648277 \r \h </w:instrText>
      </w:r>
      <w:r w:rsidR="00DE07CD" w:rsidRPr="00DE07CD">
        <w:instrText xml:space="preserve"> \* MERGEFORMAT </w:instrText>
      </w:r>
      <w:r w:rsidR="00226157" w:rsidRPr="00DE07CD">
        <w:fldChar w:fldCharType="separate"/>
      </w:r>
      <w:r w:rsidR="007B0E2C">
        <w:t>4.1</w:t>
      </w:r>
      <w:r w:rsidR="00226157" w:rsidRPr="00DE07CD">
        <w:fldChar w:fldCharType="end"/>
      </w:r>
      <w:r w:rsidR="00226157" w:rsidRPr="00DE07CD">
        <w:t xml:space="preserve">. Each sample stream represents a distinct </w:t>
      </w:r>
      <w:r w:rsidR="002B2C82" w:rsidRPr="00DE07CD">
        <w:t>time series that is independent from any and all others (independent in a mathematical time series sense, not in a statistical sense)</w:t>
      </w:r>
      <w:r w:rsidR="00226157" w:rsidRPr="00DE07CD">
        <w:t>.</w:t>
      </w:r>
    </w:p>
    <w:p w14:paraId="25D29FA6" w14:textId="77777777" w:rsidR="00710DD4" w:rsidRPr="00DE07CD" w:rsidRDefault="00710DD4" w:rsidP="00144168">
      <w:pPr>
        <w:jc w:val="both"/>
      </w:pPr>
    </w:p>
    <w:p w14:paraId="1C43635F" w14:textId="77777777" w:rsidR="00710DD4" w:rsidRPr="00DE07CD" w:rsidRDefault="00710DD4" w:rsidP="00144168">
      <w:pPr>
        <w:jc w:val="both"/>
      </w:pPr>
      <w:r w:rsidRPr="00DE07CD">
        <w:t>NOTE:</w:t>
      </w:r>
    </w:p>
    <w:p w14:paraId="6047F29A" w14:textId="77777777" w:rsidR="00167BB7" w:rsidRPr="00DE07CD" w:rsidRDefault="00710DD4" w:rsidP="00144168">
      <w:pPr>
        <w:jc w:val="both"/>
      </w:pPr>
      <w:r w:rsidRPr="00DE07CD">
        <w:t xml:space="preserve">The distinction of </w:t>
      </w:r>
      <w:r w:rsidRPr="00DE07CD">
        <w:rPr>
          <w:i/>
        </w:rPr>
        <w:t>sample stream</w:t>
      </w:r>
      <w:r w:rsidRPr="00DE07CD">
        <w:t xml:space="preserve"> (i.e. mathematical time series) versus </w:t>
      </w:r>
      <w:r w:rsidRPr="00DE07CD">
        <w:rPr>
          <w:i/>
        </w:rPr>
        <w:t>data stream</w:t>
      </w:r>
      <w:r w:rsidRPr="00DE07CD">
        <w:t xml:space="preserve"> (i.e. formatted data bytes that are ultimately written to disk) is made above. In this standard, the term </w:t>
      </w:r>
      <w:r w:rsidRPr="00DE07CD">
        <w:rPr>
          <w:i/>
        </w:rPr>
        <w:t>stream</w:t>
      </w:r>
      <w:r w:rsidRPr="00DE07CD">
        <w:t xml:space="preserve"> shall always imply </w:t>
      </w:r>
      <w:r w:rsidR="00B30996" w:rsidRPr="00DE07CD">
        <w:t>the former</w:t>
      </w:r>
      <w:r w:rsidRPr="00DE07CD">
        <w:t xml:space="preserve">. The term </w:t>
      </w:r>
      <w:r w:rsidRPr="00DE07CD">
        <w:rPr>
          <w:i/>
        </w:rPr>
        <w:t>data stream</w:t>
      </w:r>
      <w:r w:rsidRPr="00DE07CD">
        <w:t xml:space="preserve"> shall be used </w:t>
      </w:r>
      <w:r w:rsidR="00903E47">
        <w:t xml:space="preserve">specifically </w:t>
      </w:r>
      <w:r w:rsidRPr="00DE07CD">
        <w:t>to refer to the latter.</w:t>
      </w:r>
    </w:p>
    <w:p w14:paraId="4332D589" w14:textId="77777777" w:rsidR="002B2C82" w:rsidRPr="00DE07CD" w:rsidRDefault="002B2C82" w:rsidP="00144168">
      <w:pPr>
        <w:jc w:val="both"/>
      </w:pPr>
    </w:p>
    <w:p w14:paraId="1036CF93" w14:textId="77777777" w:rsidR="001E005C" w:rsidRPr="00DE07CD" w:rsidRDefault="00226157" w:rsidP="00144168">
      <w:pPr>
        <w:jc w:val="both"/>
      </w:pPr>
      <w:r w:rsidRPr="00DE07CD">
        <w:t xml:space="preserve">In the example shown, each </w:t>
      </w:r>
      <w:r w:rsidR="00710DD4" w:rsidRPr="00DE07CD">
        <w:t xml:space="preserve">sample stream </w:t>
      </w:r>
      <w:r w:rsidR="00B30996" w:rsidRPr="00DE07CD">
        <w:t>represents data</w:t>
      </w:r>
      <w:r w:rsidRPr="00DE07CD">
        <w:t xml:space="preserve"> collected from </w:t>
      </w:r>
      <w:r w:rsidR="00B30996" w:rsidRPr="00DE07CD">
        <w:t>a different antenna</w:t>
      </w:r>
      <w:r w:rsidRPr="00DE07CD">
        <w:t xml:space="preserve"> whose signal passes through </w:t>
      </w:r>
      <w:r w:rsidR="00B30996" w:rsidRPr="00DE07CD">
        <w:t>a different</w:t>
      </w:r>
      <w:r w:rsidRPr="00DE07CD">
        <w:t xml:space="preserve"> </w:t>
      </w:r>
      <w:r w:rsidR="002B2C82" w:rsidRPr="00DE07CD">
        <w:t>RF front-end</w:t>
      </w:r>
      <w:r w:rsidR="00B30996" w:rsidRPr="00DE07CD">
        <w:t xml:space="preserve"> channel</w:t>
      </w:r>
      <w:r w:rsidR="002B2C82" w:rsidRPr="00DE07CD">
        <w:t>. This is for illustration purposes only.</w:t>
      </w:r>
      <w:r w:rsidR="00B30996" w:rsidRPr="00DE07CD">
        <w:t xml:space="preserve">  The standard does not assume any dependence between streams (including common sample rates or quantization).</w:t>
      </w:r>
    </w:p>
    <w:p w14:paraId="21C5F5F9" w14:textId="77777777" w:rsidR="001E005C" w:rsidRPr="00DE07CD" w:rsidRDefault="00B30996" w:rsidP="00144168">
      <w:pPr>
        <w:pStyle w:val="Heading2"/>
        <w:jc w:val="both"/>
      </w:pPr>
      <w:bookmarkStart w:id="276" w:name="_Toc447107041"/>
      <w:r w:rsidRPr="00DE07CD">
        <w:t>Multi Stream</w:t>
      </w:r>
      <w:r w:rsidR="001E005C" w:rsidRPr="00DE07CD">
        <w:t>, Single File</w:t>
      </w:r>
      <w:r w:rsidR="00F2328A" w:rsidRPr="00DE07CD">
        <w:t xml:space="preserve"> (with Additional Data)</w:t>
      </w:r>
      <w:bookmarkEnd w:id="276"/>
    </w:p>
    <w:p w14:paraId="427A1471" w14:textId="77777777" w:rsidR="0007210B" w:rsidRPr="00DE07CD" w:rsidRDefault="00F2328A"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277" w:author="james" w:date="2016-03-30T13:14:00Z">
        <w:r w:rsidR="007B0E2C" w:rsidRPr="00DE07CD">
          <w:t xml:space="preserve">Figure </w:t>
        </w:r>
        <w:r w:rsidR="007B0E2C">
          <w:rPr>
            <w:noProof/>
          </w:rPr>
          <w:t>1</w:t>
        </w:r>
      </w:ins>
      <w:del w:id="278" w:author="james" w:date="2016-03-29T12:10:00Z">
        <w:r w:rsidR="003E334D" w:rsidRPr="00DE07CD" w:rsidDel="00673D0E">
          <w:delText xml:space="preserve">Figure </w:delText>
        </w:r>
        <w:r w:rsidR="003E334D" w:rsidDel="00673D0E">
          <w:rPr>
            <w:noProof/>
          </w:rPr>
          <w:delText>1</w:delText>
        </w:r>
      </w:del>
      <w:r w:rsidRPr="00DE07CD">
        <w:fldChar w:fldCharType="end"/>
      </w:r>
      <w:r w:rsidRPr="00DE07CD">
        <w:t>.d illustrates a data stream containing GNSS samples as well as data from an additional sensor. For the purpose of this standard, any data that cannot be represented as GNSS sample streams are considered unknown data. The standard defines parameters necessary to skip over unknown data bytes when decoding the data stream.</w:t>
      </w:r>
    </w:p>
    <w:p w14:paraId="606F1BB9" w14:textId="77777777" w:rsidR="0007210B" w:rsidRPr="00DE07CD" w:rsidRDefault="0007210B" w:rsidP="00144168">
      <w:pPr>
        <w:jc w:val="both"/>
      </w:pPr>
    </w:p>
    <w:p w14:paraId="21877EE5" w14:textId="77777777" w:rsidR="001E005C" w:rsidRPr="00DE07CD" w:rsidRDefault="0007210B" w:rsidP="00144168">
      <w:pPr>
        <w:jc w:val="both"/>
      </w:pPr>
      <w:r w:rsidRPr="00DE07CD">
        <w:t>The remaining topolog</w:t>
      </w:r>
      <w:r w:rsidR="00806417" w:rsidRPr="00DE07CD">
        <w:t>ies address how a data stream may be</w:t>
      </w:r>
      <w:r w:rsidRPr="00DE07CD">
        <w:t xml:space="preserve"> written to disk.</w:t>
      </w:r>
      <w:r w:rsidR="00F2328A" w:rsidRPr="00DE07CD">
        <w:t xml:space="preserve"> </w:t>
      </w:r>
    </w:p>
    <w:p w14:paraId="661BE63D" w14:textId="77777777" w:rsidR="001E005C" w:rsidRPr="00DE07CD" w:rsidRDefault="0007210B" w:rsidP="00144168">
      <w:pPr>
        <w:pStyle w:val="Heading2"/>
        <w:jc w:val="both"/>
      </w:pPr>
      <w:bookmarkStart w:id="279" w:name="_Ref408655829"/>
      <w:bookmarkStart w:id="280" w:name="_Toc447107042"/>
      <w:r w:rsidRPr="00DE07CD">
        <w:t>Temporal Splitting of Files</w:t>
      </w:r>
      <w:bookmarkEnd w:id="279"/>
      <w:bookmarkEnd w:id="280"/>
    </w:p>
    <w:p w14:paraId="575CA433" w14:textId="77777777" w:rsidR="001E005C" w:rsidRPr="00DE07CD" w:rsidRDefault="00806417" w:rsidP="00144168">
      <w:pPr>
        <w:jc w:val="both"/>
      </w:pPr>
      <w:r w:rsidRPr="00DE07CD">
        <w:t xml:space="preserve">The data rates of GNSS SDR streams are typically high (on the order of one to several hundred MB/sec). Hence, long-duration data collections can generate very large files that become cumbersome to manage. For this reason, the data may be written to smaller sets of files where the data stream continues from the end of one file to the beginning of another (possibly with some overlap to ensure data integrity). This is </w:t>
      </w:r>
      <w:r w:rsidR="00956A97" w:rsidRPr="00DE07CD">
        <w:t>defined</w:t>
      </w:r>
      <w:r w:rsidRPr="00DE07CD">
        <w:t xml:space="preserve"> as </w:t>
      </w:r>
      <w:r w:rsidRPr="00DE07CD">
        <w:rPr>
          <w:i/>
        </w:rPr>
        <w:t xml:space="preserve">temporal file splitting </w:t>
      </w:r>
      <w:r w:rsidRPr="00DE07CD">
        <w:t xml:space="preserve">in this standard. The standard includes parameters </w:t>
      </w:r>
      <w:r w:rsidR="00C22298" w:rsidRPr="00DE07CD">
        <w:t>that specify the order of temporally split files.</w:t>
      </w:r>
    </w:p>
    <w:p w14:paraId="181423E7" w14:textId="77777777" w:rsidR="00167BB7" w:rsidRPr="00DE07CD" w:rsidRDefault="00167BB7" w:rsidP="00144168">
      <w:pPr>
        <w:jc w:val="both"/>
      </w:pPr>
    </w:p>
    <w:p w14:paraId="57B2138F" w14:textId="77777777" w:rsidR="00167BB7" w:rsidRPr="00DE07CD" w:rsidRDefault="00167BB7" w:rsidP="00144168">
      <w:pPr>
        <w:jc w:val="both"/>
      </w:pPr>
      <w:commentRangeStart w:id="281"/>
      <w:r w:rsidRPr="00DE07CD">
        <w:t>NOTE:</w:t>
      </w:r>
    </w:p>
    <w:p w14:paraId="65A52917" w14:textId="77777777" w:rsidR="002B5BF8" w:rsidRPr="00DE07CD" w:rsidRDefault="002B5BF8" w:rsidP="00144168">
      <w:pPr>
        <w:jc w:val="both"/>
      </w:pPr>
      <w:r w:rsidRPr="00DE07CD">
        <w:t>A</w:t>
      </w:r>
      <w:r w:rsidR="00167BB7" w:rsidRPr="00DE07CD">
        <w:t xml:space="preserve"> metadata file typically exists for each data file. Optionally, all information for a multi-file set may be contained within one metadata file.</w:t>
      </w:r>
      <w:r w:rsidRPr="00DE07CD">
        <w:t xml:space="preserve"> For the former case, the first metadata file of a set must contain </w:t>
      </w:r>
      <w:r w:rsidR="004E6D69">
        <w:t xml:space="preserve">or make reference to </w:t>
      </w:r>
      <w:r w:rsidRPr="00DE07CD">
        <w:t>the complete set of metadata parameters and subsequent files may contain only those that change from file to file.</w:t>
      </w:r>
    </w:p>
    <w:p w14:paraId="0C2656E3" w14:textId="77777777" w:rsidR="001E005C" w:rsidRPr="00DE07CD" w:rsidRDefault="007053FB" w:rsidP="00144168">
      <w:pPr>
        <w:pStyle w:val="Heading2"/>
        <w:jc w:val="both"/>
      </w:pPr>
      <w:bookmarkStart w:id="282" w:name="_Toc447107043"/>
      <w:commentRangeEnd w:id="281"/>
      <w:r>
        <w:rPr>
          <w:rStyle w:val="CommentReference"/>
          <w:rFonts w:cs="Times New Roman"/>
          <w:b w:val="0"/>
          <w:bCs w:val="0"/>
          <w:iCs w:val="0"/>
        </w:rPr>
        <w:commentReference w:id="281"/>
      </w:r>
      <w:r w:rsidR="00C22298" w:rsidRPr="00DE07CD">
        <w:t>Spatial Splitting of Files</w:t>
      </w:r>
      <w:bookmarkEnd w:id="282"/>
    </w:p>
    <w:p w14:paraId="35DFFBC9" w14:textId="77777777" w:rsidR="001E005C" w:rsidRPr="00DE07CD" w:rsidRDefault="00956A97" w:rsidP="00144168">
      <w:pPr>
        <w:jc w:val="both"/>
      </w:pPr>
      <w:r w:rsidRPr="00DE07CD">
        <w:t xml:space="preserve">A </w:t>
      </w:r>
      <w:r w:rsidR="00C22298" w:rsidRPr="00DE07CD">
        <w:t xml:space="preserve">collection system or setup may write </w:t>
      </w:r>
      <w:r w:rsidRPr="00DE07CD">
        <w:t xml:space="preserve">individual </w:t>
      </w:r>
      <w:r w:rsidR="00C22298" w:rsidRPr="00DE07CD">
        <w:t xml:space="preserve">data streams to multiple </w:t>
      </w:r>
      <w:r w:rsidRPr="00DE07CD">
        <w:t xml:space="preserve">files. These files may be written within the same host system (such as a personal computer (PC)) or multiple systems.  This is defined as </w:t>
      </w:r>
      <w:r w:rsidRPr="00DE07CD">
        <w:rPr>
          <w:i/>
        </w:rPr>
        <w:t>spatial file splitting</w:t>
      </w:r>
      <w:r w:rsidRPr="00DE07CD">
        <w:t xml:space="preserve"> in this standard.</w:t>
      </w:r>
    </w:p>
    <w:p w14:paraId="6CCB2622" w14:textId="77777777" w:rsidR="00956A97" w:rsidRPr="00DE07CD" w:rsidRDefault="00956A97" w:rsidP="00144168">
      <w:pPr>
        <w:jc w:val="both"/>
      </w:pPr>
    </w:p>
    <w:p w14:paraId="4882D791" w14:textId="77777777" w:rsidR="00167BB7" w:rsidRPr="00DE07CD" w:rsidRDefault="00167BB7" w:rsidP="00144168">
      <w:pPr>
        <w:jc w:val="both"/>
      </w:pPr>
      <w:r w:rsidRPr="00DE07CD">
        <w:t>NOTE:</w:t>
      </w:r>
    </w:p>
    <w:p w14:paraId="5E94C132" w14:textId="77777777" w:rsidR="00956A97" w:rsidRPr="00DE07CD" w:rsidRDefault="00956A97" w:rsidP="00144168">
      <w:pPr>
        <w:jc w:val="both"/>
      </w:pPr>
      <w:r w:rsidRPr="00DE07CD">
        <w:lastRenderedPageBreak/>
        <w:t xml:space="preserve">This standard associates </w:t>
      </w:r>
      <w:r w:rsidR="00167BB7" w:rsidRPr="00DE07CD">
        <w:t>two</w:t>
      </w:r>
      <w:r w:rsidRPr="00DE07CD">
        <w:t xml:space="preserve"> or more spatially split files in a </w:t>
      </w:r>
      <w:r w:rsidR="004E6D69">
        <w:t>specification</w:t>
      </w:r>
      <w:r w:rsidRPr="00DE07CD">
        <w:t xml:space="preserve"> </w:t>
      </w:r>
      <w:r w:rsidR="00167BB7" w:rsidRPr="00DE07CD">
        <w:t xml:space="preserve">defined as </w:t>
      </w:r>
      <w:r w:rsidR="00167BB7" w:rsidRPr="00DE07CD">
        <w:rPr>
          <w:i/>
        </w:rPr>
        <w:t>File</w:t>
      </w:r>
      <w:r w:rsidR="004E6D69">
        <w:rPr>
          <w:i/>
        </w:rPr>
        <w:t>Set</w:t>
      </w:r>
      <w:r w:rsidR="00167BB7" w:rsidRPr="00DE07CD">
        <w:t>.</w:t>
      </w:r>
    </w:p>
    <w:p w14:paraId="0BC48E1C" w14:textId="77777777" w:rsidR="00956A97" w:rsidRPr="00DE07CD" w:rsidRDefault="00956A97" w:rsidP="00144168">
      <w:pPr>
        <w:pStyle w:val="Heading2"/>
        <w:jc w:val="both"/>
      </w:pPr>
      <w:bookmarkStart w:id="283" w:name="_Toc447107044"/>
      <w:r w:rsidRPr="00DE07CD">
        <w:t>Spatial-Temporal Splitting of Files</w:t>
      </w:r>
      <w:bookmarkEnd w:id="283"/>
    </w:p>
    <w:p w14:paraId="0E8C6DB7" w14:textId="77777777" w:rsidR="009816B5" w:rsidRPr="00DE07CD" w:rsidRDefault="00F92051" w:rsidP="00144168">
      <w:pPr>
        <w:jc w:val="both"/>
      </w:pPr>
      <w:r w:rsidRPr="00DE07CD">
        <w:fldChar w:fldCharType="begin"/>
      </w:r>
      <w:r w:rsidRPr="00DE07CD">
        <w:instrText xml:space="preserve"> REF _Ref399792067 \h </w:instrText>
      </w:r>
      <w:r w:rsidR="00DE07CD" w:rsidRPr="00DE07CD">
        <w:instrText xml:space="preserve"> \* MERGEFORMAT </w:instrText>
      </w:r>
      <w:r w:rsidRPr="00DE07CD">
        <w:fldChar w:fldCharType="separate"/>
      </w:r>
      <w:ins w:id="284" w:author="james" w:date="2016-03-30T13:14:00Z">
        <w:r w:rsidR="007B0E2C" w:rsidRPr="00DE07CD">
          <w:t xml:space="preserve">Figure </w:t>
        </w:r>
        <w:r w:rsidR="007B0E2C">
          <w:rPr>
            <w:noProof/>
          </w:rPr>
          <w:t>1</w:t>
        </w:r>
      </w:ins>
      <w:del w:id="285" w:author="james" w:date="2016-03-29T12:10:00Z">
        <w:r w:rsidR="003E334D" w:rsidRPr="00DE07CD" w:rsidDel="00673D0E">
          <w:delText xml:space="preserve">Figure </w:delText>
        </w:r>
        <w:r w:rsidR="003E334D" w:rsidDel="00673D0E">
          <w:rPr>
            <w:noProof/>
          </w:rPr>
          <w:delText>1</w:delText>
        </w:r>
      </w:del>
      <w:r w:rsidRPr="00DE07CD">
        <w:fldChar w:fldCharType="end"/>
      </w:r>
      <w:r w:rsidRPr="00DE07CD">
        <w:t xml:space="preserve">.g illustrates the combination of spatial and temporal splitting. In this case, the </w:t>
      </w:r>
      <w:r w:rsidR="004E6D69">
        <w:t xml:space="preserve">FileSet </w:t>
      </w:r>
      <w:r w:rsidRPr="00DE07CD">
        <w:t>parameter refer</w:t>
      </w:r>
      <w:r w:rsidR="00D26A85">
        <w:t>s</w:t>
      </w:r>
      <w:r w:rsidRPr="00DE07CD">
        <w:t xml:space="preserve"> to the first of each temporally split file.</w:t>
      </w:r>
    </w:p>
    <w:p w14:paraId="3C59B908" w14:textId="77777777" w:rsidR="009816B5" w:rsidRPr="00DE07CD" w:rsidRDefault="009816B5" w:rsidP="00144168">
      <w:pPr>
        <w:pStyle w:val="Heading1"/>
        <w:jc w:val="both"/>
      </w:pPr>
      <w:bookmarkStart w:id="286" w:name="_Toc447107045"/>
      <w:r w:rsidRPr="00DE07CD">
        <w:t>Metadata File Naming and Association</w:t>
      </w:r>
      <w:r w:rsidR="00DD22D8" w:rsidRPr="00DE07CD">
        <w:t xml:space="preserve"> Mechanisms</w:t>
      </w:r>
      <w:bookmarkEnd w:id="286"/>
    </w:p>
    <w:p w14:paraId="591C408C" w14:textId="77777777" w:rsidR="009816B5" w:rsidRPr="00DE07CD" w:rsidRDefault="00DD22D8" w:rsidP="00144168">
      <w:pPr>
        <w:jc w:val="both"/>
      </w:pPr>
      <w:r w:rsidRPr="00DE07CD">
        <w:t xml:space="preserve">The official filename extension for a </w:t>
      </w:r>
      <w:r w:rsidR="009816B5" w:rsidRPr="00DE07CD">
        <w:t>metadata file is ‘.SDRX’.</w:t>
      </w:r>
      <w:r w:rsidRPr="00DE07CD">
        <w:t xml:space="preserve"> Use of this extension is</w:t>
      </w:r>
      <w:r w:rsidR="004E6D69">
        <w:t xml:space="preserve"> </w:t>
      </w:r>
      <w:r w:rsidRPr="00DE07CD">
        <w:t>recommended.</w:t>
      </w:r>
    </w:p>
    <w:p w14:paraId="2BE51021" w14:textId="77777777" w:rsidR="006E19B6" w:rsidRPr="00DE07CD" w:rsidRDefault="00496985" w:rsidP="004E6D69">
      <w:pPr>
        <w:pStyle w:val="Heading1"/>
        <w:jc w:val="both"/>
      </w:pPr>
      <w:bookmarkStart w:id="287" w:name="_Toc447107046"/>
      <w:r>
        <w:t xml:space="preserve">Domain </w:t>
      </w:r>
      <w:r w:rsidR="00A503DE">
        <w:t>Model</w:t>
      </w:r>
      <w:bookmarkEnd w:id="287"/>
    </w:p>
    <w:p w14:paraId="0DA89097" w14:textId="77777777" w:rsidR="006D5757" w:rsidRPr="00DE07CD" w:rsidRDefault="0014212D" w:rsidP="002C77F3">
      <w:pPr>
        <w:jc w:val="both"/>
      </w:pPr>
      <w:r w:rsidRPr="00DE07CD">
        <w:t xml:space="preserve">As illustrated in </w:t>
      </w:r>
      <w:r w:rsidRPr="00DE07CD">
        <w:fldChar w:fldCharType="begin"/>
      </w:r>
      <w:r w:rsidRPr="00DE07CD">
        <w:instrText xml:space="preserve"> REF _Ref408670714 \h </w:instrText>
      </w:r>
      <w:r w:rsidR="00DE07CD" w:rsidRPr="00DE07CD">
        <w:instrText xml:space="preserve"> \* MERGEFORMAT </w:instrText>
      </w:r>
      <w:r w:rsidRPr="00DE07CD">
        <w:fldChar w:fldCharType="separate"/>
      </w:r>
      <w:ins w:id="288" w:author="james" w:date="2016-03-30T13:14:00Z">
        <w:r w:rsidR="007B0E2C" w:rsidRPr="00DE07CD">
          <w:t xml:space="preserve">Figure </w:t>
        </w:r>
        <w:r w:rsidR="007B0E2C">
          <w:rPr>
            <w:noProof/>
          </w:rPr>
          <w:t>2</w:t>
        </w:r>
      </w:ins>
      <w:del w:id="289" w:author="james" w:date="2016-03-29T12:10:00Z">
        <w:r w:rsidR="003E334D" w:rsidRPr="00DE07CD" w:rsidDel="00673D0E">
          <w:delText xml:space="preserve">Figure </w:delText>
        </w:r>
        <w:r w:rsidR="003E334D" w:rsidDel="00673D0E">
          <w:rPr>
            <w:noProof/>
          </w:rPr>
          <w:delText>2</w:delText>
        </w:r>
      </w:del>
      <w:r w:rsidRPr="00DE07CD">
        <w:fldChar w:fldCharType="end"/>
      </w:r>
      <w:r w:rsidRPr="00DE07CD">
        <w:t xml:space="preserve">, metadata </w:t>
      </w:r>
      <w:r w:rsidR="002D5B18">
        <w:t xml:space="preserve">are defined in terms of </w:t>
      </w:r>
      <w:r w:rsidR="00A503DE">
        <w:t>1</w:t>
      </w:r>
      <w:r w:rsidR="00BA599C">
        <w:t>2</w:t>
      </w:r>
      <w:r w:rsidR="00A503DE">
        <w:t xml:space="preserve"> </w:t>
      </w:r>
      <w:r w:rsidR="00496985">
        <w:t>core</w:t>
      </w:r>
      <w:r w:rsidR="00A503DE">
        <w:t xml:space="preserve"> </w:t>
      </w:r>
      <w:r w:rsidR="00496985">
        <w:t>classes</w:t>
      </w:r>
      <w:r w:rsidR="006D5757" w:rsidRPr="00DE07CD">
        <w:t xml:space="preserve">. </w:t>
      </w:r>
    </w:p>
    <w:p w14:paraId="16BFB917" w14:textId="77777777" w:rsidR="006E19B6" w:rsidRPr="00DE07CD" w:rsidRDefault="00BA599C" w:rsidP="00CE6B58">
      <w:pPr>
        <w:jc w:val="both"/>
      </w:pPr>
      <w:r>
        <w:rPr>
          <w:noProof/>
        </w:rPr>
        <w:drawing>
          <wp:inline distT="0" distB="0" distL="0" distR="0" wp14:anchorId="4538DD52" wp14:editId="318F7818">
            <wp:extent cx="5876925" cy="454215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4542155"/>
                    </a:xfrm>
                    <a:prstGeom prst="rect">
                      <a:avLst/>
                    </a:prstGeom>
                    <a:noFill/>
                  </pic:spPr>
                </pic:pic>
              </a:graphicData>
            </a:graphic>
          </wp:inline>
        </w:drawing>
      </w:r>
    </w:p>
    <w:p w14:paraId="542C5EBA" w14:textId="77777777" w:rsidR="00580E18" w:rsidRDefault="0017166A" w:rsidP="00BA599C">
      <w:pPr>
        <w:pStyle w:val="Caption"/>
        <w:jc w:val="both"/>
      </w:pPr>
      <w:bookmarkStart w:id="290" w:name="_Ref408670714"/>
      <w:bookmarkStart w:id="291" w:name="_Ref408670713"/>
      <w:r w:rsidRPr="00DE07CD">
        <w:t xml:space="preserve">Figure </w:t>
      </w:r>
      <w:fldSimple w:instr=" SEQ Figure \* ARABIC ">
        <w:r w:rsidR="007B0E2C">
          <w:rPr>
            <w:noProof/>
          </w:rPr>
          <w:t>2</w:t>
        </w:r>
      </w:fldSimple>
      <w:bookmarkEnd w:id="290"/>
      <w:r w:rsidRPr="00DE07CD">
        <w:t xml:space="preserve"> – Overview of </w:t>
      </w:r>
      <w:r w:rsidR="00496985">
        <w:t xml:space="preserve">Core </w:t>
      </w:r>
      <w:r w:rsidR="00580E18" w:rsidRPr="00DE07CD">
        <w:t xml:space="preserve">Metadata </w:t>
      </w:r>
      <w:r w:rsidR="00496985">
        <w:t>Classes</w:t>
      </w:r>
      <w:r w:rsidR="00D63103">
        <w:t xml:space="preserve"> and </w:t>
      </w:r>
      <w:r w:rsidRPr="00DE07CD">
        <w:t xml:space="preserve">Generation </w:t>
      </w:r>
      <w:bookmarkEnd w:id="291"/>
    </w:p>
    <w:p w14:paraId="453AE853" w14:textId="77777777" w:rsidR="00D63103" w:rsidRDefault="00D63103" w:rsidP="00CE6B58">
      <w:pPr>
        <w:jc w:val="both"/>
      </w:pPr>
    </w:p>
    <w:p w14:paraId="7FEFA16C" w14:textId="77777777" w:rsidR="00D76D77" w:rsidRDefault="00D76D77">
      <w:pPr>
        <w:rPr>
          <w:rFonts w:cs="Arial"/>
          <w:b/>
          <w:bCs/>
          <w:iCs/>
          <w:szCs w:val="28"/>
        </w:rPr>
      </w:pPr>
      <w:r>
        <w:br w:type="page"/>
      </w:r>
    </w:p>
    <w:p w14:paraId="2710B44E" w14:textId="77777777" w:rsidR="00A503DE" w:rsidRDefault="00A503DE" w:rsidP="00A503DE">
      <w:pPr>
        <w:pStyle w:val="Heading2"/>
      </w:pPr>
      <w:bookmarkStart w:id="292" w:name="_Toc447107047"/>
      <w:r>
        <w:lastRenderedPageBreak/>
        <w:t>Architecture</w:t>
      </w:r>
      <w:bookmarkEnd w:id="292"/>
    </w:p>
    <w:p w14:paraId="46E1E8C8" w14:textId="77777777" w:rsidR="00955E77" w:rsidRPr="00955E77" w:rsidRDefault="00955E77" w:rsidP="00955E77">
      <w:r>
        <w:fldChar w:fldCharType="begin"/>
      </w:r>
      <w:r>
        <w:instrText xml:space="preserve"> REF _Ref409721348 \h </w:instrText>
      </w:r>
      <w:r>
        <w:fldChar w:fldCharType="separate"/>
      </w:r>
      <w:r w:rsidR="007B0E2C">
        <w:t xml:space="preserve">Figure </w:t>
      </w:r>
      <w:r w:rsidR="007B0E2C">
        <w:rPr>
          <w:noProof/>
        </w:rPr>
        <w:t>3</w:t>
      </w:r>
      <w:r>
        <w:fldChar w:fldCharType="end"/>
      </w:r>
      <w:r>
        <w:t xml:space="preserve"> shows the UML 2.0 class model for the GNSS metadata structure.</w:t>
      </w:r>
    </w:p>
    <w:p w14:paraId="63AC0F54" w14:textId="77777777" w:rsidR="00A503DE" w:rsidRDefault="00A503DE" w:rsidP="00CE6B58">
      <w:pPr>
        <w:jc w:val="center"/>
      </w:pPr>
      <w:r>
        <w:rPr>
          <w:noProof/>
        </w:rPr>
        <w:drawing>
          <wp:inline distT="0" distB="0" distL="0" distR="0" wp14:anchorId="67FEFA5F" wp14:editId="3BD7FD8E">
            <wp:extent cx="4891177" cy="3712268"/>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1026" cy="3712154"/>
                    </a:xfrm>
                    <a:prstGeom prst="rect">
                      <a:avLst/>
                    </a:prstGeom>
                    <a:noFill/>
                    <a:ln>
                      <a:noFill/>
                    </a:ln>
                  </pic:spPr>
                </pic:pic>
              </a:graphicData>
            </a:graphic>
          </wp:inline>
        </w:drawing>
      </w:r>
    </w:p>
    <w:p w14:paraId="5AD4FF14" w14:textId="77777777" w:rsidR="00A503DE" w:rsidRPr="00D63103" w:rsidRDefault="00A503DE" w:rsidP="00A503DE">
      <w:pPr>
        <w:pStyle w:val="Caption"/>
      </w:pPr>
      <w:bookmarkStart w:id="293" w:name="_Ref409721348"/>
      <w:r>
        <w:t xml:space="preserve">Figure </w:t>
      </w:r>
      <w:fldSimple w:instr=" SEQ Figure \* ARABIC ">
        <w:r w:rsidR="007B0E2C">
          <w:rPr>
            <w:noProof/>
          </w:rPr>
          <w:t>3</w:t>
        </w:r>
      </w:fldSimple>
      <w:bookmarkEnd w:id="293"/>
      <w:r>
        <w:t xml:space="preserve"> GNSS Metada</w:t>
      </w:r>
      <w:r>
        <w:rPr>
          <w:noProof/>
        </w:rPr>
        <w:t xml:space="preserve">ta </w:t>
      </w:r>
      <w:r w:rsidR="00496985">
        <w:rPr>
          <w:noProof/>
        </w:rPr>
        <w:t xml:space="preserve">Class </w:t>
      </w:r>
      <w:r>
        <w:rPr>
          <w:noProof/>
        </w:rPr>
        <w:t xml:space="preserve">Model (UML 2.0) </w:t>
      </w:r>
    </w:p>
    <w:p w14:paraId="384A7BE1" w14:textId="77777777" w:rsidR="00A503DE" w:rsidRDefault="001C1B6B" w:rsidP="00B1494F">
      <w:pPr>
        <w:jc w:val="center"/>
      </w:pPr>
      <w:r>
        <w:rPr>
          <w:noProof/>
        </w:rPr>
        <w:drawing>
          <wp:inline distT="0" distB="0" distL="0" distR="0" wp14:anchorId="682711C4" wp14:editId="3DE17C99">
            <wp:extent cx="5154028" cy="240676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4224" cy="2406861"/>
                    </a:xfrm>
                    <a:prstGeom prst="rect">
                      <a:avLst/>
                    </a:prstGeom>
                    <a:noFill/>
                    <a:ln>
                      <a:noFill/>
                    </a:ln>
                  </pic:spPr>
                </pic:pic>
              </a:graphicData>
            </a:graphic>
          </wp:inline>
        </w:drawing>
      </w:r>
    </w:p>
    <w:p w14:paraId="1C7F49DF" w14:textId="77777777" w:rsidR="00545F9E" w:rsidRDefault="00545F9E" w:rsidP="00B1494F">
      <w:pPr>
        <w:pStyle w:val="Caption"/>
        <w:rPr>
          <w:noProof/>
        </w:rPr>
      </w:pPr>
      <w:r>
        <w:t xml:space="preserve">Figure </w:t>
      </w:r>
      <w:fldSimple w:instr=" SEQ Figure \* ARABIC ">
        <w:r w:rsidR="007B0E2C">
          <w:rPr>
            <w:noProof/>
          </w:rPr>
          <w:t>4</w:t>
        </w:r>
      </w:fldSimple>
      <w:r>
        <w:t xml:space="preserve"> Core </w:t>
      </w:r>
      <w:r>
        <w:rPr>
          <w:noProof/>
        </w:rPr>
        <w:t>metadata classes specialize the base Metadata Element, which has a unique identifier (ID), links to related artifacts (URI) and comments</w:t>
      </w:r>
    </w:p>
    <w:p w14:paraId="5A41AF66" w14:textId="77777777" w:rsidR="002072D3" w:rsidRDefault="002072D3" w:rsidP="00144168"/>
    <w:p w14:paraId="24F2CF85" w14:textId="77777777" w:rsidR="002072D3" w:rsidRDefault="002072D3" w:rsidP="00144168">
      <w:r>
        <w:t>All metadata objects contain the following  attributes:</w:t>
      </w:r>
    </w:p>
    <w:p w14:paraId="120FF7A3" w14:textId="77777777" w:rsidR="002072D3" w:rsidRDefault="002072D3" w:rsidP="00144168">
      <w:r w:rsidRPr="00514EF9">
        <w:rPr>
          <w:b/>
        </w:rPr>
        <w:t>Artifact</w:t>
      </w:r>
      <w:r>
        <w:t>: One or more generic attributes</w:t>
      </w:r>
    </w:p>
    <w:p w14:paraId="099BE549" w14:textId="77777777" w:rsidR="002072D3" w:rsidRDefault="002072D3" w:rsidP="00144168">
      <w:r w:rsidRPr="00514EF9">
        <w:rPr>
          <w:b/>
        </w:rPr>
        <w:t>Comment</w:t>
      </w:r>
      <w:r>
        <w:t>: one or more comment strings</w:t>
      </w:r>
    </w:p>
    <w:p w14:paraId="3CB7D66B" w14:textId="77777777" w:rsidR="002072D3" w:rsidRPr="002072D3" w:rsidRDefault="002072D3" w:rsidP="00144168">
      <w:r w:rsidRPr="00514EF9">
        <w:rPr>
          <w:b/>
        </w:rPr>
        <w:t>ID</w:t>
      </w:r>
      <w:r>
        <w:t>: an identification string that is used to reference a child object by the parent</w:t>
      </w:r>
    </w:p>
    <w:p w14:paraId="73A9A9D9" w14:textId="77777777" w:rsidR="00DB344F" w:rsidRDefault="00DB344F" w:rsidP="00B1494F"/>
    <w:p w14:paraId="4EE5E803" w14:textId="77777777" w:rsidR="00D26A85" w:rsidRDefault="00CE6B58" w:rsidP="00B7793C">
      <w:pPr>
        <w:jc w:val="both"/>
        <w:rPr>
          <w:b/>
          <w:bCs/>
        </w:rPr>
        <w:pPrChange w:id="294" w:author="james" w:date="2016-03-30T14:33:00Z">
          <w:pPr/>
        </w:pPrChange>
      </w:pPr>
      <w:r>
        <w:t>Table 1 describes the attributes of the Metadata Element</w:t>
      </w:r>
      <w:r w:rsidR="00955E77">
        <w:t xml:space="preserve"> class</w:t>
      </w:r>
      <w:r>
        <w:t xml:space="preserve">. </w:t>
      </w:r>
      <w:r w:rsidR="00955E77" w:rsidRPr="00955E77">
        <w:t>Core metadata classes specia</w:t>
      </w:r>
      <w:r w:rsidR="00955E77">
        <w:t xml:space="preserve">lize the base Metadata Element. It encapsulates </w:t>
      </w:r>
      <w:r w:rsidR="00955E77" w:rsidRPr="00955E77">
        <w:t>a unique identifier (ID), links to rela</w:t>
      </w:r>
      <w:r w:rsidR="00955E77">
        <w:t>ted artifacts (URI) and comment strings.</w:t>
      </w:r>
    </w:p>
    <w:p w14:paraId="6502906E" w14:textId="77777777" w:rsidR="00DB344F" w:rsidRPr="00BD529F" w:rsidRDefault="00DB344F" w:rsidP="00DB344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noProof/>
          <w:sz w:val="24"/>
          <w:szCs w:val="24"/>
        </w:rPr>
        <w:t>1</w:t>
      </w:r>
      <w:r w:rsidRPr="00BD529F">
        <w:rPr>
          <w:sz w:val="24"/>
          <w:szCs w:val="24"/>
        </w:rPr>
        <w:fldChar w:fldCharType="end"/>
      </w:r>
      <w:r w:rsidRPr="00BD529F">
        <w:rPr>
          <w:sz w:val="24"/>
          <w:szCs w:val="24"/>
        </w:rPr>
        <w:t xml:space="preserve"> – </w:t>
      </w:r>
      <w:r w:rsidR="00931314">
        <w:rPr>
          <w:sz w:val="24"/>
          <w:szCs w:val="24"/>
        </w:rPr>
        <w:t xml:space="preserve">Metadata Element </w:t>
      </w:r>
      <w:r>
        <w:rPr>
          <w:sz w:val="24"/>
          <w:szCs w:val="24"/>
        </w:rPr>
        <w:t>Class Attributes</w:t>
      </w:r>
    </w:p>
    <w:tbl>
      <w:tblPr>
        <w:tblStyle w:val="LightList-Accent1"/>
        <w:tblW w:w="9458" w:type="dxa"/>
        <w:tblLook w:val="04A0" w:firstRow="1" w:lastRow="0" w:firstColumn="1" w:lastColumn="0" w:noHBand="0" w:noVBand="1"/>
      </w:tblPr>
      <w:tblGrid>
        <w:gridCol w:w="1883"/>
        <w:gridCol w:w="2710"/>
        <w:gridCol w:w="1169"/>
        <w:gridCol w:w="1350"/>
        <w:gridCol w:w="973"/>
        <w:gridCol w:w="1373"/>
      </w:tblGrid>
      <w:tr w:rsidR="00DB344F" w:rsidRPr="00DE07CD" w14:paraId="5AB89961" w14:textId="77777777" w:rsidTr="00B149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2E6BC7E5" w14:textId="77777777" w:rsidR="00DB344F" w:rsidRPr="00DE07CD" w:rsidRDefault="00931314" w:rsidP="001C1B6B">
            <w:pPr>
              <w:rPr>
                <w:rFonts w:asciiTheme="minorHAnsi" w:hAnsiTheme="minorHAnsi"/>
                <w:sz w:val="20"/>
                <w:szCs w:val="20"/>
              </w:rPr>
            </w:pPr>
            <w:r>
              <w:rPr>
                <w:rFonts w:asciiTheme="minorHAnsi" w:hAnsiTheme="minorHAnsi"/>
                <w:sz w:val="20"/>
                <w:szCs w:val="20"/>
              </w:rPr>
              <w:t>Attribute</w:t>
            </w:r>
          </w:p>
        </w:tc>
        <w:tc>
          <w:tcPr>
            <w:tcW w:w="2719" w:type="dxa"/>
          </w:tcPr>
          <w:p w14:paraId="77E0604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70" w:type="dxa"/>
          </w:tcPr>
          <w:p w14:paraId="75DB4814"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350" w:type="dxa"/>
          </w:tcPr>
          <w:p w14:paraId="78692CDC"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75EAEF07" w14:textId="69FC2EF9" w:rsidR="00DB344F" w:rsidRPr="00DE07CD" w:rsidRDefault="00757302"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0E0CA2A" w14:textId="77777777" w:rsidR="00DB344F" w:rsidRPr="00DE07CD" w:rsidRDefault="00DB344F" w:rsidP="001C1B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B344F" w:rsidRPr="00DE07CD" w14:paraId="5BD5A236" w14:textId="77777777"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6E0FC32" w14:textId="0AA2EF83" w:rsidR="00DB344F" w:rsidRPr="00DE07CD" w:rsidRDefault="00931314" w:rsidP="001C1B6B">
            <w:pPr>
              <w:rPr>
                <w:rFonts w:asciiTheme="minorHAnsi" w:hAnsiTheme="minorHAnsi"/>
                <w:sz w:val="20"/>
                <w:szCs w:val="20"/>
              </w:rPr>
            </w:pPr>
            <w:r>
              <w:rPr>
                <w:rFonts w:asciiTheme="minorHAnsi" w:hAnsiTheme="minorHAnsi"/>
                <w:sz w:val="20"/>
                <w:szCs w:val="20"/>
              </w:rPr>
              <w:t>I</w:t>
            </w:r>
            <w:r w:rsidR="00EC2775">
              <w:rPr>
                <w:rFonts w:asciiTheme="minorHAnsi" w:hAnsiTheme="minorHAnsi"/>
                <w:sz w:val="20"/>
                <w:szCs w:val="20"/>
              </w:rPr>
              <w:t>D</w:t>
            </w:r>
          </w:p>
        </w:tc>
        <w:tc>
          <w:tcPr>
            <w:tcW w:w="2719" w:type="dxa"/>
          </w:tcPr>
          <w:p w14:paraId="303801D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Pr="00DE07CD">
              <w:rPr>
                <w:rFonts w:asciiTheme="minorHAnsi" w:hAnsiTheme="minorHAnsi"/>
                <w:sz w:val="20"/>
                <w:szCs w:val="20"/>
              </w:rPr>
              <w:t>identifier</w:t>
            </w:r>
          </w:p>
        </w:tc>
        <w:tc>
          <w:tcPr>
            <w:tcW w:w="1170" w:type="dxa"/>
          </w:tcPr>
          <w:p w14:paraId="6FAAD8A3"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350" w:type="dxa"/>
          </w:tcPr>
          <w:p w14:paraId="0845CF04"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7923923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Yes</w:t>
            </w:r>
          </w:p>
        </w:tc>
        <w:tc>
          <w:tcPr>
            <w:tcW w:w="1375" w:type="dxa"/>
          </w:tcPr>
          <w:p w14:paraId="64ACFF9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p>
        </w:tc>
      </w:tr>
      <w:tr w:rsidR="00DB344F" w:rsidRPr="00DE07CD" w14:paraId="0A07C3C7" w14:textId="77777777" w:rsidTr="00B1494F">
        <w:trPr>
          <w:cantSplit/>
        </w:trPr>
        <w:tc>
          <w:tcPr>
            <w:cnfStyle w:val="001000000000" w:firstRow="0" w:lastRow="0" w:firstColumn="1" w:lastColumn="0" w:oddVBand="0" w:evenVBand="0" w:oddHBand="0" w:evenHBand="0" w:firstRowFirstColumn="0" w:firstRowLastColumn="0" w:lastRowFirstColumn="0" w:lastRowLastColumn="0"/>
            <w:tcW w:w="1889" w:type="dxa"/>
          </w:tcPr>
          <w:p w14:paraId="2DBCDC77" w14:textId="77777777" w:rsidR="00DB344F" w:rsidRPr="00DE07CD" w:rsidRDefault="00931314" w:rsidP="001C1B6B">
            <w:pPr>
              <w:rPr>
                <w:rFonts w:asciiTheme="minorHAnsi" w:hAnsiTheme="minorHAnsi"/>
                <w:sz w:val="20"/>
                <w:szCs w:val="20"/>
              </w:rPr>
            </w:pPr>
            <w:r>
              <w:rPr>
                <w:rFonts w:asciiTheme="minorHAnsi" w:hAnsiTheme="minorHAnsi"/>
                <w:sz w:val="20"/>
                <w:szCs w:val="20"/>
              </w:rPr>
              <w:t>Artifact</w:t>
            </w:r>
          </w:p>
        </w:tc>
        <w:tc>
          <w:tcPr>
            <w:tcW w:w="2719" w:type="dxa"/>
          </w:tcPr>
          <w:p w14:paraId="41629BD2" w14:textId="77777777" w:rsidR="00DB344F" w:rsidRPr="00DE07CD" w:rsidRDefault="00931314" w:rsidP="009313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link specifications to information pertaining to the class instance.  Can be any URI formatted information</w:t>
            </w:r>
          </w:p>
        </w:tc>
        <w:tc>
          <w:tcPr>
            <w:tcW w:w="1170" w:type="dxa"/>
          </w:tcPr>
          <w:p w14:paraId="7F0091EA" w14:textId="77777777" w:rsidR="00DB344F" w:rsidRPr="00DE07CD" w:rsidRDefault="00931314"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URI</w:t>
            </w:r>
          </w:p>
        </w:tc>
        <w:tc>
          <w:tcPr>
            <w:tcW w:w="1350" w:type="dxa"/>
          </w:tcPr>
          <w:p w14:paraId="53EABAEA"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6F11750D"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BC46FF5" w14:textId="77777777" w:rsidR="00DB344F" w:rsidRPr="00DE07CD" w:rsidRDefault="00DB344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DB344F" w:rsidRPr="00DE07CD" w14:paraId="21B06B0A" w14:textId="77777777" w:rsidTr="00B14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6EE5E7D" w14:textId="77777777" w:rsidR="00DB344F" w:rsidRPr="00DE07CD" w:rsidRDefault="00931314" w:rsidP="001C1B6B">
            <w:pPr>
              <w:rPr>
                <w:rFonts w:asciiTheme="minorHAnsi" w:hAnsiTheme="minorHAnsi"/>
                <w:sz w:val="20"/>
                <w:szCs w:val="20"/>
              </w:rPr>
            </w:pPr>
            <w:r>
              <w:rPr>
                <w:rFonts w:asciiTheme="minorHAnsi" w:hAnsiTheme="minorHAnsi"/>
                <w:sz w:val="20"/>
                <w:szCs w:val="20"/>
              </w:rPr>
              <w:t>Comment</w:t>
            </w:r>
          </w:p>
        </w:tc>
        <w:tc>
          <w:tcPr>
            <w:tcW w:w="2719" w:type="dxa"/>
          </w:tcPr>
          <w:p w14:paraId="61ABE043"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or more text/html comments providing additional detail regarding the class instance.</w:t>
            </w:r>
          </w:p>
        </w:tc>
        <w:tc>
          <w:tcPr>
            <w:tcW w:w="1170" w:type="dxa"/>
          </w:tcPr>
          <w:p w14:paraId="19C7580A" w14:textId="77777777" w:rsidR="00DB344F" w:rsidRPr="00DE07CD" w:rsidRDefault="00931314"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Comment</w:t>
            </w:r>
          </w:p>
        </w:tc>
        <w:tc>
          <w:tcPr>
            <w:tcW w:w="1350" w:type="dxa"/>
          </w:tcPr>
          <w:p w14:paraId="0F89281D"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BD4A805"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483E863B" w14:textId="77777777" w:rsidR="00DB344F" w:rsidRPr="00DE07CD" w:rsidRDefault="00DB344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08071DCD" w14:textId="77777777" w:rsidR="00DB344F" w:rsidRDefault="00DB344F" w:rsidP="00B1494F"/>
    <w:p w14:paraId="140EF9AC" w14:textId="77777777" w:rsidR="00D76D77" w:rsidRDefault="00D76D77">
      <w:pPr>
        <w:rPr>
          <w:rFonts w:cs="Arial"/>
          <w:b/>
          <w:bCs/>
          <w:iCs/>
          <w:szCs w:val="28"/>
        </w:rPr>
      </w:pPr>
      <w:r>
        <w:br w:type="page"/>
      </w:r>
    </w:p>
    <w:p w14:paraId="1D8CF7CE" w14:textId="77777777" w:rsidR="00144168" w:rsidRPr="00144168" w:rsidRDefault="00A503DE" w:rsidP="00144168">
      <w:pPr>
        <w:pStyle w:val="Heading2"/>
      </w:pPr>
      <w:bookmarkStart w:id="295" w:name="_Toc447107048"/>
      <w:r>
        <w:lastRenderedPageBreak/>
        <w:t xml:space="preserve">Core </w:t>
      </w:r>
      <w:r w:rsidR="00496985">
        <w:t>Classes</w:t>
      </w:r>
      <w:bookmarkEnd w:id="295"/>
    </w:p>
    <w:p w14:paraId="440B55C7" w14:textId="77777777" w:rsidR="009B5AFB" w:rsidRPr="00DE07CD" w:rsidRDefault="009B5AFB" w:rsidP="009B5AFB">
      <w:pPr>
        <w:pStyle w:val="Heading3"/>
      </w:pPr>
      <w:bookmarkStart w:id="296" w:name="_Toc447107049"/>
      <w:r>
        <w:t>Session</w:t>
      </w:r>
      <w:r w:rsidRPr="00DE07CD">
        <w:t xml:space="preserve"> </w:t>
      </w:r>
      <w:r>
        <w:t>Object</w:t>
      </w:r>
      <w:bookmarkEnd w:id="296"/>
    </w:p>
    <w:p w14:paraId="01E69920" w14:textId="77777777" w:rsidR="009B5AFB" w:rsidRPr="00DE07CD" w:rsidRDefault="009B5AFB" w:rsidP="009B5AFB">
      <w:r>
        <w:t xml:space="preserve">A Session is defined as </w:t>
      </w:r>
      <w:r w:rsidR="00202B41">
        <w:t xml:space="preserve">a </w:t>
      </w:r>
      <w:r w:rsidR="008C1714">
        <w:t xml:space="preserve">utilization </w:t>
      </w:r>
      <w:r w:rsidR="00202B41">
        <w:t xml:space="preserve">instance </w:t>
      </w:r>
      <w:r w:rsidR="008C1714">
        <w:t xml:space="preserve">of </w:t>
      </w:r>
      <w:r w:rsidR="00FA603D">
        <w:t>a</w:t>
      </w:r>
      <w:r w:rsidR="008C1714">
        <w:t xml:space="preserve"> </w:t>
      </w:r>
      <w:r w:rsidR="008C1714" w:rsidRPr="00144168">
        <w:rPr>
          <w:i/>
        </w:rPr>
        <w:t>pre-configured system</w:t>
      </w:r>
      <w:r w:rsidR="008C1714">
        <w:t xml:space="preserve"> for a period </w:t>
      </w:r>
      <w:r w:rsidR="0064509C">
        <w:t xml:space="preserve">devoted to a particular </w:t>
      </w:r>
      <w:r w:rsidR="008C1714">
        <w:t xml:space="preserve">activity. </w:t>
      </w:r>
    </w:p>
    <w:p w14:paraId="068D0E56" w14:textId="77777777" w:rsidR="009B5AFB" w:rsidRPr="00BD529F" w:rsidRDefault="009B5AFB" w:rsidP="009B5A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noProof/>
          <w:sz w:val="24"/>
          <w:szCs w:val="24"/>
        </w:rPr>
        <w:t>2</w:t>
      </w:r>
      <w:r w:rsidRPr="00BD529F">
        <w:rPr>
          <w:sz w:val="24"/>
          <w:szCs w:val="24"/>
        </w:rPr>
        <w:fldChar w:fldCharType="end"/>
      </w:r>
      <w:r w:rsidRPr="00BD529F">
        <w:rPr>
          <w:sz w:val="24"/>
          <w:szCs w:val="24"/>
        </w:rPr>
        <w:t xml:space="preserve"> – Definition of </w:t>
      </w:r>
      <w:r>
        <w:rPr>
          <w:sz w:val="24"/>
          <w:szCs w:val="24"/>
        </w:rPr>
        <w:t>Session</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2232"/>
        <w:gridCol w:w="1704"/>
        <w:gridCol w:w="1716"/>
        <w:gridCol w:w="1615"/>
        <w:gridCol w:w="1020"/>
        <w:gridCol w:w="1289"/>
      </w:tblGrid>
      <w:tr w:rsidR="009B5AFB" w:rsidRPr="00DE07CD" w14:paraId="0F4F6B06"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6C6BA513" w14:textId="77777777" w:rsidR="009B5AFB" w:rsidRPr="00DE07CD" w:rsidRDefault="009B5AFB" w:rsidP="00DB31C3">
            <w:pPr>
              <w:rPr>
                <w:rFonts w:asciiTheme="minorHAnsi" w:hAnsiTheme="minorHAnsi"/>
                <w:sz w:val="20"/>
                <w:szCs w:val="20"/>
              </w:rPr>
            </w:pPr>
            <w:r>
              <w:rPr>
                <w:rFonts w:asciiTheme="minorHAnsi" w:hAnsiTheme="minorHAnsi"/>
                <w:sz w:val="20"/>
                <w:szCs w:val="20"/>
              </w:rPr>
              <w:t>Attribute</w:t>
            </w:r>
          </w:p>
        </w:tc>
        <w:tc>
          <w:tcPr>
            <w:tcW w:w="1805" w:type="dxa"/>
          </w:tcPr>
          <w:p w14:paraId="78A8C4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D8EECDA"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6F2161B3"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EAE0FA1" w14:textId="27CB1B08" w:rsidR="009B5AFB" w:rsidRPr="00DE07CD" w:rsidRDefault="000D24BD"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41" w:type="dxa"/>
          </w:tcPr>
          <w:p w14:paraId="269A7A38" w14:textId="77777777" w:rsidR="009B5AFB" w:rsidRPr="00DE07CD" w:rsidRDefault="009B5AFB"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14:paraId="514A09DD"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74C96CE4" w14:textId="77777777" w:rsidR="009B5AFB" w:rsidRPr="00DE07CD" w:rsidRDefault="009B5AFB" w:rsidP="00DB31C3">
            <w:pPr>
              <w:rPr>
                <w:rFonts w:asciiTheme="minorHAnsi" w:hAnsiTheme="minorHAnsi"/>
                <w:sz w:val="20"/>
                <w:szCs w:val="20"/>
              </w:rPr>
            </w:pPr>
            <w:r w:rsidRPr="00DE07CD">
              <w:rPr>
                <w:rFonts w:asciiTheme="minorHAnsi" w:hAnsiTheme="minorHAnsi"/>
                <w:sz w:val="20"/>
                <w:szCs w:val="20"/>
              </w:rPr>
              <w:t>TOA</w:t>
            </w:r>
          </w:p>
        </w:tc>
        <w:tc>
          <w:tcPr>
            <w:tcW w:w="1805" w:type="dxa"/>
          </w:tcPr>
          <w:p w14:paraId="6E634B0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Time of applicability for all position and attitude parameters</w:t>
            </w:r>
          </w:p>
        </w:tc>
        <w:tc>
          <w:tcPr>
            <w:tcW w:w="1842" w:type="dxa"/>
          </w:tcPr>
          <w:p w14:paraId="72416005"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r w:rsidR="0064509C">
              <w:rPr>
                <w:rFonts w:asciiTheme="minorHAnsi" w:hAnsiTheme="minorHAnsi"/>
                <w:sz w:val="20"/>
                <w:szCs w:val="20"/>
                <w:vertAlign w:val="superscript"/>
              </w:rPr>
              <w:t>1</w:t>
            </w:r>
          </w:p>
        </w:tc>
        <w:tc>
          <w:tcPr>
            <w:tcW w:w="1677" w:type="dxa"/>
          </w:tcPr>
          <w:p w14:paraId="510D86FE" w14:textId="77777777" w:rsidR="009B5AFB" w:rsidRPr="00DE07CD" w:rsidRDefault="009B5A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F009CC3" w14:textId="56BE963F"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r>
              <w:rPr>
                <w:rFonts w:asciiTheme="minorHAnsi" w:hAnsiTheme="minorHAnsi"/>
                <w:sz w:val="20"/>
                <w:szCs w:val="20"/>
                <w:vertAlign w:val="superscript"/>
              </w:rPr>
              <w:t>2</w:t>
            </w:r>
          </w:p>
        </w:tc>
        <w:tc>
          <w:tcPr>
            <w:tcW w:w="1341" w:type="dxa"/>
          </w:tcPr>
          <w:p w14:paraId="258A9A3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5D6554BE"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206948BE" w14:textId="77777777" w:rsidR="009B5AFB" w:rsidRPr="00DE07CD" w:rsidRDefault="009B5AFB" w:rsidP="00DB31C3">
            <w:pPr>
              <w:rPr>
                <w:rFonts w:asciiTheme="minorHAnsi" w:hAnsiTheme="minorHAnsi"/>
                <w:sz w:val="20"/>
                <w:szCs w:val="20"/>
              </w:rPr>
            </w:pPr>
            <w:r w:rsidRPr="00DE07CD">
              <w:rPr>
                <w:rFonts w:asciiTheme="minorHAnsi" w:hAnsiTheme="minorHAnsi"/>
                <w:sz w:val="20"/>
                <w:szCs w:val="20"/>
              </w:rPr>
              <w:t>POSITION</w:t>
            </w:r>
          </w:p>
        </w:tc>
        <w:tc>
          <w:tcPr>
            <w:tcW w:w="1805" w:type="dxa"/>
          </w:tcPr>
          <w:p w14:paraId="02185241"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Platform position</w:t>
            </w:r>
            <w:r w:rsidR="0064509C">
              <w:rPr>
                <w:rFonts w:asciiTheme="minorHAnsi" w:hAnsiTheme="minorHAnsi"/>
                <w:sz w:val="20"/>
                <w:szCs w:val="20"/>
              </w:rPr>
              <w:t xml:space="preserve"> </w:t>
            </w:r>
            <w:r w:rsidRPr="00DE07CD">
              <w:rPr>
                <w:rFonts w:asciiTheme="minorHAnsi" w:hAnsiTheme="minorHAnsi"/>
                <w:sz w:val="20"/>
                <w:szCs w:val="20"/>
              </w:rPr>
              <w:t xml:space="preserve">at TOA expressed in Geoid frame </w:t>
            </w:r>
          </w:p>
        </w:tc>
        <w:tc>
          <w:tcPr>
            <w:tcW w:w="1842" w:type="dxa"/>
          </w:tcPr>
          <w:p w14:paraId="7A18480C"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677" w:type="dxa"/>
          </w:tcPr>
          <w:p w14:paraId="1090FCA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5399306" w14:textId="7B9C795E"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r>
              <w:rPr>
                <w:rFonts w:asciiTheme="minorHAnsi" w:hAnsiTheme="minorHAnsi"/>
                <w:sz w:val="20"/>
                <w:szCs w:val="20"/>
                <w:vertAlign w:val="superscript"/>
              </w:rPr>
              <w:t>2</w:t>
            </w:r>
          </w:p>
        </w:tc>
        <w:tc>
          <w:tcPr>
            <w:tcW w:w="1341" w:type="dxa"/>
          </w:tcPr>
          <w:p w14:paraId="2CCA066D"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rsidDel="000931EE" w14:paraId="6FFC0C83" w14:textId="221398E2" w:rsidTr="00DB31C3">
        <w:trPr>
          <w:cnfStyle w:val="000000100000" w:firstRow="0" w:lastRow="0" w:firstColumn="0" w:lastColumn="0" w:oddVBand="0" w:evenVBand="0" w:oddHBand="1" w:evenHBand="0" w:firstRowFirstColumn="0" w:firstRowLastColumn="0" w:lastRowFirstColumn="0" w:lastRowLastColumn="0"/>
          <w:cantSplit/>
          <w:del w:id="297" w:author="james" w:date="2016-03-29T14:16:00Z"/>
        </w:trPr>
        <w:tc>
          <w:tcPr>
            <w:cnfStyle w:val="001000000000" w:firstRow="0" w:lastRow="0" w:firstColumn="1" w:lastColumn="0" w:oddVBand="0" w:evenVBand="0" w:oddHBand="0" w:evenHBand="0" w:firstRowFirstColumn="0" w:firstRowLastColumn="0" w:lastRowFirstColumn="0" w:lastRowLastColumn="0"/>
            <w:tcW w:w="1882" w:type="dxa"/>
          </w:tcPr>
          <w:p w14:paraId="1370F25D" w14:textId="002196E3" w:rsidR="009B5AFB" w:rsidRPr="00DE07CD" w:rsidDel="000931EE" w:rsidRDefault="00CE6B58" w:rsidP="00DB31C3">
            <w:pPr>
              <w:rPr>
                <w:del w:id="298" w:author="james" w:date="2016-03-29T14:16:00Z"/>
                <w:rFonts w:asciiTheme="minorHAnsi" w:hAnsiTheme="minorHAnsi"/>
                <w:sz w:val="20"/>
                <w:szCs w:val="20"/>
              </w:rPr>
            </w:pPr>
            <w:del w:id="299" w:author="james" w:date="2016-03-29T14:16:00Z">
              <w:r w:rsidDel="000931EE">
                <w:rPr>
                  <w:rFonts w:asciiTheme="minorHAnsi" w:hAnsiTheme="minorHAnsi"/>
                  <w:sz w:val="20"/>
                  <w:szCs w:val="20"/>
                </w:rPr>
                <w:delText>ORIENTATION</w:delText>
              </w:r>
            </w:del>
          </w:p>
        </w:tc>
        <w:tc>
          <w:tcPr>
            <w:tcW w:w="1805" w:type="dxa"/>
          </w:tcPr>
          <w:p w14:paraId="6F0E9E7E" w14:textId="673C8561" w:rsidR="009B5AFB" w:rsidRPr="00DE07CD" w:rsidDel="000931EE" w:rsidRDefault="00CE6B58" w:rsidP="00DB31C3">
            <w:pPr>
              <w:cnfStyle w:val="000000100000" w:firstRow="0" w:lastRow="0" w:firstColumn="0" w:lastColumn="0" w:oddVBand="0" w:evenVBand="0" w:oddHBand="1" w:evenHBand="0" w:firstRowFirstColumn="0" w:firstRowLastColumn="0" w:lastRowFirstColumn="0" w:lastRowLastColumn="0"/>
              <w:rPr>
                <w:del w:id="300" w:author="james" w:date="2016-03-29T14:16:00Z"/>
                <w:rFonts w:asciiTheme="minorHAnsi" w:hAnsiTheme="minorHAnsi"/>
                <w:sz w:val="20"/>
                <w:szCs w:val="20"/>
              </w:rPr>
            </w:pPr>
            <w:del w:id="301" w:author="james" w:date="2016-03-29T14:16:00Z">
              <w:r w:rsidDel="000931EE">
                <w:rPr>
                  <w:rFonts w:asciiTheme="minorHAnsi" w:hAnsiTheme="minorHAnsi"/>
                  <w:sz w:val="20"/>
                  <w:szCs w:val="20"/>
                </w:rPr>
                <w:delText>Orientation</w:delText>
              </w:r>
              <w:r w:rsidRPr="00DE07CD" w:rsidDel="000931EE">
                <w:rPr>
                  <w:rFonts w:asciiTheme="minorHAnsi" w:hAnsiTheme="minorHAnsi"/>
                  <w:sz w:val="20"/>
                  <w:szCs w:val="20"/>
                </w:rPr>
                <w:delText xml:space="preserve"> </w:delText>
              </w:r>
              <w:r w:rsidR="009B5AFB" w:rsidRPr="00DE07CD" w:rsidDel="000931EE">
                <w:rPr>
                  <w:rFonts w:asciiTheme="minorHAnsi" w:hAnsiTheme="minorHAnsi"/>
                  <w:sz w:val="20"/>
                  <w:szCs w:val="20"/>
                </w:rPr>
                <w:delText>of the platform at TOA with respect to the local-level frame</w:delText>
              </w:r>
            </w:del>
          </w:p>
        </w:tc>
        <w:tc>
          <w:tcPr>
            <w:tcW w:w="1842" w:type="dxa"/>
          </w:tcPr>
          <w:p w14:paraId="1EE33745" w14:textId="7D392B9F" w:rsidR="009B5AFB" w:rsidRPr="00DE07CD" w:rsidDel="000931EE" w:rsidRDefault="009B5AFB" w:rsidP="00DB31C3">
            <w:pPr>
              <w:cnfStyle w:val="000000100000" w:firstRow="0" w:lastRow="0" w:firstColumn="0" w:lastColumn="0" w:oddVBand="0" w:evenVBand="0" w:oddHBand="1" w:evenHBand="0" w:firstRowFirstColumn="0" w:firstRowLastColumn="0" w:lastRowFirstColumn="0" w:lastRowLastColumn="0"/>
              <w:rPr>
                <w:del w:id="302" w:author="james" w:date="2016-03-29T14:16:00Z"/>
                <w:rFonts w:asciiTheme="minorHAnsi" w:hAnsiTheme="minorHAnsi"/>
                <w:sz w:val="20"/>
                <w:szCs w:val="20"/>
              </w:rPr>
            </w:pPr>
            <w:del w:id="303" w:author="james" w:date="2016-03-29T14:16:00Z">
              <w:r w:rsidDel="000931EE">
                <w:rPr>
                  <w:rFonts w:asciiTheme="minorHAnsi" w:hAnsiTheme="minorHAnsi"/>
                  <w:sz w:val="20"/>
                  <w:szCs w:val="20"/>
                </w:rPr>
                <w:delText>Attitude</w:delText>
              </w:r>
            </w:del>
          </w:p>
        </w:tc>
        <w:tc>
          <w:tcPr>
            <w:tcW w:w="1677" w:type="dxa"/>
          </w:tcPr>
          <w:p w14:paraId="0DCC1056" w14:textId="154B7CB5" w:rsidR="009B5AFB" w:rsidRPr="00DE07CD" w:rsidDel="000931EE" w:rsidRDefault="009B5AFB" w:rsidP="00DB31C3">
            <w:pPr>
              <w:cnfStyle w:val="000000100000" w:firstRow="0" w:lastRow="0" w:firstColumn="0" w:lastColumn="0" w:oddVBand="0" w:evenVBand="0" w:oddHBand="1" w:evenHBand="0" w:firstRowFirstColumn="0" w:firstRowLastColumn="0" w:lastRowFirstColumn="0" w:lastRowLastColumn="0"/>
              <w:rPr>
                <w:del w:id="304" w:author="james" w:date="2016-03-29T14:16:00Z"/>
                <w:rFonts w:asciiTheme="minorHAnsi" w:hAnsiTheme="minorHAnsi"/>
                <w:sz w:val="20"/>
                <w:szCs w:val="20"/>
              </w:rPr>
            </w:pPr>
          </w:p>
        </w:tc>
        <w:tc>
          <w:tcPr>
            <w:tcW w:w="1029" w:type="dxa"/>
          </w:tcPr>
          <w:p w14:paraId="689B648B" w14:textId="231396AD" w:rsidR="009B5AFB" w:rsidRPr="00DE07CD" w:rsidDel="000931EE" w:rsidRDefault="003A3637" w:rsidP="00DB31C3">
            <w:pPr>
              <w:cnfStyle w:val="000000100000" w:firstRow="0" w:lastRow="0" w:firstColumn="0" w:lastColumn="0" w:oddVBand="0" w:evenVBand="0" w:oddHBand="1" w:evenHBand="0" w:firstRowFirstColumn="0" w:firstRowLastColumn="0" w:lastRowFirstColumn="0" w:lastRowLastColumn="0"/>
              <w:rPr>
                <w:del w:id="305" w:author="james" w:date="2016-03-29T14:16:00Z"/>
                <w:rFonts w:asciiTheme="minorHAnsi" w:hAnsiTheme="minorHAnsi"/>
                <w:sz w:val="20"/>
                <w:szCs w:val="20"/>
              </w:rPr>
            </w:pPr>
            <w:del w:id="306" w:author="james" w:date="2016-03-29T14:16:00Z">
              <w:r w:rsidDel="000931EE">
                <w:rPr>
                  <w:rFonts w:asciiTheme="minorHAnsi" w:hAnsiTheme="minorHAnsi"/>
                  <w:sz w:val="20"/>
                  <w:szCs w:val="20"/>
                </w:rPr>
                <w:delText>No</w:delText>
              </w:r>
              <w:r w:rsidDel="000931EE">
                <w:rPr>
                  <w:rFonts w:asciiTheme="minorHAnsi" w:hAnsiTheme="minorHAnsi"/>
                  <w:sz w:val="20"/>
                  <w:szCs w:val="20"/>
                  <w:vertAlign w:val="superscript"/>
                </w:rPr>
                <w:delText>2</w:delText>
              </w:r>
            </w:del>
          </w:p>
        </w:tc>
        <w:tc>
          <w:tcPr>
            <w:tcW w:w="1341" w:type="dxa"/>
          </w:tcPr>
          <w:p w14:paraId="2C6D1644" w14:textId="41883986" w:rsidR="009B5AFB" w:rsidRPr="00DE07CD" w:rsidDel="000931EE" w:rsidRDefault="009B5AFB" w:rsidP="00DB31C3">
            <w:pPr>
              <w:cnfStyle w:val="000000100000" w:firstRow="0" w:lastRow="0" w:firstColumn="0" w:lastColumn="0" w:oddVBand="0" w:evenVBand="0" w:oddHBand="1" w:evenHBand="0" w:firstRowFirstColumn="0" w:firstRowLastColumn="0" w:lastRowFirstColumn="0" w:lastRowLastColumn="0"/>
              <w:rPr>
                <w:del w:id="307" w:author="james" w:date="2016-03-29T14:16:00Z"/>
                <w:rFonts w:asciiTheme="minorHAnsi" w:hAnsiTheme="minorHAnsi"/>
                <w:sz w:val="20"/>
                <w:szCs w:val="20"/>
              </w:rPr>
            </w:pPr>
          </w:p>
        </w:tc>
      </w:tr>
      <w:tr w:rsidR="00CE6B58" w:rsidRPr="00DE07CD" w14:paraId="2B64D5A4"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3378E751" w14:textId="77777777" w:rsidR="00CE6B58" w:rsidRPr="00DE07CD" w:rsidRDefault="00CE6B58" w:rsidP="00DB31C3">
            <w:pPr>
              <w:rPr>
                <w:rFonts w:asciiTheme="minorHAnsi" w:hAnsiTheme="minorHAnsi"/>
                <w:sz w:val="20"/>
                <w:szCs w:val="20"/>
              </w:rPr>
            </w:pPr>
            <w:r>
              <w:rPr>
                <w:rFonts w:asciiTheme="minorHAnsi" w:hAnsiTheme="minorHAnsi"/>
                <w:sz w:val="20"/>
                <w:szCs w:val="20"/>
              </w:rPr>
              <w:t>SYSTEM</w:t>
            </w:r>
          </w:p>
        </w:tc>
        <w:tc>
          <w:tcPr>
            <w:tcW w:w="1805" w:type="dxa"/>
          </w:tcPr>
          <w:p w14:paraId="404ECD4A"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system used for this session</w:t>
            </w:r>
          </w:p>
        </w:tc>
        <w:tc>
          <w:tcPr>
            <w:tcW w:w="1842" w:type="dxa"/>
          </w:tcPr>
          <w:p w14:paraId="2A2678EF" w14:textId="77777777" w:rsidR="00CE6B58"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1677" w:type="dxa"/>
          </w:tcPr>
          <w:p w14:paraId="20FA35A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39E81BEF" w14:textId="0BD02D2F" w:rsidR="00CE6B58"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18846D61" w14:textId="77777777" w:rsidR="00CE6B58" w:rsidRPr="00DE07CD" w:rsidRDefault="00CE6B58"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69E5D1B2"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5664BF48" w14:textId="4BEDF135" w:rsidR="009B5AFB" w:rsidRPr="00DE07CD" w:rsidRDefault="009B5AFB" w:rsidP="00137ED5">
            <w:pPr>
              <w:rPr>
                <w:rFonts w:asciiTheme="minorHAnsi" w:hAnsiTheme="minorHAnsi"/>
                <w:sz w:val="20"/>
                <w:szCs w:val="20"/>
              </w:rPr>
            </w:pPr>
            <w:del w:id="308" w:author="james" w:date="2016-03-29T15:04:00Z">
              <w:r w:rsidDel="00137ED5">
                <w:rPr>
                  <w:rFonts w:asciiTheme="minorHAnsi" w:hAnsiTheme="minorHAnsi"/>
                  <w:sz w:val="20"/>
                  <w:szCs w:val="20"/>
                </w:rPr>
                <w:delText>POC</w:delText>
              </w:r>
              <w:r w:rsidR="0064509C" w:rsidDel="00137ED5">
                <w:rPr>
                  <w:rFonts w:asciiTheme="minorHAnsi" w:hAnsiTheme="minorHAnsi"/>
                  <w:sz w:val="20"/>
                  <w:szCs w:val="20"/>
                  <w:vertAlign w:val="superscript"/>
                </w:rPr>
                <w:delText>3</w:delText>
              </w:r>
            </w:del>
            <w:ins w:id="309" w:author="james" w:date="2016-03-29T15:04:00Z">
              <w:r w:rsidR="00137ED5">
                <w:rPr>
                  <w:rFonts w:asciiTheme="minorHAnsi" w:hAnsiTheme="minorHAnsi"/>
                  <w:sz w:val="20"/>
                  <w:szCs w:val="20"/>
                </w:rPr>
                <w:t>POC</w:t>
              </w:r>
              <w:r w:rsidR="00137ED5">
                <w:rPr>
                  <w:rFonts w:asciiTheme="minorHAnsi" w:hAnsiTheme="minorHAnsi"/>
                  <w:sz w:val="20"/>
                  <w:szCs w:val="20"/>
                  <w:vertAlign w:val="superscript"/>
                </w:rPr>
                <w:t>2</w:t>
              </w:r>
            </w:ins>
          </w:p>
        </w:tc>
        <w:tc>
          <w:tcPr>
            <w:tcW w:w="1805" w:type="dxa"/>
          </w:tcPr>
          <w:p w14:paraId="720B0AAA"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Point of contact. Name of person or entity.</w:t>
            </w:r>
          </w:p>
        </w:tc>
        <w:tc>
          <w:tcPr>
            <w:tcW w:w="1842" w:type="dxa"/>
          </w:tcPr>
          <w:p w14:paraId="2CA50FF9"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536292CE"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7A6D064" w14:textId="4C621E4B"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259540DB"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74704625"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30AA8616" w14:textId="559D8FF3" w:rsidR="009B5AFB" w:rsidRDefault="009B5AFB" w:rsidP="000931EE">
            <w:pPr>
              <w:rPr>
                <w:rFonts w:asciiTheme="minorHAnsi" w:hAnsiTheme="minorHAnsi"/>
                <w:sz w:val="20"/>
                <w:szCs w:val="20"/>
              </w:rPr>
            </w:pPr>
            <w:del w:id="310" w:author="james" w:date="2016-03-29T14:16:00Z">
              <w:r w:rsidDel="000931EE">
                <w:rPr>
                  <w:rFonts w:asciiTheme="minorHAnsi" w:hAnsiTheme="minorHAnsi"/>
                  <w:sz w:val="20"/>
                  <w:szCs w:val="20"/>
                </w:rPr>
                <w:delText>CONTACT</w:delText>
              </w:r>
              <w:r w:rsidR="0064509C" w:rsidDel="000931EE">
                <w:rPr>
                  <w:rFonts w:asciiTheme="minorHAnsi" w:hAnsiTheme="minorHAnsi"/>
                  <w:sz w:val="20"/>
                  <w:szCs w:val="20"/>
                  <w:vertAlign w:val="superscript"/>
                </w:rPr>
                <w:delText>3</w:delText>
              </w:r>
            </w:del>
            <w:ins w:id="311" w:author="james" w:date="2016-03-29T14:16:00Z">
              <w:r w:rsidR="000931EE">
                <w:rPr>
                  <w:rFonts w:asciiTheme="minorHAnsi" w:hAnsiTheme="minorHAnsi"/>
                  <w:sz w:val="20"/>
                  <w:szCs w:val="20"/>
                </w:rPr>
                <w:t>CONTACT</w:t>
              </w:r>
              <w:r w:rsidR="000931EE">
                <w:rPr>
                  <w:rFonts w:asciiTheme="minorHAnsi" w:hAnsiTheme="minorHAnsi"/>
                  <w:sz w:val="20"/>
                  <w:szCs w:val="20"/>
                  <w:vertAlign w:val="superscript"/>
                </w:rPr>
                <w:t>2</w:t>
              </w:r>
            </w:ins>
          </w:p>
        </w:tc>
        <w:tc>
          <w:tcPr>
            <w:tcW w:w="1805" w:type="dxa"/>
          </w:tcPr>
          <w:p w14:paraId="18E6CD77"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POC contact information (email) </w:t>
            </w:r>
          </w:p>
        </w:tc>
        <w:tc>
          <w:tcPr>
            <w:tcW w:w="1842" w:type="dxa"/>
          </w:tcPr>
          <w:p w14:paraId="69650F0B" w14:textId="77777777" w:rsidR="009B5AFB"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64FEF767"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4662587" w14:textId="6B310241" w:rsidR="009B5AFB"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7DBA7039"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B5AFB" w:rsidRPr="00DE07CD" w14:paraId="0D7D3F0D"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23FFAFF" w14:textId="0922F62A" w:rsidR="009B5AFB" w:rsidRPr="00DE07CD" w:rsidRDefault="009B5AFB" w:rsidP="000931EE">
            <w:pPr>
              <w:rPr>
                <w:rFonts w:asciiTheme="minorHAnsi" w:hAnsiTheme="minorHAnsi"/>
                <w:sz w:val="20"/>
                <w:szCs w:val="20"/>
              </w:rPr>
            </w:pPr>
            <w:del w:id="312" w:author="james" w:date="2016-03-29T14:16:00Z">
              <w:r w:rsidDel="000931EE">
                <w:rPr>
                  <w:rFonts w:asciiTheme="minorHAnsi" w:hAnsiTheme="minorHAnsi"/>
                  <w:sz w:val="20"/>
                  <w:szCs w:val="20"/>
                </w:rPr>
                <w:delText>CAMPAIGN</w:delText>
              </w:r>
              <w:r w:rsidR="0064509C" w:rsidDel="000931EE">
                <w:rPr>
                  <w:rFonts w:asciiTheme="minorHAnsi" w:hAnsiTheme="minorHAnsi"/>
                  <w:sz w:val="20"/>
                  <w:szCs w:val="20"/>
                  <w:vertAlign w:val="superscript"/>
                </w:rPr>
                <w:delText>3</w:delText>
              </w:r>
            </w:del>
            <w:ins w:id="313" w:author="james" w:date="2016-03-29T14:16:00Z">
              <w:r w:rsidR="000931EE">
                <w:rPr>
                  <w:rFonts w:asciiTheme="minorHAnsi" w:hAnsiTheme="minorHAnsi"/>
                  <w:sz w:val="20"/>
                  <w:szCs w:val="20"/>
                </w:rPr>
                <w:t>CAMPAIGN</w:t>
              </w:r>
              <w:r w:rsidR="000931EE">
                <w:rPr>
                  <w:rFonts w:asciiTheme="minorHAnsi" w:hAnsiTheme="minorHAnsi"/>
                  <w:sz w:val="20"/>
                  <w:szCs w:val="20"/>
                  <w:vertAlign w:val="superscript"/>
                </w:rPr>
                <w:t>2</w:t>
              </w:r>
            </w:ins>
          </w:p>
        </w:tc>
        <w:tc>
          <w:tcPr>
            <w:tcW w:w="1805" w:type="dxa"/>
          </w:tcPr>
          <w:p w14:paraId="3B8CBE5C"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Data collection campaign</w:t>
            </w:r>
          </w:p>
        </w:tc>
        <w:tc>
          <w:tcPr>
            <w:tcW w:w="1842" w:type="dxa"/>
          </w:tcPr>
          <w:p w14:paraId="216FB254"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5519115D"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DBBF640" w14:textId="52305DBD" w:rsidR="009B5AFB" w:rsidRPr="00DE07CD" w:rsidRDefault="003A363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6EE2CA71" w14:textId="77777777" w:rsidR="009B5AFB" w:rsidRPr="00DE07CD" w:rsidRDefault="009B5AFB"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B5AFB" w:rsidRPr="00DE07CD" w14:paraId="6AE9C26C"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18E87BB7" w14:textId="310B98CD" w:rsidR="009B5AFB" w:rsidRPr="00DE07CD" w:rsidRDefault="009B5AFB" w:rsidP="000931EE">
            <w:pPr>
              <w:rPr>
                <w:rFonts w:asciiTheme="minorHAnsi" w:hAnsiTheme="minorHAnsi"/>
                <w:sz w:val="20"/>
                <w:szCs w:val="20"/>
              </w:rPr>
            </w:pPr>
            <w:del w:id="314" w:author="james" w:date="2016-03-29T14:16:00Z">
              <w:r w:rsidDel="000931EE">
                <w:rPr>
                  <w:rFonts w:asciiTheme="minorHAnsi" w:hAnsiTheme="minorHAnsi"/>
                  <w:sz w:val="20"/>
                  <w:szCs w:val="20"/>
                </w:rPr>
                <w:delText>SCENARIO</w:delText>
              </w:r>
              <w:r w:rsidR="0064509C" w:rsidDel="000931EE">
                <w:rPr>
                  <w:rFonts w:asciiTheme="minorHAnsi" w:hAnsiTheme="minorHAnsi"/>
                  <w:sz w:val="20"/>
                  <w:szCs w:val="20"/>
                  <w:vertAlign w:val="superscript"/>
                </w:rPr>
                <w:delText>3</w:delText>
              </w:r>
            </w:del>
            <w:ins w:id="315" w:author="james" w:date="2016-03-29T14:16:00Z">
              <w:r w:rsidR="000931EE">
                <w:rPr>
                  <w:rFonts w:asciiTheme="minorHAnsi" w:hAnsiTheme="minorHAnsi"/>
                  <w:sz w:val="20"/>
                  <w:szCs w:val="20"/>
                </w:rPr>
                <w:t>SCENARIO</w:t>
              </w:r>
              <w:r w:rsidR="000931EE">
                <w:rPr>
                  <w:rFonts w:asciiTheme="minorHAnsi" w:hAnsiTheme="minorHAnsi"/>
                  <w:sz w:val="20"/>
                  <w:szCs w:val="20"/>
                  <w:vertAlign w:val="superscript"/>
                </w:rPr>
                <w:t>2</w:t>
              </w:r>
            </w:ins>
          </w:p>
        </w:tc>
        <w:tc>
          <w:tcPr>
            <w:tcW w:w="1805" w:type="dxa"/>
          </w:tcPr>
          <w:p w14:paraId="29DED27B"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Specific scenario for this collection</w:t>
            </w:r>
          </w:p>
        </w:tc>
        <w:tc>
          <w:tcPr>
            <w:tcW w:w="1842" w:type="dxa"/>
          </w:tcPr>
          <w:p w14:paraId="643D7898"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25485D1A"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42867EA" w14:textId="24890BAE" w:rsidR="009B5AFB" w:rsidRPr="00DE07CD" w:rsidRDefault="003A363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7D27620F" w14:textId="77777777" w:rsidR="009B5AFB" w:rsidRPr="00DE07CD" w:rsidRDefault="009B5AFB"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24D49582" w14:textId="77777777" w:rsidR="009B5AFB" w:rsidRPr="00DE07CD" w:rsidRDefault="009B5AFB" w:rsidP="009B5AFB"/>
    <w:p w14:paraId="0A7861D7" w14:textId="77777777" w:rsidR="009B5AFB" w:rsidRPr="00040C43" w:rsidRDefault="009B5AFB" w:rsidP="009B5AFB">
      <w:pPr>
        <w:rPr>
          <w:sz w:val="20"/>
          <w:szCs w:val="20"/>
        </w:rPr>
      </w:pPr>
      <w:r w:rsidRPr="00040C43">
        <w:rPr>
          <w:sz w:val="20"/>
          <w:szCs w:val="20"/>
        </w:rPr>
        <w:t>NOTES:</w:t>
      </w:r>
    </w:p>
    <w:p w14:paraId="474E1EC4" w14:textId="77777777" w:rsidR="009B5AFB" w:rsidRPr="00040C43" w:rsidRDefault="0064509C" w:rsidP="009B5AFB">
      <w:pPr>
        <w:rPr>
          <w:sz w:val="20"/>
          <w:szCs w:val="20"/>
        </w:rPr>
      </w:pPr>
      <w:r>
        <w:rPr>
          <w:sz w:val="20"/>
          <w:szCs w:val="20"/>
          <w:vertAlign w:val="superscript"/>
        </w:rPr>
        <w:t>1</w:t>
      </w:r>
      <w:r w:rsidR="009B5AFB" w:rsidRPr="00040C43">
        <w:rPr>
          <w:sz w:val="20"/>
          <w:szCs w:val="20"/>
        </w:rPr>
        <w:t xml:space="preserve"> </w:t>
      </w:r>
      <w:r w:rsidR="0096189C">
        <w:fldChar w:fldCharType="begin"/>
      </w:r>
      <w:r w:rsidR="0096189C">
        <w:instrText xml:space="preserve"> HYPERLINK "http://www.w3schools.com/schema/schema_dtypes_date.asp" </w:instrText>
      </w:r>
      <w:ins w:id="316" w:author="james" w:date="2016-03-29T12:10:00Z"/>
      <w:r w:rsidR="0096189C">
        <w:fldChar w:fldCharType="separate"/>
      </w:r>
      <w:r w:rsidR="009B5AFB" w:rsidRPr="00040C43">
        <w:rPr>
          <w:rStyle w:val="Hyperlink"/>
          <w:sz w:val="20"/>
          <w:szCs w:val="20"/>
        </w:rPr>
        <w:t>http://www.w3schools.com/schema/schema_dtypes_date.asp</w:t>
      </w:r>
      <w:r w:rsidR="0096189C">
        <w:rPr>
          <w:rStyle w:val="Hyperlink"/>
          <w:sz w:val="20"/>
          <w:szCs w:val="20"/>
        </w:rPr>
        <w:fldChar w:fldCharType="end"/>
      </w:r>
    </w:p>
    <w:p w14:paraId="1AFF1EBF" w14:textId="3345F8D9" w:rsidR="009B5AFB" w:rsidRPr="00040C43" w:rsidDel="000931EE" w:rsidRDefault="0064509C" w:rsidP="009B5AFB">
      <w:pPr>
        <w:rPr>
          <w:del w:id="317" w:author="james" w:date="2016-03-29T14:16:00Z"/>
          <w:sz w:val="20"/>
          <w:szCs w:val="20"/>
        </w:rPr>
      </w:pPr>
      <w:del w:id="318" w:author="james" w:date="2016-03-29T14:16:00Z">
        <w:r w:rsidDel="000931EE">
          <w:rPr>
            <w:sz w:val="20"/>
            <w:szCs w:val="20"/>
            <w:vertAlign w:val="superscript"/>
          </w:rPr>
          <w:delText>2</w:delText>
        </w:r>
        <w:r w:rsidR="009B5AFB" w:rsidRPr="00040C43" w:rsidDel="000931EE">
          <w:rPr>
            <w:sz w:val="20"/>
            <w:szCs w:val="20"/>
          </w:rPr>
          <w:delText xml:space="preserve"> TOA, Position and Attitude may be back-annotated into metadata file following post processing.</w:delText>
        </w:r>
      </w:del>
    </w:p>
    <w:p w14:paraId="484B3B2F" w14:textId="26EB06C2" w:rsidR="009B5AFB" w:rsidRPr="00040C43" w:rsidRDefault="0064509C" w:rsidP="009B5AFB">
      <w:pPr>
        <w:rPr>
          <w:sz w:val="20"/>
          <w:szCs w:val="20"/>
        </w:rPr>
      </w:pPr>
      <w:del w:id="319" w:author="james" w:date="2016-03-29T14:16:00Z">
        <w:r w:rsidDel="000931EE">
          <w:rPr>
            <w:sz w:val="20"/>
            <w:szCs w:val="20"/>
            <w:vertAlign w:val="superscript"/>
          </w:rPr>
          <w:delText>3</w:delText>
        </w:r>
      </w:del>
      <w:ins w:id="320" w:author="james" w:date="2016-03-29T14:16:00Z">
        <w:r w:rsidR="000931EE">
          <w:rPr>
            <w:sz w:val="20"/>
            <w:szCs w:val="20"/>
            <w:vertAlign w:val="superscript"/>
          </w:rPr>
          <w:t>2</w:t>
        </w:r>
      </w:ins>
      <w:r w:rsidR="009B5AFB" w:rsidRPr="00040C43">
        <w:rPr>
          <w:sz w:val="20"/>
          <w:szCs w:val="20"/>
        </w:rPr>
        <w:t xml:space="preserve"> Multiple instances of these parameters may exist. The parser shall enumerate accordingly (e.g. POC1, POC2, etc.).</w:t>
      </w:r>
    </w:p>
    <w:p w14:paraId="092A63F4" w14:textId="77777777" w:rsidR="009B5AFB" w:rsidRDefault="009B5AFB" w:rsidP="009B5AFB"/>
    <w:p w14:paraId="3A492E01" w14:textId="77777777" w:rsidR="00736472" w:rsidRDefault="00736472">
      <w:pPr>
        <w:rPr>
          <w:rFonts w:cs="Arial"/>
          <w:b/>
          <w:bCs/>
          <w:szCs w:val="26"/>
        </w:rPr>
      </w:pPr>
      <w:r>
        <w:br w:type="page"/>
      </w:r>
    </w:p>
    <w:p w14:paraId="2476B634" w14:textId="77777777" w:rsidR="006D5757" w:rsidRPr="00DE07CD" w:rsidRDefault="006D5757" w:rsidP="009241C0">
      <w:pPr>
        <w:pStyle w:val="Heading3"/>
      </w:pPr>
      <w:bookmarkStart w:id="321" w:name="_Toc447107050"/>
      <w:r w:rsidRPr="00DE07CD">
        <w:lastRenderedPageBreak/>
        <w:t xml:space="preserve">System </w:t>
      </w:r>
      <w:r w:rsidR="00A503DE">
        <w:t>Object</w:t>
      </w:r>
      <w:bookmarkEnd w:id="321"/>
    </w:p>
    <w:p w14:paraId="7938BA8F" w14:textId="77777777" w:rsidR="00231C65" w:rsidRPr="00DE07CD" w:rsidRDefault="00056429" w:rsidP="00B459BD">
      <w:pPr>
        <w:jc w:val="both"/>
        <w:pPrChange w:id="322" w:author="james" w:date="2016-03-30T14:33:00Z">
          <w:pPr/>
        </w:pPrChange>
      </w:pPr>
      <w:r>
        <w:t>A S</w:t>
      </w:r>
      <w:r w:rsidR="00AC58B7">
        <w:t xml:space="preserve">ystem is defined as </w:t>
      </w:r>
      <w:r w:rsidR="007630B0">
        <w:t>a complete</w:t>
      </w:r>
      <w:r w:rsidR="00AC58B7">
        <w:t xml:space="preserve"> data collection </w:t>
      </w:r>
      <w:r w:rsidR="007630B0">
        <w:t>apparatus</w:t>
      </w:r>
      <w:r w:rsidR="00AC58B7">
        <w:t xml:space="preserve">. The system comprises all antennas, sensors, </w:t>
      </w:r>
      <w:r>
        <w:t xml:space="preserve">and other </w:t>
      </w:r>
      <w:r w:rsidR="007630B0">
        <w:t xml:space="preserve">information outputting </w:t>
      </w:r>
      <w:r>
        <w:t>equipment down to the disk arrays that store SDR files. The system may also include GNSS signal simulators.</w:t>
      </w:r>
      <w:r w:rsidR="007630B0">
        <w:t xml:space="preserve"> The standard includes </w:t>
      </w:r>
      <w:r w:rsidR="00934C48">
        <w:t xml:space="preserve">geometrical parameters (location and </w:t>
      </w:r>
      <w:r w:rsidR="009241C0">
        <w:t>orientation</w:t>
      </w:r>
      <w:r w:rsidR="00934C48">
        <w:t xml:space="preserve">) to the extent that this information is necessary for post-processing SDR data stream. For example, initial position and platform orientation may be needed for a dynamic scenario. The relative position and orientation of antennas and their elements with respect to the platform coordinate frame are needed </w:t>
      </w:r>
      <w:r w:rsidR="00AC260B">
        <w:t>for adaptive antenna signal processing.</w:t>
      </w:r>
      <w:r w:rsidR="0014212D" w:rsidRPr="00DE07CD">
        <w:br/>
      </w:r>
    </w:p>
    <w:p w14:paraId="1059FFB5" w14:textId="77777777" w:rsidR="00BD529F" w:rsidRPr="00BD529F" w:rsidRDefault="00BD52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noProof/>
          <w:sz w:val="24"/>
          <w:szCs w:val="24"/>
        </w:rPr>
        <w:t>3</w:t>
      </w:r>
      <w:r w:rsidRPr="00BD529F">
        <w:rPr>
          <w:sz w:val="24"/>
          <w:szCs w:val="24"/>
        </w:rPr>
        <w:fldChar w:fldCharType="end"/>
      </w:r>
      <w:r w:rsidRPr="00BD529F">
        <w:rPr>
          <w:sz w:val="24"/>
          <w:szCs w:val="24"/>
        </w:rPr>
        <w:t xml:space="preserve"> – Definition of System </w:t>
      </w:r>
      <w:r w:rsidR="00A503DE">
        <w:rPr>
          <w:sz w:val="24"/>
          <w:szCs w:val="24"/>
        </w:rPr>
        <w:t>Attributes</w:t>
      </w:r>
    </w:p>
    <w:tbl>
      <w:tblPr>
        <w:tblStyle w:val="LightList-Accent1"/>
        <w:tblW w:w="9576" w:type="dxa"/>
        <w:tblLook w:val="04A0" w:firstRow="1" w:lastRow="0" w:firstColumn="1" w:lastColumn="0" w:noHBand="0" w:noVBand="1"/>
      </w:tblPr>
      <w:tblGrid>
        <w:gridCol w:w="1720"/>
        <w:gridCol w:w="1643"/>
        <w:gridCol w:w="1645"/>
        <w:gridCol w:w="1580"/>
        <w:gridCol w:w="1729"/>
        <w:gridCol w:w="1259"/>
      </w:tblGrid>
      <w:tr w:rsidR="00DE07CD" w:rsidRPr="00DE07CD" w14:paraId="0294EC3A" w14:textId="77777777" w:rsidTr="009241C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67B36AB0" w14:textId="77777777" w:rsidR="00FE1D6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6910DB05"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46AF3D09"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4BC56387"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E88030A" w14:textId="53275976" w:rsidR="00FE1D61" w:rsidRPr="00DE07CD" w:rsidRDefault="00B77B0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323" w:author="james" w:date="2016-03-30T13:58:00Z">
              <w:r w:rsidDel="00EA3C7F">
                <w:rPr>
                  <w:rFonts w:asciiTheme="minorHAnsi" w:hAnsiTheme="minorHAnsi"/>
                  <w:sz w:val="20"/>
                  <w:szCs w:val="20"/>
                </w:rPr>
                <w:delText>Reqiored</w:delText>
              </w:r>
            </w:del>
            <w:ins w:id="324" w:author="james" w:date="2016-03-30T13:58:00Z">
              <w:r w:rsidR="00EA3C7F">
                <w:rPr>
                  <w:rFonts w:asciiTheme="minorHAnsi" w:hAnsiTheme="minorHAnsi"/>
                  <w:sz w:val="20"/>
                  <w:szCs w:val="20"/>
                </w:rPr>
                <w:t>Required</w:t>
              </w:r>
            </w:ins>
          </w:p>
        </w:tc>
        <w:tc>
          <w:tcPr>
            <w:tcW w:w="1341" w:type="dxa"/>
          </w:tcPr>
          <w:p w14:paraId="72E97E08" w14:textId="77777777" w:rsidR="00FE1D61" w:rsidRPr="00DE07CD" w:rsidRDefault="00FE1D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B5AFB" w:rsidRPr="00DE07CD" w:rsidDel="009D6A8B" w14:paraId="1277185E" w14:textId="77777777" w:rsidTr="009D6A8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26370F2A" w14:textId="77777777" w:rsidR="009B5AFB" w:rsidRPr="00DE07CD" w:rsidDel="009D6A8B" w:rsidRDefault="009B5AFB" w:rsidP="00A503DE">
            <w:pPr>
              <w:rPr>
                <w:rFonts w:asciiTheme="minorHAnsi" w:hAnsiTheme="minorHAnsi"/>
                <w:sz w:val="20"/>
                <w:szCs w:val="20"/>
              </w:rPr>
            </w:pPr>
            <w:r>
              <w:rPr>
                <w:rFonts w:asciiTheme="minorHAnsi" w:hAnsiTheme="minorHAnsi"/>
                <w:sz w:val="20"/>
                <w:szCs w:val="20"/>
              </w:rPr>
              <w:t>Source</w:t>
            </w:r>
          </w:p>
        </w:tc>
        <w:tc>
          <w:tcPr>
            <w:tcW w:w="1805" w:type="dxa"/>
          </w:tcPr>
          <w:p w14:paraId="294D8A8A" w14:textId="77777777" w:rsidR="009B5AFB" w:rsidDel="009D6A8B" w:rsidRDefault="009B5AFB"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w:t>
            </w:r>
            <w:r w:rsidR="00002D17">
              <w:rPr>
                <w:rFonts w:asciiTheme="minorHAnsi" w:hAnsiTheme="minorHAnsi"/>
                <w:sz w:val="20"/>
                <w:szCs w:val="20"/>
              </w:rPr>
              <w:t xml:space="preserve"> sources of sampled data.  </w:t>
            </w:r>
          </w:p>
        </w:tc>
        <w:tc>
          <w:tcPr>
            <w:tcW w:w="1842" w:type="dxa"/>
          </w:tcPr>
          <w:p w14:paraId="1EC8972B" w14:textId="77777777" w:rsidR="009B5AFB" w:rsidRPr="00DE07CD" w:rsidDel="009D6A8B" w:rsidRDefault="00002D1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Source</w:t>
            </w:r>
          </w:p>
        </w:tc>
        <w:tc>
          <w:tcPr>
            <w:tcW w:w="1677" w:type="dxa"/>
          </w:tcPr>
          <w:p w14:paraId="105C0798" w14:textId="77777777" w:rsidR="009B5AFB" w:rsidRPr="00DE07CD" w:rsidDel="009D6A8B" w:rsidRDefault="009B5A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59C03D2" w14:textId="59BB1900" w:rsidR="009B5AFB" w:rsidRPr="00DE07CD" w:rsidDel="009D6A8B" w:rsidRDefault="00054156"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3D4B7292" w14:textId="77777777" w:rsidR="009B5AFB" w:rsidRPr="00DE07CD" w:rsidDel="009D6A8B" w:rsidRDefault="009B5A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002D17" w:rsidRPr="00DE07CD" w:rsidDel="009D6A8B" w14:paraId="31A26351" w14:textId="77777777" w:rsidTr="009D6A8B">
        <w:trPr>
          <w:cantSplit/>
        </w:trPr>
        <w:tc>
          <w:tcPr>
            <w:cnfStyle w:val="001000000000" w:firstRow="0" w:lastRow="0" w:firstColumn="1" w:lastColumn="0" w:oddVBand="0" w:evenVBand="0" w:oddHBand="0" w:evenHBand="0" w:firstRowFirstColumn="0" w:firstRowLastColumn="0" w:lastRowFirstColumn="0" w:lastRowLastColumn="0"/>
            <w:tcW w:w="1882" w:type="dxa"/>
          </w:tcPr>
          <w:p w14:paraId="7DEE9301" w14:textId="77777777" w:rsidR="00002D17" w:rsidRDefault="00002D17" w:rsidP="00A503DE">
            <w:pPr>
              <w:rPr>
                <w:rFonts w:asciiTheme="minorHAnsi" w:hAnsiTheme="minorHAnsi"/>
                <w:sz w:val="20"/>
                <w:szCs w:val="20"/>
              </w:rPr>
            </w:pPr>
            <w:r>
              <w:rPr>
                <w:rFonts w:asciiTheme="minorHAnsi" w:hAnsiTheme="minorHAnsi"/>
                <w:sz w:val="20"/>
                <w:szCs w:val="20"/>
              </w:rPr>
              <w:t>Cluster</w:t>
            </w:r>
          </w:p>
        </w:tc>
        <w:tc>
          <w:tcPr>
            <w:tcW w:w="1805" w:type="dxa"/>
          </w:tcPr>
          <w:p w14:paraId="448A8ACB" w14:textId="77777777" w:rsidR="00002D17" w:rsidRDefault="00002D17"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Zero of more clusters of antenna sources</w:t>
            </w:r>
          </w:p>
        </w:tc>
        <w:tc>
          <w:tcPr>
            <w:tcW w:w="1842" w:type="dxa"/>
          </w:tcPr>
          <w:p w14:paraId="11FB6A49"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Cluster</w:t>
            </w:r>
          </w:p>
        </w:tc>
        <w:tc>
          <w:tcPr>
            <w:tcW w:w="1677" w:type="dxa"/>
          </w:tcPr>
          <w:p w14:paraId="75293281" w14:textId="77777777" w:rsidR="00002D17" w:rsidRPr="00DE07CD" w:rsidDel="009D6A8B"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488383B6" w14:textId="79BAF521" w:rsidR="00002D17" w:rsidRPr="00DE07CD" w:rsidDel="009D6A8B"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7860B8E7" w14:textId="77777777" w:rsidR="00002D17" w:rsidRPr="00DE07CD" w:rsidDel="009D6A8B" w:rsidRDefault="00002D17"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F5312" w:rsidRPr="00DE07CD" w14:paraId="2792E6AB" w14:textId="77777777" w:rsidTr="009241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DC8D565" w14:textId="77777777" w:rsidR="00BF5312" w:rsidRPr="00DE07CD" w:rsidRDefault="00BF5312" w:rsidP="00A503DE">
            <w:pPr>
              <w:rPr>
                <w:rFonts w:asciiTheme="minorHAnsi" w:hAnsiTheme="minorHAnsi"/>
                <w:sz w:val="20"/>
                <w:szCs w:val="20"/>
              </w:rPr>
            </w:pPr>
            <w:r>
              <w:rPr>
                <w:rFonts w:asciiTheme="minorHAnsi" w:hAnsiTheme="minorHAnsi"/>
                <w:sz w:val="20"/>
                <w:szCs w:val="20"/>
              </w:rPr>
              <w:t>F</w:t>
            </w:r>
            <w:r w:rsidR="00FA603D">
              <w:rPr>
                <w:rFonts w:asciiTheme="minorHAnsi" w:hAnsiTheme="minorHAnsi"/>
                <w:sz w:val="20"/>
                <w:szCs w:val="20"/>
              </w:rPr>
              <w:t>REQ</w:t>
            </w:r>
            <w:r>
              <w:rPr>
                <w:rFonts w:asciiTheme="minorHAnsi" w:hAnsiTheme="minorHAnsi"/>
                <w:sz w:val="20"/>
                <w:szCs w:val="20"/>
              </w:rPr>
              <w:t>BASE</w:t>
            </w:r>
          </w:p>
        </w:tc>
        <w:tc>
          <w:tcPr>
            <w:tcW w:w="1805" w:type="dxa"/>
          </w:tcPr>
          <w:p w14:paraId="5CAF5BA8" w14:textId="77777777" w:rsidR="00BF5312" w:rsidRDefault="00BF5312"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Base frequency.</w:t>
            </w:r>
            <w:r w:rsidR="00FA603D">
              <w:rPr>
                <w:rFonts w:asciiTheme="minorHAnsi" w:hAnsiTheme="minorHAnsi"/>
                <w:sz w:val="20"/>
                <w:szCs w:val="20"/>
              </w:rPr>
              <w:t xml:space="preserve"> All frequencies are specified as an integer multiple of FREQBASE</w:t>
            </w:r>
          </w:p>
          <w:p w14:paraId="4E5C1F50" w14:textId="77777777" w:rsidR="00BF5312" w:rsidRPr="00DE07CD" w:rsidRDefault="00BF531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842" w:type="dxa"/>
          </w:tcPr>
          <w:p w14:paraId="3F2A0D64" w14:textId="77777777" w:rsidR="00BF5312" w:rsidRPr="00DE07CD" w:rsidRDefault="009D6A8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677" w:type="dxa"/>
          </w:tcPr>
          <w:p w14:paraId="4B507A30" w14:textId="77777777" w:rsidR="00BF5312" w:rsidRPr="00DE07CD" w:rsidRDefault="00BF5312"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96C5A81" w14:textId="4E873E02" w:rsidR="00BF5312" w:rsidRPr="00DE07CD" w:rsidRDefault="00054156"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41" w:type="dxa"/>
          </w:tcPr>
          <w:p w14:paraId="7CD8E33F" w14:textId="77777777" w:rsidR="00BF5312" w:rsidRPr="00DE07CD" w:rsidRDefault="00BF5312"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F5312" w:rsidRPr="00DE07CD" w14:paraId="18AA46F8" w14:textId="77777777" w:rsidTr="009241C0">
        <w:trPr>
          <w:cantSplit/>
        </w:trPr>
        <w:tc>
          <w:tcPr>
            <w:cnfStyle w:val="001000000000" w:firstRow="0" w:lastRow="0" w:firstColumn="1" w:lastColumn="0" w:oddVBand="0" w:evenVBand="0" w:oddHBand="0" w:evenHBand="0" w:firstRowFirstColumn="0" w:firstRowLastColumn="0" w:lastRowFirstColumn="0" w:lastRowLastColumn="0"/>
            <w:tcW w:w="1882" w:type="dxa"/>
          </w:tcPr>
          <w:p w14:paraId="49A7EE7C" w14:textId="77777777" w:rsidR="00BF5312" w:rsidRPr="00DE07CD" w:rsidRDefault="00BF5312" w:rsidP="00A503DE">
            <w:pPr>
              <w:rPr>
                <w:rFonts w:asciiTheme="minorHAnsi" w:hAnsiTheme="minorHAnsi"/>
                <w:sz w:val="20"/>
                <w:szCs w:val="20"/>
              </w:rPr>
            </w:pPr>
            <w:r>
              <w:rPr>
                <w:rFonts w:asciiTheme="minorHAnsi" w:hAnsiTheme="minorHAnsi"/>
                <w:sz w:val="20"/>
                <w:szCs w:val="20"/>
              </w:rPr>
              <w:t>EQUIPMENT</w:t>
            </w:r>
          </w:p>
        </w:tc>
        <w:tc>
          <w:tcPr>
            <w:tcW w:w="1805" w:type="dxa"/>
          </w:tcPr>
          <w:p w14:paraId="4A74E602" w14:textId="77777777" w:rsidR="00BF5312" w:rsidRPr="00DE07CD" w:rsidRDefault="00BF5312"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Equipment used for this data collection</w:t>
            </w:r>
          </w:p>
        </w:tc>
        <w:tc>
          <w:tcPr>
            <w:tcW w:w="1842" w:type="dxa"/>
          </w:tcPr>
          <w:p w14:paraId="01A8C833" w14:textId="77777777" w:rsidR="00BF5312" w:rsidRPr="00DE07CD" w:rsidRDefault="00002D17"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w:t>
            </w:r>
            <w:r w:rsidR="00BF5312">
              <w:rPr>
                <w:rFonts w:asciiTheme="minorHAnsi" w:hAnsiTheme="minorHAnsi"/>
                <w:sz w:val="20"/>
                <w:szCs w:val="20"/>
              </w:rPr>
              <w:t>tring</w:t>
            </w:r>
          </w:p>
        </w:tc>
        <w:tc>
          <w:tcPr>
            <w:tcW w:w="1677" w:type="dxa"/>
          </w:tcPr>
          <w:p w14:paraId="43150E77" w14:textId="77777777" w:rsidR="00BF5312" w:rsidRPr="00DE07CD" w:rsidRDefault="00BF531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19D8BF14" w14:textId="3562C31F" w:rsidR="00BF5312" w:rsidRPr="00DE07CD" w:rsidRDefault="00054156"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41" w:type="dxa"/>
          </w:tcPr>
          <w:p w14:paraId="2B272B06" w14:textId="77777777" w:rsidR="00BF5312" w:rsidRPr="00DE07CD" w:rsidRDefault="00BF531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57715E00" w14:textId="77777777" w:rsidR="0014212D" w:rsidRPr="00DE07CD" w:rsidRDefault="0014212D" w:rsidP="00A503DE"/>
    <w:p w14:paraId="333011E6" w14:textId="77777777" w:rsidR="00736472" w:rsidRDefault="00736472">
      <w:pPr>
        <w:rPr>
          <w:rFonts w:cs="Arial"/>
          <w:b/>
          <w:bCs/>
          <w:szCs w:val="26"/>
        </w:rPr>
      </w:pPr>
      <w:r>
        <w:br w:type="page"/>
      </w:r>
    </w:p>
    <w:p w14:paraId="562B6D9C" w14:textId="4F4524C7" w:rsidR="006B4655" w:rsidRPr="00DE07CD" w:rsidRDefault="006B4655" w:rsidP="00955E77">
      <w:pPr>
        <w:pStyle w:val="Heading3"/>
      </w:pPr>
      <w:bookmarkStart w:id="325" w:name="_Toc447107051"/>
      <w:r>
        <w:lastRenderedPageBreak/>
        <w:t>Cluster</w:t>
      </w:r>
      <w:r w:rsidRPr="00DE07CD">
        <w:t xml:space="preserve"> </w:t>
      </w:r>
      <w:r w:rsidR="00A503DE">
        <w:t>Object</w:t>
      </w:r>
      <w:bookmarkEnd w:id="325"/>
    </w:p>
    <w:p w14:paraId="5B18D755" w14:textId="7966A0E5" w:rsidR="006B4655" w:rsidRDefault="006B4655" w:rsidP="00B459BD">
      <w:pPr>
        <w:jc w:val="both"/>
        <w:pPrChange w:id="326" w:author="james" w:date="2016-03-30T14:33:00Z">
          <w:pPr/>
        </w:pPrChange>
      </w:pPr>
      <w:r>
        <w:t>Data collection setups may contain one or more ante</w:t>
      </w:r>
      <w:r w:rsidR="00FE5C99">
        <w:t>nna units</w:t>
      </w:r>
      <w:r>
        <w:t xml:space="preserve"> where each antenna </w:t>
      </w:r>
      <w:r w:rsidR="00FE5C99">
        <w:t xml:space="preserve">unit </w:t>
      </w:r>
      <w:r>
        <w:t xml:space="preserve">may comprise one or more elements. The position and orientation of each element’s phase </w:t>
      </w:r>
      <w:r w:rsidR="00BF5312">
        <w:t>center and the relative delay for each element</w:t>
      </w:r>
      <w:r>
        <w:t xml:space="preserve"> must be known </w:t>
      </w:r>
      <w:r w:rsidR="00BF5312">
        <w:t xml:space="preserve">in order to perform multi-element signal processing. </w:t>
      </w:r>
      <w:r w:rsidR="00817F6E">
        <w:t>Hence</w:t>
      </w:r>
      <w:r w:rsidR="005A56C0">
        <w:t>,</w:t>
      </w:r>
      <w:r w:rsidR="00817F6E">
        <w:t xml:space="preserve"> it is convenient to include these parameters directly as metadata. </w:t>
      </w:r>
      <w:r w:rsidR="005A56C0">
        <w:t>The standard defines the generic terms ‘</w:t>
      </w:r>
      <w:r w:rsidR="005A56C0" w:rsidRPr="00367133">
        <w:rPr>
          <w:i/>
        </w:rPr>
        <w:t>cluster’</w:t>
      </w:r>
      <w:r w:rsidR="005A56C0">
        <w:t xml:space="preserve"> and ‘</w:t>
      </w:r>
      <w:r w:rsidR="005A56C0" w:rsidRPr="00367133">
        <w:rPr>
          <w:i/>
        </w:rPr>
        <w:t>source’</w:t>
      </w:r>
      <w:r w:rsidR="005A56C0">
        <w:t xml:space="preserve"> to refer to an antenna </w:t>
      </w:r>
      <w:r w:rsidR="00FE5C99">
        <w:t xml:space="preserve">unit </w:t>
      </w:r>
      <w:r w:rsidR="005A56C0">
        <w:t>and its elements respectively.</w:t>
      </w:r>
    </w:p>
    <w:p w14:paraId="6309B3AA" w14:textId="77777777" w:rsidR="005A56C0" w:rsidRDefault="005A56C0" w:rsidP="00B459BD">
      <w:pPr>
        <w:jc w:val="both"/>
        <w:pPrChange w:id="327" w:author="james" w:date="2016-03-30T14:33:00Z">
          <w:pPr/>
        </w:pPrChange>
      </w:pPr>
    </w:p>
    <w:p w14:paraId="063E6E28" w14:textId="77777777" w:rsidR="005A56C0" w:rsidRDefault="005A56C0" w:rsidP="00B459BD">
      <w:pPr>
        <w:jc w:val="both"/>
        <w:pPrChange w:id="328" w:author="james" w:date="2016-03-30T14:33:00Z">
          <w:pPr/>
        </w:pPrChange>
      </w:pPr>
      <w:r>
        <w:t xml:space="preserve">A cluster is defined as a grouping of sources. A coordinate frame is associated with a cluster. The origin and </w:t>
      </w:r>
      <w:r w:rsidR="00FA603D">
        <w:t xml:space="preserve">orientation </w:t>
      </w:r>
      <w:r>
        <w:t>of this frame is specified with respect to the platform coordinate frame.</w:t>
      </w:r>
    </w:p>
    <w:p w14:paraId="2414AF80" w14:textId="77777777" w:rsidR="005A56C0" w:rsidRPr="00DE07CD" w:rsidRDefault="005A56C0"/>
    <w:p w14:paraId="489D9977" w14:textId="77777777" w:rsidR="006B4655" w:rsidRPr="00BD529F" w:rsidRDefault="006B4655">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noProof/>
          <w:sz w:val="24"/>
          <w:szCs w:val="24"/>
        </w:rPr>
        <w:t>4</w:t>
      </w:r>
      <w:r w:rsidRPr="00BD529F">
        <w:rPr>
          <w:sz w:val="24"/>
          <w:szCs w:val="24"/>
        </w:rPr>
        <w:fldChar w:fldCharType="end"/>
      </w:r>
      <w:r w:rsidR="005A56C0">
        <w:rPr>
          <w:sz w:val="24"/>
          <w:szCs w:val="24"/>
        </w:rPr>
        <w:t xml:space="preserve"> – Definition of Cluster</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92"/>
        <w:gridCol w:w="1799"/>
        <w:gridCol w:w="1842"/>
        <w:gridCol w:w="1699"/>
        <w:gridCol w:w="973"/>
        <w:gridCol w:w="1371"/>
      </w:tblGrid>
      <w:tr w:rsidR="006B4655" w:rsidRPr="00DE07CD" w14:paraId="37C8C169" w14:textId="77777777"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61154D82" w14:textId="77777777" w:rsidR="006B4655"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094B67E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14:paraId="2CDE673B"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14:paraId="6B2B197F"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F7E1FE2" w14:textId="7137664D" w:rsidR="006B4655" w:rsidRPr="00DE07CD" w:rsidRDefault="004269A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549A1FF4" w14:textId="77777777" w:rsidR="006B4655" w:rsidRPr="00DE07CD" w:rsidRDefault="006B465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B4655" w:rsidRPr="00DE07CD" w14:paraId="49B90B0A"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2BB0B6F5" w14:textId="77777777" w:rsidR="006B4655" w:rsidRPr="00DE07CD" w:rsidRDefault="006B4655" w:rsidP="00A503DE">
            <w:pPr>
              <w:rPr>
                <w:rFonts w:asciiTheme="minorHAnsi" w:hAnsiTheme="minorHAnsi"/>
                <w:sz w:val="20"/>
                <w:szCs w:val="20"/>
              </w:rPr>
            </w:pPr>
            <w:r w:rsidRPr="00DE07CD">
              <w:rPr>
                <w:rFonts w:asciiTheme="minorHAnsi" w:hAnsiTheme="minorHAnsi"/>
                <w:sz w:val="20"/>
                <w:szCs w:val="20"/>
              </w:rPr>
              <w:t>ID</w:t>
            </w:r>
          </w:p>
        </w:tc>
        <w:tc>
          <w:tcPr>
            <w:tcW w:w="1805" w:type="dxa"/>
          </w:tcPr>
          <w:p w14:paraId="3567985E" w14:textId="77777777" w:rsidR="006B4655" w:rsidRPr="00DE07CD" w:rsidRDefault="005A56C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Unique </w:t>
            </w:r>
            <w:r w:rsidR="006B4655" w:rsidRPr="00DE07CD">
              <w:rPr>
                <w:rFonts w:asciiTheme="minorHAnsi" w:hAnsiTheme="minorHAnsi"/>
                <w:sz w:val="20"/>
                <w:szCs w:val="20"/>
              </w:rPr>
              <w:t>identifier</w:t>
            </w:r>
          </w:p>
        </w:tc>
        <w:tc>
          <w:tcPr>
            <w:tcW w:w="1849" w:type="dxa"/>
          </w:tcPr>
          <w:p w14:paraId="624D0CF0" w14:textId="77777777"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703" w:type="dxa"/>
          </w:tcPr>
          <w:p w14:paraId="40F63545" w14:textId="77777777" w:rsidR="006B4655" w:rsidRPr="00DE07CD" w:rsidRDefault="006B465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06668FD" w14:textId="755C9493" w:rsidR="006B4655"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33D69258" w14:textId="77777777" w:rsidR="006B4655" w:rsidRPr="00DE07CD" w:rsidRDefault="006B465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14:paraId="4391A662"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5AE96D00" w14:textId="613A15FF" w:rsidR="00522B1E" w:rsidRPr="00DE07CD" w:rsidRDefault="00955E77" w:rsidP="00A503DE">
            <w:pPr>
              <w:rPr>
                <w:rFonts w:asciiTheme="minorHAnsi" w:hAnsiTheme="minorHAnsi"/>
                <w:sz w:val="20"/>
                <w:szCs w:val="20"/>
              </w:rPr>
            </w:pPr>
            <w:del w:id="329" w:author="james" w:date="2016-03-29T15:16:00Z">
              <w:r w:rsidDel="00B266E9">
                <w:rPr>
                  <w:rFonts w:asciiTheme="minorHAnsi" w:hAnsiTheme="minorHAnsi"/>
                  <w:sz w:val="20"/>
                  <w:szCs w:val="20"/>
                </w:rPr>
                <w:delText>LOCATION</w:delText>
              </w:r>
            </w:del>
            <w:ins w:id="330" w:author="james" w:date="2016-03-29T15:16:00Z">
              <w:r w:rsidR="00B266E9">
                <w:rPr>
                  <w:rFonts w:asciiTheme="minorHAnsi" w:hAnsiTheme="minorHAnsi"/>
                  <w:sz w:val="20"/>
                  <w:szCs w:val="20"/>
                </w:rPr>
                <w:t>POSITION</w:t>
              </w:r>
            </w:ins>
          </w:p>
        </w:tc>
        <w:tc>
          <w:tcPr>
            <w:tcW w:w="1805" w:type="dxa"/>
          </w:tcPr>
          <w:p w14:paraId="48078832" w14:textId="77777777" w:rsidR="00522B1E" w:rsidRPr="00DE07CD" w:rsidRDefault="00522B1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t>
            </w:r>
            <w:r w:rsidR="00955E77">
              <w:rPr>
                <w:rFonts w:asciiTheme="minorHAnsi" w:hAnsiTheme="minorHAnsi"/>
                <w:sz w:val="20"/>
                <w:szCs w:val="20"/>
              </w:rPr>
              <w:t xml:space="preserve">of cluster reference frame </w:t>
            </w:r>
            <w:r w:rsidR="00FA603D">
              <w:rPr>
                <w:rFonts w:asciiTheme="minorHAnsi" w:hAnsiTheme="minorHAnsi"/>
                <w:sz w:val="20"/>
                <w:szCs w:val="20"/>
              </w:rPr>
              <w:t>w.r.t.</w:t>
            </w:r>
            <w:r>
              <w:rPr>
                <w:rFonts w:asciiTheme="minorHAnsi" w:hAnsiTheme="minorHAnsi"/>
                <w:sz w:val="20"/>
                <w:szCs w:val="20"/>
              </w:rPr>
              <w:t xml:space="preserve"> platform</w:t>
            </w:r>
            <w:r w:rsidR="00FA603D">
              <w:rPr>
                <w:rFonts w:asciiTheme="minorHAnsi" w:hAnsiTheme="minorHAnsi"/>
                <w:sz w:val="20"/>
                <w:szCs w:val="20"/>
              </w:rPr>
              <w:t xml:space="preserve"> coordinate frame</w:t>
            </w:r>
          </w:p>
        </w:tc>
        <w:tc>
          <w:tcPr>
            <w:tcW w:w="1849" w:type="dxa"/>
          </w:tcPr>
          <w:p w14:paraId="6400AEEB" w14:textId="77777777" w:rsidR="00522B1E"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14:paraId="09435586"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734BB96" w14:textId="7BBCCE4C"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3D0D5564"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14:paraId="27332A3C"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5A8DB43" w14:textId="77777777" w:rsidR="00522B1E" w:rsidRPr="00DE07CD" w:rsidRDefault="00491E04" w:rsidP="00A503DE">
            <w:pPr>
              <w:rPr>
                <w:rFonts w:asciiTheme="minorHAnsi" w:hAnsiTheme="minorHAnsi"/>
                <w:sz w:val="20"/>
                <w:szCs w:val="20"/>
              </w:rPr>
            </w:pPr>
            <w:r>
              <w:rPr>
                <w:rFonts w:asciiTheme="minorHAnsi" w:hAnsiTheme="minorHAnsi"/>
                <w:sz w:val="20"/>
                <w:szCs w:val="20"/>
              </w:rPr>
              <w:t>ORIENTATION</w:t>
            </w:r>
          </w:p>
        </w:tc>
        <w:tc>
          <w:tcPr>
            <w:tcW w:w="1805" w:type="dxa"/>
          </w:tcPr>
          <w:p w14:paraId="79F07520" w14:textId="77777777" w:rsidR="00522B1E" w:rsidRPr="00DE07CD" w:rsidRDefault="00491E04"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w:t>
            </w:r>
            <w:r w:rsidR="00522B1E">
              <w:rPr>
                <w:rFonts w:asciiTheme="minorHAnsi" w:hAnsiTheme="minorHAnsi"/>
                <w:sz w:val="20"/>
                <w:szCs w:val="20"/>
              </w:rPr>
              <w:t>of cluster frame w.r.t. platform</w:t>
            </w:r>
            <w:r w:rsidR="00FA603D">
              <w:rPr>
                <w:rFonts w:asciiTheme="minorHAnsi" w:hAnsiTheme="minorHAnsi"/>
                <w:sz w:val="20"/>
                <w:szCs w:val="20"/>
              </w:rPr>
              <w:t xml:space="preserve"> frame</w:t>
            </w:r>
          </w:p>
        </w:tc>
        <w:tc>
          <w:tcPr>
            <w:tcW w:w="1849" w:type="dxa"/>
          </w:tcPr>
          <w:p w14:paraId="18CA3A06" w14:textId="77777777" w:rsidR="00522B1E" w:rsidRPr="00DE07CD" w:rsidRDefault="00491E04"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14:paraId="2120B327"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7E8590C4" w14:textId="15434667"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650FB8D8"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61E42" w:rsidRPr="00DE07CD" w14:paraId="1B7973A7"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70E80B9F" w14:textId="77777777" w:rsidR="00861E42" w:rsidRPr="00DE07CD" w:rsidRDefault="00861E42" w:rsidP="00A503DE">
            <w:pPr>
              <w:rPr>
                <w:rFonts w:asciiTheme="minorHAnsi" w:hAnsiTheme="minorHAnsi"/>
                <w:sz w:val="20"/>
                <w:szCs w:val="20"/>
              </w:rPr>
            </w:pPr>
            <w:r>
              <w:rPr>
                <w:rFonts w:asciiTheme="minorHAnsi" w:hAnsiTheme="minorHAnsi"/>
                <w:sz w:val="20"/>
                <w:szCs w:val="20"/>
              </w:rPr>
              <w:t>VENDOR</w:t>
            </w:r>
          </w:p>
        </w:tc>
        <w:tc>
          <w:tcPr>
            <w:tcW w:w="1805" w:type="dxa"/>
          </w:tcPr>
          <w:p w14:paraId="1112CC13" w14:textId="77777777" w:rsidR="00861E42" w:rsidRPr="00DE07CD" w:rsidRDefault="00FA603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w:t>
            </w:r>
            <w:r w:rsidR="00861E42">
              <w:rPr>
                <w:rFonts w:asciiTheme="minorHAnsi" w:hAnsiTheme="minorHAnsi"/>
                <w:sz w:val="20"/>
                <w:szCs w:val="20"/>
              </w:rPr>
              <w:t xml:space="preserve">endor name </w:t>
            </w:r>
          </w:p>
        </w:tc>
        <w:tc>
          <w:tcPr>
            <w:tcW w:w="1849" w:type="dxa"/>
          </w:tcPr>
          <w:p w14:paraId="192BAB61"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B5A5DBD"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4CAE9AA" w14:textId="50F09C95" w:rsidR="00861E42"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4772D59B"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522B1E" w:rsidRPr="00DE07CD" w14:paraId="61D4010F"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D568711" w14:textId="77777777" w:rsidR="00522B1E" w:rsidRPr="00DE07CD" w:rsidRDefault="00861E42" w:rsidP="00A503DE">
            <w:pPr>
              <w:rPr>
                <w:rFonts w:asciiTheme="minorHAnsi" w:hAnsiTheme="minorHAnsi"/>
                <w:sz w:val="20"/>
                <w:szCs w:val="20"/>
              </w:rPr>
            </w:pPr>
            <w:r>
              <w:rPr>
                <w:rFonts w:asciiTheme="minorHAnsi" w:hAnsiTheme="minorHAnsi"/>
                <w:sz w:val="20"/>
                <w:szCs w:val="20"/>
              </w:rPr>
              <w:t>MODEL</w:t>
            </w:r>
          </w:p>
        </w:tc>
        <w:tc>
          <w:tcPr>
            <w:tcW w:w="1805" w:type="dxa"/>
          </w:tcPr>
          <w:p w14:paraId="1B884FE6" w14:textId="77777777" w:rsidR="00522B1E" w:rsidRPr="00DE07CD" w:rsidRDefault="0067002B"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w:t>
            </w:r>
            <w:r w:rsidR="00861E42">
              <w:rPr>
                <w:rFonts w:asciiTheme="minorHAnsi" w:hAnsiTheme="minorHAnsi"/>
                <w:sz w:val="20"/>
                <w:szCs w:val="20"/>
              </w:rPr>
              <w:t>odel number</w:t>
            </w:r>
          </w:p>
        </w:tc>
        <w:tc>
          <w:tcPr>
            <w:tcW w:w="1849" w:type="dxa"/>
          </w:tcPr>
          <w:p w14:paraId="576DF149"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2FCE6958" w14:textId="77777777" w:rsidR="00522B1E" w:rsidRPr="00DE07CD" w:rsidRDefault="00522B1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CAC170F" w14:textId="39B3DEB0" w:rsidR="00522B1E" w:rsidRPr="00DE07CD" w:rsidRDefault="00252D4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10FD55DF" w14:textId="77777777" w:rsidR="00522B1E" w:rsidRPr="00DE07CD" w:rsidRDefault="00522B1E"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22B1E" w:rsidRPr="00DE07CD" w14:paraId="37F4E532"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1D398D5E" w14:textId="77777777" w:rsidR="00522B1E" w:rsidRPr="00DE07CD" w:rsidRDefault="00861E42" w:rsidP="00A503DE">
            <w:pPr>
              <w:rPr>
                <w:rFonts w:asciiTheme="minorHAnsi" w:hAnsiTheme="minorHAnsi"/>
                <w:sz w:val="20"/>
                <w:szCs w:val="20"/>
              </w:rPr>
            </w:pPr>
            <w:r>
              <w:rPr>
                <w:rFonts w:asciiTheme="minorHAnsi" w:hAnsiTheme="minorHAnsi"/>
                <w:sz w:val="20"/>
                <w:szCs w:val="20"/>
              </w:rPr>
              <w:t>SERIAL</w:t>
            </w:r>
          </w:p>
        </w:tc>
        <w:tc>
          <w:tcPr>
            <w:tcW w:w="1805" w:type="dxa"/>
          </w:tcPr>
          <w:p w14:paraId="43F11EB9" w14:textId="77777777" w:rsidR="00522B1E" w:rsidRPr="00DE07CD" w:rsidRDefault="0067002B"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Serial</w:t>
            </w:r>
            <w:r w:rsidR="00861E42">
              <w:rPr>
                <w:rFonts w:asciiTheme="minorHAnsi" w:hAnsiTheme="minorHAnsi"/>
                <w:sz w:val="20"/>
                <w:szCs w:val="20"/>
              </w:rPr>
              <w:t xml:space="preserve"> number</w:t>
            </w:r>
            <w:r w:rsidR="00522B1E">
              <w:rPr>
                <w:rFonts w:asciiTheme="minorHAnsi" w:hAnsiTheme="minorHAnsi"/>
                <w:sz w:val="20"/>
                <w:szCs w:val="20"/>
              </w:rPr>
              <w:t xml:space="preserve"> </w:t>
            </w:r>
          </w:p>
        </w:tc>
        <w:tc>
          <w:tcPr>
            <w:tcW w:w="1849" w:type="dxa"/>
          </w:tcPr>
          <w:p w14:paraId="1434754D"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B84D980" w14:textId="77777777" w:rsidR="00522B1E" w:rsidRPr="00DE07CD" w:rsidRDefault="00522B1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298C4C3" w14:textId="4472E89E" w:rsidR="00522B1E" w:rsidRPr="00DE07CD" w:rsidRDefault="00252D4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69C14EB2" w14:textId="77777777" w:rsidR="00522B1E" w:rsidRPr="00DE07CD" w:rsidRDefault="00522B1E"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9098388" w14:textId="77777777" w:rsidR="006B4655" w:rsidRDefault="006B4655" w:rsidP="00545F9E"/>
    <w:p w14:paraId="0D07E67B" w14:textId="77777777" w:rsidR="00736472" w:rsidRDefault="00736472">
      <w:pPr>
        <w:rPr>
          <w:rFonts w:cs="Arial"/>
          <w:b/>
          <w:bCs/>
          <w:szCs w:val="26"/>
        </w:rPr>
      </w:pPr>
      <w:r>
        <w:br w:type="page"/>
      </w:r>
    </w:p>
    <w:p w14:paraId="0321A9A5" w14:textId="6716A638" w:rsidR="00861E42" w:rsidRPr="00DE07CD" w:rsidRDefault="00861E42" w:rsidP="00491E04">
      <w:pPr>
        <w:pStyle w:val="Heading3"/>
      </w:pPr>
      <w:bookmarkStart w:id="331" w:name="_Toc447107052"/>
      <w:r>
        <w:lastRenderedPageBreak/>
        <w:t>Source</w:t>
      </w:r>
      <w:r w:rsidRPr="00DE07CD">
        <w:t xml:space="preserve"> </w:t>
      </w:r>
      <w:r w:rsidR="00A503DE">
        <w:t>Object</w:t>
      </w:r>
      <w:bookmarkEnd w:id="331"/>
    </w:p>
    <w:p w14:paraId="3D75D1D1" w14:textId="77777777" w:rsidR="00861E42" w:rsidRDefault="00861E42" w:rsidP="00955A69">
      <w:pPr>
        <w:jc w:val="both"/>
        <w:pPrChange w:id="332" w:author="james" w:date="2016-03-30T14:32:00Z">
          <w:pPr/>
        </w:pPrChange>
      </w:pPr>
      <w:r>
        <w:t>A source is defined as the originator of an electrical signal. A coordinate frame is associated with a cluster. The origin and rotation of this frame is specified with respect to the platform coordinate frame.</w:t>
      </w:r>
    </w:p>
    <w:p w14:paraId="6BFF2594" w14:textId="77777777" w:rsidR="00861E42" w:rsidRPr="00DE07CD" w:rsidRDefault="00861E42"/>
    <w:p w14:paraId="365189C4" w14:textId="77777777" w:rsidR="00861E42" w:rsidRPr="00BD529F" w:rsidRDefault="00861E42">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noProof/>
          <w:sz w:val="24"/>
          <w:szCs w:val="24"/>
        </w:rPr>
        <w:t>5</w:t>
      </w:r>
      <w:r w:rsidRPr="00BD529F">
        <w:rPr>
          <w:sz w:val="24"/>
          <w:szCs w:val="24"/>
        </w:rPr>
        <w:fldChar w:fldCharType="end"/>
      </w:r>
      <w:r>
        <w:rPr>
          <w:sz w:val="24"/>
          <w:szCs w:val="24"/>
        </w:rPr>
        <w:t xml:space="preserve"> – Definition of Source</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869"/>
        <w:gridCol w:w="1790"/>
        <w:gridCol w:w="1818"/>
        <w:gridCol w:w="1761"/>
        <w:gridCol w:w="973"/>
        <w:gridCol w:w="1365"/>
      </w:tblGrid>
      <w:tr w:rsidR="00861E42" w:rsidRPr="00DE07CD" w14:paraId="459E4540" w14:textId="77777777" w:rsidTr="00D164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711EE65D" w14:textId="77777777" w:rsidR="00861E42"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49786689"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9" w:type="dxa"/>
          </w:tcPr>
          <w:p w14:paraId="2B026D36"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703" w:type="dxa"/>
          </w:tcPr>
          <w:p w14:paraId="1724897C"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6FBB1DDB" w14:textId="0752D7B5" w:rsidR="00861E42" w:rsidRPr="00DE07CD" w:rsidRDefault="006D111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78754328" w14:textId="77777777" w:rsidR="00861E42" w:rsidRPr="00DE07CD" w:rsidRDefault="00861E42">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861E42" w:rsidRPr="00DE07CD" w14:paraId="5FFE5EE6"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63D37B7E" w14:textId="77777777" w:rsidR="00861E42" w:rsidRDefault="00022D60" w:rsidP="00A503DE">
            <w:pPr>
              <w:rPr>
                <w:rFonts w:asciiTheme="minorHAnsi" w:hAnsiTheme="minorHAnsi"/>
                <w:sz w:val="20"/>
                <w:szCs w:val="20"/>
              </w:rPr>
            </w:pPr>
            <w:r>
              <w:rPr>
                <w:rFonts w:asciiTheme="minorHAnsi" w:hAnsiTheme="minorHAnsi"/>
                <w:sz w:val="20"/>
                <w:szCs w:val="20"/>
              </w:rPr>
              <w:t>ID</w:t>
            </w:r>
            <w:r w:rsidR="00861E42">
              <w:rPr>
                <w:rFonts w:asciiTheme="minorHAnsi" w:hAnsiTheme="minorHAnsi"/>
                <w:sz w:val="20"/>
                <w:szCs w:val="20"/>
              </w:rPr>
              <w:t>CLUSTER</w:t>
            </w:r>
          </w:p>
        </w:tc>
        <w:tc>
          <w:tcPr>
            <w:tcW w:w="1805" w:type="dxa"/>
          </w:tcPr>
          <w:p w14:paraId="43358968" w14:textId="77777777" w:rsidR="00861E42" w:rsidRDefault="00002D17" w:rsidP="00002D1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w:t>
            </w:r>
            <w:r w:rsidR="00861E42">
              <w:rPr>
                <w:rFonts w:asciiTheme="minorHAnsi" w:hAnsiTheme="minorHAnsi"/>
                <w:sz w:val="20"/>
                <w:szCs w:val="20"/>
              </w:rPr>
              <w:t>luster that this source belongs to</w:t>
            </w:r>
          </w:p>
        </w:tc>
        <w:tc>
          <w:tcPr>
            <w:tcW w:w="1849" w:type="dxa"/>
          </w:tcPr>
          <w:p w14:paraId="77E5458D" w14:textId="77777777" w:rsidR="00861E42" w:rsidRPr="00DE07CD" w:rsidRDefault="00022D60"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31AA2C35"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686EBC00" w14:textId="1029FA39" w:rsidR="00861E42"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7B2F4887"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777A36" w:rsidRPr="00DE07CD" w14:paraId="13375510"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8B8123" w14:textId="77777777" w:rsidR="00777A36" w:rsidRDefault="00777A36" w:rsidP="00A503DE">
            <w:pPr>
              <w:rPr>
                <w:rFonts w:asciiTheme="minorHAnsi" w:hAnsiTheme="minorHAnsi"/>
                <w:sz w:val="20"/>
                <w:szCs w:val="20"/>
              </w:rPr>
            </w:pPr>
            <w:r>
              <w:rPr>
                <w:rFonts w:asciiTheme="minorHAnsi" w:hAnsiTheme="minorHAnsi"/>
                <w:sz w:val="20"/>
                <w:szCs w:val="20"/>
              </w:rPr>
              <w:t>TYPE</w:t>
            </w:r>
          </w:p>
        </w:tc>
        <w:tc>
          <w:tcPr>
            <w:tcW w:w="1805" w:type="dxa"/>
          </w:tcPr>
          <w:p w14:paraId="4EE5DE8D" w14:textId="77777777" w:rsidR="00777A36" w:rsidRDefault="00777A3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Electrical type of this source</w:t>
            </w:r>
          </w:p>
        </w:tc>
        <w:tc>
          <w:tcPr>
            <w:tcW w:w="1849" w:type="dxa"/>
          </w:tcPr>
          <w:p w14:paraId="6397A1F5" w14:textId="77777777" w:rsidR="00777A36" w:rsidRDefault="00777A36"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4B2D32EF" w14:textId="7F50D1E7" w:rsidR="00777A36" w:rsidDel="004102FC" w:rsidRDefault="004102FC" w:rsidP="00545F9E">
            <w:pPr>
              <w:cnfStyle w:val="000000000000" w:firstRow="0" w:lastRow="0" w:firstColumn="0" w:lastColumn="0" w:oddVBand="0" w:evenVBand="0" w:oddHBand="0" w:evenHBand="0" w:firstRowFirstColumn="0" w:firstRowLastColumn="0" w:lastRowFirstColumn="0" w:lastRowLastColumn="0"/>
              <w:rPr>
                <w:del w:id="333" w:author="james" w:date="2016-03-30T13:50:00Z"/>
                <w:rFonts w:asciiTheme="minorHAnsi" w:hAnsiTheme="minorHAnsi"/>
                <w:sz w:val="20"/>
                <w:szCs w:val="20"/>
              </w:rPr>
            </w:pPr>
            <w:ins w:id="334" w:author="james" w:date="2016-03-30T13:50:00Z">
              <w:r w:rsidRPr="004102FC">
                <w:rPr>
                  <w:rFonts w:asciiTheme="minorHAnsi" w:hAnsiTheme="minorHAnsi"/>
                  <w:sz w:val="20"/>
                  <w:szCs w:val="20"/>
                </w:rPr>
                <w:t>"Patch", "Dipole", "Helical", "Quadrilfilar", "Simulator"</w:t>
              </w:r>
            </w:ins>
            <w:del w:id="335" w:author="james" w:date="2016-03-30T13:50:00Z">
              <w:r w:rsidR="00777A36" w:rsidDel="004102FC">
                <w:rPr>
                  <w:rFonts w:asciiTheme="minorHAnsi" w:hAnsiTheme="minorHAnsi"/>
                  <w:sz w:val="20"/>
                  <w:szCs w:val="20"/>
                </w:rPr>
                <w:delText>PATCH,</w:delText>
              </w:r>
            </w:del>
          </w:p>
          <w:p w14:paraId="2007C920" w14:textId="595E1AE2" w:rsidR="00777A36" w:rsidDel="004102FC" w:rsidRDefault="00777A36" w:rsidP="001C1B6B">
            <w:pPr>
              <w:cnfStyle w:val="000000000000" w:firstRow="0" w:lastRow="0" w:firstColumn="0" w:lastColumn="0" w:oddVBand="0" w:evenVBand="0" w:oddHBand="0" w:evenHBand="0" w:firstRowFirstColumn="0" w:firstRowLastColumn="0" w:lastRowFirstColumn="0" w:lastRowLastColumn="0"/>
              <w:rPr>
                <w:del w:id="336" w:author="james" w:date="2016-03-30T13:50:00Z"/>
                <w:rFonts w:asciiTheme="minorHAnsi" w:hAnsiTheme="minorHAnsi"/>
                <w:sz w:val="20"/>
                <w:szCs w:val="20"/>
              </w:rPr>
            </w:pPr>
            <w:del w:id="337" w:author="james" w:date="2016-03-30T13:50:00Z">
              <w:r w:rsidDel="004102FC">
                <w:rPr>
                  <w:rFonts w:asciiTheme="minorHAnsi" w:hAnsiTheme="minorHAnsi"/>
                  <w:sz w:val="20"/>
                  <w:szCs w:val="20"/>
                </w:rPr>
                <w:delText>DIPOLE,</w:delText>
              </w:r>
            </w:del>
          </w:p>
          <w:p w14:paraId="65BBA358" w14:textId="0A3A3AE1" w:rsidR="00777A36" w:rsidDel="004102FC" w:rsidRDefault="00777A36" w:rsidP="00BF1947">
            <w:pPr>
              <w:cnfStyle w:val="000000000000" w:firstRow="0" w:lastRow="0" w:firstColumn="0" w:lastColumn="0" w:oddVBand="0" w:evenVBand="0" w:oddHBand="0" w:evenHBand="0" w:firstRowFirstColumn="0" w:firstRowLastColumn="0" w:lastRowFirstColumn="0" w:lastRowLastColumn="0"/>
              <w:rPr>
                <w:del w:id="338" w:author="james" w:date="2016-03-30T13:50:00Z"/>
                <w:rFonts w:asciiTheme="minorHAnsi" w:hAnsiTheme="minorHAnsi"/>
                <w:sz w:val="20"/>
                <w:szCs w:val="20"/>
              </w:rPr>
            </w:pPr>
            <w:del w:id="339" w:author="james" w:date="2016-03-30T13:50:00Z">
              <w:r w:rsidDel="004102FC">
                <w:rPr>
                  <w:rFonts w:asciiTheme="minorHAnsi" w:hAnsiTheme="minorHAnsi"/>
                  <w:sz w:val="20"/>
                  <w:szCs w:val="20"/>
                </w:rPr>
                <w:delText>HELICAL, QUADRIFILAR,</w:delText>
              </w:r>
            </w:del>
          </w:p>
          <w:p w14:paraId="6A765530" w14:textId="41162335" w:rsidR="00777A36" w:rsidDel="004102FC" w:rsidRDefault="00777A36" w:rsidP="009B5AFB">
            <w:pPr>
              <w:cnfStyle w:val="000000000000" w:firstRow="0" w:lastRow="0" w:firstColumn="0" w:lastColumn="0" w:oddVBand="0" w:evenVBand="0" w:oddHBand="0" w:evenHBand="0" w:firstRowFirstColumn="0" w:firstRowLastColumn="0" w:lastRowFirstColumn="0" w:lastRowLastColumn="0"/>
              <w:rPr>
                <w:del w:id="340" w:author="james" w:date="2016-03-30T13:50:00Z"/>
                <w:rFonts w:asciiTheme="minorHAnsi" w:hAnsiTheme="minorHAnsi"/>
                <w:sz w:val="20"/>
                <w:szCs w:val="20"/>
              </w:rPr>
            </w:pPr>
            <w:del w:id="341" w:author="james" w:date="2016-03-30T13:50:00Z">
              <w:r w:rsidDel="004102FC">
                <w:rPr>
                  <w:rFonts w:asciiTheme="minorHAnsi" w:hAnsiTheme="minorHAnsi"/>
                  <w:sz w:val="20"/>
                  <w:szCs w:val="20"/>
                </w:rPr>
                <w:delText xml:space="preserve">SIMULATOR </w:delText>
              </w:r>
              <w:r w:rsidR="00022D60" w:rsidDel="004102FC">
                <w:rPr>
                  <w:rFonts w:asciiTheme="minorHAnsi" w:hAnsiTheme="minorHAnsi"/>
                  <w:sz w:val="20"/>
                  <w:szCs w:val="20"/>
                </w:rPr>
                <w:delText>,</w:delText>
              </w:r>
            </w:del>
          </w:p>
          <w:p w14:paraId="58AEF3B1" w14:textId="175D3FDE" w:rsidR="00022D60" w:rsidRPr="00DE07CD" w:rsidRDefault="00022D60"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342" w:author="james" w:date="2016-03-30T13:50:00Z">
              <w:r w:rsidDel="004102FC">
                <w:rPr>
                  <w:rFonts w:asciiTheme="minorHAnsi" w:hAnsiTheme="minorHAnsi"/>
                  <w:sz w:val="20"/>
                  <w:szCs w:val="20"/>
                </w:rPr>
                <w:delText>OTHER</w:delText>
              </w:r>
              <w:r w:rsidR="0067002B" w:rsidDel="004102FC">
                <w:rPr>
                  <w:rFonts w:asciiTheme="minorHAnsi" w:hAnsiTheme="minorHAnsi"/>
                  <w:sz w:val="20"/>
                  <w:szCs w:val="20"/>
                </w:rPr>
                <w:delText>, UNKNOWN</w:delText>
              </w:r>
            </w:del>
          </w:p>
        </w:tc>
        <w:tc>
          <w:tcPr>
            <w:tcW w:w="955" w:type="dxa"/>
          </w:tcPr>
          <w:p w14:paraId="4AC7C4A9" w14:textId="35710A6A" w:rsidR="00777A36" w:rsidRDefault="0039023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6CD06ECB" w14:textId="77777777" w:rsidR="00777A36" w:rsidRPr="00DE07CD" w:rsidRDefault="0067002B" w:rsidP="00002D1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777A36" w:rsidRPr="00DE07CD" w14:paraId="75C1C4DE"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CC70F45" w14:textId="77777777" w:rsidR="00777A36" w:rsidRDefault="00777A36" w:rsidP="00A503DE">
            <w:pPr>
              <w:rPr>
                <w:rFonts w:asciiTheme="minorHAnsi" w:hAnsiTheme="minorHAnsi"/>
                <w:sz w:val="20"/>
                <w:szCs w:val="20"/>
              </w:rPr>
            </w:pPr>
            <w:r>
              <w:rPr>
                <w:rFonts w:asciiTheme="minorHAnsi" w:hAnsiTheme="minorHAnsi"/>
                <w:sz w:val="20"/>
                <w:szCs w:val="20"/>
              </w:rPr>
              <w:t>POLARIZATION</w:t>
            </w:r>
          </w:p>
        </w:tc>
        <w:tc>
          <w:tcPr>
            <w:tcW w:w="1805" w:type="dxa"/>
          </w:tcPr>
          <w:p w14:paraId="0BA19659" w14:textId="77777777" w:rsidR="00777A36" w:rsidRDefault="00777A3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Element polarization</w:t>
            </w:r>
          </w:p>
        </w:tc>
        <w:tc>
          <w:tcPr>
            <w:tcW w:w="1849" w:type="dxa"/>
          </w:tcPr>
          <w:p w14:paraId="5111845C" w14:textId="77777777" w:rsidR="00777A36" w:rsidRPr="00DE07CD" w:rsidRDefault="00777A36"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703" w:type="dxa"/>
          </w:tcPr>
          <w:p w14:paraId="280FA7D2" w14:textId="3CECC6FF" w:rsidR="00777A36" w:rsidRPr="00DE07CD" w:rsidRDefault="00E53040" w:rsidP="004102F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343" w:author="james" w:date="2016-03-30T13:50:00Z">
              <w:r w:rsidRPr="00E53040">
                <w:rPr>
                  <w:rFonts w:asciiTheme="minorHAnsi" w:hAnsiTheme="minorHAnsi"/>
                  <w:sz w:val="20"/>
                  <w:szCs w:val="20"/>
                </w:rPr>
                <w:t>"RHCP", "LHCP", "Linear", "Horizontal", "Vertical"</w:t>
              </w:r>
            </w:ins>
            <w:del w:id="344" w:author="james" w:date="2016-03-30T13:50:00Z">
              <w:r w:rsidR="00777A36" w:rsidDel="00E53040">
                <w:rPr>
                  <w:rFonts w:asciiTheme="minorHAnsi" w:hAnsiTheme="minorHAnsi"/>
                  <w:sz w:val="20"/>
                  <w:szCs w:val="20"/>
                </w:rPr>
                <w:delText>RHCP, LHCP, LINEAR, HORI, VERT</w:delText>
              </w:r>
              <w:r w:rsidR="0067002B" w:rsidDel="00E53040">
                <w:rPr>
                  <w:rFonts w:asciiTheme="minorHAnsi" w:hAnsiTheme="minorHAnsi"/>
                  <w:sz w:val="20"/>
                  <w:szCs w:val="20"/>
                </w:rPr>
                <w:delText>, UNKNOWN</w:delText>
              </w:r>
            </w:del>
          </w:p>
        </w:tc>
        <w:tc>
          <w:tcPr>
            <w:tcW w:w="955" w:type="dxa"/>
          </w:tcPr>
          <w:p w14:paraId="7BA5FA6D" w14:textId="4CA956B4" w:rsidR="00777A36"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29853151" w14:textId="77777777" w:rsidR="00777A36" w:rsidRPr="00DE07CD" w:rsidRDefault="006700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UNKNOWN</w:t>
            </w:r>
          </w:p>
        </w:tc>
      </w:tr>
      <w:tr w:rsidR="00861E42" w:rsidRPr="00DE07CD" w14:paraId="4C5DB27F" w14:textId="77777777" w:rsidTr="00D16428">
        <w:trPr>
          <w:cantSplit/>
        </w:trPr>
        <w:tc>
          <w:tcPr>
            <w:cnfStyle w:val="001000000000" w:firstRow="0" w:lastRow="0" w:firstColumn="1" w:lastColumn="0" w:oddVBand="0" w:evenVBand="0" w:oddHBand="0" w:evenHBand="0" w:firstRowFirstColumn="0" w:firstRowLastColumn="0" w:lastRowFirstColumn="0" w:lastRowLastColumn="0"/>
            <w:tcW w:w="1889" w:type="dxa"/>
          </w:tcPr>
          <w:p w14:paraId="25AA6DB0" w14:textId="77777777" w:rsidR="00861E42" w:rsidRPr="00DE07CD" w:rsidRDefault="00861E42" w:rsidP="00A503DE">
            <w:pPr>
              <w:rPr>
                <w:rFonts w:asciiTheme="minorHAnsi" w:hAnsiTheme="minorHAnsi"/>
                <w:sz w:val="20"/>
                <w:szCs w:val="20"/>
              </w:rPr>
            </w:pPr>
            <w:r>
              <w:rPr>
                <w:rFonts w:asciiTheme="minorHAnsi" w:hAnsiTheme="minorHAnsi"/>
                <w:sz w:val="20"/>
                <w:szCs w:val="20"/>
              </w:rPr>
              <w:t>ORIGIN</w:t>
            </w:r>
          </w:p>
        </w:tc>
        <w:tc>
          <w:tcPr>
            <w:tcW w:w="1805" w:type="dxa"/>
          </w:tcPr>
          <w:p w14:paraId="163EC84A" w14:textId="48A0D379" w:rsidR="00861E42" w:rsidRPr="00DE07CD" w:rsidRDefault="00861E42" w:rsidP="00AC66D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Origin with respect to </w:t>
            </w:r>
            <w:del w:id="345" w:author="james" w:date="2016-03-29T15:06:00Z">
              <w:r w:rsidDel="00AC66D6">
                <w:rPr>
                  <w:rFonts w:asciiTheme="minorHAnsi" w:hAnsiTheme="minorHAnsi"/>
                  <w:sz w:val="20"/>
                  <w:szCs w:val="20"/>
                </w:rPr>
                <w:delText>platform</w:delText>
              </w:r>
            </w:del>
            <w:ins w:id="346" w:author="james" w:date="2016-03-29T15:06:00Z">
              <w:r w:rsidR="00AC66D6">
                <w:rPr>
                  <w:rFonts w:asciiTheme="minorHAnsi" w:hAnsiTheme="minorHAnsi"/>
                  <w:sz w:val="20"/>
                  <w:szCs w:val="20"/>
                </w:rPr>
                <w:t>cluster</w:t>
              </w:r>
            </w:ins>
          </w:p>
        </w:tc>
        <w:tc>
          <w:tcPr>
            <w:tcW w:w="1849" w:type="dxa"/>
          </w:tcPr>
          <w:p w14:paraId="01968013" w14:textId="77777777" w:rsidR="00861E42" w:rsidRPr="00DE07CD" w:rsidRDefault="009B5A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Position</w:t>
            </w:r>
          </w:p>
        </w:tc>
        <w:tc>
          <w:tcPr>
            <w:tcW w:w="1703" w:type="dxa"/>
          </w:tcPr>
          <w:p w14:paraId="05BC0D6E" w14:textId="77777777" w:rsidR="00861E42" w:rsidRPr="00DE07CD" w:rsidRDefault="00861E42"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1A5BF51A" w14:textId="17701B33" w:rsidR="00861E42" w:rsidRPr="00DE07CD" w:rsidRDefault="0039023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375" w:type="dxa"/>
          </w:tcPr>
          <w:p w14:paraId="54D6B800" w14:textId="77777777" w:rsidR="00861E42" w:rsidRPr="00DE07CD" w:rsidRDefault="00861E42"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861E42" w:rsidRPr="00DE07CD" w14:paraId="318F7629" w14:textId="77777777" w:rsidTr="00D164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1957DAA" w14:textId="77777777" w:rsidR="00861E42" w:rsidRPr="00DE07CD" w:rsidRDefault="00022D60" w:rsidP="00A503DE">
            <w:pPr>
              <w:rPr>
                <w:rFonts w:asciiTheme="minorHAnsi" w:hAnsiTheme="minorHAnsi"/>
                <w:sz w:val="20"/>
                <w:szCs w:val="20"/>
              </w:rPr>
            </w:pPr>
            <w:r>
              <w:rPr>
                <w:rFonts w:asciiTheme="minorHAnsi" w:hAnsiTheme="minorHAnsi"/>
                <w:sz w:val="20"/>
                <w:szCs w:val="20"/>
              </w:rPr>
              <w:t>ORIENTATION</w:t>
            </w:r>
          </w:p>
        </w:tc>
        <w:tc>
          <w:tcPr>
            <w:tcW w:w="1805" w:type="dxa"/>
          </w:tcPr>
          <w:p w14:paraId="1F02C032" w14:textId="55CC636F" w:rsidR="00861E42" w:rsidRPr="00DE07CD" w:rsidRDefault="00022D60" w:rsidP="00AC66D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Orientation of normal vector to this source plane </w:t>
            </w:r>
            <w:r w:rsidR="00861E42">
              <w:rPr>
                <w:rFonts w:asciiTheme="minorHAnsi" w:hAnsiTheme="minorHAnsi"/>
                <w:sz w:val="20"/>
                <w:szCs w:val="20"/>
              </w:rPr>
              <w:t xml:space="preserve">w.r.t. </w:t>
            </w:r>
            <w:del w:id="347" w:author="james" w:date="2016-03-29T15:06:00Z">
              <w:r w:rsidR="00861E42" w:rsidDel="00AC66D6">
                <w:rPr>
                  <w:rFonts w:asciiTheme="minorHAnsi" w:hAnsiTheme="minorHAnsi"/>
                  <w:sz w:val="20"/>
                  <w:szCs w:val="20"/>
                </w:rPr>
                <w:delText>platform</w:delText>
              </w:r>
            </w:del>
            <w:ins w:id="348" w:author="james" w:date="2016-03-29T15:06:00Z">
              <w:r w:rsidR="00AC66D6">
                <w:rPr>
                  <w:rFonts w:asciiTheme="minorHAnsi" w:hAnsiTheme="minorHAnsi"/>
                  <w:sz w:val="20"/>
                  <w:szCs w:val="20"/>
                </w:rPr>
                <w:t>cluster</w:t>
              </w:r>
            </w:ins>
          </w:p>
        </w:tc>
        <w:tc>
          <w:tcPr>
            <w:tcW w:w="1849" w:type="dxa"/>
          </w:tcPr>
          <w:p w14:paraId="4794050C" w14:textId="77777777" w:rsidR="00861E42" w:rsidRPr="00DE07CD" w:rsidRDefault="0067002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Orientation</w:t>
            </w:r>
          </w:p>
        </w:tc>
        <w:tc>
          <w:tcPr>
            <w:tcW w:w="1703" w:type="dxa"/>
          </w:tcPr>
          <w:p w14:paraId="149270C2" w14:textId="77777777" w:rsidR="00861E42" w:rsidRPr="00DE07CD" w:rsidRDefault="00861E42"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50FC7C52" w14:textId="4624A6A8" w:rsidR="00861E42" w:rsidRPr="00DE07CD" w:rsidRDefault="0039023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r w:rsidRPr="00231C65">
              <w:rPr>
                <w:rFonts w:asciiTheme="minorHAnsi" w:hAnsiTheme="minorHAnsi"/>
                <w:sz w:val="20"/>
                <w:szCs w:val="20"/>
                <w:vertAlign w:val="superscript"/>
              </w:rPr>
              <w:t>3</w:t>
            </w:r>
          </w:p>
        </w:tc>
        <w:tc>
          <w:tcPr>
            <w:tcW w:w="1375" w:type="dxa"/>
          </w:tcPr>
          <w:p w14:paraId="013A3853" w14:textId="77777777" w:rsidR="00861E42" w:rsidRPr="00DE07CD" w:rsidRDefault="00861E42"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7B4CA9A" w14:textId="77777777" w:rsidR="004336FB" w:rsidRDefault="004336FB" w:rsidP="00545F9E"/>
    <w:p w14:paraId="1DCD54C5" w14:textId="77777777" w:rsidR="00736472" w:rsidRDefault="00736472">
      <w:pPr>
        <w:rPr>
          <w:rFonts w:cs="Arial"/>
          <w:b/>
          <w:bCs/>
          <w:szCs w:val="26"/>
        </w:rPr>
      </w:pPr>
      <w:r>
        <w:br w:type="page"/>
      </w:r>
    </w:p>
    <w:p w14:paraId="6939CB0D" w14:textId="77777777" w:rsidR="004336FB" w:rsidRPr="00DE07CD" w:rsidRDefault="004336FB" w:rsidP="0067002B">
      <w:pPr>
        <w:pStyle w:val="Heading3"/>
      </w:pPr>
      <w:bookmarkStart w:id="349" w:name="_Toc447107053"/>
      <w:r>
        <w:lastRenderedPageBreak/>
        <w:t>Band</w:t>
      </w:r>
      <w:r w:rsidRPr="00DE07CD">
        <w:t xml:space="preserve"> </w:t>
      </w:r>
      <w:r w:rsidR="00A503DE">
        <w:t>Object</w:t>
      </w:r>
      <w:bookmarkEnd w:id="349"/>
    </w:p>
    <w:p w14:paraId="692FA87B" w14:textId="071A54B9" w:rsidR="00D21CA4" w:rsidRDefault="004336FB" w:rsidP="001B6BD1">
      <w:pPr>
        <w:jc w:val="both"/>
        <w:pPrChange w:id="350" w:author="james" w:date="2016-03-30T14:32:00Z">
          <w:pPr/>
        </w:pPrChange>
      </w:pPr>
      <w:r>
        <w:t>A Band is defined as a span of RF spectrum. Each Band is received from a single Source</w:t>
      </w:r>
      <w:r w:rsidR="00D21CA4">
        <w:t xml:space="preserve"> and converted to a sample stream by a </w:t>
      </w:r>
      <w:r w:rsidR="00C51614">
        <w:t xml:space="preserve">signal </w:t>
      </w:r>
      <w:r w:rsidR="00D21CA4">
        <w:t>processor</w:t>
      </w:r>
      <w:r w:rsidR="00C51614">
        <w:t xml:space="preserve"> that is </w:t>
      </w:r>
      <w:r w:rsidR="00D21CA4">
        <w:t>typically ref</w:t>
      </w:r>
      <w:r w:rsidR="00524E6A">
        <w:t xml:space="preserve">erred to as an RF front-end. This analog signal represented by the </w:t>
      </w:r>
      <w:r w:rsidR="00D21CA4">
        <w:t>Band experiences the following changes as it passes through this mixed-signal processing chain:</w:t>
      </w:r>
    </w:p>
    <w:p w14:paraId="645F7310" w14:textId="77777777" w:rsidR="00D21CA4" w:rsidRDefault="00D21CA4" w:rsidP="001B6BD1">
      <w:pPr>
        <w:pStyle w:val="ListParagraph"/>
        <w:numPr>
          <w:ilvl w:val="0"/>
          <w:numId w:val="41"/>
        </w:numPr>
        <w:jc w:val="both"/>
        <w:pPrChange w:id="351" w:author="james" w:date="2016-03-30T14:32:00Z">
          <w:pPr>
            <w:pStyle w:val="ListParagraph"/>
            <w:numPr>
              <w:numId w:val="41"/>
            </w:numPr>
            <w:ind w:hanging="360"/>
          </w:pPr>
        </w:pPrChange>
      </w:pPr>
      <w:r>
        <w:t>The RF center frequency, FRF, is translated to FIF</w:t>
      </w:r>
    </w:p>
    <w:p w14:paraId="3CCE1ABC" w14:textId="77777777" w:rsidR="00D21CA4" w:rsidRDefault="00D21CA4" w:rsidP="001B6BD1">
      <w:pPr>
        <w:pStyle w:val="ListParagraph"/>
        <w:numPr>
          <w:ilvl w:val="0"/>
          <w:numId w:val="41"/>
        </w:numPr>
        <w:jc w:val="both"/>
        <w:pPrChange w:id="352" w:author="james" w:date="2016-03-30T14:32:00Z">
          <w:pPr>
            <w:pStyle w:val="ListParagraph"/>
            <w:numPr>
              <w:numId w:val="41"/>
            </w:numPr>
            <w:ind w:hanging="360"/>
          </w:pPr>
        </w:pPrChange>
      </w:pPr>
      <w:r>
        <w:t xml:space="preserve">The spectrum may become inverted such that </w:t>
      </w:r>
      <w:r w:rsidR="00C51614">
        <w:t>the frequency FRF+dF is translated to</w:t>
      </w:r>
      <w:r>
        <w:t xml:space="preserve"> FIF-dF</w:t>
      </w:r>
      <w:r w:rsidR="0067002B">
        <w:t>, where dF is a frequency offset from FRF.</w:t>
      </w:r>
    </w:p>
    <w:p w14:paraId="49E463AE" w14:textId="77777777" w:rsidR="00D21CA4" w:rsidRDefault="00C51614" w:rsidP="001B6BD1">
      <w:pPr>
        <w:pStyle w:val="ListParagraph"/>
        <w:numPr>
          <w:ilvl w:val="0"/>
          <w:numId w:val="41"/>
        </w:numPr>
        <w:jc w:val="both"/>
        <w:pPrChange w:id="353" w:author="james" w:date="2016-03-30T14:32:00Z">
          <w:pPr>
            <w:pStyle w:val="ListParagraph"/>
            <w:numPr>
              <w:numId w:val="41"/>
            </w:numPr>
            <w:ind w:hanging="360"/>
          </w:pPr>
        </w:pPrChange>
      </w:pPr>
      <w:r>
        <w:t>The sampled representation of the band is delayed with respect to the signal incident at the phase center of the source (i.e. antenna element)</w:t>
      </w:r>
      <w:r w:rsidR="001E46B5">
        <w:t xml:space="preserve">. This delay may vary with time, and is hence defined at the </w:t>
      </w:r>
      <w:r w:rsidR="00524E6A">
        <w:t xml:space="preserve">System </w:t>
      </w:r>
      <w:r w:rsidR="001E46B5">
        <w:t>time of applicability, TOA.</w:t>
      </w:r>
    </w:p>
    <w:p w14:paraId="59D0EBB1" w14:textId="77777777" w:rsidR="00C51614" w:rsidRDefault="00C51614" w:rsidP="001B6BD1">
      <w:pPr>
        <w:pStyle w:val="ListParagraph"/>
        <w:numPr>
          <w:ilvl w:val="0"/>
          <w:numId w:val="41"/>
        </w:numPr>
        <w:jc w:val="both"/>
        <w:pPrChange w:id="354" w:author="james" w:date="2016-03-30T14:32:00Z">
          <w:pPr>
            <w:pStyle w:val="ListParagraph"/>
            <w:numPr>
              <w:numId w:val="41"/>
            </w:numPr>
            <w:ind w:hanging="360"/>
          </w:pPr>
        </w:pPrChange>
      </w:pPr>
      <w:r>
        <w:t>An approximate double-sided half power ban</w:t>
      </w:r>
      <w:r w:rsidR="001E46B5">
        <w:t>dwidth can be specified for the Stream representation of the B</w:t>
      </w:r>
      <w:r>
        <w:t>and</w:t>
      </w:r>
      <w:r w:rsidR="00524E6A">
        <w:t>.</w:t>
      </w:r>
    </w:p>
    <w:p w14:paraId="3EEECB34" w14:textId="77777777" w:rsidR="001E46B5" w:rsidRDefault="001E46B5" w:rsidP="001B6BD1">
      <w:pPr>
        <w:jc w:val="both"/>
        <w:pPrChange w:id="355" w:author="james" w:date="2016-03-30T14:32:00Z">
          <w:pPr/>
        </w:pPrChange>
      </w:pPr>
    </w:p>
    <w:p w14:paraId="69F664ED" w14:textId="77777777" w:rsidR="00C51614" w:rsidRDefault="00524E6A" w:rsidP="001B6BD1">
      <w:pPr>
        <w:jc w:val="both"/>
        <w:pPrChange w:id="356" w:author="james" w:date="2016-03-30T14:32:00Z">
          <w:pPr/>
        </w:pPrChange>
      </w:pPr>
      <w:r>
        <w:t>The above</w:t>
      </w:r>
      <w:r w:rsidR="001E46B5">
        <w:t xml:space="preserve"> are specified in terms of Band </w:t>
      </w:r>
      <w:r w:rsidR="002072D3">
        <w:t>Attributes</w:t>
      </w:r>
      <w:r w:rsidR="001E46B5">
        <w:t>.</w:t>
      </w:r>
    </w:p>
    <w:p w14:paraId="2C8ACC8A" w14:textId="77777777" w:rsidR="004336FB" w:rsidRPr="00BD529F" w:rsidRDefault="004336FB">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noProof/>
          <w:sz w:val="24"/>
          <w:szCs w:val="24"/>
        </w:rPr>
        <w:t>6</w:t>
      </w:r>
      <w:r w:rsidRPr="00BD529F">
        <w:rPr>
          <w:sz w:val="24"/>
          <w:szCs w:val="24"/>
        </w:rPr>
        <w:fldChar w:fldCharType="end"/>
      </w:r>
      <w:r>
        <w:rPr>
          <w:sz w:val="24"/>
          <w:szCs w:val="24"/>
        </w:rPr>
        <w:t xml:space="preserve"> – Definition of </w:t>
      </w:r>
      <w:r w:rsidR="001E46B5">
        <w:rPr>
          <w:sz w:val="24"/>
          <w:szCs w:val="24"/>
        </w:rPr>
        <w:t>Band</w:t>
      </w:r>
      <w:r w:rsidRPr="00BD529F">
        <w:rPr>
          <w:sz w:val="24"/>
          <w:szCs w:val="24"/>
        </w:rPr>
        <w:t xml:space="preserve"> </w:t>
      </w:r>
      <w:r w:rsidR="00A503DE">
        <w:rPr>
          <w:sz w:val="24"/>
          <w:szCs w:val="24"/>
        </w:rPr>
        <w:t>Attributes</w:t>
      </w:r>
    </w:p>
    <w:tbl>
      <w:tblPr>
        <w:tblStyle w:val="LightList-Accent1"/>
        <w:tblW w:w="9576" w:type="dxa"/>
        <w:tblLook w:val="04A0" w:firstRow="1" w:lastRow="0" w:firstColumn="1" w:lastColumn="0" w:noHBand="0" w:noVBand="1"/>
      </w:tblPr>
      <w:tblGrid>
        <w:gridCol w:w="1980"/>
        <w:gridCol w:w="1429"/>
        <w:gridCol w:w="2202"/>
        <w:gridCol w:w="1415"/>
        <w:gridCol w:w="1426"/>
        <w:gridCol w:w="1124"/>
      </w:tblGrid>
      <w:tr w:rsidR="004336FB" w:rsidRPr="00DE07CD" w14:paraId="4CF6A1CB" w14:textId="77777777"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0" w:type="dxa"/>
          </w:tcPr>
          <w:p w14:paraId="63D587F2" w14:textId="77777777" w:rsidR="004336FB" w:rsidRPr="00DE07CD" w:rsidRDefault="001C1B6B">
            <w:pPr>
              <w:rPr>
                <w:rFonts w:asciiTheme="minorHAnsi" w:hAnsiTheme="minorHAnsi"/>
                <w:sz w:val="20"/>
                <w:szCs w:val="20"/>
              </w:rPr>
            </w:pPr>
            <w:r>
              <w:rPr>
                <w:rFonts w:asciiTheme="minorHAnsi" w:hAnsiTheme="minorHAnsi"/>
                <w:sz w:val="20"/>
                <w:szCs w:val="20"/>
              </w:rPr>
              <w:t>Attribute</w:t>
            </w:r>
          </w:p>
        </w:tc>
        <w:tc>
          <w:tcPr>
            <w:tcW w:w="1429" w:type="dxa"/>
          </w:tcPr>
          <w:p w14:paraId="11CD4980"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2202" w:type="dxa"/>
          </w:tcPr>
          <w:p w14:paraId="0B896D46"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415" w:type="dxa"/>
          </w:tcPr>
          <w:p w14:paraId="3231CBA1"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426" w:type="dxa"/>
          </w:tcPr>
          <w:p w14:paraId="3B5DB7FB" w14:textId="183100F2" w:rsidR="004336FB" w:rsidRPr="00DE07CD" w:rsidRDefault="00686E2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124" w:type="dxa"/>
          </w:tcPr>
          <w:p w14:paraId="1567DF85" w14:textId="77777777" w:rsidR="004336FB" w:rsidRPr="00DE07CD" w:rsidRDefault="004336F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4336FB" w:rsidRPr="00DE07CD" w14:paraId="75135235"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2CA9D698" w14:textId="77777777" w:rsidR="004336FB" w:rsidRDefault="004E17CE" w:rsidP="00A503DE">
            <w:pPr>
              <w:rPr>
                <w:rFonts w:asciiTheme="minorHAnsi" w:hAnsiTheme="minorHAnsi"/>
                <w:sz w:val="20"/>
                <w:szCs w:val="20"/>
              </w:rPr>
            </w:pPr>
            <w:r>
              <w:rPr>
                <w:rFonts w:asciiTheme="minorHAnsi" w:hAnsiTheme="minorHAnsi"/>
                <w:sz w:val="20"/>
                <w:szCs w:val="20"/>
              </w:rPr>
              <w:t>CENTERFREQ</w:t>
            </w:r>
          </w:p>
        </w:tc>
        <w:tc>
          <w:tcPr>
            <w:tcW w:w="1429" w:type="dxa"/>
          </w:tcPr>
          <w:p w14:paraId="0A9A43A3" w14:textId="77777777" w:rsidR="004336FB" w:rsidRDefault="00D1642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Center frequency of band incident at source</w:t>
            </w:r>
          </w:p>
        </w:tc>
        <w:tc>
          <w:tcPr>
            <w:tcW w:w="2202" w:type="dxa"/>
          </w:tcPr>
          <w:p w14:paraId="5B218374" w14:textId="77777777" w:rsidR="00D1098D" w:rsidRPr="00DE07CD" w:rsidRDefault="004E17CE"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14:paraId="2FBCDEAB" w14:textId="77777777" w:rsidR="004336FB" w:rsidRPr="00DE07CD" w:rsidRDefault="004336F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14:paraId="7BB724AD" w14:textId="2AFDFF2F" w:rsidR="004336FB" w:rsidRPr="00DE07CD" w:rsidRDefault="00686E2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14:paraId="3C0709E4" w14:textId="77777777" w:rsidR="004336FB" w:rsidRPr="00DE07CD" w:rsidRDefault="004336FB"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D1098D" w:rsidRPr="00DE07CD" w14:paraId="065ACD91"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980" w:type="dxa"/>
          </w:tcPr>
          <w:p w14:paraId="0145A80E" w14:textId="77777777" w:rsidR="00D1098D" w:rsidRDefault="004E17CE" w:rsidP="00A503DE">
            <w:pPr>
              <w:rPr>
                <w:rFonts w:asciiTheme="minorHAnsi" w:hAnsiTheme="minorHAnsi"/>
                <w:sz w:val="20"/>
                <w:szCs w:val="20"/>
              </w:rPr>
            </w:pPr>
            <w:r>
              <w:rPr>
                <w:rFonts w:asciiTheme="minorHAnsi" w:hAnsiTheme="minorHAnsi"/>
                <w:sz w:val="20"/>
                <w:szCs w:val="20"/>
              </w:rPr>
              <w:t>TRANSLATEDFREQ</w:t>
            </w:r>
          </w:p>
        </w:tc>
        <w:tc>
          <w:tcPr>
            <w:tcW w:w="1429" w:type="dxa"/>
          </w:tcPr>
          <w:p w14:paraId="684CCAAB" w14:textId="77777777" w:rsidR="00D1098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Translated</w:t>
            </w:r>
            <w:r w:rsidR="00524E6A">
              <w:rPr>
                <w:rFonts w:asciiTheme="minorHAnsi" w:hAnsiTheme="minorHAnsi"/>
                <w:sz w:val="20"/>
                <w:szCs w:val="20"/>
              </w:rPr>
              <w:t xml:space="preserve"> center</w:t>
            </w:r>
            <w:r>
              <w:rPr>
                <w:rFonts w:asciiTheme="minorHAnsi" w:hAnsiTheme="minorHAnsi"/>
                <w:sz w:val="20"/>
                <w:szCs w:val="20"/>
              </w:rPr>
              <w:t xml:space="preserve"> </w:t>
            </w:r>
            <w:r w:rsidR="00524E6A">
              <w:rPr>
                <w:rFonts w:asciiTheme="minorHAnsi" w:hAnsiTheme="minorHAnsi"/>
                <w:sz w:val="20"/>
                <w:szCs w:val="20"/>
              </w:rPr>
              <w:t>frequency of band</w:t>
            </w:r>
          </w:p>
        </w:tc>
        <w:tc>
          <w:tcPr>
            <w:tcW w:w="2202" w:type="dxa"/>
          </w:tcPr>
          <w:p w14:paraId="6507FB0E" w14:textId="77777777"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Frequency</w:t>
            </w:r>
          </w:p>
        </w:tc>
        <w:tc>
          <w:tcPr>
            <w:tcW w:w="1415" w:type="dxa"/>
          </w:tcPr>
          <w:p w14:paraId="7E3733D4" w14:textId="77777777" w:rsidR="00D1098D" w:rsidRPr="00DE07CD" w:rsidRDefault="00D1098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14:paraId="26CC53DD" w14:textId="6D337B8C" w:rsidR="00D1098D" w:rsidRPr="00DE07CD" w:rsidRDefault="00686E2B"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124" w:type="dxa"/>
          </w:tcPr>
          <w:p w14:paraId="07BA04E7" w14:textId="77777777" w:rsidR="00D1098D" w:rsidRPr="00DE07CD" w:rsidRDefault="00D1098D"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4336FB" w:rsidRPr="00DE07CD" w14:paraId="377C0A2E"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648CD744" w14:textId="77777777" w:rsidR="004336FB" w:rsidRPr="00DE07CD" w:rsidRDefault="00D1098D" w:rsidP="00A503DE">
            <w:pPr>
              <w:rPr>
                <w:rFonts w:asciiTheme="minorHAnsi" w:hAnsiTheme="minorHAnsi"/>
                <w:sz w:val="20"/>
                <w:szCs w:val="20"/>
              </w:rPr>
            </w:pPr>
            <w:r>
              <w:rPr>
                <w:rFonts w:asciiTheme="minorHAnsi" w:hAnsiTheme="minorHAnsi"/>
                <w:sz w:val="20"/>
                <w:szCs w:val="20"/>
              </w:rPr>
              <w:t>INV</w:t>
            </w:r>
            <w:r w:rsidR="004E17CE">
              <w:rPr>
                <w:rFonts w:asciiTheme="minorHAnsi" w:hAnsiTheme="minorHAnsi"/>
                <w:sz w:val="20"/>
                <w:szCs w:val="20"/>
              </w:rPr>
              <w:t>ERTED</w:t>
            </w:r>
          </w:p>
        </w:tc>
        <w:tc>
          <w:tcPr>
            <w:tcW w:w="1429" w:type="dxa"/>
          </w:tcPr>
          <w:p w14:paraId="0A2B3043"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Binary flag indicating spectral inversion</w:t>
            </w:r>
          </w:p>
        </w:tc>
        <w:tc>
          <w:tcPr>
            <w:tcW w:w="2202" w:type="dxa"/>
          </w:tcPr>
          <w:p w14:paraId="35E724AD" w14:textId="77777777" w:rsidR="004336FB" w:rsidRPr="00DE07CD"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1415" w:type="dxa"/>
          </w:tcPr>
          <w:p w14:paraId="7F76CC5F" w14:textId="1D038574" w:rsidR="004336FB" w:rsidRPr="00801671" w:rsidRDefault="00D1098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357" w:author="james" w:date="2016-03-30T13:59:00Z">
              <w:r w:rsidRPr="00801671" w:rsidDel="001839C2">
                <w:rPr>
                  <w:rFonts w:asciiTheme="minorHAnsi" w:hAnsiTheme="minorHAnsi"/>
                  <w:sz w:val="20"/>
                  <w:szCs w:val="20"/>
                </w:rPr>
                <w:delText>0, 1</w:delText>
              </w:r>
            </w:del>
            <w:ins w:id="358" w:author="james" w:date="2016-03-30T13:59:00Z">
              <w:r w:rsidR="001839C2" w:rsidRPr="00801671">
                <w:rPr>
                  <w:rFonts w:asciiTheme="minorHAnsi" w:hAnsiTheme="minorHAnsi"/>
                  <w:sz w:val="20"/>
                  <w:szCs w:val="20"/>
                </w:rPr>
                <w:t>“</w:t>
              </w:r>
            </w:ins>
            <w:ins w:id="359" w:author="james" w:date="2016-03-30T14:00:00Z">
              <w:r w:rsidR="001839C2" w:rsidRPr="00801671">
                <w:rPr>
                  <w:rFonts w:asciiTheme="minorHAnsi" w:hAnsiTheme="minorHAnsi"/>
                  <w:sz w:val="20"/>
                  <w:szCs w:val="20"/>
                </w:rPr>
                <w:t>true</w:t>
              </w:r>
            </w:ins>
            <w:ins w:id="360" w:author="james" w:date="2016-03-30T13:59:00Z">
              <w:r w:rsidR="001839C2" w:rsidRPr="00801671">
                <w:rPr>
                  <w:rFonts w:asciiTheme="minorHAnsi" w:hAnsiTheme="minorHAnsi"/>
                  <w:sz w:val="20"/>
                  <w:szCs w:val="20"/>
                  <w:rPrChange w:id="361" w:author="james" w:date="2016-03-30T14:00:00Z">
                    <w:rPr>
                      <w:rFonts w:asciiTheme="minorHAnsi" w:hAnsiTheme="minorHAnsi"/>
                      <w:b/>
                      <w:sz w:val="20"/>
                      <w:szCs w:val="20"/>
                    </w:rPr>
                  </w:rPrChange>
                </w:rPr>
                <w:t>”</w:t>
              </w:r>
            </w:ins>
            <w:ins w:id="362" w:author="james" w:date="2016-03-30T14:00:00Z">
              <w:r w:rsidR="001839C2" w:rsidRPr="00801671">
                <w:rPr>
                  <w:rFonts w:asciiTheme="minorHAnsi" w:hAnsiTheme="minorHAnsi"/>
                  <w:sz w:val="20"/>
                  <w:szCs w:val="20"/>
                  <w:rPrChange w:id="363" w:author="james" w:date="2016-03-30T14:00:00Z">
                    <w:rPr>
                      <w:rFonts w:asciiTheme="minorHAnsi" w:hAnsiTheme="minorHAnsi"/>
                      <w:b/>
                      <w:sz w:val="20"/>
                      <w:szCs w:val="20"/>
                    </w:rPr>
                  </w:rPrChange>
                </w:rPr>
                <w:t>,</w:t>
              </w:r>
              <w:r w:rsidR="00801671">
                <w:rPr>
                  <w:rFonts w:asciiTheme="minorHAnsi" w:hAnsiTheme="minorHAnsi"/>
                  <w:sz w:val="20"/>
                  <w:szCs w:val="20"/>
                </w:rPr>
                <w:t xml:space="preserve"> </w:t>
              </w:r>
              <w:r w:rsidR="001839C2" w:rsidRPr="00801671">
                <w:rPr>
                  <w:rFonts w:asciiTheme="minorHAnsi" w:hAnsiTheme="minorHAnsi"/>
                  <w:sz w:val="20"/>
                  <w:szCs w:val="20"/>
                  <w:rPrChange w:id="364" w:author="james" w:date="2016-03-30T14:00:00Z">
                    <w:rPr>
                      <w:rFonts w:asciiTheme="minorHAnsi" w:hAnsiTheme="minorHAnsi"/>
                      <w:b/>
                      <w:sz w:val="20"/>
                      <w:szCs w:val="20"/>
                    </w:rPr>
                  </w:rPrChange>
                </w:rPr>
                <w:t>”false”</w:t>
              </w:r>
            </w:ins>
          </w:p>
        </w:tc>
        <w:tc>
          <w:tcPr>
            <w:tcW w:w="1426" w:type="dxa"/>
          </w:tcPr>
          <w:p w14:paraId="0B8B5C50" w14:textId="6B17A304"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24" w:type="dxa"/>
          </w:tcPr>
          <w:p w14:paraId="7C613004" w14:textId="6EB49897" w:rsidR="004336FB" w:rsidRPr="00DE07CD" w:rsidRDefault="00801671"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365" w:author="james" w:date="2016-03-30T14:00:00Z">
              <w:r w:rsidRPr="00514B5D">
                <w:rPr>
                  <w:rFonts w:asciiTheme="minorHAnsi" w:hAnsiTheme="minorHAnsi"/>
                  <w:sz w:val="20"/>
                  <w:szCs w:val="20"/>
                </w:rPr>
                <w:t>”false”</w:t>
              </w:r>
            </w:ins>
            <w:del w:id="366" w:author="james" w:date="2016-03-30T14:00:00Z">
              <w:r w:rsidR="00D1098D" w:rsidDel="00801671">
                <w:rPr>
                  <w:rFonts w:asciiTheme="minorHAnsi" w:hAnsiTheme="minorHAnsi"/>
                  <w:sz w:val="20"/>
                  <w:szCs w:val="20"/>
                </w:rPr>
                <w:delText>0</w:delText>
              </w:r>
            </w:del>
          </w:p>
        </w:tc>
      </w:tr>
      <w:tr w:rsidR="004336FB" w:rsidRPr="00DE07CD" w14:paraId="70FB5B28" w14:textId="77777777" w:rsidTr="00BC2838">
        <w:trPr>
          <w:cantSplit/>
        </w:trPr>
        <w:tc>
          <w:tcPr>
            <w:cnfStyle w:val="001000000000" w:firstRow="0" w:lastRow="0" w:firstColumn="1" w:lastColumn="0" w:oddVBand="0" w:evenVBand="0" w:oddHBand="0" w:evenHBand="0" w:firstRowFirstColumn="0" w:firstRowLastColumn="0" w:lastRowFirstColumn="0" w:lastRowLastColumn="0"/>
            <w:tcW w:w="1980" w:type="dxa"/>
          </w:tcPr>
          <w:p w14:paraId="2C9F62F3" w14:textId="77777777" w:rsidR="004336FB" w:rsidRPr="00DE07CD" w:rsidRDefault="00D1098D" w:rsidP="00A503DE">
            <w:pPr>
              <w:rPr>
                <w:rFonts w:asciiTheme="minorHAnsi" w:hAnsiTheme="minorHAnsi"/>
                <w:sz w:val="20"/>
                <w:szCs w:val="20"/>
              </w:rPr>
            </w:pPr>
            <w:r>
              <w:rPr>
                <w:rFonts w:asciiTheme="minorHAnsi" w:hAnsiTheme="minorHAnsi"/>
                <w:sz w:val="20"/>
                <w:szCs w:val="20"/>
              </w:rPr>
              <w:t>DELAY</w:t>
            </w:r>
          </w:p>
        </w:tc>
        <w:tc>
          <w:tcPr>
            <w:tcW w:w="1429" w:type="dxa"/>
          </w:tcPr>
          <w:p w14:paraId="79A3CEC1" w14:textId="77777777" w:rsidR="004336FB" w:rsidRPr="00DE07CD" w:rsidRDefault="00D1098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Delay of band measured from source to sampled stream</w:t>
            </w:r>
            <w:r w:rsidR="00524E6A">
              <w:rPr>
                <w:rFonts w:asciiTheme="minorHAnsi" w:hAnsiTheme="minorHAnsi"/>
                <w:sz w:val="20"/>
                <w:szCs w:val="20"/>
              </w:rPr>
              <w:t>, s</w:t>
            </w:r>
            <w:r>
              <w:rPr>
                <w:rFonts w:asciiTheme="minorHAnsi" w:hAnsiTheme="minorHAnsi"/>
                <w:sz w:val="20"/>
                <w:szCs w:val="20"/>
              </w:rPr>
              <w:t>pecified at TOA.</w:t>
            </w:r>
          </w:p>
        </w:tc>
        <w:tc>
          <w:tcPr>
            <w:tcW w:w="2202" w:type="dxa"/>
          </w:tcPr>
          <w:p w14:paraId="1C3FB116" w14:textId="77777777" w:rsidR="00D1098D" w:rsidRPr="00DE07CD" w:rsidRDefault="004E17CE"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Duration</w:t>
            </w:r>
          </w:p>
        </w:tc>
        <w:tc>
          <w:tcPr>
            <w:tcW w:w="1415" w:type="dxa"/>
          </w:tcPr>
          <w:p w14:paraId="52794CEB" w14:textId="77777777" w:rsidR="004336FB" w:rsidRPr="00DE07CD" w:rsidRDefault="004336FB"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426" w:type="dxa"/>
          </w:tcPr>
          <w:p w14:paraId="1288A87E" w14:textId="04D5C5B8" w:rsidR="004336FB" w:rsidRPr="00DE07CD" w:rsidRDefault="00686E2B"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24" w:type="dxa"/>
          </w:tcPr>
          <w:p w14:paraId="1FB4AA70" w14:textId="77777777" w:rsidR="004336FB" w:rsidRPr="00DE07CD" w:rsidRDefault="00D1098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4336FB" w:rsidRPr="00DE07CD" w14:paraId="40C11092" w14:textId="77777777" w:rsidTr="00BC283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80" w:type="dxa"/>
          </w:tcPr>
          <w:p w14:paraId="75E510E1" w14:textId="77777777" w:rsidR="004336FB" w:rsidRPr="00DE07CD" w:rsidRDefault="00BC2838" w:rsidP="00A503DE">
            <w:pPr>
              <w:rPr>
                <w:rFonts w:asciiTheme="minorHAnsi" w:hAnsiTheme="minorHAnsi"/>
                <w:sz w:val="20"/>
                <w:szCs w:val="20"/>
              </w:rPr>
            </w:pPr>
            <w:r>
              <w:rPr>
                <w:rFonts w:asciiTheme="minorHAnsi" w:hAnsiTheme="minorHAnsi"/>
                <w:sz w:val="20"/>
                <w:szCs w:val="20"/>
              </w:rPr>
              <w:t>BANDWIDTH</w:t>
            </w:r>
            <w:r w:rsidRPr="00BC2838">
              <w:rPr>
                <w:rFonts w:asciiTheme="minorHAnsi" w:hAnsiTheme="minorHAnsi"/>
                <w:sz w:val="20"/>
                <w:szCs w:val="20"/>
                <w:vertAlign w:val="superscript"/>
              </w:rPr>
              <w:t>1</w:t>
            </w:r>
          </w:p>
        </w:tc>
        <w:tc>
          <w:tcPr>
            <w:tcW w:w="1429" w:type="dxa"/>
          </w:tcPr>
          <w:p w14:paraId="6FC5719C" w14:textId="77777777" w:rsidR="004336FB" w:rsidRPr="00DE07CD" w:rsidRDefault="00D1098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Approximate double-sided half power bandwid</w:t>
            </w:r>
            <w:r w:rsidR="00524E6A">
              <w:rPr>
                <w:rFonts w:asciiTheme="minorHAnsi" w:hAnsiTheme="minorHAnsi"/>
                <w:sz w:val="20"/>
                <w:szCs w:val="20"/>
              </w:rPr>
              <w:t>th</w:t>
            </w:r>
          </w:p>
        </w:tc>
        <w:tc>
          <w:tcPr>
            <w:tcW w:w="2202" w:type="dxa"/>
          </w:tcPr>
          <w:p w14:paraId="04A460D7"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15" w:type="dxa"/>
          </w:tcPr>
          <w:p w14:paraId="3123D2A0" w14:textId="77777777" w:rsidR="004336FB" w:rsidRPr="00DE07CD" w:rsidRDefault="004336FB"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426" w:type="dxa"/>
          </w:tcPr>
          <w:p w14:paraId="465418A5" w14:textId="180EE1AA" w:rsidR="004336FB" w:rsidRPr="00DE07CD" w:rsidRDefault="00686E2B"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No</w:t>
            </w:r>
          </w:p>
        </w:tc>
        <w:tc>
          <w:tcPr>
            <w:tcW w:w="1124" w:type="dxa"/>
          </w:tcPr>
          <w:p w14:paraId="23424796" w14:textId="77777777" w:rsidR="004336FB" w:rsidRPr="00DE07CD" w:rsidRDefault="004336FB"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9A58B07" w14:textId="77777777" w:rsidR="004336FB" w:rsidRPr="006D39DB" w:rsidRDefault="004336FB" w:rsidP="00DB344F">
      <w:pPr>
        <w:keepNext/>
        <w:rPr>
          <w:sz w:val="20"/>
          <w:szCs w:val="20"/>
        </w:rPr>
      </w:pPr>
      <w:r w:rsidRPr="006D39DB">
        <w:rPr>
          <w:sz w:val="20"/>
          <w:szCs w:val="20"/>
        </w:rPr>
        <w:lastRenderedPageBreak/>
        <w:t>NOTES:</w:t>
      </w:r>
    </w:p>
    <w:p w14:paraId="6ED36B26" w14:textId="77777777" w:rsidR="00C5146C" w:rsidRPr="006D39DB" w:rsidRDefault="00C5146C" w:rsidP="00545F9E">
      <w:pPr>
        <w:keepNext/>
        <w:rPr>
          <w:sz w:val="20"/>
          <w:szCs w:val="20"/>
        </w:rPr>
      </w:pPr>
      <w:r w:rsidRPr="006D39DB">
        <w:rPr>
          <w:sz w:val="20"/>
          <w:szCs w:val="20"/>
          <w:vertAlign w:val="superscript"/>
        </w:rPr>
        <w:t>1</w:t>
      </w:r>
      <w:r w:rsidRPr="006D39DB">
        <w:rPr>
          <w:sz w:val="20"/>
          <w:szCs w:val="20"/>
        </w:rPr>
        <w:t xml:space="preserve"> </w:t>
      </w:r>
      <w:r w:rsidR="00BC2838">
        <w:rPr>
          <w:sz w:val="20"/>
          <w:szCs w:val="20"/>
        </w:rPr>
        <w:t>B</w:t>
      </w:r>
      <w:r w:rsidRPr="006D39DB">
        <w:rPr>
          <w:sz w:val="20"/>
          <w:szCs w:val="20"/>
        </w:rPr>
        <w:t xml:space="preserve">andwidth is measured by processing the sample stream. For streams containing multiple bands, it is recommended that other bands be muted to measure a given </w:t>
      </w:r>
      <w:r w:rsidR="00BC2838">
        <w:rPr>
          <w:sz w:val="20"/>
          <w:szCs w:val="20"/>
        </w:rPr>
        <w:t>bandwidth</w:t>
      </w:r>
      <w:r w:rsidRPr="006D39DB">
        <w:rPr>
          <w:sz w:val="20"/>
          <w:szCs w:val="20"/>
        </w:rPr>
        <w:t>.</w:t>
      </w:r>
    </w:p>
    <w:p w14:paraId="3FC28851" w14:textId="77777777" w:rsidR="00051C9F" w:rsidRDefault="00BC4E51" w:rsidP="00BC2838">
      <w:pPr>
        <w:pStyle w:val="Heading3"/>
      </w:pPr>
      <w:bookmarkStart w:id="367" w:name="_Toc447107054"/>
      <w:r>
        <w:t>Stream</w:t>
      </w:r>
      <w:r w:rsidR="00051C9F" w:rsidRPr="00DE07CD">
        <w:t xml:space="preserve"> </w:t>
      </w:r>
      <w:r w:rsidR="00D63103">
        <w:t>Object</w:t>
      </w:r>
      <w:bookmarkEnd w:id="367"/>
    </w:p>
    <w:p w14:paraId="24F45A7A" w14:textId="61D0C449" w:rsidR="00BC4E51" w:rsidRDefault="00051C9F" w:rsidP="00555CB6">
      <w:pPr>
        <w:jc w:val="both"/>
        <w:pPrChange w:id="368" w:author="james" w:date="2016-03-30T14:32:00Z">
          <w:pPr/>
        </w:pPrChange>
      </w:pPr>
      <w:r>
        <w:t xml:space="preserve">A </w:t>
      </w:r>
      <w:r w:rsidR="00BC4E51">
        <w:t xml:space="preserve">frequency-translated signal may contain more than one band. For example, in a direct RF sampling front-end, the sample rate </w:t>
      </w:r>
      <w:del w:id="369" w:author="james" w:date="2016-03-30T14:32:00Z">
        <w:r w:rsidR="00BC4E51" w:rsidDel="00555CB6">
          <w:delText xml:space="preserve">is </w:delText>
        </w:r>
      </w:del>
      <w:ins w:id="370" w:author="james" w:date="2016-03-30T14:32:00Z">
        <w:r w:rsidR="00555CB6">
          <w:t>may be</w:t>
        </w:r>
        <w:r w:rsidR="00555CB6">
          <w:t xml:space="preserve"> </w:t>
        </w:r>
      </w:ins>
      <w:r w:rsidR="00BC4E51">
        <w:t xml:space="preserve">chosen such that multiple passbands are intentionally aliased to fall adjacent to </w:t>
      </w:r>
      <w:del w:id="371" w:author="james" w:date="2016-03-30T14:32:00Z">
        <w:r w:rsidR="00BC4E51" w:rsidDel="008D1578">
          <w:delText xml:space="preserve">each </w:delText>
        </w:r>
      </w:del>
      <w:ins w:id="372" w:author="james" w:date="2016-03-30T14:32:00Z">
        <w:r w:rsidR="008D1578">
          <w:t>one another</w:t>
        </w:r>
      </w:ins>
      <w:del w:id="373" w:author="james" w:date="2016-03-30T14:32:00Z">
        <w:r w:rsidR="00BC4E51" w:rsidDel="008D1578">
          <w:delText>other</w:delText>
        </w:r>
      </w:del>
      <w:r w:rsidR="00BC4E51">
        <w:t xml:space="preserve"> in the </w:t>
      </w:r>
      <w:ins w:id="374" w:author="james" w:date="2016-03-30T14:32:00Z">
        <w:r w:rsidR="005736D4">
          <w:t xml:space="preserve">spectrum of the </w:t>
        </w:r>
      </w:ins>
      <w:r w:rsidR="00BC4E51">
        <w:t>sampled signal</w:t>
      </w:r>
      <w:del w:id="375" w:author="james" w:date="2016-03-30T14:32:00Z">
        <w:r w:rsidR="00BC4E51" w:rsidDel="005736D4">
          <w:delText xml:space="preserve"> spectrum</w:delText>
        </w:r>
      </w:del>
      <w:r w:rsidR="00BC4E51">
        <w:t xml:space="preserve">. This is illustrated in </w:t>
      </w:r>
      <w:r w:rsidR="00AF54E4">
        <w:fldChar w:fldCharType="begin"/>
      </w:r>
      <w:r w:rsidR="00AF54E4">
        <w:instrText xml:space="preserve"> REF _Ref408759950 \h </w:instrText>
      </w:r>
      <w:r w:rsidR="00555CB6">
        <w:instrText xml:space="preserve"> \* MERGEFORMAT </w:instrText>
      </w:r>
      <w:r w:rsidR="00AF54E4">
        <w:fldChar w:fldCharType="separate"/>
      </w:r>
      <w:r w:rsidR="007B0E2C">
        <w:t xml:space="preserve">Figure </w:t>
      </w:r>
      <w:r w:rsidR="007B0E2C">
        <w:rPr>
          <w:noProof/>
        </w:rPr>
        <w:t>5</w:t>
      </w:r>
      <w:r w:rsidR="00AF54E4">
        <w:fldChar w:fldCharType="end"/>
      </w:r>
      <w:r w:rsidR="00AF54E4">
        <w:t>.</w:t>
      </w:r>
    </w:p>
    <w:p w14:paraId="4D3FC5FF" w14:textId="77777777" w:rsidR="00BC4E51" w:rsidRDefault="00BC4E51"/>
    <w:p w14:paraId="229BB303" w14:textId="77777777" w:rsidR="00BC4E51" w:rsidRDefault="00BC4E51">
      <w:pPr>
        <w:keepNext/>
      </w:pPr>
      <w:r>
        <w:rPr>
          <w:noProof/>
        </w:rPr>
        <w:drawing>
          <wp:inline distT="0" distB="0" distL="0" distR="0" wp14:anchorId="0E75BEBF" wp14:editId="56234B99">
            <wp:extent cx="5486400" cy="11263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126327"/>
                    </a:xfrm>
                    <a:prstGeom prst="rect">
                      <a:avLst/>
                    </a:prstGeom>
                    <a:noFill/>
                  </pic:spPr>
                </pic:pic>
              </a:graphicData>
            </a:graphic>
          </wp:inline>
        </w:drawing>
      </w:r>
    </w:p>
    <w:p w14:paraId="4A2F38BB" w14:textId="77777777" w:rsidR="00BC4E51" w:rsidRDefault="00BC4E51">
      <w:pPr>
        <w:pStyle w:val="Caption"/>
        <w:jc w:val="center"/>
      </w:pPr>
      <w:bookmarkStart w:id="376" w:name="_Ref408759950"/>
      <w:r>
        <w:t xml:space="preserve">Figure </w:t>
      </w:r>
      <w:fldSimple w:instr=" SEQ Figure \* ARABIC ">
        <w:r w:rsidR="007B0E2C">
          <w:rPr>
            <w:noProof/>
          </w:rPr>
          <w:t>5</w:t>
        </w:r>
      </w:fldSimple>
      <w:bookmarkEnd w:id="376"/>
      <w:r>
        <w:t xml:space="preserve"> - Intentional Aliasing of a Multiband signal to Baseband</w:t>
      </w:r>
    </w:p>
    <w:p w14:paraId="10A03215" w14:textId="772930EC" w:rsidR="00AF54E4" w:rsidRDefault="00AF54E4" w:rsidP="00555CB6">
      <w:pPr>
        <w:jc w:val="both"/>
        <w:pPrChange w:id="377" w:author="james" w:date="2016-03-30T14:32:00Z">
          <w:pPr/>
        </w:pPrChange>
      </w:pPr>
      <w:r>
        <w:fldChar w:fldCharType="begin"/>
      </w:r>
      <w:r>
        <w:instrText xml:space="preserve"> REF _Ref408759969 \h </w:instrText>
      </w:r>
      <w:r w:rsidR="00555CB6">
        <w:instrText xml:space="preserve"> \* MERGEFORMAT </w:instrText>
      </w:r>
      <w:r>
        <w:fldChar w:fldCharType="separate"/>
      </w:r>
      <w:r w:rsidR="007B0E2C">
        <w:t xml:space="preserve">Figure </w:t>
      </w:r>
      <w:r w:rsidR="007B0E2C">
        <w:rPr>
          <w:noProof/>
        </w:rPr>
        <w:t>6</w:t>
      </w:r>
      <w:r>
        <w:fldChar w:fldCharType="end"/>
      </w:r>
      <w:r>
        <w:t xml:space="preserve"> illustrates the conceptual representation of the digitization of a signal containing multiple bands. The output of this process is a sampled representation of the multi-band signal referred to as a Sample Stream.</w:t>
      </w:r>
    </w:p>
    <w:p w14:paraId="6CAE026E" w14:textId="77777777" w:rsidR="00AF54E4" w:rsidRDefault="00AF54E4"/>
    <w:p w14:paraId="6AA015A4" w14:textId="77777777" w:rsidR="00BC4E51" w:rsidRDefault="00BC4E51"/>
    <w:p w14:paraId="1A6B3322" w14:textId="77777777" w:rsidR="00BC4E51" w:rsidRDefault="00BC4E51">
      <w:pPr>
        <w:keepNext/>
      </w:pPr>
      <w:r>
        <w:rPr>
          <w:noProof/>
        </w:rPr>
        <w:drawing>
          <wp:inline distT="0" distB="0" distL="0" distR="0" wp14:anchorId="23181EDA" wp14:editId="6F6444BE">
            <wp:extent cx="5852160" cy="1591417"/>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2160" cy="1591417"/>
                    </a:xfrm>
                    <a:prstGeom prst="rect">
                      <a:avLst/>
                    </a:prstGeom>
                    <a:noFill/>
                  </pic:spPr>
                </pic:pic>
              </a:graphicData>
            </a:graphic>
          </wp:inline>
        </w:drawing>
      </w:r>
    </w:p>
    <w:p w14:paraId="1D95712D" w14:textId="77777777" w:rsidR="00BC4E51" w:rsidRDefault="00BC4E51">
      <w:pPr>
        <w:pStyle w:val="Caption"/>
        <w:jc w:val="center"/>
      </w:pPr>
      <w:bookmarkStart w:id="378" w:name="_Ref408759969"/>
      <w:r>
        <w:t xml:space="preserve">Figure </w:t>
      </w:r>
      <w:fldSimple w:instr=" SEQ Figure \* ARABIC ">
        <w:r w:rsidR="007B0E2C">
          <w:rPr>
            <w:noProof/>
          </w:rPr>
          <w:t>6</w:t>
        </w:r>
      </w:fldSimple>
      <w:bookmarkEnd w:id="378"/>
      <w:r>
        <w:t xml:space="preserve"> - Illustration of Multiple Bands Present in a Stream</w:t>
      </w:r>
    </w:p>
    <w:p w14:paraId="09238C50" w14:textId="77777777" w:rsidR="00BC4E51" w:rsidRDefault="00BC4E51"/>
    <w:p w14:paraId="33CA9F0C" w14:textId="77777777" w:rsidR="00AF54E4" w:rsidRDefault="00AF54E4"/>
    <w:p w14:paraId="7F445BDC" w14:textId="77777777" w:rsidR="00AF54E4" w:rsidRPr="00AF54E4" w:rsidRDefault="00AF54E4" w:rsidP="00555CB6">
      <w:pPr>
        <w:jc w:val="both"/>
        <w:pPrChange w:id="379" w:author="james" w:date="2016-03-30T14:32:00Z">
          <w:pPr/>
        </w:pPrChange>
      </w:pPr>
      <w:r>
        <w:t xml:space="preserve">A (Sample) Stream is defined as a discrete-time discrete-amplitude series that is </w:t>
      </w:r>
      <w:r w:rsidR="007D3116">
        <w:t xml:space="preserve">the </w:t>
      </w:r>
      <w:r>
        <w:t xml:space="preserve">sampled representation of </w:t>
      </w:r>
      <w:r w:rsidR="007D3116">
        <w:t>a</w:t>
      </w:r>
      <w:r>
        <w:t xml:space="preserve"> combination of one or more bands. </w:t>
      </w:r>
    </w:p>
    <w:p w14:paraId="7C84F237" w14:textId="77777777" w:rsidR="00AF54E4" w:rsidRDefault="00AF54E4" w:rsidP="00555CB6">
      <w:pPr>
        <w:jc w:val="both"/>
        <w:pPrChange w:id="380" w:author="james" w:date="2016-03-30T14:32:00Z">
          <w:pPr/>
        </w:pPrChange>
      </w:pPr>
    </w:p>
    <w:p w14:paraId="134D2C62" w14:textId="77777777" w:rsidR="007D3116" w:rsidRDefault="00DA01AF" w:rsidP="00555CB6">
      <w:pPr>
        <w:jc w:val="both"/>
        <w:pPrChange w:id="381" w:author="james" w:date="2016-03-30T14:32:00Z">
          <w:pPr/>
        </w:pPrChange>
      </w:pPr>
      <w:r>
        <w:t xml:space="preserve">A Stream has the </w:t>
      </w:r>
      <w:r w:rsidR="007D3116">
        <w:t>following properties:</w:t>
      </w:r>
    </w:p>
    <w:p w14:paraId="12AC5D95" w14:textId="77777777" w:rsidR="00DA01AF" w:rsidRDefault="00DA01AF" w:rsidP="00555CB6">
      <w:pPr>
        <w:pStyle w:val="ListParagraph"/>
        <w:numPr>
          <w:ilvl w:val="0"/>
          <w:numId w:val="42"/>
        </w:numPr>
        <w:jc w:val="both"/>
        <w:pPrChange w:id="382" w:author="james" w:date="2016-03-30T14:32:00Z">
          <w:pPr>
            <w:pStyle w:val="ListParagraph"/>
            <w:numPr>
              <w:numId w:val="42"/>
            </w:numPr>
            <w:ind w:hanging="360"/>
          </w:pPr>
        </w:pPrChange>
      </w:pPr>
      <w:r>
        <w:t>The Stream contain</w:t>
      </w:r>
      <w:r w:rsidR="00107948">
        <w:t>s the sampled representation of</w:t>
      </w:r>
      <w:r>
        <w:t xml:space="preserve"> one or more bands</w:t>
      </w:r>
      <w:r w:rsidR="00107948">
        <w:t>.</w:t>
      </w:r>
    </w:p>
    <w:p w14:paraId="798ED685" w14:textId="0A8E8C82" w:rsidR="007D3116" w:rsidRDefault="00DA01AF" w:rsidP="00555CB6">
      <w:pPr>
        <w:pStyle w:val="ListParagraph"/>
        <w:numPr>
          <w:ilvl w:val="0"/>
          <w:numId w:val="42"/>
        </w:numPr>
        <w:jc w:val="both"/>
        <w:pPrChange w:id="383" w:author="james" w:date="2016-03-30T14:32:00Z">
          <w:pPr>
            <w:pStyle w:val="ListParagraph"/>
            <w:numPr>
              <w:numId w:val="42"/>
            </w:numPr>
            <w:ind w:hanging="360"/>
          </w:pPr>
        </w:pPrChange>
      </w:pPr>
      <w:r>
        <w:t>A</w:t>
      </w:r>
      <w:r w:rsidR="007D3116">
        <w:t xml:space="preserve"> Stream </w:t>
      </w:r>
      <w:r>
        <w:t xml:space="preserve">is sampled at a given sample rate. This </w:t>
      </w:r>
      <w:r w:rsidR="007D3116">
        <w:t xml:space="preserve">sample rate </w:t>
      </w:r>
      <w:r>
        <w:t xml:space="preserve">may be different to other streams in the system. </w:t>
      </w:r>
      <w:r w:rsidR="00107948">
        <w:t xml:space="preserve">The </w:t>
      </w:r>
      <w:r>
        <w:t xml:space="preserve">sample rate of a </w:t>
      </w:r>
      <w:r w:rsidR="00107948">
        <w:t xml:space="preserve">stream </w:t>
      </w:r>
      <w:r w:rsidR="007D3116">
        <w:t>is specified as an integer mu</w:t>
      </w:r>
      <w:r w:rsidR="00107948">
        <w:t>ltiple</w:t>
      </w:r>
      <w:r w:rsidR="008A5905">
        <w:t xml:space="preserve"> (RATEFACTOR)</w:t>
      </w:r>
      <w:r w:rsidR="00107948">
        <w:t xml:space="preserve"> </w:t>
      </w:r>
      <w:r w:rsidR="007D3116">
        <w:t>of the System base sample rate</w:t>
      </w:r>
      <w:r w:rsidR="00BC2838">
        <w:t xml:space="preserve"> (FREQBASE)</w:t>
      </w:r>
      <w:r w:rsidR="00107948">
        <w:t>.</w:t>
      </w:r>
      <w:r w:rsidR="001844F2">
        <w:t xml:space="preserve"> </w:t>
      </w:r>
      <w:r w:rsidR="001607CA">
        <w:t>As such</w:t>
      </w:r>
      <w:r w:rsidR="003E5E8B">
        <w:t xml:space="preserve">, FREQBASE </w:t>
      </w:r>
      <w:r w:rsidR="00740EC7">
        <w:t xml:space="preserve">should represent the highest common integer </w:t>
      </w:r>
      <w:r w:rsidR="001607CA">
        <w:t xml:space="preserve">factor of the </w:t>
      </w:r>
      <w:r w:rsidR="003E5E8B">
        <w:t xml:space="preserve">of the sample rates of all streams. </w:t>
      </w:r>
    </w:p>
    <w:p w14:paraId="77C8B1C3" w14:textId="77777777" w:rsidR="007D3116" w:rsidRDefault="00BC2838" w:rsidP="00555CB6">
      <w:pPr>
        <w:pStyle w:val="ListParagraph"/>
        <w:numPr>
          <w:ilvl w:val="0"/>
          <w:numId w:val="42"/>
        </w:numPr>
        <w:jc w:val="both"/>
        <w:pPrChange w:id="384" w:author="james" w:date="2016-03-30T14:32:00Z">
          <w:pPr>
            <w:pStyle w:val="ListParagraph"/>
            <w:numPr>
              <w:numId w:val="42"/>
            </w:numPr>
            <w:ind w:hanging="360"/>
          </w:pPr>
        </w:pPrChange>
      </w:pPr>
      <w:r>
        <w:lastRenderedPageBreak/>
        <w:t>S</w:t>
      </w:r>
      <w:r w:rsidR="007D3116">
        <w:t>ample values may be real or complex depending on whether IF sampling or baseband sampling is used</w:t>
      </w:r>
      <w:r w:rsidR="00107948">
        <w:t>, respectively. Some or all of the</w:t>
      </w:r>
      <w:r w:rsidR="007D3116">
        <w:t xml:space="preserve"> numerical values </w:t>
      </w:r>
      <w:r w:rsidR="00107948">
        <w:t xml:space="preserve">expressed in the stream </w:t>
      </w:r>
      <w:r w:rsidR="007D3116">
        <w:t>may</w:t>
      </w:r>
      <w:r w:rsidR="00107948">
        <w:t xml:space="preserve"> </w:t>
      </w:r>
      <w:r w:rsidR="007D3116">
        <w:t>be inverted.</w:t>
      </w:r>
    </w:p>
    <w:p w14:paraId="69587302" w14:textId="0DF3E49E" w:rsidR="007D3116" w:rsidRDefault="007D3116" w:rsidP="00555CB6">
      <w:pPr>
        <w:pStyle w:val="ListParagraph"/>
        <w:numPr>
          <w:ilvl w:val="0"/>
          <w:numId w:val="42"/>
        </w:numPr>
        <w:jc w:val="both"/>
        <w:pPrChange w:id="385" w:author="james" w:date="2016-03-30T14:32:00Z">
          <w:pPr>
            <w:pStyle w:val="ListParagraph"/>
            <w:numPr>
              <w:numId w:val="42"/>
            </w:numPr>
            <w:ind w:hanging="360"/>
          </w:pPr>
        </w:pPrChange>
      </w:pPr>
      <w:r>
        <w:t>Each sample value is represented by one or more bits</w:t>
      </w:r>
      <w:r w:rsidR="007C009D">
        <w:t xml:space="preserve"> which </w:t>
      </w:r>
      <w:r>
        <w:t xml:space="preserve">may be encoded using various </w:t>
      </w:r>
      <w:r w:rsidR="00107948">
        <w:t xml:space="preserve">established </w:t>
      </w:r>
      <w:r>
        <w:t>schemes</w:t>
      </w:r>
      <w:r w:rsidR="00D61D76">
        <w:t>.</w:t>
      </w:r>
      <w:r w:rsidR="007C009D">
        <w:t xml:space="preserve"> The value QUANTIZATION should reflect the number of bits required to express all quantization levels</w:t>
      </w:r>
      <w:r w:rsidR="006F730C">
        <w:t>, being rounded up when the number of quantization levels is not a power of two (i.e. three-level quantization requires two bits).</w:t>
      </w:r>
    </w:p>
    <w:p w14:paraId="068C6DAF" w14:textId="13082F91" w:rsidR="00C13057" w:rsidRDefault="00740EC7" w:rsidP="00555CB6">
      <w:pPr>
        <w:pStyle w:val="ListParagraph"/>
        <w:numPr>
          <w:ilvl w:val="0"/>
          <w:numId w:val="42"/>
        </w:numPr>
        <w:jc w:val="both"/>
        <w:pPrChange w:id="386" w:author="james" w:date="2016-03-30T14:32:00Z">
          <w:pPr>
            <w:pStyle w:val="ListParagraph"/>
            <w:numPr>
              <w:numId w:val="42"/>
            </w:numPr>
            <w:ind w:hanging="360"/>
          </w:pPr>
        </w:pPrChange>
      </w:pPr>
      <w:r>
        <w:t xml:space="preserve">The value </w:t>
      </w:r>
      <w:r w:rsidR="00BC2838">
        <w:t>PACKEDBITS</w:t>
      </w:r>
      <w:r>
        <w:t xml:space="preserve"> represents the total number of bits occupied by the</w:t>
      </w:r>
      <w:r w:rsidR="004204CC">
        <w:t xml:space="preserve"> collection of samples contained in a chunk</w:t>
      </w:r>
      <w:r>
        <w:t xml:space="preserve"> </w:t>
      </w:r>
      <w:r w:rsidR="00107948">
        <w:t xml:space="preserve"> in the Stream where</w:t>
      </w:r>
      <w:r w:rsidR="00C13057">
        <w:t>:</w:t>
      </w:r>
    </w:p>
    <w:p w14:paraId="650F9BE4" w14:textId="0AA294BF" w:rsidR="00C13057" w:rsidRDefault="00107948" w:rsidP="00555CB6">
      <w:pPr>
        <w:pStyle w:val="ListParagraph"/>
        <w:jc w:val="both"/>
        <w:pPrChange w:id="387" w:author="james" w:date="2016-03-30T14:32:00Z">
          <w:pPr>
            <w:pStyle w:val="ListParagraph"/>
          </w:pPr>
        </w:pPrChange>
      </w:pPr>
      <w:r>
        <w:t xml:space="preserve"> </w:t>
      </w:r>
      <w:r w:rsidR="002C6D44">
        <w:tab/>
      </w:r>
      <w:r w:rsidR="00BC2838">
        <w:t xml:space="preserve">PACKEDBITS </w:t>
      </w:r>
      <w:r>
        <w:t xml:space="preserve">≥ </w:t>
      </w:r>
      <w:r w:rsidR="000A00DB">
        <w:t xml:space="preserve">RATEFACTOR </w:t>
      </w:r>
      <w:r w:rsidR="00BC2838">
        <w:t>QUANTIZATION</w:t>
      </w:r>
      <w:r w:rsidR="000A00DB">
        <w:t xml:space="preserve">, </w:t>
      </w:r>
    </w:p>
    <w:p w14:paraId="1BFB5C85" w14:textId="77777777" w:rsidR="00C13057" w:rsidRDefault="000A00DB" w:rsidP="00555CB6">
      <w:pPr>
        <w:pStyle w:val="ListParagraph"/>
        <w:jc w:val="both"/>
        <w:pPrChange w:id="388" w:author="james" w:date="2016-03-30T14:32:00Z">
          <w:pPr>
            <w:pStyle w:val="ListParagraph"/>
          </w:pPr>
        </w:pPrChange>
      </w:pPr>
      <w:r>
        <w:t>for real data, and</w:t>
      </w:r>
      <w:r w:rsidR="00C13057">
        <w:t>:</w:t>
      </w:r>
      <w:r>
        <w:t xml:space="preserve"> </w:t>
      </w:r>
    </w:p>
    <w:p w14:paraId="7E412A42" w14:textId="77777777" w:rsidR="00C13057" w:rsidRDefault="000A00DB" w:rsidP="00555CB6">
      <w:pPr>
        <w:pStyle w:val="ListParagraph"/>
        <w:ind w:firstLine="720"/>
        <w:jc w:val="both"/>
        <w:pPrChange w:id="389" w:author="james" w:date="2016-03-30T14:32:00Z">
          <w:pPr>
            <w:pStyle w:val="ListParagraph"/>
            <w:ind w:firstLine="720"/>
          </w:pPr>
        </w:pPrChange>
      </w:pPr>
      <w:r>
        <w:t xml:space="preserve">PACKEDBITS ≥ 2 RATEFACTOR QUANTIZATION, </w:t>
      </w:r>
    </w:p>
    <w:p w14:paraId="01410699" w14:textId="24FF21FC" w:rsidR="00107948" w:rsidRDefault="000A00DB" w:rsidP="00555CB6">
      <w:pPr>
        <w:pStyle w:val="ListParagraph"/>
        <w:jc w:val="both"/>
        <w:pPrChange w:id="390" w:author="james" w:date="2016-03-30T14:32:00Z">
          <w:pPr>
            <w:pStyle w:val="ListParagraph"/>
          </w:pPr>
        </w:pPrChange>
      </w:pPr>
      <w:r>
        <w:t>for complex data</w:t>
      </w:r>
      <w:r w:rsidR="00107948">
        <w:t>.</w:t>
      </w:r>
    </w:p>
    <w:p w14:paraId="36A6BA27" w14:textId="13AEFE25" w:rsidR="007D3116" w:rsidRDefault="00D61D76" w:rsidP="00555CB6">
      <w:pPr>
        <w:pStyle w:val="ListParagraph"/>
        <w:numPr>
          <w:ilvl w:val="0"/>
          <w:numId w:val="42"/>
        </w:numPr>
        <w:jc w:val="both"/>
        <w:pPrChange w:id="391" w:author="james" w:date="2016-03-30T14:32:00Z">
          <w:pPr>
            <w:pStyle w:val="ListParagraph"/>
            <w:numPr>
              <w:numId w:val="42"/>
            </w:numPr>
            <w:ind w:hanging="360"/>
          </w:pPr>
        </w:pPrChange>
      </w:pPr>
      <w:r>
        <w:t xml:space="preserve">When </w:t>
      </w:r>
      <w:r w:rsidR="000A00DB">
        <w:t>inequality holds</w:t>
      </w:r>
      <w:r w:rsidR="00107948">
        <w:t xml:space="preserve">, the </w:t>
      </w:r>
      <w:r w:rsidR="00BC2838">
        <w:t xml:space="preserve">ALIGNMENT </w:t>
      </w:r>
      <w:r w:rsidR="00107948">
        <w:t xml:space="preserve">of the quantized </w:t>
      </w:r>
      <w:r w:rsidR="00FA6048">
        <w:t>sample</w:t>
      </w:r>
      <w:r w:rsidR="000634F9">
        <w:t>s</w:t>
      </w:r>
      <w:r w:rsidR="00FA6048">
        <w:t xml:space="preserve"> with respect to the packed sample</w:t>
      </w:r>
      <w:r w:rsidR="000634F9">
        <w:t>s</w:t>
      </w:r>
      <w:r w:rsidR="00FA6048">
        <w:t xml:space="preserve"> must be known </w:t>
      </w:r>
      <w:r>
        <w:t>in order to</w:t>
      </w:r>
      <w:r w:rsidR="00FA6048">
        <w:t xml:space="preserve"> interpret</w:t>
      </w:r>
      <w:r>
        <w:t xml:space="preserve"> </w:t>
      </w:r>
      <w:r w:rsidR="00FA6048">
        <w:t>the sample value</w:t>
      </w:r>
      <w:r w:rsidR="000634F9">
        <w:t>s</w:t>
      </w:r>
      <w:r>
        <w:t xml:space="preserve"> correctly.</w:t>
      </w:r>
      <w:r w:rsidR="004414C6">
        <w:t xml:space="preserve"> </w:t>
      </w:r>
    </w:p>
    <w:p w14:paraId="35404835" w14:textId="77777777" w:rsidR="00051C9F" w:rsidRDefault="00051C9F" w:rsidP="00555CB6">
      <w:pPr>
        <w:jc w:val="both"/>
        <w:pPrChange w:id="392" w:author="james" w:date="2016-03-30T14:32:00Z">
          <w:pPr/>
        </w:pPrChange>
      </w:pPr>
    </w:p>
    <w:p w14:paraId="7E1ED69E" w14:textId="77777777" w:rsidR="00051C9F" w:rsidRDefault="00051C9F" w:rsidP="00555CB6">
      <w:pPr>
        <w:jc w:val="both"/>
        <w:pPrChange w:id="393" w:author="james" w:date="2016-03-30T14:32:00Z">
          <w:pPr/>
        </w:pPrChange>
      </w:pPr>
      <w:r>
        <w:t xml:space="preserve">The above are specified in terms of </w:t>
      </w:r>
      <w:r w:rsidR="007D3116">
        <w:t>Stream</w:t>
      </w:r>
      <w:r>
        <w:t xml:space="preserve"> </w:t>
      </w:r>
      <w:r w:rsidR="00D63103">
        <w:t>Attributes</w:t>
      </w:r>
      <w:r>
        <w:t>.</w:t>
      </w:r>
    </w:p>
    <w:p w14:paraId="001C628A" w14:textId="77777777" w:rsidR="00051C9F" w:rsidRPr="00DE07CD" w:rsidRDefault="00051C9F"/>
    <w:p w14:paraId="5BFCF46A" w14:textId="77777777" w:rsidR="00051C9F" w:rsidRPr="00BD529F" w:rsidRDefault="00051C9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noProof/>
          <w:sz w:val="24"/>
          <w:szCs w:val="24"/>
        </w:rPr>
        <w:t>7</w:t>
      </w:r>
      <w:r w:rsidRPr="00BD529F">
        <w:rPr>
          <w:sz w:val="24"/>
          <w:szCs w:val="24"/>
        </w:rPr>
        <w:fldChar w:fldCharType="end"/>
      </w:r>
      <w:r>
        <w:rPr>
          <w:sz w:val="24"/>
          <w:szCs w:val="24"/>
        </w:rPr>
        <w:t xml:space="preserve"> – Definition of </w:t>
      </w:r>
      <w:r w:rsidR="00D63103">
        <w:rPr>
          <w:sz w:val="24"/>
          <w:szCs w:val="24"/>
        </w:rPr>
        <w:t>Stream Attributes</w:t>
      </w:r>
    </w:p>
    <w:tbl>
      <w:tblPr>
        <w:tblStyle w:val="LightList-Accent1"/>
        <w:tblW w:w="9576" w:type="dxa"/>
        <w:tblLook w:val="04A0" w:firstRow="1" w:lastRow="0" w:firstColumn="1" w:lastColumn="0" w:noHBand="0" w:noVBand="1"/>
      </w:tblPr>
      <w:tblGrid>
        <w:gridCol w:w="1601"/>
        <w:gridCol w:w="1507"/>
        <w:gridCol w:w="1517"/>
        <w:gridCol w:w="2885"/>
        <w:gridCol w:w="973"/>
        <w:gridCol w:w="1093"/>
        <w:tblGridChange w:id="394">
          <w:tblGrid>
            <w:gridCol w:w="1601"/>
            <w:gridCol w:w="238"/>
            <w:gridCol w:w="10"/>
            <w:gridCol w:w="1259"/>
            <w:gridCol w:w="483"/>
            <w:gridCol w:w="22"/>
            <w:gridCol w:w="1012"/>
            <w:gridCol w:w="370"/>
            <w:gridCol w:w="22"/>
            <w:gridCol w:w="2250"/>
            <w:gridCol w:w="11"/>
            <w:gridCol w:w="232"/>
            <w:gridCol w:w="730"/>
            <w:gridCol w:w="11"/>
            <w:gridCol w:w="232"/>
            <w:gridCol w:w="1093"/>
          </w:tblGrid>
        </w:tblGridChange>
      </w:tblGrid>
      <w:tr w:rsidR="00A8551C" w:rsidRPr="00DE07CD" w14:paraId="68274A9F" w14:textId="77777777" w:rsidTr="004414C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12396DC3" w14:textId="77777777" w:rsidR="00051C9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40349F3E"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3DCDD95A"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1D1824A5"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42428457" w14:textId="3B587C27" w:rsidR="00051C9F" w:rsidRPr="00DE07CD" w:rsidRDefault="00733E1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Required</w:t>
            </w:r>
          </w:p>
        </w:tc>
        <w:tc>
          <w:tcPr>
            <w:tcW w:w="1375" w:type="dxa"/>
          </w:tcPr>
          <w:p w14:paraId="0CDBD281" w14:textId="77777777" w:rsidR="00051C9F" w:rsidRPr="00DE07CD" w:rsidRDefault="00051C9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A8551C" w:rsidRPr="00DE07CD" w14:paraId="6EC71455"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46669299" w14:textId="77777777" w:rsidR="00051C9F" w:rsidRDefault="00FA6048" w:rsidP="00A503DE">
            <w:pPr>
              <w:rPr>
                <w:rFonts w:asciiTheme="minorHAnsi" w:hAnsiTheme="minorHAnsi"/>
                <w:sz w:val="20"/>
                <w:szCs w:val="20"/>
              </w:rPr>
            </w:pPr>
            <w:r>
              <w:rPr>
                <w:rFonts w:asciiTheme="minorHAnsi" w:hAnsiTheme="minorHAnsi"/>
                <w:sz w:val="20"/>
                <w:szCs w:val="20"/>
              </w:rPr>
              <w:t>BAND</w:t>
            </w:r>
            <w:r w:rsidR="00562F12" w:rsidRPr="00562F12">
              <w:rPr>
                <w:rFonts w:asciiTheme="minorHAnsi" w:hAnsiTheme="minorHAnsi"/>
                <w:sz w:val="20"/>
                <w:szCs w:val="20"/>
                <w:vertAlign w:val="superscript"/>
              </w:rPr>
              <w:t>1</w:t>
            </w:r>
          </w:p>
        </w:tc>
        <w:tc>
          <w:tcPr>
            <w:tcW w:w="1805" w:type="dxa"/>
          </w:tcPr>
          <w:p w14:paraId="6812D371" w14:textId="77777777" w:rsidR="00051C9F" w:rsidRDefault="00522E0E" w:rsidP="00A8551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FA6048">
              <w:rPr>
                <w:rFonts w:asciiTheme="minorHAnsi" w:hAnsiTheme="minorHAnsi"/>
                <w:sz w:val="20"/>
                <w:szCs w:val="20"/>
              </w:rPr>
              <w:t>Bands present in this stream</w:t>
            </w:r>
            <w:r>
              <w:rPr>
                <w:rFonts w:asciiTheme="minorHAnsi" w:hAnsiTheme="minorHAnsi"/>
                <w:sz w:val="20"/>
                <w:szCs w:val="20"/>
              </w:rPr>
              <w:t xml:space="preserve"> </w:t>
            </w:r>
          </w:p>
        </w:tc>
        <w:tc>
          <w:tcPr>
            <w:tcW w:w="1184" w:type="dxa"/>
          </w:tcPr>
          <w:p w14:paraId="35468A6A" w14:textId="77777777" w:rsidR="00051C9F" w:rsidRPr="00DE07CD" w:rsidRDefault="00522E0E"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Band</w:t>
            </w:r>
          </w:p>
        </w:tc>
        <w:tc>
          <w:tcPr>
            <w:tcW w:w="2368" w:type="dxa"/>
          </w:tcPr>
          <w:p w14:paraId="6E38E1B7"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17382830" w14:textId="4C9FAC2C"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606A72E8"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75A6C651" w14:textId="77777777" w:rsidTr="001F3E27">
        <w:tblPrEx>
          <w:tblW w:w="9576" w:type="dxa"/>
          <w:tblPrExChange w:id="395" w:author="james" w:date="2016-03-29T12:03:00Z">
            <w:tblPrEx>
              <w:tblW w:w="9576" w:type="dxa"/>
            </w:tblPrEx>
          </w:tblPrExChange>
        </w:tblPrEx>
        <w:trPr>
          <w:cantSplit/>
          <w:trHeight w:val="448"/>
          <w:trPrChange w:id="396" w:author="james" w:date="2016-03-29T12:03:00Z">
            <w:trPr>
              <w:cantSplit/>
            </w:trPr>
          </w:trPrChange>
        </w:trPr>
        <w:tc>
          <w:tcPr>
            <w:cnfStyle w:val="001000000000" w:firstRow="0" w:lastRow="0" w:firstColumn="1" w:lastColumn="0" w:oddVBand="0" w:evenVBand="0" w:oddHBand="0" w:evenHBand="0" w:firstRowFirstColumn="0" w:firstRowLastColumn="0" w:lastRowFirstColumn="0" w:lastRowLastColumn="0"/>
            <w:tcW w:w="1889" w:type="dxa"/>
            <w:tcPrChange w:id="397" w:author="james" w:date="2016-03-29T12:03:00Z">
              <w:tcPr>
                <w:tcW w:w="1889" w:type="dxa"/>
                <w:gridSpan w:val="3"/>
              </w:tcPr>
            </w:tcPrChange>
          </w:tcPr>
          <w:p w14:paraId="6663E9DA" w14:textId="77777777" w:rsidR="00051C9F" w:rsidRDefault="00A8551C" w:rsidP="00A503DE">
            <w:pPr>
              <w:rPr>
                <w:rFonts w:asciiTheme="minorHAnsi" w:hAnsiTheme="minorHAnsi"/>
                <w:sz w:val="20"/>
                <w:szCs w:val="20"/>
              </w:rPr>
            </w:pPr>
            <w:r>
              <w:rPr>
                <w:rFonts w:asciiTheme="minorHAnsi" w:hAnsiTheme="minorHAnsi"/>
                <w:sz w:val="20"/>
                <w:szCs w:val="20"/>
              </w:rPr>
              <w:t>RATEFACTOR</w:t>
            </w:r>
          </w:p>
        </w:tc>
        <w:tc>
          <w:tcPr>
            <w:tcW w:w="1805" w:type="dxa"/>
            <w:tcPrChange w:id="398" w:author="james" w:date="2016-03-29T12:03:00Z">
              <w:tcPr>
                <w:tcW w:w="1805" w:type="dxa"/>
                <w:gridSpan w:val="3"/>
              </w:tcPr>
            </w:tcPrChange>
          </w:tcPr>
          <w:p w14:paraId="220F3C78" w14:textId="77777777" w:rsidR="00051C9F"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rate factor</w:t>
            </w:r>
          </w:p>
        </w:tc>
        <w:tc>
          <w:tcPr>
            <w:tcW w:w="1184" w:type="dxa"/>
            <w:tcPrChange w:id="399" w:author="james" w:date="2016-03-29T12:03:00Z">
              <w:tcPr>
                <w:tcW w:w="1184" w:type="dxa"/>
                <w:gridSpan w:val="3"/>
              </w:tcPr>
            </w:tcPrChange>
          </w:tcPr>
          <w:p w14:paraId="3D8F8D21" w14:textId="0ADA3D18"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400" w:author="james" w:date="2016-03-30T15:04:00Z">
              <w:r w:rsidDel="00BF2D53">
                <w:rPr>
                  <w:rFonts w:asciiTheme="minorHAnsi" w:hAnsiTheme="minorHAnsi"/>
                  <w:sz w:val="20"/>
                  <w:szCs w:val="20"/>
                </w:rPr>
                <w:delText>UINT16</w:delText>
              </w:r>
            </w:del>
            <w:ins w:id="401" w:author="james" w:date="2016-03-30T15:04:00Z">
              <w:r w:rsidR="00BF2D53">
                <w:rPr>
                  <w:rFonts w:asciiTheme="minorHAnsi" w:hAnsiTheme="minorHAnsi"/>
                  <w:sz w:val="20"/>
                  <w:szCs w:val="20"/>
                </w:rPr>
                <w:t>uint16_t</w:t>
              </w:r>
            </w:ins>
          </w:p>
        </w:tc>
        <w:tc>
          <w:tcPr>
            <w:tcW w:w="2368" w:type="dxa"/>
            <w:tcPrChange w:id="402" w:author="james" w:date="2016-03-29T12:03:00Z">
              <w:tcPr>
                <w:tcW w:w="2368" w:type="dxa"/>
              </w:tcPr>
            </w:tcPrChange>
          </w:tcPr>
          <w:p w14:paraId="4725F40B"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Change w:id="403" w:author="james" w:date="2016-03-29T12:03:00Z">
              <w:tcPr>
                <w:tcW w:w="955" w:type="dxa"/>
                <w:gridSpan w:val="3"/>
              </w:tcPr>
            </w:tcPrChange>
          </w:tcPr>
          <w:p w14:paraId="161027A9" w14:textId="249D032E"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Change w:id="404" w:author="james" w:date="2016-03-29T12:03:00Z">
              <w:tcPr>
                <w:tcW w:w="1375" w:type="dxa"/>
                <w:gridSpan w:val="3"/>
              </w:tcPr>
            </w:tcPrChange>
          </w:tcPr>
          <w:p w14:paraId="04CE33D3"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0728E353"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A131920" w14:textId="77777777" w:rsidR="00051C9F" w:rsidRDefault="00A8551C" w:rsidP="00A503DE">
            <w:pPr>
              <w:rPr>
                <w:rFonts w:asciiTheme="minorHAnsi" w:hAnsiTheme="minorHAnsi"/>
                <w:sz w:val="20"/>
                <w:szCs w:val="20"/>
              </w:rPr>
            </w:pPr>
            <w:r>
              <w:rPr>
                <w:rFonts w:asciiTheme="minorHAnsi" w:hAnsiTheme="minorHAnsi"/>
                <w:sz w:val="20"/>
                <w:szCs w:val="20"/>
              </w:rPr>
              <w:t>QUANTIZATION</w:t>
            </w:r>
          </w:p>
        </w:tc>
        <w:tc>
          <w:tcPr>
            <w:tcW w:w="1805" w:type="dxa"/>
          </w:tcPr>
          <w:p w14:paraId="69B7924D" w14:textId="77777777" w:rsidR="00051C9F"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quantization (bits)</w:t>
            </w:r>
          </w:p>
        </w:tc>
        <w:tc>
          <w:tcPr>
            <w:tcW w:w="1184" w:type="dxa"/>
          </w:tcPr>
          <w:p w14:paraId="42747E39" w14:textId="49B4CA4C"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405" w:author="james" w:date="2016-03-30T15:03:00Z">
              <w:r w:rsidDel="00BF2D53">
                <w:rPr>
                  <w:rFonts w:asciiTheme="minorHAnsi" w:hAnsiTheme="minorHAnsi"/>
                  <w:sz w:val="20"/>
                  <w:szCs w:val="20"/>
                </w:rPr>
                <w:delText>UINT8</w:delText>
              </w:r>
            </w:del>
            <w:ins w:id="406" w:author="james" w:date="2016-03-30T15:03:00Z">
              <w:r w:rsidR="00BF2D53">
                <w:rPr>
                  <w:rFonts w:asciiTheme="minorHAnsi" w:hAnsiTheme="minorHAnsi"/>
                  <w:sz w:val="20"/>
                  <w:szCs w:val="20"/>
                </w:rPr>
                <w:t>uint8_t</w:t>
              </w:r>
            </w:ins>
          </w:p>
        </w:tc>
        <w:tc>
          <w:tcPr>
            <w:tcW w:w="2368" w:type="dxa"/>
          </w:tcPr>
          <w:p w14:paraId="0A1B19EA" w14:textId="77777777" w:rsidR="00051C9F" w:rsidRPr="00DE07CD" w:rsidRDefault="00051C9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CBDEB3E" w14:textId="368FC478" w:rsidR="00051C9F" w:rsidRPr="00DE07CD" w:rsidRDefault="00733E15"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2CF67D12" w14:textId="77777777" w:rsidR="00051C9F" w:rsidRPr="00DE07CD" w:rsidRDefault="00051C9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23C372E6"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46A59B14" w14:textId="77777777" w:rsidR="00051C9F" w:rsidRPr="00DE07CD" w:rsidRDefault="00A8551C" w:rsidP="00A503DE">
            <w:pPr>
              <w:rPr>
                <w:rFonts w:asciiTheme="minorHAnsi" w:hAnsiTheme="minorHAnsi"/>
                <w:sz w:val="20"/>
                <w:szCs w:val="20"/>
              </w:rPr>
            </w:pPr>
            <w:r>
              <w:rPr>
                <w:rFonts w:asciiTheme="minorHAnsi" w:hAnsiTheme="minorHAnsi"/>
                <w:sz w:val="20"/>
                <w:szCs w:val="20"/>
              </w:rPr>
              <w:t>PACKEDBITS</w:t>
            </w:r>
          </w:p>
        </w:tc>
        <w:tc>
          <w:tcPr>
            <w:tcW w:w="1805" w:type="dxa"/>
          </w:tcPr>
          <w:p w14:paraId="5A3B2362" w14:textId="77777777"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Packed representation (bits)</w:t>
            </w:r>
          </w:p>
        </w:tc>
        <w:tc>
          <w:tcPr>
            <w:tcW w:w="1184" w:type="dxa"/>
          </w:tcPr>
          <w:p w14:paraId="29C94DA1" w14:textId="2A4C3C5F" w:rsidR="00051C9F" w:rsidRPr="00DE07CD" w:rsidRDefault="00FA6048"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407" w:author="james" w:date="2016-03-30T15:03:00Z">
              <w:r w:rsidDel="00BF2D53">
                <w:rPr>
                  <w:rFonts w:asciiTheme="minorHAnsi" w:hAnsiTheme="minorHAnsi"/>
                  <w:sz w:val="20"/>
                  <w:szCs w:val="20"/>
                </w:rPr>
                <w:delText>UINT8</w:delText>
              </w:r>
            </w:del>
            <w:ins w:id="408" w:author="james" w:date="2016-03-30T15:03:00Z">
              <w:r w:rsidR="00BF2D53">
                <w:rPr>
                  <w:rFonts w:asciiTheme="minorHAnsi" w:hAnsiTheme="minorHAnsi"/>
                  <w:sz w:val="20"/>
                  <w:szCs w:val="20"/>
                </w:rPr>
                <w:t>uint8_t</w:t>
              </w:r>
            </w:ins>
          </w:p>
        </w:tc>
        <w:tc>
          <w:tcPr>
            <w:tcW w:w="2368" w:type="dxa"/>
          </w:tcPr>
          <w:p w14:paraId="2AB3E9F7" w14:textId="77777777" w:rsidR="00051C9F" w:rsidRPr="00DE07CD" w:rsidRDefault="00051C9F"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53235F5A" w14:textId="4470F161" w:rsidR="00051C9F" w:rsidRPr="00DE07CD" w:rsidRDefault="00733E15"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0F0DE97F" w14:textId="77777777" w:rsidR="00051C9F" w:rsidRPr="00DE07CD" w:rsidRDefault="00051C9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A8551C" w:rsidRPr="00DE07CD" w14:paraId="5326073A"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C1B9927" w14:textId="77777777" w:rsidR="00051C9F" w:rsidRPr="00DE07CD" w:rsidRDefault="00A8551C" w:rsidP="00A503DE">
            <w:pPr>
              <w:rPr>
                <w:rFonts w:asciiTheme="minorHAnsi" w:hAnsiTheme="minorHAnsi"/>
                <w:sz w:val="20"/>
                <w:szCs w:val="20"/>
              </w:rPr>
            </w:pPr>
            <w:r>
              <w:rPr>
                <w:rFonts w:asciiTheme="minorHAnsi" w:hAnsiTheme="minorHAnsi"/>
                <w:sz w:val="20"/>
                <w:szCs w:val="20"/>
              </w:rPr>
              <w:t>ALIGNMENT</w:t>
            </w:r>
          </w:p>
        </w:tc>
        <w:tc>
          <w:tcPr>
            <w:tcW w:w="1805" w:type="dxa"/>
          </w:tcPr>
          <w:p w14:paraId="69CF3E77" w14:textId="77777777" w:rsidR="00051C9F" w:rsidRPr="00DE07CD" w:rsidRDefault="00FA6048"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commentRangeStart w:id="409"/>
            <w:r>
              <w:rPr>
                <w:rFonts w:asciiTheme="minorHAnsi" w:hAnsiTheme="minorHAnsi"/>
                <w:sz w:val="20"/>
                <w:szCs w:val="20"/>
              </w:rPr>
              <w:t>Sample alignment</w:t>
            </w:r>
          </w:p>
        </w:tc>
        <w:tc>
          <w:tcPr>
            <w:tcW w:w="1184" w:type="dxa"/>
          </w:tcPr>
          <w:p w14:paraId="4E9C3824" w14:textId="77777777" w:rsidR="00051C9F" w:rsidRPr="00DE07CD"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Alignment</w:t>
            </w:r>
          </w:p>
        </w:tc>
        <w:tc>
          <w:tcPr>
            <w:tcW w:w="2368" w:type="dxa"/>
          </w:tcPr>
          <w:p w14:paraId="5A229FE8" w14:textId="6D770F9C" w:rsidR="00051C9F" w:rsidDel="00246C74" w:rsidRDefault="00246C74" w:rsidP="0041620D">
            <w:pPr>
              <w:cnfStyle w:val="000000100000" w:firstRow="0" w:lastRow="0" w:firstColumn="0" w:lastColumn="0" w:oddVBand="0" w:evenVBand="0" w:oddHBand="1" w:evenHBand="0" w:firstRowFirstColumn="0" w:firstRowLastColumn="0" w:lastRowFirstColumn="0" w:lastRowLastColumn="0"/>
              <w:rPr>
                <w:del w:id="410" w:author="james" w:date="2016-03-29T16:39:00Z"/>
                <w:rFonts w:asciiTheme="minorHAnsi" w:hAnsiTheme="minorHAnsi"/>
                <w:sz w:val="20"/>
                <w:szCs w:val="20"/>
              </w:rPr>
              <w:pPrChange w:id="411" w:author="james" w:date="2016-03-29T16:39:00Z">
                <w:pPr>
                  <w:cnfStyle w:val="000000100000" w:firstRow="0" w:lastRow="0" w:firstColumn="0" w:lastColumn="0" w:oddVBand="0" w:evenVBand="0" w:oddHBand="1" w:evenHBand="0" w:firstRowFirstColumn="0" w:firstRowLastColumn="0" w:lastRowFirstColumn="0" w:lastRowLastColumn="0"/>
                </w:pPr>
              </w:pPrChange>
            </w:pPr>
            <w:ins w:id="412" w:author="james" w:date="2016-03-29T16:39:00Z">
              <w:r w:rsidRPr="00246C74">
                <w:rPr>
                  <w:rFonts w:asciiTheme="minorHAnsi" w:hAnsiTheme="minorHAnsi"/>
                  <w:sz w:val="20"/>
                  <w:szCs w:val="20"/>
                </w:rPr>
                <w:t>"Left","Right"</w:t>
              </w:r>
            </w:ins>
            <w:del w:id="413" w:author="james" w:date="2016-03-29T16:39:00Z">
              <w:r w:rsidR="00FA6048" w:rsidDel="00246C74">
                <w:rPr>
                  <w:rFonts w:asciiTheme="minorHAnsi" w:hAnsiTheme="minorHAnsi"/>
                  <w:sz w:val="20"/>
                  <w:szCs w:val="20"/>
                </w:rPr>
                <w:delText>‘L’ – left aligned</w:delText>
              </w:r>
            </w:del>
          </w:p>
          <w:p w14:paraId="7D5D7785" w14:textId="42C72BCF" w:rsidR="00FA6048" w:rsidDel="00246C74" w:rsidRDefault="00FA6048" w:rsidP="0041620D">
            <w:pPr>
              <w:cnfStyle w:val="000000100000" w:firstRow="0" w:lastRow="0" w:firstColumn="0" w:lastColumn="0" w:oddVBand="0" w:evenVBand="0" w:oddHBand="1" w:evenHBand="0" w:firstRowFirstColumn="0" w:firstRowLastColumn="0" w:lastRowFirstColumn="0" w:lastRowLastColumn="0"/>
              <w:rPr>
                <w:del w:id="414" w:author="james" w:date="2016-03-29T16:39:00Z"/>
                <w:rFonts w:asciiTheme="minorHAnsi" w:hAnsiTheme="minorHAnsi"/>
                <w:sz w:val="20"/>
                <w:szCs w:val="20"/>
              </w:rPr>
              <w:pPrChange w:id="415" w:author="james" w:date="2016-03-29T16:39:00Z">
                <w:pPr>
                  <w:cnfStyle w:val="000000100000" w:firstRow="0" w:lastRow="0" w:firstColumn="0" w:lastColumn="0" w:oddVBand="0" w:evenVBand="0" w:oddHBand="1" w:evenHBand="0" w:firstRowFirstColumn="0" w:firstRowLastColumn="0" w:lastRowFirstColumn="0" w:lastRowLastColumn="0"/>
                </w:pPr>
              </w:pPrChange>
            </w:pPr>
            <w:del w:id="416" w:author="james" w:date="2016-03-29T16:39:00Z">
              <w:r w:rsidDel="00246C74">
                <w:rPr>
                  <w:rFonts w:asciiTheme="minorHAnsi" w:hAnsiTheme="minorHAnsi"/>
                  <w:sz w:val="20"/>
                  <w:szCs w:val="20"/>
                </w:rPr>
                <w:delText>‘R’ – right aligned</w:delText>
              </w:r>
            </w:del>
          </w:p>
          <w:p w14:paraId="05BF2D45" w14:textId="0C042E20" w:rsidR="00FA6048" w:rsidRPr="00DE07CD" w:rsidRDefault="00FA6048" w:rsidP="00AB3FC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417" w:author="james" w:date="2016-03-29T16:39:00Z">
              <w:r w:rsidDel="00246C74">
                <w:rPr>
                  <w:rFonts w:asciiTheme="minorHAnsi" w:hAnsiTheme="minorHAnsi"/>
                  <w:sz w:val="20"/>
                  <w:szCs w:val="20"/>
                </w:rPr>
                <w:delText>‘N’ – N/A</w:delText>
              </w:r>
              <w:commentRangeEnd w:id="409"/>
              <w:r w:rsidR="00E41D70" w:rsidDel="00246C74">
                <w:rPr>
                  <w:rStyle w:val="CommentReference"/>
                </w:rPr>
                <w:commentReference w:id="409"/>
              </w:r>
            </w:del>
          </w:p>
        </w:tc>
        <w:tc>
          <w:tcPr>
            <w:tcW w:w="955" w:type="dxa"/>
          </w:tcPr>
          <w:p w14:paraId="12385E9A" w14:textId="3BE90283" w:rsidR="00051C9F" w:rsidRPr="00DE07CD" w:rsidRDefault="00733E15"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1791E5B5" w14:textId="77777777" w:rsidR="00051C9F" w:rsidRPr="00DE07CD" w:rsidRDefault="00051C9F" w:rsidP="009B5A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584869" w:rsidRPr="00DE07CD" w14:paraId="0A34B1AB" w14:textId="77777777" w:rsidTr="000F555A">
        <w:tblPrEx>
          <w:tblW w:w="9576" w:type="dxa"/>
          <w:tblPrExChange w:id="418" w:author="james" w:date="2016-03-29T16:06:00Z">
            <w:tblPrEx>
              <w:tblW w:w="9576" w:type="dxa"/>
            </w:tblPrEx>
          </w:tblPrExChange>
        </w:tblPrEx>
        <w:trPr>
          <w:cantSplit/>
          <w:ins w:id="419" w:author="james" w:date="2016-03-29T15:18:00Z"/>
          <w:trPrChange w:id="420" w:author="james" w:date="2016-03-29T16:06:00Z">
            <w:trPr>
              <w:cantSplit/>
            </w:trPr>
          </w:trPrChange>
        </w:trPr>
        <w:tc>
          <w:tcPr>
            <w:cnfStyle w:val="001000000000" w:firstRow="0" w:lastRow="0" w:firstColumn="1" w:lastColumn="0" w:oddVBand="0" w:evenVBand="0" w:oddHBand="0" w:evenHBand="0" w:firstRowFirstColumn="0" w:firstRowLastColumn="0" w:lastRowFirstColumn="0" w:lastRowLastColumn="0"/>
            <w:tcW w:w="1889" w:type="dxa"/>
            <w:tcPrChange w:id="421" w:author="james" w:date="2016-03-29T16:06:00Z">
              <w:tcPr>
                <w:tcW w:w="1889" w:type="dxa"/>
                <w:gridSpan w:val="2"/>
              </w:tcPr>
            </w:tcPrChange>
          </w:tcPr>
          <w:p w14:paraId="5984D43D" w14:textId="09C3FF5A" w:rsidR="00584869" w:rsidRDefault="00584869" w:rsidP="00D109AC">
            <w:pPr>
              <w:rPr>
                <w:ins w:id="422" w:author="james" w:date="2016-03-29T15:18:00Z"/>
                <w:rFonts w:asciiTheme="minorHAnsi" w:hAnsiTheme="minorHAnsi"/>
                <w:sz w:val="20"/>
                <w:szCs w:val="20"/>
              </w:rPr>
            </w:pPr>
            <w:ins w:id="423" w:author="james" w:date="2016-03-29T15:18:00Z">
              <w:r>
                <w:rPr>
                  <w:rFonts w:asciiTheme="minorHAnsi" w:hAnsiTheme="minorHAnsi"/>
                  <w:sz w:val="20"/>
                  <w:szCs w:val="20"/>
                </w:rPr>
                <w:t>STREA</w:t>
              </w:r>
            </w:ins>
            <w:ins w:id="424" w:author="james" w:date="2016-03-29T16:08:00Z">
              <w:r w:rsidR="007F1FF4">
                <w:rPr>
                  <w:rFonts w:asciiTheme="minorHAnsi" w:hAnsiTheme="minorHAnsi"/>
                  <w:sz w:val="20"/>
                  <w:szCs w:val="20"/>
                </w:rPr>
                <w:t>M</w:t>
              </w:r>
            </w:ins>
            <w:ins w:id="425" w:author="james" w:date="2016-03-29T15:18:00Z">
              <w:r>
                <w:rPr>
                  <w:rFonts w:asciiTheme="minorHAnsi" w:hAnsiTheme="minorHAnsi"/>
                  <w:sz w:val="20"/>
                  <w:szCs w:val="20"/>
                </w:rPr>
                <w:t>SHIFT</w:t>
              </w:r>
            </w:ins>
          </w:p>
        </w:tc>
        <w:tc>
          <w:tcPr>
            <w:tcW w:w="1805" w:type="dxa"/>
            <w:tcPrChange w:id="426" w:author="james" w:date="2016-03-29T16:06:00Z">
              <w:tcPr>
                <w:tcW w:w="1805" w:type="dxa"/>
                <w:gridSpan w:val="3"/>
              </w:tcPr>
            </w:tcPrChange>
          </w:tcPr>
          <w:p w14:paraId="57CF0B24" w14:textId="018941F6" w:rsidR="00584869" w:rsidRDefault="000F555A" w:rsidP="00DB344F">
            <w:pPr>
              <w:cnfStyle w:val="000000000000" w:firstRow="0" w:lastRow="0" w:firstColumn="0" w:lastColumn="0" w:oddVBand="0" w:evenVBand="0" w:oddHBand="0" w:evenHBand="0" w:firstRowFirstColumn="0" w:firstRowLastColumn="0" w:lastRowFirstColumn="0" w:lastRowLastColumn="0"/>
              <w:rPr>
                <w:ins w:id="427" w:author="james" w:date="2016-03-29T15:18:00Z"/>
                <w:rFonts w:asciiTheme="minorHAnsi" w:hAnsiTheme="minorHAnsi"/>
                <w:sz w:val="20"/>
                <w:szCs w:val="20"/>
              </w:rPr>
            </w:pPr>
            <w:ins w:id="428" w:author="james" w:date="2016-03-29T16:06:00Z">
              <w:r>
                <w:rPr>
                  <w:rFonts w:asciiTheme="minorHAnsi" w:hAnsiTheme="minorHAnsi"/>
                  <w:sz w:val="20"/>
                  <w:szCs w:val="20"/>
                </w:rPr>
                <w:t>Shift direction</w:t>
              </w:r>
            </w:ins>
          </w:p>
        </w:tc>
        <w:tc>
          <w:tcPr>
            <w:tcW w:w="1184" w:type="dxa"/>
            <w:tcPrChange w:id="429" w:author="james" w:date="2016-03-29T16:06:00Z">
              <w:tcPr>
                <w:tcW w:w="1184" w:type="dxa"/>
                <w:gridSpan w:val="3"/>
              </w:tcPr>
            </w:tcPrChange>
          </w:tcPr>
          <w:p w14:paraId="3CEB3BE5" w14:textId="66863C2A" w:rsidR="00584869" w:rsidRDefault="000F555A" w:rsidP="00DB344F">
            <w:pPr>
              <w:cnfStyle w:val="000000000000" w:firstRow="0" w:lastRow="0" w:firstColumn="0" w:lastColumn="0" w:oddVBand="0" w:evenVBand="0" w:oddHBand="0" w:evenHBand="0" w:firstRowFirstColumn="0" w:firstRowLastColumn="0" w:lastRowFirstColumn="0" w:lastRowLastColumn="0"/>
              <w:rPr>
                <w:ins w:id="430" w:author="james" w:date="2016-03-29T15:18:00Z"/>
                <w:rFonts w:asciiTheme="minorHAnsi" w:hAnsiTheme="minorHAnsi"/>
                <w:sz w:val="20"/>
                <w:szCs w:val="20"/>
              </w:rPr>
            </w:pPr>
            <w:ins w:id="431" w:author="james" w:date="2016-03-29T16:06:00Z">
              <w:r w:rsidRPr="000F555A">
                <w:rPr>
                  <w:rFonts w:asciiTheme="minorHAnsi" w:hAnsiTheme="minorHAnsi"/>
                  <w:sz w:val="20"/>
                  <w:szCs w:val="20"/>
                </w:rPr>
                <w:t>StreamShift</w:t>
              </w:r>
            </w:ins>
          </w:p>
        </w:tc>
        <w:tc>
          <w:tcPr>
            <w:tcW w:w="2368" w:type="dxa"/>
            <w:tcPrChange w:id="432" w:author="james" w:date="2016-03-29T16:06:00Z">
              <w:tcPr>
                <w:tcW w:w="2368" w:type="dxa"/>
                <w:gridSpan w:val="3"/>
              </w:tcPr>
            </w:tcPrChange>
          </w:tcPr>
          <w:p w14:paraId="27659589" w14:textId="1BA8677B" w:rsidR="00584869" w:rsidRDefault="00CF5589" w:rsidP="000F555A">
            <w:pPr>
              <w:cnfStyle w:val="000000000000" w:firstRow="0" w:lastRow="0" w:firstColumn="0" w:lastColumn="0" w:oddVBand="0" w:evenVBand="0" w:oddHBand="0" w:evenHBand="0" w:firstRowFirstColumn="0" w:firstRowLastColumn="0" w:lastRowFirstColumn="0" w:lastRowLastColumn="0"/>
              <w:rPr>
                <w:ins w:id="433" w:author="james" w:date="2016-03-29T15:18:00Z"/>
                <w:rFonts w:asciiTheme="minorHAnsi" w:hAnsiTheme="minorHAnsi"/>
                <w:sz w:val="20"/>
                <w:szCs w:val="20"/>
              </w:rPr>
            </w:pPr>
            <w:ins w:id="434" w:author="james" w:date="2016-03-29T16:39:00Z">
              <w:r w:rsidRPr="00246C74">
                <w:rPr>
                  <w:rFonts w:asciiTheme="minorHAnsi" w:hAnsiTheme="minorHAnsi"/>
                  <w:sz w:val="20"/>
                  <w:szCs w:val="20"/>
                </w:rPr>
                <w:t>"Left","Right"</w:t>
              </w:r>
            </w:ins>
          </w:p>
        </w:tc>
        <w:tc>
          <w:tcPr>
            <w:tcW w:w="955" w:type="dxa"/>
            <w:tcPrChange w:id="435" w:author="james" w:date="2016-03-29T16:06:00Z">
              <w:tcPr>
                <w:tcW w:w="955" w:type="dxa"/>
                <w:gridSpan w:val="3"/>
              </w:tcPr>
            </w:tcPrChange>
          </w:tcPr>
          <w:p w14:paraId="7F267E56" w14:textId="1E88E5D0" w:rsidR="00584869" w:rsidRDefault="00D371C7" w:rsidP="00BF1947">
            <w:pPr>
              <w:cnfStyle w:val="000000000000" w:firstRow="0" w:lastRow="0" w:firstColumn="0" w:lastColumn="0" w:oddVBand="0" w:evenVBand="0" w:oddHBand="0" w:evenHBand="0" w:firstRowFirstColumn="0" w:firstRowLastColumn="0" w:lastRowFirstColumn="0" w:lastRowLastColumn="0"/>
              <w:rPr>
                <w:ins w:id="436" w:author="james" w:date="2016-03-29T15:18:00Z"/>
                <w:rFonts w:asciiTheme="minorHAnsi" w:hAnsiTheme="minorHAnsi"/>
                <w:sz w:val="20"/>
                <w:szCs w:val="20"/>
              </w:rPr>
            </w:pPr>
            <w:ins w:id="437" w:author="james" w:date="2016-03-29T16:08:00Z">
              <w:r>
                <w:rPr>
                  <w:rFonts w:asciiTheme="minorHAnsi" w:hAnsiTheme="minorHAnsi"/>
                  <w:sz w:val="20"/>
                  <w:szCs w:val="20"/>
                </w:rPr>
                <w:t>Yes</w:t>
              </w:r>
            </w:ins>
          </w:p>
        </w:tc>
        <w:tc>
          <w:tcPr>
            <w:tcW w:w="1375" w:type="dxa"/>
            <w:tcPrChange w:id="438" w:author="james" w:date="2016-03-29T16:06:00Z">
              <w:tcPr>
                <w:tcW w:w="1375" w:type="dxa"/>
                <w:gridSpan w:val="2"/>
              </w:tcPr>
            </w:tcPrChange>
          </w:tcPr>
          <w:p w14:paraId="02C993B8" w14:textId="77777777" w:rsidR="00584869" w:rsidRPr="00DE07CD" w:rsidRDefault="00584869" w:rsidP="009B5AFB">
            <w:pPr>
              <w:cnfStyle w:val="000000000000" w:firstRow="0" w:lastRow="0" w:firstColumn="0" w:lastColumn="0" w:oddVBand="0" w:evenVBand="0" w:oddHBand="0" w:evenHBand="0" w:firstRowFirstColumn="0" w:firstRowLastColumn="0" w:lastRowFirstColumn="0" w:lastRowLastColumn="0"/>
              <w:rPr>
                <w:ins w:id="439" w:author="james" w:date="2016-03-29T15:18:00Z"/>
                <w:rFonts w:asciiTheme="minorHAnsi" w:hAnsiTheme="minorHAnsi"/>
                <w:sz w:val="20"/>
                <w:szCs w:val="20"/>
              </w:rPr>
            </w:pPr>
          </w:p>
        </w:tc>
      </w:tr>
      <w:tr w:rsidR="00A8551C" w:rsidRPr="00DE07CD" w14:paraId="00F2605B" w14:textId="77777777" w:rsidTr="004414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4F017EE" w14:textId="77777777" w:rsidR="00051C9F" w:rsidRPr="00DE07CD" w:rsidRDefault="004414C6" w:rsidP="00A503DE">
            <w:pPr>
              <w:rPr>
                <w:rFonts w:asciiTheme="minorHAnsi" w:hAnsiTheme="minorHAnsi"/>
                <w:sz w:val="20"/>
                <w:szCs w:val="20"/>
              </w:rPr>
            </w:pPr>
            <w:r>
              <w:rPr>
                <w:rFonts w:asciiTheme="minorHAnsi" w:hAnsiTheme="minorHAnsi"/>
                <w:sz w:val="20"/>
                <w:szCs w:val="20"/>
              </w:rPr>
              <w:t>FORMAT</w:t>
            </w:r>
          </w:p>
        </w:tc>
        <w:tc>
          <w:tcPr>
            <w:tcW w:w="1805" w:type="dxa"/>
          </w:tcPr>
          <w:p w14:paraId="39D2F9D3" w14:textId="77777777" w:rsidR="00051C9F" w:rsidRPr="00DE07CD" w:rsidRDefault="004414C6"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 representation</w:t>
            </w:r>
          </w:p>
        </w:tc>
        <w:tc>
          <w:tcPr>
            <w:tcW w:w="1184" w:type="dxa"/>
          </w:tcPr>
          <w:p w14:paraId="6DC6F0F0" w14:textId="77777777" w:rsidR="00051C9F" w:rsidRPr="00DE07CD" w:rsidRDefault="00A8551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SampleFormat</w:t>
            </w:r>
          </w:p>
        </w:tc>
        <w:tc>
          <w:tcPr>
            <w:tcW w:w="2368" w:type="dxa"/>
          </w:tcPr>
          <w:p w14:paraId="04160680" w14:textId="21A1157B" w:rsidR="004414C6" w:rsidRPr="004414C6" w:rsidRDefault="001738D7"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440" w:author="james" w:date="2016-03-29T16:40:00Z">
              <w:r w:rsidRPr="001738D7">
                <w:rPr>
                  <w:rFonts w:asciiTheme="minorHAnsi" w:hAnsiTheme="minorHAnsi"/>
                  <w:sz w:val="20"/>
                  <w:szCs w:val="20"/>
                </w:rPr>
                <w:t>"IF","IFn","IQ","IQn","InQ",</w:t>
              </w:r>
              <w:r w:rsidR="00194B9C">
                <w:rPr>
                  <w:rFonts w:asciiTheme="minorHAnsi" w:hAnsiTheme="minorHAnsi"/>
                  <w:sz w:val="20"/>
                  <w:szCs w:val="20"/>
                </w:rPr>
                <w:t xml:space="preserve"> </w:t>
              </w:r>
              <w:r w:rsidRPr="001738D7">
                <w:rPr>
                  <w:rFonts w:asciiTheme="minorHAnsi" w:hAnsiTheme="minorHAnsi"/>
                  <w:sz w:val="20"/>
                  <w:szCs w:val="20"/>
                </w:rPr>
                <w:t>InQn","QI","QIn","QnI","QnIn"</w:t>
              </w:r>
            </w:ins>
            <w:del w:id="441" w:author="james" w:date="2016-03-29T16:40:00Z">
              <w:r w:rsidR="004414C6" w:rsidRPr="004414C6" w:rsidDel="001738D7">
                <w:rPr>
                  <w:rFonts w:asciiTheme="minorHAnsi" w:hAnsiTheme="minorHAnsi"/>
                  <w:sz w:val="20"/>
                  <w:szCs w:val="20"/>
                </w:rPr>
                <w:delText xml:space="preserve">IF, </w:delText>
              </w:r>
            </w:del>
            <w:del w:id="442" w:author="james" w:date="2016-03-29T16:08:00Z">
              <w:r w:rsidR="004414C6" w:rsidRPr="004414C6" w:rsidDel="00046891">
                <w:rPr>
                  <w:rFonts w:asciiTheme="minorHAnsi" w:hAnsiTheme="minorHAnsi"/>
                  <w:sz w:val="20"/>
                  <w:szCs w:val="20"/>
                </w:rPr>
                <w:delText>IF’</w:delText>
              </w:r>
            </w:del>
            <w:del w:id="443" w:author="james" w:date="2016-03-29T16:40:00Z">
              <w:r w:rsidR="004414C6" w:rsidRPr="004414C6" w:rsidDel="001738D7">
                <w:rPr>
                  <w:rFonts w:asciiTheme="minorHAnsi" w:hAnsiTheme="minorHAnsi"/>
                  <w:sz w:val="20"/>
                  <w:szCs w:val="20"/>
                </w:rPr>
                <w:delText xml:space="preserve">, IQ, </w:delText>
              </w:r>
            </w:del>
            <w:del w:id="444" w:author="james" w:date="2016-03-29T16:08:00Z">
              <w:r w:rsidR="004414C6" w:rsidRPr="004414C6" w:rsidDel="00046891">
                <w:rPr>
                  <w:rFonts w:asciiTheme="minorHAnsi" w:hAnsiTheme="minorHAnsi"/>
                  <w:sz w:val="20"/>
                  <w:szCs w:val="20"/>
                </w:rPr>
                <w:delText>IQ’</w:delText>
              </w:r>
            </w:del>
            <w:del w:id="445" w:author="james" w:date="2016-03-29T16:40:00Z">
              <w:r w:rsidR="004414C6" w:rsidRPr="004414C6" w:rsidDel="001738D7">
                <w:rPr>
                  <w:rFonts w:asciiTheme="minorHAnsi" w:hAnsiTheme="minorHAnsi"/>
                  <w:sz w:val="20"/>
                  <w:szCs w:val="20"/>
                </w:rPr>
                <w:delText xml:space="preserve">, </w:delText>
              </w:r>
            </w:del>
            <w:del w:id="446" w:author="james" w:date="2016-03-29T16:08:00Z">
              <w:r w:rsidR="004414C6" w:rsidRPr="004414C6" w:rsidDel="00046891">
                <w:rPr>
                  <w:rFonts w:asciiTheme="minorHAnsi" w:hAnsiTheme="minorHAnsi"/>
                  <w:sz w:val="20"/>
                  <w:szCs w:val="20"/>
                </w:rPr>
                <w:delText>I’Q</w:delText>
              </w:r>
            </w:del>
            <w:del w:id="447" w:author="james" w:date="2016-03-29T16:40:00Z">
              <w:r w:rsidR="004414C6" w:rsidRPr="004414C6" w:rsidDel="001738D7">
                <w:rPr>
                  <w:rFonts w:asciiTheme="minorHAnsi" w:hAnsiTheme="minorHAnsi"/>
                  <w:sz w:val="20"/>
                  <w:szCs w:val="20"/>
                </w:rPr>
                <w:delText xml:space="preserve">, </w:delText>
              </w:r>
            </w:del>
            <w:del w:id="448" w:author="james" w:date="2016-03-29T16:08:00Z">
              <w:r w:rsidR="004414C6" w:rsidRPr="004414C6" w:rsidDel="00046891">
                <w:rPr>
                  <w:rFonts w:asciiTheme="minorHAnsi" w:hAnsiTheme="minorHAnsi"/>
                  <w:sz w:val="20"/>
                  <w:szCs w:val="20"/>
                </w:rPr>
                <w:delText>I’Q’</w:delText>
              </w:r>
            </w:del>
            <w:del w:id="449" w:author="james" w:date="2016-03-29T16:40:00Z">
              <w:r w:rsidR="004414C6" w:rsidRPr="004414C6" w:rsidDel="001738D7">
                <w:rPr>
                  <w:rFonts w:asciiTheme="minorHAnsi" w:hAnsiTheme="minorHAnsi"/>
                  <w:sz w:val="20"/>
                  <w:szCs w:val="20"/>
                </w:rPr>
                <w:delText xml:space="preserve">, QI, </w:delText>
              </w:r>
            </w:del>
            <w:del w:id="450" w:author="james" w:date="2016-03-29T16:08:00Z">
              <w:r w:rsidR="004414C6" w:rsidRPr="004414C6" w:rsidDel="00046891">
                <w:rPr>
                  <w:rFonts w:asciiTheme="minorHAnsi" w:hAnsiTheme="minorHAnsi"/>
                  <w:sz w:val="20"/>
                  <w:szCs w:val="20"/>
                </w:rPr>
                <w:delText>QI’</w:delText>
              </w:r>
            </w:del>
            <w:del w:id="451" w:author="james" w:date="2016-03-29T16:40:00Z">
              <w:r w:rsidR="004414C6" w:rsidRPr="004414C6" w:rsidDel="001738D7">
                <w:rPr>
                  <w:rFonts w:asciiTheme="minorHAnsi" w:hAnsiTheme="minorHAnsi"/>
                  <w:sz w:val="20"/>
                  <w:szCs w:val="20"/>
                </w:rPr>
                <w:delText xml:space="preserve">, </w:delText>
              </w:r>
            </w:del>
            <w:del w:id="452" w:author="james" w:date="2016-03-29T16:08:00Z">
              <w:r w:rsidR="004414C6" w:rsidRPr="004414C6" w:rsidDel="00046891">
                <w:rPr>
                  <w:rFonts w:asciiTheme="minorHAnsi" w:hAnsiTheme="minorHAnsi"/>
                  <w:sz w:val="20"/>
                  <w:szCs w:val="20"/>
                </w:rPr>
                <w:delText>Q’I</w:delText>
              </w:r>
            </w:del>
            <w:del w:id="453" w:author="james" w:date="2016-03-29T16:40:00Z">
              <w:r w:rsidR="004414C6" w:rsidRPr="004414C6" w:rsidDel="001738D7">
                <w:rPr>
                  <w:rFonts w:asciiTheme="minorHAnsi" w:hAnsiTheme="minorHAnsi"/>
                  <w:sz w:val="20"/>
                  <w:szCs w:val="20"/>
                </w:rPr>
                <w:delText xml:space="preserve">, </w:delText>
              </w:r>
            </w:del>
            <w:del w:id="454" w:author="james" w:date="2016-03-29T16:08:00Z">
              <w:r w:rsidR="004414C6" w:rsidRPr="004414C6" w:rsidDel="00046891">
                <w:rPr>
                  <w:rFonts w:asciiTheme="minorHAnsi" w:hAnsiTheme="minorHAnsi"/>
                  <w:sz w:val="20"/>
                  <w:szCs w:val="20"/>
                </w:rPr>
                <w:delText>Q’I’</w:delText>
              </w:r>
            </w:del>
          </w:p>
          <w:p w14:paraId="5C0411C6" w14:textId="282F7FEA" w:rsidR="00051C9F" w:rsidRPr="00DE07CD" w:rsidRDefault="004414C6" w:rsidP="0004689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(where </w:t>
            </w:r>
            <w:del w:id="455" w:author="james" w:date="2016-03-29T16:08:00Z">
              <w:r w:rsidRPr="004414C6" w:rsidDel="00046891">
                <w:rPr>
                  <w:rFonts w:asciiTheme="minorHAnsi" w:hAnsiTheme="minorHAnsi"/>
                  <w:sz w:val="20"/>
                  <w:szCs w:val="20"/>
                </w:rPr>
                <w:delText xml:space="preserve">‘ </w:delText>
              </w:r>
            </w:del>
            <w:ins w:id="456" w:author="james" w:date="2016-03-29T16:08:00Z">
              <w:r w:rsidR="00046891">
                <w:rPr>
                  <w:rFonts w:asciiTheme="minorHAnsi" w:hAnsiTheme="minorHAnsi"/>
                  <w:sz w:val="20"/>
                  <w:szCs w:val="20"/>
                </w:rPr>
                <w:t>`n’</w:t>
              </w:r>
              <w:r w:rsidR="00046891" w:rsidRPr="004414C6">
                <w:rPr>
                  <w:rFonts w:asciiTheme="minorHAnsi" w:hAnsiTheme="minorHAnsi"/>
                  <w:sz w:val="20"/>
                  <w:szCs w:val="20"/>
                </w:rPr>
                <w:t xml:space="preserve"> </w:t>
              </w:r>
            </w:ins>
            <w:r w:rsidRPr="004414C6">
              <w:rPr>
                <w:rFonts w:asciiTheme="minorHAnsi" w:hAnsiTheme="minorHAnsi"/>
                <w:sz w:val="20"/>
                <w:szCs w:val="20"/>
              </w:rPr>
              <w:t>signifies inversion)</w:t>
            </w:r>
          </w:p>
        </w:tc>
        <w:tc>
          <w:tcPr>
            <w:tcW w:w="955" w:type="dxa"/>
          </w:tcPr>
          <w:p w14:paraId="232AB864" w14:textId="7512211F" w:rsidR="00051C9F" w:rsidRPr="00DE07CD" w:rsidRDefault="00733E15"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38F0978A" w14:textId="77777777" w:rsidR="00051C9F" w:rsidRPr="00DE07CD" w:rsidRDefault="00051C9F"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A8551C" w:rsidRPr="00DE07CD" w14:paraId="76656B19" w14:textId="77777777" w:rsidTr="004414C6">
        <w:trPr>
          <w:cantSplit/>
        </w:trPr>
        <w:tc>
          <w:tcPr>
            <w:cnfStyle w:val="001000000000" w:firstRow="0" w:lastRow="0" w:firstColumn="1" w:lastColumn="0" w:oddVBand="0" w:evenVBand="0" w:oddHBand="0" w:evenHBand="0" w:firstRowFirstColumn="0" w:firstRowLastColumn="0" w:lastRowFirstColumn="0" w:lastRowLastColumn="0"/>
            <w:tcW w:w="1889" w:type="dxa"/>
          </w:tcPr>
          <w:p w14:paraId="6D6720A7" w14:textId="77777777" w:rsidR="004414C6" w:rsidRDefault="004414C6" w:rsidP="00A503DE">
            <w:pPr>
              <w:rPr>
                <w:rFonts w:asciiTheme="minorHAnsi" w:hAnsiTheme="minorHAnsi"/>
                <w:sz w:val="20"/>
                <w:szCs w:val="20"/>
              </w:rPr>
            </w:pPr>
            <w:r>
              <w:rPr>
                <w:rFonts w:asciiTheme="minorHAnsi" w:hAnsiTheme="minorHAnsi"/>
                <w:sz w:val="20"/>
                <w:szCs w:val="20"/>
              </w:rPr>
              <w:t>ENC</w:t>
            </w:r>
            <w:r w:rsidR="00A8551C">
              <w:rPr>
                <w:rFonts w:asciiTheme="minorHAnsi" w:hAnsiTheme="minorHAnsi"/>
                <w:sz w:val="20"/>
                <w:szCs w:val="20"/>
              </w:rPr>
              <w:t>ODING</w:t>
            </w:r>
          </w:p>
        </w:tc>
        <w:tc>
          <w:tcPr>
            <w:tcW w:w="1805" w:type="dxa"/>
          </w:tcPr>
          <w:p w14:paraId="285C9D35" w14:textId="77777777" w:rsidR="004414C6" w:rsidRDefault="00A8551C"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Numeric encoding scheme</w:t>
            </w:r>
          </w:p>
        </w:tc>
        <w:tc>
          <w:tcPr>
            <w:tcW w:w="1184" w:type="dxa"/>
          </w:tcPr>
          <w:p w14:paraId="0407C6E9" w14:textId="77777777" w:rsidR="004414C6" w:rsidRDefault="004414C6"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368" w:type="dxa"/>
          </w:tcPr>
          <w:p w14:paraId="39668527" w14:textId="40B4C4FB" w:rsidR="004414C6" w:rsidDel="00D41881" w:rsidRDefault="004414C6" w:rsidP="00545F9E">
            <w:pPr>
              <w:cnfStyle w:val="000000000000" w:firstRow="0" w:lastRow="0" w:firstColumn="0" w:lastColumn="0" w:oddVBand="0" w:evenVBand="0" w:oddHBand="0" w:evenHBand="0" w:firstRowFirstColumn="0" w:firstRowLastColumn="0" w:lastRowFirstColumn="0" w:lastRowLastColumn="0"/>
              <w:rPr>
                <w:del w:id="457" w:author="james" w:date="2016-03-29T12:04:00Z"/>
                <w:rFonts w:asciiTheme="minorHAnsi" w:hAnsiTheme="minorHAnsi"/>
                <w:sz w:val="20"/>
                <w:szCs w:val="20"/>
              </w:rPr>
            </w:pPr>
            <w:del w:id="458" w:author="james" w:date="2016-03-29T12:04:00Z">
              <w:r w:rsidDel="00D41881">
                <w:rPr>
                  <w:rFonts w:asciiTheme="minorHAnsi" w:hAnsiTheme="minorHAnsi"/>
                  <w:sz w:val="20"/>
                  <w:szCs w:val="20"/>
                </w:rPr>
                <w:delText>SIGN – sign bit</w:delText>
              </w:r>
            </w:del>
          </w:p>
          <w:p w14:paraId="2D0EFEF6" w14:textId="71F59E5B" w:rsidR="004414C6" w:rsidDel="00D41881" w:rsidRDefault="004414C6" w:rsidP="00545F9E">
            <w:pPr>
              <w:cnfStyle w:val="000000000000" w:firstRow="0" w:lastRow="0" w:firstColumn="0" w:lastColumn="0" w:oddVBand="0" w:evenVBand="0" w:oddHBand="0" w:evenHBand="0" w:firstRowFirstColumn="0" w:firstRowLastColumn="0" w:lastRowFirstColumn="0" w:lastRowLastColumn="0"/>
              <w:rPr>
                <w:del w:id="459" w:author="james" w:date="2016-03-29T12:04:00Z"/>
                <w:rFonts w:asciiTheme="minorHAnsi" w:hAnsiTheme="minorHAnsi"/>
                <w:sz w:val="20"/>
                <w:szCs w:val="20"/>
              </w:rPr>
            </w:pPr>
            <w:del w:id="460" w:author="james" w:date="2016-03-29T12:04:00Z">
              <w:r w:rsidDel="00D41881">
                <w:rPr>
                  <w:rFonts w:asciiTheme="minorHAnsi" w:hAnsiTheme="minorHAnsi"/>
                  <w:sz w:val="20"/>
                  <w:szCs w:val="20"/>
                </w:rPr>
                <w:delText>SM – sign-magnitude</w:delText>
              </w:r>
            </w:del>
          </w:p>
          <w:p w14:paraId="3357FC62" w14:textId="76C90CB4" w:rsidR="004414C6" w:rsidDel="00D41881" w:rsidRDefault="004414C6" w:rsidP="001C1B6B">
            <w:pPr>
              <w:cnfStyle w:val="000000000000" w:firstRow="0" w:lastRow="0" w:firstColumn="0" w:lastColumn="0" w:oddVBand="0" w:evenVBand="0" w:oddHBand="0" w:evenHBand="0" w:firstRowFirstColumn="0" w:firstRowLastColumn="0" w:lastRowFirstColumn="0" w:lastRowLastColumn="0"/>
              <w:rPr>
                <w:del w:id="461" w:author="james" w:date="2016-03-29T12:04:00Z"/>
                <w:rFonts w:asciiTheme="minorHAnsi" w:hAnsiTheme="minorHAnsi"/>
                <w:sz w:val="20"/>
                <w:szCs w:val="20"/>
              </w:rPr>
            </w:pPr>
            <w:del w:id="462" w:author="james" w:date="2016-03-29T12:04:00Z">
              <w:r w:rsidDel="00D41881">
                <w:rPr>
                  <w:rFonts w:asciiTheme="minorHAnsi" w:hAnsiTheme="minorHAnsi"/>
                  <w:sz w:val="20"/>
                  <w:szCs w:val="20"/>
                </w:rPr>
                <w:delText>INT – twos complement</w:delText>
              </w:r>
            </w:del>
          </w:p>
          <w:p w14:paraId="517A0D59" w14:textId="19F95B24" w:rsidR="004414C6" w:rsidDel="00D41881" w:rsidRDefault="004414C6" w:rsidP="00BF1947">
            <w:pPr>
              <w:cnfStyle w:val="000000000000" w:firstRow="0" w:lastRow="0" w:firstColumn="0" w:lastColumn="0" w:oddVBand="0" w:evenVBand="0" w:oddHBand="0" w:evenHBand="0" w:firstRowFirstColumn="0" w:firstRowLastColumn="0" w:lastRowFirstColumn="0" w:lastRowLastColumn="0"/>
              <w:rPr>
                <w:del w:id="463" w:author="james" w:date="2016-03-29T12:04:00Z"/>
                <w:rFonts w:asciiTheme="minorHAnsi" w:hAnsiTheme="minorHAnsi"/>
                <w:sz w:val="20"/>
                <w:szCs w:val="20"/>
              </w:rPr>
            </w:pPr>
            <w:del w:id="464" w:author="james" w:date="2016-03-29T12:04:00Z">
              <w:r w:rsidDel="00D41881">
                <w:rPr>
                  <w:rFonts w:asciiTheme="minorHAnsi" w:hAnsiTheme="minorHAnsi"/>
                  <w:sz w:val="20"/>
                  <w:szCs w:val="20"/>
                </w:rPr>
                <w:delText>BIN – offset binary</w:delText>
              </w:r>
            </w:del>
          </w:p>
          <w:p w14:paraId="525EEFB0" w14:textId="3F778231" w:rsidR="004414C6" w:rsidRPr="004414C6" w:rsidRDefault="004414C6"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465" w:author="james" w:date="2016-03-29T12:04:00Z">
              <w:r w:rsidRPr="004414C6" w:rsidDel="00D41881">
                <w:rPr>
                  <w:rFonts w:asciiTheme="minorHAnsi" w:hAnsiTheme="minorHAnsi"/>
                  <w:sz w:val="20"/>
                  <w:szCs w:val="20"/>
                </w:rPr>
                <w:delText>FP</w:delText>
              </w:r>
              <w:r w:rsidDel="00D41881">
                <w:rPr>
                  <w:rFonts w:asciiTheme="minorHAnsi" w:hAnsiTheme="minorHAnsi"/>
                  <w:sz w:val="20"/>
                  <w:szCs w:val="20"/>
                </w:rPr>
                <w:delText xml:space="preserve"> – floating point</w:delText>
              </w:r>
            </w:del>
            <w:ins w:id="466" w:author="james" w:date="2016-03-29T12:04:00Z">
              <w:r w:rsidR="00D41881">
                <w:rPr>
                  <w:rFonts w:asciiTheme="minorHAnsi" w:hAnsiTheme="minorHAnsi"/>
                  <w:sz w:val="20"/>
                  <w:szCs w:val="20"/>
                </w:rPr>
                <w:t>See</w:t>
              </w:r>
              <w:r w:rsidR="00D41881" w:rsidRPr="00D41881">
                <w:rPr>
                  <w:rFonts w:asciiTheme="minorHAnsi" w:hAnsiTheme="minorHAnsi"/>
                  <w:sz w:val="20"/>
                  <w:szCs w:val="20"/>
                </w:rPr>
                <w:t xml:space="preserve"> </w:t>
              </w:r>
              <w:r w:rsidR="00D41881" w:rsidRPr="00D41881">
                <w:rPr>
                  <w:rFonts w:asciiTheme="minorHAnsi" w:hAnsiTheme="minorHAnsi"/>
                  <w:sz w:val="20"/>
                  <w:szCs w:val="20"/>
                </w:rPr>
                <w:fldChar w:fldCharType="begin"/>
              </w:r>
              <w:r w:rsidR="00D41881" w:rsidRPr="00D41881">
                <w:rPr>
                  <w:rFonts w:asciiTheme="minorHAnsi" w:hAnsiTheme="minorHAnsi"/>
                  <w:sz w:val="20"/>
                  <w:szCs w:val="20"/>
                </w:rPr>
                <w:instrText xml:space="preserve"> REF _Ref447016384 \h </w:instrText>
              </w:r>
              <w:r w:rsidR="00D41881" w:rsidRPr="00D41881">
                <w:rPr>
                  <w:rFonts w:asciiTheme="minorHAnsi" w:hAnsiTheme="minorHAnsi"/>
                  <w:sz w:val="20"/>
                  <w:szCs w:val="20"/>
                </w:rPr>
              </w:r>
            </w:ins>
            <w:r w:rsidR="00D41881" w:rsidRPr="00D41881">
              <w:rPr>
                <w:rFonts w:asciiTheme="minorHAnsi" w:hAnsiTheme="minorHAnsi"/>
                <w:sz w:val="20"/>
                <w:szCs w:val="20"/>
              </w:rPr>
              <w:instrText xml:space="preserve"> \* MERGEFORMAT </w:instrText>
            </w:r>
            <w:r w:rsidR="00D41881" w:rsidRPr="00D41881">
              <w:rPr>
                <w:rFonts w:asciiTheme="minorHAnsi" w:hAnsiTheme="minorHAnsi"/>
                <w:sz w:val="20"/>
                <w:szCs w:val="20"/>
              </w:rPr>
              <w:fldChar w:fldCharType="separate"/>
            </w:r>
            <w:ins w:id="467" w:author="james" w:date="2016-03-30T13:14:00Z">
              <w:r w:rsidR="007B0E2C" w:rsidRPr="007B0E2C">
                <w:rPr>
                  <w:rFonts w:asciiTheme="minorHAnsi" w:hAnsiTheme="minorHAnsi"/>
                  <w:sz w:val="20"/>
                  <w:szCs w:val="20"/>
                  <w:rPrChange w:id="468" w:author="james" w:date="2016-03-30T13:14:00Z">
                    <w:rPr/>
                  </w:rPrChange>
                </w:rPr>
                <w:t xml:space="preserve">Table </w:t>
              </w:r>
              <w:r w:rsidR="007B0E2C" w:rsidRPr="007B0E2C">
                <w:rPr>
                  <w:rFonts w:asciiTheme="minorHAnsi" w:hAnsiTheme="minorHAnsi"/>
                  <w:noProof/>
                  <w:sz w:val="20"/>
                  <w:szCs w:val="20"/>
                  <w:rPrChange w:id="469" w:author="james" w:date="2016-03-30T13:14:00Z">
                    <w:rPr>
                      <w:noProof/>
                    </w:rPr>
                  </w:rPrChange>
                </w:rPr>
                <w:t>8</w:t>
              </w:r>
            </w:ins>
            <w:ins w:id="470" w:author="james" w:date="2016-03-29T12:04:00Z">
              <w:r w:rsidR="00D41881" w:rsidRPr="00D41881">
                <w:rPr>
                  <w:rFonts w:asciiTheme="minorHAnsi" w:hAnsiTheme="minorHAnsi"/>
                  <w:sz w:val="20"/>
                  <w:szCs w:val="20"/>
                </w:rPr>
                <w:fldChar w:fldCharType="end"/>
              </w:r>
            </w:ins>
          </w:p>
        </w:tc>
        <w:tc>
          <w:tcPr>
            <w:tcW w:w="955" w:type="dxa"/>
          </w:tcPr>
          <w:p w14:paraId="1F1E2368" w14:textId="538D91AE" w:rsidR="004414C6" w:rsidRDefault="00733E15"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Yes</w:t>
            </w:r>
          </w:p>
        </w:tc>
        <w:tc>
          <w:tcPr>
            <w:tcW w:w="1375" w:type="dxa"/>
          </w:tcPr>
          <w:p w14:paraId="624118E8" w14:textId="77777777" w:rsidR="004414C6" w:rsidRPr="00DE07CD" w:rsidRDefault="004414C6" w:rsidP="00522E0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2BCA90B9" w14:textId="77777777" w:rsidR="00051C9F" w:rsidRPr="006D39DB" w:rsidRDefault="00051C9F" w:rsidP="00DB344F">
      <w:pPr>
        <w:keepNext/>
        <w:rPr>
          <w:sz w:val="20"/>
          <w:szCs w:val="20"/>
        </w:rPr>
      </w:pPr>
      <w:r w:rsidRPr="006D39DB">
        <w:rPr>
          <w:sz w:val="20"/>
          <w:szCs w:val="20"/>
        </w:rPr>
        <w:t>NOTES:</w:t>
      </w:r>
    </w:p>
    <w:p w14:paraId="151EDFC1" w14:textId="77777777" w:rsidR="00051C9F" w:rsidRPr="006D39DB" w:rsidRDefault="004414C6" w:rsidP="00545F9E">
      <w:pPr>
        <w:rPr>
          <w:sz w:val="20"/>
          <w:szCs w:val="20"/>
        </w:rPr>
      </w:pPr>
      <w:r>
        <w:rPr>
          <w:sz w:val="20"/>
          <w:szCs w:val="20"/>
          <w:vertAlign w:val="superscript"/>
        </w:rPr>
        <w:t>1</w:t>
      </w:r>
      <w:r w:rsidR="00051C9F" w:rsidRPr="006D39DB">
        <w:rPr>
          <w:sz w:val="20"/>
          <w:szCs w:val="20"/>
        </w:rPr>
        <w:t xml:space="preserve"> Multiple instances of these parameters may exist. The parser shall enumerate accordingly</w:t>
      </w:r>
    </w:p>
    <w:p w14:paraId="5C7A9AB8" w14:textId="77777777" w:rsidR="00051C9F" w:rsidRDefault="00051C9F" w:rsidP="00545F9E"/>
    <w:p w14:paraId="668E7A1B" w14:textId="77777777" w:rsidR="00144168" w:rsidRDefault="00144168">
      <w:pPr>
        <w:rPr>
          <w:b/>
          <w:bCs/>
          <w:sz w:val="20"/>
          <w:szCs w:val="20"/>
        </w:rPr>
      </w:pPr>
      <w:r>
        <w:br w:type="page"/>
      </w:r>
    </w:p>
    <w:p w14:paraId="02EF41EB" w14:textId="0E29A7D3" w:rsidR="00FD7FE3" w:rsidDel="00E57299" w:rsidRDefault="00FD7FE3" w:rsidP="00BF1947">
      <w:pPr>
        <w:pStyle w:val="Caption"/>
        <w:keepNext/>
        <w:rPr>
          <w:del w:id="471" w:author="james" w:date="2016-03-29T11:57:00Z"/>
        </w:rPr>
      </w:pPr>
      <w:del w:id="472" w:author="james" w:date="2016-03-29T11:57:00Z">
        <w:r w:rsidDel="00E57299">
          <w:lastRenderedPageBreak/>
          <w:delText xml:space="preserve">Table </w:delText>
        </w:r>
        <w:r w:rsidR="0096189C" w:rsidDel="00E57299">
          <w:fldChar w:fldCharType="begin"/>
        </w:r>
        <w:r w:rsidR="0096189C" w:rsidDel="00E57299">
          <w:delInstrText xml:space="preserve"> SEQ Table \* ARABIC </w:delInstrText>
        </w:r>
        <w:r w:rsidR="0096189C" w:rsidDel="00E57299">
          <w:fldChar w:fldCharType="separate"/>
        </w:r>
        <w:r w:rsidR="003E334D" w:rsidDel="00E57299">
          <w:rPr>
            <w:noProof/>
          </w:rPr>
          <w:delText>8</w:delText>
        </w:r>
        <w:r w:rsidR="0096189C" w:rsidDel="00E57299">
          <w:rPr>
            <w:noProof/>
          </w:rPr>
          <w:fldChar w:fldCharType="end"/>
        </w:r>
        <w:r w:rsidDel="00E57299">
          <w:delText xml:space="preserve"> - Sample Encoding Schemes</w:delText>
        </w:r>
      </w:del>
    </w:p>
    <w:tbl>
      <w:tblPr>
        <w:tblStyle w:val="MediumShading1-Accent1"/>
        <w:tblW w:w="0" w:type="auto"/>
        <w:tblLayout w:type="fixed"/>
        <w:tblLook w:val="0620" w:firstRow="1" w:lastRow="0" w:firstColumn="0" w:lastColumn="0" w:noHBand="1" w:noVBand="1"/>
      </w:tblPr>
      <w:tblGrid>
        <w:gridCol w:w="534"/>
        <w:gridCol w:w="204"/>
        <w:gridCol w:w="1530"/>
        <w:gridCol w:w="3403"/>
        <w:gridCol w:w="917"/>
        <w:gridCol w:w="1530"/>
      </w:tblGrid>
      <w:tr w:rsidR="00FD7FE3" w:rsidRPr="00DE07CD" w:rsidDel="00E57299" w14:paraId="56435ADE" w14:textId="75B18C84" w:rsidTr="00144168">
        <w:trPr>
          <w:cnfStyle w:val="100000000000" w:firstRow="1" w:lastRow="0" w:firstColumn="0" w:lastColumn="0" w:oddVBand="0" w:evenVBand="0" w:oddHBand="0" w:evenHBand="0" w:firstRowFirstColumn="0" w:firstRowLastColumn="0" w:lastRowFirstColumn="0" w:lastRowLastColumn="0"/>
          <w:cantSplit/>
          <w:trHeight w:val="2149"/>
          <w:tblHeader/>
          <w:del w:id="473" w:author="james" w:date="2016-03-29T11:57:00Z"/>
        </w:trPr>
        <w:tc>
          <w:tcPr>
            <w:tcW w:w="738" w:type="dxa"/>
            <w:gridSpan w:val="2"/>
            <w:textDirection w:val="btLr"/>
          </w:tcPr>
          <w:p w14:paraId="2FC07B43" w14:textId="45AE3482" w:rsidR="00FD7FE3" w:rsidRPr="00944009" w:rsidDel="00E57299" w:rsidRDefault="00FD7FE3" w:rsidP="007B116E">
            <w:pPr>
              <w:ind w:left="113" w:right="113"/>
              <w:rPr>
                <w:del w:id="474" w:author="james" w:date="2016-03-29T11:57:00Z"/>
                <w:color w:val="auto"/>
              </w:rPr>
            </w:pPr>
            <w:del w:id="475" w:author="james" w:date="2016-03-29T11:57:00Z">
              <w:r w:rsidRPr="00944009" w:rsidDel="00E57299">
                <w:rPr>
                  <w:color w:val="auto"/>
                </w:rPr>
                <w:delText>Q</w:delText>
              </w:r>
              <w:r w:rsidR="00367133" w:rsidRPr="00944009" w:rsidDel="00E57299">
                <w:rPr>
                  <w:color w:val="auto"/>
                </w:rPr>
                <w:delText>UANTIZATION</w:delText>
              </w:r>
            </w:del>
          </w:p>
        </w:tc>
        <w:tc>
          <w:tcPr>
            <w:tcW w:w="1530" w:type="dxa"/>
          </w:tcPr>
          <w:p w14:paraId="0645773D" w14:textId="5E49CD5C" w:rsidR="00FD7FE3" w:rsidRPr="00944009" w:rsidDel="00E57299" w:rsidRDefault="00FD7FE3" w:rsidP="00944009">
            <w:pPr>
              <w:rPr>
                <w:del w:id="476" w:author="james" w:date="2016-03-29T11:57:00Z"/>
                <w:color w:val="auto"/>
              </w:rPr>
            </w:pPr>
            <w:del w:id="477" w:author="james" w:date="2016-03-29T11:57:00Z">
              <w:r w:rsidRPr="00944009" w:rsidDel="00E57299">
                <w:rPr>
                  <w:color w:val="auto"/>
                </w:rPr>
                <w:delText>Encoding</w:delText>
              </w:r>
            </w:del>
          </w:p>
        </w:tc>
        <w:tc>
          <w:tcPr>
            <w:tcW w:w="3403" w:type="dxa"/>
          </w:tcPr>
          <w:p w14:paraId="31FC04A0" w14:textId="043D45F0" w:rsidR="00FD7FE3" w:rsidRPr="00944009" w:rsidDel="00E57299" w:rsidRDefault="00FD7FE3" w:rsidP="00944009">
            <w:pPr>
              <w:rPr>
                <w:del w:id="478" w:author="james" w:date="2016-03-29T11:57:00Z"/>
                <w:color w:val="auto"/>
              </w:rPr>
            </w:pPr>
            <w:commentRangeStart w:id="479"/>
            <w:del w:id="480" w:author="james" w:date="2016-03-29T11:57:00Z">
              <w:r w:rsidRPr="00944009" w:rsidDel="00E57299">
                <w:rPr>
                  <w:color w:val="auto"/>
                </w:rPr>
                <w:delText>Set</w:delText>
              </w:r>
              <w:commentRangeEnd w:id="479"/>
              <w:r w:rsidR="00844571" w:rsidDel="00E57299">
                <w:rPr>
                  <w:rStyle w:val="CommentReference"/>
                  <w:b w:val="0"/>
                  <w:bCs w:val="0"/>
                  <w:color w:val="auto"/>
                </w:rPr>
                <w:commentReference w:id="479"/>
              </w:r>
            </w:del>
          </w:p>
        </w:tc>
        <w:tc>
          <w:tcPr>
            <w:tcW w:w="917" w:type="dxa"/>
          </w:tcPr>
          <w:p w14:paraId="2C4A4112" w14:textId="3EA68B3E" w:rsidR="00FD7FE3" w:rsidRPr="00944009" w:rsidDel="00E57299" w:rsidRDefault="00FD7FE3">
            <w:pPr>
              <w:rPr>
                <w:del w:id="481" w:author="james" w:date="2016-03-29T11:57:00Z"/>
                <w:color w:val="auto"/>
              </w:rPr>
            </w:pPr>
            <w:del w:id="482" w:author="james" w:date="2016-03-29T11:57:00Z">
              <w:r w:rsidRPr="00944009" w:rsidDel="00E57299">
                <w:rPr>
                  <w:color w:val="auto"/>
                </w:rPr>
                <w:delText>Range Min</w:delText>
              </w:r>
            </w:del>
          </w:p>
        </w:tc>
        <w:tc>
          <w:tcPr>
            <w:tcW w:w="1530" w:type="dxa"/>
          </w:tcPr>
          <w:p w14:paraId="37AF2C4D" w14:textId="159AFB90" w:rsidR="00FD7FE3" w:rsidRPr="00944009" w:rsidDel="00E57299" w:rsidRDefault="00FD7FE3">
            <w:pPr>
              <w:rPr>
                <w:del w:id="483" w:author="james" w:date="2016-03-29T11:57:00Z"/>
                <w:color w:val="auto"/>
              </w:rPr>
            </w:pPr>
            <w:del w:id="484" w:author="james" w:date="2016-03-29T11:57:00Z">
              <w:r w:rsidRPr="00944009" w:rsidDel="00E57299">
                <w:rPr>
                  <w:color w:val="auto"/>
                </w:rPr>
                <w:delText>Range Max</w:delText>
              </w:r>
            </w:del>
          </w:p>
        </w:tc>
      </w:tr>
      <w:tr w:rsidR="00FD7FE3" w:rsidRPr="00DE07CD" w:rsidDel="00E57299" w14:paraId="13899376" w14:textId="64909AF5" w:rsidTr="00F0495D">
        <w:trPr>
          <w:del w:id="485" w:author="james" w:date="2016-03-29T11:57:00Z"/>
        </w:trPr>
        <w:tc>
          <w:tcPr>
            <w:tcW w:w="534" w:type="dxa"/>
          </w:tcPr>
          <w:p w14:paraId="7101C8C4" w14:textId="4157E7C5" w:rsidR="00FD7FE3" w:rsidRPr="001C61A1" w:rsidDel="00E57299" w:rsidRDefault="00FD7FE3" w:rsidP="00A503DE">
            <w:pPr>
              <w:rPr>
                <w:del w:id="486" w:author="james" w:date="2016-03-29T11:57:00Z"/>
                <w:sz w:val="20"/>
                <w:szCs w:val="20"/>
              </w:rPr>
            </w:pPr>
            <w:del w:id="487" w:author="james" w:date="2016-03-29T11:57:00Z">
              <w:r w:rsidRPr="001C61A1" w:rsidDel="00E57299">
                <w:rPr>
                  <w:sz w:val="20"/>
                  <w:szCs w:val="20"/>
                </w:rPr>
                <w:delText>1</w:delText>
              </w:r>
            </w:del>
          </w:p>
        </w:tc>
        <w:tc>
          <w:tcPr>
            <w:tcW w:w="1734" w:type="dxa"/>
            <w:gridSpan w:val="2"/>
          </w:tcPr>
          <w:p w14:paraId="6C800A66" w14:textId="4D75889F" w:rsidR="00FD7FE3" w:rsidRPr="001C61A1" w:rsidDel="00E57299" w:rsidRDefault="00FD7FE3" w:rsidP="00DB344F">
            <w:pPr>
              <w:rPr>
                <w:del w:id="488" w:author="james" w:date="2016-03-29T11:57:00Z"/>
                <w:sz w:val="20"/>
                <w:szCs w:val="20"/>
              </w:rPr>
            </w:pPr>
            <w:del w:id="489" w:author="james" w:date="2016-03-29T11:57:00Z">
              <w:r w:rsidRPr="001C61A1" w:rsidDel="00E57299">
                <w:rPr>
                  <w:sz w:val="20"/>
                  <w:szCs w:val="20"/>
                </w:rPr>
                <w:delText>sign</w:delText>
              </w:r>
            </w:del>
          </w:p>
        </w:tc>
        <w:tc>
          <w:tcPr>
            <w:tcW w:w="3403" w:type="dxa"/>
          </w:tcPr>
          <w:p w14:paraId="071BED5C" w14:textId="771F6EC3" w:rsidR="00FD7FE3" w:rsidRPr="001C61A1" w:rsidDel="00E57299" w:rsidRDefault="00FD7FE3" w:rsidP="00545F9E">
            <w:pPr>
              <w:rPr>
                <w:del w:id="490" w:author="james" w:date="2016-03-29T11:57:00Z"/>
                <w:sz w:val="20"/>
                <w:szCs w:val="20"/>
              </w:rPr>
            </w:pPr>
            <w:del w:id="491" w:author="james" w:date="2016-03-29T11:57:00Z">
              <w:r w:rsidRPr="001C61A1" w:rsidDel="00E57299">
                <w:rPr>
                  <w:sz w:val="20"/>
                  <w:szCs w:val="20"/>
                </w:rPr>
                <w:delText>{-1, +1}</w:delText>
              </w:r>
            </w:del>
          </w:p>
        </w:tc>
        <w:tc>
          <w:tcPr>
            <w:tcW w:w="917" w:type="dxa"/>
          </w:tcPr>
          <w:p w14:paraId="556D911A" w14:textId="0A573AFD" w:rsidR="00FD7FE3" w:rsidRPr="001C61A1" w:rsidDel="00E57299" w:rsidRDefault="00FD7FE3" w:rsidP="00545F9E">
            <w:pPr>
              <w:rPr>
                <w:del w:id="492" w:author="james" w:date="2016-03-29T11:57:00Z"/>
                <w:sz w:val="20"/>
                <w:szCs w:val="20"/>
              </w:rPr>
            </w:pPr>
            <w:del w:id="493" w:author="james" w:date="2016-03-29T11:57:00Z">
              <w:r w:rsidRPr="001C61A1" w:rsidDel="00E57299">
                <w:rPr>
                  <w:sz w:val="20"/>
                  <w:szCs w:val="20"/>
                </w:rPr>
                <w:delText>-1</w:delText>
              </w:r>
            </w:del>
          </w:p>
        </w:tc>
        <w:tc>
          <w:tcPr>
            <w:tcW w:w="1530" w:type="dxa"/>
          </w:tcPr>
          <w:p w14:paraId="67647280" w14:textId="48D66940" w:rsidR="00FD7FE3" w:rsidRPr="001C61A1" w:rsidDel="00E57299" w:rsidRDefault="00FD7FE3" w:rsidP="001C1B6B">
            <w:pPr>
              <w:rPr>
                <w:del w:id="494" w:author="james" w:date="2016-03-29T11:57:00Z"/>
                <w:sz w:val="20"/>
                <w:szCs w:val="20"/>
              </w:rPr>
            </w:pPr>
            <w:del w:id="495" w:author="james" w:date="2016-03-29T11:57:00Z">
              <w:r w:rsidRPr="001C61A1" w:rsidDel="00E57299">
                <w:rPr>
                  <w:sz w:val="20"/>
                  <w:szCs w:val="20"/>
                </w:rPr>
                <w:delText>+1</w:delText>
              </w:r>
            </w:del>
          </w:p>
        </w:tc>
      </w:tr>
      <w:tr w:rsidR="00FD7FE3" w:rsidRPr="00DE07CD" w:rsidDel="00E57299" w14:paraId="7E2CA702" w14:textId="260AFCA1" w:rsidTr="00F0495D">
        <w:trPr>
          <w:del w:id="496" w:author="james" w:date="2016-03-29T11:57:00Z"/>
        </w:trPr>
        <w:tc>
          <w:tcPr>
            <w:tcW w:w="534" w:type="dxa"/>
            <w:vMerge w:val="restart"/>
            <w:shd w:val="clear" w:color="auto" w:fill="DBE5F1" w:themeFill="accent1" w:themeFillTint="33"/>
          </w:tcPr>
          <w:p w14:paraId="1FEACC1E" w14:textId="783342D3" w:rsidR="00FD7FE3" w:rsidRPr="001C61A1" w:rsidDel="00E57299" w:rsidRDefault="00FD7FE3" w:rsidP="00A503DE">
            <w:pPr>
              <w:rPr>
                <w:del w:id="497" w:author="james" w:date="2016-03-29T11:57:00Z"/>
                <w:sz w:val="20"/>
                <w:szCs w:val="20"/>
              </w:rPr>
            </w:pPr>
            <w:del w:id="498" w:author="james" w:date="2016-03-29T11:57:00Z">
              <w:r w:rsidRPr="001C61A1" w:rsidDel="00E57299">
                <w:rPr>
                  <w:sz w:val="20"/>
                  <w:szCs w:val="20"/>
                </w:rPr>
                <w:delText>2</w:delText>
              </w:r>
            </w:del>
          </w:p>
        </w:tc>
        <w:tc>
          <w:tcPr>
            <w:tcW w:w="1734" w:type="dxa"/>
            <w:gridSpan w:val="2"/>
            <w:shd w:val="clear" w:color="auto" w:fill="DBE5F1" w:themeFill="accent1" w:themeFillTint="33"/>
          </w:tcPr>
          <w:p w14:paraId="0DA561DC" w14:textId="0BF8C78A" w:rsidR="00FD7FE3" w:rsidRPr="001C61A1" w:rsidDel="00E57299" w:rsidRDefault="00FD7FE3" w:rsidP="00DB344F">
            <w:pPr>
              <w:rPr>
                <w:del w:id="499" w:author="james" w:date="2016-03-29T11:57:00Z"/>
                <w:sz w:val="20"/>
                <w:szCs w:val="20"/>
              </w:rPr>
            </w:pPr>
            <w:del w:id="500" w:author="james" w:date="2016-03-29T11:57:00Z">
              <w:r w:rsidRPr="001C61A1" w:rsidDel="00E57299">
                <w:rPr>
                  <w:sz w:val="20"/>
                  <w:szCs w:val="20"/>
                </w:rPr>
                <w:delText>sign-magnitude</w:delText>
              </w:r>
            </w:del>
          </w:p>
        </w:tc>
        <w:tc>
          <w:tcPr>
            <w:tcW w:w="3403" w:type="dxa"/>
            <w:shd w:val="clear" w:color="auto" w:fill="DBE5F1" w:themeFill="accent1" w:themeFillTint="33"/>
          </w:tcPr>
          <w:p w14:paraId="1CA7E8ED" w14:textId="7462946B" w:rsidR="00FD7FE3" w:rsidRPr="001C61A1" w:rsidDel="00E57299" w:rsidRDefault="00FD7FE3" w:rsidP="00545F9E">
            <w:pPr>
              <w:rPr>
                <w:del w:id="501" w:author="james" w:date="2016-03-29T11:57:00Z"/>
                <w:sz w:val="20"/>
                <w:szCs w:val="20"/>
              </w:rPr>
            </w:pPr>
            <w:del w:id="502" w:author="james" w:date="2016-03-29T11:57:00Z">
              <w:r w:rsidRPr="001C61A1" w:rsidDel="00E57299">
                <w:rPr>
                  <w:sz w:val="20"/>
                  <w:szCs w:val="20"/>
                </w:rPr>
                <w:delText>{-3, -1, +1, +3}</w:delText>
              </w:r>
            </w:del>
          </w:p>
        </w:tc>
        <w:tc>
          <w:tcPr>
            <w:tcW w:w="917" w:type="dxa"/>
            <w:shd w:val="clear" w:color="auto" w:fill="DBE5F1" w:themeFill="accent1" w:themeFillTint="33"/>
          </w:tcPr>
          <w:p w14:paraId="709F81D2" w14:textId="58D2C144" w:rsidR="00FD7FE3" w:rsidRPr="001C61A1" w:rsidDel="00E57299" w:rsidRDefault="00FD7FE3" w:rsidP="00545F9E">
            <w:pPr>
              <w:rPr>
                <w:del w:id="503" w:author="james" w:date="2016-03-29T11:57:00Z"/>
                <w:sz w:val="20"/>
                <w:szCs w:val="20"/>
              </w:rPr>
            </w:pPr>
            <w:del w:id="504" w:author="james" w:date="2016-03-29T11:57:00Z">
              <w:r w:rsidRPr="001C61A1" w:rsidDel="00E57299">
                <w:rPr>
                  <w:sz w:val="20"/>
                  <w:szCs w:val="20"/>
                </w:rPr>
                <w:delText>-3</w:delText>
              </w:r>
            </w:del>
          </w:p>
        </w:tc>
        <w:tc>
          <w:tcPr>
            <w:tcW w:w="1530" w:type="dxa"/>
            <w:shd w:val="clear" w:color="auto" w:fill="DBE5F1" w:themeFill="accent1" w:themeFillTint="33"/>
          </w:tcPr>
          <w:p w14:paraId="32443832" w14:textId="34BBDC9B" w:rsidR="00FD7FE3" w:rsidRPr="001C61A1" w:rsidDel="00E57299" w:rsidRDefault="00FD7FE3" w:rsidP="001C1B6B">
            <w:pPr>
              <w:rPr>
                <w:del w:id="505" w:author="james" w:date="2016-03-29T11:57:00Z"/>
                <w:sz w:val="20"/>
                <w:szCs w:val="20"/>
              </w:rPr>
            </w:pPr>
            <w:del w:id="506" w:author="james" w:date="2016-03-29T11:57:00Z">
              <w:r w:rsidRPr="001C61A1" w:rsidDel="00E57299">
                <w:rPr>
                  <w:sz w:val="20"/>
                  <w:szCs w:val="20"/>
                </w:rPr>
                <w:delText>+3</w:delText>
              </w:r>
            </w:del>
          </w:p>
        </w:tc>
      </w:tr>
      <w:tr w:rsidR="00FD7FE3" w:rsidRPr="00DE07CD" w:rsidDel="00E57299" w14:paraId="653DA48B" w14:textId="39E81832" w:rsidTr="00F0495D">
        <w:trPr>
          <w:del w:id="507" w:author="james" w:date="2016-03-29T11:57:00Z"/>
        </w:trPr>
        <w:tc>
          <w:tcPr>
            <w:tcW w:w="534" w:type="dxa"/>
            <w:vMerge/>
            <w:shd w:val="clear" w:color="auto" w:fill="DBE5F1" w:themeFill="accent1" w:themeFillTint="33"/>
          </w:tcPr>
          <w:p w14:paraId="120FF78F" w14:textId="0E8A698F" w:rsidR="00FD7FE3" w:rsidRPr="00514EF9" w:rsidDel="00E57299" w:rsidRDefault="00FD7FE3">
            <w:pPr>
              <w:rPr>
                <w:del w:id="508" w:author="james" w:date="2016-03-29T11:57:00Z"/>
                <w:sz w:val="20"/>
                <w:szCs w:val="20"/>
              </w:rPr>
            </w:pPr>
          </w:p>
        </w:tc>
        <w:tc>
          <w:tcPr>
            <w:tcW w:w="1734" w:type="dxa"/>
            <w:gridSpan w:val="2"/>
            <w:shd w:val="clear" w:color="auto" w:fill="DBE5F1" w:themeFill="accent1" w:themeFillTint="33"/>
          </w:tcPr>
          <w:p w14:paraId="0998D7EF" w14:textId="78D132CF" w:rsidR="00FD7FE3" w:rsidRPr="00514EF9" w:rsidDel="00E57299" w:rsidRDefault="00FD7FE3">
            <w:pPr>
              <w:rPr>
                <w:del w:id="509" w:author="james" w:date="2016-03-29T11:57:00Z"/>
                <w:sz w:val="20"/>
                <w:szCs w:val="20"/>
              </w:rPr>
            </w:pPr>
            <w:del w:id="510" w:author="james" w:date="2016-03-29T11:57:00Z">
              <w:r w:rsidRPr="00514EF9" w:rsidDel="00E57299">
                <w:rPr>
                  <w:sz w:val="20"/>
                  <w:szCs w:val="20"/>
                </w:rPr>
                <w:delText>signed integer</w:delText>
              </w:r>
            </w:del>
          </w:p>
        </w:tc>
        <w:tc>
          <w:tcPr>
            <w:tcW w:w="3403" w:type="dxa"/>
            <w:shd w:val="clear" w:color="auto" w:fill="DBE5F1" w:themeFill="accent1" w:themeFillTint="33"/>
          </w:tcPr>
          <w:p w14:paraId="47A09B07" w14:textId="1EB79788" w:rsidR="00FD7FE3" w:rsidRPr="00514EF9" w:rsidDel="00E57299" w:rsidRDefault="00FD7FE3">
            <w:pPr>
              <w:rPr>
                <w:del w:id="511" w:author="james" w:date="2016-03-29T11:57:00Z"/>
                <w:sz w:val="20"/>
                <w:szCs w:val="20"/>
              </w:rPr>
            </w:pPr>
            <w:del w:id="512" w:author="james" w:date="2016-03-29T11:57:00Z">
              <w:r w:rsidRPr="00514EF9" w:rsidDel="00E57299">
                <w:rPr>
                  <w:sz w:val="20"/>
                  <w:szCs w:val="20"/>
                </w:rPr>
                <w:delText xml:space="preserve">{-2, -1, 0, 1} </w:delText>
              </w:r>
            </w:del>
          </w:p>
        </w:tc>
        <w:tc>
          <w:tcPr>
            <w:tcW w:w="917" w:type="dxa"/>
            <w:shd w:val="clear" w:color="auto" w:fill="DBE5F1" w:themeFill="accent1" w:themeFillTint="33"/>
          </w:tcPr>
          <w:p w14:paraId="77684603" w14:textId="3094E53B" w:rsidR="00FD7FE3" w:rsidRPr="00514EF9" w:rsidDel="00E57299" w:rsidRDefault="00FD7FE3">
            <w:pPr>
              <w:rPr>
                <w:del w:id="513" w:author="james" w:date="2016-03-29T11:57:00Z"/>
                <w:sz w:val="20"/>
                <w:szCs w:val="20"/>
              </w:rPr>
            </w:pPr>
            <w:del w:id="514" w:author="james" w:date="2016-03-29T11:57:00Z">
              <w:r w:rsidRPr="00514EF9" w:rsidDel="00E57299">
                <w:rPr>
                  <w:sz w:val="20"/>
                  <w:szCs w:val="20"/>
                </w:rPr>
                <w:delText>-2</w:delText>
              </w:r>
            </w:del>
          </w:p>
        </w:tc>
        <w:tc>
          <w:tcPr>
            <w:tcW w:w="1530" w:type="dxa"/>
            <w:shd w:val="clear" w:color="auto" w:fill="DBE5F1" w:themeFill="accent1" w:themeFillTint="33"/>
          </w:tcPr>
          <w:p w14:paraId="7652E58F" w14:textId="1762872A" w:rsidR="00FD7FE3" w:rsidRPr="00514EF9" w:rsidDel="00E57299" w:rsidRDefault="00FD7FE3">
            <w:pPr>
              <w:rPr>
                <w:del w:id="515" w:author="james" w:date="2016-03-29T11:57:00Z"/>
                <w:sz w:val="20"/>
                <w:szCs w:val="20"/>
              </w:rPr>
            </w:pPr>
            <w:del w:id="516" w:author="james" w:date="2016-03-29T11:57:00Z">
              <w:r w:rsidRPr="00514EF9" w:rsidDel="00E57299">
                <w:rPr>
                  <w:sz w:val="20"/>
                  <w:szCs w:val="20"/>
                </w:rPr>
                <w:delText>+1</w:delText>
              </w:r>
            </w:del>
          </w:p>
        </w:tc>
      </w:tr>
      <w:tr w:rsidR="00FD7FE3" w:rsidRPr="00DE07CD" w:rsidDel="00E57299" w14:paraId="49A69115" w14:textId="41C15C85" w:rsidTr="00F0495D">
        <w:trPr>
          <w:del w:id="517" w:author="james" w:date="2016-03-29T11:57:00Z"/>
        </w:trPr>
        <w:tc>
          <w:tcPr>
            <w:tcW w:w="534" w:type="dxa"/>
            <w:vMerge/>
            <w:shd w:val="clear" w:color="auto" w:fill="DBE5F1" w:themeFill="accent1" w:themeFillTint="33"/>
          </w:tcPr>
          <w:p w14:paraId="08DE639B" w14:textId="17F50A03" w:rsidR="00FD7FE3" w:rsidRPr="00514EF9" w:rsidDel="00E57299" w:rsidRDefault="00FD7FE3">
            <w:pPr>
              <w:rPr>
                <w:del w:id="518" w:author="james" w:date="2016-03-29T11:57:00Z"/>
                <w:sz w:val="20"/>
                <w:szCs w:val="20"/>
              </w:rPr>
            </w:pPr>
          </w:p>
        </w:tc>
        <w:tc>
          <w:tcPr>
            <w:tcW w:w="1734" w:type="dxa"/>
            <w:gridSpan w:val="2"/>
            <w:shd w:val="clear" w:color="auto" w:fill="DBE5F1" w:themeFill="accent1" w:themeFillTint="33"/>
          </w:tcPr>
          <w:p w14:paraId="569FF57E" w14:textId="11CCC369" w:rsidR="00FD7FE3" w:rsidRPr="00514EF9" w:rsidDel="00E57299" w:rsidRDefault="00FD7FE3">
            <w:pPr>
              <w:rPr>
                <w:del w:id="519" w:author="james" w:date="2016-03-29T11:57:00Z"/>
                <w:sz w:val="20"/>
                <w:szCs w:val="20"/>
              </w:rPr>
            </w:pPr>
            <w:del w:id="520" w:author="james" w:date="2016-03-29T11:57:00Z">
              <w:r w:rsidRPr="00514EF9" w:rsidDel="00E57299">
                <w:rPr>
                  <w:sz w:val="20"/>
                  <w:szCs w:val="20"/>
                </w:rPr>
                <w:delText>offset binary</w:delText>
              </w:r>
            </w:del>
          </w:p>
        </w:tc>
        <w:tc>
          <w:tcPr>
            <w:tcW w:w="3403" w:type="dxa"/>
            <w:shd w:val="clear" w:color="auto" w:fill="DBE5F1" w:themeFill="accent1" w:themeFillTint="33"/>
          </w:tcPr>
          <w:p w14:paraId="5199C7DA" w14:textId="6E958CCA" w:rsidR="00FD7FE3" w:rsidRPr="00514EF9" w:rsidDel="00E57299" w:rsidRDefault="00FD7FE3" w:rsidP="00656B8D">
            <w:pPr>
              <w:rPr>
                <w:del w:id="521" w:author="james" w:date="2016-03-29T11:57:00Z"/>
                <w:sz w:val="20"/>
                <w:szCs w:val="20"/>
              </w:rPr>
            </w:pPr>
            <w:del w:id="522" w:author="james" w:date="2016-03-29T11:57:00Z">
              <w:r w:rsidRPr="00514EF9" w:rsidDel="00E57299">
                <w:rPr>
                  <w:sz w:val="20"/>
                  <w:szCs w:val="20"/>
                </w:rPr>
                <w:delText>{</w:delText>
              </w:r>
              <w:r w:rsidR="00656B8D" w:rsidRPr="00514EF9" w:rsidDel="00E57299">
                <w:rPr>
                  <w:sz w:val="20"/>
                  <w:szCs w:val="20"/>
                </w:rPr>
                <w:delText>0</w:delText>
              </w:r>
              <w:r w:rsidRPr="00514EF9" w:rsidDel="00E57299">
                <w:rPr>
                  <w:sz w:val="20"/>
                  <w:szCs w:val="20"/>
                </w:rPr>
                <w:delText xml:space="preserve">, </w:delText>
              </w:r>
              <w:r w:rsidR="00656B8D" w:rsidRPr="00514EF9" w:rsidDel="00E57299">
                <w:rPr>
                  <w:sz w:val="20"/>
                  <w:szCs w:val="20"/>
                </w:rPr>
                <w:delText>1</w:delText>
              </w:r>
              <w:r w:rsidRPr="00514EF9" w:rsidDel="00E57299">
                <w:rPr>
                  <w:sz w:val="20"/>
                  <w:szCs w:val="20"/>
                </w:rPr>
                <w:delText xml:space="preserve">, </w:delText>
              </w:r>
              <w:r w:rsidR="00656B8D" w:rsidRPr="00514EF9" w:rsidDel="00E57299">
                <w:rPr>
                  <w:sz w:val="20"/>
                  <w:szCs w:val="20"/>
                </w:rPr>
                <w:delText>2</w:delText>
              </w:r>
              <w:r w:rsidRPr="00514EF9" w:rsidDel="00E57299">
                <w:rPr>
                  <w:sz w:val="20"/>
                  <w:szCs w:val="20"/>
                </w:rPr>
                <w:delText xml:space="preserve">, </w:delText>
              </w:r>
              <w:r w:rsidR="00656B8D" w:rsidRPr="00514EF9" w:rsidDel="00E57299">
                <w:rPr>
                  <w:sz w:val="20"/>
                  <w:szCs w:val="20"/>
                </w:rPr>
                <w:delText>3</w:delText>
              </w:r>
              <w:r w:rsidRPr="00514EF9" w:rsidDel="00E57299">
                <w:rPr>
                  <w:sz w:val="20"/>
                  <w:szCs w:val="20"/>
                </w:rPr>
                <w:delText xml:space="preserve">} </w:delText>
              </w:r>
            </w:del>
          </w:p>
        </w:tc>
        <w:tc>
          <w:tcPr>
            <w:tcW w:w="917" w:type="dxa"/>
            <w:shd w:val="clear" w:color="auto" w:fill="DBE5F1" w:themeFill="accent1" w:themeFillTint="33"/>
          </w:tcPr>
          <w:p w14:paraId="1394D150" w14:textId="15E0493E" w:rsidR="00FD7FE3" w:rsidRPr="00514EF9" w:rsidDel="00E57299" w:rsidRDefault="003557CD">
            <w:pPr>
              <w:rPr>
                <w:del w:id="523" w:author="james" w:date="2016-03-29T11:57:00Z"/>
                <w:sz w:val="20"/>
                <w:szCs w:val="20"/>
              </w:rPr>
            </w:pPr>
            <w:del w:id="524" w:author="james" w:date="2016-03-29T11:57:00Z">
              <w:r w:rsidRPr="00514EF9" w:rsidDel="00E57299">
                <w:rPr>
                  <w:sz w:val="20"/>
                  <w:szCs w:val="20"/>
                </w:rPr>
                <w:delText>0</w:delText>
              </w:r>
            </w:del>
          </w:p>
        </w:tc>
        <w:tc>
          <w:tcPr>
            <w:tcW w:w="1530" w:type="dxa"/>
            <w:shd w:val="clear" w:color="auto" w:fill="DBE5F1" w:themeFill="accent1" w:themeFillTint="33"/>
          </w:tcPr>
          <w:p w14:paraId="4F2E98BE" w14:textId="123CCE41" w:rsidR="00FD7FE3" w:rsidRPr="00514EF9" w:rsidDel="00E57299" w:rsidRDefault="00FD7FE3" w:rsidP="003557CD">
            <w:pPr>
              <w:rPr>
                <w:del w:id="525" w:author="james" w:date="2016-03-29T11:57:00Z"/>
                <w:sz w:val="20"/>
                <w:szCs w:val="20"/>
              </w:rPr>
            </w:pPr>
            <w:del w:id="526" w:author="james" w:date="2016-03-29T11:57:00Z">
              <w:r w:rsidRPr="00514EF9" w:rsidDel="00E57299">
                <w:rPr>
                  <w:sz w:val="20"/>
                  <w:szCs w:val="20"/>
                </w:rPr>
                <w:delText>+</w:delText>
              </w:r>
              <w:r w:rsidR="003557CD" w:rsidRPr="00514EF9" w:rsidDel="00E57299">
                <w:rPr>
                  <w:sz w:val="20"/>
                  <w:szCs w:val="20"/>
                </w:rPr>
                <w:delText>3</w:delText>
              </w:r>
            </w:del>
          </w:p>
        </w:tc>
      </w:tr>
      <w:tr w:rsidR="00FD7FE3" w:rsidRPr="00DE07CD" w:rsidDel="00E57299" w14:paraId="567574B9" w14:textId="1B0F9117" w:rsidTr="00F0495D">
        <w:trPr>
          <w:del w:id="527" w:author="james" w:date="2016-03-29T11:57:00Z"/>
        </w:trPr>
        <w:tc>
          <w:tcPr>
            <w:tcW w:w="534" w:type="dxa"/>
            <w:vMerge w:val="restart"/>
          </w:tcPr>
          <w:p w14:paraId="1618A73A" w14:textId="57E4A5A9" w:rsidR="00FD7FE3" w:rsidRPr="001C61A1" w:rsidDel="00E57299" w:rsidRDefault="00FD7FE3" w:rsidP="00A503DE">
            <w:pPr>
              <w:rPr>
                <w:del w:id="528" w:author="james" w:date="2016-03-29T11:57:00Z"/>
                <w:sz w:val="20"/>
                <w:szCs w:val="20"/>
              </w:rPr>
            </w:pPr>
            <w:del w:id="529" w:author="james" w:date="2016-03-29T11:57:00Z">
              <w:r w:rsidRPr="001C61A1" w:rsidDel="00E57299">
                <w:rPr>
                  <w:sz w:val="20"/>
                  <w:szCs w:val="20"/>
                </w:rPr>
                <w:delText>4</w:delText>
              </w:r>
            </w:del>
          </w:p>
        </w:tc>
        <w:tc>
          <w:tcPr>
            <w:tcW w:w="1734" w:type="dxa"/>
            <w:gridSpan w:val="2"/>
          </w:tcPr>
          <w:p w14:paraId="4AD41251" w14:textId="10CA3503" w:rsidR="00FD7FE3" w:rsidRPr="001C61A1" w:rsidDel="00E57299" w:rsidRDefault="00FD7FE3" w:rsidP="00DB344F">
            <w:pPr>
              <w:rPr>
                <w:del w:id="530" w:author="james" w:date="2016-03-29T11:57:00Z"/>
                <w:sz w:val="20"/>
                <w:szCs w:val="20"/>
              </w:rPr>
            </w:pPr>
            <w:del w:id="531" w:author="james" w:date="2016-03-29T11:57:00Z">
              <w:r w:rsidRPr="001C61A1" w:rsidDel="00E57299">
                <w:rPr>
                  <w:sz w:val="20"/>
                  <w:szCs w:val="20"/>
                </w:rPr>
                <w:delText>sign-magnitude</w:delText>
              </w:r>
            </w:del>
          </w:p>
        </w:tc>
        <w:tc>
          <w:tcPr>
            <w:tcW w:w="3403" w:type="dxa"/>
          </w:tcPr>
          <w:p w14:paraId="44CF9ABF" w14:textId="5629E039" w:rsidR="00FD7FE3" w:rsidRPr="001C61A1" w:rsidDel="00E57299" w:rsidRDefault="00FD7FE3" w:rsidP="00DA3431">
            <w:pPr>
              <w:rPr>
                <w:del w:id="532" w:author="james" w:date="2016-03-29T11:57:00Z"/>
                <w:sz w:val="20"/>
                <w:szCs w:val="20"/>
              </w:rPr>
            </w:pPr>
            <w:del w:id="533" w:author="james" w:date="2016-03-29T11:57:00Z">
              <w:r w:rsidRPr="001C61A1" w:rsidDel="00E57299">
                <w:rPr>
                  <w:sz w:val="20"/>
                  <w:szCs w:val="20"/>
                </w:rPr>
                <w:delText>{-</w:delText>
              </w:r>
              <w:r w:rsidR="00DA3431" w:rsidRPr="001C61A1" w:rsidDel="00E57299">
                <w:rPr>
                  <w:sz w:val="20"/>
                  <w:szCs w:val="20"/>
                </w:rPr>
                <w:delText>15</w:delText>
              </w:r>
              <w:r w:rsidRPr="001C61A1" w:rsidDel="00E57299">
                <w:rPr>
                  <w:sz w:val="20"/>
                  <w:szCs w:val="20"/>
                </w:rPr>
                <w:delText>, -</w:delText>
              </w:r>
              <w:r w:rsidR="00DA3431" w:rsidRPr="001C61A1" w:rsidDel="00E57299">
                <w:rPr>
                  <w:sz w:val="20"/>
                  <w:szCs w:val="20"/>
                </w:rPr>
                <w:delText>13</w:delText>
              </w:r>
              <w:r w:rsidRPr="001C61A1" w:rsidDel="00E57299">
                <w:rPr>
                  <w:sz w:val="20"/>
                  <w:szCs w:val="20"/>
                </w:rPr>
                <w:delText>,…,-1,+1,…, +</w:delText>
              </w:r>
              <w:r w:rsidR="00DA3431" w:rsidRPr="001C61A1" w:rsidDel="00E57299">
                <w:rPr>
                  <w:sz w:val="20"/>
                  <w:szCs w:val="20"/>
                </w:rPr>
                <w:delText>13, +15</w:delText>
              </w:r>
              <w:r w:rsidRPr="001C61A1" w:rsidDel="00E57299">
                <w:rPr>
                  <w:sz w:val="20"/>
                  <w:szCs w:val="20"/>
                </w:rPr>
                <w:delText>}</w:delText>
              </w:r>
            </w:del>
          </w:p>
        </w:tc>
        <w:tc>
          <w:tcPr>
            <w:tcW w:w="917" w:type="dxa"/>
          </w:tcPr>
          <w:p w14:paraId="6B706BBF" w14:textId="48634665" w:rsidR="00FD7FE3" w:rsidRPr="001C61A1" w:rsidDel="00E57299" w:rsidRDefault="00514EF9" w:rsidP="00DA3431">
            <w:pPr>
              <w:rPr>
                <w:del w:id="534" w:author="james" w:date="2016-03-29T11:57:00Z"/>
                <w:sz w:val="20"/>
                <w:szCs w:val="20"/>
              </w:rPr>
            </w:pPr>
            <w:del w:id="535" w:author="james" w:date="2016-03-29T11:57:00Z">
              <w:r w:rsidDel="00E57299">
                <w:rPr>
                  <w:sz w:val="20"/>
                  <w:szCs w:val="20"/>
                </w:rPr>
                <w:delText>-</w:delText>
              </w:r>
              <w:r w:rsidR="00DA3431" w:rsidRPr="001C61A1" w:rsidDel="00E57299">
                <w:rPr>
                  <w:sz w:val="20"/>
                  <w:szCs w:val="20"/>
                </w:rPr>
                <w:delText>15</w:delText>
              </w:r>
            </w:del>
          </w:p>
        </w:tc>
        <w:tc>
          <w:tcPr>
            <w:tcW w:w="1530" w:type="dxa"/>
          </w:tcPr>
          <w:p w14:paraId="52E280D6" w14:textId="452AEE95" w:rsidR="00FD7FE3" w:rsidRPr="001C61A1" w:rsidDel="00E57299" w:rsidRDefault="00FD7FE3" w:rsidP="001C1B6B">
            <w:pPr>
              <w:rPr>
                <w:del w:id="536" w:author="james" w:date="2016-03-29T11:57:00Z"/>
                <w:sz w:val="20"/>
                <w:szCs w:val="20"/>
              </w:rPr>
            </w:pPr>
            <w:del w:id="537" w:author="james" w:date="2016-03-29T11:57:00Z">
              <w:r w:rsidRPr="001C61A1" w:rsidDel="00E57299">
                <w:rPr>
                  <w:sz w:val="20"/>
                  <w:szCs w:val="20"/>
                </w:rPr>
                <w:delText>+</w:delText>
              </w:r>
              <w:r w:rsidR="00DA3431" w:rsidRPr="001C61A1" w:rsidDel="00E57299">
                <w:rPr>
                  <w:sz w:val="20"/>
                  <w:szCs w:val="20"/>
                </w:rPr>
                <w:delText>15</w:delText>
              </w:r>
            </w:del>
          </w:p>
        </w:tc>
      </w:tr>
      <w:tr w:rsidR="00FD7FE3" w:rsidRPr="00DE07CD" w:rsidDel="00E57299" w14:paraId="50523C95" w14:textId="5B665602" w:rsidTr="00F0495D">
        <w:trPr>
          <w:del w:id="538" w:author="james" w:date="2016-03-29T11:57:00Z"/>
        </w:trPr>
        <w:tc>
          <w:tcPr>
            <w:tcW w:w="534" w:type="dxa"/>
            <w:vMerge/>
          </w:tcPr>
          <w:p w14:paraId="730BB505" w14:textId="3F3DD35B" w:rsidR="00FD7FE3" w:rsidRPr="00514EF9" w:rsidDel="00E57299" w:rsidRDefault="00FD7FE3">
            <w:pPr>
              <w:rPr>
                <w:del w:id="539" w:author="james" w:date="2016-03-29T11:57:00Z"/>
                <w:sz w:val="20"/>
                <w:szCs w:val="20"/>
              </w:rPr>
            </w:pPr>
          </w:p>
        </w:tc>
        <w:tc>
          <w:tcPr>
            <w:tcW w:w="1734" w:type="dxa"/>
            <w:gridSpan w:val="2"/>
          </w:tcPr>
          <w:p w14:paraId="232C7C86" w14:textId="1BDE3C59" w:rsidR="00FD7FE3" w:rsidRPr="00514EF9" w:rsidDel="00E57299" w:rsidRDefault="00FD7FE3">
            <w:pPr>
              <w:rPr>
                <w:del w:id="540" w:author="james" w:date="2016-03-29T11:57:00Z"/>
                <w:sz w:val="20"/>
                <w:szCs w:val="20"/>
              </w:rPr>
            </w:pPr>
            <w:del w:id="541" w:author="james" w:date="2016-03-29T11:57:00Z">
              <w:r w:rsidRPr="00514EF9" w:rsidDel="00E57299">
                <w:rPr>
                  <w:sz w:val="20"/>
                  <w:szCs w:val="20"/>
                </w:rPr>
                <w:delText>signed integer</w:delText>
              </w:r>
            </w:del>
          </w:p>
        </w:tc>
        <w:tc>
          <w:tcPr>
            <w:tcW w:w="3403" w:type="dxa"/>
          </w:tcPr>
          <w:p w14:paraId="7CB1F652" w14:textId="0D27052E" w:rsidR="00FD7FE3" w:rsidRPr="00514EF9" w:rsidDel="00E57299" w:rsidRDefault="00FD7FE3">
            <w:pPr>
              <w:rPr>
                <w:del w:id="542" w:author="james" w:date="2016-03-29T11:57:00Z"/>
                <w:sz w:val="20"/>
                <w:szCs w:val="20"/>
              </w:rPr>
            </w:pPr>
            <w:del w:id="543" w:author="james" w:date="2016-03-29T11:57:00Z">
              <w:r w:rsidRPr="00514EF9" w:rsidDel="00E57299">
                <w:rPr>
                  <w:sz w:val="20"/>
                  <w:szCs w:val="20"/>
                </w:rPr>
                <w:delText>{-8, …, 0…, +7}</w:delText>
              </w:r>
            </w:del>
          </w:p>
        </w:tc>
        <w:tc>
          <w:tcPr>
            <w:tcW w:w="917" w:type="dxa"/>
          </w:tcPr>
          <w:p w14:paraId="5243993B" w14:textId="3663F021" w:rsidR="00FD7FE3" w:rsidRPr="00514EF9" w:rsidDel="00E57299" w:rsidRDefault="00FD7FE3">
            <w:pPr>
              <w:rPr>
                <w:del w:id="544" w:author="james" w:date="2016-03-29T11:57:00Z"/>
                <w:sz w:val="20"/>
                <w:szCs w:val="20"/>
              </w:rPr>
            </w:pPr>
            <w:del w:id="545" w:author="james" w:date="2016-03-29T11:57:00Z">
              <w:r w:rsidRPr="00514EF9" w:rsidDel="00E57299">
                <w:rPr>
                  <w:sz w:val="20"/>
                  <w:szCs w:val="20"/>
                </w:rPr>
                <w:delText>-8</w:delText>
              </w:r>
            </w:del>
          </w:p>
        </w:tc>
        <w:tc>
          <w:tcPr>
            <w:tcW w:w="1530" w:type="dxa"/>
          </w:tcPr>
          <w:p w14:paraId="065A4694" w14:textId="1F675CF8" w:rsidR="00FD7FE3" w:rsidRPr="00514EF9" w:rsidDel="00E57299" w:rsidRDefault="00FD7FE3">
            <w:pPr>
              <w:rPr>
                <w:del w:id="546" w:author="james" w:date="2016-03-29T11:57:00Z"/>
                <w:sz w:val="20"/>
                <w:szCs w:val="20"/>
              </w:rPr>
            </w:pPr>
            <w:del w:id="547" w:author="james" w:date="2016-03-29T11:57:00Z">
              <w:r w:rsidRPr="00514EF9" w:rsidDel="00E57299">
                <w:rPr>
                  <w:sz w:val="20"/>
                  <w:szCs w:val="20"/>
                </w:rPr>
                <w:delText>+7</w:delText>
              </w:r>
            </w:del>
          </w:p>
        </w:tc>
      </w:tr>
      <w:tr w:rsidR="00FD7FE3" w:rsidRPr="00DE07CD" w:rsidDel="00E57299" w14:paraId="40463ED7" w14:textId="7CF588C3" w:rsidTr="00F0495D">
        <w:trPr>
          <w:del w:id="548" w:author="james" w:date="2016-03-29T11:57:00Z"/>
        </w:trPr>
        <w:tc>
          <w:tcPr>
            <w:tcW w:w="534" w:type="dxa"/>
            <w:vMerge/>
          </w:tcPr>
          <w:p w14:paraId="7DEB0F65" w14:textId="7FFE623D" w:rsidR="00FD7FE3" w:rsidRPr="00514EF9" w:rsidDel="00E57299" w:rsidRDefault="00FD7FE3">
            <w:pPr>
              <w:rPr>
                <w:del w:id="549" w:author="james" w:date="2016-03-29T11:57:00Z"/>
                <w:sz w:val="20"/>
                <w:szCs w:val="20"/>
              </w:rPr>
            </w:pPr>
          </w:p>
        </w:tc>
        <w:tc>
          <w:tcPr>
            <w:tcW w:w="1734" w:type="dxa"/>
            <w:gridSpan w:val="2"/>
          </w:tcPr>
          <w:p w14:paraId="3DBA8BC7" w14:textId="2778BD30" w:rsidR="00FD7FE3" w:rsidRPr="00514EF9" w:rsidDel="00E57299" w:rsidRDefault="00FD7FE3">
            <w:pPr>
              <w:rPr>
                <w:del w:id="550" w:author="james" w:date="2016-03-29T11:57:00Z"/>
                <w:sz w:val="20"/>
                <w:szCs w:val="20"/>
              </w:rPr>
            </w:pPr>
            <w:del w:id="551" w:author="james" w:date="2016-03-29T11:57:00Z">
              <w:r w:rsidRPr="00514EF9" w:rsidDel="00E57299">
                <w:rPr>
                  <w:sz w:val="20"/>
                  <w:szCs w:val="20"/>
                </w:rPr>
                <w:delText>offset binary</w:delText>
              </w:r>
            </w:del>
          </w:p>
        </w:tc>
        <w:tc>
          <w:tcPr>
            <w:tcW w:w="3403" w:type="dxa"/>
          </w:tcPr>
          <w:p w14:paraId="38913553" w14:textId="1F20480A" w:rsidR="00FD7FE3" w:rsidRPr="00514EF9" w:rsidDel="00E57299" w:rsidRDefault="00FD7FE3" w:rsidP="003C22B4">
            <w:pPr>
              <w:rPr>
                <w:del w:id="552" w:author="james" w:date="2016-03-29T11:57:00Z"/>
                <w:sz w:val="20"/>
                <w:szCs w:val="20"/>
              </w:rPr>
            </w:pPr>
            <w:del w:id="553" w:author="james" w:date="2016-03-29T11:57:00Z">
              <w:r w:rsidRPr="00514EF9" w:rsidDel="00E57299">
                <w:rPr>
                  <w:sz w:val="20"/>
                  <w:szCs w:val="20"/>
                </w:rPr>
                <w:delText>{</w:delText>
              </w:r>
              <w:r w:rsidR="003C22B4" w:rsidRPr="00514EF9" w:rsidDel="00E57299">
                <w:rPr>
                  <w:sz w:val="20"/>
                  <w:szCs w:val="20"/>
                </w:rPr>
                <w:delText>0</w:delText>
              </w:r>
              <w:r w:rsidRPr="00514EF9" w:rsidDel="00E57299">
                <w:rPr>
                  <w:sz w:val="20"/>
                  <w:szCs w:val="20"/>
                </w:rPr>
                <w:delText>,</w:delText>
              </w:r>
              <w:r w:rsidR="003C22B4" w:rsidRPr="00514EF9" w:rsidDel="00E57299">
                <w:rPr>
                  <w:sz w:val="20"/>
                  <w:szCs w:val="20"/>
                </w:rPr>
                <w:delText>…,15</w:delText>
              </w:r>
              <w:r w:rsidRPr="00514EF9" w:rsidDel="00E57299">
                <w:rPr>
                  <w:sz w:val="20"/>
                  <w:szCs w:val="20"/>
                </w:rPr>
                <w:delText>}</w:delText>
              </w:r>
            </w:del>
          </w:p>
        </w:tc>
        <w:tc>
          <w:tcPr>
            <w:tcW w:w="917" w:type="dxa"/>
          </w:tcPr>
          <w:p w14:paraId="35B77770" w14:textId="0BAD4BEC" w:rsidR="00FD7FE3" w:rsidRPr="00514EF9" w:rsidDel="00E57299" w:rsidRDefault="00D83541">
            <w:pPr>
              <w:rPr>
                <w:del w:id="554" w:author="james" w:date="2016-03-29T11:57:00Z"/>
                <w:sz w:val="20"/>
                <w:szCs w:val="20"/>
              </w:rPr>
            </w:pPr>
            <w:del w:id="555" w:author="james" w:date="2016-03-29T11:57:00Z">
              <w:r w:rsidRPr="00514EF9" w:rsidDel="00E57299">
                <w:rPr>
                  <w:sz w:val="20"/>
                  <w:szCs w:val="20"/>
                </w:rPr>
                <w:delText>0</w:delText>
              </w:r>
            </w:del>
          </w:p>
        </w:tc>
        <w:tc>
          <w:tcPr>
            <w:tcW w:w="1530" w:type="dxa"/>
          </w:tcPr>
          <w:p w14:paraId="5A6DC5B3" w14:textId="3FDC2EA0" w:rsidR="00FD7FE3" w:rsidRPr="00514EF9" w:rsidDel="00E57299" w:rsidRDefault="00FD7FE3" w:rsidP="00D83541">
            <w:pPr>
              <w:rPr>
                <w:del w:id="556" w:author="james" w:date="2016-03-29T11:57:00Z"/>
                <w:sz w:val="20"/>
                <w:szCs w:val="20"/>
              </w:rPr>
            </w:pPr>
            <w:del w:id="557" w:author="james" w:date="2016-03-29T11:57:00Z">
              <w:r w:rsidRPr="00514EF9" w:rsidDel="00E57299">
                <w:rPr>
                  <w:sz w:val="20"/>
                  <w:szCs w:val="20"/>
                </w:rPr>
                <w:delText>+</w:delText>
              </w:r>
              <w:r w:rsidR="00D83541" w:rsidRPr="00514EF9" w:rsidDel="00E57299">
                <w:rPr>
                  <w:sz w:val="20"/>
                  <w:szCs w:val="20"/>
                </w:rPr>
                <w:delText>15</w:delText>
              </w:r>
            </w:del>
          </w:p>
        </w:tc>
      </w:tr>
      <w:tr w:rsidR="00FD7FE3" w:rsidRPr="00DE07CD" w:rsidDel="00E57299" w14:paraId="515734EF" w14:textId="1F509E8B" w:rsidTr="00F0495D">
        <w:trPr>
          <w:del w:id="558" w:author="james" w:date="2016-03-29T11:57:00Z"/>
        </w:trPr>
        <w:tc>
          <w:tcPr>
            <w:tcW w:w="534" w:type="dxa"/>
            <w:vMerge w:val="restart"/>
            <w:shd w:val="clear" w:color="auto" w:fill="DBE5F1" w:themeFill="accent1" w:themeFillTint="33"/>
          </w:tcPr>
          <w:p w14:paraId="61E59DA3" w14:textId="175B9CB6" w:rsidR="00FD7FE3" w:rsidRPr="001C61A1" w:rsidDel="00E57299" w:rsidRDefault="00FD7FE3" w:rsidP="00A503DE">
            <w:pPr>
              <w:rPr>
                <w:del w:id="559" w:author="james" w:date="2016-03-29T11:57:00Z"/>
                <w:sz w:val="20"/>
                <w:szCs w:val="20"/>
              </w:rPr>
            </w:pPr>
            <w:del w:id="560" w:author="james" w:date="2016-03-29T11:57:00Z">
              <w:r w:rsidRPr="001C61A1" w:rsidDel="00E57299">
                <w:rPr>
                  <w:sz w:val="20"/>
                  <w:szCs w:val="20"/>
                </w:rPr>
                <w:delText>8</w:delText>
              </w:r>
            </w:del>
          </w:p>
        </w:tc>
        <w:tc>
          <w:tcPr>
            <w:tcW w:w="1734" w:type="dxa"/>
            <w:gridSpan w:val="2"/>
            <w:shd w:val="clear" w:color="auto" w:fill="DBE5F1" w:themeFill="accent1" w:themeFillTint="33"/>
          </w:tcPr>
          <w:p w14:paraId="40DD66C2" w14:textId="442E9019" w:rsidR="00FD7FE3" w:rsidRPr="001C61A1" w:rsidDel="00E57299" w:rsidRDefault="00FD7FE3" w:rsidP="00DB344F">
            <w:pPr>
              <w:rPr>
                <w:del w:id="561" w:author="james" w:date="2016-03-29T11:57:00Z"/>
                <w:sz w:val="20"/>
                <w:szCs w:val="20"/>
              </w:rPr>
            </w:pPr>
            <w:del w:id="562" w:author="james" w:date="2016-03-29T11:57:00Z">
              <w:r w:rsidRPr="001C61A1" w:rsidDel="00E57299">
                <w:rPr>
                  <w:sz w:val="20"/>
                  <w:szCs w:val="20"/>
                </w:rPr>
                <w:delText>sign-magnitude</w:delText>
              </w:r>
            </w:del>
          </w:p>
        </w:tc>
        <w:tc>
          <w:tcPr>
            <w:tcW w:w="3403" w:type="dxa"/>
            <w:shd w:val="clear" w:color="auto" w:fill="DBE5F1" w:themeFill="accent1" w:themeFillTint="33"/>
          </w:tcPr>
          <w:p w14:paraId="08BBF393" w14:textId="7E7D42EF" w:rsidR="00FD7FE3" w:rsidRPr="001C61A1" w:rsidDel="00E57299" w:rsidRDefault="00FD7FE3" w:rsidP="00D46E7A">
            <w:pPr>
              <w:rPr>
                <w:del w:id="563" w:author="james" w:date="2016-03-29T11:57:00Z"/>
                <w:sz w:val="20"/>
                <w:szCs w:val="20"/>
              </w:rPr>
            </w:pPr>
            <w:del w:id="564" w:author="james" w:date="2016-03-29T11:57:00Z">
              <w:r w:rsidRPr="001C61A1" w:rsidDel="00E57299">
                <w:rPr>
                  <w:sz w:val="20"/>
                  <w:szCs w:val="20"/>
                </w:rPr>
                <w:delText>{-</w:delText>
              </w:r>
              <w:r w:rsidR="00D46E7A" w:rsidRPr="001C61A1" w:rsidDel="00E57299">
                <w:rPr>
                  <w:sz w:val="20"/>
                  <w:szCs w:val="20"/>
                </w:rPr>
                <w:delText>127</w:delText>
              </w:r>
              <w:r w:rsidRPr="001C61A1" w:rsidDel="00E57299">
                <w:rPr>
                  <w:sz w:val="20"/>
                  <w:szCs w:val="20"/>
                </w:rPr>
                <w:delText>, -</w:delText>
              </w:r>
              <w:r w:rsidR="00D46E7A" w:rsidRPr="001C61A1" w:rsidDel="00E57299">
                <w:rPr>
                  <w:sz w:val="20"/>
                  <w:szCs w:val="20"/>
                </w:rPr>
                <w:delText>125</w:delText>
              </w:r>
              <w:r w:rsidRPr="001C61A1" w:rsidDel="00E57299">
                <w:rPr>
                  <w:sz w:val="20"/>
                  <w:szCs w:val="20"/>
                </w:rPr>
                <w:delText>,…,</w:delText>
              </w:r>
              <w:r w:rsidR="00D46E7A" w:rsidRPr="001C61A1" w:rsidDel="00E57299">
                <w:rPr>
                  <w:sz w:val="20"/>
                  <w:szCs w:val="20"/>
                </w:rPr>
                <w:delText>-1,+1,</w:delText>
              </w:r>
              <w:r w:rsidRPr="001C61A1" w:rsidDel="00E57299">
                <w:rPr>
                  <w:sz w:val="20"/>
                  <w:szCs w:val="20"/>
                </w:rPr>
                <w:delText xml:space="preserve"> +</w:delText>
              </w:r>
              <w:r w:rsidR="00D46E7A" w:rsidRPr="001C61A1" w:rsidDel="00E57299">
                <w:rPr>
                  <w:sz w:val="20"/>
                  <w:szCs w:val="20"/>
                </w:rPr>
                <w:delText>125</w:delText>
              </w:r>
              <w:r w:rsidRPr="001C61A1" w:rsidDel="00E57299">
                <w:rPr>
                  <w:sz w:val="20"/>
                  <w:szCs w:val="20"/>
                </w:rPr>
                <w:delText>, +</w:delText>
              </w:r>
              <w:r w:rsidR="00D46E7A" w:rsidRPr="001C61A1" w:rsidDel="00E57299">
                <w:rPr>
                  <w:sz w:val="20"/>
                  <w:szCs w:val="20"/>
                </w:rPr>
                <w:delText>127</w:delText>
              </w:r>
              <w:r w:rsidRPr="001C61A1" w:rsidDel="00E57299">
                <w:rPr>
                  <w:sz w:val="20"/>
                  <w:szCs w:val="20"/>
                </w:rPr>
                <w:delText>}</w:delText>
              </w:r>
            </w:del>
          </w:p>
        </w:tc>
        <w:tc>
          <w:tcPr>
            <w:tcW w:w="917" w:type="dxa"/>
            <w:shd w:val="clear" w:color="auto" w:fill="DBE5F1" w:themeFill="accent1" w:themeFillTint="33"/>
          </w:tcPr>
          <w:p w14:paraId="2D7C12BD" w14:textId="437DD64E" w:rsidR="00FD7FE3" w:rsidRPr="001C61A1" w:rsidDel="00E57299" w:rsidRDefault="00FD7FE3" w:rsidP="00545F9E">
            <w:pPr>
              <w:rPr>
                <w:del w:id="565" w:author="james" w:date="2016-03-29T11:57:00Z"/>
                <w:sz w:val="20"/>
                <w:szCs w:val="20"/>
              </w:rPr>
            </w:pPr>
            <w:del w:id="566" w:author="james" w:date="2016-03-29T11:57:00Z">
              <w:r w:rsidRPr="001C61A1" w:rsidDel="00E57299">
                <w:rPr>
                  <w:sz w:val="20"/>
                  <w:szCs w:val="20"/>
                </w:rPr>
                <w:delText>-127</w:delText>
              </w:r>
            </w:del>
          </w:p>
        </w:tc>
        <w:tc>
          <w:tcPr>
            <w:tcW w:w="1530" w:type="dxa"/>
            <w:shd w:val="clear" w:color="auto" w:fill="DBE5F1" w:themeFill="accent1" w:themeFillTint="33"/>
          </w:tcPr>
          <w:p w14:paraId="0BE7A951" w14:textId="2863FF94" w:rsidR="00FD7FE3" w:rsidRPr="001C61A1" w:rsidDel="00E57299" w:rsidRDefault="00FD7FE3" w:rsidP="001C1B6B">
            <w:pPr>
              <w:rPr>
                <w:del w:id="567" w:author="james" w:date="2016-03-29T11:57:00Z"/>
                <w:sz w:val="20"/>
                <w:szCs w:val="20"/>
              </w:rPr>
            </w:pPr>
            <w:del w:id="568" w:author="james" w:date="2016-03-29T11:57:00Z">
              <w:r w:rsidRPr="001C61A1" w:rsidDel="00E57299">
                <w:rPr>
                  <w:sz w:val="20"/>
                  <w:szCs w:val="20"/>
                </w:rPr>
                <w:delText>+128</w:delText>
              </w:r>
            </w:del>
          </w:p>
        </w:tc>
      </w:tr>
      <w:tr w:rsidR="00FD7FE3" w:rsidRPr="00DE07CD" w:rsidDel="00E57299" w14:paraId="7A7CC370" w14:textId="337C2BBA" w:rsidTr="00F0495D">
        <w:trPr>
          <w:del w:id="569" w:author="james" w:date="2016-03-29T11:57:00Z"/>
        </w:trPr>
        <w:tc>
          <w:tcPr>
            <w:tcW w:w="534" w:type="dxa"/>
            <w:vMerge/>
            <w:shd w:val="clear" w:color="auto" w:fill="DBE5F1" w:themeFill="accent1" w:themeFillTint="33"/>
          </w:tcPr>
          <w:p w14:paraId="19968A9F" w14:textId="72DF02CD" w:rsidR="00FD7FE3" w:rsidRPr="00514EF9" w:rsidDel="00E57299" w:rsidRDefault="00FD7FE3">
            <w:pPr>
              <w:rPr>
                <w:del w:id="570" w:author="james" w:date="2016-03-29T11:57:00Z"/>
                <w:sz w:val="20"/>
                <w:szCs w:val="20"/>
              </w:rPr>
            </w:pPr>
          </w:p>
        </w:tc>
        <w:tc>
          <w:tcPr>
            <w:tcW w:w="1734" w:type="dxa"/>
            <w:gridSpan w:val="2"/>
            <w:shd w:val="clear" w:color="auto" w:fill="DBE5F1" w:themeFill="accent1" w:themeFillTint="33"/>
          </w:tcPr>
          <w:p w14:paraId="3F50A86A" w14:textId="46CC37FB" w:rsidR="00FD7FE3" w:rsidRPr="00514EF9" w:rsidDel="00E57299" w:rsidRDefault="00FD7FE3">
            <w:pPr>
              <w:rPr>
                <w:del w:id="571" w:author="james" w:date="2016-03-29T11:57:00Z"/>
                <w:sz w:val="20"/>
                <w:szCs w:val="20"/>
              </w:rPr>
            </w:pPr>
            <w:del w:id="572" w:author="james" w:date="2016-03-29T11:57:00Z">
              <w:r w:rsidRPr="00514EF9" w:rsidDel="00E57299">
                <w:rPr>
                  <w:sz w:val="20"/>
                  <w:szCs w:val="20"/>
                </w:rPr>
                <w:delText>signed integer</w:delText>
              </w:r>
            </w:del>
          </w:p>
        </w:tc>
        <w:tc>
          <w:tcPr>
            <w:tcW w:w="3403" w:type="dxa"/>
            <w:shd w:val="clear" w:color="auto" w:fill="DBE5F1" w:themeFill="accent1" w:themeFillTint="33"/>
          </w:tcPr>
          <w:p w14:paraId="1459BC42" w14:textId="6060866F" w:rsidR="00FD7FE3" w:rsidRPr="00514EF9" w:rsidDel="00E57299" w:rsidRDefault="00FD7FE3">
            <w:pPr>
              <w:rPr>
                <w:del w:id="573" w:author="james" w:date="2016-03-29T11:57:00Z"/>
                <w:sz w:val="20"/>
                <w:szCs w:val="20"/>
              </w:rPr>
            </w:pPr>
            <w:del w:id="574" w:author="james" w:date="2016-03-29T11:57:00Z">
              <w:r w:rsidRPr="00514EF9" w:rsidDel="00E57299">
                <w:rPr>
                  <w:sz w:val="20"/>
                  <w:szCs w:val="20"/>
                </w:rPr>
                <w:delText>{-128, …, 0…, 127}</w:delText>
              </w:r>
            </w:del>
          </w:p>
        </w:tc>
        <w:tc>
          <w:tcPr>
            <w:tcW w:w="917" w:type="dxa"/>
            <w:shd w:val="clear" w:color="auto" w:fill="DBE5F1" w:themeFill="accent1" w:themeFillTint="33"/>
          </w:tcPr>
          <w:p w14:paraId="5197E9F8" w14:textId="3F2490B4" w:rsidR="00FD7FE3" w:rsidRPr="00514EF9" w:rsidDel="00E57299" w:rsidRDefault="00FD7FE3">
            <w:pPr>
              <w:rPr>
                <w:del w:id="575" w:author="james" w:date="2016-03-29T11:57:00Z"/>
                <w:sz w:val="20"/>
                <w:szCs w:val="20"/>
              </w:rPr>
            </w:pPr>
            <w:del w:id="576" w:author="james" w:date="2016-03-29T11:57:00Z">
              <w:r w:rsidRPr="00514EF9" w:rsidDel="00E57299">
                <w:rPr>
                  <w:sz w:val="20"/>
                  <w:szCs w:val="20"/>
                </w:rPr>
                <w:delText>-128</w:delText>
              </w:r>
            </w:del>
          </w:p>
        </w:tc>
        <w:tc>
          <w:tcPr>
            <w:tcW w:w="1530" w:type="dxa"/>
            <w:shd w:val="clear" w:color="auto" w:fill="DBE5F1" w:themeFill="accent1" w:themeFillTint="33"/>
          </w:tcPr>
          <w:p w14:paraId="4BF7BF90" w14:textId="64E154B9" w:rsidR="00FD7FE3" w:rsidRPr="00514EF9" w:rsidDel="00E57299" w:rsidRDefault="00FD7FE3">
            <w:pPr>
              <w:rPr>
                <w:del w:id="577" w:author="james" w:date="2016-03-29T11:57:00Z"/>
                <w:sz w:val="20"/>
                <w:szCs w:val="20"/>
              </w:rPr>
            </w:pPr>
            <w:del w:id="578" w:author="james" w:date="2016-03-29T11:57:00Z">
              <w:r w:rsidRPr="00514EF9" w:rsidDel="00E57299">
                <w:rPr>
                  <w:sz w:val="20"/>
                  <w:szCs w:val="20"/>
                </w:rPr>
                <w:delText>+127</w:delText>
              </w:r>
            </w:del>
          </w:p>
        </w:tc>
      </w:tr>
      <w:tr w:rsidR="00FD7FE3" w:rsidRPr="00DE07CD" w:rsidDel="00E57299" w14:paraId="5401A028" w14:textId="6EDD1E5C" w:rsidTr="00F0495D">
        <w:trPr>
          <w:del w:id="579" w:author="james" w:date="2016-03-29T11:57:00Z"/>
        </w:trPr>
        <w:tc>
          <w:tcPr>
            <w:tcW w:w="534" w:type="dxa"/>
            <w:vMerge/>
            <w:shd w:val="clear" w:color="auto" w:fill="DBE5F1" w:themeFill="accent1" w:themeFillTint="33"/>
          </w:tcPr>
          <w:p w14:paraId="1F628E82" w14:textId="3DA65556" w:rsidR="00FD7FE3" w:rsidRPr="00514EF9" w:rsidDel="00E57299" w:rsidRDefault="00FD7FE3">
            <w:pPr>
              <w:rPr>
                <w:del w:id="580" w:author="james" w:date="2016-03-29T11:57:00Z"/>
                <w:sz w:val="20"/>
                <w:szCs w:val="20"/>
              </w:rPr>
            </w:pPr>
          </w:p>
        </w:tc>
        <w:tc>
          <w:tcPr>
            <w:tcW w:w="1734" w:type="dxa"/>
            <w:gridSpan w:val="2"/>
            <w:shd w:val="clear" w:color="auto" w:fill="DBE5F1" w:themeFill="accent1" w:themeFillTint="33"/>
          </w:tcPr>
          <w:p w14:paraId="2301DD95" w14:textId="66C586CC" w:rsidR="00FD7FE3" w:rsidRPr="00514EF9" w:rsidDel="00E57299" w:rsidRDefault="00FD7FE3">
            <w:pPr>
              <w:rPr>
                <w:del w:id="581" w:author="james" w:date="2016-03-29T11:57:00Z"/>
                <w:sz w:val="20"/>
                <w:szCs w:val="20"/>
              </w:rPr>
            </w:pPr>
            <w:del w:id="582" w:author="james" w:date="2016-03-29T11:57:00Z">
              <w:r w:rsidRPr="00514EF9" w:rsidDel="00E57299">
                <w:rPr>
                  <w:sz w:val="20"/>
                  <w:szCs w:val="20"/>
                </w:rPr>
                <w:delText>offset binary</w:delText>
              </w:r>
            </w:del>
          </w:p>
        </w:tc>
        <w:tc>
          <w:tcPr>
            <w:tcW w:w="3403" w:type="dxa"/>
            <w:shd w:val="clear" w:color="auto" w:fill="DBE5F1" w:themeFill="accent1" w:themeFillTint="33"/>
          </w:tcPr>
          <w:p w14:paraId="199E5421" w14:textId="092792A5" w:rsidR="00FD7FE3" w:rsidRPr="0046053E" w:rsidDel="00E57299" w:rsidRDefault="00FD7FE3" w:rsidP="00CA78C2">
            <w:pPr>
              <w:rPr>
                <w:del w:id="583" w:author="james" w:date="2016-03-29T11:57:00Z"/>
                <w:sz w:val="20"/>
                <w:szCs w:val="20"/>
              </w:rPr>
            </w:pPr>
            <w:del w:id="584" w:author="james" w:date="2016-03-29T11:57:00Z">
              <w:r w:rsidRPr="00514EF9" w:rsidDel="00E57299">
                <w:rPr>
                  <w:sz w:val="20"/>
                  <w:szCs w:val="20"/>
                </w:rPr>
                <w:delText>{</w:delText>
              </w:r>
              <w:r w:rsidR="00CA78C2" w:rsidDel="00E57299">
                <w:rPr>
                  <w:sz w:val="20"/>
                  <w:szCs w:val="20"/>
                </w:rPr>
                <w:delText>0</w:delText>
              </w:r>
              <w:r w:rsidRPr="0046053E" w:rsidDel="00E57299">
                <w:rPr>
                  <w:sz w:val="20"/>
                  <w:szCs w:val="20"/>
                </w:rPr>
                <w:delText xml:space="preserve">, …, </w:delText>
              </w:r>
              <w:r w:rsidR="00CA78C2" w:rsidDel="00E57299">
                <w:rPr>
                  <w:sz w:val="20"/>
                  <w:szCs w:val="20"/>
                </w:rPr>
                <w:delText>255</w:delText>
              </w:r>
              <w:r w:rsidRPr="0046053E" w:rsidDel="00E57299">
                <w:rPr>
                  <w:sz w:val="20"/>
                  <w:szCs w:val="20"/>
                </w:rPr>
                <w:delText>}</w:delText>
              </w:r>
            </w:del>
          </w:p>
        </w:tc>
        <w:tc>
          <w:tcPr>
            <w:tcW w:w="917" w:type="dxa"/>
            <w:shd w:val="clear" w:color="auto" w:fill="DBE5F1" w:themeFill="accent1" w:themeFillTint="33"/>
          </w:tcPr>
          <w:p w14:paraId="6A0E35E6" w14:textId="5888CF05" w:rsidR="00FD7FE3" w:rsidRPr="0046053E" w:rsidDel="00E57299" w:rsidRDefault="00FD7FE3">
            <w:pPr>
              <w:rPr>
                <w:del w:id="585" w:author="james" w:date="2016-03-29T11:57:00Z"/>
                <w:sz w:val="20"/>
                <w:szCs w:val="20"/>
              </w:rPr>
            </w:pPr>
            <w:del w:id="586" w:author="james" w:date="2016-03-29T11:57:00Z">
              <w:r w:rsidRPr="0046053E" w:rsidDel="00E57299">
                <w:rPr>
                  <w:sz w:val="20"/>
                  <w:szCs w:val="20"/>
                </w:rPr>
                <w:delText>-128</w:delText>
              </w:r>
            </w:del>
          </w:p>
        </w:tc>
        <w:tc>
          <w:tcPr>
            <w:tcW w:w="1530" w:type="dxa"/>
            <w:shd w:val="clear" w:color="auto" w:fill="DBE5F1" w:themeFill="accent1" w:themeFillTint="33"/>
          </w:tcPr>
          <w:p w14:paraId="3E36B66F" w14:textId="69E770BE" w:rsidR="00FD7FE3" w:rsidRPr="0046053E" w:rsidDel="00E57299" w:rsidRDefault="00FD7FE3">
            <w:pPr>
              <w:rPr>
                <w:del w:id="587" w:author="james" w:date="2016-03-29T11:57:00Z"/>
                <w:sz w:val="20"/>
                <w:szCs w:val="20"/>
              </w:rPr>
            </w:pPr>
            <w:del w:id="588" w:author="james" w:date="2016-03-29T11:57:00Z">
              <w:r w:rsidRPr="0046053E" w:rsidDel="00E57299">
                <w:rPr>
                  <w:sz w:val="20"/>
                  <w:szCs w:val="20"/>
                </w:rPr>
                <w:delText>+127</w:delText>
              </w:r>
            </w:del>
          </w:p>
        </w:tc>
      </w:tr>
      <w:tr w:rsidR="00FD7FE3" w:rsidRPr="00DE07CD" w:rsidDel="00E57299" w14:paraId="338B42B4" w14:textId="1B0C5D74" w:rsidTr="00F0495D">
        <w:trPr>
          <w:del w:id="589" w:author="james" w:date="2016-03-29T11:57:00Z"/>
        </w:trPr>
        <w:tc>
          <w:tcPr>
            <w:tcW w:w="534" w:type="dxa"/>
            <w:vMerge w:val="restart"/>
          </w:tcPr>
          <w:p w14:paraId="5D6A0495" w14:textId="174DC358" w:rsidR="00FD7FE3" w:rsidRPr="001C61A1" w:rsidDel="00E57299" w:rsidRDefault="00FD7FE3" w:rsidP="00A503DE">
            <w:pPr>
              <w:rPr>
                <w:del w:id="590" w:author="james" w:date="2016-03-29T11:57:00Z"/>
                <w:sz w:val="20"/>
                <w:szCs w:val="20"/>
              </w:rPr>
            </w:pPr>
            <w:del w:id="591" w:author="james" w:date="2016-03-29T11:57:00Z">
              <w:r w:rsidRPr="001C61A1" w:rsidDel="00E57299">
                <w:rPr>
                  <w:sz w:val="20"/>
                  <w:szCs w:val="20"/>
                </w:rPr>
                <w:delText>16</w:delText>
              </w:r>
            </w:del>
          </w:p>
        </w:tc>
        <w:tc>
          <w:tcPr>
            <w:tcW w:w="1734" w:type="dxa"/>
            <w:gridSpan w:val="2"/>
          </w:tcPr>
          <w:p w14:paraId="473EB11A" w14:textId="7FE5BA6F" w:rsidR="00FD7FE3" w:rsidRPr="001C61A1" w:rsidDel="00E57299" w:rsidRDefault="00FD7FE3" w:rsidP="00DB344F">
            <w:pPr>
              <w:rPr>
                <w:del w:id="592" w:author="james" w:date="2016-03-29T11:57:00Z"/>
                <w:sz w:val="20"/>
                <w:szCs w:val="20"/>
              </w:rPr>
            </w:pPr>
            <w:del w:id="593" w:author="james" w:date="2016-03-29T11:57:00Z">
              <w:r w:rsidRPr="001C61A1" w:rsidDel="00E57299">
                <w:rPr>
                  <w:sz w:val="20"/>
                  <w:szCs w:val="20"/>
                </w:rPr>
                <w:delText>sign-magnitude</w:delText>
              </w:r>
            </w:del>
          </w:p>
        </w:tc>
        <w:tc>
          <w:tcPr>
            <w:tcW w:w="3403" w:type="dxa"/>
          </w:tcPr>
          <w:p w14:paraId="4B1D1EA4" w14:textId="25746C46" w:rsidR="00FD7FE3" w:rsidRPr="001C61A1" w:rsidDel="00E57299" w:rsidRDefault="00FD7FE3" w:rsidP="00545F9E">
            <w:pPr>
              <w:rPr>
                <w:del w:id="594" w:author="james" w:date="2016-03-29T11:57:00Z"/>
                <w:sz w:val="20"/>
                <w:szCs w:val="20"/>
              </w:rPr>
            </w:pPr>
            <w:del w:id="595" w:author="james" w:date="2016-03-29T11:57:00Z">
              <w:r w:rsidRPr="001C61A1" w:rsidDel="00E57299">
                <w:rPr>
                  <w:sz w:val="20"/>
                  <w:szCs w:val="20"/>
                </w:rPr>
                <w:delText>{-2</w:delText>
              </w:r>
              <w:r w:rsidRPr="001C61A1" w:rsidDel="00E57299">
                <w:rPr>
                  <w:sz w:val="20"/>
                  <w:szCs w:val="20"/>
                  <w:vertAlign w:val="superscript"/>
                </w:rPr>
                <w:delText>15</w:delText>
              </w:r>
              <w:r w:rsidRPr="001C61A1" w:rsidDel="00E57299">
                <w:rPr>
                  <w:sz w:val="20"/>
                  <w:szCs w:val="20"/>
                </w:rPr>
                <w:delText>,… ,-1,+1,…, +2</w:delText>
              </w:r>
              <w:r w:rsidRPr="001C61A1" w:rsidDel="00E57299">
                <w:rPr>
                  <w:sz w:val="20"/>
                  <w:szCs w:val="20"/>
                  <w:vertAlign w:val="superscript"/>
                </w:rPr>
                <w:delText>15</w:delText>
              </w:r>
              <w:r w:rsidRPr="001C61A1" w:rsidDel="00E57299">
                <w:rPr>
                  <w:sz w:val="20"/>
                  <w:szCs w:val="20"/>
                </w:rPr>
                <w:delText>}</w:delText>
              </w:r>
            </w:del>
          </w:p>
        </w:tc>
        <w:tc>
          <w:tcPr>
            <w:tcW w:w="917" w:type="dxa"/>
          </w:tcPr>
          <w:p w14:paraId="372D5E82" w14:textId="5505B9F8" w:rsidR="00FD7FE3" w:rsidRPr="001C61A1" w:rsidDel="00E57299" w:rsidRDefault="00FD7FE3" w:rsidP="00545F9E">
            <w:pPr>
              <w:rPr>
                <w:del w:id="596" w:author="james" w:date="2016-03-29T11:57:00Z"/>
                <w:sz w:val="20"/>
                <w:szCs w:val="20"/>
              </w:rPr>
            </w:pPr>
            <w:del w:id="597" w:author="james" w:date="2016-03-29T11:57:00Z">
              <w:r w:rsidRPr="001C61A1" w:rsidDel="00E57299">
                <w:rPr>
                  <w:sz w:val="20"/>
                  <w:szCs w:val="20"/>
                </w:rPr>
                <w:delText>-2</w:delText>
              </w:r>
              <w:r w:rsidRPr="001C61A1" w:rsidDel="00E57299">
                <w:rPr>
                  <w:sz w:val="20"/>
                  <w:szCs w:val="20"/>
                  <w:vertAlign w:val="superscript"/>
                </w:rPr>
                <w:delText>15</w:delText>
              </w:r>
            </w:del>
          </w:p>
        </w:tc>
        <w:tc>
          <w:tcPr>
            <w:tcW w:w="1530" w:type="dxa"/>
          </w:tcPr>
          <w:p w14:paraId="628F6E67" w14:textId="7CC1349D" w:rsidR="00FD7FE3" w:rsidRPr="001C61A1" w:rsidDel="00E57299" w:rsidRDefault="00FD7FE3" w:rsidP="001C1B6B">
            <w:pPr>
              <w:rPr>
                <w:del w:id="598" w:author="james" w:date="2016-03-29T11:57:00Z"/>
                <w:sz w:val="20"/>
                <w:szCs w:val="20"/>
              </w:rPr>
            </w:pPr>
            <w:del w:id="599" w:author="james" w:date="2016-03-29T11:57:00Z">
              <w:r w:rsidRPr="001C61A1" w:rsidDel="00E57299">
                <w:rPr>
                  <w:sz w:val="20"/>
                  <w:szCs w:val="20"/>
                </w:rPr>
                <w:delText>+2</w:delText>
              </w:r>
              <w:r w:rsidRPr="001C61A1" w:rsidDel="00E57299">
                <w:rPr>
                  <w:sz w:val="20"/>
                  <w:szCs w:val="20"/>
                  <w:vertAlign w:val="superscript"/>
                </w:rPr>
                <w:delText>15</w:delText>
              </w:r>
            </w:del>
          </w:p>
        </w:tc>
      </w:tr>
      <w:tr w:rsidR="00FD7FE3" w:rsidRPr="00DE07CD" w:rsidDel="00E57299" w14:paraId="52F165CF" w14:textId="78D3C381" w:rsidTr="00F0495D">
        <w:trPr>
          <w:del w:id="600" w:author="james" w:date="2016-03-29T11:57:00Z"/>
        </w:trPr>
        <w:tc>
          <w:tcPr>
            <w:tcW w:w="534" w:type="dxa"/>
            <w:vMerge/>
          </w:tcPr>
          <w:p w14:paraId="008AD2B4" w14:textId="4469ECB4" w:rsidR="00FD7FE3" w:rsidRPr="00514EF9" w:rsidDel="00E57299" w:rsidRDefault="00FD7FE3">
            <w:pPr>
              <w:rPr>
                <w:del w:id="601" w:author="james" w:date="2016-03-29T11:57:00Z"/>
                <w:sz w:val="20"/>
                <w:szCs w:val="20"/>
              </w:rPr>
            </w:pPr>
          </w:p>
        </w:tc>
        <w:tc>
          <w:tcPr>
            <w:tcW w:w="1734" w:type="dxa"/>
            <w:gridSpan w:val="2"/>
          </w:tcPr>
          <w:p w14:paraId="68C1F8AA" w14:textId="5FE6C05F" w:rsidR="00FD7FE3" w:rsidRPr="00514EF9" w:rsidDel="00E57299" w:rsidRDefault="00FD7FE3">
            <w:pPr>
              <w:rPr>
                <w:del w:id="602" w:author="james" w:date="2016-03-29T11:57:00Z"/>
                <w:sz w:val="20"/>
                <w:szCs w:val="20"/>
              </w:rPr>
            </w:pPr>
            <w:del w:id="603" w:author="james" w:date="2016-03-29T11:57:00Z">
              <w:r w:rsidRPr="00514EF9" w:rsidDel="00E57299">
                <w:rPr>
                  <w:sz w:val="20"/>
                  <w:szCs w:val="20"/>
                </w:rPr>
                <w:delText>signed integer</w:delText>
              </w:r>
            </w:del>
          </w:p>
        </w:tc>
        <w:tc>
          <w:tcPr>
            <w:tcW w:w="3403" w:type="dxa"/>
          </w:tcPr>
          <w:p w14:paraId="746D7137" w14:textId="339BD7C9" w:rsidR="00FD7FE3" w:rsidRPr="00514EF9" w:rsidDel="00E57299" w:rsidRDefault="00FD7FE3">
            <w:pPr>
              <w:rPr>
                <w:del w:id="604" w:author="james" w:date="2016-03-29T11:57:00Z"/>
                <w:sz w:val="20"/>
                <w:szCs w:val="20"/>
              </w:rPr>
            </w:pPr>
            <w:del w:id="605" w:author="james" w:date="2016-03-29T11:57:00Z">
              <w:r w:rsidRPr="00514EF9" w:rsidDel="00E57299">
                <w:rPr>
                  <w:sz w:val="20"/>
                  <w:szCs w:val="20"/>
                </w:rPr>
                <w:delText>{-2</w:delText>
              </w:r>
              <w:r w:rsidRPr="00514EF9" w:rsidDel="00E57299">
                <w:rPr>
                  <w:sz w:val="20"/>
                  <w:szCs w:val="20"/>
                  <w:vertAlign w:val="superscript"/>
                </w:rPr>
                <w:delText>15</w:delText>
              </w:r>
              <w:r w:rsidRPr="00514EF9" w:rsidDel="00E57299">
                <w:rPr>
                  <w:sz w:val="20"/>
                  <w:szCs w:val="20"/>
                </w:rPr>
                <w:delText>, …, 0…, 2</w:delText>
              </w:r>
              <w:r w:rsidRPr="00514EF9" w:rsidDel="00E57299">
                <w:rPr>
                  <w:sz w:val="20"/>
                  <w:szCs w:val="20"/>
                  <w:vertAlign w:val="superscript"/>
                </w:rPr>
                <w:delText>15</w:delText>
              </w:r>
              <w:r w:rsidRPr="00514EF9" w:rsidDel="00E57299">
                <w:rPr>
                  <w:sz w:val="20"/>
                  <w:szCs w:val="20"/>
                </w:rPr>
                <w:delText>-1}</w:delText>
              </w:r>
            </w:del>
          </w:p>
        </w:tc>
        <w:tc>
          <w:tcPr>
            <w:tcW w:w="917" w:type="dxa"/>
          </w:tcPr>
          <w:p w14:paraId="259D4005" w14:textId="10F691E9" w:rsidR="00FD7FE3" w:rsidRPr="00514EF9" w:rsidDel="00E57299" w:rsidRDefault="00FD7FE3">
            <w:pPr>
              <w:rPr>
                <w:del w:id="606" w:author="james" w:date="2016-03-29T11:57:00Z"/>
                <w:sz w:val="20"/>
                <w:szCs w:val="20"/>
              </w:rPr>
            </w:pPr>
            <w:del w:id="607" w:author="james" w:date="2016-03-29T11:57:00Z">
              <w:r w:rsidRPr="00514EF9" w:rsidDel="00E57299">
                <w:rPr>
                  <w:sz w:val="20"/>
                  <w:szCs w:val="20"/>
                </w:rPr>
                <w:delText>-2</w:delText>
              </w:r>
              <w:r w:rsidRPr="00514EF9" w:rsidDel="00E57299">
                <w:rPr>
                  <w:sz w:val="20"/>
                  <w:szCs w:val="20"/>
                  <w:vertAlign w:val="superscript"/>
                </w:rPr>
                <w:delText>15</w:delText>
              </w:r>
            </w:del>
          </w:p>
        </w:tc>
        <w:tc>
          <w:tcPr>
            <w:tcW w:w="1530" w:type="dxa"/>
          </w:tcPr>
          <w:p w14:paraId="1CADCF2B" w14:textId="7A17A9A3" w:rsidR="00FD7FE3" w:rsidRPr="00514EF9" w:rsidDel="00E57299" w:rsidRDefault="00FD7FE3">
            <w:pPr>
              <w:rPr>
                <w:del w:id="608" w:author="james" w:date="2016-03-29T11:57:00Z"/>
                <w:sz w:val="20"/>
                <w:szCs w:val="20"/>
              </w:rPr>
            </w:pPr>
            <w:del w:id="609" w:author="james" w:date="2016-03-29T11:57:00Z">
              <w:r w:rsidRPr="00514EF9" w:rsidDel="00E57299">
                <w:rPr>
                  <w:sz w:val="20"/>
                  <w:szCs w:val="20"/>
                </w:rPr>
                <w:delText>+2</w:delText>
              </w:r>
              <w:r w:rsidRPr="00514EF9" w:rsidDel="00E57299">
                <w:rPr>
                  <w:sz w:val="20"/>
                  <w:szCs w:val="20"/>
                  <w:vertAlign w:val="superscript"/>
                </w:rPr>
                <w:delText>15</w:delText>
              </w:r>
              <w:r w:rsidRPr="00514EF9" w:rsidDel="00E57299">
                <w:rPr>
                  <w:sz w:val="20"/>
                  <w:szCs w:val="20"/>
                </w:rPr>
                <w:delText>-1</w:delText>
              </w:r>
            </w:del>
          </w:p>
        </w:tc>
      </w:tr>
      <w:tr w:rsidR="00FD7FE3" w:rsidRPr="00DE07CD" w:rsidDel="00E57299" w14:paraId="09CB4EF5" w14:textId="0CAB9164" w:rsidTr="00F0495D">
        <w:trPr>
          <w:del w:id="610" w:author="james" w:date="2016-03-29T11:57:00Z"/>
        </w:trPr>
        <w:tc>
          <w:tcPr>
            <w:tcW w:w="534" w:type="dxa"/>
            <w:vMerge/>
          </w:tcPr>
          <w:p w14:paraId="11DB9117" w14:textId="6F001E47" w:rsidR="00FD7FE3" w:rsidRPr="000B368D" w:rsidDel="00E57299" w:rsidRDefault="00FD7FE3">
            <w:pPr>
              <w:rPr>
                <w:del w:id="611" w:author="james" w:date="2016-03-29T11:57:00Z"/>
                <w:sz w:val="20"/>
                <w:szCs w:val="20"/>
              </w:rPr>
            </w:pPr>
          </w:p>
        </w:tc>
        <w:tc>
          <w:tcPr>
            <w:tcW w:w="1734" w:type="dxa"/>
            <w:gridSpan w:val="2"/>
          </w:tcPr>
          <w:p w14:paraId="2F59DF7F" w14:textId="1095774A" w:rsidR="00FD7FE3" w:rsidRPr="000B368D" w:rsidDel="00E57299" w:rsidRDefault="00FD7FE3">
            <w:pPr>
              <w:rPr>
                <w:del w:id="612" w:author="james" w:date="2016-03-29T11:57:00Z"/>
                <w:sz w:val="20"/>
                <w:szCs w:val="20"/>
              </w:rPr>
            </w:pPr>
            <w:del w:id="613" w:author="james" w:date="2016-03-29T11:57:00Z">
              <w:r w:rsidRPr="000B368D" w:rsidDel="00E57299">
                <w:rPr>
                  <w:sz w:val="20"/>
                  <w:szCs w:val="20"/>
                </w:rPr>
                <w:delText>offset binary</w:delText>
              </w:r>
            </w:del>
          </w:p>
        </w:tc>
        <w:tc>
          <w:tcPr>
            <w:tcW w:w="3403" w:type="dxa"/>
          </w:tcPr>
          <w:p w14:paraId="25DFD132" w14:textId="274850C5" w:rsidR="00FD7FE3" w:rsidRPr="000B368D" w:rsidDel="00E57299" w:rsidRDefault="00FD7FE3" w:rsidP="000B368D">
            <w:pPr>
              <w:rPr>
                <w:del w:id="614" w:author="james" w:date="2016-03-29T11:57:00Z"/>
                <w:sz w:val="20"/>
                <w:szCs w:val="20"/>
              </w:rPr>
            </w:pPr>
            <w:del w:id="615" w:author="james" w:date="2016-03-29T11:57:00Z">
              <w:r w:rsidRPr="000B368D" w:rsidDel="00E57299">
                <w:rPr>
                  <w:sz w:val="20"/>
                  <w:szCs w:val="20"/>
                </w:rPr>
                <w:delText>{0</w:delText>
              </w:r>
              <w:r w:rsidR="000B368D" w:rsidDel="00E57299">
                <w:rPr>
                  <w:sz w:val="20"/>
                  <w:szCs w:val="20"/>
                </w:rPr>
                <w:delText>,1</w:delText>
              </w:r>
              <w:r w:rsidRPr="000B368D" w:rsidDel="00E57299">
                <w:rPr>
                  <w:sz w:val="20"/>
                  <w:szCs w:val="20"/>
                </w:rPr>
                <w:delText xml:space="preserve">…, </w:delText>
              </w:r>
              <w:r w:rsidR="000B368D" w:rsidRPr="000B368D" w:rsidDel="00E57299">
                <w:rPr>
                  <w:sz w:val="20"/>
                  <w:szCs w:val="20"/>
                </w:rPr>
                <w:delText>2</w:delText>
              </w:r>
              <w:r w:rsidR="000B368D" w:rsidRPr="000B368D" w:rsidDel="00E57299">
                <w:rPr>
                  <w:sz w:val="20"/>
                  <w:szCs w:val="20"/>
                  <w:vertAlign w:val="superscript"/>
                </w:rPr>
                <w:delText>1</w:delText>
              </w:r>
              <w:r w:rsidR="000B368D" w:rsidDel="00E57299">
                <w:rPr>
                  <w:sz w:val="20"/>
                  <w:szCs w:val="20"/>
                  <w:vertAlign w:val="superscript"/>
                </w:rPr>
                <w:delText>6</w:delText>
              </w:r>
              <w:r w:rsidRPr="000B368D" w:rsidDel="00E57299">
                <w:rPr>
                  <w:sz w:val="20"/>
                  <w:szCs w:val="20"/>
                </w:rPr>
                <w:delText>-1}</w:delText>
              </w:r>
            </w:del>
          </w:p>
        </w:tc>
        <w:tc>
          <w:tcPr>
            <w:tcW w:w="917" w:type="dxa"/>
          </w:tcPr>
          <w:p w14:paraId="16693EA3" w14:textId="296CD443" w:rsidR="00FD7FE3" w:rsidRPr="000B368D" w:rsidDel="00E57299" w:rsidRDefault="000B368D">
            <w:pPr>
              <w:rPr>
                <w:del w:id="616" w:author="james" w:date="2016-03-29T11:57:00Z"/>
                <w:sz w:val="20"/>
                <w:szCs w:val="20"/>
              </w:rPr>
            </w:pPr>
            <w:del w:id="617" w:author="james" w:date="2016-03-29T11:57:00Z">
              <w:r w:rsidDel="00E57299">
                <w:rPr>
                  <w:sz w:val="20"/>
                  <w:szCs w:val="20"/>
                </w:rPr>
                <w:delText>0</w:delText>
              </w:r>
            </w:del>
          </w:p>
        </w:tc>
        <w:tc>
          <w:tcPr>
            <w:tcW w:w="1530" w:type="dxa"/>
          </w:tcPr>
          <w:p w14:paraId="5E94B407" w14:textId="7B7683CF" w:rsidR="00FD7FE3" w:rsidRPr="000B368D" w:rsidDel="00E57299" w:rsidRDefault="00FD7FE3" w:rsidP="000B368D">
            <w:pPr>
              <w:rPr>
                <w:del w:id="618" w:author="james" w:date="2016-03-29T11:57:00Z"/>
                <w:sz w:val="20"/>
                <w:szCs w:val="20"/>
              </w:rPr>
            </w:pPr>
            <w:del w:id="619" w:author="james" w:date="2016-03-29T11:57:00Z">
              <w:r w:rsidRPr="000B368D" w:rsidDel="00E57299">
                <w:rPr>
                  <w:sz w:val="20"/>
                  <w:szCs w:val="20"/>
                </w:rPr>
                <w:delText>+</w:delText>
              </w:r>
              <w:r w:rsidR="000B368D" w:rsidRPr="000B368D" w:rsidDel="00E57299">
                <w:rPr>
                  <w:sz w:val="20"/>
                  <w:szCs w:val="20"/>
                </w:rPr>
                <w:delText>2</w:delText>
              </w:r>
              <w:r w:rsidR="000B368D" w:rsidRPr="000B368D" w:rsidDel="00E57299">
                <w:rPr>
                  <w:sz w:val="20"/>
                  <w:szCs w:val="20"/>
                  <w:vertAlign w:val="superscript"/>
                </w:rPr>
                <w:delText>1</w:delText>
              </w:r>
              <w:r w:rsidR="000B368D" w:rsidDel="00E57299">
                <w:rPr>
                  <w:sz w:val="20"/>
                  <w:szCs w:val="20"/>
                  <w:vertAlign w:val="superscript"/>
                </w:rPr>
                <w:delText>6</w:delText>
              </w:r>
              <w:r w:rsidRPr="000B368D" w:rsidDel="00E57299">
                <w:rPr>
                  <w:sz w:val="20"/>
                  <w:szCs w:val="20"/>
                </w:rPr>
                <w:delText>-1</w:delText>
              </w:r>
            </w:del>
          </w:p>
        </w:tc>
      </w:tr>
      <w:tr w:rsidR="00FD7FE3" w:rsidRPr="00DE07CD" w:rsidDel="00E57299" w14:paraId="2BCCC837" w14:textId="0041A79A" w:rsidTr="00F0495D">
        <w:trPr>
          <w:del w:id="620" w:author="james" w:date="2016-03-29T11:57:00Z"/>
        </w:trPr>
        <w:tc>
          <w:tcPr>
            <w:tcW w:w="534" w:type="dxa"/>
            <w:vMerge/>
          </w:tcPr>
          <w:p w14:paraId="57A0BB62" w14:textId="2CF5601A" w:rsidR="00FD7FE3" w:rsidRPr="00514EF9" w:rsidDel="00E57299" w:rsidRDefault="00FD7FE3">
            <w:pPr>
              <w:rPr>
                <w:del w:id="621" w:author="james" w:date="2016-03-29T11:57:00Z"/>
                <w:sz w:val="20"/>
                <w:szCs w:val="20"/>
              </w:rPr>
            </w:pPr>
          </w:p>
        </w:tc>
        <w:tc>
          <w:tcPr>
            <w:tcW w:w="1734" w:type="dxa"/>
            <w:gridSpan w:val="2"/>
          </w:tcPr>
          <w:p w14:paraId="4C418926" w14:textId="7FCAB3CD" w:rsidR="00FD7FE3" w:rsidRPr="00514EF9" w:rsidDel="00E57299" w:rsidRDefault="00FD7FE3">
            <w:pPr>
              <w:rPr>
                <w:del w:id="622" w:author="james" w:date="2016-03-29T11:57:00Z"/>
                <w:sz w:val="20"/>
                <w:szCs w:val="20"/>
              </w:rPr>
            </w:pPr>
            <w:del w:id="623" w:author="james" w:date="2016-03-29T11:57:00Z">
              <w:r w:rsidRPr="00514EF9" w:rsidDel="00E57299">
                <w:rPr>
                  <w:sz w:val="20"/>
                  <w:szCs w:val="20"/>
                </w:rPr>
                <w:delText>floating point</w:delText>
              </w:r>
            </w:del>
          </w:p>
        </w:tc>
        <w:tc>
          <w:tcPr>
            <w:tcW w:w="5850" w:type="dxa"/>
            <w:gridSpan w:val="3"/>
          </w:tcPr>
          <w:p w14:paraId="09375BE3" w14:textId="0160F91E" w:rsidR="00FD7FE3" w:rsidRPr="00514EF9" w:rsidDel="00E57299" w:rsidRDefault="00FD7FE3">
            <w:pPr>
              <w:jc w:val="center"/>
              <w:rPr>
                <w:del w:id="624" w:author="james" w:date="2016-03-29T11:57:00Z"/>
                <w:sz w:val="20"/>
                <w:szCs w:val="20"/>
              </w:rPr>
            </w:pPr>
            <w:del w:id="625" w:author="james" w:date="2016-03-29T11:57:00Z">
              <w:r w:rsidRPr="00514EF9" w:rsidDel="00E57299">
                <w:rPr>
                  <w:sz w:val="20"/>
                  <w:szCs w:val="20"/>
                </w:rPr>
                <w:delText>IEEE 754-2008, FP16</w:delText>
              </w:r>
            </w:del>
          </w:p>
        </w:tc>
      </w:tr>
      <w:tr w:rsidR="00FD7FE3" w:rsidRPr="00DE07CD" w:rsidDel="00E57299" w14:paraId="680C0868" w14:textId="264CEABE" w:rsidTr="00F0495D">
        <w:trPr>
          <w:del w:id="626" w:author="james" w:date="2016-03-29T11:57:00Z"/>
        </w:trPr>
        <w:tc>
          <w:tcPr>
            <w:tcW w:w="534" w:type="dxa"/>
            <w:vMerge w:val="restart"/>
            <w:shd w:val="clear" w:color="auto" w:fill="DBE5F1" w:themeFill="accent1" w:themeFillTint="33"/>
          </w:tcPr>
          <w:p w14:paraId="6A29BB06" w14:textId="0D66206C" w:rsidR="00FD7FE3" w:rsidRPr="001C61A1" w:rsidDel="00E57299" w:rsidRDefault="00FD7FE3" w:rsidP="00A503DE">
            <w:pPr>
              <w:rPr>
                <w:del w:id="627" w:author="james" w:date="2016-03-29T11:57:00Z"/>
                <w:sz w:val="20"/>
                <w:szCs w:val="20"/>
              </w:rPr>
            </w:pPr>
            <w:del w:id="628" w:author="james" w:date="2016-03-29T11:57:00Z">
              <w:r w:rsidRPr="001C61A1" w:rsidDel="00E57299">
                <w:rPr>
                  <w:sz w:val="20"/>
                  <w:szCs w:val="20"/>
                </w:rPr>
                <w:delText>32</w:delText>
              </w:r>
            </w:del>
          </w:p>
        </w:tc>
        <w:tc>
          <w:tcPr>
            <w:tcW w:w="1734" w:type="dxa"/>
            <w:gridSpan w:val="2"/>
            <w:shd w:val="clear" w:color="auto" w:fill="DBE5F1" w:themeFill="accent1" w:themeFillTint="33"/>
          </w:tcPr>
          <w:p w14:paraId="5DF8B53C" w14:textId="0C5FAAFF" w:rsidR="00FD7FE3" w:rsidRPr="001C61A1" w:rsidDel="00E57299" w:rsidRDefault="00FD7FE3" w:rsidP="00DB344F">
            <w:pPr>
              <w:rPr>
                <w:del w:id="629" w:author="james" w:date="2016-03-29T11:57:00Z"/>
                <w:sz w:val="20"/>
                <w:szCs w:val="20"/>
              </w:rPr>
            </w:pPr>
            <w:del w:id="630" w:author="james" w:date="2016-03-29T11:57:00Z">
              <w:r w:rsidRPr="001C61A1" w:rsidDel="00E57299">
                <w:rPr>
                  <w:sz w:val="20"/>
                  <w:szCs w:val="20"/>
                </w:rPr>
                <w:delText>sign-magnitude</w:delText>
              </w:r>
            </w:del>
          </w:p>
        </w:tc>
        <w:tc>
          <w:tcPr>
            <w:tcW w:w="3403" w:type="dxa"/>
            <w:shd w:val="clear" w:color="auto" w:fill="DBE5F1" w:themeFill="accent1" w:themeFillTint="33"/>
          </w:tcPr>
          <w:p w14:paraId="294DB9C2" w14:textId="2CDDB545" w:rsidR="00FD7FE3" w:rsidRPr="001C61A1" w:rsidDel="00E57299" w:rsidRDefault="00FD7FE3" w:rsidP="00545F9E">
            <w:pPr>
              <w:rPr>
                <w:del w:id="631" w:author="james" w:date="2016-03-29T11:57:00Z"/>
                <w:sz w:val="20"/>
                <w:szCs w:val="20"/>
              </w:rPr>
            </w:pPr>
            <w:del w:id="632" w:author="james" w:date="2016-03-29T11:57:00Z">
              <w:r w:rsidRPr="001C61A1" w:rsidDel="00E57299">
                <w:rPr>
                  <w:sz w:val="20"/>
                  <w:szCs w:val="20"/>
                </w:rPr>
                <w:delText>{-2</w:delText>
              </w:r>
              <w:r w:rsidRPr="001C61A1" w:rsidDel="00E57299">
                <w:rPr>
                  <w:sz w:val="20"/>
                  <w:szCs w:val="20"/>
                  <w:vertAlign w:val="superscript"/>
                </w:rPr>
                <w:delText>31</w:delText>
              </w:r>
              <w:r w:rsidRPr="001C61A1" w:rsidDel="00E57299">
                <w:rPr>
                  <w:sz w:val="20"/>
                  <w:szCs w:val="20"/>
                </w:rPr>
                <w:delText>,… ,-1,+1,…, +2</w:delText>
              </w:r>
              <w:r w:rsidRPr="001C61A1" w:rsidDel="00E57299">
                <w:rPr>
                  <w:sz w:val="20"/>
                  <w:szCs w:val="20"/>
                  <w:vertAlign w:val="superscript"/>
                </w:rPr>
                <w:delText>31</w:delText>
              </w:r>
              <w:r w:rsidRPr="001C61A1" w:rsidDel="00E57299">
                <w:rPr>
                  <w:sz w:val="20"/>
                  <w:szCs w:val="20"/>
                </w:rPr>
                <w:delText>}</w:delText>
              </w:r>
            </w:del>
          </w:p>
        </w:tc>
        <w:tc>
          <w:tcPr>
            <w:tcW w:w="917" w:type="dxa"/>
            <w:shd w:val="clear" w:color="auto" w:fill="DBE5F1" w:themeFill="accent1" w:themeFillTint="33"/>
          </w:tcPr>
          <w:p w14:paraId="25DBFDBA" w14:textId="6F0DF753" w:rsidR="00FD7FE3" w:rsidRPr="001C61A1" w:rsidDel="00E57299" w:rsidRDefault="00FD7FE3" w:rsidP="00545F9E">
            <w:pPr>
              <w:rPr>
                <w:del w:id="633" w:author="james" w:date="2016-03-29T11:57:00Z"/>
                <w:sz w:val="20"/>
                <w:szCs w:val="20"/>
              </w:rPr>
            </w:pPr>
            <w:del w:id="634" w:author="james" w:date="2016-03-29T11:57:00Z">
              <w:r w:rsidRPr="001C61A1" w:rsidDel="00E57299">
                <w:rPr>
                  <w:sz w:val="20"/>
                  <w:szCs w:val="20"/>
                </w:rPr>
                <w:delText>-2</w:delText>
              </w:r>
              <w:r w:rsidRPr="001C61A1" w:rsidDel="00E57299">
                <w:rPr>
                  <w:sz w:val="20"/>
                  <w:szCs w:val="20"/>
                  <w:vertAlign w:val="superscript"/>
                </w:rPr>
                <w:delText>31</w:delText>
              </w:r>
            </w:del>
          </w:p>
        </w:tc>
        <w:tc>
          <w:tcPr>
            <w:tcW w:w="1530" w:type="dxa"/>
            <w:shd w:val="clear" w:color="auto" w:fill="DBE5F1" w:themeFill="accent1" w:themeFillTint="33"/>
          </w:tcPr>
          <w:p w14:paraId="03A18F88" w14:textId="2EF5C9D6" w:rsidR="00FD7FE3" w:rsidRPr="001C61A1" w:rsidDel="00E57299" w:rsidRDefault="00FD7FE3" w:rsidP="001C1B6B">
            <w:pPr>
              <w:rPr>
                <w:del w:id="635" w:author="james" w:date="2016-03-29T11:57:00Z"/>
                <w:sz w:val="20"/>
                <w:szCs w:val="20"/>
              </w:rPr>
            </w:pPr>
            <w:del w:id="636" w:author="james" w:date="2016-03-29T11:57:00Z">
              <w:r w:rsidRPr="001C61A1" w:rsidDel="00E57299">
                <w:rPr>
                  <w:sz w:val="20"/>
                  <w:szCs w:val="20"/>
                </w:rPr>
                <w:delText>+2</w:delText>
              </w:r>
              <w:r w:rsidRPr="001C61A1" w:rsidDel="00E57299">
                <w:rPr>
                  <w:sz w:val="20"/>
                  <w:szCs w:val="20"/>
                  <w:vertAlign w:val="superscript"/>
                </w:rPr>
                <w:delText>31</w:delText>
              </w:r>
            </w:del>
          </w:p>
        </w:tc>
      </w:tr>
      <w:tr w:rsidR="00FD7FE3" w:rsidRPr="00DE07CD" w:rsidDel="00E57299" w14:paraId="29686E24" w14:textId="6684B420" w:rsidTr="00F0495D">
        <w:trPr>
          <w:del w:id="637" w:author="james" w:date="2016-03-29T11:57:00Z"/>
        </w:trPr>
        <w:tc>
          <w:tcPr>
            <w:tcW w:w="534" w:type="dxa"/>
            <w:vMerge/>
            <w:shd w:val="clear" w:color="auto" w:fill="DBE5F1" w:themeFill="accent1" w:themeFillTint="33"/>
          </w:tcPr>
          <w:p w14:paraId="30AB59DF" w14:textId="6FD636E3" w:rsidR="00FD7FE3" w:rsidRPr="00514EF9" w:rsidDel="00E57299" w:rsidRDefault="00FD7FE3">
            <w:pPr>
              <w:rPr>
                <w:del w:id="638" w:author="james" w:date="2016-03-29T11:57:00Z"/>
                <w:sz w:val="20"/>
                <w:szCs w:val="20"/>
              </w:rPr>
            </w:pPr>
          </w:p>
        </w:tc>
        <w:tc>
          <w:tcPr>
            <w:tcW w:w="1734" w:type="dxa"/>
            <w:gridSpan w:val="2"/>
            <w:shd w:val="clear" w:color="auto" w:fill="DBE5F1" w:themeFill="accent1" w:themeFillTint="33"/>
          </w:tcPr>
          <w:p w14:paraId="38A37C8E" w14:textId="1E98FA8E" w:rsidR="00FD7FE3" w:rsidRPr="00514EF9" w:rsidDel="00E57299" w:rsidRDefault="00FD7FE3">
            <w:pPr>
              <w:rPr>
                <w:del w:id="639" w:author="james" w:date="2016-03-29T11:57:00Z"/>
                <w:sz w:val="20"/>
                <w:szCs w:val="20"/>
              </w:rPr>
            </w:pPr>
            <w:del w:id="640" w:author="james" w:date="2016-03-29T11:57:00Z">
              <w:r w:rsidRPr="00514EF9" w:rsidDel="00E57299">
                <w:rPr>
                  <w:sz w:val="20"/>
                  <w:szCs w:val="20"/>
                </w:rPr>
                <w:delText>signed integer</w:delText>
              </w:r>
            </w:del>
          </w:p>
        </w:tc>
        <w:tc>
          <w:tcPr>
            <w:tcW w:w="3403" w:type="dxa"/>
            <w:shd w:val="clear" w:color="auto" w:fill="DBE5F1" w:themeFill="accent1" w:themeFillTint="33"/>
          </w:tcPr>
          <w:p w14:paraId="72EE246E" w14:textId="095E422A" w:rsidR="00FD7FE3" w:rsidRPr="00514EF9" w:rsidDel="00E57299" w:rsidRDefault="00FD7FE3">
            <w:pPr>
              <w:rPr>
                <w:del w:id="641" w:author="james" w:date="2016-03-29T11:57:00Z"/>
                <w:sz w:val="20"/>
                <w:szCs w:val="20"/>
              </w:rPr>
            </w:pPr>
            <w:del w:id="642" w:author="james" w:date="2016-03-29T11:57:00Z">
              <w:r w:rsidRPr="00514EF9" w:rsidDel="00E57299">
                <w:rPr>
                  <w:sz w:val="20"/>
                  <w:szCs w:val="20"/>
                </w:rPr>
                <w:delText>{-2</w:delText>
              </w:r>
              <w:r w:rsidRPr="00514EF9" w:rsidDel="00E57299">
                <w:rPr>
                  <w:sz w:val="20"/>
                  <w:szCs w:val="20"/>
                  <w:vertAlign w:val="superscript"/>
                </w:rPr>
                <w:delText>31</w:delText>
              </w:r>
              <w:r w:rsidRPr="00514EF9" w:rsidDel="00E57299">
                <w:rPr>
                  <w:sz w:val="20"/>
                  <w:szCs w:val="20"/>
                </w:rPr>
                <w:delText>, …, 0…, 2</w:delText>
              </w:r>
              <w:r w:rsidRPr="00514EF9" w:rsidDel="00E57299">
                <w:rPr>
                  <w:sz w:val="20"/>
                  <w:szCs w:val="20"/>
                  <w:vertAlign w:val="superscript"/>
                </w:rPr>
                <w:delText>31</w:delText>
              </w:r>
              <w:r w:rsidRPr="00514EF9" w:rsidDel="00E57299">
                <w:rPr>
                  <w:sz w:val="20"/>
                  <w:szCs w:val="20"/>
                </w:rPr>
                <w:delText>-1}</w:delText>
              </w:r>
            </w:del>
          </w:p>
        </w:tc>
        <w:tc>
          <w:tcPr>
            <w:tcW w:w="917" w:type="dxa"/>
            <w:shd w:val="clear" w:color="auto" w:fill="DBE5F1" w:themeFill="accent1" w:themeFillTint="33"/>
          </w:tcPr>
          <w:p w14:paraId="34F88FCA" w14:textId="57BE543E" w:rsidR="00FD7FE3" w:rsidRPr="00514EF9" w:rsidDel="00E57299" w:rsidRDefault="00FD7FE3">
            <w:pPr>
              <w:rPr>
                <w:del w:id="643" w:author="james" w:date="2016-03-29T11:57:00Z"/>
                <w:sz w:val="20"/>
                <w:szCs w:val="20"/>
              </w:rPr>
            </w:pPr>
            <w:del w:id="644" w:author="james" w:date="2016-03-29T11:57:00Z">
              <w:r w:rsidRPr="00514EF9" w:rsidDel="00E57299">
                <w:rPr>
                  <w:sz w:val="20"/>
                  <w:szCs w:val="20"/>
                </w:rPr>
                <w:delText>-2</w:delText>
              </w:r>
              <w:r w:rsidRPr="00514EF9" w:rsidDel="00E57299">
                <w:rPr>
                  <w:sz w:val="20"/>
                  <w:szCs w:val="20"/>
                  <w:vertAlign w:val="superscript"/>
                </w:rPr>
                <w:delText>31</w:delText>
              </w:r>
            </w:del>
          </w:p>
        </w:tc>
        <w:tc>
          <w:tcPr>
            <w:tcW w:w="1530" w:type="dxa"/>
            <w:shd w:val="clear" w:color="auto" w:fill="DBE5F1" w:themeFill="accent1" w:themeFillTint="33"/>
          </w:tcPr>
          <w:p w14:paraId="3EB10DBA" w14:textId="0E86DACD" w:rsidR="00FD7FE3" w:rsidRPr="00514EF9" w:rsidDel="00E57299" w:rsidRDefault="00FD7FE3">
            <w:pPr>
              <w:rPr>
                <w:del w:id="645" w:author="james" w:date="2016-03-29T11:57:00Z"/>
                <w:sz w:val="20"/>
                <w:szCs w:val="20"/>
              </w:rPr>
            </w:pPr>
            <w:del w:id="646" w:author="james" w:date="2016-03-29T11:57:00Z">
              <w:r w:rsidRPr="00514EF9" w:rsidDel="00E57299">
                <w:rPr>
                  <w:sz w:val="20"/>
                  <w:szCs w:val="20"/>
                </w:rPr>
                <w:delText>+2</w:delText>
              </w:r>
              <w:r w:rsidRPr="00514EF9" w:rsidDel="00E57299">
                <w:rPr>
                  <w:sz w:val="20"/>
                  <w:szCs w:val="20"/>
                  <w:vertAlign w:val="superscript"/>
                </w:rPr>
                <w:delText>31</w:delText>
              </w:r>
              <w:r w:rsidRPr="00514EF9" w:rsidDel="00E57299">
                <w:rPr>
                  <w:sz w:val="20"/>
                  <w:szCs w:val="20"/>
                </w:rPr>
                <w:delText>-1</w:delText>
              </w:r>
            </w:del>
          </w:p>
        </w:tc>
      </w:tr>
      <w:tr w:rsidR="000B368D" w:rsidRPr="00DE07CD" w:rsidDel="00E57299" w14:paraId="48E9BBB2" w14:textId="2716D89B" w:rsidTr="00F0495D">
        <w:trPr>
          <w:del w:id="647" w:author="james" w:date="2016-03-29T11:57:00Z"/>
        </w:trPr>
        <w:tc>
          <w:tcPr>
            <w:tcW w:w="534" w:type="dxa"/>
            <w:vMerge/>
            <w:shd w:val="clear" w:color="auto" w:fill="DBE5F1" w:themeFill="accent1" w:themeFillTint="33"/>
          </w:tcPr>
          <w:p w14:paraId="26561F31" w14:textId="0BFF1EAC" w:rsidR="000B368D" w:rsidRPr="00514EF9" w:rsidDel="00E57299" w:rsidRDefault="000B368D" w:rsidP="000B368D">
            <w:pPr>
              <w:rPr>
                <w:del w:id="648" w:author="james" w:date="2016-03-29T11:57:00Z"/>
                <w:sz w:val="20"/>
                <w:szCs w:val="20"/>
              </w:rPr>
            </w:pPr>
          </w:p>
        </w:tc>
        <w:tc>
          <w:tcPr>
            <w:tcW w:w="1734" w:type="dxa"/>
            <w:gridSpan w:val="2"/>
            <w:shd w:val="clear" w:color="auto" w:fill="DBE5F1" w:themeFill="accent1" w:themeFillTint="33"/>
          </w:tcPr>
          <w:p w14:paraId="50F7528C" w14:textId="55AFE55D" w:rsidR="000B368D" w:rsidRPr="00514EF9" w:rsidDel="00E57299" w:rsidRDefault="000B368D" w:rsidP="000B368D">
            <w:pPr>
              <w:rPr>
                <w:del w:id="649" w:author="james" w:date="2016-03-29T11:57:00Z"/>
                <w:sz w:val="20"/>
                <w:szCs w:val="20"/>
              </w:rPr>
            </w:pPr>
            <w:del w:id="650" w:author="james" w:date="2016-03-29T11:57:00Z">
              <w:r w:rsidRPr="00514EF9" w:rsidDel="00E57299">
                <w:rPr>
                  <w:sz w:val="20"/>
                  <w:szCs w:val="20"/>
                </w:rPr>
                <w:delText>offset binary</w:delText>
              </w:r>
            </w:del>
          </w:p>
        </w:tc>
        <w:tc>
          <w:tcPr>
            <w:tcW w:w="3403" w:type="dxa"/>
            <w:shd w:val="clear" w:color="auto" w:fill="DBE5F1" w:themeFill="accent1" w:themeFillTint="33"/>
          </w:tcPr>
          <w:p w14:paraId="3B26A418" w14:textId="39C672D0" w:rsidR="000B368D" w:rsidRPr="000B368D" w:rsidDel="00E57299" w:rsidRDefault="000B368D" w:rsidP="000B368D">
            <w:pPr>
              <w:rPr>
                <w:del w:id="651" w:author="james" w:date="2016-03-29T11:57:00Z"/>
                <w:sz w:val="20"/>
                <w:szCs w:val="20"/>
              </w:rPr>
            </w:pPr>
            <w:del w:id="652" w:author="james" w:date="2016-03-29T11:57:00Z">
              <w:r w:rsidRPr="000B368D" w:rsidDel="00E57299">
                <w:rPr>
                  <w:sz w:val="20"/>
                  <w:szCs w:val="20"/>
                </w:rPr>
                <w:delText>{0</w:delText>
              </w:r>
              <w:r w:rsidDel="00E57299">
                <w:rPr>
                  <w:sz w:val="20"/>
                  <w:szCs w:val="20"/>
                </w:rPr>
                <w:delText>,1</w:delText>
              </w:r>
              <w:r w:rsidRPr="000B368D" w:rsidDel="00E57299">
                <w:rPr>
                  <w:sz w:val="20"/>
                  <w:szCs w:val="20"/>
                </w:rPr>
                <w:delText>…, 2</w:delText>
              </w:r>
              <w:r w:rsidDel="00E57299">
                <w:rPr>
                  <w:sz w:val="20"/>
                  <w:szCs w:val="20"/>
                  <w:vertAlign w:val="superscript"/>
                </w:rPr>
                <w:delText>32</w:delText>
              </w:r>
              <w:r w:rsidRPr="000B368D" w:rsidDel="00E57299">
                <w:rPr>
                  <w:sz w:val="20"/>
                  <w:szCs w:val="20"/>
                </w:rPr>
                <w:delText>-1}</w:delText>
              </w:r>
            </w:del>
          </w:p>
        </w:tc>
        <w:tc>
          <w:tcPr>
            <w:tcW w:w="917" w:type="dxa"/>
            <w:shd w:val="clear" w:color="auto" w:fill="DBE5F1" w:themeFill="accent1" w:themeFillTint="33"/>
          </w:tcPr>
          <w:p w14:paraId="54720163" w14:textId="6D92ADF4" w:rsidR="000B368D" w:rsidRPr="000B368D" w:rsidDel="00E57299" w:rsidRDefault="000B368D" w:rsidP="000B368D">
            <w:pPr>
              <w:rPr>
                <w:del w:id="653" w:author="james" w:date="2016-03-29T11:57:00Z"/>
                <w:sz w:val="20"/>
                <w:szCs w:val="20"/>
              </w:rPr>
            </w:pPr>
            <w:del w:id="654" w:author="james" w:date="2016-03-29T11:57:00Z">
              <w:r w:rsidDel="00E57299">
                <w:rPr>
                  <w:sz w:val="20"/>
                  <w:szCs w:val="20"/>
                </w:rPr>
                <w:delText>0</w:delText>
              </w:r>
            </w:del>
          </w:p>
        </w:tc>
        <w:tc>
          <w:tcPr>
            <w:tcW w:w="1530" w:type="dxa"/>
            <w:shd w:val="clear" w:color="auto" w:fill="DBE5F1" w:themeFill="accent1" w:themeFillTint="33"/>
          </w:tcPr>
          <w:p w14:paraId="34AC168C" w14:textId="4F91CA9D" w:rsidR="000B368D" w:rsidRPr="000B368D" w:rsidDel="00E57299" w:rsidRDefault="000B368D" w:rsidP="000B368D">
            <w:pPr>
              <w:rPr>
                <w:del w:id="655" w:author="james" w:date="2016-03-29T11:57:00Z"/>
                <w:sz w:val="20"/>
                <w:szCs w:val="20"/>
              </w:rPr>
            </w:pPr>
            <w:del w:id="656" w:author="james" w:date="2016-03-29T11:57:00Z">
              <w:r w:rsidRPr="000B368D" w:rsidDel="00E57299">
                <w:rPr>
                  <w:sz w:val="20"/>
                  <w:szCs w:val="20"/>
                </w:rPr>
                <w:delText>+2</w:delText>
              </w:r>
              <w:r w:rsidRPr="000B368D" w:rsidDel="00E57299">
                <w:rPr>
                  <w:sz w:val="20"/>
                  <w:szCs w:val="20"/>
                  <w:vertAlign w:val="superscript"/>
                </w:rPr>
                <w:delText>3</w:delText>
              </w:r>
              <w:r w:rsidDel="00E57299">
                <w:rPr>
                  <w:sz w:val="20"/>
                  <w:szCs w:val="20"/>
                  <w:vertAlign w:val="superscript"/>
                </w:rPr>
                <w:delText>2</w:delText>
              </w:r>
              <w:r w:rsidRPr="000B368D" w:rsidDel="00E57299">
                <w:rPr>
                  <w:sz w:val="20"/>
                  <w:szCs w:val="20"/>
                </w:rPr>
                <w:delText>-1</w:delText>
              </w:r>
            </w:del>
          </w:p>
        </w:tc>
      </w:tr>
      <w:tr w:rsidR="00FD7FE3" w:rsidRPr="00DE07CD" w:rsidDel="00E57299" w14:paraId="3FFD118E" w14:textId="2743BCEB" w:rsidTr="00F0495D">
        <w:trPr>
          <w:del w:id="657" w:author="james" w:date="2016-03-29T11:57:00Z"/>
        </w:trPr>
        <w:tc>
          <w:tcPr>
            <w:tcW w:w="534" w:type="dxa"/>
            <w:vMerge/>
            <w:shd w:val="clear" w:color="auto" w:fill="DBE5F1" w:themeFill="accent1" w:themeFillTint="33"/>
          </w:tcPr>
          <w:p w14:paraId="49D27667" w14:textId="3280778B" w:rsidR="00FD7FE3" w:rsidRPr="00514EF9" w:rsidDel="00E57299" w:rsidRDefault="00FD7FE3">
            <w:pPr>
              <w:rPr>
                <w:del w:id="658" w:author="james" w:date="2016-03-29T11:57:00Z"/>
                <w:sz w:val="20"/>
                <w:szCs w:val="20"/>
              </w:rPr>
            </w:pPr>
          </w:p>
        </w:tc>
        <w:tc>
          <w:tcPr>
            <w:tcW w:w="1734" w:type="dxa"/>
            <w:gridSpan w:val="2"/>
            <w:shd w:val="clear" w:color="auto" w:fill="DBE5F1" w:themeFill="accent1" w:themeFillTint="33"/>
          </w:tcPr>
          <w:p w14:paraId="2A1525FC" w14:textId="3CF0E4C7" w:rsidR="00FD7FE3" w:rsidRPr="00514EF9" w:rsidDel="00E57299" w:rsidRDefault="00FD7FE3">
            <w:pPr>
              <w:rPr>
                <w:del w:id="659" w:author="james" w:date="2016-03-29T11:57:00Z"/>
                <w:sz w:val="20"/>
                <w:szCs w:val="20"/>
              </w:rPr>
            </w:pPr>
            <w:del w:id="660" w:author="james" w:date="2016-03-29T11:57:00Z">
              <w:r w:rsidRPr="00514EF9" w:rsidDel="00E57299">
                <w:rPr>
                  <w:sz w:val="20"/>
                  <w:szCs w:val="20"/>
                </w:rPr>
                <w:delText>floating point</w:delText>
              </w:r>
            </w:del>
          </w:p>
        </w:tc>
        <w:tc>
          <w:tcPr>
            <w:tcW w:w="5850" w:type="dxa"/>
            <w:gridSpan w:val="3"/>
            <w:shd w:val="clear" w:color="auto" w:fill="DBE5F1" w:themeFill="accent1" w:themeFillTint="33"/>
          </w:tcPr>
          <w:p w14:paraId="085F02DA" w14:textId="1CA2A940" w:rsidR="00FD7FE3" w:rsidRPr="00514EF9" w:rsidDel="00E57299" w:rsidRDefault="00FD7FE3">
            <w:pPr>
              <w:jc w:val="center"/>
              <w:rPr>
                <w:del w:id="661" w:author="james" w:date="2016-03-29T11:57:00Z"/>
                <w:sz w:val="20"/>
                <w:szCs w:val="20"/>
              </w:rPr>
            </w:pPr>
            <w:del w:id="662" w:author="james" w:date="2016-03-29T11:57:00Z">
              <w:r w:rsidRPr="00514EF9" w:rsidDel="00E57299">
                <w:rPr>
                  <w:sz w:val="20"/>
                  <w:szCs w:val="20"/>
                </w:rPr>
                <w:delText>IEEE 754-2008, FP32</w:delText>
              </w:r>
            </w:del>
          </w:p>
        </w:tc>
      </w:tr>
      <w:tr w:rsidR="00FD7FE3" w:rsidRPr="00DE07CD" w:rsidDel="00E57299" w14:paraId="443EE25E" w14:textId="553DD3AF" w:rsidTr="00F0495D">
        <w:trPr>
          <w:del w:id="663" w:author="james" w:date="2016-03-29T11:57:00Z"/>
        </w:trPr>
        <w:tc>
          <w:tcPr>
            <w:tcW w:w="534" w:type="dxa"/>
            <w:vMerge w:val="restart"/>
          </w:tcPr>
          <w:p w14:paraId="6A973C71" w14:textId="329DE0D2" w:rsidR="00FD7FE3" w:rsidRPr="001C61A1" w:rsidDel="00E57299" w:rsidRDefault="00FD7FE3" w:rsidP="00A503DE">
            <w:pPr>
              <w:rPr>
                <w:del w:id="664" w:author="james" w:date="2016-03-29T11:57:00Z"/>
                <w:sz w:val="20"/>
                <w:szCs w:val="20"/>
              </w:rPr>
            </w:pPr>
            <w:del w:id="665" w:author="james" w:date="2016-03-29T11:57:00Z">
              <w:r w:rsidRPr="001C61A1" w:rsidDel="00E57299">
                <w:rPr>
                  <w:sz w:val="20"/>
                  <w:szCs w:val="20"/>
                </w:rPr>
                <w:delText>64</w:delText>
              </w:r>
            </w:del>
          </w:p>
        </w:tc>
        <w:tc>
          <w:tcPr>
            <w:tcW w:w="1734" w:type="dxa"/>
            <w:gridSpan w:val="2"/>
          </w:tcPr>
          <w:p w14:paraId="46F69C4F" w14:textId="7765136C" w:rsidR="00FD7FE3" w:rsidRPr="001C61A1" w:rsidDel="00E57299" w:rsidRDefault="00FD7FE3" w:rsidP="00DB344F">
            <w:pPr>
              <w:rPr>
                <w:del w:id="666" w:author="james" w:date="2016-03-29T11:57:00Z"/>
                <w:sz w:val="20"/>
                <w:szCs w:val="20"/>
              </w:rPr>
            </w:pPr>
            <w:del w:id="667" w:author="james" w:date="2016-03-29T11:57:00Z">
              <w:r w:rsidRPr="001C61A1" w:rsidDel="00E57299">
                <w:rPr>
                  <w:sz w:val="20"/>
                  <w:szCs w:val="20"/>
                </w:rPr>
                <w:delText>sign-magnitude</w:delText>
              </w:r>
            </w:del>
          </w:p>
        </w:tc>
        <w:tc>
          <w:tcPr>
            <w:tcW w:w="3403" w:type="dxa"/>
          </w:tcPr>
          <w:p w14:paraId="7DD753B1" w14:textId="029328B2" w:rsidR="00FD7FE3" w:rsidRPr="001C61A1" w:rsidDel="00E57299" w:rsidRDefault="00FD7FE3" w:rsidP="00545F9E">
            <w:pPr>
              <w:rPr>
                <w:del w:id="668" w:author="james" w:date="2016-03-29T11:57:00Z"/>
                <w:sz w:val="20"/>
                <w:szCs w:val="20"/>
              </w:rPr>
            </w:pPr>
            <w:del w:id="669" w:author="james" w:date="2016-03-29T11:57:00Z">
              <w:r w:rsidRPr="001C61A1" w:rsidDel="00E57299">
                <w:rPr>
                  <w:sz w:val="20"/>
                  <w:szCs w:val="20"/>
                </w:rPr>
                <w:delText>{-2</w:delText>
              </w:r>
              <w:r w:rsidRPr="001C61A1" w:rsidDel="00E57299">
                <w:rPr>
                  <w:sz w:val="20"/>
                  <w:szCs w:val="20"/>
                  <w:vertAlign w:val="superscript"/>
                </w:rPr>
                <w:delText>63</w:delText>
              </w:r>
              <w:r w:rsidRPr="001C61A1" w:rsidDel="00E57299">
                <w:rPr>
                  <w:sz w:val="20"/>
                  <w:szCs w:val="20"/>
                </w:rPr>
                <w:delText>,… ,-1,+1,…, +2</w:delText>
              </w:r>
              <w:r w:rsidRPr="001C61A1" w:rsidDel="00E57299">
                <w:rPr>
                  <w:sz w:val="20"/>
                  <w:szCs w:val="20"/>
                  <w:vertAlign w:val="superscript"/>
                </w:rPr>
                <w:delText>63</w:delText>
              </w:r>
              <w:r w:rsidRPr="001C61A1" w:rsidDel="00E57299">
                <w:rPr>
                  <w:sz w:val="20"/>
                  <w:szCs w:val="20"/>
                </w:rPr>
                <w:delText>}</w:delText>
              </w:r>
            </w:del>
          </w:p>
        </w:tc>
        <w:tc>
          <w:tcPr>
            <w:tcW w:w="917" w:type="dxa"/>
          </w:tcPr>
          <w:p w14:paraId="48B2BB11" w14:textId="265E25FF" w:rsidR="00FD7FE3" w:rsidRPr="001C61A1" w:rsidDel="00E57299" w:rsidRDefault="00FD7FE3" w:rsidP="00545F9E">
            <w:pPr>
              <w:rPr>
                <w:del w:id="670" w:author="james" w:date="2016-03-29T11:57:00Z"/>
                <w:sz w:val="20"/>
                <w:szCs w:val="20"/>
              </w:rPr>
            </w:pPr>
            <w:del w:id="671" w:author="james" w:date="2016-03-29T11:57:00Z">
              <w:r w:rsidRPr="001C61A1" w:rsidDel="00E57299">
                <w:rPr>
                  <w:sz w:val="20"/>
                  <w:szCs w:val="20"/>
                </w:rPr>
                <w:delText>-2</w:delText>
              </w:r>
              <w:r w:rsidRPr="001C61A1" w:rsidDel="00E57299">
                <w:rPr>
                  <w:sz w:val="20"/>
                  <w:szCs w:val="20"/>
                  <w:vertAlign w:val="superscript"/>
                </w:rPr>
                <w:delText>63</w:delText>
              </w:r>
            </w:del>
          </w:p>
        </w:tc>
        <w:tc>
          <w:tcPr>
            <w:tcW w:w="1530" w:type="dxa"/>
          </w:tcPr>
          <w:p w14:paraId="0BBF4821" w14:textId="6794DF0D" w:rsidR="00FD7FE3" w:rsidRPr="001C61A1" w:rsidDel="00E57299" w:rsidRDefault="00FD7FE3" w:rsidP="001C1B6B">
            <w:pPr>
              <w:rPr>
                <w:del w:id="672" w:author="james" w:date="2016-03-29T11:57:00Z"/>
                <w:sz w:val="20"/>
                <w:szCs w:val="20"/>
              </w:rPr>
            </w:pPr>
            <w:del w:id="673" w:author="james" w:date="2016-03-29T11:57:00Z">
              <w:r w:rsidRPr="001C61A1" w:rsidDel="00E57299">
                <w:rPr>
                  <w:sz w:val="20"/>
                  <w:szCs w:val="20"/>
                </w:rPr>
                <w:delText>+2</w:delText>
              </w:r>
              <w:r w:rsidRPr="001C61A1" w:rsidDel="00E57299">
                <w:rPr>
                  <w:sz w:val="20"/>
                  <w:szCs w:val="20"/>
                  <w:vertAlign w:val="superscript"/>
                </w:rPr>
                <w:delText>63</w:delText>
              </w:r>
            </w:del>
          </w:p>
        </w:tc>
      </w:tr>
      <w:tr w:rsidR="00FD7FE3" w:rsidRPr="00DE07CD" w:rsidDel="00E57299" w14:paraId="135633F7" w14:textId="50BB8476" w:rsidTr="00F0495D">
        <w:trPr>
          <w:del w:id="674" w:author="james" w:date="2016-03-29T11:57:00Z"/>
        </w:trPr>
        <w:tc>
          <w:tcPr>
            <w:tcW w:w="534" w:type="dxa"/>
            <w:vMerge/>
          </w:tcPr>
          <w:p w14:paraId="3B7F1BD2" w14:textId="3FEEB1DF" w:rsidR="00FD7FE3" w:rsidRPr="00514EF9" w:rsidDel="00E57299" w:rsidRDefault="00FD7FE3">
            <w:pPr>
              <w:rPr>
                <w:del w:id="675" w:author="james" w:date="2016-03-29T11:57:00Z"/>
                <w:sz w:val="20"/>
                <w:szCs w:val="20"/>
              </w:rPr>
            </w:pPr>
          </w:p>
        </w:tc>
        <w:tc>
          <w:tcPr>
            <w:tcW w:w="1734" w:type="dxa"/>
            <w:gridSpan w:val="2"/>
          </w:tcPr>
          <w:p w14:paraId="165B21CE" w14:textId="53A00490" w:rsidR="00FD7FE3" w:rsidRPr="00514EF9" w:rsidDel="00E57299" w:rsidRDefault="00FD7FE3">
            <w:pPr>
              <w:rPr>
                <w:del w:id="676" w:author="james" w:date="2016-03-29T11:57:00Z"/>
                <w:sz w:val="20"/>
                <w:szCs w:val="20"/>
              </w:rPr>
            </w:pPr>
            <w:del w:id="677" w:author="james" w:date="2016-03-29T11:57:00Z">
              <w:r w:rsidRPr="00514EF9" w:rsidDel="00E57299">
                <w:rPr>
                  <w:sz w:val="20"/>
                  <w:szCs w:val="20"/>
                </w:rPr>
                <w:delText>signed integer</w:delText>
              </w:r>
            </w:del>
          </w:p>
        </w:tc>
        <w:tc>
          <w:tcPr>
            <w:tcW w:w="3403" w:type="dxa"/>
          </w:tcPr>
          <w:p w14:paraId="412C9F7F" w14:textId="5BF31C22" w:rsidR="00FD7FE3" w:rsidRPr="00514EF9" w:rsidDel="00E57299" w:rsidRDefault="00FD7FE3">
            <w:pPr>
              <w:rPr>
                <w:del w:id="678" w:author="james" w:date="2016-03-29T11:57:00Z"/>
                <w:sz w:val="20"/>
                <w:szCs w:val="20"/>
              </w:rPr>
            </w:pPr>
            <w:del w:id="679" w:author="james" w:date="2016-03-29T11:57:00Z">
              <w:r w:rsidRPr="00514EF9" w:rsidDel="00E57299">
                <w:rPr>
                  <w:sz w:val="20"/>
                  <w:szCs w:val="20"/>
                </w:rPr>
                <w:delText>{-2</w:delText>
              </w:r>
              <w:r w:rsidRPr="00514EF9" w:rsidDel="00E57299">
                <w:rPr>
                  <w:sz w:val="20"/>
                  <w:szCs w:val="20"/>
                  <w:vertAlign w:val="superscript"/>
                </w:rPr>
                <w:delText>63</w:delText>
              </w:r>
              <w:r w:rsidRPr="00514EF9" w:rsidDel="00E57299">
                <w:rPr>
                  <w:sz w:val="20"/>
                  <w:szCs w:val="20"/>
                </w:rPr>
                <w:delText>, …, 0…, 2</w:delText>
              </w:r>
              <w:r w:rsidRPr="00514EF9" w:rsidDel="00E57299">
                <w:rPr>
                  <w:sz w:val="20"/>
                  <w:szCs w:val="20"/>
                  <w:vertAlign w:val="superscript"/>
                </w:rPr>
                <w:delText>63</w:delText>
              </w:r>
              <w:r w:rsidRPr="00514EF9" w:rsidDel="00E57299">
                <w:rPr>
                  <w:sz w:val="20"/>
                  <w:szCs w:val="20"/>
                </w:rPr>
                <w:delText>-1}</w:delText>
              </w:r>
            </w:del>
          </w:p>
        </w:tc>
        <w:tc>
          <w:tcPr>
            <w:tcW w:w="917" w:type="dxa"/>
          </w:tcPr>
          <w:p w14:paraId="67EFA5CC" w14:textId="08344C82" w:rsidR="00FD7FE3" w:rsidRPr="00514EF9" w:rsidDel="00E57299" w:rsidRDefault="00FD7FE3">
            <w:pPr>
              <w:rPr>
                <w:del w:id="680" w:author="james" w:date="2016-03-29T11:57:00Z"/>
                <w:sz w:val="20"/>
                <w:szCs w:val="20"/>
              </w:rPr>
            </w:pPr>
            <w:del w:id="681" w:author="james" w:date="2016-03-29T11:57:00Z">
              <w:r w:rsidRPr="00514EF9" w:rsidDel="00E57299">
                <w:rPr>
                  <w:sz w:val="20"/>
                  <w:szCs w:val="20"/>
                </w:rPr>
                <w:delText>-2</w:delText>
              </w:r>
              <w:r w:rsidRPr="00514EF9" w:rsidDel="00E57299">
                <w:rPr>
                  <w:sz w:val="20"/>
                  <w:szCs w:val="20"/>
                  <w:vertAlign w:val="superscript"/>
                </w:rPr>
                <w:delText>63</w:delText>
              </w:r>
            </w:del>
          </w:p>
        </w:tc>
        <w:tc>
          <w:tcPr>
            <w:tcW w:w="1530" w:type="dxa"/>
          </w:tcPr>
          <w:p w14:paraId="6FB87B11" w14:textId="20E6C90C" w:rsidR="00FD7FE3" w:rsidRPr="00514EF9" w:rsidDel="00E57299" w:rsidRDefault="00FD7FE3">
            <w:pPr>
              <w:rPr>
                <w:del w:id="682" w:author="james" w:date="2016-03-29T11:57:00Z"/>
                <w:sz w:val="20"/>
                <w:szCs w:val="20"/>
              </w:rPr>
            </w:pPr>
            <w:del w:id="683" w:author="james" w:date="2016-03-29T11:57:00Z">
              <w:r w:rsidRPr="00514EF9" w:rsidDel="00E57299">
                <w:rPr>
                  <w:sz w:val="20"/>
                  <w:szCs w:val="20"/>
                </w:rPr>
                <w:delText>+2</w:delText>
              </w:r>
              <w:r w:rsidRPr="00514EF9" w:rsidDel="00E57299">
                <w:rPr>
                  <w:sz w:val="20"/>
                  <w:szCs w:val="20"/>
                  <w:vertAlign w:val="superscript"/>
                </w:rPr>
                <w:delText>63</w:delText>
              </w:r>
              <w:r w:rsidRPr="00514EF9" w:rsidDel="00E57299">
                <w:rPr>
                  <w:sz w:val="20"/>
                  <w:szCs w:val="20"/>
                </w:rPr>
                <w:delText>-1</w:delText>
              </w:r>
            </w:del>
          </w:p>
        </w:tc>
      </w:tr>
      <w:tr w:rsidR="00FD7FE3" w:rsidRPr="00DE07CD" w:rsidDel="00E57299" w14:paraId="3274F5D5" w14:textId="7E2B4E03" w:rsidTr="00F0495D">
        <w:trPr>
          <w:del w:id="684" w:author="james" w:date="2016-03-29T11:57:00Z"/>
        </w:trPr>
        <w:tc>
          <w:tcPr>
            <w:tcW w:w="534" w:type="dxa"/>
            <w:vMerge/>
          </w:tcPr>
          <w:p w14:paraId="6D1436B6" w14:textId="44D57810" w:rsidR="00FD7FE3" w:rsidRPr="00514EF9" w:rsidDel="00E57299" w:rsidRDefault="00FD7FE3">
            <w:pPr>
              <w:rPr>
                <w:del w:id="685" w:author="james" w:date="2016-03-29T11:57:00Z"/>
                <w:sz w:val="20"/>
                <w:szCs w:val="20"/>
              </w:rPr>
            </w:pPr>
          </w:p>
        </w:tc>
        <w:tc>
          <w:tcPr>
            <w:tcW w:w="1734" w:type="dxa"/>
            <w:gridSpan w:val="2"/>
          </w:tcPr>
          <w:p w14:paraId="3B83D5DC" w14:textId="5D8272C4" w:rsidR="00FD7FE3" w:rsidRPr="00514EF9" w:rsidDel="00E57299" w:rsidRDefault="00FD7FE3">
            <w:pPr>
              <w:rPr>
                <w:del w:id="686" w:author="james" w:date="2016-03-29T11:57:00Z"/>
                <w:sz w:val="20"/>
                <w:szCs w:val="20"/>
              </w:rPr>
            </w:pPr>
            <w:del w:id="687" w:author="james" w:date="2016-03-29T11:57:00Z">
              <w:r w:rsidRPr="00514EF9" w:rsidDel="00E57299">
                <w:rPr>
                  <w:sz w:val="20"/>
                  <w:szCs w:val="20"/>
                </w:rPr>
                <w:delText>offset binary</w:delText>
              </w:r>
            </w:del>
          </w:p>
        </w:tc>
        <w:tc>
          <w:tcPr>
            <w:tcW w:w="3403" w:type="dxa"/>
          </w:tcPr>
          <w:p w14:paraId="4BB02892" w14:textId="7607B457" w:rsidR="00FD7FE3" w:rsidRPr="00514EF9" w:rsidDel="00E57299" w:rsidRDefault="00FD7FE3" w:rsidP="005F243D">
            <w:pPr>
              <w:rPr>
                <w:del w:id="688" w:author="james" w:date="2016-03-29T11:57:00Z"/>
                <w:sz w:val="20"/>
                <w:szCs w:val="20"/>
              </w:rPr>
            </w:pPr>
            <w:del w:id="689" w:author="james" w:date="2016-03-29T11:57:00Z">
              <w:r w:rsidRPr="00514EF9" w:rsidDel="00E57299">
                <w:rPr>
                  <w:sz w:val="20"/>
                  <w:szCs w:val="20"/>
                </w:rPr>
                <w:delText>{</w:delText>
              </w:r>
              <w:r w:rsidR="005F243D" w:rsidDel="00E57299">
                <w:rPr>
                  <w:sz w:val="20"/>
                  <w:szCs w:val="20"/>
                </w:rPr>
                <w:delText>0</w:delText>
              </w:r>
              <w:r w:rsidRPr="00514EF9" w:rsidDel="00E57299">
                <w:rPr>
                  <w:sz w:val="20"/>
                  <w:szCs w:val="20"/>
                </w:rPr>
                <w:delText>,</w:delText>
              </w:r>
              <w:r w:rsidR="005F243D" w:rsidDel="00E57299">
                <w:rPr>
                  <w:sz w:val="20"/>
                  <w:szCs w:val="20"/>
                </w:rPr>
                <w:delText>,1</w:delText>
              </w:r>
              <w:r w:rsidRPr="00514EF9" w:rsidDel="00E57299">
                <w:rPr>
                  <w:sz w:val="20"/>
                  <w:szCs w:val="20"/>
                </w:rPr>
                <w:delText xml:space="preserve"> ……, 2</w:delText>
              </w:r>
              <w:r w:rsidRPr="00514EF9" w:rsidDel="00E57299">
                <w:rPr>
                  <w:sz w:val="20"/>
                  <w:szCs w:val="20"/>
                  <w:vertAlign w:val="superscript"/>
                </w:rPr>
                <w:delText>63</w:delText>
              </w:r>
              <w:r w:rsidRPr="00514EF9" w:rsidDel="00E57299">
                <w:rPr>
                  <w:sz w:val="20"/>
                  <w:szCs w:val="20"/>
                </w:rPr>
                <w:delText>-1}</w:delText>
              </w:r>
            </w:del>
          </w:p>
        </w:tc>
        <w:tc>
          <w:tcPr>
            <w:tcW w:w="917" w:type="dxa"/>
          </w:tcPr>
          <w:p w14:paraId="4011461A" w14:textId="77E1670A" w:rsidR="00FD7FE3" w:rsidRPr="00514EF9" w:rsidDel="00E57299" w:rsidRDefault="00FD7FE3" w:rsidP="00C11C58">
            <w:pPr>
              <w:rPr>
                <w:del w:id="690" w:author="james" w:date="2016-03-29T11:57:00Z"/>
                <w:sz w:val="20"/>
                <w:szCs w:val="20"/>
              </w:rPr>
            </w:pPr>
            <w:del w:id="691" w:author="james" w:date="2016-03-29T11:57:00Z">
              <w:r w:rsidRPr="00514EF9" w:rsidDel="00E57299">
                <w:rPr>
                  <w:sz w:val="20"/>
                  <w:szCs w:val="20"/>
                </w:rPr>
                <w:delText>-</w:delText>
              </w:r>
              <w:r w:rsidR="00C11C58" w:rsidDel="00E57299">
                <w:rPr>
                  <w:sz w:val="20"/>
                  <w:szCs w:val="20"/>
                </w:rPr>
                <w:delText>0</w:delText>
              </w:r>
            </w:del>
          </w:p>
        </w:tc>
        <w:tc>
          <w:tcPr>
            <w:tcW w:w="1530" w:type="dxa"/>
          </w:tcPr>
          <w:p w14:paraId="71BB1DD9" w14:textId="2D24F72D" w:rsidR="00FD7FE3" w:rsidRPr="00514EF9" w:rsidDel="00E57299" w:rsidRDefault="00FD7FE3">
            <w:pPr>
              <w:rPr>
                <w:del w:id="692" w:author="james" w:date="2016-03-29T11:57:00Z"/>
                <w:sz w:val="20"/>
                <w:szCs w:val="20"/>
              </w:rPr>
            </w:pPr>
            <w:del w:id="693" w:author="james" w:date="2016-03-29T11:57:00Z">
              <w:r w:rsidRPr="00514EF9" w:rsidDel="00E57299">
                <w:rPr>
                  <w:sz w:val="20"/>
                  <w:szCs w:val="20"/>
                </w:rPr>
                <w:delText>+2</w:delText>
              </w:r>
              <w:r w:rsidRPr="00514EF9" w:rsidDel="00E57299">
                <w:rPr>
                  <w:sz w:val="20"/>
                  <w:szCs w:val="20"/>
                  <w:vertAlign w:val="superscript"/>
                </w:rPr>
                <w:delText>63</w:delText>
              </w:r>
              <w:r w:rsidRPr="00514EF9" w:rsidDel="00E57299">
                <w:rPr>
                  <w:sz w:val="20"/>
                  <w:szCs w:val="20"/>
                </w:rPr>
                <w:delText>-1</w:delText>
              </w:r>
            </w:del>
          </w:p>
        </w:tc>
      </w:tr>
      <w:tr w:rsidR="00FD7FE3" w:rsidRPr="00DE07CD" w:rsidDel="00E57299" w14:paraId="2B3AA6DD" w14:textId="6756778E" w:rsidTr="00F0495D">
        <w:trPr>
          <w:del w:id="694" w:author="james" w:date="2016-03-29T11:57:00Z"/>
        </w:trPr>
        <w:tc>
          <w:tcPr>
            <w:tcW w:w="534" w:type="dxa"/>
            <w:vMerge/>
          </w:tcPr>
          <w:p w14:paraId="4C07CAB7" w14:textId="5E5CD308" w:rsidR="00FD7FE3" w:rsidRPr="00514EF9" w:rsidDel="00E57299" w:rsidRDefault="00FD7FE3">
            <w:pPr>
              <w:rPr>
                <w:del w:id="695" w:author="james" w:date="2016-03-29T11:57:00Z"/>
                <w:sz w:val="20"/>
                <w:szCs w:val="20"/>
              </w:rPr>
            </w:pPr>
            <w:commentRangeStart w:id="696"/>
          </w:p>
        </w:tc>
        <w:tc>
          <w:tcPr>
            <w:tcW w:w="1734" w:type="dxa"/>
            <w:gridSpan w:val="2"/>
          </w:tcPr>
          <w:p w14:paraId="61F89C41" w14:textId="13049D6C" w:rsidR="00FD7FE3" w:rsidRPr="00514EF9" w:rsidDel="00E57299" w:rsidRDefault="00FD7FE3">
            <w:pPr>
              <w:rPr>
                <w:del w:id="697" w:author="james" w:date="2016-03-29T11:57:00Z"/>
                <w:sz w:val="20"/>
                <w:szCs w:val="20"/>
              </w:rPr>
            </w:pPr>
            <w:del w:id="698" w:author="james" w:date="2016-03-29T11:57:00Z">
              <w:r w:rsidRPr="00514EF9" w:rsidDel="00E57299">
                <w:rPr>
                  <w:sz w:val="20"/>
                  <w:szCs w:val="20"/>
                </w:rPr>
                <w:delText>floating point</w:delText>
              </w:r>
            </w:del>
          </w:p>
        </w:tc>
        <w:tc>
          <w:tcPr>
            <w:tcW w:w="5850" w:type="dxa"/>
            <w:gridSpan w:val="3"/>
          </w:tcPr>
          <w:p w14:paraId="198F5849" w14:textId="039E34A6" w:rsidR="00FD7FE3" w:rsidRPr="00514EF9" w:rsidDel="00E57299" w:rsidRDefault="00FD7FE3">
            <w:pPr>
              <w:jc w:val="center"/>
              <w:rPr>
                <w:del w:id="699" w:author="james" w:date="2016-03-29T11:57:00Z"/>
                <w:sz w:val="20"/>
                <w:szCs w:val="20"/>
              </w:rPr>
            </w:pPr>
            <w:del w:id="700" w:author="james" w:date="2016-03-29T11:57:00Z">
              <w:r w:rsidRPr="00514EF9" w:rsidDel="00E57299">
                <w:rPr>
                  <w:sz w:val="20"/>
                  <w:szCs w:val="20"/>
                </w:rPr>
                <w:delText>IEEE 754-2008, FP64</w:delText>
              </w:r>
              <w:commentRangeEnd w:id="696"/>
              <w:r w:rsidR="00B54F44" w:rsidDel="00E57299">
                <w:rPr>
                  <w:rStyle w:val="CommentReference"/>
                </w:rPr>
                <w:commentReference w:id="696"/>
              </w:r>
            </w:del>
          </w:p>
        </w:tc>
      </w:tr>
    </w:tbl>
    <w:p w14:paraId="18BAF51A" w14:textId="756DF109" w:rsidR="0096189C" w:rsidRDefault="0096189C" w:rsidP="0096189C">
      <w:pPr>
        <w:pStyle w:val="Caption"/>
        <w:keepNext/>
        <w:rPr>
          <w:ins w:id="701" w:author="james" w:date="2016-03-29T12:02:00Z"/>
        </w:rPr>
        <w:pPrChange w:id="702" w:author="james" w:date="2016-03-29T12:02:00Z">
          <w:pPr/>
        </w:pPrChange>
      </w:pPr>
      <w:bookmarkStart w:id="703" w:name="_Ref447016384"/>
      <w:ins w:id="704" w:author="james" w:date="2016-03-29T12:02:00Z">
        <w:r>
          <w:t xml:space="preserve">Table </w:t>
        </w:r>
        <w:r>
          <w:fldChar w:fldCharType="begin"/>
        </w:r>
        <w:r>
          <w:instrText xml:space="preserve"> SEQ Table \* ARABIC </w:instrText>
        </w:r>
      </w:ins>
      <w:r>
        <w:fldChar w:fldCharType="separate"/>
      </w:r>
      <w:ins w:id="705" w:author="james" w:date="2016-03-30T13:14:00Z">
        <w:r w:rsidR="007B0E2C">
          <w:rPr>
            <w:noProof/>
          </w:rPr>
          <w:t>8</w:t>
        </w:r>
      </w:ins>
      <w:ins w:id="706" w:author="james" w:date="2016-03-29T12:02:00Z">
        <w:r>
          <w:fldChar w:fldCharType="end"/>
        </w:r>
        <w:bookmarkEnd w:id="703"/>
        <w:r>
          <w:t xml:space="preserve"> Enumeration of Stream `ENCODING' attribute</w:t>
        </w:r>
      </w:ins>
    </w:p>
    <w:tbl>
      <w:tblPr>
        <w:tblStyle w:val="TableGrid"/>
        <w:tblW w:w="0" w:type="auto"/>
        <w:jc w:val="center"/>
        <w:tblLook w:val="04A0" w:firstRow="1" w:lastRow="0" w:firstColumn="1" w:lastColumn="0" w:noHBand="0" w:noVBand="1"/>
        <w:tblPrChange w:id="707" w:author="james" w:date="2016-03-29T16:11:00Z">
          <w:tblPr>
            <w:tblStyle w:val="TableGrid"/>
            <w:tblW w:w="0" w:type="auto"/>
            <w:tblInd w:w="720" w:type="dxa"/>
            <w:tblLook w:val="04A0" w:firstRow="1" w:lastRow="0" w:firstColumn="1" w:lastColumn="0" w:noHBand="0" w:noVBand="1"/>
          </w:tblPr>
        </w:tblPrChange>
      </w:tblPr>
      <w:tblGrid>
        <w:gridCol w:w="1094"/>
        <w:gridCol w:w="2499"/>
        <w:tblGridChange w:id="708">
          <w:tblGrid>
            <w:gridCol w:w="4428"/>
            <w:gridCol w:w="4428"/>
          </w:tblGrid>
        </w:tblGridChange>
      </w:tblGrid>
      <w:tr w:rsidR="0096189C" w:rsidRPr="0025793A" w14:paraId="23EEA4C2" w14:textId="77777777" w:rsidTr="00D109AC">
        <w:trPr>
          <w:trHeight w:val="227"/>
          <w:jc w:val="center"/>
          <w:ins w:id="709" w:author="james" w:date="2016-03-29T12:00:00Z"/>
        </w:trPr>
        <w:tc>
          <w:tcPr>
            <w:tcW w:w="0" w:type="auto"/>
            <w:shd w:val="clear" w:color="auto" w:fill="548DD4" w:themeFill="text2" w:themeFillTint="99"/>
            <w:tcPrChange w:id="710" w:author="james" w:date="2016-03-29T16:11:00Z">
              <w:tcPr>
                <w:tcW w:w="4428" w:type="dxa"/>
              </w:tcPr>
            </w:tcPrChange>
          </w:tcPr>
          <w:p w14:paraId="1178FC22" w14:textId="4A1C7FB9" w:rsidR="0096189C" w:rsidRPr="0025793A" w:rsidRDefault="0096189C" w:rsidP="0025793A">
            <w:pPr>
              <w:rPr>
                <w:ins w:id="711" w:author="james" w:date="2016-03-29T12:00:00Z"/>
                <w:rFonts w:asciiTheme="minorHAnsi" w:hAnsiTheme="minorHAnsi"/>
                <w:sz w:val="20"/>
                <w:szCs w:val="20"/>
                <w:rPrChange w:id="712" w:author="james" w:date="2016-03-30T13:14:00Z">
                  <w:rPr>
                    <w:ins w:id="713" w:author="james" w:date="2016-03-29T12:00:00Z"/>
                  </w:rPr>
                </w:rPrChange>
              </w:rPr>
              <w:pPrChange w:id="714" w:author="james" w:date="2016-03-30T13:14:00Z">
                <w:pPr>
                  <w:pStyle w:val="Heading3"/>
                  <w:numPr>
                    <w:ilvl w:val="0"/>
                    <w:numId w:val="0"/>
                  </w:numPr>
                  <w:tabs>
                    <w:tab w:val="clear" w:pos="720"/>
                  </w:tabs>
                  <w:ind w:left="0" w:firstLine="0"/>
                </w:pPr>
              </w:pPrChange>
            </w:pPr>
            <w:ins w:id="715" w:author="james" w:date="2016-03-29T12:00:00Z">
              <w:r w:rsidRPr="0025793A">
                <w:rPr>
                  <w:rFonts w:asciiTheme="minorHAnsi" w:hAnsiTheme="minorHAnsi"/>
                  <w:sz w:val="20"/>
                  <w:szCs w:val="20"/>
                  <w:rPrChange w:id="716" w:author="james" w:date="2016-03-30T13:14:00Z">
                    <w:rPr/>
                  </w:rPrChange>
                </w:rPr>
                <w:t>XML String</w:t>
              </w:r>
            </w:ins>
          </w:p>
        </w:tc>
        <w:tc>
          <w:tcPr>
            <w:tcW w:w="0" w:type="auto"/>
            <w:shd w:val="clear" w:color="auto" w:fill="548DD4" w:themeFill="text2" w:themeFillTint="99"/>
            <w:tcPrChange w:id="717" w:author="james" w:date="2016-03-29T16:11:00Z">
              <w:tcPr>
                <w:tcW w:w="4428" w:type="dxa"/>
              </w:tcPr>
            </w:tcPrChange>
          </w:tcPr>
          <w:p w14:paraId="696D5F51" w14:textId="425CC5EE" w:rsidR="0096189C" w:rsidRPr="0025793A" w:rsidRDefault="0096189C" w:rsidP="0025793A">
            <w:pPr>
              <w:rPr>
                <w:ins w:id="718" w:author="james" w:date="2016-03-29T12:00:00Z"/>
                <w:rFonts w:asciiTheme="minorHAnsi" w:hAnsiTheme="minorHAnsi"/>
                <w:sz w:val="20"/>
                <w:szCs w:val="20"/>
                <w:rPrChange w:id="719" w:author="james" w:date="2016-03-30T13:14:00Z">
                  <w:rPr>
                    <w:ins w:id="720" w:author="james" w:date="2016-03-29T12:00:00Z"/>
                  </w:rPr>
                </w:rPrChange>
              </w:rPr>
              <w:pPrChange w:id="721" w:author="james" w:date="2016-03-30T13:14:00Z">
                <w:pPr>
                  <w:pStyle w:val="Heading3"/>
                  <w:numPr>
                    <w:ilvl w:val="0"/>
                    <w:numId w:val="0"/>
                  </w:numPr>
                  <w:tabs>
                    <w:tab w:val="clear" w:pos="720"/>
                  </w:tabs>
                  <w:ind w:left="0" w:firstLine="0"/>
                </w:pPr>
              </w:pPrChange>
            </w:pPr>
            <w:ins w:id="722" w:author="james" w:date="2016-03-29T12:00:00Z">
              <w:r w:rsidRPr="0025793A">
                <w:rPr>
                  <w:rFonts w:asciiTheme="minorHAnsi" w:hAnsiTheme="minorHAnsi"/>
                  <w:sz w:val="20"/>
                  <w:szCs w:val="20"/>
                  <w:rPrChange w:id="723" w:author="james" w:date="2016-03-30T13:14:00Z">
                    <w:rPr/>
                  </w:rPrChange>
                </w:rPr>
                <w:t>Description</w:t>
              </w:r>
            </w:ins>
          </w:p>
        </w:tc>
      </w:tr>
      <w:tr w:rsidR="0096189C" w:rsidRPr="0025793A" w14:paraId="0C436FAE" w14:textId="77777777" w:rsidTr="00D109AC">
        <w:trPr>
          <w:trHeight w:val="227"/>
          <w:jc w:val="center"/>
          <w:ins w:id="724" w:author="james" w:date="2016-03-29T12:00:00Z"/>
        </w:trPr>
        <w:tc>
          <w:tcPr>
            <w:tcW w:w="0" w:type="auto"/>
            <w:tcPrChange w:id="725" w:author="james" w:date="2016-03-29T16:11:00Z">
              <w:tcPr>
                <w:tcW w:w="4428" w:type="dxa"/>
              </w:tcPr>
            </w:tcPrChange>
          </w:tcPr>
          <w:p w14:paraId="15336365" w14:textId="15F4E818" w:rsidR="0096189C" w:rsidRPr="0025793A" w:rsidRDefault="00C50B61" w:rsidP="0025793A">
            <w:pPr>
              <w:rPr>
                <w:ins w:id="726" w:author="james" w:date="2016-03-29T12:00:00Z"/>
                <w:rFonts w:asciiTheme="minorHAnsi" w:hAnsiTheme="minorHAnsi"/>
                <w:sz w:val="20"/>
                <w:szCs w:val="20"/>
                <w:rPrChange w:id="727" w:author="james" w:date="2016-03-30T13:14:00Z">
                  <w:rPr>
                    <w:ins w:id="728" w:author="james" w:date="2016-03-29T12:00:00Z"/>
                  </w:rPr>
                </w:rPrChange>
              </w:rPr>
              <w:pPrChange w:id="729" w:author="james" w:date="2016-03-30T13:14:00Z">
                <w:pPr>
                  <w:pStyle w:val="Heading3"/>
                  <w:numPr>
                    <w:ilvl w:val="0"/>
                    <w:numId w:val="0"/>
                  </w:numPr>
                  <w:tabs>
                    <w:tab w:val="clear" w:pos="720"/>
                  </w:tabs>
                  <w:ind w:left="0" w:firstLine="0"/>
                </w:pPr>
              </w:pPrChange>
            </w:pPr>
            <w:ins w:id="730" w:author="james" w:date="2016-03-29T16:40:00Z">
              <w:r w:rsidRPr="0025793A">
                <w:rPr>
                  <w:rFonts w:asciiTheme="minorHAnsi" w:hAnsiTheme="minorHAnsi"/>
                  <w:sz w:val="20"/>
                  <w:szCs w:val="20"/>
                  <w:rPrChange w:id="731" w:author="james" w:date="2016-03-30T13:14:00Z">
                    <w:rPr/>
                  </w:rPrChange>
                </w:rPr>
                <w:t>“</w:t>
              </w:r>
            </w:ins>
            <w:ins w:id="732" w:author="james" w:date="2016-03-29T12:00:00Z">
              <w:r w:rsidR="0096189C" w:rsidRPr="0025793A">
                <w:rPr>
                  <w:rFonts w:asciiTheme="minorHAnsi" w:hAnsiTheme="minorHAnsi"/>
                  <w:sz w:val="20"/>
                  <w:szCs w:val="20"/>
                  <w:rPrChange w:id="733" w:author="james" w:date="2016-03-30T13:14:00Z">
                    <w:rPr/>
                  </w:rPrChange>
                </w:rPr>
                <w:t>SIGN</w:t>
              </w:r>
            </w:ins>
            <w:ins w:id="734" w:author="james" w:date="2016-03-29T16:40:00Z">
              <w:r w:rsidRPr="0025793A">
                <w:rPr>
                  <w:rFonts w:asciiTheme="minorHAnsi" w:hAnsiTheme="minorHAnsi"/>
                  <w:sz w:val="20"/>
                  <w:szCs w:val="20"/>
                  <w:rPrChange w:id="735" w:author="james" w:date="2016-03-30T13:14:00Z">
                    <w:rPr/>
                  </w:rPrChange>
                </w:rPr>
                <w:t>”</w:t>
              </w:r>
            </w:ins>
          </w:p>
        </w:tc>
        <w:tc>
          <w:tcPr>
            <w:tcW w:w="0" w:type="auto"/>
            <w:tcPrChange w:id="736" w:author="james" w:date="2016-03-29T16:11:00Z">
              <w:tcPr>
                <w:tcW w:w="4428" w:type="dxa"/>
              </w:tcPr>
            </w:tcPrChange>
          </w:tcPr>
          <w:p w14:paraId="6F78E704" w14:textId="4294279A" w:rsidR="0096189C" w:rsidRPr="0025793A" w:rsidRDefault="0096189C" w:rsidP="0025793A">
            <w:pPr>
              <w:rPr>
                <w:ins w:id="737" w:author="james" w:date="2016-03-29T12:00:00Z"/>
                <w:rFonts w:asciiTheme="minorHAnsi" w:hAnsiTheme="minorHAnsi"/>
                <w:sz w:val="20"/>
                <w:szCs w:val="20"/>
                <w:rPrChange w:id="738" w:author="james" w:date="2016-03-30T13:14:00Z">
                  <w:rPr>
                    <w:ins w:id="739" w:author="james" w:date="2016-03-29T12:00:00Z"/>
                  </w:rPr>
                </w:rPrChange>
              </w:rPr>
              <w:pPrChange w:id="740" w:author="james" w:date="2016-03-30T13:14:00Z">
                <w:pPr>
                  <w:pStyle w:val="Heading3"/>
                  <w:numPr>
                    <w:ilvl w:val="0"/>
                    <w:numId w:val="0"/>
                  </w:numPr>
                  <w:tabs>
                    <w:tab w:val="clear" w:pos="720"/>
                  </w:tabs>
                  <w:ind w:left="0" w:firstLine="0"/>
                </w:pPr>
              </w:pPrChange>
            </w:pPr>
            <w:ins w:id="741" w:author="james" w:date="2016-03-29T12:00:00Z">
              <w:r w:rsidRPr="0025793A">
                <w:rPr>
                  <w:rFonts w:asciiTheme="minorHAnsi" w:hAnsiTheme="minorHAnsi"/>
                  <w:sz w:val="20"/>
                  <w:szCs w:val="20"/>
                  <w:rPrChange w:id="742" w:author="james" w:date="2016-03-30T13:14:00Z">
                    <w:rPr/>
                  </w:rPrChange>
                </w:rPr>
                <w:t>Sign</w:t>
              </w:r>
            </w:ins>
          </w:p>
        </w:tc>
      </w:tr>
      <w:tr w:rsidR="0096189C" w:rsidRPr="0025793A" w14:paraId="5C68C3FF" w14:textId="77777777" w:rsidTr="00D109AC">
        <w:trPr>
          <w:trHeight w:val="227"/>
          <w:jc w:val="center"/>
          <w:ins w:id="743" w:author="james" w:date="2016-03-29T12:00:00Z"/>
        </w:trPr>
        <w:tc>
          <w:tcPr>
            <w:tcW w:w="0" w:type="auto"/>
            <w:tcPrChange w:id="744" w:author="james" w:date="2016-03-29T16:11:00Z">
              <w:tcPr>
                <w:tcW w:w="4428" w:type="dxa"/>
              </w:tcPr>
            </w:tcPrChange>
          </w:tcPr>
          <w:p w14:paraId="122016FE" w14:textId="1B77F18C" w:rsidR="0096189C" w:rsidRPr="0025793A" w:rsidRDefault="00C50B61" w:rsidP="0025793A">
            <w:pPr>
              <w:rPr>
                <w:ins w:id="745" w:author="james" w:date="2016-03-29T12:00:00Z"/>
                <w:rFonts w:asciiTheme="minorHAnsi" w:hAnsiTheme="minorHAnsi"/>
                <w:sz w:val="20"/>
                <w:szCs w:val="20"/>
                <w:rPrChange w:id="746" w:author="james" w:date="2016-03-30T13:14:00Z">
                  <w:rPr>
                    <w:ins w:id="747" w:author="james" w:date="2016-03-29T12:00:00Z"/>
                  </w:rPr>
                </w:rPrChange>
              </w:rPr>
              <w:pPrChange w:id="748" w:author="james" w:date="2016-03-30T13:14:00Z">
                <w:pPr>
                  <w:pStyle w:val="Heading3"/>
                  <w:numPr>
                    <w:ilvl w:val="0"/>
                    <w:numId w:val="0"/>
                  </w:numPr>
                  <w:tabs>
                    <w:tab w:val="clear" w:pos="720"/>
                  </w:tabs>
                  <w:ind w:left="0" w:firstLine="0"/>
                </w:pPr>
              </w:pPrChange>
            </w:pPr>
            <w:ins w:id="749" w:author="james" w:date="2016-03-29T16:40:00Z">
              <w:r w:rsidRPr="0025793A">
                <w:rPr>
                  <w:rFonts w:asciiTheme="minorHAnsi" w:hAnsiTheme="minorHAnsi"/>
                  <w:sz w:val="20"/>
                  <w:szCs w:val="20"/>
                  <w:rPrChange w:id="750" w:author="james" w:date="2016-03-30T13:14:00Z">
                    <w:rPr/>
                  </w:rPrChange>
                </w:rPr>
                <w:t>“</w:t>
              </w:r>
            </w:ins>
            <w:ins w:id="751" w:author="james" w:date="2016-03-29T12:00:00Z">
              <w:r w:rsidR="0096189C" w:rsidRPr="0025793A">
                <w:rPr>
                  <w:rFonts w:asciiTheme="minorHAnsi" w:hAnsiTheme="minorHAnsi"/>
                  <w:sz w:val="20"/>
                  <w:szCs w:val="20"/>
                  <w:rPrChange w:id="752" w:author="james" w:date="2016-03-30T13:14:00Z">
                    <w:rPr/>
                  </w:rPrChange>
                </w:rPr>
                <w:t>OB</w:t>
              </w:r>
            </w:ins>
            <w:ins w:id="753" w:author="james" w:date="2016-03-29T16:40:00Z">
              <w:r w:rsidRPr="0025793A">
                <w:rPr>
                  <w:rFonts w:asciiTheme="minorHAnsi" w:hAnsiTheme="minorHAnsi"/>
                  <w:sz w:val="20"/>
                  <w:szCs w:val="20"/>
                  <w:rPrChange w:id="754" w:author="james" w:date="2016-03-30T13:14:00Z">
                    <w:rPr/>
                  </w:rPrChange>
                </w:rPr>
                <w:t>”</w:t>
              </w:r>
            </w:ins>
          </w:p>
        </w:tc>
        <w:tc>
          <w:tcPr>
            <w:tcW w:w="0" w:type="auto"/>
            <w:tcPrChange w:id="755" w:author="james" w:date="2016-03-29T16:11:00Z">
              <w:tcPr>
                <w:tcW w:w="4428" w:type="dxa"/>
              </w:tcPr>
            </w:tcPrChange>
          </w:tcPr>
          <w:p w14:paraId="741ECB43" w14:textId="7FF8FC97" w:rsidR="0096189C" w:rsidRPr="0025793A" w:rsidRDefault="0096189C" w:rsidP="0025793A">
            <w:pPr>
              <w:rPr>
                <w:ins w:id="756" w:author="james" w:date="2016-03-29T12:00:00Z"/>
                <w:rFonts w:asciiTheme="minorHAnsi" w:hAnsiTheme="minorHAnsi"/>
                <w:sz w:val="20"/>
                <w:szCs w:val="20"/>
                <w:rPrChange w:id="757" w:author="james" w:date="2016-03-30T13:14:00Z">
                  <w:rPr>
                    <w:ins w:id="758" w:author="james" w:date="2016-03-29T12:00:00Z"/>
                  </w:rPr>
                </w:rPrChange>
              </w:rPr>
              <w:pPrChange w:id="759" w:author="james" w:date="2016-03-30T13:14:00Z">
                <w:pPr>
                  <w:pStyle w:val="Heading3"/>
                  <w:numPr>
                    <w:ilvl w:val="0"/>
                    <w:numId w:val="0"/>
                  </w:numPr>
                  <w:tabs>
                    <w:tab w:val="clear" w:pos="720"/>
                  </w:tabs>
                  <w:ind w:left="0" w:firstLine="0"/>
                </w:pPr>
              </w:pPrChange>
            </w:pPr>
            <w:ins w:id="760" w:author="james" w:date="2016-03-29T12:00:00Z">
              <w:r w:rsidRPr="0025793A">
                <w:rPr>
                  <w:rFonts w:asciiTheme="minorHAnsi" w:hAnsiTheme="minorHAnsi"/>
                  <w:sz w:val="20"/>
                  <w:szCs w:val="20"/>
                  <w:rPrChange w:id="761" w:author="james" w:date="2016-03-30T13:14:00Z">
                    <w:rPr/>
                  </w:rPrChange>
                </w:rPr>
                <w:t>Offset-Binary</w:t>
              </w:r>
            </w:ins>
          </w:p>
        </w:tc>
      </w:tr>
      <w:tr w:rsidR="0096189C" w:rsidRPr="0025793A" w14:paraId="1D75FE34" w14:textId="77777777" w:rsidTr="00D109AC">
        <w:trPr>
          <w:trHeight w:val="227"/>
          <w:jc w:val="center"/>
          <w:ins w:id="762" w:author="james" w:date="2016-03-29T12:00:00Z"/>
        </w:trPr>
        <w:tc>
          <w:tcPr>
            <w:tcW w:w="0" w:type="auto"/>
            <w:tcPrChange w:id="763" w:author="james" w:date="2016-03-29T16:11:00Z">
              <w:tcPr>
                <w:tcW w:w="4428" w:type="dxa"/>
              </w:tcPr>
            </w:tcPrChange>
          </w:tcPr>
          <w:p w14:paraId="3A33F4D0" w14:textId="6302D751" w:rsidR="0096189C" w:rsidRPr="0025793A" w:rsidRDefault="00C50B61" w:rsidP="0025793A">
            <w:pPr>
              <w:rPr>
                <w:ins w:id="764" w:author="james" w:date="2016-03-29T12:00:00Z"/>
                <w:rFonts w:asciiTheme="minorHAnsi" w:hAnsiTheme="minorHAnsi"/>
                <w:sz w:val="20"/>
                <w:szCs w:val="20"/>
                <w:rPrChange w:id="765" w:author="james" w:date="2016-03-30T13:14:00Z">
                  <w:rPr>
                    <w:ins w:id="766" w:author="james" w:date="2016-03-29T12:00:00Z"/>
                  </w:rPr>
                </w:rPrChange>
              </w:rPr>
              <w:pPrChange w:id="767" w:author="james" w:date="2016-03-30T13:14:00Z">
                <w:pPr>
                  <w:pStyle w:val="Heading3"/>
                  <w:numPr>
                    <w:ilvl w:val="0"/>
                    <w:numId w:val="0"/>
                  </w:numPr>
                  <w:tabs>
                    <w:tab w:val="clear" w:pos="720"/>
                  </w:tabs>
                  <w:ind w:left="0" w:firstLine="0"/>
                </w:pPr>
              </w:pPrChange>
            </w:pPr>
            <w:ins w:id="768" w:author="james" w:date="2016-03-29T16:40:00Z">
              <w:r w:rsidRPr="0025793A">
                <w:rPr>
                  <w:rFonts w:asciiTheme="minorHAnsi" w:hAnsiTheme="minorHAnsi"/>
                  <w:sz w:val="20"/>
                  <w:szCs w:val="20"/>
                  <w:rPrChange w:id="769" w:author="james" w:date="2016-03-30T13:14:00Z">
                    <w:rPr/>
                  </w:rPrChange>
                </w:rPr>
                <w:t>“</w:t>
              </w:r>
            </w:ins>
            <w:ins w:id="770" w:author="james" w:date="2016-03-29T12:00:00Z">
              <w:r w:rsidR="0096189C" w:rsidRPr="0025793A">
                <w:rPr>
                  <w:rFonts w:asciiTheme="minorHAnsi" w:hAnsiTheme="minorHAnsi"/>
                  <w:sz w:val="20"/>
                  <w:szCs w:val="20"/>
                  <w:rPrChange w:id="771" w:author="james" w:date="2016-03-30T13:14:00Z">
                    <w:rPr/>
                  </w:rPrChange>
                </w:rPr>
                <w:t>SM</w:t>
              </w:r>
            </w:ins>
            <w:ins w:id="772" w:author="james" w:date="2016-03-29T16:40:00Z">
              <w:r w:rsidRPr="0025793A">
                <w:rPr>
                  <w:rFonts w:asciiTheme="minorHAnsi" w:hAnsiTheme="minorHAnsi"/>
                  <w:sz w:val="20"/>
                  <w:szCs w:val="20"/>
                  <w:rPrChange w:id="773" w:author="james" w:date="2016-03-30T13:14:00Z">
                    <w:rPr/>
                  </w:rPrChange>
                </w:rPr>
                <w:t>”</w:t>
              </w:r>
            </w:ins>
          </w:p>
        </w:tc>
        <w:tc>
          <w:tcPr>
            <w:tcW w:w="0" w:type="auto"/>
            <w:tcPrChange w:id="774" w:author="james" w:date="2016-03-29T16:11:00Z">
              <w:tcPr>
                <w:tcW w:w="4428" w:type="dxa"/>
              </w:tcPr>
            </w:tcPrChange>
          </w:tcPr>
          <w:p w14:paraId="7643ADF8" w14:textId="0F820071" w:rsidR="0096189C" w:rsidRPr="0025793A" w:rsidRDefault="0096189C" w:rsidP="0025793A">
            <w:pPr>
              <w:rPr>
                <w:ins w:id="775" w:author="james" w:date="2016-03-29T12:00:00Z"/>
                <w:rFonts w:asciiTheme="minorHAnsi" w:hAnsiTheme="minorHAnsi"/>
                <w:sz w:val="20"/>
                <w:szCs w:val="20"/>
                <w:rPrChange w:id="776" w:author="james" w:date="2016-03-30T13:14:00Z">
                  <w:rPr>
                    <w:ins w:id="777" w:author="james" w:date="2016-03-29T12:00:00Z"/>
                  </w:rPr>
                </w:rPrChange>
              </w:rPr>
              <w:pPrChange w:id="778" w:author="james" w:date="2016-03-30T13:14:00Z">
                <w:pPr>
                  <w:pStyle w:val="Heading3"/>
                  <w:numPr>
                    <w:ilvl w:val="0"/>
                    <w:numId w:val="0"/>
                  </w:numPr>
                  <w:tabs>
                    <w:tab w:val="clear" w:pos="720"/>
                  </w:tabs>
                  <w:ind w:left="0" w:firstLine="0"/>
                </w:pPr>
              </w:pPrChange>
            </w:pPr>
            <w:ins w:id="779" w:author="james" w:date="2016-03-29T12:00:00Z">
              <w:r w:rsidRPr="0025793A">
                <w:rPr>
                  <w:rFonts w:asciiTheme="minorHAnsi" w:hAnsiTheme="minorHAnsi"/>
                  <w:sz w:val="20"/>
                  <w:szCs w:val="20"/>
                  <w:rPrChange w:id="780" w:author="james" w:date="2016-03-30T13:14:00Z">
                    <w:rPr/>
                  </w:rPrChange>
                </w:rPr>
                <w:t>Sign-Magnitude</w:t>
              </w:r>
            </w:ins>
          </w:p>
        </w:tc>
      </w:tr>
      <w:tr w:rsidR="0096189C" w:rsidRPr="0025793A" w14:paraId="71B3C82F" w14:textId="77777777" w:rsidTr="00D109AC">
        <w:trPr>
          <w:trHeight w:val="227"/>
          <w:jc w:val="center"/>
          <w:ins w:id="781" w:author="james" w:date="2016-03-29T12:00:00Z"/>
        </w:trPr>
        <w:tc>
          <w:tcPr>
            <w:tcW w:w="0" w:type="auto"/>
            <w:tcPrChange w:id="782" w:author="james" w:date="2016-03-29T16:11:00Z">
              <w:tcPr>
                <w:tcW w:w="4428" w:type="dxa"/>
              </w:tcPr>
            </w:tcPrChange>
          </w:tcPr>
          <w:p w14:paraId="52A5D526" w14:textId="462559D3" w:rsidR="0096189C" w:rsidRPr="0025793A" w:rsidRDefault="00C50B61" w:rsidP="0025793A">
            <w:pPr>
              <w:rPr>
                <w:ins w:id="783" w:author="james" w:date="2016-03-29T12:00:00Z"/>
                <w:rFonts w:asciiTheme="minorHAnsi" w:hAnsiTheme="minorHAnsi"/>
                <w:sz w:val="20"/>
                <w:szCs w:val="20"/>
                <w:rPrChange w:id="784" w:author="james" w:date="2016-03-30T13:14:00Z">
                  <w:rPr>
                    <w:ins w:id="785" w:author="james" w:date="2016-03-29T12:00:00Z"/>
                  </w:rPr>
                </w:rPrChange>
              </w:rPr>
              <w:pPrChange w:id="786" w:author="james" w:date="2016-03-30T13:14:00Z">
                <w:pPr>
                  <w:pStyle w:val="Heading3"/>
                  <w:numPr>
                    <w:ilvl w:val="0"/>
                    <w:numId w:val="0"/>
                  </w:numPr>
                  <w:tabs>
                    <w:tab w:val="clear" w:pos="720"/>
                  </w:tabs>
                  <w:ind w:left="0" w:firstLine="0"/>
                </w:pPr>
              </w:pPrChange>
            </w:pPr>
            <w:ins w:id="787" w:author="james" w:date="2016-03-29T16:40:00Z">
              <w:r w:rsidRPr="0025793A">
                <w:rPr>
                  <w:rFonts w:asciiTheme="minorHAnsi" w:hAnsiTheme="minorHAnsi"/>
                  <w:sz w:val="20"/>
                  <w:szCs w:val="20"/>
                  <w:rPrChange w:id="788" w:author="james" w:date="2016-03-30T13:14:00Z">
                    <w:rPr/>
                  </w:rPrChange>
                </w:rPr>
                <w:t>“</w:t>
              </w:r>
            </w:ins>
            <w:ins w:id="789" w:author="james" w:date="2016-03-29T12:00:00Z">
              <w:r w:rsidR="0096189C" w:rsidRPr="0025793A">
                <w:rPr>
                  <w:rFonts w:asciiTheme="minorHAnsi" w:hAnsiTheme="minorHAnsi"/>
                  <w:sz w:val="20"/>
                  <w:szCs w:val="20"/>
                  <w:rPrChange w:id="790" w:author="james" w:date="2016-03-30T13:14:00Z">
                    <w:rPr/>
                  </w:rPrChange>
                </w:rPr>
                <w:t>TC</w:t>
              </w:r>
            </w:ins>
            <w:ins w:id="791" w:author="james" w:date="2016-03-29T16:40:00Z">
              <w:r w:rsidRPr="0025793A">
                <w:rPr>
                  <w:rFonts w:asciiTheme="minorHAnsi" w:hAnsiTheme="minorHAnsi"/>
                  <w:sz w:val="20"/>
                  <w:szCs w:val="20"/>
                  <w:rPrChange w:id="792" w:author="james" w:date="2016-03-30T13:14:00Z">
                    <w:rPr/>
                  </w:rPrChange>
                </w:rPr>
                <w:t>”</w:t>
              </w:r>
            </w:ins>
          </w:p>
        </w:tc>
        <w:tc>
          <w:tcPr>
            <w:tcW w:w="0" w:type="auto"/>
            <w:tcPrChange w:id="793" w:author="james" w:date="2016-03-29T16:11:00Z">
              <w:tcPr>
                <w:tcW w:w="4428" w:type="dxa"/>
              </w:tcPr>
            </w:tcPrChange>
          </w:tcPr>
          <w:p w14:paraId="3EEEFEDA" w14:textId="05BA5BE9" w:rsidR="0096189C" w:rsidRPr="0025793A" w:rsidRDefault="0096189C" w:rsidP="0025793A">
            <w:pPr>
              <w:rPr>
                <w:ins w:id="794" w:author="james" w:date="2016-03-29T12:00:00Z"/>
                <w:rFonts w:asciiTheme="minorHAnsi" w:hAnsiTheme="minorHAnsi"/>
                <w:sz w:val="20"/>
                <w:szCs w:val="20"/>
                <w:rPrChange w:id="795" w:author="james" w:date="2016-03-30T13:14:00Z">
                  <w:rPr>
                    <w:ins w:id="796" w:author="james" w:date="2016-03-29T12:00:00Z"/>
                  </w:rPr>
                </w:rPrChange>
              </w:rPr>
              <w:pPrChange w:id="797" w:author="james" w:date="2016-03-30T13:14:00Z">
                <w:pPr>
                  <w:pStyle w:val="Heading3"/>
                  <w:numPr>
                    <w:ilvl w:val="0"/>
                    <w:numId w:val="0"/>
                  </w:numPr>
                  <w:tabs>
                    <w:tab w:val="clear" w:pos="720"/>
                  </w:tabs>
                  <w:ind w:left="0" w:firstLine="0"/>
                </w:pPr>
              </w:pPrChange>
            </w:pPr>
            <w:ins w:id="798" w:author="james" w:date="2016-03-29T12:00:00Z">
              <w:r w:rsidRPr="0025793A">
                <w:rPr>
                  <w:rFonts w:asciiTheme="minorHAnsi" w:hAnsiTheme="minorHAnsi"/>
                  <w:sz w:val="20"/>
                  <w:szCs w:val="20"/>
                  <w:rPrChange w:id="799" w:author="james" w:date="2016-03-30T13:14:00Z">
                    <w:rPr/>
                  </w:rPrChange>
                </w:rPr>
                <w:t>Two's Compliment</w:t>
              </w:r>
            </w:ins>
          </w:p>
        </w:tc>
      </w:tr>
      <w:tr w:rsidR="0096189C" w:rsidRPr="0025793A" w14:paraId="4C665312" w14:textId="77777777" w:rsidTr="00D109AC">
        <w:trPr>
          <w:trHeight w:val="227"/>
          <w:jc w:val="center"/>
          <w:ins w:id="800" w:author="james" w:date="2016-03-29T12:00:00Z"/>
        </w:trPr>
        <w:tc>
          <w:tcPr>
            <w:tcW w:w="0" w:type="auto"/>
            <w:tcPrChange w:id="801" w:author="james" w:date="2016-03-29T16:11:00Z">
              <w:tcPr>
                <w:tcW w:w="4428" w:type="dxa"/>
              </w:tcPr>
            </w:tcPrChange>
          </w:tcPr>
          <w:p w14:paraId="1913AEDC" w14:textId="775347E4" w:rsidR="0096189C" w:rsidRPr="0025793A" w:rsidRDefault="00C50B61" w:rsidP="0025793A">
            <w:pPr>
              <w:rPr>
                <w:ins w:id="802" w:author="james" w:date="2016-03-29T12:00:00Z"/>
                <w:rFonts w:asciiTheme="minorHAnsi" w:hAnsiTheme="minorHAnsi"/>
                <w:sz w:val="20"/>
                <w:szCs w:val="20"/>
                <w:rPrChange w:id="803" w:author="james" w:date="2016-03-30T13:14:00Z">
                  <w:rPr>
                    <w:ins w:id="804" w:author="james" w:date="2016-03-29T12:00:00Z"/>
                  </w:rPr>
                </w:rPrChange>
              </w:rPr>
              <w:pPrChange w:id="805" w:author="james" w:date="2016-03-30T13:14:00Z">
                <w:pPr>
                  <w:pStyle w:val="Heading3"/>
                  <w:numPr>
                    <w:ilvl w:val="0"/>
                    <w:numId w:val="0"/>
                  </w:numPr>
                  <w:tabs>
                    <w:tab w:val="clear" w:pos="720"/>
                  </w:tabs>
                  <w:ind w:left="0" w:firstLine="0"/>
                </w:pPr>
              </w:pPrChange>
            </w:pPr>
            <w:ins w:id="806" w:author="james" w:date="2016-03-29T16:40:00Z">
              <w:r w:rsidRPr="0025793A">
                <w:rPr>
                  <w:rFonts w:asciiTheme="minorHAnsi" w:hAnsiTheme="minorHAnsi"/>
                  <w:sz w:val="20"/>
                  <w:szCs w:val="20"/>
                  <w:rPrChange w:id="807" w:author="james" w:date="2016-03-30T13:14:00Z">
                    <w:rPr/>
                  </w:rPrChange>
                </w:rPr>
                <w:t>“</w:t>
              </w:r>
            </w:ins>
            <w:ins w:id="808" w:author="james" w:date="2016-03-29T12:00:00Z">
              <w:r w:rsidR="0096189C" w:rsidRPr="0025793A">
                <w:rPr>
                  <w:rFonts w:asciiTheme="minorHAnsi" w:hAnsiTheme="minorHAnsi"/>
                  <w:sz w:val="20"/>
                  <w:szCs w:val="20"/>
                  <w:rPrChange w:id="809" w:author="james" w:date="2016-03-30T13:14:00Z">
                    <w:rPr/>
                  </w:rPrChange>
                </w:rPr>
                <w:t>OG</w:t>
              </w:r>
            </w:ins>
            <w:ins w:id="810" w:author="james" w:date="2016-03-29T16:40:00Z">
              <w:r w:rsidRPr="0025793A">
                <w:rPr>
                  <w:rFonts w:asciiTheme="minorHAnsi" w:hAnsiTheme="minorHAnsi"/>
                  <w:sz w:val="20"/>
                  <w:szCs w:val="20"/>
                  <w:rPrChange w:id="811" w:author="james" w:date="2016-03-30T13:14:00Z">
                    <w:rPr/>
                  </w:rPrChange>
                </w:rPr>
                <w:t>”</w:t>
              </w:r>
            </w:ins>
          </w:p>
        </w:tc>
        <w:tc>
          <w:tcPr>
            <w:tcW w:w="0" w:type="auto"/>
            <w:tcPrChange w:id="812" w:author="james" w:date="2016-03-29T16:11:00Z">
              <w:tcPr>
                <w:tcW w:w="4428" w:type="dxa"/>
              </w:tcPr>
            </w:tcPrChange>
          </w:tcPr>
          <w:p w14:paraId="2327E419" w14:textId="08CD935B" w:rsidR="0096189C" w:rsidRPr="0025793A" w:rsidRDefault="0096189C" w:rsidP="0025793A">
            <w:pPr>
              <w:rPr>
                <w:ins w:id="813" w:author="james" w:date="2016-03-29T12:00:00Z"/>
                <w:rFonts w:asciiTheme="minorHAnsi" w:hAnsiTheme="minorHAnsi"/>
                <w:sz w:val="20"/>
                <w:szCs w:val="20"/>
                <w:rPrChange w:id="814" w:author="james" w:date="2016-03-30T13:14:00Z">
                  <w:rPr>
                    <w:ins w:id="815" w:author="james" w:date="2016-03-29T12:00:00Z"/>
                  </w:rPr>
                </w:rPrChange>
              </w:rPr>
              <w:pPrChange w:id="816" w:author="james" w:date="2016-03-30T13:14:00Z">
                <w:pPr>
                  <w:pStyle w:val="Heading3"/>
                  <w:numPr>
                    <w:ilvl w:val="0"/>
                    <w:numId w:val="0"/>
                  </w:numPr>
                  <w:tabs>
                    <w:tab w:val="clear" w:pos="720"/>
                  </w:tabs>
                  <w:ind w:left="0" w:firstLine="0"/>
                </w:pPr>
              </w:pPrChange>
            </w:pPr>
            <w:ins w:id="817" w:author="james" w:date="2016-03-29T12:00:00Z">
              <w:r w:rsidRPr="0025793A">
                <w:rPr>
                  <w:rFonts w:asciiTheme="minorHAnsi" w:hAnsiTheme="minorHAnsi"/>
                  <w:sz w:val="20"/>
                  <w:szCs w:val="20"/>
                  <w:rPrChange w:id="818" w:author="james" w:date="2016-03-30T13:14:00Z">
                    <w:rPr/>
                  </w:rPrChange>
                </w:rPr>
                <w:t>Offset-Gray Code</w:t>
              </w:r>
            </w:ins>
          </w:p>
        </w:tc>
      </w:tr>
      <w:tr w:rsidR="0096189C" w:rsidRPr="0025793A" w14:paraId="3DF1A641" w14:textId="77777777" w:rsidTr="00D109AC">
        <w:trPr>
          <w:trHeight w:val="227"/>
          <w:jc w:val="center"/>
          <w:ins w:id="819" w:author="james" w:date="2016-03-29T12:00:00Z"/>
        </w:trPr>
        <w:tc>
          <w:tcPr>
            <w:tcW w:w="0" w:type="auto"/>
            <w:tcPrChange w:id="820" w:author="james" w:date="2016-03-29T16:11:00Z">
              <w:tcPr>
                <w:tcW w:w="4428" w:type="dxa"/>
              </w:tcPr>
            </w:tcPrChange>
          </w:tcPr>
          <w:p w14:paraId="0C8DB807" w14:textId="66C7EDCB" w:rsidR="0096189C" w:rsidRPr="0025793A" w:rsidRDefault="00C50B61" w:rsidP="0025793A">
            <w:pPr>
              <w:rPr>
                <w:ins w:id="821" w:author="james" w:date="2016-03-29T12:00:00Z"/>
                <w:rFonts w:asciiTheme="minorHAnsi" w:hAnsiTheme="minorHAnsi"/>
                <w:sz w:val="20"/>
                <w:szCs w:val="20"/>
                <w:rPrChange w:id="822" w:author="james" w:date="2016-03-30T13:14:00Z">
                  <w:rPr>
                    <w:ins w:id="823" w:author="james" w:date="2016-03-29T12:00:00Z"/>
                  </w:rPr>
                </w:rPrChange>
              </w:rPr>
              <w:pPrChange w:id="824" w:author="james" w:date="2016-03-30T13:14:00Z">
                <w:pPr>
                  <w:pStyle w:val="Heading3"/>
                  <w:numPr>
                    <w:ilvl w:val="0"/>
                    <w:numId w:val="0"/>
                  </w:numPr>
                  <w:tabs>
                    <w:tab w:val="clear" w:pos="720"/>
                  </w:tabs>
                  <w:ind w:left="0" w:firstLine="0"/>
                </w:pPr>
              </w:pPrChange>
            </w:pPr>
            <w:ins w:id="825" w:author="james" w:date="2016-03-29T16:40:00Z">
              <w:r w:rsidRPr="0025793A">
                <w:rPr>
                  <w:rFonts w:asciiTheme="minorHAnsi" w:hAnsiTheme="minorHAnsi"/>
                  <w:sz w:val="20"/>
                  <w:szCs w:val="20"/>
                  <w:rPrChange w:id="826" w:author="james" w:date="2016-03-30T13:14:00Z">
                    <w:rPr/>
                  </w:rPrChange>
                </w:rPr>
                <w:t>“</w:t>
              </w:r>
            </w:ins>
            <w:ins w:id="827" w:author="james" w:date="2016-03-29T12:00:00Z">
              <w:r w:rsidR="0096189C" w:rsidRPr="0025793A">
                <w:rPr>
                  <w:rFonts w:asciiTheme="minorHAnsi" w:hAnsiTheme="minorHAnsi"/>
                  <w:sz w:val="20"/>
                  <w:szCs w:val="20"/>
                  <w:rPrChange w:id="828" w:author="james" w:date="2016-03-30T13:14:00Z">
                    <w:rPr/>
                  </w:rPrChange>
                </w:rPr>
                <w:t>OBA</w:t>
              </w:r>
            </w:ins>
            <w:ins w:id="829" w:author="james" w:date="2016-03-29T16:40:00Z">
              <w:r w:rsidRPr="0025793A">
                <w:rPr>
                  <w:rFonts w:asciiTheme="minorHAnsi" w:hAnsiTheme="minorHAnsi"/>
                  <w:sz w:val="20"/>
                  <w:szCs w:val="20"/>
                  <w:rPrChange w:id="830" w:author="james" w:date="2016-03-30T13:14:00Z">
                    <w:rPr/>
                  </w:rPrChange>
                </w:rPr>
                <w:t>”</w:t>
              </w:r>
            </w:ins>
          </w:p>
        </w:tc>
        <w:tc>
          <w:tcPr>
            <w:tcW w:w="0" w:type="auto"/>
            <w:tcPrChange w:id="831" w:author="james" w:date="2016-03-29T16:11:00Z">
              <w:tcPr>
                <w:tcW w:w="4428" w:type="dxa"/>
              </w:tcPr>
            </w:tcPrChange>
          </w:tcPr>
          <w:p w14:paraId="33D999E5" w14:textId="39D31205" w:rsidR="0096189C" w:rsidRPr="0025793A" w:rsidRDefault="0096189C" w:rsidP="0025793A">
            <w:pPr>
              <w:rPr>
                <w:ins w:id="832" w:author="james" w:date="2016-03-29T12:00:00Z"/>
                <w:rFonts w:asciiTheme="minorHAnsi" w:hAnsiTheme="minorHAnsi"/>
                <w:sz w:val="20"/>
                <w:szCs w:val="20"/>
                <w:rPrChange w:id="833" w:author="james" w:date="2016-03-30T13:14:00Z">
                  <w:rPr>
                    <w:ins w:id="834" w:author="james" w:date="2016-03-29T12:00:00Z"/>
                  </w:rPr>
                </w:rPrChange>
              </w:rPr>
              <w:pPrChange w:id="835" w:author="james" w:date="2016-03-30T13:14:00Z">
                <w:pPr>
                  <w:pStyle w:val="Heading3"/>
                  <w:numPr>
                    <w:ilvl w:val="0"/>
                    <w:numId w:val="0"/>
                  </w:numPr>
                  <w:tabs>
                    <w:tab w:val="clear" w:pos="720"/>
                  </w:tabs>
                  <w:ind w:left="0" w:firstLine="0"/>
                </w:pPr>
              </w:pPrChange>
            </w:pPr>
            <w:ins w:id="836" w:author="james" w:date="2016-03-29T12:00:00Z">
              <w:r w:rsidRPr="0025793A">
                <w:rPr>
                  <w:rFonts w:asciiTheme="minorHAnsi" w:hAnsiTheme="minorHAnsi"/>
                  <w:sz w:val="20"/>
                  <w:szCs w:val="20"/>
                  <w:rPrChange w:id="837" w:author="james" w:date="2016-03-30T13:14:00Z">
                    <w:rPr/>
                  </w:rPrChange>
                </w:rPr>
                <w:t>Offset-Binary Adjusted</w:t>
              </w:r>
            </w:ins>
          </w:p>
        </w:tc>
      </w:tr>
      <w:tr w:rsidR="0096189C" w:rsidRPr="0025793A" w14:paraId="21F87615" w14:textId="77777777" w:rsidTr="00D109AC">
        <w:trPr>
          <w:trHeight w:val="227"/>
          <w:jc w:val="center"/>
          <w:ins w:id="838" w:author="james" w:date="2016-03-29T12:00:00Z"/>
        </w:trPr>
        <w:tc>
          <w:tcPr>
            <w:tcW w:w="0" w:type="auto"/>
            <w:tcPrChange w:id="839" w:author="james" w:date="2016-03-29T16:11:00Z">
              <w:tcPr>
                <w:tcW w:w="4428" w:type="dxa"/>
              </w:tcPr>
            </w:tcPrChange>
          </w:tcPr>
          <w:p w14:paraId="7A83F110" w14:textId="022C9F70" w:rsidR="0096189C" w:rsidRPr="0025793A" w:rsidRDefault="00C50B61" w:rsidP="0025793A">
            <w:pPr>
              <w:rPr>
                <w:ins w:id="840" w:author="james" w:date="2016-03-29T12:00:00Z"/>
                <w:rFonts w:asciiTheme="minorHAnsi" w:hAnsiTheme="minorHAnsi"/>
                <w:sz w:val="20"/>
                <w:szCs w:val="20"/>
                <w:rPrChange w:id="841" w:author="james" w:date="2016-03-30T13:14:00Z">
                  <w:rPr>
                    <w:ins w:id="842" w:author="james" w:date="2016-03-29T12:00:00Z"/>
                  </w:rPr>
                </w:rPrChange>
              </w:rPr>
              <w:pPrChange w:id="843" w:author="james" w:date="2016-03-30T13:14:00Z">
                <w:pPr>
                  <w:pStyle w:val="Heading3"/>
                  <w:numPr>
                    <w:ilvl w:val="0"/>
                    <w:numId w:val="0"/>
                  </w:numPr>
                  <w:tabs>
                    <w:tab w:val="clear" w:pos="720"/>
                  </w:tabs>
                  <w:ind w:left="0" w:firstLine="0"/>
                </w:pPr>
              </w:pPrChange>
            </w:pPr>
            <w:ins w:id="844" w:author="james" w:date="2016-03-29T16:40:00Z">
              <w:r w:rsidRPr="0025793A">
                <w:rPr>
                  <w:rFonts w:asciiTheme="minorHAnsi" w:hAnsiTheme="minorHAnsi"/>
                  <w:sz w:val="20"/>
                  <w:szCs w:val="20"/>
                  <w:rPrChange w:id="845" w:author="james" w:date="2016-03-30T13:14:00Z">
                    <w:rPr/>
                  </w:rPrChange>
                </w:rPr>
                <w:t>“</w:t>
              </w:r>
            </w:ins>
            <w:ins w:id="846" w:author="james" w:date="2016-03-29T12:00:00Z">
              <w:r w:rsidR="0096189C" w:rsidRPr="0025793A">
                <w:rPr>
                  <w:rFonts w:asciiTheme="minorHAnsi" w:hAnsiTheme="minorHAnsi"/>
                  <w:sz w:val="20"/>
                  <w:szCs w:val="20"/>
                  <w:rPrChange w:id="847" w:author="james" w:date="2016-03-30T13:14:00Z">
                    <w:rPr/>
                  </w:rPrChange>
                </w:rPr>
                <w:t>SMA</w:t>
              </w:r>
            </w:ins>
            <w:ins w:id="848" w:author="james" w:date="2016-03-29T16:40:00Z">
              <w:r w:rsidRPr="0025793A">
                <w:rPr>
                  <w:rFonts w:asciiTheme="minorHAnsi" w:hAnsiTheme="minorHAnsi"/>
                  <w:sz w:val="20"/>
                  <w:szCs w:val="20"/>
                  <w:rPrChange w:id="849" w:author="james" w:date="2016-03-30T13:14:00Z">
                    <w:rPr/>
                  </w:rPrChange>
                </w:rPr>
                <w:t>”</w:t>
              </w:r>
            </w:ins>
          </w:p>
        </w:tc>
        <w:tc>
          <w:tcPr>
            <w:tcW w:w="0" w:type="auto"/>
            <w:tcPrChange w:id="850" w:author="james" w:date="2016-03-29T16:11:00Z">
              <w:tcPr>
                <w:tcW w:w="4428" w:type="dxa"/>
              </w:tcPr>
            </w:tcPrChange>
          </w:tcPr>
          <w:p w14:paraId="32C3F0C5" w14:textId="190CC108" w:rsidR="0096189C" w:rsidRPr="0025793A" w:rsidRDefault="0096189C" w:rsidP="0025793A">
            <w:pPr>
              <w:rPr>
                <w:ins w:id="851" w:author="james" w:date="2016-03-29T12:00:00Z"/>
                <w:rFonts w:asciiTheme="minorHAnsi" w:hAnsiTheme="minorHAnsi"/>
                <w:sz w:val="20"/>
                <w:szCs w:val="20"/>
                <w:rPrChange w:id="852" w:author="james" w:date="2016-03-30T13:14:00Z">
                  <w:rPr>
                    <w:ins w:id="853" w:author="james" w:date="2016-03-29T12:00:00Z"/>
                  </w:rPr>
                </w:rPrChange>
              </w:rPr>
              <w:pPrChange w:id="854" w:author="james" w:date="2016-03-30T13:14:00Z">
                <w:pPr>
                  <w:pStyle w:val="Heading3"/>
                  <w:numPr>
                    <w:ilvl w:val="0"/>
                    <w:numId w:val="0"/>
                  </w:numPr>
                  <w:tabs>
                    <w:tab w:val="clear" w:pos="720"/>
                  </w:tabs>
                  <w:ind w:left="0" w:firstLine="0"/>
                </w:pPr>
              </w:pPrChange>
            </w:pPr>
            <w:ins w:id="855" w:author="james" w:date="2016-03-29T12:00:00Z">
              <w:r w:rsidRPr="0025793A">
                <w:rPr>
                  <w:rFonts w:asciiTheme="minorHAnsi" w:hAnsiTheme="minorHAnsi"/>
                  <w:sz w:val="20"/>
                  <w:szCs w:val="20"/>
                  <w:rPrChange w:id="856" w:author="james" w:date="2016-03-30T13:14:00Z">
                    <w:rPr/>
                  </w:rPrChange>
                </w:rPr>
                <w:t>Sign-Magnitude Adjusted</w:t>
              </w:r>
            </w:ins>
          </w:p>
        </w:tc>
      </w:tr>
      <w:tr w:rsidR="0096189C" w:rsidRPr="0025793A" w14:paraId="68076418" w14:textId="77777777" w:rsidTr="00D109AC">
        <w:trPr>
          <w:trHeight w:val="227"/>
          <w:jc w:val="center"/>
          <w:ins w:id="857" w:author="james" w:date="2016-03-29T12:00:00Z"/>
        </w:trPr>
        <w:tc>
          <w:tcPr>
            <w:tcW w:w="0" w:type="auto"/>
            <w:tcPrChange w:id="858" w:author="james" w:date="2016-03-29T16:11:00Z">
              <w:tcPr>
                <w:tcW w:w="4428" w:type="dxa"/>
              </w:tcPr>
            </w:tcPrChange>
          </w:tcPr>
          <w:p w14:paraId="53D6C62A" w14:textId="640D0C27" w:rsidR="0096189C" w:rsidRPr="0025793A" w:rsidRDefault="00C50B61" w:rsidP="0025793A">
            <w:pPr>
              <w:rPr>
                <w:ins w:id="859" w:author="james" w:date="2016-03-29T12:00:00Z"/>
                <w:rFonts w:asciiTheme="minorHAnsi" w:hAnsiTheme="minorHAnsi"/>
                <w:sz w:val="20"/>
                <w:szCs w:val="20"/>
                <w:rPrChange w:id="860" w:author="james" w:date="2016-03-30T13:14:00Z">
                  <w:rPr>
                    <w:ins w:id="861" w:author="james" w:date="2016-03-29T12:00:00Z"/>
                  </w:rPr>
                </w:rPrChange>
              </w:rPr>
              <w:pPrChange w:id="862" w:author="james" w:date="2016-03-30T13:14:00Z">
                <w:pPr>
                  <w:pStyle w:val="Heading3"/>
                  <w:numPr>
                    <w:ilvl w:val="0"/>
                    <w:numId w:val="0"/>
                  </w:numPr>
                  <w:tabs>
                    <w:tab w:val="clear" w:pos="720"/>
                  </w:tabs>
                  <w:ind w:left="0" w:firstLine="0"/>
                </w:pPr>
              </w:pPrChange>
            </w:pPr>
            <w:ins w:id="863" w:author="james" w:date="2016-03-29T16:40:00Z">
              <w:r w:rsidRPr="0025793A">
                <w:rPr>
                  <w:rFonts w:asciiTheme="minorHAnsi" w:hAnsiTheme="minorHAnsi"/>
                  <w:sz w:val="20"/>
                  <w:szCs w:val="20"/>
                  <w:rPrChange w:id="864" w:author="james" w:date="2016-03-30T13:14:00Z">
                    <w:rPr/>
                  </w:rPrChange>
                </w:rPr>
                <w:t>“</w:t>
              </w:r>
            </w:ins>
            <w:ins w:id="865" w:author="james" w:date="2016-03-29T12:00:00Z">
              <w:r w:rsidR="0096189C" w:rsidRPr="0025793A">
                <w:rPr>
                  <w:rFonts w:asciiTheme="minorHAnsi" w:hAnsiTheme="minorHAnsi"/>
                  <w:sz w:val="20"/>
                  <w:szCs w:val="20"/>
                  <w:rPrChange w:id="866" w:author="james" w:date="2016-03-30T13:14:00Z">
                    <w:rPr/>
                  </w:rPrChange>
                </w:rPr>
                <w:t>TCA</w:t>
              </w:r>
            </w:ins>
            <w:ins w:id="867" w:author="james" w:date="2016-03-29T16:40:00Z">
              <w:r w:rsidRPr="0025793A">
                <w:rPr>
                  <w:rFonts w:asciiTheme="minorHAnsi" w:hAnsiTheme="minorHAnsi"/>
                  <w:sz w:val="20"/>
                  <w:szCs w:val="20"/>
                  <w:rPrChange w:id="868" w:author="james" w:date="2016-03-30T13:14:00Z">
                    <w:rPr/>
                  </w:rPrChange>
                </w:rPr>
                <w:t>”</w:t>
              </w:r>
            </w:ins>
          </w:p>
        </w:tc>
        <w:tc>
          <w:tcPr>
            <w:tcW w:w="0" w:type="auto"/>
            <w:tcPrChange w:id="869" w:author="james" w:date="2016-03-29T16:11:00Z">
              <w:tcPr>
                <w:tcW w:w="4428" w:type="dxa"/>
              </w:tcPr>
            </w:tcPrChange>
          </w:tcPr>
          <w:p w14:paraId="717D1E7C" w14:textId="13AA19D4" w:rsidR="0096189C" w:rsidRPr="0025793A" w:rsidRDefault="0096189C" w:rsidP="0025793A">
            <w:pPr>
              <w:rPr>
                <w:ins w:id="870" w:author="james" w:date="2016-03-29T12:00:00Z"/>
                <w:rFonts w:asciiTheme="minorHAnsi" w:hAnsiTheme="minorHAnsi"/>
                <w:sz w:val="20"/>
                <w:szCs w:val="20"/>
                <w:rPrChange w:id="871" w:author="james" w:date="2016-03-30T13:14:00Z">
                  <w:rPr>
                    <w:ins w:id="872" w:author="james" w:date="2016-03-29T12:00:00Z"/>
                  </w:rPr>
                </w:rPrChange>
              </w:rPr>
              <w:pPrChange w:id="873" w:author="james" w:date="2016-03-30T13:14:00Z">
                <w:pPr>
                  <w:pStyle w:val="Heading3"/>
                  <w:numPr>
                    <w:ilvl w:val="0"/>
                    <w:numId w:val="0"/>
                  </w:numPr>
                  <w:tabs>
                    <w:tab w:val="clear" w:pos="720"/>
                  </w:tabs>
                  <w:ind w:left="0" w:firstLine="0"/>
                </w:pPr>
              </w:pPrChange>
            </w:pPr>
            <w:ins w:id="874" w:author="james" w:date="2016-03-29T12:00:00Z">
              <w:r w:rsidRPr="0025793A">
                <w:rPr>
                  <w:rFonts w:asciiTheme="minorHAnsi" w:hAnsiTheme="minorHAnsi"/>
                  <w:sz w:val="20"/>
                  <w:szCs w:val="20"/>
                  <w:rPrChange w:id="875" w:author="james" w:date="2016-03-30T13:14:00Z">
                    <w:rPr/>
                  </w:rPrChange>
                </w:rPr>
                <w:t>Two's Compliment Adjusted</w:t>
              </w:r>
            </w:ins>
          </w:p>
        </w:tc>
      </w:tr>
      <w:tr w:rsidR="0096189C" w:rsidRPr="0025793A" w14:paraId="2DCCA921" w14:textId="77777777" w:rsidTr="00D109AC">
        <w:trPr>
          <w:trHeight w:val="227"/>
          <w:jc w:val="center"/>
          <w:ins w:id="876" w:author="james" w:date="2016-03-29T12:00:00Z"/>
        </w:trPr>
        <w:tc>
          <w:tcPr>
            <w:tcW w:w="0" w:type="auto"/>
            <w:tcPrChange w:id="877" w:author="james" w:date="2016-03-29T16:11:00Z">
              <w:tcPr>
                <w:tcW w:w="4428" w:type="dxa"/>
              </w:tcPr>
            </w:tcPrChange>
          </w:tcPr>
          <w:p w14:paraId="7E97E008" w14:textId="307FA25D" w:rsidR="0096189C" w:rsidRPr="0025793A" w:rsidRDefault="00C50B61" w:rsidP="0025793A">
            <w:pPr>
              <w:rPr>
                <w:ins w:id="878" w:author="james" w:date="2016-03-29T12:00:00Z"/>
                <w:rFonts w:asciiTheme="minorHAnsi" w:hAnsiTheme="minorHAnsi"/>
                <w:sz w:val="20"/>
                <w:szCs w:val="20"/>
                <w:rPrChange w:id="879" w:author="james" w:date="2016-03-30T13:14:00Z">
                  <w:rPr>
                    <w:ins w:id="880" w:author="james" w:date="2016-03-29T12:00:00Z"/>
                  </w:rPr>
                </w:rPrChange>
              </w:rPr>
              <w:pPrChange w:id="881" w:author="james" w:date="2016-03-30T13:14:00Z">
                <w:pPr>
                  <w:pStyle w:val="Heading3"/>
                  <w:numPr>
                    <w:ilvl w:val="0"/>
                    <w:numId w:val="0"/>
                  </w:numPr>
                  <w:tabs>
                    <w:tab w:val="clear" w:pos="720"/>
                  </w:tabs>
                  <w:ind w:left="0" w:firstLine="0"/>
                </w:pPr>
              </w:pPrChange>
            </w:pPr>
            <w:ins w:id="882" w:author="james" w:date="2016-03-29T16:40:00Z">
              <w:r w:rsidRPr="0025793A">
                <w:rPr>
                  <w:rFonts w:asciiTheme="minorHAnsi" w:hAnsiTheme="minorHAnsi"/>
                  <w:sz w:val="20"/>
                  <w:szCs w:val="20"/>
                  <w:rPrChange w:id="883" w:author="james" w:date="2016-03-30T13:14:00Z">
                    <w:rPr/>
                  </w:rPrChange>
                </w:rPr>
                <w:t>“</w:t>
              </w:r>
            </w:ins>
            <w:ins w:id="884" w:author="james" w:date="2016-03-29T12:00:00Z">
              <w:r w:rsidR="0096189C" w:rsidRPr="0025793A">
                <w:rPr>
                  <w:rFonts w:asciiTheme="minorHAnsi" w:hAnsiTheme="minorHAnsi"/>
                  <w:sz w:val="20"/>
                  <w:szCs w:val="20"/>
                  <w:rPrChange w:id="885" w:author="james" w:date="2016-03-30T13:14:00Z">
                    <w:rPr/>
                  </w:rPrChange>
                </w:rPr>
                <w:t>OGA</w:t>
              </w:r>
            </w:ins>
            <w:ins w:id="886" w:author="james" w:date="2016-03-29T16:40:00Z">
              <w:r w:rsidRPr="0025793A">
                <w:rPr>
                  <w:rFonts w:asciiTheme="minorHAnsi" w:hAnsiTheme="minorHAnsi"/>
                  <w:sz w:val="20"/>
                  <w:szCs w:val="20"/>
                  <w:rPrChange w:id="887" w:author="james" w:date="2016-03-30T13:14:00Z">
                    <w:rPr/>
                  </w:rPrChange>
                </w:rPr>
                <w:t>”</w:t>
              </w:r>
            </w:ins>
          </w:p>
        </w:tc>
        <w:tc>
          <w:tcPr>
            <w:tcW w:w="0" w:type="auto"/>
            <w:tcPrChange w:id="888" w:author="james" w:date="2016-03-29T16:11:00Z">
              <w:tcPr>
                <w:tcW w:w="4428" w:type="dxa"/>
              </w:tcPr>
            </w:tcPrChange>
          </w:tcPr>
          <w:p w14:paraId="237A81A7" w14:textId="3EEFB8F5" w:rsidR="0096189C" w:rsidRPr="0025793A" w:rsidRDefault="0096189C" w:rsidP="003A4073">
            <w:pPr>
              <w:rPr>
                <w:ins w:id="889" w:author="james" w:date="2016-03-29T12:00:00Z"/>
                <w:rFonts w:asciiTheme="minorHAnsi" w:hAnsiTheme="minorHAnsi"/>
                <w:sz w:val="20"/>
                <w:szCs w:val="20"/>
                <w:rPrChange w:id="890" w:author="james" w:date="2016-03-30T13:14:00Z">
                  <w:rPr>
                    <w:ins w:id="891" w:author="james" w:date="2016-03-29T12:00:00Z"/>
                  </w:rPr>
                </w:rPrChange>
              </w:rPr>
              <w:pPrChange w:id="892" w:author="james" w:date="2016-03-30T14:48:00Z">
                <w:pPr>
                  <w:pStyle w:val="Heading3"/>
                  <w:numPr>
                    <w:ilvl w:val="0"/>
                    <w:numId w:val="0"/>
                  </w:numPr>
                  <w:tabs>
                    <w:tab w:val="clear" w:pos="720"/>
                  </w:tabs>
                  <w:ind w:left="0" w:firstLine="0"/>
                </w:pPr>
              </w:pPrChange>
            </w:pPr>
            <w:ins w:id="893" w:author="james" w:date="2016-03-29T12:00:00Z">
              <w:r w:rsidRPr="0025793A">
                <w:rPr>
                  <w:rFonts w:asciiTheme="minorHAnsi" w:hAnsiTheme="minorHAnsi"/>
                  <w:sz w:val="20"/>
                  <w:szCs w:val="20"/>
                  <w:rPrChange w:id="894" w:author="james" w:date="2016-03-30T13:14:00Z">
                    <w:rPr/>
                  </w:rPrChange>
                </w:rPr>
                <w:t>Offset-Gray Code Adjuste</w:t>
              </w:r>
            </w:ins>
            <w:ins w:id="895" w:author="james" w:date="2016-03-30T14:48:00Z">
              <w:r w:rsidR="003A4073">
                <w:rPr>
                  <w:rFonts w:asciiTheme="minorHAnsi" w:hAnsiTheme="minorHAnsi"/>
                  <w:sz w:val="20"/>
                  <w:szCs w:val="20"/>
                </w:rPr>
                <w:t>d</w:t>
              </w:r>
            </w:ins>
          </w:p>
        </w:tc>
      </w:tr>
    </w:tbl>
    <w:p w14:paraId="0420248F" w14:textId="77777777" w:rsidR="00736472" w:rsidRPr="0025793A" w:rsidRDefault="00736472" w:rsidP="0025793A">
      <w:pPr>
        <w:rPr>
          <w:rFonts w:asciiTheme="minorHAnsi" w:hAnsiTheme="minorHAnsi"/>
          <w:sz w:val="20"/>
          <w:szCs w:val="20"/>
          <w:rPrChange w:id="896" w:author="james" w:date="2016-03-30T13:14:00Z">
            <w:rPr/>
          </w:rPrChange>
        </w:rPr>
        <w:pPrChange w:id="897" w:author="james" w:date="2016-03-30T13:14:00Z">
          <w:pPr>
            <w:pStyle w:val="Heading3"/>
            <w:numPr>
              <w:ilvl w:val="0"/>
              <w:numId w:val="0"/>
            </w:numPr>
            <w:tabs>
              <w:tab w:val="clear" w:pos="720"/>
            </w:tabs>
            <w:ind w:firstLine="0"/>
          </w:pPr>
        </w:pPrChange>
      </w:pPr>
    </w:p>
    <w:p w14:paraId="6027453C" w14:textId="212C8758" w:rsidR="00736472" w:rsidDel="00DF3248" w:rsidRDefault="00736472">
      <w:pPr>
        <w:rPr>
          <w:del w:id="898" w:author="james" w:date="2016-03-29T11:57:00Z"/>
          <w:rFonts w:cs="Arial"/>
          <w:b/>
          <w:bCs/>
          <w:szCs w:val="26"/>
        </w:rPr>
      </w:pPr>
      <w:del w:id="899" w:author="james" w:date="2016-03-29T11:57:00Z">
        <w:r w:rsidDel="00DF3248">
          <w:br w:type="page"/>
        </w:r>
      </w:del>
    </w:p>
    <w:p w14:paraId="5D97ECFB" w14:textId="77777777" w:rsidR="00F0495D" w:rsidRDefault="00F0495D" w:rsidP="00367133">
      <w:pPr>
        <w:pStyle w:val="Heading3"/>
      </w:pPr>
      <w:bookmarkStart w:id="900" w:name="_Toc447107055"/>
      <w:r>
        <w:t>Lump</w:t>
      </w:r>
      <w:r w:rsidRPr="00DE07CD">
        <w:t xml:space="preserve"> </w:t>
      </w:r>
      <w:r w:rsidR="00D63103">
        <w:t>Object</w:t>
      </w:r>
      <w:bookmarkEnd w:id="900"/>
    </w:p>
    <w:p w14:paraId="286B3F63" w14:textId="77777777" w:rsidR="00E66B51" w:rsidRDefault="00E66B51" w:rsidP="00222462">
      <w:pPr>
        <w:jc w:val="both"/>
        <w:pPrChange w:id="901" w:author="james" w:date="2016-03-30T14:31:00Z">
          <w:pPr/>
        </w:pPrChange>
      </w:pPr>
      <w:r>
        <w:t xml:space="preserve">Samples from two or more Sample Streams may be </w:t>
      </w:r>
      <w:r w:rsidR="00584E0E">
        <w:t xml:space="preserve">time </w:t>
      </w:r>
      <w:r>
        <w:t>multiplexed to form a single Data Stream that is ultimately written to disk (after additional formatting is applied, as described later in this document). This standard assumes that all samples belonging to a finite interval of time are packed into a contiguous grouping of bits, known as a Lump.</w:t>
      </w:r>
    </w:p>
    <w:p w14:paraId="356B8984" w14:textId="77777777" w:rsidR="00E66B51" w:rsidRDefault="00E66B51" w:rsidP="00222462">
      <w:pPr>
        <w:jc w:val="both"/>
        <w:pPrChange w:id="902" w:author="james" w:date="2016-03-30T14:31:00Z">
          <w:pPr/>
        </w:pPrChange>
      </w:pPr>
    </w:p>
    <w:p w14:paraId="79874A8A" w14:textId="0833D7E4" w:rsidR="00E66B51" w:rsidRPr="00333345" w:rsidRDefault="00E66B51" w:rsidP="00222462">
      <w:pPr>
        <w:jc w:val="both"/>
        <w:pPrChange w:id="903" w:author="james" w:date="2016-03-30T14:31:00Z">
          <w:pPr/>
        </w:pPrChange>
      </w:pPr>
      <w:r>
        <w:t xml:space="preserve">A </w:t>
      </w:r>
      <w:r w:rsidRPr="00367133">
        <w:rPr>
          <w:i/>
        </w:rPr>
        <w:t>Lump</w:t>
      </w:r>
      <w:r>
        <w:t xml:space="preserve"> is defined as the ordered containment of all samples occurring </w:t>
      </w:r>
      <w:r w:rsidR="00584E0E">
        <w:t>within an</w:t>
      </w:r>
      <w:r>
        <w:t xml:space="preserve"> interval t</w:t>
      </w:r>
      <w:r w:rsidRPr="00E66B51">
        <w:rPr>
          <w:vertAlign w:val="subscript"/>
        </w:rPr>
        <w:t>s</w:t>
      </w:r>
      <w:r>
        <w:t>=1/f</w:t>
      </w:r>
      <w:r w:rsidRPr="00E66B51">
        <w:rPr>
          <w:vertAlign w:val="subscript"/>
        </w:rPr>
        <w:t>s</w:t>
      </w:r>
      <w:r>
        <w:t>.</w:t>
      </w:r>
      <w:ins w:id="904" w:author="james" w:date="2016-03-30T14:29:00Z">
        <w:r w:rsidR="00333345">
          <w:t xml:space="preserve"> As more than one sample from each stream may exist within a given lump, the variable </w:t>
        </w:r>
      </w:ins>
      <w:ins w:id="905" w:author="james" w:date="2016-03-30T14:30:00Z">
        <w:r w:rsidR="00333345">
          <w:rPr>
            <w:i/>
          </w:rPr>
          <w:t>LumpShift</w:t>
        </w:r>
        <w:r w:rsidR="00333345">
          <w:t xml:space="preserve"> indicates which sample is chronologically first. </w:t>
        </w:r>
      </w:ins>
      <w:ins w:id="906" w:author="james" w:date="2016-03-30T14:31:00Z">
        <w:r w:rsidR="00333345">
          <w:t xml:space="preserve">When </w:t>
        </w:r>
        <w:r w:rsidR="00333345">
          <w:rPr>
            <w:i/>
          </w:rPr>
          <w:t>LumpShift</w:t>
        </w:r>
        <w:r w:rsidR="00333345">
          <w:t xml:space="preserve"> is set to “Left” the samples located at the most significant bits are the earliest</w:t>
        </w:r>
        <w:r w:rsidR="006D6B38">
          <w:t>, and when it is set to “Right” the samples located at the least significant bits are the earliest</w:t>
        </w:r>
        <w:r w:rsidR="00333345">
          <w:t xml:space="preserve">. </w:t>
        </w:r>
      </w:ins>
    </w:p>
    <w:p w14:paraId="56439C2C" w14:textId="77777777" w:rsidR="00E66B51" w:rsidRDefault="00E66B51"/>
    <w:p w14:paraId="7ACB308D" w14:textId="77777777" w:rsidR="00CA67E9" w:rsidRDefault="00CA67E9">
      <w:r>
        <w:fldChar w:fldCharType="begin"/>
      </w:r>
      <w:r>
        <w:instrText xml:space="preserve"> REF _Ref408765721 \h </w:instrText>
      </w:r>
      <w:r>
        <w:fldChar w:fldCharType="separate"/>
      </w:r>
      <w:r w:rsidR="007B0E2C">
        <w:t xml:space="preserve">Figure </w:t>
      </w:r>
      <w:r w:rsidR="007B0E2C">
        <w:rPr>
          <w:noProof/>
        </w:rPr>
        <w:t>7</w:t>
      </w:r>
      <w:r>
        <w:fldChar w:fldCharType="end"/>
      </w:r>
      <w:r>
        <w:t xml:space="preserve"> illustrates a </w:t>
      </w:r>
      <w:r w:rsidRPr="00CA67E9">
        <w:rPr>
          <w:i/>
        </w:rPr>
        <w:t>Lump</w:t>
      </w:r>
      <w:r>
        <w:t xml:space="preserve"> containing </w:t>
      </w:r>
      <w:r w:rsidR="00611E02">
        <w:t xml:space="preserve">all </w:t>
      </w:r>
      <w:r>
        <w:t xml:space="preserve">samples from </w:t>
      </w:r>
      <w:r w:rsidRPr="00CA67E9">
        <w:rPr>
          <w:i/>
        </w:rPr>
        <w:t>N</w:t>
      </w:r>
      <w:r>
        <w:t xml:space="preserve"> </w:t>
      </w:r>
      <w:r w:rsidRPr="00CA67E9">
        <w:rPr>
          <w:i/>
        </w:rPr>
        <w:t>Sample Streams</w:t>
      </w:r>
      <w:r>
        <w:t>.</w:t>
      </w:r>
    </w:p>
    <w:p w14:paraId="601298FE" w14:textId="77777777" w:rsidR="00CA67E9" w:rsidRDefault="00E66B51">
      <w:pPr>
        <w:keepNext/>
      </w:pPr>
      <w:r>
        <w:rPr>
          <w:noProof/>
        </w:rPr>
        <w:drawing>
          <wp:inline distT="0" distB="0" distL="0" distR="0" wp14:anchorId="74AE2C06" wp14:editId="58DBDDE3">
            <wp:extent cx="5943600" cy="25089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08970"/>
                    </a:xfrm>
                    <a:prstGeom prst="rect">
                      <a:avLst/>
                    </a:prstGeom>
                    <a:noFill/>
                  </pic:spPr>
                </pic:pic>
              </a:graphicData>
            </a:graphic>
          </wp:inline>
        </w:drawing>
      </w:r>
    </w:p>
    <w:p w14:paraId="44842735" w14:textId="77777777" w:rsidR="00E66B51" w:rsidRDefault="00CA67E9">
      <w:pPr>
        <w:pStyle w:val="Caption"/>
      </w:pPr>
      <w:bookmarkStart w:id="907" w:name="_Ref408765721"/>
      <w:r>
        <w:t xml:space="preserve">Figure </w:t>
      </w:r>
      <w:fldSimple w:instr=" SEQ Figure \* ARABIC ">
        <w:r w:rsidR="007B0E2C">
          <w:rPr>
            <w:noProof/>
          </w:rPr>
          <w:t>7</w:t>
        </w:r>
      </w:fldSimple>
      <w:bookmarkEnd w:id="907"/>
      <w:r>
        <w:t xml:space="preserve"> - Illustration of a lump Containing Samples from N Streams</w:t>
      </w:r>
    </w:p>
    <w:p w14:paraId="1CE0FB6A" w14:textId="77777777" w:rsidR="00F0495D" w:rsidRDefault="00F0495D">
      <w:pPr>
        <w:rPr>
          <w:ins w:id="908" w:author="james" w:date="2016-03-30T14:00:00Z"/>
        </w:rPr>
      </w:pPr>
    </w:p>
    <w:p w14:paraId="7BBF8C1A" w14:textId="77777777" w:rsidR="00893E63" w:rsidRDefault="00893E63">
      <w:pPr>
        <w:rPr>
          <w:ins w:id="909" w:author="james" w:date="2016-03-30T14:00:00Z"/>
        </w:rPr>
      </w:pPr>
    </w:p>
    <w:p w14:paraId="5299A5D2" w14:textId="77777777" w:rsidR="00893E63" w:rsidRDefault="00893E63">
      <w:pPr>
        <w:rPr>
          <w:ins w:id="910" w:author="james" w:date="2016-03-30T14:00:00Z"/>
        </w:rPr>
      </w:pPr>
    </w:p>
    <w:p w14:paraId="07793B81" w14:textId="77777777" w:rsidR="00893E63" w:rsidRDefault="00893E63">
      <w:pPr>
        <w:rPr>
          <w:ins w:id="911" w:author="james" w:date="2016-03-30T14:00:00Z"/>
        </w:rPr>
      </w:pPr>
    </w:p>
    <w:p w14:paraId="755A51CD" w14:textId="77777777" w:rsidR="00893E63" w:rsidRPr="00AF54E4" w:rsidRDefault="00893E63"/>
    <w:p w14:paraId="7E19DF34" w14:textId="77777777" w:rsidR="00F0495D" w:rsidRPr="00BD529F" w:rsidRDefault="00F0495D">
      <w:pPr>
        <w:pStyle w:val="Caption"/>
        <w:keepNext/>
        <w:rPr>
          <w:sz w:val="24"/>
          <w:szCs w:val="24"/>
        </w:rPr>
      </w:pPr>
      <w:r w:rsidRPr="00BD529F">
        <w:rPr>
          <w:sz w:val="24"/>
          <w:szCs w:val="24"/>
        </w:rPr>
        <w:lastRenderedPageBreak/>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noProof/>
          <w:sz w:val="24"/>
          <w:szCs w:val="24"/>
        </w:rPr>
        <w:t>9</w:t>
      </w:r>
      <w:r w:rsidRPr="00BD529F">
        <w:rPr>
          <w:sz w:val="24"/>
          <w:szCs w:val="24"/>
        </w:rPr>
        <w:fldChar w:fldCharType="end"/>
      </w:r>
      <w:r w:rsidR="00CA67E9">
        <w:rPr>
          <w:sz w:val="24"/>
          <w:szCs w:val="24"/>
        </w:rPr>
        <w:t xml:space="preserve"> – Definition of Lump</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782"/>
        <w:gridCol w:w="36"/>
        <w:gridCol w:w="1694"/>
        <w:gridCol w:w="78"/>
        <w:gridCol w:w="1153"/>
        <w:gridCol w:w="138"/>
        <w:gridCol w:w="2125"/>
        <w:gridCol w:w="27"/>
        <w:gridCol w:w="1203"/>
        <w:gridCol w:w="39"/>
        <w:gridCol w:w="1301"/>
        <w:tblGridChange w:id="912">
          <w:tblGrid>
            <w:gridCol w:w="1782"/>
            <w:gridCol w:w="36"/>
            <w:gridCol w:w="1694"/>
            <w:gridCol w:w="78"/>
            <w:gridCol w:w="1153"/>
            <w:gridCol w:w="138"/>
            <w:gridCol w:w="2125"/>
            <w:gridCol w:w="27"/>
            <w:gridCol w:w="1203"/>
            <w:gridCol w:w="39"/>
            <w:gridCol w:w="1301"/>
          </w:tblGrid>
        </w:tblGridChange>
      </w:tblGrid>
      <w:tr w:rsidR="00F0495D" w:rsidRPr="00DE07CD" w14:paraId="1F45852B" w14:textId="77777777" w:rsidTr="00F049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gridSpan w:val="2"/>
          </w:tcPr>
          <w:p w14:paraId="4194DBF4" w14:textId="77777777" w:rsidR="00F0495D"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gridSpan w:val="2"/>
          </w:tcPr>
          <w:p w14:paraId="06C70878"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1C9C9B7E"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gridSpan w:val="2"/>
          </w:tcPr>
          <w:p w14:paraId="3F05F795"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gridSpan w:val="2"/>
          </w:tcPr>
          <w:p w14:paraId="62F7DB8E"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Optional</w:t>
            </w:r>
          </w:p>
        </w:tc>
        <w:tc>
          <w:tcPr>
            <w:tcW w:w="1375" w:type="dxa"/>
            <w:gridSpan w:val="2"/>
          </w:tcPr>
          <w:p w14:paraId="59AEBAEA" w14:textId="77777777" w:rsidR="00F0495D" w:rsidRPr="00DE07CD" w:rsidRDefault="00F0495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F0495D" w:rsidRPr="00DE07CD" w14:paraId="15765CAD" w14:textId="77777777" w:rsidTr="00F0495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gridSpan w:val="2"/>
          </w:tcPr>
          <w:p w14:paraId="49127426" w14:textId="77777777" w:rsidR="00F0495D" w:rsidRDefault="00CA67E9" w:rsidP="00A503DE">
            <w:pPr>
              <w:rPr>
                <w:rFonts w:asciiTheme="minorHAnsi" w:hAnsiTheme="minorHAnsi"/>
                <w:sz w:val="20"/>
                <w:szCs w:val="20"/>
              </w:rPr>
            </w:pPr>
            <w:r>
              <w:rPr>
                <w:rFonts w:asciiTheme="minorHAnsi" w:hAnsiTheme="minorHAnsi"/>
                <w:sz w:val="20"/>
                <w:szCs w:val="20"/>
              </w:rPr>
              <w:t>STREAM</w:t>
            </w:r>
          </w:p>
        </w:tc>
        <w:tc>
          <w:tcPr>
            <w:tcW w:w="1805" w:type="dxa"/>
            <w:gridSpan w:val="2"/>
          </w:tcPr>
          <w:p w14:paraId="63FEB21D" w14:textId="77777777" w:rsidR="00F0495D" w:rsidRDefault="00522E0E" w:rsidP="00522E0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CA67E9">
              <w:rPr>
                <w:rFonts w:asciiTheme="minorHAnsi" w:hAnsiTheme="minorHAnsi"/>
                <w:sz w:val="20"/>
                <w:szCs w:val="20"/>
              </w:rPr>
              <w:t>Streams</w:t>
            </w:r>
            <w:r w:rsidR="00F0495D">
              <w:rPr>
                <w:rFonts w:asciiTheme="minorHAnsi" w:hAnsiTheme="minorHAnsi"/>
                <w:sz w:val="20"/>
                <w:szCs w:val="20"/>
              </w:rPr>
              <w:t xml:space="preserve"> present in this </w:t>
            </w:r>
            <w:r w:rsidR="00CA67E9">
              <w:rPr>
                <w:rFonts w:asciiTheme="minorHAnsi" w:hAnsiTheme="minorHAnsi"/>
                <w:sz w:val="20"/>
                <w:szCs w:val="20"/>
              </w:rPr>
              <w:t>lump</w:t>
            </w:r>
            <w:r>
              <w:rPr>
                <w:rFonts w:asciiTheme="minorHAnsi" w:hAnsiTheme="minorHAnsi"/>
                <w:sz w:val="20"/>
                <w:szCs w:val="20"/>
              </w:rPr>
              <w:t>(ordered).</w:t>
            </w:r>
          </w:p>
        </w:tc>
        <w:tc>
          <w:tcPr>
            <w:tcW w:w="1184" w:type="dxa"/>
          </w:tcPr>
          <w:p w14:paraId="3D03FA59" w14:textId="77777777" w:rsidR="00F0495D" w:rsidRPr="00DE07CD" w:rsidRDefault="0036713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Stream</w:t>
            </w:r>
          </w:p>
        </w:tc>
        <w:tc>
          <w:tcPr>
            <w:tcW w:w="2368" w:type="dxa"/>
            <w:gridSpan w:val="2"/>
          </w:tcPr>
          <w:p w14:paraId="5CA7ECD1" w14:textId="77777777"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gridSpan w:val="2"/>
          </w:tcPr>
          <w:p w14:paraId="3134E884" w14:textId="6CBD11C1" w:rsidR="00F0495D" w:rsidRPr="00DE07CD" w:rsidRDefault="00F0495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913" w:author="james" w:date="2016-03-29T16:12:00Z">
              <w:r w:rsidDel="00B252CB">
                <w:rPr>
                  <w:rFonts w:asciiTheme="minorHAnsi" w:hAnsiTheme="minorHAnsi"/>
                  <w:sz w:val="20"/>
                  <w:szCs w:val="20"/>
                </w:rPr>
                <w:delText>Required</w:delText>
              </w:r>
            </w:del>
            <w:ins w:id="914" w:author="james" w:date="2016-03-29T16:12:00Z">
              <w:r w:rsidR="00B252CB">
                <w:rPr>
                  <w:rFonts w:asciiTheme="minorHAnsi" w:hAnsiTheme="minorHAnsi"/>
                  <w:sz w:val="20"/>
                  <w:szCs w:val="20"/>
                </w:rPr>
                <w:t>Yes</w:t>
              </w:r>
            </w:ins>
          </w:p>
        </w:tc>
        <w:tc>
          <w:tcPr>
            <w:tcW w:w="1375" w:type="dxa"/>
            <w:gridSpan w:val="2"/>
          </w:tcPr>
          <w:p w14:paraId="55C8DA95" w14:textId="77777777" w:rsidR="00F0495D" w:rsidRPr="00DE07CD" w:rsidRDefault="00F0495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FE1534" w:rsidRPr="00DE07CD" w14:paraId="705B107A" w14:textId="77777777" w:rsidTr="00FE1534">
        <w:trPr>
          <w:cantSplit/>
          <w:ins w:id="915" w:author="james" w:date="2016-03-29T16:12:00Z"/>
        </w:trPr>
        <w:tc>
          <w:tcPr>
            <w:cnfStyle w:val="001000000000" w:firstRow="0" w:lastRow="0" w:firstColumn="1" w:lastColumn="0" w:oddVBand="0" w:evenVBand="0" w:oddHBand="0" w:evenHBand="0" w:firstRowFirstColumn="0" w:firstRowLastColumn="0" w:lastRowFirstColumn="0" w:lastRowLastColumn="0"/>
            <w:tcW w:w="1849" w:type="dxa"/>
          </w:tcPr>
          <w:p w14:paraId="2B252FE9" w14:textId="20AAD7B9" w:rsidR="00FE1534" w:rsidRDefault="00FE1534" w:rsidP="009F45F3">
            <w:pPr>
              <w:rPr>
                <w:ins w:id="916" w:author="james" w:date="2016-03-29T16:12:00Z"/>
                <w:rFonts w:asciiTheme="minorHAnsi" w:hAnsiTheme="minorHAnsi"/>
                <w:sz w:val="20"/>
                <w:szCs w:val="20"/>
              </w:rPr>
            </w:pPr>
            <w:ins w:id="917" w:author="james" w:date="2016-03-29T16:12:00Z">
              <w:r>
                <w:rPr>
                  <w:rFonts w:asciiTheme="minorHAnsi" w:hAnsiTheme="minorHAnsi"/>
                  <w:sz w:val="20"/>
                  <w:szCs w:val="20"/>
                </w:rPr>
                <w:t>L</w:t>
              </w:r>
              <w:r w:rsidR="009F3961">
                <w:rPr>
                  <w:rFonts w:asciiTheme="minorHAnsi" w:hAnsiTheme="minorHAnsi"/>
                  <w:sz w:val="20"/>
                  <w:szCs w:val="20"/>
                </w:rPr>
                <w:t>UMP</w:t>
              </w:r>
              <w:r>
                <w:rPr>
                  <w:rFonts w:asciiTheme="minorHAnsi" w:hAnsiTheme="minorHAnsi"/>
                  <w:sz w:val="20"/>
                  <w:szCs w:val="20"/>
                </w:rPr>
                <w:t>SHIFT</w:t>
              </w:r>
            </w:ins>
          </w:p>
        </w:tc>
        <w:tc>
          <w:tcPr>
            <w:tcW w:w="1764" w:type="dxa"/>
            <w:gridSpan w:val="2"/>
          </w:tcPr>
          <w:p w14:paraId="4CABCE31" w14:textId="77777777" w:rsidR="00FE1534" w:rsidRDefault="00FE1534" w:rsidP="007B0E2C">
            <w:pPr>
              <w:cnfStyle w:val="000000000000" w:firstRow="0" w:lastRow="0" w:firstColumn="0" w:lastColumn="0" w:oddVBand="0" w:evenVBand="0" w:oddHBand="0" w:evenHBand="0" w:firstRowFirstColumn="0" w:firstRowLastColumn="0" w:lastRowFirstColumn="0" w:lastRowLastColumn="0"/>
              <w:rPr>
                <w:ins w:id="918" w:author="james" w:date="2016-03-29T16:12:00Z"/>
                <w:rFonts w:asciiTheme="minorHAnsi" w:hAnsiTheme="minorHAnsi"/>
                <w:sz w:val="20"/>
                <w:szCs w:val="20"/>
              </w:rPr>
            </w:pPr>
            <w:ins w:id="919" w:author="james" w:date="2016-03-29T16:12:00Z">
              <w:r>
                <w:rPr>
                  <w:rFonts w:asciiTheme="minorHAnsi" w:hAnsiTheme="minorHAnsi"/>
                  <w:sz w:val="20"/>
                  <w:szCs w:val="20"/>
                </w:rPr>
                <w:t>Shift direction</w:t>
              </w:r>
            </w:ins>
          </w:p>
        </w:tc>
        <w:tc>
          <w:tcPr>
            <w:tcW w:w="1404" w:type="dxa"/>
            <w:gridSpan w:val="3"/>
          </w:tcPr>
          <w:p w14:paraId="761211C1" w14:textId="05DD6581" w:rsidR="00FE1534" w:rsidRDefault="00E13DA0" w:rsidP="007B0E2C">
            <w:pPr>
              <w:cnfStyle w:val="000000000000" w:firstRow="0" w:lastRow="0" w:firstColumn="0" w:lastColumn="0" w:oddVBand="0" w:evenVBand="0" w:oddHBand="0" w:evenHBand="0" w:firstRowFirstColumn="0" w:firstRowLastColumn="0" w:lastRowFirstColumn="0" w:lastRowLastColumn="0"/>
              <w:rPr>
                <w:ins w:id="920" w:author="james" w:date="2016-03-29T16:12:00Z"/>
                <w:rFonts w:asciiTheme="minorHAnsi" w:hAnsiTheme="minorHAnsi"/>
                <w:sz w:val="20"/>
                <w:szCs w:val="20"/>
              </w:rPr>
            </w:pPr>
            <w:ins w:id="921" w:author="james" w:date="2016-03-29T16:12:00Z">
              <w:r>
                <w:rPr>
                  <w:rFonts w:asciiTheme="minorHAnsi" w:hAnsiTheme="minorHAnsi"/>
                  <w:sz w:val="20"/>
                  <w:szCs w:val="20"/>
                </w:rPr>
                <w:t>Lump</w:t>
              </w:r>
              <w:r w:rsidR="00FE1534" w:rsidRPr="000F555A">
                <w:rPr>
                  <w:rFonts w:asciiTheme="minorHAnsi" w:hAnsiTheme="minorHAnsi"/>
                  <w:sz w:val="20"/>
                  <w:szCs w:val="20"/>
                </w:rPr>
                <w:t>Shift</w:t>
              </w:r>
            </w:ins>
          </w:p>
        </w:tc>
        <w:tc>
          <w:tcPr>
            <w:tcW w:w="2250" w:type="dxa"/>
            <w:gridSpan w:val="2"/>
          </w:tcPr>
          <w:p w14:paraId="681E77F4" w14:textId="72B899FA" w:rsidR="00FE1534" w:rsidRDefault="0031524B" w:rsidP="007B0E2C">
            <w:pPr>
              <w:cnfStyle w:val="000000000000" w:firstRow="0" w:lastRow="0" w:firstColumn="0" w:lastColumn="0" w:oddVBand="0" w:evenVBand="0" w:oddHBand="0" w:evenHBand="0" w:firstRowFirstColumn="0" w:firstRowLastColumn="0" w:lastRowFirstColumn="0" w:lastRowLastColumn="0"/>
              <w:rPr>
                <w:ins w:id="922" w:author="james" w:date="2016-03-29T16:12:00Z"/>
                <w:rFonts w:asciiTheme="minorHAnsi" w:hAnsiTheme="minorHAnsi"/>
                <w:sz w:val="20"/>
                <w:szCs w:val="20"/>
              </w:rPr>
            </w:pPr>
            <w:ins w:id="923" w:author="james" w:date="2016-03-29T16:37:00Z">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ins>
          </w:p>
        </w:tc>
        <w:tc>
          <w:tcPr>
            <w:tcW w:w="973" w:type="dxa"/>
            <w:gridSpan w:val="2"/>
          </w:tcPr>
          <w:p w14:paraId="73ECAD0B" w14:textId="77777777" w:rsidR="00FE1534" w:rsidRDefault="00FE1534" w:rsidP="007B0E2C">
            <w:pPr>
              <w:cnfStyle w:val="000000000000" w:firstRow="0" w:lastRow="0" w:firstColumn="0" w:lastColumn="0" w:oddVBand="0" w:evenVBand="0" w:oddHBand="0" w:evenHBand="0" w:firstRowFirstColumn="0" w:firstRowLastColumn="0" w:lastRowFirstColumn="0" w:lastRowLastColumn="0"/>
              <w:rPr>
                <w:ins w:id="924" w:author="james" w:date="2016-03-29T16:12:00Z"/>
                <w:rFonts w:asciiTheme="minorHAnsi" w:hAnsiTheme="minorHAnsi"/>
                <w:sz w:val="20"/>
                <w:szCs w:val="20"/>
              </w:rPr>
            </w:pPr>
            <w:ins w:id="925" w:author="james" w:date="2016-03-29T16:12:00Z">
              <w:r>
                <w:rPr>
                  <w:rFonts w:asciiTheme="minorHAnsi" w:hAnsiTheme="minorHAnsi"/>
                  <w:sz w:val="20"/>
                  <w:szCs w:val="20"/>
                </w:rPr>
                <w:t>Yes</w:t>
              </w:r>
            </w:ins>
          </w:p>
        </w:tc>
        <w:tc>
          <w:tcPr>
            <w:tcW w:w="1336" w:type="dxa"/>
          </w:tcPr>
          <w:p w14:paraId="59B7844B" w14:textId="77777777" w:rsidR="00FE1534" w:rsidRPr="00DE07CD" w:rsidRDefault="00FE1534" w:rsidP="007B0E2C">
            <w:pPr>
              <w:cnfStyle w:val="000000000000" w:firstRow="0" w:lastRow="0" w:firstColumn="0" w:lastColumn="0" w:oddVBand="0" w:evenVBand="0" w:oddHBand="0" w:evenHBand="0" w:firstRowFirstColumn="0" w:firstRowLastColumn="0" w:lastRowFirstColumn="0" w:lastRowLastColumn="0"/>
              <w:rPr>
                <w:ins w:id="926" w:author="james" w:date="2016-03-29T16:12:00Z"/>
                <w:rFonts w:asciiTheme="minorHAnsi" w:hAnsiTheme="minorHAnsi"/>
                <w:sz w:val="20"/>
                <w:szCs w:val="20"/>
              </w:rPr>
            </w:pPr>
          </w:p>
        </w:tc>
      </w:tr>
    </w:tbl>
    <w:p w14:paraId="78CE0474" w14:textId="77777777" w:rsidR="00F0495D" w:rsidRPr="00DE07CD" w:rsidRDefault="00F0495D" w:rsidP="00A503DE"/>
    <w:p w14:paraId="128DCB68" w14:textId="77777777" w:rsidR="00736472" w:rsidRDefault="00736472">
      <w:pPr>
        <w:rPr>
          <w:rFonts w:cs="Arial"/>
          <w:b/>
          <w:bCs/>
          <w:szCs w:val="26"/>
        </w:rPr>
      </w:pPr>
      <w:r>
        <w:br w:type="page"/>
      </w:r>
    </w:p>
    <w:p w14:paraId="64C11298" w14:textId="77777777" w:rsidR="00584E0E" w:rsidRDefault="00584E0E" w:rsidP="00367133">
      <w:pPr>
        <w:pStyle w:val="Heading3"/>
      </w:pPr>
      <w:bookmarkStart w:id="927" w:name="_Toc447107056"/>
      <w:r>
        <w:lastRenderedPageBreak/>
        <w:t>Chunk</w:t>
      </w:r>
      <w:r w:rsidRPr="00DE07CD">
        <w:t xml:space="preserve"> </w:t>
      </w:r>
      <w:r w:rsidR="00D63103">
        <w:t>Object</w:t>
      </w:r>
      <w:bookmarkEnd w:id="927"/>
    </w:p>
    <w:p w14:paraId="5DF34BCD" w14:textId="7B3F1B18" w:rsidR="00DA653D" w:rsidRDefault="00584E0E">
      <w:r>
        <w:t xml:space="preserve">The packing scheme of samples in a data stream must be known to correctly decode them. </w:t>
      </w:r>
      <w:r w:rsidR="00DA653D">
        <w:t>For example, c</w:t>
      </w:r>
      <w:r>
        <w:t xml:space="preserve">onsider 32 1-bit real samples packed into two </w:t>
      </w:r>
      <w:del w:id="928" w:author="james" w:date="2016-03-30T15:04:00Z">
        <w:r w:rsidDel="00BF2D53">
          <w:delText>UINT16</w:delText>
        </w:r>
      </w:del>
      <w:ins w:id="929" w:author="james" w:date="2016-03-30T15:04:00Z">
        <w:r w:rsidR="00BF2D53">
          <w:t>uint16_t</w:t>
        </w:r>
      </w:ins>
      <w:r>
        <w:t xml:space="preserve"> words represented in little-endian format. Due to the little-endian representation, these samples will be decoded incorrectly if read back </w:t>
      </w:r>
      <w:r w:rsidR="00DA653D">
        <w:t>as a single</w:t>
      </w:r>
      <w:r>
        <w:t xml:space="preserve"> </w:t>
      </w:r>
      <w:del w:id="930" w:author="james" w:date="2016-03-30T15:04:00Z">
        <w:r w:rsidDel="00BF2D53">
          <w:delText>UINT32</w:delText>
        </w:r>
      </w:del>
      <w:ins w:id="931" w:author="james" w:date="2016-03-30T15:04:00Z">
        <w:r w:rsidR="00BF2D53">
          <w:t>uint32_t</w:t>
        </w:r>
      </w:ins>
      <w:r>
        <w:t xml:space="preserve"> word and shifted out.</w:t>
      </w:r>
      <w:r w:rsidR="00DA653D">
        <w:t xml:space="preserve"> Further, some systems pack samples from left to right within a word whereas others perform the opposite.</w:t>
      </w:r>
    </w:p>
    <w:p w14:paraId="59AFD79B" w14:textId="77777777" w:rsidR="00DA653D" w:rsidRDefault="00DA653D"/>
    <w:p w14:paraId="49EF30DF" w14:textId="78D1C240" w:rsidR="00DA653D" w:rsidRDefault="00DA653D">
      <w:r>
        <w:t xml:space="preserve">This standard defines a metadata parameter known as a </w:t>
      </w:r>
      <w:r w:rsidRPr="00DA653D">
        <w:rPr>
          <w:i/>
        </w:rPr>
        <w:t>Chunk</w:t>
      </w:r>
      <w:r>
        <w:t xml:space="preserve"> that together with </w:t>
      </w:r>
      <w:r w:rsidRPr="00DA653D">
        <w:rPr>
          <w:i/>
        </w:rPr>
        <w:t>Stream</w:t>
      </w:r>
      <w:r>
        <w:t xml:space="preserve"> and </w:t>
      </w:r>
      <w:r w:rsidRPr="00DA653D">
        <w:rPr>
          <w:i/>
        </w:rPr>
        <w:t>Lump</w:t>
      </w:r>
      <w:r>
        <w:t xml:space="preserve"> parameters </w:t>
      </w:r>
      <w:del w:id="932" w:author="james" w:date="2016-03-30T15:14:00Z">
        <w:r w:rsidDel="00473067">
          <w:delText xml:space="preserve">completely and </w:delText>
        </w:r>
      </w:del>
      <w:bookmarkStart w:id="933" w:name="_GoBack"/>
      <w:bookmarkEnd w:id="933"/>
      <w:r>
        <w:t>unambiguously describes how samples shall be decoded from a data stream.</w:t>
      </w:r>
    </w:p>
    <w:p w14:paraId="7832B380" w14:textId="77777777" w:rsidR="00DA653D" w:rsidRDefault="00DA653D"/>
    <w:p w14:paraId="4C1D2332" w14:textId="459775D6" w:rsidR="00DA653D" w:rsidRDefault="00DA653D">
      <w:r>
        <w:t xml:space="preserve">A </w:t>
      </w:r>
      <w:r w:rsidRPr="00DA653D">
        <w:rPr>
          <w:i/>
        </w:rPr>
        <w:t>Chunk</w:t>
      </w:r>
      <w:r>
        <w:t xml:space="preserve"> is defined as a segment of data</w:t>
      </w:r>
      <w:ins w:id="934" w:author="james" w:date="2016-03-30T14:35:00Z">
        <w:r w:rsidR="00801F8A">
          <w:t xml:space="preserve"> </w:t>
        </w:r>
      </w:ins>
      <w:del w:id="935" w:author="james" w:date="2016-03-30T14:35:00Z">
        <w:r w:rsidDel="00801F8A">
          <w:delText xml:space="preserve"> </w:delText>
        </w:r>
      </w:del>
      <w:r>
        <w:t>consisting of one or more lumps that have been packed using one of four standard unsigned integer data types.</w:t>
      </w:r>
      <w:ins w:id="936" w:author="james" w:date="2016-03-30T14:35:00Z">
        <w:r w:rsidR="00801F8A">
          <w:t xml:space="preserve"> </w:t>
        </w:r>
      </w:ins>
      <w:ins w:id="937" w:author="james" w:date="2016-03-30T14:36:00Z">
        <w:r w:rsidR="00E07FA7">
          <w:t xml:space="preserve">This provides a means of describing the occupied memory in a manner that can be natively </w:t>
        </w:r>
      </w:ins>
      <w:ins w:id="938" w:author="james" w:date="2016-03-30T14:37:00Z">
        <w:r w:rsidR="00E07FA7">
          <w:t>manipulated</w:t>
        </w:r>
      </w:ins>
      <w:ins w:id="939" w:author="james" w:date="2016-03-30T14:36:00Z">
        <w:r w:rsidR="00E07FA7">
          <w:t xml:space="preserve"> </w:t>
        </w:r>
      </w:ins>
      <w:ins w:id="940" w:author="james" w:date="2016-03-30T14:37:00Z">
        <w:r w:rsidR="00E07FA7">
          <w:t xml:space="preserve">by a processor, using standard </w:t>
        </w:r>
        <w:r w:rsidR="006F6EF7">
          <w:t xml:space="preserve">memory </w:t>
        </w:r>
        <w:r w:rsidR="00E07FA7">
          <w:t>structures</w:t>
        </w:r>
      </w:ins>
      <w:ins w:id="941" w:author="james" w:date="2016-03-30T14:38:00Z">
        <w:r w:rsidR="00FD356C">
          <w:t xml:space="preserve"> (char, int, array)</w:t>
        </w:r>
      </w:ins>
      <w:ins w:id="942" w:author="james" w:date="2016-03-30T14:37:00Z">
        <w:r w:rsidR="00E07FA7">
          <w:t xml:space="preserve">. </w:t>
        </w:r>
      </w:ins>
    </w:p>
    <w:p w14:paraId="14DC0C02" w14:textId="77777777" w:rsidR="00DA653D" w:rsidRDefault="00DA653D"/>
    <w:p w14:paraId="58C57035" w14:textId="77777777" w:rsidR="00DF0B3F" w:rsidRPr="00BD529F" w:rsidRDefault="00DF0B3F">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noProof/>
          <w:sz w:val="24"/>
          <w:szCs w:val="24"/>
        </w:rPr>
        <w:t>10</w:t>
      </w:r>
      <w:r w:rsidRPr="00BD529F">
        <w:rPr>
          <w:sz w:val="24"/>
          <w:szCs w:val="24"/>
        </w:rPr>
        <w:fldChar w:fldCharType="end"/>
      </w:r>
      <w:r>
        <w:rPr>
          <w:sz w:val="24"/>
          <w:szCs w:val="24"/>
        </w:rPr>
        <w:t xml:space="preserve"> – Definition of Chunk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643"/>
        <w:gridCol w:w="1487"/>
        <w:gridCol w:w="1314"/>
        <w:gridCol w:w="2253"/>
        <w:gridCol w:w="1696"/>
        <w:gridCol w:w="1183"/>
      </w:tblGrid>
      <w:tr w:rsidR="00341757" w:rsidRPr="00DE07CD" w14:paraId="40F10403" w14:textId="77777777" w:rsidTr="00DF0B3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296E8609" w14:textId="77777777" w:rsidR="00DF0B3F"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1018C68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21844EC2"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6BCE20AC"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5DC8492A" w14:textId="39DB32D5"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943" w:author="james" w:date="2016-03-30T13:54:00Z">
              <w:r w:rsidRPr="00DE07CD" w:rsidDel="00160127">
                <w:rPr>
                  <w:rFonts w:asciiTheme="minorHAnsi" w:hAnsiTheme="minorHAnsi"/>
                  <w:sz w:val="20"/>
                  <w:szCs w:val="20"/>
                </w:rPr>
                <w:delText>Optional</w:delText>
              </w:r>
            </w:del>
            <w:ins w:id="944" w:author="james" w:date="2016-03-30T13:54:00Z">
              <w:r w:rsidR="00160127">
                <w:rPr>
                  <w:rFonts w:asciiTheme="minorHAnsi" w:hAnsiTheme="minorHAnsi"/>
                  <w:sz w:val="20"/>
                  <w:szCs w:val="20"/>
                </w:rPr>
                <w:t>Required</w:t>
              </w:r>
            </w:ins>
          </w:p>
        </w:tc>
        <w:tc>
          <w:tcPr>
            <w:tcW w:w="1375" w:type="dxa"/>
          </w:tcPr>
          <w:p w14:paraId="67ABB2A3" w14:textId="77777777" w:rsidR="00DF0B3F" w:rsidRPr="00DE07CD" w:rsidRDefault="00DF0B3F">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341757" w:rsidRPr="00DE07CD" w14:paraId="6563AD9E"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933B709" w14:textId="77777777" w:rsidR="00DF0B3F" w:rsidRDefault="00DF0B3F" w:rsidP="00A503DE">
            <w:pPr>
              <w:rPr>
                <w:rFonts w:asciiTheme="minorHAnsi" w:hAnsiTheme="minorHAnsi"/>
                <w:sz w:val="20"/>
                <w:szCs w:val="20"/>
              </w:rPr>
            </w:pPr>
            <w:commentRangeStart w:id="945"/>
            <w:r>
              <w:rPr>
                <w:rFonts w:asciiTheme="minorHAnsi" w:hAnsiTheme="minorHAnsi"/>
                <w:sz w:val="20"/>
                <w:szCs w:val="20"/>
              </w:rPr>
              <w:t>LUMP</w:t>
            </w:r>
          </w:p>
        </w:tc>
        <w:tc>
          <w:tcPr>
            <w:tcW w:w="1805" w:type="dxa"/>
          </w:tcPr>
          <w:p w14:paraId="5001CD34" w14:textId="344BB22E" w:rsidR="00DF0B3F" w:rsidRDefault="00DB31C3" w:rsidP="00A37CAA">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more lump</w:t>
            </w:r>
            <w:r w:rsidR="008817EF">
              <w:rPr>
                <w:rFonts w:asciiTheme="minorHAnsi" w:hAnsiTheme="minorHAnsi"/>
                <w:sz w:val="20"/>
                <w:szCs w:val="20"/>
              </w:rPr>
              <w:t>s</w:t>
            </w:r>
            <w:r>
              <w:rPr>
                <w:rFonts w:asciiTheme="minorHAnsi" w:hAnsiTheme="minorHAnsi"/>
                <w:sz w:val="20"/>
                <w:szCs w:val="20"/>
              </w:rPr>
              <w:t xml:space="preserve"> </w:t>
            </w:r>
          </w:p>
        </w:tc>
        <w:tc>
          <w:tcPr>
            <w:tcW w:w="1184" w:type="dxa"/>
          </w:tcPr>
          <w:p w14:paraId="702A2452" w14:textId="77777777" w:rsidR="00DF0B3F" w:rsidRPr="00DE07CD" w:rsidRDefault="00DB31C3"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Lump</w:t>
            </w:r>
          </w:p>
        </w:tc>
        <w:tc>
          <w:tcPr>
            <w:tcW w:w="2368" w:type="dxa"/>
          </w:tcPr>
          <w:p w14:paraId="1BC0553A"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3C925A3A" w14:textId="51FEAF6B"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946" w:author="james" w:date="2016-03-30T13:54:00Z">
              <w:r w:rsidDel="00160127">
                <w:rPr>
                  <w:rFonts w:asciiTheme="minorHAnsi" w:hAnsiTheme="minorHAnsi"/>
                  <w:sz w:val="20"/>
                  <w:szCs w:val="20"/>
                </w:rPr>
                <w:delText>Required</w:delText>
              </w:r>
            </w:del>
            <w:ins w:id="947" w:author="james" w:date="2016-03-30T13:54:00Z">
              <w:r w:rsidR="00160127">
                <w:rPr>
                  <w:rFonts w:asciiTheme="minorHAnsi" w:hAnsiTheme="minorHAnsi"/>
                  <w:sz w:val="20"/>
                  <w:szCs w:val="20"/>
                </w:rPr>
                <w:t>yes</w:t>
              </w:r>
            </w:ins>
          </w:p>
        </w:tc>
        <w:commentRangeEnd w:id="945"/>
        <w:tc>
          <w:tcPr>
            <w:tcW w:w="1375" w:type="dxa"/>
          </w:tcPr>
          <w:p w14:paraId="559C39D6" w14:textId="77777777" w:rsidR="00DF0B3F" w:rsidRPr="00DE07CD" w:rsidRDefault="009E24F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Style w:val="CommentReference"/>
              </w:rPr>
              <w:commentReference w:id="945"/>
            </w:r>
          </w:p>
        </w:tc>
      </w:tr>
      <w:tr w:rsidR="00341757" w:rsidRPr="00DE07CD" w14:paraId="15D1DD40"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086F4C" w14:textId="77777777" w:rsidR="00DF0B3F" w:rsidRDefault="008817EF" w:rsidP="00A503DE">
            <w:pPr>
              <w:rPr>
                <w:rFonts w:asciiTheme="minorHAnsi" w:hAnsiTheme="minorHAnsi"/>
                <w:sz w:val="20"/>
                <w:szCs w:val="20"/>
              </w:rPr>
            </w:pPr>
            <w:r>
              <w:rPr>
                <w:rFonts w:asciiTheme="minorHAnsi" w:hAnsiTheme="minorHAnsi"/>
                <w:sz w:val="20"/>
                <w:szCs w:val="20"/>
              </w:rPr>
              <w:t>SIZEWORD</w:t>
            </w:r>
          </w:p>
        </w:tc>
        <w:tc>
          <w:tcPr>
            <w:tcW w:w="1805" w:type="dxa"/>
          </w:tcPr>
          <w:p w14:paraId="2AA29BD7" w14:textId="5CC71D80" w:rsidR="00DF0B3F" w:rsidRDefault="008817EF" w:rsidP="008817E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948" w:author="james" w:date="2016-03-30T14:38:00Z">
              <w:r w:rsidDel="00341757">
                <w:rPr>
                  <w:rFonts w:asciiTheme="minorHAnsi" w:hAnsiTheme="minorHAnsi"/>
                  <w:sz w:val="20"/>
                  <w:szCs w:val="20"/>
                </w:rPr>
                <w:delText>Bytes of unsigned integer datatype that data shall be read</w:delText>
              </w:r>
            </w:del>
            <w:ins w:id="949" w:author="james" w:date="2016-03-30T14:38:00Z">
              <w:r w:rsidR="00341757">
                <w:rPr>
                  <w:rFonts w:asciiTheme="minorHAnsi" w:hAnsiTheme="minorHAnsi"/>
                  <w:sz w:val="20"/>
                  <w:szCs w:val="20"/>
                </w:rPr>
                <w:t xml:space="preserve">The size, in bytes, of the </w:t>
              </w:r>
            </w:ins>
            <w:ins w:id="950" w:author="james" w:date="2016-03-30T14:39:00Z">
              <w:r w:rsidR="00341757">
                <w:rPr>
                  <w:rFonts w:asciiTheme="minorHAnsi" w:hAnsiTheme="minorHAnsi"/>
                  <w:sz w:val="20"/>
                  <w:szCs w:val="20"/>
                </w:rPr>
                <w:t xml:space="preserve">fundamental </w:t>
              </w:r>
            </w:ins>
            <w:ins w:id="951" w:author="james" w:date="2016-03-30T14:38:00Z">
              <w:r w:rsidR="00341757">
                <w:rPr>
                  <w:rFonts w:asciiTheme="minorHAnsi" w:hAnsiTheme="minorHAnsi"/>
                  <w:sz w:val="20"/>
                  <w:szCs w:val="20"/>
                </w:rPr>
                <w:t>integer data-type</w:t>
              </w:r>
            </w:ins>
            <w:ins w:id="952" w:author="james" w:date="2016-03-30T14:39:00Z">
              <w:r w:rsidR="00341757">
                <w:rPr>
                  <w:rFonts w:asciiTheme="minorHAnsi" w:hAnsiTheme="minorHAnsi"/>
                  <w:sz w:val="20"/>
                  <w:szCs w:val="20"/>
                </w:rPr>
                <w:t xml:space="preserve"> (word)</w:t>
              </w:r>
            </w:ins>
            <w:ins w:id="953" w:author="james" w:date="2016-03-30T14:38:00Z">
              <w:r w:rsidR="00341757">
                <w:rPr>
                  <w:rFonts w:asciiTheme="minorHAnsi" w:hAnsiTheme="minorHAnsi"/>
                  <w:sz w:val="20"/>
                  <w:szCs w:val="20"/>
                </w:rPr>
                <w:t xml:space="preserve"> that shall be read. </w:t>
              </w:r>
            </w:ins>
            <w:del w:id="954" w:author="james" w:date="2016-03-30T14:38:00Z">
              <w:r w:rsidDel="00341757">
                <w:rPr>
                  <w:rFonts w:asciiTheme="minorHAnsi" w:hAnsiTheme="minorHAnsi"/>
                  <w:sz w:val="20"/>
                  <w:szCs w:val="20"/>
                </w:rPr>
                <w:delText xml:space="preserve"> as</w:delText>
              </w:r>
            </w:del>
          </w:p>
        </w:tc>
        <w:tc>
          <w:tcPr>
            <w:tcW w:w="1184" w:type="dxa"/>
          </w:tcPr>
          <w:p w14:paraId="3B4149CB" w14:textId="2461AF6D" w:rsidR="00DF0B3F" w:rsidRDefault="00BF2D53" w:rsidP="008D461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955" w:author="james" w:date="2016-03-30T15:03:00Z">
              <w:r>
                <w:rPr>
                  <w:rFonts w:asciiTheme="minorHAnsi" w:hAnsiTheme="minorHAnsi"/>
                  <w:sz w:val="20"/>
                  <w:szCs w:val="20"/>
                </w:rPr>
                <w:t>u</w:t>
              </w:r>
              <w:r w:rsidR="008D4610">
                <w:rPr>
                  <w:rFonts w:asciiTheme="minorHAnsi" w:hAnsiTheme="minorHAnsi"/>
                  <w:sz w:val="20"/>
                  <w:szCs w:val="20"/>
                </w:rPr>
                <w:t>int</w:t>
              </w:r>
              <w:r w:rsidR="008D4610">
                <w:rPr>
                  <w:rFonts w:asciiTheme="minorHAnsi" w:hAnsiTheme="minorHAnsi"/>
                  <w:sz w:val="20"/>
                  <w:szCs w:val="20"/>
                </w:rPr>
                <w:t>8</w:t>
              </w:r>
              <w:r w:rsidR="008D4610">
                <w:rPr>
                  <w:rFonts w:asciiTheme="minorHAnsi" w:hAnsiTheme="minorHAnsi"/>
                  <w:sz w:val="20"/>
                  <w:szCs w:val="20"/>
                </w:rPr>
                <w:t>_t</w:t>
              </w:r>
            </w:ins>
            <w:del w:id="956" w:author="james" w:date="2016-03-30T15:03:00Z">
              <w:r w:rsidR="008817EF" w:rsidDel="008D4610">
                <w:rPr>
                  <w:rFonts w:asciiTheme="minorHAnsi" w:hAnsiTheme="minorHAnsi"/>
                  <w:sz w:val="20"/>
                  <w:szCs w:val="20"/>
                </w:rPr>
                <w:delText>UINT8</w:delText>
              </w:r>
            </w:del>
          </w:p>
        </w:tc>
        <w:tc>
          <w:tcPr>
            <w:tcW w:w="2368" w:type="dxa"/>
          </w:tcPr>
          <w:p w14:paraId="52B8BD8C" w14:textId="580234BF" w:rsidR="00DF0B3F" w:rsidRPr="00DE07CD" w:rsidRDefault="008817EF" w:rsidP="00893E6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1, 2, 4, 8</w:t>
            </w:r>
            <w:r w:rsidR="0082761D">
              <w:rPr>
                <w:rFonts w:asciiTheme="minorHAnsi" w:hAnsiTheme="minorHAnsi"/>
                <w:sz w:val="20"/>
                <w:szCs w:val="20"/>
              </w:rPr>
              <w:t xml:space="preserve"> (Corresponds to </w:t>
            </w:r>
            <w:del w:id="957" w:author="james" w:date="2016-03-30T14:01:00Z">
              <w:r w:rsidR="0082761D" w:rsidDel="00893E63">
                <w:rPr>
                  <w:rFonts w:asciiTheme="minorHAnsi" w:hAnsiTheme="minorHAnsi"/>
                  <w:sz w:val="20"/>
                  <w:szCs w:val="20"/>
                </w:rPr>
                <w:delText>UINT8</w:delText>
              </w:r>
            </w:del>
            <w:ins w:id="958" w:author="james" w:date="2016-03-30T14:01:00Z">
              <w:r w:rsidR="00893E63">
                <w:rPr>
                  <w:rFonts w:asciiTheme="minorHAnsi" w:hAnsiTheme="minorHAnsi"/>
                  <w:sz w:val="20"/>
                  <w:szCs w:val="20"/>
                </w:rPr>
                <w:t>uint8_t</w:t>
              </w:r>
            </w:ins>
            <w:r w:rsidR="0082761D">
              <w:rPr>
                <w:rFonts w:asciiTheme="minorHAnsi" w:hAnsiTheme="minorHAnsi"/>
                <w:sz w:val="20"/>
                <w:szCs w:val="20"/>
              </w:rPr>
              <w:t xml:space="preserve">, </w:t>
            </w:r>
            <w:del w:id="959" w:author="james" w:date="2016-03-30T14:01:00Z">
              <w:r w:rsidR="0082761D" w:rsidDel="00893E63">
                <w:rPr>
                  <w:rFonts w:asciiTheme="minorHAnsi" w:hAnsiTheme="minorHAnsi"/>
                  <w:sz w:val="20"/>
                  <w:szCs w:val="20"/>
                </w:rPr>
                <w:delText>UINT16</w:delText>
              </w:r>
            </w:del>
            <w:ins w:id="960" w:author="james" w:date="2016-03-30T14:01:00Z">
              <w:r w:rsidR="00893E63">
                <w:rPr>
                  <w:rFonts w:asciiTheme="minorHAnsi" w:hAnsiTheme="minorHAnsi"/>
                  <w:sz w:val="20"/>
                  <w:szCs w:val="20"/>
                </w:rPr>
                <w:t>uint16_t</w:t>
              </w:r>
            </w:ins>
            <w:r w:rsidR="0082761D">
              <w:rPr>
                <w:rFonts w:asciiTheme="minorHAnsi" w:hAnsiTheme="minorHAnsi"/>
                <w:sz w:val="20"/>
                <w:szCs w:val="20"/>
              </w:rPr>
              <w:t xml:space="preserve">, </w:t>
            </w:r>
            <w:del w:id="961" w:author="james" w:date="2016-03-30T14:01:00Z">
              <w:r w:rsidR="0082761D" w:rsidDel="00893E63">
                <w:rPr>
                  <w:rFonts w:asciiTheme="minorHAnsi" w:hAnsiTheme="minorHAnsi"/>
                  <w:sz w:val="20"/>
                  <w:szCs w:val="20"/>
                </w:rPr>
                <w:delText xml:space="preserve">UINT32 </w:delText>
              </w:r>
            </w:del>
            <w:ins w:id="962" w:author="james" w:date="2016-03-30T14:01:00Z">
              <w:r w:rsidR="00893E63">
                <w:rPr>
                  <w:rFonts w:asciiTheme="minorHAnsi" w:hAnsiTheme="minorHAnsi"/>
                  <w:sz w:val="20"/>
                  <w:szCs w:val="20"/>
                </w:rPr>
                <w:t>uint32_t</w:t>
              </w:r>
              <w:r w:rsidR="00893E63">
                <w:rPr>
                  <w:rFonts w:asciiTheme="minorHAnsi" w:hAnsiTheme="minorHAnsi"/>
                  <w:sz w:val="20"/>
                  <w:szCs w:val="20"/>
                </w:rPr>
                <w:t xml:space="preserve"> </w:t>
              </w:r>
            </w:ins>
            <w:r w:rsidR="0082761D">
              <w:rPr>
                <w:rFonts w:asciiTheme="minorHAnsi" w:hAnsiTheme="minorHAnsi"/>
                <w:sz w:val="20"/>
                <w:szCs w:val="20"/>
              </w:rPr>
              <w:t xml:space="preserve">and </w:t>
            </w:r>
            <w:del w:id="963" w:author="james" w:date="2016-03-30T14:01:00Z">
              <w:r w:rsidR="0082761D" w:rsidDel="00893E63">
                <w:rPr>
                  <w:rFonts w:asciiTheme="minorHAnsi" w:hAnsiTheme="minorHAnsi"/>
                  <w:sz w:val="20"/>
                  <w:szCs w:val="20"/>
                </w:rPr>
                <w:delText>UINT64</w:delText>
              </w:r>
            </w:del>
            <w:ins w:id="964" w:author="james" w:date="2016-03-30T14:01:00Z">
              <w:r w:rsidR="00893E63">
                <w:rPr>
                  <w:rFonts w:asciiTheme="minorHAnsi" w:hAnsiTheme="minorHAnsi"/>
                  <w:sz w:val="20"/>
                  <w:szCs w:val="20"/>
                </w:rPr>
                <w:t>uint64_t</w:t>
              </w:r>
            </w:ins>
            <w:r w:rsidR="0082761D">
              <w:rPr>
                <w:rFonts w:asciiTheme="minorHAnsi" w:hAnsiTheme="minorHAnsi"/>
                <w:sz w:val="20"/>
                <w:szCs w:val="20"/>
              </w:rPr>
              <w:t>)</w:t>
            </w:r>
          </w:p>
        </w:tc>
        <w:tc>
          <w:tcPr>
            <w:tcW w:w="955" w:type="dxa"/>
          </w:tcPr>
          <w:p w14:paraId="144C84AB" w14:textId="0F5852F7" w:rsidR="00DF0B3F" w:rsidRDefault="00160127"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965" w:author="james" w:date="2016-03-30T13:54:00Z">
              <w:r>
                <w:rPr>
                  <w:rFonts w:asciiTheme="minorHAnsi" w:hAnsiTheme="minorHAnsi"/>
                  <w:sz w:val="20"/>
                  <w:szCs w:val="20"/>
                </w:rPr>
                <w:t>yes</w:t>
              </w:r>
            </w:ins>
            <w:del w:id="966" w:author="james" w:date="2016-03-30T13:54:00Z">
              <w:r w:rsidR="00DF0B3F" w:rsidDel="00160127">
                <w:rPr>
                  <w:rFonts w:asciiTheme="minorHAnsi" w:hAnsiTheme="minorHAnsi"/>
                  <w:sz w:val="20"/>
                  <w:szCs w:val="20"/>
                </w:rPr>
                <w:delText>Required</w:delText>
              </w:r>
            </w:del>
          </w:p>
        </w:tc>
        <w:tc>
          <w:tcPr>
            <w:tcW w:w="1375" w:type="dxa"/>
          </w:tcPr>
          <w:p w14:paraId="568A61AC" w14:textId="77777777" w:rsidR="00DF0B3F" w:rsidRPr="00DE07CD" w:rsidRDefault="00DF0B3F"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341757" w:rsidRPr="00DE07CD" w14:paraId="10E7252A"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2F21AAF4" w14:textId="77777777" w:rsidR="00DF0B3F" w:rsidRDefault="008817EF" w:rsidP="00A503DE">
            <w:pPr>
              <w:rPr>
                <w:rFonts w:asciiTheme="minorHAnsi" w:hAnsiTheme="minorHAnsi"/>
                <w:sz w:val="20"/>
                <w:szCs w:val="20"/>
              </w:rPr>
            </w:pPr>
            <w:r>
              <w:rPr>
                <w:rFonts w:asciiTheme="minorHAnsi" w:hAnsiTheme="minorHAnsi"/>
                <w:sz w:val="20"/>
                <w:szCs w:val="20"/>
              </w:rPr>
              <w:t>COUNT</w:t>
            </w:r>
            <w:r w:rsidR="00DF0B3F">
              <w:rPr>
                <w:rFonts w:asciiTheme="minorHAnsi" w:hAnsiTheme="minorHAnsi"/>
                <w:sz w:val="20"/>
                <w:szCs w:val="20"/>
              </w:rPr>
              <w:t>WORDS</w:t>
            </w:r>
          </w:p>
        </w:tc>
        <w:tc>
          <w:tcPr>
            <w:tcW w:w="1805" w:type="dxa"/>
          </w:tcPr>
          <w:p w14:paraId="39A83027"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w:t>
            </w:r>
            <w:r w:rsidR="00DF0B3F">
              <w:rPr>
                <w:rFonts w:asciiTheme="minorHAnsi" w:hAnsiTheme="minorHAnsi"/>
                <w:sz w:val="20"/>
                <w:szCs w:val="20"/>
              </w:rPr>
              <w:t xml:space="preserve">otal </w:t>
            </w:r>
            <w:r>
              <w:rPr>
                <w:rFonts w:asciiTheme="minorHAnsi" w:hAnsiTheme="minorHAnsi"/>
                <w:sz w:val="20"/>
                <w:szCs w:val="20"/>
              </w:rPr>
              <w:t>number of words to be read in order to read/decode this chunk</w:t>
            </w:r>
          </w:p>
        </w:tc>
        <w:tc>
          <w:tcPr>
            <w:tcW w:w="1184" w:type="dxa"/>
          </w:tcPr>
          <w:p w14:paraId="044C1606" w14:textId="052D7E31" w:rsidR="00DF0B3F" w:rsidRDefault="00BF2D53" w:rsidP="008D461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967" w:author="james" w:date="2016-03-30T15:03:00Z">
              <w:r>
                <w:rPr>
                  <w:rFonts w:asciiTheme="minorHAnsi" w:hAnsiTheme="minorHAnsi"/>
                  <w:sz w:val="20"/>
                  <w:szCs w:val="20"/>
                </w:rPr>
                <w:t>u</w:t>
              </w:r>
              <w:r w:rsidR="008D4610">
                <w:rPr>
                  <w:rFonts w:asciiTheme="minorHAnsi" w:hAnsiTheme="minorHAnsi"/>
                  <w:sz w:val="20"/>
                  <w:szCs w:val="20"/>
                </w:rPr>
                <w:t>int</w:t>
              </w:r>
              <w:r w:rsidR="008D4610">
                <w:rPr>
                  <w:rFonts w:asciiTheme="minorHAnsi" w:hAnsiTheme="minorHAnsi"/>
                  <w:sz w:val="20"/>
                  <w:szCs w:val="20"/>
                </w:rPr>
                <w:t>8</w:t>
              </w:r>
              <w:r w:rsidR="008D4610">
                <w:rPr>
                  <w:rFonts w:asciiTheme="minorHAnsi" w:hAnsiTheme="minorHAnsi"/>
                  <w:sz w:val="20"/>
                  <w:szCs w:val="20"/>
                </w:rPr>
                <w:t>_t</w:t>
              </w:r>
            </w:ins>
            <w:del w:id="968" w:author="james" w:date="2016-03-30T15:03:00Z">
              <w:r w:rsidR="00F432ED" w:rsidDel="008D4610">
                <w:rPr>
                  <w:rFonts w:asciiTheme="minorHAnsi" w:hAnsiTheme="minorHAnsi"/>
                  <w:sz w:val="20"/>
                  <w:szCs w:val="20"/>
                </w:rPr>
                <w:delText>UINT8</w:delText>
              </w:r>
            </w:del>
          </w:p>
        </w:tc>
        <w:tc>
          <w:tcPr>
            <w:tcW w:w="2368" w:type="dxa"/>
          </w:tcPr>
          <w:p w14:paraId="75F58D16" w14:textId="77777777" w:rsidR="00DF0B3F" w:rsidRPr="00DE07CD" w:rsidRDefault="00DF0B3F"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68328BF0" w14:textId="41C0A1F3" w:rsidR="00DF0B3F" w:rsidRDefault="00F432ED" w:rsidP="0016012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969" w:author="james" w:date="2016-03-30T13:54:00Z">
              <w:r w:rsidDel="00160127">
                <w:rPr>
                  <w:rFonts w:asciiTheme="minorHAnsi" w:hAnsiTheme="minorHAnsi"/>
                  <w:sz w:val="20"/>
                  <w:szCs w:val="20"/>
                </w:rPr>
                <w:delText>Required</w:delText>
              </w:r>
            </w:del>
            <w:ins w:id="970" w:author="james" w:date="2016-03-30T13:54:00Z">
              <w:r w:rsidR="00160127">
                <w:rPr>
                  <w:rFonts w:asciiTheme="minorHAnsi" w:hAnsiTheme="minorHAnsi"/>
                  <w:sz w:val="20"/>
                  <w:szCs w:val="20"/>
                </w:rPr>
                <w:t>yes</w:t>
              </w:r>
            </w:ins>
          </w:p>
        </w:tc>
        <w:tc>
          <w:tcPr>
            <w:tcW w:w="1375" w:type="dxa"/>
          </w:tcPr>
          <w:p w14:paraId="762F5545" w14:textId="77777777" w:rsidR="00DF0B3F" w:rsidRPr="00DE07CD" w:rsidRDefault="00DF0B3F"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341757" w:rsidRPr="00DE07CD" w14:paraId="6DC6D33B"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0E8981B8" w14:textId="77777777" w:rsidR="00DF0B3F" w:rsidRDefault="00F432ED" w:rsidP="00A503DE">
            <w:pPr>
              <w:rPr>
                <w:rFonts w:asciiTheme="minorHAnsi" w:hAnsiTheme="minorHAnsi"/>
                <w:sz w:val="20"/>
                <w:szCs w:val="20"/>
              </w:rPr>
            </w:pPr>
            <w:r>
              <w:rPr>
                <w:rFonts w:asciiTheme="minorHAnsi" w:hAnsiTheme="minorHAnsi"/>
                <w:sz w:val="20"/>
                <w:szCs w:val="20"/>
              </w:rPr>
              <w:t>ENDIAN</w:t>
            </w:r>
          </w:p>
        </w:tc>
        <w:tc>
          <w:tcPr>
            <w:tcW w:w="1805" w:type="dxa"/>
          </w:tcPr>
          <w:p w14:paraId="4C4231EE" w14:textId="7777777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Endianness of words stored in chunk</w:t>
            </w:r>
          </w:p>
        </w:tc>
        <w:tc>
          <w:tcPr>
            <w:tcW w:w="1184" w:type="dxa"/>
          </w:tcPr>
          <w:p w14:paraId="2282593F" w14:textId="77777777"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Endian</w:t>
            </w:r>
          </w:p>
        </w:tc>
        <w:tc>
          <w:tcPr>
            <w:tcW w:w="2368" w:type="dxa"/>
          </w:tcPr>
          <w:p w14:paraId="7DA67AEF" w14:textId="56B96B1D" w:rsidR="00DF0B3F" w:rsidDel="00947DDF" w:rsidRDefault="006D0B36" w:rsidP="00545F9E">
            <w:pPr>
              <w:cnfStyle w:val="000000000000" w:firstRow="0" w:lastRow="0" w:firstColumn="0" w:lastColumn="0" w:oddVBand="0" w:evenVBand="0" w:oddHBand="0" w:evenHBand="0" w:firstRowFirstColumn="0" w:firstRowLastColumn="0" w:lastRowFirstColumn="0" w:lastRowLastColumn="0"/>
              <w:rPr>
                <w:del w:id="971" w:author="james" w:date="2016-03-29T16:38:00Z"/>
                <w:rFonts w:asciiTheme="minorHAnsi" w:hAnsiTheme="minorHAnsi"/>
                <w:sz w:val="20"/>
                <w:szCs w:val="20"/>
              </w:rPr>
            </w:pPr>
            <w:ins w:id="972" w:author="james" w:date="2016-03-29T16:38:00Z">
              <w:r>
                <w:rPr>
                  <w:rFonts w:asciiTheme="minorHAnsi" w:hAnsiTheme="minorHAnsi"/>
                  <w:sz w:val="20"/>
                  <w:szCs w:val="20"/>
                </w:rPr>
                <w:t>"Big","Little"</w:t>
              </w:r>
            </w:ins>
            <w:del w:id="973" w:author="james" w:date="2016-03-29T16:38:00Z">
              <w:r w:rsidR="00F432ED" w:rsidDel="00947DDF">
                <w:rPr>
                  <w:rFonts w:asciiTheme="minorHAnsi" w:hAnsiTheme="minorHAnsi"/>
                  <w:sz w:val="20"/>
                  <w:szCs w:val="20"/>
                </w:rPr>
                <w:delText>‘L’ – Little</w:delText>
              </w:r>
            </w:del>
          </w:p>
          <w:p w14:paraId="76C713BD" w14:textId="27D7EE6F" w:rsidR="00F432ED" w:rsidDel="00947DDF" w:rsidRDefault="00F432ED" w:rsidP="00545F9E">
            <w:pPr>
              <w:cnfStyle w:val="000000000000" w:firstRow="0" w:lastRow="0" w:firstColumn="0" w:lastColumn="0" w:oddVBand="0" w:evenVBand="0" w:oddHBand="0" w:evenHBand="0" w:firstRowFirstColumn="0" w:firstRowLastColumn="0" w:lastRowFirstColumn="0" w:lastRowLastColumn="0"/>
              <w:rPr>
                <w:del w:id="974" w:author="james" w:date="2016-03-29T16:38:00Z"/>
                <w:rFonts w:asciiTheme="minorHAnsi" w:hAnsiTheme="minorHAnsi"/>
                <w:sz w:val="20"/>
                <w:szCs w:val="20"/>
              </w:rPr>
            </w:pPr>
            <w:del w:id="975" w:author="james" w:date="2016-03-29T16:38:00Z">
              <w:r w:rsidDel="00947DDF">
                <w:rPr>
                  <w:rFonts w:asciiTheme="minorHAnsi" w:hAnsiTheme="minorHAnsi"/>
                  <w:sz w:val="20"/>
                  <w:szCs w:val="20"/>
                </w:rPr>
                <w:delText>‘B’ – Big</w:delText>
              </w:r>
            </w:del>
          </w:p>
          <w:p w14:paraId="4E4D2FAC" w14:textId="18DBB92B" w:rsidR="00F432ED" w:rsidRPr="00DE07CD" w:rsidRDefault="00F432E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976" w:author="james" w:date="2016-03-29T16:38:00Z">
              <w:r w:rsidDel="00947DDF">
                <w:rPr>
                  <w:rFonts w:asciiTheme="minorHAnsi" w:hAnsiTheme="minorHAnsi"/>
                  <w:sz w:val="20"/>
                  <w:szCs w:val="20"/>
                </w:rPr>
                <w:delText>‘</w:delText>
              </w:r>
              <w:commentRangeStart w:id="977"/>
              <w:r w:rsidDel="00947DDF">
                <w:rPr>
                  <w:rFonts w:asciiTheme="minorHAnsi" w:hAnsiTheme="minorHAnsi"/>
                  <w:sz w:val="20"/>
                  <w:szCs w:val="20"/>
                </w:rPr>
                <w:delText>N’ – not applicable</w:delText>
              </w:r>
              <w:commentRangeEnd w:id="977"/>
              <w:r w:rsidR="00154E69" w:rsidDel="00947DDF">
                <w:rPr>
                  <w:rStyle w:val="CommentReference"/>
                </w:rPr>
                <w:commentReference w:id="977"/>
              </w:r>
            </w:del>
          </w:p>
        </w:tc>
        <w:tc>
          <w:tcPr>
            <w:tcW w:w="955" w:type="dxa"/>
          </w:tcPr>
          <w:p w14:paraId="022AB6A0" w14:textId="1D665EFD" w:rsidR="00DF0B3F" w:rsidRDefault="00F432ED"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978" w:author="james" w:date="2016-03-30T13:54:00Z">
              <w:r w:rsidDel="00160127">
                <w:rPr>
                  <w:rFonts w:asciiTheme="minorHAnsi" w:hAnsiTheme="minorHAnsi"/>
                  <w:sz w:val="20"/>
                  <w:szCs w:val="20"/>
                </w:rPr>
                <w:delText>yes</w:delText>
              </w:r>
            </w:del>
            <w:ins w:id="979" w:author="james" w:date="2016-03-30T13:54:00Z">
              <w:r w:rsidR="00160127">
                <w:rPr>
                  <w:rFonts w:asciiTheme="minorHAnsi" w:hAnsiTheme="minorHAnsi"/>
                  <w:sz w:val="20"/>
                  <w:szCs w:val="20"/>
                </w:rPr>
                <w:t>no</w:t>
              </w:r>
            </w:ins>
          </w:p>
        </w:tc>
        <w:tc>
          <w:tcPr>
            <w:tcW w:w="1375" w:type="dxa"/>
          </w:tcPr>
          <w:p w14:paraId="3BACC322" w14:textId="4DC1B4D5" w:rsidR="00DF0B3F" w:rsidRPr="00DE07CD" w:rsidRDefault="00382649" w:rsidP="009B5AF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980" w:author="james" w:date="2016-03-30T13:53:00Z">
              <w:r>
                <w:rPr>
                  <w:rFonts w:asciiTheme="minorHAnsi" w:hAnsiTheme="minorHAnsi"/>
                  <w:sz w:val="20"/>
                  <w:szCs w:val="20"/>
                </w:rPr>
                <w:t>“</w:t>
              </w:r>
              <w:r>
                <w:rPr>
                  <w:rFonts w:asciiTheme="minorHAnsi" w:hAnsiTheme="minorHAnsi"/>
                  <w:sz w:val="20"/>
                  <w:szCs w:val="20"/>
                </w:rPr>
                <w:t>Little</w:t>
              </w:r>
              <w:r>
                <w:rPr>
                  <w:rFonts w:asciiTheme="minorHAnsi" w:hAnsiTheme="minorHAnsi"/>
                  <w:sz w:val="20"/>
                  <w:szCs w:val="20"/>
                </w:rPr>
                <w:t>”</w:t>
              </w:r>
            </w:ins>
            <w:del w:id="981" w:author="james" w:date="2016-03-30T13:53:00Z">
              <w:r w:rsidR="00F432ED" w:rsidDel="00382649">
                <w:rPr>
                  <w:rFonts w:asciiTheme="minorHAnsi" w:hAnsiTheme="minorHAnsi"/>
                  <w:sz w:val="20"/>
                  <w:szCs w:val="20"/>
                </w:rPr>
                <w:delText>‘N’</w:delText>
              </w:r>
            </w:del>
          </w:p>
        </w:tc>
      </w:tr>
      <w:tr w:rsidR="00341757" w:rsidRPr="00DE07CD" w14:paraId="76AA6C68" w14:textId="77777777" w:rsidTr="00DF0B3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7FA27424" w14:textId="77777777" w:rsidR="00DF0B3F" w:rsidRDefault="00F432ED" w:rsidP="00A503DE">
            <w:pPr>
              <w:rPr>
                <w:rFonts w:asciiTheme="minorHAnsi" w:hAnsiTheme="minorHAnsi"/>
                <w:sz w:val="20"/>
                <w:szCs w:val="20"/>
              </w:rPr>
            </w:pPr>
            <w:commentRangeStart w:id="982"/>
            <w:r>
              <w:rPr>
                <w:rFonts w:asciiTheme="minorHAnsi" w:hAnsiTheme="minorHAnsi"/>
                <w:sz w:val="20"/>
                <w:szCs w:val="20"/>
              </w:rPr>
              <w:t>PAD</w:t>
            </w:r>
            <w:r w:rsidR="008817EF">
              <w:rPr>
                <w:rFonts w:asciiTheme="minorHAnsi" w:hAnsiTheme="minorHAnsi"/>
                <w:sz w:val="20"/>
                <w:szCs w:val="20"/>
              </w:rPr>
              <w:t>DING</w:t>
            </w:r>
          </w:p>
        </w:tc>
        <w:tc>
          <w:tcPr>
            <w:tcW w:w="1805" w:type="dxa"/>
          </w:tcPr>
          <w:p w14:paraId="164E9712" w14:textId="77777777" w:rsidR="00DF0B3F" w:rsidRDefault="00F432E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 applied during encoding</w:t>
            </w:r>
          </w:p>
        </w:tc>
        <w:tc>
          <w:tcPr>
            <w:tcW w:w="1184" w:type="dxa"/>
          </w:tcPr>
          <w:p w14:paraId="6006491B" w14:textId="77777777" w:rsidR="00DF0B3F" w:rsidRDefault="008276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Padding</w:t>
            </w:r>
          </w:p>
        </w:tc>
        <w:tc>
          <w:tcPr>
            <w:tcW w:w="2368" w:type="dxa"/>
          </w:tcPr>
          <w:p w14:paraId="6C2F7A28" w14:textId="5F5D48D8" w:rsidR="00DF0B3F" w:rsidDel="005D0451" w:rsidRDefault="005D0451" w:rsidP="00545F9E">
            <w:pPr>
              <w:cnfStyle w:val="000000100000" w:firstRow="0" w:lastRow="0" w:firstColumn="0" w:lastColumn="0" w:oddVBand="0" w:evenVBand="0" w:oddHBand="1" w:evenHBand="0" w:firstRowFirstColumn="0" w:firstRowLastColumn="0" w:lastRowFirstColumn="0" w:lastRowLastColumn="0"/>
              <w:rPr>
                <w:del w:id="983" w:author="james" w:date="2016-03-29T16:38:00Z"/>
                <w:rFonts w:asciiTheme="minorHAnsi" w:hAnsiTheme="minorHAnsi"/>
                <w:sz w:val="20"/>
                <w:szCs w:val="20"/>
              </w:rPr>
            </w:pPr>
            <w:ins w:id="984" w:author="james" w:date="2016-03-29T16:38:00Z">
              <w:r w:rsidRPr="005D0451">
                <w:rPr>
                  <w:rFonts w:asciiTheme="minorHAnsi" w:hAnsiTheme="minorHAnsi"/>
                  <w:sz w:val="20"/>
                  <w:szCs w:val="20"/>
                </w:rPr>
                <w:t>"None","Head","Tail"</w:t>
              </w:r>
            </w:ins>
            <w:del w:id="985" w:author="james" w:date="2016-03-29T16:38:00Z">
              <w:r w:rsidR="00F432ED" w:rsidDel="005D0451">
                <w:rPr>
                  <w:rFonts w:asciiTheme="minorHAnsi" w:hAnsiTheme="minorHAnsi"/>
                  <w:sz w:val="20"/>
                  <w:szCs w:val="20"/>
                </w:rPr>
                <w:delText>‘H’ – head padding</w:delText>
              </w:r>
            </w:del>
          </w:p>
          <w:p w14:paraId="746E3934" w14:textId="07781C9D" w:rsidR="00F432ED" w:rsidDel="005D0451" w:rsidRDefault="00F432ED" w:rsidP="00545F9E">
            <w:pPr>
              <w:cnfStyle w:val="000000100000" w:firstRow="0" w:lastRow="0" w:firstColumn="0" w:lastColumn="0" w:oddVBand="0" w:evenVBand="0" w:oddHBand="1" w:evenHBand="0" w:firstRowFirstColumn="0" w:firstRowLastColumn="0" w:lastRowFirstColumn="0" w:lastRowLastColumn="0"/>
              <w:rPr>
                <w:del w:id="986" w:author="james" w:date="2016-03-29T16:38:00Z"/>
                <w:rFonts w:asciiTheme="minorHAnsi" w:hAnsiTheme="minorHAnsi"/>
                <w:sz w:val="20"/>
                <w:szCs w:val="20"/>
              </w:rPr>
            </w:pPr>
            <w:del w:id="987" w:author="james" w:date="2016-03-29T16:38:00Z">
              <w:r w:rsidDel="005D0451">
                <w:rPr>
                  <w:rFonts w:asciiTheme="minorHAnsi" w:hAnsiTheme="minorHAnsi"/>
                  <w:sz w:val="20"/>
                  <w:szCs w:val="20"/>
                </w:rPr>
                <w:delText>‘T’ – Tail padding</w:delText>
              </w:r>
            </w:del>
          </w:p>
          <w:p w14:paraId="439576A7" w14:textId="474C90D6" w:rsidR="00F432ED" w:rsidRPr="00DE07CD" w:rsidRDefault="00F432E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988" w:author="james" w:date="2016-03-29T16:38:00Z">
              <w:r w:rsidDel="005D0451">
                <w:rPr>
                  <w:rFonts w:asciiTheme="minorHAnsi" w:hAnsiTheme="minorHAnsi"/>
                  <w:sz w:val="20"/>
                  <w:szCs w:val="20"/>
                </w:rPr>
                <w:delText>‘N’ – No padding</w:delText>
              </w:r>
            </w:del>
          </w:p>
        </w:tc>
        <w:tc>
          <w:tcPr>
            <w:tcW w:w="955" w:type="dxa"/>
          </w:tcPr>
          <w:p w14:paraId="57F5BAC2" w14:textId="30CF3AA9" w:rsidR="00DF0B3F" w:rsidRDefault="00F432ED" w:rsidP="00BF194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989" w:author="james" w:date="2016-03-30T13:54:00Z">
              <w:r w:rsidDel="00160127">
                <w:rPr>
                  <w:rFonts w:asciiTheme="minorHAnsi" w:hAnsiTheme="minorHAnsi"/>
                  <w:sz w:val="20"/>
                  <w:szCs w:val="20"/>
                </w:rPr>
                <w:delText>yes</w:delText>
              </w:r>
            </w:del>
            <w:ins w:id="990" w:author="james" w:date="2016-03-30T13:54:00Z">
              <w:r w:rsidR="00160127">
                <w:rPr>
                  <w:rFonts w:asciiTheme="minorHAnsi" w:hAnsiTheme="minorHAnsi"/>
                  <w:sz w:val="20"/>
                  <w:szCs w:val="20"/>
                </w:rPr>
                <w:t>no</w:t>
              </w:r>
            </w:ins>
          </w:p>
        </w:tc>
        <w:tc>
          <w:tcPr>
            <w:tcW w:w="1375" w:type="dxa"/>
          </w:tcPr>
          <w:p w14:paraId="090A995E" w14:textId="31A6B599" w:rsidR="00DF0B3F" w:rsidRPr="00DE07CD" w:rsidRDefault="00382649" w:rsidP="0038264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991" w:author="james" w:date="2016-03-30T13:53:00Z">
              <w:r>
                <w:rPr>
                  <w:rFonts w:asciiTheme="minorHAnsi" w:hAnsiTheme="minorHAnsi"/>
                  <w:sz w:val="20"/>
                  <w:szCs w:val="20"/>
                </w:rPr>
                <w:t>“</w:t>
              </w:r>
              <w:r w:rsidR="004D13B2">
                <w:rPr>
                  <w:rFonts w:asciiTheme="minorHAnsi" w:hAnsiTheme="minorHAnsi"/>
                  <w:sz w:val="20"/>
                  <w:szCs w:val="20"/>
                </w:rPr>
                <w:t>None</w:t>
              </w:r>
              <w:r>
                <w:rPr>
                  <w:rFonts w:asciiTheme="minorHAnsi" w:hAnsiTheme="minorHAnsi"/>
                  <w:sz w:val="20"/>
                  <w:szCs w:val="20"/>
                </w:rPr>
                <w:t>"</w:t>
              </w:r>
            </w:ins>
            <w:del w:id="992" w:author="james" w:date="2016-03-30T13:53:00Z">
              <w:r w:rsidR="00F432ED" w:rsidDel="00382649">
                <w:rPr>
                  <w:rFonts w:asciiTheme="minorHAnsi" w:hAnsiTheme="minorHAnsi"/>
                  <w:sz w:val="20"/>
                  <w:szCs w:val="20"/>
                </w:rPr>
                <w:delText>‘N’</w:delText>
              </w:r>
              <w:commentRangeEnd w:id="982"/>
              <w:r w:rsidR="00966E45" w:rsidDel="00382649">
                <w:rPr>
                  <w:rStyle w:val="CommentReference"/>
                </w:rPr>
                <w:commentReference w:id="982"/>
              </w:r>
            </w:del>
          </w:p>
        </w:tc>
      </w:tr>
      <w:tr w:rsidR="00341757" w:rsidRPr="00DE07CD" w14:paraId="00783872" w14:textId="77777777" w:rsidTr="00DF0B3F">
        <w:trPr>
          <w:cantSplit/>
        </w:trPr>
        <w:tc>
          <w:tcPr>
            <w:cnfStyle w:val="001000000000" w:firstRow="0" w:lastRow="0" w:firstColumn="1" w:lastColumn="0" w:oddVBand="0" w:evenVBand="0" w:oddHBand="0" w:evenHBand="0" w:firstRowFirstColumn="0" w:firstRowLastColumn="0" w:lastRowFirstColumn="0" w:lastRowLastColumn="0"/>
            <w:tcW w:w="1889" w:type="dxa"/>
          </w:tcPr>
          <w:p w14:paraId="030DDA01" w14:textId="77777777" w:rsidR="00DF0B3F" w:rsidRDefault="00F432ED" w:rsidP="00A503DE">
            <w:pPr>
              <w:rPr>
                <w:rFonts w:asciiTheme="minorHAnsi" w:hAnsiTheme="minorHAnsi"/>
                <w:sz w:val="20"/>
                <w:szCs w:val="20"/>
              </w:rPr>
            </w:pPr>
            <w:r>
              <w:rPr>
                <w:rFonts w:asciiTheme="minorHAnsi" w:hAnsiTheme="minorHAnsi"/>
                <w:sz w:val="20"/>
                <w:szCs w:val="20"/>
              </w:rPr>
              <w:t>SHIFT</w:t>
            </w:r>
          </w:p>
        </w:tc>
        <w:tc>
          <w:tcPr>
            <w:tcW w:w="1805" w:type="dxa"/>
          </w:tcPr>
          <w:p w14:paraId="45711488" w14:textId="4AAD4717" w:rsidR="00DF0B3F" w:rsidRDefault="00F432E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993" w:author="james" w:date="2016-03-29T16:14:00Z">
              <w:r w:rsidDel="009F45F3">
                <w:rPr>
                  <w:rFonts w:asciiTheme="minorHAnsi" w:hAnsiTheme="minorHAnsi"/>
                  <w:sz w:val="20"/>
                  <w:szCs w:val="20"/>
                </w:rPr>
                <w:delText xml:space="preserve">Word </w:delText>
              </w:r>
            </w:del>
            <w:r>
              <w:rPr>
                <w:rFonts w:asciiTheme="minorHAnsi" w:hAnsiTheme="minorHAnsi"/>
                <w:sz w:val="20"/>
                <w:szCs w:val="20"/>
              </w:rPr>
              <w:t>shift direction</w:t>
            </w:r>
          </w:p>
        </w:tc>
        <w:tc>
          <w:tcPr>
            <w:tcW w:w="1184" w:type="dxa"/>
          </w:tcPr>
          <w:p w14:paraId="1E2D79C8" w14:textId="77777777" w:rsidR="00DF0B3F" w:rsidRDefault="0082761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WordShift</w:t>
            </w:r>
          </w:p>
        </w:tc>
        <w:tc>
          <w:tcPr>
            <w:tcW w:w="2368" w:type="dxa"/>
          </w:tcPr>
          <w:p w14:paraId="51A5A600" w14:textId="689D9946" w:rsidR="00DF0B3F" w:rsidDel="00413A2D" w:rsidRDefault="00413A2D" w:rsidP="00545F9E">
            <w:pPr>
              <w:cnfStyle w:val="000000000000" w:firstRow="0" w:lastRow="0" w:firstColumn="0" w:lastColumn="0" w:oddVBand="0" w:evenVBand="0" w:oddHBand="0" w:evenHBand="0" w:firstRowFirstColumn="0" w:firstRowLastColumn="0" w:lastRowFirstColumn="0" w:lastRowLastColumn="0"/>
              <w:rPr>
                <w:del w:id="994" w:author="james" w:date="2016-03-29T16:38:00Z"/>
                <w:rFonts w:asciiTheme="minorHAnsi" w:hAnsiTheme="minorHAnsi"/>
                <w:sz w:val="20"/>
                <w:szCs w:val="20"/>
              </w:rPr>
            </w:pPr>
            <w:ins w:id="995" w:author="james" w:date="2016-03-29T16:38:00Z">
              <w:r>
                <w:rPr>
                  <w:rFonts w:asciiTheme="minorHAnsi" w:hAnsiTheme="minorHAnsi"/>
                  <w:sz w:val="20"/>
                  <w:szCs w:val="20"/>
                </w:rPr>
                <w:t>“</w:t>
              </w:r>
              <w:r w:rsidRPr="0031524B">
                <w:rPr>
                  <w:rFonts w:asciiTheme="minorHAnsi" w:hAnsiTheme="minorHAnsi"/>
                  <w:sz w:val="20"/>
                  <w:szCs w:val="20"/>
                </w:rPr>
                <w:t>Left</w:t>
              </w:r>
              <w:r>
                <w:rPr>
                  <w:rFonts w:asciiTheme="minorHAnsi" w:hAnsiTheme="minorHAnsi"/>
                  <w:sz w:val="20"/>
                  <w:szCs w:val="20"/>
                </w:rPr>
                <w:t>”, “Right”</w:t>
              </w:r>
            </w:ins>
            <w:del w:id="996" w:author="james" w:date="2016-03-29T16:38:00Z">
              <w:r w:rsidR="00F432ED" w:rsidDel="00413A2D">
                <w:rPr>
                  <w:rFonts w:asciiTheme="minorHAnsi" w:hAnsiTheme="minorHAnsi"/>
                  <w:sz w:val="20"/>
                  <w:szCs w:val="20"/>
                </w:rPr>
                <w:delText>‘L’ – Left shift</w:delText>
              </w:r>
            </w:del>
          </w:p>
          <w:p w14:paraId="5ADE3E9E" w14:textId="237F6049" w:rsidR="00F432ED" w:rsidRPr="00DE07CD" w:rsidRDefault="00F432ED"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997" w:author="james" w:date="2016-03-29T16:38:00Z">
              <w:r w:rsidDel="00413A2D">
                <w:rPr>
                  <w:rFonts w:asciiTheme="minorHAnsi" w:hAnsiTheme="minorHAnsi"/>
                  <w:sz w:val="20"/>
                  <w:szCs w:val="20"/>
                </w:rPr>
                <w:delText>‘R’ – Right shift</w:delText>
              </w:r>
            </w:del>
          </w:p>
        </w:tc>
        <w:tc>
          <w:tcPr>
            <w:tcW w:w="955" w:type="dxa"/>
          </w:tcPr>
          <w:p w14:paraId="1B150D77" w14:textId="4050B518" w:rsidR="00DF0B3F" w:rsidRDefault="00F432ED" w:rsidP="0016012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998" w:author="james" w:date="2016-03-30T13:54:00Z">
              <w:r w:rsidDel="00160127">
                <w:rPr>
                  <w:rFonts w:asciiTheme="minorHAnsi" w:hAnsiTheme="minorHAnsi"/>
                  <w:sz w:val="20"/>
                  <w:szCs w:val="20"/>
                </w:rPr>
                <w:delText>Required</w:delText>
              </w:r>
            </w:del>
            <w:ins w:id="999" w:author="james" w:date="2016-03-30T13:54:00Z">
              <w:r w:rsidR="00160127">
                <w:rPr>
                  <w:rFonts w:asciiTheme="minorHAnsi" w:hAnsiTheme="minorHAnsi"/>
                  <w:sz w:val="20"/>
                  <w:szCs w:val="20"/>
                </w:rPr>
                <w:t>yes</w:t>
              </w:r>
            </w:ins>
          </w:p>
        </w:tc>
        <w:tc>
          <w:tcPr>
            <w:tcW w:w="1375" w:type="dxa"/>
          </w:tcPr>
          <w:p w14:paraId="11B24E72" w14:textId="77777777" w:rsidR="00DF0B3F" w:rsidRPr="00DE07CD" w:rsidRDefault="00DF0B3F" w:rsidP="00BF194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F1A1667" w14:textId="77777777" w:rsidR="0082761D" w:rsidRDefault="0082761D" w:rsidP="00BF1947"/>
    <w:p w14:paraId="46DA2E9B" w14:textId="77777777" w:rsidR="00B42F79" w:rsidRDefault="00B42F79" w:rsidP="00BF1947">
      <w:r>
        <w:fldChar w:fldCharType="begin"/>
      </w:r>
      <w:r>
        <w:instrText xml:space="preserve"> REF _Ref408773662 \h </w:instrText>
      </w:r>
      <w:r>
        <w:fldChar w:fldCharType="separate"/>
      </w:r>
      <w:r w:rsidR="007B0E2C">
        <w:t xml:space="preserve">Figure </w:t>
      </w:r>
      <w:r w:rsidR="007B0E2C">
        <w:rPr>
          <w:noProof/>
        </w:rPr>
        <w:t>8</w:t>
      </w:r>
      <w:r>
        <w:fldChar w:fldCharType="end"/>
      </w:r>
      <w:r>
        <w:t xml:space="preserve"> illustrates four different schemes where a single 7-bit Lump may be encoded within a Chunk. The number of bits of information contained within a lump (and hence the number of bits to discard while decoding a chunk – shown as whitespace) is determined implicitly by parsing the referenced Lump and Stream parameters.</w:t>
      </w:r>
    </w:p>
    <w:p w14:paraId="3B3AD6B3" w14:textId="77777777" w:rsidR="00B42F79" w:rsidRDefault="00B42F79" w:rsidP="009B5AFB"/>
    <w:p w14:paraId="5B4B5FDA" w14:textId="77777777" w:rsidR="00C06AE2" w:rsidRDefault="00C06AE2" w:rsidP="009B5AFB">
      <w:pPr>
        <w:keepNext/>
      </w:pPr>
      <w:r>
        <w:rPr>
          <w:noProof/>
        </w:rPr>
        <w:lastRenderedPageBreak/>
        <w:drawing>
          <wp:inline distT="0" distB="0" distL="0" distR="0" wp14:anchorId="05DC231D" wp14:editId="693BB43F">
            <wp:extent cx="5943600" cy="3403581"/>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403581"/>
                    </a:xfrm>
                    <a:prstGeom prst="rect">
                      <a:avLst/>
                    </a:prstGeom>
                    <a:noFill/>
                  </pic:spPr>
                </pic:pic>
              </a:graphicData>
            </a:graphic>
          </wp:inline>
        </w:drawing>
      </w:r>
    </w:p>
    <w:p w14:paraId="75A90B54" w14:textId="77777777" w:rsidR="00C06AE2" w:rsidRDefault="00C06AE2" w:rsidP="009B5AFB">
      <w:pPr>
        <w:pStyle w:val="Caption"/>
      </w:pPr>
      <w:bookmarkStart w:id="1000" w:name="_Ref408773662"/>
      <w:r>
        <w:t xml:space="preserve">Figure </w:t>
      </w:r>
      <w:fldSimple w:instr=" SEQ Figure \* ARABIC ">
        <w:r w:rsidR="007B0E2C">
          <w:rPr>
            <w:noProof/>
          </w:rPr>
          <w:t>8</w:t>
        </w:r>
      </w:fldSimple>
      <w:bookmarkEnd w:id="1000"/>
      <w:r>
        <w:t xml:space="preserve"> - Encoding Schemes for a single Lump within a single Chunk</w:t>
      </w:r>
    </w:p>
    <w:p w14:paraId="71248D40" w14:textId="41162D72" w:rsidR="00B42F79" w:rsidRDefault="00AA65AD" w:rsidP="00522E0E">
      <w:r>
        <w:fldChar w:fldCharType="begin"/>
      </w:r>
      <w:r>
        <w:instrText xml:space="preserve"> REF _Ref408774904 \h </w:instrText>
      </w:r>
      <w:r>
        <w:fldChar w:fldCharType="separate"/>
      </w:r>
      <w:r w:rsidR="007B0E2C">
        <w:t xml:space="preserve">Figure </w:t>
      </w:r>
      <w:r w:rsidR="007B0E2C">
        <w:rPr>
          <w:noProof/>
        </w:rPr>
        <w:t>9</w:t>
      </w:r>
      <w:r>
        <w:fldChar w:fldCharType="end"/>
      </w:r>
      <w:r>
        <w:t xml:space="preserve"> illustrates two schemes where ten lumps are encoded within a chunk comprised of 9 </w:t>
      </w:r>
      <w:del w:id="1001" w:author="james" w:date="2016-03-30T15:04:00Z">
        <w:r w:rsidDel="00BF2D53">
          <w:delText>UINT16</w:delText>
        </w:r>
      </w:del>
      <w:ins w:id="1002" w:author="james" w:date="2016-03-30T15:04:00Z">
        <w:r w:rsidR="00BF2D53">
          <w:t>uint16_t</w:t>
        </w:r>
      </w:ins>
      <w:r>
        <w:t xml:space="preserve"> words. In the first case, the </w:t>
      </w:r>
      <w:del w:id="1003" w:author="james" w:date="2016-03-30T15:04:00Z">
        <w:r w:rsidDel="00BF2D53">
          <w:delText>UINT16</w:delText>
        </w:r>
      </w:del>
      <w:ins w:id="1004" w:author="james" w:date="2016-03-30T15:04:00Z">
        <w:r w:rsidR="00BF2D53">
          <w:t>uint16_t</w:t>
        </w:r>
      </w:ins>
      <w:r>
        <w:t xml:space="preserve"> words are written to disk in </w:t>
      </w:r>
      <w:r w:rsidR="00663A28">
        <w:t>big-endian format. The bytes are swapped in the second case since the words are written in little-endian format.</w:t>
      </w:r>
    </w:p>
    <w:p w14:paraId="224BB448" w14:textId="77777777" w:rsidR="00023550" w:rsidRDefault="00B42F79" w:rsidP="00522E0E">
      <w:commentRangeStart w:id="1005"/>
      <w:commentRangeStart w:id="1006"/>
      <w:r>
        <w:rPr>
          <w:noProof/>
        </w:rPr>
        <w:drawing>
          <wp:inline distT="0" distB="0" distL="0" distR="0" wp14:anchorId="327ED53D" wp14:editId="46C764C5">
            <wp:extent cx="5943600" cy="3770423"/>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770423"/>
                    </a:xfrm>
                    <a:prstGeom prst="rect">
                      <a:avLst/>
                    </a:prstGeom>
                    <a:noFill/>
                  </pic:spPr>
                </pic:pic>
              </a:graphicData>
            </a:graphic>
          </wp:inline>
        </w:drawing>
      </w:r>
      <w:commentRangeEnd w:id="1005"/>
      <w:commentRangeEnd w:id="1006"/>
      <w:r w:rsidR="00E52ED5">
        <w:rPr>
          <w:rStyle w:val="CommentReference"/>
        </w:rPr>
        <w:commentReference w:id="1005"/>
      </w:r>
      <w:r w:rsidR="00473A49">
        <w:rPr>
          <w:rStyle w:val="CommentReference"/>
        </w:rPr>
        <w:commentReference w:id="1006"/>
      </w:r>
    </w:p>
    <w:p w14:paraId="4D4FF483" w14:textId="77777777" w:rsidR="00023550" w:rsidRDefault="00023550" w:rsidP="00522E0E">
      <w:pPr>
        <w:pStyle w:val="Caption"/>
      </w:pPr>
      <w:bookmarkStart w:id="1007" w:name="_Ref408774904"/>
      <w:r>
        <w:t xml:space="preserve">Figure </w:t>
      </w:r>
      <w:fldSimple w:instr=" SEQ Figure \* ARABIC ">
        <w:r w:rsidR="007B0E2C">
          <w:rPr>
            <w:noProof/>
          </w:rPr>
          <w:t>9</w:t>
        </w:r>
      </w:fldSimple>
      <w:bookmarkEnd w:id="1007"/>
      <w:r>
        <w:t xml:space="preserve"> - Encoding Schemes for a </w:t>
      </w:r>
      <w:r w:rsidR="00AA65AD">
        <w:t>Chunk containing 10 Lumps</w:t>
      </w:r>
    </w:p>
    <w:p w14:paraId="0F6434F0" w14:textId="77777777" w:rsidR="00E34801" w:rsidRDefault="00E34801" w:rsidP="00022D60">
      <w:pPr>
        <w:pStyle w:val="Heading3"/>
      </w:pPr>
      <w:bookmarkStart w:id="1008" w:name="_Toc447107057"/>
      <w:r>
        <w:lastRenderedPageBreak/>
        <w:t>Block</w:t>
      </w:r>
      <w:r w:rsidRPr="00DE07CD">
        <w:t xml:space="preserve"> </w:t>
      </w:r>
      <w:r w:rsidR="00D63103">
        <w:t>Object</w:t>
      </w:r>
      <w:bookmarkEnd w:id="1008"/>
    </w:p>
    <w:p w14:paraId="124F8B85" w14:textId="77777777" w:rsidR="00E34801" w:rsidRDefault="00E34801">
      <w:r>
        <w:t xml:space="preserve">A data stream may contain other undefined bytes of information. This standard includes parameters necessary to skip over these bytes while decoding sample streams. This information is contained within a metadata object referred to as a Block. </w:t>
      </w:r>
    </w:p>
    <w:p w14:paraId="10A826DD" w14:textId="77777777" w:rsidR="00E34801" w:rsidRDefault="00E34801"/>
    <w:p w14:paraId="1DE7B2F2" w14:textId="77777777" w:rsidR="007238E1" w:rsidRDefault="007238E1">
      <w:r>
        <w:t>A Block has the following properties:</w:t>
      </w:r>
    </w:p>
    <w:p w14:paraId="5CC8AC67" w14:textId="77777777" w:rsidR="007238E1" w:rsidRDefault="007238E1">
      <w:pPr>
        <w:pStyle w:val="ListParagraph"/>
        <w:numPr>
          <w:ilvl w:val="0"/>
          <w:numId w:val="43"/>
        </w:numPr>
      </w:pPr>
      <w:r>
        <w:t>A Block is comprised of a finite integer number of chunks greater than zero</w:t>
      </w:r>
    </w:p>
    <w:p w14:paraId="198AD7FE" w14:textId="77777777" w:rsidR="007238E1" w:rsidRDefault="007238E1">
      <w:pPr>
        <w:pStyle w:val="ListParagraph"/>
        <w:numPr>
          <w:ilvl w:val="0"/>
          <w:numId w:val="43"/>
        </w:numPr>
      </w:pPr>
      <w:r>
        <w:t>Chunks within a Block are sequential and contiguous</w:t>
      </w:r>
    </w:p>
    <w:p w14:paraId="7E8CE650" w14:textId="77777777" w:rsidR="007238E1" w:rsidRDefault="007238E1">
      <w:pPr>
        <w:pStyle w:val="ListParagraph"/>
        <w:numPr>
          <w:ilvl w:val="0"/>
          <w:numId w:val="43"/>
        </w:numPr>
      </w:pPr>
      <w:r>
        <w:t xml:space="preserve">A Block may begin with a data segment of arbitrary size (integer number of bytes) known as a </w:t>
      </w:r>
      <w:r w:rsidRPr="007238E1">
        <w:rPr>
          <w:i/>
        </w:rPr>
        <w:t>Header</w:t>
      </w:r>
      <w:r>
        <w:t>.</w:t>
      </w:r>
    </w:p>
    <w:p w14:paraId="7E6C905B" w14:textId="77777777" w:rsidR="007238E1" w:rsidRDefault="007238E1">
      <w:pPr>
        <w:pStyle w:val="ListParagraph"/>
        <w:numPr>
          <w:ilvl w:val="0"/>
          <w:numId w:val="43"/>
        </w:numPr>
      </w:pPr>
      <w:r>
        <w:t xml:space="preserve">A Block may end with a data segment of arbitrary size (integer number of bytes) known as a </w:t>
      </w:r>
      <w:r w:rsidRPr="007238E1">
        <w:rPr>
          <w:i/>
        </w:rPr>
        <w:t>Footer</w:t>
      </w:r>
      <w:r>
        <w:t>.</w:t>
      </w:r>
    </w:p>
    <w:p w14:paraId="25EAF8A8" w14:textId="77777777" w:rsidR="007238E1" w:rsidRDefault="007238E1">
      <w:pPr>
        <w:pStyle w:val="ListParagraph"/>
        <w:numPr>
          <w:ilvl w:val="0"/>
          <w:numId w:val="43"/>
        </w:numPr>
      </w:pPr>
      <w:r>
        <w:t>A Block may contain data integrity features that are implemented within the Header and/or Footer segments.</w:t>
      </w:r>
    </w:p>
    <w:p w14:paraId="425219C6" w14:textId="77777777" w:rsidR="00E34801" w:rsidRDefault="007238E1">
      <w:pPr>
        <w:pStyle w:val="ListParagraph"/>
        <w:numPr>
          <w:ilvl w:val="0"/>
          <w:numId w:val="43"/>
        </w:numPr>
      </w:pPr>
      <w:r>
        <w:t>The Block data structure shall remain constant for the entire data collection session (i.e. Block format shall not change dynamically).</w:t>
      </w:r>
    </w:p>
    <w:p w14:paraId="62B3AB7A" w14:textId="77777777" w:rsidR="00E34801" w:rsidRDefault="00E34801"/>
    <w:p w14:paraId="21C64C67" w14:textId="77777777" w:rsidR="00E34801" w:rsidRDefault="00661FBC">
      <w:r>
        <w:t>A Block is defined as a data segment comprised of one or more Chunks, where the Chunk data appears contiguously anywhere within said segment.</w:t>
      </w:r>
    </w:p>
    <w:p w14:paraId="4F6DC02B" w14:textId="77777777" w:rsidR="00E34801" w:rsidRPr="00BD529F" w:rsidRDefault="00E34801">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noProof/>
          <w:sz w:val="24"/>
          <w:szCs w:val="24"/>
        </w:rPr>
        <w:t>11</w:t>
      </w:r>
      <w:r w:rsidRPr="00BD529F">
        <w:rPr>
          <w:sz w:val="24"/>
          <w:szCs w:val="24"/>
        </w:rPr>
        <w:fldChar w:fldCharType="end"/>
      </w:r>
      <w:r w:rsidR="00661FBC">
        <w:rPr>
          <w:sz w:val="24"/>
          <w:szCs w:val="24"/>
        </w:rPr>
        <w:t xml:space="preserve"> – Definition of Block</w:t>
      </w:r>
      <w:r w:rsidRPr="00BD529F">
        <w:rPr>
          <w:sz w:val="24"/>
          <w:szCs w:val="24"/>
        </w:rPr>
        <w:t xml:space="preserve"> </w:t>
      </w:r>
      <w:r w:rsidR="00D63103">
        <w:rPr>
          <w:sz w:val="24"/>
          <w:szCs w:val="24"/>
        </w:rPr>
        <w:t>Attributes</w:t>
      </w:r>
    </w:p>
    <w:tbl>
      <w:tblPr>
        <w:tblStyle w:val="LightList-Accent1"/>
        <w:tblW w:w="9576" w:type="dxa"/>
        <w:tblLook w:val="04A0" w:firstRow="1" w:lastRow="0" w:firstColumn="1" w:lastColumn="0" w:noHBand="0" w:noVBand="1"/>
      </w:tblPr>
      <w:tblGrid>
        <w:gridCol w:w="1631"/>
        <w:gridCol w:w="1553"/>
        <w:gridCol w:w="1517"/>
        <w:gridCol w:w="1944"/>
        <w:gridCol w:w="1696"/>
        <w:gridCol w:w="1235"/>
      </w:tblGrid>
      <w:tr w:rsidR="00E34801" w:rsidRPr="00DE07CD" w14:paraId="48F6B6FA" w14:textId="77777777" w:rsidTr="00FB1B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9" w:type="dxa"/>
          </w:tcPr>
          <w:p w14:paraId="407206AA" w14:textId="77777777" w:rsidR="00E34801" w:rsidRPr="00DE07CD" w:rsidRDefault="001C1B6B">
            <w:pPr>
              <w:rPr>
                <w:rFonts w:asciiTheme="minorHAnsi" w:hAnsiTheme="minorHAnsi"/>
                <w:sz w:val="20"/>
                <w:szCs w:val="20"/>
              </w:rPr>
            </w:pPr>
            <w:r>
              <w:rPr>
                <w:rFonts w:asciiTheme="minorHAnsi" w:hAnsiTheme="minorHAnsi"/>
                <w:sz w:val="20"/>
                <w:szCs w:val="20"/>
              </w:rPr>
              <w:t>Attribute</w:t>
            </w:r>
          </w:p>
        </w:tc>
        <w:tc>
          <w:tcPr>
            <w:tcW w:w="1805" w:type="dxa"/>
          </w:tcPr>
          <w:p w14:paraId="717687D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4" w:type="dxa"/>
          </w:tcPr>
          <w:p w14:paraId="6B453184"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368" w:type="dxa"/>
          </w:tcPr>
          <w:p w14:paraId="58899800"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955" w:type="dxa"/>
          </w:tcPr>
          <w:p w14:paraId="31992C5D" w14:textId="706DA019" w:rsidR="00E34801" w:rsidRPr="00DE07CD" w:rsidRDefault="00CA526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ins w:id="1009" w:author="james" w:date="2016-03-30T13:54:00Z">
              <w:r>
                <w:rPr>
                  <w:rFonts w:asciiTheme="minorHAnsi" w:hAnsiTheme="minorHAnsi"/>
                  <w:sz w:val="20"/>
                  <w:szCs w:val="20"/>
                </w:rPr>
                <w:t>Required</w:t>
              </w:r>
            </w:ins>
            <w:del w:id="1010" w:author="james" w:date="2016-03-30T13:54:00Z">
              <w:r w:rsidR="00E34801" w:rsidRPr="00DE07CD" w:rsidDel="00CA5261">
                <w:rPr>
                  <w:rFonts w:asciiTheme="minorHAnsi" w:hAnsiTheme="minorHAnsi"/>
                  <w:sz w:val="20"/>
                  <w:szCs w:val="20"/>
                </w:rPr>
                <w:delText>Optional</w:delText>
              </w:r>
            </w:del>
          </w:p>
        </w:tc>
        <w:tc>
          <w:tcPr>
            <w:tcW w:w="1375" w:type="dxa"/>
          </w:tcPr>
          <w:p w14:paraId="5C47C8FF" w14:textId="77777777" w:rsidR="00E34801" w:rsidRPr="00DE07CD" w:rsidRDefault="00E34801">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E34801" w:rsidRPr="00DE07CD" w14:paraId="62E172F3" w14:textId="77777777"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3BD67494" w14:textId="77777777" w:rsidR="00E34801" w:rsidRDefault="00661FBC" w:rsidP="00A503DE">
            <w:pPr>
              <w:rPr>
                <w:rFonts w:asciiTheme="minorHAnsi" w:hAnsiTheme="minorHAnsi"/>
                <w:sz w:val="20"/>
                <w:szCs w:val="20"/>
              </w:rPr>
            </w:pPr>
            <w:r>
              <w:rPr>
                <w:rFonts w:asciiTheme="minorHAnsi" w:hAnsiTheme="minorHAnsi"/>
                <w:sz w:val="20"/>
                <w:szCs w:val="20"/>
              </w:rPr>
              <w:t>CHUNK</w:t>
            </w:r>
          </w:p>
        </w:tc>
        <w:tc>
          <w:tcPr>
            <w:tcW w:w="1805" w:type="dxa"/>
          </w:tcPr>
          <w:p w14:paraId="2D4330DA" w14:textId="2C4AD63B" w:rsidR="00E34801" w:rsidRDefault="00DB31C3" w:rsidP="0095604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One or more </w:t>
            </w:r>
            <w:r w:rsidR="00661FBC">
              <w:rPr>
                <w:rFonts w:asciiTheme="minorHAnsi" w:hAnsiTheme="minorHAnsi"/>
                <w:sz w:val="20"/>
                <w:szCs w:val="20"/>
              </w:rPr>
              <w:t>Chunks</w:t>
            </w:r>
            <w:r w:rsidR="00E34801">
              <w:rPr>
                <w:rFonts w:asciiTheme="minorHAnsi" w:hAnsiTheme="minorHAnsi"/>
                <w:sz w:val="20"/>
                <w:szCs w:val="20"/>
              </w:rPr>
              <w:t xml:space="preserve"> </w:t>
            </w:r>
          </w:p>
        </w:tc>
        <w:tc>
          <w:tcPr>
            <w:tcW w:w="1184" w:type="dxa"/>
          </w:tcPr>
          <w:p w14:paraId="05B5E1EE" w14:textId="77777777" w:rsidR="00E34801" w:rsidRPr="00DE07CD" w:rsidRDefault="00BE691D"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Chunk</w:t>
            </w:r>
          </w:p>
        </w:tc>
        <w:tc>
          <w:tcPr>
            <w:tcW w:w="2368" w:type="dxa"/>
          </w:tcPr>
          <w:p w14:paraId="2DA92CEC"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4E2D1BD2" w14:textId="2174C5EA"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11" w:author="james" w:date="2016-03-30T13:54:00Z">
              <w:r w:rsidDel="00CA5261">
                <w:rPr>
                  <w:rFonts w:asciiTheme="minorHAnsi" w:hAnsiTheme="minorHAnsi"/>
                  <w:sz w:val="20"/>
                  <w:szCs w:val="20"/>
                </w:rPr>
                <w:delText>Required</w:delText>
              </w:r>
            </w:del>
            <w:ins w:id="1012" w:author="james" w:date="2016-03-30T13:54:00Z">
              <w:r w:rsidR="00CA5261">
                <w:rPr>
                  <w:rFonts w:asciiTheme="minorHAnsi" w:hAnsiTheme="minorHAnsi"/>
                  <w:sz w:val="20"/>
                  <w:szCs w:val="20"/>
                </w:rPr>
                <w:t>yes</w:t>
              </w:r>
            </w:ins>
          </w:p>
        </w:tc>
        <w:tc>
          <w:tcPr>
            <w:tcW w:w="1375" w:type="dxa"/>
          </w:tcPr>
          <w:p w14:paraId="33912912" w14:textId="77777777" w:rsidR="00E34801" w:rsidRPr="00DE07CD" w:rsidRDefault="00E34801"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E34801" w:rsidRPr="00DE07CD" w14:paraId="7AC297C3" w14:textId="77777777"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14:paraId="7E03C531" w14:textId="77777777" w:rsidR="00E34801" w:rsidRDefault="00661FBC" w:rsidP="00A503DE">
            <w:pPr>
              <w:rPr>
                <w:rFonts w:asciiTheme="minorHAnsi" w:hAnsiTheme="minorHAnsi"/>
                <w:sz w:val="20"/>
                <w:szCs w:val="20"/>
              </w:rPr>
            </w:pPr>
            <w:r>
              <w:rPr>
                <w:rFonts w:asciiTheme="minorHAnsi" w:hAnsiTheme="minorHAnsi"/>
                <w:sz w:val="20"/>
                <w:szCs w:val="20"/>
              </w:rPr>
              <w:t>CYCLES</w:t>
            </w:r>
          </w:p>
        </w:tc>
        <w:tc>
          <w:tcPr>
            <w:tcW w:w="1805" w:type="dxa"/>
          </w:tcPr>
          <w:p w14:paraId="71B0DEBC" w14:textId="77777777" w:rsidR="00E34801" w:rsidRDefault="00661FBC" w:rsidP="00BE691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For the </w:t>
            </w:r>
            <w:r w:rsidR="00BE691D">
              <w:rPr>
                <w:rFonts w:asciiTheme="minorHAnsi" w:hAnsiTheme="minorHAnsi"/>
                <w:sz w:val="20"/>
                <w:szCs w:val="20"/>
              </w:rPr>
              <w:t xml:space="preserve">ordered </w:t>
            </w:r>
            <w:r>
              <w:rPr>
                <w:rFonts w:asciiTheme="minorHAnsi" w:hAnsiTheme="minorHAnsi"/>
                <w:sz w:val="20"/>
                <w:szCs w:val="20"/>
              </w:rPr>
              <w:t>Chunk pattern described in CHUNK, the integer number of cycles that this pattern repeats within a Block</w:t>
            </w:r>
          </w:p>
        </w:tc>
        <w:tc>
          <w:tcPr>
            <w:tcW w:w="1184" w:type="dxa"/>
          </w:tcPr>
          <w:p w14:paraId="295DCEE8" w14:textId="26AD7302" w:rsidR="00E34801" w:rsidRDefault="008D4610"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1013" w:author="james" w:date="2016-03-30T15:03:00Z">
              <w:r>
                <w:rPr>
                  <w:rFonts w:asciiTheme="minorHAnsi" w:hAnsiTheme="minorHAnsi"/>
                  <w:sz w:val="20"/>
                  <w:szCs w:val="20"/>
                </w:rPr>
                <w:t>uint32_t</w:t>
              </w:r>
            </w:ins>
            <w:del w:id="1014" w:author="james" w:date="2016-03-30T15:03:00Z">
              <w:r w:rsidR="00661FBC" w:rsidDel="008D4610">
                <w:rPr>
                  <w:rFonts w:asciiTheme="minorHAnsi" w:hAnsiTheme="minorHAnsi"/>
                  <w:sz w:val="20"/>
                  <w:szCs w:val="20"/>
                </w:rPr>
                <w:delText>UINT32</w:delText>
              </w:r>
            </w:del>
          </w:p>
        </w:tc>
        <w:tc>
          <w:tcPr>
            <w:tcW w:w="2368" w:type="dxa"/>
          </w:tcPr>
          <w:p w14:paraId="0ED7507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536587D" w14:textId="49E27508"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015" w:author="james" w:date="2016-03-30T13:54:00Z">
              <w:r w:rsidDel="00CA5261">
                <w:rPr>
                  <w:rFonts w:asciiTheme="minorHAnsi" w:hAnsiTheme="minorHAnsi"/>
                  <w:sz w:val="20"/>
                  <w:szCs w:val="20"/>
                </w:rPr>
                <w:delText>Required</w:delText>
              </w:r>
            </w:del>
            <w:ins w:id="1016" w:author="james" w:date="2016-03-30T13:54:00Z">
              <w:r w:rsidR="00CA5261">
                <w:rPr>
                  <w:rFonts w:asciiTheme="minorHAnsi" w:hAnsiTheme="minorHAnsi"/>
                  <w:sz w:val="20"/>
                  <w:szCs w:val="20"/>
                </w:rPr>
                <w:t>yes</w:t>
              </w:r>
            </w:ins>
          </w:p>
        </w:tc>
        <w:tc>
          <w:tcPr>
            <w:tcW w:w="1375" w:type="dxa"/>
          </w:tcPr>
          <w:p w14:paraId="40EDB842" w14:textId="77777777" w:rsidR="00E34801" w:rsidRPr="00DE07CD" w:rsidRDefault="00E34801"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E34801" w:rsidRPr="00DE07CD" w14:paraId="7FD226F4" w14:textId="77777777" w:rsidTr="00FB1B3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9" w:type="dxa"/>
          </w:tcPr>
          <w:p w14:paraId="1645013D" w14:textId="77777777"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HEADER</w:t>
            </w:r>
          </w:p>
        </w:tc>
        <w:tc>
          <w:tcPr>
            <w:tcW w:w="1805" w:type="dxa"/>
          </w:tcPr>
          <w:p w14:paraId="704D3C20" w14:textId="77777777" w:rsidR="00E34801" w:rsidRDefault="00661FBC"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Integer number </w:t>
            </w:r>
            <w:r w:rsidR="00BE691D">
              <w:rPr>
                <w:rFonts w:asciiTheme="minorHAnsi" w:hAnsiTheme="minorHAnsi"/>
                <w:sz w:val="20"/>
                <w:szCs w:val="20"/>
              </w:rPr>
              <w:t xml:space="preserve">of </w:t>
            </w:r>
            <w:r>
              <w:rPr>
                <w:rFonts w:asciiTheme="minorHAnsi" w:hAnsiTheme="minorHAnsi"/>
                <w:sz w:val="20"/>
                <w:szCs w:val="20"/>
              </w:rPr>
              <w:t xml:space="preserve">bytes to skip in order to access first byte of chunk data </w:t>
            </w:r>
          </w:p>
        </w:tc>
        <w:tc>
          <w:tcPr>
            <w:tcW w:w="1184" w:type="dxa"/>
          </w:tcPr>
          <w:p w14:paraId="5E0895F4" w14:textId="083B5F75" w:rsidR="00E34801" w:rsidRDefault="008D4610" w:rsidP="00DB344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1017" w:author="james" w:date="2016-03-30T15:03:00Z">
              <w:r>
                <w:rPr>
                  <w:rFonts w:asciiTheme="minorHAnsi" w:hAnsiTheme="minorHAnsi"/>
                  <w:sz w:val="20"/>
                  <w:szCs w:val="20"/>
                </w:rPr>
                <w:t>uint32_t</w:t>
              </w:r>
            </w:ins>
            <w:del w:id="1018" w:author="james" w:date="2016-03-30T15:03:00Z">
              <w:r w:rsidR="00661FBC" w:rsidDel="008D4610">
                <w:rPr>
                  <w:rFonts w:asciiTheme="minorHAnsi" w:hAnsiTheme="minorHAnsi"/>
                  <w:sz w:val="20"/>
                  <w:szCs w:val="20"/>
                </w:rPr>
                <w:delText>UINT32</w:delText>
              </w:r>
            </w:del>
          </w:p>
        </w:tc>
        <w:tc>
          <w:tcPr>
            <w:tcW w:w="2368" w:type="dxa"/>
          </w:tcPr>
          <w:p w14:paraId="0A6D9513" w14:textId="77777777" w:rsidR="00E34801" w:rsidRPr="00DE07CD" w:rsidRDefault="00E34801"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955" w:type="dxa"/>
          </w:tcPr>
          <w:p w14:paraId="28FCAECE" w14:textId="0F5B0323" w:rsidR="00E34801" w:rsidRDefault="000E354D" w:rsidP="00545F9E">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19" w:author="james" w:date="2016-03-30T13:54:00Z">
              <w:r w:rsidDel="00CA5261">
                <w:rPr>
                  <w:rFonts w:asciiTheme="minorHAnsi" w:hAnsiTheme="minorHAnsi"/>
                  <w:sz w:val="20"/>
                  <w:szCs w:val="20"/>
                </w:rPr>
                <w:delText>yes</w:delText>
              </w:r>
            </w:del>
            <w:ins w:id="1020" w:author="james" w:date="2016-03-30T13:54:00Z">
              <w:r w:rsidR="00CA5261">
                <w:rPr>
                  <w:rFonts w:asciiTheme="minorHAnsi" w:hAnsiTheme="minorHAnsi"/>
                  <w:sz w:val="20"/>
                  <w:szCs w:val="20"/>
                </w:rPr>
                <w:t>no</w:t>
              </w:r>
            </w:ins>
          </w:p>
        </w:tc>
        <w:tc>
          <w:tcPr>
            <w:tcW w:w="1375" w:type="dxa"/>
          </w:tcPr>
          <w:p w14:paraId="00CAD175" w14:textId="77777777" w:rsidR="00E34801" w:rsidRPr="00DE07CD" w:rsidRDefault="000E354D" w:rsidP="001C1B6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E34801" w:rsidRPr="00DE07CD" w14:paraId="4C9644A5" w14:textId="77777777" w:rsidTr="00FB1B34">
        <w:trPr>
          <w:cantSplit/>
        </w:trPr>
        <w:tc>
          <w:tcPr>
            <w:cnfStyle w:val="001000000000" w:firstRow="0" w:lastRow="0" w:firstColumn="1" w:lastColumn="0" w:oddVBand="0" w:evenVBand="0" w:oddHBand="0" w:evenHBand="0" w:firstRowFirstColumn="0" w:firstRowLastColumn="0" w:lastRowFirstColumn="0" w:lastRowLastColumn="0"/>
            <w:tcW w:w="1889" w:type="dxa"/>
          </w:tcPr>
          <w:p w14:paraId="3C2D5A59" w14:textId="77777777" w:rsidR="00E34801" w:rsidRDefault="0082761D" w:rsidP="00A503DE">
            <w:pPr>
              <w:rPr>
                <w:rFonts w:asciiTheme="minorHAnsi" w:hAnsiTheme="minorHAnsi"/>
                <w:sz w:val="20"/>
                <w:szCs w:val="20"/>
              </w:rPr>
            </w:pPr>
            <w:r>
              <w:rPr>
                <w:rFonts w:asciiTheme="minorHAnsi" w:hAnsiTheme="minorHAnsi"/>
                <w:sz w:val="20"/>
                <w:szCs w:val="20"/>
              </w:rPr>
              <w:t>SIZE</w:t>
            </w:r>
            <w:r w:rsidR="00661FBC">
              <w:rPr>
                <w:rFonts w:asciiTheme="minorHAnsi" w:hAnsiTheme="minorHAnsi"/>
                <w:sz w:val="20"/>
                <w:szCs w:val="20"/>
              </w:rPr>
              <w:t>F</w:t>
            </w:r>
            <w:r w:rsidR="000E354D">
              <w:rPr>
                <w:rFonts w:asciiTheme="minorHAnsi" w:hAnsiTheme="minorHAnsi"/>
                <w:sz w:val="20"/>
                <w:szCs w:val="20"/>
              </w:rPr>
              <w:t>OOTER</w:t>
            </w:r>
          </w:p>
        </w:tc>
        <w:tc>
          <w:tcPr>
            <w:tcW w:w="1805" w:type="dxa"/>
          </w:tcPr>
          <w:p w14:paraId="32EFE984" w14:textId="77777777"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Integer number of bytes to skip in order to access first byte of next block</w:t>
            </w:r>
          </w:p>
        </w:tc>
        <w:tc>
          <w:tcPr>
            <w:tcW w:w="1184" w:type="dxa"/>
          </w:tcPr>
          <w:p w14:paraId="38DE36FC" w14:textId="7F6A8225" w:rsidR="00E34801" w:rsidRDefault="000E354D" w:rsidP="00DB344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021" w:author="james" w:date="2016-03-30T15:03:00Z">
              <w:r w:rsidDel="008D4610">
                <w:rPr>
                  <w:rFonts w:asciiTheme="minorHAnsi" w:hAnsiTheme="minorHAnsi"/>
                  <w:sz w:val="20"/>
                  <w:szCs w:val="20"/>
                </w:rPr>
                <w:delText>UINT32</w:delText>
              </w:r>
            </w:del>
            <w:ins w:id="1022" w:author="james" w:date="2016-03-30T15:03:00Z">
              <w:r w:rsidR="008D4610">
                <w:rPr>
                  <w:rFonts w:asciiTheme="minorHAnsi" w:hAnsiTheme="minorHAnsi"/>
                  <w:sz w:val="20"/>
                  <w:szCs w:val="20"/>
                </w:rPr>
                <w:t>uint32_t</w:t>
              </w:r>
            </w:ins>
          </w:p>
        </w:tc>
        <w:tc>
          <w:tcPr>
            <w:tcW w:w="2368" w:type="dxa"/>
          </w:tcPr>
          <w:p w14:paraId="3FF026B5" w14:textId="77777777" w:rsidR="00E34801" w:rsidRPr="00DE07CD"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955" w:type="dxa"/>
          </w:tcPr>
          <w:p w14:paraId="7B09BA54" w14:textId="5BA453A8" w:rsidR="00E34801" w:rsidRDefault="00E34801" w:rsidP="00545F9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023" w:author="james" w:date="2016-03-30T13:54:00Z">
              <w:r w:rsidDel="00CA5261">
                <w:rPr>
                  <w:rFonts w:asciiTheme="minorHAnsi" w:hAnsiTheme="minorHAnsi"/>
                  <w:sz w:val="20"/>
                  <w:szCs w:val="20"/>
                </w:rPr>
                <w:delText>yes</w:delText>
              </w:r>
            </w:del>
            <w:ins w:id="1024" w:author="james" w:date="2016-03-30T13:54:00Z">
              <w:r w:rsidR="00CA5261">
                <w:rPr>
                  <w:rFonts w:asciiTheme="minorHAnsi" w:hAnsiTheme="minorHAnsi"/>
                  <w:sz w:val="20"/>
                  <w:szCs w:val="20"/>
                </w:rPr>
                <w:t>no</w:t>
              </w:r>
            </w:ins>
          </w:p>
        </w:tc>
        <w:tc>
          <w:tcPr>
            <w:tcW w:w="1375" w:type="dxa"/>
          </w:tcPr>
          <w:p w14:paraId="3F3E1AC8" w14:textId="77777777" w:rsidR="00E34801" w:rsidRPr="00DE07CD" w:rsidRDefault="000E354D" w:rsidP="001C1B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bl>
    <w:p w14:paraId="3BD44D8D" w14:textId="77777777" w:rsidR="00E34801" w:rsidRDefault="00E34801" w:rsidP="001C1B6B"/>
    <w:p w14:paraId="5AAFEB5E" w14:textId="77777777" w:rsidR="00736472" w:rsidRDefault="00736472">
      <w:pPr>
        <w:rPr>
          <w:rFonts w:cs="Arial"/>
          <w:b/>
          <w:bCs/>
          <w:szCs w:val="26"/>
        </w:rPr>
      </w:pPr>
      <w:r>
        <w:br w:type="page"/>
      </w:r>
    </w:p>
    <w:p w14:paraId="29E56A7D" w14:textId="77777777" w:rsidR="00B27B4B" w:rsidRDefault="00B27B4B" w:rsidP="00BE691D">
      <w:pPr>
        <w:pStyle w:val="Heading3"/>
      </w:pPr>
      <w:bookmarkStart w:id="1025" w:name="_Toc447107058"/>
      <w:r>
        <w:lastRenderedPageBreak/>
        <w:t>Lane</w:t>
      </w:r>
      <w:r w:rsidRPr="00DE07CD">
        <w:t xml:space="preserve"> </w:t>
      </w:r>
      <w:r w:rsidR="00A503DE">
        <w:t>Object</w:t>
      </w:r>
      <w:bookmarkEnd w:id="1025"/>
    </w:p>
    <w:p w14:paraId="6133021E" w14:textId="77777777" w:rsidR="00B27B4B" w:rsidRDefault="00B27B4B"/>
    <w:p w14:paraId="7CE52863" w14:textId="77777777" w:rsidR="00B27B4B" w:rsidRDefault="00B27B4B">
      <w:commentRangeStart w:id="1026"/>
      <w:r>
        <w:t xml:space="preserve">A Lane is defined as a conduit that transports </w:t>
      </w:r>
      <w:r w:rsidR="00FF7F5C">
        <w:t xml:space="preserve">data comprised of </w:t>
      </w:r>
      <w:r w:rsidR="00BE691D">
        <w:t xml:space="preserve">one or more types of </w:t>
      </w:r>
      <w:r w:rsidR="00FF7F5C">
        <w:t>Blocks</w:t>
      </w:r>
      <w:r w:rsidR="00BE691D">
        <w:t>. The contents of one or more Lanes are written to disk to produce files. However, the standard does not assume that this writing is synchronized to the start of a block within a lane.</w:t>
      </w:r>
      <w:commentRangeEnd w:id="1026"/>
      <w:r w:rsidR="00214CED">
        <w:rPr>
          <w:rStyle w:val="CommentReference"/>
        </w:rPr>
        <w:commentReference w:id="1026"/>
      </w:r>
    </w:p>
    <w:p w14:paraId="7E4B68F4" w14:textId="77777777" w:rsidR="00BE691D" w:rsidRDefault="00BE691D"/>
    <w:p w14:paraId="2E0656BF" w14:textId="77777777" w:rsidR="00BE691D" w:rsidRPr="00BD529F" w:rsidRDefault="00BE691D" w:rsidP="00BE691D">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noProof/>
          <w:sz w:val="24"/>
          <w:szCs w:val="24"/>
        </w:rPr>
        <w:t>12</w:t>
      </w:r>
      <w:r w:rsidRPr="00BD529F">
        <w:rPr>
          <w:sz w:val="24"/>
          <w:szCs w:val="24"/>
        </w:rPr>
        <w:fldChar w:fldCharType="end"/>
      </w:r>
      <w:r>
        <w:rPr>
          <w:sz w:val="24"/>
          <w:szCs w:val="24"/>
        </w:rPr>
        <w:t xml:space="preserve"> – Definition of Lane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682"/>
        <w:gridCol w:w="1642"/>
        <w:gridCol w:w="1187"/>
        <w:gridCol w:w="2087"/>
        <w:gridCol w:w="1696"/>
        <w:gridCol w:w="1282"/>
      </w:tblGrid>
      <w:tr w:rsidR="00BE691D" w:rsidRPr="00DE07CD" w14:paraId="5F3DF595" w14:textId="77777777" w:rsidTr="001441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52" w:type="dxa"/>
          </w:tcPr>
          <w:p w14:paraId="443AABD6" w14:textId="77777777" w:rsidR="00BE691D" w:rsidRPr="00DE07CD" w:rsidRDefault="00BE691D" w:rsidP="009D2239">
            <w:pPr>
              <w:rPr>
                <w:rFonts w:asciiTheme="minorHAnsi" w:hAnsiTheme="minorHAnsi"/>
                <w:sz w:val="20"/>
                <w:szCs w:val="20"/>
              </w:rPr>
            </w:pPr>
            <w:r>
              <w:rPr>
                <w:rFonts w:asciiTheme="minorHAnsi" w:hAnsiTheme="minorHAnsi"/>
                <w:sz w:val="20"/>
                <w:szCs w:val="20"/>
              </w:rPr>
              <w:t>Attribute</w:t>
            </w:r>
          </w:p>
        </w:tc>
        <w:tc>
          <w:tcPr>
            <w:tcW w:w="1759" w:type="dxa"/>
          </w:tcPr>
          <w:p w14:paraId="19DF1167"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187" w:type="dxa"/>
          </w:tcPr>
          <w:p w14:paraId="1DAB5C0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2289" w:type="dxa"/>
          </w:tcPr>
          <w:p w14:paraId="51F680E9"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140" w:type="dxa"/>
          </w:tcPr>
          <w:p w14:paraId="78BC5AF5" w14:textId="4BFCA743"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1027" w:author="james" w:date="2016-03-30T13:55:00Z">
              <w:r w:rsidRPr="00DE07CD" w:rsidDel="00E472C0">
                <w:rPr>
                  <w:rFonts w:asciiTheme="minorHAnsi" w:hAnsiTheme="minorHAnsi"/>
                  <w:sz w:val="20"/>
                  <w:szCs w:val="20"/>
                </w:rPr>
                <w:delText>Optional</w:delText>
              </w:r>
            </w:del>
            <w:ins w:id="1028" w:author="james" w:date="2016-03-30T13:55:00Z">
              <w:r w:rsidR="00E472C0">
                <w:rPr>
                  <w:rFonts w:asciiTheme="minorHAnsi" w:hAnsiTheme="minorHAnsi"/>
                  <w:sz w:val="20"/>
                  <w:szCs w:val="20"/>
                </w:rPr>
                <w:t>Required</w:t>
              </w:r>
            </w:ins>
          </w:p>
        </w:tc>
        <w:tc>
          <w:tcPr>
            <w:tcW w:w="1349" w:type="dxa"/>
          </w:tcPr>
          <w:p w14:paraId="6CFA73EB" w14:textId="77777777" w:rsidR="00BE691D" w:rsidRPr="00DE07CD" w:rsidRDefault="00BE691D" w:rsidP="009D2239">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6636C5" w:rsidRPr="00DE07CD" w14:paraId="20A088DC"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67032EAB" w14:textId="77777777" w:rsidR="006636C5" w:rsidRDefault="006636C5" w:rsidP="006636C5">
            <w:pPr>
              <w:tabs>
                <w:tab w:val="left" w:pos="1182"/>
              </w:tabs>
              <w:rPr>
                <w:rFonts w:asciiTheme="minorHAnsi" w:hAnsiTheme="minorHAnsi"/>
                <w:sz w:val="20"/>
                <w:szCs w:val="20"/>
              </w:rPr>
            </w:pPr>
            <w:r>
              <w:rPr>
                <w:rFonts w:asciiTheme="minorHAnsi" w:hAnsiTheme="minorHAnsi"/>
                <w:sz w:val="20"/>
                <w:szCs w:val="20"/>
              </w:rPr>
              <w:t>BLOCK</w:t>
            </w:r>
          </w:p>
        </w:tc>
        <w:tc>
          <w:tcPr>
            <w:tcW w:w="1759" w:type="dxa"/>
          </w:tcPr>
          <w:p w14:paraId="0022324A"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One or types of blocks in this lane (in order)</w:t>
            </w:r>
          </w:p>
        </w:tc>
        <w:tc>
          <w:tcPr>
            <w:tcW w:w="1187" w:type="dxa"/>
          </w:tcPr>
          <w:p w14:paraId="3AEFDE08" w14:textId="77777777" w:rsidR="006636C5"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Block</w:t>
            </w:r>
          </w:p>
        </w:tc>
        <w:tc>
          <w:tcPr>
            <w:tcW w:w="2289" w:type="dxa"/>
          </w:tcPr>
          <w:p w14:paraId="1F25A5A3"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02502015" w14:textId="2450A418" w:rsidR="006636C5" w:rsidRDefault="00757458"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1029" w:author="james" w:date="2016-03-30T13:55:00Z">
              <w:r>
                <w:rPr>
                  <w:rFonts w:asciiTheme="minorHAnsi" w:hAnsiTheme="minorHAnsi"/>
                  <w:sz w:val="20"/>
                  <w:szCs w:val="20"/>
                </w:rPr>
                <w:t>Yes</w:t>
              </w:r>
            </w:ins>
          </w:p>
        </w:tc>
        <w:tc>
          <w:tcPr>
            <w:tcW w:w="1349" w:type="dxa"/>
          </w:tcPr>
          <w:p w14:paraId="56EB6C24" w14:textId="77777777" w:rsidR="006636C5" w:rsidRPr="00DE07C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14:paraId="48D1BAAB"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14:paraId="49AF19FE" w14:textId="77777777" w:rsidR="00BE691D" w:rsidRDefault="00BE691D" w:rsidP="00144168">
            <w:pPr>
              <w:tabs>
                <w:tab w:val="left" w:pos="1182"/>
              </w:tabs>
              <w:rPr>
                <w:rFonts w:asciiTheme="minorHAnsi" w:hAnsiTheme="minorHAnsi"/>
                <w:sz w:val="20"/>
                <w:szCs w:val="20"/>
              </w:rPr>
            </w:pPr>
            <w:r>
              <w:rPr>
                <w:rFonts w:asciiTheme="minorHAnsi" w:hAnsiTheme="minorHAnsi"/>
                <w:sz w:val="20"/>
                <w:szCs w:val="20"/>
              </w:rPr>
              <w:t>BANDSRC</w:t>
            </w:r>
            <w:r w:rsidR="006636C5">
              <w:rPr>
                <w:rFonts w:asciiTheme="minorHAnsi" w:hAnsiTheme="minorHAnsi"/>
                <w:sz w:val="20"/>
                <w:szCs w:val="20"/>
              </w:rPr>
              <w:tab/>
            </w:r>
          </w:p>
        </w:tc>
        <w:tc>
          <w:tcPr>
            <w:tcW w:w="1759" w:type="dxa"/>
          </w:tcPr>
          <w:p w14:paraId="5D84F658" w14:textId="77777777" w:rsidR="00BE691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Associates predefined bands with sources</w:t>
            </w:r>
          </w:p>
        </w:tc>
        <w:tc>
          <w:tcPr>
            <w:tcW w:w="1187" w:type="dxa"/>
          </w:tcPr>
          <w:p w14:paraId="50EB7C56"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BandSource</w:t>
            </w:r>
          </w:p>
        </w:tc>
        <w:tc>
          <w:tcPr>
            <w:tcW w:w="2289" w:type="dxa"/>
          </w:tcPr>
          <w:p w14:paraId="750DDE6F"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301B3772" w14:textId="6633F418" w:rsidR="00BE691D" w:rsidRPr="00DE07CD" w:rsidRDefault="00BE691D" w:rsidP="0075745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030" w:author="james" w:date="2016-03-30T13:55:00Z">
              <w:r w:rsidDel="00757458">
                <w:rPr>
                  <w:rFonts w:asciiTheme="minorHAnsi" w:hAnsiTheme="minorHAnsi"/>
                  <w:sz w:val="20"/>
                  <w:szCs w:val="20"/>
                </w:rPr>
                <w:delText>Required</w:delText>
              </w:r>
              <w:r w:rsidR="006636C5" w:rsidDel="00757458">
                <w:rPr>
                  <w:rFonts w:asciiTheme="minorHAnsi" w:hAnsiTheme="minorHAnsi"/>
                  <w:sz w:val="20"/>
                  <w:szCs w:val="20"/>
                </w:rPr>
                <w:delText>??</w:delText>
              </w:r>
            </w:del>
            <w:ins w:id="1031" w:author="james" w:date="2016-03-30T13:55:00Z">
              <w:r w:rsidR="00757458">
                <w:rPr>
                  <w:rFonts w:asciiTheme="minorHAnsi" w:hAnsiTheme="minorHAnsi"/>
                  <w:sz w:val="20"/>
                  <w:szCs w:val="20"/>
                </w:rPr>
                <w:t>yes</w:t>
              </w:r>
            </w:ins>
          </w:p>
        </w:tc>
        <w:tc>
          <w:tcPr>
            <w:tcW w:w="1349" w:type="dxa"/>
          </w:tcPr>
          <w:p w14:paraId="1F2AD247"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BE691D" w:rsidRPr="00DE07CD" w14:paraId="1C7ABFF2" w14:textId="77777777" w:rsidTr="0014416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52" w:type="dxa"/>
          </w:tcPr>
          <w:p w14:paraId="30F319E6" w14:textId="77777777" w:rsidR="00BE691D" w:rsidRDefault="006636C5" w:rsidP="009D2239">
            <w:pPr>
              <w:rPr>
                <w:rFonts w:asciiTheme="minorHAnsi" w:hAnsiTheme="minorHAnsi"/>
                <w:sz w:val="20"/>
                <w:szCs w:val="20"/>
              </w:rPr>
            </w:pPr>
            <w:r>
              <w:rPr>
                <w:rFonts w:asciiTheme="minorHAnsi" w:hAnsiTheme="minorHAnsi"/>
                <w:sz w:val="20"/>
                <w:szCs w:val="20"/>
              </w:rPr>
              <w:t>SESSION</w:t>
            </w:r>
          </w:p>
        </w:tc>
        <w:tc>
          <w:tcPr>
            <w:tcW w:w="1759" w:type="dxa"/>
          </w:tcPr>
          <w:p w14:paraId="793555FB"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 information for this Lane</w:t>
            </w:r>
          </w:p>
        </w:tc>
        <w:tc>
          <w:tcPr>
            <w:tcW w:w="1187" w:type="dxa"/>
          </w:tcPr>
          <w:p w14:paraId="0E307EB0" w14:textId="77777777" w:rsidR="00BE691D" w:rsidRDefault="006636C5"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Session</w:t>
            </w:r>
          </w:p>
        </w:tc>
        <w:tc>
          <w:tcPr>
            <w:tcW w:w="2289" w:type="dxa"/>
          </w:tcPr>
          <w:p w14:paraId="7578ED31"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140" w:type="dxa"/>
          </w:tcPr>
          <w:p w14:paraId="3B30670A" w14:textId="0EB57391" w:rsidR="00BE691D" w:rsidRDefault="006636C5" w:rsidP="0075745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32" w:author="james" w:date="2016-03-30T13:55:00Z">
              <w:r w:rsidDel="00757458">
                <w:rPr>
                  <w:rFonts w:asciiTheme="minorHAnsi" w:hAnsiTheme="minorHAnsi"/>
                  <w:sz w:val="20"/>
                  <w:szCs w:val="20"/>
                </w:rPr>
                <w:delText>Required</w:delText>
              </w:r>
            </w:del>
            <w:ins w:id="1033" w:author="james" w:date="2016-03-30T13:55:00Z">
              <w:r w:rsidR="00757458">
                <w:rPr>
                  <w:rFonts w:asciiTheme="minorHAnsi" w:hAnsiTheme="minorHAnsi"/>
                  <w:sz w:val="20"/>
                  <w:szCs w:val="20"/>
                </w:rPr>
                <w:t>yes</w:t>
              </w:r>
            </w:ins>
          </w:p>
        </w:tc>
        <w:tc>
          <w:tcPr>
            <w:tcW w:w="1349" w:type="dxa"/>
          </w:tcPr>
          <w:p w14:paraId="4AEDB663" w14:textId="77777777" w:rsidR="00BE691D" w:rsidRPr="00DE07CD" w:rsidRDefault="00BE691D" w:rsidP="009D223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BE691D" w:rsidRPr="00DE07CD" w14:paraId="3C348A67" w14:textId="77777777" w:rsidTr="00144168">
        <w:trPr>
          <w:cantSplit/>
        </w:trPr>
        <w:tc>
          <w:tcPr>
            <w:cnfStyle w:val="001000000000" w:firstRow="0" w:lastRow="0" w:firstColumn="1" w:lastColumn="0" w:oddVBand="0" w:evenVBand="0" w:oddHBand="0" w:evenHBand="0" w:firstRowFirstColumn="0" w:firstRowLastColumn="0" w:lastRowFirstColumn="0" w:lastRowLastColumn="0"/>
            <w:tcW w:w="1852" w:type="dxa"/>
          </w:tcPr>
          <w:p w14:paraId="2C22616F" w14:textId="77777777" w:rsidR="00BE691D" w:rsidRDefault="006636C5" w:rsidP="009D2239">
            <w:pPr>
              <w:rPr>
                <w:rFonts w:asciiTheme="minorHAnsi" w:hAnsiTheme="minorHAnsi"/>
                <w:sz w:val="20"/>
                <w:szCs w:val="20"/>
              </w:rPr>
            </w:pPr>
            <w:r>
              <w:rPr>
                <w:rFonts w:asciiTheme="minorHAnsi" w:hAnsiTheme="minorHAnsi"/>
                <w:sz w:val="20"/>
                <w:szCs w:val="20"/>
              </w:rPr>
              <w:t>SYSTEM</w:t>
            </w:r>
          </w:p>
        </w:tc>
        <w:tc>
          <w:tcPr>
            <w:tcW w:w="1759" w:type="dxa"/>
          </w:tcPr>
          <w:p w14:paraId="3E00B3D8" w14:textId="77777777" w:rsidR="00BE691D" w:rsidRDefault="006636C5" w:rsidP="006636C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 information for this Lane</w:t>
            </w:r>
          </w:p>
        </w:tc>
        <w:tc>
          <w:tcPr>
            <w:tcW w:w="1187" w:type="dxa"/>
          </w:tcPr>
          <w:p w14:paraId="3C003B1D" w14:textId="77777777" w:rsidR="00BE691D" w:rsidRDefault="006636C5"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System</w:t>
            </w:r>
          </w:p>
        </w:tc>
        <w:tc>
          <w:tcPr>
            <w:tcW w:w="2289" w:type="dxa"/>
          </w:tcPr>
          <w:p w14:paraId="6FE8929C"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140" w:type="dxa"/>
          </w:tcPr>
          <w:p w14:paraId="484D6B06" w14:textId="69B70018" w:rsidR="00BE691D" w:rsidRDefault="006636C5" w:rsidP="00757458">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034" w:author="james" w:date="2016-03-30T13:55:00Z">
              <w:r w:rsidDel="00757458">
                <w:rPr>
                  <w:rFonts w:asciiTheme="minorHAnsi" w:hAnsiTheme="minorHAnsi"/>
                  <w:sz w:val="20"/>
                  <w:szCs w:val="20"/>
                </w:rPr>
                <w:delText>Required</w:delText>
              </w:r>
            </w:del>
            <w:ins w:id="1035" w:author="james" w:date="2016-03-30T13:55:00Z">
              <w:r w:rsidR="00757458">
                <w:rPr>
                  <w:rFonts w:asciiTheme="minorHAnsi" w:hAnsiTheme="minorHAnsi"/>
                  <w:sz w:val="20"/>
                  <w:szCs w:val="20"/>
                </w:rPr>
                <w:t>yes</w:t>
              </w:r>
            </w:ins>
          </w:p>
        </w:tc>
        <w:tc>
          <w:tcPr>
            <w:tcW w:w="1349" w:type="dxa"/>
          </w:tcPr>
          <w:p w14:paraId="5D0FA4DD" w14:textId="77777777" w:rsidR="00BE691D" w:rsidRPr="00DE07CD" w:rsidRDefault="00BE691D" w:rsidP="009D2239">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46AE5C45" w14:textId="77777777" w:rsidR="00BE691D" w:rsidRDefault="00BE691D" w:rsidP="00BE691D"/>
    <w:p w14:paraId="2A16AE84" w14:textId="77777777" w:rsidR="00BE691D" w:rsidRDefault="00BE691D"/>
    <w:p w14:paraId="4331C390" w14:textId="77777777" w:rsidR="00736472" w:rsidRDefault="00736472">
      <w:pPr>
        <w:rPr>
          <w:rFonts w:cs="Arial"/>
          <w:b/>
          <w:bCs/>
          <w:szCs w:val="26"/>
          <w:highlight w:val="lightGray"/>
        </w:rPr>
      </w:pPr>
      <w:r>
        <w:rPr>
          <w:highlight w:val="lightGray"/>
        </w:rPr>
        <w:br w:type="page"/>
      </w:r>
    </w:p>
    <w:p w14:paraId="67283B55" w14:textId="77777777" w:rsidR="00FF7F5C" w:rsidRDefault="00FF7F5C" w:rsidP="00736472">
      <w:pPr>
        <w:pStyle w:val="Heading3"/>
        <w:numPr>
          <w:ilvl w:val="0"/>
          <w:numId w:val="0"/>
        </w:numPr>
      </w:pPr>
      <w:bookmarkStart w:id="1036" w:name="_Toc447107059"/>
      <w:r>
        <w:lastRenderedPageBreak/>
        <w:t>File</w:t>
      </w:r>
      <w:r w:rsidRPr="00DE07CD">
        <w:t xml:space="preserve"> </w:t>
      </w:r>
      <w:r w:rsidR="00A503DE">
        <w:t>Object</w:t>
      </w:r>
      <w:bookmarkEnd w:id="1036"/>
    </w:p>
    <w:p w14:paraId="0D792BC9" w14:textId="77777777" w:rsidR="00FF7F5C" w:rsidRDefault="00FF7F5C">
      <w:pPr>
        <w:pStyle w:val="Caption"/>
        <w:keepNext/>
        <w:rPr>
          <w:b w:val="0"/>
          <w:bCs w:val="0"/>
          <w:sz w:val="24"/>
          <w:szCs w:val="24"/>
        </w:rPr>
      </w:pPr>
      <w:r>
        <w:rPr>
          <w:b w:val="0"/>
          <w:bCs w:val="0"/>
          <w:sz w:val="24"/>
          <w:szCs w:val="24"/>
        </w:rPr>
        <w:t>A F</w:t>
      </w:r>
      <w:r w:rsidRPr="00FF7F5C">
        <w:rPr>
          <w:b w:val="0"/>
          <w:bCs w:val="0"/>
          <w:sz w:val="24"/>
          <w:szCs w:val="24"/>
        </w:rPr>
        <w:t>ile is defined as the ordered collection of bytes retrieved from a single Lane ove</w:t>
      </w:r>
      <w:r>
        <w:rPr>
          <w:b w:val="0"/>
          <w:bCs w:val="0"/>
          <w:sz w:val="24"/>
          <w:szCs w:val="24"/>
        </w:rPr>
        <w:t>r a finite interval of time and</w:t>
      </w:r>
      <w:r w:rsidRPr="00FF7F5C">
        <w:rPr>
          <w:b w:val="0"/>
          <w:bCs w:val="0"/>
          <w:sz w:val="24"/>
          <w:szCs w:val="24"/>
        </w:rPr>
        <w:t xml:space="preserve"> s</w:t>
      </w:r>
      <w:r>
        <w:rPr>
          <w:b w:val="0"/>
          <w:bCs w:val="0"/>
          <w:sz w:val="24"/>
          <w:szCs w:val="24"/>
        </w:rPr>
        <w:t>tored in a digital media device.</w:t>
      </w:r>
    </w:p>
    <w:p w14:paraId="7C9173D1" w14:textId="77777777" w:rsidR="00FF7F5C" w:rsidRDefault="00FF7F5C"/>
    <w:p w14:paraId="731502CC" w14:textId="77777777" w:rsidR="00FF7F5C" w:rsidRDefault="00FF7F5C">
      <w:r>
        <w:t xml:space="preserve">When a lane is written to a file, it may or may not be synchronized to the start of a block. For this reason there may be a byte offset from the beginning of the file to the first byte of the first block. This offset </w:t>
      </w:r>
      <w:r w:rsidR="00C42311">
        <w:t xml:space="preserve">may be </w:t>
      </w:r>
      <w:r>
        <w:t>different for each file.</w:t>
      </w:r>
    </w:p>
    <w:p w14:paraId="08193F47" w14:textId="77777777" w:rsidR="00FF7F5C" w:rsidRDefault="00FF7F5C"/>
    <w:p w14:paraId="4B9D4150" w14:textId="77777777" w:rsidR="00FF7F5C" w:rsidRDefault="00FF7F5C">
      <w:r>
        <w:t>The creation time of the file may be tagged as metadata. This time is typically obtained from the system RTC.</w:t>
      </w:r>
    </w:p>
    <w:p w14:paraId="6ADF6E94" w14:textId="77777777" w:rsidR="00C42311" w:rsidRDefault="00C42311"/>
    <w:p w14:paraId="18A21FC6" w14:textId="77777777" w:rsidR="006636C5" w:rsidRPr="00144168" w:rsidRDefault="006636C5" w:rsidP="00144168">
      <w:pPr>
        <w:pStyle w:val="Caption"/>
        <w:keepNext/>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noProof/>
          <w:sz w:val="24"/>
          <w:szCs w:val="24"/>
        </w:rPr>
        <w:t>13</w:t>
      </w:r>
      <w:r w:rsidRPr="00BD529F">
        <w:rPr>
          <w:sz w:val="24"/>
          <w:szCs w:val="24"/>
        </w:rPr>
        <w:fldChar w:fldCharType="end"/>
      </w:r>
      <w:r>
        <w:rPr>
          <w:sz w:val="24"/>
          <w:szCs w:val="24"/>
        </w:rPr>
        <w:t xml:space="preserve"> – Definition of File</w:t>
      </w:r>
      <w:r w:rsidRPr="00BD529F">
        <w:rPr>
          <w:sz w:val="24"/>
          <w:szCs w:val="24"/>
        </w:rPr>
        <w:t xml:space="preserve"> </w:t>
      </w:r>
      <w:r>
        <w:rPr>
          <w:sz w:val="24"/>
          <w:szCs w:val="24"/>
        </w:rPr>
        <w:t>Attributes</w:t>
      </w:r>
    </w:p>
    <w:tbl>
      <w:tblPr>
        <w:tblStyle w:val="LightList-Accent1"/>
        <w:tblW w:w="9576" w:type="dxa"/>
        <w:tblLook w:val="04A0" w:firstRow="1" w:lastRow="0" w:firstColumn="1" w:lastColumn="0" w:noHBand="0" w:noVBand="1"/>
      </w:tblPr>
      <w:tblGrid>
        <w:gridCol w:w="1654"/>
        <w:gridCol w:w="1730"/>
        <w:gridCol w:w="1727"/>
        <w:gridCol w:w="1542"/>
        <w:gridCol w:w="1696"/>
        <w:gridCol w:w="1227"/>
      </w:tblGrid>
      <w:tr w:rsidR="00C42311" w:rsidRPr="00DE07CD" w14:paraId="1D904F4E"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EA9BA16" w14:textId="77777777" w:rsidR="00C42311" w:rsidRPr="00DE07CD" w:rsidRDefault="00C42311" w:rsidP="00FA603D">
            <w:pPr>
              <w:rPr>
                <w:rFonts w:asciiTheme="minorHAnsi" w:hAnsiTheme="minorHAnsi"/>
                <w:sz w:val="20"/>
                <w:szCs w:val="20"/>
              </w:rPr>
            </w:pPr>
            <w:r>
              <w:rPr>
                <w:rFonts w:asciiTheme="minorHAnsi" w:hAnsiTheme="minorHAnsi"/>
                <w:sz w:val="20"/>
                <w:szCs w:val="20"/>
              </w:rPr>
              <w:t>Attribute</w:t>
            </w:r>
          </w:p>
        </w:tc>
        <w:tc>
          <w:tcPr>
            <w:tcW w:w="1805" w:type="dxa"/>
          </w:tcPr>
          <w:p w14:paraId="70549895"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86E8DFA"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4449A7C8"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8B67627" w14:textId="1C54062A"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1037" w:author="james" w:date="2016-03-30T13:55:00Z">
              <w:r w:rsidRPr="00DE07CD" w:rsidDel="00597AF4">
                <w:rPr>
                  <w:rFonts w:asciiTheme="minorHAnsi" w:hAnsiTheme="minorHAnsi"/>
                  <w:sz w:val="20"/>
                  <w:szCs w:val="20"/>
                </w:rPr>
                <w:delText>Optional</w:delText>
              </w:r>
            </w:del>
            <w:ins w:id="1038" w:author="james" w:date="2016-03-30T13:55:00Z">
              <w:r w:rsidR="00597AF4">
                <w:rPr>
                  <w:rFonts w:asciiTheme="minorHAnsi" w:hAnsiTheme="minorHAnsi"/>
                  <w:sz w:val="20"/>
                  <w:szCs w:val="20"/>
                </w:rPr>
                <w:t>Required</w:t>
              </w:r>
            </w:ins>
          </w:p>
        </w:tc>
        <w:tc>
          <w:tcPr>
            <w:tcW w:w="1341" w:type="dxa"/>
          </w:tcPr>
          <w:p w14:paraId="6ADF8F7B" w14:textId="77777777" w:rsidR="00C42311" w:rsidRPr="00DE07CD" w:rsidRDefault="00C42311"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C42311" w:rsidRPr="00DE07CD" w14:paraId="65627D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43F3349" w14:textId="77777777" w:rsidR="00C42311" w:rsidRPr="00DE07CD" w:rsidRDefault="00966914" w:rsidP="00FA603D">
            <w:pPr>
              <w:rPr>
                <w:rFonts w:asciiTheme="minorHAnsi" w:hAnsiTheme="minorHAnsi"/>
                <w:sz w:val="20"/>
                <w:szCs w:val="20"/>
              </w:rPr>
            </w:pPr>
            <w:r>
              <w:rPr>
                <w:rFonts w:asciiTheme="minorHAnsi" w:hAnsiTheme="minorHAnsi"/>
                <w:sz w:val="20"/>
                <w:szCs w:val="20"/>
              </w:rPr>
              <w:t>URL</w:t>
            </w:r>
          </w:p>
        </w:tc>
        <w:tc>
          <w:tcPr>
            <w:tcW w:w="1805" w:type="dxa"/>
          </w:tcPr>
          <w:p w14:paraId="479F4A17" w14:textId="4E096635" w:rsidR="00C42311" w:rsidRPr="00DE07CD" w:rsidRDefault="005F6146" w:rsidP="005F614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Unique identifier for the file (path/filename)?</w:t>
            </w:r>
          </w:p>
        </w:tc>
        <w:tc>
          <w:tcPr>
            <w:tcW w:w="1842" w:type="dxa"/>
          </w:tcPr>
          <w:p w14:paraId="44EA34A3" w14:textId="77777777" w:rsidR="00C42311"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67F23AB6"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52C34EBA" w14:textId="5FA0312F" w:rsidR="00C42311" w:rsidRPr="00DE07CD" w:rsidRDefault="005B6B3A"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39" w:author="james" w:date="2016-03-30T13:55:00Z">
              <w:r w:rsidDel="00605376">
                <w:rPr>
                  <w:rFonts w:asciiTheme="minorHAnsi" w:hAnsiTheme="minorHAnsi"/>
                  <w:sz w:val="20"/>
                  <w:szCs w:val="20"/>
                </w:rPr>
                <w:delText>no</w:delText>
              </w:r>
            </w:del>
            <w:ins w:id="1040" w:author="james" w:date="2016-03-30T13:55:00Z">
              <w:r w:rsidR="00605376">
                <w:rPr>
                  <w:rFonts w:asciiTheme="minorHAnsi" w:hAnsiTheme="minorHAnsi"/>
                  <w:sz w:val="20"/>
                  <w:szCs w:val="20"/>
                </w:rPr>
                <w:t>yes</w:t>
              </w:r>
            </w:ins>
          </w:p>
        </w:tc>
        <w:tc>
          <w:tcPr>
            <w:tcW w:w="1341" w:type="dxa"/>
          </w:tcPr>
          <w:p w14:paraId="29B02404" w14:textId="77777777" w:rsidR="00C42311" w:rsidRPr="00DE07CD" w:rsidRDefault="00C42311"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C42311" w:rsidRPr="00DE07CD" w14:paraId="7110E7DC"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E6BEB40" w14:textId="77777777" w:rsidR="00C42311" w:rsidRPr="00DE07CD" w:rsidRDefault="00966914" w:rsidP="00FA603D">
            <w:pPr>
              <w:rPr>
                <w:rFonts w:asciiTheme="minorHAnsi" w:hAnsiTheme="minorHAnsi"/>
                <w:sz w:val="20"/>
                <w:szCs w:val="20"/>
              </w:rPr>
            </w:pPr>
            <w:r>
              <w:rPr>
                <w:rFonts w:asciiTheme="minorHAnsi" w:hAnsiTheme="minorHAnsi"/>
                <w:sz w:val="20"/>
                <w:szCs w:val="20"/>
              </w:rPr>
              <w:t>TIMESTAMP</w:t>
            </w:r>
          </w:p>
        </w:tc>
        <w:tc>
          <w:tcPr>
            <w:tcW w:w="1805" w:type="dxa"/>
          </w:tcPr>
          <w:p w14:paraId="5D2CB869"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Time the file was generated</w:t>
            </w:r>
          </w:p>
        </w:tc>
        <w:tc>
          <w:tcPr>
            <w:tcW w:w="1842" w:type="dxa"/>
          </w:tcPr>
          <w:p w14:paraId="17AB7CE6" w14:textId="77777777" w:rsidR="00C42311"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dateTime</w:t>
            </w:r>
          </w:p>
        </w:tc>
        <w:tc>
          <w:tcPr>
            <w:tcW w:w="1677" w:type="dxa"/>
          </w:tcPr>
          <w:p w14:paraId="28E3347C"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2F6143FA" w14:textId="1F8BC313" w:rsidR="00C42311" w:rsidRPr="00DE07CD" w:rsidRDefault="00605376"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1041" w:author="james" w:date="2016-03-30T13:55:00Z">
              <w:r>
                <w:rPr>
                  <w:rFonts w:asciiTheme="minorHAnsi" w:hAnsiTheme="minorHAnsi"/>
                  <w:sz w:val="20"/>
                  <w:szCs w:val="20"/>
                </w:rPr>
                <w:t>no</w:t>
              </w:r>
            </w:ins>
            <w:del w:id="1042" w:author="james" w:date="2016-03-30T13:55:00Z">
              <w:r w:rsidR="00966914" w:rsidDel="00605376">
                <w:rPr>
                  <w:rFonts w:asciiTheme="minorHAnsi" w:hAnsiTheme="minorHAnsi"/>
                  <w:sz w:val="20"/>
                  <w:szCs w:val="20"/>
                </w:rPr>
                <w:delText>Yes</w:delText>
              </w:r>
            </w:del>
          </w:p>
        </w:tc>
        <w:tc>
          <w:tcPr>
            <w:tcW w:w="1341" w:type="dxa"/>
          </w:tcPr>
          <w:p w14:paraId="417999DF" w14:textId="77777777" w:rsidR="00C42311" w:rsidRPr="00DE07CD" w:rsidRDefault="00C42311"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4765E5D1"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309BD9AF" w14:textId="77777777" w:rsidR="00966914" w:rsidRPr="00DE07CD" w:rsidRDefault="00966914" w:rsidP="00FA603D">
            <w:pPr>
              <w:rPr>
                <w:rFonts w:asciiTheme="minorHAnsi" w:hAnsiTheme="minorHAnsi"/>
                <w:sz w:val="20"/>
                <w:szCs w:val="20"/>
              </w:rPr>
            </w:pPr>
            <w:r>
              <w:rPr>
                <w:rFonts w:asciiTheme="minorHAnsi" w:hAnsiTheme="minorHAnsi"/>
                <w:sz w:val="20"/>
                <w:szCs w:val="20"/>
              </w:rPr>
              <w:t>OFFSET</w:t>
            </w:r>
          </w:p>
        </w:tc>
        <w:tc>
          <w:tcPr>
            <w:tcW w:w="1805" w:type="dxa"/>
          </w:tcPr>
          <w:p w14:paraId="65FAE4A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Byte offset to start of first Block</w:t>
            </w:r>
          </w:p>
        </w:tc>
        <w:tc>
          <w:tcPr>
            <w:tcW w:w="1842" w:type="dxa"/>
          </w:tcPr>
          <w:p w14:paraId="652342A5" w14:textId="2C10904E"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43" w:author="james" w:date="2016-03-30T15:02:00Z">
              <w:r w:rsidDel="008C39B6">
                <w:rPr>
                  <w:rFonts w:asciiTheme="minorHAnsi" w:hAnsiTheme="minorHAnsi"/>
                  <w:sz w:val="20"/>
                  <w:szCs w:val="20"/>
                </w:rPr>
                <w:delText>UINT32</w:delText>
              </w:r>
            </w:del>
            <w:ins w:id="1044" w:author="james" w:date="2016-03-30T15:02:00Z">
              <w:r w:rsidR="008C39B6">
                <w:rPr>
                  <w:rFonts w:asciiTheme="minorHAnsi" w:hAnsiTheme="minorHAnsi"/>
                  <w:sz w:val="20"/>
                  <w:szCs w:val="20"/>
                </w:rPr>
                <w:t>uint32_t</w:t>
              </w:r>
            </w:ins>
          </w:p>
        </w:tc>
        <w:tc>
          <w:tcPr>
            <w:tcW w:w="1677" w:type="dxa"/>
          </w:tcPr>
          <w:p w14:paraId="14C09B92"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3C1CEB88" w14:textId="10D0FD30"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45" w:author="james" w:date="2016-03-30T13:55:00Z">
              <w:r w:rsidDel="00605376">
                <w:rPr>
                  <w:rFonts w:asciiTheme="minorHAnsi" w:hAnsiTheme="minorHAnsi"/>
                  <w:sz w:val="20"/>
                  <w:szCs w:val="20"/>
                </w:rPr>
                <w:delText>Yes</w:delText>
              </w:r>
            </w:del>
            <w:ins w:id="1046" w:author="james" w:date="2016-03-30T13:55:00Z">
              <w:r w:rsidR="00605376">
                <w:rPr>
                  <w:rFonts w:asciiTheme="minorHAnsi" w:hAnsiTheme="minorHAnsi"/>
                  <w:sz w:val="20"/>
                  <w:szCs w:val="20"/>
                </w:rPr>
                <w:t>no</w:t>
              </w:r>
            </w:ins>
          </w:p>
        </w:tc>
        <w:tc>
          <w:tcPr>
            <w:tcW w:w="1341" w:type="dxa"/>
          </w:tcPr>
          <w:p w14:paraId="3C84A2CA"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0</w:t>
            </w:r>
          </w:p>
        </w:tc>
      </w:tr>
      <w:tr w:rsidR="00966914" w:rsidRPr="00DE07CD" w14:paraId="79DA4325"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B2E52E0" w14:textId="77777777" w:rsidR="00966914" w:rsidRPr="00DE07CD" w:rsidRDefault="00966914" w:rsidP="00FA603D">
            <w:pPr>
              <w:rPr>
                <w:rFonts w:asciiTheme="minorHAnsi" w:hAnsiTheme="minorHAnsi"/>
                <w:sz w:val="20"/>
                <w:szCs w:val="20"/>
              </w:rPr>
            </w:pPr>
            <w:r>
              <w:rPr>
                <w:rFonts w:asciiTheme="minorHAnsi" w:hAnsiTheme="minorHAnsi"/>
                <w:sz w:val="20"/>
                <w:szCs w:val="20"/>
              </w:rPr>
              <w:t>LANE</w:t>
            </w:r>
          </w:p>
        </w:tc>
        <w:tc>
          <w:tcPr>
            <w:tcW w:w="1805" w:type="dxa"/>
          </w:tcPr>
          <w:p w14:paraId="2B2E2DF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Identifies which lane the data came from</w:t>
            </w:r>
          </w:p>
        </w:tc>
        <w:tc>
          <w:tcPr>
            <w:tcW w:w="1842" w:type="dxa"/>
          </w:tcPr>
          <w:p w14:paraId="25A57D33"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Lane</w:t>
            </w:r>
          </w:p>
        </w:tc>
        <w:tc>
          <w:tcPr>
            <w:tcW w:w="1677" w:type="dxa"/>
          </w:tcPr>
          <w:p w14:paraId="58C0D0A9"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7811DA01" w14:textId="13C6388D"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047" w:author="james" w:date="2016-03-30T13:55:00Z">
              <w:r w:rsidDel="00605376">
                <w:rPr>
                  <w:rFonts w:asciiTheme="minorHAnsi" w:hAnsiTheme="minorHAnsi"/>
                  <w:sz w:val="20"/>
                  <w:szCs w:val="20"/>
                </w:rPr>
                <w:delText>required</w:delText>
              </w:r>
            </w:del>
            <w:ins w:id="1048" w:author="james" w:date="2016-03-30T13:55:00Z">
              <w:r w:rsidR="00605376">
                <w:rPr>
                  <w:rFonts w:asciiTheme="minorHAnsi" w:hAnsiTheme="minorHAnsi"/>
                  <w:sz w:val="20"/>
                  <w:szCs w:val="20"/>
                </w:rPr>
                <w:t>yes</w:t>
              </w:r>
            </w:ins>
          </w:p>
        </w:tc>
        <w:tc>
          <w:tcPr>
            <w:tcW w:w="1341" w:type="dxa"/>
          </w:tcPr>
          <w:p w14:paraId="5FE546CE"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38F45156"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54EDB60" w14:textId="77777777" w:rsidR="00966914" w:rsidRPr="00DE07CD" w:rsidRDefault="00966914" w:rsidP="00FA603D">
            <w:pPr>
              <w:rPr>
                <w:rFonts w:asciiTheme="minorHAnsi" w:hAnsiTheme="minorHAnsi"/>
                <w:sz w:val="20"/>
                <w:szCs w:val="20"/>
              </w:rPr>
            </w:pPr>
            <w:r>
              <w:rPr>
                <w:rFonts w:asciiTheme="minorHAnsi" w:hAnsiTheme="minorHAnsi"/>
                <w:sz w:val="20"/>
                <w:szCs w:val="20"/>
              </w:rPr>
              <w:t>PREVIOUS</w:t>
            </w:r>
          </w:p>
        </w:tc>
        <w:tc>
          <w:tcPr>
            <w:tcW w:w="1805" w:type="dxa"/>
          </w:tcPr>
          <w:p w14:paraId="7D42D24E"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previous file (for temporally split files)</w:t>
            </w:r>
          </w:p>
        </w:tc>
        <w:tc>
          <w:tcPr>
            <w:tcW w:w="1842" w:type="dxa"/>
          </w:tcPr>
          <w:p w14:paraId="078AF1C7"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786A0115"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15B87FC3" w14:textId="453E50E0"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49" w:author="james" w:date="2016-03-30T13:55:00Z">
              <w:r w:rsidDel="00605376">
                <w:rPr>
                  <w:rFonts w:asciiTheme="minorHAnsi" w:hAnsiTheme="minorHAnsi"/>
                  <w:sz w:val="20"/>
                  <w:szCs w:val="20"/>
                </w:rPr>
                <w:delText>Yes</w:delText>
              </w:r>
            </w:del>
            <w:ins w:id="1050" w:author="james" w:date="2016-03-30T13:55:00Z">
              <w:r w:rsidR="00605376">
                <w:rPr>
                  <w:rFonts w:asciiTheme="minorHAnsi" w:hAnsiTheme="minorHAnsi"/>
                  <w:sz w:val="20"/>
                  <w:szCs w:val="20"/>
                </w:rPr>
                <w:t>no</w:t>
              </w:r>
            </w:ins>
          </w:p>
        </w:tc>
        <w:tc>
          <w:tcPr>
            <w:tcW w:w="1341" w:type="dxa"/>
          </w:tcPr>
          <w:p w14:paraId="620A1C80"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14:paraId="51DE8E90"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0FE12D3B" w14:textId="77777777" w:rsidR="00966914" w:rsidRPr="00DE07CD" w:rsidRDefault="00966914" w:rsidP="00FA603D">
            <w:pPr>
              <w:rPr>
                <w:rFonts w:asciiTheme="minorHAnsi" w:hAnsiTheme="minorHAnsi"/>
                <w:sz w:val="20"/>
                <w:szCs w:val="20"/>
              </w:rPr>
            </w:pPr>
            <w:r>
              <w:rPr>
                <w:rFonts w:asciiTheme="minorHAnsi" w:hAnsiTheme="minorHAnsi"/>
                <w:sz w:val="20"/>
                <w:szCs w:val="20"/>
              </w:rPr>
              <w:t>NEXT</w:t>
            </w:r>
          </w:p>
        </w:tc>
        <w:tc>
          <w:tcPr>
            <w:tcW w:w="1805" w:type="dxa"/>
          </w:tcPr>
          <w:p w14:paraId="4C90F3DE" w14:textId="77777777" w:rsidR="00966914" w:rsidRPr="00DE07CD" w:rsidRDefault="00966914" w:rsidP="00966914">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Name of next file (for temporally split files)</w:t>
            </w:r>
          </w:p>
        </w:tc>
        <w:tc>
          <w:tcPr>
            <w:tcW w:w="1842" w:type="dxa"/>
          </w:tcPr>
          <w:p w14:paraId="6FE877C4"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44479E87"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0A99727E" w14:textId="14367C09" w:rsidR="00966914" w:rsidRPr="00DE07CD" w:rsidRDefault="00966914" w:rsidP="0060537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051" w:author="james" w:date="2016-03-30T13:55:00Z">
              <w:r w:rsidDel="00605376">
                <w:rPr>
                  <w:rFonts w:asciiTheme="minorHAnsi" w:hAnsiTheme="minorHAnsi"/>
                  <w:sz w:val="20"/>
                  <w:szCs w:val="20"/>
                </w:rPr>
                <w:delText>Yes</w:delText>
              </w:r>
            </w:del>
            <w:ins w:id="1052" w:author="james" w:date="2016-03-30T13:55:00Z">
              <w:r w:rsidR="00605376">
                <w:rPr>
                  <w:rFonts w:asciiTheme="minorHAnsi" w:hAnsiTheme="minorHAnsi"/>
                  <w:sz w:val="20"/>
                  <w:szCs w:val="20"/>
                </w:rPr>
                <w:t>no</w:t>
              </w:r>
            </w:ins>
          </w:p>
        </w:tc>
        <w:tc>
          <w:tcPr>
            <w:tcW w:w="1341" w:type="dxa"/>
          </w:tcPr>
          <w:p w14:paraId="3BCA1042"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66914" w:rsidRPr="00DE07CD" w14:paraId="0F120FC9"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62101B4D" w14:textId="77777777" w:rsidR="00966914" w:rsidRPr="00DE07CD" w:rsidRDefault="00966914" w:rsidP="00FA603D">
            <w:pPr>
              <w:rPr>
                <w:rFonts w:asciiTheme="minorHAnsi" w:hAnsiTheme="minorHAnsi"/>
                <w:sz w:val="20"/>
                <w:szCs w:val="20"/>
              </w:rPr>
            </w:pPr>
            <w:r>
              <w:rPr>
                <w:rFonts w:asciiTheme="minorHAnsi" w:hAnsiTheme="minorHAnsi"/>
                <w:sz w:val="20"/>
                <w:szCs w:val="20"/>
              </w:rPr>
              <w:t>OWNER</w:t>
            </w:r>
          </w:p>
        </w:tc>
        <w:tc>
          <w:tcPr>
            <w:tcW w:w="1805" w:type="dxa"/>
          </w:tcPr>
          <w:p w14:paraId="1EF455E1"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 specifying owner of this file</w:t>
            </w:r>
          </w:p>
        </w:tc>
        <w:tc>
          <w:tcPr>
            <w:tcW w:w="1842" w:type="dxa"/>
          </w:tcPr>
          <w:p w14:paraId="1E8F6AB6"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EFD9703"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197588E" w14:textId="756CA62D" w:rsidR="00966914" w:rsidRPr="00DE07CD" w:rsidRDefault="00966914" w:rsidP="00605376">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53" w:author="james" w:date="2016-03-30T13:55:00Z">
              <w:r w:rsidDel="00605376">
                <w:rPr>
                  <w:rFonts w:asciiTheme="minorHAnsi" w:hAnsiTheme="minorHAnsi"/>
                  <w:sz w:val="20"/>
                  <w:szCs w:val="20"/>
                </w:rPr>
                <w:delText>Yes</w:delText>
              </w:r>
            </w:del>
            <w:ins w:id="1054" w:author="james" w:date="2016-03-30T13:55:00Z">
              <w:r w:rsidR="00605376">
                <w:rPr>
                  <w:rFonts w:asciiTheme="minorHAnsi" w:hAnsiTheme="minorHAnsi"/>
                  <w:sz w:val="20"/>
                  <w:szCs w:val="20"/>
                </w:rPr>
                <w:t>no</w:t>
              </w:r>
            </w:ins>
          </w:p>
        </w:tc>
        <w:tc>
          <w:tcPr>
            <w:tcW w:w="1341" w:type="dxa"/>
          </w:tcPr>
          <w:p w14:paraId="062D3334" w14:textId="77777777" w:rsidR="00966914" w:rsidRPr="00DE07CD" w:rsidRDefault="00966914"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966914" w:rsidRPr="00DE07CD" w14:paraId="2498644D"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42F446D8" w14:textId="77777777" w:rsidR="00966914" w:rsidRPr="00DE07CD" w:rsidRDefault="00966914" w:rsidP="00966914">
            <w:pPr>
              <w:rPr>
                <w:rFonts w:asciiTheme="minorHAnsi" w:hAnsiTheme="minorHAnsi"/>
                <w:sz w:val="20"/>
                <w:szCs w:val="20"/>
              </w:rPr>
            </w:pPr>
            <w:r>
              <w:rPr>
                <w:rFonts w:asciiTheme="minorHAnsi" w:hAnsiTheme="minorHAnsi"/>
                <w:sz w:val="20"/>
                <w:szCs w:val="20"/>
              </w:rPr>
              <w:t>COPYRIGHT</w:t>
            </w:r>
          </w:p>
        </w:tc>
        <w:tc>
          <w:tcPr>
            <w:tcW w:w="1805" w:type="dxa"/>
          </w:tcPr>
          <w:p w14:paraId="304EA87B"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Copyright information</w:t>
            </w:r>
          </w:p>
        </w:tc>
        <w:tc>
          <w:tcPr>
            <w:tcW w:w="1842" w:type="dxa"/>
          </w:tcPr>
          <w:p w14:paraId="54A2529F"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724872BA"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60664906" w14:textId="3F26FA04" w:rsidR="00966914" w:rsidRPr="00DE07CD" w:rsidRDefault="00605376" w:rsidP="0060537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1055" w:author="james" w:date="2016-03-30T13:56:00Z">
              <w:r>
                <w:rPr>
                  <w:rFonts w:asciiTheme="minorHAnsi" w:hAnsiTheme="minorHAnsi"/>
                  <w:sz w:val="20"/>
                  <w:szCs w:val="20"/>
                </w:rPr>
                <w:t>no</w:t>
              </w:r>
            </w:ins>
            <w:del w:id="1056" w:author="james" w:date="2016-03-30T13:55:00Z">
              <w:r w:rsidR="00966914" w:rsidDel="00605376">
                <w:rPr>
                  <w:rFonts w:asciiTheme="minorHAnsi" w:hAnsiTheme="minorHAnsi"/>
                  <w:sz w:val="20"/>
                  <w:szCs w:val="20"/>
                </w:rPr>
                <w:delText>Yes</w:delText>
              </w:r>
            </w:del>
          </w:p>
        </w:tc>
        <w:tc>
          <w:tcPr>
            <w:tcW w:w="1341" w:type="dxa"/>
          </w:tcPr>
          <w:p w14:paraId="4F0C43F8" w14:textId="77777777" w:rsidR="00966914" w:rsidRPr="00DE07CD" w:rsidRDefault="00966914"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054CA456" w14:textId="77777777" w:rsidR="00FF7F5C" w:rsidRDefault="00FF7F5C" w:rsidP="00BF1947"/>
    <w:p w14:paraId="684919DB" w14:textId="77777777" w:rsidR="00736472" w:rsidRDefault="00736472">
      <w:pPr>
        <w:rPr>
          <w:rFonts w:cs="Arial"/>
          <w:b/>
          <w:bCs/>
          <w:szCs w:val="26"/>
        </w:rPr>
      </w:pPr>
      <w:r>
        <w:br w:type="page"/>
      </w:r>
    </w:p>
    <w:p w14:paraId="5771E39D" w14:textId="77777777" w:rsidR="00FB1B34" w:rsidRDefault="00D63103" w:rsidP="00966914">
      <w:pPr>
        <w:pStyle w:val="Heading3"/>
      </w:pPr>
      <w:bookmarkStart w:id="1057" w:name="_Toc447107060"/>
      <w:r>
        <w:lastRenderedPageBreak/>
        <w:t xml:space="preserve">FileSet </w:t>
      </w:r>
      <w:r w:rsidR="00A503DE">
        <w:t>Object</w:t>
      </w:r>
      <w:bookmarkEnd w:id="1057"/>
    </w:p>
    <w:p w14:paraId="4735DDF1" w14:textId="77777777" w:rsidR="00FB1B34" w:rsidRDefault="00FB1B34">
      <w:r>
        <w:t xml:space="preserve">For spatially and spatial-temporally split files, the file set must be identified. This is done by the </w:t>
      </w:r>
      <w:r w:rsidR="00D76D77">
        <w:t>FileSet</w:t>
      </w:r>
      <w:r>
        <w:t xml:space="preserve"> parameters</w:t>
      </w:r>
      <w:r w:rsidR="00D76D77">
        <w:t xml:space="preserve"> that </w:t>
      </w:r>
      <w:r>
        <w:t xml:space="preserve">identify the </w:t>
      </w:r>
      <w:r w:rsidRPr="00144168">
        <w:rPr>
          <w:i/>
        </w:rPr>
        <w:t>first set of files</w:t>
      </w:r>
      <w:r>
        <w:t xml:space="preserve">. All other information can be </w:t>
      </w:r>
      <w:r w:rsidR="0025723D">
        <w:t>obtained by parsing the metadata of those files.</w:t>
      </w:r>
      <w:r>
        <w:t xml:space="preserve"> </w:t>
      </w:r>
    </w:p>
    <w:p w14:paraId="78905391" w14:textId="77777777" w:rsidR="00FB1B34" w:rsidRPr="00FF7F5C" w:rsidRDefault="00FB1B34"/>
    <w:tbl>
      <w:tblPr>
        <w:tblStyle w:val="LightList-Accent1"/>
        <w:tblW w:w="9576" w:type="dxa"/>
        <w:tblLook w:val="04A0" w:firstRow="1" w:lastRow="0" w:firstColumn="1" w:lastColumn="0" w:noHBand="0" w:noVBand="1"/>
      </w:tblPr>
      <w:tblGrid>
        <w:gridCol w:w="1706"/>
        <w:gridCol w:w="1681"/>
        <w:gridCol w:w="1638"/>
        <w:gridCol w:w="1603"/>
        <w:gridCol w:w="1669"/>
        <w:gridCol w:w="1279"/>
      </w:tblGrid>
      <w:tr w:rsidR="00D76D77" w:rsidRPr="00DE07CD" w14:paraId="06642DA1"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53E2ECE4" w14:textId="77777777" w:rsidR="00D76D77" w:rsidRPr="00DE07CD" w:rsidRDefault="00D76D77" w:rsidP="00FA603D">
            <w:pPr>
              <w:rPr>
                <w:rFonts w:asciiTheme="minorHAnsi" w:hAnsiTheme="minorHAnsi"/>
                <w:sz w:val="20"/>
                <w:szCs w:val="20"/>
              </w:rPr>
            </w:pPr>
            <w:r>
              <w:rPr>
                <w:rFonts w:asciiTheme="minorHAnsi" w:hAnsiTheme="minorHAnsi"/>
                <w:sz w:val="20"/>
                <w:szCs w:val="20"/>
              </w:rPr>
              <w:t>Attribute</w:t>
            </w:r>
          </w:p>
        </w:tc>
        <w:tc>
          <w:tcPr>
            <w:tcW w:w="1805" w:type="dxa"/>
          </w:tcPr>
          <w:p w14:paraId="43A6D38D"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20E9133"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33E54E95"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7F048A1C" w14:textId="31E8D08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1058" w:author="james" w:date="2016-03-30T13:56:00Z">
              <w:r w:rsidRPr="00DE07CD" w:rsidDel="002E0081">
                <w:rPr>
                  <w:rFonts w:asciiTheme="minorHAnsi" w:hAnsiTheme="minorHAnsi"/>
                  <w:sz w:val="20"/>
                  <w:szCs w:val="20"/>
                </w:rPr>
                <w:delText>Optional</w:delText>
              </w:r>
            </w:del>
            <w:ins w:id="1059" w:author="james" w:date="2016-03-30T13:56:00Z">
              <w:r w:rsidR="002E0081">
                <w:rPr>
                  <w:rFonts w:asciiTheme="minorHAnsi" w:hAnsiTheme="minorHAnsi"/>
                  <w:sz w:val="20"/>
                  <w:szCs w:val="20"/>
                </w:rPr>
                <w:t>Requires</w:t>
              </w:r>
            </w:ins>
          </w:p>
        </w:tc>
        <w:tc>
          <w:tcPr>
            <w:tcW w:w="1341" w:type="dxa"/>
          </w:tcPr>
          <w:p w14:paraId="6C334829" w14:textId="77777777" w:rsidR="00D76D77" w:rsidRPr="00DE07CD" w:rsidRDefault="00D76D77"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D76D77" w:rsidRPr="00DE07CD" w14:paraId="3A1E943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4C374025" w14:textId="77777777" w:rsidR="00D76D77" w:rsidRPr="00DE07CD" w:rsidRDefault="00D76D77" w:rsidP="00FA603D">
            <w:pPr>
              <w:rPr>
                <w:rFonts w:asciiTheme="minorHAnsi" w:hAnsiTheme="minorHAnsi"/>
                <w:sz w:val="20"/>
                <w:szCs w:val="20"/>
              </w:rPr>
            </w:pPr>
            <w:r>
              <w:rPr>
                <w:rFonts w:asciiTheme="minorHAnsi" w:hAnsiTheme="minorHAnsi"/>
                <w:sz w:val="20"/>
                <w:szCs w:val="20"/>
              </w:rPr>
              <w:t>FILE</w:t>
            </w:r>
          </w:p>
        </w:tc>
        <w:tc>
          <w:tcPr>
            <w:tcW w:w="1805" w:type="dxa"/>
          </w:tcPr>
          <w:p w14:paraId="7EA4B04B" w14:textId="77777777" w:rsidR="00D76D77" w:rsidRPr="00DE07CD" w:rsidRDefault="00D76D77" w:rsidP="00D76D77">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Names of files comprising the file set </w:t>
            </w:r>
          </w:p>
        </w:tc>
        <w:tc>
          <w:tcPr>
            <w:tcW w:w="1842" w:type="dxa"/>
          </w:tcPr>
          <w:p w14:paraId="0F0C19D2"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anyURI</w:t>
            </w:r>
          </w:p>
        </w:tc>
        <w:tc>
          <w:tcPr>
            <w:tcW w:w="1677" w:type="dxa"/>
          </w:tcPr>
          <w:p w14:paraId="5E474868"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6FB1A3AE" w14:textId="57710771" w:rsidR="00D76D77" w:rsidRPr="00DE07CD" w:rsidRDefault="00D76D77" w:rsidP="00D103E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60" w:author="james" w:date="2016-03-30T13:56:00Z">
              <w:r w:rsidDel="002E0081">
                <w:rPr>
                  <w:rFonts w:asciiTheme="minorHAnsi" w:hAnsiTheme="minorHAnsi"/>
                  <w:sz w:val="20"/>
                  <w:szCs w:val="20"/>
                </w:rPr>
                <w:delText xml:space="preserve">Required </w:delText>
              </w:r>
            </w:del>
            <w:ins w:id="1061" w:author="james" w:date="2016-03-30T13:56:00Z">
              <w:r w:rsidR="002E0081">
                <w:rPr>
                  <w:rFonts w:asciiTheme="minorHAnsi" w:hAnsiTheme="minorHAnsi"/>
                  <w:sz w:val="20"/>
                  <w:szCs w:val="20"/>
                </w:rPr>
                <w:t>yes,</w:t>
              </w:r>
              <w:r w:rsidR="002E0081">
                <w:rPr>
                  <w:rFonts w:asciiTheme="minorHAnsi" w:hAnsiTheme="minorHAnsi"/>
                  <w:sz w:val="20"/>
                  <w:szCs w:val="20"/>
                </w:rPr>
                <w:t xml:space="preserve"> </w:t>
              </w:r>
            </w:ins>
            <w:r>
              <w:rPr>
                <w:rFonts w:asciiTheme="minorHAnsi" w:hAnsiTheme="minorHAnsi"/>
                <w:sz w:val="20"/>
                <w:szCs w:val="20"/>
              </w:rPr>
              <w:t xml:space="preserve">for </w:t>
            </w:r>
            <w:r w:rsidR="00D103E0">
              <w:rPr>
                <w:rFonts w:asciiTheme="minorHAnsi" w:hAnsiTheme="minorHAnsi"/>
                <w:sz w:val="20"/>
                <w:szCs w:val="20"/>
              </w:rPr>
              <w:t xml:space="preserve">spatial </w:t>
            </w:r>
            <w:r>
              <w:rPr>
                <w:rFonts w:asciiTheme="minorHAnsi" w:hAnsiTheme="minorHAnsi"/>
                <w:sz w:val="20"/>
                <w:szCs w:val="20"/>
              </w:rPr>
              <w:t>or spatial-temporal</w:t>
            </w:r>
          </w:p>
        </w:tc>
        <w:tc>
          <w:tcPr>
            <w:tcW w:w="1341" w:type="dxa"/>
          </w:tcPr>
          <w:p w14:paraId="0CE14B9E" w14:textId="77777777" w:rsidR="00D76D77" w:rsidRPr="00DE07CD" w:rsidRDefault="00D76D77"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4227BA39" w14:textId="77777777" w:rsidR="00FB1B34" w:rsidRDefault="00FB1B34" w:rsidP="001C1B6B"/>
    <w:p w14:paraId="091FECCF" w14:textId="77777777" w:rsidR="00E0634D" w:rsidRDefault="00E0634D">
      <w:pPr>
        <w:rPr>
          <w:rFonts w:cs="Arial"/>
          <w:b/>
          <w:bCs/>
          <w:iCs/>
          <w:szCs w:val="28"/>
        </w:rPr>
      </w:pPr>
      <w:r>
        <w:br w:type="page"/>
      </w:r>
    </w:p>
    <w:p w14:paraId="28CC7B58" w14:textId="77777777" w:rsidR="00A503DE" w:rsidRDefault="00A503DE" w:rsidP="00FB1B34">
      <w:pPr>
        <w:pStyle w:val="Heading2"/>
      </w:pPr>
      <w:bookmarkStart w:id="1062" w:name="_Toc447107061"/>
      <w:r>
        <w:lastRenderedPageBreak/>
        <w:t xml:space="preserve">Foundation </w:t>
      </w:r>
      <w:r w:rsidR="00496985">
        <w:t>Classes</w:t>
      </w:r>
      <w:bookmarkEnd w:id="1062"/>
      <w:r>
        <w:t xml:space="preserve"> </w:t>
      </w:r>
    </w:p>
    <w:p w14:paraId="47A4B702" w14:textId="77777777" w:rsidR="00BF1947" w:rsidRPr="00BF1947" w:rsidRDefault="009B5AFB" w:rsidP="00144168">
      <w:pPr>
        <w:ind w:left="576"/>
      </w:pPr>
      <w:r>
        <w:t>The domain object model f</w:t>
      </w:r>
      <w:r w:rsidR="00BF1947">
        <w:t>oundation classes define basic types used by the core metadata elements.</w:t>
      </w:r>
      <w:r>
        <w:t xml:space="preserve"> </w:t>
      </w:r>
    </w:p>
    <w:p w14:paraId="150DB1FA" w14:textId="77777777" w:rsidR="00496985" w:rsidRDefault="00A503DE" w:rsidP="00144168">
      <w:pPr>
        <w:pStyle w:val="Heading3"/>
      </w:pPr>
      <w:bookmarkStart w:id="1063" w:name="_Toc447107062"/>
      <w:r>
        <w:t>URI</w:t>
      </w:r>
      <w:bookmarkEnd w:id="1063"/>
    </w:p>
    <w:p w14:paraId="49718D06" w14:textId="77777777" w:rsidR="00496985" w:rsidRPr="00496985" w:rsidRDefault="00496985" w:rsidP="00144168">
      <w:r>
        <w:t>A Universal Resource Identifier (URI) defines a unique path (e.g. URL) for locating an associated resource.  The URI type is used to enable specification in a XML compatible format.</w:t>
      </w:r>
    </w:p>
    <w:p w14:paraId="243C0AC7" w14:textId="77777777" w:rsidR="00A503DE" w:rsidRDefault="00A503DE" w:rsidP="00144168">
      <w:pPr>
        <w:pStyle w:val="Heading3"/>
      </w:pPr>
      <w:bookmarkStart w:id="1064" w:name="_Toc447107063"/>
      <w:r>
        <w:t>DateTime</w:t>
      </w:r>
      <w:bookmarkEnd w:id="1064"/>
    </w:p>
    <w:p w14:paraId="2E7647D7" w14:textId="77777777" w:rsidR="00D76D77" w:rsidRDefault="00D76D77" w:rsidP="00D76D77"/>
    <w:p w14:paraId="0AAECAE4" w14:textId="77777777" w:rsidR="00496985" w:rsidRPr="006C6BC3" w:rsidRDefault="00D76D77" w:rsidP="00144168">
      <w:r w:rsidRPr="006C6BC3">
        <w:t xml:space="preserve">DateTime string specified in </w:t>
      </w:r>
      <w:r w:rsidRPr="006A79B8">
        <w:t xml:space="preserve">standard XML format. See </w:t>
      </w:r>
      <w:r w:rsidR="0096189C">
        <w:fldChar w:fldCharType="begin"/>
      </w:r>
      <w:r w:rsidR="0096189C">
        <w:instrText xml:space="preserve"> HYPERLINK "http://www.w3schools.com/schema/schema_dtypes_date.asp" </w:instrText>
      </w:r>
      <w:ins w:id="1065" w:author="james" w:date="2016-03-29T12:10:00Z"/>
      <w:r w:rsidR="0096189C">
        <w:fldChar w:fldCharType="separate"/>
      </w:r>
      <w:r w:rsidRPr="00144168">
        <w:rPr>
          <w:rStyle w:val="Hyperlink"/>
        </w:rPr>
        <w:t>http://www.w3schools.com/schema/schema_dtypes_date.asp</w:t>
      </w:r>
      <w:r w:rsidR="0096189C">
        <w:rPr>
          <w:rStyle w:val="Hyperlink"/>
        </w:rPr>
        <w:fldChar w:fldCharType="end"/>
      </w:r>
      <w:r w:rsidR="006C6BC3" w:rsidRPr="00144168">
        <w:rPr>
          <w:rStyle w:val="Hyperlink"/>
        </w:rPr>
        <w:t xml:space="preserve"> for details</w:t>
      </w:r>
    </w:p>
    <w:p w14:paraId="6EAA40C0" w14:textId="77777777" w:rsidR="00A503DE" w:rsidRDefault="00A503DE" w:rsidP="00144168">
      <w:pPr>
        <w:pStyle w:val="Heading3"/>
      </w:pPr>
      <w:bookmarkStart w:id="1066" w:name="_Toc447107064"/>
      <w:r>
        <w:t>Frequency</w:t>
      </w:r>
      <w:bookmarkEnd w:id="1066"/>
    </w:p>
    <w:p w14:paraId="1483013C" w14:textId="77777777" w:rsidR="006A79B8" w:rsidRPr="006A79B8" w:rsidRDefault="006A79B8" w:rsidP="00144168">
      <w:pPr>
        <w:ind w:left="720"/>
      </w:pPr>
      <w:r>
        <w:t>Specifies frequency. Units can be Hz, kHz, MHz, or GHz. Format can be double or a ratio of the form  ‘xxxx.yyyy’ where frequency = xxxx/yyyy where xxxx and yyyy are signed and unsigned 32-bit integers, respectively.</w:t>
      </w:r>
    </w:p>
    <w:p w14:paraId="00D31B77" w14:textId="77777777" w:rsidR="00A503DE" w:rsidRDefault="00A503DE" w:rsidP="00144168">
      <w:pPr>
        <w:pStyle w:val="Heading3"/>
      </w:pPr>
      <w:bookmarkStart w:id="1067" w:name="_Toc447107065"/>
      <w:r>
        <w:t>Duration</w:t>
      </w:r>
      <w:bookmarkEnd w:id="1067"/>
    </w:p>
    <w:p w14:paraId="3DD14E57" w14:textId="77777777" w:rsidR="006A79B8" w:rsidRPr="006A79B8" w:rsidRDefault="006A79B8" w:rsidP="00144168">
      <w:pPr>
        <w:ind w:left="720"/>
      </w:pPr>
      <w:r>
        <w:t xml:space="preserve">Used for specifying an interval of time. Units include </w:t>
      </w:r>
      <w:r w:rsidR="00022D60">
        <w:t>ns, us, ms, sec. Format is double.</w:t>
      </w:r>
    </w:p>
    <w:p w14:paraId="21B73C98" w14:textId="77777777" w:rsidR="00BF1947" w:rsidRPr="00BF1947" w:rsidRDefault="00BF1947" w:rsidP="00144168"/>
    <w:p w14:paraId="0D9C621F" w14:textId="77777777" w:rsidR="00496985" w:rsidRDefault="00C42311" w:rsidP="00144168">
      <w:pPr>
        <w:pStyle w:val="Heading3"/>
      </w:pPr>
      <w:bookmarkStart w:id="1068" w:name="_Toc447107066"/>
      <w:r>
        <w:t>Location</w:t>
      </w:r>
      <w:bookmarkEnd w:id="1068"/>
    </w:p>
    <w:p w14:paraId="436CFD01" w14:textId="77777777" w:rsidR="009238AE" w:rsidRPr="009238AE" w:rsidRDefault="009238AE" w:rsidP="00144168">
      <w:pPr>
        <w:ind w:left="720"/>
      </w:pPr>
      <w:r>
        <w:t xml:space="preserve">The </w:t>
      </w:r>
      <w:r w:rsidR="00C42311">
        <w:t>location</w:t>
      </w:r>
      <w:r>
        <w:t xml:space="preserve"> attribute is used to specify the location of the platform with respect to the Geoid.</w:t>
      </w:r>
      <w:r w:rsidR="00C42311">
        <w:t xml:space="preserve"> For a dynamic scenario, this is typically the initial location.</w:t>
      </w:r>
    </w:p>
    <w:p w14:paraId="4732DC9D" w14:textId="77777777" w:rsidR="009238AE" w:rsidRDefault="009238AE" w:rsidP="00144168">
      <w:pPr>
        <w:ind w:left="720"/>
      </w:pPr>
    </w:p>
    <w:tbl>
      <w:tblPr>
        <w:tblStyle w:val="LightList-Accent1"/>
        <w:tblW w:w="9576" w:type="dxa"/>
        <w:tblLook w:val="04A0" w:firstRow="1" w:lastRow="0" w:firstColumn="1" w:lastColumn="0" w:noHBand="0" w:noVBand="1"/>
      </w:tblPr>
      <w:tblGrid>
        <w:gridCol w:w="1683"/>
        <w:gridCol w:w="1722"/>
        <w:gridCol w:w="1612"/>
        <w:gridCol w:w="1593"/>
        <w:gridCol w:w="1696"/>
        <w:gridCol w:w="1270"/>
      </w:tblGrid>
      <w:tr w:rsidR="009238AE" w:rsidRPr="00DE07CD" w14:paraId="0111497C"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0546574B" w14:textId="77777777"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14:paraId="768F8D1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C23C78C"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03AB482A"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5CFC21F0" w14:textId="044E78FE"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1069" w:author="james" w:date="2016-03-30T13:56:00Z">
              <w:r w:rsidRPr="00DE07CD" w:rsidDel="00C13F06">
                <w:rPr>
                  <w:rFonts w:asciiTheme="minorHAnsi" w:hAnsiTheme="minorHAnsi"/>
                  <w:sz w:val="20"/>
                  <w:szCs w:val="20"/>
                </w:rPr>
                <w:delText>Optional</w:delText>
              </w:r>
            </w:del>
            <w:ins w:id="1070" w:author="james" w:date="2016-03-30T13:56:00Z">
              <w:r w:rsidR="00C13F06">
                <w:rPr>
                  <w:rFonts w:asciiTheme="minorHAnsi" w:hAnsiTheme="minorHAnsi"/>
                  <w:sz w:val="20"/>
                  <w:szCs w:val="20"/>
                </w:rPr>
                <w:t>Required</w:t>
              </w:r>
            </w:ins>
          </w:p>
        </w:tc>
        <w:tc>
          <w:tcPr>
            <w:tcW w:w="1341" w:type="dxa"/>
          </w:tcPr>
          <w:p w14:paraId="4FAED43F"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61CD7340"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F3CD04C" w14:textId="77777777" w:rsidR="009238AE" w:rsidRDefault="009238AE" w:rsidP="00FA603D">
            <w:pPr>
              <w:rPr>
                <w:rFonts w:asciiTheme="minorHAnsi" w:hAnsiTheme="minorHAnsi"/>
                <w:sz w:val="20"/>
                <w:szCs w:val="20"/>
              </w:rPr>
            </w:pPr>
            <w:r>
              <w:rPr>
                <w:rFonts w:asciiTheme="minorHAnsi" w:hAnsiTheme="minorHAnsi"/>
                <w:sz w:val="20"/>
                <w:szCs w:val="20"/>
              </w:rPr>
              <w:t>DATUM</w:t>
            </w:r>
          </w:p>
        </w:tc>
        <w:tc>
          <w:tcPr>
            <w:tcW w:w="1805" w:type="dxa"/>
          </w:tcPr>
          <w:p w14:paraId="2B0FBA92" w14:textId="77777777" w:rsidR="009238AE"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Datum used for the Geoid</w:t>
            </w:r>
          </w:p>
        </w:tc>
        <w:tc>
          <w:tcPr>
            <w:tcW w:w="1842" w:type="dxa"/>
          </w:tcPr>
          <w:p w14:paraId="1575328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1677" w:type="dxa"/>
          </w:tcPr>
          <w:p w14:paraId="4C20C2DE" w14:textId="532510F2" w:rsidR="009238AE" w:rsidRDefault="009238AE"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71" w:author="james" w:date="2016-03-30T13:57:00Z">
              <w:r w:rsidDel="0064079F">
                <w:rPr>
                  <w:rFonts w:asciiTheme="minorHAnsi" w:hAnsiTheme="minorHAnsi"/>
                  <w:sz w:val="20"/>
                  <w:szCs w:val="20"/>
                </w:rPr>
                <w:delText>‘</w:delText>
              </w:r>
            </w:del>
            <w:ins w:id="1072" w:author="james" w:date="2016-03-30T13:57:00Z">
              <w:r w:rsidR="0064079F">
                <w:rPr>
                  <w:rFonts w:asciiTheme="minorHAnsi" w:hAnsiTheme="minorHAnsi"/>
                  <w:sz w:val="20"/>
                  <w:szCs w:val="20"/>
                </w:rPr>
                <w:t>“</w:t>
              </w:r>
            </w:ins>
            <w:r>
              <w:rPr>
                <w:rFonts w:asciiTheme="minorHAnsi" w:hAnsiTheme="minorHAnsi"/>
                <w:sz w:val="20"/>
                <w:szCs w:val="20"/>
              </w:rPr>
              <w:t>WGS-</w:t>
            </w:r>
            <w:del w:id="1073" w:author="james" w:date="2016-03-30T13:57:00Z">
              <w:r w:rsidDel="0064079F">
                <w:rPr>
                  <w:rFonts w:asciiTheme="minorHAnsi" w:hAnsiTheme="minorHAnsi"/>
                  <w:sz w:val="20"/>
                  <w:szCs w:val="20"/>
                </w:rPr>
                <w:delText>84’</w:delText>
              </w:r>
            </w:del>
            <w:ins w:id="1074" w:author="james" w:date="2016-03-30T13:57:00Z">
              <w:r w:rsidR="0064079F">
                <w:rPr>
                  <w:rFonts w:asciiTheme="minorHAnsi" w:hAnsiTheme="minorHAnsi"/>
                  <w:sz w:val="20"/>
                  <w:szCs w:val="20"/>
                </w:rPr>
                <w:t>84</w:t>
              </w:r>
              <w:r w:rsidR="0064079F">
                <w:rPr>
                  <w:rFonts w:asciiTheme="minorHAnsi" w:hAnsiTheme="minorHAnsi"/>
                  <w:sz w:val="20"/>
                  <w:szCs w:val="20"/>
                </w:rPr>
                <w:t>”</w:t>
              </w:r>
            </w:ins>
          </w:p>
        </w:tc>
        <w:tc>
          <w:tcPr>
            <w:tcW w:w="1029" w:type="dxa"/>
          </w:tcPr>
          <w:p w14:paraId="1FE0A1F8" w14:textId="4A3AC0DC" w:rsidR="009238AE" w:rsidRPr="00DE07CD" w:rsidRDefault="00494A0B"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75" w:author="james" w:date="2016-03-30T13:56:00Z">
              <w:r w:rsidDel="00363BAB">
                <w:rPr>
                  <w:rFonts w:asciiTheme="minorHAnsi" w:hAnsiTheme="minorHAnsi"/>
                  <w:sz w:val="20"/>
                  <w:szCs w:val="20"/>
                </w:rPr>
                <w:delText>Y</w:delText>
              </w:r>
              <w:r w:rsidR="009238AE" w:rsidDel="00363BAB">
                <w:rPr>
                  <w:rFonts w:asciiTheme="minorHAnsi" w:hAnsiTheme="minorHAnsi"/>
                  <w:sz w:val="20"/>
                  <w:szCs w:val="20"/>
                </w:rPr>
                <w:delText>es</w:delText>
              </w:r>
            </w:del>
            <w:ins w:id="1076" w:author="james" w:date="2016-03-30T13:56:00Z">
              <w:r w:rsidR="00363BAB">
                <w:rPr>
                  <w:rFonts w:asciiTheme="minorHAnsi" w:hAnsiTheme="minorHAnsi"/>
                  <w:sz w:val="20"/>
                  <w:szCs w:val="20"/>
                </w:rPr>
                <w:t>no</w:t>
              </w:r>
            </w:ins>
          </w:p>
        </w:tc>
        <w:tc>
          <w:tcPr>
            <w:tcW w:w="1341" w:type="dxa"/>
          </w:tcPr>
          <w:p w14:paraId="07B264B0" w14:textId="12DAAA97" w:rsidR="009238AE" w:rsidRPr="00DE07CD" w:rsidRDefault="009238AE"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077" w:author="james" w:date="2016-03-30T13:57:00Z">
              <w:r w:rsidDel="0064079F">
                <w:rPr>
                  <w:rFonts w:asciiTheme="minorHAnsi" w:hAnsiTheme="minorHAnsi"/>
                  <w:sz w:val="20"/>
                  <w:szCs w:val="20"/>
                </w:rPr>
                <w:delText>‘</w:delText>
              </w:r>
            </w:del>
            <w:ins w:id="1078" w:author="james" w:date="2016-03-30T13:57:00Z">
              <w:r w:rsidR="0064079F">
                <w:rPr>
                  <w:rFonts w:asciiTheme="minorHAnsi" w:hAnsiTheme="minorHAnsi"/>
                  <w:sz w:val="20"/>
                  <w:szCs w:val="20"/>
                </w:rPr>
                <w:t>“</w:t>
              </w:r>
            </w:ins>
            <w:r>
              <w:rPr>
                <w:rFonts w:asciiTheme="minorHAnsi" w:hAnsiTheme="minorHAnsi"/>
                <w:sz w:val="20"/>
                <w:szCs w:val="20"/>
              </w:rPr>
              <w:t>WGS-</w:t>
            </w:r>
            <w:del w:id="1079" w:author="james" w:date="2016-03-30T13:57:00Z">
              <w:r w:rsidDel="0064079F">
                <w:rPr>
                  <w:rFonts w:asciiTheme="minorHAnsi" w:hAnsiTheme="minorHAnsi"/>
                  <w:sz w:val="20"/>
                  <w:szCs w:val="20"/>
                </w:rPr>
                <w:delText>84’</w:delText>
              </w:r>
            </w:del>
            <w:ins w:id="1080" w:author="james" w:date="2016-03-30T13:57:00Z">
              <w:r w:rsidR="0064079F">
                <w:rPr>
                  <w:rFonts w:asciiTheme="minorHAnsi" w:hAnsiTheme="minorHAnsi"/>
                  <w:sz w:val="20"/>
                  <w:szCs w:val="20"/>
                </w:rPr>
                <w:t>84</w:t>
              </w:r>
              <w:r w:rsidR="0064079F">
                <w:rPr>
                  <w:rFonts w:asciiTheme="minorHAnsi" w:hAnsiTheme="minorHAnsi"/>
                  <w:sz w:val="20"/>
                  <w:szCs w:val="20"/>
                </w:rPr>
                <w:t>”</w:t>
              </w:r>
            </w:ins>
          </w:p>
        </w:tc>
      </w:tr>
      <w:tr w:rsidR="009238AE" w:rsidRPr="00DE07CD" w14:paraId="33A682D8"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21CB4AC0" w14:textId="77777777"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14:paraId="0EFF5BD4"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 of representation used to specify position</w:t>
            </w:r>
          </w:p>
        </w:tc>
        <w:tc>
          <w:tcPr>
            <w:tcW w:w="1842" w:type="dxa"/>
          </w:tcPr>
          <w:p w14:paraId="757290B4"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14:paraId="47264E8A" w14:textId="5F186C3F" w:rsidR="009238AE" w:rsidRPr="00DE07CD" w:rsidRDefault="00F56376" w:rsidP="00EA3C7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1081" w:author="james" w:date="2016-03-30T13:57:00Z">
              <w:r>
                <w:rPr>
                  <w:rFonts w:asciiTheme="minorHAnsi" w:hAnsiTheme="minorHAnsi"/>
                  <w:sz w:val="20"/>
                  <w:szCs w:val="20"/>
                </w:rPr>
                <w:t>“</w:t>
              </w:r>
            </w:ins>
            <w:del w:id="1082" w:author="james" w:date="2016-03-30T13:57:00Z">
              <w:r w:rsidR="009238AE" w:rsidDel="00F56376">
                <w:rPr>
                  <w:rFonts w:asciiTheme="minorHAnsi" w:hAnsiTheme="minorHAnsi"/>
                  <w:sz w:val="20"/>
                  <w:szCs w:val="20"/>
                </w:rPr>
                <w:delText>‘</w:delText>
              </w:r>
            </w:del>
            <w:del w:id="1083" w:author="james" w:date="2016-03-30T13:56:00Z">
              <w:r w:rsidR="009238AE" w:rsidDel="00F56376">
                <w:rPr>
                  <w:rFonts w:asciiTheme="minorHAnsi" w:hAnsiTheme="minorHAnsi"/>
                  <w:sz w:val="20"/>
                  <w:szCs w:val="20"/>
                </w:rPr>
                <w:delText>LLH’</w:delText>
              </w:r>
            </w:del>
            <w:ins w:id="1084" w:author="james" w:date="2016-03-30T13:56:00Z">
              <w:r>
                <w:rPr>
                  <w:rFonts w:asciiTheme="minorHAnsi" w:hAnsiTheme="minorHAnsi"/>
                  <w:sz w:val="20"/>
                  <w:szCs w:val="20"/>
                </w:rPr>
                <w:t>LLH</w:t>
              </w:r>
              <w:r>
                <w:rPr>
                  <w:rFonts w:asciiTheme="minorHAnsi" w:hAnsiTheme="minorHAnsi"/>
                  <w:sz w:val="20"/>
                  <w:szCs w:val="20"/>
                </w:rPr>
                <w:t>”</w:t>
              </w:r>
            </w:ins>
            <w:del w:id="1085" w:author="james" w:date="2016-03-30T13:56:00Z">
              <w:r w:rsidR="009238AE" w:rsidDel="001C1D03">
                <w:rPr>
                  <w:rFonts w:asciiTheme="minorHAnsi" w:hAnsiTheme="minorHAnsi"/>
                  <w:sz w:val="20"/>
                  <w:szCs w:val="20"/>
                </w:rPr>
                <w:delText>, ‘ECEF’</w:delText>
              </w:r>
            </w:del>
          </w:p>
        </w:tc>
        <w:tc>
          <w:tcPr>
            <w:tcW w:w="1029" w:type="dxa"/>
          </w:tcPr>
          <w:p w14:paraId="239FD56F" w14:textId="31B84BD4" w:rsidR="009238AE" w:rsidRPr="00DE07CD" w:rsidRDefault="009238AE" w:rsidP="0032473E">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086" w:author="james" w:date="2016-03-30T13:56:00Z">
              <w:r w:rsidDel="00363BAB">
                <w:rPr>
                  <w:rFonts w:asciiTheme="minorHAnsi" w:hAnsiTheme="minorHAnsi"/>
                  <w:sz w:val="20"/>
                  <w:szCs w:val="20"/>
                </w:rPr>
                <w:delText>yes</w:delText>
              </w:r>
            </w:del>
            <w:ins w:id="1087" w:author="james" w:date="2016-03-30T13:56:00Z">
              <w:r w:rsidR="00363BAB">
                <w:rPr>
                  <w:rFonts w:asciiTheme="minorHAnsi" w:hAnsiTheme="minorHAnsi"/>
                  <w:sz w:val="20"/>
                  <w:szCs w:val="20"/>
                </w:rPr>
                <w:t>no</w:t>
              </w:r>
            </w:ins>
          </w:p>
        </w:tc>
        <w:tc>
          <w:tcPr>
            <w:tcW w:w="1341" w:type="dxa"/>
          </w:tcPr>
          <w:p w14:paraId="45CBB9DF" w14:textId="116E4734" w:rsidR="009238AE" w:rsidRPr="00DE07CD" w:rsidRDefault="00F56376"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1088" w:author="james" w:date="2016-03-30T13:57:00Z">
              <w:r>
                <w:rPr>
                  <w:rFonts w:asciiTheme="minorHAnsi" w:hAnsiTheme="minorHAnsi"/>
                  <w:sz w:val="20"/>
                  <w:szCs w:val="20"/>
                </w:rPr>
                <w:t>“</w:t>
              </w:r>
            </w:ins>
            <w:del w:id="1089" w:author="james" w:date="2016-03-30T13:57:00Z">
              <w:r w:rsidR="009238AE" w:rsidDel="00F56376">
                <w:rPr>
                  <w:rFonts w:asciiTheme="minorHAnsi" w:hAnsiTheme="minorHAnsi"/>
                  <w:sz w:val="20"/>
                  <w:szCs w:val="20"/>
                </w:rPr>
                <w:delText>‘</w:delText>
              </w:r>
            </w:del>
            <w:r w:rsidR="009238AE">
              <w:rPr>
                <w:rFonts w:asciiTheme="minorHAnsi" w:hAnsiTheme="minorHAnsi"/>
                <w:sz w:val="20"/>
                <w:szCs w:val="20"/>
              </w:rPr>
              <w:t>LLH</w:t>
            </w:r>
            <w:ins w:id="1090" w:author="james" w:date="2016-03-30T13:57:00Z">
              <w:r>
                <w:rPr>
                  <w:rFonts w:asciiTheme="minorHAnsi" w:hAnsiTheme="minorHAnsi"/>
                  <w:sz w:val="20"/>
                  <w:szCs w:val="20"/>
                </w:rPr>
                <w:t>”</w:t>
              </w:r>
            </w:ins>
            <w:del w:id="1091" w:author="james" w:date="2016-03-30T13:57:00Z">
              <w:r w:rsidR="009238AE" w:rsidDel="00F56376">
                <w:rPr>
                  <w:rFonts w:asciiTheme="minorHAnsi" w:hAnsiTheme="minorHAnsi"/>
                  <w:sz w:val="20"/>
                  <w:szCs w:val="20"/>
                </w:rPr>
                <w:delText>’</w:delText>
              </w:r>
            </w:del>
          </w:p>
        </w:tc>
      </w:tr>
      <w:tr w:rsidR="009238AE" w:rsidRPr="00DE07CD" w14:paraId="7C9140CD"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15F6625A" w14:textId="77777777"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14:paraId="2827CDEB"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14:paraId="1A138531" w14:textId="01D3D823" w:rsidR="009238AE" w:rsidRPr="00DE07CD" w:rsidRDefault="009238AE" w:rsidP="007E5CD9">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w:t>
            </w:r>
            <w:ins w:id="1092" w:author="james" w:date="2016-03-29T13:31:00Z">
              <w:r w:rsidR="007E5CD9">
                <w:rPr>
                  <w:rFonts w:asciiTheme="minorHAnsi" w:hAnsiTheme="minorHAnsi"/>
                  <w:sz w:val="20"/>
                  <w:szCs w:val="20"/>
                </w:rPr>
                <w:t>x3</w:t>
              </w:r>
            </w:ins>
            <w:del w:id="1093" w:author="james" w:date="2016-03-29T13:31:00Z">
              <w:r w:rsidDel="007E5CD9">
                <w:rPr>
                  <w:rFonts w:asciiTheme="minorHAnsi" w:hAnsiTheme="minorHAnsi"/>
                  <w:sz w:val="20"/>
                  <w:szCs w:val="20"/>
                </w:rPr>
                <w:delText>3 x 1</w:delText>
              </w:r>
            </w:del>
            <w:ins w:id="1094" w:author="james" w:date="2016-03-29T13:31:00Z">
              <w:r w:rsidR="007E5CD9">
                <w:rPr>
                  <w:rFonts w:asciiTheme="minorHAnsi" w:hAnsiTheme="minorHAnsi"/>
                  <w:sz w:val="20"/>
                  <w:szCs w:val="20"/>
                </w:rPr>
                <w:t>)</w:t>
              </w:r>
            </w:ins>
            <w:del w:id="1095" w:author="james" w:date="2016-03-29T13:31:00Z">
              <w:r w:rsidDel="007E5CD9">
                <w:rPr>
                  <w:rFonts w:asciiTheme="minorHAnsi" w:hAnsiTheme="minorHAnsi"/>
                  <w:sz w:val="20"/>
                  <w:szCs w:val="20"/>
                </w:rPr>
                <w:delText xml:space="preserve"> vector)</w:delText>
              </w:r>
            </w:del>
          </w:p>
        </w:tc>
        <w:tc>
          <w:tcPr>
            <w:tcW w:w="1677" w:type="dxa"/>
          </w:tcPr>
          <w:p w14:paraId="79E973F3"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c>
          <w:tcPr>
            <w:tcW w:w="1029" w:type="dxa"/>
          </w:tcPr>
          <w:p w14:paraId="0C12389A" w14:textId="1CC69B7E" w:rsidR="009238AE" w:rsidRPr="00DE07CD" w:rsidRDefault="0032473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1096" w:author="james" w:date="2016-03-30T13:56:00Z">
              <w:r>
                <w:rPr>
                  <w:rFonts w:asciiTheme="minorHAnsi" w:hAnsiTheme="minorHAnsi"/>
                  <w:sz w:val="20"/>
                  <w:szCs w:val="20"/>
                </w:rPr>
                <w:t>yes</w:t>
              </w:r>
            </w:ins>
          </w:p>
        </w:tc>
        <w:tc>
          <w:tcPr>
            <w:tcW w:w="1341" w:type="dxa"/>
          </w:tcPr>
          <w:p w14:paraId="32122138"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bl>
    <w:p w14:paraId="6B6FE20B" w14:textId="77777777" w:rsidR="003E334D" w:rsidRDefault="003E334D" w:rsidP="003E334D">
      <w:pPr>
        <w:pStyle w:val="Heading3"/>
        <w:numPr>
          <w:ilvl w:val="0"/>
          <w:numId w:val="0"/>
        </w:numPr>
        <w:ind w:left="720"/>
      </w:pPr>
    </w:p>
    <w:p w14:paraId="3E3FBDA7" w14:textId="77777777" w:rsidR="003E334D" w:rsidRDefault="003E334D">
      <w:pPr>
        <w:rPr>
          <w:rFonts w:cs="Arial"/>
          <w:b/>
          <w:bCs/>
          <w:szCs w:val="26"/>
        </w:rPr>
      </w:pPr>
      <w:r>
        <w:br w:type="page"/>
      </w:r>
    </w:p>
    <w:p w14:paraId="2E5B7AAC" w14:textId="77777777" w:rsidR="009238AE" w:rsidRDefault="009238AE" w:rsidP="009238AE">
      <w:pPr>
        <w:pStyle w:val="Heading3"/>
      </w:pPr>
      <w:bookmarkStart w:id="1097" w:name="_Toc447107067"/>
      <w:r>
        <w:lastRenderedPageBreak/>
        <w:t>Origin</w:t>
      </w:r>
      <w:bookmarkEnd w:id="1097"/>
    </w:p>
    <w:p w14:paraId="067DEB82" w14:textId="77777777" w:rsidR="009238AE" w:rsidRPr="009238AE" w:rsidRDefault="009238AE" w:rsidP="009238AE">
      <w:pPr>
        <w:ind w:left="720"/>
      </w:pPr>
      <w:r>
        <w:t xml:space="preserve">Represents the </w:t>
      </w:r>
      <w:r w:rsidR="00C42311">
        <w:t xml:space="preserve">origin of a </w:t>
      </w:r>
      <w:r w:rsidR="00E0634D">
        <w:t>child</w:t>
      </w:r>
      <w:r>
        <w:t xml:space="preserve"> reference frame with respect to the </w:t>
      </w:r>
      <w:r w:rsidR="00E0634D">
        <w:t xml:space="preserve">parent </w:t>
      </w:r>
      <w:r>
        <w:t>r</w:t>
      </w:r>
      <w:r w:rsidR="003A562C">
        <w:t>eference frame</w:t>
      </w:r>
      <w:r>
        <w:t>.</w:t>
      </w:r>
    </w:p>
    <w:p w14:paraId="27C09798" w14:textId="77777777" w:rsidR="009238AE" w:rsidRDefault="009238AE" w:rsidP="009238AE">
      <w:pPr>
        <w:ind w:left="720"/>
      </w:pPr>
    </w:p>
    <w:tbl>
      <w:tblPr>
        <w:tblStyle w:val="LightList-Accent1"/>
        <w:tblW w:w="9576" w:type="dxa"/>
        <w:tblLook w:val="04A0" w:firstRow="1" w:lastRow="0" w:firstColumn="1" w:lastColumn="0" w:noHBand="0" w:noVBand="1"/>
      </w:tblPr>
      <w:tblGrid>
        <w:gridCol w:w="1680"/>
        <w:gridCol w:w="1720"/>
        <w:gridCol w:w="1608"/>
        <w:gridCol w:w="1591"/>
        <w:gridCol w:w="1696"/>
        <w:gridCol w:w="1281"/>
      </w:tblGrid>
      <w:tr w:rsidR="009238AE" w:rsidRPr="00DE07CD" w14:paraId="58D1ED0F" w14:textId="77777777" w:rsidTr="00FA60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228472FE" w14:textId="77777777" w:rsidR="009238AE" w:rsidRPr="00DE07CD" w:rsidRDefault="009238AE" w:rsidP="00FA603D">
            <w:pPr>
              <w:rPr>
                <w:rFonts w:asciiTheme="minorHAnsi" w:hAnsiTheme="minorHAnsi"/>
                <w:sz w:val="20"/>
                <w:szCs w:val="20"/>
              </w:rPr>
            </w:pPr>
            <w:r>
              <w:rPr>
                <w:rFonts w:asciiTheme="minorHAnsi" w:hAnsiTheme="minorHAnsi"/>
                <w:sz w:val="20"/>
                <w:szCs w:val="20"/>
              </w:rPr>
              <w:t>Attribute</w:t>
            </w:r>
          </w:p>
        </w:tc>
        <w:tc>
          <w:tcPr>
            <w:tcW w:w="1805" w:type="dxa"/>
          </w:tcPr>
          <w:p w14:paraId="4E3C4CC5"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7A59FAE1"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68FA775B"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6BC1D45E" w14:textId="0F7EF39B"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1098" w:author="james" w:date="2016-03-30T13:57:00Z">
              <w:r w:rsidRPr="00DE07CD" w:rsidDel="00B9552E">
                <w:rPr>
                  <w:rFonts w:asciiTheme="minorHAnsi" w:hAnsiTheme="minorHAnsi"/>
                  <w:sz w:val="20"/>
                  <w:szCs w:val="20"/>
                </w:rPr>
                <w:delText>Optional</w:delText>
              </w:r>
            </w:del>
            <w:ins w:id="1099" w:author="james" w:date="2016-03-30T13:57:00Z">
              <w:r w:rsidR="00B9552E">
                <w:rPr>
                  <w:rFonts w:asciiTheme="minorHAnsi" w:hAnsiTheme="minorHAnsi"/>
                  <w:sz w:val="20"/>
                  <w:szCs w:val="20"/>
                </w:rPr>
                <w:t>Required</w:t>
              </w:r>
            </w:ins>
          </w:p>
        </w:tc>
        <w:tc>
          <w:tcPr>
            <w:tcW w:w="1341" w:type="dxa"/>
          </w:tcPr>
          <w:p w14:paraId="05FD1316" w14:textId="77777777" w:rsidR="009238AE" w:rsidRPr="00DE07CD" w:rsidRDefault="009238AE" w:rsidP="00FA603D">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9238AE" w:rsidRPr="00DE07CD" w14:paraId="2AAA8E7C" w14:textId="77777777" w:rsidTr="00FA60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8804FE3" w14:textId="77777777" w:rsidR="009238AE" w:rsidRPr="00DE07CD" w:rsidRDefault="009238AE" w:rsidP="00FA603D">
            <w:pPr>
              <w:rPr>
                <w:rFonts w:asciiTheme="minorHAnsi" w:hAnsiTheme="minorHAnsi"/>
                <w:sz w:val="20"/>
                <w:szCs w:val="20"/>
              </w:rPr>
            </w:pPr>
            <w:r>
              <w:rPr>
                <w:rFonts w:asciiTheme="minorHAnsi" w:hAnsiTheme="minorHAnsi"/>
                <w:sz w:val="20"/>
                <w:szCs w:val="20"/>
              </w:rPr>
              <w:t>TYPE</w:t>
            </w:r>
          </w:p>
        </w:tc>
        <w:tc>
          <w:tcPr>
            <w:tcW w:w="1805" w:type="dxa"/>
          </w:tcPr>
          <w:p w14:paraId="3D857F79" w14:textId="77777777"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Type of representation used to specify </w:t>
            </w:r>
            <w:r w:rsidR="003A562C">
              <w:rPr>
                <w:rFonts w:asciiTheme="minorHAnsi" w:hAnsiTheme="minorHAnsi"/>
                <w:sz w:val="20"/>
                <w:szCs w:val="20"/>
              </w:rPr>
              <w:t>origin</w:t>
            </w:r>
          </w:p>
        </w:tc>
        <w:tc>
          <w:tcPr>
            <w:tcW w:w="1842" w:type="dxa"/>
          </w:tcPr>
          <w:p w14:paraId="45780DCA" w14:textId="77777777"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string</w:t>
            </w:r>
          </w:p>
        </w:tc>
        <w:tc>
          <w:tcPr>
            <w:tcW w:w="1677" w:type="dxa"/>
          </w:tcPr>
          <w:p w14:paraId="29B5C724" w14:textId="123CA065" w:rsidR="009238AE" w:rsidRPr="00DE07CD" w:rsidRDefault="00C941D5" w:rsidP="00EA3C7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1100" w:author="james" w:date="2016-03-30T13:57:00Z">
              <w:r>
                <w:rPr>
                  <w:rFonts w:asciiTheme="minorHAnsi" w:hAnsiTheme="minorHAnsi"/>
                  <w:sz w:val="20"/>
                  <w:szCs w:val="20"/>
                </w:rPr>
                <w:t>“XYZ”</w:t>
              </w:r>
            </w:ins>
            <w:del w:id="1101" w:author="james" w:date="2016-03-30T13:57:00Z">
              <w:r w:rsidR="009238AE" w:rsidDel="00C941D5">
                <w:rPr>
                  <w:rFonts w:asciiTheme="minorHAnsi" w:hAnsiTheme="minorHAnsi"/>
                  <w:sz w:val="20"/>
                  <w:szCs w:val="20"/>
                </w:rPr>
                <w:delText>‘</w:delText>
              </w:r>
              <w:r w:rsidR="003A562C" w:rsidDel="00C941D5">
                <w:rPr>
                  <w:rFonts w:asciiTheme="minorHAnsi" w:hAnsiTheme="minorHAnsi"/>
                  <w:sz w:val="20"/>
                  <w:szCs w:val="20"/>
                </w:rPr>
                <w:delText>XYZ</w:delText>
              </w:r>
              <w:r w:rsidR="009238AE" w:rsidDel="00C941D5">
                <w:rPr>
                  <w:rFonts w:asciiTheme="minorHAnsi" w:hAnsiTheme="minorHAnsi"/>
                  <w:sz w:val="20"/>
                  <w:szCs w:val="20"/>
                </w:rPr>
                <w:delText>’, ‘</w:delText>
              </w:r>
              <w:r w:rsidR="003A562C" w:rsidDel="00C941D5">
                <w:rPr>
                  <w:rFonts w:asciiTheme="minorHAnsi" w:hAnsiTheme="minorHAnsi"/>
                  <w:sz w:val="20"/>
                  <w:szCs w:val="20"/>
                </w:rPr>
                <w:delText>RTP</w:delText>
              </w:r>
              <w:r w:rsidR="009238AE" w:rsidDel="00C941D5">
                <w:rPr>
                  <w:rFonts w:asciiTheme="minorHAnsi" w:hAnsiTheme="minorHAnsi"/>
                  <w:sz w:val="20"/>
                  <w:szCs w:val="20"/>
                </w:rPr>
                <w:delText>’</w:delText>
              </w:r>
            </w:del>
          </w:p>
        </w:tc>
        <w:tc>
          <w:tcPr>
            <w:tcW w:w="1029" w:type="dxa"/>
          </w:tcPr>
          <w:p w14:paraId="3DA571DE" w14:textId="6FD3E542" w:rsidR="009238AE" w:rsidRPr="00DE07CD" w:rsidRDefault="009238AE" w:rsidP="00FA603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102" w:author="james" w:date="2016-03-30T13:57:00Z">
              <w:r w:rsidDel="00832C18">
                <w:rPr>
                  <w:rFonts w:asciiTheme="minorHAnsi" w:hAnsiTheme="minorHAnsi"/>
                  <w:sz w:val="20"/>
                  <w:szCs w:val="20"/>
                </w:rPr>
                <w:delText>yes</w:delText>
              </w:r>
            </w:del>
            <w:ins w:id="1103" w:author="james" w:date="2016-03-30T13:57:00Z">
              <w:r w:rsidR="00832C18">
                <w:rPr>
                  <w:rFonts w:asciiTheme="minorHAnsi" w:hAnsiTheme="minorHAnsi"/>
                  <w:sz w:val="20"/>
                  <w:szCs w:val="20"/>
                </w:rPr>
                <w:t>no</w:t>
              </w:r>
            </w:ins>
          </w:p>
        </w:tc>
        <w:tc>
          <w:tcPr>
            <w:tcW w:w="1341" w:type="dxa"/>
          </w:tcPr>
          <w:p w14:paraId="0F0E178F" w14:textId="68D687E9" w:rsidR="009238AE" w:rsidRPr="00DE07CD" w:rsidRDefault="009238AE" w:rsidP="003A562C">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t>
            </w:r>
            <w:ins w:id="1104" w:author="james" w:date="2016-03-30T13:57:00Z">
              <w:r w:rsidR="00F20663">
                <w:rPr>
                  <w:rFonts w:asciiTheme="minorHAnsi" w:hAnsiTheme="minorHAnsi"/>
                  <w:sz w:val="20"/>
                  <w:szCs w:val="20"/>
                </w:rPr>
                <w:t>“XYZ”</w:t>
              </w:r>
            </w:ins>
            <w:del w:id="1105" w:author="james" w:date="2016-03-30T13:57:00Z">
              <w:r w:rsidR="003A562C" w:rsidDel="00F20663">
                <w:rPr>
                  <w:rFonts w:asciiTheme="minorHAnsi" w:hAnsiTheme="minorHAnsi"/>
                  <w:sz w:val="20"/>
                  <w:szCs w:val="20"/>
                </w:rPr>
                <w:delText>XYZ</w:delText>
              </w:r>
              <w:r w:rsidDel="00F20663">
                <w:rPr>
                  <w:rFonts w:asciiTheme="minorHAnsi" w:hAnsiTheme="minorHAnsi"/>
                  <w:sz w:val="20"/>
                  <w:szCs w:val="20"/>
                </w:rPr>
                <w:delText>’</w:delText>
              </w:r>
            </w:del>
          </w:p>
        </w:tc>
      </w:tr>
      <w:tr w:rsidR="009238AE" w:rsidRPr="00DE07CD" w14:paraId="5C21CEC1" w14:textId="77777777" w:rsidTr="00FA603D">
        <w:trPr>
          <w:cantSplit/>
        </w:trPr>
        <w:tc>
          <w:tcPr>
            <w:cnfStyle w:val="001000000000" w:firstRow="0" w:lastRow="0" w:firstColumn="1" w:lastColumn="0" w:oddVBand="0" w:evenVBand="0" w:oddHBand="0" w:evenHBand="0" w:firstRowFirstColumn="0" w:firstRowLastColumn="0" w:lastRowFirstColumn="0" w:lastRowLastColumn="0"/>
            <w:tcW w:w="1882" w:type="dxa"/>
          </w:tcPr>
          <w:p w14:paraId="6C28F419" w14:textId="77777777" w:rsidR="009238AE" w:rsidRPr="00DE07CD" w:rsidRDefault="009238AE" w:rsidP="00FA603D">
            <w:pPr>
              <w:rPr>
                <w:rFonts w:asciiTheme="minorHAnsi" w:hAnsiTheme="minorHAnsi"/>
                <w:sz w:val="20"/>
                <w:szCs w:val="20"/>
              </w:rPr>
            </w:pPr>
            <w:r>
              <w:rPr>
                <w:rFonts w:asciiTheme="minorHAnsi" w:hAnsiTheme="minorHAnsi"/>
                <w:sz w:val="20"/>
                <w:szCs w:val="20"/>
              </w:rPr>
              <w:t>Value</w:t>
            </w:r>
          </w:p>
        </w:tc>
        <w:tc>
          <w:tcPr>
            <w:tcW w:w="1805" w:type="dxa"/>
          </w:tcPr>
          <w:p w14:paraId="7A29671A"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Coordinate values</w:t>
            </w:r>
          </w:p>
        </w:tc>
        <w:tc>
          <w:tcPr>
            <w:tcW w:w="1842" w:type="dxa"/>
          </w:tcPr>
          <w:p w14:paraId="216552BF" w14:textId="248EA5C0" w:rsidR="009238AE" w:rsidRPr="00DE07CD" w:rsidRDefault="009238AE" w:rsidP="006A3667">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Double (</w:t>
            </w:r>
            <w:ins w:id="1106" w:author="james" w:date="2016-03-30T15:02:00Z">
              <w:r w:rsidR="006A3667">
                <w:rPr>
                  <w:rFonts w:asciiTheme="minorHAnsi" w:hAnsiTheme="minorHAnsi"/>
                  <w:sz w:val="20"/>
                  <w:szCs w:val="20"/>
                </w:rPr>
                <w:t>x3</w:t>
              </w:r>
            </w:ins>
            <w:del w:id="1107" w:author="james" w:date="2016-03-30T15:02:00Z">
              <w:r w:rsidDel="006A3667">
                <w:rPr>
                  <w:rFonts w:asciiTheme="minorHAnsi" w:hAnsiTheme="minorHAnsi"/>
                  <w:sz w:val="20"/>
                  <w:szCs w:val="20"/>
                </w:rPr>
                <w:delText>3 x 1 vector</w:delText>
              </w:r>
            </w:del>
            <w:r>
              <w:rPr>
                <w:rFonts w:asciiTheme="minorHAnsi" w:hAnsiTheme="minorHAnsi"/>
                <w:sz w:val="20"/>
                <w:szCs w:val="20"/>
              </w:rPr>
              <w:t>)</w:t>
            </w:r>
          </w:p>
        </w:tc>
        <w:tc>
          <w:tcPr>
            <w:tcW w:w="1677" w:type="dxa"/>
          </w:tcPr>
          <w:p w14:paraId="47243E6E"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1029" w:type="dxa"/>
          </w:tcPr>
          <w:p w14:paraId="547BE205" w14:textId="5788F5DA" w:rsidR="009238AE" w:rsidRPr="00DE07CD" w:rsidRDefault="00230569"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1108" w:author="james" w:date="2016-03-30T13:57:00Z">
              <w:r>
                <w:rPr>
                  <w:rFonts w:asciiTheme="minorHAnsi" w:hAnsiTheme="minorHAnsi"/>
                  <w:sz w:val="20"/>
                  <w:szCs w:val="20"/>
                </w:rPr>
                <w:t>yes</w:t>
              </w:r>
            </w:ins>
          </w:p>
        </w:tc>
        <w:tc>
          <w:tcPr>
            <w:tcW w:w="1341" w:type="dxa"/>
          </w:tcPr>
          <w:p w14:paraId="2F9AAE69" w14:textId="77777777" w:rsidR="009238AE" w:rsidRPr="00DE07CD" w:rsidRDefault="009238AE" w:rsidP="00FA603D">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1805AF70" w14:textId="77777777" w:rsidR="009238AE" w:rsidRPr="009238AE" w:rsidRDefault="009238AE" w:rsidP="00144168"/>
    <w:p w14:paraId="2D280FB0" w14:textId="77777777" w:rsidR="00A503DE" w:rsidRDefault="00EA3DE3" w:rsidP="00144168">
      <w:pPr>
        <w:pStyle w:val="Heading3"/>
      </w:pPr>
      <w:bookmarkStart w:id="1109" w:name="_Toc447107068"/>
      <w:r>
        <w:t>Orientation</w:t>
      </w:r>
      <w:bookmarkEnd w:id="1109"/>
    </w:p>
    <w:p w14:paraId="74EEAF05" w14:textId="092C680A" w:rsidR="00BF1947" w:rsidRPr="00BF1947" w:rsidRDefault="00EA3DE3" w:rsidP="00144168">
      <w:r>
        <w:t>Orientation</w:t>
      </w:r>
      <w:r w:rsidR="00BF1947">
        <w:t xml:space="preserve"> defines </w:t>
      </w:r>
      <w:r>
        <w:t xml:space="preserve">a </w:t>
      </w:r>
      <w:r w:rsidR="00BF1947">
        <w:t xml:space="preserve">rotation </w:t>
      </w:r>
      <w:r>
        <w:t xml:space="preserve">from a </w:t>
      </w:r>
      <w:r w:rsidR="00E0634D">
        <w:t>parent coordinate frame to a child</w:t>
      </w:r>
      <w:r>
        <w:t xml:space="preserve"> frame</w:t>
      </w:r>
      <w:r w:rsidR="00E0634D">
        <w:t xml:space="preserve"> (i.e. this frame)</w:t>
      </w:r>
      <w:r>
        <w:t xml:space="preserve">. By default, the rotation is specified in terms of a [3 x </w:t>
      </w:r>
      <w:del w:id="1110" w:author="james" w:date="2016-03-30T11:15:00Z">
        <w:r w:rsidDel="00A55412">
          <w:delText>3</w:delText>
        </w:r>
      </w:del>
      <w:ins w:id="1111" w:author="james" w:date="2016-03-30T11:15:00Z">
        <w:r w:rsidR="00A55412">
          <w:t>1</w:t>
        </w:r>
      </w:ins>
      <w:r>
        <w:t>]</w:t>
      </w:r>
      <w:del w:id="1112" w:author="james" w:date="2016-03-30T11:15:00Z">
        <w:r w:rsidDel="00A55412">
          <w:delText xml:space="preserve"> </w:delText>
        </w:r>
      </w:del>
      <w:ins w:id="1113" w:author="james" w:date="2016-03-30T11:15:00Z">
        <w:r w:rsidR="00A55412">
          <w:t xml:space="preserve"> set of Euler angles</w:t>
        </w:r>
      </w:ins>
      <w:del w:id="1114" w:author="james" w:date="2016-03-30T11:15:00Z">
        <w:r w:rsidDel="00A55412">
          <w:delText>direction cosine matrix</w:delText>
        </w:r>
      </w:del>
      <w:r w:rsidR="00BF1947">
        <w:t>.</w:t>
      </w:r>
      <w:r>
        <w:t xml:space="preserve"> Other forms are supported by enumerating the TYPE attribute (if it exists).</w:t>
      </w:r>
    </w:p>
    <w:p w14:paraId="03BD5C17" w14:textId="77777777" w:rsidR="00BF1947" w:rsidRPr="00BD529F" w:rsidRDefault="00BF1947" w:rsidP="00BF1947">
      <w:pPr>
        <w:pStyle w:val="Caption"/>
        <w:keepNext/>
        <w:rPr>
          <w:sz w:val="24"/>
          <w:szCs w:val="24"/>
        </w:rPr>
      </w:pPr>
      <w:r w:rsidRPr="00BD529F">
        <w:rPr>
          <w:sz w:val="24"/>
          <w:szCs w:val="24"/>
        </w:rPr>
        <w:t xml:space="preserve">Table </w:t>
      </w:r>
      <w:r w:rsidRPr="00BD529F">
        <w:rPr>
          <w:sz w:val="24"/>
          <w:szCs w:val="24"/>
        </w:rPr>
        <w:fldChar w:fldCharType="begin"/>
      </w:r>
      <w:r w:rsidRPr="00BD529F">
        <w:rPr>
          <w:sz w:val="24"/>
          <w:szCs w:val="24"/>
        </w:rPr>
        <w:instrText xml:space="preserve"> SEQ Table \* ARABIC </w:instrText>
      </w:r>
      <w:r w:rsidRPr="00BD529F">
        <w:rPr>
          <w:sz w:val="24"/>
          <w:szCs w:val="24"/>
        </w:rPr>
        <w:fldChar w:fldCharType="separate"/>
      </w:r>
      <w:r w:rsidR="007B0E2C">
        <w:rPr>
          <w:noProof/>
          <w:sz w:val="24"/>
          <w:szCs w:val="24"/>
        </w:rPr>
        <w:t>14</w:t>
      </w:r>
      <w:r w:rsidRPr="00BD529F">
        <w:rPr>
          <w:sz w:val="24"/>
          <w:szCs w:val="24"/>
        </w:rPr>
        <w:fldChar w:fldCharType="end"/>
      </w:r>
      <w:r w:rsidRPr="00BD529F">
        <w:rPr>
          <w:sz w:val="24"/>
          <w:szCs w:val="24"/>
        </w:rPr>
        <w:t xml:space="preserve"> – Definition of </w:t>
      </w:r>
      <w:r>
        <w:rPr>
          <w:sz w:val="24"/>
          <w:szCs w:val="24"/>
        </w:rPr>
        <w:t>Rotation Attributes</w:t>
      </w:r>
    </w:p>
    <w:tbl>
      <w:tblPr>
        <w:tblStyle w:val="LightList-Accent1"/>
        <w:tblW w:w="9576" w:type="dxa"/>
        <w:tblLook w:val="04A0" w:firstRow="1" w:lastRow="0" w:firstColumn="1" w:lastColumn="0" w:noHBand="0" w:noVBand="1"/>
      </w:tblPr>
      <w:tblGrid>
        <w:gridCol w:w="1703"/>
        <w:gridCol w:w="1625"/>
        <w:gridCol w:w="1681"/>
        <w:gridCol w:w="1569"/>
        <w:gridCol w:w="1696"/>
        <w:gridCol w:w="1302"/>
      </w:tblGrid>
      <w:tr w:rsidR="00BF1947" w:rsidRPr="00DE07CD" w14:paraId="5EFF4383" w14:textId="77777777" w:rsidTr="00DB31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82" w:type="dxa"/>
          </w:tcPr>
          <w:p w14:paraId="128288D8" w14:textId="77777777" w:rsidR="00BF1947" w:rsidRPr="00DE07CD" w:rsidRDefault="00BF1947" w:rsidP="00DB31C3">
            <w:pPr>
              <w:rPr>
                <w:rFonts w:asciiTheme="minorHAnsi" w:hAnsiTheme="minorHAnsi"/>
                <w:sz w:val="20"/>
                <w:szCs w:val="20"/>
              </w:rPr>
            </w:pPr>
            <w:r>
              <w:rPr>
                <w:rFonts w:asciiTheme="minorHAnsi" w:hAnsiTheme="minorHAnsi"/>
                <w:sz w:val="20"/>
                <w:szCs w:val="20"/>
              </w:rPr>
              <w:t>Attribute</w:t>
            </w:r>
          </w:p>
        </w:tc>
        <w:tc>
          <w:tcPr>
            <w:tcW w:w="1805" w:type="dxa"/>
          </w:tcPr>
          <w:p w14:paraId="34C87992"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Description</w:t>
            </w:r>
          </w:p>
        </w:tc>
        <w:tc>
          <w:tcPr>
            <w:tcW w:w="1842" w:type="dxa"/>
          </w:tcPr>
          <w:p w14:paraId="09ECAB3C"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w:t>
            </w:r>
          </w:p>
        </w:tc>
        <w:tc>
          <w:tcPr>
            <w:tcW w:w="1677" w:type="dxa"/>
          </w:tcPr>
          <w:p w14:paraId="5771E4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0"/>
                <w:szCs w:val="20"/>
              </w:rPr>
            </w:pPr>
            <w:r w:rsidRPr="00DE07CD">
              <w:rPr>
                <w:rFonts w:asciiTheme="minorHAnsi" w:hAnsiTheme="minorHAnsi"/>
                <w:sz w:val="20"/>
                <w:szCs w:val="20"/>
              </w:rPr>
              <w:t>Enumeration</w:t>
            </w:r>
          </w:p>
        </w:tc>
        <w:tc>
          <w:tcPr>
            <w:tcW w:w="1029" w:type="dxa"/>
          </w:tcPr>
          <w:p w14:paraId="47551C50" w14:textId="7EFA9354"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del w:id="1115" w:author="james" w:date="2016-03-30T13:57:00Z">
              <w:r w:rsidRPr="00DE07CD" w:rsidDel="00C90A60">
                <w:rPr>
                  <w:rFonts w:asciiTheme="minorHAnsi" w:hAnsiTheme="minorHAnsi"/>
                  <w:sz w:val="20"/>
                  <w:szCs w:val="20"/>
                </w:rPr>
                <w:delText>Optional</w:delText>
              </w:r>
            </w:del>
            <w:ins w:id="1116" w:author="james" w:date="2016-03-30T13:57:00Z">
              <w:r w:rsidR="00C90A60">
                <w:rPr>
                  <w:rFonts w:asciiTheme="minorHAnsi" w:hAnsiTheme="minorHAnsi"/>
                  <w:sz w:val="20"/>
                  <w:szCs w:val="20"/>
                </w:rPr>
                <w:t>Required</w:t>
              </w:r>
            </w:ins>
          </w:p>
        </w:tc>
        <w:tc>
          <w:tcPr>
            <w:tcW w:w="1341" w:type="dxa"/>
          </w:tcPr>
          <w:p w14:paraId="272C066D" w14:textId="77777777" w:rsidR="00BF1947" w:rsidRPr="00DE07CD" w:rsidRDefault="00BF1947" w:rsidP="00DB31C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Default (if not specified)</w:t>
            </w:r>
          </w:p>
        </w:tc>
      </w:tr>
      <w:tr w:rsidR="00BF1947" w:rsidRPr="00DE07CD" w14:paraId="1E34C5C5" w14:textId="77777777" w:rsidTr="00DB31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82" w:type="dxa"/>
          </w:tcPr>
          <w:p w14:paraId="01CDD01C" w14:textId="77777777" w:rsidR="00BF1947" w:rsidRPr="00DE07CD" w:rsidRDefault="00BF1947" w:rsidP="00DB31C3">
            <w:pPr>
              <w:rPr>
                <w:rFonts w:asciiTheme="minorHAnsi" w:hAnsiTheme="minorHAnsi"/>
                <w:sz w:val="20"/>
                <w:szCs w:val="20"/>
              </w:rPr>
            </w:pPr>
            <w:r w:rsidRPr="00DE07CD">
              <w:rPr>
                <w:rFonts w:asciiTheme="minorHAnsi" w:hAnsiTheme="minorHAnsi"/>
                <w:sz w:val="20"/>
                <w:szCs w:val="20"/>
              </w:rPr>
              <w:t>TYPE</w:t>
            </w:r>
          </w:p>
        </w:tc>
        <w:tc>
          <w:tcPr>
            <w:tcW w:w="1805" w:type="dxa"/>
          </w:tcPr>
          <w:p w14:paraId="4FB57BA4"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Type of rotation matrix used.</w:t>
            </w:r>
          </w:p>
        </w:tc>
        <w:tc>
          <w:tcPr>
            <w:tcW w:w="1842" w:type="dxa"/>
          </w:tcPr>
          <w:p w14:paraId="005528A3" w14:textId="77777777" w:rsidR="00BF1947" w:rsidRPr="00DE07CD" w:rsidRDefault="00BF1947"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Enumeration</w:t>
            </w:r>
          </w:p>
        </w:tc>
        <w:tc>
          <w:tcPr>
            <w:tcW w:w="1677" w:type="dxa"/>
          </w:tcPr>
          <w:p w14:paraId="5E04A877" w14:textId="5D89211D" w:rsidR="00BF1947" w:rsidRPr="00DE07CD" w:rsidRDefault="00FF1E7F" w:rsidP="001E33BF">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1117" w:author="james" w:date="2016-03-30T13:58:00Z">
              <w:r>
                <w:rPr>
                  <w:rFonts w:asciiTheme="minorHAnsi" w:hAnsiTheme="minorHAnsi"/>
                  <w:sz w:val="20"/>
                  <w:szCs w:val="20"/>
                </w:rPr>
                <w:t>“Euler”</w:t>
              </w:r>
            </w:ins>
            <w:del w:id="1118" w:author="james" w:date="2016-03-30T11:15:00Z">
              <w:r w:rsidR="00BF1947" w:rsidRPr="00DE07CD" w:rsidDel="00A55412">
                <w:rPr>
                  <w:rFonts w:asciiTheme="minorHAnsi" w:hAnsiTheme="minorHAnsi"/>
                  <w:sz w:val="20"/>
                  <w:szCs w:val="20"/>
                </w:rPr>
                <w:delText>DCM</w:delText>
              </w:r>
            </w:del>
          </w:p>
        </w:tc>
        <w:tc>
          <w:tcPr>
            <w:tcW w:w="1029" w:type="dxa"/>
          </w:tcPr>
          <w:p w14:paraId="73BFC05C" w14:textId="6E608E3F" w:rsidR="00BF1947" w:rsidRPr="00DE07CD" w:rsidRDefault="00EA3DE3" w:rsidP="00DB31C3">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del w:id="1119" w:author="james" w:date="2016-03-30T13:57:00Z">
              <w:r w:rsidDel="00965D85">
                <w:rPr>
                  <w:rFonts w:asciiTheme="minorHAnsi" w:hAnsiTheme="minorHAnsi"/>
                  <w:sz w:val="20"/>
                  <w:szCs w:val="20"/>
                </w:rPr>
                <w:delText>Yes</w:delText>
              </w:r>
            </w:del>
            <w:ins w:id="1120" w:author="james" w:date="2016-03-30T13:57:00Z">
              <w:r w:rsidR="00965D85">
                <w:rPr>
                  <w:rFonts w:asciiTheme="minorHAnsi" w:hAnsiTheme="minorHAnsi"/>
                  <w:sz w:val="20"/>
                  <w:szCs w:val="20"/>
                </w:rPr>
                <w:t>no</w:t>
              </w:r>
            </w:ins>
          </w:p>
        </w:tc>
        <w:tc>
          <w:tcPr>
            <w:tcW w:w="1341" w:type="dxa"/>
          </w:tcPr>
          <w:p w14:paraId="1E437D90" w14:textId="00B921F2" w:rsidR="00BF1947" w:rsidRPr="00DE07CD" w:rsidRDefault="00FF1E7F" w:rsidP="005B5FFB">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ins w:id="1121" w:author="james" w:date="2016-03-30T13:58:00Z">
              <w:r>
                <w:rPr>
                  <w:rFonts w:asciiTheme="minorHAnsi" w:hAnsiTheme="minorHAnsi"/>
                  <w:sz w:val="20"/>
                  <w:szCs w:val="20"/>
                </w:rPr>
                <w:t>“Euler”</w:t>
              </w:r>
            </w:ins>
            <w:del w:id="1122" w:author="james" w:date="2016-03-30T11:15:00Z">
              <w:r w:rsidR="00EA3DE3" w:rsidDel="00A55412">
                <w:rPr>
                  <w:rFonts w:asciiTheme="minorHAnsi" w:hAnsiTheme="minorHAnsi"/>
                  <w:sz w:val="20"/>
                  <w:szCs w:val="20"/>
                </w:rPr>
                <w:delText>DCM</w:delText>
              </w:r>
            </w:del>
          </w:p>
        </w:tc>
      </w:tr>
      <w:tr w:rsidR="00BF1947" w:rsidRPr="00DE07CD" w14:paraId="6EF62671" w14:textId="77777777" w:rsidTr="00DB31C3">
        <w:trPr>
          <w:cantSplit/>
        </w:trPr>
        <w:tc>
          <w:tcPr>
            <w:cnfStyle w:val="001000000000" w:firstRow="0" w:lastRow="0" w:firstColumn="1" w:lastColumn="0" w:oddVBand="0" w:evenVBand="0" w:oddHBand="0" w:evenHBand="0" w:firstRowFirstColumn="0" w:firstRowLastColumn="0" w:lastRowFirstColumn="0" w:lastRowLastColumn="0"/>
            <w:tcW w:w="1882" w:type="dxa"/>
          </w:tcPr>
          <w:p w14:paraId="6993E2D7" w14:textId="7A356756" w:rsidR="00BF1947" w:rsidRPr="00DE07CD" w:rsidRDefault="00BF1947" w:rsidP="00DB31C3">
            <w:pPr>
              <w:rPr>
                <w:rFonts w:asciiTheme="minorHAnsi" w:hAnsiTheme="minorHAnsi"/>
                <w:sz w:val="20"/>
                <w:szCs w:val="20"/>
              </w:rPr>
            </w:pPr>
            <w:del w:id="1123" w:author="james" w:date="2016-03-30T11:16:00Z">
              <w:r w:rsidDel="00AE2B50">
                <w:rPr>
                  <w:rFonts w:asciiTheme="minorHAnsi" w:hAnsiTheme="minorHAnsi"/>
                  <w:sz w:val="20"/>
                  <w:szCs w:val="20"/>
                </w:rPr>
                <w:delText>Matrix</w:delText>
              </w:r>
            </w:del>
            <w:ins w:id="1124" w:author="james" w:date="2016-03-30T11:16:00Z">
              <w:r w:rsidR="00AE2B50">
                <w:rPr>
                  <w:rFonts w:asciiTheme="minorHAnsi" w:hAnsiTheme="minorHAnsi"/>
                  <w:sz w:val="20"/>
                  <w:szCs w:val="20"/>
                </w:rPr>
                <w:t>Value</w:t>
              </w:r>
            </w:ins>
          </w:p>
        </w:tc>
        <w:tc>
          <w:tcPr>
            <w:tcW w:w="1805" w:type="dxa"/>
          </w:tcPr>
          <w:p w14:paraId="69724EDC" w14:textId="38C3A3DD" w:rsidR="00BF1947" w:rsidRPr="00DE07CD" w:rsidRDefault="00BF1947" w:rsidP="006F132F">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DE07CD">
              <w:rPr>
                <w:rFonts w:asciiTheme="minorHAnsi" w:hAnsiTheme="minorHAnsi"/>
                <w:sz w:val="20"/>
                <w:szCs w:val="20"/>
              </w:rPr>
              <w:t>Rotation</w:t>
            </w:r>
            <w:del w:id="1125" w:author="james" w:date="2016-03-30T11:16:00Z">
              <w:r w:rsidRPr="00DE07CD" w:rsidDel="004459D2">
                <w:rPr>
                  <w:rFonts w:asciiTheme="minorHAnsi" w:hAnsiTheme="minorHAnsi"/>
                  <w:sz w:val="20"/>
                  <w:szCs w:val="20"/>
                </w:rPr>
                <w:delText xml:space="preserve"> </w:delText>
              </w:r>
              <w:r w:rsidRPr="00DE07CD" w:rsidDel="00260034">
                <w:rPr>
                  <w:rFonts w:asciiTheme="minorHAnsi" w:hAnsiTheme="minorHAnsi"/>
                  <w:sz w:val="20"/>
                  <w:szCs w:val="20"/>
                </w:rPr>
                <w:delText xml:space="preserve">matrix </w:delText>
              </w:r>
            </w:del>
            <w:ins w:id="1126" w:author="james" w:date="2016-03-30T11:16:00Z">
              <w:r w:rsidR="004459D2">
                <w:rPr>
                  <w:rFonts w:asciiTheme="minorHAnsi" w:hAnsiTheme="minorHAnsi"/>
                  <w:sz w:val="20"/>
                  <w:szCs w:val="20"/>
                </w:rPr>
                <w:t xml:space="preserve"> </w:t>
              </w:r>
            </w:ins>
            <w:r w:rsidRPr="00DE07CD">
              <w:rPr>
                <w:rFonts w:asciiTheme="minorHAnsi" w:hAnsiTheme="minorHAnsi"/>
                <w:sz w:val="20"/>
                <w:szCs w:val="20"/>
              </w:rPr>
              <w:t>values</w:t>
            </w:r>
            <w:ins w:id="1127" w:author="james" w:date="2016-03-30T12:16:00Z">
              <w:r w:rsidR="000D71B2">
                <w:rPr>
                  <w:rFonts w:asciiTheme="minorHAnsi" w:hAnsiTheme="minorHAnsi"/>
                  <w:sz w:val="20"/>
                  <w:szCs w:val="20"/>
                </w:rPr>
                <w:t>, in degrees</w:t>
              </w:r>
              <w:r w:rsidR="0048569D">
                <w:rPr>
                  <w:rFonts w:asciiTheme="minorHAnsi" w:hAnsiTheme="minorHAnsi"/>
                  <w:sz w:val="20"/>
                  <w:szCs w:val="20"/>
                </w:rPr>
                <w:t xml:space="preserve"> (0,360)</w:t>
              </w:r>
            </w:ins>
          </w:p>
        </w:tc>
        <w:tc>
          <w:tcPr>
            <w:tcW w:w="1842" w:type="dxa"/>
          </w:tcPr>
          <w:p w14:paraId="61483851" w14:textId="5110D276" w:rsidR="00BF1947" w:rsidRPr="00DE07CD" w:rsidRDefault="005B5FFB" w:rsidP="008C39B6">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1128" w:author="james" w:date="2016-03-30T11:16:00Z">
              <w:r>
                <w:rPr>
                  <w:rFonts w:asciiTheme="minorHAnsi" w:hAnsiTheme="minorHAnsi"/>
                  <w:sz w:val="20"/>
                  <w:szCs w:val="20"/>
                </w:rPr>
                <w:t xml:space="preserve">Double </w:t>
              </w:r>
            </w:ins>
            <w:ins w:id="1129" w:author="james" w:date="2016-03-30T15:02:00Z">
              <w:r w:rsidR="008D5A0D">
                <w:rPr>
                  <w:rFonts w:asciiTheme="minorHAnsi" w:hAnsiTheme="minorHAnsi"/>
                  <w:sz w:val="20"/>
                  <w:szCs w:val="20"/>
                </w:rPr>
                <w:t>(x3</w:t>
              </w:r>
            </w:ins>
            <w:ins w:id="1130" w:author="james" w:date="2016-03-30T11:16:00Z">
              <w:r>
                <w:rPr>
                  <w:rFonts w:asciiTheme="minorHAnsi" w:hAnsiTheme="minorHAnsi"/>
                  <w:sz w:val="20"/>
                  <w:szCs w:val="20"/>
                </w:rPr>
                <w:t>)</w:t>
              </w:r>
            </w:ins>
            <w:del w:id="1131" w:author="james" w:date="2016-03-30T11:16:00Z">
              <w:r w:rsidR="00BF1947" w:rsidRPr="00DE07CD" w:rsidDel="005B5FFB">
                <w:rPr>
                  <w:rFonts w:asciiTheme="minorHAnsi" w:hAnsiTheme="minorHAnsi"/>
                  <w:sz w:val="20"/>
                  <w:szCs w:val="20"/>
                </w:rPr>
                <w:delText>Double</w:delText>
              </w:r>
            </w:del>
          </w:p>
        </w:tc>
        <w:tc>
          <w:tcPr>
            <w:tcW w:w="1677" w:type="dxa"/>
          </w:tcPr>
          <w:p w14:paraId="2AA578EF" w14:textId="31D69237" w:rsidR="00BF1947" w:rsidRPr="00DE07CD" w:rsidRDefault="00BF1947" w:rsidP="00A55412">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del w:id="1132" w:author="james" w:date="2016-03-30T11:16:00Z">
              <w:r w:rsidRPr="00DE07CD" w:rsidDel="005B5FFB">
                <w:rPr>
                  <w:rFonts w:asciiTheme="minorHAnsi" w:hAnsiTheme="minorHAnsi"/>
                  <w:sz w:val="20"/>
                  <w:szCs w:val="20"/>
                </w:rPr>
                <w:delText xml:space="preserve">3 x </w:delText>
              </w:r>
            </w:del>
            <w:del w:id="1133" w:author="james" w:date="2016-03-30T11:15:00Z">
              <w:r w:rsidRPr="00DE07CD" w:rsidDel="00A55412">
                <w:rPr>
                  <w:rFonts w:asciiTheme="minorHAnsi" w:hAnsiTheme="minorHAnsi"/>
                  <w:sz w:val="20"/>
                  <w:szCs w:val="20"/>
                </w:rPr>
                <w:delText xml:space="preserve">3 </w:delText>
              </w:r>
            </w:del>
            <w:del w:id="1134" w:author="james" w:date="2016-03-30T11:16:00Z">
              <w:r w:rsidRPr="00DE07CD" w:rsidDel="005B5FFB">
                <w:rPr>
                  <w:rFonts w:asciiTheme="minorHAnsi" w:hAnsiTheme="minorHAnsi"/>
                  <w:sz w:val="20"/>
                  <w:szCs w:val="20"/>
                </w:rPr>
                <w:delText>matrix</w:delText>
              </w:r>
            </w:del>
          </w:p>
        </w:tc>
        <w:tc>
          <w:tcPr>
            <w:tcW w:w="1029" w:type="dxa"/>
          </w:tcPr>
          <w:p w14:paraId="291D25D1" w14:textId="18E4FB68" w:rsidR="00BF1947" w:rsidRPr="00DE07CD" w:rsidRDefault="004F0CB1"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ins w:id="1135" w:author="james" w:date="2016-03-30T13:57:00Z">
              <w:r>
                <w:rPr>
                  <w:rFonts w:asciiTheme="minorHAnsi" w:hAnsiTheme="minorHAnsi"/>
                  <w:sz w:val="20"/>
                  <w:szCs w:val="20"/>
                </w:rPr>
                <w:t>yes</w:t>
              </w:r>
            </w:ins>
          </w:p>
        </w:tc>
        <w:tc>
          <w:tcPr>
            <w:tcW w:w="1341" w:type="dxa"/>
          </w:tcPr>
          <w:p w14:paraId="5E409738" w14:textId="77777777" w:rsidR="00BF1947" w:rsidRPr="00DE07CD" w:rsidRDefault="00BF1947" w:rsidP="00DB31C3">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bl>
    <w:p w14:paraId="742DBADA" w14:textId="77777777" w:rsidR="00BF1947" w:rsidRPr="00BF1947" w:rsidRDefault="00BF1947" w:rsidP="00144168"/>
    <w:p w14:paraId="19663C80" w14:textId="77777777" w:rsidR="00FB1B34" w:rsidRPr="00FF7F5C" w:rsidRDefault="00FB1B34" w:rsidP="00FB1B34"/>
    <w:p w14:paraId="022BC55C" w14:textId="77777777" w:rsidR="00FD7FE3" w:rsidRDefault="00FD7FE3"/>
    <w:p w14:paraId="643EF924" w14:textId="77777777" w:rsidR="00E0634D" w:rsidRDefault="00E0634D">
      <w:pPr>
        <w:rPr>
          <w:rFonts w:cs="Arial"/>
          <w:b/>
          <w:bCs/>
          <w:kern w:val="32"/>
          <w:szCs w:val="32"/>
        </w:rPr>
      </w:pPr>
      <w:r>
        <w:br w:type="page"/>
      </w:r>
    </w:p>
    <w:p w14:paraId="5EE8C60D" w14:textId="2E64A485" w:rsidR="00141D81" w:rsidDel="00C10E51" w:rsidRDefault="00141D81" w:rsidP="00141D81">
      <w:pPr>
        <w:pStyle w:val="Heading1"/>
        <w:rPr>
          <w:del w:id="1136" w:author="james" w:date="2016-03-29T11:53:00Z"/>
        </w:rPr>
      </w:pPr>
      <w:del w:id="1137" w:author="james" w:date="2016-03-29T11:53:00Z">
        <w:r w:rsidRPr="00DE07CD" w:rsidDel="00C10E51">
          <w:lastRenderedPageBreak/>
          <w:delText xml:space="preserve">Working </w:delText>
        </w:r>
        <w:commentRangeStart w:id="1138"/>
        <w:r w:rsidRPr="00DE07CD" w:rsidDel="00C10E51">
          <w:delText>Group</w:delText>
        </w:r>
      </w:del>
      <w:bookmarkStart w:id="1139" w:name="_Toc447016829"/>
      <w:bookmarkStart w:id="1140" w:name="_Toc447020200"/>
      <w:bookmarkStart w:id="1141" w:name="_Toc447020511"/>
      <w:bookmarkStart w:id="1142" w:name="_Toc447020567"/>
      <w:bookmarkStart w:id="1143" w:name="_Toc447021247"/>
      <w:bookmarkStart w:id="1144" w:name="_Toc447021305"/>
      <w:bookmarkStart w:id="1145" w:name="_Toc447107030"/>
      <w:bookmarkStart w:id="1146" w:name="_Toc447107069"/>
      <w:commentRangeEnd w:id="1138"/>
      <w:r w:rsidR="00C10E51">
        <w:rPr>
          <w:rStyle w:val="CommentReference"/>
          <w:rFonts w:cs="Times New Roman"/>
          <w:b w:val="0"/>
          <w:bCs w:val="0"/>
          <w:kern w:val="0"/>
        </w:rPr>
        <w:commentReference w:id="1138"/>
      </w:r>
      <w:bookmarkEnd w:id="1139"/>
      <w:bookmarkEnd w:id="1140"/>
      <w:bookmarkEnd w:id="1141"/>
      <w:bookmarkEnd w:id="1142"/>
      <w:bookmarkEnd w:id="1143"/>
      <w:bookmarkEnd w:id="1144"/>
      <w:bookmarkEnd w:id="1145"/>
      <w:bookmarkEnd w:id="1146"/>
      <w:del w:id="1147" w:author="james" w:date="2016-03-29T11:53:00Z">
        <w:r w:rsidRPr="00DE07CD" w:rsidDel="00C10E51">
          <w:delText xml:space="preserve"> Membership</w:delText>
        </w:r>
      </w:del>
    </w:p>
    <w:p w14:paraId="2302C7C0" w14:textId="75229626" w:rsidR="009D2239" w:rsidDel="00C10E51" w:rsidRDefault="009D2239" w:rsidP="00144168">
      <w:pPr>
        <w:rPr>
          <w:del w:id="1148" w:author="james" w:date="2016-03-29T11:53:00Z"/>
        </w:rPr>
      </w:pPr>
      <w:bookmarkStart w:id="1149" w:name="_Toc447016830"/>
      <w:bookmarkStart w:id="1150" w:name="_Toc447020201"/>
      <w:bookmarkStart w:id="1151" w:name="_Toc447020568"/>
      <w:bookmarkEnd w:id="1149"/>
      <w:bookmarkEnd w:id="1150"/>
      <w:bookmarkEnd w:id="1151"/>
    </w:p>
    <w:tbl>
      <w:tblPr>
        <w:tblStyle w:val="TableGrid"/>
        <w:tblW w:w="0" w:type="auto"/>
        <w:tblLook w:val="04A0" w:firstRow="1" w:lastRow="0" w:firstColumn="1" w:lastColumn="0" w:noHBand="0" w:noVBand="1"/>
      </w:tblPr>
      <w:tblGrid>
        <w:gridCol w:w="499"/>
        <w:gridCol w:w="3209"/>
        <w:gridCol w:w="5490"/>
      </w:tblGrid>
      <w:tr w:rsidR="00AC531C" w:rsidRPr="009D2239" w:rsidDel="00C10E51" w14:paraId="77329F33" w14:textId="44482947" w:rsidTr="00144168">
        <w:trPr>
          <w:trHeight w:val="300"/>
          <w:del w:id="1152" w:author="james" w:date="2016-03-29T11:53:00Z"/>
        </w:trPr>
        <w:tc>
          <w:tcPr>
            <w:tcW w:w="499" w:type="dxa"/>
            <w:noWrap/>
            <w:hideMark/>
          </w:tcPr>
          <w:p w14:paraId="3CB5E139" w14:textId="4AE7382D" w:rsidR="00AC531C" w:rsidRPr="009D2239" w:rsidDel="00C10E51" w:rsidRDefault="00AC531C">
            <w:pPr>
              <w:rPr>
                <w:del w:id="1153" w:author="james" w:date="2016-03-29T11:53:00Z"/>
              </w:rPr>
            </w:pPr>
            <w:bookmarkStart w:id="1154" w:name="_Toc447016831"/>
            <w:bookmarkStart w:id="1155" w:name="_Toc447020202"/>
            <w:bookmarkStart w:id="1156" w:name="_Toc447020569"/>
            <w:bookmarkEnd w:id="1154"/>
            <w:bookmarkEnd w:id="1155"/>
            <w:bookmarkEnd w:id="1156"/>
          </w:p>
        </w:tc>
        <w:tc>
          <w:tcPr>
            <w:tcW w:w="3209" w:type="dxa"/>
            <w:noWrap/>
            <w:hideMark/>
          </w:tcPr>
          <w:p w14:paraId="288E24B2" w14:textId="2343CE87" w:rsidR="00AC531C" w:rsidRPr="009D2239" w:rsidDel="00C10E51" w:rsidRDefault="00AC531C">
            <w:pPr>
              <w:rPr>
                <w:del w:id="1157" w:author="james" w:date="2016-03-29T11:53:00Z"/>
                <w:b/>
                <w:bCs/>
              </w:rPr>
            </w:pPr>
            <w:del w:id="1158" w:author="james" w:date="2016-03-29T11:53:00Z">
              <w:r w:rsidRPr="009D2239" w:rsidDel="00C10E51">
                <w:rPr>
                  <w:b/>
                  <w:bCs/>
                </w:rPr>
                <w:delText>NAME</w:delText>
              </w:r>
              <w:bookmarkStart w:id="1159" w:name="_Toc447016832"/>
              <w:bookmarkStart w:id="1160" w:name="_Toc447020203"/>
              <w:bookmarkStart w:id="1161" w:name="_Toc447020570"/>
              <w:bookmarkEnd w:id="1159"/>
              <w:bookmarkEnd w:id="1160"/>
              <w:bookmarkEnd w:id="1161"/>
            </w:del>
          </w:p>
        </w:tc>
        <w:tc>
          <w:tcPr>
            <w:tcW w:w="5490" w:type="dxa"/>
            <w:noWrap/>
            <w:hideMark/>
          </w:tcPr>
          <w:p w14:paraId="70228419" w14:textId="738B5BA8" w:rsidR="00AC531C" w:rsidRPr="009D2239" w:rsidDel="00C10E51" w:rsidRDefault="00AC531C">
            <w:pPr>
              <w:rPr>
                <w:del w:id="1162" w:author="james" w:date="2016-03-29T11:53:00Z"/>
                <w:b/>
                <w:bCs/>
              </w:rPr>
            </w:pPr>
            <w:del w:id="1163" w:author="james" w:date="2016-03-29T11:53:00Z">
              <w:r w:rsidDel="00C10E51">
                <w:rPr>
                  <w:b/>
                  <w:bCs/>
                </w:rPr>
                <w:delText>COMPANY/</w:delText>
              </w:r>
              <w:r w:rsidRPr="009D2239" w:rsidDel="00C10E51">
                <w:rPr>
                  <w:b/>
                  <w:bCs/>
                </w:rPr>
                <w:delText>AFFILIATION</w:delText>
              </w:r>
              <w:bookmarkStart w:id="1164" w:name="_Toc447016833"/>
              <w:bookmarkStart w:id="1165" w:name="_Toc447020204"/>
              <w:bookmarkStart w:id="1166" w:name="_Toc447020571"/>
              <w:bookmarkEnd w:id="1164"/>
              <w:bookmarkEnd w:id="1165"/>
              <w:bookmarkEnd w:id="1166"/>
            </w:del>
          </w:p>
        </w:tc>
        <w:bookmarkStart w:id="1167" w:name="_Toc447016834"/>
        <w:bookmarkStart w:id="1168" w:name="_Toc447020205"/>
        <w:bookmarkStart w:id="1169" w:name="_Toc447020572"/>
        <w:bookmarkEnd w:id="1167"/>
        <w:bookmarkEnd w:id="1168"/>
        <w:bookmarkEnd w:id="1169"/>
      </w:tr>
      <w:tr w:rsidR="00AC531C" w:rsidRPr="009D2239" w:rsidDel="00C10E51" w14:paraId="3DAF2F5F" w14:textId="401F3D18" w:rsidTr="00144168">
        <w:trPr>
          <w:trHeight w:val="300"/>
          <w:del w:id="1170" w:author="james" w:date="2016-03-29T11:53:00Z"/>
        </w:trPr>
        <w:tc>
          <w:tcPr>
            <w:tcW w:w="499" w:type="dxa"/>
            <w:noWrap/>
            <w:hideMark/>
          </w:tcPr>
          <w:p w14:paraId="6C126BEC" w14:textId="68373D62" w:rsidR="00AC531C" w:rsidRPr="009D2239" w:rsidDel="00C10E51" w:rsidRDefault="00AC531C" w:rsidP="009D2239">
            <w:pPr>
              <w:rPr>
                <w:del w:id="1171" w:author="james" w:date="2016-03-29T11:53:00Z"/>
              </w:rPr>
            </w:pPr>
            <w:del w:id="1172" w:author="james" w:date="2016-03-29T11:53:00Z">
              <w:r w:rsidRPr="009D2239" w:rsidDel="00C10E51">
                <w:delText>1</w:delText>
              </w:r>
              <w:bookmarkStart w:id="1173" w:name="_Toc447016835"/>
              <w:bookmarkStart w:id="1174" w:name="_Toc447020206"/>
              <w:bookmarkStart w:id="1175" w:name="_Toc447020573"/>
              <w:bookmarkEnd w:id="1173"/>
              <w:bookmarkEnd w:id="1174"/>
              <w:bookmarkEnd w:id="1175"/>
            </w:del>
          </w:p>
        </w:tc>
        <w:tc>
          <w:tcPr>
            <w:tcW w:w="3209" w:type="dxa"/>
            <w:noWrap/>
            <w:hideMark/>
          </w:tcPr>
          <w:p w14:paraId="19C33B71" w14:textId="2EAD67BC" w:rsidR="00AC531C" w:rsidRPr="009D2239" w:rsidDel="00C10E51" w:rsidRDefault="00AC531C">
            <w:pPr>
              <w:rPr>
                <w:del w:id="1176" w:author="james" w:date="2016-03-29T11:53:00Z"/>
              </w:rPr>
            </w:pPr>
            <w:del w:id="1177" w:author="james" w:date="2016-03-29T11:53:00Z">
              <w:r w:rsidRPr="009D2239" w:rsidDel="00C10E51">
                <w:delText>AKOS, Dennis M.</w:delText>
              </w:r>
              <w:bookmarkStart w:id="1178" w:name="_Toc447016836"/>
              <w:bookmarkStart w:id="1179" w:name="_Toc447020207"/>
              <w:bookmarkStart w:id="1180" w:name="_Toc447020574"/>
              <w:bookmarkEnd w:id="1178"/>
              <w:bookmarkEnd w:id="1179"/>
              <w:bookmarkEnd w:id="1180"/>
            </w:del>
          </w:p>
        </w:tc>
        <w:tc>
          <w:tcPr>
            <w:tcW w:w="5490" w:type="dxa"/>
            <w:noWrap/>
            <w:hideMark/>
          </w:tcPr>
          <w:p w14:paraId="71CC1785" w14:textId="104848D8" w:rsidR="00AC531C" w:rsidRPr="009D2239" w:rsidDel="00C10E51" w:rsidRDefault="00AC531C">
            <w:pPr>
              <w:rPr>
                <w:del w:id="1181" w:author="james" w:date="2016-03-29T11:53:00Z"/>
              </w:rPr>
            </w:pPr>
            <w:del w:id="1182" w:author="james" w:date="2016-03-29T11:53:00Z">
              <w:r w:rsidRPr="009D2239" w:rsidDel="00C10E51">
                <w:delText>University of Colorado</w:delText>
              </w:r>
              <w:bookmarkStart w:id="1183" w:name="_Toc447016837"/>
              <w:bookmarkStart w:id="1184" w:name="_Toc447020208"/>
              <w:bookmarkStart w:id="1185" w:name="_Toc447020575"/>
              <w:bookmarkEnd w:id="1183"/>
              <w:bookmarkEnd w:id="1184"/>
              <w:bookmarkEnd w:id="1185"/>
            </w:del>
          </w:p>
        </w:tc>
        <w:bookmarkStart w:id="1186" w:name="_Toc447016838"/>
        <w:bookmarkStart w:id="1187" w:name="_Toc447020209"/>
        <w:bookmarkStart w:id="1188" w:name="_Toc447020576"/>
        <w:bookmarkEnd w:id="1186"/>
        <w:bookmarkEnd w:id="1187"/>
        <w:bookmarkEnd w:id="1188"/>
      </w:tr>
      <w:tr w:rsidR="00AC531C" w:rsidRPr="009D2239" w:rsidDel="00C10E51" w14:paraId="6B76DBE7" w14:textId="4AF3FB07" w:rsidTr="00144168">
        <w:trPr>
          <w:trHeight w:val="300"/>
          <w:del w:id="1189" w:author="james" w:date="2016-03-29T11:53:00Z"/>
        </w:trPr>
        <w:tc>
          <w:tcPr>
            <w:tcW w:w="499" w:type="dxa"/>
            <w:noWrap/>
            <w:hideMark/>
          </w:tcPr>
          <w:p w14:paraId="04B91247" w14:textId="493C154A" w:rsidR="00AC531C" w:rsidRPr="009D2239" w:rsidDel="00C10E51" w:rsidRDefault="00AC531C" w:rsidP="009D2239">
            <w:pPr>
              <w:rPr>
                <w:del w:id="1190" w:author="james" w:date="2016-03-29T11:53:00Z"/>
              </w:rPr>
            </w:pPr>
            <w:del w:id="1191" w:author="james" w:date="2016-03-29T11:53:00Z">
              <w:r w:rsidRPr="009D2239" w:rsidDel="00C10E51">
                <w:delText>2</w:delText>
              </w:r>
              <w:bookmarkStart w:id="1192" w:name="_Toc447016839"/>
              <w:bookmarkStart w:id="1193" w:name="_Toc447020210"/>
              <w:bookmarkStart w:id="1194" w:name="_Toc447020577"/>
              <w:bookmarkEnd w:id="1192"/>
              <w:bookmarkEnd w:id="1193"/>
              <w:bookmarkEnd w:id="1194"/>
            </w:del>
          </w:p>
        </w:tc>
        <w:tc>
          <w:tcPr>
            <w:tcW w:w="3209" w:type="dxa"/>
            <w:noWrap/>
            <w:hideMark/>
          </w:tcPr>
          <w:p w14:paraId="4AFEDB33" w14:textId="07C650C5" w:rsidR="00AC531C" w:rsidRPr="009D2239" w:rsidDel="00C10E51" w:rsidRDefault="00AC531C">
            <w:pPr>
              <w:rPr>
                <w:del w:id="1195" w:author="james" w:date="2016-03-29T11:53:00Z"/>
              </w:rPr>
            </w:pPr>
            <w:del w:id="1196" w:author="james" w:date="2016-03-29T11:53:00Z">
              <w:r w:rsidRPr="009D2239" w:rsidDel="00C10E51">
                <w:delText>AL-MASYABI, Walid</w:delText>
              </w:r>
              <w:bookmarkStart w:id="1197" w:name="_Toc447016840"/>
              <w:bookmarkStart w:id="1198" w:name="_Toc447020211"/>
              <w:bookmarkStart w:id="1199" w:name="_Toc447020578"/>
              <w:bookmarkEnd w:id="1197"/>
              <w:bookmarkEnd w:id="1198"/>
              <w:bookmarkEnd w:id="1199"/>
            </w:del>
          </w:p>
        </w:tc>
        <w:tc>
          <w:tcPr>
            <w:tcW w:w="5490" w:type="dxa"/>
            <w:noWrap/>
            <w:hideMark/>
          </w:tcPr>
          <w:p w14:paraId="2E2C1037" w14:textId="7215D75D" w:rsidR="00AC531C" w:rsidRPr="009D2239" w:rsidDel="00C10E51" w:rsidRDefault="00AC531C">
            <w:pPr>
              <w:rPr>
                <w:del w:id="1200" w:author="james" w:date="2016-03-29T11:53:00Z"/>
              </w:rPr>
            </w:pPr>
            <w:del w:id="1201" w:author="james" w:date="2016-03-29T11:53:00Z">
              <w:r w:rsidRPr="009D2239" w:rsidDel="00C10E51">
                <w:delText>Raytheon</w:delText>
              </w:r>
              <w:bookmarkStart w:id="1202" w:name="_Toc447016841"/>
              <w:bookmarkStart w:id="1203" w:name="_Toc447020212"/>
              <w:bookmarkStart w:id="1204" w:name="_Toc447020579"/>
              <w:bookmarkEnd w:id="1202"/>
              <w:bookmarkEnd w:id="1203"/>
              <w:bookmarkEnd w:id="1204"/>
            </w:del>
          </w:p>
        </w:tc>
        <w:bookmarkStart w:id="1205" w:name="_Toc447016842"/>
        <w:bookmarkStart w:id="1206" w:name="_Toc447020213"/>
        <w:bookmarkStart w:id="1207" w:name="_Toc447020580"/>
        <w:bookmarkEnd w:id="1205"/>
        <w:bookmarkEnd w:id="1206"/>
        <w:bookmarkEnd w:id="1207"/>
      </w:tr>
      <w:tr w:rsidR="00AC531C" w:rsidRPr="009D2239" w:rsidDel="00C10E51" w14:paraId="174DB55E" w14:textId="54F7C6FF" w:rsidTr="00144168">
        <w:trPr>
          <w:trHeight w:val="300"/>
          <w:del w:id="1208" w:author="james" w:date="2016-03-29T11:53:00Z"/>
        </w:trPr>
        <w:tc>
          <w:tcPr>
            <w:tcW w:w="499" w:type="dxa"/>
            <w:noWrap/>
            <w:hideMark/>
          </w:tcPr>
          <w:p w14:paraId="49DF2986" w14:textId="3EC09B8D" w:rsidR="00AC531C" w:rsidRPr="009D2239" w:rsidDel="00C10E51" w:rsidRDefault="00AC531C" w:rsidP="009D2239">
            <w:pPr>
              <w:rPr>
                <w:del w:id="1209" w:author="james" w:date="2016-03-29T11:53:00Z"/>
              </w:rPr>
            </w:pPr>
            <w:del w:id="1210" w:author="james" w:date="2016-03-29T11:53:00Z">
              <w:r w:rsidRPr="009D2239" w:rsidDel="00C10E51">
                <w:delText>3</w:delText>
              </w:r>
              <w:bookmarkStart w:id="1211" w:name="_Toc447016843"/>
              <w:bookmarkStart w:id="1212" w:name="_Toc447020214"/>
              <w:bookmarkStart w:id="1213" w:name="_Toc447020581"/>
              <w:bookmarkEnd w:id="1211"/>
              <w:bookmarkEnd w:id="1212"/>
              <w:bookmarkEnd w:id="1213"/>
            </w:del>
          </w:p>
        </w:tc>
        <w:tc>
          <w:tcPr>
            <w:tcW w:w="3209" w:type="dxa"/>
            <w:noWrap/>
            <w:hideMark/>
          </w:tcPr>
          <w:p w14:paraId="1148D638" w14:textId="1AE28110" w:rsidR="00AC531C" w:rsidRPr="009D2239" w:rsidDel="00C10E51" w:rsidRDefault="00AC531C">
            <w:pPr>
              <w:rPr>
                <w:del w:id="1214" w:author="james" w:date="2016-03-29T11:53:00Z"/>
              </w:rPr>
            </w:pPr>
            <w:del w:id="1215" w:author="james" w:date="2016-03-29T11:53:00Z">
              <w:r w:rsidRPr="009D2239" w:rsidDel="00C10E51">
                <w:delText>ARRIBAS, Javier</w:delText>
              </w:r>
              <w:bookmarkStart w:id="1216" w:name="_Toc447016844"/>
              <w:bookmarkStart w:id="1217" w:name="_Toc447020215"/>
              <w:bookmarkStart w:id="1218" w:name="_Toc447020582"/>
              <w:bookmarkEnd w:id="1216"/>
              <w:bookmarkEnd w:id="1217"/>
              <w:bookmarkEnd w:id="1218"/>
            </w:del>
          </w:p>
        </w:tc>
        <w:tc>
          <w:tcPr>
            <w:tcW w:w="5490" w:type="dxa"/>
            <w:noWrap/>
            <w:hideMark/>
          </w:tcPr>
          <w:p w14:paraId="324EE255" w14:textId="408F4FDE" w:rsidR="00AC531C" w:rsidRPr="009D2239" w:rsidDel="00C10E51" w:rsidRDefault="00AC531C">
            <w:pPr>
              <w:rPr>
                <w:del w:id="1219" w:author="james" w:date="2016-03-29T11:53:00Z"/>
              </w:rPr>
            </w:pPr>
            <w:del w:id="1220" w:author="james" w:date="2016-03-29T11:53:00Z">
              <w:r w:rsidRPr="009D2239" w:rsidDel="00C10E51">
                <w:delText>Centre Tecnològic de Telecomunicacions de Catalunya (CTTC)</w:delText>
              </w:r>
              <w:bookmarkStart w:id="1221" w:name="_Toc447016845"/>
              <w:bookmarkStart w:id="1222" w:name="_Toc447020216"/>
              <w:bookmarkStart w:id="1223" w:name="_Toc447020583"/>
              <w:bookmarkEnd w:id="1221"/>
              <w:bookmarkEnd w:id="1222"/>
              <w:bookmarkEnd w:id="1223"/>
            </w:del>
          </w:p>
        </w:tc>
        <w:bookmarkStart w:id="1224" w:name="_Toc447016846"/>
        <w:bookmarkStart w:id="1225" w:name="_Toc447020217"/>
        <w:bookmarkStart w:id="1226" w:name="_Toc447020584"/>
        <w:bookmarkEnd w:id="1224"/>
        <w:bookmarkEnd w:id="1225"/>
        <w:bookmarkEnd w:id="1226"/>
      </w:tr>
      <w:tr w:rsidR="00AC531C" w:rsidRPr="009D2239" w:rsidDel="00C10E51" w14:paraId="36CFC5CC" w14:textId="02D75E6E" w:rsidTr="00144168">
        <w:trPr>
          <w:trHeight w:val="300"/>
          <w:del w:id="1227" w:author="james" w:date="2016-03-29T11:53:00Z"/>
        </w:trPr>
        <w:tc>
          <w:tcPr>
            <w:tcW w:w="499" w:type="dxa"/>
            <w:noWrap/>
            <w:hideMark/>
          </w:tcPr>
          <w:p w14:paraId="1B338C80" w14:textId="70D26853" w:rsidR="00AC531C" w:rsidRPr="009D2239" w:rsidDel="00C10E51" w:rsidRDefault="00AC531C" w:rsidP="009D2239">
            <w:pPr>
              <w:rPr>
                <w:del w:id="1228" w:author="james" w:date="2016-03-29T11:53:00Z"/>
              </w:rPr>
            </w:pPr>
            <w:del w:id="1229" w:author="james" w:date="2016-03-29T11:53:00Z">
              <w:r w:rsidRPr="009D2239" w:rsidDel="00C10E51">
                <w:delText>4</w:delText>
              </w:r>
              <w:bookmarkStart w:id="1230" w:name="_Toc447016847"/>
              <w:bookmarkStart w:id="1231" w:name="_Toc447020218"/>
              <w:bookmarkStart w:id="1232" w:name="_Toc447020585"/>
              <w:bookmarkEnd w:id="1230"/>
              <w:bookmarkEnd w:id="1231"/>
              <w:bookmarkEnd w:id="1232"/>
            </w:del>
          </w:p>
        </w:tc>
        <w:tc>
          <w:tcPr>
            <w:tcW w:w="3209" w:type="dxa"/>
            <w:noWrap/>
            <w:hideMark/>
          </w:tcPr>
          <w:p w14:paraId="23A1CA91" w14:textId="3A19D917" w:rsidR="00AC531C" w:rsidRPr="009D2239" w:rsidDel="00C10E51" w:rsidRDefault="00AC531C">
            <w:pPr>
              <w:rPr>
                <w:del w:id="1233" w:author="james" w:date="2016-03-29T11:53:00Z"/>
              </w:rPr>
            </w:pPr>
            <w:del w:id="1234" w:author="james" w:date="2016-03-29T11:53:00Z">
              <w:r w:rsidRPr="009D2239" w:rsidDel="00C10E51">
                <w:delText>BAVARO, Michele</w:delText>
              </w:r>
              <w:bookmarkStart w:id="1235" w:name="_Toc447016848"/>
              <w:bookmarkStart w:id="1236" w:name="_Toc447020219"/>
              <w:bookmarkStart w:id="1237" w:name="_Toc447020586"/>
              <w:bookmarkEnd w:id="1235"/>
              <w:bookmarkEnd w:id="1236"/>
              <w:bookmarkEnd w:id="1237"/>
            </w:del>
          </w:p>
        </w:tc>
        <w:tc>
          <w:tcPr>
            <w:tcW w:w="5490" w:type="dxa"/>
            <w:noWrap/>
            <w:hideMark/>
          </w:tcPr>
          <w:p w14:paraId="10E4DBC5" w14:textId="74D3F7D3" w:rsidR="00AC531C" w:rsidRPr="009D2239" w:rsidDel="00C10E51" w:rsidRDefault="00AC531C">
            <w:pPr>
              <w:rPr>
                <w:del w:id="1238" w:author="james" w:date="2016-03-29T11:53:00Z"/>
              </w:rPr>
            </w:pPr>
            <w:del w:id="1239" w:author="james" w:date="2016-03-29T11:53:00Z">
              <w:r w:rsidRPr="009D2239" w:rsidDel="00C10E51">
                <w:delText>One Talent GNSS</w:delText>
              </w:r>
              <w:bookmarkStart w:id="1240" w:name="_Toc447016849"/>
              <w:bookmarkStart w:id="1241" w:name="_Toc447020220"/>
              <w:bookmarkStart w:id="1242" w:name="_Toc447020587"/>
              <w:bookmarkEnd w:id="1240"/>
              <w:bookmarkEnd w:id="1241"/>
              <w:bookmarkEnd w:id="1242"/>
            </w:del>
          </w:p>
        </w:tc>
        <w:bookmarkStart w:id="1243" w:name="_Toc447016850"/>
        <w:bookmarkStart w:id="1244" w:name="_Toc447020221"/>
        <w:bookmarkStart w:id="1245" w:name="_Toc447020588"/>
        <w:bookmarkEnd w:id="1243"/>
        <w:bookmarkEnd w:id="1244"/>
        <w:bookmarkEnd w:id="1245"/>
      </w:tr>
      <w:tr w:rsidR="00AC531C" w:rsidRPr="009D2239" w:rsidDel="00C10E51" w14:paraId="4179CF9C" w14:textId="60739BF6" w:rsidTr="00144168">
        <w:trPr>
          <w:trHeight w:val="300"/>
          <w:del w:id="1246" w:author="james" w:date="2016-03-29T11:53:00Z"/>
        </w:trPr>
        <w:tc>
          <w:tcPr>
            <w:tcW w:w="499" w:type="dxa"/>
            <w:noWrap/>
            <w:hideMark/>
          </w:tcPr>
          <w:p w14:paraId="5BE3E38C" w14:textId="266D0428" w:rsidR="00AC531C" w:rsidRPr="009D2239" w:rsidDel="00C10E51" w:rsidRDefault="00AC531C" w:rsidP="009D2239">
            <w:pPr>
              <w:rPr>
                <w:del w:id="1247" w:author="james" w:date="2016-03-29T11:53:00Z"/>
              </w:rPr>
            </w:pPr>
            <w:del w:id="1248" w:author="james" w:date="2016-03-29T11:53:00Z">
              <w:r w:rsidRPr="009D2239" w:rsidDel="00C10E51">
                <w:delText>5</w:delText>
              </w:r>
              <w:bookmarkStart w:id="1249" w:name="_Toc447016851"/>
              <w:bookmarkStart w:id="1250" w:name="_Toc447020222"/>
              <w:bookmarkStart w:id="1251" w:name="_Toc447020589"/>
              <w:bookmarkEnd w:id="1249"/>
              <w:bookmarkEnd w:id="1250"/>
              <w:bookmarkEnd w:id="1251"/>
            </w:del>
          </w:p>
        </w:tc>
        <w:tc>
          <w:tcPr>
            <w:tcW w:w="3209" w:type="dxa"/>
            <w:noWrap/>
            <w:hideMark/>
          </w:tcPr>
          <w:p w14:paraId="509D53CA" w14:textId="5FF1914B" w:rsidR="00AC531C" w:rsidRPr="009D2239" w:rsidDel="00C10E51" w:rsidRDefault="00AC531C">
            <w:pPr>
              <w:rPr>
                <w:del w:id="1252" w:author="james" w:date="2016-03-29T11:53:00Z"/>
              </w:rPr>
            </w:pPr>
            <w:del w:id="1253" w:author="james" w:date="2016-03-29T11:53:00Z">
              <w:r w:rsidRPr="009D2239" w:rsidDel="00C10E51">
                <w:delText>BELABBAS, Boubeker</w:delText>
              </w:r>
              <w:bookmarkStart w:id="1254" w:name="_Toc447016852"/>
              <w:bookmarkStart w:id="1255" w:name="_Toc447020223"/>
              <w:bookmarkStart w:id="1256" w:name="_Toc447020590"/>
              <w:bookmarkEnd w:id="1254"/>
              <w:bookmarkEnd w:id="1255"/>
              <w:bookmarkEnd w:id="1256"/>
            </w:del>
          </w:p>
        </w:tc>
        <w:tc>
          <w:tcPr>
            <w:tcW w:w="5490" w:type="dxa"/>
            <w:noWrap/>
            <w:hideMark/>
          </w:tcPr>
          <w:p w14:paraId="3EA455BB" w14:textId="6719B64D" w:rsidR="00AC531C" w:rsidRPr="009D2239" w:rsidDel="00C10E51" w:rsidRDefault="00AC531C">
            <w:pPr>
              <w:rPr>
                <w:del w:id="1257" w:author="james" w:date="2016-03-29T11:53:00Z"/>
              </w:rPr>
            </w:pPr>
            <w:del w:id="1258" w:author="james" w:date="2016-03-29T11:53:00Z">
              <w:r w:rsidRPr="009D2239" w:rsidDel="00C10E51">
                <w:delText>DLR</w:delText>
              </w:r>
              <w:bookmarkStart w:id="1259" w:name="_Toc447016853"/>
              <w:bookmarkStart w:id="1260" w:name="_Toc447020224"/>
              <w:bookmarkStart w:id="1261" w:name="_Toc447020591"/>
              <w:bookmarkEnd w:id="1259"/>
              <w:bookmarkEnd w:id="1260"/>
              <w:bookmarkEnd w:id="1261"/>
            </w:del>
          </w:p>
        </w:tc>
        <w:bookmarkStart w:id="1262" w:name="_Toc447016854"/>
        <w:bookmarkStart w:id="1263" w:name="_Toc447020225"/>
        <w:bookmarkStart w:id="1264" w:name="_Toc447020592"/>
        <w:bookmarkEnd w:id="1262"/>
        <w:bookmarkEnd w:id="1263"/>
        <w:bookmarkEnd w:id="1264"/>
      </w:tr>
      <w:tr w:rsidR="00AC531C" w:rsidRPr="009D2239" w:rsidDel="00C10E51" w14:paraId="3D73CD47" w14:textId="74D7D8A2" w:rsidTr="00144168">
        <w:trPr>
          <w:trHeight w:val="300"/>
          <w:del w:id="1265" w:author="james" w:date="2016-03-29T11:53:00Z"/>
        </w:trPr>
        <w:tc>
          <w:tcPr>
            <w:tcW w:w="499" w:type="dxa"/>
            <w:noWrap/>
            <w:hideMark/>
          </w:tcPr>
          <w:p w14:paraId="791E63FE" w14:textId="178A6508" w:rsidR="00AC531C" w:rsidRPr="009D2239" w:rsidDel="00C10E51" w:rsidRDefault="00AC531C" w:rsidP="009D2239">
            <w:pPr>
              <w:rPr>
                <w:del w:id="1266" w:author="james" w:date="2016-03-29T11:53:00Z"/>
              </w:rPr>
            </w:pPr>
            <w:del w:id="1267" w:author="james" w:date="2016-03-29T11:53:00Z">
              <w:r w:rsidRPr="009D2239" w:rsidDel="00C10E51">
                <w:delText>6</w:delText>
              </w:r>
              <w:bookmarkStart w:id="1268" w:name="_Toc447016855"/>
              <w:bookmarkStart w:id="1269" w:name="_Toc447020226"/>
              <w:bookmarkStart w:id="1270" w:name="_Toc447020593"/>
              <w:bookmarkEnd w:id="1268"/>
              <w:bookmarkEnd w:id="1269"/>
              <w:bookmarkEnd w:id="1270"/>
            </w:del>
          </w:p>
        </w:tc>
        <w:tc>
          <w:tcPr>
            <w:tcW w:w="3209" w:type="dxa"/>
            <w:noWrap/>
            <w:hideMark/>
          </w:tcPr>
          <w:p w14:paraId="1DEEFCB0" w14:textId="0321954B" w:rsidR="00AC531C" w:rsidRPr="009D2239" w:rsidDel="00C10E51" w:rsidRDefault="00AC531C">
            <w:pPr>
              <w:rPr>
                <w:del w:id="1271" w:author="james" w:date="2016-03-29T11:53:00Z"/>
              </w:rPr>
            </w:pPr>
            <w:del w:id="1272" w:author="james" w:date="2016-03-29T11:53:00Z">
              <w:r w:rsidRPr="009D2239" w:rsidDel="00C10E51">
                <w:delText>BHATTI, Jahshan</w:delText>
              </w:r>
              <w:bookmarkStart w:id="1273" w:name="_Toc447016856"/>
              <w:bookmarkStart w:id="1274" w:name="_Toc447020227"/>
              <w:bookmarkStart w:id="1275" w:name="_Toc447020594"/>
              <w:bookmarkEnd w:id="1273"/>
              <w:bookmarkEnd w:id="1274"/>
              <w:bookmarkEnd w:id="1275"/>
            </w:del>
          </w:p>
        </w:tc>
        <w:tc>
          <w:tcPr>
            <w:tcW w:w="5490" w:type="dxa"/>
            <w:noWrap/>
            <w:hideMark/>
          </w:tcPr>
          <w:p w14:paraId="7460B7B0" w14:textId="6CEDAB77" w:rsidR="00AC531C" w:rsidRPr="009D2239" w:rsidDel="00C10E51" w:rsidRDefault="00AC531C">
            <w:pPr>
              <w:rPr>
                <w:del w:id="1276" w:author="james" w:date="2016-03-29T11:53:00Z"/>
              </w:rPr>
            </w:pPr>
            <w:del w:id="1277" w:author="james" w:date="2016-03-29T11:53:00Z">
              <w:r w:rsidRPr="009D2239" w:rsidDel="00C10E51">
                <w:delText>University of Texas at Austin</w:delText>
              </w:r>
              <w:bookmarkStart w:id="1278" w:name="_Toc447016857"/>
              <w:bookmarkStart w:id="1279" w:name="_Toc447020228"/>
              <w:bookmarkStart w:id="1280" w:name="_Toc447020595"/>
              <w:bookmarkEnd w:id="1278"/>
              <w:bookmarkEnd w:id="1279"/>
              <w:bookmarkEnd w:id="1280"/>
            </w:del>
          </w:p>
        </w:tc>
        <w:bookmarkStart w:id="1281" w:name="_Toc447016858"/>
        <w:bookmarkStart w:id="1282" w:name="_Toc447020229"/>
        <w:bookmarkStart w:id="1283" w:name="_Toc447020596"/>
        <w:bookmarkEnd w:id="1281"/>
        <w:bookmarkEnd w:id="1282"/>
        <w:bookmarkEnd w:id="1283"/>
      </w:tr>
      <w:tr w:rsidR="00AC531C" w:rsidRPr="009D2239" w:rsidDel="00C10E51" w14:paraId="7BF2B03A" w14:textId="134423F3" w:rsidTr="00144168">
        <w:trPr>
          <w:trHeight w:val="300"/>
          <w:del w:id="1284" w:author="james" w:date="2016-03-29T11:53:00Z"/>
        </w:trPr>
        <w:tc>
          <w:tcPr>
            <w:tcW w:w="499" w:type="dxa"/>
            <w:noWrap/>
            <w:hideMark/>
          </w:tcPr>
          <w:p w14:paraId="1E96FDD4" w14:textId="3C9EF5AA" w:rsidR="00AC531C" w:rsidRPr="009D2239" w:rsidDel="00C10E51" w:rsidRDefault="00AC531C" w:rsidP="009D2239">
            <w:pPr>
              <w:rPr>
                <w:del w:id="1285" w:author="james" w:date="2016-03-29T11:53:00Z"/>
              </w:rPr>
            </w:pPr>
            <w:del w:id="1286" w:author="james" w:date="2016-03-29T11:53:00Z">
              <w:r w:rsidRPr="009D2239" w:rsidDel="00C10E51">
                <w:delText>7</w:delText>
              </w:r>
              <w:bookmarkStart w:id="1287" w:name="_Toc447016859"/>
              <w:bookmarkStart w:id="1288" w:name="_Toc447020230"/>
              <w:bookmarkStart w:id="1289" w:name="_Toc447020597"/>
              <w:bookmarkEnd w:id="1287"/>
              <w:bookmarkEnd w:id="1288"/>
              <w:bookmarkEnd w:id="1289"/>
            </w:del>
          </w:p>
        </w:tc>
        <w:tc>
          <w:tcPr>
            <w:tcW w:w="3209" w:type="dxa"/>
            <w:noWrap/>
            <w:hideMark/>
          </w:tcPr>
          <w:p w14:paraId="21946A1C" w14:textId="6889D24F" w:rsidR="00AC531C" w:rsidRPr="009D2239" w:rsidDel="00C10E51" w:rsidRDefault="00AC531C">
            <w:pPr>
              <w:rPr>
                <w:del w:id="1290" w:author="james" w:date="2016-03-29T11:53:00Z"/>
              </w:rPr>
            </w:pPr>
            <w:del w:id="1291" w:author="james" w:date="2016-03-29T11:53:00Z">
              <w:r w:rsidRPr="009D2239" w:rsidDel="00C10E51">
                <w:delText>BRAASCH, Michael</w:delText>
              </w:r>
              <w:bookmarkStart w:id="1292" w:name="_Toc447016860"/>
              <w:bookmarkStart w:id="1293" w:name="_Toc447020231"/>
              <w:bookmarkStart w:id="1294" w:name="_Toc447020598"/>
              <w:bookmarkEnd w:id="1292"/>
              <w:bookmarkEnd w:id="1293"/>
              <w:bookmarkEnd w:id="1294"/>
            </w:del>
          </w:p>
        </w:tc>
        <w:tc>
          <w:tcPr>
            <w:tcW w:w="5490" w:type="dxa"/>
            <w:noWrap/>
            <w:hideMark/>
          </w:tcPr>
          <w:p w14:paraId="55B78192" w14:textId="24BD7527" w:rsidR="00AC531C" w:rsidRPr="009D2239" w:rsidDel="00C10E51" w:rsidRDefault="00AC531C">
            <w:pPr>
              <w:rPr>
                <w:del w:id="1295" w:author="james" w:date="2016-03-29T11:53:00Z"/>
              </w:rPr>
            </w:pPr>
            <w:del w:id="1296" w:author="james" w:date="2016-03-29T11:53:00Z">
              <w:r w:rsidRPr="009D2239" w:rsidDel="00C10E51">
                <w:delText>Ohio University</w:delText>
              </w:r>
              <w:bookmarkStart w:id="1297" w:name="_Toc447016861"/>
              <w:bookmarkStart w:id="1298" w:name="_Toc447020232"/>
              <w:bookmarkStart w:id="1299" w:name="_Toc447020599"/>
              <w:bookmarkEnd w:id="1297"/>
              <w:bookmarkEnd w:id="1298"/>
              <w:bookmarkEnd w:id="1299"/>
            </w:del>
          </w:p>
        </w:tc>
        <w:bookmarkStart w:id="1300" w:name="_Toc447016862"/>
        <w:bookmarkStart w:id="1301" w:name="_Toc447020233"/>
        <w:bookmarkStart w:id="1302" w:name="_Toc447020600"/>
        <w:bookmarkEnd w:id="1300"/>
        <w:bookmarkEnd w:id="1301"/>
        <w:bookmarkEnd w:id="1302"/>
      </w:tr>
      <w:tr w:rsidR="00AC531C" w:rsidRPr="009D2239" w:rsidDel="00C10E51" w14:paraId="4995A95A" w14:textId="5DF73506" w:rsidTr="00144168">
        <w:trPr>
          <w:trHeight w:val="300"/>
          <w:del w:id="1303" w:author="james" w:date="2016-03-29T11:53:00Z"/>
        </w:trPr>
        <w:tc>
          <w:tcPr>
            <w:tcW w:w="499" w:type="dxa"/>
            <w:noWrap/>
            <w:hideMark/>
          </w:tcPr>
          <w:p w14:paraId="285F9A62" w14:textId="533DEF6C" w:rsidR="00AC531C" w:rsidRPr="009D2239" w:rsidDel="00C10E51" w:rsidRDefault="00AC531C" w:rsidP="009D2239">
            <w:pPr>
              <w:rPr>
                <w:del w:id="1304" w:author="james" w:date="2016-03-29T11:53:00Z"/>
              </w:rPr>
            </w:pPr>
            <w:del w:id="1305" w:author="james" w:date="2016-03-29T11:53:00Z">
              <w:r w:rsidRPr="009D2239" w:rsidDel="00C10E51">
                <w:delText>8</w:delText>
              </w:r>
              <w:bookmarkStart w:id="1306" w:name="_Toc447016863"/>
              <w:bookmarkStart w:id="1307" w:name="_Toc447020234"/>
              <w:bookmarkStart w:id="1308" w:name="_Toc447020601"/>
              <w:bookmarkEnd w:id="1306"/>
              <w:bookmarkEnd w:id="1307"/>
              <w:bookmarkEnd w:id="1308"/>
            </w:del>
          </w:p>
        </w:tc>
        <w:tc>
          <w:tcPr>
            <w:tcW w:w="3209" w:type="dxa"/>
            <w:noWrap/>
            <w:hideMark/>
          </w:tcPr>
          <w:p w14:paraId="76B25812" w14:textId="287EA82A" w:rsidR="00AC531C" w:rsidRPr="009D2239" w:rsidDel="00C10E51" w:rsidRDefault="00AC531C">
            <w:pPr>
              <w:rPr>
                <w:del w:id="1309" w:author="james" w:date="2016-03-29T11:53:00Z"/>
              </w:rPr>
            </w:pPr>
            <w:del w:id="1310" w:author="james" w:date="2016-03-29T11:53:00Z">
              <w:r w:rsidRPr="009D2239" w:rsidDel="00C10E51">
                <w:delText>CHANSARKAR, Mangesh</w:delText>
              </w:r>
              <w:bookmarkStart w:id="1311" w:name="_Toc447016864"/>
              <w:bookmarkStart w:id="1312" w:name="_Toc447020235"/>
              <w:bookmarkStart w:id="1313" w:name="_Toc447020602"/>
              <w:bookmarkEnd w:id="1311"/>
              <w:bookmarkEnd w:id="1312"/>
              <w:bookmarkEnd w:id="1313"/>
            </w:del>
          </w:p>
        </w:tc>
        <w:tc>
          <w:tcPr>
            <w:tcW w:w="5490" w:type="dxa"/>
            <w:noWrap/>
            <w:hideMark/>
          </w:tcPr>
          <w:p w14:paraId="32E9ACC4" w14:textId="6BACC465" w:rsidR="00AC531C" w:rsidRPr="009D2239" w:rsidDel="00C10E51" w:rsidRDefault="00AC531C">
            <w:pPr>
              <w:rPr>
                <w:del w:id="1314" w:author="james" w:date="2016-03-29T11:53:00Z"/>
              </w:rPr>
            </w:pPr>
            <w:del w:id="1315" w:author="james" w:date="2016-03-29T11:53:00Z">
              <w:r w:rsidRPr="009D2239" w:rsidDel="00C10E51">
                <w:delText>CSR</w:delText>
              </w:r>
              <w:bookmarkStart w:id="1316" w:name="_Toc447016865"/>
              <w:bookmarkStart w:id="1317" w:name="_Toc447020236"/>
              <w:bookmarkStart w:id="1318" w:name="_Toc447020603"/>
              <w:bookmarkEnd w:id="1316"/>
              <w:bookmarkEnd w:id="1317"/>
              <w:bookmarkEnd w:id="1318"/>
            </w:del>
          </w:p>
        </w:tc>
        <w:bookmarkStart w:id="1319" w:name="_Toc447016866"/>
        <w:bookmarkStart w:id="1320" w:name="_Toc447020237"/>
        <w:bookmarkStart w:id="1321" w:name="_Toc447020604"/>
        <w:bookmarkEnd w:id="1319"/>
        <w:bookmarkEnd w:id="1320"/>
        <w:bookmarkEnd w:id="1321"/>
      </w:tr>
      <w:tr w:rsidR="00AC531C" w:rsidRPr="009D2239" w:rsidDel="00C10E51" w14:paraId="14414C1E" w14:textId="0336F6B7" w:rsidTr="00144168">
        <w:trPr>
          <w:trHeight w:val="300"/>
          <w:del w:id="1322" w:author="james" w:date="2016-03-29T11:53:00Z"/>
        </w:trPr>
        <w:tc>
          <w:tcPr>
            <w:tcW w:w="499" w:type="dxa"/>
            <w:noWrap/>
            <w:hideMark/>
          </w:tcPr>
          <w:p w14:paraId="0D8ECCD9" w14:textId="51B9C0F7" w:rsidR="00AC531C" w:rsidRPr="009D2239" w:rsidDel="00C10E51" w:rsidRDefault="00AC531C" w:rsidP="009D2239">
            <w:pPr>
              <w:rPr>
                <w:del w:id="1323" w:author="james" w:date="2016-03-29T11:53:00Z"/>
              </w:rPr>
            </w:pPr>
            <w:del w:id="1324" w:author="james" w:date="2016-03-29T11:53:00Z">
              <w:r w:rsidRPr="009D2239" w:rsidDel="00C10E51">
                <w:delText>9</w:delText>
              </w:r>
              <w:bookmarkStart w:id="1325" w:name="_Toc447016867"/>
              <w:bookmarkStart w:id="1326" w:name="_Toc447020238"/>
              <w:bookmarkStart w:id="1327" w:name="_Toc447020605"/>
              <w:bookmarkEnd w:id="1325"/>
              <w:bookmarkEnd w:id="1326"/>
              <w:bookmarkEnd w:id="1327"/>
            </w:del>
          </w:p>
        </w:tc>
        <w:tc>
          <w:tcPr>
            <w:tcW w:w="3209" w:type="dxa"/>
            <w:noWrap/>
            <w:hideMark/>
          </w:tcPr>
          <w:p w14:paraId="3A554A91" w14:textId="71AE2FCF" w:rsidR="00AC531C" w:rsidRPr="009D2239" w:rsidDel="00C10E51" w:rsidRDefault="00AC531C">
            <w:pPr>
              <w:rPr>
                <w:del w:id="1328" w:author="james" w:date="2016-03-29T11:53:00Z"/>
              </w:rPr>
            </w:pPr>
            <w:del w:id="1329" w:author="james" w:date="2016-03-29T11:53:00Z">
              <w:r w:rsidRPr="009D2239" w:rsidDel="00C10E51">
                <w:delText>CHEN, Xin</w:delText>
              </w:r>
              <w:bookmarkStart w:id="1330" w:name="_Toc447016868"/>
              <w:bookmarkStart w:id="1331" w:name="_Toc447020239"/>
              <w:bookmarkStart w:id="1332" w:name="_Toc447020606"/>
              <w:bookmarkEnd w:id="1330"/>
              <w:bookmarkEnd w:id="1331"/>
              <w:bookmarkEnd w:id="1332"/>
            </w:del>
          </w:p>
        </w:tc>
        <w:tc>
          <w:tcPr>
            <w:tcW w:w="5490" w:type="dxa"/>
            <w:noWrap/>
            <w:hideMark/>
          </w:tcPr>
          <w:p w14:paraId="751A7D2E" w14:textId="6EE9322E" w:rsidR="00AC531C" w:rsidRPr="009D2239" w:rsidDel="00C10E51" w:rsidRDefault="00AC531C">
            <w:pPr>
              <w:rPr>
                <w:del w:id="1333" w:author="james" w:date="2016-03-29T11:53:00Z"/>
              </w:rPr>
            </w:pPr>
            <w:del w:id="1334" w:author="james" w:date="2016-03-29T11:53:00Z">
              <w:r w:rsidRPr="009D2239" w:rsidDel="00C10E51">
                <w:delText>Shanghai Jiao Tong University</w:delText>
              </w:r>
              <w:bookmarkStart w:id="1335" w:name="_Toc447016869"/>
              <w:bookmarkStart w:id="1336" w:name="_Toc447020240"/>
              <w:bookmarkStart w:id="1337" w:name="_Toc447020607"/>
              <w:bookmarkEnd w:id="1335"/>
              <w:bookmarkEnd w:id="1336"/>
              <w:bookmarkEnd w:id="1337"/>
            </w:del>
          </w:p>
        </w:tc>
        <w:bookmarkStart w:id="1338" w:name="_Toc447016870"/>
        <w:bookmarkStart w:id="1339" w:name="_Toc447020241"/>
        <w:bookmarkStart w:id="1340" w:name="_Toc447020608"/>
        <w:bookmarkEnd w:id="1338"/>
        <w:bookmarkEnd w:id="1339"/>
        <w:bookmarkEnd w:id="1340"/>
      </w:tr>
      <w:tr w:rsidR="00AC531C" w:rsidRPr="009D2239" w:rsidDel="00C10E51" w14:paraId="76763015" w14:textId="4ECA8C17" w:rsidTr="00144168">
        <w:trPr>
          <w:trHeight w:val="300"/>
          <w:del w:id="1341" w:author="james" w:date="2016-03-29T11:53:00Z"/>
        </w:trPr>
        <w:tc>
          <w:tcPr>
            <w:tcW w:w="499" w:type="dxa"/>
            <w:noWrap/>
            <w:hideMark/>
          </w:tcPr>
          <w:p w14:paraId="2811DEDC" w14:textId="11D069EC" w:rsidR="00AC531C" w:rsidRPr="009D2239" w:rsidDel="00C10E51" w:rsidRDefault="00AC531C" w:rsidP="009D2239">
            <w:pPr>
              <w:rPr>
                <w:del w:id="1342" w:author="james" w:date="2016-03-29T11:53:00Z"/>
              </w:rPr>
            </w:pPr>
            <w:del w:id="1343" w:author="james" w:date="2016-03-29T11:53:00Z">
              <w:r w:rsidRPr="009D2239" w:rsidDel="00C10E51">
                <w:delText>10</w:delText>
              </w:r>
              <w:bookmarkStart w:id="1344" w:name="_Toc447016871"/>
              <w:bookmarkStart w:id="1345" w:name="_Toc447020242"/>
              <w:bookmarkStart w:id="1346" w:name="_Toc447020609"/>
              <w:bookmarkEnd w:id="1344"/>
              <w:bookmarkEnd w:id="1345"/>
              <w:bookmarkEnd w:id="1346"/>
            </w:del>
          </w:p>
        </w:tc>
        <w:tc>
          <w:tcPr>
            <w:tcW w:w="3209" w:type="dxa"/>
            <w:noWrap/>
            <w:hideMark/>
          </w:tcPr>
          <w:p w14:paraId="509F6E18" w14:textId="500D3DB8" w:rsidR="00AC531C" w:rsidRPr="009D2239" w:rsidDel="00C10E51" w:rsidRDefault="00AC531C">
            <w:pPr>
              <w:rPr>
                <w:del w:id="1347" w:author="james" w:date="2016-03-29T11:53:00Z"/>
              </w:rPr>
            </w:pPr>
            <w:del w:id="1348" w:author="james" w:date="2016-03-29T11:53:00Z">
              <w:r w:rsidRPr="009D2239" w:rsidDel="00C10E51">
                <w:delText>COSGROVE, Mathew</w:delText>
              </w:r>
              <w:bookmarkStart w:id="1349" w:name="_Toc447016872"/>
              <w:bookmarkStart w:id="1350" w:name="_Toc447020243"/>
              <w:bookmarkStart w:id="1351" w:name="_Toc447020610"/>
              <w:bookmarkEnd w:id="1349"/>
              <w:bookmarkEnd w:id="1350"/>
              <w:bookmarkEnd w:id="1351"/>
            </w:del>
          </w:p>
        </w:tc>
        <w:tc>
          <w:tcPr>
            <w:tcW w:w="5490" w:type="dxa"/>
            <w:noWrap/>
            <w:hideMark/>
          </w:tcPr>
          <w:p w14:paraId="0F4F7633" w14:textId="1C85A9A9" w:rsidR="00AC531C" w:rsidRPr="009D2239" w:rsidDel="00C10E51" w:rsidRDefault="00AC531C">
            <w:pPr>
              <w:rPr>
                <w:del w:id="1352" w:author="james" w:date="2016-03-29T11:53:00Z"/>
              </w:rPr>
            </w:pPr>
            <w:del w:id="1353" w:author="james" w:date="2016-03-29T11:53:00Z">
              <w:r w:rsidRPr="009D2239" w:rsidDel="00C10E51">
                <w:delText>Northrop Grumman NSD</w:delText>
              </w:r>
              <w:bookmarkStart w:id="1354" w:name="_Toc447016873"/>
              <w:bookmarkStart w:id="1355" w:name="_Toc447020244"/>
              <w:bookmarkStart w:id="1356" w:name="_Toc447020611"/>
              <w:bookmarkEnd w:id="1354"/>
              <w:bookmarkEnd w:id="1355"/>
              <w:bookmarkEnd w:id="1356"/>
            </w:del>
          </w:p>
        </w:tc>
        <w:bookmarkStart w:id="1357" w:name="_Toc447016874"/>
        <w:bookmarkStart w:id="1358" w:name="_Toc447020245"/>
        <w:bookmarkStart w:id="1359" w:name="_Toc447020612"/>
        <w:bookmarkEnd w:id="1357"/>
        <w:bookmarkEnd w:id="1358"/>
        <w:bookmarkEnd w:id="1359"/>
      </w:tr>
      <w:tr w:rsidR="00AC531C" w:rsidRPr="009D2239" w:rsidDel="00C10E51" w14:paraId="21D4C042" w14:textId="373A27F1" w:rsidTr="00144168">
        <w:trPr>
          <w:trHeight w:val="300"/>
          <w:del w:id="1360" w:author="james" w:date="2016-03-29T11:53:00Z"/>
        </w:trPr>
        <w:tc>
          <w:tcPr>
            <w:tcW w:w="499" w:type="dxa"/>
            <w:noWrap/>
            <w:hideMark/>
          </w:tcPr>
          <w:p w14:paraId="2F1F8041" w14:textId="350DBEF3" w:rsidR="00AC531C" w:rsidRPr="009D2239" w:rsidDel="00C10E51" w:rsidRDefault="00AC531C" w:rsidP="009D2239">
            <w:pPr>
              <w:rPr>
                <w:del w:id="1361" w:author="james" w:date="2016-03-29T11:53:00Z"/>
              </w:rPr>
            </w:pPr>
            <w:del w:id="1362" w:author="james" w:date="2016-03-29T11:53:00Z">
              <w:r w:rsidRPr="009D2239" w:rsidDel="00C10E51">
                <w:delText>11</w:delText>
              </w:r>
              <w:bookmarkStart w:id="1363" w:name="_Toc447016875"/>
              <w:bookmarkStart w:id="1364" w:name="_Toc447020246"/>
              <w:bookmarkStart w:id="1365" w:name="_Toc447020613"/>
              <w:bookmarkEnd w:id="1363"/>
              <w:bookmarkEnd w:id="1364"/>
              <w:bookmarkEnd w:id="1365"/>
            </w:del>
          </w:p>
        </w:tc>
        <w:tc>
          <w:tcPr>
            <w:tcW w:w="3209" w:type="dxa"/>
            <w:noWrap/>
            <w:hideMark/>
          </w:tcPr>
          <w:p w14:paraId="6688035F" w14:textId="5A86D96C" w:rsidR="00AC531C" w:rsidRPr="009D2239" w:rsidDel="00C10E51" w:rsidRDefault="00AC531C">
            <w:pPr>
              <w:rPr>
                <w:del w:id="1366" w:author="james" w:date="2016-03-29T11:53:00Z"/>
              </w:rPr>
            </w:pPr>
            <w:del w:id="1367" w:author="james" w:date="2016-03-29T11:53:00Z">
              <w:r w:rsidRPr="009D2239" w:rsidDel="00C10E51">
                <w:delText>CRAMPTON, Paul G.</w:delText>
              </w:r>
              <w:bookmarkStart w:id="1368" w:name="_Toc447016876"/>
              <w:bookmarkStart w:id="1369" w:name="_Toc447020247"/>
              <w:bookmarkStart w:id="1370" w:name="_Toc447020614"/>
              <w:bookmarkEnd w:id="1368"/>
              <w:bookmarkEnd w:id="1369"/>
              <w:bookmarkEnd w:id="1370"/>
            </w:del>
          </w:p>
        </w:tc>
        <w:tc>
          <w:tcPr>
            <w:tcW w:w="5490" w:type="dxa"/>
            <w:noWrap/>
            <w:hideMark/>
          </w:tcPr>
          <w:p w14:paraId="0AF6317A" w14:textId="70EFB686" w:rsidR="00AC531C" w:rsidRPr="009D2239" w:rsidDel="00C10E51" w:rsidRDefault="00AC531C">
            <w:pPr>
              <w:rPr>
                <w:del w:id="1371" w:author="james" w:date="2016-03-29T11:53:00Z"/>
              </w:rPr>
            </w:pPr>
            <w:del w:id="1372" w:author="james" w:date="2016-03-29T11:53:00Z">
              <w:r w:rsidRPr="009D2239" w:rsidDel="00C10E51">
                <w:delText>Spirent Federal Systems</w:delText>
              </w:r>
              <w:bookmarkStart w:id="1373" w:name="_Toc447016877"/>
              <w:bookmarkStart w:id="1374" w:name="_Toc447020248"/>
              <w:bookmarkStart w:id="1375" w:name="_Toc447020615"/>
              <w:bookmarkEnd w:id="1373"/>
              <w:bookmarkEnd w:id="1374"/>
              <w:bookmarkEnd w:id="1375"/>
            </w:del>
          </w:p>
        </w:tc>
        <w:bookmarkStart w:id="1376" w:name="_Toc447016878"/>
        <w:bookmarkStart w:id="1377" w:name="_Toc447020249"/>
        <w:bookmarkStart w:id="1378" w:name="_Toc447020616"/>
        <w:bookmarkEnd w:id="1376"/>
        <w:bookmarkEnd w:id="1377"/>
        <w:bookmarkEnd w:id="1378"/>
      </w:tr>
      <w:tr w:rsidR="00AC531C" w:rsidRPr="009D2239" w:rsidDel="00C10E51" w14:paraId="07B9490E" w14:textId="031B0D43" w:rsidTr="00144168">
        <w:trPr>
          <w:trHeight w:val="300"/>
          <w:del w:id="1379" w:author="james" w:date="2016-03-29T11:53:00Z"/>
        </w:trPr>
        <w:tc>
          <w:tcPr>
            <w:tcW w:w="499" w:type="dxa"/>
            <w:noWrap/>
            <w:hideMark/>
          </w:tcPr>
          <w:p w14:paraId="79E05A85" w14:textId="268FD628" w:rsidR="00AC531C" w:rsidRPr="009D2239" w:rsidDel="00C10E51" w:rsidRDefault="00AC531C" w:rsidP="009D2239">
            <w:pPr>
              <w:rPr>
                <w:del w:id="1380" w:author="james" w:date="2016-03-29T11:53:00Z"/>
              </w:rPr>
            </w:pPr>
            <w:del w:id="1381" w:author="james" w:date="2016-03-29T11:53:00Z">
              <w:r w:rsidRPr="009D2239" w:rsidDel="00C10E51">
                <w:delText>12</w:delText>
              </w:r>
              <w:bookmarkStart w:id="1382" w:name="_Toc447016879"/>
              <w:bookmarkStart w:id="1383" w:name="_Toc447020250"/>
              <w:bookmarkStart w:id="1384" w:name="_Toc447020617"/>
              <w:bookmarkEnd w:id="1382"/>
              <w:bookmarkEnd w:id="1383"/>
              <w:bookmarkEnd w:id="1384"/>
            </w:del>
          </w:p>
        </w:tc>
        <w:tc>
          <w:tcPr>
            <w:tcW w:w="3209" w:type="dxa"/>
            <w:noWrap/>
            <w:hideMark/>
          </w:tcPr>
          <w:p w14:paraId="2EFDA983" w14:textId="5A224389" w:rsidR="00AC531C" w:rsidRPr="009D2239" w:rsidDel="00C10E51" w:rsidRDefault="00AC531C">
            <w:pPr>
              <w:rPr>
                <w:del w:id="1385" w:author="james" w:date="2016-03-29T11:53:00Z"/>
              </w:rPr>
            </w:pPr>
            <w:del w:id="1386" w:author="james" w:date="2016-03-29T11:53:00Z">
              <w:r w:rsidRPr="009D2239" w:rsidDel="00C10E51">
                <w:delText>CURRAN, James</w:delText>
              </w:r>
              <w:bookmarkStart w:id="1387" w:name="_Toc447016880"/>
              <w:bookmarkStart w:id="1388" w:name="_Toc447020251"/>
              <w:bookmarkStart w:id="1389" w:name="_Toc447020618"/>
              <w:bookmarkEnd w:id="1387"/>
              <w:bookmarkEnd w:id="1388"/>
              <w:bookmarkEnd w:id="1389"/>
            </w:del>
          </w:p>
        </w:tc>
        <w:tc>
          <w:tcPr>
            <w:tcW w:w="5490" w:type="dxa"/>
            <w:noWrap/>
            <w:hideMark/>
          </w:tcPr>
          <w:p w14:paraId="545CD08B" w14:textId="77DA0C69" w:rsidR="00AC531C" w:rsidRPr="009D2239" w:rsidDel="00C10E51" w:rsidRDefault="00AC531C">
            <w:pPr>
              <w:rPr>
                <w:del w:id="1390" w:author="james" w:date="2016-03-29T11:53:00Z"/>
              </w:rPr>
            </w:pPr>
            <w:del w:id="1391" w:author="james" w:date="2016-03-29T11:53:00Z">
              <w:r w:rsidRPr="009D2239" w:rsidDel="00C10E51">
                <w:delText>Joint Research Center, Italy</w:delText>
              </w:r>
              <w:bookmarkStart w:id="1392" w:name="_Toc447016881"/>
              <w:bookmarkStart w:id="1393" w:name="_Toc447020252"/>
              <w:bookmarkStart w:id="1394" w:name="_Toc447020619"/>
              <w:bookmarkEnd w:id="1392"/>
              <w:bookmarkEnd w:id="1393"/>
              <w:bookmarkEnd w:id="1394"/>
            </w:del>
          </w:p>
        </w:tc>
        <w:bookmarkStart w:id="1395" w:name="_Toc447016882"/>
        <w:bookmarkStart w:id="1396" w:name="_Toc447020253"/>
        <w:bookmarkStart w:id="1397" w:name="_Toc447020620"/>
        <w:bookmarkEnd w:id="1395"/>
        <w:bookmarkEnd w:id="1396"/>
        <w:bookmarkEnd w:id="1397"/>
      </w:tr>
      <w:tr w:rsidR="00AC531C" w:rsidRPr="009D2239" w:rsidDel="00C10E51" w14:paraId="303D1AC0" w14:textId="6E13B185" w:rsidTr="00144168">
        <w:trPr>
          <w:trHeight w:val="300"/>
          <w:del w:id="1398" w:author="james" w:date="2016-03-29T11:53:00Z"/>
        </w:trPr>
        <w:tc>
          <w:tcPr>
            <w:tcW w:w="499" w:type="dxa"/>
            <w:noWrap/>
            <w:hideMark/>
          </w:tcPr>
          <w:p w14:paraId="6A34486B" w14:textId="6DC907CE" w:rsidR="00AC531C" w:rsidRPr="009D2239" w:rsidDel="00C10E51" w:rsidRDefault="00AC531C" w:rsidP="009D2239">
            <w:pPr>
              <w:rPr>
                <w:del w:id="1399" w:author="james" w:date="2016-03-29T11:53:00Z"/>
              </w:rPr>
            </w:pPr>
            <w:del w:id="1400" w:author="james" w:date="2016-03-29T11:53:00Z">
              <w:r w:rsidRPr="009D2239" w:rsidDel="00C10E51">
                <w:delText>13</w:delText>
              </w:r>
              <w:bookmarkStart w:id="1401" w:name="_Toc447016883"/>
              <w:bookmarkStart w:id="1402" w:name="_Toc447020254"/>
              <w:bookmarkStart w:id="1403" w:name="_Toc447020621"/>
              <w:bookmarkEnd w:id="1401"/>
              <w:bookmarkEnd w:id="1402"/>
              <w:bookmarkEnd w:id="1403"/>
            </w:del>
          </w:p>
        </w:tc>
        <w:tc>
          <w:tcPr>
            <w:tcW w:w="3209" w:type="dxa"/>
            <w:noWrap/>
            <w:hideMark/>
          </w:tcPr>
          <w:p w14:paraId="72CB22C2" w14:textId="51A1443F" w:rsidR="00AC531C" w:rsidRPr="009D2239" w:rsidDel="00C10E51" w:rsidRDefault="00AC531C">
            <w:pPr>
              <w:rPr>
                <w:del w:id="1404" w:author="james" w:date="2016-03-29T11:53:00Z"/>
              </w:rPr>
            </w:pPr>
            <w:del w:id="1405" w:author="james" w:date="2016-03-29T11:53:00Z">
              <w:r w:rsidRPr="009D2239" w:rsidDel="00C10E51">
                <w:delText>DOVIS, Fabio</w:delText>
              </w:r>
              <w:bookmarkStart w:id="1406" w:name="_Toc447016884"/>
              <w:bookmarkStart w:id="1407" w:name="_Toc447020255"/>
              <w:bookmarkStart w:id="1408" w:name="_Toc447020622"/>
              <w:bookmarkEnd w:id="1406"/>
              <w:bookmarkEnd w:id="1407"/>
              <w:bookmarkEnd w:id="1408"/>
            </w:del>
          </w:p>
        </w:tc>
        <w:tc>
          <w:tcPr>
            <w:tcW w:w="5490" w:type="dxa"/>
            <w:noWrap/>
            <w:hideMark/>
          </w:tcPr>
          <w:p w14:paraId="76017046" w14:textId="2469133C" w:rsidR="00AC531C" w:rsidRPr="009D2239" w:rsidDel="00C10E51" w:rsidRDefault="00AC531C">
            <w:pPr>
              <w:rPr>
                <w:del w:id="1409" w:author="james" w:date="2016-03-29T11:53:00Z"/>
              </w:rPr>
            </w:pPr>
            <w:del w:id="1410" w:author="james" w:date="2016-03-29T11:53:00Z">
              <w:r w:rsidRPr="009D2239" w:rsidDel="00C10E51">
                <w:delText>Politecnico di Torino</w:delText>
              </w:r>
              <w:bookmarkStart w:id="1411" w:name="_Toc447016885"/>
              <w:bookmarkStart w:id="1412" w:name="_Toc447020256"/>
              <w:bookmarkStart w:id="1413" w:name="_Toc447020623"/>
              <w:bookmarkEnd w:id="1411"/>
              <w:bookmarkEnd w:id="1412"/>
              <w:bookmarkEnd w:id="1413"/>
            </w:del>
          </w:p>
        </w:tc>
        <w:bookmarkStart w:id="1414" w:name="_Toc447016886"/>
        <w:bookmarkStart w:id="1415" w:name="_Toc447020257"/>
        <w:bookmarkStart w:id="1416" w:name="_Toc447020624"/>
        <w:bookmarkEnd w:id="1414"/>
        <w:bookmarkEnd w:id="1415"/>
        <w:bookmarkEnd w:id="1416"/>
      </w:tr>
      <w:tr w:rsidR="00AC531C" w:rsidRPr="009D2239" w:rsidDel="00C10E51" w14:paraId="51DB0D2C" w14:textId="4CD89508" w:rsidTr="00144168">
        <w:trPr>
          <w:trHeight w:val="300"/>
          <w:del w:id="1417" w:author="james" w:date="2016-03-29T11:53:00Z"/>
        </w:trPr>
        <w:tc>
          <w:tcPr>
            <w:tcW w:w="499" w:type="dxa"/>
            <w:noWrap/>
            <w:hideMark/>
          </w:tcPr>
          <w:p w14:paraId="33381231" w14:textId="5F8E2F10" w:rsidR="00AC531C" w:rsidRPr="009D2239" w:rsidDel="00C10E51" w:rsidRDefault="00AC531C" w:rsidP="009D2239">
            <w:pPr>
              <w:rPr>
                <w:del w:id="1418" w:author="james" w:date="2016-03-29T11:53:00Z"/>
              </w:rPr>
            </w:pPr>
            <w:del w:id="1419" w:author="james" w:date="2016-03-29T11:53:00Z">
              <w:r w:rsidRPr="009D2239" w:rsidDel="00C10E51">
                <w:delText>14</w:delText>
              </w:r>
              <w:bookmarkStart w:id="1420" w:name="_Toc447016887"/>
              <w:bookmarkStart w:id="1421" w:name="_Toc447020258"/>
              <w:bookmarkStart w:id="1422" w:name="_Toc447020625"/>
              <w:bookmarkEnd w:id="1420"/>
              <w:bookmarkEnd w:id="1421"/>
              <w:bookmarkEnd w:id="1422"/>
            </w:del>
          </w:p>
        </w:tc>
        <w:tc>
          <w:tcPr>
            <w:tcW w:w="3209" w:type="dxa"/>
            <w:noWrap/>
            <w:hideMark/>
          </w:tcPr>
          <w:p w14:paraId="091E9E7F" w14:textId="4459B717" w:rsidR="00AC531C" w:rsidRPr="009D2239" w:rsidDel="00C10E51" w:rsidRDefault="00AC531C">
            <w:pPr>
              <w:rPr>
                <w:del w:id="1423" w:author="james" w:date="2016-03-29T11:53:00Z"/>
              </w:rPr>
            </w:pPr>
            <w:del w:id="1424" w:author="james" w:date="2016-03-29T11:53:00Z">
              <w:r w:rsidRPr="009D2239" w:rsidDel="00C10E51">
                <w:delText>FAVENZA, Alfredo</w:delText>
              </w:r>
              <w:bookmarkStart w:id="1425" w:name="_Toc447016888"/>
              <w:bookmarkStart w:id="1426" w:name="_Toc447020259"/>
              <w:bookmarkStart w:id="1427" w:name="_Toc447020626"/>
              <w:bookmarkEnd w:id="1425"/>
              <w:bookmarkEnd w:id="1426"/>
              <w:bookmarkEnd w:id="1427"/>
            </w:del>
          </w:p>
        </w:tc>
        <w:tc>
          <w:tcPr>
            <w:tcW w:w="5490" w:type="dxa"/>
            <w:noWrap/>
            <w:hideMark/>
          </w:tcPr>
          <w:p w14:paraId="76B3268E" w14:textId="48C8725F" w:rsidR="00AC531C" w:rsidRPr="009D2239" w:rsidDel="00C10E51" w:rsidRDefault="00AC531C">
            <w:pPr>
              <w:rPr>
                <w:del w:id="1428" w:author="james" w:date="2016-03-29T11:53:00Z"/>
              </w:rPr>
            </w:pPr>
            <w:del w:id="1429" w:author="james" w:date="2016-03-29T11:53:00Z">
              <w:r w:rsidRPr="009D2239" w:rsidDel="00C10E51">
                <w:delText>ISTITUTO SUPERIORE MARIO BOELLA (ISMB)</w:delText>
              </w:r>
              <w:bookmarkStart w:id="1430" w:name="_Toc447016889"/>
              <w:bookmarkStart w:id="1431" w:name="_Toc447020260"/>
              <w:bookmarkStart w:id="1432" w:name="_Toc447020627"/>
              <w:bookmarkEnd w:id="1430"/>
              <w:bookmarkEnd w:id="1431"/>
              <w:bookmarkEnd w:id="1432"/>
            </w:del>
          </w:p>
        </w:tc>
        <w:bookmarkStart w:id="1433" w:name="_Toc447016890"/>
        <w:bookmarkStart w:id="1434" w:name="_Toc447020261"/>
        <w:bookmarkStart w:id="1435" w:name="_Toc447020628"/>
        <w:bookmarkEnd w:id="1433"/>
        <w:bookmarkEnd w:id="1434"/>
        <w:bookmarkEnd w:id="1435"/>
      </w:tr>
      <w:tr w:rsidR="00AC531C" w:rsidRPr="009D2239" w:rsidDel="00C10E51" w14:paraId="2DF49F2E" w14:textId="7B34E990" w:rsidTr="00144168">
        <w:trPr>
          <w:trHeight w:val="300"/>
          <w:del w:id="1436" w:author="james" w:date="2016-03-29T11:53:00Z"/>
        </w:trPr>
        <w:tc>
          <w:tcPr>
            <w:tcW w:w="499" w:type="dxa"/>
            <w:noWrap/>
            <w:hideMark/>
          </w:tcPr>
          <w:p w14:paraId="5B9526ED" w14:textId="6BA3EF5C" w:rsidR="00AC531C" w:rsidRPr="009D2239" w:rsidDel="00C10E51" w:rsidRDefault="00AC531C" w:rsidP="009D2239">
            <w:pPr>
              <w:rPr>
                <w:del w:id="1437" w:author="james" w:date="2016-03-29T11:53:00Z"/>
              </w:rPr>
            </w:pPr>
            <w:del w:id="1438" w:author="james" w:date="2016-03-29T11:53:00Z">
              <w:r w:rsidRPr="009D2239" w:rsidDel="00C10E51">
                <w:delText>15</w:delText>
              </w:r>
              <w:bookmarkStart w:id="1439" w:name="_Toc447016891"/>
              <w:bookmarkStart w:id="1440" w:name="_Toc447020262"/>
              <w:bookmarkStart w:id="1441" w:name="_Toc447020629"/>
              <w:bookmarkEnd w:id="1439"/>
              <w:bookmarkEnd w:id="1440"/>
              <w:bookmarkEnd w:id="1441"/>
            </w:del>
          </w:p>
        </w:tc>
        <w:tc>
          <w:tcPr>
            <w:tcW w:w="3209" w:type="dxa"/>
            <w:noWrap/>
            <w:hideMark/>
          </w:tcPr>
          <w:p w14:paraId="0403390E" w14:textId="46618004" w:rsidR="00AC531C" w:rsidRPr="009D2239" w:rsidDel="00C10E51" w:rsidRDefault="00AC531C">
            <w:pPr>
              <w:rPr>
                <w:del w:id="1442" w:author="james" w:date="2016-03-29T11:53:00Z"/>
              </w:rPr>
            </w:pPr>
            <w:del w:id="1443" w:author="james" w:date="2016-03-29T11:53:00Z">
              <w:r w:rsidRPr="009D2239" w:rsidDel="00C10E51">
                <w:delText>FERNÁNDEZ HERNÁNDEZ, Ignacio</w:delText>
              </w:r>
              <w:bookmarkStart w:id="1444" w:name="_Toc447016892"/>
              <w:bookmarkStart w:id="1445" w:name="_Toc447020263"/>
              <w:bookmarkStart w:id="1446" w:name="_Toc447020630"/>
              <w:bookmarkEnd w:id="1444"/>
              <w:bookmarkEnd w:id="1445"/>
              <w:bookmarkEnd w:id="1446"/>
            </w:del>
          </w:p>
        </w:tc>
        <w:tc>
          <w:tcPr>
            <w:tcW w:w="5490" w:type="dxa"/>
            <w:noWrap/>
            <w:hideMark/>
          </w:tcPr>
          <w:p w14:paraId="0AB0713B" w14:textId="2E61DBAB" w:rsidR="00AC531C" w:rsidRPr="009D2239" w:rsidDel="00C10E51" w:rsidRDefault="00AC531C">
            <w:pPr>
              <w:rPr>
                <w:del w:id="1447" w:author="james" w:date="2016-03-29T11:53:00Z"/>
              </w:rPr>
            </w:pPr>
            <w:del w:id="1448" w:author="james" w:date="2016-03-29T11:53:00Z">
              <w:r w:rsidRPr="009D2239" w:rsidDel="00C10E51">
                <w:delText>Galileo Supervisory Agency</w:delText>
              </w:r>
              <w:bookmarkStart w:id="1449" w:name="_Toc447016893"/>
              <w:bookmarkStart w:id="1450" w:name="_Toc447020264"/>
              <w:bookmarkStart w:id="1451" w:name="_Toc447020631"/>
              <w:bookmarkEnd w:id="1449"/>
              <w:bookmarkEnd w:id="1450"/>
              <w:bookmarkEnd w:id="1451"/>
            </w:del>
          </w:p>
        </w:tc>
        <w:bookmarkStart w:id="1452" w:name="_Toc447016894"/>
        <w:bookmarkStart w:id="1453" w:name="_Toc447020265"/>
        <w:bookmarkStart w:id="1454" w:name="_Toc447020632"/>
        <w:bookmarkEnd w:id="1452"/>
        <w:bookmarkEnd w:id="1453"/>
        <w:bookmarkEnd w:id="1454"/>
      </w:tr>
      <w:tr w:rsidR="00AC531C" w:rsidRPr="009D2239" w:rsidDel="00C10E51" w14:paraId="5AB4ADB6" w14:textId="21CC0FCA" w:rsidTr="00144168">
        <w:trPr>
          <w:trHeight w:val="300"/>
          <w:del w:id="1455" w:author="james" w:date="2016-03-29T11:53:00Z"/>
        </w:trPr>
        <w:tc>
          <w:tcPr>
            <w:tcW w:w="499" w:type="dxa"/>
            <w:noWrap/>
            <w:hideMark/>
          </w:tcPr>
          <w:p w14:paraId="1C8B6AC6" w14:textId="3A60E3E9" w:rsidR="00AC531C" w:rsidRPr="009D2239" w:rsidDel="00C10E51" w:rsidRDefault="00AC531C" w:rsidP="009D2239">
            <w:pPr>
              <w:rPr>
                <w:del w:id="1456" w:author="james" w:date="2016-03-29T11:53:00Z"/>
              </w:rPr>
            </w:pPr>
            <w:del w:id="1457" w:author="james" w:date="2016-03-29T11:53:00Z">
              <w:r w:rsidRPr="009D2239" w:rsidDel="00C10E51">
                <w:delText>16</w:delText>
              </w:r>
              <w:bookmarkStart w:id="1458" w:name="_Toc447016895"/>
              <w:bookmarkStart w:id="1459" w:name="_Toc447020266"/>
              <w:bookmarkStart w:id="1460" w:name="_Toc447020633"/>
              <w:bookmarkEnd w:id="1458"/>
              <w:bookmarkEnd w:id="1459"/>
              <w:bookmarkEnd w:id="1460"/>
            </w:del>
          </w:p>
        </w:tc>
        <w:tc>
          <w:tcPr>
            <w:tcW w:w="3209" w:type="dxa"/>
            <w:noWrap/>
            <w:hideMark/>
          </w:tcPr>
          <w:p w14:paraId="2B8BF736" w14:textId="4C0183D1" w:rsidR="00AC531C" w:rsidRPr="009D2239" w:rsidDel="00C10E51" w:rsidRDefault="00AC531C">
            <w:pPr>
              <w:rPr>
                <w:del w:id="1461" w:author="james" w:date="2016-03-29T11:53:00Z"/>
              </w:rPr>
            </w:pPr>
            <w:del w:id="1462" w:author="james" w:date="2016-03-29T11:53:00Z">
              <w:r w:rsidRPr="009D2239" w:rsidDel="00C10E51">
                <w:delText>FERNÁNDEZ-PRADES, Carles</w:delText>
              </w:r>
              <w:bookmarkStart w:id="1463" w:name="_Toc447016896"/>
              <w:bookmarkStart w:id="1464" w:name="_Toc447020267"/>
              <w:bookmarkStart w:id="1465" w:name="_Toc447020634"/>
              <w:bookmarkEnd w:id="1463"/>
              <w:bookmarkEnd w:id="1464"/>
              <w:bookmarkEnd w:id="1465"/>
            </w:del>
          </w:p>
        </w:tc>
        <w:tc>
          <w:tcPr>
            <w:tcW w:w="5490" w:type="dxa"/>
            <w:noWrap/>
            <w:hideMark/>
          </w:tcPr>
          <w:p w14:paraId="33979ED2" w14:textId="0EC11EEC" w:rsidR="00AC531C" w:rsidRPr="009D2239" w:rsidDel="00C10E51" w:rsidRDefault="00AC531C">
            <w:pPr>
              <w:rPr>
                <w:del w:id="1466" w:author="james" w:date="2016-03-29T11:53:00Z"/>
              </w:rPr>
            </w:pPr>
            <w:del w:id="1467" w:author="james" w:date="2016-03-29T11:53:00Z">
              <w:r w:rsidRPr="009D2239" w:rsidDel="00C10E51">
                <w:delText>Centre Tecnològic de Telecomunicacions de Catalunya (CTTC)</w:delText>
              </w:r>
              <w:bookmarkStart w:id="1468" w:name="_Toc447016897"/>
              <w:bookmarkStart w:id="1469" w:name="_Toc447020268"/>
              <w:bookmarkStart w:id="1470" w:name="_Toc447020635"/>
              <w:bookmarkEnd w:id="1468"/>
              <w:bookmarkEnd w:id="1469"/>
              <w:bookmarkEnd w:id="1470"/>
            </w:del>
          </w:p>
        </w:tc>
        <w:bookmarkStart w:id="1471" w:name="_Toc447016898"/>
        <w:bookmarkStart w:id="1472" w:name="_Toc447020269"/>
        <w:bookmarkStart w:id="1473" w:name="_Toc447020636"/>
        <w:bookmarkEnd w:id="1471"/>
        <w:bookmarkEnd w:id="1472"/>
        <w:bookmarkEnd w:id="1473"/>
      </w:tr>
      <w:tr w:rsidR="00AC531C" w:rsidRPr="009D2239" w:rsidDel="00C10E51" w14:paraId="773EF859" w14:textId="7E0AADAF" w:rsidTr="00144168">
        <w:trPr>
          <w:trHeight w:val="300"/>
          <w:del w:id="1474" w:author="james" w:date="2016-03-29T11:53:00Z"/>
        </w:trPr>
        <w:tc>
          <w:tcPr>
            <w:tcW w:w="499" w:type="dxa"/>
            <w:noWrap/>
            <w:hideMark/>
          </w:tcPr>
          <w:p w14:paraId="60790DA2" w14:textId="3DFE3069" w:rsidR="00AC531C" w:rsidRPr="009D2239" w:rsidDel="00C10E51" w:rsidRDefault="00AC531C" w:rsidP="009D2239">
            <w:pPr>
              <w:rPr>
                <w:del w:id="1475" w:author="james" w:date="2016-03-29T11:53:00Z"/>
              </w:rPr>
            </w:pPr>
            <w:del w:id="1476" w:author="james" w:date="2016-03-29T11:53:00Z">
              <w:r w:rsidRPr="009D2239" w:rsidDel="00C10E51">
                <w:delText>17</w:delText>
              </w:r>
              <w:bookmarkStart w:id="1477" w:name="_Toc447016899"/>
              <w:bookmarkStart w:id="1478" w:name="_Toc447020270"/>
              <w:bookmarkStart w:id="1479" w:name="_Toc447020637"/>
              <w:bookmarkEnd w:id="1477"/>
              <w:bookmarkEnd w:id="1478"/>
              <w:bookmarkEnd w:id="1479"/>
            </w:del>
          </w:p>
        </w:tc>
        <w:tc>
          <w:tcPr>
            <w:tcW w:w="3209" w:type="dxa"/>
            <w:noWrap/>
            <w:hideMark/>
          </w:tcPr>
          <w:p w14:paraId="1F0CFCFC" w14:textId="5823CCD0" w:rsidR="00AC531C" w:rsidRPr="009D2239" w:rsidDel="00C10E51" w:rsidRDefault="00AC531C">
            <w:pPr>
              <w:rPr>
                <w:del w:id="1480" w:author="james" w:date="2016-03-29T11:53:00Z"/>
              </w:rPr>
            </w:pPr>
            <w:del w:id="1481" w:author="james" w:date="2016-03-29T11:53:00Z">
              <w:r w:rsidRPr="009D2239" w:rsidDel="00C10E51">
                <w:delText>GAVRILOV, Artyom</w:delText>
              </w:r>
              <w:bookmarkStart w:id="1482" w:name="_Toc447016900"/>
              <w:bookmarkStart w:id="1483" w:name="_Toc447020271"/>
              <w:bookmarkStart w:id="1484" w:name="_Toc447020638"/>
              <w:bookmarkEnd w:id="1482"/>
              <w:bookmarkEnd w:id="1483"/>
              <w:bookmarkEnd w:id="1484"/>
            </w:del>
          </w:p>
        </w:tc>
        <w:tc>
          <w:tcPr>
            <w:tcW w:w="5490" w:type="dxa"/>
            <w:noWrap/>
            <w:hideMark/>
          </w:tcPr>
          <w:p w14:paraId="5052100F" w14:textId="5B3E3F2E" w:rsidR="00AC531C" w:rsidRPr="009D2239" w:rsidDel="00C10E51" w:rsidRDefault="00AC531C">
            <w:pPr>
              <w:rPr>
                <w:del w:id="1485" w:author="james" w:date="2016-03-29T11:53:00Z"/>
              </w:rPr>
            </w:pPr>
            <w:del w:id="1486" w:author="james" w:date="2016-03-29T11:53:00Z">
              <w:r w:rsidRPr="009D2239" w:rsidDel="00C10E51">
                <w:delText>GNSS-SDR</w:delText>
              </w:r>
              <w:bookmarkStart w:id="1487" w:name="_Toc447016901"/>
              <w:bookmarkStart w:id="1488" w:name="_Toc447020272"/>
              <w:bookmarkStart w:id="1489" w:name="_Toc447020639"/>
              <w:bookmarkEnd w:id="1487"/>
              <w:bookmarkEnd w:id="1488"/>
              <w:bookmarkEnd w:id="1489"/>
            </w:del>
          </w:p>
        </w:tc>
        <w:bookmarkStart w:id="1490" w:name="_Toc447016902"/>
        <w:bookmarkStart w:id="1491" w:name="_Toc447020273"/>
        <w:bookmarkStart w:id="1492" w:name="_Toc447020640"/>
        <w:bookmarkEnd w:id="1490"/>
        <w:bookmarkEnd w:id="1491"/>
        <w:bookmarkEnd w:id="1492"/>
      </w:tr>
      <w:tr w:rsidR="00AC531C" w:rsidRPr="009D2239" w:rsidDel="00C10E51" w14:paraId="2B5D0D52" w14:textId="374309AB" w:rsidTr="00144168">
        <w:trPr>
          <w:trHeight w:val="300"/>
          <w:del w:id="1493" w:author="james" w:date="2016-03-29T11:53:00Z"/>
        </w:trPr>
        <w:tc>
          <w:tcPr>
            <w:tcW w:w="499" w:type="dxa"/>
            <w:noWrap/>
            <w:hideMark/>
          </w:tcPr>
          <w:p w14:paraId="45CA538F" w14:textId="37347FDF" w:rsidR="00AC531C" w:rsidRPr="009D2239" w:rsidDel="00C10E51" w:rsidRDefault="00AC531C" w:rsidP="009D2239">
            <w:pPr>
              <w:rPr>
                <w:del w:id="1494" w:author="james" w:date="2016-03-29T11:53:00Z"/>
              </w:rPr>
            </w:pPr>
            <w:del w:id="1495" w:author="james" w:date="2016-03-29T11:53:00Z">
              <w:r w:rsidRPr="009D2239" w:rsidDel="00C10E51">
                <w:delText>18</w:delText>
              </w:r>
              <w:bookmarkStart w:id="1496" w:name="_Toc447016903"/>
              <w:bookmarkStart w:id="1497" w:name="_Toc447020274"/>
              <w:bookmarkStart w:id="1498" w:name="_Toc447020641"/>
              <w:bookmarkEnd w:id="1496"/>
              <w:bookmarkEnd w:id="1497"/>
              <w:bookmarkEnd w:id="1498"/>
            </w:del>
          </w:p>
        </w:tc>
        <w:tc>
          <w:tcPr>
            <w:tcW w:w="3209" w:type="dxa"/>
            <w:noWrap/>
            <w:hideMark/>
          </w:tcPr>
          <w:p w14:paraId="7DF47E12" w14:textId="2FED1776" w:rsidR="00AC531C" w:rsidRPr="009D2239" w:rsidDel="00C10E51" w:rsidRDefault="00AC531C">
            <w:pPr>
              <w:rPr>
                <w:del w:id="1499" w:author="james" w:date="2016-03-29T11:53:00Z"/>
              </w:rPr>
            </w:pPr>
            <w:del w:id="1500" w:author="james" w:date="2016-03-29T11:53:00Z">
              <w:r w:rsidRPr="009D2239" w:rsidDel="00C10E51">
                <w:delText>GLENNON, Eamonn</w:delText>
              </w:r>
              <w:bookmarkStart w:id="1501" w:name="_Toc447016904"/>
              <w:bookmarkStart w:id="1502" w:name="_Toc447020275"/>
              <w:bookmarkStart w:id="1503" w:name="_Toc447020642"/>
              <w:bookmarkEnd w:id="1501"/>
              <w:bookmarkEnd w:id="1502"/>
              <w:bookmarkEnd w:id="1503"/>
            </w:del>
          </w:p>
        </w:tc>
        <w:tc>
          <w:tcPr>
            <w:tcW w:w="5490" w:type="dxa"/>
            <w:noWrap/>
            <w:hideMark/>
          </w:tcPr>
          <w:p w14:paraId="279572AD" w14:textId="4ED407FB" w:rsidR="00AC531C" w:rsidRPr="009D2239" w:rsidDel="00C10E51" w:rsidRDefault="00AC531C">
            <w:pPr>
              <w:rPr>
                <w:del w:id="1504" w:author="james" w:date="2016-03-29T11:53:00Z"/>
              </w:rPr>
            </w:pPr>
            <w:del w:id="1505" w:author="james" w:date="2016-03-29T11:53:00Z">
              <w:r w:rsidRPr="009D2239" w:rsidDel="00C10E51">
                <w:delText>University of New South Wales</w:delText>
              </w:r>
              <w:bookmarkStart w:id="1506" w:name="_Toc447016905"/>
              <w:bookmarkStart w:id="1507" w:name="_Toc447020276"/>
              <w:bookmarkStart w:id="1508" w:name="_Toc447020643"/>
              <w:bookmarkEnd w:id="1506"/>
              <w:bookmarkEnd w:id="1507"/>
              <w:bookmarkEnd w:id="1508"/>
            </w:del>
          </w:p>
        </w:tc>
        <w:bookmarkStart w:id="1509" w:name="_Toc447016906"/>
        <w:bookmarkStart w:id="1510" w:name="_Toc447020277"/>
        <w:bookmarkStart w:id="1511" w:name="_Toc447020644"/>
        <w:bookmarkEnd w:id="1509"/>
        <w:bookmarkEnd w:id="1510"/>
        <w:bookmarkEnd w:id="1511"/>
      </w:tr>
      <w:tr w:rsidR="00AC531C" w:rsidRPr="009D2239" w:rsidDel="00C10E51" w14:paraId="3B72C838" w14:textId="714E1820" w:rsidTr="00144168">
        <w:trPr>
          <w:trHeight w:val="300"/>
          <w:del w:id="1512" w:author="james" w:date="2016-03-29T11:53:00Z"/>
        </w:trPr>
        <w:tc>
          <w:tcPr>
            <w:tcW w:w="499" w:type="dxa"/>
            <w:noWrap/>
            <w:hideMark/>
          </w:tcPr>
          <w:p w14:paraId="2BD4DEA7" w14:textId="4277C26F" w:rsidR="00AC531C" w:rsidRPr="009D2239" w:rsidDel="00C10E51" w:rsidRDefault="00AC531C" w:rsidP="009D2239">
            <w:pPr>
              <w:rPr>
                <w:del w:id="1513" w:author="james" w:date="2016-03-29T11:53:00Z"/>
              </w:rPr>
            </w:pPr>
            <w:del w:id="1514" w:author="james" w:date="2016-03-29T11:53:00Z">
              <w:r w:rsidRPr="009D2239" w:rsidDel="00C10E51">
                <w:delText>19</w:delText>
              </w:r>
              <w:bookmarkStart w:id="1515" w:name="_Toc447016907"/>
              <w:bookmarkStart w:id="1516" w:name="_Toc447020278"/>
              <w:bookmarkStart w:id="1517" w:name="_Toc447020645"/>
              <w:bookmarkEnd w:id="1515"/>
              <w:bookmarkEnd w:id="1516"/>
              <w:bookmarkEnd w:id="1517"/>
            </w:del>
          </w:p>
        </w:tc>
        <w:tc>
          <w:tcPr>
            <w:tcW w:w="3209" w:type="dxa"/>
            <w:hideMark/>
          </w:tcPr>
          <w:p w14:paraId="206E7AAC" w14:textId="2BAF2F3C" w:rsidR="00AC531C" w:rsidRPr="009D2239" w:rsidDel="00C10E51" w:rsidRDefault="00AC531C">
            <w:pPr>
              <w:rPr>
                <w:del w:id="1518" w:author="james" w:date="2016-03-29T11:53:00Z"/>
              </w:rPr>
            </w:pPr>
            <w:del w:id="1519" w:author="james" w:date="2016-03-29T11:53:00Z">
              <w:r w:rsidRPr="009D2239" w:rsidDel="00C10E51">
                <w:delText>GOODRICH, Brian</w:delText>
              </w:r>
              <w:bookmarkStart w:id="1520" w:name="_Toc447016908"/>
              <w:bookmarkStart w:id="1521" w:name="_Toc447020279"/>
              <w:bookmarkStart w:id="1522" w:name="_Toc447020646"/>
              <w:bookmarkEnd w:id="1520"/>
              <w:bookmarkEnd w:id="1521"/>
              <w:bookmarkEnd w:id="1522"/>
            </w:del>
          </w:p>
        </w:tc>
        <w:tc>
          <w:tcPr>
            <w:tcW w:w="5490" w:type="dxa"/>
            <w:noWrap/>
            <w:hideMark/>
          </w:tcPr>
          <w:p w14:paraId="4964CF55" w14:textId="6265AA96" w:rsidR="00AC531C" w:rsidRPr="009D2239" w:rsidDel="00C10E51" w:rsidRDefault="00AC531C">
            <w:pPr>
              <w:rPr>
                <w:del w:id="1523" w:author="james" w:date="2016-03-29T11:53:00Z"/>
              </w:rPr>
            </w:pPr>
            <w:del w:id="1524" w:author="james" w:date="2016-03-29T11:53:00Z">
              <w:r w:rsidRPr="009D2239" w:rsidDel="00C10E51">
                <w:delText>NavCom</w:delText>
              </w:r>
              <w:bookmarkStart w:id="1525" w:name="_Toc447016909"/>
              <w:bookmarkStart w:id="1526" w:name="_Toc447020280"/>
              <w:bookmarkStart w:id="1527" w:name="_Toc447020647"/>
              <w:bookmarkEnd w:id="1525"/>
              <w:bookmarkEnd w:id="1526"/>
              <w:bookmarkEnd w:id="1527"/>
            </w:del>
          </w:p>
        </w:tc>
        <w:bookmarkStart w:id="1528" w:name="_Toc447016910"/>
        <w:bookmarkStart w:id="1529" w:name="_Toc447020281"/>
        <w:bookmarkStart w:id="1530" w:name="_Toc447020648"/>
        <w:bookmarkEnd w:id="1528"/>
        <w:bookmarkEnd w:id="1529"/>
        <w:bookmarkEnd w:id="1530"/>
      </w:tr>
      <w:tr w:rsidR="00AC531C" w:rsidRPr="009D2239" w:rsidDel="00C10E51" w14:paraId="26A3328A" w14:textId="2000F959" w:rsidTr="00144168">
        <w:trPr>
          <w:trHeight w:val="300"/>
          <w:del w:id="1531" w:author="james" w:date="2016-03-29T11:53:00Z"/>
        </w:trPr>
        <w:tc>
          <w:tcPr>
            <w:tcW w:w="499" w:type="dxa"/>
            <w:noWrap/>
            <w:hideMark/>
          </w:tcPr>
          <w:p w14:paraId="3D77EC1A" w14:textId="1BA5C424" w:rsidR="00AC531C" w:rsidRPr="009D2239" w:rsidDel="00C10E51" w:rsidRDefault="00AC531C" w:rsidP="009D2239">
            <w:pPr>
              <w:rPr>
                <w:del w:id="1532" w:author="james" w:date="2016-03-29T11:53:00Z"/>
              </w:rPr>
            </w:pPr>
            <w:del w:id="1533" w:author="james" w:date="2016-03-29T11:53:00Z">
              <w:r w:rsidRPr="009D2239" w:rsidDel="00C10E51">
                <w:delText>20</w:delText>
              </w:r>
              <w:bookmarkStart w:id="1534" w:name="_Toc447016911"/>
              <w:bookmarkStart w:id="1535" w:name="_Toc447020282"/>
              <w:bookmarkStart w:id="1536" w:name="_Toc447020649"/>
              <w:bookmarkEnd w:id="1534"/>
              <w:bookmarkEnd w:id="1535"/>
              <w:bookmarkEnd w:id="1536"/>
            </w:del>
          </w:p>
        </w:tc>
        <w:tc>
          <w:tcPr>
            <w:tcW w:w="3209" w:type="dxa"/>
            <w:noWrap/>
            <w:hideMark/>
          </w:tcPr>
          <w:p w14:paraId="3CA98088" w14:textId="74D1C1BA" w:rsidR="00AC531C" w:rsidRPr="009D2239" w:rsidDel="00C10E51" w:rsidRDefault="00AC531C">
            <w:pPr>
              <w:rPr>
                <w:del w:id="1537" w:author="james" w:date="2016-03-29T11:53:00Z"/>
              </w:rPr>
            </w:pPr>
            <w:del w:id="1538" w:author="james" w:date="2016-03-29T11:53:00Z">
              <w:r w:rsidRPr="009D2239" w:rsidDel="00C10E51">
                <w:delText>GUNAWARDENA, Sanjeev</w:delText>
              </w:r>
              <w:bookmarkStart w:id="1539" w:name="_Toc447016912"/>
              <w:bookmarkStart w:id="1540" w:name="_Toc447020283"/>
              <w:bookmarkStart w:id="1541" w:name="_Toc447020650"/>
              <w:bookmarkEnd w:id="1539"/>
              <w:bookmarkEnd w:id="1540"/>
              <w:bookmarkEnd w:id="1541"/>
            </w:del>
          </w:p>
        </w:tc>
        <w:tc>
          <w:tcPr>
            <w:tcW w:w="5490" w:type="dxa"/>
            <w:noWrap/>
            <w:hideMark/>
          </w:tcPr>
          <w:p w14:paraId="4DB4A823" w14:textId="1BF4F8FE" w:rsidR="00AC531C" w:rsidRPr="009D2239" w:rsidDel="00C10E51" w:rsidRDefault="00AC531C">
            <w:pPr>
              <w:rPr>
                <w:del w:id="1542" w:author="james" w:date="2016-03-29T11:53:00Z"/>
              </w:rPr>
            </w:pPr>
            <w:del w:id="1543" w:author="james" w:date="2016-03-29T11:53:00Z">
              <w:r w:rsidRPr="009D2239" w:rsidDel="00C10E51">
                <w:delText>Air Force Institute of Technology</w:delText>
              </w:r>
              <w:bookmarkStart w:id="1544" w:name="_Toc447016913"/>
              <w:bookmarkStart w:id="1545" w:name="_Toc447020284"/>
              <w:bookmarkStart w:id="1546" w:name="_Toc447020651"/>
              <w:bookmarkEnd w:id="1544"/>
              <w:bookmarkEnd w:id="1545"/>
              <w:bookmarkEnd w:id="1546"/>
            </w:del>
          </w:p>
        </w:tc>
        <w:bookmarkStart w:id="1547" w:name="_Toc447016914"/>
        <w:bookmarkStart w:id="1548" w:name="_Toc447020285"/>
        <w:bookmarkStart w:id="1549" w:name="_Toc447020652"/>
        <w:bookmarkEnd w:id="1547"/>
        <w:bookmarkEnd w:id="1548"/>
        <w:bookmarkEnd w:id="1549"/>
      </w:tr>
      <w:tr w:rsidR="00AC531C" w:rsidRPr="009D2239" w:rsidDel="00C10E51" w14:paraId="2D24ED30" w14:textId="0BB94190" w:rsidTr="00144168">
        <w:trPr>
          <w:trHeight w:val="300"/>
          <w:del w:id="1550" w:author="james" w:date="2016-03-29T11:53:00Z"/>
        </w:trPr>
        <w:tc>
          <w:tcPr>
            <w:tcW w:w="499" w:type="dxa"/>
            <w:noWrap/>
            <w:hideMark/>
          </w:tcPr>
          <w:p w14:paraId="5DD69A38" w14:textId="73A3396F" w:rsidR="00AC531C" w:rsidRPr="009D2239" w:rsidDel="00C10E51" w:rsidRDefault="00AC531C" w:rsidP="009D2239">
            <w:pPr>
              <w:rPr>
                <w:del w:id="1551" w:author="james" w:date="2016-03-29T11:53:00Z"/>
              </w:rPr>
            </w:pPr>
            <w:del w:id="1552" w:author="james" w:date="2016-03-29T11:53:00Z">
              <w:r w:rsidRPr="009D2239" w:rsidDel="00C10E51">
                <w:delText>21</w:delText>
              </w:r>
              <w:bookmarkStart w:id="1553" w:name="_Toc447016915"/>
              <w:bookmarkStart w:id="1554" w:name="_Toc447020286"/>
              <w:bookmarkStart w:id="1555" w:name="_Toc447020653"/>
              <w:bookmarkEnd w:id="1553"/>
              <w:bookmarkEnd w:id="1554"/>
              <w:bookmarkEnd w:id="1555"/>
            </w:del>
          </w:p>
        </w:tc>
        <w:tc>
          <w:tcPr>
            <w:tcW w:w="3209" w:type="dxa"/>
            <w:noWrap/>
            <w:hideMark/>
          </w:tcPr>
          <w:p w14:paraId="0CE73821" w14:textId="2B9E4547" w:rsidR="00AC531C" w:rsidRPr="009D2239" w:rsidDel="00C10E51" w:rsidRDefault="00AC531C">
            <w:pPr>
              <w:rPr>
                <w:del w:id="1556" w:author="james" w:date="2016-03-29T11:53:00Z"/>
              </w:rPr>
            </w:pPr>
            <w:del w:id="1557" w:author="james" w:date="2016-03-29T11:53:00Z">
              <w:r w:rsidRPr="009D2239" w:rsidDel="00C10E51">
                <w:delText>HODO, David</w:delText>
              </w:r>
              <w:bookmarkStart w:id="1558" w:name="_Toc447016916"/>
              <w:bookmarkStart w:id="1559" w:name="_Toc447020287"/>
              <w:bookmarkStart w:id="1560" w:name="_Toc447020654"/>
              <w:bookmarkEnd w:id="1558"/>
              <w:bookmarkEnd w:id="1559"/>
              <w:bookmarkEnd w:id="1560"/>
            </w:del>
          </w:p>
        </w:tc>
        <w:tc>
          <w:tcPr>
            <w:tcW w:w="5490" w:type="dxa"/>
            <w:noWrap/>
            <w:hideMark/>
          </w:tcPr>
          <w:p w14:paraId="1D60FF0A" w14:textId="324E950F" w:rsidR="00AC531C" w:rsidRPr="009D2239" w:rsidDel="00C10E51" w:rsidRDefault="00AC531C">
            <w:pPr>
              <w:rPr>
                <w:del w:id="1561" w:author="james" w:date="2016-03-29T11:53:00Z"/>
              </w:rPr>
            </w:pPr>
            <w:del w:id="1562" w:author="james" w:date="2016-03-29T11:53:00Z">
              <w:r w:rsidRPr="009D2239" w:rsidDel="00C10E51">
                <w:delText>Integrated Solutions for Systems, Inc</w:delText>
              </w:r>
              <w:bookmarkStart w:id="1563" w:name="_Toc447016917"/>
              <w:bookmarkStart w:id="1564" w:name="_Toc447020288"/>
              <w:bookmarkStart w:id="1565" w:name="_Toc447020655"/>
              <w:bookmarkEnd w:id="1563"/>
              <w:bookmarkEnd w:id="1564"/>
              <w:bookmarkEnd w:id="1565"/>
            </w:del>
          </w:p>
        </w:tc>
        <w:bookmarkStart w:id="1566" w:name="_Toc447016918"/>
        <w:bookmarkStart w:id="1567" w:name="_Toc447020289"/>
        <w:bookmarkStart w:id="1568" w:name="_Toc447020656"/>
        <w:bookmarkEnd w:id="1566"/>
        <w:bookmarkEnd w:id="1567"/>
        <w:bookmarkEnd w:id="1568"/>
      </w:tr>
      <w:tr w:rsidR="00AC531C" w:rsidRPr="009D2239" w:rsidDel="00C10E51" w14:paraId="38925D27" w14:textId="32B01D0B" w:rsidTr="00144168">
        <w:trPr>
          <w:trHeight w:val="300"/>
          <w:del w:id="1569" w:author="james" w:date="2016-03-29T11:53:00Z"/>
        </w:trPr>
        <w:tc>
          <w:tcPr>
            <w:tcW w:w="499" w:type="dxa"/>
            <w:noWrap/>
            <w:hideMark/>
          </w:tcPr>
          <w:p w14:paraId="7CAC1A02" w14:textId="03E94E86" w:rsidR="00AC531C" w:rsidRPr="009D2239" w:rsidDel="00C10E51" w:rsidRDefault="00AC531C" w:rsidP="009D2239">
            <w:pPr>
              <w:rPr>
                <w:del w:id="1570" w:author="james" w:date="2016-03-29T11:53:00Z"/>
              </w:rPr>
            </w:pPr>
            <w:del w:id="1571" w:author="james" w:date="2016-03-29T11:53:00Z">
              <w:r w:rsidRPr="009D2239" w:rsidDel="00C10E51">
                <w:delText>22</w:delText>
              </w:r>
              <w:bookmarkStart w:id="1572" w:name="_Toc447016919"/>
              <w:bookmarkStart w:id="1573" w:name="_Toc447020290"/>
              <w:bookmarkStart w:id="1574" w:name="_Toc447020657"/>
              <w:bookmarkEnd w:id="1572"/>
              <w:bookmarkEnd w:id="1573"/>
              <w:bookmarkEnd w:id="1574"/>
            </w:del>
          </w:p>
        </w:tc>
        <w:tc>
          <w:tcPr>
            <w:tcW w:w="3209" w:type="dxa"/>
            <w:noWrap/>
            <w:hideMark/>
          </w:tcPr>
          <w:p w14:paraId="716EBB2E" w14:textId="5472ED18" w:rsidR="00AC531C" w:rsidRPr="009D2239" w:rsidDel="00C10E51" w:rsidRDefault="00AC531C">
            <w:pPr>
              <w:rPr>
                <w:del w:id="1575" w:author="james" w:date="2016-03-29T11:53:00Z"/>
              </w:rPr>
            </w:pPr>
            <w:del w:id="1576" w:author="james" w:date="2016-03-29T11:53:00Z">
              <w:r w:rsidRPr="009D2239" w:rsidDel="00C10E51">
                <w:delText>KALYANARAMAN, Sai K.</w:delText>
              </w:r>
              <w:bookmarkStart w:id="1577" w:name="_Toc447016920"/>
              <w:bookmarkStart w:id="1578" w:name="_Toc447020291"/>
              <w:bookmarkStart w:id="1579" w:name="_Toc447020658"/>
              <w:bookmarkEnd w:id="1577"/>
              <w:bookmarkEnd w:id="1578"/>
              <w:bookmarkEnd w:id="1579"/>
            </w:del>
          </w:p>
        </w:tc>
        <w:tc>
          <w:tcPr>
            <w:tcW w:w="5490" w:type="dxa"/>
            <w:noWrap/>
            <w:hideMark/>
          </w:tcPr>
          <w:p w14:paraId="400FC8AD" w14:textId="5B3F9E7E" w:rsidR="00AC531C" w:rsidRPr="009D2239" w:rsidDel="00C10E51" w:rsidRDefault="00AC531C">
            <w:pPr>
              <w:rPr>
                <w:del w:id="1580" w:author="james" w:date="2016-03-29T11:53:00Z"/>
              </w:rPr>
            </w:pPr>
            <w:del w:id="1581" w:author="james" w:date="2016-03-29T11:53:00Z">
              <w:r w:rsidRPr="009D2239" w:rsidDel="00C10E51">
                <w:delText>Rockwell Collins Inc.</w:delText>
              </w:r>
              <w:bookmarkStart w:id="1582" w:name="_Toc447016921"/>
              <w:bookmarkStart w:id="1583" w:name="_Toc447020292"/>
              <w:bookmarkStart w:id="1584" w:name="_Toc447020659"/>
              <w:bookmarkEnd w:id="1582"/>
              <w:bookmarkEnd w:id="1583"/>
              <w:bookmarkEnd w:id="1584"/>
            </w:del>
          </w:p>
        </w:tc>
        <w:bookmarkStart w:id="1585" w:name="_Toc447016922"/>
        <w:bookmarkStart w:id="1586" w:name="_Toc447020293"/>
        <w:bookmarkStart w:id="1587" w:name="_Toc447020660"/>
        <w:bookmarkEnd w:id="1585"/>
        <w:bookmarkEnd w:id="1586"/>
        <w:bookmarkEnd w:id="1587"/>
      </w:tr>
      <w:tr w:rsidR="00AC531C" w:rsidRPr="009D2239" w:rsidDel="00C10E51" w14:paraId="5964A00A" w14:textId="6D862DF9" w:rsidTr="00144168">
        <w:trPr>
          <w:trHeight w:val="300"/>
          <w:del w:id="1588" w:author="james" w:date="2016-03-29T11:53:00Z"/>
        </w:trPr>
        <w:tc>
          <w:tcPr>
            <w:tcW w:w="499" w:type="dxa"/>
            <w:noWrap/>
            <w:hideMark/>
          </w:tcPr>
          <w:p w14:paraId="620C85DF" w14:textId="094B9ED1" w:rsidR="00AC531C" w:rsidRPr="009D2239" w:rsidDel="00C10E51" w:rsidRDefault="00AC531C" w:rsidP="009D2239">
            <w:pPr>
              <w:rPr>
                <w:del w:id="1589" w:author="james" w:date="2016-03-29T11:53:00Z"/>
              </w:rPr>
            </w:pPr>
            <w:del w:id="1590" w:author="james" w:date="2016-03-29T11:53:00Z">
              <w:r w:rsidRPr="009D2239" w:rsidDel="00C10E51">
                <w:delText>23</w:delText>
              </w:r>
              <w:bookmarkStart w:id="1591" w:name="_Toc447016923"/>
              <w:bookmarkStart w:id="1592" w:name="_Toc447020294"/>
              <w:bookmarkStart w:id="1593" w:name="_Toc447020661"/>
              <w:bookmarkEnd w:id="1591"/>
              <w:bookmarkEnd w:id="1592"/>
              <w:bookmarkEnd w:id="1593"/>
            </w:del>
          </w:p>
        </w:tc>
        <w:tc>
          <w:tcPr>
            <w:tcW w:w="3209" w:type="dxa"/>
            <w:noWrap/>
            <w:hideMark/>
          </w:tcPr>
          <w:p w14:paraId="15789AA6" w14:textId="0572995E" w:rsidR="00AC531C" w:rsidRPr="009D2239" w:rsidDel="00C10E51" w:rsidRDefault="00AC531C">
            <w:pPr>
              <w:rPr>
                <w:del w:id="1594" w:author="james" w:date="2016-03-29T11:53:00Z"/>
              </w:rPr>
            </w:pPr>
            <w:del w:id="1595" w:author="james" w:date="2016-03-29T11:53:00Z">
              <w:r w:rsidRPr="009D2239" w:rsidDel="00C10E51">
                <w:delText>KOU, Yanhong</w:delText>
              </w:r>
              <w:bookmarkStart w:id="1596" w:name="_Toc447016924"/>
              <w:bookmarkStart w:id="1597" w:name="_Toc447020295"/>
              <w:bookmarkStart w:id="1598" w:name="_Toc447020662"/>
              <w:bookmarkEnd w:id="1596"/>
              <w:bookmarkEnd w:id="1597"/>
              <w:bookmarkEnd w:id="1598"/>
            </w:del>
          </w:p>
        </w:tc>
        <w:tc>
          <w:tcPr>
            <w:tcW w:w="5490" w:type="dxa"/>
            <w:noWrap/>
            <w:hideMark/>
          </w:tcPr>
          <w:p w14:paraId="4ED19597" w14:textId="78F51727" w:rsidR="00AC531C" w:rsidRPr="009D2239" w:rsidDel="00C10E51" w:rsidRDefault="00AC531C">
            <w:pPr>
              <w:rPr>
                <w:del w:id="1599" w:author="james" w:date="2016-03-29T11:53:00Z"/>
              </w:rPr>
            </w:pPr>
            <w:del w:id="1600" w:author="james" w:date="2016-03-29T11:53:00Z">
              <w:r w:rsidRPr="009D2239" w:rsidDel="00C10E51">
                <w:delText>Beihang University</w:delText>
              </w:r>
              <w:bookmarkStart w:id="1601" w:name="_Toc447016925"/>
              <w:bookmarkStart w:id="1602" w:name="_Toc447020296"/>
              <w:bookmarkStart w:id="1603" w:name="_Toc447020663"/>
              <w:bookmarkEnd w:id="1601"/>
              <w:bookmarkEnd w:id="1602"/>
              <w:bookmarkEnd w:id="1603"/>
            </w:del>
          </w:p>
        </w:tc>
        <w:bookmarkStart w:id="1604" w:name="_Toc447016926"/>
        <w:bookmarkStart w:id="1605" w:name="_Toc447020297"/>
        <w:bookmarkStart w:id="1606" w:name="_Toc447020664"/>
        <w:bookmarkEnd w:id="1604"/>
        <w:bookmarkEnd w:id="1605"/>
        <w:bookmarkEnd w:id="1606"/>
      </w:tr>
      <w:tr w:rsidR="00AC531C" w:rsidRPr="009D2239" w:rsidDel="00C10E51" w14:paraId="15CCD493" w14:textId="4D5F15CC" w:rsidTr="00144168">
        <w:trPr>
          <w:trHeight w:val="300"/>
          <w:del w:id="1607" w:author="james" w:date="2016-03-29T11:53:00Z"/>
        </w:trPr>
        <w:tc>
          <w:tcPr>
            <w:tcW w:w="499" w:type="dxa"/>
            <w:noWrap/>
            <w:hideMark/>
          </w:tcPr>
          <w:p w14:paraId="045C85D7" w14:textId="13361D49" w:rsidR="00AC531C" w:rsidRPr="009D2239" w:rsidDel="00C10E51" w:rsidRDefault="00AC531C" w:rsidP="009D2239">
            <w:pPr>
              <w:rPr>
                <w:del w:id="1608" w:author="james" w:date="2016-03-29T11:53:00Z"/>
              </w:rPr>
            </w:pPr>
            <w:del w:id="1609" w:author="james" w:date="2016-03-29T11:53:00Z">
              <w:r w:rsidRPr="009D2239" w:rsidDel="00C10E51">
                <w:delText>24</w:delText>
              </w:r>
              <w:bookmarkStart w:id="1610" w:name="_Toc447016927"/>
              <w:bookmarkStart w:id="1611" w:name="_Toc447020298"/>
              <w:bookmarkStart w:id="1612" w:name="_Toc447020665"/>
              <w:bookmarkEnd w:id="1610"/>
              <w:bookmarkEnd w:id="1611"/>
              <w:bookmarkEnd w:id="1612"/>
            </w:del>
          </w:p>
        </w:tc>
        <w:tc>
          <w:tcPr>
            <w:tcW w:w="3209" w:type="dxa"/>
            <w:noWrap/>
            <w:hideMark/>
          </w:tcPr>
          <w:p w14:paraId="6C87334A" w14:textId="21459FC9" w:rsidR="00AC531C" w:rsidRPr="009D2239" w:rsidDel="00C10E51" w:rsidRDefault="00AC531C">
            <w:pPr>
              <w:rPr>
                <w:del w:id="1613" w:author="james" w:date="2016-03-29T11:53:00Z"/>
              </w:rPr>
            </w:pPr>
            <w:del w:id="1614" w:author="james" w:date="2016-03-29T11:53:00Z">
              <w:r w:rsidRPr="009D2239" w:rsidDel="00C10E51">
                <w:delText>KUBO, Nobuaki</w:delText>
              </w:r>
              <w:bookmarkStart w:id="1615" w:name="_Toc447016928"/>
              <w:bookmarkStart w:id="1616" w:name="_Toc447020299"/>
              <w:bookmarkStart w:id="1617" w:name="_Toc447020666"/>
              <w:bookmarkEnd w:id="1615"/>
              <w:bookmarkEnd w:id="1616"/>
              <w:bookmarkEnd w:id="1617"/>
            </w:del>
          </w:p>
        </w:tc>
        <w:tc>
          <w:tcPr>
            <w:tcW w:w="5490" w:type="dxa"/>
            <w:noWrap/>
            <w:hideMark/>
          </w:tcPr>
          <w:p w14:paraId="19C781D7" w14:textId="7D374BAD" w:rsidR="00AC531C" w:rsidRPr="009D2239" w:rsidDel="00C10E51" w:rsidRDefault="00AC531C">
            <w:pPr>
              <w:rPr>
                <w:del w:id="1618" w:author="james" w:date="2016-03-29T11:53:00Z"/>
              </w:rPr>
            </w:pPr>
            <w:del w:id="1619" w:author="james" w:date="2016-03-29T11:53:00Z">
              <w:r w:rsidRPr="009D2239" w:rsidDel="00C10E51">
                <w:delText>Tokyo University of Marine Science and Technology</w:delText>
              </w:r>
              <w:bookmarkStart w:id="1620" w:name="_Toc447016929"/>
              <w:bookmarkStart w:id="1621" w:name="_Toc447020300"/>
              <w:bookmarkStart w:id="1622" w:name="_Toc447020667"/>
              <w:bookmarkEnd w:id="1620"/>
              <w:bookmarkEnd w:id="1621"/>
              <w:bookmarkEnd w:id="1622"/>
            </w:del>
          </w:p>
        </w:tc>
        <w:bookmarkStart w:id="1623" w:name="_Toc447016930"/>
        <w:bookmarkStart w:id="1624" w:name="_Toc447020301"/>
        <w:bookmarkStart w:id="1625" w:name="_Toc447020668"/>
        <w:bookmarkEnd w:id="1623"/>
        <w:bookmarkEnd w:id="1624"/>
        <w:bookmarkEnd w:id="1625"/>
      </w:tr>
      <w:tr w:rsidR="00AC531C" w:rsidRPr="009D2239" w:rsidDel="00C10E51" w14:paraId="4AE17E41" w14:textId="0DD0AF9F" w:rsidTr="00144168">
        <w:trPr>
          <w:trHeight w:val="300"/>
          <w:del w:id="1626" w:author="james" w:date="2016-03-29T11:53:00Z"/>
        </w:trPr>
        <w:tc>
          <w:tcPr>
            <w:tcW w:w="499" w:type="dxa"/>
            <w:noWrap/>
            <w:hideMark/>
          </w:tcPr>
          <w:p w14:paraId="6E03B91B" w14:textId="081BA24D" w:rsidR="00AC531C" w:rsidRPr="009D2239" w:rsidDel="00C10E51" w:rsidRDefault="00AC531C" w:rsidP="009D2239">
            <w:pPr>
              <w:rPr>
                <w:del w:id="1627" w:author="james" w:date="2016-03-29T11:53:00Z"/>
              </w:rPr>
            </w:pPr>
            <w:del w:id="1628" w:author="james" w:date="2016-03-29T11:53:00Z">
              <w:r w:rsidRPr="009D2239" w:rsidDel="00C10E51">
                <w:delText>25</w:delText>
              </w:r>
              <w:bookmarkStart w:id="1629" w:name="_Toc447016931"/>
              <w:bookmarkStart w:id="1630" w:name="_Toc447020302"/>
              <w:bookmarkStart w:id="1631" w:name="_Toc447020669"/>
              <w:bookmarkEnd w:id="1629"/>
              <w:bookmarkEnd w:id="1630"/>
              <w:bookmarkEnd w:id="1631"/>
            </w:del>
          </w:p>
        </w:tc>
        <w:tc>
          <w:tcPr>
            <w:tcW w:w="3209" w:type="dxa"/>
            <w:noWrap/>
            <w:hideMark/>
          </w:tcPr>
          <w:p w14:paraId="1FE1395F" w14:textId="2BDF4420" w:rsidR="00AC531C" w:rsidRPr="009D2239" w:rsidDel="00C10E51" w:rsidRDefault="00AC531C">
            <w:pPr>
              <w:rPr>
                <w:del w:id="1632" w:author="james" w:date="2016-03-29T11:53:00Z"/>
              </w:rPr>
            </w:pPr>
            <w:del w:id="1633" w:author="james" w:date="2016-03-29T11:53:00Z">
              <w:r w:rsidRPr="009D2239" w:rsidDel="00C10E51">
                <w:delText xml:space="preserve">LANGER, Markus </w:delText>
              </w:r>
              <w:bookmarkStart w:id="1634" w:name="_Toc447016932"/>
              <w:bookmarkStart w:id="1635" w:name="_Toc447020303"/>
              <w:bookmarkStart w:id="1636" w:name="_Toc447020670"/>
              <w:bookmarkEnd w:id="1634"/>
              <w:bookmarkEnd w:id="1635"/>
              <w:bookmarkEnd w:id="1636"/>
            </w:del>
          </w:p>
        </w:tc>
        <w:tc>
          <w:tcPr>
            <w:tcW w:w="5490" w:type="dxa"/>
            <w:noWrap/>
            <w:hideMark/>
          </w:tcPr>
          <w:p w14:paraId="1E62AF08" w14:textId="12637D75" w:rsidR="00AC531C" w:rsidRPr="009D2239" w:rsidDel="00C10E51" w:rsidRDefault="00AC531C">
            <w:pPr>
              <w:rPr>
                <w:del w:id="1637" w:author="james" w:date="2016-03-29T11:53:00Z"/>
              </w:rPr>
            </w:pPr>
            <w:del w:id="1638" w:author="james" w:date="2016-03-29T11:53:00Z">
              <w:r w:rsidRPr="009D2239" w:rsidDel="00C10E51">
                <w:delText>Karlsruhe Institute of Technology (KIT)</w:delText>
              </w:r>
              <w:bookmarkStart w:id="1639" w:name="_Toc447016933"/>
              <w:bookmarkStart w:id="1640" w:name="_Toc447020304"/>
              <w:bookmarkStart w:id="1641" w:name="_Toc447020671"/>
              <w:bookmarkEnd w:id="1639"/>
              <w:bookmarkEnd w:id="1640"/>
              <w:bookmarkEnd w:id="1641"/>
            </w:del>
          </w:p>
        </w:tc>
        <w:bookmarkStart w:id="1642" w:name="_Toc447016934"/>
        <w:bookmarkStart w:id="1643" w:name="_Toc447020305"/>
        <w:bookmarkStart w:id="1644" w:name="_Toc447020672"/>
        <w:bookmarkEnd w:id="1642"/>
        <w:bookmarkEnd w:id="1643"/>
        <w:bookmarkEnd w:id="1644"/>
      </w:tr>
      <w:tr w:rsidR="00AC531C" w:rsidRPr="009D2239" w:rsidDel="00C10E51" w14:paraId="365584B1" w14:textId="32291614" w:rsidTr="00144168">
        <w:trPr>
          <w:trHeight w:val="300"/>
          <w:del w:id="1645" w:author="james" w:date="2016-03-29T11:53:00Z"/>
        </w:trPr>
        <w:tc>
          <w:tcPr>
            <w:tcW w:w="499" w:type="dxa"/>
            <w:noWrap/>
            <w:hideMark/>
          </w:tcPr>
          <w:p w14:paraId="47B54DDE" w14:textId="61C7216C" w:rsidR="00AC531C" w:rsidRPr="009D2239" w:rsidDel="00C10E51" w:rsidRDefault="00AC531C" w:rsidP="009D2239">
            <w:pPr>
              <w:rPr>
                <w:del w:id="1646" w:author="james" w:date="2016-03-29T11:53:00Z"/>
              </w:rPr>
            </w:pPr>
            <w:del w:id="1647" w:author="james" w:date="2016-03-29T11:53:00Z">
              <w:r w:rsidRPr="009D2239" w:rsidDel="00C10E51">
                <w:delText>26</w:delText>
              </w:r>
              <w:bookmarkStart w:id="1648" w:name="_Toc447016935"/>
              <w:bookmarkStart w:id="1649" w:name="_Toc447020306"/>
              <w:bookmarkStart w:id="1650" w:name="_Toc447020673"/>
              <w:bookmarkEnd w:id="1648"/>
              <w:bookmarkEnd w:id="1649"/>
              <w:bookmarkEnd w:id="1650"/>
            </w:del>
          </w:p>
        </w:tc>
        <w:tc>
          <w:tcPr>
            <w:tcW w:w="3209" w:type="dxa"/>
            <w:noWrap/>
            <w:hideMark/>
          </w:tcPr>
          <w:p w14:paraId="117917B7" w14:textId="2C237304" w:rsidR="00AC531C" w:rsidRPr="009D2239" w:rsidDel="00C10E51" w:rsidRDefault="00AC531C">
            <w:pPr>
              <w:rPr>
                <w:del w:id="1651" w:author="james" w:date="2016-03-29T11:53:00Z"/>
              </w:rPr>
            </w:pPr>
            <w:del w:id="1652" w:author="james" w:date="2016-03-29T11:53:00Z">
              <w:r w:rsidRPr="009D2239" w:rsidDel="00C10E51">
                <w:delText>LEDVINA, Brent</w:delText>
              </w:r>
              <w:bookmarkStart w:id="1653" w:name="_Toc447016936"/>
              <w:bookmarkStart w:id="1654" w:name="_Toc447020307"/>
              <w:bookmarkStart w:id="1655" w:name="_Toc447020674"/>
              <w:bookmarkEnd w:id="1653"/>
              <w:bookmarkEnd w:id="1654"/>
              <w:bookmarkEnd w:id="1655"/>
            </w:del>
          </w:p>
        </w:tc>
        <w:tc>
          <w:tcPr>
            <w:tcW w:w="5490" w:type="dxa"/>
            <w:noWrap/>
            <w:hideMark/>
          </w:tcPr>
          <w:p w14:paraId="6D8F87B1" w14:textId="0B28AAB2" w:rsidR="00AC531C" w:rsidRPr="009D2239" w:rsidDel="00C10E51" w:rsidRDefault="00AC531C">
            <w:pPr>
              <w:rPr>
                <w:del w:id="1656" w:author="james" w:date="2016-03-29T11:53:00Z"/>
              </w:rPr>
            </w:pPr>
            <w:del w:id="1657" w:author="james" w:date="2016-03-29T11:53:00Z">
              <w:r w:rsidRPr="009D2239" w:rsidDel="00C10E51">
                <w:delText>Coherent Navigation</w:delText>
              </w:r>
              <w:bookmarkStart w:id="1658" w:name="_Toc447016937"/>
              <w:bookmarkStart w:id="1659" w:name="_Toc447020308"/>
              <w:bookmarkStart w:id="1660" w:name="_Toc447020675"/>
              <w:bookmarkEnd w:id="1658"/>
              <w:bookmarkEnd w:id="1659"/>
              <w:bookmarkEnd w:id="1660"/>
            </w:del>
          </w:p>
        </w:tc>
        <w:bookmarkStart w:id="1661" w:name="_Toc447016938"/>
        <w:bookmarkStart w:id="1662" w:name="_Toc447020309"/>
        <w:bookmarkStart w:id="1663" w:name="_Toc447020676"/>
        <w:bookmarkEnd w:id="1661"/>
        <w:bookmarkEnd w:id="1662"/>
        <w:bookmarkEnd w:id="1663"/>
      </w:tr>
      <w:tr w:rsidR="00AC531C" w:rsidRPr="009D2239" w:rsidDel="00C10E51" w14:paraId="04EB23EB" w14:textId="49FD55BD" w:rsidTr="00144168">
        <w:trPr>
          <w:trHeight w:val="300"/>
          <w:del w:id="1664" w:author="james" w:date="2016-03-29T11:53:00Z"/>
        </w:trPr>
        <w:tc>
          <w:tcPr>
            <w:tcW w:w="499" w:type="dxa"/>
            <w:noWrap/>
            <w:hideMark/>
          </w:tcPr>
          <w:p w14:paraId="09D049A7" w14:textId="68E856BE" w:rsidR="00AC531C" w:rsidRPr="009D2239" w:rsidDel="00C10E51" w:rsidRDefault="00AC531C" w:rsidP="009D2239">
            <w:pPr>
              <w:rPr>
                <w:del w:id="1665" w:author="james" w:date="2016-03-29T11:53:00Z"/>
              </w:rPr>
            </w:pPr>
            <w:del w:id="1666" w:author="james" w:date="2016-03-29T11:53:00Z">
              <w:r w:rsidRPr="009D2239" w:rsidDel="00C10E51">
                <w:delText>27</w:delText>
              </w:r>
              <w:bookmarkStart w:id="1667" w:name="_Toc447016939"/>
              <w:bookmarkStart w:id="1668" w:name="_Toc447020310"/>
              <w:bookmarkStart w:id="1669" w:name="_Toc447020677"/>
              <w:bookmarkEnd w:id="1667"/>
              <w:bookmarkEnd w:id="1668"/>
              <w:bookmarkEnd w:id="1669"/>
            </w:del>
          </w:p>
        </w:tc>
        <w:tc>
          <w:tcPr>
            <w:tcW w:w="3209" w:type="dxa"/>
            <w:noWrap/>
            <w:hideMark/>
          </w:tcPr>
          <w:p w14:paraId="16A64CDC" w14:textId="2BFE37AF" w:rsidR="00AC531C" w:rsidRPr="009D2239" w:rsidDel="00C10E51" w:rsidRDefault="00AC531C">
            <w:pPr>
              <w:rPr>
                <w:del w:id="1670" w:author="james" w:date="2016-03-29T11:53:00Z"/>
              </w:rPr>
            </w:pPr>
            <w:del w:id="1671" w:author="james" w:date="2016-03-29T11:53:00Z">
              <w:r w:rsidRPr="009D2239" w:rsidDel="00C10E51">
                <w:delText>LITTLE, Jon C.</w:delText>
              </w:r>
              <w:bookmarkStart w:id="1672" w:name="_Toc447016940"/>
              <w:bookmarkStart w:id="1673" w:name="_Toc447020311"/>
              <w:bookmarkStart w:id="1674" w:name="_Toc447020678"/>
              <w:bookmarkEnd w:id="1672"/>
              <w:bookmarkEnd w:id="1673"/>
              <w:bookmarkEnd w:id="1674"/>
            </w:del>
          </w:p>
        </w:tc>
        <w:tc>
          <w:tcPr>
            <w:tcW w:w="5490" w:type="dxa"/>
            <w:noWrap/>
            <w:hideMark/>
          </w:tcPr>
          <w:p w14:paraId="04DF4873" w14:textId="023BC4E6" w:rsidR="00AC531C" w:rsidRPr="009D2239" w:rsidDel="00C10E51" w:rsidRDefault="00AC531C">
            <w:pPr>
              <w:rPr>
                <w:del w:id="1675" w:author="james" w:date="2016-03-29T11:53:00Z"/>
              </w:rPr>
            </w:pPr>
            <w:del w:id="1676" w:author="james" w:date="2016-03-29T11:53:00Z">
              <w:r w:rsidRPr="009D2239" w:rsidDel="00C10E51">
                <w:delText>Applied Research Laboratories of the University of Texas at Austin</w:delText>
              </w:r>
              <w:bookmarkStart w:id="1677" w:name="_Toc447016941"/>
              <w:bookmarkStart w:id="1678" w:name="_Toc447020312"/>
              <w:bookmarkStart w:id="1679" w:name="_Toc447020679"/>
              <w:bookmarkEnd w:id="1677"/>
              <w:bookmarkEnd w:id="1678"/>
              <w:bookmarkEnd w:id="1679"/>
            </w:del>
          </w:p>
        </w:tc>
        <w:bookmarkStart w:id="1680" w:name="_Toc447016942"/>
        <w:bookmarkStart w:id="1681" w:name="_Toc447020313"/>
        <w:bookmarkStart w:id="1682" w:name="_Toc447020680"/>
        <w:bookmarkEnd w:id="1680"/>
        <w:bookmarkEnd w:id="1681"/>
        <w:bookmarkEnd w:id="1682"/>
      </w:tr>
      <w:tr w:rsidR="00AC531C" w:rsidRPr="009D2239" w:rsidDel="00C10E51" w14:paraId="3B6B9F20" w14:textId="5F16EADF" w:rsidTr="00144168">
        <w:trPr>
          <w:trHeight w:val="300"/>
          <w:del w:id="1683" w:author="james" w:date="2016-03-29T11:53:00Z"/>
        </w:trPr>
        <w:tc>
          <w:tcPr>
            <w:tcW w:w="499" w:type="dxa"/>
            <w:noWrap/>
            <w:hideMark/>
          </w:tcPr>
          <w:p w14:paraId="4BCDB46E" w14:textId="21C9DEB8" w:rsidR="00AC531C" w:rsidRPr="009D2239" w:rsidDel="00C10E51" w:rsidRDefault="00AC531C" w:rsidP="009D2239">
            <w:pPr>
              <w:rPr>
                <w:del w:id="1684" w:author="james" w:date="2016-03-29T11:53:00Z"/>
              </w:rPr>
            </w:pPr>
            <w:del w:id="1685" w:author="james" w:date="2016-03-29T11:53:00Z">
              <w:r w:rsidRPr="009D2239" w:rsidDel="00C10E51">
                <w:delText>28</w:delText>
              </w:r>
              <w:bookmarkStart w:id="1686" w:name="_Toc447016943"/>
              <w:bookmarkStart w:id="1687" w:name="_Toc447020314"/>
              <w:bookmarkStart w:id="1688" w:name="_Toc447020681"/>
              <w:bookmarkEnd w:id="1686"/>
              <w:bookmarkEnd w:id="1687"/>
              <w:bookmarkEnd w:id="1688"/>
            </w:del>
          </w:p>
        </w:tc>
        <w:tc>
          <w:tcPr>
            <w:tcW w:w="3209" w:type="dxa"/>
            <w:noWrap/>
            <w:hideMark/>
          </w:tcPr>
          <w:p w14:paraId="2D8FB36F" w14:textId="26F3C6E9" w:rsidR="00AC531C" w:rsidRPr="009D2239" w:rsidDel="00C10E51" w:rsidRDefault="00AC531C">
            <w:pPr>
              <w:rPr>
                <w:del w:id="1689" w:author="james" w:date="2016-03-29T11:53:00Z"/>
              </w:rPr>
            </w:pPr>
            <w:del w:id="1690" w:author="james" w:date="2016-03-29T11:53:00Z">
              <w:r w:rsidRPr="009D2239" w:rsidDel="00C10E51">
                <w:delText>LOHAN, Elena-Simona</w:delText>
              </w:r>
              <w:bookmarkStart w:id="1691" w:name="_Toc447016944"/>
              <w:bookmarkStart w:id="1692" w:name="_Toc447020315"/>
              <w:bookmarkStart w:id="1693" w:name="_Toc447020682"/>
              <w:bookmarkEnd w:id="1691"/>
              <w:bookmarkEnd w:id="1692"/>
              <w:bookmarkEnd w:id="1693"/>
            </w:del>
          </w:p>
        </w:tc>
        <w:tc>
          <w:tcPr>
            <w:tcW w:w="5490" w:type="dxa"/>
            <w:noWrap/>
            <w:hideMark/>
          </w:tcPr>
          <w:p w14:paraId="7CE36A22" w14:textId="56C50328" w:rsidR="00AC531C" w:rsidRPr="009D2239" w:rsidDel="00C10E51" w:rsidRDefault="00AC531C">
            <w:pPr>
              <w:rPr>
                <w:del w:id="1694" w:author="james" w:date="2016-03-29T11:53:00Z"/>
              </w:rPr>
            </w:pPr>
            <w:del w:id="1695" w:author="james" w:date="2016-03-29T11:53:00Z">
              <w:r w:rsidRPr="009D2239" w:rsidDel="00C10E51">
                <w:delText>Tampere University of Technology</w:delText>
              </w:r>
              <w:bookmarkStart w:id="1696" w:name="_Toc447016945"/>
              <w:bookmarkStart w:id="1697" w:name="_Toc447020316"/>
              <w:bookmarkStart w:id="1698" w:name="_Toc447020683"/>
              <w:bookmarkEnd w:id="1696"/>
              <w:bookmarkEnd w:id="1697"/>
              <w:bookmarkEnd w:id="1698"/>
            </w:del>
          </w:p>
        </w:tc>
        <w:bookmarkStart w:id="1699" w:name="_Toc447016946"/>
        <w:bookmarkStart w:id="1700" w:name="_Toc447020317"/>
        <w:bookmarkStart w:id="1701" w:name="_Toc447020684"/>
        <w:bookmarkEnd w:id="1699"/>
        <w:bookmarkEnd w:id="1700"/>
        <w:bookmarkEnd w:id="1701"/>
      </w:tr>
      <w:tr w:rsidR="00AC531C" w:rsidRPr="009D2239" w:rsidDel="00C10E51" w14:paraId="6B6FF022" w14:textId="0989598F" w:rsidTr="00144168">
        <w:trPr>
          <w:trHeight w:val="300"/>
          <w:del w:id="1702" w:author="james" w:date="2016-03-29T11:53:00Z"/>
        </w:trPr>
        <w:tc>
          <w:tcPr>
            <w:tcW w:w="499" w:type="dxa"/>
            <w:noWrap/>
            <w:hideMark/>
          </w:tcPr>
          <w:p w14:paraId="2AC4635F" w14:textId="07EFD007" w:rsidR="00AC531C" w:rsidRPr="009D2239" w:rsidDel="00C10E51" w:rsidRDefault="00AC531C" w:rsidP="009D2239">
            <w:pPr>
              <w:rPr>
                <w:del w:id="1703" w:author="james" w:date="2016-03-29T11:53:00Z"/>
              </w:rPr>
            </w:pPr>
            <w:del w:id="1704" w:author="james" w:date="2016-03-29T11:53:00Z">
              <w:r w:rsidRPr="009D2239" w:rsidDel="00C10E51">
                <w:delText>29</w:delText>
              </w:r>
              <w:bookmarkStart w:id="1705" w:name="_Toc447016947"/>
              <w:bookmarkStart w:id="1706" w:name="_Toc447020318"/>
              <w:bookmarkStart w:id="1707" w:name="_Toc447020685"/>
              <w:bookmarkEnd w:id="1705"/>
              <w:bookmarkEnd w:id="1706"/>
              <w:bookmarkEnd w:id="1707"/>
            </w:del>
          </w:p>
        </w:tc>
        <w:tc>
          <w:tcPr>
            <w:tcW w:w="3209" w:type="dxa"/>
            <w:noWrap/>
            <w:hideMark/>
          </w:tcPr>
          <w:p w14:paraId="4B24F7B2" w14:textId="720A7A1D" w:rsidR="00AC531C" w:rsidRPr="009D2239" w:rsidDel="00C10E51" w:rsidRDefault="00AC531C">
            <w:pPr>
              <w:rPr>
                <w:del w:id="1708" w:author="james" w:date="2016-03-29T11:53:00Z"/>
              </w:rPr>
            </w:pPr>
            <w:del w:id="1709" w:author="james" w:date="2016-03-29T11:53:00Z">
              <w:r w:rsidRPr="009D2239" w:rsidDel="00C10E51">
                <w:delText>LÓPEZ-ALMANSA, José María</w:delText>
              </w:r>
              <w:bookmarkStart w:id="1710" w:name="_Toc447016948"/>
              <w:bookmarkStart w:id="1711" w:name="_Toc447020319"/>
              <w:bookmarkStart w:id="1712" w:name="_Toc447020686"/>
              <w:bookmarkEnd w:id="1710"/>
              <w:bookmarkEnd w:id="1711"/>
              <w:bookmarkEnd w:id="1712"/>
            </w:del>
          </w:p>
        </w:tc>
        <w:tc>
          <w:tcPr>
            <w:tcW w:w="5490" w:type="dxa"/>
            <w:noWrap/>
            <w:hideMark/>
          </w:tcPr>
          <w:p w14:paraId="643F4CBE" w14:textId="4F0B8F68" w:rsidR="00AC531C" w:rsidRPr="009D2239" w:rsidDel="00C10E51" w:rsidRDefault="00AC531C">
            <w:pPr>
              <w:rPr>
                <w:del w:id="1713" w:author="james" w:date="2016-03-29T11:53:00Z"/>
              </w:rPr>
            </w:pPr>
            <w:del w:id="1714" w:author="james" w:date="2016-03-29T11:53:00Z">
              <w:r w:rsidRPr="009D2239" w:rsidDel="00C10E51">
                <w:delText>GMV</w:delText>
              </w:r>
              <w:bookmarkStart w:id="1715" w:name="_Toc447016949"/>
              <w:bookmarkStart w:id="1716" w:name="_Toc447020320"/>
              <w:bookmarkStart w:id="1717" w:name="_Toc447020687"/>
              <w:bookmarkEnd w:id="1715"/>
              <w:bookmarkEnd w:id="1716"/>
              <w:bookmarkEnd w:id="1717"/>
            </w:del>
          </w:p>
        </w:tc>
        <w:bookmarkStart w:id="1718" w:name="_Toc447016950"/>
        <w:bookmarkStart w:id="1719" w:name="_Toc447020321"/>
        <w:bookmarkStart w:id="1720" w:name="_Toc447020688"/>
        <w:bookmarkEnd w:id="1718"/>
        <w:bookmarkEnd w:id="1719"/>
        <w:bookmarkEnd w:id="1720"/>
      </w:tr>
      <w:tr w:rsidR="00AC531C" w:rsidRPr="009D2239" w:rsidDel="00C10E51" w14:paraId="40E5F34A" w14:textId="53BB99C1" w:rsidTr="00144168">
        <w:trPr>
          <w:trHeight w:val="300"/>
          <w:del w:id="1721" w:author="james" w:date="2016-03-29T11:53:00Z"/>
        </w:trPr>
        <w:tc>
          <w:tcPr>
            <w:tcW w:w="499" w:type="dxa"/>
            <w:noWrap/>
            <w:hideMark/>
          </w:tcPr>
          <w:p w14:paraId="405C43C2" w14:textId="50DB51F1" w:rsidR="00AC531C" w:rsidRPr="009D2239" w:rsidDel="00C10E51" w:rsidRDefault="00AC531C" w:rsidP="009D2239">
            <w:pPr>
              <w:rPr>
                <w:del w:id="1722" w:author="james" w:date="2016-03-29T11:53:00Z"/>
              </w:rPr>
            </w:pPr>
            <w:del w:id="1723" w:author="james" w:date="2016-03-29T11:53:00Z">
              <w:r w:rsidRPr="009D2239" w:rsidDel="00C10E51">
                <w:delText>30</w:delText>
              </w:r>
              <w:bookmarkStart w:id="1724" w:name="_Toc447016951"/>
              <w:bookmarkStart w:id="1725" w:name="_Toc447020322"/>
              <w:bookmarkStart w:id="1726" w:name="_Toc447020689"/>
              <w:bookmarkEnd w:id="1724"/>
              <w:bookmarkEnd w:id="1725"/>
              <w:bookmarkEnd w:id="1726"/>
            </w:del>
          </w:p>
        </w:tc>
        <w:tc>
          <w:tcPr>
            <w:tcW w:w="3209" w:type="dxa"/>
            <w:noWrap/>
            <w:hideMark/>
          </w:tcPr>
          <w:p w14:paraId="2EA0499C" w14:textId="1985FFDC" w:rsidR="00AC531C" w:rsidRPr="009D2239" w:rsidDel="00C10E51" w:rsidRDefault="00AC531C">
            <w:pPr>
              <w:rPr>
                <w:del w:id="1727" w:author="james" w:date="2016-03-29T11:53:00Z"/>
              </w:rPr>
            </w:pPr>
            <w:del w:id="1728" w:author="james" w:date="2016-03-29T11:53:00Z">
              <w:r w:rsidRPr="009D2239" w:rsidDel="00C10E51">
                <w:delText>LOPEZ-RISUEÑO, Gustavo</w:delText>
              </w:r>
              <w:bookmarkStart w:id="1729" w:name="_Toc447016952"/>
              <w:bookmarkStart w:id="1730" w:name="_Toc447020323"/>
              <w:bookmarkStart w:id="1731" w:name="_Toc447020690"/>
              <w:bookmarkEnd w:id="1729"/>
              <w:bookmarkEnd w:id="1730"/>
              <w:bookmarkEnd w:id="1731"/>
            </w:del>
          </w:p>
        </w:tc>
        <w:tc>
          <w:tcPr>
            <w:tcW w:w="5490" w:type="dxa"/>
            <w:noWrap/>
            <w:hideMark/>
          </w:tcPr>
          <w:p w14:paraId="5634C13C" w14:textId="7E2B0715" w:rsidR="00AC531C" w:rsidRPr="009D2239" w:rsidDel="00C10E51" w:rsidRDefault="00AC531C">
            <w:pPr>
              <w:rPr>
                <w:del w:id="1732" w:author="james" w:date="2016-03-29T11:53:00Z"/>
              </w:rPr>
            </w:pPr>
            <w:del w:id="1733" w:author="james" w:date="2016-03-29T11:53:00Z">
              <w:r w:rsidRPr="009D2239" w:rsidDel="00C10E51">
                <w:delText>European Space Agency</w:delText>
              </w:r>
              <w:bookmarkStart w:id="1734" w:name="_Toc447016953"/>
              <w:bookmarkStart w:id="1735" w:name="_Toc447020324"/>
              <w:bookmarkStart w:id="1736" w:name="_Toc447020691"/>
              <w:bookmarkEnd w:id="1734"/>
              <w:bookmarkEnd w:id="1735"/>
              <w:bookmarkEnd w:id="1736"/>
            </w:del>
          </w:p>
        </w:tc>
        <w:bookmarkStart w:id="1737" w:name="_Toc447016954"/>
        <w:bookmarkStart w:id="1738" w:name="_Toc447020325"/>
        <w:bookmarkStart w:id="1739" w:name="_Toc447020692"/>
        <w:bookmarkEnd w:id="1737"/>
        <w:bookmarkEnd w:id="1738"/>
        <w:bookmarkEnd w:id="1739"/>
      </w:tr>
      <w:tr w:rsidR="00AC531C" w:rsidRPr="009D2239" w:rsidDel="00C10E51" w14:paraId="580F7821" w14:textId="57A01DB7" w:rsidTr="00144168">
        <w:trPr>
          <w:trHeight w:val="300"/>
          <w:del w:id="1740" w:author="james" w:date="2016-03-29T11:53:00Z"/>
        </w:trPr>
        <w:tc>
          <w:tcPr>
            <w:tcW w:w="499" w:type="dxa"/>
            <w:noWrap/>
            <w:hideMark/>
          </w:tcPr>
          <w:p w14:paraId="50B32537" w14:textId="10F61EA9" w:rsidR="00AC531C" w:rsidRPr="009D2239" w:rsidDel="00C10E51" w:rsidRDefault="00AC531C" w:rsidP="009D2239">
            <w:pPr>
              <w:rPr>
                <w:del w:id="1741" w:author="james" w:date="2016-03-29T11:53:00Z"/>
              </w:rPr>
            </w:pPr>
            <w:del w:id="1742" w:author="james" w:date="2016-03-29T11:53:00Z">
              <w:r w:rsidRPr="009D2239" w:rsidDel="00C10E51">
                <w:delText>31</w:delText>
              </w:r>
              <w:bookmarkStart w:id="1743" w:name="_Toc447016955"/>
              <w:bookmarkStart w:id="1744" w:name="_Toc447020326"/>
              <w:bookmarkStart w:id="1745" w:name="_Toc447020693"/>
              <w:bookmarkEnd w:id="1743"/>
              <w:bookmarkEnd w:id="1744"/>
              <w:bookmarkEnd w:id="1745"/>
            </w:del>
          </w:p>
        </w:tc>
        <w:tc>
          <w:tcPr>
            <w:tcW w:w="3209" w:type="dxa"/>
            <w:noWrap/>
            <w:hideMark/>
          </w:tcPr>
          <w:p w14:paraId="03A785D4" w14:textId="079E9226" w:rsidR="00AC531C" w:rsidRPr="009D2239" w:rsidDel="00C10E51" w:rsidRDefault="00AC531C">
            <w:pPr>
              <w:rPr>
                <w:del w:id="1746" w:author="james" w:date="2016-03-29T11:53:00Z"/>
              </w:rPr>
            </w:pPr>
            <w:del w:id="1747" w:author="james" w:date="2016-03-29T11:53:00Z">
              <w:r w:rsidRPr="009D2239" w:rsidDel="00C10E51">
                <w:delText>MACDONALD, John C</w:delText>
              </w:r>
              <w:bookmarkStart w:id="1748" w:name="_Toc447016956"/>
              <w:bookmarkStart w:id="1749" w:name="_Toc447020327"/>
              <w:bookmarkStart w:id="1750" w:name="_Toc447020694"/>
              <w:bookmarkEnd w:id="1748"/>
              <w:bookmarkEnd w:id="1749"/>
              <w:bookmarkEnd w:id="1750"/>
            </w:del>
          </w:p>
        </w:tc>
        <w:tc>
          <w:tcPr>
            <w:tcW w:w="5490" w:type="dxa"/>
            <w:noWrap/>
            <w:hideMark/>
          </w:tcPr>
          <w:p w14:paraId="4CC5B722" w14:textId="26EC7062" w:rsidR="00AC531C" w:rsidRPr="009D2239" w:rsidDel="00C10E51" w:rsidRDefault="00AC531C">
            <w:pPr>
              <w:rPr>
                <w:del w:id="1751" w:author="james" w:date="2016-03-29T11:53:00Z"/>
              </w:rPr>
            </w:pPr>
            <w:del w:id="1752" w:author="james" w:date="2016-03-29T11:53:00Z">
              <w:r w:rsidRPr="009D2239" w:rsidDel="00C10E51">
                <w:delText>AFRL Sensors Directorate</w:delText>
              </w:r>
              <w:bookmarkStart w:id="1753" w:name="_Toc447016957"/>
              <w:bookmarkStart w:id="1754" w:name="_Toc447020328"/>
              <w:bookmarkStart w:id="1755" w:name="_Toc447020695"/>
              <w:bookmarkEnd w:id="1753"/>
              <w:bookmarkEnd w:id="1754"/>
              <w:bookmarkEnd w:id="1755"/>
            </w:del>
          </w:p>
        </w:tc>
        <w:bookmarkStart w:id="1756" w:name="_Toc447016958"/>
        <w:bookmarkStart w:id="1757" w:name="_Toc447020329"/>
        <w:bookmarkStart w:id="1758" w:name="_Toc447020696"/>
        <w:bookmarkEnd w:id="1756"/>
        <w:bookmarkEnd w:id="1757"/>
        <w:bookmarkEnd w:id="1758"/>
      </w:tr>
      <w:tr w:rsidR="00AC531C" w:rsidRPr="009D2239" w:rsidDel="00C10E51" w14:paraId="5835FE93" w14:textId="50A6D520" w:rsidTr="00144168">
        <w:trPr>
          <w:trHeight w:val="300"/>
          <w:del w:id="1759" w:author="james" w:date="2016-03-29T11:53:00Z"/>
        </w:trPr>
        <w:tc>
          <w:tcPr>
            <w:tcW w:w="499" w:type="dxa"/>
            <w:noWrap/>
            <w:hideMark/>
          </w:tcPr>
          <w:p w14:paraId="64806F97" w14:textId="1B94080E" w:rsidR="00AC531C" w:rsidRPr="009D2239" w:rsidDel="00C10E51" w:rsidRDefault="00AC531C" w:rsidP="009D2239">
            <w:pPr>
              <w:rPr>
                <w:del w:id="1760" w:author="james" w:date="2016-03-29T11:53:00Z"/>
              </w:rPr>
            </w:pPr>
            <w:del w:id="1761" w:author="james" w:date="2016-03-29T11:53:00Z">
              <w:r w:rsidRPr="009D2239" w:rsidDel="00C10E51">
                <w:delText>32</w:delText>
              </w:r>
              <w:bookmarkStart w:id="1762" w:name="_Toc447016959"/>
              <w:bookmarkStart w:id="1763" w:name="_Toc447020330"/>
              <w:bookmarkStart w:id="1764" w:name="_Toc447020697"/>
              <w:bookmarkEnd w:id="1762"/>
              <w:bookmarkEnd w:id="1763"/>
              <w:bookmarkEnd w:id="1764"/>
            </w:del>
          </w:p>
        </w:tc>
        <w:tc>
          <w:tcPr>
            <w:tcW w:w="3209" w:type="dxa"/>
            <w:noWrap/>
            <w:hideMark/>
          </w:tcPr>
          <w:p w14:paraId="2E45D962" w14:textId="0B68646D" w:rsidR="00AC531C" w:rsidRPr="009D2239" w:rsidDel="00C10E51" w:rsidRDefault="00AC531C">
            <w:pPr>
              <w:rPr>
                <w:del w:id="1765" w:author="james" w:date="2016-03-29T11:53:00Z"/>
              </w:rPr>
            </w:pPr>
            <w:del w:id="1766" w:author="james" w:date="2016-03-29T11:53:00Z">
              <w:r w:rsidRPr="009D2239" w:rsidDel="00C10E51">
                <w:delText>MATHEWS, Michael B.</w:delText>
              </w:r>
              <w:bookmarkStart w:id="1767" w:name="_Toc447016960"/>
              <w:bookmarkStart w:id="1768" w:name="_Toc447020331"/>
              <w:bookmarkStart w:id="1769" w:name="_Toc447020698"/>
              <w:bookmarkEnd w:id="1767"/>
              <w:bookmarkEnd w:id="1768"/>
              <w:bookmarkEnd w:id="1769"/>
            </w:del>
          </w:p>
        </w:tc>
        <w:tc>
          <w:tcPr>
            <w:tcW w:w="5490" w:type="dxa"/>
            <w:noWrap/>
            <w:hideMark/>
          </w:tcPr>
          <w:p w14:paraId="48B16329" w14:textId="68DBBB21" w:rsidR="00AC531C" w:rsidRPr="009D2239" w:rsidDel="00C10E51" w:rsidRDefault="00AC531C">
            <w:pPr>
              <w:rPr>
                <w:del w:id="1770" w:author="james" w:date="2016-03-29T11:53:00Z"/>
              </w:rPr>
            </w:pPr>
            <w:del w:id="1771" w:author="james" w:date="2016-03-29T11:53:00Z">
              <w:r w:rsidRPr="009D2239" w:rsidDel="00C10E51">
                <w:delText>Loctronix</w:delText>
              </w:r>
              <w:bookmarkStart w:id="1772" w:name="_Toc447016961"/>
              <w:bookmarkStart w:id="1773" w:name="_Toc447020332"/>
              <w:bookmarkStart w:id="1774" w:name="_Toc447020699"/>
              <w:bookmarkEnd w:id="1772"/>
              <w:bookmarkEnd w:id="1773"/>
              <w:bookmarkEnd w:id="1774"/>
            </w:del>
          </w:p>
        </w:tc>
        <w:bookmarkStart w:id="1775" w:name="_Toc447016962"/>
        <w:bookmarkStart w:id="1776" w:name="_Toc447020333"/>
        <w:bookmarkStart w:id="1777" w:name="_Toc447020700"/>
        <w:bookmarkEnd w:id="1775"/>
        <w:bookmarkEnd w:id="1776"/>
        <w:bookmarkEnd w:id="1777"/>
      </w:tr>
      <w:tr w:rsidR="00AC531C" w:rsidRPr="009D2239" w:rsidDel="00C10E51" w14:paraId="1DE3D6BA" w14:textId="370F5502" w:rsidTr="00144168">
        <w:trPr>
          <w:trHeight w:val="300"/>
          <w:del w:id="1778" w:author="james" w:date="2016-03-29T11:53:00Z"/>
        </w:trPr>
        <w:tc>
          <w:tcPr>
            <w:tcW w:w="499" w:type="dxa"/>
            <w:noWrap/>
            <w:hideMark/>
          </w:tcPr>
          <w:p w14:paraId="2A742FB6" w14:textId="7B62F0F2" w:rsidR="00AC531C" w:rsidRPr="009D2239" w:rsidDel="00C10E51" w:rsidRDefault="00AC531C" w:rsidP="009D2239">
            <w:pPr>
              <w:rPr>
                <w:del w:id="1779" w:author="james" w:date="2016-03-29T11:53:00Z"/>
              </w:rPr>
            </w:pPr>
            <w:del w:id="1780" w:author="james" w:date="2016-03-29T11:53:00Z">
              <w:r w:rsidRPr="009D2239" w:rsidDel="00C10E51">
                <w:delText>33</w:delText>
              </w:r>
              <w:bookmarkStart w:id="1781" w:name="_Toc447016963"/>
              <w:bookmarkStart w:id="1782" w:name="_Toc447020334"/>
              <w:bookmarkStart w:id="1783" w:name="_Toc447020701"/>
              <w:bookmarkEnd w:id="1781"/>
              <w:bookmarkEnd w:id="1782"/>
              <w:bookmarkEnd w:id="1783"/>
            </w:del>
          </w:p>
        </w:tc>
        <w:tc>
          <w:tcPr>
            <w:tcW w:w="3209" w:type="dxa"/>
            <w:noWrap/>
            <w:hideMark/>
          </w:tcPr>
          <w:p w14:paraId="46571895" w14:textId="48A56C5E" w:rsidR="00AC531C" w:rsidRPr="009D2239" w:rsidDel="00C10E51" w:rsidRDefault="00AC531C">
            <w:pPr>
              <w:rPr>
                <w:del w:id="1784" w:author="james" w:date="2016-03-29T11:53:00Z"/>
              </w:rPr>
            </w:pPr>
            <w:del w:id="1785" w:author="james" w:date="2016-03-29T11:53:00Z">
              <w:r w:rsidRPr="009D2239" w:rsidDel="00C10E51">
                <w:delText>MORTON, Yu (Jade)</w:delText>
              </w:r>
              <w:bookmarkStart w:id="1786" w:name="_Toc447016964"/>
              <w:bookmarkStart w:id="1787" w:name="_Toc447020335"/>
              <w:bookmarkStart w:id="1788" w:name="_Toc447020702"/>
              <w:bookmarkEnd w:id="1786"/>
              <w:bookmarkEnd w:id="1787"/>
              <w:bookmarkEnd w:id="1788"/>
            </w:del>
          </w:p>
        </w:tc>
        <w:tc>
          <w:tcPr>
            <w:tcW w:w="5490" w:type="dxa"/>
            <w:noWrap/>
            <w:hideMark/>
          </w:tcPr>
          <w:p w14:paraId="1656E034" w14:textId="33C5670E" w:rsidR="00AC531C" w:rsidRPr="009D2239" w:rsidDel="00C10E51" w:rsidRDefault="00AC531C">
            <w:pPr>
              <w:rPr>
                <w:del w:id="1789" w:author="james" w:date="2016-03-29T11:53:00Z"/>
              </w:rPr>
            </w:pPr>
            <w:del w:id="1790" w:author="james" w:date="2016-03-29T11:53:00Z">
              <w:r w:rsidRPr="009D2239" w:rsidDel="00C10E51">
                <w:delText>Colorado State University</w:delText>
              </w:r>
              <w:bookmarkStart w:id="1791" w:name="_Toc447016965"/>
              <w:bookmarkStart w:id="1792" w:name="_Toc447020336"/>
              <w:bookmarkStart w:id="1793" w:name="_Toc447020703"/>
              <w:bookmarkEnd w:id="1791"/>
              <w:bookmarkEnd w:id="1792"/>
              <w:bookmarkEnd w:id="1793"/>
            </w:del>
          </w:p>
        </w:tc>
        <w:bookmarkStart w:id="1794" w:name="_Toc447016966"/>
        <w:bookmarkStart w:id="1795" w:name="_Toc447020337"/>
        <w:bookmarkStart w:id="1796" w:name="_Toc447020704"/>
        <w:bookmarkEnd w:id="1794"/>
        <w:bookmarkEnd w:id="1795"/>
        <w:bookmarkEnd w:id="1796"/>
      </w:tr>
      <w:tr w:rsidR="00AC531C" w:rsidRPr="009D2239" w:rsidDel="00C10E51" w14:paraId="5C7EDBCD" w14:textId="2365A326" w:rsidTr="00144168">
        <w:trPr>
          <w:trHeight w:val="300"/>
          <w:del w:id="1797" w:author="james" w:date="2016-03-29T11:53:00Z"/>
        </w:trPr>
        <w:tc>
          <w:tcPr>
            <w:tcW w:w="499" w:type="dxa"/>
            <w:noWrap/>
            <w:hideMark/>
          </w:tcPr>
          <w:p w14:paraId="48B15B03" w14:textId="5B550BF7" w:rsidR="00AC531C" w:rsidRPr="009D2239" w:rsidDel="00C10E51" w:rsidRDefault="00AC531C" w:rsidP="009D2239">
            <w:pPr>
              <w:rPr>
                <w:del w:id="1798" w:author="james" w:date="2016-03-29T11:53:00Z"/>
              </w:rPr>
            </w:pPr>
            <w:del w:id="1799" w:author="james" w:date="2016-03-29T11:53:00Z">
              <w:r w:rsidRPr="009D2239" w:rsidDel="00C10E51">
                <w:delText>34</w:delText>
              </w:r>
              <w:bookmarkStart w:id="1800" w:name="_Toc447016967"/>
              <w:bookmarkStart w:id="1801" w:name="_Toc447020338"/>
              <w:bookmarkStart w:id="1802" w:name="_Toc447020705"/>
              <w:bookmarkEnd w:id="1800"/>
              <w:bookmarkEnd w:id="1801"/>
              <w:bookmarkEnd w:id="1802"/>
            </w:del>
          </w:p>
        </w:tc>
        <w:tc>
          <w:tcPr>
            <w:tcW w:w="3209" w:type="dxa"/>
            <w:noWrap/>
            <w:hideMark/>
          </w:tcPr>
          <w:p w14:paraId="56FD59D4" w14:textId="1A063B47" w:rsidR="00AC531C" w:rsidRPr="009D2239" w:rsidDel="00C10E51" w:rsidRDefault="00AC531C">
            <w:pPr>
              <w:rPr>
                <w:del w:id="1803" w:author="james" w:date="2016-03-29T11:53:00Z"/>
              </w:rPr>
            </w:pPr>
            <w:del w:id="1804" w:author="james" w:date="2016-03-29T11:53:00Z">
              <w:r w:rsidRPr="009D2239" w:rsidDel="00C10E51">
                <w:delText>O’BRIEN, Andrew J.</w:delText>
              </w:r>
              <w:bookmarkStart w:id="1805" w:name="_Toc447016968"/>
              <w:bookmarkStart w:id="1806" w:name="_Toc447020339"/>
              <w:bookmarkStart w:id="1807" w:name="_Toc447020706"/>
              <w:bookmarkEnd w:id="1805"/>
              <w:bookmarkEnd w:id="1806"/>
              <w:bookmarkEnd w:id="1807"/>
            </w:del>
          </w:p>
        </w:tc>
        <w:tc>
          <w:tcPr>
            <w:tcW w:w="5490" w:type="dxa"/>
            <w:noWrap/>
            <w:hideMark/>
          </w:tcPr>
          <w:p w14:paraId="506C0EC1" w14:textId="7A1F7202" w:rsidR="00AC531C" w:rsidRPr="009D2239" w:rsidDel="00C10E51" w:rsidRDefault="00AC531C">
            <w:pPr>
              <w:rPr>
                <w:del w:id="1808" w:author="james" w:date="2016-03-29T11:53:00Z"/>
              </w:rPr>
            </w:pPr>
            <w:del w:id="1809" w:author="james" w:date="2016-03-29T11:53:00Z">
              <w:r w:rsidRPr="009D2239" w:rsidDel="00C10E51">
                <w:delText>Ohio State University</w:delText>
              </w:r>
              <w:bookmarkStart w:id="1810" w:name="_Toc447016969"/>
              <w:bookmarkStart w:id="1811" w:name="_Toc447020340"/>
              <w:bookmarkStart w:id="1812" w:name="_Toc447020707"/>
              <w:bookmarkEnd w:id="1810"/>
              <w:bookmarkEnd w:id="1811"/>
              <w:bookmarkEnd w:id="1812"/>
            </w:del>
          </w:p>
        </w:tc>
        <w:bookmarkStart w:id="1813" w:name="_Toc447016970"/>
        <w:bookmarkStart w:id="1814" w:name="_Toc447020341"/>
        <w:bookmarkStart w:id="1815" w:name="_Toc447020708"/>
        <w:bookmarkEnd w:id="1813"/>
        <w:bookmarkEnd w:id="1814"/>
        <w:bookmarkEnd w:id="1815"/>
      </w:tr>
      <w:tr w:rsidR="00AC531C" w:rsidRPr="009D2239" w:rsidDel="00C10E51" w14:paraId="79A35E29" w14:textId="4CA60D89" w:rsidTr="00144168">
        <w:trPr>
          <w:trHeight w:val="300"/>
          <w:del w:id="1816" w:author="james" w:date="2016-03-29T11:53:00Z"/>
        </w:trPr>
        <w:tc>
          <w:tcPr>
            <w:tcW w:w="499" w:type="dxa"/>
            <w:noWrap/>
            <w:hideMark/>
          </w:tcPr>
          <w:p w14:paraId="09C33193" w14:textId="21B6907B" w:rsidR="00AC531C" w:rsidRPr="009D2239" w:rsidDel="00C10E51" w:rsidRDefault="00AC531C" w:rsidP="009D2239">
            <w:pPr>
              <w:rPr>
                <w:del w:id="1817" w:author="james" w:date="2016-03-29T11:53:00Z"/>
              </w:rPr>
            </w:pPr>
            <w:del w:id="1818" w:author="james" w:date="2016-03-29T11:53:00Z">
              <w:r w:rsidRPr="009D2239" w:rsidDel="00C10E51">
                <w:delText>35</w:delText>
              </w:r>
              <w:bookmarkStart w:id="1819" w:name="_Toc447016971"/>
              <w:bookmarkStart w:id="1820" w:name="_Toc447020342"/>
              <w:bookmarkStart w:id="1821" w:name="_Toc447020709"/>
              <w:bookmarkEnd w:id="1819"/>
              <w:bookmarkEnd w:id="1820"/>
              <w:bookmarkEnd w:id="1821"/>
            </w:del>
          </w:p>
        </w:tc>
        <w:tc>
          <w:tcPr>
            <w:tcW w:w="3209" w:type="dxa"/>
            <w:noWrap/>
            <w:hideMark/>
          </w:tcPr>
          <w:p w14:paraId="20518FAC" w14:textId="45269FCA" w:rsidR="00AC531C" w:rsidRPr="009D2239" w:rsidDel="00C10E51" w:rsidRDefault="00AC531C">
            <w:pPr>
              <w:rPr>
                <w:del w:id="1822" w:author="james" w:date="2016-03-29T11:53:00Z"/>
              </w:rPr>
            </w:pPr>
            <w:del w:id="1823" w:author="james" w:date="2016-03-29T11:53:00Z">
              <w:r w:rsidRPr="009D2239" w:rsidDel="00C10E51">
                <w:delText>PANY, Thomas</w:delText>
              </w:r>
              <w:bookmarkStart w:id="1824" w:name="_Toc447016972"/>
              <w:bookmarkStart w:id="1825" w:name="_Toc447020343"/>
              <w:bookmarkStart w:id="1826" w:name="_Toc447020710"/>
              <w:bookmarkEnd w:id="1824"/>
              <w:bookmarkEnd w:id="1825"/>
              <w:bookmarkEnd w:id="1826"/>
            </w:del>
          </w:p>
        </w:tc>
        <w:tc>
          <w:tcPr>
            <w:tcW w:w="5490" w:type="dxa"/>
            <w:noWrap/>
            <w:hideMark/>
          </w:tcPr>
          <w:p w14:paraId="740186F5" w14:textId="52095F9E" w:rsidR="00AC531C" w:rsidRPr="009D2239" w:rsidDel="00C10E51" w:rsidRDefault="00AC531C">
            <w:pPr>
              <w:rPr>
                <w:del w:id="1827" w:author="james" w:date="2016-03-29T11:53:00Z"/>
              </w:rPr>
            </w:pPr>
            <w:del w:id="1828" w:author="james" w:date="2016-03-29T11:53:00Z">
              <w:r w:rsidRPr="009D2239" w:rsidDel="00C10E51">
                <w:delText>Ifen GmbH</w:delText>
              </w:r>
              <w:bookmarkStart w:id="1829" w:name="_Toc447016973"/>
              <w:bookmarkStart w:id="1830" w:name="_Toc447020344"/>
              <w:bookmarkStart w:id="1831" w:name="_Toc447020711"/>
              <w:bookmarkEnd w:id="1829"/>
              <w:bookmarkEnd w:id="1830"/>
              <w:bookmarkEnd w:id="1831"/>
            </w:del>
          </w:p>
        </w:tc>
        <w:bookmarkStart w:id="1832" w:name="_Toc447016974"/>
        <w:bookmarkStart w:id="1833" w:name="_Toc447020345"/>
        <w:bookmarkStart w:id="1834" w:name="_Toc447020712"/>
        <w:bookmarkEnd w:id="1832"/>
        <w:bookmarkEnd w:id="1833"/>
        <w:bookmarkEnd w:id="1834"/>
      </w:tr>
      <w:tr w:rsidR="00AC531C" w:rsidRPr="009D2239" w:rsidDel="00C10E51" w14:paraId="6815E760" w14:textId="60937C18" w:rsidTr="00144168">
        <w:trPr>
          <w:trHeight w:val="300"/>
          <w:del w:id="1835" w:author="james" w:date="2016-03-29T11:53:00Z"/>
        </w:trPr>
        <w:tc>
          <w:tcPr>
            <w:tcW w:w="499" w:type="dxa"/>
            <w:noWrap/>
            <w:hideMark/>
          </w:tcPr>
          <w:p w14:paraId="0B604029" w14:textId="625ED2F5" w:rsidR="00AC531C" w:rsidRPr="009D2239" w:rsidDel="00C10E51" w:rsidRDefault="00AC531C" w:rsidP="009D2239">
            <w:pPr>
              <w:rPr>
                <w:del w:id="1836" w:author="james" w:date="2016-03-29T11:53:00Z"/>
              </w:rPr>
            </w:pPr>
            <w:del w:id="1837" w:author="james" w:date="2016-03-29T11:53:00Z">
              <w:r w:rsidRPr="009D2239" w:rsidDel="00C10E51">
                <w:delText>36</w:delText>
              </w:r>
              <w:bookmarkStart w:id="1838" w:name="_Toc447016975"/>
              <w:bookmarkStart w:id="1839" w:name="_Toc447020346"/>
              <w:bookmarkStart w:id="1840" w:name="_Toc447020713"/>
              <w:bookmarkEnd w:id="1838"/>
              <w:bookmarkEnd w:id="1839"/>
              <w:bookmarkEnd w:id="1840"/>
            </w:del>
          </w:p>
        </w:tc>
        <w:tc>
          <w:tcPr>
            <w:tcW w:w="3209" w:type="dxa"/>
            <w:noWrap/>
            <w:hideMark/>
          </w:tcPr>
          <w:p w14:paraId="068A22B7" w14:textId="43C639BC" w:rsidR="00AC531C" w:rsidRPr="009D2239" w:rsidDel="00C10E51" w:rsidRDefault="00AC531C">
            <w:pPr>
              <w:rPr>
                <w:del w:id="1841" w:author="james" w:date="2016-03-29T11:53:00Z"/>
              </w:rPr>
            </w:pPr>
            <w:del w:id="1842" w:author="james" w:date="2016-03-29T11:53:00Z">
              <w:r w:rsidRPr="009D2239" w:rsidDel="00C10E51">
                <w:delText>PARSONS, Bryan Masamitsu</w:delText>
              </w:r>
              <w:bookmarkStart w:id="1843" w:name="_Toc447016976"/>
              <w:bookmarkStart w:id="1844" w:name="_Toc447020347"/>
              <w:bookmarkStart w:id="1845" w:name="_Toc447020714"/>
              <w:bookmarkEnd w:id="1843"/>
              <w:bookmarkEnd w:id="1844"/>
              <w:bookmarkEnd w:id="1845"/>
            </w:del>
          </w:p>
        </w:tc>
        <w:tc>
          <w:tcPr>
            <w:tcW w:w="5490" w:type="dxa"/>
            <w:noWrap/>
            <w:hideMark/>
          </w:tcPr>
          <w:p w14:paraId="7C627455" w14:textId="192FF9EB" w:rsidR="00AC531C" w:rsidRPr="009D2239" w:rsidDel="00C10E51" w:rsidRDefault="00AC531C">
            <w:pPr>
              <w:rPr>
                <w:del w:id="1846" w:author="james" w:date="2016-03-29T11:53:00Z"/>
              </w:rPr>
            </w:pPr>
            <w:del w:id="1847" w:author="james" w:date="2016-03-29T11:53:00Z">
              <w:r w:rsidRPr="009D2239" w:rsidDel="00C10E51">
                <w:delText>Applied Research Laboratories of the University of Texas at Austin</w:delText>
              </w:r>
              <w:bookmarkStart w:id="1848" w:name="_Toc447016977"/>
              <w:bookmarkStart w:id="1849" w:name="_Toc447020348"/>
              <w:bookmarkStart w:id="1850" w:name="_Toc447020715"/>
              <w:bookmarkEnd w:id="1848"/>
              <w:bookmarkEnd w:id="1849"/>
              <w:bookmarkEnd w:id="1850"/>
            </w:del>
          </w:p>
        </w:tc>
        <w:bookmarkStart w:id="1851" w:name="_Toc447016978"/>
        <w:bookmarkStart w:id="1852" w:name="_Toc447020349"/>
        <w:bookmarkStart w:id="1853" w:name="_Toc447020716"/>
        <w:bookmarkEnd w:id="1851"/>
        <w:bookmarkEnd w:id="1852"/>
        <w:bookmarkEnd w:id="1853"/>
      </w:tr>
      <w:tr w:rsidR="00AC531C" w:rsidRPr="009D2239" w:rsidDel="00C10E51" w14:paraId="3CF37F0B" w14:textId="7830A937" w:rsidTr="00144168">
        <w:trPr>
          <w:trHeight w:val="300"/>
          <w:del w:id="1854" w:author="james" w:date="2016-03-29T11:53:00Z"/>
        </w:trPr>
        <w:tc>
          <w:tcPr>
            <w:tcW w:w="499" w:type="dxa"/>
            <w:noWrap/>
            <w:hideMark/>
          </w:tcPr>
          <w:p w14:paraId="2B5A2984" w14:textId="1CE6F409" w:rsidR="00AC531C" w:rsidRPr="009D2239" w:rsidDel="00C10E51" w:rsidRDefault="00AC531C" w:rsidP="009D2239">
            <w:pPr>
              <w:rPr>
                <w:del w:id="1855" w:author="james" w:date="2016-03-29T11:53:00Z"/>
              </w:rPr>
            </w:pPr>
            <w:del w:id="1856" w:author="james" w:date="2016-03-29T11:53:00Z">
              <w:r w:rsidRPr="009D2239" w:rsidDel="00C10E51">
                <w:delText>37</w:delText>
              </w:r>
              <w:bookmarkStart w:id="1857" w:name="_Toc447016979"/>
              <w:bookmarkStart w:id="1858" w:name="_Toc447020350"/>
              <w:bookmarkStart w:id="1859" w:name="_Toc447020717"/>
              <w:bookmarkEnd w:id="1857"/>
              <w:bookmarkEnd w:id="1858"/>
              <w:bookmarkEnd w:id="1859"/>
            </w:del>
          </w:p>
        </w:tc>
        <w:tc>
          <w:tcPr>
            <w:tcW w:w="3209" w:type="dxa"/>
            <w:noWrap/>
            <w:hideMark/>
          </w:tcPr>
          <w:p w14:paraId="3CF7660D" w14:textId="46B307F8" w:rsidR="00AC531C" w:rsidRPr="009D2239" w:rsidDel="00C10E51" w:rsidRDefault="00AC531C">
            <w:pPr>
              <w:rPr>
                <w:del w:id="1860" w:author="james" w:date="2016-03-29T11:53:00Z"/>
              </w:rPr>
            </w:pPr>
            <w:del w:id="1861" w:author="james" w:date="2016-03-29T11:53:00Z">
              <w:r w:rsidRPr="009D2239" w:rsidDel="00C10E51">
                <w:delText>PELOSI, Lou</w:delText>
              </w:r>
              <w:bookmarkStart w:id="1862" w:name="_Toc447016980"/>
              <w:bookmarkStart w:id="1863" w:name="_Toc447020351"/>
              <w:bookmarkStart w:id="1864" w:name="_Toc447020718"/>
              <w:bookmarkEnd w:id="1862"/>
              <w:bookmarkEnd w:id="1863"/>
              <w:bookmarkEnd w:id="1864"/>
            </w:del>
          </w:p>
        </w:tc>
        <w:tc>
          <w:tcPr>
            <w:tcW w:w="5490" w:type="dxa"/>
            <w:noWrap/>
            <w:hideMark/>
          </w:tcPr>
          <w:p w14:paraId="7A12C3EE" w14:textId="5163AEAB" w:rsidR="00AC531C" w:rsidRPr="009D2239" w:rsidDel="00C10E51" w:rsidRDefault="00AC531C">
            <w:pPr>
              <w:rPr>
                <w:del w:id="1865" w:author="james" w:date="2016-03-29T11:53:00Z"/>
              </w:rPr>
            </w:pPr>
            <w:del w:id="1866" w:author="james" w:date="2016-03-29T11:53:00Z">
              <w:r w:rsidRPr="009D2239" w:rsidDel="00C10E51">
                <w:delText>Cast Navigation</w:delText>
              </w:r>
              <w:bookmarkStart w:id="1867" w:name="_Toc447016981"/>
              <w:bookmarkStart w:id="1868" w:name="_Toc447020352"/>
              <w:bookmarkStart w:id="1869" w:name="_Toc447020719"/>
              <w:bookmarkEnd w:id="1867"/>
              <w:bookmarkEnd w:id="1868"/>
              <w:bookmarkEnd w:id="1869"/>
            </w:del>
          </w:p>
        </w:tc>
        <w:bookmarkStart w:id="1870" w:name="_Toc447016982"/>
        <w:bookmarkStart w:id="1871" w:name="_Toc447020353"/>
        <w:bookmarkStart w:id="1872" w:name="_Toc447020720"/>
        <w:bookmarkEnd w:id="1870"/>
        <w:bookmarkEnd w:id="1871"/>
        <w:bookmarkEnd w:id="1872"/>
      </w:tr>
      <w:tr w:rsidR="00AC531C" w:rsidRPr="009D2239" w:rsidDel="00C10E51" w14:paraId="6E8F1EA5" w14:textId="43A5E327" w:rsidTr="00144168">
        <w:trPr>
          <w:trHeight w:val="300"/>
          <w:del w:id="1873" w:author="james" w:date="2016-03-29T11:53:00Z"/>
        </w:trPr>
        <w:tc>
          <w:tcPr>
            <w:tcW w:w="499" w:type="dxa"/>
            <w:noWrap/>
            <w:hideMark/>
          </w:tcPr>
          <w:p w14:paraId="645D8CF4" w14:textId="77C018DC" w:rsidR="00AC531C" w:rsidRPr="009D2239" w:rsidDel="00C10E51" w:rsidRDefault="00AC531C" w:rsidP="009D2239">
            <w:pPr>
              <w:rPr>
                <w:del w:id="1874" w:author="james" w:date="2016-03-29T11:53:00Z"/>
              </w:rPr>
            </w:pPr>
            <w:del w:id="1875" w:author="james" w:date="2016-03-29T11:53:00Z">
              <w:r w:rsidRPr="009D2239" w:rsidDel="00C10E51">
                <w:delText>38</w:delText>
              </w:r>
              <w:bookmarkStart w:id="1876" w:name="_Toc447016983"/>
              <w:bookmarkStart w:id="1877" w:name="_Toc447020354"/>
              <w:bookmarkStart w:id="1878" w:name="_Toc447020721"/>
              <w:bookmarkEnd w:id="1876"/>
              <w:bookmarkEnd w:id="1877"/>
              <w:bookmarkEnd w:id="1878"/>
            </w:del>
          </w:p>
        </w:tc>
        <w:tc>
          <w:tcPr>
            <w:tcW w:w="3209" w:type="dxa"/>
            <w:noWrap/>
            <w:hideMark/>
          </w:tcPr>
          <w:p w14:paraId="73F5632D" w14:textId="0C171946" w:rsidR="00AC531C" w:rsidRPr="009D2239" w:rsidDel="00C10E51" w:rsidRDefault="00AC531C">
            <w:pPr>
              <w:rPr>
                <w:del w:id="1879" w:author="james" w:date="2016-03-29T11:53:00Z"/>
              </w:rPr>
            </w:pPr>
            <w:del w:id="1880" w:author="james" w:date="2016-03-29T11:53:00Z">
              <w:r w:rsidRPr="009D2239" w:rsidDel="00C10E51">
                <w:delText>PETOVELLO, Mark</w:delText>
              </w:r>
              <w:bookmarkStart w:id="1881" w:name="_Toc447016984"/>
              <w:bookmarkStart w:id="1882" w:name="_Toc447020355"/>
              <w:bookmarkStart w:id="1883" w:name="_Toc447020722"/>
              <w:bookmarkEnd w:id="1881"/>
              <w:bookmarkEnd w:id="1882"/>
              <w:bookmarkEnd w:id="1883"/>
            </w:del>
          </w:p>
        </w:tc>
        <w:tc>
          <w:tcPr>
            <w:tcW w:w="5490" w:type="dxa"/>
            <w:noWrap/>
            <w:hideMark/>
          </w:tcPr>
          <w:p w14:paraId="27EA9CD3" w14:textId="16A14377" w:rsidR="00AC531C" w:rsidRPr="009D2239" w:rsidDel="00C10E51" w:rsidRDefault="00AC531C">
            <w:pPr>
              <w:rPr>
                <w:del w:id="1884" w:author="james" w:date="2016-03-29T11:53:00Z"/>
              </w:rPr>
            </w:pPr>
            <w:del w:id="1885" w:author="james" w:date="2016-03-29T11:53:00Z">
              <w:r w:rsidRPr="009D2239" w:rsidDel="00C10E51">
                <w:delText>University of Calgary</w:delText>
              </w:r>
              <w:bookmarkStart w:id="1886" w:name="_Toc447016985"/>
              <w:bookmarkStart w:id="1887" w:name="_Toc447020356"/>
              <w:bookmarkStart w:id="1888" w:name="_Toc447020723"/>
              <w:bookmarkEnd w:id="1886"/>
              <w:bookmarkEnd w:id="1887"/>
              <w:bookmarkEnd w:id="1888"/>
            </w:del>
          </w:p>
        </w:tc>
        <w:bookmarkStart w:id="1889" w:name="_Toc447016986"/>
        <w:bookmarkStart w:id="1890" w:name="_Toc447020357"/>
        <w:bookmarkStart w:id="1891" w:name="_Toc447020724"/>
        <w:bookmarkEnd w:id="1889"/>
        <w:bookmarkEnd w:id="1890"/>
        <w:bookmarkEnd w:id="1891"/>
      </w:tr>
      <w:tr w:rsidR="00AC531C" w:rsidRPr="009D2239" w:rsidDel="00C10E51" w14:paraId="149E2CC9" w14:textId="6AE574B7" w:rsidTr="00144168">
        <w:trPr>
          <w:trHeight w:val="300"/>
          <w:del w:id="1892" w:author="james" w:date="2016-03-29T11:53:00Z"/>
        </w:trPr>
        <w:tc>
          <w:tcPr>
            <w:tcW w:w="499" w:type="dxa"/>
            <w:noWrap/>
            <w:hideMark/>
          </w:tcPr>
          <w:p w14:paraId="03979189" w14:textId="2AEBD9F6" w:rsidR="00AC531C" w:rsidRPr="009D2239" w:rsidDel="00C10E51" w:rsidRDefault="00AC531C" w:rsidP="009D2239">
            <w:pPr>
              <w:rPr>
                <w:del w:id="1893" w:author="james" w:date="2016-03-29T11:53:00Z"/>
              </w:rPr>
            </w:pPr>
            <w:del w:id="1894" w:author="james" w:date="2016-03-29T11:53:00Z">
              <w:r w:rsidRPr="009D2239" w:rsidDel="00C10E51">
                <w:delText>39</w:delText>
              </w:r>
              <w:bookmarkStart w:id="1895" w:name="_Toc447016987"/>
              <w:bookmarkStart w:id="1896" w:name="_Toc447020358"/>
              <w:bookmarkStart w:id="1897" w:name="_Toc447020725"/>
              <w:bookmarkEnd w:id="1895"/>
              <w:bookmarkEnd w:id="1896"/>
              <w:bookmarkEnd w:id="1897"/>
            </w:del>
          </w:p>
        </w:tc>
        <w:tc>
          <w:tcPr>
            <w:tcW w:w="3209" w:type="dxa"/>
            <w:noWrap/>
            <w:hideMark/>
          </w:tcPr>
          <w:p w14:paraId="68B6F654" w14:textId="11C87772" w:rsidR="00AC531C" w:rsidRPr="009D2239" w:rsidDel="00C10E51" w:rsidRDefault="00AC531C">
            <w:pPr>
              <w:rPr>
                <w:del w:id="1898" w:author="james" w:date="2016-03-29T11:53:00Z"/>
              </w:rPr>
            </w:pPr>
            <w:del w:id="1899" w:author="james" w:date="2016-03-29T11:53:00Z">
              <w:r w:rsidRPr="009D2239" w:rsidDel="00C10E51">
                <w:delText>PINCHIN, James</w:delText>
              </w:r>
              <w:bookmarkStart w:id="1900" w:name="_Toc447016988"/>
              <w:bookmarkStart w:id="1901" w:name="_Toc447020359"/>
              <w:bookmarkStart w:id="1902" w:name="_Toc447020726"/>
              <w:bookmarkEnd w:id="1900"/>
              <w:bookmarkEnd w:id="1901"/>
              <w:bookmarkEnd w:id="1902"/>
            </w:del>
          </w:p>
        </w:tc>
        <w:tc>
          <w:tcPr>
            <w:tcW w:w="5490" w:type="dxa"/>
            <w:noWrap/>
            <w:hideMark/>
          </w:tcPr>
          <w:p w14:paraId="4E14F23F" w14:textId="1F8C7807" w:rsidR="00AC531C" w:rsidRPr="009D2239" w:rsidDel="00C10E51" w:rsidRDefault="00AC531C">
            <w:pPr>
              <w:rPr>
                <w:del w:id="1903" w:author="james" w:date="2016-03-29T11:53:00Z"/>
              </w:rPr>
            </w:pPr>
            <w:del w:id="1904" w:author="james" w:date="2016-03-29T11:53:00Z">
              <w:r w:rsidRPr="009D2239" w:rsidDel="00C10E51">
                <w:delText>University of Nottingham</w:delText>
              </w:r>
              <w:bookmarkStart w:id="1905" w:name="_Toc447016989"/>
              <w:bookmarkStart w:id="1906" w:name="_Toc447020360"/>
              <w:bookmarkStart w:id="1907" w:name="_Toc447020727"/>
              <w:bookmarkEnd w:id="1905"/>
              <w:bookmarkEnd w:id="1906"/>
              <w:bookmarkEnd w:id="1907"/>
            </w:del>
          </w:p>
        </w:tc>
        <w:bookmarkStart w:id="1908" w:name="_Toc447016990"/>
        <w:bookmarkStart w:id="1909" w:name="_Toc447020361"/>
        <w:bookmarkStart w:id="1910" w:name="_Toc447020728"/>
        <w:bookmarkEnd w:id="1908"/>
        <w:bookmarkEnd w:id="1909"/>
        <w:bookmarkEnd w:id="1910"/>
      </w:tr>
      <w:tr w:rsidR="00AC531C" w:rsidRPr="009D2239" w:rsidDel="00C10E51" w14:paraId="425B0370" w14:textId="4FE4CE47" w:rsidTr="00144168">
        <w:trPr>
          <w:trHeight w:val="300"/>
          <w:del w:id="1911" w:author="james" w:date="2016-03-29T11:53:00Z"/>
        </w:trPr>
        <w:tc>
          <w:tcPr>
            <w:tcW w:w="499" w:type="dxa"/>
            <w:noWrap/>
            <w:hideMark/>
          </w:tcPr>
          <w:p w14:paraId="1328E2F4" w14:textId="55F5C5FF" w:rsidR="00AC531C" w:rsidRPr="009D2239" w:rsidDel="00C10E51" w:rsidRDefault="00AC531C" w:rsidP="009D2239">
            <w:pPr>
              <w:rPr>
                <w:del w:id="1912" w:author="james" w:date="2016-03-29T11:53:00Z"/>
              </w:rPr>
            </w:pPr>
            <w:del w:id="1913" w:author="james" w:date="2016-03-29T11:53:00Z">
              <w:r w:rsidRPr="009D2239" w:rsidDel="00C10E51">
                <w:delText>40</w:delText>
              </w:r>
              <w:bookmarkStart w:id="1914" w:name="_Toc447016991"/>
              <w:bookmarkStart w:id="1915" w:name="_Toc447020362"/>
              <w:bookmarkStart w:id="1916" w:name="_Toc447020729"/>
              <w:bookmarkEnd w:id="1914"/>
              <w:bookmarkEnd w:id="1915"/>
              <w:bookmarkEnd w:id="1916"/>
            </w:del>
          </w:p>
        </w:tc>
        <w:tc>
          <w:tcPr>
            <w:tcW w:w="3209" w:type="dxa"/>
            <w:noWrap/>
            <w:hideMark/>
          </w:tcPr>
          <w:p w14:paraId="22976C81" w14:textId="0006ADDF" w:rsidR="00AC531C" w:rsidRPr="009D2239" w:rsidDel="00C10E51" w:rsidRDefault="00AC531C">
            <w:pPr>
              <w:rPr>
                <w:del w:id="1917" w:author="james" w:date="2016-03-29T11:53:00Z"/>
              </w:rPr>
            </w:pPr>
            <w:del w:id="1918" w:author="james" w:date="2016-03-29T11:53:00Z">
              <w:r w:rsidRPr="009D2239" w:rsidDel="00C10E51">
                <w:delText>PSIAKI, Mark</w:delText>
              </w:r>
              <w:bookmarkStart w:id="1919" w:name="_Toc447016992"/>
              <w:bookmarkStart w:id="1920" w:name="_Toc447020363"/>
              <w:bookmarkStart w:id="1921" w:name="_Toc447020730"/>
              <w:bookmarkEnd w:id="1919"/>
              <w:bookmarkEnd w:id="1920"/>
              <w:bookmarkEnd w:id="1921"/>
            </w:del>
          </w:p>
        </w:tc>
        <w:tc>
          <w:tcPr>
            <w:tcW w:w="5490" w:type="dxa"/>
            <w:noWrap/>
            <w:hideMark/>
          </w:tcPr>
          <w:p w14:paraId="262A5DBE" w14:textId="584E5377" w:rsidR="00AC531C" w:rsidRPr="009D2239" w:rsidDel="00C10E51" w:rsidRDefault="00AC531C">
            <w:pPr>
              <w:rPr>
                <w:del w:id="1922" w:author="james" w:date="2016-03-29T11:53:00Z"/>
              </w:rPr>
            </w:pPr>
            <w:del w:id="1923" w:author="james" w:date="2016-03-29T11:53:00Z">
              <w:r w:rsidRPr="009D2239" w:rsidDel="00C10E51">
                <w:delText>Cornell University</w:delText>
              </w:r>
              <w:bookmarkStart w:id="1924" w:name="_Toc447016993"/>
              <w:bookmarkStart w:id="1925" w:name="_Toc447020364"/>
              <w:bookmarkStart w:id="1926" w:name="_Toc447020731"/>
              <w:bookmarkEnd w:id="1924"/>
              <w:bookmarkEnd w:id="1925"/>
              <w:bookmarkEnd w:id="1926"/>
            </w:del>
          </w:p>
        </w:tc>
        <w:bookmarkStart w:id="1927" w:name="_Toc447016994"/>
        <w:bookmarkStart w:id="1928" w:name="_Toc447020365"/>
        <w:bookmarkStart w:id="1929" w:name="_Toc447020732"/>
        <w:bookmarkEnd w:id="1927"/>
        <w:bookmarkEnd w:id="1928"/>
        <w:bookmarkEnd w:id="1929"/>
      </w:tr>
      <w:tr w:rsidR="00AC531C" w:rsidRPr="009D2239" w:rsidDel="00C10E51" w14:paraId="2639B6D5" w14:textId="72670AE0" w:rsidTr="00144168">
        <w:trPr>
          <w:trHeight w:val="300"/>
          <w:del w:id="1930" w:author="james" w:date="2016-03-29T11:53:00Z"/>
        </w:trPr>
        <w:tc>
          <w:tcPr>
            <w:tcW w:w="499" w:type="dxa"/>
            <w:noWrap/>
            <w:hideMark/>
          </w:tcPr>
          <w:p w14:paraId="389FA91E" w14:textId="475EE661" w:rsidR="00AC531C" w:rsidRPr="009D2239" w:rsidDel="00C10E51" w:rsidRDefault="00AC531C" w:rsidP="009D2239">
            <w:pPr>
              <w:rPr>
                <w:del w:id="1931" w:author="james" w:date="2016-03-29T11:53:00Z"/>
              </w:rPr>
            </w:pPr>
            <w:del w:id="1932" w:author="james" w:date="2016-03-29T11:53:00Z">
              <w:r w:rsidRPr="009D2239" w:rsidDel="00C10E51">
                <w:delText>41</w:delText>
              </w:r>
              <w:bookmarkStart w:id="1933" w:name="_Toc447016995"/>
              <w:bookmarkStart w:id="1934" w:name="_Toc447020366"/>
              <w:bookmarkStart w:id="1935" w:name="_Toc447020733"/>
              <w:bookmarkEnd w:id="1933"/>
              <w:bookmarkEnd w:id="1934"/>
              <w:bookmarkEnd w:id="1935"/>
            </w:del>
          </w:p>
        </w:tc>
        <w:tc>
          <w:tcPr>
            <w:tcW w:w="3209" w:type="dxa"/>
            <w:noWrap/>
            <w:hideMark/>
          </w:tcPr>
          <w:p w14:paraId="6027BE09" w14:textId="3630D305" w:rsidR="00AC531C" w:rsidRPr="009D2239" w:rsidDel="00C10E51" w:rsidRDefault="00AC531C">
            <w:pPr>
              <w:rPr>
                <w:del w:id="1936" w:author="james" w:date="2016-03-29T11:53:00Z"/>
              </w:rPr>
            </w:pPr>
            <w:del w:id="1937" w:author="james" w:date="2016-03-29T11:53:00Z">
              <w:r w:rsidRPr="009D2239" w:rsidDel="00C10E51">
                <w:delText>RIEDL, Bernhard</w:delText>
              </w:r>
              <w:bookmarkStart w:id="1938" w:name="_Toc447016996"/>
              <w:bookmarkStart w:id="1939" w:name="_Toc447020367"/>
              <w:bookmarkStart w:id="1940" w:name="_Toc447020734"/>
              <w:bookmarkEnd w:id="1938"/>
              <w:bookmarkEnd w:id="1939"/>
              <w:bookmarkEnd w:id="1940"/>
            </w:del>
          </w:p>
        </w:tc>
        <w:tc>
          <w:tcPr>
            <w:tcW w:w="5490" w:type="dxa"/>
            <w:noWrap/>
            <w:hideMark/>
          </w:tcPr>
          <w:p w14:paraId="6FB24CD0" w14:textId="76067FF0" w:rsidR="00AC531C" w:rsidRPr="009D2239" w:rsidDel="00C10E51" w:rsidRDefault="00AC531C">
            <w:pPr>
              <w:rPr>
                <w:del w:id="1941" w:author="james" w:date="2016-03-29T11:53:00Z"/>
              </w:rPr>
            </w:pPr>
            <w:del w:id="1942" w:author="james" w:date="2016-03-29T11:53:00Z">
              <w:r w:rsidRPr="009D2239" w:rsidDel="00C10E51">
                <w:delText>IFEN Gmbh</w:delText>
              </w:r>
              <w:bookmarkStart w:id="1943" w:name="_Toc447016997"/>
              <w:bookmarkStart w:id="1944" w:name="_Toc447020368"/>
              <w:bookmarkStart w:id="1945" w:name="_Toc447020735"/>
              <w:bookmarkEnd w:id="1943"/>
              <w:bookmarkEnd w:id="1944"/>
              <w:bookmarkEnd w:id="1945"/>
            </w:del>
          </w:p>
        </w:tc>
        <w:bookmarkStart w:id="1946" w:name="_Toc447016998"/>
        <w:bookmarkStart w:id="1947" w:name="_Toc447020369"/>
        <w:bookmarkStart w:id="1948" w:name="_Toc447020736"/>
        <w:bookmarkEnd w:id="1946"/>
        <w:bookmarkEnd w:id="1947"/>
        <w:bookmarkEnd w:id="1948"/>
      </w:tr>
      <w:tr w:rsidR="00AC531C" w:rsidRPr="009D2239" w:rsidDel="00C10E51" w14:paraId="78AE7085" w14:textId="60E75AAC" w:rsidTr="00144168">
        <w:trPr>
          <w:trHeight w:val="300"/>
          <w:del w:id="1949" w:author="james" w:date="2016-03-29T11:53:00Z"/>
        </w:trPr>
        <w:tc>
          <w:tcPr>
            <w:tcW w:w="499" w:type="dxa"/>
            <w:noWrap/>
            <w:hideMark/>
          </w:tcPr>
          <w:p w14:paraId="0F27D92E" w14:textId="40F07A19" w:rsidR="00AC531C" w:rsidRPr="009D2239" w:rsidDel="00C10E51" w:rsidRDefault="00AC531C" w:rsidP="009D2239">
            <w:pPr>
              <w:rPr>
                <w:del w:id="1950" w:author="james" w:date="2016-03-29T11:53:00Z"/>
              </w:rPr>
            </w:pPr>
            <w:del w:id="1951" w:author="james" w:date="2016-03-29T11:53:00Z">
              <w:r w:rsidRPr="009D2239" w:rsidDel="00C10E51">
                <w:delText>42</w:delText>
              </w:r>
              <w:bookmarkStart w:id="1952" w:name="_Toc447016999"/>
              <w:bookmarkStart w:id="1953" w:name="_Toc447020370"/>
              <w:bookmarkStart w:id="1954" w:name="_Toc447020737"/>
              <w:bookmarkEnd w:id="1952"/>
              <w:bookmarkEnd w:id="1953"/>
              <w:bookmarkEnd w:id="1954"/>
            </w:del>
          </w:p>
        </w:tc>
        <w:tc>
          <w:tcPr>
            <w:tcW w:w="3209" w:type="dxa"/>
            <w:noWrap/>
            <w:hideMark/>
          </w:tcPr>
          <w:p w14:paraId="06C37E59" w14:textId="72DA3AB7" w:rsidR="00AC531C" w:rsidRPr="009D2239" w:rsidDel="00C10E51" w:rsidRDefault="00AC531C">
            <w:pPr>
              <w:rPr>
                <w:del w:id="1955" w:author="james" w:date="2016-03-29T11:53:00Z"/>
              </w:rPr>
            </w:pPr>
            <w:del w:id="1956" w:author="james" w:date="2016-03-29T11:53:00Z">
              <w:r w:rsidRPr="009D2239" w:rsidDel="00C10E51">
                <w:delText>RUDRA, Angsuman</w:delText>
              </w:r>
              <w:bookmarkStart w:id="1957" w:name="_Toc447017000"/>
              <w:bookmarkStart w:id="1958" w:name="_Toc447020371"/>
              <w:bookmarkStart w:id="1959" w:name="_Toc447020738"/>
              <w:bookmarkEnd w:id="1957"/>
              <w:bookmarkEnd w:id="1958"/>
              <w:bookmarkEnd w:id="1959"/>
            </w:del>
          </w:p>
        </w:tc>
        <w:tc>
          <w:tcPr>
            <w:tcW w:w="5490" w:type="dxa"/>
            <w:noWrap/>
            <w:hideMark/>
          </w:tcPr>
          <w:p w14:paraId="14D2DE7F" w14:textId="076FA3B0" w:rsidR="00AC531C" w:rsidRPr="009D2239" w:rsidDel="00C10E51" w:rsidRDefault="00AC531C">
            <w:pPr>
              <w:rPr>
                <w:del w:id="1960" w:author="james" w:date="2016-03-29T11:53:00Z"/>
              </w:rPr>
            </w:pPr>
            <w:del w:id="1961" w:author="james" w:date="2016-03-29T11:53:00Z">
              <w:r w:rsidRPr="009D2239" w:rsidDel="00C10E51">
                <w:delText>D-TA Systems</w:delText>
              </w:r>
              <w:bookmarkStart w:id="1962" w:name="_Toc447017001"/>
              <w:bookmarkStart w:id="1963" w:name="_Toc447020372"/>
              <w:bookmarkStart w:id="1964" w:name="_Toc447020739"/>
              <w:bookmarkEnd w:id="1962"/>
              <w:bookmarkEnd w:id="1963"/>
              <w:bookmarkEnd w:id="1964"/>
            </w:del>
          </w:p>
        </w:tc>
        <w:bookmarkStart w:id="1965" w:name="_Toc447017002"/>
        <w:bookmarkStart w:id="1966" w:name="_Toc447020373"/>
        <w:bookmarkStart w:id="1967" w:name="_Toc447020740"/>
        <w:bookmarkEnd w:id="1965"/>
        <w:bookmarkEnd w:id="1966"/>
        <w:bookmarkEnd w:id="1967"/>
      </w:tr>
      <w:tr w:rsidR="00AC531C" w:rsidRPr="009D2239" w:rsidDel="00C10E51" w14:paraId="1F65FF32" w14:textId="7C299269" w:rsidTr="00144168">
        <w:trPr>
          <w:trHeight w:val="300"/>
          <w:del w:id="1968" w:author="james" w:date="2016-03-29T11:53:00Z"/>
        </w:trPr>
        <w:tc>
          <w:tcPr>
            <w:tcW w:w="499" w:type="dxa"/>
            <w:noWrap/>
            <w:hideMark/>
          </w:tcPr>
          <w:p w14:paraId="571F9BF8" w14:textId="3E23FE60" w:rsidR="00AC531C" w:rsidRPr="009D2239" w:rsidDel="00C10E51" w:rsidRDefault="00AC531C" w:rsidP="009D2239">
            <w:pPr>
              <w:rPr>
                <w:del w:id="1969" w:author="james" w:date="2016-03-29T11:53:00Z"/>
              </w:rPr>
            </w:pPr>
            <w:del w:id="1970" w:author="james" w:date="2016-03-29T11:53:00Z">
              <w:r w:rsidRPr="009D2239" w:rsidDel="00C10E51">
                <w:delText>43</w:delText>
              </w:r>
              <w:bookmarkStart w:id="1971" w:name="_Toc447017003"/>
              <w:bookmarkStart w:id="1972" w:name="_Toc447020374"/>
              <w:bookmarkStart w:id="1973" w:name="_Toc447020741"/>
              <w:bookmarkEnd w:id="1971"/>
              <w:bookmarkEnd w:id="1972"/>
              <w:bookmarkEnd w:id="1973"/>
            </w:del>
          </w:p>
        </w:tc>
        <w:tc>
          <w:tcPr>
            <w:tcW w:w="3209" w:type="dxa"/>
            <w:noWrap/>
            <w:hideMark/>
          </w:tcPr>
          <w:p w14:paraId="72AF6A75" w14:textId="5CAF444F" w:rsidR="00AC531C" w:rsidRPr="009D2239" w:rsidDel="00C10E51" w:rsidRDefault="00AC531C">
            <w:pPr>
              <w:rPr>
                <w:del w:id="1974" w:author="james" w:date="2016-03-29T11:53:00Z"/>
              </w:rPr>
            </w:pPr>
            <w:del w:id="1975" w:author="james" w:date="2016-03-29T11:53:00Z">
              <w:r w:rsidRPr="009D2239" w:rsidDel="00C10E51">
                <w:delText>RÜGAMER, Alexander</w:delText>
              </w:r>
              <w:bookmarkStart w:id="1976" w:name="_Toc447017004"/>
              <w:bookmarkStart w:id="1977" w:name="_Toc447020375"/>
              <w:bookmarkStart w:id="1978" w:name="_Toc447020742"/>
              <w:bookmarkEnd w:id="1976"/>
              <w:bookmarkEnd w:id="1977"/>
              <w:bookmarkEnd w:id="1978"/>
            </w:del>
          </w:p>
        </w:tc>
        <w:tc>
          <w:tcPr>
            <w:tcW w:w="5490" w:type="dxa"/>
            <w:noWrap/>
            <w:hideMark/>
          </w:tcPr>
          <w:p w14:paraId="4E9403E3" w14:textId="04884E1E" w:rsidR="00AC531C" w:rsidRPr="009D2239" w:rsidDel="00C10E51" w:rsidRDefault="00AC531C">
            <w:pPr>
              <w:rPr>
                <w:del w:id="1979" w:author="james" w:date="2016-03-29T11:53:00Z"/>
              </w:rPr>
            </w:pPr>
            <w:del w:id="1980" w:author="james" w:date="2016-03-29T11:53:00Z">
              <w:r w:rsidRPr="009D2239" w:rsidDel="00C10E51">
                <w:delText>Fraunhofer IIS</w:delText>
              </w:r>
              <w:bookmarkStart w:id="1981" w:name="_Toc447017005"/>
              <w:bookmarkStart w:id="1982" w:name="_Toc447020376"/>
              <w:bookmarkStart w:id="1983" w:name="_Toc447020743"/>
              <w:bookmarkEnd w:id="1981"/>
              <w:bookmarkEnd w:id="1982"/>
              <w:bookmarkEnd w:id="1983"/>
            </w:del>
          </w:p>
        </w:tc>
        <w:bookmarkStart w:id="1984" w:name="_Toc447017006"/>
        <w:bookmarkStart w:id="1985" w:name="_Toc447020377"/>
        <w:bookmarkStart w:id="1986" w:name="_Toc447020744"/>
        <w:bookmarkEnd w:id="1984"/>
        <w:bookmarkEnd w:id="1985"/>
        <w:bookmarkEnd w:id="1986"/>
      </w:tr>
      <w:tr w:rsidR="00AC531C" w:rsidRPr="009D2239" w:rsidDel="00C10E51" w14:paraId="53F30216" w14:textId="34A280FA" w:rsidTr="00144168">
        <w:trPr>
          <w:trHeight w:val="300"/>
          <w:del w:id="1987" w:author="james" w:date="2016-03-29T11:53:00Z"/>
        </w:trPr>
        <w:tc>
          <w:tcPr>
            <w:tcW w:w="499" w:type="dxa"/>
            <w:noWrap/>
            <w:hideMark/>
          </w:tcPr>
          <w:p w14:paraId="26FBF1F0" w14:textId="549AED99" w:rsidR="00AC531C" w:rsidRPr="009D2239" w:rsidDel="00C10E51" w:rsidRDefault="00AC531C" w:rsidP="009D2239">
            <w:pPr>
              <w:rPr>
                <w:del w:id="1988" w:author="james" w:date="2016-03-29T11:53:00Z"/>
              </w:rPr>
            </w:pPr>
            <w:del w:id="1989" w:author="james" w:date="2016-03-29T11:53:00Z">
              <w:r w:rsidRPr="009D2239" w:rsidDel="00C10E51">
                <w:delText>44</w:delText>
              </w:r>
              <w:bookmarkStart w:id="1990" w:name="_Toc447017007"/>
              <w:bookmarkStart w:id="1991" w:name="_Toc447020378"/>
              <w:bookmarkStart w:id="1992" w:name="_Toc447020745"/>
              <w:bookmarkEnd w:id="1990"/>
              <w:bookmarkEnd w:id="1991"/>
              <w:bookmarkEnd w:id="1992"/>
            </w:del>
          </w:p>
        </w:tc>
        <w:tc>
          <w:tcPr>
            <w:tcW w:w="3209" w:type="dxa"/>
            <w:noWrap/>
            <w:hideMark/>
          </w:tcPr>
          <w:p w14:paraId="2A7D56AF" w14:textId="684C0084" w:rsidR="00AC531C" w:rsidRPr="009D2239" w:rsidDel="00C10E51" w:rsidRDefault="00AC531C">
            <w:pPr>
              <w:rPr>
                <w:del w:id="1993" w:author="james" w:date="2016-03-29T11:53:00Z"/>
              </w:rPr>
            </w:pPr>
            <w:del w:id="1994" w:author="james" w:date="2016-03-29T11:53:00Z">
              <w:r w:rsidRPr="009D2239" w:rsidDel="00C10E51">
                <w:delText>SAHMOUDI, Mohamed</w:delText>
              </w:r>
              <w:bookmarkStart w:id="1995" w:name="_Toc447017008"/>
              <w:bookmarkStart w:id="1996" w:name="_Toc447020379"/>
              <w:bookmarkStart w:id="1997" w:name="_Toc447020746"/>
              <w:bookmarkEnd w:id="1995"/>
              <w:bookmarkEnd w:id="1996"/>
              <w:bookmarkEnd w:id="1997"/>
            </w:del>
          </w:p>
        </w:tc>
        <w:tc>
          <w:tcPr>
            <w:tcW w:w="5490" w:type="dxa"/>
            <w:noWrap/>
            <w:hideMark/>
          </w:tcPr>
          <w:p w14:paraId="257350E4" w14:textId="516BEE51" w:rsidR="00AC531C" w:rsidRPr="009D2239" w:rsidDel="00C10E51" w:rsidRDefault="00AC531C">
            <w:pPr>
              <w:rPr>
                <w:del w:id="1998" w:author="james" w:date="2016-03-29T11:53:00Z"/>
              </w:rPr>
            </w:pPr>
            <w:del w:id="1999" w:author="james" w:date="2016-03-29T11:53:00Z">
              <w:r w:rsidRPr="009D2239" w:rsidDel="00C10E51">
                <w:delText>University of Toulouse</w:delText>
              </w:r>
              <w:bookmarkStart w:id="2000" w:name="_Toc447017009"/>
              <w:bookmarkStart w:id="2001" w:name="_Toc447020380"/>
              <w:bookmarkStart w:id="2002" w:name="_Toc447020747"/>
              <w:bookmarkEnd w:id="2000"/>
              <w:bookmarkEnd w:id="2001"/>
              <w:bookmarkEnd w:id="2002"/>
            </w:del>
          </w:p>
        </w:tc>
        <w:bookmarkStart w:id="2003" w:name="_Toc447017010"/>
        <w:bookmarkStart w:id="2004" w:name="_Toc447020381"/>
        <w:bookmarkStart w:id="2005" w:name="_Toc447020748"/>
        <w:bookmarkEnd w:id="2003"/>
        <w:bookmarkEnd w:id="2004"/>
        <w:bookmarkEnd w:id="2005"/>
      </w:tr>
      <w:tr w:rsidR="00AC531C" w:rsidRPr="009D2239" w:rsidDel="00C10E51" w14:paraId="7E2857CA" w14:textId="7B0A3AE9" w:rsidTr="00144168">
        <w:trPr>
          <w:trHeight w:val="300"/>
          <w:del w:id="2006" w:author="james" w:date="2016-03-29T11:53:00Z"/>
        </w:trPr>
        <w:tc>
          <w:tcPr>
            <w:tcW w:w="499" w:type="dxa"/>
            <w:noWrap/>
            <w:hideMark/>
          </w:tcPr>
          <w:p w14:paraId="2CA3D5DE" w14:textId="408BF342" w:rsidR="00AC531C" w:rsidRPr="009D2239" w:rsidDel="00C10E51" w:rsidRDefault="00AC531C" w:rsidP="009D2239">
            <w:pPr>
              <w:rPr>
                <w:del w:id="2007" w:author="james" w:date="2016-03-29T11:53:00Z"/>
              </w:rPr>
            </w:pPr>
            <w:del w:id="2008" w:author="james" w:date="2016-03-29T11:53:00Z">
              <w:r w:rsidRPr="009D2239" w:rsidDel="00C10E51">
                <w:delText>45</w:delText>
              </w:r>
              <w:bookmarkStart w:id="2009" w:name="_Toc447017011"/>
              <w:bookmarkStart w:id="2010" w:name="_Toc447020382"/>
              <w:bookmarkStart w:id="2011" w:name="_Toc447020749"/>
              <w:bookmarkEnd w:id="2009"/>
              <w:bookmarkEnd w:id="2010"/>
              <w:bookmarkEnd w:id="2011"/>
            </w:del>
          </w:p>
        </w:tc>
        <w:tc>
          <w:tcPr>
            <w:tcW w:w="3209" w:type="dxa"/>
            <w:noWrap/>
            <w:hideMark/>
          </w:tcPr>
          <w:p w14:paraId="24507141" w14:textId="1CCEB9BE" w:rsidR="00AC531C" w:rsidRPr="009D2239" w:rsidDel="00C10E51" w:rsidRDefault="00AC531C">
            <w:pPr>
              <w:rPr>
                <w:del w:id="2012" w:author="james" w:date="2016-03-29T11:53:00Z"/>
              </w:rPr>
            </w:pPr>
            <w:del w:id="2013" w:author="james" w:date="2016-03-29T11:53:00Z">
              <w:r w:rsidRPr="009D2239" w:rsidDel="00C10E51">
                <w:delText>SCHIPPER, Brian</w:delText>
              </w:r>
              <w:bookmarkStart w:id="2014" w:name="_Toc447017012"/>
              <w:bookmarkStart w:id="2015" w:name="_Toc447020383"/>
              <w:bookmarkStart w:id="2016" w:name="_Toc447020750"/>
              <w:bookmarkEnd w:id="2014"/>
              <w:bookmarkEnd w:id="2015"/>
              <w:bookmarkEnd w:id="2016"/>
            </w:del>
          </w:p>
        </w:tc>
        <w:tc>
          <w:tcPr>
            <w:tcW w:w="5490" w:type="dxa"/>
            <w:noWrap/>
            <w:hideMark/>
          </w:tcPr>
          <w:p w14:paraId="3D1588A8" w14:textId="5B80E627" w:rsidR="00AC531C" w:rsidRPr="009D2239" w:rsidDel="00C10E51" w:rsidRDefault="00AC531C">
            <w:pPr>
              <w:rPr>
                <w:del w:id="2017" w:author="james" w:date="2016-03-29T11:53:00Z"/>
              </w:rPr>
            </w:pPr>
            <w:del w:id="2018" w:author="james" w:date="2016-03-29T11:53:00Z">
              <w:r w:rsidRPr="009D2239" w:rsidDel="00C10E51">
                <w:delText>Honeywell</w:delText>
              </w:r>
              <w:bookmarkStart w:id="2019" w:name="_Toc447017013"/>
              <w:bookmarkStart w:id="2020" w:name="_Toc447020384"/>
              <w:bookmarkStart w:id="2021" w:name="_Toc447020751"/>
              <w:bookmarkEnd w:id="2019"/>
              <w:bookmarkEnd w:id="2020"/>
              <w:bookmarkEnd w:id="2021"/>
            </w:del>
          </w:p>
        </w:tc>
        <w:bookmarkStart w:id="2022" w:name="_Toc447017014"/>
        <w:bookmarkStart w:id="2023" w:name="_Toc447020385"/>
        <w:bookmarkStart w:id="2024" w:name="_Toc447020752"/>
        <w:bookmarkEnd w:id="2022"/>
        <w:bookmarkEnd w:id="2023"/>
        <w:bookmarkEnd w:id="2024"/>
      </w:tr>
      <w:tr w:rsidR="00AC531C" w:rsidRPr="009D2239" w:rsidDel="00C10E51" w14:paraId="7A5F21C1" w14:textId="4D9E7EEA" w:rsidTr="00144168">
        <w:trPr>
          <w:trHeight w:val="300"/>
          <w:del w:id="2025" w:author="james" w:date="2016-03-29T11:53:00Z"/>
        </w:trPr>
        <w:tc>
          <w:tcPr>
            <w:tcW w:w="499" w:type="dxa"/>
            <w:noWrap/>
            <w:hideMark/>
          </w:tcPr>
          <w:p w14:paraId="6CBCDA83" w14:textId="02EC2808" w:rsidR="00AC531C" w:rsidRPr="009D2239" w:rsidDel="00C10E51" w:rsidRDefault="00AC531C" w:rsidP="009D2239">
            <w:pPr>
              <w:rPr>
                <w:del w:id="2026" w:author="james" w:date="2016-03-29T11:53:00Z"/>
              </w:rPr>
            </w:pPr>
            <w:del w:id="2027" w:author="james" w:date="2016-03-29T11:53:00Z">
              <w:r w:rsidRPr="009D2239" w:rsidDel="00C10E51">
                <w:delText>46</w:delText>
              </w:r>
              <w:bookmarkStart w:id="2028" w:name="_Toc447017015"/>
              <w:bookmarkStart w:id="2029" w:name="_Toc447020386"/>
              <w:bookmarkStart w:id="2030" w:name="_Toc447020753"/>
              <w:bookmarkEnd w:id="2028"/>
              <w:bookmarkEnd w:id="2029"/>
              <w:bookmarkEnd w:id="2030"/>
            </w:del>
          </w:p>
        </w:tc>
        <w:tc>
          <w:tcPr>
            <w:tcW w:w="3209" w:type="dxa"/>
            <w:noWrap/>
            <w:hideMark/>
          </w:tcPr>
          <w:p w14:paraId="2417D6CB" w14:textId="7E86FD05" w:rsidR="00AC531C" w:rsidRPr="009D2239" w:rsidDel="00C10E51" w:rsidRDefault="00AC531C">
            <w:pPr>
              <w:rPr>
                <w:del w:id="2031" w:author="james" w:date="2016-03-29T11:53:00Z"/>
              </w:rPr>
            </w:pPr>
            <w:del w:id="2032" w:author="james" w:date="2016-03-29T11:53:00Z">
              <w:r w:rsidRPr="009D2239" w:rsidDel="00C10E51">
                <w:delText>SCHLEPPE, John B.</w:delText>
              </w:r>
              <w:bookmarkStart w:id="2033" w:name="_Toc447017016"/>
              <w:bookmarkStart w:id="2034" w:name="_Toc447020387"/>
              <w:bookmarkStart w:id="2035" w:name="_Toc447020754"/>
              <w:bookmarkEnd w:id="2033"/>
              <w:bookmarkEnd w:id="2034"/>
              <w:bookmarkEnd w:id="2035"/>
            </w:del>
          </w:p>
        </w:tc>
        <w:tc>
          <w:tcPr>
            <w:tcW w:w="5490" w:type="dxa"/>
            <w:noWrap/>
            <w:hideMark/>
          </w:tcPr>
          <w:p w14:paraId="4197DF52" w14:textId="3C10050C" w:rsidR="00AC531C" w:rsidRPr="009D2239" w:rsidDel="00C10E51" w:rsidRDefault="00AC531C">
            <w:pPr>
              <w:rPr>
                <w:del w:id="2036" w:author="james" w:date="2016-03-29T11:53:00Z"/>
              </w:rPr>
            </w:pPr>
            <w:del w:id="2037" w:author="james" w:date="2016-03-29T11:53:00Z">
              <w:r w:rsidRPr="009D2239" w:rsidDel="00C10E51">
                <w:delText>NovAtel</w:delText>
              </w:r>
              <w:bookmarkStart w:id="2038" w:name="_Toc447017017"/>
              <w:bookmarkStart w:id="2039" w:name="_Toc447020388"/>
              <w:bookmarkStart w:id="2040" w:name="_Toc447020755"/>
              <w:bookmarkEnd w:id="2038"/>
              <w:bookmarkEnd w:id="2039"/>
              <w:bookmarkEnd w:id="2040"/>
            </w:del>
          </w:p>
        </w:tc>
        <w:bookmarkStart w:id="2041" w:name="_Toc447017018"/>
        <w:bookmarkStart w:id="2042" w:name="_Toc447020389"/>
        <w:bookmarkStart w:id="2043" w:name="_Toc447020756"/>
        <w:bookmarkEnd w:id="2041"/>
        <w:bookmarkEnd w:id="2042"/>
        <w:bookmarkEnd w:id="2043"/>
      </w:tr>
      <w:tr w:rsidR="00AC531C" w:rsidRPr="009D2239" w:rsidDel="00C10E51" w14:paraId="4C9D5A0B" w14:textId="168744AC" w:rsidTr="00144168">
        <w:trPr>
          <w:trHeight w:val="300"/>
          <w:del w:id="2044" w:author="james" w:date="2016-03-29T11:53:00Z"/>
        </w:trPr>
        <w:tc>
          <w:tcPr>
            <w:tcW w:w="499" w:type="dxa"/>
            <w:noWrap/>
            <w:hideMark/>
          </w:tcPr>
          <w:p w14:paraId="2E9EE891" w14:textId="11A265A9" w:rsidR="00AC531C" w:rsidRPr="009D2239" w:rsidDel="00C10E51" w:rsidRDefault="00AC531C" w:rsidP="009D2239">
            <w:pPr>
              <w:rPr>
                <w:del w:id="2045" w:author="james" w:date="2016-03-29T11:53:00Z"/>
              </w:rPr>
            </w:pPr>
            <w:del w:id="2046" w:author="james" w:date="2016-03-29T11:53:00Z">
              <w:r w:rsidRPr="009D2239" w:rsidDel="00C10E51">
                <w:delText>47</w:delText>
              </w:r>
              <w:bookmarkStart w:id="2047" w:name="_Toc447017019"/>
              <w:bookmarkStart w:id="2048" w:name="_Toc447020390"/>
              <w:bookmarkStart w:id="2049" w:name="_Toc447020757"/>
              <w:bookmarkEnd w:id="2047"/>
              <w:bookmarkEnd w:id="2048"/>
              <w:bookmarkEnd w:id="2049"/>
            </w:del>
          </w:p>
        </w:tc>
        <w:tc>
          <w:tcPr>
            <w:tcW w:w="3209" w:type="dxa"/>
            <w:noWrap/>
            <w:hideMark/>
          </w:tcPr>
          <w:p w14:paraId="214CDB78" w14:textId="333FCB58" w:rsidR="00AC531C" w:rsidRPr="009D2239" w:rsidDel="00C10E51" w:rsidRDefault="00AC531C">
            <w:pPr>
              <w:rPr>
                <w:del w:id="2050" w:author="james" w:date="2016-03-29T11:53:00Z"/>
              </w:rPr>
            </w:pPr>
            <w:del w:id="2051" w:author="james" w:date="2016-03-29T11:53:00Z">
              <w:r w:rsidRPr="009D2239" w:rsidDel="00C10E51">
                <w:delText>SCOTT, Logan</w:delText>
              </w:r>
              <w:bookmarkStart w:id="2052" w:name="_Toc447017020"/>
              <w:bookmarkStart w:id="2053" w:name="_Toc447020391"/>
              <w:bookmarkStart w:id="2054" w:name="_Toc447020758"/>
              <w:bookmarkEnd w:id="2052"/>
              <w:bookmarkEnd w:id="2053"/>
              <w:bookmarkEnd w:id="2054"/>
            </w:del>
          </w:p>
        </w:tc>
        <w:tc>
          <w:tcPr>
            <w:tcW w:w="5490" w:type="dxa"/>
            <w:noWrap/>
            <w:hideMark/>
          </w:tcPr>
          <w:p w14:paraId="1C8C4770" w14:textId="17FE6C23" w:rsidR="00AC531C" w:rsidRPr="009D2239" w:rsidDel="00C10E51" w:rsidRDefault="00AC531C">
            <w:pPr>
              <w:rPr>
                <w:del w:id="2055" w:author="james" w:date="2016-03-29T11:53:00Z"/>
              </w:rPr>
            </w:pPr>
            <w:del w:id="2056" w:author="james" w:date="2016-03-29T11:53:00Z">
              <w:r w:rsidRPr="009D2239" w:rsidDel="00C10E51">
                <w:delText>LS Consulting</w:delText>
              </w:r>
              <w:bookmarkStart w:id="2057" w:name="_Toc447017021"/>
              <w:bookmarkStart w:id="2058" w:name="_Toc447020392"/>
              <w:bookmarkStart w:id="2059" w:name="_Toc447020759"/>
              <w:bookmarkEnd w:id="2057"/>
              <w:bookmarkEnd w:id="2058"/>
              <w:bookmarkEnd w:id="2059"/>
            </w:del>
          </w:p>
        </w:tc>
        <w:bookmarkStart w:id="2060" w:name="_Toc447017022"/>
        <w:bookmarkStart w:id="2061" w:name="_Toc447020393"/>
        <w:bookmarkStart w:id="2062" w:name="_Toc447020760"/>
        <w:bookmarkEnd w:id="2060"/>
        <w:bookmarkEnd w:id="2061"/>
        <w:bookmarkEnd w:id="2062"/>
      </w:tr>
      <w:tr w:rsidR="00AC531C" w:rsidRPr="009D2239" w:rsidDel="00C10E51" w14:paraId="64F14EF9" w14:textId="5226BB5B" w:rsidTr="00144168">
        <w:trPr>
          <w:trHeight w:val="300"/>
          <w:del w:id="2063" w:author="james" w:date="2016-03-29T11:53:00Z"/>
        </w:trPr>
        <w:tc>
          <w:tcPr>
            <w:tcW w:w="499" w:type="dxa"/>
            <w:noWrap/>
            <w:hideMark/>
          </w:tcPr>
          <w:p w14:paraId="4B944757" w14:textId="7925158B" w:rsidR="00AC531C" w:rsidRPr="009D2239" w:rsidDel="00C10E51" w:rsidRDefault="00AC531C" w:rsidP="009D2239">
            <w:pPr>
              <w:rPr>
                <w:del w:id="2064" w:author="james" w:date="2016-03-29T11:53:00Z"/>
              </w:rPr>
            </w:pPr>
            <w:del w:id="2065" w:author="james" w:date="2016-03-29T11:53:00Z">
              <w:r w:rsidRPr="009D2239" w:rsidDel="00C10E51">
                <w:delText>48</w:delText>
              </w:r>
              <w:bookmarkStart w:id="2066" w:name="_Toc447017023"/>
              <w:bookmarkStart w:id="2067" w:name="_Toc447020394"/>
              <w:bookmarkStart w:id="2068" w:name="_Toc447020761"/>
              <w:bookmarkEnd w:id="2066"/>
              <w:bookmarkEnd w:id="2067"/>
              <w:bookmarkEnd w:id="2068"/>
            </w:del>
          </w:p>
        </w:tc>
        <w:tc>
          <w:tcPr>
            <w:tcW w:w="3209" w:type="dxa"/>
            <w:noWrap/>
            <w:hideMark/>
          </w:tcPr>
          <w:p w14:paraId="1281AB4D" w14:textId="23631E67" w:rsidR="00AC531C" w:rsidRPr="009D2239" w:rsidDel="00C10E51" w:rsidRDefault="00AC531C">
            <w:pPr>
              <w:rPr>
                <w:del w:id="2069" w:author="james" w:date="2016-03-29T11:53:00Z"/>
              </w:rPr>
            </w:pPr>
            <w:del w:id="2070" w:author="james" w:date="2016-03-29T11:53:00Z">
              <w:r w:rsidRPr="009D2239" w:rsidDel="00C10E51">
                <w:delText>SHIVARAMAIAH, Nagaraj</w:delText>
              </w:r>
              <w:bookmarkStart w:id="2071" w:name="_Toc447017024"/>
              <w:bookmarkStart w:id="2072" w:name="_Toc447020395"/>
              <w:bookmarkStart w:id="2073" w:name="_Toc447020762"/>
              <w:bookmarkEnd w:id="2071"/>
              <w:bookmarkEnd w:id="2072"/>
              <w:bookmarkEnd w:id="2073"/>
            </w:del>
          </w:p>
        </w:tc>
        <w:tc>
          <w:tcPr>
            <w:tcW w:w="5490" w:type="dxa"/>
            <w:noWrap/>
            <w:hideMark/>
          </w:tcPr>
          <w:p w14:paraId="13956285" w14:textId="7C54895D" w:rsidR="00AC531C" w:rsidRPr="009D2239" w:rsidDel="00C10E51" w:rsidRDefault="00AC531C">
            <w:pPr>
              <w:rPr>
                <w:del w:id="2074" w:author="james" w:date="2016-03-29T11:53:00Z"/>
              </w:rPr>
            </w:pPr>
            <w:del w:id="2075" w:author="james" w:date="2016-03-29T11:53:00Z">
              <w:r w:rsidRPr="009D2239" w:rsidDel="00C10E51">
                <w:delText>GNSS Labs</w:delText>
              </w:r>
              <w:bookmarkStart w:id="2076" w:name="_Toc447017025"/>
              <w:bookmarkStart w:id="2077" w:name="_Toc447020396"/>
              <w:bookmarkStart w:id="2078" w:name="_Toc447020763"/>
              <w:bookmarkEnd w:id="2076"/>
              <w:bookmarkEnd w:id="2077"/>
              <w:bookmarkEnd w:id="2078"/>
            </w:del>
          </w:p>
        </w:tc>
        <w:bookmarkStart w:id="2079" w:name="_Toc447017026"/>
        <w:bookmarkStart w:id="2080" w:name="_Toc447020397"/>
        <w:bookmarkStart w:id="2081" w:name="_Toc447020764"/>
        <w:bookmarkEnd w:id="2079"/>
        <w:bookmarkEnd w:id="2080"/>
        <w:bookmarkEnd w:id="2081"/>
      </w:tr>
      <w:tr w:rsidR="00AC531C" w:rsidRPr="009D2239" w:rsidDel="00C10E51" w14:paraId="200C2AE5" w14:textId="60C0CCE5" w:rsidTr="00144168">
        <w:trPr>
          <w:trHeight w:val="300"/>
          <w:del w:id="2082" w:author="james" w:date="2016-03-29T11:53:00Z"/>
        </w:trPr>
        <w:tc>
          <w:tcPr>
            <w:tcW w:w="499" w:type="dxa"/>
            <w:noWrap/>
            <w:hideMark/>
          </w:tcPr>
          <w:p w14:paraId="186F8B50" w14:textId="00FB993B" w:rsidR="00AC531C" w:rsidRPr="009D2239" w:rsidDel="00C10E51" w:rsidRDefault="00AC531C" w:rsidP="009D2239">
            <w:pPr>
              <w:rPr>
                <w:del w:id="2083" w:author="james" w:date="2016-03-29T11:53:00Z"/>
              </w:rPr>
            </w:pPr>
            <w:del w:id="2084" w:author="james" w:date="2016-03-29T11:53:00Z">
              <w:r w:rsidRPr="009D2239" w:rsidDel="00C10E51">
                <w:delText>49</w:delText>
              </w:r>
              <w:bookmarkStart w:id="2085" w:name="_Toc447017027"/>
              <w:bookmarkStart w:id="2086" w:name="_Toc447020398"/>
              <w:bookmarkStart w:id="2087" w:name="_Toc447020765"/>
              <w:bookmarkEnd w:id="2085"/>
              <w:bookmarkEnd w:id="2086"/>
              <w:bookmarkEnd w:id="2087"/>
            </w:del>
          </w:p>
        </w:tc>
        <w:tc>
          <w:tcPr>
            <w:tcW w:w="3209" w:type="dxa"/>
            <w:noWrap/>
            <w:hideMark/>
          </w:tcPr>
          <w:p w14:paraId="0A404246" w14:textId="4E475E9D" w:rsidR="00AC531C" w:rsidRPr="009D2239" w:rsidDel="00C10E51" w:rsidRDefault="00AC531C">
            <w:pPr>
              <w:rPr>
                <w:del w:id="2088" w:author="james" w:date="2016-03-29T11:53:00Z"/>
              </w:rPr>
            </w:pPr>
            <w:del w:id="2089" w:author="james" w:date="2016-03-29T11:53:00Z">
              <w:r w:rsidRPr="009D2239" w:rsidDel="00C10E51">
                <w:delText>SOLOVIEV, Andrey</w:delText>
              </w:r>
              <w:bookmarkStart w:id="2090" w:name="_Toc447017028"/>
              <w:bookmarkStart w:id="2091" w:name="_Toc447020399"/>
              <w:bookmarkStart w:id="2092" w:name="_Toc447020766"/>
              <w:bookmarkEnd w:id="2090"/>
              <w:bookmarkEnd w:id="2091"/>
              <w:bookmarkEnd w:id="2092"/>
            </w:del>
          </w:p>
        </w:tc>
        <w:tc>
          <w:tcPr>
            <w:tcW w:w="5490" w:type="dxa"/>
            <w:noWrap/>
            <w:hideMark/>
          </w:tcPr>
          <w:p w14:paraId="5E3B3279" w14:textId="27B4DE4C" w:rsidR="00AC531C" w:rsidRPr="009D2239" w:rsidDel="00C10E51" w:rsidRDefault="00AC531C">
            <w:pPr>
              <w:rPr>
                <w:del w:id="2093" w:author="james" w:date="2016-03-29T11:53:00Z"/>
              </w:rPr>
            </w:pPr>
            <w:del w:id="2094" w:author="james" w:date="2016-03-29T11:53:00Z">
              <w:r w:rsidRPr="009D2239" w:rsidDel="00C10E51">
                <w:delText>Qunav</w:delText>
              </w:r>
              <w:bookmarkStart w:id="2095" w:name="_Toc447017029"/>
              <w:bookmarkStart w:id="2096" w:name="_Toc447020400"/>
              <w:bookmarkStart w:id="2097" w:name="_Toc447020767"/>
              <w:bookmarkEnd w:id="2095"/>
              <w:bookmarkEnd w:id="2096"/>
              <w:bookmarkEnd w:id="2097"/>
            </w:del>
          </w:p>
        </w:tc>
        <w:bookmarkStart w:id="2098" w:name="_Toc447017030"/>
        <w:bookmarkStart w:id="2099" w:name="_Toc447020401"/>
        <w:bookmarkStart w:id="2100" w:name="_Toc447020768"/>
        <w:bookmarkEnd w:id="2098"/>
        <w:bookmarkEnd w:id="2099"/>
        <w:bookmarkEnd w:id="2100"/>
      </w:tr>
      <w:tr w:rsidR="00AC531C" w:rsidRPr="009D2239" w:rsidDel="00C10E51" w14:paraId="2FAD7356" w14:textId="36515130" w:rsidTr="00144168">
        <w:trPr>
          <w:trHeight w:val="300"/>
          <w:del w:id="2101" w:author="james" w:date="2016-03-29T11:53:00Z"/>
        </w:trPr>
        <w:tc>
          <w:tcPr>
            <w:tcW w:w="499" w:type="dxa"/>
            <w:noWrap/>
            <w:hideMark/>
          </w:tcPr>
          <w:p w14:paraId="0DD64BFE" w14:textId="7E358813" w:rsidR="00AC531C" w:rsidRPr="009D2239" w:rsidDel="00C10E51" w:rsidRDefault="00AC531C" w:rsidP="009D2239">
            <w:pPr>
              <w:rPr>
                <w:del w:id="2102" w:author="james" w:date="2016-03-29T11:53:00Z"/>
              </w:rPr>
            </w:pPr>
            <w:del w:id="2103" w:author="james" w:date="2016-03-29T11:53:00Z">
              <w:r w:rsidRPr="009D2239" w:rsidDel="00C10E51">
                <w:delText>50</w:delText>
              </w:r>
              <w:bookmarkStart w:id="2104" w:name="_Toc447017031"/>
              <w:bookmarkStart w:id="2105" w:name="_Toc447020402"/>
              <w:bookmarkStart w:id="2106" w:name="_Toc447020769"/>
              <w:bookmarkEnd w:id="2104"/>
              <w:bookmarkEnd w:id="2105"/>
              <w:bookmarkEnd w:id="2106"/>
            </w:del>
          </w:p>
        </w:tc>
        <w:tc>
          <w:tcPr>
            <w:tcW w:w="3209" w:type="dxa"/>
            <w:noWrap/>
            <w:hideMark/>
          </w:tcPr>
          <w:p w14:paraId="712DF69C" w14:textId="5E140A97" w:rsidR="00AC531C" w:rsidRPr="009D2239" w:rsidDel="00C10E51" w:rsidRDefault="00AC531C">
            <w:pPr>
              <w:rPr>
                <w:del w:id="2107" w:author="james" w:date="2016-03-29T11:53:00Z"/>
              </w:rPr>
            </w:pPr>
            <w:del w:id="2108" w:author="james" w:date="2016-03-29T11:53:00Z">
              <w:r w:rsidRPr="009D2239" w:rsidDel="00C10E51">
                <w:delText>STAHL, Manuel</w:delText>
              </w:r>
              <w:bookmarkStart w:id="2109" w:name="_Toc447017032"/>
              <w:bookmarkStart w:id="2110" w:name="_Toc447020403"/>
              <w:bookmarkStart w:id="2111" w:name="_Toc447020770"/>
              <w:bookmarkEnd w:id="2109"/>
              <w:bookmarkEnd w:id="2110"/>
              <w:bookmarkEnd w:id="2111"/>
            </w:del>
          </w:p>
        </w:tc>
        <w:tc>
          <w:tcPr>
            <w:tcW w:w="5490" w:type="dxa"/>
            <w:noWrap/>
            <w:hideMark/>
          </w:tcPr>
          <w:p w14:paraId="0B5AA660" w14:textId="5D1629E0" w:rsidR="00AC531C" w:rsidRPr="009D2239" w:rsidDel="00C10E51" w:rsidRDefault="00AC531C">
            <w:pPr>
              <w:rPr>
                <w:del w:id="2112" w:author="james" w:date="2016-03-29T11:53:00Z"/>
              </w:rPr>
            </w:pPr>
            <w:del w:id="2113" w:author="james" w:date="2016-03-29T11:53:00Z">
              <w:r w:rsidRPr="009D2239" w:rsidDel="00C10E51">
                <w:delText>Fraunhofer IIS</w:delText>
              </w:r>
              <w:bookmarkStart w:id="2114" w:name="_Toc447017033"/>
              <w:bookmarkStart w:id="2115" w:name="_Toc447020404"/>
              <w:bookmarkStart w:id="2116" w:name="_Toc447020771"/>
              <w:bookmarkEnd w:id="2114"/>
              <w:bookmarkEnd w:id="2115"/>
              <w:bookmarkEnd w:id="2116"/>
            </w:del>
          </w:p>
        </w:tc>
        <w:bookmarkStart w:id="2117" w:name="_Toc447017034"/>
        <w:bookmarkStart w:id="2118" w:name="_Toc447020405"/>
        <w:bookmarkStart w:id="2119" w:name="_Toc447020772"/>
        <w:bookmarkEnd w:id="2117"/>
        <w:bookmarkEnd w:id="2118"/>
        <w:bookmarkEnd w:id="2119"/>
      </w:tr>
      <w:tr w:rsidR="00AC531C" w:rsidRPr="009D2239" w:rsidDel="00C10E51" w14:paraId="262BB3FA" w14:textId="4B914FA0" w:rsidTr="00144168">
        <w:trPr>
          <w:trHeight w:val="300"/>
          <w:del w:id="2120" w:author="james" w:date="2016-03-29T11:53:00Z"/>
        </w:trPr>
        <w:tc>
          <w:tcPr>
            <w:tcW w:w="499" w:type="dxa"/>
            <w:noWrap/>
          </w:tcPr>
          <w:p w14:paraId="2C2E8881" w14:textId="098183A4" w:rsidR="00AC531C" w:rsidRPr="009D2239" w:rsidDel="00C10E51" w:rsidRDefault="00AC531C" w:rsidP="009D2239">
            <w:pPr>
              <w:rPr>
                <w:del w:id="2121" w:author="james" w:date="2016-03-29T11:53:00Z"/>
              </w:rPr>
            </w:pPr>
            <w:del w:id="2122" w:author="james" w:date="2016-03-29T11:53:00Z">
              <w:r w:rsidRPr="009D2239" w:rsidDel="00C10E51">
                <w:delText>51</w:delText>
              </w:r>
              <w:bookmarkStart w:id="2123" w:name="_Toc447017035"/>
              <w:bookmarkStart w:id="2124" w:name="_Toc447020406"/>
              <w:bookmarkStart w:id="2125" w:name="_Toc447020773"/>
              <w:bookmarkEnd w:id="2123"/>
              <w:bookmarkEnd w:id="2124"/>
              <w:bookmarkEnd w:id="2125"/>
            </w:del>
          </w:p>
        </w:tc>
        <w:tc>
          <w:tcPr>
            <w:tcW w:w="3209" w:type="dxa"/>
            <w:noWrap/>
          </w:tcPr>
          <w:p w14:paraId="103783AC" w14:textId="5087DC65" w:rsidR="00AC531C" w:rsidRPr="009D2239" w:rsidDel="00C10E51" w:rsidRDefault="00AC531C">
            <w:pPr>
              <w:rPr>
                <w:del w:id="2126" w:author="james" w:date="2016-03-29T11:53:00Z"/>
              </w:rPr>
            </w:pPr>
            <w:del w:id="2127" w:author="james" w:date="2016-03-29T11:53:00Z">
              <w:r w:rsidRPr="009D2239" w:rsidDel="00C10E51">
                <w:delText>SUZUKI, Taro</w:delText>
              </w:r>
              <w:bookmarkStart w:id="2128" w:name="_Toc447017036"/>
              <w:bookmarkStart w:id="2129" w:name="_Toc447020407"/>
              <w:bookmarkStart w:id="2130" w:name="_Toc447020774"/>
              <w:bookmarkEnd w:id="2128"/>
              <w:bookmarkEnd w:id="2129"/>
              <w:bookmarkEnd w:id="2130"/>
            </w:del>
          </w:p>
        </w:tc>
        <w:tc>
          <w:tcPr>
            <w:tcW w:w="5490" w:type="dxa"/>
            <w:noWrap/>
          </w:tcPr>
          <w:p w14:paraId="3CC329E9" w14:textId="071F01B6" w:rsidR="00AC531C" w:rsidRPr="009D2239" w:rsidDel="00C10E51" w:rsidRDefault="00AC531C">
            <w:pPr>
              <w:rPr>
                <w:del w:id="2131" w:author="james" w:date="2016-03-29T11:53:00Z"/>
              </w:rPr>
            </w:pPr>
            <w:bookmarkStart w:id="2132" w:name="_Toc447017037"/>
            <w:bookmarkStart w:id="2133" w:name="_Toc447020408"/>
            <w:bookmarkStart w:id="2134" w:name="_Toc447020775"/>
            <w:bookmarkEnd w:id="2132"/>
            <w:bookmarkEnd w:id="2133"/>
            <w:bookmarkEnd w:id="2134"/>
          </w:p>
        </w:tc>
        <w:bookmarkStart w:id="2135" w:name="_Toc447017038"/>
        <w:bookmarkStart w:id="2136" w:name="_Toc447020409"/>
        <w:bookmarkStart w:id="2137" w:name="_Toc447020776"/>
        <w:bookmarkEnd w:id="2135"/>
        <w:bookmarkEnd w:id="2136"/>
        <w:bookmarkEnd w:id="2137"/>
      </w:tr>
      <w:tr w:rsidR="00AC531C" w:rsidRPr="009D2239" w:rsidDel="00C10E51" w14:paraId="08A33877" w14:textId="492FAE3A" w:rsidTr="00144168">
        <w:trPr>
          <w:trHeight w:val="300"/>
          <w:del w:id="2138" w:author="james" w:date="2016-03-29T11:53:00Z"/>
        </w:trPr>
        <w:tc>
          <w:tcPr>
            <w:tcW w:w="499" w:type="dxa"/>
            <w:noWrap/>
            <w:hideMark/>
          </w:tcPr>
          <w:p w14:paraId="75A4399C" w14:textId="7BB34A62" w:rsidR="00AC531C" w:rsidRPr="009D2239" w:rsidDel="00C10E51" w:rsidRDefault="00AC531C" w:rsidP="009D2239">
            <w:pPr>
              <w:rPr>
                <w:del w:id="2139" w:author="james" w:date="2016-03-29T11:53:00Z"/>
              </w:rPr>
            </w:pPr>
            <w:del w:id="2140" w:author="james" w:date="2016-03-29T11:53:00Z">
              <w:r w:rsidRPr="009D2239" w:rsidDel="00C10E51">
                <w:delText>52</w:delText>
              </w:r>
              <w:bookmarkStart w:id="2141" w:name="_Toc447017039"/>
              <w:bookmarkStart w:id="2142" w:name="_Toc447020410"/>
              <w:bookmarkStart w:id="2143" w:name="_Toc447020777"/>
              <w:bookmarkEnd w:id="2141"/>
              <w:bookmarkEnd w:id="2142"/>
              <w:bookmarkEnd w:id="2143"/>
            </w:del>
          </w:p>
        </w:tc>
        <w:tc>
          <w:tcPr>
            <w:tcW w:w="3209" w:type="dxa"/>
            <w:noWrap/>
            <w:hideMark/>
          </w:tcPr>
          <w:p w14:paraId="384313ED" w14:textId="4264EB8D" w:rsidR="00AC531C" w:rsidRPr="009D2239" w:rsidDel="00C10E51" w:rsidRDefault="00AC531C">
            <w:pPr>
              <w:rPr>
                <w:del w:id="2144" w:author="james" w:date="2016-03-29T11:53:00Z"/>
              </w:rPr>
            </w:pPr>
            <w:del w:id="2145" w:author="james" w:date="2016-03-29T11:53:00Z">
              <w:r w:rsidRPr="009D2239" w:rsidDel="00C10E51">
                <w:delText>TKATCH, Alex</w:delText>
              </w:r>
              <w:bookmarkStart w:id="2146" w:name="_Toc447017040"/>
              <w:bookmarkStart w:id="2147" w:name="_Toc447020411"/>
              <w:bookmarkStart w:id="2148" w:name="_Toc447020778"/>
              <w:bookmarkEnd w:id="2146"/>
              <w:bookmarkEnd w:id="2147"/>
              <w:bookmarkEnd w:id="2148"/>
            </w:del>
          </w:p>
        </w:tc>
        <w:tc>
          <w:tcPr>
            <w:tcW w:w="5490" w:type="dxa"/>
            <w:noWrap/>
            <w:hideMark/>
          </w:tcPr>
          <w:p w14:paraId="0060477D" w14:textId="7814989D" w:rsidR="00AC531C" w:rsidRPr="009D2239" w:rsidDel="00C10E51" w:rsidRDefault="00AC531C">
            <w:pPr>
              <w:rPr>
                <w:del w:id="2149" w:author="james" w:date="2016-03-29T11:53:00Z"/>
              </w:rPr>
            </w:pPr>
            <w:del w:id="2150" w:author="james" w:date="2016-03-29T11:53:00Z">
              <w:r w:rsidRPr="009D2239" w:rsidDel="00C10E51">
                <w:delText>Rohde &amp; Schwarz USA Inc.</w:delText>
              </w:r>
              <w:bookmarkStart w:id="2151" w:name="_Toc447017041"/>
              <w:bookmarkStart w:id="2152" w:name="_Toc447020412"/>
              <w:bookmarkStart w:id="2153" w:name="_Toc447020779"/>
              <w:bookmarkEnd w:id="2151"/>
              <w:bookmarkEnd w:id="2152"/>
              <w:bookmarkEnd w:id="2153"/>
            </w:del>
          </w:p>
        </w:tc>
        <w:bookmarkStart w:id="2154" w:name="_Toc447017042"/>
        <w:bookmarkStart w:id="2155" w:name="_Toc447020413"/>
        <w:bookmarkStart w:id="2156" w:name="_Toc447020780"/>
        <w:bookmarkEnd w:id="2154"/>
        <w:bookmarkEnd w:id="2155"/>
        <w:bookmarkEnd w:id="2156"/>
      </w:tr>
      <w:tr w:rsidR="00AC531C" w:rsidRPr="009D2239" w:rsidDel="00C10E51" w14:paraId="78DC3392" w14:textId="6B7B3ACF" w:rsidTr="00144168">
        <w:trPr>
          <w:trHeight w:val="300"/>
          <w:del w:id="2157" w:author="james" w:date="2016-03-29T11:53:00Z"/>
        </w:trPr>
        <w:tc>
          <w:tcPr>
            <w:tcW w:w="499" w:type="dxa"/>
            <w:noWrap/>
            <w:hideMark/>
          </w:tcPr>
          <w:p w14:paraId="78B9ED98" w14:textId="2394D797" w:rsidR="00AC531C" w:rsidRPr="009D2239" w:rsidDel="00C10E51" w:rsidRDefault="00AC531C" w:rsidP="009D2239">
            <w:pPr>
              <w:rPr>
                <w:del w:id="2158" w:author="james" w:date="2016-03-29T11:53:00Z"/>
              </w:rPr>
            </w:pPr>
            <w:del w:id="2159" w:author="james" w:date="2016-03-29T11:53:00Z">
              <w:r w:rsidRPr="009D2239" w:rsidDel="00C10E51">
                <w:delText>53</w:delText>
              </w:r>
              <w:bookmarkStart w:id="2160" w:name="_Toc447017043"/>
              <w:bookmarkStart w:id="2161" w:name="_Toc447020414"/>
              <w:bookmarkStart w:id="2162" w:name="_Toc447020781"/>
              <w:bookmarkEnd w:id="2160"/>
              <w:bookmarkEnd w:id="2161"/>
              <w:bookmarkEnd w:id="2162"/>
            </w:del>
          </w:p>
        </w:tc>
        <w:tc>
          <w:tcPr>
            <w:tcW w:w="3209" w:type="dxa"/>
            <w:noWrap/>
            <w:hideMark/>
          </w:tcPr>
          <w:p w14:paraId="0FDCC990" w14:textId="73C201BC" w:rsidR="00AC531C" w:rsidRPr="009D2239" w:rsidDel="00C10E51" w:rsidRDefault="00AC531C">
            <w:pPr>
              <w:rPr>
                <w:del w:id="2163" w:author="james" w:date="2016-03-29T11:53:00Z"/>
              </w:rPr>
            </w:pPr>
            <w:del w:id="2164" w:author="james" w:date="2016-03-29T11:53:00Z">
              <w:r w:rsidRPr="009D2239" w:rsidDel="00C10E51">
                <w:delText>UNWIN, Martin</w:delText>
              </w:r>
              <w:bookmarkStart w:id="2165" w:name="_Toc447017044"/>
              <w:bookmarkStart w:id="2166" w:name="_Toc447020415"/>
              <w:bookmarkStart w:id="2167" w:name="_Toc447020782"/>
              <w:bookmarkEnd w:id="2165"/>
              <w:bookmarkEnd w:id="2166"/>
              <w:bookmarkEnd w:id="2167"/>
            </w:del>
          </w:p>
        </w:tc>
        <w:tc>
          <w:tcPr>
            <w:tcW w:w="5490" w:type="dxa"/>
            <w:noWrap/>
            <w:hideMark/>
          </w:tcPr>
          <w:p w14:paraId="242D4C7E" w14:textId="7028E237" w:rsidR="00AC531C" w:rsidRPr="009D2239" w:rsidDel="00C10E51" w:rsidRDefault="00AC531C">
            <w:pPr>
              <w:rPr>
                <w:del w:id="2168" w:author="james" w:date="2016-03-29T11:53:00Z"/>
              </w:rPr>
            </w:pPr>
            <w:del w:id="2169" w:author="james" w:date="2016-03-29T11:53:00Z">
              <w:r w:rsidRPr="009D2239" w:rsidDel="00C10E51">
                <w:delText>SSTL</w:delText>
              </w:r>
              <w:bookmarkStart w:id="2170" w:name="_Toc447017045"/>
              <w:bookmarkStart w:id="2171" w:name="_Toc447020416"/>
              <w:bookmarkStart w:id="2172" w:name="_Toc447020783"/>
              <w:bookmarkEnd w:id="2170"/>
              <w:bookmarkEnd w:id="2171"/>
              <w:bookmarkEnd w:id="2172"/>
            </w:del>
          </w:p>
        </w:tc>
        <w:bookmarkStart w:id="2173" w:name="_Toc447017046"/>
        <w:bookmarkStart w:id="2174" w:name="_Toc447020417"/>
        <w:bookmarkStart w:id="2175" w:name="_Toc447020784"/>
        <w:bookmarkEnd w:id="2173"/>
        <w:bookmarkEnd w:id="2174"/>
        <w:bookmarkEnd w:id="2175"/>
      </w:tr>
      <w:tr w:rsidR="00AC531C" w:rsidRPr="009D2239" w:rsidDel="00C10E51" w14:paraId="67A9C246" w14:textId="33DFFAD6" w:rsidTr="00144168">
        <w:trPr>
          <w:trHeight w:val="300"/>
          <w:del w:id="2176" w:author="james" w:date="2016-03-29T11:53:00Z"/>
        </w:trPr>
        <w:tc>
          <w:tcPr>
            <w:tcW w:w="499" w:type="dxa"/>
            <w:noWrap/>
            <w:hideMark/>
          </w:tcPr>
          <w:p w14:paraId="32B351EA" w14:textId="24093795" w:rsidR="00AC531C" w:rsidRPr="009D2239" w:rsidDel="00C10E51" w:rsidRDefault="00AC531C" w:rsidP="009D2239">
            <w:pPr>
              <w:rPr>
                <w:del w:id="2177" w:author="james" w:date="2016-03-29T11:53:00Z"/>
              </w:rPr>
            </w:pPr>
            <w:del w:id="2178" w:author="james" w:date="2016-03-29T11:53:00Z">
              <w:r w:rsidRPr="009D2239" w:rsidDel="00C10E51">
                <w:delText>54</w:delText>
              </w:r>
              <w:bookmarkStart w:id="2179" w:name="_Toc447017047"/>
              <w:bookmarkStart w:id="2180" w:name="_Toc447020418"/>
              <w:bookmarkStart w:id="2181" w:name="_Toc447020785"/>
              <w:bookmarkEnd w:id="2179"/>
              <w:bookmarkEnd w:id="2180"/>
              <w:bookmarkEnd w:id="2181"/>
            </w:del>
          </w:p>
        </w:tc>
        <w:tc>
          <w:tcPr>
            <w:tcW w:w="3209" w:type="dxa"/>
            <w:noWrap/>
            <w:hideMark/>
          </w:tcPr>
          <w:p w14:paraId="245A4AD0" w14:textId="512E0763" w:rsidR="00AC531C" w:rsidRPr="009D2239" w:rsidDel="00C10E51" w:rsidRDefault="00AC531C">
            <w:pPr>
              <w:rPr>
                <w:del w:id="2182" w:author="james" w:date="2016-03-29T11:53:00Z"/>
              </w:rPr>
            </w:pPr>
            <w:del w:id="2183" w:author="james" w:date="2016-03-29T11:53:00Z">
              <w:r w:rsidRPr="009D2239" w:rsidDel="00C10E51">
                <w:delText>VINANDE, Eric</w:delText>
              </w:r>
              <w:bookmarkStart w:id="2184" w:name="_Toc447017048"/>
              <w:bookmarkStart w:id="2185" w:name="_Toc447020419"/>
              <w:bookmarkStart w:id="2186" w:name="_Toc447020786"/>
              <w:bookmarkEnd w:id="2184"/>
              <w:bookmarkEnd w:id="2185"/>
              <w:bookmarkEnd w:id="2186"/>
            </w:del>
          </w:p>
        </w:tc>
        <w:tc>
          <w:tcPr>
            <w:tcW w:w="5490" w:type="dxa"/>
            <w:noWrap/>
            <w:hideMark/>
          </w:tcPr>
          <w:p w14:paraId="36F4C802" w14:textId="017D02C5" w:rsidR="00AC531C" w:rsidRPr="009D2239" w:rsidDel="00C10E51" w:rsidRDefault="00AC531C">
            <w:pPr>
              <w:rPr>
                <w:del w:id="2187" w:author="james" w:date="2016-03-29T11:53:00Z"/>
              </w:rPr>
            </w:pPr>
            <w:del w:id="2188" w:author="james" w:date="2016-03-29T11:53:00Z">
              <w:r w:rsidRPr="009D2239" w:rsidDel="00C10E51">
                <w:delText>AFRL Sensors Directorate</w:delText>
              </w:r>
              <w:bookmarkStart w:id="2189" w:name="_Toc447017049"/>
              <w:bookmarkStart w:id="2190" w:name="_Toc447020420"/>
              <w:bookmarkStart w:id="2191" w:name="_Toc447020787"/>
              <w:bookmarkEnd w:id="2189"/>
              <w:bookmarkEnd w:id="2190"/>
              <w:bookmarkEnd w:id="2191"/>
            </w:del>
          </w:p>
        </w:tc>
        <w:bookmarkStart w:id="2192" w:name="_Toc447017050"/>
        <w:bookmarkStart w:id="2193" w:name="_Toc447020421"/>
        <w:bookmarkStart w:id="2194" w:name="_Toc447020788"/>
        <w:bookmarkEnd w:id="2192"/>
        <w:bookmarkEnd w:id="2193"/>
        <w:bookmarkEnd w:id="2194"/>
      </w:tr>
      <w:tr w:rsidR="00AC531C" w:rsidRPr="009D2239" w:rsidDel="00C10E51" w14:paraId="07AB3170" w14:textId="25D8B880" w:rsidTr="00144168">
        <w:trPr>
          <w:trHeight w:val="300"/>
          <w:del w:id="2195" w:author="james" w:date="2016-03-29T11:53:00Z"/>
        </w:trPr>
        <w:tc>
          <w:tcPr>
            <w:tcW w:w="499" w:type="dxa"/>
            <w:noWrap/>
            <w:hideMark/>
          </w:tcPr>
          <w:p w14:paraId="768EF78E" w14:textId="3FE98FA4" w:rsidR="00AC531C" w:rsidRPr="009D2239" w:rsidDel="00C10E51" w:rsidRDefault="00AC531C" w:rsidP="009D2239">
            <w:pPr>
              <w:rPr>
                <w:del w:id="2196" w:author="james" w:date="2016-03-29T11:53:00Z"/>
              </w:rPr>
            </w:pPr>
            <w:del w:id="2197" w:author="james" w:date="2016-03-29T11:53:00Z">
              <w:r w:rsidRPr="009D2239" w:rsidDel="00C10E51">
                <w:delText>55</w:delText>
              </w:r>
              <w:bookmarkStart w:id="2198" w:name="_Toc447017051"/>
              <w:bookmarkStart w:id="2199" w:name="_Toc447020422"/>
              <w:bookmarkStart w:id="2200" w:name="_Toc447020789"/>
              <w:bookmarkEnd w:id="2198"/>
              <w:bookmarkEnd w:id="2199"/>
              <w:bookmarkEnd w:id="2200"/>
            </w:del>
          </w:p>
        </w:tc>
        <w:tc>
          <w:tcPr>
            <w:tcW w:w="3209" w:type="dxa"/>
            <w:noWrap/>
            <w:hideMark/>
          </w:tcPr>
          <w:p w14:paraId="65BBF3A7" w14:textId="5463243B" w:rsidR="00AC531C" w:rsidRPr="009D2239" w:rsidDel="00C10E51" w:rsidRDefault="00AC531C">
            <w:pPr>
              <w:rPr>
                <w:del w:id="2201" w:author="james" w:date="2016-03-29T11:53:00Z"/>
              </w:rPr>
            </w:pPr>
            <w:del w:id="2202" w:author="james" w:date="2016-03-29T11:53:00Z">
              <w:r w:rsidRPr="009D2239" w:rsidDel="00C10E51">
                <w:delText>WARD, Phillip, W.</w:delText>
              </w:r>
              <w:bookmarkStart w:id="2203" w:name="_Toc447017052"/>
              <w:bookmarkStart w:id="2204" w:name="_Toc447020423"/>
              <w:bookmarkStart w:id="2205" w:name="_Toc447020790"/>
              <w:bookmarkEnd w:id="2203"/>
              <w:bookmarkEnd w:id="2204"/>
              <w:bookmarkEnd w:id="2205"/>
            </w:del>
          </w:p>
        </w:tc>
        <w:tc>
          <w:tcPr>
            <w:tcW w:w="5490" w:type="dxa"/>
            <w:noWrap/>
            <w:hideMark/>
          </w:tcPr>
          <w:p w14:paraId="767F2B40" w14:textId="7D9DB293" w:rsidR="00AC531C" w:rsidRPr="009D2239" w:rsidDel="00C10E51" w:rsidRDefault="00AC531C">
            <w:pPr>
              <w:rPr>
                <w:del w:id="2206" w:author="james" w:date="2016-03-29T11:53:00Z"/>
              </w:rPr>
            </w:pPr>
            <w:del w:id="2207" w:author="james" w:date="2016-03-29T11:53:00Z">
              <w:r w:rsidRPr="009D2239" w:rsidDel="00C10E51">
                <w:delText>Navward GPS Consulting</w:delText>
              </w:r>
              <w:bookmarkStart w:id="2208" w:name="_Toc447017053"/>
              <w:bookmarkStart w:id="2209" w:name="_Toc447020424"/>
              <w:bookmarkStart w:id="2210" w:name="_Toc447020791"/>
              <w:bookmarkEnd w:id="2208"/>
              <w:bookmarkEnd w:id="2209"/>
              <w:bookmarkEnd w:id="2210"/>
            </w:del>
          </w:p>
        </w:tc>
        <w:bookmarkStart w:id="2211" w:name="_Toc447017054"/>
        <w:bookmarkStart w:id="2212" w:name="_Toc447020425"/>
        <w:bookmarkStart w:id="2213" w:name="_Toc447020792"/>
        <w:bookmarkEnd w:id="2211"/>
        <w:bookmarkEnd w:id="2212"/>
        <w:bookmarkEnd w:id="2213"/>
      </w:tr>
      <w:tr w:rsidR="00AC531C" w:rsidRPr="009D2239" w:rsidDel="00C10E51" w14:paraId="726C11AD" w14:textId="68BC7933" w:rsidTr="00144168">
        <w:trPr>
          <w:trHeight w:val="300"/>
          <w:del w:id="2214" w:author="james" w:date="2016-03-29T11:53:00Z"/>
        </w:trPr>
        <w:tc>
          <w:tcPr>
            <w:tcW w:w="499" w:type="dxa"/>
            <w:noWrap/>
            <w:hideMark/>
          </w:tcPr>
          <w:p w14:paraId="4D943A7A" w14:textId="330D5C63" w:rsidR="00AC531C" w:rsidRPr="009D2239" w:rsidDel="00C10E51" w:rsidRDefault="00AC531C" w:rsidP="009D2239">
            <w:pPr>
              <w:rPr>
                <w:del w:id="2215" w:author="james" w:date="2016-03-29T11:53:00Z"/>
              </w:rPr>
            </w:pPr>
            <w:del w:id="2216" w:author="james" w:date="2016-03-29T11:53:00Z">
              <w:r w:rsidRPr="009D2239" w:rsidDel="00C10E51">
                <w:delText>56</w:delText>
              </w:r>
              <w:bookmarkStart w:id="2217" w:name="_Toc447017055"/>
              <w:bookmarkStart w:id="2218" w:name="_Toc447020426"/>
              <w:bookmarkStart w:id="2219" w:name="_Toc447020793"/>
              <w:bookmarkEnd w:id="2217"/>
              <w:bookmarkEnd w:id="2218"/>
              <w:bookmarkEnd w:id="2219"/>
            </w:del>
          </w:p>
        </w:tc>
        <w:tc>
          <w:tcPr>
            <w:tcW w:w="3209" w:type="dxa"/>
            <w:noWrap/>
            <w:hideMark/>
          </w:tcPr>
          <w:p w14:paraId="4A943B47" w14:textId="23AC6165" w:rsidR="00AC531C" w:rsidRPr="009D2239" w:rsidDel="00C10E51" w:rsidRDefault="00AC531C">
            <w:pPr>
              <w:rPr>
                <w:del w:id="2220" w:author="james" w:date="2016-03-29T11:53:00Z"/>
              </w:rPr>
            </w:pPr>
            <w:del w:id="2221" w:author="james" w:date="2016-03-29T11:53:00Z">
              <w:r w:rsidRPr="009D2239" w:rsidDel="00C10E51">
                <w:delText>WESSON, Kyle</w:delText>
              </w:r>
              <w:bookmarkStart w:id="2222" w:name="_Toc447017056"/>
              <w:bookmarkStart w:id="2223" w:name="_Toc447020427"/>
              <w:bookmarkStart w:id="2224" w:name="_Toc447020794"/>
              <w:bookmarkEnd w:id="2222"/>
              <w:bookmarkEnd w:id="2223"/>
              <w:bookmarkEnd w:id="2224"/>
            </w:del>
          </w:p>
        </w:tc>
        <w:tc>
          <w:tcPr>
            <w:tcW w:w="5490" w:type="dxa"/>
            <w:noWrap/>
            <w:hideMark/>
          </w:tcPr>
          <w:p w14:paraId="33B2EE48" w14:textId="3BACA180" w:rsidR="00AC531C" w:rsidRPr="009D2239" w:rsidDel="00C10E51" w:rsidRDefault="00AC531C">
            <w:pPr>
              <w:rPr>
                <w:del w:id="2225" w:author="james" w:date="2016-03-29T11:53:00Z"/>
              </w:rPr>
            </w:pPr>
            <w:del w:id="2226" w:author="james" w:date="2016-03-29T11:53:00Z">
              <w:r w:rsidRPr="009D2239" w:rsidDel="00C10E51">
                <w:delText>Zeta Associates</w:delText>
              </w:r>
              <w:bookmarkStart w:id="2227" w:name="_Toc447017057"/>
              <w:bookmarkStart w:id="2228" w:name="_Toc447020428"/>
              <w:bookmarkStart w:id="2229" w:name="_Toc447020795"/>
              <w:bookmarkEnd w:id="2227"/>
              <w:bookmarkEnd w:id="2228"/>
              <w:bookmarkEnd w:id="2229"/>
            </w:del>
          </w:p>
        </w:tc>
        <w:bookmarkStart w:id="2230" w:name="_Toc447017058"/>
        <w:bookmarkStart w:id="2231" w:name="_Toc447020429"/>
        <w:bookmarkStart w:id="2232" w:name="_Toc447020796"/>
        <w:bookmarkEnd w:id="2230"/>
        <w:bookmarkEnd w:id="2231"/>
        <w:bookmarkEnd w:id="2232"/>
      </w:tr>
      <w:tr w:rsidR="00AC531C" w:rsidRPr="009D2239" w:rsidDel="00C10E51" w14:paraId="3EF428D0" w14:textId="56919CE4" w:rsidTr="00144168">
        <w:trPr>
          <w:trHeight w:val="300"/>
          <w:del w:id="2233" w:author="james" w:date="2016-03-29T11:53:00Z"/>
        </w:trPr>
        <w:tc>
          <w:tcPr>
            <w:tcW w:w="499" w:type="dxa"/>
            <w:noWrap/>
            <w:hideMark/>
          </w:tcPr>
          <w:p w14:paraId="36EF0BAA" w14:textId="26A476E6" w:rsidR="00AC531C" w:rsidRPr="009D2239" w:rsidDel="00C10E51" w:rsidRDefault="00AC531C" w:rsidP="009D2239">
            <w:pPr>
              <w:rPr>
                <w:del w:id="2234" w:author="james" w:date="2016-03-29T11:53:00Z"/>
              </w:rPr>
            </w:pPr>
            <w:del w:id="2235" w:author="james" w:date="2016-03-29T11:53:00Z">
              <w:r w:rsidRPr="009D2239" w:rsidDel="00C10E51">
                <w:delText>57</w:delText>
              </w:r>
              <w:bookmarkStart w:id="2236" w:name="_Toc447017059"/>
              <w:bookmarkStart w:id="2237" w:name="_Toc447020430"/>
              <w:bookmarkStart w:id="2238" w:name="_Toc447020797"/>
              <w:bookmarkEnd w:id="2236"/>
              <w:bookmarkEnd w:id="2237"/>
              <w:bookmarkEnd w:id="2238"/>
            </w:del>
          </w:p>
        </w:tc>
        <w:tc>
          <w:tcPr>
            <w:tcW w:w="3209" w:type="dxa"/>
            <w:noWrap/>
            <w:hideMark/>
          </w:tcPr>
          <w:p w14:paraId="0B9F4F4E" w14:textId="487AE1F3" w:rsidR="00AC531C" w:rsidRPr="009D2239" w:rsidDel="00C10E51" w:rsidRDefault="00AC531C">
            <w:pPr>
              <w:rPr>
                <w:del w:id="2239" w:author="james" w:date="2016-03-29T11:53:00Z"/>
              </w:rPr>
            </w:pPr>
            <w:del w:id="2240" w:author="james" w:date="2016-03-29T11:53:00Z">
              <w:r w:rsidRPr="009D2239" w:rsidDel="00C10E51">
                <w:delText>WON, Jong-Hoon</w:delText>
              </w:r>
              <w:bookmarkStart w:id="2241" w:name="_Toc447017060"/>
              <w:bookmarkStart w:id="2242" w:name="_Toc447020431"/>
              <w:bookmarkStart w:id="2243" w:name="_Toc447020798"/>
              <w:bookmarkEnd w:id="2241"/>
              <w:bookmarkEnd w:id="2242"/>
              <w:bookmarkEnd w:id="2243"/>
            </w:del>
          </w:p>
        </w:tc>
        <w:tc>
          <w:tcPr>
            <w:tcW w:w="5490" w:type="dxa"/>
            <w:noWrap/>
            <w:hideMark/>
          </w:tcPr>
          <w:p w14:paraId="79B20EF1" w14:textId="39218900" w:rsidR="00AC531C" w:rsidRPr="009D2239" w:rsidDel="00C10E51" w:rsidRDefault="00AC531C">
            <w:pPr>
              <w:rPr>
                <w:del w:id="2244" w:author="james" w:date="2016-03-29T11:53:00Z"/>
              </w:rPr>
            </w:pPr>
            <w:del w:id="2245" w:author="james" w:date="2016-03-29T11:53:00Z">
              <w:r w:rsidRPr="009D2239" w:rsidDel="00C10E51">
                <w:delText>ISTA at University FAF Munich</w:delText>
              </w:r>
              <w:bookmarkStart w:id="2246" w:name="_Toc447017061"/>
              <w:bookmarkStart w:id="2247" w:name="_Toc447020432"/>
              <w:bookmarkStart w:id="2248" w:name="_Toc447020799"/>
              <w:bookmarkEnd w:id="2246"/>
              <w:bookmarkEnd w:id="2247"/>
              <w:bookmarkEnd w:id="2248"/>
            </w:del>
          </w:p>
        </w:tc>
        <w:bookmarkStart w:id="2249" w:name="_Toc447017062"/>
        <w:bookmarkStart w:id="2250" w:name="_Toc447020433"/>
        <w:bookmarkStart w:id="2251" w:name="_Toc447020800"/>
        <w:bookmarkEnd w:id="2249"/>
        <w:bookmarkEnd w:id="2250"/>
        <w:bookmarkEnd w:id="2251"/>
      </w:tr>
      <w:tr w:rsidR="00AC531C" w:rsidRPr="009D2239" w:rsidDel="00C10E51" w14:paraId="72B6B297" w14:textId="0D1567F0" w:rsidTr="00144168">
        <w:trPr>
          <w:trHeight w:val="300"/>
          <w:del w:id="2252" w:author="james" w:date="2016-03-29T11:53:00Z"/>
        </w:trPr>
        <w:tc>
          <w:tcPr>
            <w:tcW w:w="499" w:type="dxa"/>
            <w:noWrap/>
            <w:hideMark/>
          </w:tcPr>
          <w:p w14:paraId="37CE97BE" w14:textId="52B13D86" w:rsidR="00AC531C" w:rsidRPr="009D2239" w:rsidDel="00C10E51" w:rsidRDefault="00AC531C" w:rsidP="009D2239">
            <w:pPr>
              <w:rPr>
                <w:del w:id="2253" w:author="james" w:date="2016-03-29T11:53:00Z"/>
              </w:rPr>
            </w:pPr>
            <w:del w:id="2254" w:author="james" w:date="2016-03-29T11:53:00Z">
              <w:r w:rsidRPr="009D2239" w:rsidDel="00C10E51">
                <w:delText>58</w:delText>
              </w:r>
              <w:bookmarkStart w:id="2255" w:name="_Toc447017063"/>
              <w:bookmarkStart w:id="2256" w:name="_Toc447020434"/>
              <w:bookmarkStart w:id="2257" w:name="_Toc447020801"/>
              <w:bookmarkEnd w:id="2255"/>
              <w:bookmarkEnd w:id="2256"/>
              <w:bookmarkEnd w:id="2257"/>
            </w:del>
          </w:p>
        </w:tc>
        <w:tc>
          <w:tcPr>
            <w:tcW w:w="3209" w:type="dxa"/>
            <w:noWrap/>
            <w:hideMark/>
          </w:tcPr>
          <w:p w14:paraId="0BA0283F" w14:textId="26299DA2" w:rsidR="00AC531C" w:rsidRPr="009D2239" w:rsidDel="00C10E51" w:rsidRDefault="00AC531C">
            <w:pPr>
              <w:rPr>
                <w:del w:id="2258" w:author="james" w:date="2016-03-29T11:53:00Z"/>
              </w:rPr>
            </w:pPr>
            <w:del w:id="2259" w:author="james" w:date="2016-03-29T11:53:00Z">
              <w:r w:rsidRPr="009D2239" w:rsidDel="00C10E51">
                <w:delText>YANG, Ning</w:delText>
              </w:r>
              <w:bookmarkStart w:id="2260" w:name="_Toc447017064"/>
              <w:bookmarkStart w:id="2261" w:name="_Toc447020435"/>
              <w:bookmarkStart w:id="2262" w:name="_Toc447020802"/>
              <w:bookmarkEnd w:id="2260"/>
              <w:bookmarkEnd w:id="2261"/>
              <w:bookmarkEnd w:id="2262"/>
            </w:del>
          </w:p>
        </w:tc>
        <w:tc>
          <w:tcPr>
            <w:tcW w:w="5490" w:type="dxa"/>
            <w:noWrap/>
            <w:hideMark/>
          </w:tcPr>
          <w:p w14:paraId="1A34B2A9" w14:textId="4AB49719" w:rsidR="00AC531C" w:rsidRPr="009D2239" w:rsidDel="00C10E51" w:rsidRDefault="00AC531C">
            <w:pPr>
              <w:rPr>
                <w:del w:id="2263" w:author="james" w:date="2016-03-29T11:53:00Z"/>
              </w:rPr>
            </w:pPr>
            <w:del w:id="2264" w:author="james" w:date="2016-03-29T11:53:00Z">
              <w:r w:rsidRPr="009D2239" w:rsidDel="00C10E51">
                <w:delText>Draper Laboratory</w:delText>
              </w:r>
              <w:bookmarkStart w:id="2265" w:name="_Toc447017065"/>
              <w:bookmarkStart w:id="2266" w:name="_Toc447020436"/>
              <w:bookmarkStart w:id="2267" w:name="_Toc447020803"/>
              <w:bookmarkEnd w:id="2265"/>
              <w:bookmarkEnd w:id="2266"/>
              <w:bookmarkEnd w:id="2267"/>
            </w:del>
          </w:p>
        </w:tc>
        <w:bookmarkStart w:id="2268" w:name="_Toc447017066"/>
        <w:bookmarkStart w:id="2269" w:name="_Toc447020437"/>
        <w:bookmarkStart w:id="2270" w:name="_Toc447020804"/>
        <w:bookmarkEnd w:id="2268"/>
        <w:bookmarkEnd w:id="2269"/>
        <w:bookmarkEnd w:id="2270"/>
      </w:tr>
      <w:tr w:rsidR="00AC531C" w:rsidRPr="009D2239" w:rsidDel="00C10E51" w14:paraId="42BE3123" w14:textId="63AC7011" w:rsidTr="00144168">
        <w:trPr>
          <w:trHeight w:val="300"/>
          <w:del w:id="2271" w:author="james" w:date="2016-03-29T11:53:00Z"/>
        </w:trPr>
        <w:tc>
          <w:tcPr>
            <w:tcW w:w="499" w:type="dxa"/>
            <w:noWrap/>
            <w:hideMark/>
          </w:tcPr>
          <w:p w14:paraId="65EE49B5" w14:textId="1F539EAB" w:rsidR="00AC531C" w:rsidRPr="009D2239" w:rsidDel="00C10E51" w:rsidRDefault="00AC531C" w:rsidP="009D2239">
            <w:pPr>
              <w:rPr>
                <w:del w:id="2272" w:author="james" w:date="2016-03-29T11:53:00Z"/>
              </w:rPr>
            </w:pPr>
            <w:del w:id="2273" w:author="james" w:date="2016-03-29T11:53:00Z">
              <w:r w:rsidRPr="009D2239" w:rsidDel="00C10E51">
                <w:delText>59</w:delText>
              </w:r>
              <w:bookmarkStart w:id="2274" w:name="_Toc447017067"/>
              <w:bookmarkStart w:id="2275" w:name="_Toc447020438"/>
              <w:bookmarkStart w:id="2276" w:name="_Toc447020805"/>
              <w:bookmarkEnd w:id="2274"/>
              <w:bookmarkEnd w:id="2275"/>
              <w:bookmarkEnd w:id="2276"/>
            </w:del>
          </w:p>
        </w:tc>
        <w:tc>
          <w:tcPr>
            <w:tcW w:w="3209" w:type="dxa"/>
            <w:noWrap/>
            <w:hideMark/>
          </w:tcPr>
          <w:p w14:paraId="018E9287" w14:textId="5F754B54" w:rsidR="00AC531C" w:rsidRPr="009D2239" w:rsidDel="00C10E51" w:rsidRDefault="00AC531C">
            <w:pPr>
              <w:rPr>
                <w:del w:id="2277" w:author="james" w:date="2016-03-29T11:53:00Z"/>
              </w:rPr>
            </w:pPr>
            <w:del w:id="2278" w:author="james" w:date="2016-03-29T11:53:00Z">
              <w:r w:rsidRPr="009D2239" w:rsidDel="00C10E51">
                <w:delText>YAO, Zheng</w:delText>
              </w:r>
              <w:bookmarkStart w:id="2279" w:name="_Toc447017068"/>
              <w:bookmarkStart w:id="2280" w:name="_Toc447020439"/>
              <w:bookmarkStart w:id="2281" w:name="_Toc447020806"/>
              <w:bookmarkEnd w:id="2279"/>
              <w:bookmarkEnd w:id="2280"/>
              <w:bookmarkEnd w:id="2281"/>
            </w:del>
          </w:p>
        </w:tc>
        <w:tc>
          <w:tcPr>
            <w:tcW w:w="5490" w:type="dxa"/>
            <w:noWrap/>
            <w:hideMark/>
          </w:tcPr>
          <w:p w14:paraId="5597FC7D" w14:textId="3DBF0194" w:rsidR="00AC531C" w:rsidRPr="009D2239" w:rsidDel="00C10E51" w:rsidRDefault="00AC531C">
            <w:pPr>
              <w:rPr>
                <w:del w:id="2282" w:author="james" w:date="2016-03-29T11:53:00Z"/>
              </w:rPr>
            </w:pPr>
            <w:del w:id="2283" w:author="james" w:date="2016-03-29T11:53:00Z">
              <w:r w:rsidRPr="009D2239" w:rsidDel="00C10E51">
                <w:delText>Tsinghua University</w:delText>
              </w:r>
              <w:bookmarkStart w:id="2284" w:name="_Toc447017069"/>
              <w:bookmarkStart w:id="2285" w:name="_Toc447020440"/>
              <w:bookmarkStart w:id="2286" w:name="_Toc447020807"/>
              <w:bookmarkEnd w:id="2284"/>
              <w:bookmarkEnd w:id="2285"/>
              <w:bookmarkEnd w:id="2286"/>
            </w:del>
          </w:p>
        </w:tc>
        <w:bookmarkStart w:id="2287" w:name="_Toc447017070"/>
        <w:bookmarkStart w:id="2288" w:name="_Toc447020441"/>
        <w:bookmarkStart w:id="2289" w:name="_Toc447020808"/>
        <w:bookmarkEnd w:id="2287"/>
        <w:bookmarkEnd w:id="2288"/>
        <w:bookmarkEnd w:id="2289"/>
      </w:tr>
      <w:tr w:rsidR="00AC531C" w:rsidRPr="009D2239" w:rsidDel="00C10E51" w14:paraId="5ABC7D46" w14:textId="36FE9C5B" w:rsidTr="00144168">
        <w:trPr>
          <w:trHeight w:val="300"/>
          <w:del w:id="2290" w:author="james" w:date="2016-03-29T11:53:00Z"/>
        </w:trPr>
        <w:tc>
          <w:tcPr>
            <w:tcW w:w="499" w:type="dxa"/>
            <w:noWrap/>
            <w:hideMark/>
          </w:tcPr>
          <w:p w14:paraId="156FD5F9" w14:textId="5D3042D8" w:rsidR="00AC531C" w:rsidRPr="009D2239" w:rsidDel="00C10E51" w:rsidRDefault="00AC531C" w:rsidP="009D2239">
            <w:pPr>
              <w:rPr>
                <w:del w:id="2291" w:author="james" w:date="2016-03-29T11:53:00Z"/>
              </w:rPr>
            </w:pPr>
            <w:del w:id="2292" w:author="james" w:date="2016-03-29T11:53:00Z">
              <w:r w:rsidRPr="009D2239" w:rsidDel="00C10E51">
                <w:delText>60</w:delText>
              </w:r>
              <w:bookmarkStart w:id="2293" w:name="_Toc447017071"/>
              <w:bookmarkStart w:id="2294" w:name="_Toc447020442"/>
              <w:bookmarkStart w:id="2295" w:name="_Toc447020809"/>
              <w:bookmarkEnd w:id="2293"/>
              <w:bookmarkEnd w:id="2294"/>
              <w:bookmarkEnd w:id="2295"/>
            </w:del>
          </w:p>
        </w:tc>
        <w:tc>
          <w:tcPr>
            <w:tcW w:w="3209" w:type="dxa"/>
            <w:noWrap/>
            <w:hideMark/>
          </w:tcPr>
          <w:p w14:paraId="7E706527" w14:textId="3B8D85B3" w:rsidR="00AC531C" w:rsidRPr="009D2239" w:rsidDel="00C10E51" w:rsidRDefault="00AC531C">
            <w:pPr>
              <w:rPr>
                <w:del w:id="2296" w:author="james" w:date="2016-03-29T11:53:00Z"/>
              </w:rPr>
            </w:pPr>
            <w:del w:id="2297" w:author="james" w:date="2016-03-29T11:53:00Z">
              <w:r w:rsidRPr="009D2239" w:rsidDel="00C10E51">
                <w:delText>YU, Jim</w:delText>
              </w:r>
              <w:bookmarkStart w:id="2298" w:name="_Toc447017072"/>
              <w:bookmarkStart w:id="2299" w:name="_Toc447020443"/>
              <w:bookmarkStart w:id="2300" w:name="_Toc447020810"/>
              <w:bookmarkEnd w:id="2298"/>
              <w:bookmarkEnd w:id="2299"/>
              <w:bookmarkEnd w:id="2300"/>
            </w:del>
          </w:p>
        </w:tc>
        <w:tc>
          <w:tcPr>
            <w:tcW w:w="5490" w:type="dxa"/>
            <w:noWrap/>
            <w:hideMark/>
          </w:tcPr>
          <w:p w14:paraId="38E5961C" w14:textId="5154A303" w:rsidR="00AC531C" w:rsidRPr="009D2239" w:rsidDel="00C10E51" w:rsidRDefault="00AC531C">
            <w:pPr>
              <w:rPr>
                <w:del w:id="2301" w:author="james" w:date="2016-03-29T11:53:00Z"/>
              </w:rPr>
            </w:pPr>
            <w:del w:id="2302" w:author="james" w:date="2016-03-29T11:53:00Z">
              <w:r w:rsidRPr="009D2239" w:rsidDel="00C10E51">
                <w:delText>Trimble</w:delText>
              </w:r>
              <w:bookmarkStart w:id="2303" w:name="_Toc447017073"/>
              <w:bookmarkStart w:id="2304" w:name="_Toc447020444"/>
              <w:bookmarkStart w:id="2305" w:name="_Toc447020811"/>
              <w:bookmarkEnd w:id="2303"/>
              <w:bookmarkEnd w:id="2304"/>
              <w:bookmarkEnd w:id="2305"/>
            </w:del>
          </w:p>
        </w:tc>
        <w:bookmarkStart w:id="2306" w:name="_Toc447017074"/>
        <w:bookmarkStart w:id="2307" w:name="_Toc447020445"/>
        <w:bookmarkStart w:id="2308" w:name="_Toc447020812"/>
        <w:bookmarkEnd w:id="2306"/>
        <w:bookmarkEnd w:id="2307"/>
        <w:bookmarkEnd w:id="2308"/>
      </w:tr>
      <w:tr w:rsidR="00AC531C" w:rsidRPr="009D2239" w:rsidDel="00C10E51" w14:paraId="32D92B6B" w14:textId="19164758" w:rsidTr="00144168">
        <w:trPr>
          <w:trHeight w:val="300"/>
          <w:del w:id="2309" w:author="james" w:date="2016-03-29T11:53:00Z"/>
        </w:trPr>
        <w:tc>
          <w:tcPr>
            <w:tcW w:w="499" w:type="dxa"/>
            <w:noWrap/>
            <w:hideMark/>
          </w:tcPr>
          <w:p w14:paraId="0C1EBCC0" w14:textId="6D4DB118" w:rsidR="00AC531C" w:rsidRPr="009D2239" w:rsidDel="00C10E51" w:rsidRDefault="00AC531C" w:rsidP="009D2239">
            <w:pPr>
              <w:rPr>
                <w:del w:id="2310" w:author="james" w:date="2016-03-29T11:53:00Z"/>
              </w:rPr>
            </w:pPr>
            <w:del w:id="2311" w:author="james" w:date="2016-03-29T11:53:00Z">
              <w:r w:rsidRPr="009D2239" w:rsidDel="00C10E51">
                <w:delText>61</w:delText>
              </w:r>
              <w:bookmarkStart w:id="2312" w:name="_Toc447017075"/>
              <w:bookmarkStart w:id="2313" w:name="_Toc447020446"/>
              <w:bookmarkStart w:id="2314" w:name="_Toc447020813"/>
              <w:bookmarkEnd w:id="2312"/>
              <w:bookmarkEnd w:id="2313"/>
              <w:bookmarkEnd w:id="2314"/>
            </w:del>
          </w:p>
        </w:tc>
        <w:tc>
          <w:tcPr>
            <w:tcW w:w="3209" w:type="dxa"/>
            <w:noWrap/>
            <w:hideMark/>
          </w:tcPr>
          <w:p w14:paraId="123BCED2" w14:textId="22C50872" w:rsidR="00AC531C" w:rsidRPr="009D2239" w:rsidDel="00C10E51" w:rsidRDefault="00AC531C">
            <w:pPr>
              <w:rPr>
                <w:del w:id="2315" w:author="james" w:date="2016-03-29T11:53:00Z"/>
              </w:rPr>
            </w:pPr>
            <w:del w:id="2316" w:author="james" w:date="2016-03-29T11:53:00Z">
              <w:r w:rsidRPr="009D2239" w:rsidDel="00C10E51">
                <w:delText>YU-HSUAN, Chen</w:delText>
              </w:r>
              <w:bookmarkStart w:id="2317" w:name="_Toc447017076"/>
              <w:bookmarkStart w:id="2318" w:name="_Toc447020447"/>
              <w:bookmarkStart w:id="2319" w:name="_Toc447020814"/>
              <w:bookmarkEnd w:id="2317"/>
              <w:bookmarkEnd w:id="2318"/>
              <w:bookmarkEnd w:id="2319"/>
            </w:del>
          </w:p>
        </w:tc>
        <w:tc>
          <w:tcPr>
            <w:tcW w:w="5490" w:type="dxa"/>
            <w:noWrap/>
            <w:hideMark/>
          </w:tcPr>
          <w:p w14:paraId="1B7A0331" w14:textId="217ED0A0" w:rsidR="00AC531C" w:rsidRPr="009D2239" w:rsidDel="00C10E51" w:rsidRDefault="00AC531C">
            <w:pPr>
              <w:rPr>
                <w:del w:id="2320" w:author="james" w:date="2016-03-29T11:53:00Z"/>
              </w:rPr>
            </w:pPr>
            <w:del w:id="2321" w:author="james" w:date="2016-03-29T11:53:00Z">
              <w:r w:rsidRPr="009D2239" w:rsidDel="00C10E51">
                <w:delText>Stanford University</w:delText>
              </w:r>
              <w:bookmarkStart w:id="2322" w:name="_Toc447017077"/>
              <w:bookmarkStart w:id="2323" w:name="_Toc447020448"/>
              <w:bookmarkStart w:id="2324" w:name="_Toc447020815"/>
              <w:bookmarkEnd w:id="2322"/>
              <w:bookmarkEnd w:id="2323"/>
              <w:bookmarkEnd w:id="2324"/>
            </w:del>
          </w:p>
        </w:tc>
        <w:bookmarkStart w:id="2325" w:name="_Toc447017078"/>
        <w:bookmarkStart w:id="2326" w:name="_Toc447020449"/>
        <w:bookmarkStart w:id="2327" w:name="_Toc447020816"/>
        <w:bookmarkEnd w:id="2325"/>
        <w:bookmarkEnd w:id="2326"/>
        <w:bookmarkEnd w:id="2327"/>
      </w:tr>
      <w:tr w:rsidR="00AC531C" w:rsidRPr="009D2239" w:rsidDel="00C10E51" w14:paraId="3D6A7EAE" w14:textId="61543172" w:rsidTr="00144168">
        <w:trPr>
          <w:trHeight w:val="300"/>
          <w:del w:id="2328" w:author="james" w:date="2016-03-29T11:53:00Z"/>
        </w:trPr>
        <w:tc>
          <w:tcPr>
            <w:tcW w:w="499" w:type="dxa"/>
            <w:noWrap/>
            <w:hideMark/>
          </w:tcPr>
          <w:p w14:paraId="50637FB0" w14:textId="6B6D6292" w:rsidR="00AC531C" w:rsidRPr="009D2239" w:rsidDel="00C10E51" w:rsidRDefault="00AC531C" w:rsidP="009D2239">
            <w:pPr>
              <w:rPr>
                <w:del w:id="2329" w:author="james" w:date="2016-03-29T11:53:00Z"/>
              </w:rPr>
            </w:pPr>
            <w:del w:id="2330" w:author="james" w:date="2016-03-29T11:53:00Z">
              <w:r w:rsidRPr="009D2239" w:rsidDel="00C10E51">
                <w:delText>62</w:delText>
              </w:r>
              <w:bookmarkStart w:id="2331" w:name="_Toc447017079"/>
              <w:bookmarkStart w:id="2332" w:name="_Toc447020450"/>
              <w:bookmarkStart w:id="2333" w:name="_Toc447020817"/>
              <w:bookmarkEnd w:id="2331"/>
              <w:bookmarkEnd w:id="2332"/>
              <w:bookmarkEnd w:id="2333"/>
            </w:del>
          </w:p>
        </w:tc>
        <w:tc>
          <w:tcPr>
            <w:tcW w:w="3209" w:type="dxa"/>
            <w:noWrap/>
            <w:hideMark/>
          </w:tcPr>
          <w:p w14:paraId="14265849" w14:textId="5C32ED8B" w:rsidR="00AC531C" w:rsidRPr="009D2239" w:rsidDel="00C10E51" w:rsidRDefault="00AC531C">
            <w:pPr>
              <w:rPr>
                <w:del w:id="2334" w:author="james" w:date="2016-03-29T11:53:00Z"/>
              </w:rPr>
            </w:pPr>
            <w:del w:id="2335" w:author="james" w:date="2016-03-29T11:53:00Z">
              <w:r w:rsidRPr="009D2239" w:rsidDel="00C10E51">
                <w:delText>ZHU, Zhen</w:delText>
              </w:r>
              <w:bookmarkStart w:id="2336" w:name="_Toc447017080"/>
              <w:bookmarkStart w:id="2337" w:name="_Toc447020451"/>
              <w:bookmarkStart w:id="2338" w:name="_Toc447020818"/>
              <w:bookmarkEnd w:id="2336"/>
              <w:bookmarkEnd w:id="2337"/>
              <w:bookmarkEnd w:id="2338"/>
            </w:del>
          </w:p>
        </w:tc>
        <w:tc>
          <w:tcPr>
            <w:tcW w:w="5490" w:type="dxa"/>
            <w:noWrap/>
            <w:hideMark/>
          </w:tcPr>
          <w:p w14:paraId="1E1597BA" w14:textId="47249425" w:rsidR="00AC531C" w:rsidRPr="009D2239" w:rsidDel="00C10E51" w:rsidRDefault="00AC531C">
            <w:pPr>
              <w:rPr>
                <w:del w:id="2339" w:author="james" w:date="2016-03-29T11:53:00Z"/>
              </w:rPr>
            </w:pPr>
            <w:del w:id="2340" w:author="james" w:date="2016-03-29T11:53:00Z">
              <w:r w:rsidRPr="009D2239" w:rsidDel="00C10E51">
                <w:delText>East Carolina University</w:delText>
              </w:r>
              <w:bookmarkStart w:id="2341" w:name="_Toc447017081"/>
              <w:bookmarkStart w:id="2342" w:name="_Toc447020452"/>
              <w:bookmarkStart w:id="2343" w:name="_Toc447020819"/>
              <w:bookmarkEnd w:id="2341"/>
              <w:bookmarkEnd w:id="2342"/>
              <w:bookmarkEnd w:id="2343"/>
            </w:del>
          </w:p>
        </w:tc>
        <w:bookmarkStart w:id="2344" w:name="_Toc447017082"/>
        <w:bookmarkStart w:id="2345" w:name="_Toc447020453"/>
        <w:bookmarkStart w:id="2346" w:name="_Toc447020820"/>
        <w:bookmarkEnd w:id="2344"/>
        <w:bookmarkEnd w:id="2345"/>
        <w:bookmarkEnd w:id="2346"/>
      </w:tr>
    </w:tbl>
    <w:p w14:paraId="398AB752" w14:textId="0F8690BB" w:rsidR="009D2239" w:rsidDel="003B434F" w:rsidRDefault="00B54809" w:rsidP="00B54809">
      <w:pPr>
        <w:pStyle w:val="Heading1"/>
        <w:numPr>
          <w:ilvl w:val="0"/>
          <w:numId w:val="0"/>
        </w:numPr>
        <w:ind w:left="432" w:hanging="432"/>
        <w:rPr>
          <w:del w:id="2347" w:author="james" w:date="2016-03-29T11:53:00Z"/>
        </w:rPr>
        <w:pPrChange w:id="2348" w:author="james" w:date="2016-03-29T13:07:00Z">
          <w:pPr>
            <w:jc w:val="both"/>
          </w:pPr>
        </w:pPrChange>
      </w:pPr>
      <w:bookmarkStart w:id="2349" w:name="_Toc447107070"/>
      <w:ins w:id="2350" w:author="james" w:date="2016-03-29T13:07:00Z">
        <w:r>
          <w:t>Appendix</w:t>
        </w:r>
      </w:ins>
      <w:bookmarkEnd w:id="2349"/>
    </w:p>
    <w:p w14:paraId="5A51DE82" w14:textId="77777777" w:rsidR="003B434F" w:rsidRDefault="003B434F" w:rsidP="00B54809">
      <w:pPr>
        <w:pStyle w:val="Heading1"/>
        <w:numPr>
          <w:ilvl w:val="0"/>
          <w:numId w:val="0"/>
        </w:numPr>
        <w:ind w:left="432" w:hanging="432"/>
        <w:rPr>
          <w:ins w:id="2351" w:author="james" w:date="2016-03-29T11:55:00Z"/>
        </w:rPr>
        <w:pPrChange w:id="2352" w:author="james" w:date="2016-03-29T13:07:00Z">
          <w:pPr/>
        </w:pPrChange>
      </w:pPr>
    </w:p>
    <w:p w14:paraId="1B01D340" w14:textId="401C2892" w:rsidR="001A4E9E" w:rsidRDefault="001A4E9E" w:rsidP="00807010">
      <w:pPr>
        <w:pStyle w:val="Heading2"/>
        <w:numPr>
          <w:ilvl w:val="0"/>
          <w:numId w:val="0"/>
        </w:numPr>
        <w:ind w:left="576" w:hanging="576"/>
        <w:rPr>
          <w:ins w:id="2353" w:author="james" w:date="2016-03-29T13:08:00Z"/>
        </w:rPr>
        <w:pPrChange w:id="2354" w:author="james" w:date="2016-03-29T13:09:00Z">
          <w:pPr/>
        </w:pPrChange>
      </w:pPr>
      <w:bookmarkStart w:id="2355" w:name="_Toc447107071"/>
      <w:ins w:id="2356" w:author="james" w:date="2016-03-29T13:08:00Z">
        <w:r>
          <w:t>Encoding Functions</w:t>
        </w:r>
        <w:bookmarkEnd w:id="2355"/>
      </w:ins>
    </w:p>
    <w:p w14:paraId="301210D3" w14:textId="77777777" w:rsidR="001A4E9E" w:rsidRDefault="001A4E9E" w:rsidP="00144168">
      <w:pPr>
        <w:rPr>
          <w:ins w:id="2357" w:author="james" w:date="2016-03-29T13:08:00Z"/>
        </w:rPr>
      </w:pPr>
    </w:p>
    <w:p w14:paraId="2227AE4D" w14:textId="1E07AC3F" w:rsidR="003B434F" w:rsidRDefault="00026C6B" w:rsidP="00144168">
      <w:pPr>
        <w:rPr>
          <w:ins w:id="2358" w:author="james" w:date="2016-03-29T12:09:00Z"/>
        </w:rPr>
      </w:pPr>
      <w:ins w:id="2359" w:author="james" w:date="2016-03-29T12:07:00Z">
        <w:r>
          <w:t xml:space="preserve">Below are examples of each of the sample encoding schemes which can be specified in the Stream </w:t>
        </w:r>
      </w:ins>
      <w:ins w:id="2360" w:author="james" w:date="2016-03-29T12:08:00Z">
        <w:r>
          <w:t>attributed</w:t>
        </w:r>
      </w:ins>
      <w:ins w:id="2361" w:author="james" w:date="2016-03-29T12:07:00Z">
        <w:r>
          <w:t xml:space="preserve"> </w:t>
        </w:r>
      </w:ins>
      <w:ins w:id="2362" w:author="james" w:date="2016-03-29T12:08:00Z">
        <w:r>
          <w:t>`</w:t>
        </w:r>
        <w:r>
          <w:rPr>
            <w:rFonts w:asciiTheme="minorHAnsi" w:hAnsiTheme="minorHAnsi"/>
            <w:sz w:val="20"/>
            <w:szCs w:val="20"/>
          </w:rPr>
          <w:t>ENCODING</w:t>
        </w:r>
        <w:r>
          <w:t>’ for a selection of bit widths</w:t>
        </w:r>
      </w:ins>
      <w:ins w:id="2363" w:author="james" w:date="2016-03-29T13:03:00Z">
        <w:r w:rsidR="00B10558">
          <w:t xml:space="preserve"> including 2, 3, 4, and 5-bit digitization</w:t>
        </w:r>
      </w:ins>
      <w:ins w:id="2364" w:author="james" w:date="2016-03-29T12:08:00Z">
        <w:r>
          <w:t>.</w:t>
        </w:r>
      </w:ins>
      <w:ins w:id="2365" w:author="james" w:date="2016-03-29T13:03:00Z">
        <w:r w:rsidR="00B10558">
          <w:t xml:space="preserve"> The first column, entitled `Binary’ represents the binary data packed in the stream, MSB left, while the </w:t>
        </w:r>
      </w:ins>
      <w:ins w:id="2366" w:author="james" w:date="2016-03-29T13:04:00Z">
        <w:r w:rsidR="00B10558">
          <w:t>remaining</w:t>
        </w:r>
      </w:ins>
      <w:ins w:id="2367" w:author="james" w:date="2016-03-29T13:03:00Z">
        <w:r w:rsidR="00B10558">
          <w:t xml:space="preserve"> columns represent the physical </w:t>
        </w:r>
      </w:ins>
      <w:ins w:id="2368" w:author="james" w:date="2016-03-29T13:04:00Z">
        <w:r w:rsidR="00B10558">
          <w:t>amplitude</w:t>
        </w:r>
      </w:ins>
      <w:ins w:id="2369" w:author="james" w:date="2016-03-29T13:03:00Z">
        <w:r w:rsidR="00B10558">
          <w:t xml:space="preserve"> </w:t>
        </w:r>
      </w:ins>
      <w:ins w:id="2370" w:author="james" w:date="2016-03-29T13:04:00Z">
        <w:r w:rsidR="00B10558">
          <w:t>of the sample.</w:t>
        </w:r>
      </w:ins>
    </w:p>
    <w:p w14:paraId="37AA08EA" w14:textId="77777777" w:rsidR="001F2A33" w:rsidRDefault="001F2A33" w:rsidP="00144168">
      <w:pPr>
        <w:rPr>
          <w:ins w:id="2371" w:author="james" w:date="2016-03-29T12:09:00Z"/>
        </w:rPr>
      </w:pPr>
    </w:p>
    <w:p w14:paraId="5A4ED29F" w14:textId="702EB3A3" w:rsidR="00673D0E" w:rsidRDefault="00673D0E" w:rsidP="00673D0E">
      <w:pPr>
        <w:pStyle w:val="Caption"/>
        <w:keepNext/>
        <w:rPr>
          <w:ins w:id="2372" w:author="james" w:date="2016-03-29T12:10:00Z"/>
        </w:rPr>
        <w:pPrChange w:id="2373" w:author="james" w:date="2016-03-29T12:10:00Z">
          <w:pPr/>
        </w:pPrChange>
      </w:pPr>
      <w:ins w:id="2374" w:author="james" w:date="2016-03-29T12:10:00Z">
        <w:r>
          <w:t xml:space="preserve">Table </w:t>
        </w:r>
        <w:r>
          <w:fldChar w:fldCharType="begin"/>
        </w:r>
        <w:r>
          <w:instrText xml:space="preserve"> SEQ Table \* ARABIC </w:instrText>
        </w:r>
      </w:ins>
      <w:r>
        <w:fldChar w:fldCharType="separate"/>
      </w:r>
      <w:ins w:id="2375" w:author="james" w:date="2016-03-30T13:14:00Z">
        <w:r w:rsidR="007B0E2C">
          <w:rPr>
            <w:noProof/>
          </w:rPr>
          <w:t>15</w:t>
        </w:r>
      </w:ins>
      <w:ins w:id="2376" w:author="james" w:date="2016-03-29T12:10:00Z">
        <w:r>
          <w:fldChar w:fldCharType="end"/>
        </w:r>
        <w:r>
          <w:t xml:space="preserve"> Encoding of 2-bit samples</w:t>
        </w:r>
      </w:ins>
    </w:p>
    <w:tbl>
      <w:tblPr>
        <w:tblStyle w:val="TableGrid"/>
        <w:tblW w:w="0" w:type="auto"/>
        <w:tblLook w:val="04A0" w:firstRow="1" w:lastRow="0" w:firstColumn="1" w:lastColumn="0" w:noHBand="0" w:noVBand="1"/>
        <w:tblPrChange w:id="2377" w:author="james" w:date="2016-03-29T12:09:00Z">
          <w:tblPr>
            <w:tblStyle w:val="TableGrid"/>
            <w:tblW w:w="0" w:type="auto"/>
            <w:tblLook w:val="04A0" w:firstRow="1" w:lastRow="0" w:firstColumn="1" w:lastColumn="0" w:noHBand="0" w:noVBand="1"/>
          </w:tblPr>
        </w:tblPrChange>
      </w:tblPr>
      <w:tblGrid>
        <w:gridCol w:w="1064"/>
        <w:gridCol w:w="1064"/>
        <w:gridCol w:w="1064"/>
        <w:gridCol w:w="1064"/>
        <w:gridCol w:w="1064"/>
        <w:gridCol w:w="1064"/>
        <w:gridCol w:w="1064"/>
        <w:gridCol w:w="1064"/>
        <w:gridCol w:w="1064"/>
        <w:tblGridChange w:id="2378">
          <w:tblGrid>
            <w:gridCol w:w="1064"/>
            <w:gridCol w:w="1064"/>
            <w:gridCol w:w="1064"/>
            <w:gridCol w:w="1064"/>
            <w:gridCol w:w="1064"/>
            <w:gridCol w:w="1064"/>
            <w:gridCol w:w="1064"/>
            <w:gridCol w:w="1064"/>
            <w:gridCol w:w="1064"/>
          </w:tblGrid>
        </w:tblGridChange>
      </w:tblGrid>
      <w:tr w:rsidR="00673D0E" w14:paraId="3C379282" w14:textId="77777777" w:rsidTr="00673D0E">
        <w:trPr>
          <w:ins w:id="2379" w:author="james" w:date="2016-03-29T12:09:00Z"/>
        </w:trPr>
        <w:tc>
          <w:tcPr>
            <w:tcW w:w="1064" w:type="dxa"/>
            <w:shd w:val="clear" w:color="auto" w:fill="548DD4" w:themeFill="text2" w:themeFillTint="99"/>
            <w:tcPrChange w:id="2380" w:author="james" w:date="2016-03-29T12:09:00Z">
              <w:tcPr>
                <w:tcW w:w="1064" w:type="dxa"/>
              </w:tcPr>
            </w:tcPrChange>
          </w:tcPr>
          <w:p w14:paraId="04B8AD54" w14:textId="7026093E" w:rsidR="00673D0E" w:rsidRPr="00673D0E" w:rsidRDefault="00673D0E" w:rsidP="00673D0E">
            <w:pPr>
              <w:rPr>
                <w:ins w:id="2381" w:author="james" w:date="2016-03-29T12:09:00Z"/>
                <w:b/>
                <w:color w:val="FFFFFF" w:themeColor="background1"/>
                <w:rPrChange w:id="2382" w:author="james" w:date="2016-03-29T12:09:00Z">
                  <w:rPr>
                    <w:ins w:id="2383" w:author="james" w:date="2016-03-29T12:09:00Z"/>
                  </w:rPr>
                </w:rPrChange>
              </w:rPr>
            </w:pPr>
            <w:ins w:id="2384" w:author="james" w:date="2016-03-29T12:09:00Z">
              <w:r w:rsidRPr="00673D0E">
                <w:rPr>
                  <w:rFonts w:ascii="Calibri" w:hAnsi="Calibri"/>
                  <w:b/>
                  <w:color w:val="FFFFFF" w:themeColor="background1"/>
                  <w:sz w:val="22"/>
                  <w:szCs w:val="22"/>
                  <w:rPrChange w:id="2385" w:author="james" w:date="2016-03-29T12:09:00Z">
                    <w:rPr>
                      <w:rFonts w:ascii="Calibri" w:hAnsi="Calibri"/>
                      <w:color w:val="000000"/>
                      <w:sz w:val="22"/>
                      <w:szCs w:val="22"/>
                    </w:rPr>
                  </w:rPrChange>
                </w:rPr>
                <w:t>Binary</w:t>
              </w:r>
            </w:ins>
          </w:p>
        </w:tc>
        <w:tc>
          <w:tcPr>
            <w:tcW w:w="1064" w:type="dxa"/>
            <w:shd w:val="clear" w:color="auto" w:fill="548DD4" w:themeFill="text2" w:themeFillTint="99"/>
            <w:tcPrChange w:id="2386" w:author="james" w:date="2016-03-29T12:09:00Z">
              <w:tcPr>
                <w:tcW w:w="1064" w:type="dxa"/>
              </w:tcPr>
            </w:tcPrChange>
          </w:tcPr>
          <w:p w14:paraId="3BDE1056" w14:textId="7E3D8741" w:rsidR="00673D0E" w:rsidRPr="00673D0E" w:rsidRDefault="00673D0E" w:rsidP="00673D0E">
            <w:pPr>
              <w:rPr>
                <w:ins w:id="2387" w:author="james" w:date="2016-03-29T12:09:00Z"/>
                <w:b/>
                <w:color w:val="FFFFFF" w:themeColor="background1"/>
                <w:rPrChange w:id="2388" w:author="james" w:date="2016-03-29T12:09:00Z">
                  <w:rPr>
                    <w:ins w:id="2389" w:author="james" w:date="2016-03-29T12:09:00Z"/>
                  </w:rPr>
                </w:rPrChange>
              </w:rPr>
            </w:pPr>
            <w:ins w:id="2390" w:author="james" w:date="2016-03-29T12:09:00Z">
              <w:r w:rsidRPr="00673D0E">
                <w:rPr>
                  <w:rFonts w:ascii="Calibri" w:hAnsi="Calibri"/>
                  <w:b/>
                  <w:color w:val="FFFFFF" w:themeColor="background1"/>
                  <w:sz w:val="22"/>
                  <w:szCs w:val="22"/>
                  <w:rPrChange w:id="2391" w:author="james" w:date="2016-03-29T12:09:00Z">
                    <w:rPr>
                      <w:rFonts w:ascii="Calibri" w:hAnsi="Calibri"/>
                      <w:color w:val="000000"/>
                      <w:sz w:val="22"/>
                      <w:szCs w:val="22"/>
                    </w:rPr>
                  </w:rPrChange>
                </w:rPr>
                <w:t>OB</w:t>
              </w:r>
            </w:ins>
          </w:p>
        </w:tc>
        <w:tc>
          <w:tcPr>
            <w:tcW w:w="1064" w:type="dxa"/>
            <w:shd w:val="clear" w:color="auto" w:fill="548DD4" w:themeFill="text2" w:themeFillTint="99"/>
            <w:tcPrChange w:id="2392" w:author="james" w:date="2016-03-29T12:09:00Z">
              <w:tcPr>
                <w:tcW w:w="1064" w:type="dxa"/>
              </w:tcPr>
            </w:tcPrChange>
          </w:tcPr>
          <w:p w14:paraId="51257C26" w14:textId="197AD302" w:rsidR="00673D0E" w:rsidRPr="00673D0E" w:rsidRDefault="00673D0E" w:rsidP="00673D0E">
            <w:pPr>
              <w:rPr>
                <w:ins w:id="2393" w:author="james" w:date="2016-03-29T12:09:00Z"/>
                <w:b/>
                <w:color w:val="FFFFFF" w:themeColor="background1"/>
                <w:rPrChange w:id="2394" w:author="james" w:date="2016-03-29T12:09:00Z">
                  <w:rPr>
                    <w:ins w:id="2395" w:author="james" w:date="2016-03-29T12:09:00Z"/>
                  </w:rPr>
                </w:rPrChange>
              </w:rPr>
            </w:pPr>
            <w:ins w:id="2396" w:author="james" w:date="2016-03-29T12:09:00Z">
              <w:r w:rsidRPr="00673D0E">
                <w:rPr>
                  <w:rFonts w:ascii="Calibri" w:hAnsi="Calibri"/>
                  <w:b/>
                  <w:color w:val="FFFFFF" w:themeColor="background1"/>
                  <w:sz w:val="22"/>
                  <w:szCs w:val="22"/>
                  <w:rPrChange w:id="2397" w:author="james" w:date="2016-03-29T12:09:00Z">
                    <w:rPr>
                      <w:rFonts w:ascii="Calibri" w:hAnsi="Calibri"/>
                      <w:color w:val="000000"/>
                      <w:sz w:val="22"/>
                      <w:szCs w:val="22"/>
                    </w:rPr>
                  </w:rPrChange>
                </w:rPr>
                <w:t>OBA</w:t>
              </w:r>
            </w:ins>
          </w:p>
        </w:tc>
        <w:tc>
          <w:tcPr>
            <w:tcW w:w="1064" w:type="dxa"/>
            <w:shd w:val="clear" w:color="auto" w:fill="548DD4" w:themeFill="text2" w:themeFillTint="99"/>
            <w:tcPrChange w:id="2398" w:author="james" w:date="2016-03-29T12:09:00Z">
              <w:tcPr>
                <w:tcW w:w="1064" w:type="dxa"/>
              </w:tcPr>
            </w:tcPrChange>
          </w:tcPr>
          <w:p w14:paraId="26188D88" w14:textId="17FDBA16" w:rsidR="00673D0E" w:rsidRPr="00673D0E" w:rsidRDefault="00673D0E" w:rsidP="00673D0E">
            <w:pPr>
              <w:rPr>
                <w:ins w:id="2399" w:author="james" w:date="2016-03-29T12:09:00Z"/>
                <w:b/>
                <w:color w:val="FFFFFF" w:themeColor="background1"/>
                <w:rPrChange w:id="2400" w:author="james" w:date="2016-03-29T12:09:00Z">
                  <w:rPr>
                    <w:ins w:id="2401" w:author="james" w:date="2016-03-29T12:09:00Z"/>
                  </w:rPr>
                </w:rPrChange>
              </w:rPr>
            </w:pPr>
            <w:ins w:id="2402" w:author="james" w:date="2016-03-29T12:09:00Z">
              <w:r w:rsidRPr="00673D0E">
                <w:rPr>
                  <w:rFonts w:ascii="Calibri" w:hAnsi="Calibri"/>
                  <w:b/>
                  <w:color w:val="FFFFFF" w:themeColor="background1"/>
                  <w:sz w:val="22"/>
                  <w:szCs w:val="22"/>
                  <w:rPrChange w:id="2403" w:author="james" w:date="2016-03-29T12:09:00Z">
                    <w:rPr>
                      <w:rFonts w:ascii="Calibri" w:hAnsi="Calibri"/>
                      <w:color w:val="000000"/>
                      <w:sz w:val="22"/>
                      <w:szCs w:val="22"/>
                    </w:rPr>
                  </w:rPrChange>
                </w:rPr>
                <w:t>SM</w:t>
              </w:r>
            </w:ins>
          </w:p>
        </w:tc>
        <w:tc>
          <w:tcPr>
            <w:tcW w:w="1064" w:type="dxa"/>
            <w:shd w:val="clear" w:color="auto" w:fill="548DD4" w:themeFill="text2" w:themeFillTint="99"/>
            <w:tcPrChange w:id="2404" w:author="james" w:date="2016-03-29T12:09:00Z">
              <w:tcPr>
                <w:tcW w:w="1064" w:type="dxa"/>
              </w:tcPr>
            </w:tcPrChange>
          </w:tcPr>
          <w:p w14:paraId="16FA5813" w14:textId="7BD8A6F8" w:rsidR="00673D0E" w:rsidRPr="00673D0E" w:rsidRDefault="00673D0E" w:rsidP="00673D0E">
            <w:pPr>
              <w:rPr>
                <w:ins w:id="2405" w:author="james" w:date="2016-03-29T12:09:00Z"/>
                <w:b/>
                <w:color w:val="FFFFFF" w:themeColor="background1"/>
                <w:rPrChange w:id="2406" w:author="james" w:date="2016-03-29T12:09:00Z">
                  <w:rPr>
                    <w:ins w:id="2407" w:author="james" w:date="2016-03-29T12:09:00Z"/>
                  </w:rPr>
                </w:rPrChange>
              </w:rPr>
            </w:pPr>
            <w:ins w:id="2408" w:author="james" w:date="2016-03-29T12:09:00Z">
              <w:r w:rsidRPr="00673D0E">
                <w:rPr>
                  <w:rFonts w:ascii="Calibri" w:hAnsi="Calibri"/>
                  <w:b/>
                  <w:color w:val="FFFFFF" w:themeColor="background1"/>
                  <w:sz w:val="22"/>
                  <w:szCs w:val="22"/>
                  <w:rPrChange w:id="2409" w:author="james" w:date="2016-03-29T12:09:00Z">
                    <w:rPr>
                      <w:rFonts w:ascii="Calibri" w:hAnsi="Calibri"/>
                      <w:color w:val="000000"/>
                      <w:sz w:val="22"/>
                      <w:szCs w:val="22"/>
                    </w:rPr>
                  </w:rPrChange>
                </w:rPr>
                <w:t>SMA</w:t>
              </w:r>
            </w:ins>
          </w:p>
        </w:tc>
        <w:tc>
          <w:tcPr>
            <w:tcW w:w="1064" w:type="dxa"/>
            <w:shd w:val="clear" w:color="auto" w:fill="548DD4" w:themeFill="text2" w:themeFillTint="99"/>
            <w:tcPrChange w:id="2410" w:author="james" w:date="2016-03-29T12:09:00Z">
              <w:tcPr>
                <w:tcW w:w="1064" w:type="dxa"/>
              </w:tcPr>
            </w:tcPrChange>
          </w:tcPr>
          <w:p w14:paraId="1D119730" w14:textId="418A7526" w:rsidR="00673D0E" w:rsidRPr="00673D0E" w:rsidRDefault="00673D0E" w:rsidP="00673D0E">
            <w:pPr>
              <w:rPr>
                <w:ins w:id="2411" w:author="james" w:date="2016-03-29T12:09:00Z"/>
                <w:b/>
                <w:color w:val="FFFFFF" w:themeColor="background1"/>
                <w:rPrChange w:id="2412" w:author="james" w:date="2016-03-29T12:09:00Z">
                  <w:rPr>
                    <w:ins w:id="2413" w:author="james" w:date="2016-03-29T12:09:00Z"/>
                  </w:rPr>
                </w:rPrChange>
              </w:rPr>
            </w:pPr>
            <w:ins w:id="2414" w:author="james" w:date="2016-03-29T12:09:00Z">
              <w:r w:rsidRPr="00673D0E">
                <w:rPr>
                  <w:rFonts w:ascii="Calibri" w:hAnsi="Calibri"/>
                  <w:b/>
                  <w:color w:val="FFFFFF" w:themeColor="background1"/>
                  <w:sz w:val="22"/>
                  <w:szCs w:val="22"/>
                  <w:rPrChange w:id="2415" w:author="james" w:date="2016-03-29T12:09:00Z">
                    <w:rPr>
                      <w:rFonts w:ascii="Calibri" w:hAnsi="Calibri"/>
                      <w:color w:val="000000"/>
                      <w:sz w:val="22"/>
                      <w:szCs w:val="22"/>
                    </w:rPr>
                  </w:rPrChange>
                </w:rPr>
                <w:t>TC</w:t>
              </w:r>
            </w:ins>
          </w:p>
        </w:tc>
        <w:tc>
          <w:tcPr>
            <w:tcW w:w="1064" w:type="dxa"/>
            <w:shd w:val="clear" w:color="auto" w:fill="548DD4" w:themeFill="text2" w:themeFillTint="99"/>
            <w:tcPrChange w:id="2416" w:author="james" w:date="2016-03-29T12:09:00Z">
              <w:tcPr>
                <w:tcW w:w="1064" w:type="dxa"/>
              </w:tcPr>
            </w:tcPrChange>
          </w:tcPr>
          <w:p w14:paraId="46E1CE73" w14:textId="77BD12C9" w:rsidR="00673D0E" w:rsidRPr="00673D0E" w:rsidRDefault="00673D0E" w:rsidP="00673D0E">
            <w:pPr>
              <w:rPr>
                <w:ins w:id="2417" w:author="james" w:date="2016-03-29T12:09:00Z"/>
                <w:b/>
                <w:color w:val="FFFFFF" w:themeColor="background1"/>
                <w:rPrChange w:id="2418" w:author="james" w:date="2016-03-29T12:09:00Z">
                  <w:rPr>
                    <w:ins w:id="2419" w:author="james" w:date="2016-03-29T12:09:00Z"/>
                  </w:rPr>
                </w:rPrChange>
              </w:rPr>
            </w:pPr>
            <w:ins w:id="2420" w:author="james" w:date="2016-03-29T12:09:00Z">
              <w:r w:rsidRPr="00673D0E">
                <w:rPr>
                  <w:rFonts w:ascii="Calibri" w:hAnsi="Calibri"/>
                  <w:b/>
                  <w:color w:val="FFFFFF" w:themeColor="background1"/>
                  <w:sz w:val="22"/>
                  <w:szCs w:val="22"/>
                  <w:rPrChange w:id="2421" w:author="james" w:date="2016-03-29T12:09:00Z">
                    <w:rPr>
                      <w:rFonts w:ascii="Calibri" w:hAnsi="Calibri"/>
                      <w:color w:val="000000"/>
                      <w:sz w:val="22"/>
                      <w:szCs w:val="22"/>
                    </w:rPr>
                  </w:rPrChange>
                </w:rPr>
                <w:t>TCA</w:t>
              </w:r>
            </w:ins>
          </w:p>
        </w:tc>
        <w:tc>
          <w:tcPr>
            <w:tcW w:w="1064" w:type="dxa"/>
            <w:shd w:val="clear" w:color="auto" w:fill="548DD4" w:themeFill="text2" w:themeFillTint="99"/>
            <w:tcPrChange w:id="2422" w:author="james" w:date="2016-03-29T12:09:00Z">
              <w:tcPr>
                <w:tcW w:w="1064" w:type="dxa"/>
              </w:tcPr>
            </w:tcPrChange>
          </w:tcPr>
          <w:p w14:paraId="5FB9EC97" w14:textId="2B869D03" w:rsidR="00673D0E" w:rsidRPr="00673D0E" w:rsidRDefault="00673D0E" w:rsidP="00673D0E">
            <w:pPr>
              <w:rPr>
                <w:ins w:id="2423" w:author="james" w:date="2016-03-29T12:09:00Z"/>
                <w:b/>
                <w:color w:val="FFFFFF" w:themeColor="background1"/>
                <w:rPrChange w:id="2424" w:author="james" w:date="2016-03-29T12:09:00Z">
                  <w:rPr>
                    <w:ins w:id="2425" w:author="james" w:date="2016-03-29T12:09:00Z"/>
                  </w:rPr>
                </w:rPrChange>
              </w:rPr>
            </w:pPr>
            <w:ins w:id="2426" w:author="james" w:date="2016-03-29T12:09:00Z">
              <w:r w:rsidRPr="00673D0E">
                <w:rPr>
                  <w:rFonts w:ascii="Calibri" w:hAnsi="Calibri"/>
                  <w:b/>
                  <w:color w:val="FFFFFF" w:themeColor="background1"/>
                  <w:sz w:val="22"/>
                  <w:szCs w:val="22"/>
                  <w:rPrChange w:id="2427" w:author="james" w:date="2016-03-29T12:09:00Z">
                    <w:rPr>
                      <w:rFonts w:ascii="Calibri" w:hAnsi="Calibri"/>
                      <w:color w:val="000000"/>
                      <w:sz w:val="22"/>
                      <w:szCs w:val="22"/>
                    </w:rPr>
                  </w:rPrChange>
                </w:rPr>
                <w:t>OG</w:t>
              </w:r>
            </w:ins>
          </w:p>
        </w:tc>
        <w:tc>
          <w:tcPr>
            <w:tcW w:w="1064" w:type="dxa"/>
            <w:shd w:val="clear" w:color="auto" w:fill="548DD4" w:themeFill="text2" w:themeFillTint="99"/>
            <w:tcPrChange w:id="2428" w:author="james" w:date="2016-03-29T12:09:00Z">
              <w:tcPr>
                <w:tcW w:w="1064" w:type="dxa"/>
              </w:tcPr>
            </w:tcPrChange>
          </w:tcPr>
          <w:p w14:paraId="7AB63C63" w14:textId="66423675" w:rsidR="00673D0E" w:rsidRPr="00673D0E" w:rsidRDefault="00673D0E" w:rsidP="00673D0E">
            <w:pPr>
              <w:rPr>
                <w:ins w:id="2429" w:author="james" w:date="2016-03-29T12:09:00Z"/>
                <w:b/>
                <w:color w:val="FFFFFF" w:themeColor="background1"/>
                <w:rPrChange w:id="2430" w:author="james" w:date="2016-03-29T12:09:00Z">
                  <w:rPr>
                    <w:ins w:id="2431" w:author="james" w:date="2016-03-29T12:09:00Z"/>
                  </w:rPr>
                </w:rPrChange>
              </w:rPr>
            </w:pPr>
            <w:ins w:id="2432" w:author="james" w:date="2016-03-29T12:09:00Z">
              <w:r w:rsidRPr="00673D0E">
                <w:rPr>
                  <w:rFonts w:ascii="Calibri" w:hAnsi="Calibri"/>
                  <w:b/>
                  <w:color w:val="FFFFFF" w:themeColor="background1"/>
                  <w:sz w:val="22"/>
                  <w:szCs w:val="22"/>
                  <w:rPrChange w:id="2433" w:author="james" w:date="2016-03-29T12:09:00Z">
                    <w:rPr>
                      <w:rFonts w:ascii="Calibri" w:hAnsi="Calibri"/>
                      <w:color w:val="000000"/>
                      <w:sz w:val="22"/>
                      <w:szCs w:val="22"/>
                    </w:rPr>
                  </w:rPrChange>
                </w:rPr>
                <w:t>OGA</w:t>
              </w:r>
            </w:ins>
          </w:p>
        </w:tc>
      </w:tr>
      <w:tr w:rsidR="00673D0E" w14:paraId="26CC4E4C" w14:textId="77777777" w:rsidTr="00673D0E">
        <w:trPr>
          <w:ins w:id="2434" w:author="james" w:date="2016-03-29T12:09:00Z"/>
        </w:trPr>
        <w:tc>
          <w:tcPr>
            <w:tcW w:w="1064" w:type="dxa"/>
            <w:tcPrChange w:id="2435" w:author="james" w:date="2016-03-29T12:09:00Z">
              <w:tcPr>
                <w:tcW w:w="1064" w:type="dxa"/>
              </w:tcPr>
            </w:tcPrChange>
          </w:tcPr>
          <w:p w14:paraId="3AFC5879" w14:textId="15301374" w:rsidR="00673D0E" w:rsidRDefault="00673D0E" w:rsidP="00673D0E">
            <w:pPr>
              <w:jc w:val="right"/>
              <w:rPr>
                <w:ins w:id="2436" w:author="james" w:date="2016-03-29T12:09:00Z"/>
              </w:rPr>
              <w:pPrChange w:id="2437" w:author="james" w:date="2016-03-29T12:10:00Z">
                <w:pPr/>
              </w:pPrChange>
            </w:pPr>
            <w:ins w:id="2438" w:author="james" w:date="2016-03-29T12:09:00Z">
              <w:r>
                <w:rPr>
                  <w:rFonts w:ascii="Calibri" w:hAnsi="Calibri"/>
                  <w:color w:val="000000"/>
                  <w:sz w:val="22"/>
                  <w:szCs w:val="22"/>
                </w:rPr>
                <w:t>00</w:t>
              </w:r>
            </w:ins>
          </w:p>
        </w:tc>
        <w:tc>
          <w:tcPr>
            <w:tcW w:w="1064" w:type="dxa"/>
            <w:tcPrChange w:id="2439" w:author="james" w:date="2016-03-29T12:09:00Z">
              <w:tcPr>
                <w:tcW w:w="1064" w:type="dxa"/>
              </w:tcPr>
            </w:tcPrChange>
          </w:tcPr>
          <w:p w14:paraId="7DDAEC3A" w14:textId="706700A9" w:rsidR="00673D0E" w:rsidRDefault="00673D0E" w:rsidP="00673D0E">
            <w:pPr>
              <w:jc w:val="right"/>
              <w:rPr>
                <w:ins w:id="2440" w:author="james" w:date="2016-03-29T12:09:00Z"/>
              </w:rPr>
              <w:pPrChange w:id="2441" w:author="james" w:date="2016-03-29T12:10:00Z">
                <w:pPr/>
              </w:pPrChange>
            </w:pPr>
            <w:ins w:id="2442" w:author="james" w:date="2016-03-29T12:09:00Z">
              <w:r>
                <w:rPr>
                  <w:rFonts w:ascii="Calibri" w:hAnsi="Calibri"/>
                  <w:color w:val="000000"/>
                  <w:sz w:val="22"/>
                  <w:szCs w:val="22"/>
                </w:rPr>
                <w:t>-2</w:t>
              </w:r>
            </w:ins>
          </w:p>
        </w:tc>
        <w:tc>
          <w:tcPr>
            <w:tcW w:w="1064" w:type="dxa"/>
            <w:tcPrChange w:id="2443" w:author="james" w:date="2016-03-29T12:09:00Z">
              <w:tcPr>
                <w:tcW w:w="1064" w:type="dxa"/>
              </w:tcPr>
            </w:tcPrChange>
          </w:tcPr>
          <w:p w14:paraId="52A557D8" w14:textId="3A914416" w:rsidR="00673D0E" w:rsidRDefault="00673D0E" w:rsidP="00673D0E">
            <w:pPr>
              <w:jc w:val="right"/>
              <w:rPr>
                <w:ins w:id="2444" w:author="james" w:date="2016-03-29T12:09:00Z"/>
              </w:rPr>
              <w:pPrChange w:id="2445" w:author="james" w:date="2016-03-29T12:10:00Z">
                <w:pPr/>
              </w:pPrChange>
            </w:pPr>
            <w:ins w:id="2446" w:author="james" w:date="2016-03-29T12:09:00Z">
              <w:r>
                <w:rPr>
                  <w:rFonts w:ascii="Calibri" w:hAnsi="Calibri"/>
                  <w:color w:val="000000"/>
                  <w:sz w:val="22"/>
                  <w:szCs w:val="22"/>
                </w:rPr>
                <w:t>-3</w:t>
              </w:r>
            </w:ins>
          </w:p>
        </w:tc>
        <w:tc>
          <w:tcPr>
            <w:tcW w:w="1064" w:type="dxa"/>
            <w:tcPrChange w:id="2447" w:author="james" w:date="2016-03-29T12:09:00Z">
              <w:tcPr>
                <w:tcW w:w="1064" w:type="dxa"/>
              </w:tcPr>
            </w:tcPrChange>
          </w:tcPr>
          <w:p w14:paraId="2C27CD2A" w14:textId="71EDE106" w:rsidR="00673D0E" w:rsidRDefault="00673D0E" w:rsidP="00673D0E">
            <w:pPr>
              <w:jc w:val="right"/>
              <w:rPr>
                <w:ins w:id="2448" w:author="james" w:date="2016-03-29T12:09:00Z"/>
              </w:rPr>
              <w:pPrChange w:id="2449" w:author="james" w:date="2016-03-29T12:10:00Z">
                <w:pPr/>
              </w:pPrChange>
            </w:pPr>
            <w:ins w:id="2450" w:author="james" w:date="2016-03-29T12:09:00Z">
              <w:r>
                <w:rPr>
                  <w:rFonts w:ascii="Calibri" w:hAnsi="Calibri"/>
                  <w:color w:val="000000"/>
                  <w:sz w:val="22"/>
                  <w:szCs w:val="22"/>
                </w:rPr>
                <w:t>0</w:t>
              </w:r>
            </w:ins>
          </w:p>
        </w:tc>
        <w:tc>
          <w:tcPr>
            <w:tcW w:w="1064" w:type="dxa"/>
            <w:tcPrChange w:id="2451" w:author="james" w:date="2016-03-29T12:09:00Z">
              <w:tcPr>
                <w:tcW w:w="1064" w:type="dxa"/>
              </w:tcPr>
            </w:tcPrChange>
          </w:tcPr>
          <w:p w14:paraId="0DF699FB" w14:textId="4DDE85A3" w:rsidR="00673D0E" w:rsidRDefault="00673D0E" w:rsidP="00673D0E">
            <w:pPr>
              <w:jc w:val="right"/>
              <w:rPr>
                <w:ins w:id="2452" w:author="james" w:date="2016-03-29T12:09:00Z"/>
              </w:rPr>
              <w:pPrChange w:id="2453" w:author="james" w:date="2016-03-29T12:10:00Z">
                <w:pPr/>
              </w:pPrChange>
            </w:pPr>
            <w:ins w:id="2454" w:author="james" w:date="2016-03-29T12:09:00Z">
              <w:r>
                <w:rPr>
                  <w:rFonts w:ascii="Calibri" w:hAnsi="Calibri"/>
                  <w:color w:val="000000"/>
                  <w:sz w:val="22"/>
                  <w:szCs w:val="22"/>
                </w:rPr>
                <w:t>1</w:t>
              </w:r>
            </w:ins>
          </w:p>
        </w:tc>
        <w:tc>
          <w:tcPr>
            <w:tcW w:w="1064" w:type="dxa"/>
            <w:tcPrChange w:id="2455" w:author="james" w:date="2016-03-29T12:09:00Z">
              <w:tcPr>
                <w:tcW w:w="1064" w:type="dxa"/>
              </w:tcPr>
            </w:tcPrChange>
          </w:tcPr>
          <w:p w14:paraId="487DDDDE" w14:textId="6CB98BC3" w:rsidR="00673D0E" w:rsidRDefault="00673D0E" w:rsidP="00673D0E">
            <w:pPr>
              <w:jc w:val="right"/>
              <w:rPr>
                <w:ins w:id="2456" w:author="james" w:date="2016-03-29T12:09:00Z"/>
              </w:rPr>
              <w:pPrChange w:id="2457" w:author="james" w:date="2016-03-29T12:10:00Z">
                <w:pPr/>
              </w:pPrChange>
            </w:pPr>
            <w:ins w:id="2458" w:author="james" w:date="2016-03-29T12:09:00Z">
              <w:r>
                <w:rPr>
                  <w:rFonts w:ascii="Calibri" w:hAnsi="Calibri"/>
                  <w:color w:val="000000"/>
                  <w:sz w:val="22"/>
                  <w:szCs w:val="22"/>
                </w:rPr>
                <w:t>0</w:t>
              </w:r>
            </w:ins>
          </w:p>
        </w:tc>
        <w:tc>
          <w:tcPr>
            <w:tcW w:w="1064" w:type="dxa"/>
            <w:tcPrChange w:id="2459" w:author="james" w:date="2016-03-29T12:09:00Z">
              <w:tcPr>
                <w:tcW w:w="1064" w:type="dxa"/>
              </w:tcPr>
            </w:tcPrChange>
          </w:tcPr>
          <w:p w14:paraId="1FB56385" w14:textId="2533B7F8" w:rsidR="00673D0E" w:rsidRDefault="00673D0E" w:rsidP="00673D0E">
            <w:pPr>
              <w:jc w:val="right"/>
              <w:rPr>
                <w:ins w:id="2460" w:author="james" w:date="2016-03-29T12:09:00Z"/>
              </w:rPr>
              <w:pPrChange w:id="2461" w:author="james" w:date="2016-03-29T12:10:00Z">
                <w:pPr/>
              </w:pPrChange>
            </w:pPr>
            <w:ins w:id="2462" w:author="james" w:date="2016-03-29T12:09:00Z">
              <w:r>
                <w:rPr>
                  <w:rFonts w:ascii="Calibri" w:hAnsi="Calibri"/>
                  <w:color w:val="000000"/>
                  <w:sz w:val="22"/>
                  <w:szCs w:val="22"/>
                </w:rPr>
                <w:t>1</w:t>
              </w:r>
            </w:ins>
          </w:p>
        </w:tc>
        <w:tc>
          <w:tcPr>
            <w:tcW w:w="1064" w:type="dxa"/>
            <w:tcPrChange w:id="2463" w:author="james" w:date="2016-03-29T12:09:00Z">
              <w:tcPr>
                <w:tcW w:w="1064" w:type="dxa"/>
              </w:tcPr>
            </w:tcPrChange>
          </w:tcPr>
          <w:p w14:paraId="0CB79EF1" w14:textId="4C256FF2" w:rsidR="00673D0E" w:rsidRDefault="00673D0E" w:rsidP="00673D0E">
            <w:pPr>
              <w:jc w:val="right"/>
              <w:rPr>
                <w:ins w:id="2464" w:author="james" w:date="2016-03-29T12:09:00Z"/>
              </w:rPr>
              <w:pPrChange w:id="2465" w:author="james" w:date="2016-03-29T12:10:00Z">
                <w:pPr/>
              </w:pPrChange>
            </w:pPr>
            <w:ins w:id="2466" w:author="james" w:date="2016-03-29T12:09:00Z">
              <w:r>
                <w:rPr>
                  <w:rFonts w:ascii="Calibri" w:hAnsi="Calibri"/>
                  <w:color w:val="000000"/>
                  <w:sz w:val="22"/>
                  <w:szCs w:val="22"/>
                </w:rPr>
                <w:t>-2</w:t>
              </w:r>
            </w:ins>
          </w:p>
        </w:tc>
        <w:tc>
          <w:tcPr>
            <w:tcW w:w="1064" w:type="dxa"/>
            <w:tcPrChange w:id="2467" w:author="james" w:date="2016-03-29T12:09:00Z">
              <w:tcPr>
                <w:tcW w:w="1064" w:type="dxa"/>
              </w:tcPr>
            </w:tcPrChange>
          </w:tcPr>
          <w:p w14:paraId="7B592ACF" w14:textId="5344825C" w:rsidR="00673D0E" w:rsidRDefault="00673D0E" w:rsidP="00673D0E">
            <w:pPr>
              <w:jc w:val="right"/>
              <w:rPr>
                <w:ins w:id="2468" w:author="james" w:date="2016-03-29T12:09:00Z"/>
              </w:rPr>
              <w:pPrChange w:id="2469" w:author="james" w:date="2016-03-29T12:10:00Z">
                <w:pPr/>
              </w:pPrChange>
            </w:pPr>
            <w:ins w:id="2470" w:author="james" w:date="2016-03-29T12:09:00Z">
              <w:r>
                <w:rPr>
                  <w:rFonts w:ascii="Calibri" w:hAnsi="Calibri"/>
                  <w:color w:val="000000"/>
                  <w:sz w:val="22"/>
                  <w:szCs w:val="22"/>
                </w:rPr>
                <w:t>-3</w:t>
              </w:r>
            </w:ins>
          </w:p>
        </w:tc>
      </w:tr>
      <w:tr w:rsidR="00673D0E" w14:paraId="6EAB221F" w14:textId="77777777" w:rsidTr="00673D0E">
        <w:trPr>
          <w:ins w:id="2471" w:author="james" w:date="2016-03-29T12:09:00Z"/>
        </w:trPr>
        <w:tc>
          <w:tcPr>
            <w:tcW w:w="1064" w:type="dxa"/>
            <w:tcPrChange w:id="2472" w:author="james" w:date="2016-03-29T12:09:00Z">
              <w:tcPr>
                <w:tcW w:w="1064" w:type="dxa"/>
              </w:tcPr>
            </w:tcPrChange>
          </w:tcPr>
          <w:p w14:paraId="06E48045" w14:textId="0649EF66" w:rsidR="00673D0E" w:rsidRDefault="00673D0E" w:rsidP="00673D0E">
            <w:pPr>
              <w:jc w:val="right"/>
              <w:rPr>
                <w:ins w:id="2473" w:author="james" w:date="2016-03-29T12:09:00Z"/>
              </w:rPr>
              <w:pPrChange w:id="2474" w:author="james" w:date="2016-03-29T12:10:00Z">
                <w:pPr/>
              </w:pPrChange>
            </w:pPr>
            <w:ins w:id="2475" w:author="james" w:date="2016-03-29T12:09:00Z">
              <w:r>
                <w:rPr>
                  <w:rFonts w:ascii="Calibri" w:hAnsi="Calibri"/>
                  <w:color w:val="000000"/>
                  <w:sz w:val="22"/>
                  <w:szCs w:val="22"/>
                </w:rPr>
                <w:t>01</w:t>
              </w:r>
            </w:ins>
          </w:p>
        </w:tc>
        <w:tc>
          <w:tcPr>
            <w:tcW w:w="1064" w:type="dxa"/>
            <w:tcPrChange w:id="2476" w:author="james" w:date="2016-03-29T12:09:00Z">
              <w:tcPr>
                <w:tcW w:w="1064" w:type="dxa"/>
              </w:tcPr>
            </w:tcPrChange>
          </w:tcPr>
          <w:p w14:paraId="0719958F" w14:textId="5D71C5B7" w:rsidR="00673D0E" w:rsidRDefault="00673D0E" w:rsidP="00673D0E">
            <w:pPr>
              <w:jc w:val="right"/>
              <w:rPr>
                <w:ins w:id="2477" w:author="james" w:date="2016-03-29T12:09:00Z"/>
              </w:rPr>
              <w:pPrChange w:id="2478" w:author="james" w:date="2016-03-29T12:10:00Z">
                <w:pPr/>
              </w:pPrChange>
            </w:pPr>
            <w:ins w:id="2479" w:author="james" w:date="2016-03-29T12:09:00Z">
              <w:r>
                <w:rPr>
                  <w:rFonts w:ascii="Calibri" w:hAnsi="Calibri"/>
                  <w:color w:val="000000"/>
                  <w:sz w:val="22"/>
                  <w:szCs w:val="22"/>
                </w:rPr>
                <w:t>-1</w:t>
              </w:r>
            </w:ins>
          </w:p>
        </w:tc>
        <w:tc>
          <w:tcPr>
            <w:tcW w:w="1064" w:type="dxa"/>
            <w:tcPrChange w:id="2480" w:author="james" w:date="2016-03-29T12:09:00Z">
              <w:tcPr>
                <w:tcW w:w="1064" w:type="dxa"/>
              </w:tcPr>
            </w:tcPrChange>
          </w:tcPr>
          <w:p w14:paraId="7B8B5527" w14:textId="70BAD704" w:rsidR="00673D0E" w:rsidRDefault="00673D0E" w:rsidP="00673D0E">
            <w:pPr>
              <w:jc w:val="right"/>
              <w:rPr>
                <w:ins w:id="2481" w:author="james" w:date="2016-03-29T12:09:00Z"/>
              </w:rPr>
              <w:pPrChange w:id="2482" w:author="james" w:date="2016-03-29T12:10:00Z">
                <w:pPr/>
              </w:pPrChange>
            </w:pPr>
            <w:ins w:id="2483" w:author="james" w:date="2016-03-29T12:09:00Z">
              <w:r>
                <w:rPr>
                  <w:rFonts w:ascii="Calibri" w:hAnsi="Calibri"/>
                  <w:color w:val="000000"/>
                  <w:sz w:val="22"/>
                  <w:szCs w:val="22"/>
                </w:rPr>
                <w:t>-1</w:t>
              </w:r>
            </w:ins>
          </w:p>
        </w:tc>
        <w:tc>
          <w:tcPr>
            <w:tcW w:w="1064" w:type="dxa"/>
            <w:tcPrChange w:id="2484" w:author="james" w:date="2016-03-29T12:09:00Z">
              <w:tcPr>
                <w:tcW w:w="1064" w:type="dxa"/>
              </w:tcPr>
            </w:tcPrChange>
          </w:tcPr>
          <w:p w14:paraId="2B4EC0F1" w14:textId="4AD7B6FA" w:rsidR="00673D0E" w:rsidRDefault="00673D0E" w:rsidP="00673D0E">
            <w:pPr>
              <w:jc w:val="right"/>
              <w:rPr>
                <w:ins w:id="2485" w:author="james" w:date="2016-03-29T12:09:00Z"/>
              </w:rPr>
              <w:pPrChange w:id="2486" w:author="james" w:date="2016-03-29T12:10:00Z">
                <w:pPr/>
              </w:pPrChange>
            </w:pPr>
            <w:ins w:id="2487" w:author="james" w:date="2016-03-29T12:09:00Z">
              <w:r>
                <w:rPr>
                  <w:rFonts w:ascii="Calibri" w:hAnsi="Calibri"/>
                  <w:color w:val="000000"/>
                  <w:sz w:val="22"/>
                  <w:szCs w:val="22"/>
                </w:rPr>
                <w:t>1</w:t>
              </w:r>
            </w:ins>
          </w:p>
        </w:tc>
        <w:tc>
          <w:tcPr>
            <w:tcW w:w="1064" w:type="dxa"/>
            <w:tcPrChange w:id="2488" w:author="james" w:date="2016-03-29T12:09:00Z">
              <w:tcPr>
                <w:tcW w:w="1064" w:type="dxa"/>
              </w:tcPr>
            </w:tcPrChange>
          </w:tcPr>
          <w:p w14:paraId="074C9620" w14:textId="50937ED8" w:rsidR="00673D0E" w:rsidRDefault="00673D0E" w:rsidP="00673D0E">
            <w:pPr>
              <w:jc w:val="right"/>
              <w:rPr>
                <w:ins w:id="2489" w:author="james" w:date="2016-03-29T12:09:00Z"/>
              </w:rPr>
              <w:pPrChange w:id="2490" w:author="james" w:date="2016-03-29T12:10:00Z">
                <w:pPr/>
              </w:pPrChange>
            </w:pPr>
            <w:ins w:id="2491" w:author="james" w:date="2016-03-29T12:09:00Z">
              <w:r>
                <w:rPr>
                  <w:rFonts w:ascii="Calibri" w:hAnsi="Calibri"/>
                  <w:color w:val="000000"/>
                  <w:sz w:val="22"/>
                  <w:szCs w:val="22"/>
                </w:rPr>
                <w:t>3</w:t>
              </w:r>
            </w:ins>
          </w:p>
        </w:tc>
        <w:tc>
          <w:tcPr>
            <w:tcW w:w="1064" w:type="dxa"/>
            <w:tcPrChange w:id="2492" w:author="james" w:date="2016-03-29T12:09:00Z">
              <w:tcPr>
                <w:tcW w:w="1064" w:type="dxa"/>
              </w:tcPr>
            </w:tcPrChange>
          </w:tcPr>
          <w:p w14:paraId="2028026C" w14:textId="4575FF22" w:rsidR="00673D0E" w:rsidRDefault="00673D0E" w:rsidP="00673D0E">
            <w:pPr>
              <w:jc w:val="right"/>
              <w:rPr>
                <w:ins w:id="2493" w:author="james" w:date="2016-03-29T12:09:00Z"/>
              </w:rPr>
              <w:pPrChange w:id="2494" w:author="james" w:date="2016-03-29T12:10:00Z">
                <w:pPr/>
              </w:pPrChange>
            </w:pPr>
            <w:ins w:id="2495" w:author="james" w:date="2016-03-29T12:09:00Z">
              <w:r>
                <w:rPr>
                  <w:rFonts w:ascii="Calibri" w:hAnsi="Calibri"/>
                  <w:color w:val="000000"/>
                  <w:sz w:val="22"/>
                  <w:szCs w:val="22"/>
                </w:rPr>
                <w:t>1</w:t>
              </w:r>
            </w:ins>
          </w:p>
        </w:tc>
        <w:tc>
          <w:tcPr>
            <w:tcW w:w="1064" w:type="dxa"/>
            <w:tcPrChange w:id="2496" w:author="james" w:date="2016-03-29T12:09:00Z">
              <w:tcPr>
                <w:tcW w:w="1064" w:type="dxa"/>
              </w:tcPr>
            </w:tcPrChange>
          </w:tcPr>
          <w:p w14:paraId="39F1B6F0" w14:textId="5AC98CF2" w:rsidR="00673D0E" w:rsidRDefault="00673D0E" w:rsidP="00673D0E">
            <w:pPr>
              <w:jc w:val="right"/>
              <w:rPr>
                <w:ins w:id="2497" w:author="james" w:date="2016-03-29T12:09:00Z"/>
              </w:rPr>
              <w:pPrChange w:id="2498" w:author="james" w:date="2016-03-29T12:10:00Z">
                <w:pPr/>
              </w:pPrChange>
            </w:pPr>
            <w:ins w:id="2499" w:author="james" w:date="2016-03-29T12:09:00Z">
              <w:r>
                <w:rPr>
                  <w:rFonts w:ascii="Calibri" w:hAnsi="Calibri"/>
                  <w:color w:val="000000"/>
                  <w:sz w:val="22"/>
                  <w:szCs w:val="22"/>
                </w:rPr>
                <w:t>3</w:t>
              </w:r>
            </w:ins>
          </w:p>
        </w:tc>
        <w:tc>
          <w:tcPr>
            <w:tcW w:w="1064" w:type="dxa"/>
            <w:tcPrChange w:id="2500" w:author="james" w:date="2016-03-29T12:09:00Z">
              <w:tcPr>
                <w:tcW w:w="1064" w:type="dxa"/>
              </w:tcPr>
            </w:tcPrChange>
          </w:tcPr>
          <w:p w14:paraId="0903D687" w14:textId="013118B4" w:rsidR="00673D0E" w:rsidRDefault="00673D0E" w:rsidP="00673D0E">
            <w:pPr>
              <w:jc w:val="right"/>
              <w:rPr>
                <w:ins w:id="2501" w:author="james" w:date="2016-03-29T12:09:00Z"/>
              </w:rPr>
              <w:pPrChange w:id="2502" w:author="james" w:date="2016-03-29T12:10:00Z">
                <w:pPr/>
              </w:pPrChange>
            </w:pPr>
            <w:ins w:id="2503" w:author="james" w:date="2016-03-29T12:09:00Z">
              <w:r>
                <w:rPr>
                  <w:rFonts w:ascii="Calibri" w:hAnsi="Calibri"/>
                  <w:color w:val="000000"/>
                  <w:sz w:val="22"/>
                  <w:szCs w:val="22"/>
                </w:rPr>
                <w:t>-1</w:t>
              </w:r>
            </w:ins>
          </w:p>
        </w:tc>
        <w:tc>
          <w:tcPr>
            <w:tcW w:w="1064" w:type="dxa"/>
            <w:tcPrChange w:id="2504" w:author="james" w:date="2016-03-29T12:09:00Z">
              <w:tcPr>
                <w:tcW w:w="1064" w:type="dxa"/>
              </w:tcPr>
            </w:tcPrChange>
          </w:tcPr>
          <w:p w14:paraId="7349BB80" w14:textId="538D5D5F" w:rsidR="00673D0E" w:rsidRDefault="00673D0E" w:rsidP="00673D0E">
            <w:pPr>
              <w:jc w:val="right"/>
              <w:rPr>
                <w:ins w:id="2505" w:author="james" w:date="2016-03-29T12:09:00Z"/>
              </w:rPr>
              <w:pPrChange w:id="2506" w:author="james" w:date="2016-03-29T12:10:00Z">
                <w:pPr/>
              </w:pPrChange>
            </w:pPr>
            <w:ins w:id="2507" w:author="james" w:date="2016-03-29T12:09:00Z">
              <w:r>
                <w:rPr>
                  <w:rFonts w:ascii="Calibri" w:hAnsi="Calibri"/>
                  <w:color w:val="000000"/>
                  <w:sz w:val="22"/>
                  <w:szCs w:val="22"/>
                </w:rPr>
                <w:t>-1</w:t>
              </w:r>
            </w:ins>
          </w:p>
        </w:tc>
      </w:tr>
      <w:tr w:rsidR="00673D0E" w14:paraId="65D137A5" w14:textId="77777777" w:rsidTr="00673D0E">
        <w:trPr>
          <w:ins w:id="2508" w:author="james" w:date="2016-03-29T12:09:00Z"/>
        </w:trPr>
        <w:tc>
          <w:tcPr>
            <w:tcW w:w="1064" w:type="dxa"/>
            <w:tcPrChange w:id="2509" w:author="james" w:date="2016-03-29T12:09:00Z">
              <w:tcPr>
                <w:tcW w:w="1064" w:type="dxa"/>
              </w:tcPr>
            </w:tcPrChange>
          </w:tcPr>
          <w:p w14:paraId="3648EC95" w14:textId="7143F740" w:rsidR="00673D0E" w:rsidRDefault="00673D0E" w:rsidP="00673D0E">
            <w:pPr>
              <w:jc w:val="right"/>
              <w:rPr>
                <w:ins w:id="2510" w:author="james" w:date="2016-03-29T12:09:00Z"/>
              </w:rPr>
              <w:pPrChange w:id="2511" w:author="james" w:date="2016-03-29T12:10:00Z">
                <w:pPr/>
              </w:pPrChange>
            </w:pPr>
            <w:ins w:id="2512" w:author="james" w:date="2016-03-29T12:09:00Z">
              <w:r>
                <w:rPr>
                  <w:rFonts w:ascii="Calibri" w:hAnsi="Calibri"/>
                  <w:color w:val="000000"/>
                  <w:sz w:val="22"/>
                  <w:szCs w:val="22"/>
                </w:rPr>
                <w:t>10</w:t>
              </w:r>
            </w:ins>
          </w:p>
        </w:tc>
        <w:tc>
          <w:tcPr>
            <w:tcW w:w="1064" w:type="dxa"/>
            <w:tcPrChange w:id="2513" w:author="james" w:date="2016-03-29T12:09:00Z">
              <w:tcPr>
                <w:tcW w:w="1064" w:type="dxa"/>
              </w:tcPr>
            </w:tcPrChange>
          </w:tcPr>
          <w:p w14:paraId="26A8EA92" w14:textId="57715393" w:rsidR="00673D0E" w:rsidRDefault="00673D0E" w:rsidP="00673D0E">
            <w:pPr>
              <w:jc w:val="right"/>
              <w:rPr>
                <w:ins w:id="2514" w:author="james" w:date="2016-03-29T12:09:00Z"/>
              </w:rPr>
              <w:pPrChange w:id="2515" w:author="james" w:date="2016-03-29T12:10:00Z">
                <w:pPr/>
              </w:pPrChange>
            </w:pPr>
            <w:ins w:id="2516" w:author="james" w:date="2016-03-29T12:09:00Z">
              <w:r>
                <w:rPr>
                  <w:rFonts w:ascii="Calibri" w:hAnsi="Calibri"/>
                  <w:color w:val="000000"/>
                  <w:sz w:val="22"/>
                  <w:szCs w:val="22"/>
                </w:rPr>
                <w:t>0</w:t>
              </w:r>
            </w:ins>
          </w:p>
        </w:tc>
        <w:tc>
          <w:tcPr>
            <w:tcW w:w="1064" w:type="dxa"/>
            <w:tcPrChange w:id="2517" w:author="james" w:date="2016-03-29T12:09:00Z">
              <w:tcPr>
                <w:tcW w:w="1064" w:type="dxa"/>
              </w:tcPr>
            </w:tcPrChange>
          </w:tcPr>
          <w:p w14:paraId="393B9FBB" w14:textId="31A01C06" w:rsidR="00673D0E" w:rsidRDefault="00673D0E" w:rsidP="00673D0E">
            <w:pPr>
              <w:jc w:val="right"/>
              <w:rPr>
                <w:ins w:id="2518" w:author="james" w:date="2016-03-29T12:09:00Z"/>
              </w:rPr>
              <w:pPrChange w:id="2519" w:author="james" w:date="2016-03-29T12:10:00Z">
                <w:pPr/>
              </w:pPrChange>
            </w:pPr>
            <w:ins w:id="2520" w:author="james" w:date="2016-03-29T12:09:00Z">
              <w:r>
                <w:rPr>
                  <w:rFonts w:ascii="Calibri" w:hAnsi="Calibri"/>
                  <w:color w:val="000000"/>
                  <w:sz w:val="22"/>
                  <w:szCs w:val="22"/>
                </w:rPr>
                <w:t>1</w:t>
              </w:r>
            </w:ins>
          </w:p>
        </w:tc>
        <w:tc>
          <w:tcPr>
            <w:tcW w:w="1064" w:type="dxa"/>
            <w:tcPrChange w:id="2521" w:author="james" w:date="2016-03-29T12:09:00Z">
              <w:tcPr>
                <w:tcW w:w="1064" w:type="dxa"/>
              </w:tcPr>
            </w:tcPrChange>
          </w:tcPr>
          <w:p w14:paraId="3F6BA7B8" w14:textId="665FE20D" w:rsidR="00673D0E" w:rsidRDefault="00673D0E" w:rsidP="00673D0E">
            <w:pPr>
              <w:jc w:val="right"/>
              <w:rPr>
                <w:ins w:id="2522" w:author="james" w:date="2016-03-29T12:09:00Z"/>
              </w:rPr>
              <w:pPrChange w:id="2523" w:author="james" w:date="2016-03-29T12:10:00Z">
                <w:pPr/>
              </w:pPrChange>
            </w:pPr>
            <w:ins w:id="2524" w:author="james" w:date="2016-03-29T12:09:00Z">
              <w:r>
                <w:rPr>
                  <w:rFonts w:ascii="Calibri" w:hAnsi="Calibri"/>
                  <w:color w:val="000000"/>
                  <w:sz w:val="22"/>
                  <w:szCs w:val="22"/>
                </w:rPr>
                <w:t>0</w:t>
              </w:r>
            </w:ins>
          </w:p>
        </w:tc>
        <w:tc>
          <w:tcPr>
            <w:tcW w:w="1064" w:type="dxa"/>
            <w:tcPrChange w:id="2525" w:author="james" w:date="2016-03-29T12:09:00Z">
              <w:tcPr>
                <w:tcW w:w="1064" w:type="dxa"/>
              </w:tcPr>
            </w:tcPrChange>
          </w:tcPr>
          <w:p w14:paraId="200E0F11" w14:textId="076FFEB1" w:rsidR="00673D0E" w:rsidRDefault="00673D0E" w:rsidP="00673D0E">
            <w:pPr>
              <w:jc w:val="right"/>
              <w:rPr>
                <w:ins w:id="2526" w:author="james" w:date="2016-03-29T12:09:00Z"/>
              </w:rPr>
              <w:pPrChange w:id="2527" w:author="james" w:date="2016-03-29T12:10:00Z">
                <w:pPr/>
              </w:pPrChange>
            </w:pPr>
            <w:ins w:id="2528" w:author="james" w:date="2016-03-29T12:09:00Z">
              <w:r>
                <w:rPr>
                  <w:rFonts w:ascii="Calibri" w:hAnsi="Calibri"/>
                  <w:color w:val="000000"/>
                  <w:sz w:val="22"/>
                  <w:szCs w:val="22"/>
                </w:rPr>
                <w:t>-1</w:t>
              </w:r>
            </w:ins>
          </w:p>
        </w:tc>
        <w:tc>
          <w:tcPr>
            <w:tcW w:w="1064" w:type="dxa"/>
            <w:tcPrChange w:id="2529" w:author="james" w:date="2016-03-29T12:09:00Z">
              <w:tcPr>
                <w:tcW w:w="1064" w:type="dxa"/>
              </w:tcPr>
            </w:tcPrChange>
          </w:tcPr>
          <w:p w14:paraId="5664D51E" w14:textId="6E8A8A57" w:rsidR="00673D0E" w:rsidRDefault="00673D0E" w:rsidP="00673D0E">
            <w:pPr>
              <w:jc w:val="right"/>
              <w:rPr>
                <w:ins w:id="2530" w:author="james" w:date="2016-03-29T12:09:00Z"/>
              </w:rPr>
              <w:pPrChange w:id="2531" w:author="james" w:date="2016-03-29T12:10:00Z">
                <w:pPr/>
              </w:pPrChange>
            </w:pPr>
            <w:ins w:id="2532" w:author="james" w:date="2016-03-29T12:09:00Z">
              <w:r>
                <w:rPr>
                  <w:rFonts w:ascii="Calibri" w:hAnsi="Calibri"/>
                  <w:color w:val="000000"/>
                  <w:sz w:val="22"/>
                  <w:szCs w:val="22"/>
                </w:rPr>
                <w:t>-2</w:t>
              </w:r>
            </w:ins>
          </w:p>
        </w:tc>
        <w:tc>
          <w:tcPr>
            <w:tcW w:w="1064" w:type="dxa"/>
            <w:tcPrChange w:id="2533" w:author="james" w:date="2016-03-29T12:09:00Z">
              <w:tcPr>
                <w:tcW w:w="1064" w:type="dxa"/>
              </w:tcPr>
            </w:tcPrChange>
          </w:tcPr>
          <w:p w14:paraId="7550C6D9" w14:textId="53EA14BB" w:rsidR="00673D0E" w:rsidRDefault="00673D0E" w:rsidP="00673D0E">
            <w:pPr>
              <w:jc w:val="right"/>
              <w:rPr>
                <w:ins w:id="2534" w:author="james" w:date="2016-03-29T12:09:00Z"/>
              </w:rPr>
              <w:pPrChange w:id="2535" w:author="james" w:date="2016-03-29T12:10:00Z">
                <w:pPr/>
              </w:pPrChange>
            </w:pPr>
            <w:ins w:id="2536" w:author="james" w:date="2016-03-29T12:09:00Z">
              <w:r>
                <w:rPr>
                  <w:rFonts w:ascii="Calibri" w:hAnsi="Calibri"/>
                  <w:color w:val="000000"/>
                  <w:sz w:val="22"/>
                  <w:szCs w:val="22"/>
                </w:rPr>
                <w:t>-3</w:t>
              </w:r>
            </w:ins>
          </w:p>
        </w:tc>
        <w:tc>
          <w:tcPr>
            <w:tcW w:w="1064" w:type="dxa"/>
            <w:tcPrChange w:id="2537" w:author="james" w:date="2016-03-29T12:09:00Z">
              <w:tcPr>
                <w:tcW w:w="1064" w:type="dxa"/>
              </w:tcPr>
            </w:tcPrChange>
          </w:tcPr>
          <w:p w14:paraId="36E962B3" w14:textId="562A1DC7" w:rsidR="00673D0E" w:rsidRDefault="00673D0E" w:rsidP="00673D0E">
            <w:pPr>
              <w:jc w:val="right"/>
              <w:rPr>
                <w:ins w:id="2538" w:author="james" w:date="2016-03-29T12:09:00Z"/>
              </w:rPr>
              <w:pPrChange w:id="2539" w:author="james" w:date="2016-03-29T12:10:00Z">
                <w:pPr/>
              </w:pPrChange>
            </w:pPr>
            <w:ins w:id="2540" w:author="james" w:date="2016-03-29T12:09:00Z">
              <w:r>
                <w:rPr>
                  <w:rFonts w:ascii="Calibri" w:hAnsi="Calibri"/>
                  <w:color w:val="000000"/>
                  <w:sz w:val="22"/>
                  <w:szCs w:val="22"/>
                </w:rPr>
                <w:t>1</w:t>
              </w:r>
            </w:ins>
          </w:p>
        </w:tc>
        <w:tc>
          <w:tcPr>
            <w:tcW w:w="1064" w:type="dxa"/>
            <w:tcPrChange w:id="2541" w:author="james" w:date="2016-03-29T12:09:00Z">
              <w:tcPr>
                <w:tcW w:w="1064" w:type="dxa"/>
              </w:tcPr>
            </w:tcPrChange>
          </w:tcPr>
          <w:p w14:paraId="327C4E36" w14:textId="28C53EF3" w:rsidR="00673D0E" w:rsidRDefault="00673D0E" w:rsidP="00673D0E">
            <w:pPr>
              <w:jc w:val="right"/>
              <w:rPr>
                <w:ins w:id="2542" w:author="james" w:date="2016-03-29T12:09:00Z"/>
              </w:rPr>
              <w:pPrChange w:id="2543" w:author="james" w:date="2016-03-29T12:10:00Z">
                <w:pPr/>
              </w:pPrChange>
            </w:pPr>
            <w:ins w:id="2544" w:author="james" w:date="2016-03-29T12:09:00Z">
              <w:r>
                <w:rPr>
                  <w:rFonts w:ascii="Calibri" w:hAnsi="Calibri"/>
                  <w:color w:val="000000"/>
                  <w:sz w:val="22"/>
                  <w:szCs w:val="22"/>
                </w:rPr>
                <w:t>3</w:t>
              </w:r>
            </w:ins>
          </w:p>
        </w:tc>
      </w:tr>
      <w:tr w:rsidR="00673D0E" w14:paraId="3934B97C" w14:textId="77777777" w:rsidTr="00673D0E">
        <w:trPr>
          <w:ins w:id="2545" w:author="james" w:date="2016-03-29T12:09:00Z"/>
        </w:trPr>
        <w:tc>
          <w:tcPr>
            <w:tcW w:w="1064" w:type="dxa"/>
            <w:tcPrChange w:id="2546" w:author="james" w:date="2016-03-29T12:09:00Z">
              <w:tcPr>
                <w:tcW w:w="1064" w:type="dxa"/>
              </w:tcPr>
            </w:tcPrChange>
          </w:tcPr>
          <w:p w14:paraId="2650A077" w14:textId="320CBA15" w:rsidR="00673D0E" w:rsidRDefault="00673D0E" w:rsidP="00673D0E">
            <w:pPr>
              <w:jc w:val="right"/>
              <w:rPr>
                <w:ins w:id="2547" w:author="james" w:date="2016-03-29T12:09:00Z"/>
              </w:rPr>
              <w:pPrChange w:id="2548" w:author="james" w:date="2016-03-29T12:10:00Z">
                <w:pPr/>
              </w:pPrChange>
            </w:pPr>
            <w:ins w:id="2549" w:author="james" w:date="2016-03-29T12:09:00Z">
              <w:r>
                <w:rPr>
                  <w:rFonts w:ascii="Calibri" w:hAnsi="Calibri"/>
                  <w:color w:val="000000"/>
                  <w:sz w:val="22"/>
                  <w:szCs w:val="22"/>
                </w:rPr>
                <w:t>11</w:t>
              </w:r>
            </w:ins>
          </w:p>
        </w:tc>
        <w:tc>
          <w:tcPr>
            <w:tcW w:w="1064" w:type="dxa"/>
            <w:tcPrChange w:id="2550" w:author="james" w:date="2016-03-29T12:09:00Z">
              <w:tcPr>
                <w:tcW w:w="1064" w:type="dxa"/>
              </w:tcPr>
            </w:tcPrChange>
          </w:tcPr>
          <w:p w14:paraId="7E28C1CE" w14:textId="2D4B8E3F" w:rsidR="00673D0E" w:rsidRDefault="00673D0E" w:rsidP="00673D0E">
            <w:pPr>
              <w:jc w:val="right"/>
              <w:rPr>
                <w:ins w:id="2551" w:author="james" w:date="2016-03-29T12:09:00Z"/>
              </w:rPr>
              <w:pPrChange w:id="2552" w:author="james" w:date="2016-03-29T12:10:00Z">
                <w:pPr/>
              </w:pPrChange>
            </w:pPr>
            <w:ins w:id="2553" w:author="james" w:date="2016-03-29T12:09:00Z">
              <w:r>
                <w:rPr>
                  <w:rFonts w:ascii="Calibri" w:hAnsi="Calibri"/>
                  <w:color w:val="000000"/>
                  <w:sz w:val="22"/>
                  <w:szCs w:val="22"/>
                </w:rPr>
                <w:t>1</w:t>
              </w:r>
            </w:ins>
          </w:p>
        </w:tc>
        <w:tc>
          <w:tcPr>
            <w:tcW w:w="1064" w:type="dxa"/>
            <w:tcPrChange w:id="2554" w:author="james" w:date="2016-03-29T12:09:00Z">
              <w:tcPr>
                <w:tcW w:w="1064" w:type="dxa"/>
              </w:tcPr>
            </w:tcPrChange>
          </w:tcPr>
          <w:p w14:paraId="7C9FEE19" w14:textId="469CDFD4" w:rsidR="00673D0E" w:rsidRDefault="00673D0E" w:rsidP="00673D0E">
            <w:pPr>
              <w:jc w:val="right"/>
              <w:rPr>
                <w:ins w:id="2555" w:author="james" w:date="2016-03-29T12:09:00Z"/>
              </w:rPr>
              <w:pPrChange w:id="2556" w:author="james" w:date="2016-03-29T12:10:00Z">
                <w:pPr/>
              </w:pPrChange>
            </w:pPr>
            <w:ins w:id="2557" w:author="james" w:date="2016-03-29T12:09:00Z">
              <w:r>
                <w:rPr>
                  <w:rFonts w:ascii="Calibri" w:hAnsi="Calibri"/>
                  <w:color w:val="000000"/>
                  <w:sz w:val="22"/>
                  <w:szCs w:val="22"/>
                </w:rPr>
                <w:t>3</w:t>
              </w:r>
            </w:ins>
          </w:p>
        </w:tc>
        <w:tc>
          <w:tcPr>
            <w:tcW w:w="1064" w:type="dxa"/>
            <w:tcPrChange w:id="2558" w:author="james" w:date="2016-03-29T12:09:00Z">
              <w:tcPr>
                <w:tcW w:w="1064" w:type="dxa"/>
              </w:tcPr>
            </w:tcPrChange>
          </w:tcPr>
          <w:p w14:paraId="1E7E3570" w14:textId="0B4392CC" w:rsidR="00673D0E" w:rsidRDefault="00673D0E" w:rsidP="00673D0E">
            <w:pPr>
              <w:jc w:val="right"/>
              <w:rPr>
                <w:ins w:id="2559" w:author="james" w:date="2016-03-29T12:09:00Z"/>
              </w:rPr>
              <w:pPrChange w:id="2560" w:author="james" w:date="2016-03-29T12:10:00Z">
                <w:pPr/>
              </w:pPrChange>
            </w:pPr>
            <w:ins w:id="2561" w:author="james" w:date="2016-03-29T12:09:00Z">
              <w:r>
                <w:rPr>
                  <w:rFonts w:ascii="Calibri" w:hAnsi="Calibri"/>
                  <w:color w:val="000000"/>
                  <w:sz w:val="22"/>
                  <w:szCs w:val="22"/>
                </w:rPr>
                <w:t>-1</w:t>
              </w:r>
            </w:ins>
          </w:p>
        </w:tc>
        <w:tc>
          <w:tcPr>
            <w:tcW w:w="1064" w:type="dxa"/>
            <w:tcPrChange w:id="2562" w:author="james" w:date="2016-03-29T12:09:00Z">
              <w:tcPr>
                <w:tcW w:w="1064" w:type="dxa"/>
              </w:tcPr>
            </w:tcPrChange>
          </w:tcPr>
          <w:p w14:paraId="6AD4C301" w14:textId="3A635A3A" w:rsidR="00673D0E" w:rsidRDefault="00673D0E" w:rsidP="00673D0E">
            <w:pPr>
              <w:jc w:val="right"/>
              <w:rPr>
                <w:ins w:id="2563" w:author="james" w:date="2016-03-29T12:09:00Z"/>
              </w:rPr>
              <w:pPrChange w:id="2564" w:author="james" w:date="2016-03-29T12:10:00Z">
                <w:pPr/>
              </w:pPrChange>
            </w:pPr>
            <w:ins w:id="2565" w:author="james" w:date="2016-03-29T12:09:00Z">
              <w:r>
                <w:rPr>
                  <w:rFonts w:ascii="Calibri" w:hAnsi="Calibri"/>
                  <w:color w:val="000000"/>
                  <w:sz w:val="22"/>
                  <w:szCs w:val="22"/>
                </w:rPr>
                <w:t>-3</w:t>
              </w:r>
            </w:ins>
          </w:p>
        </w:tc>
        <w:tc>
          <w:tcPr>
            <w:tcW w:w="1064" w:type="dxa"/>
            <w:tcPrChange w:id="2566" w:author="james" w:date="2016-03-29T12:09:00Z">
              <w:tcPr>
                <w:tcW w:w="1064" w:type="dxa"/>
              </w:tcPr>
            </w:tcPrChange>
          </w:tcPr>
          <w:p w14:paraId="7F49FBD7" w14:textId="10892CCE" w:rsidR="00673D0E" w:rsidRDefault="00673D0E" w:rsidP="00673D0E">
            <w:pPr>
              <w:jc w:val="right"/>
              <w:rPr>
                <w:ins w:id="2567" w:author="james" w:date="2016-03-29T12:09:00Z"/>
              </w:rPr>
              <w:pPrChange w:id="2568" w:author="james" w:date="2016-03-29T12:10:00Z">
                <w:pPr/>
              </w:pPrChange>
            </w:pPr>
            <w:ins w:id="2569" w:author="james" w:date="2016-03-29T12:09:00Z">
              <w:r>
                <w:rPr>
                  <w:rFonts w:ascii="Calibri" w:hAnsi="Calibri"/>
                  <w:color w:val="000000"/>
                  <w:sz w:val="22"/>
                  <w:szCs w:val="22"/>
                </w:rPr>
                <w:t>-1</w:t>
              </w:r>
            </w:ins>
          </w:p>
        </w:tc>
        <w:tc>
          <w:tcPr>
            <w:tcW w:w="1064" w:type="dxa"/>
            <w:tcPrChange w:id="2570" w:author="james" w:date="2016-03-29T12:09:00Z">
              <w:tcPr>
                <w:tcW w:w="1064" w:type="dxa"/>
              </w:tcPr>
            </w:tcPrChange>
          </w:tcPr>
          <w:p w14:paraId="544F5852" w14:textId="7988841E" w:rsidR="00673D0E" w:rsidRDefault="00673D0E" w:rsidP="00673D0E">
            <w:pPr>
              <w:jc w:val="right"/>
              <w:rPr>
                <w:ins w:id="2571" w:author="james" w:date="2016-03-29T12:09:00Z"/>
              </w:rPr>
              <w:pPrChange w:id="2572" w:author="james" w:date="2016-03-29T12:10:00Z">
                <w:pPr/>
              </w:pPrChange>
            </w:pPr>
            <w:ins w:id="2573" w:author="james" w:date="2016-03-29T12:09:00Z">
              <w:r>
                <w:rPr>
                  <w:rFonts w:ascii="Calibri" w:hAnsi="Calibri"/>
                  <w:color w:val="000000"/>
                  <w:sz w:val="22"/>
                  <w:szCs w:val="22"/>
                </w:rPr>
                <w:t>-1</w:t>
              </w:r>
            </w:ins>
          </w:p>
        </w:tc>
        <w:tc>
          <w:tcPr>
            <w:tcW w:w="1064" w:type="dxa"/>
            <w:tcPrChange w:id="2574" w:author="james" w:date="2016-03-29T12:09:00Z">
              <w:tcPr>
                <w:tcW w:w="1064" w:type="dxa"/>
              </w:tcPr>
            </w:tcPrChange>
          </w:tcPr>
          <w:p w14:paraId="02FC2D51" w14:textId="05417654" w:rsidR="00673D0E" w:rsidRDefault="00673D0E" w:rsidP="00673D0E">
            <w:pPr>
              <w:jc w:val="right"/>
              <w:rPr>
                <w:ins w:id="2575" w:author="james" w:date="2016-03-29T12:09:00Z"/>
              </w:rPr>
              <w:pPrChange w:id="2576" w:author="james" w:date="2016-03-29T12:10:00Z">
                <w:pPr/>
              </w:pPrChange>
            </w:pPr>
            <w:ins w:id="2577" w:author="james" w:date="2016-03-29T12:09:00Z">
              <w:r>
                <w:rPr>
                  <w:rFonts w:ascii="Calibri" w:hAnsi="Calibri"/>
                  <w:color w:val="000000"/>
                  <w:sz w:val="22"/>
                  <w:szCs w:val="22"/>
                </w:rPr>
                <w:t>0</w:t>
              </w:r>
            </w:ins>
          </w:p>
        </w:tc>
        <w:tc>
          <w:tcPr>
            <w:tcW w:w="1064" w:type="dxa"/>
            <w:tcPrChange w:id="2578" w:author="james" w:date="2016-03-29T12:09:00Z">
              <w:tcPr>
                <w:tcW w:w="1064" w:type="dxa"/>
              </w:tcPr>
            </w:tcPrChange>
          </w:tcPr>
          <w:p w14:paraId="1F6322A4" w14:textId="3B6518B5" w:rsidR="00673D0E" w:rsidRDefault="00673D0E" w:rsidP="00673D0E">
            <w:pPr>
              <w:jc w:val="right"/>
              <w:rPr>
                <w:ins w:id="2579" w:author="james" w:date="2016-03-29T12:09:00Z"/>
              </w:rPr>
              <w:pPrChange w:id="2580" w:author="james" w:date="2016-03-29T12:10:00Z">
                <w:pPr/>
              </w:pPrChange>
            </w:pPr>
            <w:ins w:id="2581" w:author="james" w:date="2016-03-29T12:09:00Z">
              <w:r>
                <w:rPr>
                  <w:rFonts w:ascii="Calibri" w:hAnsi="Calibri"/>
                  <w:color w:val="000000"/>
                  <w:sz w:val="22"/>
                  <w:szCs w:val="22"/>
                </w:rPr>
                <w:t>1</w:t>
              </w:r>
            </w:ins>
          </w:p>
        </w:tc>
      </w:tr>
    </w:tbl>
    <w:p w14:paraId="6167BE02" w14:textId="77777777" w:rsidR="001F2A33" w:rsidRDefault="001F2A33" w:rsidP="00144168">
      <w:pPr>
        <w:rPr>
          <w:ins w:id="2582" w:author="james" w:date="2016-03-29T13:10:00Z"/>
        </w:rPr>
      </w:pPr>
    </w:p>
    <w:p w14:paraId="2D773B8F" w14:textId="77777777" w:rsidR="00807010" w:rsidRDefault="00807010" w:rsidP="00144168">
      <w:pPr>
        <w:rPr>
          <w:ins w:id="2583" w:author="james" w:date="2016-03-29T12:04:00Z"/>
        </w:rPr>
      </w:pPr>
    </w:p>
    <w:p w14:paraId="79C2B9B0" w14:textId="55858CEC" w:rsidR="00673D0E" w:rsidRDefault="00673D0E" w:rsidP="00673D0E">
      <w:pPr>
        <w:pStyle w:val="Caption"/>
        <w:keepNext/>
        <w:rPr>
          <w:ins w:id="2584" w:author="james" w:date="2016-03-29T12:10:00Z"/>
        </w:rPr>
      </w:pPr>
      <w:ins w:id="2585" w:author="james" w:date="2016-03-29T12:10:00Z">
        <w:r>
          <w:t xml:space="preserve">Table </w:t>
        </w:r>
        <w:r>
          <w:fldChar w:fldCharType="begin"/>
        </w:r>
        <w:r>
          <w:instrText xml:space="preserve"> SEQ Table \* ARABIC </w:instrText>
        </w:r>
        <w:r>
          <w:fldChar w:fldCharType="separate"/>
        </w:r>
      </w:ins>
      <w:ins w:id="2586" w:author="james" w:date="2016-03-30T13:14:00Z">
        <w:r w:rsidR="007B0E2C">
          <w:rPr>
            <w:noProof/>
          </w:rPr>
          <w:t>16</w:t>
        </w:r>
      </w:ins>
      <w:ins w:id="2587" w:author="james" w:date="2016-03-29T12:10:00Z">
        <w:r>
          <w:fldChar w:fldCharType="end"/>
        </w:r>
        <w:r>
          <w:t xml:space="preserve"> Encoding of 3-bit samples</w:t>
        </w:r>
      </w:ins>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Change w:id="2588">
          <w:tblGrid>
            <w:gridCol w:w="1064"/>
            <w:gridCol w:w="1064"/>
            <w:gridCol w:w="1064"/>
            <w:gridCol w:w="1064"/>
            <w:gridCol w:w="1064"/>
            <w:gridCol w:w="1064"/>
            <w:gridCol w:w="1064"/>
            <w:gridCol w:w="1064"/>
            <w:gridCol w:w="1064"/>
          </w:tblGrid>
        </w:tblGridChange>
      </w:tblGrid>
      <w:tr w:rsidR="00673D0E" w14:paraId="551FE54E" w14:textId="77777777" w:rsidTr="00B13CFD">
        <w:trPr>
          <w:ins w:id="2589" w:author="james" w:date="2016-03-29T12:10:00Z"/>
        </w:trPr>
        <w:tc>
          <w:tcPr>
            <w:tcW w:w="1064" w:type="dxa"/>
            <w:shd w:val="clear" w:color="auto" w:fill="548DD4" w:themeFill="text2" w:themeFillTint="99"/>
          </w:tcPr>
          <w:p w14:paraId="3E5A83D5" w14:textId="77777777" w:rsidR="00673D0E" w:rsidRPr="00514B5D" w:rsidRDefault="00673D0E" w:rsidP="00B13CFD">
            <w:pPr>
              <w:rPr>
                <w:ins w:id="2590" w:author="james" w:date="2016-03-29T12:10:00Z"/>
                <w:b/>
                <w:color w:val="FFFFFF" w:themeColor="background1"/>
              </w:rPr>
            </w:pPr>
            <w:ins w:id="2591" w:author="james" w:date="2016-03-29T12:10:00Z">
              <w:r w:rsidRPr="00514B5D">
                <w:rPr>
                  <w:rFonts w:ascii="Calibri" w:hAnsi="Calibri"/>
                  <w:b/>
                  <w:color w:val="FFFFFF" w:themeColor="background1"/>
                  <w:sz w:val="22"/>
                  <w:szCs w:val="22"/>
                </w:rPr>
                <w:t>Binary</w:t>
              </w:r>
            </w:ins>
          </w:p>
        </w:tc>
        <w:tc>
          <w:tcPr>
            <w:tcW w:w="1064" w:type="dxa"/>
            <w:shd w:val="clear" w:color="auto" w:fill="548DD4" w:themeFill="text2" w:themeFillTint="99"/>
          </w:tcPr>
          <w:p w14:paraId="318055A0" w14:textId="77777777" w:rsidR="00673D0E" w:rsidRPr="00514B5D" w:rsidRDefault="00673D0E" w:rsidP="00B13CFD">
            <w:pPr>
              <w:rPr>
                <w:ins w:id="2592" w:author="james" w:date="2016-03-29T12:10:00Z"/>
                <w:b/>
                <w:color w:val="FFFFFF" w:themeColor="background1"/>
              </w:rPr>
            </w:pPr>
            <w:ins w:id="2593" w:author="james" w:date="2016-03-29T12:10:00Z">
              <w:r w:rsidRPr="00514B5D">
                <w:rPr>
                  <w:rFonts w:ascii="Calibri" w:hAnsi="Calibri"/>
                  <w:b/>
                  <w:color w:val="FFFFFF" w:themeColor="background1"/>
                  <w:sz w:val="22"/>
                  <w:szCs w:val="22"/>
                </w:rPr>
                <w:t>OB</w:t>
              </w:r>
            </w:ins>
          </w:p>
        </w:tc>
        <w:tc>
          <w:tcPr>
            <w:tcW w:w="1064" w:type="dxa"/>
            <w:shd w:val="clear" w:color="auto" w:fill="548DD4" w:themeFill="text2" w:themeFillTint="99"/>
          </w:tcPr>
          <w:p w14:paraId="2361AD66" w14:textId="77777777" w:rsidR="00673D0E" w:rsidRPr="00514B5D" w:rsidRDefault="00673D0E" w:rsidP="00B13CFD">
            <w:pPr>
              <w:rPr>
                <w:ins w:id="2594" w:author="james" w:date="2016-03-29T12:10:00Z"/>
                <w:b/>
                <w:color w:val="FFFFFF" w:themeColor="background1"/>
              </w:rPr>
            </w:pPr>
            <w:ins w:id="2595" w:author="james" w:date="2016-03-29T12:10:00Z">
              <w:r w:rsidRPr="00514B5D">
                <w:rPr>
                  <w:rFonts w:ascii="Calibri" w:hAnsi="Calibri"/>
                  <w:b/>
                  <w:color w:val="FFFFFF" w:themeColor="background1"/>
                  <w:sz w:val="22"/>
                  <w:szCs w:val="22"/>
                </w:rPr>
                <w:t>OBA</w:t>
              </w:r>
            </w:ins>
          </w:p>
        </w:tc>
        <w:tc>
          <w:tcPr>
            <w:tcW w:w="1064" w:type="dxa"/>
            <w:shd w:val="clear" w:color="auto" w:fill="548DD4" w:themeFill="text2" w:themeFillTint="99"/>
          </w:tcPr>
          <w:p w14:paraId="7545E676" w14:textId="77777777" w:rsidR="00673D0E" w:rsidRPr="00514B5D" w:rsidRDefault="00673D0E" w:rsidP="00B13CFD">
            <w:pPr>
              <w:rPr>
                <w:ins w:id="2596" w:author="james" w:date="2016-03-29T12:10:00Z"/>
                <w:b/>
                <w:color w:val="FFFFFF" w:themeColor="background1"/>
              </w:rPr>
            </w:pPr>
            <w:ins w:id="2597" w:author="james" w:date="2016-03-29T12:10:00Z">
              <w:r w:rsidRPr="00514B5D">
                <w:rPr>
                  <w:rFonts w:ascii="Calibri" w:hAnsi="Calibri"/>
                  <w:b/>
                  <w:color w:val="FFFFFF" w:themeColor="background1"/>
                  <w:sz w:val="22"/>
                  <w:szCs w:val="22"/>
                </w:rPr>
                <w:t>SM</w:t>
              </w:r>
            </w:ins>
          </w:p>
        </w:tc>
        <w:tc>
          <w:tcPr>
            <w:tcW w:w="1064" w:type="dxa"/>
            <w:shd w:val="clear" w:color="auto" w:fill="548DD4" w:themeFill="text2" w:themeFillTint="99"/>
          </w:tcPr>
          <w:p w14:paraId="15A736DA" w14:textId="77777777" w:rsidR="00673D0E" w:rsidRPr="00514B5D" w:rsidRDefault="00673D0E" w:rsidP="00B13CFD">
            <w:pPr>
              <w:rPr>
                <w:ins w:id="2598" w:author="james" w:date="2016-03-29T12:10:00Z"/>
                <w:b/>
                <w:color w:val="FFFFFF" w:themeColor="background1"/>
              </w:rPr>
            </w:pPr>
            <w:ins w:id="2599" w:author="james" w:date="2016-03-29T12:10:00Z">
              <w:r w:rsidRPr="00514B5D">
                <w:rPr>
                  <w:rFonts w:ascii="Calibri" w:hAnsi="Calibri"/>
                  <w:b/>
                  <w:color w:val="FFFFFF" w:themeColor="background1"/>
                  <w:sz w:val="22"/>
                  <w:szCs w:val="22"/>
                </w:rPr>
                <w:t>SMA</w:t>
              </w:r>
            </w:ins>
          </w:p>
        </w:tc>
        <w:tc>
          <w:tcPr>
            <w:tcW w:w="1064" w:type="dxa"/>
            <w:shd w:val="clear" w:color="auto" w:fill="548DD4" w:themeFill="text2" w:themeFillTint="99"/>
          </w:tcPr>
          <w:p w14:paraId="4AF017F2" w14:textId="77777777" w:rsidR="00673D0E" w:rsidRPr="00514B5D" w:rsidRDefault="00673D0E" w:rsidP="00B13CFD">
            <w:pPr>
              <w:rPr>
                <w:ins w:id="2600" w:author="james" w:date="2016-03-29T12:10:00Z"/>
                <w:b/>
                <w:color w:val="FFFFFF" w:themeColor="background1"/>
              </w:rPr>
            </w:pPr>
            <w:ins w:id="2601" w:author="james" w:date="2016-03-29T12:10:00Z">
              <w:r w:rsidRPr="00514B5D">
                <w:rPr>
                  <w:rFonts w:ascii="Calibri" w:hAnsi="Calibri"/>
                  <w:b/>
                  <w:color w:val="FFFFFF" w:themeColor="background1"/>
                  <w:sz w:val="22"/>
                  <w:szCs w:val="22"/>
                </w:rPr>
                <w:t>TC</w:t>
              </w:r>
            </w:ins>
          </w:p>
        </w:tc>
        <w:tc>
          <w:tcPr>
            <w:tcW w:w="1064" w:type="dxa"/>
            <w:shd w:val="clear" w:color="auto" w:fill="548DD4" w:themeFill="text2" w:themeFillTint="99"/>
          </w:tcPr>
          <w:p w14:paraId="77D37514" w14:textId="77777777" w:rsidR="00673D0E" w:rsidRPr="00514B5D" w:rsidRDefault="00673D0E" w:rsidP="00B13CFD">
            <w:pPr>
              <w:rPr>
                <w:ins w:id="2602" w:author="james" w:date="2016-03-29T12:10:00Z"/>
                <w:b/>
                <w:color w:val="FFFFFF" w:themeColor="background1"/>
              </w:rPr>
            </w:pPr>
            <w:ins w:id="2603" w:author="james" w:date="2016-03-29T12:10:00Z">
              <w:r w:rsidRPr="00514B5D">
                <w:rPr>
                  <w:rFonts w:ascii="Calibri" w:hAnsi="Calibri"/>
                  <w:b/>
                  <w:color w:val="FFFFFF" w:themeColor="background1"/>
                  <w:sz w:val="22"/>
                  <w:szCs w:val="22"/>
                </w:rPr>
                <w:t>TCA</w:t>
              </w:r>
            </w:ins>
          </w:p>
        </w:tc>
        <w:tc>
          <w:tcPr>
            <w:tcW w:w="1064" w:type="dxa"/>
            <w:shd w:val="clear" w:color="auto" w:fill="548DD4" w:themeFill="text2" w:themeFillTint="99"/>
          </w:tcPr>
          <w:p w14:paraId="063F7C20" w14:textId="77777777" w:rsidR="00673D0E" w:rsidRPr="00514B5D" w:rsidRDefault="00673D0E" w:rsidP="00B13CFD">
            <w:pPr>
              <w:rPr>
                <w:ins w:id="2604" w:author="james" w:date="2016-03-29T12:10:00Z"/>
                <w:b/>
                <w:color w:val="FFFFFF" w:themeColor="background1"/>
              </w:rPr>
            </w:pPr>
            <w:ins w:id="2605" w:author="james" w:date="2016-03-29T12:10:00Z">
              <w:r w:rsidRPr="00514B5D">
                <w:rPr>
                  <w:rFonts w:ascii="Calibri" w:hAnsi="Calibri"/>
                  <w:b/>
                  <w:color w:val="FFFFFF" w:themeColor="background1"/>
                  <w:sz w:val="22"/>
                  <w:szCs w:val="22"/>
                </w:rPr>
                <w:t>OG</w:t>
              </w:r>
            </w:ins>
          </w:p>
        </w:tc>
        <w:tc>
          <w:tcPr>
            <w:tcW w:w="1064" w:type="dxa"/>
            <w:shd w:val="clear" w:color="auto" w:fill="548DD4" w:themeFill="text2" w:themeFillTint="99"/>
          </w:tcPr>
          <w:p w14:paraId="4C8994D7" w14:textId="77777777" w:rsidR="00673D0E" w:rsidRPr="00514B5D" w:rsidRDefault="00673D0E" w:rsidP="00B13CFD">
            <w:pPr>
              <w:rPr>
                <w:ins w:id="2606" w:author="james" w:date="2016-03-29T12:10:00Z"/>
                <w:b/>
                <w:color w:val="FFFFFF" w:themeColor="background1"/>
              </w:rPr>
            </w:pPr>
            <w:ins w:id="2607" w:author="james" w:date="2016-03-29T12:10:00Z">
              <w:r w:rsidRPr="00514B5D">
                <w:rPr>
                  <w:rFonts w:ascii="Calibri" w:hAnsi="Calibri"/>
                  <w:b/>
                  <w:color w:val="FFFFFF" w:themeColor="background1"/>
                  <w:sz w:val="22"/>
                  <w:szCs w:val="22"/>
                </w:rPr>
                <w:t>OGA</w:t>
              </w:r>
            </w:ins>
          </w:p>
        </w:tc>
      </w:tr>
      <w:tr w:rsidR="009130F1" w14:paraId="6895075A" w14:textId="77777777" w:rsidTr="00B13CFD">
        <w:tblPrEx>
          <w:tblW w:w="0" w:type="auto"/>
          <w:tblPrExChange w:id="2608" w:author="james" w:date="2016-03-29T12:11:00Z">
            <w:tblPrEx>
              <w:tblW w:w="0" w:type="auto"/>
            </w:tblPrEx>
          </w:tblPrExChange>
        </w:tblPrEx>
        <w:trPr>
          <w:ins w:id="2609" w:author="james" w:date="2016-03-29T12:10:00Z"/>
        </w:trPr>
        <w:tc>
          <w:tcPr>
            <w:tcW w:w="1064" w:type="dxa"/>
            <w:vAlign w:val="bottom"/>
            <w:tcPrChange w:id="2610" w:author="james" w:date="2016-03-29T12:11:00Z">
              <w:tcPr>
                <w:tcW w:w="1064" w:type="dxa"/>
              </w:tcPr>
            </w:tcPrChange>
          </w:tcPr>
          <w:p w14:paraId="43ACBC13" w14:textId="756833F5" w:rsidR="009130F1" w:rsidRDefault="009130F1" w:rsidP="009130F1">
            <w:pPr>
              <w:jc w:val="right"/>
              <w:rPr>
                <w:ins w:id="2611" w:author="james" w:date="2016-03-29T12:10:00Z"/>
              </w:rPr>
            </w:pPr>
            <w:ins w:id="2612" w:author="james" w:date="2016-03-29T12:11:00Z">
              <w:r>
                <w:rPr>
                  <w:rFonts w:ascii="Calibri" w:hAnsi="Calibri"/>
                  <w:color w:val="000000"/>
                  <w:sz w:val="22"/>
                  <w:szCs w:val="22"/>
                </w:rPr>
                <w:t>000</w:t>
              </w:r>
            </w:ins>
          </w:p>
        </w:tc>
        <w:tc>
          <w:tcPr>
            <w:tcW w:w="1064" w:type="dxa"/>
            <w:vAlign w:val="bottom"/>
            <w:tcPrChange w:id="2613" w:author="james" w:date="2016-03-29T12:11:00Z">
              <w:tcPr>
                <w:tcW w:w="1064" w:type="dxa"/>
              </w:tcPr>
            </w:tcPrChange>
          </w:tcPr>
          <w:p w14:paraId="54B7FD77" w14:textId="07B6BE24" w:rsidR="009130F1" w:rsidRDefault="009130F1" w:rsidP="009130F1">
            <w:pPr>
              <w:jc w:val="right"/>
              <w:rPr>
                <w:ins w:id="2614" w:author="james" w:date="2016-03-29T12:10:00Z"/>
              </w:rPr>
            </w:pPr>
            <w:ins w:id="2615" w:author="james" w:date="2016-03-29T12:11:00Z">
              <w:r>
                <w:rPr>
                  <w:rFonts w:ascii="Calibri" w:hAnsi="Calibri"/>
                  <w:color w:val="000000"/>
                  <w:sz w:val="22"/>
                  <w:szCs w:val="22"/>
                </w:rPr>
                <w:t>-4</w:t>
              </w:r>
            </w:ins>
          </w:p>
        </w:tc>
        <w:tc>
          <w:tcPr>
            <w:tcW w:w="1064" w:type="dxa"/>
            <w:vAlign w:val="bottom"/>
            <w:tcPrChange w:id="2616" w:author="james" w:date="2016-03-29T12:11:00Z">
              <w:tcPr>
                <w:tcW w:w="1064" w:type="dxa"/>
              </w:tcPr>
            </w:tcPrChange>
          </w:tcPr>
          <w:p w14:paraId="3183B2E5" w14:textId="5BDD958F" w:rsidR="009130F1" w:rsidRDefault="009130F1" w:rsidP="009130F1">
            <w:pPr>
              <w:jc w:val="right"/>
              <w:rPr>
                <w:ins w:id="2617" w:author="james" w:date="2016-03-29T12:10:00Z"/>
              </w:rPr>
            </w:pPr>
            <w:ins w:id="2618" w:author="james" w:date="2016-03-29T12:11:00Z">
              <w:r>
                <w:rPr>
                  <w:rFonts w:ascii="Calibri" w:hAnsi="Calibri"/>
                  <w:color w:val="000000"/>
                  <w:sz w:val="22"/>
                  <w:szCs w:val="22"/>
                </w:rPr>
                <w:t>-7</w:t>
              </w:r>
            </w:ins>
          </w:p>
        </w:tc>
        <w:tc>
          <w:tcPr>
            <w:tcW w:w="1064" w:type="dxa"/>
            <w:vAlign w:val="bottom"/>
            <w:tcPrChange w:id="2619" w:author="james" w:date="2016-03-29T12:11:00Z">
              <w:tcPr>
                <w:tcW w:w="1064" w:type="dxa"/>
              </w:tcPr>
            </w:tcPrChange>
          </w:tcPr>
          <w:p w14:paraId="2472CDEA" w14:textId="6FBF4394" w:rsidR="009130F1" w:rsidRDefault="009130F1" w:rsidP="009130F1">
            <w:pPr>
              <w:jc w:val="right"/>
              <w:rPr>
                <w:ins w:id="2620" w:author="james" w:date="2016-03-29T12:10:00Z"/>
              </w:rPr>
            </w:pPr>
            <w:ins w:id="2621" w:author="james" w:date="2016-03-29T12:11:00Z">
              <w:r>
                <w:rPr>
                  <w:rFonts w:ascii="Calibri" w:hAnsi="Calibri"/>
                  <w:color w:val="000000"/>
                  <w:sz w:val="22"/>
                  <w:szCs w:val="22"/>
                </w:rPr>
                <w:t>0</w:t>
              </w:r>
            </w:ins>
          </w:p>
        </w:tc>
        <w:tc>
          <w:tcPr>
            <w:tcW w:w="1064" w:type="dxa"/>
            <w:vAlign w:val="bottom"/>
            <w:tcPrChange w:id="2622" w:author="james" w:date="2016-03-29T12:11:00Z">
              <w:tcPr>
                <w:tcW w:w="1064" w:type="dxa"/>
              </w:tcPr>
            </w:tcPrChange>
          </w:tcPr>
          <w:p w14:paraId="635251DD" w14:textId="1CD7209A" w:rsidR="009130F1" w:rsidRDefault="009130F1" w:rsidP="009130F1">
            <w:pPr>
              <w:jc w:val="right"/>
              <w:rPr>
                <w:ins w:id="2623" w:author="james" w:date="2016-03-29T12:10:00Z"/>
              </w:rPr>
            </w:pPr>
            <w:ins w:id="2624" w:author="james" w:date="2016-03-29T12:11:00Z">
              <w:r>
                <w:rPr>
                  <w:rFonts w:ascii="Calibri" w:hAnsi="Calibri"/>
                  <w:color w:val="000000"/>
                  <w:sz w:val="22"/>
                  <w:szCs w:val="22"/>
                </w:rPr>
                <w:t>1</w:t>
              </w:r>
            </w:ins>
          </w:p>
        </w:tc>
        <w:tc>
          <w:tcPr>
            <w:tcW w:w="1064" w:type="dxa"/>
            <w:vAlign w:val="bottom"/>
            <w:tcPrChange w:id="2625" w:author="james" w:date="2016-03-29T12:11:00Z">
              <w:tcPr>
                <w:tcW w:w="1064" w:type="dxa"/>
              </w:tcPr>
            </w:tcPrChange>
          </w:tcPr>
          <w:p w14:paraId="681B6C8A" w14:textId="1F61FE12" w:rsidR="009130F1" w:rsidRDefault="009130F1" w:rsidP="009130F1">
            <w:pPr>
              <w:jc w:val="right"/>
              <w:rPr>
                <w:ins w:id="2626" w:author="james" w:date="2016-03-29T12:10:00Z"/>
              </w:rPr>
            </w:pPr>
            <w:ins w:id="2627" w:author="james" w:date="2016-03-29T12:11:00Z">
              <w:r>
                <w:rPr>
                  <w:rFonts w:ascii="Calibri" w:hAnsi="Calibri"/>
                  <w:color w:val="000000"/>
                  <w:sz w:val="22"/>
                  <w:szCs w:val="22"/>
                </w:rPr>
                <w:t>0</w:t>
              </w:r>
            </w:ins>
          </w:p>
        </w:tc>
        <w:tc>
          <w:tcPr>
            <w:tcW w:w="1064" w:type="dxa"/>
            <w:vAlign w:val="bottom"/>
            <w:tcPrChange w:id="2628" w:author="james" w:date="2016-03-29T12:11:00Z">
              <w:tcPr>
                <w:tcW w:w="1064" w:type="dxa"/>
              </w:tcPr>
            </w:tcPrChange>
          </w:tcPr>
          <w:p w14:paraId="7F1FE17D" w14:textId="3A172668" w:rsidR="009130F1" w:rsidRDefault="009130F1" w:rsidP="009130F1">
            <w:pPr>
              <w:jc w:val="right"/>
              <w:rPr>
                <w:ins w:id="2629" w:author="james" w:date="2016-03-29T12:10:00Z"/>
              </w:rPr>
            </w:pPr>
            <w:ins w:id="2630" w:author="james" w:date="2016-03-29T12:11:00Z">
              <w:r>
                <w:rPr>
                  <w:rFonts w:ascii="Calibri" w:hAnsi="Calibri"/>
                  <w:color w:val="000000"/>
                  <w:sz w:val="22"/>
                  <w:szCs w:val="22"/>
                </w:rPr>
                <w:t>1</w:t>
              </w:r>
            </w:ins>
          </w:p>
        </w:tc>
        <w:tc>
          <w:tcPr>
            <w:tcW w:w="1064" w:type="dxa"/>
            <w:vAlign w:val="bottom"/>
            <w:tcPrChange w:id="2631" w:author="james" w:date="2016-03-29T12:11:00Z">
              <w:tcPr>
                <w:tcW w:w="1064" w:type="dxa"/>
              </w:tcPr>
            </w:tcPrChange>
          </w:tcPr>
          <w:p w14:paraId="051A862E" w14:textId="3916FAFB" w:rsidR="009130F1" w:rsidRDefault="009130F1" w:rsidP="009130F1">
            <w:pPr>
              <w:jc w:val="right"/>
              <w:rPr>
                <w:ins w:id="2632" w:author="james" w:date="2016-03-29T12:10:00Z"/>
              </w:rPr>
            </w:pPr>
            <w:ins w:id="2633" w:author="james" w:date="2016-03-29T12:11:00Z">
              <w:r>
                <w:rPr>
                  <w:rFonts w:ascii="Calibri" w:hAnsi="Calibri"/>
                  <w:color w:val="000000"/>
                  <w:sz w:val="22"/>
                  <w:szCs w:val="22"/>
                </w:rPr>
                <w:t>-4</w:t>
              </w:r>
            </w:ins>
          </w:p>
        </w:tc>
        <w:tc>
          <w:tcPr>
            <w:tcW w:w="1064" w:type="dxa"/>
            <w:vAlign w:val="bottom"/>
            <w:tcPrChange w:id="2634" w:author="james" w:date="2016-03-29T12:11:00Z">
              <w:tcPr>
                <w:tcW w:w="1064" w:type="dxa"/>
              </w:tcPr>
            </w:tcPrChange>
          </w:tcPr>
          <w:p w14:paraId="659A394C" w14:textId="4642440A" w:rsidR="009130F1" w:rsidRDefault="009130F1" w:rsidP="009130F1">
            <w:pPr>
              <w:jc w:val="right"/>
              <w:rPr>
                <w:ins w:id="2635" w:author="james" w:date="2016-03-29T12:10:00Z"/>
              </w:rPr>
            </w:pPr>
            <w:ins w:id="2636" w:author="james" w:date="2016-03-29T12:11:00Z">
              <w:r>
                <w:rPr>
                  <w:rFonts w:ascii="Calibri" w:hAnsi="Calibri"/>
                  <w:color w:val="000000"/>
                  <w:sz w:val="22"/>
                  <w:szCs w:val="22"/>
                </w:rPr>
                <w:t>-7</w:t>
              </w:r>
            </w:ins>
          </w:p>
        </w:tc>
      </w:tr>
      <w:tr w:rsidR="009130F1" w14:paraId="10090D4B" w14:textId="77777777" w:rsidTr="00B13CFD">
        <w:tblPrEx>
          <w:tblW w:w="0" w:type="auto"/>
          <w:tblPrExChange w:id="2637" w:author="james" w:date="2016-03-29T12:11:00Z">
            <w:tblPrEx>
              <w:tblW w:w="0" w:type="auto"/>
            </w:tblPrEx>
          </w:tblPrExChange>
        </w:tblPrEx>
        <w:trPr>
          <w:ins w:id="2638" w:author="james" w:date="2016-03-29T12:10:00Z"/>
        </w:trPr>
        <w:tc>
          <w:tcPr>
            <w:tcW w:w="1064" w:type="dxa"/>
            <w:vAlign w:val="bottom"/>
            <w:tcPrChange w:id="2639" w:author="james" w:date="2016-03-29T12:11:00Z">
              <w:tcPr>
                <w:tcW w:w="1064" w:type="dxa"/>
              </w:tcPr>
            </w:tcPrChange>
          </w:tcPr>
          <w:p w14:paraId="3847F35E" w14:textId="601D6B47" w:rsidR="009130F1" w:rsidRDefault="009130F1" w:rsidP="009130F1">
            <w:pPr>
              <w:jc w:val="right"/>
              <w:rPr>
                <w:ins w:id="2640" w:author="james" w:date="2016-03-29T12:10:00Z"/>
              </w:rPr>
            </w:pPr>
            <w:ins w:id="2641" w:author="james" w:date="2016-03-29T12:11:00Z">
              <w:r>
                <w:rPr>
                  <w:rFonts w:ascii="Calibri" w:hAnsi="Calibri"/>
                  <w:color w:val="000000"/>
                  <w:sz w:val="22"/>
                  <w:szCs w:val="22"/>
                </w:rPr>
                <w:t>001</w:t>
              </w:r>
            </w:ins>
          </w:p>
        </w:tc>
        <w:tc>
          <w:tcPr>
            <w:tcW w:w="1064" w:type="dxa"/>
            <w:vAlign w:val="bottom"/>
            <w:tcPrChange w:id="2642" w:author="james" w:date="2016-03-29T12:11:00Z">
              <w:tcPr>
                <w:tcW w:w="1064" w:type="dxa"/>
              </w:tcPr>
            </w:tcPrChange>
          </w:tcPr>
          <w:p w14:paraId="3B5037AA" w14:textId="75E8A6C7" w:rsidR="009130F1" w:rsidRDefault="009130F1" w:rsidP="009130F1">
            <w:pPr>
              <w:jc w:val="right"/>
              <w:rPr>
                <w:ins w:id="2643" w:author="james" w:date="2016-03-29T12:10:00Z"/>
              </w:rPr>
            </w:pPr>
            <w:ins w:id="2644" w:author="james" w:date="2016-03-29T12:11:00Z">
              <w:r>
                <w:rPr>
                  <w:rFonts w:ascii="Calibri" w:hAnsi="Calibri"/>
                  <w:color w:val="000000"/>
                  <w:sz w:val="22"/>
                  <w:szCs w:val="22"/>
                </w:rPr>
                <w:t>-3</w:t>
              </w:r>
            </w:ins>
          </w:p>
        </w:tc>
        <w:tc>
          <w:tcPr>
            <w:tcW w:w="1064" w:type="dxa"/>
            <w:vAlign w:val="bottom"/>
            <w:tcPrChange w:id="2645" w:author="james" w:date="2016-03-29T12:11:00Z">
              <w:tcPr>
                <w:tcW w:w="1064" w:type="dxa"/>
              </w:tcPr>
            </w:tcPrChange>
          </w:tcPr>
          <w:p w14:paraId="0F74386C" w14:textId="00F0A97B" w:rsidR="009130F1" w:rsidRDefault="009130F1" w:rsidP="009130F1">
            <w:pPr>
              <w:jc w:val="right"/>
              <w:rPr>
                <w:ins w:id="2646" w:author="james" w:date="2016-03-29T12:10:00Z"/>
              </w:rPr>
            </w:pPr>
            <w:ins w:id="2647" w:author="james" w:date="2016-03-29T12:11:00Z">
              <w:r>
                <w:rPr>
                  <w:rFonts w:ascii="Calibri" w:hAnsi="Calibri"/>
                  <w:color w:val="000000"/>
                  <w:sz w:val="22"/>
                  <w:szCs w:val="22"/>
                </w:rPr>
                <w:t>-5</w:t>
              </w:r>
            </w:ins>
          </w:p>
        </w:tc>
        <w:tc>
          <w:tcPr>
            <w:tcW w:w="1064" w:type="dxa"/>
            <w:vAlign w:val="bottom"/>
            <w:tcPrChange w:id="2648" w:author="james" w:date="2016-03-29T12:11:00Z">
              <w:tcPr>
                <w:tcW w:w="1064" w:type="dxa"/>
              </w:tcPr>
            </w:tcPrChange>
          </w:tcPr>
          <w:p w14:paraId="78A53B88" w14:textId="1373153A" w:rsidR="009130F1" w:rsidRDefault="009130F1" w:rsidP="009130F1">
            <w:pPr>
              <w:jc w:val="right"/>
              <w:rPr>
                <w:ins w:id="2649" w:author="james" w:date="2016-03-29T12:10:00Z"/>
              </w:rPr>
            </w:pPr>
            <w:ins w:id="2650" w:author="james" w:date="2016-03-29T12:11:00Z">
              <w:r>
                <w:rPr>
                  <w:rFonts w:ascii="Calibri" w:hAnsi="Calibri"/>
                  <w:color w:val="000000"/>
                  <w:sz w:val="22"/>
                  <w:szCs w:val="22"/>
                </w:rPr>
                <w:t>1</w:t>
              </w:r>
            </w:ins>
          </w:p>
        </w:tc>
        <w:tc>
          <w:tcPr>
            <w:tcW w:w="1064" w:type="dxa"/>
            <w:vAlign w:val="bottom"/>
            <w:tcPrChange w:id="2651" w:author="james" w:date="2016-03-29T12:11:00Z">
              <w:tcPr>
                <w:tcW w:w="1064" w:type="dxa"/>
              </w:tcPr>
            </w:tcPrChange>
          </w:tcPr>
          <w:p w14:paraId="75E9C85D" w14:textId="092684BC" w:rsidR="009130F1" w:rsidRDefault="009130F1" w:rsidP="009130F1">
            <w:pPr>
              <w:jc w:val="right"/>
              <w:rPr>
                <w:ins w:id="2652" w:author="james" w:date="2016-03-29T12:10:00Z"/>
              </w:rPr>
            </w:pPr>
            <w:ins w:id="2653" w:author="james" w:date="2016-03-29T12:11:00Z">
              <w:r>
                <w:rPr>
                  <w:rFonts w:ascii="Calibri" w:hAnsi="Calibri"/>
                  <w:color w:val="000000"/>
                  <w:sz w:val="22"/>
                  <w:szCs w:val="22"/>
                </w:rPr>
                <w:t>3</w:t>
              </w:r>
            </w:ins>
          </w:p>
        </w:tc>
        <w:tc>
          <w:tcPr>
            <w:tcW w:w="1064" w:type="dxa"/>
            <w:vAlign w:val="bottom"/>
            <w:tcPrChange w:id="2654" w:author="james" w:date="2016-03-29T12:11:00Z">
              <w:tcPr>
                <w:tcW w:w="1064" w:type="dxa"/>
              </w:tcPr>
            </w:tcPrChange>
          </w:tcPr>
          <w:p w14:paraId="24B890A6" w14:textId="227C1F60" w:rsidR="009130F1" w:rsidRDefault="009130F1" w:rsidP="009130F1">
            <w:pPr>
              <w:jc w:val="right"/>
              <w:rPr>
                <w:ins w:id="2655" w:author="james" w:date="2016-03-29T12:10:00Z"/>
              </w:rPr>
            </w:pPr>
            <w:ins w:id="2656" w:author="james" w:date="2016-03-29T12:11:00Z">
              <w:r>
                <w:rPr>
                  <w:rFonts w:ascii="Calibri" w:hAnsi="Calibri"/>
                  <w:color w:val="000000"/>
                  <w:sz w:val="22"/>
                  <w:szCs w:val="22"/>
                </w:rPr>
                <w:t>1</w:t>
              </w:r>
            </w:ins>
          </w:p>
        </w:tc>
        <w:tc>
          <w:tcPr>
            <w:tcW w:w="1064" w:type="dxa"/>
            <w:vAlign w:val="bottom"/>
            <w:tcPrChange w:id="2657" w:author="james" w:date="2016-03-29T12:11:00Z">
              <w:tcPr>
                <w:tcW w:w="1064" w:type="dxa"/>
              </w:tcPr>
            </w:tcPrChange>
          </w:tcPr>
          <w:p w14:paraId="5791E354" w14:textId="51D7347E" w:rsidR="009130F1" w:rsidRDefault="009130F1" w:rsidP="009130F1">
            <w:pPr>
              <w:jc w:val="right"/>
              <w:rPr>
                <w:ins w:id="2658" w:author="james" w:date="2016-03-29T12:10:00Z"/>
              </w:rPr>
            </w:pPr>
            <w:ins w:id="2659" w:author="james" w:date="2016-03-29T12:11:00Z">
              <w:r>
                <w:rPr>
                  <w:rFonts w:ascii="Calibri" w:hAnsi="Calibri"/>
                  <w:color w:val="000000"/>
                  <w:sz w:val="22"/>
                  <w:szCs w:val="22"/>
                </w:rPr>
                <w:t>3</w:t>
              </w:r>
            </w:ins>
          </w:p>
        </w:tc>
        <w:tc>
          <w:tcPr>
            <w:tcW w:w="1064" w:type="dxa"/>
            <w:vAlign w:val="bottom"/>
            <w:tcPrChange w:id="2660" w:author="james" w:date="2016-03-29T12:11:00Z">
              <w:tcPr>
                <w:tcW w:w="1064" w:type="dxa"/>
              </w:tcPr>
            </w:tcPrChange>
          </w:tcPr>
          <w:p w14:paraId="12CB021B" w14:textId="1E6F51AE" w:rsidR="009130F1" w:rsidRDefault="009130F1" w:rsidP="009130F1">
            <w:pPr>
              <w:jc w:val="right"/>
              <w:rPr>
                <w:ins w:id="2661" w:author="james" w:date="2016-03-29T12:10:00Z"/>
              </w:rPr>
            </w:pPr>
            <w:ins w:id="2662" w:author="james" w:date="2016-03-29T12:11:00Z">
              <w:r>
                <w:rPr>
                  <w:rFonts w:ascii="Calibri" w:hAnsi="Calibri"/>
                  <w:color w:val="000000"/>
                  <w:sz w:val="22"/>
                  <w:szCs w:val="22"/>
                </w:rPr>
                <w:t>-3</w:t>
              </w:r>
            </w:ins>
          </w:p>
        </w:tc>
        <w:tc>
          <w:tcPr>
            <w:tcW w:w="1064" w:type="dxa"/>
            <w:vAlign w:val="bottom"/>
            <w:tcPrChange w:id="2663" w:author="james" w:date="2016-03-29T12:11:00Z">
              <w:tcPr>
                <w:tcW w:w="1064" w:type="dxa"/>
              </w:tcPr>
            </w:tcPrChange>
          </w:tcPr>
          <w:p w14:paraId="111C9190" w14:textId="3D44D391" w:rsidR="009130F1" w:rsidRDefault="009130F1" w:rsidP="009130F1">
            <w:pPr>
              <w:jc w:val="right"/>
              <w:rPr>
                <w:ins w:id="2664" w:author="james" w:date="2016-03-29T12:10:00Z"/>
              </w:rPr>
            </w:pPr>
            <w:ins w:id="2665" w:author="james" w:date="2016-03-29T12:11:00Z">
              <w:r>
                <w:rPr>
                  <w:rFonts w:ascii="Calibri" w:hAnsi="Calibri"/>
                  <w:color w:val="000000"/>
                  <w:sz w:val="22"/>
                  <w:szCs w:val="22"/>
                </w:rPr>
                <w:t>-5</w:t>
              </w:r>
            </w:ins>
          </w:p>
        </w:tc>
      </w:tr>
      <w:tr w:rsidR="009130F1" w14:paraId="3F93310E" w14:textId="77777777" w:rsidTr="00B13CFD">
        <w:tblPrEx>
          <w:tblW w:w="0" w:type="auto"/>
          <w:tblPrExChange w:id="2666" w:author="james" w:date="2016-03-29T12:11:00Z">
            <w:tblPrEx>
              <w:tblW w:w="0" w:type="auto"/>
            </w:tblPrEx>
          </w:tblPrExChange>
        </w:tblPrEx>
        <w:trPr>
          <w:ins w:id="2667" w:author="james" w:date="2016-03-29T12:10:00Z"/>
        </w:trPr>
        <w:tc>
          <w:tcPr>
            <w:tcW w:w="1064" w:type="dxa"/>
            <w:vAlign w:val="bottom"/>
            <w:tcPrChange w:id="2668" w:author="james" w:date="2016-03-29T12:11:00Z">
              <w:tcPr>
                <w:tcW w:w="1064" w:type="dxa"/>
              </w:tcPr>
            </w:tcPrChange>
          </w:tcPr>
          <w:p w14:paraId="464FB0C4" w14:textId="6F50F5F1" w:rsidR="009130F1" w:rsidRDefault="009130F1" w:rsidP="009130F1">
            <w:pPr>
              <w:jc w:val="right"/>
              <w:rPr>
                <w:ins w:id="2669" w:author="james" w:date="2016-03-29T12:10:00Z"/>
              </w:rPr>
            </w:pPr>
            <w:ins w:id="2670" w:author="james" w:date="2016-03-29T12:11:00Z">
              <w:r>
                <w:rPr>
                  <w:rFonts w:ascii="Calibri" w:hAnsi="Calibri"/>
                  <w:color w:val="000000"/>
                  <w:sz w:val="22"/>
                  <w:szCs w:val="22"/>
                </w:rPr>
                <w:t>010</w:t>
              </w:r>
            </w:ins>
          </w:p>
        </w:tc>
        <w:tc>
          <w:tcPr>
            <w:tcW w:w="1064" w:type="dxa"/>
            <w:vAlign w:val="bottom"/>
            <w:tcPrChange w:id="2671" w:author="james" w:date="2016-03-29T12:11:00Z">
              <w:tcPr>
                <w:tcW w:w="1064" w:type="dxa"/>
              </w:tcPr>
            </w:tcPrChange>
          </w:tcPr>
          <w:p w14:paraId="7A3D23B8" w14:textId="3D0E4072" w:rsidR="009130F1" w:rsidRDefault="009130F1" w:rsidP="009130F1">
            <w:pPr>
              <w:jc w:val="right"/>
              <w:rPr>
                <w:ins w:id="2672" w:author="james" w:date="2016-03-29T12:10:00Z"/>
              </w:rPr>
            </w:pPr>
            <w:ins w:id="2673" w:author="james" w:date="2016-03-29T12:11:00Z">
              <w:r>
                <w:rPr>
                  <w:rFonts w:ascii="Calibri" w:hAnsi="Calibri"/>
                  <w:color w:val="000000"/>
                  <w:sz w:val="22"/>
                  <w:szCs w:val="22"/>
                </w:rPr>
                <w:t>-2</w:t>
              </w:r>
            </w:ins>
          </w:p>
        </w:tc>
        <w:tc>
          <w:tcPr>
            <w:tcW w:w="1064" w:type="dxa"/>
            <w:vAlign w:val="bottom"/>
            <w:tcPrChange w:id="2674" w:author="james" w:date="2016-03-29T12:11:00Z">
              <w:tcPr>
                <w:tcW w:w="1064" w:type="dxa"/>
              </w:tcPr>
            </w:tcPrChange>
          </w:tcPr>
          <w:p w14:paraId="169045DA" w14:textId="18B8E6A1" w:rsidR="009130F1" w:rsidRDefault="009130F1" w:rsidP="009130F1">
            <w:pPr>
              <w:jc w:val="right"/>
              <w:rPr>
                <w:ins w:id="2675" w:author="james" w:date="2016-03-29T12:10:00Z"/>
              </w:rPr>
            </w:pPr>
            <w:ins w:id="2676" w:author="james" w:date="2016-03-29T12:11:00Z">
              <w:r>
                <w:rPr>
                  <w:rFonts w:ascii="Calibri" w:hAnsi="Calibri"/>
                  <w:color w:val="000000"/>
                  <w:sz w:val="22"/>
                  <w:szCs w:val="22"/>
                </w:rPr>
                <w:t>-3</w:t>
              </w:r>
            </w:ins>
          </w:p>
        </w:tc>
        <w:tc>
          <w:tcPr>
            <w:tcW w:w="1064" w:type="dxa"/>
            <w:vAlign w:val="bottom"/>
            <w:tcPrChange w:id="2677" w:author="james" w:date="2016-03-29T12:11:00Z">
              <w:tcPr>
                <w:tcW w:w="1064" w:type="dxa"/>
              </w:tcPr>
            </w:tcPrChange>
          </w:tcPr>
          <w:p w14:paraId="37D48759" w14:textId="74DEE6E4" w:rsidR="009130F1" w:rsidRDefault="009130F1" w:rsidP="009130F1">
            <w:pPr>
              <w:jc w:val="right"/>
              <w:rPr>
                <w:ins w:id="2678" w:author="james" w:date="2016-03-29T12:10:00Z"/>
              </w:rPr>
            </w:pPr>
            <w:ins w:id="2679" w:author="james" w:date="2016-03-29T12:11:00Z">
              <w:r>
                <w:rPr>
                  <w:rFonts w:ascii="Calibri" w:hAnsi="Calibri"/>
                  <w:color w:val="000000"/>
                  <w:sz w:val="22"/>
                  <w:szCs w:val="22"/>
                </w:rPr>
                <w:t>2</w:t>
              </w:r>
            </w:ins>
          </w:p>
        </w:tc>
        <w:tc>
          <w:tcPr>
            <w:tcW w:w="1064" w:type="dxa"/>
            <w:vAlign w:val="bottom"/>
            <w:tcPrChange w:id="2680" w:author="james" w:date="2016-03-29T12:11:00Z">
              <w:tcPr>
                <w:tcW w:w="1064" w:type="dxa"/>
              </w:tcPr>
            </w:tcPrChange>
          </w:tcPr>
          <w:p w14:paraId="6F594249" w14:textId="6518FF9E" w:rsidR="009130F1" w:rsidRDefault="009130F1" w:rsidP="009130F1">
            <w:pPr>
              <w:jc w:val="right"/>
              <w:rPr>
                <w:ins w:id="2681" w:author="james" w:date="2016-03-29T12:10:00Z"/>
              </w:rPr>
            </w:pPr>
            <w:ins w:id="2682" w:author="james" w:date="2016-03-29T12:11:00Z">
              <w:r>
                <w:rPr>
                  <w:rFonts w:ascii="Calibri" w:hAnsi="Calibri"/>
                  <w:color w:val="000000"/>
                  <w:sz w:val="22"/>
                  <w:szCs w:val="22"/>
                </w:rPr>
                <w:t>5</w:t>
              </w:r>
            </w:ins>
          </w:p>
        </w:tc>
        <w:tc>
          <w:tcPr>
            <w:tcW w:w="1064" w:type="dxa"/>
            <w:vAlign w:val="bottom"/>
            <w:tcPrChange w:id="2683" w:author="james" w:date="2016-03-29T12:11:00Z">
              <w:tcPr>
                <w:tcW w:w="1064" w:type="dxa"/>
              </w:tcPr>
            </w:tcPrChange>
          </w:tcPr>
          <w:p w14:paraId="4E50EC5F" w14:textId="7E082120" w:rsidR="009130F1" w:rsidRDefault="009130F1" w:rsidP="009130F1">
            <w:pPr>
              <w:jc w:val="right"/>
              <w:rPr>
                <w:ins w:id="2684" w:author="james" w:date="2016-03-29T12:10:00Z"/>
              </w:rPr>
            </w:pPr>
            <w:ins w:id="2685" w:author="james" w:date="2016-03-29T12:11:00Z">
              <w:r>
                <w:rPr>
                  <w:rFonts w:ascii="Calibri" w:hAnsi="Calibri"/>
                  <w:color w:val="000000"/>
                  <w:sz w:val="22"/>
                  <w:szCs w:val="22"/>
                </w:rPr>
                <w:t>2</w:t>
              </w:r>
            </w:ins>
          </w:p>
        </w:tc>
        <w:tc>
          <w:tcPr>
            <w:tcW w:w="1064" w:type="dxa"/>
            <w:vAlign w:val="bottom"/>
            <w:tcPrChange w:id="2686" w:author="james" w:date="2016-03-29T12:11:00Z">
              <w:tcPr>
                <w:tcW w:w="1064" w:type="dxa"/>
              </w:tcPr>
            </w:tcPrChange>
          </w:tcPr>
          <w:p w14:paraId="1188CA1D" w14:textId="25EC3C90" w:rsidR="009130F1" w:rsidRDefault="009130F1" w:rsidP="009130F1">
            <w:pPr>
              <w:jc w:val="right"/>
              <w:rPr>
                <w:ins w:id="2687" w:author="james" w:date="2016-03-29T12:10:00Z"/>
              </w:rPr>
            </w:pPr>
            <w:ins w:id="2688" w:author="james" w:date="2016-03-29T12:11:00Z">
              <w:r>
                <w:rPr>
                  <w:rFonts w:ascii="Calibri" w:hAnsi="Calibri"/>
                  <w:color w:val="000000"/>
                  <w:sz w:val="22"/>
                  <w:szCs w:val="22"/>
                </w:rPr>
                <w:t>5</w:t>
              </w:r>
            </w:ins>
          </w:p>
        </w:tc>
        <w:tc>
          <w:tcPr>
            <w:tcW w:w="1064" w:type="dxa"/>
            <w:vAlign w:val="bottom"/>
            <w:tcPrChange w:id="2689" w:author="james" w:date="2016-03-29T12:11:00Z">
              <w:tcPr>
                <w:tcW w:w="1064" w:type="dxa"/>
              </w:tcPr>
            </w:tcPrChange>
          </w:tcPr>
          <w:p w14:paraId="47BE6698" w14:textId="048D68E8" w:rsidR="009130F1" w:rsidRDefault="009130F1" w:rsidP="009130F1">
            <w:pPr>
              <w:jc w:val="right"/>
              <w:rPr>
                <w:ins w:id="2690" w:author="james" w:date="2016-03-29T12:10:00Z"/>
              </w:rPr>
            </w:pPr>
            <w:ins w:id="2691" w:author="james" w:date="2016-03-29T12:11:00Z">
              <w:r>
                <w:rPr>
                  <w:rFonts w:ascii="Calibri" w:hAnsi="Calibri"/>
                  <w:color w:val="000000"/>
                  <w:sz w:val="22"/>
                  <w:szCs w:val="22"/>
                </w:rPr>
                <w:t>-1</w:t>
              </w:r>
            </w:ins>
          </w:p>
        </w:tc>
        <w:tc>
          <w:tcPr>
            <w:tcW w:w="1064" w:type="dxa"/>
            <w:vAlign w:val="bottom"/>
            <w:tcPrChange w:id="2692" w:author="james" w:date="2016-03-29T12:11:00Z">
              <w:tcPr>
                <w:tcW w:w="1064" w:type="dxa"/>
              </w:tcPr>
            </w:tcPrChange>
          </w:tcPr>
          <w:p w14:paraId="6E72A790" w14:textId="16F511C2" w:rsidR="009130F1" w:rsidRDefault="009130F1" w:rsidP="009130F1">
            <w:pPr>
              <w:jc w:val="right"/>
              <w:rPr>
                <w:ins w:id="2693" w:author="james" w:date="2016-03-29T12:10:00Z"/>
              </w:rPr>
            </w:pPr>
            <w:ins w:id="2694" w:author="james" w:date="2016-03-29T12:11:00Z">
              <w:r>
                <w:rPr>
                  <w:rFonts w:ascii="Calibri" w:hAnsi="Calibri"/>
                  <w:color w:val="000000"/>
                  <w:sz w:val="22"/>
                  <w:szCs w:val="22"/>
                </w:rPr>
                <w:t>-1</w:t>
              </w:r>
            </w:ins>
          </w:p>
        </w:tc>
      </w:tr>
      <w:tr w:rsidR="009130F1" w14:paraId="40251F54" w14:textId="77777777" w:rsidTr="00B13CFD">
        <w:tblPrEx>
          <w:tblW w:w="0" w:type="auto"/>
          <w:tblPrExChange w:id="2695" w:author="james" w:date="2016-03-29T12:11:00Z">
            <w:tblPrEx>
              <w:tblW w:w="0" w:type="auto"/>
            </w:tblPrEx>
          </w:tblPrExChange>
        </w:tblPrEx>
        <w:trPr>
          <w:ins w:id="2696" w:author="james" w:date="2016-03-29T12:10:00Z"/>
        </w:trPr>
        <w:tc>
          <w:tcPr>
            <w:tcW w:w="1064" w:type="dxa"/>
            <w:vAlign w:val="bottom"/>
            <w:tcPrChange w:id="2697" w:author="james" w:date="2016-03-29T12:11:00Z">
              <w:tcPr>
                <w:tcW w:w="1064" w:type="dxa"/>
              </w:tcPr>
            </w:tcPrChange>
          </w:tcPr>
          <w:p w14:paraId="0CCDB5BD" w14:textId="4E6859C3" w:rsidR="009130F1" w:rsidRDefault="009130F1" w:rsidP="009130F1">
            <w:pPr>
              <w:jc w:val="right"/>
              <w:rPr>
                <w:ins w:id="2698" w:author="james" w:date="2016-03-29T12:10:00Z"/>
              </w:rPr>
            </w:pPr>
            <w:ins w:id="2699" w:author="james" w:date="2016-03-29T12:11:00Z">
              <w:r>
                <w:rPr>
                  <w:rFonts w:ascii="Calibri" w:hAnsi="Calibri"/>
                  <w:color w:val="000000"/>
                  <w:sz w:val="22"/>
                  <w:szCs w:val="22"/>
                </w:rPr>
                <w:t>011</w:t>
              </w:r>
            </w:ins>
          </w:p>
        </w:tc>
        <w:tc>
          <w:tcPr>
            <w:tcW w:w="1064" w:type="dxa"/>
            <w:vAlign w:val="bottom"/>
            <w:tcPrChange w:id="2700" w:author="james" w:date="2016-03-29T12:11:00Z">
              <w:tcPr>
                <w:tcW w:w="1064" w:type="dxa"/>
              </w:tcPr>
            </w:tcPrChange>
          </w:tcPr>
          <w:p w14:paraId="4AC1CA5C" w14:textId="39AA0547" w:rsidR="009130F1" w:rsidRDefault="009130F1" w:rsidP="009130F1">
            <w:pPr>
              <w:jc w:val="right"/>
              <w:rPr>
                <w:ins w:id="2701" w:author="james" w:date="2016-03-29T12:10:00Z"/>
              </w:rPr>
            </w:pPr>
            <w:ins w:id="2702" w:author="james" w:date="2016-03-29T12:11:00Z">
              <w:r>
                <w:rPr>
                  <w:rFonts w:ascii="Calibri" w:hAnsi="Calibri"/>
                  <w:color w:val="000000"/>
                  <w:sz w:val="22"/>
                  <w:szCs w:val="22"/>
                </w:rPr>
                <w:t>-1</w:t>
              </w:r>
            </w:ins>
          </w:p>
        </w:tc>
        <w:tc>
          <w:tcPr>
            <w:tcW w:w="1064" w:type="dxa"/>
            <w:vAlign w:val="bottom"/>
            <w:tcPrChange w:id="2703" w:author="james" w:date="2016-03-29T12:11:00Z">
              <w:tcPr>
                <w:tcW w:w="1064" w:type="dxa"/>
              </w:tcPr>
            </w:tcPrChange>
          </w:tcPr>
          <w:p w14:paraId="077CF5D4" w14:textId="7772E29F" w:rsidR="009130F1" w:rsidRDefault="009130F1" w:rsidP="009130F1">
            <w:pPr>
              <w:jc w:val="right"/>
              <w:rPr>
                <w:ins w:id="2704" w:author="james" w:date="2016-03-29T12:10:00Z"/>
              </w:rPr>
            </w:pPr>
            <w:ins w:id="2705" w:author="james" w:date="2016-03-29T12:11:00Z">
              <w:r>
                <w:rPr>
                  <w:rFonts w:ascii="Calibri" w:hAnsi="Calibri"/>
                  <w:color w:val="000000"/>
                  <w:sz w:val="22"/>
                  <w:szCs w:val="22"/>
                </w:rPr>
                <w:t>-1</w:t>
              </w:r>
            </w:ins>
          </w:p>
        </w:tc>
        <w:tc>
          <w:tcPr>
            <w:tcW w:w="1064" w:type="dxa"/>
            <w:vAlign w:val="bottom"/>
            <w:tcPrChange w:id="2706" w:author="james" w:date="2016-03-29T12:11:00Z">
              <w:tcPr>
                <w:tcW w:w="1064" w:type="dxa"/>
              </w:tcPr>
            </w:tcPrChange>
          </w:tcPr>
          <w:p w14:paraId="5FEF87A7" w14:textId="278D277F" w:rsidR="009130F1" w:rsidRDefault="009130F1" w:rsidP="009130F1">
            <w:pPr>
              <w:jc w:val="right"/>
              <w:rPr>
                <w:ins w:id="2707" w:author="james" w:date="2016-03-29T12:10:00Z"/>
              </w:rPr>
            </w:pPr>
            <w:ins w:id="2708" w:author="james" w:date="2016-03-29T12:11:00Z">
              <w:r>
                <w:rPr>
                  <w:rFonts w:ascii="Calibri" w:hAnsi="Calibri"/>
                  <w:color w:val="000000"/>
                  <w:sz w:val="22"/>
                  <w:szCs w:val="22"/>
                </w:rPr>
                <w:t>3</w:t>
              </w:r>
            </w:ins>
          </w:p>
        </w:tc>
        <w:tc>
          <w:tcPr>
            <w:tcW w:w="1064" w:type="dxa"/>
            <w:vAlign w:val="bottom"/>
            <w:tcPrChange w:id="2709" w:author="james" w:date="2016-03-29T12:11:00Z">
              <w:tcPr>
                <w:tcW w:w="1064" w:type="dxa"/>
              </w:tcPr>
            </w:tcPrChange>
          </w:tcPr>
          <w:p w14:paraId="0333F002" w14:textId="0A2B2E45" w:rsidR="009130F1" w:rsidRDefault="009130F1" w:rsidP="009130F1">
            <w:pPr>
              <w:jc w:val="right"/>
              <w:rPr>
                <w:ins w:id="2710" w:author="james" w:date="2016-03-29T12:10:00Z"/>
              </w:rPr>
            </w:pPr>
            <w:ins w:id="2711" w:author="james" w:date="2016-03-29T12:11:00Z">
              <w:r>
                <w:rPr>
                  <w:rFonts w:ascii="Calibri" w:hAnsi="Calibri"/>
                  <w:color w:val="000000"/>
                  <w:sz w:val="22"/>
                  <w:szCs w:val="22"/>
                </w:rPr>
                <w:t>7</w:t>
              </w:r>
            </w:ins>
          </w:p>
        </w:tc>
        <w:tc>
          <w:tcPr>
            <w:tcW w:w="1064" w:type="dxa"/>
            <w:vAlign w:val="bottom"/>
            <w:tcPrChange w:id="2712" w:author="james" w:date="2016-03-29T12:11:00Z">
              <w:tcPr>
                <w:tcW w:w="1064" w:type="dxa"/>
              </w:tcPr>
            </w:tcPrChange>
          </w:tcPr>
          <w:p w14:paraId="7A8B2423" w14:textId="0B0D7ADD" w:rsidR="009130F1" w:rsidRDefault="009130F1" w:rsidP="009130F1">
            <w:pPr>
              <w:jc w:val="right"/>
              <w:rPr>
                <w:ins w:id="2713" w:author="james" w:date="2016-03-29T12:10:00Z"/>
              </w:rPr>
            </w:pPr>
            <w:ins w:id="2714" w:author="james" w:date="2016-03-29T12:11:00Z">
              <w:r>
                <w:rPr>
                  <w:rFonts w:ascii="Calibri" w:hAnsi="Calibri"/>
                  <w:color w:val="000000"/>
                  <w:sz w:val="22"/>
                  <w:szCs w:val="22"/>
                </w:rPr>
                <w:t>3</w:t>
              </w:r>
            </w:ins>
          </w:p>
        </w:tc>
        <w:tc>
          <w:tcPr>
            <w:tcW w:w="1064" w:type="dxa"/>
            <w:vAlign w:val="bottom"/>
            <w:tcPrChange w:id="2715" w:author="james" w:date="2016-03-29T12:11:00Z">
              <w:tcPr>
                <w:tcW w:w="1064" w:type="dxa"/>
              </w:tcPr>
            </w:tcPrChange>
          </w:tcPr>
          <w:p w14:paraId="46F64163" w14:textId="6F7E75DF" w:rsidR="009130F1" w:rsidRDefault="009130F1" w:rsidP="009130F1">
            <w:pPr>
              <w:jc w:val="right"/>
              <w:rPr>
                <w:ins w:id="2716" w:author="james" w:date="2016-03-29T12:10:00Z"/>
              </w:rPr>
            </w:pPr>
            <w:ins w:id="2717" w:author="james" w:date="2016-03-29T12:11:00Z">
              <w:r>
                <w:rPr>
                  <w:rFonts w:ascii="Calibri" w:hAnsi="Calibri"/>
                  <w:color w:val="000000"/>
                  <w:sz w:val="22"/>
                  <w:szCs w:val="22"/>
                </w:rPr>
                <w:t>7</w:t>
              </w:r>
            </w:ins>
          </w:p>
        </w:tc>
        <w:tc>
          <w:tcPr>
            <w:tcW w:w="1064" w:type="dxa"/>
            <w:vAlign w:val="bottom"/>
            <w:tcPrChange w:id="2718" w:author="james" w:date="2016-03-29T12:11:00Z">
              <w:tcPr>
                <w:tcW w:w="1064" w:type="dxa"/>
              </w:tcPr>
            </w:tcPrChange>
          </w:tcPr>
          <w:p w14:paraId="7037484E" w14:textId="0C9678BC" w:rsidR="009130F1" w:rsidRDefault="009130F1" w:rsidP="009130F1">
            <w:pPr>
              <w:jc w:val="right"/>
              <w:rPr>
                <w:ins w:id="2719" w:author="james" w:date="2016-03-29T12:10:00Z"/>
              </w:rPr>
            </w:pPr>
            <w:ins w:id="2720" w:author="james" w:date="2016-03-29T12:11:00Z">
              <w:r>
                <w:rPr>
                  <w:rFonts w:ascii="Calibri" w:hAnsi="Calibri"/>
                  <w:color w:val="000000"/>
                  <w:sz w:val="22"/>
                  <w:szCs w:val="22"/>
                </w:rPr>
                <w:t>-2</w:t>
              </w:r>
            </w:ins>
          </w:p>
        </w:tc>
        <w:tc>
          <w:tcPr>
            <w:tcW w:w="1064" w:type="dxa"/>
            <w:vAlign w:val="bottom"/>
            <w:tcPrChange w:id="2721" w:author="james" w:date="2016-03-29T12:11:00Z">
              <w:tcPr>
                <w:tcW w:w="1064" w:type="dxa"/>
              </w:tcPr>
            </w:tcPrChange>
          </w:tcPr>
          <w:p w14:paraId="13DDD445" w14:textId="0E073401" w:rsidR="009130F1" w:rsidRDefault="009130F1" w:rsidP="009130F1">
            <w:pPr>
              <w:jc w:val="right"/>
              <w:rPr>
                <w:ins w:id="2722" w:author="james" w:date="2016-03-29T12:10:00Z"/>
              </w:rPr>
            </w:pPr>
            <w:ins w:id="2723" w:author="james" w:date="2016-03-29T12:11:00Z">
              <w:r>
                <w:rPr>
                  <w:rFonts w:ascii="Calibri" w:hAnsi="Calibri"/>
                  <w:color w:val="000000"/>
                  <w:sz w:val="22"/>
                  <w:szCs w:val="22"/>
                </w:rPr>
                <w:t>-3</w:t>
              </w:r>
            </w:ins>
          </w:p>
        </w:tc>
      </w:tr>
      <w:tr w:rsidR="009130F1" w14:paraId="40414C81" w14:textId="77777777" w:rsidTr="00B13CFD">
        <w:tblPrEx>
          <w:tblW w:w="0" w:type="auto"/>
          <w:tblPrExChange w:id="2724" w:author="james" w:date="2016-03-29T12:11:00Z">
            <w:tblPrEx>
              <w:tblW w:w="0" w:type="auto"/>
            </w:tblPrEx>
          </w:tblPrExChange>
        </w:tblPrEx>
        <w:trPr>
          <w:ins w:id="2725" w:author="james" w:date="2016-03-29T12:11:00Z"/>
        </w:trPr>
        <w:tc>
          <w:tcPr>
            <w:tcW w:w="1064" w:type="dxa"/>
            <w:vAlign w:val="bottom"/>
            <w:tcPrChange w:id="2726" w:author="james" w:date="2016-03-29T12:11:00Z">
              <w:tcPr>
                <w:tcW w:w="1064" w:type="dxa"/>
              </w:tcPr>
            </w:tcPrChange>
          </w:tcPr>
          <w:p w14:paraId="0F9833D6" w14:textId="4562D464" w:rsidR="009130F1" w:rsidRDefault="009130F1" w:rsidP="009130F1">
            <w:pPr>
              <w:jc w:val="right"/>
              <w:rPr>
                <w:ins w:id="2727" w:author="james" w:date="2016-03-29T12:11:00Z"/>
                <w:rFonts w:ascii="Calibri" w:hAnsi="Calibri"/>
                <w:color w:val="000000"/>
                <w:sz w:val="22"/>
                <w:szCs w:val="22"/>
              </w:rPr>
            </w:pPr>
            <w:ins w:id="2728" w:author="james" w:date="2016-03-29T12:11:00Z">
              <w:r>
                <w:rPr>
                  <w:rFonts w:ascii="Calibri" w:hAnsi="Calibri"/>
                  <w:color w:val="000000"/>
                  <w:sz w:val="22"/>
                  <w:szCs w:val="22"/>
                </w:rPr>
                <w:t>100</w:t>
              </w:r>
            </w:ins>
          </w:p>
        </w:tc>
        <w:tc>
          <w:tcPr>
            <w:tcW w:w="1064" w:type="dxa"/>
            <w:vAlign w:val="bottom"/>
            <w:tcPrChange w:id="2729" w:author="james" w:date="2016-03-29T12:11:00Z">
              <w:tcPr>
                <w:tcW w:w="1064" w:type="dxa"/>
              </w:tcPr>
            </w:tcPrChange>
          </w:tcPr>
          <w:p w14:paraId="5D095116" w14:textId="7B7AEBD9" w:rsidR="009130F1" w:rsidRDefault="009130F1" w:rsidP="009130F1">
            <w:pPr>
              <w:jc w:val="right"/>
              <w:rPr>
                <w:ins w:id="2730" w:author="james" w:date="2016-03-29T12:11:00Z"/>
                <w:rFonts w:ascii="Calibri" w:hAnsi="Calibri"/>
                <w:color w:val="000000"/>
                <w:sz w:val="22"/>
                <w:szCs w:val="22"/>
              </w:rPr>
            </w:pPr>
            <w:ins w:id="2731" w:author="james" w:date="2016-03-29T12:11:00Z">
              <w:r>
                <w:rPr>
                  <w:rFonts w:ascii="Calibri" w:hAnsi="Calibri"/>
                  <w:color w:val="000000"/>
                  <w:sz w:val="22"/>
                  <w:szCs w:val="22"/>
                </w:rPr>
                <w:t>0</w:t>
              </w:r>
            </w:ins>
          </w:p>
        </w:tc>
        <w:tc>
          <w:tcPr>
            <w:tcW w:w="1064" w:type="dxa"/>
            <w:vAlign w:val="bottom"/>
            <w:tcPrChange w:id="2732" w:author="james" w:date="2016-03-29T12:11:00Z">
              <w:tcPr>
                <w:tcW w:w="1064" w:type="dxa"/>
              </w:tcPr>
            </w:tcPrChange>
          </w:tcPr>
          <w:p w14:paraId="4978A99C" w14:textId="35B6D6C6" w:rsidR="009130F1" w:rsidRDefault="009130F1" w:rsidP="009130F1">
            <w:pPr>
              <w:jc w:val="right"/>
              <w:rPr>
                <w:ins w:id="2733" w:author="james" w:date="2016-03-29T12:11:00Z"/>
                <w:rFonts w:ascii="Calibri" w:hAnsi="Calibri"/>
                <w:color w:val="000000"/>
                <w:sz w:val="22"/>
                <w:szCs w:val="22"/>
              </w:rPr>
            </w:pPr>
            <w:ins w:id="2734" w:author="james" w:date="2016-03-29T12:11:00Z">
              <w:r>
                <w:rPr>
                  <w:rFonts w:ascii="Calibri" w:hAnsi="Calibri"/>
                  <w:color w:val="000000"/>
                  <w:sz w:val="22"/>
                  <w:szCs w:val="22"/>
                </w:rPr>
                <w:t>1</w:t>
              </w:r>
            </w:ins>
          </w:p>
        </w:tc>
        <w:tc>
          <w:tcPr>
            <w:tcW w:w="1064" w:type="dxa"/>
            <w:vAlign w:val="bottom"/>
            <w:tcPrChange w:id="2735" w:author="james" w:date="2016-03-29T12:11:00Z">
              <w:tcPr>
                <w:tcW w:w="1064" w:type="dxa"/>
              </w:tcPr>
            </w:tcPrChange>
          </w:tcPr>
          <w:p w14:paraId="350F9FBD" w14:textId="425A35FB" w:rsidR="009130F1" w:rsidRDefault="009130F1" w:rsidP="009130F1">
            <w:pPr>
              <w:jc w:val="right"/>
              <w:rPr>
                <w:ins w:id="2736" w:author="james" w:date="2016-03-29T12:11:00Z"/>
                <w:rFonts w:ascii="Calibri" w:hAnsi="Calibri"/>
                <w:color w:val="000000"/>
                <w:sz w:val="22"/>
                <w:szCs w:val="22"/>
              </w:rPr>
            </w:pPr>
            <w:ins w:id="2737" w:author="james" w:date="2016-03-29T12:11:00Z">
              <w:r>
                <w:rPr>
                  <w:rFonts w:ascii="Calibri" w:hAnsi="Calibri"/>
                  <w:color w:val="000000"/>
                  <w:sz w:val="22"/>
                  <w:szCs w:val="22"/>
                </w:rPr>
                <w:t>0</w:t>
              </w:r>
            </w:ins>
          </w:p>
        </w:tc>
        <w:tc>
          <w:tcPr>
            <w:tcW w:w="1064" w:type="dxa"/>
            <w:vAlign w:val="bottom"/>
            <w:tcPrChange w:id="2738" w:author="james" w:date="2016-03-29T12:11:00Z">
              <w:tcPr>
                <w:tcW w:w="1064" w:type="dxa"/>
              </w:tcPr>
            </w:tcPrChange>
          </w:tcPr>
          <w:p w14:paraId="336FD5E0" w14:textId="19D5C609" w:rsidR="009130F1" w:rsidRDefault="009130F1" w:rsidP="009130F1">
            <w:pPr>
              <w:jc w:val="right"/>
              <w:rPr>
                <w:ins w:id="2739" w:author="james" w:date="2016-03-29T12:11:00Z"/>
                <w:rFonts w:ascii="Calibri" w:hAnsi="Calibri"/>
                <w:color w:val="000000"/>
                <w:sz w:val="22"/>
                <w:szCs w:val="22"/>
              </w:rPr>
            </w:pPr>
            <w:ins w:id="2740" w:author="james" w:date="2016-03-29T12:11:00Z">
              <w:r>
                <w:rPr>
                  <w:rFonts w:ascii="Calibri" w:hAnsi="Calibri"/>
                  <w:color w:val="000000"/>
                  <w:sz w:val="22"/>
                  <w:szCs w:val="22"/>
                </w:rPr>
                <w:t>-1</w:t>
              </w:r>
            </w:ins>
          </w:p>
        </w:tc>
        <w:tc>
          <w:tcPr>
            <w:tcW w:w="1064" w:type="dxa"/>
            <w:vAlign w:val="bottom"/>
            <w:tcPrChange w:id="2741" w:author="james" w:date="2016-03-29T12:11:00Z">
              <w:tcPr>
                <w:tcW w:w="1064" w:type="dxa"/>
              </w:tcPr>
            </w:tcPrChange>
          </w:tcPr>
          <w:p w14:paraId="646CBF66" w14:textId="391B17AB" w:rsidR="009130F1" w:rsidRDefault="009130F1" w:rsidP="009130F1">
            <w:pPr>
              <w:jc w:val="right"/>
              <w:rPr>
                <w:ins w:id="2742" w:author="james" w:date="2016-03-29T12:11:00Z"/>
                <w:rFonts w:ascii="Calibri" w:hAnsi="Calibri"/>
                <w:color w:val="000000"/>
                <w:sz w:val="22"/>
                <w:szCs w:val="22"/>
              </w:rPr>
            </w:pPr>
            <w:ins w:id="2743" w:author="james" w:date="2016-03-29T12:11:00Z">
              <w:r>
                <w:rPr>
                  <w:rFonts w:ascii="Calibri" w:hAnsi="Calibri"/>
                  <w:color w:val="000000"/>
                  <w:sz w:val="22"/>
                  <w:szCs w:val="22"/>
                </w:rPr>
                <w:t>-4</w:t>
              </w:r>
            </w:ins>
          </w:p>
        </w:tc>
        <w:tc>
          <w:tcPr>
            <w:tcW w:w="1064" w:type="dxa"/>
            <w:vAlign w:val="bottom"/>
            <w:tcPrChange w:id="2744" w:author="james" w:date="2016-03-29T12:11:00Z">
              <w:tcPr>
                <w:tcW w:w="1064" w:type="dxa"/>
              </w:tcPr>
            </w:tcPrChange>
          </w:tcPr>
          <w:p w14:paraId="3AF7A1C5" w14:textId="5F67D123" w:rsidR="009130F1" w:rsidRDefault="009130F1" w:rsidP="009130F1">
            <w:pPr>
              <w:jc w:val="right"/>
              <w:rPr>
                <w:ins w:id="2745" w:author="james" w:date="2016-03-29T12:11:00Z"/>
                <w:rFonts w:ascii="Calibri" w:hAnsi="Calibri"/>
                <w:color w:val="000000"/>
                <w:sz w:val="22"/>
                <w:szCs w:val="22"/>
              </w:rPr>
            </w:pPr>
            <w:ins w:id="2746" w:author="james" w:date="2016-03-29T12:11:00Z">
              <w:r>
                <w:rPr>
                  <w:rFonts w:ascii="Calibri" w:hAnsi="Calibri"/>
                  <w:color w:val="000000"/>
                  <w:sz w:val="22"/>
                  <w:szCs w:val="22"/>
                </w:rPr>
                <w:t>-7</w:t>
              </w:r>
            </w:ins>
          </w:p>
        </w:tc>
        <w:tc>
          <w:tcPr>
            <w:tcW w:w="1064" w:type="dxa"/>
            <w:vAlign w:val="bottom"/>
            <w:tcPrChange w:id="2747" w:author="james" w:date="2016-03-29T12:11:00Z">
              <w:tcPr>
                <w:tcW w:w="1064" w:type="dxa"/>
              </w:tcPr>
            </w:tcPrChange>
          </w:tcPr>
          <w:p w14:paraId="4905C3C1" w14:textId="2CCF19A3" w:rsidR="009130F1" w:rsidRDefault="009130F1" w:rsidP="009130F1">
            <w:pPr>
              <w:jc w:val="right"/>
              <w:rPr>
                <w:ins w:id="2748" w:author="james" w:date="2016-03-29T12:11:00Z"/>
                <w:rFonts w:ascii="Calibri" w:hAnsi="Calibri"/>
                <w:color w:val="000000"/>
                <w:sz w:val="22"/>
                <w:szCs w:val="22"/>
              </w:rPr>
            </w:pPr>
            <w:ins w:id="2749" w:author="james" w:date="2016-03-29T12:11:00Z">
              <w:r>
                <w:rPr>
                  <w:rFonts w:ascii="Calibri" w:hAnsi="Calibri"/>
                  <w:color w:val="000000"/>
                  <w:sz w:val="22"/>
                  <w:szCs w:val="22"/>
                </w:rPr>
                <w:t>3</w:t>
              </w:r>
            </w:ins>
          </w:p>
        </w:tc>
        <w:tc>
          <w:tcPr>
            <w:tcW w:w="1064" w:type="dxa"/>
            <w:vAlign w:val="bottom"/>
            <w:tcPrChange w:id="2750" w:author="james" w:date="2016-03-29T12:11:00Z">
              <w:tcPr>
                <w:tcW w:w="1064" w:type="dxa"/>
              </w:tcPr>
            </w:tcPrChange>
          </w:tcPr>
          <w:p w14:paraId="7D339DFF" w14:textId="2017479A" w:rsidR="009130F1" w:rsidRDefault="009130F1" w:rsidP="009130F1">
            <w:pPr>
              <w:jc w:val="right"/>
              <w:rPr>
                <w:ins w:id="2751" w:author="james" w:date="2016-03-29T12:11:00Z"/>
                <w:rFonts w:ascii="Calibri" w:hAnsi="Calibri"/>
                <w:color w:val="000000"/>
                <w:sz w:val="22"/>
                <w:szCs w:val="22"/>
              </w:rPr>
            </w:pPr>
            <w:ins w:id="2752" w:author="james" w:date="2016-03-29T12:11:00Z">
              <w:r>
                <w:rPr>
                  <w:rFonts w:ascii="Calibri" w:hAnsi="Calibri"/>
                  <w:color w:val="000000"/>
                  <w:sz w:val="22"/>
                  <w:szCs w:val="22"/>
                </w:rPr>
                <w:t>7</w:t>
              </w:r>
            </w:ins>
          </w:p>
        </w:tc>
      </w:tr>
      <w:tr w:rsidR="009130F1" w14:paraId="208D510F" w14:textId="77777777" w:rsidTr="00B13CFD">
        <w:tblPrEx>
          <w:tblW w:w="0" w:type="auto"/>
          <w:tblPrExChange w:id="2753" w:author="james" w:date="2016-03-29T12:11:00Z">
            <w:tblPrEx>
              <w:tblW w:w="0" w:type="auto"/>
            </w:tblPrEx>
          </w:tblPrExChange>
        </w:tblPrEx>
        <w:trPr>
          <w:ins w:id="2754" w:author="james" w:date="2016-03-29T12:11:00Z"/>
        </w:trPr>
        <w:tc>
          <w:tcPr>
            <w:tcW w:w="1064" w:type="dxa"/>
            <w:vAlign w:val="bottom"/>
            <w:tcPrChange w:id="2755" w:author="james" w:date="2016-03-29T12:11:00Z">
              <w:tcPr>
                <w:tcW w:w="1064" w:type="dxa"/>
              </w:tcPr>
            </w:tcPrChange>
          </w:tcPr>
          <w:p w14:paraId="2420B6EC" w14:textId="38229A11" w:rsidR="009130F1" w:rsidRDefault="009130F1" w:rsidP="009130F1">
            <w:pPr>
              <w:jc w:val="right"/>
              <w:rPr>
                <w:ins w:id="2756" w:author="james" w:date="2016-03-29T12:11:00Z"/>
                <w:rFonts w:ascii="Calibri" w:hAnsi="Calibri"/>
                <w:color w:val="000000"/>
                <w:sz w:val="22"/>
                <w:szCs w:val="22"/>
              </w:rPr>
            </w:pPr>
            <w:ins w:id="2757" w:author="james" w:date="2016-03-29T12:11:00Z">
              <w:r>
                <w:rPr>
                  <w:rFonts w:ascii="Calibri" w:hAnsi="Calibri"/>
                  <w:color w:val="000000"/>
                  <w:sz w:val="22"/>
                  <w:szCs w:val="22"/>
                </w:rPr>
                <w:t>101</w:t>
              </w:r>
            </w:ins>
          </w:p>
        </w:tc>
        <w:tc>
          <w:tcPr>
            <w:tcW w:w="1064" w:type="dxa"/>
            <w:vAlign w:val="bottom"/>
            <w:tcPrChange w:id="2758" w:author="james" w:date="2016-03-29T12:11:00Z">
              <w:tcPr>
                <w:tcW w:w="1064" w:type="dxa"/>
              </w:tcPr>
            </w:tcPrChange>
          </w:tcPr>
          <w:p w14:paraId="16164F35" w14:textId="227D3DB8" w:rsidR="009130F1" w:rsidRDefault="009130F1" w:rsidP="009130F1">
            <w:pPr>
              <w:jc w:val="right"/>
              <w:rPr>
                <w:ins w:id="2759" w:author="james" w:date="2016-03-29T12:11:00Z"/>
                <w:rFonts w:ascii="Calibri" w:hAnsi="Calibri"/>
                <w:color w:val="000000"/>
                <w:sz w:val="22"/>
                <w:szCs w:val="22"/>
              </w:rPr>
            </w:pPr>
            <w:ins w:id="2760" w:author="james" w:date="2016-03-29T12:11:00Z">
              <w:r>
                <w:rPr>
                  <w:rFonts w:ascii="Calibri" w:hAnsi="Calibri"/>
                  <w:color w:val="000000"/>
                  <w:sz w:val="22"/>
                  <w:szCs w:val="22"/>
                </w:rPr>
                <w:t>1</w:t>
              </w:r>
            </w:ins>
          </w:p>
        </w:tc>
        <w:tc>
          <w:tcPr>
            <w:tcW w:w="1064" w:type="dxa"/>
            <w:vAlign w:val="bottom"/>
            <w:tcPrChange w:id="2761" w:author="james" w:date="2016-03-29T12:11:00Z">
              <w:tcPr>
                <w:tcW w:w="1064" w:type="dxa"/>
              </w:tcPr>
            </w:tcPrChange>
          </w:tcPr>
          <w:p w14:paraId="70E96510" w14:textId="39B57085" w:rsidR="009130F1" w:rsidRDefault="009130F1" w:rsidP="009130F1">
            <w:pPr>
              <w:jc w:val="right"/>
              <w:rPr>
                <w:ins w:id="2762" w:author="james" w:date="2016-03-29T12:11:00Z"/>
                <w:rFonts w:ascii="Calibri" w:hAnsi="Calibri"/>
                <w:color w:val="000000"/>
                <w:sz w:val="22"/>
                <w:szCs w:val="22"/>
              </w:rPr>
            </w:pPr>
            <w:ins w:id="2763" w:author="james" w:date="2016-03-29T12:11:00Z">
              <w:r>
                <w:rPr>
                  <w:rFonts w:ascii="Calibri" w:hAnsi="Calibri"/>
                  <w:color w:val="000000"/>
                  <w:sz w:val="22"/>
                  <w:szCs w:val="22"/>
                </w:rPr>
                <w:t>3</w:t>
              </w:r>
            </w:ins>
          </w:p>
        </w:tc>
        <w:tc>
          <w:tcPr>
            <w:tcW w:w="1064" w:type="dxa"/>
            <w:vAlign w:val="bottom"/>
            <w:tcPrChange w:id="2764" w:author="james" w:date="2016-03-29T12:11:00Z">
              <w:tcPr>
                <w:tcW w:w="1064" w:type="dxa"/>
              </w:tcPr>
            </w:tcPrChange>
          </w:tcPr>
          <w:p w14:paraId="44D71B96" w14:textId="00AA6C65" w:rsidR="009130F1" w:rsidRDefault="009130F1" w:rsidP="009130F1">
            <w:pPr>
              <w:jc w:val="right"/>
              <w:rPr>
                <w:ins w:id="2765" w:author="james" w:date="2016-03-29T12:11:00Z"/>
                <w:rFonts w:ascii="Calibri" w:hAnsi="Calibri"/>
                <w:color w:val="000000"/>
                <w:sz w:val="22"/>
                <w:szCs w:val="22"/>
              </w:rPr>
            </w:pPr>
            <w:ins w:id="2766" w:author="james" w:date="2016-03-29T12:11:00Z">
              <w:r>
                <w:rPr>
                  <w:rFonts w:ascii="Calibri" w:hAnsi="Calibri"/>
                  <w:color w:val="000000"/>
                  <w:sz w:val="22"/>
                  <w:szCs w:val="22"/>
                </w:rPr>
                <w:t>-1</w:t>
              </w:r>
            </w:ins>
          </w:p>
        </w:tc>
        <w:tc>
          <w:tcPr>
            <w:tcW w:w="1064" w:type="dxa"/>
            <w:vAlign w:val="bottom"/>
            <w:tcPrChange w:id="2767" w:author="james" w:date="2016-03-29T12:11:00Z">
              <w:tcPr>
                <w:tcW w:w="1064" w:type="dxa"/>
              </w:tcPr>
            </w:tcPrChange>
          </w:tcPr>
          <w:p w14:paraId="0B4A1E3D" w14:textId="250D1C82" w:rsidR="009130F1" w:rsidRDefault="009130F1" w:rsidP="009130F1">
            <w:pPr>
              <w:jc w:val="right"/>
              <w:rPr>
                <w:ins w:id="2768" w:author="james" w:date="2016-03-29T12:11:00Z"/>
                <w:rFonts w:ascii="Calibri" w:hAnsi="Calibri"/>
                <w:color w:val="000000"/>
                <w:sz w:val="22"/>
                <w:szCs w:val="22"/>
              </w:rPr>
            </w:pPr>
            <w:ins w:id="2769" w:author="james" w:date="2016-03-29T12:11:00Z">
              <w:r>
                <w:rPr>
                  <w:rFonts w:ascii="Calibri" w:hAnsi="Calibri"/>
                  <w:color w:val="000000"/>
                  <w:sz w:val="22"/>
                  <w:szCs w:val="22"/>
                </w:rPr>
                <w:t>-3</w:t>
              </w:r>
            </w:ins>
          </w:p>
        </w:tc>
        <w:tc>
          <w:tcPr>
            <w:tcW w:w="1064" w:type="dxa"/>
            <w:vAlign w:val="bottom"/>
            <w:tcPrChange w:id="2770" w:author="james" w:date="2016-03-29T12:11:00Z">
              <w:tcPr>
                <w:tcW w:w="1064" w:type="dxa"/>
              </w:tcPr>
            </w:tcPrChange>
          </w:tcPr>
          <w:p w14:paraId="3576CE59" w14:textId="030B7B74" w:rsidR="009130F1" w:rsidRDefault="009130F1" w:rsidP="009130F1">
            <w:pPr>
              <w:jc w:val="right"/>
              <w:rPr>
                <w:ins w:id="2771" w:author="james" w:date="2016-03-29T12:11:00Z"/>
                <w:rFonts w:ascii="Calibri" w:hAnsi="Calibri"/>
                <w:color w:val="000000"/>
                <w:sz w:val="22"/>
                <w:szCs w:val="22"/>
              </w:rPr>
            </w:pPr>
            <w:ins w:id="2772" w:author="james" w:date="2016-03-29T12:11:00Z">
              <w:r>
                <w:rPr>
                  <w:rFonts w:ascii="Calibri" w:hAnsi="Calibri"/>
                  <w:color w:val="000000"/>
                  <w:sz w:val="22"/>
                  <w:szCs w:val="22"/>
                </w:rPr>
                <w:t>-3</w:t>
              </w:r>
            </w:ins>
          </w:p>
        </w:tc>
        <w:tc>
          <w:tcPr>
            <w:tcW w:w="1064" w:type="dxa"/>
            <w:vAlign w:val="bottom"/>
            <w:tcPrChange w:id="2773" w:author="james" w:date="2016-03-29T12:11:00Z">
              <w:tcPr>
                <w:tcW w:w="1064" w:type="dxa"/>
              </w:tcPr>
            </w:tcPrChange>
          </w:tcPr>
          <w:p w14:paraId="29D6EB0C" w14:textId="6A8BB00C" w:rsidR="009130F1" w:rsidRDefault="009130F1" w:rsidP="009130F1">
            <w:pPr>
              <w:jc w:val="right"/>
              <w:rPr>
                <w:ins w:id="2774" w:author="james" w:date="2016-03-29T12:11:00Z"/>
                <w:rFonts w:ascii="Calibri" w:hAnsi="Calibri"/>
                <w:color w:val="000000"/>
                <w:sz w:val="22"/>
                <w:szCs w:val="22"/>
              </w:rPr>
            </w:pPr>
            <w:ins w:id="2775" w:author="james" w:date="2016-03-29T12:11:00Z">
              <w:r>
                <w:rPr>
                  <w:rFonts w:ascii="Calibri" w:hAnsi="Calibri"/>
                  <w:color w:val="000000"/>
                  <w:sz w:val="22"/>
                  <w:szCs w:val="22"/>
                </w:rPr>
                <w:t>-5</w:t>
              </w:r>
            </w:ins>
          </w:p>
        </w:tc>
        <w:tc>
          <w:tcPr>
            <w:tcW w:w="1064" w:type="dxa"/>
            <w:vAlign w:val="bottom"/>
            <w:tcPrChange w:id="2776" w:author="james" w:date="2016-03-29T12:11:00Z">
              <w:tcPr>
                <w:tcW w:w="1064" w:type="dxa"/>
              </w:tcPr>
            </w:tcPrChange>
          </w:tcPr>
          <w:p w14:paraId="35040679" w14:textId="0BEDA693" w:rsidR="009130F1" w:rsidRDefault="009130F1" w:rsidP="009130F1">
            <w:pPr>
              <w:jc w:val="right"/>
              <w:rPr>
                <w:ins w:id="2777" w:author="james" w:date="2016-03-29T12:11:00Z"/>
                <w:rFonts w:ascii="Calibri" w:hAnsi="Calibri"/>
                <w:color w:val="000000"/>
                <w:sz w:val="22"/>
                <w:szCs w:val="22"/>
              </w:rPr>
            </w:pPr>
            <w:ins w:id="2778" w:author="james" w:date="2016-03-29T12:11:00Z">
              <w:r>
                <w:rPr>
                  <w:rFonts w:ascii="Calibri" w:hAnsi="Calibri"/>
                  <w:color w:val="000000"/>
                  <w:sz w:val="22"/>
                  <w:szCs w:val="22"/>
                </w:rPr>
                <w:t>2</w:t>
              </w:r>
            </w:ins>
          </w:p>
        </w:tc>
        <w:tc>
          <w:tcPr>
            <w:tcW w:w="1064" w:type="dxa"/>
            <w:vAlign w:val="bottom"/>
            <w:tcPrChange w:id="2779" w:author="james" w:date="2016-03-29T12:11:00Z">
              <w:tcPr>
                <w:tcW w:w="1064" w:type="dxa"/>
              </w:tcPr>
            </w:tcPrChange>
          </w:tcPr>
          <w:p w14:paraId="767924FF" w14:textId="371C1EE8" w:rsidR="009130F1" w:rsidRDefault="009130F1" w:rsidP="009130F1">
            <w:pPr>
              <w:jc w:val="right"/>
              <w:rPr>
                <w:ins w:id="2780" w:author="james" w:date="2016-03-29T12:11:00Z"/>
                <w:rFonts w:ascii="Calibri" w:hAnsi="Calibri"/>
                <w:color w:val="000000"/>
                <w:sz w:val="22"/>
                <w:szCs w:val="22"/>
              </w:rPr>
            </w:pPr>
            <w:ins w:id="2781" w:author="james" w:date="2016-03-29T12:11:00Z">
              <w:r>
                <w:rPr>
                  <w:rFonts w:ascii="Calibri" w:hAnsi="Calibri"/>
                  <w:color w:val="000000"/>
                  <w:sz w:val="22"/>
                  <w:szCs w:val="22"/>
                </w:rPr>
                <w:t>5</w:t>
              </w:r>
            </w:ins>
          </w:p>
        </w:tc>
      </w:tr>
      <w:tr w:rsidR="009130F1" w14:paraId="6DBB46A2" w14:textId="77777777" w:rsidTr="00B13CFD">
        <w:tblPrEx>
          <w:tblW w:w="0" w:type="auto"/>
          <w:tblPrExChange w:id="2782" w:author="james" w:date="2016-03-29T12:11:00Z">
            <w:tblPrEx>
              <w:tblW w:w="0" w:type="auto"/>
            </w:tblPrEx>
          </w:tblPrExChange>
        </w:tblPrEx>
        <w:trPr>
          <w:ins w:id="2783" w:author="james" w:date="2016-03-29T12:11:00Z"/>
        </w:trPr>
        <w:tc>
          <w:tcPr>
            <w:tcW w:w="1064" w:type="dxa"/>
            <w:vAlign w:val="bottom"/>
            <w:tcPrChange w:id="2784" w:author="james" w:date="2016-03-29T12:11:00Z">
              <w:tcPr>
                <w:tcW w:w="1064" w:type="dxa"/>
              </w:tcPr>
            </w:tcPrChange>
          </w:tcPr>
          <w:p w14:paraId="686B8131" w14:textId="4CDA8B63" w:rsidR="009130F1" w:rsidRDefault="009130F1" w:rsidP="009130F1">
            <w:pPr>
              <w:jc w:val="right"/>
              <w:rPr>
                <w:ins w:id="2785" w:author="james" w:date="2016-03-29T12:11:00Z"/>
                <w:rFonts w:ascii="Calibri" w:hAnsi="Calibri"/>
                <w:color w:val="000000"/>
                <w:sz w:val="22"/>
                <w:szCs w:val="22"/>
              </w:rPr>
            </w:pPr>
            <w:ins w:id="2786" w:author="james" w:date="2016-03-29T12:11:00Z">
              <w:r>
                <w:rPr>
                  <w:rFonts w:ascii="Calibri" w:hAnsi="Calibri"/>
                  <w:color w:val="000000"/>
                  <w:sz w:val="22"/>
                  <w:szCs w:val="22"/>
                </w:rPr>
                <w:t>110</w:t>
              </w:r>
            </w:ins>
          </w:p>
        </w:tc>
        <w:tc>
          <w:tcPr>
            <w:tcW w:w="1064" w:type="dxa"/>
            <w:vAlign w:val="bottom"/>
            <w:tcPrChange w:id="2787" w:author="james" w:date="2016-03-29T12:11:00Z">
              <w:tcPr>
                <w:tcW w:w="1064" w:type="dxa"/>
              </w:tcPr>
            </w:tcPrChange>
          </w:tcPr>
          <w:p w14:paraId="7F481F58" w14:textId="77223E63" w:rsidR="009130F1" w:rsidRDefault="009130F1" w:rsidP="009130F1">
            <w:pPr>
              <w:jc w:val="right"/>
              <w:rPr>
                <w:ins w:id="2788" w:author="james" w:date="2016-03-29T12:11:00Z"/>
                <w:rFonts w:ascii="Calibri" w:hAnsi="Calibri"/>
                <w:color w:val="000000"/>
                <w:sz w:val="22"/>
                <w:szCs w:val="22"/>
              </w:rPr>
            </w:pPr>
            <w:ins w:id="2789" w:author="james" w:date="2016-03-29T12:11:00Z">
              <w:r>
                <w:rPr>
                  <w:rFonts w:ascii="Calibri" w:hAnsi="Calibri"/>
                  <w:color w:val="000000"/>
                  <w:sz w:val="22"/>
                  <w:szCs w:val="22"/>
                </w:rPr>
                <w:t>2</w:t>
              </w:r>
            </w:ins>
          </w:p>
        </w:tc>
        <w:tc>
          <w:tcPr>
            <w:tcW w:w="1064" w:type="dxa"/>
            <w:vAlign w:val="bottom"/>
            <w:tcPrChange w:id="2790" w:author="james" w:date="2016-03-29T12:11:00Z">
              <w:tcPr>
                <w:tcW w:w="1064" w:type="dxa"/>
              </w:tcPr>
            </w:tcPrChange>
          </w:tcPr>
          <w:p w14:paraId="0CE77E6A" w14:textId="77C04B9B" w:rsidR="009130F1" w:rsidRDefault="009130F1" w:rsidP="009130F1">
            <w:pPr>
              <w:jc w:val="right"/>
              <w:rPr>
                <w:ins w:id="2791" w:author="james" w:date="2016-03-29T12:11:00Z"/>
                <w:rFonts w:ascii="Calibri" w:hAnsi="Calibri"/>
                <w:color w:val="000000"/>
                <w:sz w:val="22"/>
                <w:szCs w:val="22"/>
              </w:rPr>
            </w:pPr>
            <w:ins w:id="2792" w:author="james" w:date="2016-03-29T12:11:00Z">
              <w:r>
                <w:rPr>
                  <w:rFonts w:ascii="Calibri" w:hAnsi="Calibri"/>
                  <w:color w:val="000000"/>
                  <w:sz w:val="22"/>
                  <w:szCs w:val="22"/>
                </w:rPr>
                <w:t>5</w:t>
              </w:r>
            </w:ins>
          </w:p>
        </w:tc>
        <w:tc>
          <w:tcPr>
            <w:tcW w:w="1064" w:type="dxa"/>
            <w:vAlign w:val="bottom"/>
            <w:tcPrChange w:id="2793" w:author="james" w:date="2016-03-29T12:11:00Z">
              <w:tcPr>
                <w:tcW w:w="1064" w:type="dxa"/>
              </w:tcPr>
            </w:tcPrChange>
          </w:tcPr>
          <w:p w14:paraId="27E95D56" w14:textId="27216C07" w:rsidR="009130F1" w:rsidRDefault="009130F1" w:rsidP="009130F1">
            <w:pPr>
              <w:jc w:val="right"/>
              <w:rPr>
                <w:ins w:id="2794" w:author="james" w:date="2016-03-29T12:11:00Z"/>
                <w:rFonts w:ascii="Calibri" w:hAnsi="Calibri"/>
                <w:color w:val="000000"/>
                <w:sz w:val="22"/>
                <w:szCs w:val="22"/>
              </w:rPr>
            </w:pPr>
            <w:ins w:id="2795" w:author="james" w:date="2016-03-29T12:11:00Z">
              <w:r>
                <w:rPr>
                  <w:rFonts w:ascii="Calibri" w:hAnsi="Calibri"/>
                  <w:color w:val="000000"/>
                  <w:sz w:val="22"/>
                  <w:szCs w:val="22"/>
                </w:rPr>
                <w:t>-2</w:t>
              </w:r>
            </w:ins>
          </w:p>
        </w:tc>
        <w:tc>
          <w:tcPr>
            <w:tcW w:w="1064" w:type="dxa"/>
            <w:vAlign w:val="bottom"/>
            <w:tcPrChange w:id="2796" w:author="james" w:date="2016-03-29T12:11:00Z">
              <w:tcPr>
                <w:tcW w:w="1064" w:type="dxa"/>
              </w:tcPr>
            </w:tcPrChange>
          </w:tcPr>
          <w:p w14:paraId="3EAE61E4" w14:textId="4839FF9D" w:rsidR="009130F1" w:rsidRDefault="009130F1" w:rsidP="009130F1">
            <w:pPr>
              <w:jc w:val="right"/>
              <w:rPr>
                <w:ins w:id="2797" w:author="james" w:date="2016-03-29T12:11:00Z"/>
                <w:rFonts w:ascii="Calibri" w:hAnsi="Calibri"/>
                <w:color w:val="000000"/>
                <w:sz w:val="22"/>
                <w:szCs w:val="22"/>
              </w:rPr>
            </w:pPr>
            <w:ins w:id="2798" w:author="james" w:date="2016-03-29T12:11:00Z">
              <w:r>
                <w:rPr>
                  <w:rFonts w:ascii="Calibri" w:hAnsi="Calibri"/>
                  <w:color w:val="000000"/>
                  <w:sz w:val="22"/>
                  <w:szCs w:val="22"/>
                </w:rPr>
                <w:t>-5</w:t>
              </w:r>
            </w:ins>
          </w:p>
        </w:tc>
        <w:tc>
          <w:tcPr>
            <w:tcW w:w="1064" w:type="dxa"/>
            <w:vAlign w:val="bottom"/>
            <w:tcPrChange w:id="2799" w:author="james" w:date="2016-03-29T12:11:00Z">
              <w:tcPr>
                <w:tcW w:w="1064" w:type="dxa"/>
              </w:tcPr>
            </w:tcPrChange>
          </w:tcPr>
          <w:p w14:paraId="42EE43C4" w14:textId="74101747" w:rsidR="009130F1" w:rsidRDefault="009130F1" w:rsidP="009130F1">
            <w:pPr>
              <w:jc w:val="right"/>
              <w:rPr>
                <w:ins w:id="2800" w:author="james" w:date="2016-03-29T12:11:00Z"/>
                <w:rFonts w:ascii="Calibri" w:hAnsi="Calibri"/>
                <w:color w:val="000000"/>
                <w:sz w:val="22"/>
                <w:szCs w:val="22"/>
              </w:rPr>
            </w:pPr>
            <w:ins w:id="2801" w:author="james" w:date="2016-03-29T12:11:00Z">
              <w:r>
                <w:rPr>
                  <w:rFonts w:ascii="Calibri" w:hAnsi="Calibri"/>
                  <w:color w:val="000000"/>
                  <w:sz w:val="22"/>
                  <w:szCs w:val="22"/>
                </w:rPr>
                <w:t>-2</w:t>
              </w:r>
            </w:ins>
          </w:p>
        </w:tc>
        <w:tc>
          <w:tcPr>
            <w:tcW w:w="1064" w:type="dxa"/>
            <w:vAlign w:val="bottom"/>
            <w:tcPrChange w:id="2802" w:author="james" w:date="2016-03-29T12:11:00Z">
              <w:tcPr>
                <w:tcW w:w="1064" w:type="dxa"/>
              </w:tcPr>
            </w:tcPrChange>
          </w:tcPr>
          <w:p w14:paraId="49AA8B2C" w14:textId="2859F88E" w:rsidR="009130F1" w:rsidRDefault="009130F1" w:rsidP="009130F1">
            <w:pPr>
              <w:jc w:val="right"/>
              <w:rPr>
                <w:ins w:id="2803" w:author="james" w:date="2016-03-29T12:11:00Z"/>
                <w:rFonts w:ascii="Calibri" w:hAnsi="Calibri"/>
                <w:color w:val="000000"/>
                <w:sz w:val="22"/>
                <w:szCs w:val="22"/>
              </w:rPr>
            </w:pPr>
            <w:ins w:id="2804" w:author="james" w:date="2016-03-29T12:11:00Z">
              <w:r>
                <w:rPr>
                  <w:rFonts w:ascii="Calibri" w:hAnsi="Calibri"/>
                  <w:color w:val="000000"/>
                  <w:sz w:val="22"/>
                  <w:szCs w:val="22"/>
                </w:rPr>
                <w:t>-3</w:t>
              </w:r>
            </w:ins>
          </w:p>
        </w:tc>
        <w:tc>
          <w:tcPr>
            <w:tcW w:w="1064" w:type="dxa"/>
            <w:vAlign w:val="bottom"/>
            <w:tcPrChange w:id="2805" w:author="james" w:date="2016-03-29T12:11:00Z">
              <w:tcPr>
                <w:tcW w:w="1064" w:type="dxa"/>
              </w:tcPr>
            </w:tcPrChange>
          </w:tcPr>
          <w:p w14:paraId="2EA9F013" w14:textId="1EA11982" w:rsidR="009130F1" w:rsidRDefault="009130F1" w:rsidP="009130F1">
            <w:pPr>
              <w:jc w:val="right"/>
              <w:rPr>
                <w:ins w:id="2806" w:author="james" w:date="2016-03-29T12:11:00Z"/>
                <w:rFonts w:ascii="Calibri" w:hAnsi="Calibri"/>
                <w:color w:val="000000"/>
                <w:sz w:val="22"/>
                <w:szCs w:val="22"/>
              </w:rPr>
            </w:pPr>
            <w:ins w:id="2807" w:author="james" w:date="2016-03-29T12:11:00Z">
              <w:r>
                <w:rPr>
                  <w:rFonts w:ascii="Calibri" w:hAnsi="Calibri"/>
                  <w:color w:val="000000"/>
                  <w:sz w:val="22"/>
                  <w:szCs w:val="22"/>
                </w:rPr>
                <w:t>0</w:t>
              </w:r>
            </w:ins>
          </w:p>
        </w:tc>
        <w:tc>
          <w:tcPr>
            <w:tcW w:w="1064" w:type="dxa"/>
            <w:vAlign w:val="bottom"/>
            <w:tcPrChange w:id="2808" w:author="james" w:date="2016-03-29T12:11:00Z">
              <w:tcPr>
                <w:tcW w:w="1064" w:type="dxa"/>
              </w:tcPr>
            </w:tcPrChange>
          </w:tcPr>
          <w:p w14:paraId="486BE19E" w14:textId="255C535D" w:rsidR="009130F1" w:rsidRDefault="009130F1" w:rsidP="009130F1">
            <w:pPr>
              <w:jc w:val="right"/>
              <w:rPr>
                <w:ins w:id="2809" w:author="james" w:date="2016-03-29T12:11:00Z"/>
                <w:rFonts w:ascii="Calibri" w:hAnsi="Calibri"/>
                <w:color w:val="000000"/>
                <w:sz w:val="22"/>
                <w:szCs w:val="22"/>
              </w:rPr>
            </w:pPr>
            <w:ins w:id="2810" w:author="james" w:date="2016-03-29T12:11:00Z">
              <w:r>
                <w:rPr>
                  <w:rFonts w:ascii="Calibri" w:hAnsi="Calibri"/>
                  <w:color w:val="000000"/>
                  <w:sz w:val="22"/>
                  <w:szCs w:val="22"/>
                </w:rPr>
                <w:t>1</w:t>
              </w:r>
            </w:ins>
          </w:p>
        </w:tc>
      </w:tr>
      <w:tr w:rsidR="009130F1" w14:paraId="59E72A97" w14:textId="77777777" w:rsidTr="00B13CFD">
        <w:tblPrEx>
          <w:tblW w:w="0" w:type="auto"/>
          <w:tblPrExChange w:id="2811" w:author="james" w:date="2016-03-29T12:11:00Z">
            <w:tblPrEx>
              <w:tblW w:w="0" w:type="auto"/>
            </w:tblPrEx>
          </w:tblPrExChange>
        </w:tblPrEx>
        <w:trPr>
          <w:ins w:id="2812" w:author="james" w:date="2016-03-29T12:11:00Z"/>
        </w:trPr>
        <w:tc>
          <w:tcPr>
            <w:tcW w:w="1064" w:type="dxa"/>
            <w:vAlign w:val="bottom"/>
            <w:tcPrChange w:id="2813" w:author="james" w:date="2016-03-29T12:11:00Z">
              <w:tcPr>
                <w:tcW w:w="1064" w:type="dxa"/>
              </w:tcPr>
            </w:tcPrChange>
          </w:tcPr>
          <w:p w14:paraId="4491A5B2" w14:textId="61F6E708" w:rsidR="009130F1" w:rsidRDefault="009130F1" w:rsidP="009130F1">
            <w:pPr>
              <w:jc w:val="right"/>
              <w:rPr>
                <w:ins w:id="2814" w:author="james" w:date="2016-03-29T12:11:00Z"/>
                <w:rFonts w:ascii="Calibri" w:hAnsi="Calibri"/>
                <w:color w:val="000000"/>
                <w:sz w:val="22"/>
                <w:szCs w:val="22"/>
              </w:rPr>
            </w:pPr>
            <w:ins w:id="2815" w:author="james" w:date="2016-03-29T12:11:00Z">
              <w:r>
                <w:rPr>
                  <w:rFonts w:ascii="Calibri" w:hAnsi="Calibri"/>
                  <w:color w:val="000000"/>
                  <w:sz w:val="22"/>
                  <w:szCs w:val="22"/>
                </w:rPr>
                <w:t>111</w:t>
              </w:r>
            </w:ins>
          </w:p>
        </w:tc>
        <w:tc>
          <w:tcPr>
            <w:tcW w:w="1064" w:type="dxa"/>
            <w:vAlign w:val="bottom"/>
            <w:tcPrChange w:id="2816" w:author="james" w:date="2016-03-29T12:11:00Z">
              <w:tcPr>
                <w:tcW w:w="1064" w:type="dxa"/>
              </w:tcPr>
            </w:tcPrChange>
          </w:tcPr>
          <w:p w14:paraId="228E666C" w14:textId="580A0C59" w:rsidR="009130F1" w:rsidRDefault="009130F1" w:rsidP="009130F1">
            <w:pPr>
              <w:jc w:val="right"/>
              <w:rPr>
                <w:ins w:id="2817" w:author="james" w:date="2016-03-29T12:11:00Z"/>
                <w:rFonts w:ascii="Calibri" w:hAnsi="Calibri"/>
                <w:color w:val="000000"/>
                <w:sz w:val="22"/>
                <w:szCs w:val="22"/>
              </w:rPr>
            </w:pPr>
            <w:ins w:id="2818" w:author="james" w:date="2016-03-29T12:11:00Z">
              <w:r>
                <w:rPr>
                  <w:rFonts w:ascii="Calibri" w:hAnsi="Calibri"/>
                  <w:color w:val="000000"/>
                  <w:sz w:val="22"/>
                  <w:szCs w:val="22"/>
                </w:rPr>
                <w:t>3</w:t>
              </w:r>
            </w:ins>
          </w:p>
        </w:tc>
        <w:tc>
          <w:tcPr>
            <w:tcW w:w="1064" w:type="dxa"/>
            <w:vAlign w:val="bottom"/>
            <w:tcPrChange w:id="2819" w:author="james" w:date="2016-03-29T12:11:00Z">
              <w:tcPr>
                <w:tcW w:w="1064" w:type="dxa"/>
              </w:tcPr>
            </w:tcPrChange>
          </w:tcPr>
          <w:p w14:paraId="4BFBFF05" w14:textId="1488A87F" w:rsidR="009130F1" w:rsidRDefault="009130F1" w:rsidP="009130F1">
            <w:pPr>
              <w:jc w:val="right"/>
              <w:rPr>
                <w:ins w:id="2820" w:author="james" w:date="2016-03-29T12:11:00Z"/>
                <w:rFonts w:ascii="Calibri" w:hAnsi="Calibri"/>
                <w:color w:val="000000"/>
                <w:sz w:val="22"/>
                <w:szCs w:val="22"/>
              </w:rPr>
            </w:pPr>
            <w:ins w:id="2821" w:author="james" w:date="2016-03-29T12:11:00Z">
              <w:r>
                <w:rPr>
                  <w:rFonts w:ascii="Calibri" w:hAnsi="Calibri"/>
                  <w:color w:val="000000"/>
                  <w:sz w:val="22"/>
                  <w:szCs w:val="22"/>
                </w:rPr>
                <w:t>7</w:t>
              </w:r>
            </w:ins>
          </w:p>
        </w:tc>
        <w:tc>
          <w:tcPr>
            <w:tcW w:w="1064" w:type="dxa"/>
            <w:vAlign w:val="bottom"/>
            <w:tcPrChange w:id="2822" w:author="james" w:date="2016-03-29T12:11:00Z">
              <w:tcPr>
                <w:tcW w:w="1064" w:type="dxa"/>
              </w:tcPr>
            </w:tcPrChange>
          </w:tcPr>
          <w:p w14:paraId="1D734F17" w14:textId="59B4D4C5" w:rsidR="009130F1" w:rsidRDefault="009130F1" w:rsidP="009130F1">
            <w:pPr>
              <w:jc w:val="right"/>
              <w:rPr>
                <w:ins w:id="2823" w:author="james" w:date="2016-03-29T12:11:00Z"/>
                <w:rFonts w:ascii="Calibri" w:hAnsi="Calibri"/>
                <w:color w:val="000000"/>
                <w:sz w:val="22"/>
                <w:szCs w:val="22"/>
              </w:rPr>
            </w:pPr>
            <w:ins w:id="2824" w:author="james" w:date="2016-03-29T12:11:00Z">
              <w:r>
                <w:rPr>
                  <w:rFonts w:ascii="Calibri" w:hAnsi="Calibri"/>
                  <w:color w:val="000000"/>
                  <w:sz w:val="22"/>
                  <w:szCs w:val="22"/>
                </w:rPr>
                <w:t>-3</w:t>
              </w:r>
            </w:ins>
          </w:p>
        </w:tc>
        <w:tc>
          <w:tcPr>
            <w:tcW w:w="1064" w:type="dxa"/>
            <w:vAlign w:val="bottom"/>
            <w:tcPrChange w:id="2825" w:author="james" w:date="2016-03-29T12:11:00Z">
              <w:tcPr>
                <w:tcW w:w="1064" w:type="dxa"/>
              </w:tcPr>
            </w:tcPrChange>
          </w:tcPr>
          <w:p w14:paraId="6BADEAE3" w14:textId="09537218" w:rsidR="009130F1" w:rsidRDefault="009130F1" w:rsidP="009130F1">
            <w:pPr>
              <w:jc w:val="right"/>
              <w:rPr>
                <w:ins w:id="2826" w:author="james" w:date="2016-03-29T12:11:00Z"/>
                <w:rFonts w:ascii="Calibri" w:hAnsi="Calibri"/>
                <w:color w:val="000000"/>
                <w:sz w:val="22"/>
                <w:szCs w:val="22"/>
              </w:rPr>
            </w:pPr>
            <w:ins w:id="2827" w:author="james" w:date="2016-03-29T12:11:00Z">
              <w:r>
                <w:rPr>
                  <w:rFonts w:ascii="Calibri" w:hAnsi="Calibri"/>
                  <w:color w:val="000000"/>
                  <w:sz w:val="22"/>
                  <w:szCs w:val="22"/>
                </w:rPr>
                <w:t>-7</w:t>
              </w:r>
            </w:ins>
          </w:p>
        </w:tc>
        <w:tc>
          <w:tcPr>
            <w:tcW w:w="1064" w:type="dxa"/>
            <w:vAlign w:val="bottom"/>
            <w:tcPrChange w:id="2828" w:author="james" w:date="2016-03-29T12:11:00Z">
              <w:tcPr>
                <w:tcW w:w="1064" w:type="dxa"/>
              </w:tcPr>
            </w:tcPrChange>
          </w:tcPr>
          <w:p w14:paraId="0A18F5E3" w14:textId="614CC51A" w:rsidR="009130F1" w:rsidRDefault="009130F1" w:rsidP="009130F1">
            <w:pPr>
              <w:jc w:val="right"/>
              <w:rPr>
                <w:ins w:id="2829" w:author="james" w:date="2016-03-29T12:11:00Z"/>
                <w:rFonts w:ascii="Calibri" w:hAnsi="Calibri"/>
                <w:color w:val="000000"/>
                <w:sz w:val="22"/>
                <w:szCs w:val="22"/>
              </w:rPr>
            </w:pPr>
            <w:ins w:id="2830" w:author="james" w:date="2016-03-29T12:11:00Z">
              <w:r>
                <w:rPr>
                  <w:rFonts w:ascii="Calibri" w:hAnsi="Calibri"/>
                  <w:color w:val="000000"/>
                  <w:sz w:val="22"/>
                  <w:szCs w:val="22"/>
                </w:rPr>
                <w:t>-1</w:t>
              </w:r>
            </w:ins>
          </w:p>
        </w:tc>
        <w:tc>
          <w:tcPr>
            <w:tcW w:w="1064" w:type="dxa"/>
            <w:vAlign w:val="bottom"/>
            <w:tcPrChange w:id="2831" w:author="james" w:date="2016-03-29T12:11:00Z">
              <w:tcPr>
                <w:tcW w:w="1064" w:type="dxa"/>
              </w:tcPr>
            </w:tcPrChange>
          </w:tcPr>
          <w:p w14:paraId="7A9DBCD5" w14:textId="59327419" w:rsidR="009130F1" w:rsidRDefault="009130F1" w:rsidP="009130F1">
            <w:pPr>
              <w:jc w:val="right"/>
              <w:rPr>
                <w:ins w:id="2832" w:author="james" w:date="2016-03-29T12:11:00Z"/>
                <w:rFonts w:ascii="Calibri" w:hAnsi="Calibri"/>
                <w:color w:val="000000"/>
                <w:sz w:val="22"/>
                <w:szCs w:val="22"/>
              </w:rPr>
            </w:pPr>
            <w:ins w:id="2833" w:author="james" w:date="2016-03-29T12:11:00Z">
              <w:r>
                <w:rPr>
                  <w:rFonts w:ascii="Calibri" w:hAnsi="Calibri"/>
                  <w:color w:val="000000"/>
                  <w:sz w:val="22"/>
                  <w:szCs w:val="22"/>
                </w:rPr>
                <w:t>-1</w:t>
              </w:r>
            </w:ins>
          </w:p>
        </w:tc>
        <w:tc>
          <w:tcPr>
            <w:tcW w:w="1064" w:type="dxa"/>
            <w:vAlign w:val="bottom"/>
            <w:tcPrChange w:id="2834" w:author="james" w:date="2016-03-29T12:11:00Z">
              <w:tcPr>
                <w:tcW w:w="1064" w:type="dxa"/>
              </w:tcPr>
            </w:tcPrChange>
          </w:tcPr>
          <w:p w14:paraId="10624080" w14:textId="7F9CD45F" w:rsidR="009130F1" w:rsidRDefault="009130F1" w:rsidP="009130F1">
            <w:pPr>
              <w:jc w:val="right"/>
              <w:rPr>
                <w:ins w:id="2835" w:author="james" w:date="2016-03-29T12:11:00Z"/>
                <w:rFonts w:ascii="Calibri" w:hAnsi="Calibri"/>
                <w:color w:val="000000"/>
                <w:sz w:val="22"/>
                <w:szCs w:val="22"/>
              </w:rPr>
            </w:pPr>
            <w:ins w:id="2836" w:author="james" w:date="2016-03-29T12:11:00Z">
              <w:r>
                <w:rPr>
                  <w:rFonts w:ascii="Calibri" w:hAnsi="Calibri"/>
                  <w:color w:val="000000"/>
                  <w:sz w:val="22"/>
                  <w:szCs w:val="22"/>
                </w:rPr>
                <w:t>1</w:t>
              </w:r>
            </w:ins>
          </w:p>
        </w:tc>
        <w:tc>
          <w:tcPr>
            <w:tcW w:w="1064" w:type="dxa"/>
            <w:vAlign w:val="bottom"/>
            <w:tcPrChange w:id="2837" w:author="james" w:date="2016-03-29T12:11:00Z">
              <w:tcPr>
                <w:tcW w:w="1064" w:type="dxa"/>
              </w:tcPr>
            </w:tcPrChange>
          </w:tcPr>
          <w:p w14:paraId="24513190" w14:textId="3E8C32ED" w:rsidR="009130F1" w:rsidRDefault="009130F1" w:rsidP="009130F1">
            <w:pPr>
              <w:jc w:val="right"/>
              <w:rPr>
                <w:ins w:id="2838" w:author="james" w:date="2016-03-29T12:11:00Z"/>
                <w:rFonts w:ascii="Calibri" w:hAnsi="Calibri"/>
                <w:color w:val="000000"/>
                <w:sz w:val="22"/>
                <w:szCs w:val="22"/>
              </w:rPr>
            </w:pPr>
            <w:ins w:id="2839" w:author="james" w:date="2016-03-29T12:11:00Z">
              <w:r>
                <w:rPr>
                  <w:rFonts w:ascii="Calibri" w:hAnsi="Calibri"/>
                  <w:color w:val="000000"/>
                  <w:sz w:val="22"/>
                  <w:szCs w:val="22"/>
                </w:rPr>
                <w:t>3</w:t>
              </w:r>
            </w:ins>
          </w:p>
        </w:tc>
      </w:tr>
    </w:tbl>
    <w:p w14:paraId="19A7A407" w14:textId="77777777" w:rsidR="00BB6664" w:rsidRDefault="00BB6664" w:rsidP="006F2A7D">
      <w:pPr>
        <w:jc w:val="both"/>
        <w:rPr>
          <w:ins w:id="2840" w:author="james" w:date="2016-03-29T13:10:00Z"/>
        </w:rPr>
      </w:pPr>
    </w:p>
    <w:p w14:paraId="528A3035" w14:textId="77777777" w:rsidR="00807010" w:rsidRDefault="00807010" w:rsidP="006F2A7D">
      <w:pPr>
        <w:jc w:val="both"/>
        <w:rPr>
          <w:ins w:id="2841" w:author="james" w:date="2016-03-29T12:12:00Z"/>
        </w:rPr>
      </w:pPr>
    </w:p>
    <w:p w14:paraId="01316D7E" w14:textId="680F2334" w:rsidR="005E1420" w:rsidRDefault="005E1420" w:rsidP="005E1420">
      <w:pPr>
        <w:pStyle w:val="Caption"/>
        <w:keepNext/>
        <w:rPr>
          <w:ins w:id="2842" w:author="james" w:date="2016-03-29T12:13:00Z"/>
        </w:rPr>
        <w:pPrChange w:id="2843" w:author="james" w:date="2016-03-29T12:13:00Z">
          <w:pPr/>
        </w:pPrChange>
      </w:pPr>
      <w:ins w:id="2844" w:author="james" w:date="2016-03-29T12:13:00Z">
        <w:r>
          <w:t xml:space="preserve">Table </w:t>
        </w:r>
        <w:r>
          <w:fldChar w:fldCharType="begin"/>
        </w:r>
        <w:r>
          <w:instrText xml:space="preserve"> SEQ Table \* ARABIC </w:instrText>
        </w:r>
      </w:ins>
      <w:r>
        <w:fldChar w:fldCharType="separate"/>
      </w:r>
      <w:ins w:id="2845" w:author="james" w:date="2016-03-30T13:14:00Z">
        <w:r w:rsidR="007B0E2C">
          <w:rPr>
            <w:noProof/>
          </w:rPr>
          <w:t>17</w:t>
        </w:r>
      </w:ins>
      <w:ins w:id="2846" w:author="james" w:date="2016-03-29T12:13:00Z">
        <w:r>
          <w:fldChar w:fldCharType="end"/>
        </w:r>
        <w:r>
          <w:t xml:space="preserve"> Encoding of 4-bit samples</w:t>
        </w:r>
      </w:ins>
    </w:p>
    <w:tbl>
      <w:tblPr>
        <w:tblStyle w:val="TableGrid"/>
        <w:tblW w:w="0" w:type="auto"/>
        <w:tblLook w:val="04A0" w:firstRow="1" w:lastRow="0" w:firstColumn="1" w:lastColumn="0" w:noHBand="0" w:noVBand="1"/>
        <w:tblPrChange w:id="2847" w:author="james" w:date="2016-03-29T12:12:00Z">
          <w:tblPr>
            <w:tblStyle w:val="TableGrid"/>
            <w:tblW w:w="0" w:type="auto"/>
            <w:tblLook w:val="04A0" w:firstRow="1" w:lastRow="0" w:firstColumn="1" w:lastColumn="0" w:noHBand="0" w:noVBand="1"/>
          </w:tblPr>
        </w:tblPrChange>
      </w:tblPr>
      <w:tblGrid>
        <w:gridCol w:w="1064"/>
        <w:gridCol w:w="1064"/>
        <w:gridCol w:w="1064"/>
        <w:gridCol w:w="1064"/>
        <w:gridCol w:w="1064"/>
        <w:gridCol w:w="1064"/>
        <w:gridCol w:w="1064"/>
        <w:gridCol w:w="1064"/>
        <w:gridCol w:w="1064"/>
        <w:tblGridChange w:id="2848">
          <w:tblGrid>
            <w:gridCol w:w="1064"/>
            <w:gridCol w:w="1064"/>
            <w:gridCol w:w="1064"/>
            <w:gridCol w:w="1064"/>
            <w:gridCol w:w="1064"/>
            <w:gridCol w:w="1064"/>
            <w:gridCol w:w="1064"/>
            <w:gridCol w:w="1064"/>
            <w:gridCol w:w="1064"/>
          </w:tblGrid>
        </w:tblGridChange>
      </w:tblGrid>
      <w:tr w:rsidR="00D71882" w14:paraId="17AF207F" w14:textId="77777777" w:rsidTr="00D71882">
        <w:trPr>
          <w:ins w:id="2849" w:author="james" w:date="2016-03-29T12:12:00Z"/>
        </w:trPr>
        <w:tc>
          <w:tcPr>
            <w:tcW w:w="1064" w:type="dxa"/>
            <w:shd w:val="clear" w:color="auto" w:fill="548DD4" w:themeFill="text2" w:themeFillTint="99"/>
            <w:tcPrChange w:id="2850" w:author="james" w:date="2016-03-29T12:12:00Z">
              <w:tcPr>
                <w:tcW w:w="1064" w:type="dxa"/>
              </w:tcPr>
            </w:tcPrChange>
          </w:tcPr>
          <w:p w14:paraId="74799BCB" w14:textId="5DC397FC" w:rsidR="00D71882" w:rsidRDefault="00D71882" w:rsidP="00D71882">
            <w:pPr>
              <w:jc w:val="both"/>
              <w:rPr>
                <w:ins w:id="2851" w:author="james" w:date="2016-03-29T12:12:00Z"/>
              </w:rPr>
            </w:pPr>
            <w:ins w:id="2852" w:author="james" w:date="2016-03-29T12:12:00Z">
              <w:r w:rsidRPr="00514B5D">
                <w:rPr>
                  <w:rFonts w:ascii="Calibri" w:hAnsi="Calibri"/>
                  <w:b/>
                  <w:color w:val="FFFFFF" w:themeColor="background1"/>
                  <w:sz w:val="22"/>
                  <w:szCs w:val="22"/>
                </w:rPr>
                <w:t>Binary</w:t>
              </w:r>
            </w:ins>
          </w:p>
        </w:tc>
        <w:tc>
          <w:tcPr>
            <w:tcW w:w="1064" w:type="dxa"/>
            <w:shd w:val="clear" w:color="auto" w:fill="548DD4" w:themeFill="text2" w:themeFillTint="99"/>
            <w:tcPrChange w:id="2853" w:author="james" w:date="2016-03-29T12:12:00Z">
              <w:tcPr>
                <w:tcW w:w="1064" w:type="dxa"/>
              </w:tcPr>
            </w:tcPrChange>
          </w:tcPr>
          <w:p w14:paraId="785ABF71" w14:textId="33AA8B45" w:rsidR="00D71882" w:rsidRDefault="00D71882" w:rsidP="00D71882">
            <w:pPr>
              <w:jc w:val="both"/>
              <w:rPr>
                <w:ins w:id="2854" w:author="james" w:date="2016-03-29T12:12:00Z"/>
              </w:rPr>
            </w:pPr>
            <w:ins w:id="2855" w:author="james" w:date="2016-03-29T12:12:00Z">
              <w:r w:rsidRPr="00514B5D">
                <w:rPr>
                  <w:rFonts w:ascii="Calibri" w:hAnsi="Calibri"/>
                  <w:b/>
                  <w:color w:val="FFFFFF" w:themeColor="background1"/>
                  <w:sz w:val="22"/>
                  <w:szCs w:val="22"/>
                </w:rPr>
                <w:t>OB</w:t>
              </w:r>
            </w:ins>
          </w:p>
        </w:tc>
        <w:tc>
          <w:tcPr>
            <w:tcW w:w="1064" w:type="dxa"/>
            <w:shd w:val="clear" w:color="auto" w:fill="548DD4" w:themeFill="text2" w:themeFillTint="99"/>
            <w:tcPrChange w:id="2856" w:author="james" w:date="2016-03-29T12:12:00Z">
              <w:tcPr>
                <w:tcW w:w="1064" w:type="dxa"/>
              </w:tcPr>
            </w:tcPrChange>
          </w:tcPr>
          <w:p w14:paraId="4C6F4644" w14:textId="30AD9F0C" w:rsidR="00D71882" w:rsidRDefault="00D71882" w:rsidP="00D71882">
            <w:pPr>
              <w:jc w:val="both"/>
              <w:rPr>
                <w:ins w:id="2857" w:author="james" w:date="2016-03-29T12:12:00Z"/>
              </w:rPr>
            </w:pPr>
            <w:ins w:id="2858" w:author="james" w:date="2016-03-29T12:12:00Z">
              <w:r w:rsidRPr="00514B5D">
                <w:rPr>
                  <w:rFonts w:ascii="Calibri" w:hAnsi="Calibri"/>
                  <w:b/>
                  <w:color w:val="FFFFFF" w:themeColor="background1"/>
                  <w:sz w:val="22"/>
                  <w:szCs w:val="22"/>
                </w:rPr>
                <w:t>OBA</w:t>
              </w:r>
            </w:ins>
          </w:p>
        </w:tc>
        <w:tc>
          <w:tcPr>
            <w:tcW w:w="1064" w:type="dxa"/>
            <w:shd w:val="clear" w:color="auto" w:fill="548DD4" w:themeFill="text2" w:themeFillTint="99"/>
            <w:tcPrChange w:id="2859" w:author="james" w:date="2016-03-29T12:12:00Z">
              <w:tcPr>
                <w:tcW w:w="1064" w:type="dxa"/>
              </w:tcPr>
            </w:tcPrChange>
          </w:tcPr>
          <w:p w14:paraId="63E76E0D" w14:textId="0FBB660E" w:rsidR="00D71882" w:rsidRDefault="00D71882" w:rsidP="00D71882">
            <w:pPr>
              <w:jc w:val="both"/>
              <w:rPr>
                <w:ins w:id="2860" w:author="james" w:date="2016-03-29T12:12:00Z"/>
              </w:rPr>
            </w:pPr>
            <w:ins w:id="2861" w:author="james" w:date="2016-03-29T12:12:00Z">
              <w:r w:rsidRPr="00514B5D">
                <w:rPr>
                  <w:rFonts w:ascii="Calibri" w:hAnsi="Calibri"/>
                  <w:b/>
                  <w:color w:val="FFFFFF" w:themeColor="background1"/>
                  <w:sz w:val="22"/>
                  <w:szCs w:val="22"/>
                </w:rPr>
                <w:t>SM</w:t>
              </w:r>
            </w:ins>
          </w:p>
        </w:tc>
        <w:tc>
          <w:tcPr>
            <w:tcW w:w="1064" w:type="dxa"/>
            <w:shd w:val="clear" w:color="auto" w:fill="548DD4" w:themeFill="text2" w:themeFillTint="99"/>
            <w:tcPrChange w:id="2862" w:author="james" w:date="2016-03-29T12:12:00Z">
              <w:tcPr>
                <w:tcW w:w="1064" w:type="dxa"/>
              </w:tcPr>
            </w:tcPrChange>
          </w:tcPr>
          <w:p w14:paraId="4075D046" w14:textId="2346E0A2" w:rsidR="00D71882" w:rsidRDefault="00D71882" w:rsidP="00D71882">
            <w:pPr>
              <w:jc w:val="both"/>
              <w:rPr>
                <w:ins w:id="2863" w:author="james" w:date="2016-03-29T12:12:00Z"/>
              </w:rPr>
            </w:pPr>
            <w:ins w:id="2864" w:author="james" w:date="2016-03-29T12:12:00Z">
              <w:r w:rsidRPr="00514B5D">
                <w:rPr>
                  <w:rFonts w:ascii="Calibri" w:hAnsi="Calibri"/>
                  <w:b/>
                  <w:color w:val="FFFFFF" w:themeColor="background1"/>
                  <w:sz w:val="22"/>
                  <w:szCs w:val="22"/>
                </w:rPr>
                <w:t>SMA</w:t>
              </w:r>
            </w:ins>
          </w:p>
        </w:tc>
        <w:tc>
          <w:tcPr>
            <w:tcW w:w="1064" w:type="dxa"/>
            <w:shd w:val="clear" w:color="auto" w:fill="548DD4" w:themeFill="text2" w:themeFillTint="99"/>
            <w:tcPrChange w:id="2865" w:author="james" w:date="2016-03-29T12:12:00Z">
              <w:tcPr>
                <w:tcW w:w="1064" w:type="dxa"/>
              </w:tcPr>
            </w:tcPrChange>
          </w:tcPr>
          <w:p w14:paraId="02C3E852" w14:textId="71246D82" w:rsidR="00D71882" w:rsidRDefault="00D71882" w:rsidP="00D71882">
            <w:pPr>
              <w:jc w:val="both"/>
              <w:rPr>
                <w:ins w:id="2866" w:author="james" w:date="2016-03-29T12:12:00Z"/>
              </w:rPr>
            </w:pPr>
            <w:ins w:id="2867" w:author="james" w:date="2016-03-29T12:12:00Z">
              <w:r w:rsidRPr="00514B5D">
                <w:rPr>
                  <w:rFonts w:ascii="Calibri" w:hAnsi="Calibri"/>
                  <w:b/>
                  <w:color w:val="FFFFFF" w:themeColor="background1"/>
                  <w:sz w:val="22"/>
                  <w:szCs w:val="22"/>
                </w:rPr>
                <w:t>TC</w:t>
              </w:r>
            </w:ins>
          </w:p>
        </w:tc>
        <w:tc>
          <w:tcPr>
            <w:tcW w:w="1064" w:type="dxa"/>
            <w:shd w:val="clear" w:color="auto" w:fill="548DD4" w:themeFill="text2" w:themeFillTint="99"/>
            <w:tcPrChange w:id="2868" w:author="james" w:date="2016-03-29T12:12:00Z">
              <w:tcPr>
                <w:tcW w:w="1064" w:type="dxa"/>
              </w:tcPr>
            </w:tcPrChange>
          </w:tcPr>
          <w:p w14:paraId="30B451EE" w14:textId="1D89F915" w:rsidR="00D71882" w:rsidRDefault="00D71882" w:rsidP="00D71882">
            <w:pPr>
              <w:jc w:val="both"/>
              <w:rPr>
                <w:ins w:id="2869" w:author="james" w:date="2016-03-29T12:12:00Z"/>
              </w:rPr>
            </w:pPr>
            <w:ins w:id="2870" w:author="james" w:date="2016-03-29T12:12:00Z">
              <w:r w:rsidRPr="00514B5D">
                <w:rPr>
                  <w:rFonts w:ascii="Calibri" w:hAnsi="Calibri"/>
                  <w:b/>
                  <w:color w:val="FFFFFF" w:themeColor="background1"/>
                  <w:sz w:val="22"/>
                  <w:szCs w:val="22"/>
                </w:rPr>
                <w:t>TCA</w:t>
              </w:r>
            </w:ins>
          </w:p>
        </w:tc>
        <w:tc>
          <w:tcPr>
            <w:tcW w:w="1064" w:type="dxa"/>
            <w:shd w:val="clear" w:color="auto" w:fill="548DD4" w:themeFill="text2" w:themeFillTint="99"/>
            <w:tcPrChange w:id="2871" w:author="james" w:date="2016-03-29T12:12:00Z">
              <w:tcPr>
                <w:tcW w:w="1064" w:type="dxa"/>
              </w:tcPr>
            </w:tcPrChange>
          </w:tcPr>
          <w:p w14:paraId="10B7DD86" w14:textId="512560FC" w:rsidR="00D71882" w:rsidRDefault="00D71882" w:rsidP="00D71882">
            <w:pPr>
              <w:jc w:val="both"/>
              <w:rPr>
                <w:ins w:id="2872" w:author="james" w:date="2016-03-29T12:12:00Z"/>
              </w:rPr>
            </w:pPr>
            <w:ins w:id="2873" w:author="james" w:date="2016-03-29T12:12:00Z">
              <w:r w:rsidRPr="00514B5D">
                <w:rPr>
                  <w:rFonts w:ascii="Calibri" w:hAnsi="Calibri"/>
                  <w:b/>
                  <w:color w:val="FFFFFF" w:themeColor="background1"/>
                  <w:sz w:val="22"/>
                  <w:szCs w:val="22"/>
                </w:rPr>
                <w:t>OG</w:t>
              </w:r>
            </w:ins>
          </w:p>
        </w:tc>
        <w:tc>
          <w:tcPr>
            <w:tcW w:w="1064" w:type="dxa"/>
            <w:shd w:val="clear" w:color="auto" w:fill="548DD4" w:themeFill="text2" w:themeFillTint="99"/>
            <w:tcPrChange w:id="2874" w:author="james" w:date="2016-03-29T12:12:00Z">
              <w:tcPr>
                <w:tcW w:w="1064" w:type="dxa"/>
              </w:tcPr>
            </w:tcPrChange>
          </w:tcPr>
          <w:p w14:paraId="78BA21C9" w14:textId="220692E4" w:rsidR="00D71882" w:rsidRDefault="00D71882" w:rsidP="00D71882">
            <w:pPr>
              <w:jc w:val="both"/>
              <w:rPr>
                <w:ins w:id="2875" w:author="james" w:date="2016-03-29T12:12:00Z"/>
              </w:rPr>
            </w:pPr>
            <w:ins w:id="2876" w:author="james" w:date="2016-03-29T12:12:00Z">
              <w:r w:rsidRPr="00514B5D">
                <w:rPr>
                  <w:rFonts w:ascii="Calibri" w:hAnsi="Calibri"/>
                  <w:b/>
                  <w:color w:val="FFFFFF" w:themeColor="background1"/>
                  <w:sz w:val="22"/>
                  <w:szCs w:val="22"/>
                </w:rPr>
                <w:t>OGA</w:t>
              </w:r>
            </w:ins>
          </w:p>
        </w:tc>
      </w:tr>
      <w:tr w:rsidR="003D4287" w14:paraId="019B8AB9" w14:textId="77777777" w:rsidTr="003D4287">
        <w:trPr>
          <w:ins w:id="2877" w:author="james" w:date="2016-03-29T12:12:00Z"/>
        </w:trPr>
        <w:tc>
          <w:tcPr>
            <w:tcW w:w="1064" w:type="dxa"/>
            <w:tcPrChange w:id="2878" w:author="james" w:date="2016-03-29T12:12:00Z">
              <w:tcPr>
                <w:tcW w:w="1064" w:type="dxa"/>
              </w:tcPr>
            </w:tcPrChange>
          </w:tcPr>
          <w:p w14:paraId="347E6102" w14:textId="4514725E" w:rsidR="003D4287" w:rsidRDefault="003D4287" w:rsidP="003D4287">
            <w:pPr>
              <w:jc w:val="right"/>
              <w:rPr>
                <w:ins w:id="2879" w:author="james" w:date="2016-03-29T12:12:00Z"/>
              </w:rPr>
              <w:pPrChange w:id="2880" w:author="james" w:date="2016-03-29T12:12:00Z">
                <w:pPr>
                  <w:jc w:val="both"/>
                </w:pPr>
              </w:pPrChange>
            </w:pPr>
            <w:ins w:id="2881" w:author="james" w:date="2016-03-29T12:12:00Z">
              <w:r>
                <w:rPr>
                  <w:rFonts w:ascii="Calibri" w:hAnsi="Calibri"/>
                  <w:color w:val="000000"/>
                  <w:sz w:val="22"/>
                  <w:szCs w:val="22"/>
                </w:rPr>
                <w:t>0000</w:t>
              </w:r>
            </w:ins>
          </w:p>
        </w:tc>
        <w:tc>
          <w:tcPr>
            <w:tcW w:w="1064" w:type="dxa"/>
            <w:tcPrChange w:id="2882" w:author="james" w:date="2016-03-29T12:12:00Z">
              <w:tcPr>
                <w:tcW w:w="1064" w:type="dxa"/>
              </w:tcPr>
            </w:tcPrChange>
          </w:tcPr>
          <w:p w14:paraId="6F5C5E65" w14:textId="3C744A68" w:rsidR="003D4287" w:rsidRDefault="003D4287" w:rsidP="003D4287">
            <w:pPr>
              <w:jc w:val="right"/>
              <w:rPr>
                <w:ins w:id="2883" w:author="james" w:date="2016-03-29T12:12:00Z"/>
              </w:rPr>
              <w:pPrChange w:id="2884" w:author="james" w:date="2016-03-29T12:12:00Z">
                <w:pPr>
                  <w:jc w:val="both"/>
                </w:pPr>
              </w:pPrChange>
            </w:pPr>
            <w:ins w:id="2885" w:author="james" w:date="2016-03-29T12:12:00Z">
              <w:r>
                <w:rPr>
                  <w:rFonts w:ascii="Calibri" w:hAnsi="Calibri"/>
                  <w:color w:val="000000"/>
                  <w:sz w:val="22"/>
                  <w:szCs w:val="22"/>
                </w:rPr>
                <w:t>-8</w:t>
              </w:r>
            </w:ins>
          </w:p>
        </w:tc>
        <w:tc>
          <w:tcPr>
            <w:tcW w:w="1064" w:type="dxa"/>
            <w:tcPrChange w:id="2886" w:author="james" w:date="2016-03-29T12:12:00Z">
              <w:tcPr>
                <w:tcW w:w="1064" w:type="dxa"/>
              </w:tcPr>
            </w:tcPrChange>
          </w:tcPr>
          <w:p w14:paraId="459E2C45" w14:textId="5457427C" w:rsidR="003D4287" w:rsidRDefault="003D4287" w:rsidP="003D4287">
            <w:pPr>
              <w:jc w:val="right"/>
              <w:rPr>
                <w:ins w:id="2887" w:author="james" w:date="2016-03-29T12:12:00Z"/>
              </w:rPr>
              <w:pPrChange w:id="2888" w:author="james" w:date="2016-03-29T12:12:00Z">
                <w:pPr>
                  <w:jc w:val="both"/>
                </w:pPr>
              </w:pPrChange>
            </w:pPr>
            <w:ins w:id="2889" w:author="james" w:date="2016-03-29T12:12:00Z">
              <w:r>
                <w:rPr>
                  <w:rFonts w:ascii="Calibri" w:hAnsi="Calibri"/>
                  <w:color w:val="000000"/>
                  <w:sz w:val="22"/>
                  <w:szCs w:val="22"/>
                </w:rPr>
                <w:t>-15</w:t>
              </w:r>
            </w:ins>
          </w:p>
        </w:tc>
        <w:tc>
          <w:tcPr>
            <w:tcW w:w="1064" w:type="dxa"/>
            <w:tcPrChange w:id="2890" w:author="james" w:date="2016-03-29T12:12:00Z">
              <w:tcPr>
                <w:tcW w:w="1064" w:type="dxa"/>
              </w:tcPr>
            </w:tcPrChange>
          </w:tcPr>
          <w:p w14:paraId="60153C57" w14:textId="329E6C8F" w:rsidR="003D4287" w:rsidRDefault="003D4287" w:rsidP="003D4287">
            <w:pPr>
              <w:jc w:val="right"/>
              <w:rPr>
                <w:ins w:id="2891" w:author="james" w:date="2016-03-29T12:12:00Z"/>
              </w:rPr>
              <w:pPrChange w:id="2892" w:author="james" w:date="2016-03-29T12:12:00Z">
                <w:pPr>
                  <w:jc w:val="both"/>
                </w:pPr>
              </w:pPrChange>
            </w:pPr>
            <w:ins w:id="2893" w:author="james" w:date="2016-03-29T12:12:00Z">
              <w:r>
                <w:rPr>
                  <w:rFonts w:ascii="Calibri" w:hAnsi="Calibri"/>
                  <w:color w:val="000000"/>
                  <w:sz w:val="22"/>
                  <w:szCs w:val="22"/>
                </w:rPr>
                <w:t>0</w:t>
              </w:r>
            </w:ins>
          </w:p>
        </w:tc>
        <w:tc>
          <w:tcPr>
            <w:tcW w:w="1064" w:type="dxa"/>
            <w:tcPrChange w:id="2894" w:author="james" w:date="2016-03-29T12:12:00Z">
              <w:tcPr>
                <w:tcW w:w="1064" w:type="dxa"/>
              </w:tcPr>
            </w:tcPrChange>
          </w:tcPr>
          <w:p w14:paraId="29B8B750" w14:textId="02B777CE" w:rsidR="003D4287" w:rsidRDefault="003D4287" w:rsidP="003D4287">
            <w:pPr>
              <w:jc w:val="right"/>
              <w:rPr>
                <w:ins w:id="2895" w:author="james" w:date="2016-03-29T12:12:00Z"/>
              </w:rPr>
              <w:pPrChange w:id="2896" w:author="james" w:date="2016-03-29T12:12:00Z">
                <w:pPr>
                  <w:jc w:val="both"/>
                </w:pPr>
              </w:pPrChange>
            </w:pPr>
            <w:ins w:id="2897" w:author="james" w:date="2016-03-29T12:12:00Z">
              <w:r>
                <w:rPr>
                  <w:rFonts w:ascii="Calibri" w:hAnsi="Calibri"/>
                  <w:color w:val="000000"/>
                  <w:sz w:val="22"/>
                  <w:szCs w:val="22"/>
                </w:rPr>
                <w:t>1</w:t>
              </w:r>
            </w:ins>
          </w:p>
        </w:tc>
        <w:tc>
          <w:tcPr>
            <w:tcW w:w="1064" w:type="dxa"/>
            <w:tcPrChange w:id="2898" w:author="james" w:date="2016-03-29T12:12:00Z">
              <w:tcPr>
                <w:tcW w:w="1064" w:type="dxa"/>
              </w:tcPr>
            </w:tcPrChange>
          </w:tcPr>
          <w:p w14:paraId="2E5D4C82" w14:textId="537BC2BF" w:rsidR="003D4287" w:rsidRDefault="003D4287" w:rsidP="003D4287">
            <w:pPr>
              <w:jc w:val="right"/>
              <w:rPr>
                <w:ins w:id="2899" w:author="james" w:date="2016-03-29T12:12:00Z"/>
              </w:rPr>
              <w:pPrChange w:id="2900" w:author="james" w:date="2016-03-29T12:12:00Z">
                <w:pPr>
                  <w:jc w:val="both"/>
                </w:pPr>
              </w:pPrChange>
            </w:pPr>
            <w:ins w:id="2901" w:author="james" w:date="2016-03-29T12:12:00Z">
              <w:r>
                <w:rPr>
                  <w:rFonts w:ascii="Calibri" w:hAnsi="Calibri"/>
                  <w:color w:val="000000"/>
                  <w:sz w:val="22"/>
                  <w:szCs w:val="22"/>
                </w:rPr>
                <w:t>0</w:t>
              </w:r>
            </w:ins>
          </w:p>
        </w:tc>
        <w:tc>
          <w:tcPr>
            <w:tcW w:w="1064" w:type="dxa"/>
            <w:tcPrChange w:id="2902" w:author="james" w:date="2016-03-29T12:12:00Z">
              <w:tcPr>
                <w:tcW w:w="1064" w:type="dxa"/>
              </w:tcPr>
            </w:tcPrChange>
          </w:tcPr>
          <w:p w14:paraId="4C4CE5E7" w14:textId="4DEAF9F9" w:rsidR="003D4287" w:rsidRDefault="003D4287" w:rsidP="003D4287">
            <w:pPr>
              <w:jc w:val="right"/>
              <w:rPr>
                <w:ins w:id="2903" w:author="james" w:date="2016-03-29T12:12:00Z"/>
              </w:rPr>
              <w:pPrChange w:id="2904" w:author="james" w:date="2016-03-29T12:12:00Z">
                <w:pPr>
                  <w:jc w:val="both"/>
                </w:pPr>
              </w:pPrChange>
            </w:pPr>
            <w:ins w:id="2905" w:author="james" w:date="2016-03-29T12:12:00Z">
              <w:r>
                <w:rPr>
                  <w:rFonts w:ascii="Calibri" w:hAnsi="Calibri"/>
                  <w:color w:val="000000"/>
                  <w:sz w:val="22"/>
                  <w:szCs w:val="22"/>
                </w:rPr>
                <w:t>1</w:t>
              </w:r>
            </w:ins>
          </w:p>
        </w:tc>
        <w:tc>
          <w:tcPr>
            <w:tcW w:w="1064" w:type="dxa"/>
            <w:tcPrChange w:id="2906" w:author="james" w:date="2016-03-29T12:12:00Z">
              <w:tcPr>
                <w:tcW w:w="1064" w:type="dxa"/>
              </w:tcPr>
            </w:tcPrChange>
          </w:tcPr>
          <w:p w14:paraId="3D1C9E1E" w14:textId="4A84951B" w:rsidR="003D4287" w:rsidRDefault="003D4287" w:rsidP="003D4287">
            <w:pPr>
              <w:jc w:val="right"/>
              <w:rPr>
                <w:ins w:id="2907" w:author="james" w:date="2016-03-29T12:12:00Z"/>
              </w:rPr>
              <w:pPrChange w:id="2908" w:author="james" w:date="2016-03-29T12:12:00Z">
                <w:pPr>
                  <w:jc w:val="both"/>
                </w:pPr>
              </w:pPrChange>
            </w:pPr>
            <w:ins w:id="2909" w:author="james" w:date="2016-03-29T12:12:00Z">
              <w:r>
                <w:rPr>
                  <w:rFonts w:ascii="Calibri" w:hAnsi="Calibri"/>
                  <w:color w:val="000000"/>
                  <w:sz w:val="22"/>
                  <w:szCs w:val="22"/>
                </w:rPr>
                <w:t>-8</w:t>
              </w:r>
            </w:ins>
          </w:p>
        </w:tc>
        <w:tc>
          <w:tcPr>
            <w:tcW w:w="1064" w:type="dxa"/>
            <w:tcPrChange w:id="2910" w:author="james" w:date="2016-03-29T12:12:00Z">
              <w:tcPr>
                <w:tcW w:w="1064" w:type="dxa"/>
              </w:tcPr>
            </w:tcPrChange>
          </w:tcPr>
          <w:p w14:paraId="0DEABE84" w14:textId="5B5909DE" w:rsidR="003D4287" w:rsidRDefault="003D4287" w:rsidP="003D4287">
            <w:pPr>
              <w:jc w:val="right"/>
              <w:rPr>
                <w:ins w:id="2911" w:author="james" w:date="2016-03-29T12:12:00Z"/>
              </w:rPr>
              <w:pPrChange w:id="2912" w:author="james" w:date="2016-03-29T12:12:00Z">
                <w:pPr>
                  <w:jc w:val="both"/>
                </w:pPr>
              </w:pPrChange>
            </w:pPr>
            <w:ins w:id="2913" w:author="james" w:date="2016-03-29T12:12:00Z">
              <w:r>
                <w:rPr>
                  <w:rFonts w:ascii="Calibri" w:hAnsi="Calibri"/>
                  <w:color w:val="000000"/>
                  <w:sz w:val="22"/>
                  <w:szCs w:val="22"/>
                </w:rPr>
                <w:t>-15</w:t>
              </w:r>
            </w:ins>
          </w:p>
        </w:tc>
      </w:tr>
      <w:tr w:rsidR="003D4287" w14:paraId="7FC16898" w14:textId="77777777" w:rsidTr="003D4287">
        <w:trPr>
          <w:ins w:id="2914" w:author="james" w:date="2016-03-29T12:12:00Z"/>
        </w:trPr>
        <w:tc>
          <w:tcPr>
            <w:tcW w:w="1064" w:type="dxa"/>
            <w:tcPrChange w:id="2915" w:author="james" w:date="2016-03-29T12:12:00Z">
              <w:tcPr>
                <w:tcW w:w="1064" w:type="dxa"/>
              </w:tcPr>
            </w:tcPrChange>
          </w:tcPr>
          <w:p w14:paraId="47259A99" w14:textId="01DC7A6B" w:rsidR="003D4287" w:rsidRDefault="003D4287" w:rsidP="003D4287">
            <w:pPr>
              <w:jc w:val="right"/>
              <w:rPr>
                <w:ins w:id="2916" w:author="james" w:date="2016-03-29T12:12:00Z"/>
              </w:rPr>
              <w:pPrChange w:id="2917" w:author="james" w:date="2016-03-29T12:12:00Z">
                <w:pPr>
                  <w:jc w:val="both"/>
                </w:pPr>
              </w:pPrChange>
            </w:pPr>
            <w:ins w:id="2918" w:author="james" w:date="2016-03-29T12:12:00Z">
              <w:r>
                <w:rPr>
                  <w:rFonts w:ascii="Calibri" w:hAnsi="Calibri"/>
                  <w:color w:val="000000"/>
                  <w:sz w:val="22"/>
                  <w:szCs w:val="22"/>
                </w:rPr>
                <w:t>0001</w:t>
              </w:r>
            </w:ins>
          </w:p>
        </w:tc>
        <w:tc>
          <w:tcPr>
            <w:tcW w:w="1064" w:type="dxa"/>
            <w:tcPrChange w:id="2919" w:author="james" w:date="2016-03-29T12:12:00Z">
              <w:tcPr>
                <w:tcW w:w="1064" w:type="dxa"/>
              </w:tcPr>
            </w:tcPrChange>
          </w:tcPr>
          <w:p w14:paraId="08A8ACB0" w14:textId="02511C83" w:rsidR="003D4287" w:rsidRDefault="003D4287" w:rsidP="003D4287">
            <w:pPr>
              <w:jc w:val="right"/>
              <w:rPr>
                <w:ins w:id="2920" w:author="james" w:date="2016-03-29T12:12:00Z"/>
              </w:rPr>
              <w:pPrChange w:id="2921" w:author="james" w:date="2016-03-29T12:12:00Z">
                <w:pPr>
                  <w:jc w:val="both"/>
                </w:pPr>
              </w:pPrChange>
            </w:pPr>
            <w:ins w:id="2922" w:author="james" w:date="2016-03-29T12:12:00Z">
              <w:r>
                <w:rPr>
                  <w:rFonts w:ascii="Calibri" w:hAnsi="Calibri"/>
                  <w:color w:val="000000"/>
                  <w:sz w:val="22"/>
                  <w:szCs w:val="22"/>
                </w:rPr>
                <w:t>-7</w:t>
              </w:r>
            </w:ins>
          </w:p>
        </w:tc>
        <w:tc>
          <w:tcPr>
            <w:tcW w:w="1064" w:type="dxa"/>
            <w:tcPrChange w:id="2923" w:author="james" w:date="2016-03-29T12:12:00Z">
              <w:tcPr>
                <w:tcW w:w="1064" w:type="dxa"/>
              </w:tcPr>
            </w:tcPrChange>
          </w:tcPr>
          <w:p w14:paraId="49F5975B" w14:textId="7CBF858F" w:rsidR="003D4287" w:rsidRDefault="003D4287" w:rsidP="003D4287">
            <w:pPr>
              <w:jc w:val="right"/>
              <w:rPr>
                <w:ins w:id="2924" w:author="james" w:date="2016-03-29T12:12:00Z"/>
              </w:rPr>
              <w:pPrChange w:id="2925" w:author="james" w:date="2016-03-29T12:12:00Z">
                <w:pPr>
                  <w:jc w:val="both"/>
                </w:pPr>
              </w:pPrChange>
            </w:pPr>
            <w:ins w:id="2926" w:author="james" w:date="2016-03-29T12:12:00Z">
              <w:r>
                <w:rPr>
                  <w:rFonts w:ascii="Calibri" w:hAnsi="Calibri"/>
                  <w:color w:val="000000"/>
                  <w:sz w:val="22"/>
                  <w:szCs w:val="22"/>
                </w:rPr>
                <w:t>-13</w:t>
              </w:r>
            </w:ins>
          </w:p>
        </w:tc>
        <w:tc>
          <w:tcPr>
            <w:tcW w:w="1064" w:type="dxa"/>
            <w:tcPrChange w:id="2927" w:author="james" w:date="2016-03-29T12:12:00Z">
              <w:tcPr>
                <w:tcW w:w="1064" w:type="dxa"/>
              </w:tcPr>
            </w:tcPrChange>
          </w:tcPr>
          <w:p w14:paraId="6DBC5978" w14:textId="5A73CA16" w:rsidR="003D4287" w:rsidRDefault="003D4287" w:rsidP="003D4287">
            <w:pPr>
              <w:jc w:val="right"/>
              <w:rPr>
                <w:ins w:id="2928" w:author="james" w:date="2016-03-29T12:12:00Z"/>
              </w:rPr>
              <w:pPrChange w:id="2929" w:author="james" w:date="2016-03-29T12:12:00Z">
                <w:pPr>
                  <w:jc w:val="both"/>
                </w:pPr>
              </w:pPrChange>
            </w:pPr>
            <w:ins w:id="2930" w:author="james" w:date="2016-03-29T12:12:00Z">
              <w:r>
                <w:rPr>
                  <w:rFonts w:ascii="Calibri" w:hAnsi="Calibri"/>
                  <w:color w:val="000000"/>
                  <w:sz w:val="22"/>
                  <w:szCs w:val="22"/>
                </w:rPr>
                <w:t>1</w:t>
              </w:r>
            </w:ins>
          </w:p>
        </w:tc>
        <w:tc>
          <w:tcPr>
            <w:tcW w:w="1064" w:type="dxa"/>
            <w:tcPrChange w:id="2931" w:author="james" w:date="2016-03-29T12:12:00Z">
              <w:tcPr>
                <w:tcW w:w="1064" w:type="dxa"/>
              </w:tcPr>
            </w:tcPrChange>
          </w:tcPr>
          <w:p w14:paraId="6DC14182" w14:textId="271C8C07" w:rsidR="003D4287" w:rsidRDefault="003D4287" w:rsidP="003D4287">
            <w:pPr>
              <w:jc w:val="right"/>
              <w:rPr>
                <w:ins w:id="2932" w:author="james" w:date="2016-03-29T12:12:00Z"/>
              </w:rPr>
              <w:pPrChange w:id="2933" w:author="james" w:date="2016-03-29T12:12:00Z">
                <w:pPr>
                  <w:jc w:val="both"/>
                </w:pPr>
              </w:pPrChange>
            </w:pPr>
            <w:ins w:id="2934" w:author="james" w:date="2016-03-29T12:12:00Z">
              <w:r>
                <w:rPr>
                  <w:rFonts w:ascii="Calibri" w:hAnsi="Calibri"/>
                  <w:color w:val="000000"/>
                  <w:sz w:val="22"/>
                  <w:szCs w:val="22"/>
                </w:rPr>
                <w:t>3</w:t>
              </w:r>
            </w:ins>
          </w:p>
        </w:tc>
        <w:tc>
          <w:tcPr>
            <w:tcW w:w="1064" w:type="dxa"/>
            <w:tcPrChange w:id="2935" w:author="james" w:date="2016-03-29T12:12:00Z">
              <w:tcPr>
                <w:tcW w:w="1064" w:type="dxa"/>
              </w:tcPr>
            </w:tcPrChange>
          </w:tcPr>
          <w:p w14:paraId="29FB0E3E" w14:textId="0D34C0D0" w:rsidR="003D4287" w:rsidRDefault="003D4287" w:rsidP="003D4287">
            <w:pPr>
              <w:jc w:val="right"/>
              <w:rPr>
                <w:ins w:id="2936" w:author="james" w:date="2016-03-29T12:12:00Z"/>
              </w:rPr>
              <w:pPrChange w:id="2937" w:author="james" w:date="2016-03-29T12:12:00Z">
                <w:pPr>
                  <w:jc w:val="both"/>
                </w:pPr>
              </w:pPrChange>
            </w:pPr>
            <w:ins w:id="2938" w:author="james" w:date="2016-03-29T12:12:00Z">
              <w:r>
                <w:rPr>
                  <w:rFonts w:ascii="Calibri" w:hAnsi="Calibri"/>
                  <w:color w:val="000000"/>
                  <w:sz w:val="22"/>
                  <w:szCs w:val="22"/>
                </w:rPr>
                <w:t>1</w:t>
              </w:r>
            </w:ins>
          </w:p>
        </w:tc>
        <w:tc>
          <w:tcPr>
            <w:tcW w:w="1064" w:type="dxa"/>
            <w:tcPrChange w:id="2939" w:author="james" w:date="2016-03-29T12:12:00Z">
              <w:tcPr>
                <w:tcW w:w="1064" w:type="dxa"/>
              </w:tcPr>
            </w:tcPrChange>
          </w:tcPr>
          <w:p w14:paraId="1F5E174C" w14:textId="3BD59DFD" w:rsidR="003D4287" w:rsidRDefault="003D4287" w:rsidP="003D4287">
            <w:pPr>
              <w:jc w:val="right"/>
              <w:rPr>
                <w:ins w:id="2940" w:author="james" w:date="2016-03-29T12:12:00Z"/>
              </w:rPr>
              <w:pPrChange w:id="2941" w:author="james" w:date="2016-03-29T12:12:00Z">
                <w:pPr>
                  <w:jc w:val="both"/>
                </w:pPr>
              </w:pPrChange>
            </w:pPr>
            <w:ins w:id="2942" w:author="james" w:date="2016-03-29T12:12:00Z">
              <w:r>
                <w:rPr>
                  <w:rFonts w:ascii="Calibri" w:hAnsi="Calibri"/>
                  <w:color w:val="000000"/>
                  <w:sz w:val="22"/>
                  <w:szCs w:val="22"/>
                </w:rPr>
                <w:t>3</w:t>
              </w:r>
            </w:ins>
          </w:p>
        </w:tc>
        <w:tc>
          <w:tcPr>
            <w:tcW w:w="1064" w:type="dxa"/>
            <w:tcPrChange w:id="2943" w:author="james" w:date="2016-03-29T12:12:00Z">
              <w:tcPr>
                <w:tcW w:w="1064" w:type="dxa"/>
              </w:tcPr>
            </w:tcPrChange>
          </w:tcPr>
          <w:p w14:paraId="77B08FFA" w14:textId="0D1AD61E" w:rsidR="003D4287" w:rsidRDefault="003D4287" w:rsidP="003D4287">
            <w:pPr>
              <w:jc w:val="right"/>
              <w:rPr>
                <w:ins w:id="2944" w:author="james" w:date="2016-03-29T12:12:00Z"/>
              </w:rPr>
              <w:pPrChange w:id="2945" w:author="james" w:date="2016-03-29T12:12:00Z">
                <w:pPr>
                  <w:jc w:val="both"/>
                </w:pPr>
              </w:pPrChange>
            </w:pPr>
            <w:ins w:id="2946" w:author="james" w:date="2016-03-29T12:12:00Z">
              <w:r>
                <w:rPr>
                  <w:rFonts w:ascii="Calibri" w:hAnsi="Calibri"/>
                  <w:color w:val="000000"/>
                  <w:sz w:val="22"/>
                  <w:szCs w:val="22"/>
                </w:rPr>
                <w:t>-7</w:t>
              </w:r>
            </w:ins>
          </w:p>
        </w:tc>
        <w:tc>
          <w:tcPr>
            <w:tcW w:w="1064" w:type="dxa"/>
            <w:tcPrChange w:id="2947" w:author="james" w:date="2016-03-29T12:12:00Z">
              <w:tcPr>
                <w:tcW w:w="1064" w:type="dxa"/>
              </w:tcPr>
            </w:tcPrChange>
          </w:tcPr>
          <w:p w14:paraId="4B907410" w14:textId="59950341" w:rsidR="003D4287" w:rsidRDefault="003D4287" w:rsidP="003D4287">
            <w:pPr>
              <w:jc w:val="right"/>
              <w:rPr>
                <w:ins w:id="2948" w:author="james" w:date="2016-03-29T12:12:00Z"/>
              </w:rPr>
              <w:pPrChange w:id="2949" w:author="james" w:date="2016-03-29T12:12:00Z">
                <w:pPr>
                  <w:jc w:val="both"/>
                </w:pPr>
              </w:pPrChange>
            </w:pPr>
            <w:ins w:id="2950" w:author="james" w:date="2016-03-29T12:12:00Z">
              <w:r>
                <w:rPr>
                  <w:rFonts w:ascii="Calibri" w:hAnsi="Calibri"/>
                  <w:color w:val="000000"/>
                  <w:sz w:val="22"/>
                  <w:szCs w:val="22"/>
                </w:rPr>
                <w:t>-13</w:t>
              </w:r>
            </w:ins>
          </w:p>
        </w:tc>
      </w:tr>
      <w:tr w:rsidR="003D4287" w14:paraId="7567723F" w14:textId="77777777" w:rsidTr="003D4287">
        <w:trPr>
          <w:ins w:id="2951" w:author="james" w:date="2016-03-29T12:12:00Z"/>
        </w:trPr>
        <w:tc>
          <w:tcPr>
            <w:tcW w:w="1064" w:type="dxa"/>
            <w:tcPrChange w:id="2952" w:author="james" w:date="2016-03-29T12:12:00Z">
              <w:tcPr>
                <w:tcW w:w="1064" w:type="dxa"/>
              </w:tcPr>
            </w:tcPrChange>
          </w:tcPr>
          <w:p w14:paraId="39D686CE" w14:textId="44AAC3F5" w:rsidR="003D4287" w:rsidRDefault="003D4287" w:rsidP="003D4287">
            <w:pPr>
              <w:jc w:val="right"/>
              <w:rPr>
                <w:ins w:id="2953" w:author="james" w:date="2016-03-29T12:12:00Z"/>
              </w:rPr>
              <w:pPrChange w:id="2954" w:author="james" w:date="2016-03-29T12:12:00Z">
                <w:pPr>
                  <w:jc w:val="both"/>
                </w:pPr>
              </w:pPrChange>
            </w:pPr>
            <w:ins w:id="2955" w:author="james" w:date="2016-03-29T12:12:00Z">
              <w:r>
                <w:rPr>
                  <w:rFonts w:ascii="Calibri" w:hAnsi="Calibri"/>
                  <w:color w:val="000000"/>
                  <w:sz w:val="22"/>
                  <w:szCs w:val="22"/>
                </w:rPr>
                <w:t>0010</w:t>
              </w:r>
            </w:ins>
          </w:p>
        </w:tc>
        <w:tc>
          <w:tcPr>
            <w:tcW w:w="1064" w:type="dxa"/>
            <w:tcPrChange w:id="2956" w:author="james" w:date="2016-03-29T12:12:00Z">
              <w:tcPr>
                <w:tcW w:w="1064" w:type="dxa"/>
              </w:tcPr>
            </w:tcPrChange>
          </w:tcPr>
          <w:p w14:paraId="75FE62C7" w14:textId="662C64B2" w:rsidR="003D4287" w:rsidRDefault="003D4287" w:rsidP="003D4287">
            <w:pPr>
              <w:jc w:val="right"/>
              <w:rPr>
                <w:ins w:id="2957" w:author="james" w:date="2016-03-29T12:12:00Z"/>
              </w:rPr>
              <w:pPrChange w:id="2958" w:author="james" w:date="2016-03-29T12:12:00Z">
                <w:pPr>
                  <w:jc w:val="both"/>
                </w:pPr>
              </w:pPrChange>
            </w:pPr>
            <w:ins w:id="2959" w:author="james" w:date="2016-03-29T12:12:00Z">
              <w:r>
                <w:rPr>
                  <w:rFonts w:ascii="Calibri" w:hAnsi="Calibri"/>
                  <w:color w:val="000000"/>
                  <w:sz w:val="22"/>
                  <w:szCs w:val="22"/>
                </w:rPr>
                <w:t>-6</w:t>
              </w:r>
            </w:ins>
          </w:p>
        </w:tc>
        <w:tc>
          <w:tcPr>
            <w:tcW w:w="1064" w:type="dxa"/>
            <w:tcPrChange w:id="2960" w:author="james" w:date="2016-03-29T12:12:00Z">
              <w:tcPr>
                <w:tcW w:w="1064" w:type="dxa"/>
              </w:tcPr>
            </w:tcPrChange>
          </w:tcPr>
          <w:p w14:paraId="3B20533F" w14:textId="501FE092" w:rsidR="003D4287" w:rsidRDefault="003D4287" w:rsidP="003D4287">
            <w:pPr>
              <w:jc w:val="right"/>
              <w:rPr>
                <w:ins w:id="2961" w:author="james" w:date="2016-03-29T12:12:00Z"/>
              </w:rPr>
              <w:pPrChange w:id="2962" w:author="james" w:date="2016-03-29T12:12:00Z">
                <w:pPr>
                  <w:jc w:val="both"/>
                </w:pPr>
              </w:pPrChange>
            </w:pPr>
            <w:ins w:id="2963" w:author="james" w:date="2016-03-29T12:12:00Z">
              <w:r>
                <w:rPr>
                  <w:rFonts w:ascii="Calibri" w:hAnsi="Calibri"/>
                  <w:color w:val="000000"/>
                  <w:sz w:val="22"/>
                  <w:szCs w:val="22"/>
                </w:rPr>
                <w:t>-11</w:t>
              </w:r>
            </w:ins>
          </w:p>
        </w:tc>
        <w:tc>
          <w:tcPr>
            <w:tcW w:w="1064" w:type="dxa"/>
            <w:tcPrChange w:id="2964" w:author="james" w:date="2016-03-29T12:12:00Z">
              <w:tcPr>
                <w:tcW w:w="1064" w:type="dxa"/>
              </w:tcPr>
            </w:tcPrChange>
          </w:tcPr>
          <w:p w14:paraId="6226618A" w14:textId="71F72E0F" w:rsidR="003D4287" w:rsidRDefault="003D4287" w:rsidP="003D4287">
            <w:pPr>
              <w:jc w:val="right"/>
              <w:rPr>
                <w:ins w:id="2965" w:author="james" w:date="2016-03-29T12:12:00Z"/>
              </w:rPr>
              <w:pPrChange w:id="2966" w:author="james" w:date="2016-03-29T12:12:00Z">
                <w:pPr>
                  <w:jc w:val="both"/>
                </w:pPr>
              </w:pPrChange>
            </w:pPr>
            <w:ins w:id="2967" w:author="james" w:date="2016-03-29T12:12:00Z">
              <w:r>
                <w:rPr>
                  <w:rFonts w:ascii="Calibri" w:hAnsi="Calibri"/>
                  <w:color w:val="000000"/>
                  <w:sz w:val="22"/>
                  <w:szCs w:val="22"/>
                </w:rPr>
                <w:t>2</w:t>
              </w:r>
            </w:ins>
          </w:p>
        </w:tc>
        <w:tc>
          <w:tcPr>
            <w:tcW w:w="1064" w:type="dxa"/>
            <w:tcPrChange w:id="2968" w:author="james" w:date="2016-03-29T12:12:00Z">
              <w:tcPr>
                <w:tcW w:w="1064" w:type="dxa"/>
              </w:tcPr>
            </w:tcPrChange>
          </w:tcPr>
          <w:p w14:paraId="7578DA2C" w14:textId="32AEDA4E" w:rsidR="003D4287" w:rsidRDefault="003D4287" w:rsidP="003D4287">
            <w:pPr>
              <w:jc w:val="right"/>
              <w:rPr>
                <w:ins w:id="2969" w:author="james" w:date="2016-03-29T12:12:00Z"/>
              </w:rPr>
              <w:pPrChange w:id="2970" w:author="james" w:date="2016-03-29T12:12:00Z">
                <w:pPr>
                  <w:jc w:val="both"/>
                </w:pPr>
              </w:pPrChange>
            </w:pPr>
            <w:ins w:id="2971" w:author="james" w:date="2016-03-29T12:12:00Z">
              <w:r>
                <w:rPr>
                  <w:rFonts w:ascii="Calibri" w:hAnsi="Calibri"/>
                  <w:color w:val="000000"/>
                  <w:sz w:val="22"/>
                  <w:szCs w:val="22"/>
                </w:rPr>
                <w:t>5</w:t>
              </w:r>
            </w:ins>
          </w:p>
        </w:tc>
        <w:tc>
          <w:tcPr>
            <w:tcW w:w="1064" w:type="dxa"/>
            <w:tcPrChange w:id="2972" w:author="james" w:date="2016-03-29T12:12:00Z">
              <w:tcPr>
                <w:tcW w:w="1064" w:type="dxa"/>
              </w:tcPr>
            </w:tcPrChange>
          </w:tcPr>
          <w:p w14:paraId="3856D188" w14:textId="78F9A8B1" w:rsidR="003D4287" w:rsidRDefault="003D4287" w:rsidP="003D4287">
            <w:pPr>
              <w:jc w:val="right"/>
              <w:rPr>
                <w:ins w:id="2973" w:author="james" w:date="2016-03-29T12:12:00Z"/>
              </w:rPr>
              <w:pPrChange w:id="2974" w:author="james" w:date="2016-03-29T12:12:00Z">
                <w:pPr>
                  <w:jc w:val="both"/>
                </w:pPr>
              </w:pPrChange>
            </w:pPr>
            <w:ins w:id="2975" w:author="james" w:date="2016-03-29T12:12:00Z">
              <w:r>
                <w:rPr>
                  <w:rFonts w:ascii="Calibri" w:hAnsi="Calibri"/>
                  <w:color w:val="000000"/>
                  <w:sz w:val="22"/>
                  <w:szCs w:val="22"/>
                </w:rPr>
                <w:t>2</w:t>
              </w:r>
            </w:ins>
          </w:p>
        </w:tc>
        <w:tc>
          <w:tcPr>
            <w:tcW w:w="1064" w:type="dxa"/>
            <w:tcPrChange w:id="2976" w:author="james" w:date="2016-03-29T12:12:00Z">
              <w:tcPr>
                <w:tcW w:w="1064" w:type="dxa"/>
              </w:tcPr>
            </w:tcPrChange>
          </w:tcPr>
          <w:p w14:paraId="75B11882" w14:textId="1CC97DA6" w:rsidR="003D4287" w:rsidRDefault="003D4287" w:rsidP="003D4287">
            <w:pPr>
              <w:jc w:val="right"/>
              <w:rPr>
                <w:ins w:id="2977" w:author="james" w:date="2016-03-29T12:12:00Z"/>
              </w:rPr>
              <w:pPrChange w:id="2978" w:author="james" w:date="2016-03-29T12:12:00Z">
                <w:pPr>
                  <w:jc w:val="both"/>
                </w:pPr>
              </w:pPrChange>
            </w:pPr>
            <w:ins w:id="2979" w:author="james" w:date="2016-03-29T12:12:00Z">
              <w:r>
                <w:rPr>
                  <w:rFonts w:ascii="Calibri" w:hAnsi="Calibri"/>
                  <w:color w:val="000000"/>
                  <w:sz w:val="22"/>
                  <w:szCs w:val="22"/>
                </w:rPr>
                <w:t>5</w:t>
              </w:r>
            </w:ins>
          </w:p>
        </w:tc>
        <w:tc>
          <w:tcPr>
            <w:tcW w:w="1064" w:type="dxa"/>
            <w:tcPrChange w:id="2980" w:author="james" w:date="2016-03-29T12:12:00Z">
              <w:tcPr>
                <w:tcW w:w="1064" w:type="dxa"/>
              </w:tcPr>
            </w:tcPrChange>
          </w:tcPr>
          <w:p w14:paraId="260625B8" w14:textId="78E5F9C8" w:rsidR="003D4287" w:rsidRDefault="003D4287" w:rsidP="003D4287">
            <w:pPr>
              <w:jc w:val="right"/>
              <w:rPr>
                <w:ins w:id="2981" w:author="james" w:date="2016-03-29T12:12:00Z"/>
              </w:rPr>
              <w:pPrChange w:id="2982" w:author="james" w:date="2016-03-29T12:12:00Z">
                <w:pPr>
                  <w:jc w:val="both"/>
                </w:pPr>
              </w:pPrChange>
            </w:pPr>
            <w:ins w:id="2983" w:author="james" w:date="2016-03-29T12:12:00Z">
              <w:r>
                <w:rPr>
                  <w:rFonts w:ascii="Calibri" w:hAnsi="Calibri"/>
                  <w:color w:val="000000"/>
                  <w:sz w:val="22"/>
                  <w:szCs w:val="22"/>
                </w:rPr>
                <w:t>-5</w:t>
              </w:r>
            </w:ins>
          </w:p>
        </w:tc>
        <w:tc>
          <w:tcPr>
            <w:tcW w:w="1064" w:type="dxa"/>
            <w:tcPrChange w:id="2984" w:author="james" w:date="2016-03-29T12:12:00Z">
              <w:tcPr>
                <w:tcW w:w="1064" w:type="dxa"/>
              </w:tcPr>
            </w:tcPrChange>
          </w:tcPr>
          <w:p w14:paraId="54E1CC4C" w14:textId="29AC5B81" w:rsidR="003D4287" w:rsidRDefault="003D4287" w:rsidP="003D4287">
            <w:pPr>
              <w:jc w:val="right"/>
              <w:rPr>
                <w:ins w:id="2985" w:author="james" w:date="2016-03-29T12:12:00Z"/>
              </w:rPr>
              <w:pPrChange w:id="2986" w:author="james" w:date="2016-03-29T12:12:00Z">
                <w:pPr>
                  <w:jc w:val="both"/>
                </w:pPr>
              </w:pPrChange>
            </w:pPr>
            <w:ins w:id="2987" w:author="james" w:date="2016-03-29T12:12:00Z">
              <w:r>
                <w:rPr>
                  <w:rFonts w:ascii="Calibri" w:hAnsi="Calibri"/>
                  <w:color w:val="000000"/>
                  <w:sz w:val="22"/>
                  <w:szCs w:val="22"/>
                </w:rPr>
                <w:t>-9</w:t>
              </w:r>
            </w:ins>
          </w:p>
        </w:tc>
      </w:tr>
      <w:tr w:rsidR="003D4287" w14:paraId="36F81EFC" w14:textId="77777777" w:rsidTr="003D4287">
        <w:trPr>
          <w:ins w:id="2988" w:author="james" w:date="2016-03-29T12:12:00Z"/>
        </w:trPr>
        <w:tc>
          <w:tcPr>
            <w:tcW w:w="1064" w:type="dxa"/>
            <w:tcPrChange w:id="2989" w:author="james" w:date="2016-03-29T12:12:00Z">
              <w:tcPr>
                <w:tcW w:w="1064" w:type="dxa"/>
              </w:tcPr>
            </w:tcPrChange>
          </w:tcPr>
          <w:p w14:paraId="1C96D7A5" w14:textId="543F226D" w:rsidR="003D4287" w:rsidRDefault="003D4287" w:rsidP="003D4287">
            <w:pPr>
              <w:jc w:val="right"/>
              <w:rPr>
                <w:ins w:id="2990" w:author="james" w:date="2016-03-29T12:12:00Z"/>
              </w:rPr>
              <w:pPrChange w:id="2991" w:author="james" w:date="2016-03-29T12:12:00Z">
                <w:pPr>
                  <w:jc w:val="both"/>
                </w:pPr>
              </w:pPrChange>
            </w:pPr>
            <w:ins w:id="2992" w:author="james" w:date="2016-03-29T12:12:00Z">
              <w:r>
                <w:rPr>
                  <w:rFonts w:ascii="Calibri" w:hAnsi="Calibri"/>
                  <w:color w:val="000000"/>
                  <w:sz w:val="22"/>
                  <w:szCs w:val="22"/>
                </w:rPr>
                <w:t>0011</w:t>
              </w:r>
            </w:ins>
          </w:p>
        </w:tc>
        <w:tc>
          <w:tcPr>
            <w:tcW w:w="1064" w:type="dxa"/>
            <w:tcPrChange w:id="2993" w:author="james" w:date="2016-03-29T12:12:00Z">
              <w:tcPr>
                <w:tcW w:w="1064" w:type="dxa"/>
              </w:tcPr>
            </w:tcPrChange>
          </w:tcPr>
          <w:p w14:paraId="61DB990D" w14:textId="1518A324" w:rsidR="003D4287" w:rsidRDefault="003D4287" w:rsidP="003D4287">
            <w:pPr>
              <w:jc w:val="right"/>
              <w:rPr>
                <w:ins w:id="2994" w:author="james" w:date="2016-03-29T12:12:00Z"/>
              </w:rPr>
              <w:pPrChange w:id="2995" w:author="james" w:date="2016-03-29T12:12:00Z">
                <w:pPr>
                  <w:jc w:val="both"/>
                </w:pPr>
              </w:pPrChange>
            </w:pPr>
            <w:ins w:id="2996" w:author="james" w:date="2016-03-29T12:12:00Z">
              <w:r>
                <w:rPr>
                  <w:rFonts w:ascii="Calibri" w:hAnsi="Calibri"/>
                  <w:color w:val="000000"/>
                  <w:sz w:val="22"/>
                  <w:szCs w:val="22"/>
                </w:rPr>
                <w:t>-5</w:t>
              </w:r>
            </w:ins>
          </w:p>
        </w:tc>
        <w:tc>
          <w:tcPr>
            <w:tcW w:w="1064" w:type="dxa"/>
            <w:tcPrChange w:id="2997" w:author="james" w:date="2016-03-29T12:12:00Z">
              <w:tcPr>
                <w:tcW w:w="1064" w:type="dxa"/>
              </w:tcPr>
            </w:tcPrChange>
          </w:tcPr>
          <w:p w14:paraId="408B65D5" w14:textId="6D375300" w:rsidR="003D4287" w:rsidRDefault="003D4287" w:rsidP="003D4287">
            <w:pPr>
              <w:jc w:val="right"/>
              <w:rPr>
                <w:ins w:id="2998" w:author="james" w:date="2016-03-29T12:12:00Z"/>
              </w:rPr>
              <w:pPrChange w:id="2999" w:author="james" w:date="2016-03-29T12:12:00Z">
                <w:pPr>
                  <w:jc w:val="both"/>
                </w:pPr>
              </w:pPrChange>
            </w:pPr>
            <w:ins w:id="3000" w:author="james" w:date="2016-03-29T12:12:00Z">
              <w:r>
                <w:rPr>
                  <w:rFonts w:ascii="Calibri" w:hAnsi="Calibri"/>
                  <w:color w:val="000000"/>
                  <w:sz w:val="22"/>
                  <w:szCs w:val="22"/>
                </w:rPr>
                <w:t>-9</w:t>
              </w:r>
            </w:ins>
          </w:p>
        </w:tc>
        <w:tc>
          <w:tcPr>
            <w:tcW w:w="1064" w:type="dxa"/>
            <w:tcPrChange w:id="3001" w:author="james" w:date="2016-03-29T12:12:00Z">
              <w:tcPr>
                <w:tcW w:w="1064" w:type="dxa"/>
              </w:tcPr>
            </w:tcPrChange>
          </w:tcPr>
          <w:p w14:paraId="3ECE7B9D" w14:textId="7E78064E" w:rsidR="003D4287" w:rsidRDefault="003D4287" w:rsidP="003D4287">
            <w:pPr>
              <w:jc w:val="right"/>
              <w:rPr>
                <w:ins w:id="3002" w:author="james" w:date="2016-03-29T12:12:00Z"/>
              </w:rPr>
              <w:pPrChange w:id="3003" w:author="james" w:date="2016-03-29T12:12:00Z">
                <w:pPr>
                  <w:jc w:val="both"/>
                </w:pPr>
              </w:pPrChange>
            </w:pPr>
            <w:ins w:id="3004" w:author="james" w:date="2016-03-29T12:12:00Z">
              <w:r>
                <w:rPr>
                  <w:rFonts w:ascii="Calibri" w:hAnsi="Calibri"/>
                  <w:color w:val="000000"/>
                  <w:sz w:val="22"/>
                  <w:szCs w:val="22"/>
                </w:rPr>
                <w:t>3</w:t>
              </w:r>
            </w:ins>
          </w:p>
        </w:tc>
        <w:tc>
          <w:tcPr>
            <w:tcW w:w="1064" w:type="dxa"/>
            <w:tcPrChange w:id="3005" w:author="james" w:date="2016-03-29T12:12:00Z">
              <w:tcPr>
                <w:tcW w:w="1064" w:type="dxa"/>
              </w:tcPr>
            </w:tcPrChange>
          </w:tcPr>
          <w:p w14:paraId="12690AB5" w14:textId="5D96E056" w:rsidR="003D4287" w:rsidRDefault="003D4287" w:rsidP="003D4287">
            <w:pPr>
              <w:jc w:val="right"/>
              <w:rPr>
                <w:ins w:id="3006" w:author="james" w:date="2016-03-29T12:12:00Z"/>
              </w:rPr>
              <w:pPrChange w:id="3007" w:author="james" w:date="2016-03-29T12:12:00Z">
                <w:pPr>
                  <w:jc w:val="both"/>
                </w:pPr>
              </w:pPrChange>
            </w:pPr>
            <w:ins w:id="3008" w:author="james" w:date="2016-03-29T12:12:00Z">
              <w:r>
                <w:rPr>
                  <w:rFonts w:ascii="Calibri" w:hAnsi="Calibri"/>
                  <w:color w:val="000000"/>
                  <w:sz w:val="22"/>
                  <w:szCs w:val="22"/>
                </w:rPr>
                <w:t>7</w:t>
              </w:r>
            </w:ins>
          </w:p>
        </w:tc>
        <w:tc>
          <w:tcPr>
            <w:tcW w:w="1064" w:type="dxa"/>
            <w:tcPrChange w:id="3009" w:author="james" w:date="2016-03-29T12:12:00Z">
              <w:tcPr>
                <w:tcW w:w="1064" w:type="dxa"/>
              </w:tcPr>
            </w:tcPrChange>
          </w:tcPr>
          <w:p w14:paraId="62CC7EF8" w14:textId="002922C8" w:rsidR="003D4287" w:rsidRDefault="003D4287" w:rsidP="003D4287">
            <w:pPr>
              <w:jc w:val="right"/>
              <w:rPr>
                <w:ins w:id="3010" w:author="james" w:date="2016-03-29T12:12:00Z"/>
              </w:rPr>
              <w:pPrChange w:id="3011" w:author="james" w:date="2016-03-29T12:12:00Z">
                <w:pPr>
                  <w:jc w:val="both"/>
                </w:pPr>
              </w:pPrChange>
            </w:pPr>
            <w:ins w:id="3012" w:author="james" w:date="2016-03-29T12:12:00Z">
              <w:r>
                <w:rPr>
                  <w:rFonts w:ascii="Calibri" w:hAnsi="Calibri"/>
                  <w:color w:val="000000"/>
                  <w:sz w:val="22"/>
                  <w:szCs w:val="22"/>
                </w:rPr>
                <w:t>3</w:t>
              </w:r>
            </w:ins>
          </w:p>
        </w:tc>
        <w:tc>
          <w:tcPr>
            <w:tcW w:w="1064" w:type="dxa"/>
            <w:tcPrChange w:id="3013" w:author="james" w:date="2016-03-29T12:12:00Z">
              <w:tcPr>
                <w:tcW w:w="1064" w:type="dxa"/>
              </w:tcPr>
            </w:tcPrChange>
          </w:tcPr>
          <w:p w14:paraId="5A2FD94B" w14:textId="4527F679" w:rsidR="003D4287" w:rsidRDefault="003D4287" w:rsidP="003D4287">
            <w:pPr>
              <w:jc w:val="right"/>
              <w:rPr>
                <w:ins w:id="3014" w:author="james" w:date="2016-03-29T12:12:00Z"/>
              </w:rPr>
              <w:pPrChange w:id="3015" w:author="james" w:date="2016-03-29T12:12:00Z">
                <w:pPr>
                  <w:jc w:val="both"/>
                </w:pPr>
              </w:pPrChange>
            </w:pPr>
            <w:ins w:id="3016" w:author="james" w:date="2016-03-29T12:12:00Z">
              <w:r>
                <w:rPr>
                  <w:rFonts w:ascii="Calibri" w:hAnsi="Calibri"/>
                  <w:color w:val="000000"/>
                  <w:sz w:val="22"/>
                  <w:szCs w:val="22"/>
                </w:rPr>
                <w:t>7</w:t>
              </w:r>
            </w:ins>
          </w:p>
        </w:tc>
        <w:tc>
          <w:tcPr>
            <w:tcW w:w="1064" w:type="dxa"/>
            <w:tcPrChange w:id="3017" w:author="james" w:date="2016-03-29T12:12:00Z">
              <w:tcPr>
                <w:tcW w:w="1064" w:type="dxa"/>
              </w:tcPr>
            </w:tcPrChange>
          </w:tcPr>
          <w:p w14:paraId="78AFECFB" w14:textId="2927530E" w:rsidR="003D4287" w:rsidRDefault="003D4287" w:rsidP="003D4287">
            <w:pPr>
              <w:jc w:val="right"/>
              <w:rPr>
                <w:ins w:id="3018" w:author="james" w:date="2016-03-29T12:12:00Z"/>
              </w:rPr>
              <w:pPrChange w:id="3019" w:author="james" w:date="2016-03-29T12:12:00Z">
                <w:pPr>
                  <w:jc w:val="both"/>
                </w:pPr>
              </w:pPrChange>
            </w:pPr>
            <w:ins w:id="3020" w:author="james" w:date="2016-03-29T12:12:00Z">
              <w:r>
                <w:rPr>
                  <w:rFonts w:ascii="Calibri" w:hAnsi="Calibri"/>
                  <w:color w:val="000000"/>
                  <w:sz w:val="22"/>
                  <w:szCs w:val="22"/>
                </w:rPr>
                <w:t>-6</w:t>
              </w:r>
            </w:ins>
          </w:p>
        </w:tc>
        <w:tc>
          <w:tcPr>
            <w:tcW w:w="1064" w:type="dxa"/>
            <w:tcPrChange w:id="3021" w:author="james" w:date="2016-03-29T12:12:00Z">
              <w:tcPr>
                <w:tcW w:w="1064" w:type="dxa"/>
              </w:tcPr>
            </w:tcPrChange>
          </w:tcPr>
          <w:p w14:paraId="1023581E" w14:textId="64AA12CE" w:rsidR="003D4287" w:rsidRDefault="003D4287" w:rsidP="003D4287">
            <w:pPr>
              <w:jc w:val="right"/>
              <w:rPr>
                <w:ins w:id="3022" w:author="james" w:date="2016-03-29T12:12:00Z"/>
              </w:rPr>
              <w:pPrChange w:id="3023" w:author="james" w:date="2016-03-29T12:12:00Z">
                <w:pPr>
                  <w:jc w:val="both"/>
                </w:pPr>
              </w:pPrChange>
            </w:pPr>
            <w:ins w:id="3024" w:author="james" w:date="2016-03-29T12:12:00Z">
              <w:r>
                <w:rPr>
                  <w:rFonts w:ascii="Calibri" w:hAnsi="Calibri"/>
                  <w:color w:val="000000"/>
                  <w:sz w:val="22"/>
                  <w:szCs w:val="22"/>
                </w:rPr>
                <w:t>-11</w:t>
              </w:r>
            </w:ins>
          </w:p>
        </w:tc>
      </w:tr>
      <w:tr w:rsidR="003D4287" w14:paraId="7B2BD325" w14:textId="77777777" w:rsidTr="003D4287">
        <w:trPr>
          <w:ins w:id="3025" w:author="james" w:date="2016-03-29T12:12:00Z"/>
        </w:trPr>
        <w:tc>
          <w:tcPr>
            <w:tcW w:w="1064" w:type="dxa"/>
            <w:tcPrChange w:id="3026" w:author="james" w:date="2016-03-29T12:12:00Z">
              <w:tcPr>
                <w:tcW w:w="1064" w:type="dxa"/>
              </w:tcPr>
            </w:tcPrChange>
          </w:tcPr>
          <w:p w14:paraId="67C98A34" w14:textId="6BA0570E" w:rsidR="003D4287" w:rsidRDefault="003D4287" w:rsidP="003D4287">
            <w:pPr>
              <w:jc w:val="right"/>
              <w:rPr>
                <w:ins w:id="3027" w:author="james" w:date="2016-03-29T12:12:00Z"/>
              </w:rPr>
              <w:pPrChange w:id="3028" w:author="james" w:date="2016-03-29T12:12:00Z">
                <w:pPr>
                  <w:jc w:val="both"/>
                </w:pPr>
              </w:pPrChange>
            </w:pPr>
            <w:ins w:id="3029" w:author="james" w:date="2016-03-29T12:12:00Z">
              <w:r>
                <w:rPr>
                  <w:rFonts w:ascii="Calibri" w:hAnsi="Calibri"/>
                  <w:color w:val="000000"/>
                  <w:sz w:val="22"/>
                  <w:szCs w:val="22"/>
                </w:rPr>
                <w:t>0100</w:t>
              </w:r>
            </w:ins>
          </w:p>
        </w:tc>
        <w:tc>
          <w:tcPr>
            <w:tcW w:w="1064" w:type="dxa"/>
            <w:tcPrChange w:id="3030" w:author="james" w:date="2016-03-29T12:12:00Z">
              <w:tcPr>
                <w:tcW w:w="1064" w:type="dxa"/>
              </w:tcPr>
            </w:tcPrChange>
          </w:tcPr>
          <w:p w14:paraId="39C7D2DE" w14:textId="01389559" w:rsidR="003D4287" w:rsidRDefault="003D4287" w:rsidP="003D4287">
            <w:pPr>
              <w:jc w:val="right"/>
              <w:rPr>
                <w:ins w:id="3031" w:author="james" w:date="2016-03-29T12:12:00Z"/>
              </w:rPr>
              <w:pPrChange w:id="3032" w:author="james" w:date="2016-03-29T12:12:00Z">
                <w:pPr>
                  <w:jc w:val="both"/>
                </w:pPr>
              </w:pPrChange>
            </w:pPr>
            <w:ins w:id="3033" w:author="james" w:date="2016-03-29T12:12:00Z">
              <w:r>
                <w:rPr>
                  <w:rFonts w:ascii="Calibri" w:hAnsi="Calibri"/>
                  <w:color w:val="000000"/>
                  <w:sz w:val="22"/>
                  <w:szCs w:val="22"/>
                </w:rPr>
                <w:t>-4</w:t>
              </w:r>
            </w:ins>
          </w:p>
        </w:tc>
        <w:tc>
          <w:tcPr>
            <w:tcW w:w="1064" w:type="dxa"/>
            <w:tcPrChange w:id="3034" w:author="james" w:date="2016-03-29T12:12:00Z">
              <w:tcPr>
                <w:tcW w:w="1064" w:type="dxa"/>
              </w:tcPr>
            </w:tcPrChange>
          </w:tcPr>
          <w:p w14:paraId="41F170A8" w14:textId="72C6221D" w:rsidR="003D4287" w:rsidRDefault="003D4287" w:rsidP="003D4287">
            <w:pPr>
              <w:jc w:val="right"/>
              <w:rPr>
                <w:ins w:id="3035" w:author="james" w:date="2016-03-29T12:12:00Z"/>
              </w:rPr>
              <w:pPrChange w:id="3036" w:author="james" w:date="2016-03-29T12:12:00Z">
                <w:pPr>
                  <w:jc w:val="both"/>
                </w:pPr>
              </w:pPrChange>
            </w:pPr>
            <w:ins w:id="3037" w:author="james" w:date="2016-03-29T12:12:00Z">
              <w:r>
                <w:rPr>
                  <w:rFonts w:ascii="Calibri" w:hAnsi="Calibri"/>
                  <w:color w:val="000000"/>
                  <w:sz w:val="22"/>
                  <w:szCs w:val="22"/>
                </w:rPr>
                <w:t>-7</w:t>
              </w:r>
            </w:ins>
          </w:p>
        </w:tc>
        <w:tc>
          <w:tcPr>
            <w:tcW w:w="1064" w:type="dxa"/>
            <w:tcPrChange w:id="3038" w:author="james" w:date="2016-03-29T12:12:00Z">
              <w:tcPr>
                <w:tcW w:w="1064" w:type="dxa"/>
              </w:tcPr>
            </w:tcPrChange>
          </w:tcPr>
          <w:p w14:paraId="667BA6FC" w14:textId="3617A7E0" w:rsidR="003D4287" w:rsidRDefault="003D4287" w:rsidP="003D4287">
            <w:pPr>
              <w:jc w:val="right"/>
              <w:rPr>
                <w:ins w:id="3039" w:author="james" w:date="2016-03-29T12:12:00Z"/>
              </w:rPr>
              <w:pPrChange w:id="3040" w:author="james" w:date="2016-03-29T12:12:00Z">
                <w:pPr>
                  <w:jc w:val="both"/>
                </w:pPr>
              </w:pPrChange>
            </w:pPr>
            <w:ins w:id="3041" w:author="james" w:date="2016-03-29T12:12:00Z">
              <w:r>
                <w:rPr>
                  <w:rFonts w:ascii="Calibri" w:hAnsi="Calibri"/>
                  <w:color w:val="000000"/>
                  <w:sz w:val="22"/>
                  <w:szCs w:val="22"/>
                </w:rPr>
                <w:t>4</w:t>
              </w:r>
            </w:ins>
          </w:p>
        </w:tc>
        <w:tc>
          <w:tcPr>
            <w:tcW w:w="1064" w:type="dxa"/>
            <w:tcPrChange w:id="3042" w:author="james" w:date="2016-03-29T12:12:00Z">
              <w:tcPr>
                <w:tcW w:w="1064" w:type="dxa"/>
              </w:tcPr>
            </w:tcPrChange>
          </w:tcPr>
          <w:p w14:paraId="30C1F61A" w14:textId="44900CA0" w:rsidR="003D4287" w:rsidRDefault="003D4287" w:rsidP="003D4287">
            <w:pPr>
              <w:jc w:val="right"/>
              <w:rPr>
                <w:ins w:id="3043" w:author="james" w:date="2016-03-29T12:12:00Z"/>
              </w:rPr>
              <w:pPrChange w:id="3044" w:author="james" w:date="2016-03-29T12:12:00Z">
                <w:pPr>
                  <w:jc w:val="both"/>
                </w:pPr>
              </w:pPrChange>
            </w:pPr>
            <w:ins w:id="3045" w:author="james" w:date="2016-03-29T12:12:00Z">
              <w:r>
                <w:rPr>
                  <w:rFonts w:ascii="Calibri" w:hAnsi="Calibri"/>
                  <w:color w:val="000000"/>
                  <w:sz w:val="22"/>
                  <w:szCs w:val="22"/>
                </w:rPr>
                <w:t>9</w:t>
              </w:r>
            </w:ins>
          </w:p>
        </w:tc>
        <w:tc>
          <w:tcPr>
            <w:tcW w:w="1064" w:type="dxa"/>
            <w:tcPrChange w:id="3046" w:author="james" w:date="2016-03-29T12:12:00Z">
              <w:tcPr>
                <w:tcW w:w="1064" w:type="dxa"/>
              </w:tcPr>
            </w:tcPrChange>
          </w:tcPr>
          <w:p w14:paraId="1C0B1425" w14:textId="65411E34" w:rsidR="003D4287" w:rsidRDefault="003D4287" w:rsidP="003D4287">
            <w:pPr>
              <w:jc w:val="right"/>
              <w:rPr>
                <w:ins w:id="3047" w:author="james" w:date="2016-03-29T12:12:00Z"/>
              </w:rPr>
              <w:pPrChange w:id="3048" w:author="james" w:date="2016-03-29T12:12:00Z">
                <w:pPr>
                  <w:jc w:val="both"/>
                </w:pPr>
              </w:pPrChange>
            </w:pPr>
            <w:ins w:id="3049" w:author="james" w:date="2016-03-29T12:12:00Z">
              <w:r>
                <w:rPr>
                  <w:rFonts w:ascii="Calibri" w:hAnsi="Calibri"/>
                  <w:color w:val="000000"/>
                  <w:sz w:val="22"/>
                  <w:szCs w:val="22"/>
                </w:rPr>
                <w:t>4</w:t>
              </w:r>
            </w:ins>
          </w:p>
        </w:tc>
        <w:tc>
          <w:tcPr>
            <w:tcW w:w="1064" w:type="dxa"/>
            <w:tcPrChange w:id="3050" w:author="james" w:date="2016-03-29T12:12:00Z">
              <w:tcPr>
                <w:tcW w:w="1064" w:type="dxa"/>
              </w:tcPr>
            </w:tcPrChange>
          </w:tcPr>
          <w:p w14:paraId="70109AF7" w14:textId="0E30A70E" w:rsidR="003D4287" w:rsidRDefault="003D4287" w:rsidP="003D4287">
            <w:pPr>
              <w:jc w:val="right"/>
              <w:rPr>
                <w:ins w:id="3051" w:author="james" w:date="2016-03-29T12:12:00Z"/>
              </w:rPr>
              <w:pPrChange w:id="3052" w:author="james" w:date="2016-03-29T12:12:00Z">
                <w:pPr>
                  <w:jc w:val="both"/>
                </w:pPr>
              </w:pPrChange>
            </w:pPr>
            <w:ins w:id="3053" w:author="james" w:date="2016-03-29T12:12:00Z">
              <w:r>
                <w:rPr>
                  <w:rFonts w:ascii="Calibri" w:hAnsi="Calibri"/>
                  <w:color w:val="000000"/>
                  <w:sz w:val="22"/>
                  <w:szCs w:val="22"/>
                </w:rPr>
                <w:t>9</w:t>
              </w:r>
            </w:ins>
          </w:p>
        </w:tc>
        <w:tc>
          <w:tcPr>
            <w:tcW w:w="1064" w:type="dxa"/>
            <w:tcPrChange w:id="3054" w:author="james" w:date="2016-03-29T12:12:00Z">
              <w:tcPr>
                <w:tcW w:w="1064" w:type="dxa"/>
              </w:tcPr>
            </w:tcPrChange>
          </w:tcPr>
          <w:p w14:paraId="4815F987" w14:textId="7B8588B8" w:rsidR="003D4287" w:rsidRDefault="003D4287" w:rsidP="003D4287">
            <w:pPr>
              <w:jc w:val="right"/>
              <w:rPr>
                <w:ins w:id="3055" w:author="james" w:date="2016-03-29T12:12:00Z"/>
              </w:rPr>
              <w:pPrChange w:id="3056" w:author="james" w:date="2016-03-29T12:12:00Z">
                <w:pPr>
                  <w:jc w:val="both"/>
                </w:pPr>
              </w:pPrChange>
            </w:pPr>
            <w:ins w:id="3057" w:author="james" w:date="2016-03-29T12:12:00Z">
              <w:r>
                <w:rPr>
                  <w:rFonts w:ascii="Calibri" w:hAnsi="Calibri"/>
                  <w:color w:val="000000"/>
                  <w:sz w:val="22"/>
                  <w:szCs w:val="22"/>
                </w:rPr>
                <w:t>-1</w:t>
              </w:r>
            </w:ins>
          </w:p>
        </w:tc>
        <w:tc>
          <w:tcPr>
            <w:tcW w:w="1064" w:type="dxa"/>
            <w:tcPrChange w:id="3058" w:author="james" w:date="2016-03-29T12:12:00Z">
              <w:tcPr>
                <w:tcW w:w="1064" w:type="dxa"/>
              </w:tcPr>
            </w:tcPrChange>
          </w:tcPr>
          <w:p w14:paraId="0E129D5E" w14:textId="4CDAE35E" w:rsidR="003D4287" w:rsidRDefault="003D4287" w:rsidP="003D4287">
            <w:pPr>
              <w:jc w:val="right"/>
              <w:rPr>
                <w:ins w:id="3059" w:author="james" w:date="2016-03-29T12:12:00Z"/>
              </w:rPr>
              <w:pPrChange w:id="3060" w:author="james" w:date="2016-03-29T12:12:00Z">
                <w:pPr>
                  <w:jc w:val="both"/>
                </w:pPr>
              </w:pPrChange>
            </w:pPr>
            <w:ins w:id="3061" w:author="james" w:date="2016-03-29T12:12:00Z">
              <w:r>
                <w:rPr>
                  <w:rFonts w:ascii="Calibri" w:hAnsi="Calibri"/>
                  <w:color w:val="000000"/>
                  <w:sz w:val="22"/>
                  <w:szCs w:val="22"/>
                </w:rPr>
                <w:t>-1</w:t>
              </w:r>
            </w:ins>
          </w:p>
        </w:tc>
      </w:tr>
      <w:tr w:rsidR="003D4287" w14:paraId="144EE34E" w14:textId="77777777" w:rsidTr="003D4287">
        <w:trPr>
          <w:ins w:id="3062" w:author="james" w:date="2016-03-29T12:12:00Z"/>
        </w:trPr>
        <w:tc>
          <w:tcPr>
            <w:tcW w:w="1064" w:type="dxa"/>
            <w:tcPrChange w:id="3063" w:author="james" w:date="2016-03-29T12:12:00Z">
              <w:tcPr>
                <w:tcW w:w="1064" w:type="dxa"/>
              </w:tcPr>
            </w:tcPrChange>
          </w:tcPr>
          <w:p w14:paraId="5B5034E4" w14:textId="045175FA" w:rsidR="003D4287" w:rsidRDefault="003D4287" w:rsidP="003D4287">
            <w:pPr>
              <w:jc w:val="right"/>
              <w:rPr>
                <w:ins w:id="3064" w:author="james" w:date="2016-03-29T12:12:00Z"/>
              </w:rPr>
              <w:pPrChange w:id="3065" w:author="james" w:date="2016-03-29T12:12:00Z">
                <w:pPr>
                  <w:jc w:val="both"/>
                </w:pPr>
              </w:pPrChange>
            </w:pPr>
            <w:ins w:id="3066" w:author="james" w:date="2016-03-29T12:12:00Z">
              <w:r>
                <w:rPr>
                  <w:rFonts w:ascii="Calibri" w:hAnsi="Calibri"/>
                  <w:color w:val="000000"/>
                  <w:sz w:val="22"/>
                  <w:szCs w:val="22"/>
                </w:rPr>
                <w:t>0101</w:t>
              </w:r>
            </w:ins>
          </w:p>
        </w:tc>
        <w:tc>
          <w:tcPr>
            <w:tcW w:w="1064" w:type="dxa"/>
            <w:tcPrChange w:id="3067" w:author="james" w:date="2016-03-29T12:12:00Z">
              <w:tcPr>
                <w:tcW w:w="1064" w:type="dxa"/>
              </w:tcPr>
            </w:tcPrChange>
          </w:tcPr>
          <w:p w14:paraId="2F09F1CF" w14:textId="4427AFB8" w:rsidR="003D4287" w:rsidRDefault="003D4287" w:rsidP="003D4287">
            <w:pPr>
              <w:jc w:val="right"/>
              <w:rPr>
                <w:ins w:id="3068" w:author="james" w:date="2016-03-29T12:12:00Z"/>
              </w:rPr>
              <w:pPrChange w:id="3069" w:author="james" w:date="2016-03-29T12:12:00Z">
                <w:pPr>
                  <w:jc w:val="both"/>
                </w:pPr>
              </w:pPrChange>
            </w:pPr>
            <w:ins w:id="3070" w:author="james" w:date="2016-03-29T12:12:00Z">
              <w:r>
                <w:rPr>
                  <w:rFonts w:ascii="Calibri" w:hAnsi="Calibri"/>
                  <w:color w:val="000000"/>
                  <w:sz w:val="22"/>
                  <w:szCs w:val="22"/>
                </w:rPr>
                <w:t>-3</w:t>
              </w:r>
            </w:ins>
          </w:p>
        </w:tc>
        <w:tc>
          <w:tcPr>
            <w:tcW w:w="1064" w:type="dxa"/>
            <w:tcPrChange w:id="3071" w:author="james" w:date="2016-03-29T12:12:00Z">
              <w:tcPr>
                <w:tcW w:w="1064" w:type="dxa"/>
              </w:tcPr>
            </w:tcPrChange>
          </w:tcPr>
          <w:p w14:paraId="2B8E6A04" w14:textId="418CECA7" w:rsidR="003D4287" w:rsidRDefault="003D4287" w:rsidP="003D4287">
            <w:pPr>
              <w:jc w:val="right"/>
              <w:rPr>
                <w:ins w:id="3072" w:author="james" w:date="2016-03-29T12:12:00Z"/>
              </w:rPr>
              <w:pPrChange w:id="3073" w:author="james" w:date="2016-03-29T12:12:00Z">
                <w:pPr>
                  <w:jc w:val="both"/>
                </w:pPr>
              </w:pPrChange>
            </w:pPr>
            <w:ins w:id="3074" w:author="james" w:date="2016-03-29T12:12:00Z">
              <w:r>
                <w:rPr>
                  <w:rFonts w:ascii="Calibri" w:hAnsi="Calibri"/>
                  <w:color w:val="000000"/>
                  <w:sz w:val="22"/>
                  <w:szCs w:val="22"/>
                </w:rPr>
                <w:t>-5</w:t>
              </w:r>
            </w:ins>
          </w:p>
        </w:tc>
        <w:tc>
          <w:tcPr>
            <w:tcW w:w="1064" w:type="dxa"/>
            <w:tcPrChange w:id="3075" w:author="james" w:date="2016-03-29T12:12:00Z">
              <w:tcPr>
                <w:tcW w:w="1064" w:type="dxa"/>
              </w:tcPr>
            </w:tcPrChange>
          </w:tcPr>
          <w:p w14:paraId="1185F0CD" w14:textId="565F8F18" w:rsidR="003D4287" w:rsidRDefault="003D4287" w:rsidP="003D4287">
            <w:pPr>
              <w:jc w:val="right"/>
              <w:rPr>
                <w:ins w:id="3076" w:author="james" w:date="2016-03-29T12:12:00Z"/>
              </w:rPr>
              <w:pPrChange w:id="3077" w:author="james" w:date="2016-03-29T12:12:00Z">
                <w:pPr>
                  <w:jc w:val="both"/>
                </w:pPr>
              </w:pPrChange>
            </w:pPr>
            <w:ins w:id="3078" w:author="james" w:date="2016-03-29T12:12:00Z">
              <w:r>
                <w:rPr>
                  <w:rFonts w:ascii="Calibri" w:hAnsi="Calibri"/>
                  <w:color w:val="000000"/>
                  <w:sz w:val="22"/>
                  <w:szCs w:val="22"/>
                </w:rPr>
                <w:t>5</w:t>
              </w:r>
            </w:ins>
          </w:p>
        </w:tc>
        <w:tc>
          <w:tcPr>
            <w:tcW w:w="1064" w:type="dxa"/>
            <w:tcPrChange w:id="3079" w:author="james" w:date="2016-03-29T12:12:00Z">
              <w:tcPr>
                <w:tcW w:w="1064" w:type="dxa"/>
              </w:tcPr>
            </w:tcPrChange>
          </w:tcPr>
          <w:p w14:paraId="5A7397AD" w14:textId="2B01700D" w:rsidR="003D4287" w:rsidRDefault="003D4287" w:rsidP="003D4287">
            <w:pPr>
              <w:jc w:val="right"/>
              <w:rPr>
                <w:ins w:id="3080" w:author="james" w:date="2016-03-29T12:12:00Z"/>
              </w:rPr>
              <w:pPrChange w:id="3081" w:author="james" w:date="2016-03-29T12:12:00Z">
                <w:pPr>
                  <w:jc w:val="both"/>
                </w:pPr>
              </w:pPrChange>
            </w:pPr>
            <w:ins w:id="3082" w:author="james" w:date="2016-03-29T12:12:00Z">
              <w:r>
                <w:rPr>
                  <w:rFonts w:ascii="Calibri" w:hAnsi="Calibri"/>
                  <w:color w:val="000000"/>
                  <w:sz w:val="22"/>
                  <w:szCs w:val="22"/>
                </w:rPr>
                <w:t>11</w:t>
              </w:r>
            </w:ins>
          </w:p>
        </w:tc>
        <w:tc>
          <w:tcPr>
            <w:tcW w:w="1064" w:type="dxa"/>
            <w:tcPrChange w:id="3083" w:author="james" w:date="2016-03-29T12:12:00Z">
              <w:tcPr>
                <w:tcW w:w="1064" w:type="dxa"/>
              </w:tcPr>
            </w:tcPrChange>
          </w:tcPr>
          <w:p w14:paraId="1F8EB253" w14:textId="71345E83" w:rsidR="003D4287" w:rsidRDefault="003D4287" w:rsidP="003D4287">
            <w:pPr>
              <w:jc w:val="right"/>
              <w:rPr>
                <w:ins w:id="3084" w:author="james" w:date="2016-03-29T12:12:00Z"/>
              </w:rPr>
              <w:pPrChange w:id="3085" w:author="james" w:date="2016-03-29T12:12:00Z">
                <w:pPr>
                  <w:jc w:val="both"/>
                </w:pPr>
              </w:pPrChange>
            </w:pPr>
            <w:ins w:id="3086" w:author="james" w:date="2016-03-29T12:12:00Z">
              <w:r>
                <w:rPr>
                  <w:rFonts w:ascii="Calibri" w:hAnsi="Calibri"/>
                  <w:color w:val="000000"/>
                  <w:sz w:val="22"/>
                  <w:szCs w:val="22"/>
                </w:rPr>
                <w:t>5</w:t>
              </w:r>
            </w:ins>
          </w:p>
        </w:tc>
        <w:tc>
          <w:tcPr>
            <w:tcW w:w="1064" w:type="dxa"/>
            <w:tcPrChange w:id="3087" w:author="james" w:date="2016-03-29T12:12:00Z">
              <w:tcPr>
                <w:tcW w:w="1064" w:type="dxa"/>
              </w:tcPr>
            </w:tcPrChange>
          </w:tcPr>
          <w:p w14:paraId="405BD1E6" w14:textId="011AC5D9" w:rsidR="003D4287" w:rsidRDefault="003D4287" w:rsidP="003D4287">
            <w:pPr>
              <w:jc w:val="right"/>
              <w:rPr>
                <w:ins w:id="3088" w:author="james" w:date="2016-03-29T12:12:00Z"/>
              </w:rPr>
              <w:pPrChange w:id="3089" w:author="james" w:date="2016-03-29T12:12:00Z">
                <w:pPr>
                  <w:jc w:val="both"/>
                </w:pPr>
              </w:pPrChange>
            </w:pPr>
            <w:ins w:id="3090" w:author="james" w:date="2016-03-29T12:12:00Z">
              <w:r>
                <w:rPr>
                  <w:rFonts w:ascii="Calibri" w:hAnsi="Calibri"/>
                  <w:color w:val="000000"/>
                  <w:sz w:val="22"/>
                  <w:szCs w:val="22"/>
                </w:rPr>
                <w:t>11</w:t>
              </w:r>
            </w:ins>
          </w:p>
        </w:tc>
        <w:tc>
          <w:tcPr>
            <w:tcW w:w="1064" w:type="dxa"/>
            <w:tcPrChange w:id="3091" w:author="james" w:date="2016-03-29T12:12:00Z">
              <w:tcPr>
                <w:tcW w:w="1064" w:type="dxa"/>
              </w:tcPr>
            </w:tcPrChange>
          </w:tcPr>
          <w:p w14:paraId="1D9043CA" w14:textId="7B24CBDA" w:rsidR="003D4287" w:rsidRDefault="003D4287" w:rsidP="003D4287">
            <w:pPr>
              <w:jc w:val="right"/>
              <w:rPr>
                <w:ins w:id="3092" w:author="james" w:date="2016-03-29T12:12:00Z"/>
              </w:rPr>
              <w:pPrChange w:id="3093" w:author="james" w:date="2016-03-29T12:12:00Z">
                <w:pPr>
                  <w:jc w:val="both"/>
                </w:pPr>
              </w:pPrChange>
            </w:pPr>
            <w:ins w:id="3094" w:author="james" w:date="2016-03-29T12:12:00Z">
              <w:r>
                <w:rPr>
                  <w:rFonts w:ascii="Calibri" w:hAnsi="Calibri"/>
                  <w:color w:val="000000"/>
                  <w:sz w:val="22"/>
                  <w:szCs w:val="22"/>
                </w:rPr>
                <w:t>-2</w:t>
              </w:r>
            </w:ins>
          </w:p>
        </w:tc>
        <w:tc>
          <w:tcPr>
            <w:tcW w:w="1064" w:type="dxa"/>
            <w:tcPrChange w:id="3095" w:author="james" w:date="2016-03-29T12:12:00Z">
              <w:tcPr>
                <w:tcW w:w="1064" w:type="dxa"/>
              </w:tcPr>
            </w:tcPrChange>
          </w:tcPr>
          <w:p w14:paraId="4285710D" w14:textId="4DAD68FA" w:rsidR="003D4287" w:rsidRDefault="003D4287" w:rsidP="003D4287">
            <w:pPr>
              <w:jc w:val="right"/>
              <w:rPr>
                <w:ins w:id="3096" w:author="james" w:date="2016-03-29T12:12:00Z"/>
              </w:rPr>
              <w:pPrChange w:id="3097" w:author="james" w:date="2016-03-29T12:12:00Z">
                <w:pPr>
                  <w:jc w:val="both"/>
                </w:pPr>
              </w:pPrChange>
            </w:pPr>
            <w:ins w:id="3098" w:author="james" w:date="2016-03-29T12:12:00Z">
              <w:r>
                <w:rPr>
                  <w:rFonts w:ascii="Calibri" w:hAnsi="Calibri"/>
                  <w:color w:val="000000"/>
                  <w:sz w:val="22"/>
                  <w:szCs w:val="22"/>
                </w:rPr>
                <w:t>-3</w:t>
              </w:r>
            </w:ins>
          </w:p>
        </w:tc>
      </w:tr>
      <w:tr w:rsidR="003D4287" w14:paraId="10C935EA" w14:textId="77777777" w:rsidTr="003D4287">
        <w:trPr>
          <w:ins w:id="3099" w:author="james" w:date="2016-03-29T12:12:00Z"/>
        </w:trPr>
        <w:tc>
          <w:tcPr>
            <w:tcW w:w="1064" w:type="dxa"/>
            <w:tcPrChange w:id="3100" w:author="james" w:date="2016-03-29T12:12:00Z">
              <w:tcPr>
                <w:tcW w:w="1064" w:type="dxa"/>
              </w:tcPr>
            </w:tcPrChange>
          </w:tcPr>
          <w:p w14:paraId="3172EA2C" w14:textId="10A10ABA" w:rsidR="003D4287" w:rsidRDefault="003D4287" w:rsidP="003D4287">
            <w:pPr>
              <w:jc w:val="right"/>
              <w:rPr>
                <w:ins w:id="3101" w:author="james" w:date="2016-03-29T12:12:00Z"/>
              </w:rPr>
              <w:pPrChange w:id="3102" w:author="james" w:date="2016-03-29T12:12:00Z">
                <w:pPr>
                  <w:jc w:val="both"/>
                </w:pPr>
              </w:pPrChange>
            </w:pPr>
            <w:ins w:id="3103" w:author="james" w:date="2016-03-29T12:12:00Z">
              <w:r>
                <w:rPr>
                  <w:rFonts w:ascii="Calibri" w:hAnsi="Calibri"/>
                  <w:color w:val="000000"/>
                  <w:sz w:val="22"/>
                  <w:szCs w:val="22"/>
                </w:rPr>
                <w:t>0110</w:t>
              </w:r>
            </w:ins>
          </w:p>
        </w:tc>
        <w:tc>
          <w:tcPr>
            <w:tcW w:w="1064" w:type="dxa"/>
            <w:tcPrChange w:id="3104" w:author="james" w:date="2016-03-29T12:12:00Z">
              <w:tcPr>
                <w:tcW w:w="1064" w:type="dxa"/>
              </w:tcPr>
            </w:tcPrChange>
          </w:tcPr>
          <w:p w14:paraId="208E74BA" w14:textId="0D253520" w:rsidR="003D4287" w:rsidRDefault="003D4287" w:rsidP="003D4287">
            <w:pPr>
              <w:jc w:val="right"/>
              <w:rPr>
                <w:ins w:id="3105" w:author="james" w:date="2016-03-29T12:12:00Z"/>
              </w:rPr>
              <w:pPrChange w:id="3106" w:author="james" w:date="2016-03-29T12:12:00Z">
                <w:pPr>
                  <w:jc w:val="both"/>
                </w:pPr>
              </w:pPrChange>
            </w:pPr>
            <w:ins w:id="3107" w:author="james" w:date="2016-03-29T12:12:00Z">
              <w:r>
                <w:rPr>
                  <w:rFonts w:ascii="Calibri" w:hAnsi="Calibri"/>
                  <w:color w:val="000000"/>
                  <w:sz w:val="22"/>
                  <w:szCs w:val="22"/>
                </w:rPr>
                <w:t>-2</w:t>
              </w:r>
            </w:ins>
          </w:p>
        </w:tc>
        <w:tc>
          <w:tcPr>
            <w:tcW w:w="1064" w:type="dxa"/>
            <w:tcPrChange w:id="3108" w:author="james" w:date="2016-03-29T12:12:00Z">
              <w:tcPr>
                <w:tcW w:w="1064" w:type="dxa"/>
              </w:tcPr>
            </w:tcPrChange>
          </w:tcPr>
          <w:p w14:paraId="1420B5C6" w14:textId="6773BEE6" w:rsidR="003D4287" w:rsidRDefault="003D4287" w:rsidP="003D4287">
            <w:pPr>
              <w:jc w:val="right"/>
              <w:rPr>
                <w:ins w:id="3109" w:author="james" w:date="2016-03-29T12:12:00Z"/>
              </w:rPr>
              <w:pPrChange w:id="3110" w:author="james" w:date="2016-03-29T12:12:00Z">
                <w:pPr>
                  <w:jc w:val="both"/>
                </w:pPr>
              </w:pPrChange>
            </w:pPr>
            <w:ins w:id="3111" w:author="james" w:date="2016-03-29T12:12:00Z">
              <w:r>
                <w:rPr>
                  <w:rFonts w:ascii="Calibri" w:hAnsi="Calibri"/>
                  <w:color w:val="000000"/>
                  <w:sz w:val="22"/>
                  <w:szCs w:val="22"/>
                </w:rPr>
                <w:t>-3</w:t>
              </w:r>
            </w:ins>
          </w:p>
        </w:tc>
        <w:tc>
          <w:tcPr>
            <w:tcW w:w="1064" w:type="dxa"/>
            <w:tcPrChange w:id="3112" w:author="james" w:date="2016-03-29T12:12:00Z">
              <w:tcPr>
                <w:tcW w:w="1064" w:type="dxa"/>
              </w:tcPr>
            </w:tcPrChange>
          </w:tcPr>
          <w:p w14:paraId="45EA3B3B" w14:textId="5E6F792F" w:rsidR="003D4287" w:rsidRDefault="003D4287" w:rsidP="003D4287">
            <w:pPr>
              <w:jc w:val="right"/>
              <w:rPr>
                <w:ins w:id="3113" w:author="james" w:date="2016-03-29T12:12:00Z"/>
              </w:rPr>
              <w:pPrChange w:id="3114" w:author="james" w:date="2016-03-29T12:12:00Z">
                <w:pPr>
                  <w:jc w:val="both"/>
                </w:pPr>
              </w:pPrChange>
            </w:pPr>
            <w:ins w:id="3115" w:author="james" w:date="2016-03-29T12:12:00Z">
              <w:r>
                <w:rPr>
                  <w:rFonts w:ascii="Calibri" w:hAnsi="Calibri"/>
                  <w:color w:val="000000"/>
                  <w:sz w:val="22"/>
                  <w:szCs w:val="22"/>
                </w:rPr>
                <w:t>6</w:t>
              </w:r>
            </w:ins>
          </w:p>
        </w:tc>
        <w:tc>
          <w:tcPr>
            <w:tcW w:w="1064" w:type="dxa"/>
            <w:tcPrChange w:id="3116" w:author="james" w:date="2016-03-29T12:12:00Z">
              <w:tcPr>
                <w:tcW w:w="1064" w:type="dxa"/>
              </w:tcPr>
            </w:tcPrChange>
          </w:tcPr>
          <w:p w14:paraId="45EF1928" w14:textId="7588F509" w:rsidR="003D4287" w:rsidRDefault="003D4287" w:rsidP="003D4287">
            <w:pPr>
              <w:jc w:val="right"/>
              <w:rPr>
                <w:ins w:id="3117" w:author="james" w:date="2016-03-29T12:12:00Z"/>
              </w:rPr>
              <w:pPrChange w:id="3118" w:author="james" w:date="2016-03-29T12:12:00Z">
                <w:pPr>
                  <w:jc w:val="both"/>
                </w:pPr>
              </w:pPrChange>
            </w:pPr>
            <w:ins w:id="3119" w:author="james" w:date="2016-03-29T12:12:00Z">
              <w:r>
                <w:rPr>
                  <w:rFonts w:ascii="Calibri" w:hAnsi="Calibri"/>
                  <w:color w:val="000000"/>
                  <w:sz w:val="22"/>
                  <w:szCs w:val="22"/>
                </w:rPr>
                <w:t>13</w:t>
              </w:r>
            </w:ins>
          </w:p>
        </w:tc>
        <w:tc>
          <w:tcPr>
            <w:tcW w:w="1064" w:type="dxa"/>
            <w:tcPrChange w:id="3120" w:author="james" w:date="2016-03-29T12:12:00Z">
              <w:tcPr>
                <w:tcW w:w="1064" w:type="dxa"/>
              </w:tcPr>
            </w:tcPrChange>
          </w:tcPr>
          <w:p w14:paraId="00A4DB64" w14:textId="222D48DE" w:rsidR="003D4287" w:rsidRDefault="003D4287" w:rsidP="003D4287">
            <w:pPr>
              <w:jc w:val="right"/>
              <w:rPr>
                <w:ins w:id="3121" w:author="james" w:date="2016-03-29T12:12:00Z"/>
              </w:rPr>
              <w:pPrChange w:id="3122" w:author="james" w:date="2016-03-29T12:12:00Z">
                <w:pPr>
                  <w:jc w:val="both"/>
                </w:pPr>
              </w:pPrChange>
            </w:pPr>
            <w:ins w:id="3123" w:author="james" w:date="2016-03-29T12:12:00Z">
              <w:r>
                <w:rPr>
                  <w:rFonts w:ascii="Calibri" w:hAnsi="Calibri"/>
                  <w:color w:val="000000"/>
                  <w:sz w:val="22"/>
                  <w:szCs w:val="22"/>
                </w:rPr>
                <w:t>6</w:t>
              </w:r>
            </w:ins>
          </w:p>
        </w:tc>
        <w:tc>
          <w:tcPr>
            <w:tcW w:w="1064" w:type="dxa"/>
            <w:tcPrChange w:id="3124" w:author="james" w:date="2016-03-29T12:12:00Z">
              <w:tcPr>
                <w:tcW w:w="1064" w:type="dxa"/>
              </w:tcPr>
            </w:tcPrChange>
          </w:tcPr>
          <w:p w14:paraId="4F814639" w14:textId="3E512405" w:rsidR="003D4287" w:rsidRDefault="003D4287" w:rsidP="003D4287">
            <w:pPr>
              <w:jc w:val="right"/>
              <w:rPr>
                <w:ins w:id="3125" w:author="james" w:date="2016-03-29T12:12:00Z"/>
              </w:rPr>
              <w:pPrChange w:id="3126" w:author="james" w:date="2016-03-29T12:12:00Z">
                <w:pPr>
                  <w:jc w:val="both"/>
                </w:pPr>
              </w:pPrChange>
            </w:pPr>
            <w:ins w:id="3127" w:author="james" w:date="2016-03-29T12:12:00Z">
              <w:r>
                <w:rPr>
                  <w:rFonts w:ascii="Calibri" w:hAnsi="Calibri"/>
                  <w:color w:val="000000"/>
                  <w:sz w:val="22"/>
                  <w:szCs w:val="22"/>
                </w:rPr>
                <w:t>13</w:t>
              </w:r>
            </w:ins>
          </w:p>
        </w:tc>
        <w:tc>
          <w:tcPr>
            <w:tcW w:w="1064" w:type="dxa"/>
            <w:tcPrChange w:id="3128" w:author="james" w:date="2016-03-29T12:12:00Z">
              <w:tcPr>
                <w:tcW w:w="1064" w:type="dxa"/>
              </w:tcPr>
            </w:tcPrChange>
          </w:tcPr>
          <w:p w14:paraId="2D6FC9B5" w14:textId="49DFB692" w:rsidR="003D4287" w:rsidRDefault="003D4287" w:rsidP="003D4287">
            <w:pPr>
              <w:jc w:val="right"/>
              <w:rPr>
                <w:ins w:id="3129" w:author="james" w:date="2016-03-29T12:12:00Z"/>
              </w:rPr>
              <w:pPrChange w:id="3130" w:author="james" w:date="2016-03-29T12:12:00Z">
                <w:pPr>
                  <w:jc w:val="both"/>
                </w:pPr>
              </w:pPrChange>
            </w:pPr>
            <w:ins w:id="3131" w:author="james" w:date="2016-03-29T12:12:00Z">
              <w:r>
                <w:rPr>
                  <w:rFonts w:ascii="Calibri" w:hAnsi="Calibri"/>
                  <w:color w:val="000000"/>
                  <w:sz w:val="22"/>
                  <w:szCs w:val="22"/>
                </w:rPr>
                <w:t>-4</w:t>
              </w:r>
            </w:ins>
          </w:p>
        </w:tc>
        <w:tc>
          <w:tcPr>
            <w:tcW w:w="1064" w:type="dxa"/>
            <w:tcPrChange w:id="3132" w:author="james" w:date="2016-03-29T12:12:00Z">
              <w:tcPr>
                <w:tcW w:w="1064" w:type="dxa"/>
              </w:tcPr>
            </w:tcPrChange>
          </w:tcPr>
          <w:p w14:paraId="3499F142" w14:textId="266BE851" w:rsidR="003D4287" w:rsidRDefault="003D4287" w:rsidP="003D4287">
            <w:pPr>
              <w:jc w:val="right"/>
              <w:rPr>
                <w:ins w:id="3133" w:author="james" w:date="2016-03-29T12:12:00Z"/>
              </w:rPr>
              <w:pPrChange w:id="3134" w:author="james" w:date="2016-03-29T12:12:00Z">
                <w:pPr>
                  <w:jc w:val="both"/>
                </w:pPr>
              </w:pPrChange>
            </w:pPr>
            <w:ins w:id="3135" w:author="james" w:date="2016-03-29T12:12:00Z">
              <w:r>
                <w:rPr>
                  <w:rFonts w:ascii="Calibri" w:hAnsi="Calibri"/>
                  <w:color w:val="000000"/>
                  <w:sz w:val="22"/>
                  <w:szCs w:val="22"/>
                </w:rPr>
                <w:t>-7</w:t>
              </w:r>
            </w:ins>
          </w:p>
        </w:tc>
      </w:tr>
      <w:tr w:rsidR="003D4287" w14:paraId="71FD1415" w14:textId="77777777" w:rsidTr="003D4287">
        <w:trPr>
          <w:ins w:id="3136" w:author="james" w:date="2016-03-29T12:12:00Z"/>
        </w:trPr>
        <w:tc>
          <w:tcPr>
            <w:tcW w:w="1064" w:type="dxa"/>
            <w:tcPrChange w:id="3137" w:author="james" w:date="2016-03-29T12:12:00Z">
              <w:tcPr>
                <w:tcW w:w="1064" w:type="dxa"/>
              </w:tcPr>
            </w:tcPrChange>
          </w:tcPr>
          <w:p w14:paraId="122609AF" w14:textId="14BC26C6" w:rsidR="003D4287" w:rsidRDefault="003D4287" w:rsidP="003D4287">
            <w:pPr>
              <w:jc w:val="right"/>
              <w:rPr>
                <w:ins w:id="3138" w:author="james" w:date="2016-03-29T12:12:00Z"/>
              </w:rPr>
              <w:pPrChange w:id="3139" w:author="james" w:date="2016-03-29T12:12:00Z">
                <w:pPr>
                  <w:jc w:val="both"/>
                </w:pPr>
              </w:pPrChange>
            </w:pPr>
            <w:ins w:id="3140" w:author="james" w:date="2016-03-29T12:12:00Z">
              <w:r>
                <w:rPr>
                  <w:rFonts w:ascii="Calibri" w:hAnsi="Calibri"/>
                  <w:color w:val="000000"/>
                  <w:sz w:val="22"/>
                  <w:szCs w:val="22"/>
                </w:rPr>
                <w:t>0111</w:t>
              </w:r>
            </w:ins>
          </w:p>
        </w:tc>
        <w:tc>
          <w:tcPr>
            <w:tcW w:w="1064" w:type="dxa"/>
            <w:tcPrChange w:id="3141" w:author="james" w:date="2016-03-29T12:12:00Z">
              <w:tcPr>
                <w:tcW w:w="1064" w:type="dxa"/>
              </w:tcPr>
            </w:tcPrChange>
          </w:tcPr>
          <w:p w14:paraId="584E307A" w14:textId="11282804" w:rsidR="003D4287" w:rsidRDefault="003D4287" w:rsidP="003D4287">
            <w:pPr>
              <w:jc w:val="right"/>
              <w:rPr>
                <w:ins w:id="3142" w:author="james" w:date="2016-03-29T12:12:00Z"/>
              </w:rPr>
              <w:pPrChange w:id="3143" w:author="james" w:date="2016-03-29T12:12:00Z">
                <w:pPr>
                  <w:jc w:val="both"/>
                </w:pPr>
              </w:pPrChange>
            </w:pPr>
            <w:ins w:id="3144" w:author="james" w:date="2016-03-29T12:12:00Z">
              <w:r>
                <w:rPr>
                  <w:rFonts w:ascii="Calibri" w:hAnsi="Calibri"/>
                  <w:color w:val="000000"/>
                  <w:sz w:val="22"/>
                  <w:szCs w:val="22"/>
                </w:rPr>
                <w:t>-1</w:t>
              </w:r>
            </w:ins>
          </w:p>
        </w:tc>
        <w:tc>
          <w:tcPr>
            <w:tcW w:w="1064" w:type="dxa"/>
            <w:tcPrChange w:id="3145" w:author="james" w:date="2016-03-29T12:12:00Z">
              <w:tcPr>
                <w:tcW w:w="1064" w:type="dxa"/>
              </w:tcPr>
            </w:tcPrChange>
          </w:tcPr>
          <w:p w14:paraId="4AA6911C" w14:textId="4C93C9C4" w:rsidR="003D4287" w:rsidRDefault="003D4287" w:rsidP="003D4287">
            <w:pPr>
              <w:jc w:val="right"/>
              <w:rPr>
                <w:ins w:id="3146" w:author="james" w:date="2016-03-29T12:12:00Z"/>
              </w:rPr>
              <w:pPrChange w:id="3147" w:author="james" w:date="2016-03-29T12:12:00Z">
                <w:pPr>
                  <w:jc w:val="both"/>
                </w:pPr>
              </w:pPrChange>
            </w:pPr>
            <w:ins w:id="3148" w:author="james" w:date="2016-03-29T12:12:00Z">
              <w:r>
                <w:rPr>
                  <w:rFonts w:ascii="Calibri" w:hAnsi="Calibri"/>
                  <w:color w:val="000000"/>
                  <w:sz w:val="22"/>
                  <w:szCs w:val="22"/>
                </w:rPr>
                <w:t>-1</w:t>
              </w:r>
            </w:ins>
          </w:p>
        </w:tc>
        <w:tc>
          <w:tcPr>
            <w:tcW w:w="1064" w:type="dxa"/>
            <w:tcPrChange w:id="3149" w:author="james" w:date="2016-03-29T12:12:00Z">
              <w:tcPr>
                <w:tcW w:w="1064" w:type="dxa"/>
              </w:tcPr>
            </w:tcPrChange>
          </w:tcPr>
          <w:p w14:paraId="7319C260" w14:textId="5CB03367" w:rsidR="003D4287" w:rsidRDefault="003D4287" w:rsidP="003D4287">
            <w:pPr>
              <w:jc w:val="right"/>
              <w:rPr>
                <w:ins w:id="3150" w:author="james" w:date="2016-03-29T12:12:00Z"/>
              </w:rPr>
              <w:pPrChange w:id="3151" w:author="james" w:date="2016-03-29T12:12:00Z">
                <w:pPr>
                  <w:jc w:val="both"/>
                </w:pPr>
              </w:pPrChange>
            </w:pPr>
            <w:ins w:id="3152" w:author="james" w:date="2016-03-29T12:12:00Z">
              <w:r>
                <w:rPr>
                  <w:rFonts w:ascii="Calibri" w:hAnsi="Calibri"/>
                  <w:color w:val="000000"/>
                  <w:sz w:val="22"/>
                  <w:szCs w:val="22"/>
                </w:rPr>
                <w:t>7</w:t>
              </w:r>
            </w:ins>
          </w:p>
        </w:tc>
        <w:tc>
          <w:tcPr>
            <w:tcW w:w="1064" w:type="dxa"/>
            <w:tcPrChange w:id="3153" w:author="james" w:date="2016-03-29T12:12:00Z">
              <w:tcPr>
                <w:tcW w:w="1064" w:type="dxa"/>
              </w:tcPr>
            </w:tcPrChange>
          </w:tcPr>
          <w:p w14:paraId="3E42C999" w14:textId="6EB0D008" w:rsidR="003D4287" w:rsidRDefault="003D4287" w:rsidP="003D4287">
            <w:pPr>
              <w:jc w:val="right"/>
              <w:rPr>
                <w:ins w:id="3154" w:author="james" w:date="2016-03-29T12:12:00Z"/>
              </w:rPr>
              <w:pPrChange w:id="3155" w:author="james" w:date="2016-03-29T12:12:00Z">
                <w:pPr>
                  <w:jc w:val="both"/>
                </w:pPr>
              </w:pPrChange>
            </w:pPr>
            <w:ins w:id="3156" w:author="james" w:date="2016-03-29T12:12:00Z">
              <w:r>
                <w:rPr>
                  <w:rFonts w:ascii="Calibri" w:hAnsi="Calibri"/>
                  <w:color w:val="000000"/>
                  <w:sz w:val="22"/>
                  <w:szCs w:val="22"/>
                </w:rPr>
                <w:t>15</w:t>
              </w:r>
            </w:ins>
          </w:p>
        </w:tc>
        <w:tc>
          <w:tcPr>
            <w:tcW w:w="1064" w:type="dxa"/>
            <w:tcPrChange w:id="3157" w:author="james" w:date="2016-03-29T12:12:00Z">
              <w:tcPr>
                <w:tcW w:w="1064" w:type="dxa"/>
              </w:tcPr>
            </w:tcPrChange>
          </w:tcPr>
          <w:p w14:paraId="233CBBA4" w14:textId="1029A60A" w:rsidR="003D4287" w:rsidRDefault="003D4287" w:rsidP="003D4287">
            <w:pPr>
              <w:jc w:val="right"/>
              <w:rPr>
                <w:ins w:id="3158" w:author="james" w:date="2016-03-29T12:12:00Z"/>
              </w:rPr>
              <w:pPrChange w:id="3159" w:author="james" w:date="2016-03-29T12:12:00Z">
                <w:pPr>
                  <w:jc w:val="both"/>
                </w:pPr>
              </w:pPrChange>
            </w:pPr>
            <w:ins w:id="3160" w:author="james" w:date="2016-03-29T12:12:00Z">
              <w:r>
                <w:rPr>
                  <w:rFonts w:ascii="Calibri" w:hAnsi="Calibri"/>
                  <w:color w:val="000000"/>
                  <w:sz w:val="22"/>
                  <w:szCs w:val="22"/>
                </w:rPr>
                <w:t>7</w:t>
              </w:r>
            </w:ins>
          </w:p>
        </w:tc>
        <w:tc>
          <w:tcPr>
            <w:tcW w:w="1064" w:type="dxa"/>
            <w:tcPrChange w:id="3161" w:author="james" w:date="2016-03-29T12:12:00Z">
              <w:tcPr>
                <w:tcW w:w="1064" w:type="dxa"/>
              </w:tcPr>
            </w:tcPrChange>
          </w:tcPr>
          <w:p w14:paraId="6BF739DF" w14:textId="28D38D19" w:rsidR="003D4287" w:rsidRDefault="003D4287" w:rsidP="003D4287">
            <w:pPr>
              <w:jc w:val="right"/>
              <w:rPr>
                <w:ins w:id="3162" w:author="james" w:date="2016-03-29T12:12:00Z"/>
              </w:rPr>
              <w:pPrChange w:id="3163" w:author="james" w:date="2016-03-29T12:12:00Z">
                <w:pPr>
                  <w:jc w:val="both"/>
                </w:pPr>
              </w:pPrChange>
            </w:pPr>
            <w:ins w:id="3164" w:author="james" w:date="2016-03-29T12:12:00Z">
              <w:r>
                <w:rPr>
                  <w:rFonts w:ascii="Calibri" w:hAnsi="Calibri"/>
                  <w:color w:val="000000"/>
                  <w:sz w:val="22"/>
                  <w:szCs w:val="22"/>
                </w:rPr>
                <w:t>15</w:t>
              </w:r>
            </w:ins>
          </w:p>
        </w:tc>
        <w:tc>
          <w:tcPr>
            <w:tcW w:w="1064" w:type="dxa"/>
            <w:tcPrChange w:id="3165" w:author="james" w:date="2016-03-29T12:12:00Z">
              <w:tcPr>
                <w:tcW w:w="1064" w:type="dxa"/>
              </w:tcPr>
            </w:tcPrChange>
          </w:tcPr>
          <w:p w14:paraId="0674222A" w14:textId="56D8CC27" w:rsidR="003D4287" w:rsidRDefault="003D4287" w:rsidP="003D4287">
            <w:pPr>
              <w:jc w:val="right"/>
              <w:rPr>
                <w:ins w:id="3166" w:author="james" w:date="2016-03-29T12:12:00Z"/>
              </w:rPr>
              <w:pPrChange w:id="3167" w:author="james" w:date="2016-03-29T12:12:00Z">
                <w:pPr>
                  <w:jc w:val="both"/>
                </w:pPr>
              </w:pPrChange>
            </w:pPr>
            <w:ins w:id="3168" w:author="james" w:date="2016-03-29T12:12:00Z">
              <w:r>
                <w:rPr>
                  <w:rFonts w:ascii="Calibri" w:hAnsi="Calibri"/>
                  <w:color w:val="000000"/>
                  <w:sz w:val="22"/>
                  <w:szCs w:val="22"/>
                </w:rPr>
                <w:t>-3</w:t>
              </w:r>
            </w:ins>
          </w:p>
        </w:tc>
        <w:tc>
          <w:tcPr>
            <w:tcW w:w="1064" w:type="dxa"/>
            <w:tcPrChange w:id="3169" w:author="james" w:date="2016-03-29T12:12:00Z">
              <w:tcPr>
                <w:tcW w:w="1064" w:type="dxa"/>
              </w:tcPr>
            </w:tcPrChange>
          </w:tcPr>
          <w:p w14:paraId="304F6C5E" w14:textId="561CC65D" w:rsidR="003D4287" w:rsidRDefault="003D4287" w:rsidP="003D4287">
            <w:pPr>
              <w:jc w:val="right"/>
              <w:rPr>
                <w:ins w:id="3170" w:author="james" w:date="2016-03-29T12:12:00Z"/>
              </w:rPr>
              <w:pPrChange w:id="3171" w:author="james" w:date="2016-03-29T12:12:00Z">
                <w:pPr>
                  <w:jc w:val="both"/>
                </w:pPr>
              </w:pPrChange>
            </w:pPr>
            <w:ins w:id="3172" w:author="james" w:date="2016-03-29T12:12:00Z">
              <w:r>
                <w:rPr>
                  <w:rFonts w:ascii="Calibri" w:hAnsi="Calibri"/>
                  <w:color w:val="000000"/>
                  <w:sz w:val="22"/>
                  <w:szCs w:val="22"/>
                </w:rPr>
                <w:t>-5</w:t>
              </w:r>
            </w:ins>
          </w:p>
        </w:tc>
      </w:tr>
      <w:tr w:rsidR="003D4287" w14:paraId="26D47972" w14:textId="77777777" w:rsidTr="003D4287">
        <w:trPr>
          <w:ins w:id="3173" w:author="james" w:date="2016-03-29T12:12:00Z"/>
        </w:trPr>
        <w:tc>
          <w:tcPr>
            <w:tcW w:w="1064" w:type="dxa"/>
            <w:tcPrChange w:id="3174" w:author="james" w:date="2016-03-29T12:12:00Z">
              <w:tcPr>
                <w:tcW w:w="1064" w:type="dxa"/>
              </w:tcPr>
            </w:tcPrChange>
          </w:tcPr>
          <w:p w14:paraId="14F863D7" w14:textId="28F2C197" w:rsidR="003D4287" w:rsidRDefault="003D4287" w:rsidP="003D4287">
            <w:pPr>
              <w:jc w:val="right"/>
              <w:rPr>
                <w:ins w:id="3175" w:author="james" w:date="2016-03-29T12:12:00Z"/>
              </w:rPr>
              <w:pPrChange w:id="3176" w:author="james" w:date="2016-03-29T12:12:00Z">
                <w:pPr>
                  <w:jc w:val="both"/>
                </w:pPr>
              </w:pPrChange>
            </w:pPr>
            <w:ins w:id="3177" w:author="james" w:date="2016-03-29T12:12:00Z">
              <w:r>
                <w:rPr>
                  <w:rFonts w:ascii="Calibri" w:hAnsi="Calibri"/>
                  <w:color w:val="000000"/>
                  <w:sz w:val="22"/>
                  <w:szCs w:val="22"/>
                </w:rPr>
                <w:t>1000</w:t>
              </w:r>
            </w:ins>
          </w:p>
        </w:tc>
        <w:tc>
          <w:tcPr>
            <w:tcW w:w="1064" w:type="dxa"/>
            <w:tcPrChange w:id="3178" w:author="james" w:date="2016-03-29T12:12:00Z">
              <w:tcPr>
                <w:tcW w:w="1064" w:type="dxa"/>
              </w:tcPr>
            </w:tcPrChange>
          </w:tcPr>
          <w:p w14:paraId="181AEC79" w14:textId="03F9959A" w:rsidR="003D4287" w:rsidRDefault="003D4287" w:rsidP="003D4287">
            <w:pPr>
              <w:jc w:val="right"/>
              <w:rPr>
                <w:ins w:id="3179" w:author="james" w:date="2016-03-29T12:12:00Z"/>
              </w:rPr>
              <w:pPrChange w:id="3180" w:author="james" w:date="2016-03-29T12:12:00Z">
                <w:pPr>
                  <w:jc w:val="both"/>
                </w:pPr>
              </w:pPrChange>
            </w:pPr>
            <w:ins w:id="3181" w:author="james" w:date="2016-03-29T12:12:00Z">
              <w:r>
                <w:rPr>
                  <w:rFonts w:ascii="Calibri" w:hAnsi="Calibri"/>
                  <w:color w:val="000000"/>
                  <w:sz w:val="22"/>
                  <w:szCs w:val="22"/>
                </w:rPr>
                <w:t>0</w:t>
              </w:r>
            </w:ins>
          </w:p>
        </w:tc>
        <w:tc>
          <w:tcPr>
            <w:tcW w:w="1064" w:type="dxa"/>
            <w:tcPrChange w:id="3182" w:author="james" w:date="2016-03-29T12:12:00Z">
              <w:tcPr>
                <w:tcW w:w="1064" w:type="dxa"/>
              </w:tcPr>
            </w:tcPrChange>
          </w:tcPr>
          <w:p w14:paraId="5BEEAEBA" w14:textId="18ECDCF6" w:rsidR="003D4287" w:rsidRDefault="003D4287" w:rsidP="003D4287">
            <w:pPr>
              <w:jc w:val="right"/>
              <w:rPr>
                <w:ins w:id="3183" w:author="james" w:date="2016-03-29T12:12:00Z"/>
              </w:rPr>
              <w:pPrChange w:id="3184" w:author="james" w:date="2016-03-29T12:12:00Z">
                <w:pPr>
                  <w:jc w:val="both"/>
                </w:pPr>
              </w:pPrChange>
            </w:pPr>
            <w:ins w:id="3185" w:author="james" w:date="2016-03-29T12:12:00Z">
              <w:r>
                <w:rPr>
                  <w:rFonts w:ascii="Calibri" w:hAnsi="Calibri"/>
                  <w:color w:val="000000"/>
                  <w:sz w:val="22"/>
                  <w:szCs w:val="22"/>
                </w:rPr>
                <w:t>1</w:t>
              </w:r>
            </w:ins>
          </w:p>
        </w:tc>
        <w:tc>
          <w:tcPr>
            <w:tcW w:w="1064" w:type="dxa"/>
            <w:tcPrChange w:id="3186" w:author="james" w:date="2016-03-29T12:12:00Z">
              <w:tcPr>
                <w:tcW w:w="1064" w:type="dxa"/>
              </w:tcPr>
            </w:tcPrChange>
          </w:tcPr>
          <w:p w14:paraId="6EB20E6D" w14:textId="51E57CB1" w:rsidR="003D4287" w:rsidRDefault="003D4287" w:rsidP="003D4287">
            <w:pPr>
              <w:jc w:val="right"/>
              <w:rPr>
                <w:ins w:id="3187" w:author="james" w:date="2016-03-29T12:12:00Z"/>
              </w:rPr>
              <w:pPrChange w:id="3188" w:author="james" w:date="2016-03-29T12:12:00Z">
                <w:pPr>
                  <w:jc w:val="both"/>
                </w:pPr>
              </w:pPrChange>
            </w:pPr>
            <w:ins w:id="3189" w:author="james" w:date="2016-03-29T12:12:00Z">
              <w:r>
                <w:rPr>
                  <w:rFonts w:ascii="Calibri" w:hAnsi="Calibri"/>
                  <w:color w:val="000000"/>
                  <w:sz w:val="22"/>
                  <w:szCs w:val="22"/>
                </w:rPr>
                <w:t>0</w:t>
              </w:r>
            </w:ins>
          </w:p>
        </w:tc>
        <w:tc>
          <w:tcPr>
            <w:tcW w:w="1064" w:type="dxa"/>
            <w:tcPrChange w:id="3190" w:author="james" w:date="2016-03-29T12:12:00Z">
              <w:tcPr>
                <w:tcW w:w="1064" w:type="dxa"/>
              </w:tcPr>
            </w:tcPrChange>
          </w:tcPr>
          <w:p w14:paraId="3FE06B47" w14:textId="6BED7C66" w:rsidR="003D4287" w:rsidRDefault="003D4287" w:rsidP="003D4287">
            <w:pPr>
              <w:jc w:val="right"/>
              <w:rPr>
                <w:ins w:id="3191" w:author="james" w:date="2016-03-29T12:12:00Z"/>
              </w:rPr>
              <w:pPrChange w:id="3192" w:author="james" w:date="2016-03-29T12:12:00Z">
                <w:pPr>
                  <w:jc w:val="both"/>
                </w:pPr>
              </w:pPrChange>
            </w:pPr>
            <w:ins w:id="3193" w:author="james" w:date="2016-03-29T12:12:00Z">
              <w:r>
                <w:rPr>
                  <w:rFonts w:ascii="Calibri" w:hAnsi="Calibri"/>
                  <w:color w:val="000000"/>
                  <w:sz w:val="22"/>
                  <w:szCs w:val="22"/>
                </w:rPr>
                <w:t>-1</w:t>
              </w:r>
            </w:ins>
          </w:p>
        </w:tc>
        <w:tc>
          <w:tcPr>
            <w:tcW w:w="1064" w:type="dxa"/>
            <w:tcPrChange w:id="3194" w:author="james" w:date="2016-03-29T12:12:00Z">
              <w:tcPr>
                <w:tcW w:w="1064" w:type="dxa"/>
              </w:tcPr>
            </w:tcPrChange>
          </w:tcPr>
          <w:p w14:paraId="1F804A0D" w14:textId="10CA36B1" w:rsidR="003D4287" w:rsidRDefault="003D4287" w:rsidP="003D4287">
            <w:pPr>
              <w:jc w:val="right"/>
              <w:rPr>
                <w:ins w:id="3195" w:author="james" w:date="2016-03-29T12:12:00Z"/>
              </w:rPr>
              <w:pPrChange w:id="3196" w:author="james" w:date="2016-03-29T12:12:00Z">
                <w:pPr>
                  <w:jc w:val="both"/>
                </w:pPr>
              </w:pPrChange>
            </w:pPr>
            <w:ins w:id="3197" w:author="james" w:date="2016-03-29T12:12:00Z">
              <w:r>
                <w:rPr>
                  <w:rFonts w:ascii="Calibri" w:hAnsi="Calibri"/>
                  <w:color w:val="000000"/>
                  <w:sz w:val="22"/>
                  <w:szCs w:val="22"/>
                </w:rPr>
                <w:t>-8</w:t>
              </w:r>
            </w:ins>
          </w:p>
        </w:tc>
        <w:tc>
          <w:tcPr>
            <w:tcW w:w="1064" w:type="dxa"/>
            <w:tcPrChange w:id="3198" w:author="james" w:date="2016-03-29T12:12:00Z">
              <w:tcPr>
                <w:tcW w:w="1064" w:type="dxa"/>
              </w:tcPr>
            </w:tcPrChange>
          </w:tcPr>
          <w:p w14:paraId="17A5A499" w14:textId="38A0CB7D" w:rsidR="003D4287" w:rsidRDefault="003D4287" w:rsidP="003D4287">
            <w:pPr>
              <w:jc w:val="right"/>
              <w:rPr>
                <w:ins w:id="3199" w:author="james" w:date="2016-03-29T12:12:00Z"/>
              </w:rPr>
              <w:pPrChange w:id="3200" w:author="james" w:date="2016-03-29T12:12:00Z">
                <w:pPr>
                  <w:jc w:val="both"/>
                </w:pPr>
              </w:pPrChange>
            </w:pPr>
            <w:ins w:id="3201" w:author="james" w:date="2016-03-29T12:12:00Z">
              <w:r>
                <w:rPr>
                  <w:rFonts w:ascii="Calibri" w:hAnsi="Calibri"/>
                  <w:color w:val="000000"/>
                  <w:sz w:val="22"/>
                  <w:szCs w:val="22"/>
                </w:rPr>
                <w:t>-15</w:t>
              </w:r>
            </w:ins>
          </w:p>
        </w:tc>
        <w:tc>
          <w:tcPr>
            <w:tcW w:w="1064" w:type="dxa"/>
            <w:tcPrChange w:id="3202" w:author="james" w:date="2016-03-29T12:12:00Z">
              <w:tcPr>
                <w:tcW w:w="1064" w:type="dxa"/>
              </w:tcPr>
            </w:tcPrChange>
          </w:tcPr>
          <w:p w14:paraId="48A84D2F" w14:textId="0BAB542E" w:rsidR="003D4287" w:rsidRDefault="003D4287" w:rsidP="003D4287">
            <w:pPr>
              <w:jc w:val="right"/>
              <w:rPr>
                <w:ins w:id="3203" w:author="james" w:date="2016-03-29T12:12:00Z"/>
              </w:rPr>
              <w:pPrChange w:id="3204" w:author="james" w:date="2016-03-29T12:12:00Z">
                <w:pPr>
                  <w:jc w:val="both"/>
                </w:pPr>
              </w:pPrChange>
            </w:pPr>
            <w:ins w:id="3205" w:author="james" w:date="2016-03-29T12:12:00Z">
              <w:r>
                <w:rPr>
                  <w:rFonts w:ascii="Calibri" w:hAnsi="Calibri"/>
                  <w:color w:val="000000"/>
                  <w:sz w:val="22"/>
                  <w:szCs w:val="22"/>
                </w:rPr>
                <w:t>7</w:t>
              </w:r>
            </w:ins>
          </w:p>
        </w:tc>
        <w:tc>
          <w:tcPr>
            <w:tcW w:w="1064" w:type="dxa"/>
            <w:tcPrChange w:id="3206" w:author="james" w:date="2016-03-29T12:12:00Z">
              <w:tcPr>
                <w:tcW w:w="1064" w:type="dxa"/>
              </w:tcPr>
            </w:tcPrChange>
          </w:tcPr>
          <w:p w14:paraId="7BA5E87A" w14:textId="46C90D0D" w:rsidR="003D4287" w:rsidRDefault="003D4287" w:rsidP="003D4287">
            <w:pPr>
              <w:jc w:val="right"/>
              <w:rPr>
                <w:ins w:id="3207" w:author="james" w:date="2016-03-29T12:12:00Z"/>
              </w:rPr>
              <w:pPrChange w:id="3208" w:author="james" w:date="2016-03-29T12:12:00Z">
                <w:pPr>
                  <w:jc w:val="both"/>
                </w:pPr>
              </w:pPrChange>
            </w:pPr>
            <w:ins w:id="3209" w:author="james" w:date="2016-03-29T12:12:00Z">
              <w:r>
                <w:rPr>
                  <w:rFonts w:ascii="Calibri" w:hAnsi="Calibri"/>
                  <w:color w:val="000000"/>
                  <w:sz w:val="22"/>
                  <w:szCs w:val="22"/>
                </w:rPr>
                <w:t>15</w:t>
              </w:r>
            </w:ins>
          </w:p>
        </w:tc>
      </w:tr>
      <w:tr w:rsidR="003D4287" w14:paraId="22A67A62" w14:textId="77777777" w:rsidTr="003D4287">
        <w:trPr>
          <w:ins w:id="3210" w:author="james" w:date="2016-03-29T12:12:00Z"/>
        </w:trPr>
        <w:tc>
          <w:tcPr>
            <w:tcW w:w="1064" w:type="dxa"/>
            <w:tcPrChange w:id="3211" w:author="james" w:date="2016-03-29T12:12:00Z">
              <w:tcPr>
                <w:tcW w:w="1064" w:type="dxa"/>
              </w:tcPr>
            </w:tcPrChange>
          </w:tcPr>
          <w:p w14:paraId="4043DE42" w14:textId="2A06893C" w:rsidR="003D4287" w:rsidRDefault="003D4287" w:rsidP="003D4287">
            <w:pPr>
              <w:jc w:val="right"/>
              <w:rPr>
                <w:ins w:id="3212" w:author="james" w:date="2016-03-29T12:12:00Z"/>
              </w:rPr>
              <w:pPrChange w:id="3213" w:author="james" w:date="2016-03-29T12:12:00Z">
                <w:pPr>
                  <w:jc w:val="both"/>
                </w:pPr>
              </w:pPrChange>
            </w:pPr>
            <w:ins w:id="3214" w:author="james" w:date="2016-03-29T12:12:00Z">
              <w:r>
                <w:rPr>
                  <w:rFonts w:ascii="Calibri" w:hAnsi="Calibri"/>
                  <w:color w:val="000000"/>
                  <w:sz w:val="22"/>
                  <w:szCs w:val="22"/>
                </w:rPr>
                <w:t>1001</w:t>
              </w:r>
            </w:ins>
          </w:p>
        </w:tc>
        <w:tc>
          <w:tcPr>
            <w:tcW w:w="1064" w:type="dxa"/>
            <w:tcPrChange w:id="3215" w:author="james" w:date="2016-03-29T12:12:00Z">
              <w:tcPr>
                <w:tcW w:w="1064" w:type="dxa"/>
              </w:tcPr>
            </w:tcPrChange>
          </w:tcPr>
          <w:p w14:paraId="06B26DA3" w14:textId="57CB90A5" w:rsidR="003D4287" w:rsidRDefault="003D4287" w:rsidP="003D4287">
            <w:pPr>
              <w:jc w:val="right"/>
              <w:rPr>
                <w:ins w:id="3216" w:author="james" w:date="2016-03-29T12:12:00Z"/>
              </w:rPr>
              <w:pPrChange w:id="3217" w:author="james" w:date="2016-03-29T12:12:00Z">
                <w:pPr>
                  <w:jc w:val="both"/>
                </w:pPr>
              </w:pPrChange>
            </w:pPr>
            <w:ins w:id="3218" w:author="james" w:date="2016-03-29T12:12:00Z">
              <w:r>
                <w:rPr>
                  <w:rFonts w:ascii="Calibri" w:hAnsi="Calibri"/>
                  <w:color w:val="000000"/>
                  <w:sz w:val="22"/>
                  <w:szCs w:val="22"/>
                </w:rPr>
                <w:t>1</w:t>
              </w:r>
            </w:ins>
          </w:p>
        </w:tc>
        <w:tc>
          <w:tcPr>
            <w:tcW w:w="1064" w:type="dxa"/>
            <w:tcPrChange w:id="3219" w:author="james" w:date="2016-03-29T12:12:00Z">
              <w:tcPr>
                <w:tcW w:w="1064" w:type="dxa"/>
              </w:tcPr>
            </w:tcPrChange>
          </w:tcPr>
          <w:p w14:paraId="0624A9A9" w14:textId="3778FF94" w:rsidR="003D4287" w:rsidRDefault="003D4287" w:rsidP="003D4287">
            <w:pPr>
              <w:jc w:val="right"/>
              <w:rPr>
                <w:ins w:id="3220" w:author="james" w:date="2016-03-29T12:12:00Z"/>
              </w:rPr>
              <w:pPrChange w:id="3221" w:author="james" w:date="2016-03-29T12:12:00Z">
                <w:pPr>
                  <w:jc w:val="both"/>
                </w:pPr>
              </w:pPrChange>
            </w:pPr>
            <w:ins w:id="3222" w:author="james" w:date="2016-03-29T12:12:00Z">
              <w:r>
                <w:rPr>
                  <w:rFonts w:ascii="Calibri" w:hAnsi="Calibri"/>
                  <w:color w:val="000000"/>
                  <w:sz w:val="22"/>
                  <w:szCs w:val="22"/>
                </w:rPr>
                <w:t>3</w:t>
              </w:r>
            </w:ins>
          </w:p>
        </w:tc>
        <w:tc>
          <w:tcPr>
            <w:tcW w:w="1064" w:type="dxa"/>
            <w:tcPrChange w:id="3223" w:author="james" w:date="2016-03-29T12:12:00Z">
              <w:tcPr>
                <w:tcW w:w="1064" w:type="dxa"/>
              </w:tcPr>
            </w:tcPrChange>
          </w:tcPr>
          <w:p w14:paraId="478D68A6" w14:textId="37F1B159" w:rsidR="003D4287" w:rsidRDefault="003D4287" w:rsidP="003D4287">
            <w:pPr>
              <w:jc w:val="right"/>
              <w:rPr>
                <w:ins w:id="3224" w:author="james" w:date="2016-03-29T12:12:00Z"/>
              </w:rPr>
              <w:pPrChange w:id="3225" w:author="james" w:date="2016-03-29T12:12:00Z">
                <w:pPr>
                  <w:jc w:val="both"/>
                </w:pPr>
              </w:pPrChange>
            </w:pPr>
            <w:ins w:id="3226" w:author="james" w:date="2016-03-29T12:12:00Z">
              <w:r>
                <w:rPr>
                  <w:rFonts w:ascii="Calibri" w:hAnsi="Calibri"/>
                  <w:color w:val="000000"/>
                  <w:sz w:val="22"/>
                  <w:szCs w:val="22"/>
                </w:rPr>
                <w:t>-1</w:t>
              </w:r>
            </w:ins>
          </w:p>
        </w:tc>
        <w:tc>
          <w:tcPr>
            <w:tcW w:w="1064" w:type="dxa"/>
            <w:tcPrChange w:id="3227" w:author="james" w:date="2016-03-29T12:12:00Z">
              <w:tcPr>
                <w:tcW w:w="1064" w:type="dxa"/>
              </w:tcPr>
            </w:tcPrChange>
          </w:tcPr>
          <w:p w14:paraId="16F4813F" w14:textId="4E2D8257" w:rsidR="003D4287" w:rsidRDefault="003D4287" w:rsidP="003D4287">
            <w:pPr>
              <w:jc w:val="right"/>
              <w:rPr>
                <w:ins w:id="3228" w:author="james" w:date="2016-03-29T12:12:00Z"/>
              </w:rPr>
              <w:pPrChange w:id="3229" w:author="james" w:date="2016-03-29T12:12:00Z">
                <w:pPr>
                  <w:jc w:val="both"/>
                </w:pPr>
              </w:pPrChange>
            </w:pPr>
            <w:ins w:id="3230" w:author="james" w:date="2016-03-29T12:12:00Z">
              <w:r>
                <w:rPr>
                  <w:rFonts w:ascii="Calibri" w:hAnsi="Calibri"/>
                  <w:color w:val="000000"/>
                  <w:sz w:val="22"/>
                  <w:szCs w:val="22"/>
                </w:rPr>
                <w:t>-3</w:t>
              </w:r>
            </w:ins>
          </w:p>
        </w:tc>
        <w:tc>
          <w:tcPr>
            <w:tcW w:w="1064" w:type="dxa"/>
            <w:tcPrChange w:id="3231" w:author="james" w:date="2016-03-29T12:12:00Z">
              <w:tcPr>
                <w:tcW w:w="1064" w:type="dxa"/>
              </w:tcPr>
            </w:tcPrChange>
          </w:tcPr>
          <w:p w14:paraId="3D0F18AA" w14:textId="42EE29BC" w:rsidR="003D4287" w:rsidRDefault="003D4287" w:rsidP="003D4287">
            <w:pPr>
              <w:jc w:val="right"/>
              <w:rPr>
                <w:ins w:id="3232" w:author="james" w:date="2016-03-29T12:12:00Z"/>
              </w:rPr>
              <w:pPrChange w:id="3233" w:author="james" w:date="2016-03-29T12:12:00Z">
                <w:pPr>
                  <w:jc w:val="both"/>
                </w:pPr>
              </w:pPrChange>
            </w:pPr>
            <w:ins w:id="3234" w:author="james" w:date="2016-03-29T12:12:00Z">
              <w:r>
                <w:rPr>
                  <w:rFonts w:ascii="Calibri" w:hAnsi="Calibri"/>
                  <w:color w:val="000000"/>
                  <w:sz w:val="22"/>
                  <w:szCs w:val="22"/>
                </w:rPr>
                <w:t>-7</w:t>
              </w:r>
            </w:ins>
          </w:p>
        </w:tc>
        <w:tc>
          <w:tcPr>
            <w:tcW w:w="1064" w:type="dxa"/>
            <w:tcPrChange w:id="3235" w:author="james" w:date="2016-03-29T12:12:00Z">
              <w:tcPr>
                <w:tcW w:w="1064" w:type="dxa"/>
              </w:tcPr>
            </w:tcPrChange>
          </w:tcPr>
          <w:p w14:paraId="0732163E" w14:textId="45C3DAE0" w:rsidR="003D4287" w:rsidRDefault="003D4287" w:rsidP="003D4287">
            <w:pPr>
              <w:jc w:val="right"/>
              <w:rPr>
                <w:ins w:id="3236" w:author="james" w:date="2016-03-29T12:12:00Z"/>
              </w:rPr>
              <w:pPrChange w:id="3237" w:author="james" w:date="2016-03-29T12:12:00Z">
                <w:pPr>
                  <w:jc w:val="both"/>
                </w:pPr>
              </w:pPrChange>
            </w:pPr>
            <w:ins w:id="3238" w:author="james" w:date="2016-03-29T12:12:00Z">
              <w:r>
                <w:rPr>
                  <w:rFonts w:ascii="Calibri" w:hAnsi="Calibri"/>
                  <w:color w:val="000000"/>
                  <w:sz w:val="22"/>
                  <w:szCs w:val="22"/>
                </w:rPr>
                <w:t>-13</w:t>
              </w:r>
            </w:ins>
          </w:p>
        </w:tc>
        <w:tc>
          <w:tcPr>
            <w:tcW w:w="1064" w:type="dxa"/>
            <w:tcPrChange w:id="3239" w:author="james" w:date="2016-03-29T12:12:00Z">
              <w:tcPr>
                <w:tcW w:w="1064" w:type="dxa"/>
              </w:tcPr>
            </w:tcPrChange>
          </w:tcPr>
          <w:p w14:paraId="278BEBE4" w14:textId="05B0AB74" w:rsidR="003D4287" w:rsidRDefault="003D4287" w:rsidP="003D4287">
            <w:pPr>
              <w:jc w:val="right"/>
              <w:rPr>
                <w:ins w:id="3240" w:author="james" w:date="2016-03-29T12:12:00Z"/>
              </w:rPr>
              <w:pPrChange w:id="3241" w:author="james" w:date="2016-03-29T12:12:00Z">
                <w:pPr>
                  <w:jc w:val="both"/>
                </w:pPr>
              </w:pPrChange>
            </w:pPr>
            <w:ins w:id="3242" w:author="james" w:date="2016-03-29T12:12:00Z">
              <w:r>
                <w:rPr>
                  <w:rFonts w:ascii="Calibri" w:hAnsi="Calibri"/>
                  <w:color w:val="000000"/>
                  <w:sz w:val="22"/>
                  <w:szCs w:val="22"/>
                </w:rPr>
                <w:t>6</w:t>
              </w:r>
            </w:ins>
          </w:p>
        </w:tc>
        <w:tc>
          <w:tcPr>
            <w:tcW w:w="1064" w:type="dxa"/>
            <w:tcPrChange w:id="3243" w:author="james" w:date="2016-03-29T12:12:00Z">
              <w:tcPr>
                <w:tcW w:w="1064" w:type="dxa"/>
              </w:tcPr>
            </w:tcPrChange>
          </w:tcPr>
          <w:p w14:paraId="3DE5597A" w14:textId="65AE4014" w:rsidR="003D4287" w:rsidRDefault="003D4287" w:rsidP="003D4287">
            <w:pPr>
              <w:jc w:val="right"/>
              <w:rPr>
                <w:ins w:id="3244" w:author="james" w:date="2016-03-29T12:12:00Z"/>
              </w:rPr>
              <w:pPrChange w:id="3245" w:author="james" w:date="2016-03-29T12:12:00Z">
                <w:pPr>
                  <w:jc w:val="both"/>
                </w:pPr>
              </w:pPrChange>
            </w:pPr>
            <w:ins w:id="3246" w:author="james" w:date="2016-03-29T12:12:00Z">
              <w:r>
                <w:rPr>
                  <w:rFonts w:ascii="Calibri" w:hAnsi="Calibri"/>
                  <w:color w:val="000000"/>
                  <w:sz w:val="22"/>
                  <w:szCs w:val="22"/>
                </w:rPr>
                <w:t>13</w:t>
              </w:r>
            </w:ins>
          </w:p>
        </w:tc>
      </w:tr>
      <w:tr w:rsidR="003D4287" w14:paraId="3AFE08EB" w14:textId="77777777" w:rsidTr="003D4287">
        <w:trPr>
          <w:ins w:id="3247" w:author="james" w:date="2016-03-29T12:12:00Z"/>
        </w:trPr>
        <w:tc>
          <w:tcPr>
            <w:tcW w:w="1064" w:type="dxa"/>
            <w:tcPrChange w:id="3248" w:author="james" w:date="2016-03-29T12:12:00Z">
              <w:tcPr>
                <w:tcW w:w="1064" w:type="dxa"/>
              </w:tcPr>
            </w:tcPrChange>
          </w:tcPr>
          <w:p w14:paraId="67B1CC01" w14:textId="68DD2F48" w:rsidR="003D4287" w:rsidRDefault="003D4287" w:rsidP="003D4287">
            <w:pPr>
              <w:jc w:val="right"/>
              <w:rPr>
                <w:ins w:id="3249" w:author="james" w:date="2016-03-29T12:12:00Z"/>
              </w:rPr>
              <w:pPrChange w:id="3250" w:author="james" w:date="2016-03-29T12:12:00Z">
                <w:pPr>
                  <w:jc w:val="both"/>
                </w:pPr>
              </w:pPrChange>
            </w:pPr>
            <w:ins w:id="3251" w:author="james" w:date="2016-03-29T12:12:00Z">
              <w:r>
                <w:rPr>
                  <w:rFonts w:ascii="Calibri" w:hAnsi="Calibri"/>
                  <w:color w:val="000000"/>
                  <w:sz w:val="22"/>
                  <w:szCs w:val="22"/>
                </w:rPr>
                <w:t>1010</w:t>
              </w:r>
            </w:ins>
          </w:p>
        </w:tc>
        <w:tc>
          <w:tcPr>
            <w:tcW w:w="1064" w:type="dxa"/>
            <w:tcPrChange w:id="3252" w:author="james" w:date="2016-03-29T12:12:00Z">
              <w:tcPr>
                <w:tcW w:w="1064" w:type="dxa"/>
              </w:tcPr>
            </w:tcPrChange>
          </w:tcPr>
          <w:p w14:paraId="2AEC2A5E" w14:textId="086BCC34" w:rsidR="003D4287" w:rsidRDefault="003D4287" w:rsidP="003D4287">
            <w:pPr>
              <w:jc w:val="right"/>
              <w:rPr>
                <w:ins w:id="3253" w:author="james" w:date="2016-03-29T12:12:00Z"/>
              </w:rPr>
              <w:pPrChange w:id="3254" w:author="james" w:date="2016-03-29T12:12:00Z">
                <w:pPr>
                  <w:jc w:val="both"/>
                </w:pPr>
              </w:pPrChange>
            </w:pPr>
            <w:ins w:id="3255" w:author="james" w:date="2016-03-29T12:12:00Z">
              <w:r>
                <w:rPr>
                  <w:rFonts w:ascii="Calibri" w:hAnsi="Calibri"/>
                  <w:color w:val="000000"/>
                  <w:sz w:val="22"/>
                  <w:szCs w:val="22"/>
                </w:rPr>
                <w:t>2</w:t>
              </w:r>
            </w:ins>
          </w:p>
        </w:tc>
        <w:tc>
          <w:tcPr>
            <w:tcW w:w="1064" w:type="dxa"/>
            <w:tcPrChange w:id="3256" w:author="james" w:date="2016-03-29T12:12:00Z">
              <w:tcPr>
                <w:tcW w:w="1064" w:type="dxa"/>
              </w:tcPr>
            </w:tcPrChange>
          </w:tcPr>
          <w:p w14:paraId="4122101F" w14:textId="2A85A1B6" w:rsidR="003D4287" w:rsidRDefault="003D4287" w:rsidP="003D4287">
            <w:pPr>
              <w:jc w:val="right"/>
              <w:rPr>
                <w:ins w:id="3257" w:author="james" w:date="2016-03-29T12:12:00Z"/>
              </w:rPr>
              <w:pPrChange w:id="3258" w:author="james" w:date="2016-03-29T12:12:00Z">
                <w:pPr>
                  <w:jc w:val="both"/>
                </w:pPr>
              </w:pPrChange>
            </w:pPr>
            <w:ins w:id="3259" w:author="james" w:date="2016-03-29T12:12:00Z">
              <w:r>
                <w:rPr>
                  <w:rFonts w:ascii="Calibri" w:hAnsi="Calibri"/>
                  <w:color w:val="000000"/>
                  <w:sz w:val="22"/>
                  <w:szCs w:val="22"/>
                </w:rPr>
                <w:t>5</w:t>
              </w:r>
            </w:ins>
          </w:p>
        </w:tc>
        <w:tc>
          <w:tcPr>
            <w:tcW w:w="1064" w:type="dxa"/>
            <w:tcPrChange w:id="3260" w:author="james" w:date="2016-03-29T12:12:00Z">
              <w:tcPr>
                <w:tcW w:w="1064" w:type="dxa"/>
              </w:tcPr>
            </w:tcPrChange>
          </w:tcPr>
          <w:p w14:paraId="52D14309" w14:textId="63998D25" w:rsidR="003D4287" w:rsidRDefault="003D4287" w:rsidP="003D4287">
            <w:pPr>
              <w:jc w:val="right"/>
              <w:rPr>
                <w:ins w:id="3261" w:author="james" w:date="2016-03-29T12:12:00Z"/>
              </w:rPr>
              <w:pPrChange w:id="3262" w:author="james" w:date="2016-03-29T12:12:00Z">
                <w:pPr>
                  <w:jc w:val="both"/>
                </w:pPr>
              </w:pPrChange>
            </w:pPr>
            <w:ins w:id="3263" w:author="james" w:date="2016-03-29T12:12:00Z">
              <w:r>
                <w:rPr>
                  <w:rFonts w:ascii="Calibri" w:hAnsi="Calibri"/>
                  <w:color w:val="000000"/>
                  <w:sz w:val="22"/>
                  <w:szCs w:val="22"/>
                </w:rPr>
                <w:t>-2</w:t>
              </w:r>
            </w:ins>
          </w:p>
        </w:tc>
        <w:tc>
          <w:tcPr>
            <w:tcW w:w="1064" w:type="dxa"/>
            <w:tcPrChange w:id="3264" w:author="james" w:date="2016-03-29T12:12:00Z">
              <w:tcPr>
                <w:tcW w:w="1064" w:type="dxa"/>
              </w:tcPr>
            </w:tcPrChange>
          </w:tcPr>
          <w:p w14:paraId="41059EF0" w14:textId="14C8AFF7" w:rsidR="003D4287" w:rsidRDefault="003D4287" w:rsidP="003D4287">
            <w:pPr>
              <w:jc w:val="right"/>
              <w:rPr>
                <w:ins w:id="3265" w:author="james" w:date="2016-03-29T12:12:00Z"/>
              </w:rPr>
              <w:pPrChange w:id="3266" w:author="james" w:date="2016-03-29T12:12:00Z">
                <w:pPr>
                  <w:jc w:val="both"/>
                </w:pPr>
              </w:pPrChange>
            </w:pPr>
            <w:ins w:id="3267" w:author="james" w:date="2016-03-29T12:12:00Z">
              <w:r>
                <w:rPr>
                  <w:rFonts w:ascii="Calibri" w:hAnsi="Calibri"/>
                  <w:color w:val="000000"/>
                  <w:sz w:val="22"/>
                  <w:szCs w:val="22"/>
                </w:rPr>
                <w:t>-5</w:t>
              </w:r>
            </w:ins>
          </w:p>
        </w:tc>
        <w:tc>
          <w:tcPr>
            <w:tcW w:w="1064" w:type="dxa"/>
            <w:tcPrChange w:id="3268" w:author="james" w:date="2016-03-29T12:12:00Z">
              <w:tcPr>
                <w:tcW w:w="1064" w:type="dxa"/>
              </w:tcPr>
            </w:tcPrChange>
          </w:tcPr>
          <w:p w14:paraId="0FAF41E5" w14:textId="7213634E" w:rsidR="003D4287" w:rsidRDefault="003D4287" w:rsidP="003D4287">
            <w:pPr>
              <w:jc w:val="right"/>
              <w:rPr>
                <w:ins w:id="3269" w:author="james" w:date="2016-03-29T12:12:00Z"/>
              </w:rPr>
              <w:pPrChange w:id="3270" w:author="james" w:date="2016-03-29T12:12:00Z">
                <w:pPr>
                  <w:jc w:val="both"/>
                </w:pPr>
              </w:pPrChange>
            </w:pPr>
            <w:ins w:id="3271" w:author="james" w:date="2016-03-29T12:12:00Z">
              <w:r>
                <w:rPr>
                  <w:rFonts w:ascii="Calibri" w:hAnsi="Calibri"/>
                  <w:color w:val="000000"/>
                  <w:sz w:val="22"/>
                  <w:szCs w:val="22"/>
                </w:rPr>
                <w:t>-6</w:t>
              </w:r>
            </w:ins>
          </w:p>
        </w:tc>
        <w:tc>
          <w:tcPr>
            <w:tcW w:w="1064" w:type="dxa"/>
            <w:tcPrChange w:id="3272" w:author="james" w:date="2016-03-29T12:12:00Z">
              <w:tcPr>
                <w:tcW w:w="1064" w:type="dxa"/>
              </w:tcPr>
            </w:tcPrChange>
          </w:tcPr>
          <w:p w14:paraId="517FA676" w14:textId="6CD59999" w:rsidR="003D4287" w:rsidRDefault="003D4287" w:rsidP="003D4287">
            <w:pPr>
              <w:jc w:val="right"/>
              <w:rPr>
                <w:ins w:id="3273" w:author="james" w:date="2016-03-29T12:12:00Z"/>
              </w:rPr>
              <w:pPrChange w:id="3274" w:author="james" w:date="2016-03-29T12:12:00Z">
                <w:pPr>
                  <w:jc w:val="both"/>
                </w:pPr>
              </w:pPrChange>
            </w:pPr>
            <w:ins w:id="3275" w:author="james" w:date="2016-03-29T12:12:00Z">
              <w:r>
                <w:rPr>
                  <w:rFonts w:ascii="Calibri" w:hAnsi="Calibri"/>
                  <w:color w:val="000000"/>
                  <w:sz w:val="22"/>
                  <w:szCs w:val="22"/>
                </w:rPr>
                <w:t>-11</w:t>
              </w:r>
            </w:ins>
          </w:p>
        </w:tc>
        <w:tc>
          <w:tcPr>
            <w:tcW w:w="1064" w:type="dxa"/>
            <w:tcPrChange w:id="3276" w:author="james" w:date="2016-03-29T12:12:00Z">
              <w:tcPr>
                <w:tcW w:w="1064" w:type="dxa"/>
              </w:tcPr>
            </w:tcPrChange>
          </w:tcPr>
          <w:p w14:paraId="2921E685" w14:textId="597282EF" w:rsidR="003D4287" w:rsidRDefault="003D4287" w:rsidP="003D4287">
            <w:pPr>
              <w:jc w:val="right"/>
              <w:rPr>
                <w:ins w:id="3277" w:author="james" w:date="2016-03-29T12:12:00Z"/>
              </w:rPr>
              <w:pPrChange w:id="3278" w:author="james" w:date="2016-03-29T12:12:00Z">
                <w:pPr>
                  <w:jc w:val="both"/>
                </w:pPr>
              </w:pPrChange>
            </w:pPr>
            <w:ins w:id="3279" w:author="james" w:date="2016-03-29T12:12:00Z">
              <w:r>
                <w:rPr>
                  <w:rFonts w:ascii="Calibri" w:hAnsi="Calibri"/>
                  <w:color w:val="000000"/>
                  <w:sz w:val="22"/>
                  <w:szCs w:val="22"/>
                </w:rPr>
                <w:t>4</w:t>
              </w:r>
            </w:ins>
          </w:p>
        </w:tc>
        <w:tc>
          <w:tcPr>
            <w:tcW w:w="1064" w:type="dxa"/>
            <w:tcPrChange w:id="3280" w:author="james" w:date="2016-03-29T12:12:00Z">
              <w:tcPr>
                <w:tcW w:w="1064" w:type="dxa"/>
              </w:tcPr>
            </w:tcPrChange>
          </w:tcPr>
          <w:p w14:paraId="14953424" w14:textId="1915EA83" w:rsidR="003D4287" w:rsidRDefault="003D4287" w:rsidP="003D4287">
            <w:pPr>
              <w:jc w:val="right"/>
              <w:rPr>
                <w:ins w:id="3281" w:author="james" w:date="2016-03-29T12:12:00Z"/>
              </w:rPr>
              <w:pPrChange w:id="3282" w:author="james" w:date="2016-03-29T12:12:00Z">
                <w:pPr>
                  <w:jc w:val="both"/>
                </w:pPr>
              </w:pPrChange>
            </w:pPr>
            <w:ins w:id="3283" w:author="james" w:date="2016-03-29T12:12:00Z">
              <w:r>
                <w:rPr>
                  <w:rFonts w:ascii="Calibri" w:hAnsi="Calibri"/>
                  <w:color w:val="000000"/>
                  <w:sz w:val="22"/>
                  <w:szCs w:val="22"/>
                </w:rPr>
                <w:t>9</w:t>
              </w:r>
            </w:ins>
          </w:p>
        </w:tc>
      </w:tr>
      <w:tr w:rsidR="003D4287" w14:paraId="37977CE6" w14:textId="77777777" w:rsidTr="003D4287">
        <w:trPr>
          <w:ins w:id="3284" w:author="james" w:date="2016-03-29T12:12:00Z"/>
        </w:trPr>
        <w:tc>
          <w:tcPr>
            <w:tcW w:w="1064" w:type="dxa"/>
            <w:tcPrChange w:id="3285" w:author="james" w:date="2016-03-29T12:12:00Z">
              <w:tcPr>
                <w:tcW w:w="1064" w:type="dxa"/>
              </w:tcPr>
            </w:tcPrChange>
          </w:tcPr>
          <w:p w14:paraId="3EA8EFEB" w14:textId="78D25557" w:rsidR="003D4287" w:rsidRDefault="003D4287" w:rsidP="003D4287">
            <w:pPr>
              <w:jc w:val="right"/>
              <w:rPr>
                <w:ins w:id="3286" w:author="james" w:date="2016-03-29T12:12:00Z"/>
              </w:rPr>
              <w:pPrChange w:id="3287" w:author="james" w:date="2016-03-29T12:12:00Z">
                <w:pPr>
                  <w:jc w:val="both"/>
                </w:pPr>
              </w:pPrChange>
            </w:pPr>
            <w:ins w:id="3288" w:author="james" w:date="2016-03-29T12:12:00Z">
              <w:r>
                <w:rPr>
                  <w:rFonts w:ascii="Calibri" w:hAnsi="Calibri"/>
                  <w:color w:val="000000"/>
                  <w:sz w:val="22"/>
                  <w:szCs w:val="22"/>
                </w:rPr>
                <w:t>1011</w:t>
              </w:r>
            </w:ins>
          </w:p>
        </w:tc>
        <w:tc>
          <w:tcPr>
            <w:tcW w:w="1064" w:type="dxa"/>
            <w:tcPrChange w:id="3289" w:author="james" w:date="2016-03-29T12:12:00Z">
              <w:tcPr>
                <w:tcW w:w="1064" w:type="dxa"/>
              </w:tcPr>
            </w:tcPrChange>
          </w:tcPr>
          <w:p w14:paraId="7208EE53" w14:textId="3820DBD3" w:rsidR="003D4287" w:rsidRDefault="003D4287" w:rsidP="003D4287">
            <w:pPr>
              <w:jc w:val="right"/>
              <w:rPr>
                <w:ins w:id="3290" w:author="james" w:date="2016-03-29T12:12:00Z"/>
              </w:rPr>
              <w:pPrChange w:id="3291" w:author="james" w:date="2016-03-29T12:12:00Z">
                <w:pPr>
                  <w:jc w:val="both"/>
                </w:pPr>
              </w:pPrChange>
            </w:pPr>
            <w:ins w:id="3292" w:author="james" w:date="2016-03-29T12:12:00Z">
              <w:r>
                <w:rPr>
                  <w:rFonts w:ascii="Calibri" w:hAnsi="Calibri"/>
                  <w:color w:val="000000"/>
                  <w:sz w:val="22"/>
                  <w:szCs w:val="22"/>
                </w:rPr>
                <w:t>3</w:t>
              </w:r>
            </w:ins>
          </w:p>
        </w:tc>
        <w:tc>
          <w:tcPr>
            <w:tcW w:w="1064" w:type="dxa"/>
            <w:tcPrChange w:id="3293" w:author="james" w:date="2016-03-29T12:12:00Z">
              <w:tcPr>
                <w:tcW w:w="1064" w:type="dxa"/>
              </w:tcPr>
            </w:tcPrChange>
          </w:tcPr>
          <w:p w14:paraId="5BABCBD4" w14:textId="5F9DF2CF" w:rsidR="003D4287" w:rsidRDefault="003D4287" w:rsidP="003D4287">
            <w:pPr>
              <w:jc w:val="right"/>
              <w:rPr>
                <w:ins w:id="3294" w:author="james" w:date="2016-03-29T12:12:00Z"/>
              </w:rPr>
              <w:pPrChange w:id="3295" w:author="james" w:date="2016-03-29T12:12:00Z">
                <w:pPr>
                  <w:jc w:val="both"/>
                </w:pPr>
              </w:pPrChange>
            </w:pPr>
            <w:ins w:id="3296" w:author="james" w:date="2016-03-29T12:12:00Z">
              <w:r>
                <w:rPr>
                  <w:rFonts w:ascii="Calibri" w:hAnsi="Calibri"/>
                  <w:color w:val="000000"/>
                  <w:sz w:val="22"/>
                  <w:szCs w:val="22"/>
                </w:rPr>
                <w:t>7</w:t>
              </w:r>
            </w:ins>
          </w:p>
        </w:tc>
        <w:tc>
          <w:tcPr>
            <w:tcW w:w="1064" w:type="dxa"/>
            <w:tcPrChange w:id="3297" w:author="james" w:date="2016-03-29T12:12:00Z">
              <w:tcPr>
                <w:tcW w:w="1064" w:type="dxa"/>
              </w:tcPr>
            </w:tcPrChange>
          </w:tcPr>
          <w:p w14:paraId="68B77096" w14:textId="4978E224" w:rsidR="003D4287" w:rsidRDefault="003D4287" w:rsidP="003D4287">
            <w:pPr>
              <w:jc w:val="right"/>
              <w:rPr>
                <w:ins w:id="3298" w:author="james" w:date="2016-03-29T12:12:00Z"/>
              </w:rPr>
              <w:pPrChange w:id="3299" w:author="james" w:date="2016-03-29T12:12:00Z">
                <w:pPr>
                  <w:jc w:val="both"/>
                </w:pPr>
              </w:pPrChange>
            </w:pPr>
            <w:ins w:id="3300" w:author="james" w:date="2016-03-29T12:12:00Z">
              <w:r>
                <w:rPr>
                  <w:rFonts w:ascii="Calibri" w:hAnsi="Calibri"/>
                  <w:color w:val="000000"/>
                  <w:sz w:val="22"/>
                  <w:szCs w:val="22"/>
                </w:rPr>
                <w:t>-3</w:t>
              </w:r>
            </w:ins>
          </w:p>
        </w:tc>
        <w:tc>
          <w:tcPr>
            <w:tcW w:w="1064" w:type="dxa"/>
            <w:tcPrChange w:id="3301" w:author="james" w:date="2016-03-29T12:12:00Z">
              <w:tcPr>
                <w:tcW w:w="1064" w:type="dxa"/>
              </w:tcPr>
            </w:tcPrChange>
          </w:tcPr>
          <w:p w14:paraId="60670BE6" w14:textId="3D884AFB" w:rsidR="003D4287" w:rsidRDefault="003D4287" w:rsidP="003D4287">
            <w:pPr>
              <w:jc w:val="right"/>
              <w:rPr>
                <w:ins w:id="3302" w:author="james" w:date="2016-03-29T12:12:00Z"/>
              </w:rPr>
              <w:pPrChange w:id="3303" w:author="james" w:date="2016-03-29T12:12:00Z">
                <w:pPr>
                  <w:jc w:val="both"/>
                </w:pPr>
              </w:pPrChange>
            </w:pPr>
            <w:ins w:id="3304" w:author="james" w:date="2016-03-29T12:12:00Z">
              <w:r>
                <w:rPr>
                  <w:rFonts w:ascii="Calibri" w:hAnsi="Calibri"/>
                  <w:color w:val="000000"/>
                  <w:sz w:val="22"/>
                  <w:szCs w:val="22"/>
                </w:rPr>
                <w:t>-7</w:t>
              </w:r>
            </w:ins>
          </w:p>
        </w:tc>
        <w:tc>
          <w:tcPr>
            <w:tcW w:w="1064" w:type="dxa"/>
            <w:tcPrChange w:id="3305" w:author="james" w:date="2016-03-29T12:12:00Z">
              <w:tcPr>
                <w:tcW w:w="1064" w:type="dxa"/>
              </w:tcPr>
            </w:tcPrChange>
          </w:tcPr>
          <w:p w14:paraId="6C40557D" w14:textId="30B15919" w:rsidR="003D4287" w:rsidRDefault="003D4287" w:rsidP="003D4287">
            <w:pPr>
              <w:jc w:val="right"/>
              <w:rPr>
                <w:ins w:id="3306" w:author="james" w:date="2016-03-29T12:12:00Z"/>
              </w:rPr>
              <w:pPrChange w:id="3307" w:author="james" w:date="2016-03-29T12:12:00Z">
                <w:pPr>
                  <w:jc w:val="both"/>
                </w:pPr>
              </w:pPrChange>
            </w:pPr>
            <w:ins w:id="3308" w:author="james" w:date="2016-03-29T12:12:00Z">
              <w:r>
                <w:rPr>
                  <w:rFonts w:ascii="Calibri" w:hAnsi="Calibri"/>
                  <w:color w:val="000000"/>
                  <w:sz w:val="22"/>
                  <w:szCs w:val="22"/>
                </w:rPr>
                <w:t>-5</w:t>
              </w:r>
            </w:ins>
          </w:p>
        </w:tc>
        <w:tc>
          <w:tcPr>
            <w:tcW w:w="1064" w:type="dxa"/>
            <w:tcPrChange w:id="3309" w:author="james" w:date="2016-03-29T12:12:00Z">
              <w:tcPr>
                <w:tcW w:w="1064" w:type="dxa"/>
              </w:tcPr>
            </w:tcPrChange>
          </w:tcPr>
          <w:p w14:paraId="7B1C7B91" w14:textId="1EB3ECB9" w:rsidR="003D4287" w:rsidRDefault="003D4287" w:rsidP="003D4287">
            <w:pPr>
              <w:jc w:val="right"/>
              <w:rPr>
                <w:ins w:id="3310" w:author="james" w:date="2016-03-29T12:12:00Z"/>
              </w:rPr>
              <w:pPrChange w:id="3311" w:author="james" w:date="2016-03-29T12:12:00Z">
                <w:pPr>
                  <w:jc w:val="both"/>
                </w:pPr>
              </w:pPrChange>
            </w:pPr>
            <w:ins w:id="3312" w:author="james" w:date="2016-03-29T12:12:00Z">
              <w:r>
                <w:rPr>
                  <w:rFonts w:ascii="Calibri" w:hAnsi="Calibri"/>
                  <w:color w:val="000000"/>
                  <w:sz w:val="22"/>
                  <w:szCs w:val="22"/>
                </w:rPr>
                <w:t>-9</w:t>
              </w:r>
            </w:ins>
          </w:p>
        </w:tc>
        <w:tc>
          <w:tcPr>
            <w:tcW w:w="1064" w:type="dxa"/>
            <w:tcPrChange w:id="3313" w:author="james" w:date="2016-03-29T12:12:00Z">
              <w:tcPr>
                <w:tcW w:w="1064" w:type="dxa"/>
              </w:tcPr>
            </w:tcPrChange>
          </w:tcPr>
          <w:p w14:paraId="0EBD5DE5" w14:textId="778D4A79" w:rsidR="003D4287" w:rsidRDefault="003D4287" w:rsidP="003D4287">
            <w:pPr>
              <w:jc w:val="right"/>
              <w:rPr>
                <w:ins w:id="3314" w:author="james" w:date="2016-03-29T12:12:00Z"/>
              </w:rPr>
              <w:pPrChange w:id="3315" w:author="james" w:date="2016-03-29T12:12:00Z">
                <w:pPr>
                  <w:jc w:val="both"/>
                </w:pPr>
              </w:pPrChange>
            </w:pPr>
            <w:ins w:id="3316" w:author="james" w:date="2016-03-29T12:12:00Z">
              <w:r>
                <w:rPr>
                  <w:rFonts w:ascii="Calibri" w:hAnsi="Calibri"/>
                  <w:color w:val="000000"/>
                  <w:sz w:val="22"/>
                  <w:szCs w:val="22"/>
                </w:rPr>
                <w:t>5</w:t>
              </w:r>
            </w:ins>
          </w:p>
        </w:tc>
        <w:tc>
          <w:tcPr>
            <w:tcW w:w="1064" w:type="dxa"/>
            <w:tcPrChange w:id="3317" w:author="james" w:date="2016-03-29T12:12:00Z">
              <w:tcPr>
                <w:tcW w:w="1064" w:type="dxa"/>
              </w:tcPr>
            </w:tcPrChange>
          </w:tcPr>
          <w:p w14:paraId="11C7C32E" w14:textId="026EF8ED" w:rsidR="003D4287" w:rsidRDefault="003D4287" w:rsidP="003D4287">
            <w:pPr>
              <w:jc w:val="right"/>
              <w:rPr>
                <w:ins w:id="3318" w:author="james" w:date="2016-03-29T12:12:00Z"/>
              </w:rPr>
              <w:pPrChange w:id="3319" w:author="james" w:date="2016-03-29T12:12:00Z">
                <w:pPr>
                  <w:jc w:val="both"/>
                </w:pPr>
              </w:pPrChange>
            </w:pPr>
            <w:ins w:id="3320" w:author="james" w:date="2016-03-29T12:12:00Z">
              <w:r>
                <w:rPr>
                  <w:rFonts w:ascii="Calibri" w:hAnsi="Calibri"/>
                  <w:color w:val="000000"/>
                  <w:sz w:val="22"/>
                  <w:szCs w:val="22"/>
                </w:rPr>
                <w:t>11</w:t>
              </w:r>
            </w:ins>
          </w:p>
        </w:tc>
      </w:tr>
      <w:tr w:rsidR="003D4287" w14:paraId="5D8794D5" w14:textId="77777777" w:rsidTr="003D4287">
        <w:trPr>
          <w:ins w:id="3321" w:author="james" w:date="2016-03-29T12:12:00Z"/>
        </w:trPr>
        <w:tc>
          <w:tcPr>
            <w:tcW w:w="1064" w:type="dxa"/>
            <w:tcPrChange w:id="3322" w:author="james" w:date="2016-03-29T12:12:00Z">
              <w:tcPr>
                <w:tcW w:w="1064" w:type="dxa"/>
              </w:tcPr>
            </w:tcPrChange>
          </w:tcPr>
          <w:p w14:paraId="499F5E71" w14:textId="76503E0A" w:rsidR="003D4287" w:rsidRDefault="003D4287" w:rsidP="003D4287">
            <w:pPr>
              <w:jc w:val="right"/>
              <w:rPr>
                <w:ins w:id="3323" w:author="james" w:date="2016-03-29T12:12:00Z"/>
              </w:rPr>
              <w:pPrChange w:id="3324" w:author="james" w:date="2016-03-29T12:12:00Z">
                <w:pPr>
                  <w:jc w:val="both"/>
                </w:pPr>
              </w:pPrChange>
            </w:pPr>
            <w:ins w:id="3325" w:author="james" w:date="2016-03-29T12:12:00Z">
              <w:r>
                <w:rPr>
                  <w:rFonts w:ascii="Calibri" w:hAnsi="Calibri"/>
                  <w:color w:val="000000"/>
                  <w:sz w:val="22"/>
                  <w:szCs w:val="22"/>
                </w:rPr>
                <w:t>1100</w:t>
              </w:r>
            </w:ins>
          </w:p>
        </w:tc>
        <w:tc>
          <w:tcPr>
            <w:tcW w:w="1064" w:type="dxa"/>
            <w:tcPrChange w:id="3326" w:author="james" w:date="2016-03-29T12:12:00Z">
              <w:tcPr>
                <w:tcW w:w="1064" w:type="dxa"/>
              </w:tcPr>
            </w:tcPrChange>
          </w:tcPr>
          <w:p w14:paraId="01F6FB8F" w14:textId="7F68EA56" w:rsidR="003D4287" w:rsidRDefault="003D4287" w:rsidP="003D4287">
            <w:pPr>
              <w:jc w:val="right"/>
              <w:rPr>
                <w:ins w:id="3327" w:author="james" w:date="2016-03-29T12:12:00Z"/>
              </w:rPr>
              <w:pPrChange w:id="3328" w:author="james" w:date="2016-03-29T12:12:00Z">
                <w:pPr>
                  <w:jc w:val="both"/>
                </w:pPr>
              </w:pPrChange>
            </w:pPr>
            <w:ins w:id="3329" w:author="james" w:date="2016-03-29T12:12:00Z">
              <w:r>
                <w:rPr>
                  <w:rFonts w:ascii="Calibri" w:hAnsi="Calibri"/>
                  <w:color w:val="000000"/>
                  <w:sz w:val="22"/>
                  <w:szCs w:val="22"/>
                </w:rPr>
                <w:t>4</w:t>
              </w:r>
            </w:ins>
          </w:p>
        </w:tc>
        <w:tc>
          <w:tcPr>
            <w:tcW w:w="1064" w:type="dxa"/>
            <w:tcPrChange w:id="3330" w:author="james" w:date="2016-03-29T12:12:00Z">
              <w:tcPr>
                <w:tcW w:w="1064" w:type="dxa"/>
              </w:tcPr>
            </w:tcPrChange>
          </w:tcPr>
          <w:p w14:paraId="7B1D3CA4" w14:textId="76F2DAF4" w:rsidR="003D4287" w:rsidRDefault="003D4287" w:rsidP="003D4287">
            <w:pPr>
              <w:jc w:val="right"/>
              <w:rPr>
                <w:ins w:id="3331" w:author="james" w:date="2016-03-29T12:12:00Z"/>
              </w:rPr>
              <w:pPrChange w:id="3332" w:author="james" w:date="2016-03-29T12:12:00Z">
                <w:pPr>
                  <w:jc w:val="both"/>
                </w:pPr>
              </w:pPrChange>
            </w:pPr>
            <w:ins w:id="3333" w:author="james" w:date="2016-03-29T12:12:00Z">
              <w:r>
                <w:rPr>
                  <w:rFonts w:ascii="Calibri" w:hAnsi="Calibri"/>
                  <w:color w:val="000000"/>
                  <w:sz w:val="22"/>
                  <w:szCs w:val="22"/>
                </w:rPr>
                <w:t>9</w:t>
              </w:r>
            </w:ins>
          </w:p>
        </w:tc>
        <w:tc>
          <w:tcPr>
            <w:tcW w:w="1064" w:type="dxa"/>
            <w:tcPrChange w:id="3334" w:author="james" w:date="2016-03-29T12:12:00Z">
              <w:tcPr>
                <w:tcW w:w="1064" w:type="dxa"/>
              </w:tcPr>
            </w:tcPrChange>
          </w:tcPr>
          <w:p w14:paraId="2BAC596A" w14:textId="5DC6AA44" w:rsidR="003D4287" w:rsidRDefault="003D4287" w:rsidP="003D4287">
            <w:pPr>
              <w:jc w:val="right"/>
              <w:rPr>
                <w:ins w:id="3335" w:author="james" w:date="2016-03-29T12:12:00Z"/>
              </w:rPr>
              <w:pPrChange w:id="3336" w:author="james" w:date="2016-03-29T12:12:00Z">
                <w:pPr>
                  <w:jc w:val="both"/>
                </w:pPr>
              </w:pPrChange>
            </w:pPr>
            <w:ins w:id="3337" w:author="james" w:date="2016-03-29T12:12:00Z">
              <w:r>
                <w:rPr>
                  <w:rFonts w:ascii="Calibri" w:hAnsi="Calibri"/>
                  <w:color w:val="000000"/>
                  <w:sz w:val="22"/>
                  <w:szCs w:val="22"/>
                </w:rPr>
                <w:t>-4</w:t>
              </w:r>
            </w:ins>
          </w:p>
        </w:tc>
        <w:tc>
          <w:tcPr>
            <w:tcW w:w="1064" w:type="dxa"/>
            <w:tcPrChange w:id="3338" w:author="james" w:date="2016-03-29T12:12:00Z">
              <w:tcPr>
                <w:tcW w:w="1064" w:type="dxa"/>
              </w:tcPr>
            </w:tcPrChange>
          </w:tcPr>
          <w:p w14:paraId="0DEF0F67" w14:textId="297ED4A3" w:rsidR="003D4287" w:rsidRDefault="003D4287" w:rsidP="003D4287">
            <w:pPr>
              <w:jc w:val="right"/>
              <w:rPr>
                <w:ins w:id="3339" w:author="james" w:date="2016-03-29T12:12:00Z"/>
              </w:rPr>
              <w:pPrChange w:id="3340" w:author="james" w:date="2016-03-29T12:12:00Z">
                <w:pPr>
                  <w:jc w:val="both"/>
                </w:pPr>
              </w:pPrChange>
            </w:pPr>
            <w:ins w:id="3341" w:author="james" w:date="2016-03-29T12:12:00Z">
              <w:r>
                <w:rPr>
                  <w:rFonts w:ascii="Calibri" w:hAnsi="Calibri"/>
                  <w:color w:val="000000"/>
                  <w:sz w:val="22"/>
                  <w:szCs w:val="22"/>
                </w:rPr>
                <w:t>-9</w:t>
              </w:r>
            </w:ins>
          </w:p>
        </w:tc>
        <w:tc>
          <w:tcPr>
            <w:tcW w:w="1064" w:type="dxa"/>
            <w:tcPrChange w:id="3342" w:author="james" w:date="2016-03-29T12:12:00Z">
              <w:tcPr>
                <w:tcW w:w="1064" w:type="dxa"/>
              </w:tcPr>
            </w:tcPrChange>
          </w:tcPr>
          <w:p w14:paraId="272E985E" w14:textId="01B03434" w:rsidR="003D4287" w:rsidRDefault="003D4287" w:rsidP="003D4287">
            <w:pPr>
              <w:jc w:val="right"/>
              <w:rPr>
                <w:ins w:id="3343" w:author="james" w:date="2016-03-29T12:12:00Z"/>
              </w:rPr>
              <w:pPrChange w:id="3344" w:author="james" w:date="2016-03-29T12:12:00Z">
                <w:pPr>
                  <w:jc w:val="both"/>
                </w:pPr>
              </w:pPrChange>
            </w:pPr>
            <w:ins w:id="3345" w:author="james" w:date="2016-03-29T12:12:00Z">
              <w:r>
                <w:rPr>
                  <w:rFonts w:ascii="Calibri" w:hAnsi="Calibri"/>
                  <w:color w:val="000000"/>
                  <w:sz w:val="22"/>
                  <w:szCs w:val="22"/>
                </w:rPr>
                <w:t>-4</w:t>
              </w:r>
            </w:ins>
          </w:p>
        </w:tc>
        <w:tc>
          <w:tcPr>
            <w:tcW w:w="1064" w:type="dxa"/>
            <w:tcPrChange w:id="3346" w:author="james" w:date="2016-03-29T12:12:00Z">
              <w:tcPr>
                <w:tcW w:w="1064" w:type="dxa"/>
              </w:tcPr>
            </w:tcPrChange>
          </w:tcPr>
          <w:p w14:paraId="41981F99" w14:textId="5FCF7133" w:rsidR="003D4287" w:rsidRDefault="003D4287" w:rsidP="003D4287">
            <w:pPr>
              <w:jc w:val="right"/>
              <w:rPr>
                <w:ins w:id="3347" w:author="james" w:date="2016-03-29T12:12:00Z"/>
              </w:rPr>
              <w:pPrChange w:id="3348" w:author="james" w:date="2016-03-29T12:12:00Z">
                <w:pPr>
                  <w:jc w:val="both"/>
                </w:pPr>
              </w:pPrChange>
            </w:pPr>
            <w:ins w:id="3349" w:author="james" w:date="2016-03-29T12:12:00Z">
              <w:r>
                <w:rPr>
                  <w:rFonts w:ascii="Calibri" w:hAnsi="Calibri"/>
                  <w:color w:val="000000"/>
                  <w:sz w:val="22"/>
                  <w:szCs w:val="22"/>
                </w:rPr>
                <w:t>-7</w:t>
              </w:r>
            </w:ins>
          </w:p>
        </w:tc>
        <w:tc>
          <w:tcPr>
            <w:tcW w:w="1064" w:type="dxa"/>
            <w:tcPrChange w:id="3350" w:author="james" w:date="2016-03-29T12:12:00Z">
              <w:tcPr>
                <w:tcW w:w="1064" w:type="dxa"/>
              </w:tcPr>
            </w:tcPrChange>
          </w:tcPr>
          <w:p w14:paraId="0400F512" w14:textId="3436A838" w:rsidR="003D4287" w:rsidRDefault="003D4287" w:rsidP="003D4287">
            <w:pPr>
              <w:jc w:val="right"/>
              <w:rPr>
                <w:ins w:id="3351" w:author="james" w:date="2016-03-29T12:12:00Z"/>
              </w:rPr>
              <w:pPrChange w:id="3352" w:author="james" w:date="2016-03-29T12:12:00Z">
                <w:pPr>
                  <w:jc w:val="both"/>
                </w:pPr>
              </w:pPrChange>
            </w:pPr>
            <w:ins w:id="3353" w:author="james" w:date="2016-03-29T12:12:00Z">
              <w:r>
                <w:rPr>
                  <w:rFonts w:ascii="Calibri" w:hAnsi="Calibri"/>
                  <w:color w:val="000000"/>
                  <w:sz w:val="22"/>
                  <w:szCs w:val="22"/>
                </w:rPr>
                <w:t>0</w:t>
              </w:r>
            </w:ins>
          </w:p>
        </w:tc>
        <w:tc>
          <w:tcPr>
            <w:tcW w:w="1064" w:type="dxa"/>
            <w:tcPrChange w:id="3354" w:author="james" w:date="2016-03-29T12:12:00Z">
              <w:tcPr>
                <w:tcW w:w="1064" w:type="dxa"/>
              </w:tcPr>
            </w:tcPrChange>
          </w:tcPr>
          <w:p w14:paraId="33C667C4" w14:textId="2FE02C09" w:rsidR="003D4287" w:rsidRDefault="003D4287" w:rsidP="003D4287">
            <w:pPr>
              <w:jc w:val="right"/>
              <w:rPr>
                <w:ins w:id="3355" w:author="james" w:date="2016-03-29T12:12:00Z"/>
              </w:rPr>
              <w:pPrChange w:id="3356" w:author="james" w:date="2016-03-29T12:12:00Z">
                <w:pPr>
                  <w:jc w:val="both"/>
                </w:pPr>
              </w:pPrChange>
            </w:pPr>
            <w:ins w:id="3357" w:author="james" w:date="2016-03-29T12:12:00Z">
              <w:r>
                <w:rPr>
                  <w:rFonts w:ascii="Calibri" w:hAnsi="Calibri"/>
                  <w:color w:val="000000"/>
                  <w:sz w:val="22"/>
                  <w:szCs w:val="22"/>
                </w:rPr>
                <w:t>1</w:t>
              </w:r>
            </w:ins>
          </w:p>
        </w:tc>
      </w:tr>
      <w:tr w:rsidR="003D4287" w14:paraId="2E651082" w14:textId="77777777" w:rsidTr="003D4287">
        <w:trPr>
          <w:ins w:id="3358" w:author="james" w:date="2016-03-29T12:12:00Z"/>
        </w:trPr>
        <w:tc>
          <w:tcPr>
            <w:tcW w:w="1064" w:type="dxa"/>
            <w:tcPrChange w:id="3359" w:author="james" w:date="2016-03-29T12:12:00Z">
              <w:tcPr>
                <w:tcW w:w="1064" w:type="dxa"/>
              </w:tcPr>
            </w:tcPrChange>
          </w:tcPr>
          <w:p w14:paraId="356585EC" w14:textId="460617E1" w:rsidR="003D4287" w:rsidRDefault="003D4287" w:rsidP="003D4287">
            <w:pPr>
              <w:jc w:val="right"/>
              <w:rPr>
                <w:ins w:id="3360" w:author="james" w:date="2016-03-29T12:12:00Z"/>
              </w:rPr>
              <w:pPrChange w:id="3361" w:author="james" w:date="2016-03-29T12:12:00Z">
                <w:pPr>
                  <w:jc w:val="both"/>
                </w:pPr>
              </w:pPrChange>
            </w:pPr>
            <w:ins w:id="3362" w:author="james" w:date="2016-03-29T12:12:00Z">
              <w:r>
                <w:rPr>
                  <w:rFonts w:ascii="Calibri" w:hAnsi="Calibri"/>
                  <w:color w:val="000000"/>
                  <w:sz w:val="22"/>
                  <w:szCs w:val="22"/>
                </w:rPr>
                <w:lastRenderedPageBreak/>
                <w:t>1101</w:t>
              </w:r>
            </w:ins>
          </w:p>
        </w:tc>
        <w:tc>
          <w:tcPr>
            <w:tcW w:w="1064" w:type="dxa"/>
            <w:tcPrChange w:id="3363" w:author="james" w:date="2016-03-29T12:12:00Z">
              <w:tcPr>
                <w:tcW w:w="1064" w:type="dxa"/>
              </w:tcPr>
            </w:tcPrChange>
          </w:tcPr>
          <w:p w14:paraId="12CF80B6" w14:textId="72CEFEEF" w:rsidR="003D4287" w:rsidRDefault="003D4287" w:rsidP="003D4287">
            <w:pPr>
              <w:jc w:val="right"/>
              <w:rPr>
                <w:ins w:id="3364" w:author="james" w:date="2016-03-29T12:12:00Z"/>
              </w:rPr>
              <w:pPrChange w:id="3365" w:author="james" w:date="2016-03-29T12:12:00Z">
                <w:pPr>
                  <w:jc w:val="both"/>
                </w:pPr>
              </w:pPrChange>
            </w:pPr>
            <w:ins w:id="3366" w:author="james" w:date="2016-03-29T12:12:00Z">
              <w:r>
                <w:rPr>
                  <w:rFonts w:ascii="Calibri" w:hAnsi="Calibri"/>
                  <w:color w:val="000000"/>
                  <w:sz w:val="22"/>
                  <w:szCs w:val="22"/>
                </w:rPr>
                <w:t>5</w:t>
              </w:r>
            </w:ins>
          </w:p>
        </w:tc>
        <w:tc>
          <w:tcPr>
            <w:tcW w:w="1064" w:type="dxa"/>
            <w:tcPrChange w:id="3367" w:author="james" w:date="2016-03-29T12:12:00Z">
              <w:tcPr>
                <w:tcW w:w="1064" w:type="dxa"/>
              </w:tcPr>
            </w:tcPrChange>
          </w:tcPr>
          <w:p w14:paraId="3D896EA7" w14:textId="0A16FBC2" w:rsidR="003D4287" w:rsidRDefault="003D4287" w:rsidP="003D4287">
            <w:pPr>
              <w:jc w:val="right"/>
              <w:rPr>
                <w:ins w:id="3368" w:author="james" w:date="2016-03-29T12:12:00Z"/>
              </w:rPr>
              <w:pPrChange w:id="3369" w:author="james" w:date="2016-03-29T12:12:00Z">
                <w:pPr>
                  <w:jc w:val="both"/>
                </w:pPr>
              </w:pPrChange>
            </w:pPr>
            <w:ins w:id="3370" w:author="james" w:date="2016-03-29T12:12:00Z">
              <w:r>
                <w:rPr>
                  <w:rFonts w:ascii="Calibri" w:hAnsi="Calibri"/>
                  <w:color w:val="000000"/>
                  <w:sz w:val="22"/>
                  <w:szCs w:val="22"/>
                </w:rPr>
                <w:t>11</w:t>
              </w:r>
            </w:ins>
          </w:p>
        </w:tc>
        <w:tc>
          <w:tcPr>
            <w:tcW w:w="1064" w:type="dxa"/>
            <w:tcPrChange w:id="3371" w:author="james" w:date="2016-03-29T12:12:00Z">
              <w:tcPr>
                <w:tcW w:w="1064" w:type="dxa"/>
              </w:tcPr>
            </w:tcPrChange>
          </w:tcPr>
          <w:p w14:paraId="5C66E0C5" w14:textId="2EC4E85E" w:rsidR="003D4287" w:rsidRDefault="003D4287" w:rsidP="003D4287">
            <w:pPr>
              <w:jc w:val="right"/>
              <w:rPr>
                <w:ins w:id="3372" w:author="james" w:date="2016-03-29T12:12:00Z"/>
              </w:rPr>
              <w:pPrChange w:id="3373" w:author="james" w:date="2016-03-29T12:12:00Z">
                <w:pPr>
                  <w:jc w:val="both"/>
                </w:pPr>
              </w:pPrChange>
            </w:pPr>
            <w:ins w:id="3374" w:author="james" w:date="2016-03-29T12:12:00Z">
              <w:r>
                <w:rPr>
                  <w:rFonts w:ascii="Calibri" w:hAnsi="Calibri"/>
                  <w:color w:val="000000"/>
                  <w:sz w:val="22"/>
                  <w:szCs w:val="22"/>
                </w:rPr>
                <w:t>-5</w:t>
              </w:r>
            </w:ins>
          </w:p>
        </w:tc>
        <w:tc>
          <w:tcPr>
            <w:tcW w:w="1064" w:type="dxa"/>
            <w:tcPrChange w:id="3375" w:author="james" w:date="2016-03-29T12:12:00Z">
              <w:tcPr>
                <w:tcW w:w="1064" w:type="dxa"/>
              </w:tcPr>
            </w:tcPrChange>
          </w:tcPr>
          <w:p w14:paraId="71C9D92E" w14:textId="53131C0A" w:rsidR="003D4287" w:rsidRDefault="003D4287" w:rsidP="003D4287">
            <w:pPr>
              <w:jc w:val="right"/>
              <w:rPr>
                <w:ins w:id="3376" w:author="james" w:date="2016-03-29T12:12:00Z"/>
              </w:rPr>
              <w:pPrChange w:id="3377" w:author="james" w:date="2016-03-29T12:12:00Z">
                <w:pPr>
                  <w:jc w:val="both"/>
                </w:pPr>
              </w:pPrChange>
            </w:pPr>
            <w:ins w:id="3378" w:author="james" w:date="2016-03-29T12:12:00Z">
              <w:r>
                <w:rPr>
                  <w:rFonts w:ascii="Calibri" w:hAnsi="Calibri"/>
                  <w:color w:val="000000"/>
                  <w:sz w:val="22"/>
                  <w:szCs w:val="22"/>
                </w:rPr>
                <w:t>-11</w:t>
              </w:r>
            </w:ins>
          </w:p>
        </w:tc>
        <w:tc>
          <w:tcPr>
            <w:tcW w:w="1064" w:type="dxa"/>
            <w:tcPrChange w:id="3379" w:author="james" w:date="2016-03-29T12:12:00Z">
              <w:tcPr>
                <w:tcW w:w="1064" w:type="dxa"/>
              </w:tcPr>
            </w:tcPrChange>
          </w:tcPr>
          <w:p w14:paraId="679D9DF7" w14:textId="1F2786D3" w:rsidR="003D4287" w:rsidRDefault="003D4287" w:rsidP="003D4287">
            <w:pPr>
              <w:jc w:val="right"/>
              <w:rPr>
                <w:ins w:id="3380" w:author="james" w:date="2016-03-29T12:12:00Z"/>
              </w:rPr>
              <w:pPrChange w:id="3381" w:author="james" w:date="2016-03-29T12:12:00Z">
                <w:pPr>
                  <w:jc w:val="both"/>
                </w:pPr>
              </w:pPrChange>
            </w:pPr>
            <w:ins w:id="3382" w:author="james" w:date="2016-03-29T12:12:00Z">
              <w:r>
                <w:rPr>
                  <w:rFonts w:ascii="Calibri" w:hAnsi="Calibri"/>
                  <w:color w:val="000000"/>
                  <w:sz w:val="22"/>
                  <w:szCs w:val="22"/>
                </w:rPr>
                <w:t>-3</w:t>
              </w:r>
            </w:ins>
          </w:p>
        </w:tc>
        <w:tc>
          <w:tcPr>
            <w:tcW w:w="1064" w:type="dxa"/>
            <w:tcPrChange w:id="3383" w:author="james" w:date="2016-03-29T12:12:00Z">
              <w:tcPr>
                <w:tcW w:w="1064" w:type="dxa"/>
              </w:tcPr>
            </w:tcPrChange>
          </w:tcPr>
          <w:p w14:paraId="24C1E812" w14:textId="4A6C024D" w:rsidR="003D4287" w:rsidRDefault="003D4287" w:rsidP="003D4287">
            <w:pPr>
              <w:jc w:val="right"/>
              <w:rPr>
                <w:ins w:id="3384" w:author="james" w:date="2016-03-29T12:12:00Z"/>
              </w:rPr>
              <w:pPrChange w:id="3385" w:author="james" w:date="2016-03-29T12:12:00Z">
                <w:pPr>
                  <w:jc w:val="both"/>
                </w:pPr>
              </w:pPrChange>
            </w:pPr>
            <w:ins w:id="3386" w:author="james" w:date="2016-03-29T12:12:00Z">
              <w:r>
                <w:rPr>
                  <w:rFonts w:ascii="Calibri" w:hAnsi="Calibri"/>
                  <w:color w:val="000000"/>
                  <w:sz w:val="22"/>
                  <w:szCs w:val="22"/>
                </w:rPr>
                <w:t>-5</w:t>
              </w:r>
            </w:ins>
          </w:p>
        </w:tc>
        <w:tc>
          <w:tcPr>
            <w:tcW w:w="1064" w:type="dxa"/>
            <w:tcPrChange w:id="3387" w:author="james" w:date="2016-03-29T12:12:00Z">
              <w:tcPr>
                <w:tcW w:w="1064" w:type="dxa"/>
              </w:tcPr>
            </w:tcPrChange>
          </w:tcPr>
          <w:p w14:paraId="3DF0BE20" w14:textId="2CA11FE9" w:rsidR="003D4287" w:rsidRDefault="003D4287" w:rsidP="003D4287">
            <w:pPr>
              <w:jc w:val="right"/>
              <w:rPr>
                <w:ins w:id="3388" w:author="james" w:date="2016-03-29T12:12:00Z"/>
              </w:rPr>
              <w:pPrChange w:id="3389" w:author="james" w:date="2016-03-29T12:12:00Z">
                <w:pPr>
                  <w:jc w:val="both"/>
                </w:pPr>
              </w:pPrChange>
            </w:pPr>
            <w:ins w:id="3390" w:author="james" w:date="2016-03-29T12:12:00Z">
              <w:r>
                <w:rPr>
                  <w:rFonts w:ascii="Calibri" w:hAnsi="Calibri"/>
                  <w:color w:val="000000"/>
                  <w:sz w:val="22"/>
                  <w:szCs w:val="22"/>
                </w:rPr>
                <w:t>1</w:t>
              </w:r>
            </w:ins>
          </w:p>
        </w:tc>
        <w:tc>
          <w:tcPr>
            <w:tcW w:w="1064" w:type="dxa"/>
            <w:tcPrChange w:id="3391" w:author="james" w:date="2016-03-29T12:12:00Z">
              <w:tcPr>
                <w:tcW w:w="1064" w:type="dxa"/>
              </w:tcPr>
            </w:tcPrChange>
          </w:tcPr>
          <w:p w14:paraId="57BAA552" w14:textId="3C52029D" w:rsidR="003D4287" w:rsidRDefault="003D4287" w:rsidP="003D4287">
            <w:pPr>
              <w:jc w:val="right"/>
              <w:rPr>
                <w:ins w:id="3392" w:author="james" w:date="2016-03-29T12:12:00Z"/>
              </w:rPr>
              <w:pPrChange w:id="3393" w:author="james" w:date="2016-03-29T12:12:00Z">
                <w:pPr>
                  <w:jc w:val="both"/>
                </w:pPr>
              </w:pPrChange>
            </w:pPr>
            <w:ins w:id="3394" w:author="james" w:date="2016-03-29T12:12:00Z">
              <w:r>
                <w:rPr>
                  <w:rFonts w:ascii="Calibri" w:hAnsi="Calibri"/>
                  <w:color w:val="000000"/>
                  <w:sz w:val="22"/>
                  <w:szCs w:val="22"/>
                </w:rPr>
                <w:t>3</w:t>
              </w:r>
            </w:ins>
          </w:p>
        </w:tc>
      </w:tr>
      <w:tr w:rsidR="003D4287" w14:paraId="45A33845" w14:textId="77777777" w:rsidTr="003D4287">
        <w:trPr>
          <w:ins w:id="3395" w:author="james" w:date="2016-03-29T12:12:00Z"/>
        </w:trPr>
        <w:tc>
          <w:tcPr>
            <w:tcW w:w="1064" w:type="dxa"/>
            <w:tcPrChange w:id="3396" w:author="james" w:date="2016-03-29T12:12:00Z">
              <w:tcPr>
                <w:tcW w:w="1064" w:type="dxa"/>
              </w:tcPr>
            </w:tcPrChange>
          </w:tcPr>
          <w:p w14:paraId="76371D45" w14:textId="313B1A20" w:rsidR="003D4287" w:rsidRDefault="003D4287" w:rsidP="003D4287">
            <w:pPr>
              <w:jc w:val="right"/>
              <w:rPr>
                <w:ins w:id="3397" w:author="james" w:date="2016-03-29T12:12:00Z"/>
              </w:rPr>
              <w:pPrChange w:id="3398" w:author="james" w:date="2016-03-29T12:12:00Z">
                <w:pPr>
                  <w:jc w:val="both"/>
                </w:pPr>
              </w:pPrChange>
            </w:pPr>
            <w:ins w:id="3399" w:author="james" w:date="2016-03-29T12:12:00Z">
              <w:r>
                <w:rPr>
                  <w:rFonts w:ascii="Calibri" w:hAnsi="Calibri"/>
                  <w:color w:val="000000"/>
                  <w:sz w:val="22"/>
                  <w:szCs w:val="22"/>
                </w:rPr>
                <w:t>1110</w:t>
              </w:r>
            </w:ins>
          </w:p>
        </w:tc>
        <w:tc>
          <w:tcPr>
            <w:tcW w:w="1064" w:type="dxa"/>
            <w:tcPrChange w:id="3400" w:author="james" w:date="2016-03-29T12:12:00Z">
              <w:tcPr>
                <w:tcW w:w="1064" w:type="dxa"/>
              </w:tcPr>
            </w:tcPrChange>
          </w:tcPr>
          <w:p w14:paraId="3B6ADC4C" w14:textId="43661657" w:rsidR="003D4287" w:rsidRDefault="003D4287" w:rsidP="003D4287">
            <w:pPr>
              <w:jc w:val="right"/>
              <w:rPr>
                <w:ins w:id="3401" w:author="james" w:date="2016-03-29T12:12:00Z"/>
              </w:rPr>
              <w:pPrChange w:id="3402" w:author="james" w:date="2016-03-29T12:12:00Z">
                <w:pPr>
                  <w:jc w:val="both"/>
                </w:pPr>
              </w:pPrChange>
            </w:pPr>
            <w:ins w:id="3403" w:author="james" w:date="2016-03-29T12:12:00Z">
              <w:r>
                <w:rPr>
                  <w:rFonts w:ascii="Calibri" w:hAnsi="Calibri"/>
                  <w:color w:val="000000"/>
                  <w:sz w:val="22"/>
                  <w:szCs w:val="22"/>
                </w:rPr>
                <w:t>6</w:t>
              </w:r>
            </w:ins>
          </w:p>
        </w:tc>
        <w:tc>
          <w:tcPr>
            <w:tcW w:w="1064" w:type="dxa"/>
            <w:tcPrChange w:id="3404" w:author="james" w:date="2016-03-29T12:12:00Z">
              <w:tcPr>
                <w:tcW w:w="1064" w:type="dxa"/>
              </w:tcPr>
            </w:tcPrChange>
          </w:tcPr>
          <w:p w14:paraId="0D922FBF" w14:textId="3E73E3D8" w:rsidR="003D4287" w:rsidRDefault="003D4287" w:rsidP="003D4287">
            <w:pPr>
              <w:jc w:val="right"/>
              <w:rPr>
                <w:ins w:id="3405" w:author="james" w:date="2016-03-29T12:12:00Z"/>
              </w:rPr>
              <w:pPrChange w:id="3406" w:author="james" w:date="2016-03-29T12:12:00Z">
                <w:pPr>
                  <w:jc w:val="both"/>
                </w:pPr>
              </w:pPrChange>
            </w:pPr>
            <w:ins w:id="3407" w:author="james" w:date="2016-03-29T12:12:00Z">
              <w:r>
                <w:rPr>
                  <w:rFonts w:ascii="Calibri" w:hAnsi="Calibri"/>
                  <w:color w:val="000000"/>
                  <w:sz w:val="22"/>
                  <w:szCs w:val="22"/>
                </w:rPr>
                <w:t>13</w:t>
              </w:r>
            </w:ins>
          </w:p>
        </w:tc>
        <w:tc>
          <w:tcPr>
            <w:tcW w:w="1064" w:type="dxa"/>
            <w:tcPrChange w:id="3408" w:author="james" w:date="2016-03-29T12:12:00Z">
              <w:tcPr>
                <w:tcW w:w="1064" w:type="dxa"/>
              </w:tcPr>
            </w:tcPrChange>
          </w:tcPr>
          <w:p w14:paraId="3C3E6796" w14:textId="7EF89FF2" w:rsidR="003D4287" w:rsidRDefault="003D4287" w:rsidP="003D4287">
            <w:pPr>
              <w:jc w:val="right"/>
              <w:rPr>
                <w:ins w:id="3409" w:author="james" w:date="2016-03-29T12:12:00Z"/>
              </w:rPr>
              <w:pPrChange w:id="3410" w:author="james" w:date="2016-03-29T12:12:00Z">
                <w:pPr>
                  <w:jc w:val="both"/>
                </w:pPr>
              </w:pPrChange>
            </w:pPr>
            <w:ins w:id="3411" w:author="james" w:date="2016-03-29T12:12:00Z">
              <w:r>
                <w:rPr>
                  <w:rFonts w:ascii="Calibri" w:hAnsi="Calibri"/>
                  <w:color w:val="000000"/>
                  <w:sz w:val="22"/>
                  <w:szCs w:val="22"/>
                </w:rPr>
                <w:t>-6</w:t>
              </w:r>
            </w:ins>
          </w:p>
        </w:tc>
        <w:tc>
          <w:tcPr>
            <w:tcW w:w="1064" w:type="dxa"/>
            <w:tcPrChange w:id="3412" w:author="james" w:date="2016-03-29T12:12:00Z">
              <w:tcPr>
                <w:tcW w:w="1064" w:type="dxa"/>
              </w:tcPr>
            </w:tcPrChange>
          </w:tcPr>
          <w:p w14:paraId="4118BDFC" w14:textId="231CF5E3" w:rsidR="003D4287" w:rsidRDefault="003D4287" w:rsidP="003D4287">
            <w:pPr>
              <w:jc w:val="right"/>
              <w:rPr>
                <w:ins w:id="3413" w:author="james" w:date="2016-03-29T12:12:00Z"/>
              </w:rPr>
              <w:pPrChange w:id="3414" w:author="james" w:date="2016-03-29T12:12:00Z">
                <w:pPr>
                  <w:jc w:val="both"/>
                </w:pPr>
              </w:pPrChange>
            </w:pPr>
            <w:ins w:id="3415" w:author="james" w:date="2016-03-29T12:12:00Z">
              <w:r>
                <w:rPr>
                  <w:rFonts w:ascii="Calibri" w:hAnsi="Calibri"/>
                  <w:color w:val="000000"/>
                  <w:sz w:val="22"/>
                  <w:szCs w:val="22"/>
                </w:rPr>
                <w:t>-13</w:t>
              </w:r>
            </w:ins>
          </w:p>
        </w:tc>
        <w:tc>
          <w:tcPr>
            <w:tcW w:w="1064" w:type="dxa"/>
            <w:tcPrChange w:id="3416" w:author="james" w:date="2016-03-29T12:12:00Z">
              <w:tcPr>
                <w:tcW w:w="1064" w:type="dxa"/>
              </w:tcPr>
            </w:tcPrChange>
          </w:tcPr>
          <w:p w14:paraId="6D3D33E0" w14:textId="2911B964" w:rsidR="003D4287" w:rsidRDefault="003D4287" w:rsidP="003D4287">
            <w:pPr>
              <w:jc w:val="right"/>
              <w:rPr>
                <w:ins w:id="3417" w:author="james" w:date="2016-03-29T12:12:00Z"/>
              </w:rPr>
              <w:pPrChange w:id="3418" w:author="james" w:date="2016-03-29T12:12:00Z">
                <w:pPr>
                  <w:jc w:val="both"/>
                </w:pPr>
              </w:pPrChange>
            </w:pPr>
            <w:ins w:id="3419" w:author="james" w:date="2016-03-29T12:12:00Z">
              <w:r>
                <w:rPr>
                  <w:rFonts w:ascii="Calibri" w:hAnsi="Calibri"/>
                  <w:color w:val="000000"/>
                  <w:sz w:val="22"/>
                  <w:szCs w:val="22"/>
                </w:rPr>
                <w:t>-2</w:t>
              </w:r>
            </w:ins>
          </w:p>
        </w:tc>
        <w:tc>
          <w:tcPr>
            <w:tcW w:w="1064" w:type="dxa"/>
            <w:tcPrChange w:id="3420" w:author="james" w:date="2016-03-29T12:12:00Z">
              <w:tcPr>
                <w:tcW w:w="1064" w:type="dxa"/>
              </w:tcPr>
            </w:tcPrChange>
          </w:tcPr>
          <w:p w14:paraId="5FFC1594" w14:textId="28020673" w:rsidR="003D4287" w:rsidRDefault="003D4287" w:rsidP="003D4287">
            <w:pPr>
              <w:jc w:val="right"/>
              <w:rPr>
                <w:ins w:id="3421" w:author="james" w:date="2016-03-29T12:12:00Z"/>
              </w:rPr>
              <w:pPrChange w:id="3422" w:author="james" w:date="2016-03-29T12:12:00Z">
                <w:pPr>
                  <w:jc w:val="both"/>
                </w:pPr>
              </w:pPrChange>
            </w:pPr>
            <w:ins w:id="3423" w:author="james" w:date="2016-03-29T12:12:00Z">
              <w:r>
                <w:rPr>
                  <w:rFonts w:ascii="Calibri" w:hAnsi="Calibri"/>
                  <w:color w:val="000000"/>
                  <w:sz w:val="22"/>
                  <w:szCs w:val="22"/>
                </w:rPr>
                <w:t>-3</w:t>
              </w:r>
            </w:ins>
          </w:p>
        </w:tc>
        <w:tc>
          <w:tcPr>
            <w:tcW w:w="1064" w:type="dxa"/>
            <w:tcPrChange w:id="3424" w:author="james" w:date="2016-03-29T12:12:00Z">
              <w:tcPr>
                <w:tcW w:w="1064" w:type="dxa"/>
              </w:tcPr>
            </w:tcPrChange>
          </w:tcPr>
          <w:p w14:paraId="64D4BCAF" w14:textId="70BE2A70" w:rsidR="003D4287" w:rsidRDefault="003D4287" w:rsidP="003D4287">
            <w:pPr>
              <w:jc w:val="right"/>
              <w:rPr>
                <w:ins w:id="3425" w:author="james" w:date="2016-03-29T12:12:00Z"/>
              </w:rPr>
              <w:pPrChange w:id="3426" w:author="james" w:date="2016-03-29T12:12:00Z">
                <w:pPr>
                  <w:jc w:val="both"/>
                </w:pPr>
              </w:pPrChange>
            </w:pPr>
            <w:ins w:id="3427" w:author="james" w:date="2016-03-29T12:12:00Z">
              <w:r>
                <w:rPr>
                  <w:rFonts w:ascii="Calibri" w:hAnsi="Calibri"/>
                  <w:color w:val="000000"/>
                  <w:sz w:val="22"/>
                  <w:szCs w:val="22"/>
                </w:rPr>
                <w:t>3</w:t>
              </w:r>
            </w:ins>
          </w:p>
        </w:tc>
        <w:tc>
          <w:tcPr>
            <w:tcW w:w="1064" w:type="dxa"/>
            <w:tcPrChange w:id="3428" w:author="james" w:date="2016-03-29T12:12:00Z">
              <w:tcPr>
                <w:tcW w:w="1064" w:type="dxa"/>
              </w:tcPr>
            </w:tcPrChange>
          </w:tcPr>
          <w:p w14:paraId="50577152" w14:textId="4A6F0186" w:rsidR="003D4287" w:rsidRDefault="003D4287" w:rsidP="003D4287">
            <w:pPr>
              <w:jc w:val="right"/>
              <w:rPr>
                <w:ins w:id="3429" w:author="james" w:date="2016-03-29T12:12:00Z"/>
              </w:rPr>
              <w:pPrChange w:id="3430" w:author="james" w:date="2016-03-29T12:12:00Z">
                <w:pPr>
                  <w:jc w:val="both"/>
                </w:pPr>
              </w:pPrChange>
            </w:pPr>
            <w:ins w:id="3431" w:author="james" w:date="2016-03-29T12:12:00Z">
              <w:r>
                <w:rPr>
                  <w:rFonts w:ascii="Calibri" w:hAnsi="Calibri"/>
                  <w:color w:val="000000"/>
                  <w:sz w:val="22"/>
                  <w:szCs w:val="22"/>
                </w:rPr>
                <w:t>7</w:t>
              </w:r>
            </w:ins>
          </w:p>
        </w:tc>
      </w:tr>
      <w:tr w:rsidR="003D4287" w14:paraId="6C1A9671" w14:textId="77777777" w:rsidTr="003D4287">
        <w:trPr>
          <w:ins w:id="3432" w:author="james" w:date="2016-03-29T12:12:00Z"/>
        </w:trPr>
        <w:tc>
          <w:tcPr>
            <w:tcW w:w="1064" w:type="dxa"/>
            <w:tcPrChange w:id="3433" w:author="james" w:date="2016-03-29T12:12:00Z">
              <w:tcPr>
                <w:tcW w:w="1064" w:type="dxa"/>
              </w:tcPr>
            </w:tcPrChange>
          </w:tcPr>
          <w:p w14:paraId="21B294F9" w14:textId="1F9A4ED1" w:rsidR="003D4287" w:rsidRDefault="003D4287" w:rsidP="003D4287">
            <w:pPr>
              <w:jc w:val="right"/>
              <w:rPr>
                <w:ins w:id="3434" w:author="james" w:date="2016-03-29T12:12:00Z"/>
              </w:rPr>
              <w:pPrChange w:id="3435" w:author="james" w:date="2016-03-29T12:12:00Z">
                <w:pPr>
                  <w:jc w:val="both"/>
                </w:pPr>
              </w:pPrChange>
            </w:pPr>
            <w:ins w:id="3436" w:author="james" w:date="2016-03-29T12:12:00Z">
              <w:r>
                <w:rPr>
                  <w:rFonts w:ascii="Calibri" w:hAnsi="Calibri"/>
                  <w:color w:val="000000"/>
                  <w:sz w:val="22"/>
                  <w:szCs w:val="22"/>
                </w:rPr>
                <w:t>1111</w:t>
              </w:r>
            </w:ins>
          </w:p>
        </w:tc>
        <w:tc>
          <w:tcPr>
            <w:tcW w:w="1064" w:type="dxa"/>
            <w:tcPrChange w:id="3437" w:author="james" w:date="2016-03-29T12:12:00Z">
              <w:tcPr>
                <w:tcW w:w="1064" w:type="dxa"/>
              </w:tcPr>
            </w:tcPrChange>
          </w:tcPr>
          <w:p w14:paraId="5B09C921" w14:textId="7DCE794B" w:rsidR="003D4287" w:rsidRDefault="003D4287" w:rsidP="003D4287">
            <w:pPr>
              <w:jc w:val="right"/>
              <w:rPr>
                <w:ins w:id="3438" w:author="james" w:date="2016-03-29T12:12:00Z"/>
              </w:rPr>
              <w:pPrChange w:id="3439" w:author="james" w:date="2016-03-29T12:12:00Z">
                <w:pPr>
                  <w:jc w:val="both"/>
                </w:pPr>
              </w:pPrChange>
            </w:pPr>
            <w:ins w:id="3440" w:author="james" w:date="2016-03-29T12:12:00Z">
              <w:r>
                <w:rPr>
                  <w:rFonts w:ascii="Calibri" w:hAnsi="Calibri"/>
                  <w:color w:val="000000"/>
                  <w:sz w:val="22"/>
                  <w:szCs w:val="22"/>
                </w:rPr>
                <w:t>7</w:t>
              </w:r>
            </w:ins>
          </w:p>
        </w:tc>
        <w:tc>
          <w:tcPr>
            <w:tcW w:w="1064" w:type="dxa"/>
            <w:tcPrChange w:id="3441" w:author="james" w:date="2016-03-29T12:12:00Z">
              <w:tcPr>
                <w:tcW w:w="1064" w:type="dxa"/>
              </w:tcPr>
            </w:tcPrChange>
          </w:tcPr>
          <w:p w14:paraId="2175EB6E" w14:textId="75103C7C" w:rsidR="003D4287" w:rsidRDefault="003D4287" w:rsidP="003D4287">
            <w:pPr>
              <w:jc w:val="right"/>
              <w:rPr>
                <w:ins w:id="3442" w:author="james" w:date="2016-03-29T12:12:00Z"/>
              </w:rPr>
              <w:pPrChange w:id="3443" w:author="james" w:date="2016-03-29T12:12:00Z">
                <w:pPr>
                  <w:jc w:val="both"/>
                </w:pPr>
              </w:pPrChange>
            </w:pPr>
            <w:ins w:id="3444" w:author="james" w:date="2016-03-29T12:12:00Z">
              <w:r>
                <w:rPr>
                  <w:rFonts w:ascii="Calibri" w:hAnsi="Calibri"/>
                  <w:color w:val="000000"/>
                  <w:sz w:val="22"/>
                  <w:szCs w:val="22"/>
                </w:rPr>
                <w:t>15</w:t>
              </w:r>
            </w:ins>
          </w:p>
        </w:tc>
        <w:tc>
          <w:tcPr>
            <w:tcW w:w="1064" w:type="dxa"/>
            <w:tcPrChange w:id="3445" w:author="james" w:date="2016-03-29T12:12:00Z">
              <w:tcPr>
                <w:tcW w:w="1064" w:type="dxa"/>
              </w:tcPr>
            </w:tcPrChange>
          </w:tcPr>
          <w:p w14:paraId="43D598C7" w14:textId="0AED6633" w:rsidR="003D4287" w:rsidRDefault="003D4287" w:rsidP="003D4287">
            <w:pPr>
              <w:jc w:val="right"/>
              <w:rPr>
                <w:ins w:id="3446" w:author="james" w:date="2016-03-29T12:12:00Z"/>
              </w:rPr>
              <w:pPrChange w:id="3447" w:author="james" w:date="2016-03-29T12:12:00Z">
                <w:pPr>
                  <w:jc w:val="both"/>
                </w:pPr>
              </w:pPrChange>
            </w:pPr>
            <w:ins w:id="3448" w:author="james" w:date="2016-03-29T12:12:00Z">
              <w:r>
                <w:rPr>
                  <w:rFonts w:ascii="Calibri" w:hAnsi="Calibri"/>
                  <w:color w:val="000000"/>
                  <w:sz w:val="22"/>
                  <w:szCs w:val="22"/>
                </w:rPr>
                <w:t>-7</w:t>
              </w:r>
            </w:ins>
          </w:p>
        </w:tc>
        <w:tc>
          <w:tcPr>
            <w:tcW w:w="1064" w:type="dxa"/>
            <w:tcPrChange w:id="3449" w:author="james" w:date="2016-03-29T12:12:00Z">
              <w:tcPr>
                <w:tcW w:w="1064" w:type="dxa"/>
              </w:tcPr>
            </w:tcPrChange>
          </w:tcPr>
          <w:p w14:paraId="7452DE82" w14:textId="50765D76" w:rsidR="003D4287" w:rsidRDefault="003D4287" w:rsidP="003D4287">
            <w:pPr>
              <w:jc w:val="right"/>
              <w:rPr>
                <w:ins w:id="3450" w:author="james" w:date="2016-03-29T12:12:00Z"/>
              </w:rPr>
              <w:pPrChange w:id="3451" w:author="james" w:date="2016-03-29T12:12:00Z">
                <w:pPr>
                  <w:jc w:val="both"/>
                </w:pPr>
              </w:pPrChange>
            </w:pPr>
            <w:ins w:id="3452" w:author="james" w:date="2016-03-29T12:12:00Z">
              <w:r>
                <w:rPr>
                  <w:rFonts w:ascii="Calibri" w:hAnsi="Calibri"/>
                  <w:color w:val="000000"/>
                  <w:sz w:val="22"/>
                  <w:szCs w:val="22"/>
                </w:rPr>
                <w:t>-15</w:t>
              </w:r>
            </w:ins>
          </w:p>
        </w:tc>
        <w:tc>
          <w:tcPr>
            <w:tcW w:w="1064" w:type="dxa"/>
            <w:tcPrChange w:id="3453" w:author="james" w:date="2016-03-29T12:12:00Z">
              <w:tcPr>
                <w:tcW w:w="1064" w:type="dxa"/>
              </w:tcPr>
            </w:tcPrChange>
          </w:tcPr>
          <w:p w14:paraId="2A2F27B9" w14:textId="67EC54C7" w:rsidR="003D4287" w:rsidRDefault="003D4287" w:rsidP="003D4287">
            <w:pPr>
              <w:jc w:val="right"/>
              <w:rPr>
                <w:ins w:id="3454" w:author="james" w:date="2016-03-29T12:12:00Z"/>
              </w:rPr>
              <w:pPrChange w:id="3455" w:author="james" w:date="2016-03-29T12:12:00Z">
                <w:pPr>
                  <w:jc w:val="both"/>
                </w:pPr>
              </w:pPrChange>
            </w:pPr>
            <w:ins w:id="3456" w:author="james" w:date="2016-03-29T12:12:00Z">
              <w:r>
                <w:rPr>
                  <w:rFonts w:ascii="Calibri" w:hAnsi="Calibri"/>
                  <w:color w:val="000000"/>
                  <w:sz w:val="22"/>
                  <w:szCs w:val="22"/>
                </w:rPr>
                <w:t>-1</w:t>
              </w:r>
            </w:ins>
          </w:p>
        </w:tc>
        <w:tc>
          <w:tcPr>
            <w:tcW w:w="1064" w:type="dxa"/>
            <w:tcPrChange w:id="3457" w:author="james" w:date="2016-03-29T12:12:00Z">
              <w:tcPr>
                <w:tcW w:w="1064" w:type="dxa"/>
              </w:tcPr>
            </w:tcPrChange>
          </w:tcPr>
          <w:p w14:paraId="6E13BFD8" w14:textId="707D391F" w:rsidR="003D4287" w:rsidRDefault="003D4287" w:rsidP="003D4287">
            <w:pPr>
              <w:jc w:val="right"/>
              <w:rPr>
                <w:ins w:id="3458" w:author="james" w:date="2016-03-29T12:12:00Z"/>
              </w:rPr>
              <w:pPrChange w:id="3459" w:author="james" w:date="2016-03-29T12:12:00Z">
                <w:pPr>
                  <w:jc w:val="both"/>
                </w:pPr>
              </w:pPrChange>
            </w:pPr>
            <w:ins w:id="3460" w:author="james" w:date="2016-03-29T12:12:00Z">
              <w:r>
                <w:rPr>
                  <w:rFonts w:ascii="Calibri" w:hAnsi="Calibri"/>
                  <w:color w:val="000000"/>
                  <w:sz w:val="22"/>
                  <w:szCs w:val="22"/>
                </w:rPr>
                <w:t>-1</w:t>
              </w:r>
            </w:ins>
          </w:p>
        </w:tc>
        <w:tc>
          <w:tcPr>
            <w:tcW w:w="1064" w:type="dxa"/>
            <w:tcPrChange w:id="3461" w:author="james" w:date="2016-03-29T12:12:00Z">
              <w:tcPr>
                <w:tcW w:w="1064" w:type="dxa"/>
              </w:tcPr>
            </w:tcPrChange>
          </w:tcPr>
          <w:p w14:paraId="06B3A0EE" w14:textId="0F054A82" w:rsidR="003D4287" w:rsidRDefault="003D4287" w:rsidP="003D4287">
            <w:pPr>
              <w:jc w:val="right"/>
              <w:rPr>
                <w:ins w:id="3462" w:author="james" w:date="2016-03-29T12:12:00Z"/>
              </w:rPr>
              <w:pPrChange w:id="3463" w:author="james" w:date="2016-03-29T12:12:00Z">
                <w:pPr>
                  <w:jc w:val="both"/>
                </w:pPr>
              </w:pPrChange>
            </w:pPr>
            <w:ins w:id="3464" w:author="james" w:date="2016-03-29T12:12:00Z">
              <w:r>
                <w:rPr>
                  <w:rFonts w:ascii="Calibri" w:hAnsi="Calibri"/>
                  <w:color w:val="000000"/>
                  <w:sz w:val="22"/>
                  <w:szCs w:val="22"/>
                </w:rPr>
                <w:t>2</w:t>
              </w:r>
            </w:ins>
          </w:p>
        </w:tc>
        <w:tc>
          <w:tcPr>
            <w:tcW w:w="1064" w:type="dxa"/>
            <w:tcPrChange w:id="3465" w:author="james" w:date="2016-03-29T12:12:00Z">
              <w:tcPr>
                <w:tcW w:w="1064" w:type="dxa"/>
              </w:tcPr>
            </w:tcPrChange>
          </w:tcPr>
          <w:p w14:paraId="34318DD3" w14:textId="59081499" w:rsidR="003D4287" w:rsidRDefault="003D4287" w:rsidP="003D4287">
            <w:pPr>
              <w:jc w:val="right"/>
              <w:rPr>
                <w:ins w:id="3466" w:author="james" w:date="2016-03-29T12:12:00Z"/>
              </w:rPr>
              <w:pPrChange w:id="3467" w:author="james" w:date="2016-03-29T12:12:00Z">
                <w:pPr>
                  <w:jc w:val="both"/>
                </w:pPr>
              </w:pPrChange>
            </w:pPr>
            <w:ins w:id="3468" w:author="james" w:date="2016-03-29T12:12:00Z">
              <w:r>
                <w:rPr>
                  <w:rFonts w:ascii="Calibri" w:hAnsi="Calibri"/>
                  <w:color w:val="000000"/>
                  <w:sz w:val="22"/>
                  <w:szCs w:val="22"/>
                </w:rPr>
                <w:t>5</w:t>
              </w:r>
            </w:ins>
          </w:p>
        </w:tc>
      </w:tr>
    </w:tbl>
    <w:p w14:paraId="031BB974" w14:textId="77777777" w:rsidR="00D71882" w:rsidRDefault="00D71882" w:rsidP="006F2A7D">
      <w:pPr>
        <w:jc w:val="both"/>
        <w:rPr>
          <w:ins w:id="3469" w:author="james" w:date="2016-03-29T12:14:00Z"/>
        </w:rPr>
      </w:pPr>
    </w:p>
    <w:p w14:paraId="65CB2883" w14:textId="77777777" w:rsidR="00E8076D" w:rsidRDefault="00E8076D" w:rsidP="006F2A7D">
      <w:pPr>
        <w:jc w:val="both"/>
        <w:rPr>
          <w:ins w:id="3470" w:author="james" w:date="2016-03-29T12:14:00Z"/>
        </w:rPr>
      </w:pPr>
    </w:p>
    <w:p w14:paraId="61C9E7B6" w14:textId="77777777" w:rsidR="00E8076D" w:rsidRDefault="00E8076D" w:rsidP="006F2A7D">
      <w:pPr>
        <w:jc w:val="both"/>
        <w:rPr>
          <w:ins w:id="3471" w:author="james" w:date="2016-03-29T12:14:00Z"/>
        </w:rPr>
      </w:pPr>
    </w:p>
    <w:p w14:paraId="5831E802" w14:textId="77777777" w:rsidR="00E8076D" w:rsidRDefault="00E8076D" w:rsidP="006F2A7D">
      <w:pPr>
        <w:jc w:val="both"/>
        <w:rPr>
          <w:ins w:id="3472" w:author="james" w:date="2016-03-29T12:14:00Z"/>
        </w:rPr>
      </w:pPr>
    </w:p>
    <w:p w14:paraId="3C92DC32" w14:textId="13C074EE" w:rsidR="00E8076D" w:rsidRDefault="00E8076D" w:rsidP="00E8076D">
      <w:pPr>
        <w:pStyle w:val="Caption"/>
        <w:keepNext/>
        <w:rPr>
          <w:ins w:id="3473" w:author="james" w:date="2016-03-29T12:14:00Z"/>
        </w:rPr>
        <w:pPrChange w:id="3474" w:author="james" w:date="2016-03-29T12:14:00Z">
          <w:pPr/>
        </w:pPrChange>
      </w:pPr>
      <w:ins w:id="3475" w:author="james" w:date="2016-03-29T12:14:00Z">
        <w:r>
          <w:t xml:space="preserve">Table </w:t>
        </w:r>
        <w:r>
          <w:fldChar w:fldCharType="begin"/>
        </w:r>
        <w:r>
          <w:instrText xml:space="preserve"> SEQ Table \* ARABIC </w:instrText>
        </w:r>
      </w:ins>
      <w:r>
        <w:fldChar w:fldCharType="separate"/>
      </w:r>
      <w:ins w:id="3476" w:author="james" w:date="2016-03-30T13:14:00Z">
        <w:r w:rsidR="007B0E2C">
          <w:rPr>
            <w:noProof/>
          </w:rPr>
          <w:t>18</w:t>
        </w:r>
      </w:ins>
      <w:ins w:id="3477" w:author="james" w:date="2016-03-29T12:14:00Z">
        <w:r>
          <w:fldChar w:fldCharType="end"/>
        </w:r>
        <w:r>
          <w:t xml:space="preserve"> Encoding of 5-bit samples</w:t>
        </w:r>
      </w:ins>
    </w:p>
    <w:tbl>
      <w:tblPr>
        <w:tblStyle w:val="TableGrid"/>
        <w:tblW w:w="0" w:type="auto"/>
        <w:tblLook w:val="04A0" w:firstRow="1" w:lastRow="0" w:firstColumn="1" w:lastColumn="0" w:noHBand="0" w:noVBand="1"/>
        <w:tblPrChange w:id="3478" w:author="james" w:date="2016-03-29T12:15:00Z">
          <w:tblPr>
            <w:tblStyle w:val="TableGrid"/>
            <w:tblW w:w="0" w:type="auto"/>
            <w:tblLook w:val="04A0" w:firstRow="1" w:lastRow="0" w:firstColumn="1" w:lastColumn="0" w:noHBand="0" w:noVBand="1"/>
          </w:tblPr>
        </w:tblPrChange>
      </w:tblPr>
      <w:tblGrid>
        <w:gridCol w:w="1064"/>
        <w:gridCol w:w="1064"/>
        <w:gridCol w:w="1064"/>
        <w:gridCol w:w="1064"/>
        <w:gridCol w:w="1064"/>
        <w:gridCol w:w="1064"/>
        <w:gridCol w:w="1064"/>
        <w:gridCol w:w="1064"/>
        <w:gridCol w:w="1064"/>
        <w:tblGridChange w:id="3479">
          <w:tblGrid>
            <w:gridCol w:w="1064"/>
            <w:gridCol w:w="1064"/>
            <w:gridCol w:w="1064"/>
            <w:gridCol w:w="1064"/>
            <w:gridCol w:w="1064"/>
            <w:gridCol w:w="1064"/>
            <w:gridCol w:w="1064"/>
            <w:gridCol w:w="1064"/>
            <w:gridCol w:w="1064"/>
          </w:tblGrid>
        </w:tblGridChange>
      </w:tblGrid>
      <w:tr w:rsidR="00E8076D" w14:paraId="56984561" w14:textId="77777777" w:rsidTr="00E8076D">
        <w:trPr>
          <w:ins w:id="3480" w:author="james" w:date="2016-03-29T12:14:00Z"/>
        </w:trPr>
        <w:tc>
          <w:tcPr>
            <w:tcW w:w="1064" w:type="dxa"/>
            <w:shd w:val="clear" w:color="auto" w:fill="548DD4" w:themeFill="text2" w:themeFillTint="99"/>
            <w:tcPrChange w:id="3481" w:author="james" w:date="2016-03-29T12:15:00Z">
              <w:tcPr>
                <w:tcW w:w="1064" w:type="dxa"/>
              </w:tcPr>
            </w:tcPrChange>
          </w:tcPr>
          <w:p w14:paraId="64E1559D" w14:textId="408649F8" w:rsidR="00E8076D" w:rsidRDefault="00E8076D" w:rsidP="00E8076D">
            <w:pPr>
              <w:jc w:val="both"/>
              <w:rPr>
                <w:ins w:id="3482" w:author="james" w:date="2016-03-29T12:14:00Z"/>
              </w:rPr>
            </w:pPr>
            <w:ins w:id="3483" w:author="james" w:date="2016-03-29T12:15:00Z">
              <w:r w:rsidRPr="00514B5D">
                <w:rPr>
                  <w:rFonts w:ascii="Calibri" w:hAnsi="Calibri"/>
                  <w:b/>
                  <w:color w:val="FFFFFF" w:themeColor="background1"/>
                  <w:sz w:val="22"/>
                  <w:szCs w:val="22"/>
                </w:rPr>
                <w:t>Binary</w:t>
              </w:r>
            </w:ins>
          </w:p>
        </w:tc>
        <w:tc>
          <w:tcPr>
            <w:tcW w:w="1064" w:type="dxa"/>
            <w:shd w:val="clear" w:color="auto" w:fill="548DD4" w:themeFill="text2" w:themeFillTint="99"/>
            <w:tcPrChange w:id="3484" w:author="james" w:date="2016-03-29T12:15:00Z">
              <w:tcPr>
                <w:tcW w:w="1064" w:type="dxa"/>
              </w:tcPr>
            </w:tcPrChange>
          </w:tcPr>
          <w:p w14:paraId="339E5714" w14:textId="7AD08170" w:rsidR="00E8076D" w:rsidRDefault="00E8076D" w:rsidP="00E8076D">
            <w:pPr>
              <w:jc w:val="both"/>
              <w:rPr>
                <w:ins w:id="3485" w:author="james" w:date="2016-03-29T12:14:00Z"/>
              </w:rPr>
            </w:pPr>
            <w:ins w:id="3486" w:author="james" w:date="2016-03-29T12:15:00Z">
              <w:r w:rsidRPr="00514B5D">
                <w:rPr>
                  <w:rFonts w:ascii="Calibri" w:hAnsi="Calibri"/>
                  <w:b/>
                  <w:color w:val="FFFFFF" w:themeColor="background1"/>
                  <w:sz w:val="22"/>
                  <w:szCs w:val="22"/>
                </w:rPr>
                <w:t>OB</w:t>
              </w:r>
            </w:ins>
          </w:p>
        </w:tc>
        <w:tc>
          <w:tcPr>
            <w:tcW w:w="1064" w:type="dxa"/>
            <w:shd w:val="clear" w:color="auto" w:fill="548DD4" w:themeFill="text2" w:themeFillTint="99"/>
            <w:tcPrChange w:id="3487" w:author="james" w:date="2016-03-29T12:15:00Z">
              <w:tcPr>
                <w:tcW w:w="1064" w:type="dxa"/>
              </w:tcPr>
            </w:tcPrChange>
          </w:tcPr>
          <w:p w14:paraId="5C7F7B72" w14:textId="2C02976E" w:rsidR="00E8076D" w:rsidRDefault="00E8076D" w:rsidP="00E8076D">
            <w:pPr>
              <w:jc w:val="both"/>
              <w:rPr>
                <w:ins w:id="3488" w:author="james" w:date="2016-03-29T12:14:00Z"/>
              </w:rPr>
            </w:pPr>
            <w:ins w:id="3489" w:author="james" w:date="2016-03-29T12:15:00Z">
              <w:r w:rsidRPr="00514B5D">
                <w:rPr>
                  <w:rFonts w:ascii="Calibri" w:hAnsi="Calibri"/>
                  <w:b/>
                  <w:color w:val="FFFFFF" w:themeColor="background1"/>
                  <w:sz w:val="22"/>
                  <w:szCs w:val="22"/>
                </w:rPr>
                <w:t>OBA</w:t>
              </w:r>
            </w:ins>
          </w:p>
        </w:tc>
        <w:tc>
          <w:tcPr>
            <w:tcW w:w="1064" w:type="dxa"/>
            <w:shd w:val="clear" w:color="auto" w:fill="548DD4" w:themeFill="text2" w:themeFillTint="99"/>
            <w:tcPrChange w:id="3490" w:author="james" w:date="2016-03-29T12:15:00Z">
              <w:tcPr>
                <w:tcW w:w="1064" w:type="dxa"/>
              </w:tcPr>
            </w:tcPrChange>
          </w:tcPr>
          <w:p w14:paraId="21AFB4CF" w14:textId="7A78269B" w:rsidR="00E8076D" w:rsidRDefault="00E8076D" w:rsidP="00E8076D">
            <w:pPr>
              <w:jc w:val="both"/>
              <w:rPr>
                <w:ins w:id="3491" w:author="james" w:date="2016-03-29T12:14:00Z"/>
              </w:rPr>
            </w:pPr>
            <w:ins w:id="3492" w:author="james" w:date="2016-03-29T12:15:00Z">
              <w:r w:rsidRPr="00514B5D">
                <w:rPr>
                  <w:rFonts w:ascii="Calibri" w:hAnsi="Calibri"/>
                  <w:b/>
                  <w:color w:val="FFFFFF" w:themeColor="background1"/>
                  <w:sz w:val="22"/>
                  <w:szCs w:val="22"/>
                </w:rPr>
                <w:t>SM</w:t>
              </w:r>
            </w:ins>
          </w:p>
        </w:tc>
        <w:tc>
          <w:tcPr>
            <w:tcW w:w="1064" w:type="dxa"/>
            <w:shd w:val="clear" w:color="auto" w:fill="548DD4" w:themeFill="text2" w:themeFillTint="99"/>
            <w:tcPrChange w:id="3493" w:author="james" w:date="2016-03-29T12:15:00Z">
              <w:tcPr>
                <w:tcW w:w="1064" w:type="dxa"/>
              </w:tcPr>
            </w:tcPrChange>
          </w:tcPr>
          <w:p w14:paraId="6CB82E5B" w14:textId="6E6E0BBB" w:rsidR="00E8076D" w:rsidRDefault="00E8076D" w:rsidP="00E8076D">
            <w:pPr>
              <w:jc w:val="both"/>
              <w:rPr>
                <w:ins w:id="3494" w:author="james" w:date="2016-03-29T12:14:00Z"/>
              </w:rPr>
            </w:pPr>
            <w:ins w:id="3495" w:author="james" w:date="2016-03-29T12:15:00Z">
              <w:r w:rsidRPr="00514B5D">
                <w:rPr>
                  <w:rFonts w:ascii="Calibri" w:hAnsi="Calibri"/>
                  <w:b/>
                  <w:color w:val="FFFFFF" w:themeColor="background1"/>
                  <w:sz w:val="22"/>
                  <w:szCs w:val="22"/>
                </w:rPr>
                <w:t>SMA</w:t>
              </w:r>
            </w:ins>
          </w:p>
        </w:tc>
        <w:tc>
          <w:tcPr>
            <w:tcW w:w="1064" w:type="dxa"/>
            <w:shd w:val="clear" w:color="auto" w:fill="548DD4" w:themeFill="text2" w:themeFillTint="99"/>
            <w:tcPrChange w:id="3496" w:author="james" w:date="2016-03-29T12:15:00Z">
              <w:tcPr>
                <w:tcW w:w="1064" w:type="dxa"/>
              </w:tcPr>
            </w:tcPrChange>
          </w:tcPr>
          <w:p w14:paraId="70D74BFF" w14:textId="0EC4F5DB" w:rsidR="00E8076D" w:rsidRDefault="00E8076D" w:rsidP="00E8076D">
            <w:pPr>
              <w:jc w:val="both"/>
              <w:rPr>
                <w:ins w:id="3497" w:author="james" w:date="2016-03-29T12:14:00Z"/>
              </w:rPr>
            </w:pPr>
            <w:ins w:id="3498" w:author="james" w:date="2016-03-29T12:15:00Z">
              <w:r w:rsidRPr="00514B5D">
                <w:rPr>
                  <w:rFonts w:ascii="Calibri" w:hAnsi="Calibri"/>
                  <w:b/>
                  <w:color w:val="FFFFFF" w:themeColor="background1"/>
                  <w:sz w:val="22"/>
                  <w:szCs w:val="22"/>
                </w:rPr>
                <w:t>TC</w:t>
              </w:r>
            </w:ins>
          </w:p>
        </w:tc>
        <w:tc>
          <w:tcPr>
            <w:tcW w:w="1064" w:type="dxa"/>
            <w:shd w:val="clear" w:color="auto" w:fill="548DD4" w:themeFill="text2" w:themeFillTint="99"/>
            <w:tcPrChange w:id="3499" w:author="james" w:date="2016-03-29T12:15:00Z">
              <w:tcPr>
                <w:tcW w:w="1064" w:type="dxa"/>
              </w:tcPr>
            </w:tcPrChange>
          </w:tcPr>
          <w:p w14:paraId="0E8B680E" w14:textId="35187BD8" w:rsidR="00E8076D" w:rsidRDefault="00E8076D" w:rsidP="00E8076D">
            <w:pPr>
              <w:jc w:val="both"/>
              <w:rPr>
                <w:ins w:id="3500" w:author="james" w:date="2016-03-29T12:14:00Z"/>
              </w:rPr>
            </w:pPr>
            <w:ins w:id="3501" w:author="james" w:date="2016-03-29T12:15:00Z">
              <w:r w:rsidRPr="00514B5D">
                <w:rPr>
                  <w:rFonts w:ascii="Calibri" w:hAnsi="Calibri"/>
                  <w:b/>
                  <w:color w:val="FFFFFF" w:themeColor="background1"/>
                  <w:sz w:val="22"/>
                  <w:szCs w:val="22"/>
                </w:rPr>
                <w:t>TCA</w:t>
              </w:r>
            </w:ins>
          </w:p>
        </w:tc>
        <w:tc>
          <w:tcPr>
            <w:tcW w:w="1064" w:type="dxa"/>
            <w:shd w:val="clear" w:color="auto" w:fill="548DD4" w:themeFill="text2" w:themeFillTint="99"/>
            <w:tcPrChange w:id="3502" w:author="james" w:date="2016-03-29T12:15:00Z">
              <w:tcPr>
                <w:tcW w:w="1064" w:type="dxa"/>
              </w:tcPr>
            </w:tcPrChange>
          </w:tcPr>
          <w:p w14:paraId="1523A2A7" w14:textId="0753EA89" w:rsidR="00E8076D" w:rsidRDefault="00E8076D" w:rsidP="00E8076D">
            <w:pPr>
              <w:jc w:val="both"/>
              <w:rPr>
                <w:ins w:id="3503" w:author="james" w:date="2016-03-29T12:14:00Z"/>
              </w:rPr>
            </w:pPr>
            <w:ins w:id="3504" w:author="james" w:date="2016-03-29T12:15:00Z">
              <w:r w:rsidRPr="00514B5D">
                <w:rPr>
                  <w:rFonts w:ascii="Calibri" w:hAnsi="Calibri"/>
                  <w:b/>
                  <w:color w:val="FFFFFF" w:themeColor="background1"/>
                  <w:sz w:val="22"/>
                  <w:szCs w:val="22"/>
                </w:rPr>
                <w:t>OG</w:t>
              </w:r>
            </w:ins>
          </w:p>
        </w:tc>
        <w:tc>
          <w:tcPr>
            <w:tcW w:w="1064" w:type="dxa"/>
            <w:shd w:val="clear" w:color="auto" w:fill="548DD4" w:themeFill="text2" w:themeFillTint="99"/>
            <w:tcPrChange w:id="3505" w:author="james" w:date="2016-03-29T12:15:00Z">
              <w:tcPr>
                <w:tcW w:w="1064" w:type="dxa"/>
              </w:tcPr>
            </w:tcPrChange>
          </w:tcPr>
          <w:p w14:paraId="132391AD" w14:textId="39592DD0" w:rsidR="00E8076D" w:rsidRDefault="00E8076D" w:rsidP="00E8076D">
            <w:pPr>
              <w:jc w:val="both"/>
              <w:rPr>
                <w:ins w:id="3506" w:author="james" w:date="2016-03-29T12:14:00Z"/>
              </w:rPr>
            </w:pPr>
            <w:ins w:id="3507" w:author="james" w:date="2016-03-29T12:15:00Z">
              <w:r w:rsidRPr="00514B5D">
                <w:rPr>
                  <w:rFonts w:ascii="Calibri" w:hAnsi="Calibri"/>
                  <w:b/>
                  <w:color w:val="FFFFFF" w:themeColor="background1"/>
                  <w:sz w:val="22"/>
                  <w:szCs w:val="22"/>
                </w:rPr>
                <w:t>OGA</w:t>
              </w:r>
            </w:ins>
          </w:p>
        </w:tc>
      </w:tr>
      <w:tr w:rsidR="00E8076D" w14:paraId="78F11F46" w14:textId="77777777" w:rsidTr="007B0E2C">
        <w:trPr>
          <w:ins w:id="3508" w:author="james" w:date="2016-03-29T12:14:00Z"/>
        </w:trPr>
        <w:tc>
          <w:tcPr>
            <w:tcW w:w="1064" w:type="dxa"/>
            <w:vAlign w:val="bottom"/>
            <w:tcPrChange w:id="3509" w:author="james" w:date="2016-03-29T12:15:00Z">
              <w:tcPr>
                <w:tcW w:w="1064" w:type="dxa"/>
              </w:tcPr>
            </w:tcPrChange>
          </w:tcPr>
          <w:p w14:paraId="2AAA8889" w14:textId="1B3A3BF2" w:rsidR="00E8076D" w:rsidRDefault="00E8076D" w:rsidP="00E8076D">
            <w:pPr>
              <w:jc w:val="right"/>
              <w:rPr>
                <w:ins w:id="3510" w:author="james" w:date="2016-03-29T12:14:00Z"/>
              </w:rPr>
              <w:pPrChange w:id="3511" w:author="james" w:date="2016-03-29T12:15:00Z">
                <w:pPr>
                  <w:jc w:val="both"/>
                </w:pPr>
              </w:pPrChange>
            </w:pPr>
            <w:ins w:id="3512" w:author="james" w:date="2016-03-29T12:15:00Z">
              <w:r>
                <w:rPr>
                  <w:rFonts w:ascii="Calibri" w:hAnsi="Calibri"/>
                  <w:color w:val="000000"/>
                  <w:sz w:val="22"/>
                  <w:szCs w:val="22"/>
                </w:rPr>
                <w:t>00000</w:t>
              </w:r>
            </w:ins>
          </w:p>
        </w:tc>
        <w:tc>
          <w:tcPr>
            <w:tcW w:w="1064" w:type="dxa"/>
            <w:vAlign w:val="bottom"/>
            <w:tcPrChange w:id="3513" w:author="james" w:date="2016-03-29T12:15:00Z">
              <w:tcPr>
                <w:tcW w:w="1064" w:type="dxa"/>
              </w:tcPr>
            </w:tcPrChange>
          </w:tcPr>
          <w:p w14:paraId="6B44B1A1" w14:textId="241A7FCB" w:rsidR="00E8076D" w:rsidRDefault="00E8076D" w:rsidP="00E8076D">
            <w:pPr>
              <w:jc w:val="right"/>
              <w:rPr>
                <w:ins w:id="3514" w:author="james" w:date="2016-03-29T12:14:00Z"/>
              </w:rPr>
              <w:pPrChange w:id="3515" w:author="james" w:date="2016-03-29T12:15:00Z">
                <w:pPr>
                  <w:jc w:val="both"/>
                </w:pPr>
              </w:pPrChange>
            </w:pPr>
            <w:ins w:id="3516" w:author="james" w:date="2016-03-29T12:15:00Z">
              <w:r>
                <w:rPr>
                  <w:rFonts w:ascii="Calibri" w:hAnsi="Calibri"/>
                  <w:color w:val="000000"/>
                  <w:sz w:val="22"/>
                  <w:szCs w:val="22"/>
                </w:rPr>
                <w:t>-16</w:t>
              </w:r>
            </w:ins>
          </w:p>
        </w:tc>
        <w:tc>
          <w:tcPr>
            <w:tcW w:w="1064" w:type="dxa"/>
            <w:vAlign w:val="bottom"/>
            <w:tcPrChange w:id="3517" w:author="james" w:date="2016-03-29T12:15:00Z">
              <w:tcPr>
                <w:tcW w:w="1064" w:type="dxa"/>
              </w:tcPr>
            </w:tcPrChange>
          </w:tcPr>
          <w:p w14:paraId="455F60BA" w14:textId="27A55029" w:rsidR="00E8076D" w:rsidRDefault="00E8076D" w:rsidP="00E8076D">
            <w:pPr>
              <w:jc w:val="right"/>
              <w:rPr>
                <w:ins w:id="3518" w:author="james" w:date="2016-03-29T12:14:00Z"/>
              </w:rPr>
              <w:pPrChange w:id="3519" w:author="james" w:date="2016-03-29T12:15:00Z">
                <w:pPr>
                  <w:jc w:val="both"/>
                </w:pPr>
              </w:pPrChange>
            </w:pPr>
            <w:ins w:id="3520" w:author="james" w:date="2016-03-29T12:15:00Z">
              <w:r>
                <w:rPr>
                  <w:rFonts w:ascii="Calibri" w:hAnsi="Calibri"/>
                  <w:color w:val="000000"/>
                  <w:sz w:val="22"/>
                  <w:szCs w:val="22"/>
                </w:rPr>
                <w:t>-31</w:t>
              </w:r>
            </w:ins>
          </w:p>
        </w:tc>
        <w:tc>
          <w:tcPr>
            <w:tcW w:w="1064" w:type="dxa"/>
            <w:vAlign w:val="bottom"/>
            <w:tcPrChange w:id="3521" w:author="james" w:date="2016-03-29T12:15:00Z">
              <w:tcPr>
                <w:tcW w:w="1064" w:type="dxa"/>
              </w:tcPr>
            </w:tcPrChange>
          </w:tcPr>
          <w:p w14:paraId="770EA77E" w14:textId="0C00FE54" w:rsidR="00E8076D" w:rsidRDefault="00E8076D" w:rsidP="00E8076D">
            <w:pPr>
              <w:jc w:val="right"/>
              <w:rPr>
                <w:ins w:id="3522" w:author="james" w:date="2016-03-29T12:14:00Z"/>
              </w:rPr>
              <w:pPrChange w:id="3523" w:author="james" w:date="2016-03-29T12:15:00Z">
                <w:pPr>
                  <w:jc w:val="both"/>
                </w:pPr>
              </w:pPrChange>
            </w:pPr>
            <w:ins w:id="3524" w:author="james" w:date="2016-03-29T12:15:00Z">
              <w:r>
                <w:rPr>
                  <w:rFonts w:ascii="Calibri" w:hAnsi="Calibri"/>
                  <w:color w:val="000000"/>
                  <w:sz w:val="22"/>
                  <w:szCs w:val="22"/>
                </w:rPr>
                <w:t>0</w:t>
              </w:r>
            </w:ins>
          </w:p>
        </w:tc>
        <w:tc>
          <w:tcPr>
            <w:tcW w:w="1064" w:type="dxa"/>
            <w:vAlign w:val="bottom"/>
            <w:tcPrChange w:id="3525" w:author="james" w:date="2016-03-29T12:15:00Z">
              <w:tcPr>
                <w:tcW w:w="1064" w:type="dxa"/>
              </w:tcPr>
            </w:tcPrChange>
          </w:tcPr>
          <w:p w14:paraId="083C8A82" w14:textId="1D29904B" w:rsidR="00E8076D" w:rsidRDefault="00E8076D" w:rsidP="00E8076D">
            <w:pPr>
              <w:jc w:val="right"/>
              <w:rPr>
                <w:ins w:id="3526" w:author="james" w:date="2016-03-29T12:14:00Z"/>
              </w:rPr>
              <w:pPrChange w:id="3527" w:author="james" w:date="2016-03-29T12:15:00Z">
                <w:pPr>
                  <w:jc w:val="both"/>
                </w:pPr>
              </w:pPrChange>
            </w:pPr>
            <w:ins w:id="3528" w:author="james" w:date="2016-03-29T12:15:00Z">
              <w:r>
                <w:rPr>
                  <w:rFonts w:ascii="Calibri" w:hAnsi="Calibri"/>
                  <w:color w:val="000000"/>
                  <w:sz w:val="22"/>
                  <w:szCs w:val="22"/>
                </w:rPr>
                <w:t>1</w:t>
              </w:r>
            </w:ins>
          </w:p>
        </w:tc>
        <w:tc>
          <w:tcPr>
            <w:tcW w:w="1064" w:type="dxa"/>
            <w:vAlign w:val="bottom"/>
            <w:tcPrChange w:id="3529" w:author="james" w:date="2016-03-29T12:15:00Z">
              <w:tcPr>
                <w:tcW w:w="1064" w:type="dxa"/>
              </w:tcPr>
            </w:tcPrChange>
          </w:tcPr>
          <w:p w14:paraId="159A48EA" w14:textId="5E91546D" w:rsidR="00E8076D" w:rsidRDefault="00E8076D" w:rsidP="00E8076D">
            <w:pPr>
              <w:jc w:val="right"/>
              <w:rPr>
                <w:ins w:id="3530" w:author="james" w:date="2016-03-29T12:14:00Z"/>
              </w:rPr>
              <w:pPrChange w:id="3531" w:author="james" w:date="2016-03-29T12:15:00Z">
                <w:pPr>
                  <w:jc w:val="both"/>
                </w:pPr>
              </w:pPrChange>
            </w:pPr>
            <w:ins w:id="3532" w:author="james" w:date="2016-03-29T12:15:00Z">
              <w:r>
                <w:rPr>
                  <w:rFonts w:ascii="Calibri" w:hAnsi="Calibri"/>
                  <w:color w:val="000000"/>
                  <w:sz w:val="22"/>
                  <w:szCs w:val="22"/>
                </w:rPr>
                <w:t>0</w:t>
              </w:r>
            </w:ins>
          </w:p>
        </w:tc>
        <w:tc>
          <w:tcPr>
            <w:tcW w:w="1064" w:type="dxa"/>
            <w:vAlign w:val="bottom"/>
            <w:tcPrChange w:id="3533" w:author="james" w:date="2016-03-29T12:15:00Z">
              <w:tcPr>
                <w:tcW w:w="1064" w:type="dxa"/>
              </w:tcPr>
            </w:tcPrChange>
          </w:tcPr>
          <w:p w14:paraId="5AEBE883" w14:textId="0860C8DF" w:rsidR="00E8076D" w:rsidRDefault="00E8076D" w:rsidP="00E8076D">
            <w:pPr>
              <w:jc w:val="right"/>
              <w:rPr>
                <w:ins w:id="3534" w:author="james" w:date="2016-03-29T12:14:00Z"/>
              </w:rPr>
              <w:pPrChange w:id="3535" w:author="james" w:date="2016-03-29T12:15:00Z">
                <w:pPr>
                  <w:jc w:val="both"/>
                </w:pPr>
              </w:pPrChange>
            </w:pPr>
            <w:ins w:id="3536" w:author="james" w:date="2016-03-29T12:15:00Z">
              <w:r>
                <w:rPr>
                  <w:rFonts w:ascii="Calibri" w:hAnsi="Calibri"/>
                  <w:color w:val="000000"/>
                  <w:sz w:val="22"/>
                  <w:szCs w:val="22"/>
                </w:rPr>
                <w:t>1</w:t>
              </w:r>
            </w:ins>
          </w:p>
        </w:tc>
        <w:tc>
          <w:tcPr>
            <w:tcW w:w="1064" w:type="dxa"/>
            <w:vAlign w:val="bottom"/>
            <w:tcPrChange w:id="3537" w:author="james" w:date="2016-03-29T12:15:00Z">
              <w:tcPr>
                <w:tcW w:w="1064" w:type="dxa"/>
              </w:tcPr>
            </w:tcPrChange>
          </w:tcPr>
          <w:p w14:paraId="2743C993" w14:textId="0406BC60" w:rsidR="00E8076D" w:rsidRDefault="00E8076D" w:rsidP="00E8076D">
            <w:pPr>
              <w:jc w:val="right"/>
              <w:rPr>
                <w:ins w:id="3538" w:author="james" w:date="2016-03-29T12:14:00Z"/>
              </w:rPr>
              <w:pPrChange w:id="3539" w:author="james" w:date="2016-03-29T12:15:00Z">
                <w:pPr>
                  <w:jc w:val="both"/>
                </w:pPr>
              </w:pPrChange>
            </w:pPr>
            <w:ins w:id="3540" w:author="james" w:date="2016-03-29T12:15:00Z">
              <w:r>
                <w:rPr>
                  <w:rFonts w:ascii="Calibri" w:hAnsi="Calibri"/>
                  <w:color w:val="000000"/>
                  <w:sz w:val="22"/>
                  <w:szCs w:val="22"/>
                </w:rPr>
                <w:t>-16</w:t>
              </w:r>
            </w:ins>
          </w:p>
        </w:tc>
        <w:tc>
          <w:tcPr>
            <w:tcW w:w="1064" w:type="dxa"/>
            <w:vAlign w:val="bottom"/>
            <w:tcPrChange w:id="3541" w:author="james" w:date="2016-03-29T12:15:00Z">
              <w:tcPr>
                <w:tcW w:w="1064" w:type="dxa"/>
              </w:tcPr>
            </w:tcPrChange>
          </w:tcPr>
          <w:p w14:paraId="6E98DA07" w14:textId="11756C8B" w:rsidR="00E8076D" w:rsidRDefault="00E8076D" w:rsidP="00E8076D">
            <w:pPr>
              <w:jc w:val="right"/>
              <w:rPr>
                <w:ins w:id="3542" w:author="james" w:date="2016-03-29T12:14:00Z"/>
              </w:rPr>
              <w:pPrChange w:id="3543" w:author="james" w:date="2016-03-29T12:15:00Z">
                <w:pPr>
                  <w:jc w:val="both"/>
                </w:pPr>
              </w:pPrChange>
            </w:pPr>
            <w:ins w:id="3544" w:author="james" w:date="2016-03-29T12:15:00Z">
              <w:r>
                <w:rPr>
                  <w:rFonts w:ascii="Calibri" w:hAnsi="Calibri"/>
                  <w:color w:val="000000"/>
                  <w:sz w:val="22"/>
                  <w:szCs w:val="22"/>
                </w:rPr>
                <w:t>-31</w:t>
              </w:r>
            </w:ins>
          </w:p>
        </w:tc>
      </w:tr>
      <w:tr w:rsidR="00E8076D" w14:paraId="2C87FFDF" w14:textId="77777777" w:rsidTr="007B0E2C">
        <w:trPr>
          <w:ins w:id="3545" w:author="james" w:date="2016-03-29T12:14:00Z"/>
        </w:trPr>
        <w:tc>
          <w:tcPr>
            <w:tcW w:w="1064" w:type="dxa"/>
            <w:vAlign w:val="bottom"/>
            <w:tcPrChange w:id="3546" w:author="james" w:date="2016-03-29T12:15:00Z">
              <w:tcPr>
                <w:tcW w:w="1064" w:type="dxa"/>
              </w:tcPr>
            </w:tcPrChange>
          </w:tcPr>
          <w:p w14:paraId="5549AD73" w14:textId="60D1D6C7" w:rsidR="00E8076D" w:rsidRDefault="00E8076D" w:rsidP="00E8076D">
            <w:pPr>
              <w:jc w:val="right"/>
              <w:rPr>
                <w:ins w:id="3547" w:author="james" w:date="2016-03-29T12:14:00Z"/>
              </w:rPr>
              <w:pPrChange w:id="3548" w:author="james" w:date="2016-03-29T12:15:00Z">
                <w:pPr>
                  <w:jc w:val="both"/>
                </w:pPr>
              </w:pPrChange>
            </w:pPr>
            <w:ins w:id="3549" w:author="james" w:date="2016-03-29T12:15:00Z">
              <w:r>
                <w:rPr>
                  <w:rFonts w:ascii="Calibri" w:hAnsi="Calibri"/>
                  <w:color w:val="000000"/>
                  <w:sz w:val="22"/>
                  <w:szCs w:val="22"/>
                </w:rPr>
                <w:t>00001</w:t>
              </w:r>
            </w:ins>
          </w:p>
        </w:tc>
        <w:tc>
          <w:tcPr>
            <w:tcW w:w="1064" w:type="dxa"/>
            <w:vAlign w:val="bottom"/>
            <w:tcPrChange w:id="3550" w:author="james" w:date="2016-03-29T12:15:00Z">
              <w:tcPr>
                <w:tcW w:w="1064" w:type="dxa"/>
              </w:tcPr>
            </w:tcPrChange>
          </w:tcPr>
          <w:p w14:paraId="068FF9B6" w14:textId="6D2978AA" w:rsidR="00E8076D" w:rsidRDefault="00E8076D" w:rsidP="00E8076D">
            <w:pPr>
              <w:jc w:val="right"/>
              <w:rPr>
                <w:ins w:id="3551" w:author="james" w:date="2016-03-29T12:14:00Z"/>
              </w:rPr>
              <w:pPrChange w:id="3552" w:author="james" w:date="2016-03-29T12:15:00Z">
                <w:pPr>
                  <w:jc w:val="both"/>
                </w:pPr>
              </w:pPrChange>
            </w:pPr>
            <w:ins w:id="3553" w:author="james" w:date="2016-03-29T12:15:00Z">
              <w:r>
                <w:rPr>
                  <w:rFonts w:ascii="Calibri" w:hAnsi="Calibri"/>
                  <w:color w:val="000000"/>
                  <w:sz w:val="22"/>
                  <w:szCs w:val="22"/>
                </w:rPr>
                <w:t>-15</w:t>
              </w:r>
            </w:ins>
          </w:p>
        </w:tc>
        <w:tc>
          <w:tcPr>
            <w:tcW w:w="1064" w:type="dxa"/>
            <w:vAlign w:val="bottom"/>
            <w:tcPrChange w:id="3554" w:author="james" w:date="2016-03-29T12:15:00Z">
              <w:tcPr>
                <w:tcW w:w="1064" w:type="dxa"/>
              </w:tcPr>
            </w:tcPrChange>
          </w:tcPr>
          <w:p w14:paraId="5C6B61EE" w14:textId="6B0712EF" w:rsidR="00E8076D" w:rsidRDefault="00E8076D" w:rsidP="00E8076D">
            <w:pPr>
              <w:jc w:val="right"/>
              <w:rPr>
                <w:ins w:id="3555" w:author="james" w:date="2016-03-29T12:14:00Z"/>
              </w:rPr>
              <w:pPrChange w:id="3556" w:author="james" w:date="2016-03-29T12:15:00Z">
                <w:pPr>
                  <w:jc w:val="both"/>
                </w:pPr>
              </w:pPrChange>
            </w:pPr>
            <w:ins w:id="3557" w:author="james" w:date="2016-03-29T12:15:00Z">
              <w:r>
                <w:rPr>
                  <w:rFonts w:ascii="Calibri" w:hAnsi="Calibri"/>
                  <w:color w:val="000000"/>
                  <w:sz w:val="22"/>
                  <w:szCs w:val="22"/>
                </w:rPr>
                <w:t>-29</w:t>
              </w:r>
            </w:ins>
          </w:p>
        </w:tc>
        <w:tc>
          <w:tcPr>
            <w:tcW w:w="1064" w:type="dxa"/>
            <w:vAlign w:val="bottom"/>
            <w:tcPrChange w:id="3558" w:author="james" w:date="2016-03-29T12:15:00Z">
              <w:tcPr>
                <w:tcW w:w="1064" w:type="dxa"/>
              </w:tcPr>
            </w:tcPrChange>
          </w:tcPr>
          <w:p w14:paraId="1E98C4C0" w14:textId="096E3A5D" w:rsidR="00E8076D" w:rsidRDefault="00E8076D" w:rsidP="00E8076D">
            <w:pPr>
              <w:jc w:val="right"/>
              <w:rPr>
                <w:ins w:id="3559" w:author="james" w:date="2016-03-29T12:14:00Z"/>
              </w:rPr>
              <w:pPrChange w:id="3560" w:author="james" w:date="2016-03-29T12:15:00Z">
                <w:pPr>
                  <w:jc w:val="both"/>
                </w:pPr>
              </w:pPrChange>
            </w:pPr>
            <w:ins w:id="3561" w:author="james" w:date="2016-03-29T12:15:00Z">
              <w:r>
                <w:rPr>
                  <w:rFonts w:ascii="Calibri" w:hAnsi="Calibri"/>
                  <w:color w:val="000000"/>
                  <w:sz w:val="22"/>
                  <w:szCs w:val="22"/>
                </w:rPr>
                <w:t>1</w:t>
              </w:r>
            </w:ins>
          </w:p>
        </w:tc>
        <w:tc>
          <w:tcPr>
            <w:tcW w:w="1064" w:type="dxa"/>
            <w:vAlign w:val="bottom"/>
            <w:tcPrChange w:id="3562" w:author="james" w:date="2016-03-29T12:15:00Z">
              <w:tcPr>
                <w:tcW w:w="1064" w:type="dxa"/>
              </w:tcPr>
            </w:tcPrChange>
          </w:tcPr>
          <w:p w14:paraId="65C0B2B2" w14:textId="64C1A5AD" w:rsidR="00E8076D" w:rsidRDefault="00E8076D" w:rsidP="00E8076D">
            <w:pPr>
              <w:jc w:val="right"/>
              <w:rPr>
                <w:ins w:id="3563" w:author="james" w:date="2016-03-29T12:14:00Z"/>
              </w:rPr>
              <w:pPrChange w:id="3564" w:author="james" w:date="2016-03-29T12:15:00Z">
                <w:pPr>
                  <w:jc w:val="both"/>
                </w:pPr>
              </w:pPrChange>
            </w:pPr>
            <w:ins w:id="3565" w:author="james" w:date="2016-03-29T12:15:00Z">
              <w:r>
                <w:rPr>
                  <w:rFonts w:ascii="Calibri" w:hAnsi="Calibri"/>
                  <w:color w:val="000000"/>
                  <w:sz w:val="22"/>
                  <w:szCs w:val="22"/>
                </w:rPr>
                <w:t>3</w:t>
              </w:r>
            </w:ins>
          </w:p>
        </w:tc>
        <w:tc>
          <w:tcPr>
            <w:tcW w:w="1064" w:type="dxa"/>
            <w:vAlign w:val="bottom"/>
            <w:tcPrChange w:id="3566" w:author="james" w:date="2016-03-29T12:15:00Z">
              <w:tcPr>
                <w:tcW w:w="1064" w:type="dxa"/>
              </w:tcPr>
            </w:tcPrChange>
          </w:tcPr>
          <w:p w14:paraId="2C94324E" w14:textId="73FDB7E9" w:rsidR="00E8076D" w:rsidRDefault="00E8076D" w:rsidP="00E8076D">
            <w:pPr>
              <w:jc w:val="right"/>
              <w:rPr>
                <w:ins w:id="3567" w:author="james" w:date="2016-03-29T12:14:00Z"/>
              </w:rPr>
              <w:pPrChange w:id="3568" w:author="james" w:date="2016-03-29T12:15:00Z">
                <w:pPr>
                  <w:jc w:val="both"/>
                </w:pPr>
              </w:pPrChange>
            </w:pPr>
            <w:ins w:id="3569" w:author="james" w:date="2016-03-29T12:15:00Z">
              <w:r>
                <w:rPr>
                  <w:rFonts w:ascii="Calibri" w:hAnsi="Calibri"/>
                  <w:color w:val="000000"/>
                  <w:sz w:val="22"/>
                  <w:szCs w:val="22"/>
                </w:rPr>
                <w:t>1</w:t>
              </w:r>
            </w:ins>
          </w:p>
        </w:tc>
        <w:tc>
          <w:tcPr>
            <w:tcW w:w="1064" w:type="dxa"/>
            <w:vAlign w:val="bottom"/>
            <w:tcPrChange w:id="3570" w:author="james" w:date="2016-03-29T12:15:00Z">
              <w:tcPr>
                <w:tcW w:w="1064" w:type="dxa"/>
              </w:tcPr>
            </w:tcPrChange>
          </w:tcPr>
          <w:p w14:paraId="4C5A936E" w14:textId="67854C38" w:rsidR="00E8076D" w:rsidRDefault="00E8076D" w:rsidP="00E8076D">
            <w:pPr>
              <w:jc w:val="right"/>
              <w:rPr>
                <w:ins w:id="3571" w:author="james" w:date="2016-03-29T12:14:00Z"/>
              </w:rPr>
              <w:pPrChange w:id="3572" w:author="james" w:date="2016-03-29T12:15:00Z">
                <w:pPr>
                  <w:jc w:val="both"/>
                </w:pPr>
              </w:pPrChange>
            </w:pPr>
            <w:ins w:id="3573" w:author="james" w:date="2016-03-29T12:15:00Z">
              <w:r>
                <w:rPr>
                  <w:rFonts w:ascii="Calibri" w:hAnsi="Calibri"/>
                  <w:color w:val="000000"/>
                  <w:sz w:val="22"/>
                  <w:szCs w:val="22"/>
                </w:rPr>
                <w:t>3</w:t>
              </w:r>
            </w:ins>
          </w:p>
        </w:tc>
        <w:tc>
          <w:tcPr>
            <w:tcW w:w="1064" w:type="dxa"/>
            <w:vAlign w:val="bottom"/>
            <w:tcPrChange w:id="3574" w:author="james" w:date="2016-03-29T12:15:00Z">
              <w:tcPr>
                <w:tcW w:w="1064" w:type="dxa"/>
              </w:tcPr>
            </w:tcPrChange>
          </w:tcPr>
          <w:p w14:paraId="49D6CC89" w14:textId="7FC9F3CE" w:rsidR="00E8076D" w:rsidRDefault="00E8076D" w:rsidP="00E8076D">
            <w:pPr>
              <w:jc w:val="right"/>
              <w:rPr>
                <w:ins w:id="3575" w:author="james" w:date="2016-03-29T12:14:00Z"/>
              </w:rPr>
              <w:pPrChange w:id="3576" w:author="james" w:date="2016-03-29T12:15:00Z">
                <w:pPr>
                  <w:jc w:val="both"/>
                </w:pPr>
              </w:pPrChange>
            </w:pPr>
            <w:ins w:id="3577" w:author="james" w:date="2016-03-29T12:15:00Z">
              <w:r>
                <w:rPr>
                  <w:rFonts w:ascii="Calibri" w:hAnsi="Calibri"/>
                  <w:color w:val="000000"/>
                  <w:sz w:val="22"/>
                  <w:szCs w:val="22"/>
                </w:rPr>
                <w:t>-15</w:t>
              </w:r>
            </w:ins>
          </w:p>
        </w:tc>
        <w:tc>
          <w:tcPr>
            <w:tcW w:w="1064" w:type="dxa"/>
            <w:vAlign w:val="bottom"/>
            <w:tcPrChange w:id="3578" w:author="james" w:date="2016-03-29T12:15:00Z">
              <w:tcPr>
                <w:tcW w:w="1064" w:type="dxa"/>
              </w:tcPr>
            </w:tcPrChange>
          </w:tcPr>
          <w:p w14:paraId="50717AFC" w14:textId="019B2285" w:rsidR="00E8076D" w:rsidRDefault="00E8076D" w:rsidP="00E8076D">
            <w:pPr>
              <w:jc w:val="right"/>
              <w:rPr>
                <w:ins w:id="3579" w:author="james" w:date="2016-03-29T12:14:00Z"/>
              </w:rPr>
              <w:pPrChange w:id="3580" w:author="james" w:date="2016-03-29T12:15:00Z">
                <w:pPr>
                  <w:jc w:val="both"/>
                </w:pPr>
              </w:pPrChange>
            </w:pPr>
            <w:ins w:id="3581" w:author="james" w:date="2016-03-29T12:15:00Z">
              <w:r>
                <w:rPr>
                  <w:rFonts w:ascii="Calibri" w:hAnsi="Calibri"/>
                  <w:color w:val="000000"/>
                  <w:sz w:val="22"/>
                  <w:szCs w:val="22"/>
                </w:rPr>
                <w:t>-29</w:t>
              </w:r>
            </w:ins>
          </w:p>
        </w:tc>
      </w:tr>
      <w:tr w:rsidR="00E8076D" w14:paraId="633931A6" w14:textId="77777777" w:rsidTr="007B0E2C">
        <w:trPr>
          <w:ins w:id="3582" w:author="james" w:date="2016-03-29T12:14:00Z"/>
        </w:trPr>
        <w:tc>
          <w:tcPr>
            <w:tcW w:w="1064" w:type="dxa"/>
            <w:vAlign w:val="bottom"/>
            <w:tcPrChange w:id="3583" w:author="james" w:date="2016-03-29T12:15:00Z">
              <w:tcPr>
                <w:tcW w:w="1064" w:type="dxa"/>
              </w:tcPr>
            </w:tcPrChange>
          </w:tcPr>
          <w:p w14:paraId="786FDE2F" w14:textId="37880562" w:rsidR="00E8076D" w:rsidRDefault="00E8076D" w:rsidP="00E8076D">
            <w:pPr>
              <w:jc w:val="right"/>
              <w:rPr>
                <w:ins w:id="3584" w:author="james" w:date="2016-03-29T12:14:00Z"/>
              </w:rPr>
              <w:pPrChange w:id="3585" w:author="james" w:date="2016-03-29T12:15:00Z">
                <w:pPr>
                  <w:jc w:val="both"/>
                </w:pPr>
              </w:pPrChange>
            </w:pPr>
            <w:ins w:id="3586" w:author="james" w:date="2016-03-29T12:15:00Z">
              <w:r>
                <w:rPr>
                  <w:rFonts w:ascii="Calibri" w:hAnsi="Calibri"/>
                  <w:color w:val="000000"/>
                  <w:sz w:val="22"/>
                  <w:szCs w:val="22"/>
                </w:rPr>
                <w:t>00010</w:t>
              </w:r>
            </w:ins>
          </w:p>
        </w:tc>
        <w:tc>
          <w:tcPr>
            <w:tcW w:w="1064" w:type="dxa"/>
            <w:vAlign w:val="bottom"/>
            <w:tcPrChange w:id="3587" w:author="james" w:date="2016-03-29T12:15:00Z">
              <w:tcPr>
                <w:tcW w:w="1064" w:type="dxa"/>
              </w:tcPr>
            </w:tcPrChange>
          </w:tcPr>
          <w:p w14:paraId="76AB988C" w14:textId="78435BDD" w:rsidR="00E8076D" w:rsidRDefault="00E8076D" w:rsidP="00E8076D">
            <w:pPr>
              <w:jc w:val="right"/>
              <w:rPr>
                <w:ins w:id="3588" w:author="james" w:date="2016-03-29T12:14:00Z"/>
              </w:rPr>
              <w:pPrChange w:id="3589" w:author="james" w:date="2016-03-29T12:15:00Z">
                <w:pPr>
                  <w:jc w:val="both"/>
                </w:pPr>
              </w:pPrChange>
            </w:pPr>
            <w:ins w:id="3590" w:author="james" w:date="2016-03-29T12:15:00Z">
              <w:r>
                <w:rPr>
                  <w:rFonts w:ascii="Calibri" w:hAnsi="Calibri"/>
                  <w:color w:val="000000"/>
                  <w:sz w:val="22"/>
                  <w:szCs w:val="22"/>
                </w:rPr>
                <w:t>-14</w:t>
              </w:r>
            </w:ins>
          </w:p>
        </w:tc>
        <w:tc>
          <w:tcPr>
            <w:tcW w:w="1064" w:type="dxa"/>
            <w:vAlign w:val="bottom"/>
            <w:tcPrChange w:id="3591" w:author="james" w:date="2016-03-29T12:15:00Z">
              <w:tcPr>
                <w:tcW w:w="1064" w:type="dxa"/>
              </w:tcPr>
            </w:tcPrChange>
          </w:tcPr>
          <w:p w14:paraId="30082D38" w14:textId="4B281BBB" w:rsidR="00E8076D" w:rsidRDefault="00E8076D" w:rsidP="00E8076D">
            <w:pPr>
              <w:jc w:val="right"/>
              <w:rPr>
                <w:ins w:id="3592" w:author="james" w:date="2016-03-29T12:14:00Z"/>
              </w:rPr>
              <w:pPrChange w:id="3593" w:author="james" w:date="2016-03-29T12:15:00Z">
                <w:pPr>
                  <w:jc w:val="both"/>
                </w:pPr>
              </w:pPrChange>
            </w:pPr>
            <w:ins w:id="3594" w:author="james" w:date="2016-03-29T12:15:00Z">
              <w:r>
                <w:rPr>
                  <w:rFonts w:ascii="Calibri" w:hAnsi="Calibri"/>
                  <w:color w:val="000000"/>
                  <w:sz w:val="22"/>
                  <w:szCs w:val="22"/>
                </w:rPr>
                <w:t>-27</w:t>
              </w:r>
            </w:ins>
          </w:p>
        </w:tc>
        <w:tc>
          <w:tcPr>
            <w:tcW w:w="1064" w:type="dxa"/>
            <w:vAlign w:val="bottom"/>
            <w:tcPrChange w:id="3595" w:author="james" w:date="2016-03-29T12:15:00Z">
              <w:tcPr>
                <w:tcW w:w="1064" w:type="dxa"/>
              </w:tcPr>
            </w:tcPrChange>
          </w:tcPr>
          <w:p w14:paraId="44BB88A6" w14:textId="5CBCA4E1" w:rsidR="00E8076D" w:rsidRDefault="00E8076D" w:rsidP="00E8076D">
            <w:pPr>
              <w:jc w:val="right"/>
              <w:rPr>
                <w:ins w:id="3596" w:author="james" w:date="2016-03-29T12:14:00Z"/>
              </w:rPr>
              <w:pPrChange w:id="3597" w:author="james" w:date="2016-03-29T12:15:00Z">
                <w:pPr>
                  <w:jc w:val="both"/>
                </w:pPr>
              </w:pPrChange>
            </w:pPr>
            <w:ins w:id="3598" w:author="james" w:date="2016-03-29T12:15:00Z">
              <w:r>
                <w:rPr>
                  <w:rFonts w:ascii="Calibri" w:hAnsi="Calibri"/>
                  <w:color w:val="000000"/>
                  <w:sz w:val="22"/>
                  <w:szCs w:val="22"/>
                </w:rPr>
                <w:t>2</w:t>
              </w:r>
            </w:ins>
          </w:p>
        </w:tc>
        <w:tc>
          <w:tcPr>
            <w:tcW w:w="1064" w:type="dxa"/>
            <w:vAlign w:val="bottom"/>
            <w:tcPrChange w:id="3599" w:author="james" w:date="2016-03-29T12:15:00Z">
              <w:tcPr>
                <w:tcW w:w="1064" w:type="dxa"/>
              </w:tcPr>
            </w:tcPrChange>
          </w:tcPr>
          <w:p w14:paraId="697610D5" w14:textId="4C0E44AC" w:rsidR="00E8076D" w:rsidRDefault="00E8076D" w:rsidP="00E8076D">
            <w:pPr>
              <w:jc w:val="right"/>
              <w:rPr>
                <w:ins w:id="3600" w:author="james" w:date="2016-03-29T12:14:00Z"/>
              </w:rPr>
              <w:pPrChange w:id="3601" w:author="james" w:date="2016-03-29T12:15:00Z">
                <w:pPr>
                  <w:jc w:val="both"/>
                </w:pPr>
              </w:pPrChange>
            </w:pPr>
            <w:ins w:id="3602" w:author="james" w:date="2016-03-29T12:15:00Z">
              <w:r>
                <w:rPr>
                  <w:rFonts w:ascii="Calibri" w:hAnsi="Calibri"/>
                  <w:color w:val="000000"/>
                  <w:sz w:val="22"/>
                  <w:szCs w:val="22"/>
                </w:rPr>
                <w:t>5</w:t>
              </w:r>
            </w:ins>
          </w:p>
        </w:tc>
        <w:tc>
          <w:tcPr>
            <w:tcW w:w="1064" w:type="dxa"/>
            <w:vAlign w:val="bottom"/>
            <w:tcPrChange w:id="3603" w:author="james" w:date="2016-03-29T12:15:00Z">
              <w:tcPr>
                <w:tcW w:w="1064" w:type="dxa"/>
              </w:tcPr>
            </w:tcPrChange>
          </w:tcPr>
          <w:p w14:paraId="7170B4FC" w14:textId="5A6D5AC4" w:rsidR="00E8076D" w:rsidRDefault="00E8076D" w:rsidP="00E8076D">
            <w:pPr>
              <w:jc w:val="right"/>
              <w:rPr>
                <w:ins w:id="3604" w:author="james" w:date="2016-03-29T12:14:00Z"/>
              </w:rPr>
              <w:pPrChange w:id="3605" w:author="james" w:date="2016-03-29T12:15:00Z">
                <w:pPr>
                  <w:jc w:val="both"/>
                </w:pPr>
              </w:pPrChange>
            </w:pPr>
            <w:ins w:id="3606" w:author="james" w:date="2016-03-29T12:15:00Z">
              <w:r>
                <w:rPr>
                  <w:rFonts w:ascii="Calibri" w:hAnsi="Calibri"/>
                  <w:color w:val="000000"/>
                  <w:sz w:val="22"/>
                  <w:szCs w:val="22"/>
                </w:rPr>
                <w:t>2</w:t>
              </w:r>
            </w:ins>
          </w:p>
        </w:tc>
        <w:tc>
          <w:tcPr>
            <w:tcW w:w="1064" w:type="dxa"/>
            <w:vAlign w:val="bottom"/>
            <w:tcPrChange w:id="3607" w:author="james" w:date="2016-03-29T12:15:00Z">
              <w:tcPr>
                <w:tcW w:w="1064" w:type="dxa"/>
              </w:tcPr>
            </w:tcPrChange>
          </w:tcPr>
          <w:p w14:paraId="0BDC202F" w14:textId="303FFAB4" w:rsidR="00E8076D" w:rsidRDefault="00E8076D" w:rsidP="00E8076D">
            <w:pPr>
              <w:jc w:val="right"/>
              <w:rPr>
                <w:ins w:id="3608" w:author="james" w:date="2016-03-29T12:14:00Z"/>
              </w:rPr>
              <w:pPrChange w:id="3609" w:author="james" w:date="2016-03-29T12:15:00Z">
                <w:pPr>
                  <w:jc w:val="both"/>
                </w:pPr>
              </w:pPrChange>
            </w:pPr>
            <w:ins w:id="3610" w:author="james" w:date="2016-03-29T12:15:00Z">
              <w:r>
                <w:rPr>
                  <w:rFonts w:ascii="Calibri" w:hAnsi="Calibri"/>
                  <w:color w:val="000000"/>
                  <w:sz w:val="22"/>
                  <w:szCs w:val="22"/>
                </w:rPr>
                <w:t>5</w:t>
              </w:r>
            </w:ins>
          </w:p>
        </w:tc>
        <w:tc>
          <w:tcPr>
            <w:tcW w:w="1064" w:type="dxa"/>
            <w:vAlign w:val="bottom"/>
            <w:tcPrChange w:id="3611" w:author="james" w:date="2016-03-29T12:15:00Z">
              <w:tcPr>
                <w:tcW w:w="1064" w:type="dxa"/>
              </w:tcPr>
            </w:tcPrChange>
          </w:tcPr>
          <w:p w14:paraId="16CB6FA3" w14:textId="21819BA4" w:rsidR="00E8076D" w:rsidRDefault="00E8076D" w:rsidP="00E8076D">
            <w:pPr>
              <w:jc w:val="right"/>
              <w:rPr>
                <w:ins w:id="3612" w:author="james" w:date="2016-03-29T12:14:00Z"/>
              </w:rPr>
              <w:pPrChange w:id="3613" w:author="james" w:date="2016-03-29T12:15:00Z">
                <w:pPr>
                  <w:jc w:val="both"/>
                </w:pPr>
              </w:pPrChange>
            </w:pPr>
            <w:ins w:id="3614" w:author="james" w:date="2016-03-29T12:15:00Z">
              <w:r>
                <w:rPr>
                  <w:rFonts w:ascii="Calibri" w:hAnsi="Calibri"/>
                  <w:color w:val="000000"/>
                  <w:sz w:val="22"/>
                  <w:szCs w:val="22"/>
                </w:rPr>
                <w:t>-13</w:t>
              </w:r>
            </w:ins>
          </w:p>
        </w:tc>
        <w:tc>
          <w:tcPr>
            <w:tcW w:w="1064" w:type="dxa"/>
            <w:vAlign w:val="bottom"/>
            <w:tcPrChange w:id="3615" w:author="james" w:date="2016-03-29T12:15:00Z">
              <w:tcPr>
                <w:tcW w:w="1064" w:type="dxa"/>
              </w:tcPr>
            </w:tcPrChange>
          </w:tcPr>
          <w:p w14:paraId="15867B69" w14:textId="043CAAAA" w:rsidR="00E8076D" w:rsidRDefault="00E8076D" w:rsidP="00E8076D">
            <w:pPr>
              <w:jc w:val="right"/>
              <w:rPr>
                <w:ins w:id="3616" w:author="james" w:date="2016-03-29T12:14:00Z"/>
              </w:rPr>
              <w:pPrChange w:id="3617" w:author="james" w:date="2016-03-29T12:15:00Z">
                <w:pPr>
                  <w:jc w:val="both"/>
                </w:pPr>
              </w:pPrChange>
            </w:pPr>
            <w:ins w:id="3618" w:author="james" w:date="2016-03-29T12:15:00Z">
              <w:r>
                <w:rPr>
                  <w:rFonts w:ascii="Calibri" w:hAnsi="Calibri"/>
                  <w:color w:val="000000"/>
                  <w:sz w:val="22"/>
                  <w:szCs w:val="22"/>
                </w:rPr>
                <w:t>-25</w:t>
              </w:r>
            </w:ins>
          </w:p>
        </w:tc>
      </w:tr>
      <w:tr w:rsidR="00E8076D" w14:paraId="0533E2D4" w14:textId="77777777" w:rsidTr="007B0E2C">
        <w:trPr>
          <w:ins w:id="3619" w:author="james" w:date="2016-03-29T12:14:00Z"/>
        </w:trPr>
        <w:tc>
          <w:tcPr>
            <w:tcW w:w="1064" w:type="dxa"/>
            <w:vAlign w:val="bottom"/>
            <w:tcPrChange w:id="3620" w:author="james" w:date="2016-03-29T12:15:00Z">
              <w:tcPr>
                <w:tcW w:w="1064" w:type="dxa"/>
              </w:tcPr>
            </w:tcPrChange>
          </w:tcPr>
          <w:p w14:paraId="2432AA96" w14:textId="266BE532" w:rsidR="00E8076D" w:rsidRDefault="00E8076D" w:rsidP="00E8076D">
            <w:pPr>
              <w:jc w:val="right"/>
              <w:rPr>
                <w:ins w:id="3621" w:author="james" w:date="2016-03-29T12:14:00Z"/>
              </w:rPr>
              <w:pPrChange w:id="3622" w:author="james" w:date="2016-03-29T12:15:00Z">
                <w:pPr>
                  <w:jc w:val="both"/>
                </w:pPr>
              </w:pPrChange>
            </w:pPr>
            <w:ins w:id="3623" w:author="james" w:date="2016-03-29T12:15:00Z">
              <w:r>
                <w:rPr>
                  <w:rFonts w:ascii="Calibri" w:hAnsi="Calibri"/>
                  <w:color w:val="000000"/>
                  <w:sz w:val="22"/>
                  <w:szCs w:val="22"/>
                </w:rPr>
                <w:t>00011</w:t>
              </w:r>
            </w:ins>
          </w:p>
        </w:tc>
        <w:tc>
          <w:tcPr>
            <w:tcW w:w="1064" w:type="dxa"/>
            <w:vAlign w:val="bottom"/>
            <w:tcPrChange w:id="3624" w:author="james" w:date="2016-03-29T12:15:00Z">
              <w:tcPr>
                <w:tcW w:w="1064" w:type="dxa"/>
              </w:tcPr>
            </w:tcPrChange>
          </w:tcPr>
          <w:p w14:paraId="46C70AF1" w14:textId="144473CD" w:rsidR="00E8076D" w:rsidRDefault="00E8076D" w:rsidP="00E8076D">
            <w:pPr>
              <w:jc w:val="right"/>
              <w:rPr>
                <w:ins w:id="3625" w:author="james" w:date="2016-03-29T12:14:00Z"/>
              </w:rPr>
              <w:pPrChange w:id="3626" w:author="james" w:date="2016-03-29T12:15:00Z">
                <w:pPr>
                  <w:jc w:val="both"/>
                </w:pPr>
              </w:pPrChange>
            </w:pPr>
            <w:ins w:id="3627" w:author="james" w:date="2016-03-29T12:15:00Z">
              <w:r>
                <w:rPr>
                  <w:rFonts w:ascii="Calibri" w:hAnsi="Calibri"/>
                  <w:color w:val="000000"/>
                  <w:sz w:val="22"/>
                  <w:szCs w:val="22"/>
                </w:rPr>
                <w:t>-13</w:t>
              </w:r>
            </w:ins>
          </w:p>
        </w:tc>
        <w:tc>
          <w:tcPr>
            <w:tcW w:w="1064" w:type="dxa"/>
            <w:vAlign w:val="bottom"/>
            <w:tcPrChange w:id="3628" w:author="james" w:date="2016-03-29T12:15:00Z">
              <w:tcPr>
                <w:tcW w:w="1064" w:type="dxa"/>
              </w:tcPr>
            </w:tcPrChange>
          </w:tcPr>
          <w:p w14:paraId="5CFBA035" w14:textId="211B41A3" w:rsidR="00E8076D" w:rsidRDefault="00E8076D" w:rsidP="00E8076D">
            <w:pPr>
              <w:jc w:val="right"/>
              <w:rPr>
                <w:ins w:id="3629" w:author="james" w:date="2016-03-29T12:14:00Z"/>
              </w:rPr>
              <w:pPrChange w:id="3630" w:author="james" w:date="2016-03-29T12:15:00Z">
                <w:pPr>
                  <w:jc w:val="both"/>
                </w:pPr>
              </w:pPrChange>
            </w:pPr>
            <w:ins w:id="3631" w:author="james" w:date="2016-03-29T12:15:00Z">
              <w:r>
                <w:rPr>
                  <w:rFonts w:ascii="Calibri" w:hAnsi="Calibri"/>
                  <w:color w:val="000000"/>
                  <w:sz w:val="22"/>
                  <w:szCs w:val="22"/>
                </w:rPr>
                <w:t>-25</w:t>
              </w:r>
            </w:ins>
          </w:p>
        </w:tc>
        <w:tc>
          <w:tcPr>
            <w:tcW w:w="1064" w:type="dxa"/>
            <w:vAlign w:val="bottom"/>
            <w:tcPrChange w:id="3632" w:author="james" w:date="2016-03-29T12:15:00Z">
              <w:tcPr>
                <w:tcW w:w="1064" w:type="dxa"/>
              </w:tcPr>
            </w:tcPrChange>
          </w:tcPr>
          <w:p w14:paraId="3C3DF73B" w14:textId="2DB1CC9A" w:rsidR="00E8076D" w:rsidRDefault="00E8076D" w:rsidP="00E8076D">
            <w:pPr>
              <w:jc w:val="right"/>
              <w:rPr>
                <w:ins w:id="3633" w:author="james" w:date="2016-03-29T12:14:00Z"/>
              </w:rPr>
              <w:pPrChange w:id="3634" w:author="james" w:date="2016-03-29T12:15:00Z">
                <w:pPr>
                  <w:jc w:val="both"/>
                </w:pPr>
              </w:pPrChange>
            </w:pPr>
            <w:ins w:id="3635" w:author="james" w:date="2016-03-29T12:15:00Z">
              <w:r>
                <w:rPr>
                  <w:rFonts w:ascii="Calibri" w:hAnsi="Calibri"/>
                  <w:color w:val="000000"/>
                  <w:sz w:val="22"/>
                  <w:szCs w:val="22"/>
                </w:rPr>
                <w:t>3</w:t>
              </w:r>
            </w:ins>
          </w:p>
        </w:tc>
        <w:tc>
          <w:tcPr>
            <w:tcW w:w="1064" w:type="dxa"/>
            <w:vAlign w:val="bottom"/>
            <w:tcPrChange w:id="3636" w:author="james" w:date="2016-03-29T12:15:00Z">
              <w:tcPr>
                <w:tcW w:w="1064" w:type="dxa"/>
              </w:tcPr>
            </w:tcPrChange>
          </w:tcPr>
          <w:p w14:paraId="30427471" w14:textId="1903073D" w:rsidR="00E8076D" w:rsidRDefault="00E8076D" w:rsidP="00E8076D">
            <w:pPr>
              <w:jc w:val="right"/>
              <w:rPr>
                <w:ins w:id="3637" w:author="james" w:date="2016-03-29T12:14:00Z"/>
              </w:rPr>
              <w:pPrChange w:id="3638" w:author="james" w:date="2016-03-29T12:15:00Z">
                <w:pPr>
                  <w:jc w:val="both"/>
                </w:pPr>
              </w:pPrChange>
            </w:pPr>
            <w:ins w:id="3639" w:author="james" w:date="2016-03-29T12:15:00Z">
              <w:r>
                <w:rPr>
                  <w:rFonts w:ascii="Calibri" w:hAnsi="Calibri"/>
                  <w:color w:val="000000"/>
                  <w:sz w:val="22"/>
                  <w:szCs w:val="22"/>
                </w:rPr>
                <w:t>7</w:t>
              </w:r>
            </w:ins>
          </w:p>
        </w:tc>
        <w:tc>
          <w:tcPr>
            <w:tcW w:w="1064" w:type="dxa"/>
            <w:vAlign w:val="bottom"/>
            <w:tcPrChange w:id="3640" w:author="james" w:date="2016-03-29T12:15:00Z">
              <w:tcPr>
                <w:tcW w:w="1064" w:type="dxa"/>
              </w:tcPr>
            </w:tcPrChange>
          </w:tcPr>
          <w:p w14:paraId="0079DD02" w14:textId="24397A17" w:rsidR="00E8076D" w:rsidRDefault="00E8076D" w:rsidP="00E8076D">
            <w:pPr>
              <w:jc w:val="right"/>
              <w:rPr>
                <w:ins w:id="3641" w:author="james" w:date="2016-03-29T12:14:00Z"/>
              </w:rPr>
              <w:pPrChange w:id="3642" w:author="james" w:date="2016-03-29T12:15:00Z">
                <w:pPr>
                  <w:jc w:val="both"/>
                </w:pPr>
              </w:pPrChange>
            </w:pPr>
            <w:ins w:id="3643" w:author="james" w:date="2016-03-29T12:15:00Z">
              <w:r>
                <w:rPr>
                  <w:rFonts w:ascii="Calibri" w:hAnsi="Calibri"/>
                  <w:color w:val="000000"/>
                  <w:sz w:val="22"/>
                  <w:szCs w:val="22"/>
                </w:rPr>
                <w:t>3</w:t>
              </w:r>
            </w:ins>
          </w:p>
        </w:tc>
        <w:tc>
          <w:tcPr>
            <w:tcW w:w="1064" w:type="dxa"/>
            <w:vAlign w:val="bottom"/>
            <w:tcPrChange w:id="3644" w:author="james" w:date="2016-03-29T12:15:00Z">
              <w:tcPr>
                <w:tcW w:w="1064" w:type="dxa"/>
              </w:tcPr>
            </w:tcPrChange>
          </w:tcPr>
          <w:p w14:paraId="5E2053EA" w14:textId="4C0D9068" w:rsidR="00E8076D" w:rsidRDefault="00E8076D" w:rsidP="00E8076D">
            <w:pPr>
              <w:jc w:val="right"/>
              <w:rPr>
                <w:ins w:id="3645" w:author="james" w:date="2016-03-29T12:14:00Z"/>
              </w:rPr>
              <w:pPrChange w:id="3646" w:author="james" w:date="2016-03-29T12:15:00Z">
                <w:pPr>
                  <w:jc w:val="both"/>
                </w:pPr>
              </w:pPrChange>
            </w:pPr>
            <w:ins w:id="3647" w:author="james" w:date="2016-03-29T12:15:00Z">
              <w:r>
                <w:rPr>
                  <w:rFonts w:ascii="Calibri" w:hAnsi="Calibri"/>
                  <w:color w:val="000000"/>
                  <w:sz w:val="22"/>
                  <w:szCs w:val="22"/>
                </w:rPr>
                <w:t>7</w:t>
              </w:r>
            </w:ins>
          </w:p>
        </w:tc>
        <w:tc>
          <w:tcPr>
            <w:tcW w:w="1064" w:type="dxa"/>
            <w:vAlign w:val="bottom"/>
            <w:tcPrChange w:id="3648" w:author="james" w:date="2016-03-29T12:15:00Z">
              <w:tcPr>
                <w:tcW w:w="1064" w:type="dxa"/>
              </w:tcPr>
            </w:tcPrChange>
          </w:tcPr>
          <w:p w14:paraId="19402F13" w14:textId="3F69CDA2" w:rsidR="00E8076D" w:rsidRDefault="00E8076D" w:rsidP="00E8076D">
            <w:pPr>
              <w:jc w:val="right"/>
              <w:rPr>
                <w:ins w:id="3649" w:author="james" w:date="2016-03-29T12:14:00Z"/>
              </w:rPr>
              <w:pPrChange w:id="3650" w:author="james" w:date="2016-03-29T12:15:00Z">
                <w:pPr>
                  <w:jc w:val="both"/>
                </w:pPr>
              </w:pPrChange>
            </w:pPr>
            <w:ins w:id="3651" w:author="james" w:date="2016-03-29T12:15:00Z">
              <w:r>
                <w:rPr>
                  <w:rFonts w:ascii="Calibri" w:hAnsi="Calibri"/>
                  <w:color w:val="000000"/>
                  <w:sz w:val="22"/>
                  <w:szCs w:val="22"/>
                </w:rPr>
                <w:t>-14</w:t>
              </w:r>
            </w:ins>
          </w:p>
        </w:tc>
        <w:tc>
          <w:tcPr>
            <w:tcW w:w="1064" w:type="dxa"/>
            <w:vAlign w:val="bottom"/>
            <w:tcPrChange w:id="3652" w:author="james" w:date="2016-03-29T12:15:00Z">
              <w:tcPr>
                <w:tcW w:w="1064" w:type="dxa"/>
              </w:tcPr>
            </w:tcPrChange>
          </w:tcPr>
          <w:p w14:paraId="4E5A9C88" w14:textId="59029040" w:rsidR="00E8076D" w:rsidRDefault="00E8076D" w:rsidP="00E8076D">
            <w:pPr>
              <w:jc w:val="right"/>
              <w:rPr>
                <w:ins w:id="3653" w:author="james" w:date="2016-03-29T12:14:00Z"/>
              </w:rPr>
              <w:pPrChange w:id="3654" w:author="james" w:date="2016-03-29T12:15:00Z">
                <w:pPr>
                  <w:jc w:val="both"/>
                </w:pPr>
              </w:pPrChange>
            </w:pPr>
            <w:ins w:id="3655" w:author="james" w:date="2016-03-29T12:15:00Z">
              <w:r>
                <w:rPr>
                  <w:rFonts w:ascii="Calibri" w:hAnsi="Calibri"/>
                  <w:color w:val="000000"/>
                  <w:sz w:val="22"/>
                  <w:szCs w:val="22"/>
                </w:rPr>
                <w:t>-27</w:t>
              </w:r>
            </w:ins>
          </w:p>
        </w:tc>
      </w:tr>
      <w:tr w:rsidR="00E8076D" w14:paraId="11006D51" w14:textId="77777777" w:rsidTr="007B0E2C">
        <w:trPr>
          <w:ins w:id="3656" w:author="james" w:date="2016-03-29T12:14:00Z"/>
        </w:trPr>
        <w:tc>
          <w:tcPr>
            <w:tcW w:w="1064" w:type="dxa"/>
            <w:vAlign w:val="bottom"/>
            <w:tcPrChange w:id="3657" w:author="james" w:date="2016-03-29T12:15:00Z">
              <w:tcPr>
                <w:tcW w:w="1064" w:type="dxa"/>
              </w:tcPr>
            </w:tcPrChange>
          </w:tcPr>
          <w:p w14:paraId="32919531" w14:textId="5264BD44" w:rsidR="00E8076D" w:rsidRDefault="00E8076D" w:rsidP="00E8076D">
            <w:pPr>
              <w:jc w:val="right"/>
              <w:rPr>
                <w:ins w:id="3658" w:author="james" w:date="2016-03-29T12:14:00Z"/>
              </w:rPr>
              <w:pPrChange w:id="3659" w:author="james" w:date="2016-03-29T12:15:00Z">
                <w:pPr>
                  <w:jc w:val="both"/>
                </w:pPr>
              </w:pPrChange>
            </w:pPr>
            <w:ins w:id="3660" w:author="james" w:date="2016-03-29T12:15:00Z">
              <w:r>
                <w:rPr>
                  <w:rFonts w:ascii="Calibri" w:hAnsi="Calibri"/>
                  <w:color w:val="000000"/>
                  <w:sz w:val="22"/>
                  <w:szCs w:val="22"/>
                </w:rPr>
                <w:t>00100</w:t>
              </w:r>
            </w:ins>
          </w:p>
        </w:tc>
        <w:tc>
          <w:tcPr>
            <w:tcW w:w="1064" w:type="dxa"/>
            <w:vAlign w:val="bottom"/>
            <w:tcPrChange w:id="3661" w:author="james" w:date="2016-03-29T12:15:00Z">
              <w:tcPr>
                <w:tcW w:w="1064" w:type="dxa"/>
              </w:tcPr>
            </w:tcPrChange>
          </w:tcPr>
          <w:p w14:paraId="161538CB" w14:textId="7DBDC79F" w:rsidR="00E8076D" w:rsidRDefault="00E8076D" w:rsidP="00E8076D">
            <w:pPr>
              <w:jc w:val="right"/>
              <w:rPr>
                <w:ins w:id="3662" w:author="james" w:date="2016-03-29T12:14:00Z"/>
              </w:rPr>
              <w:pPrChange w:id="3663" w:author="james" w:date="2016-03-29T12:15:00Z">
                <w:pPr>
                  <w:jc w:val="both"/>
                </w:pPr>
              </w:pPrChange>
            </w:pPr>
            <w:ins w:id="3664" w:author="james" w:date="2016-03-29T12:15:00Z">
              <w:r>
                <w:rPr>
                  <w:rFonts w:ascii="Calibri" w:hAnsi="Calibri"/>
                  <w:color w:val="000000"/>
                  <w:sz w:val="22"/>
                  <w:szCs w:val="22"/>
                </w:rPr>
                <w:t>-12</w:t>
              </w:r>
            </w:ins>
          </w:p>
        </w:tc>
        <w:tc>
          <w:tcPr>
            <w:tcW w:w="1064" w:type="dxa"/>
            <w:vAlign w:val="bottom"/>
            <w:tcPrChange w:id="3665" w:author="james" w:date="2016-03-29T12:15:00Z">
              <w:tcPr>
                <w:tcW w:w="1064" w:type="dxa"/>
              </w:tcPr>
            </w:tcPrChange>
          </w:tcPr>
          <w:p w14:paraId="47307BDE" w14:textId="74A00A81" w:rsidR="00E8076D" w:rsidRDefault="00E8076D" w:rsidP="00E8076D">
            <w:pPr>
              <w:jc w:val="right"/>
              <w:rPr>
                <w:ins w:id="3666" w:author="james" w:date="2016-03-29T12:14:00Z"/>
              </w:rPr>
              <w:pPrChange w:id="3667" w:author="james" w:date="2016-03-29T12:15:00Z">
                <w:pPr>
                  <w:jc w:val="both"/>
                </w:pPr>
              </w:pPrChange>
            </w:pPr>
            <w:ins w:id="3668" w:author="james" w:date="2016-03-29T12:15:00Z">
              <w:r>
                <w:rPr>
                  <w:rFonts w:ascii="Calibri" w:hAnsi="Calibri"/>
                  <w:color w:val="000000"/>
                  <w:sz w:val="22"/>
                  <w:szCs w:val="22"/>
                </w:rPr>
                <w:t>-23</w:t>
              </w:r>
            </w:ins>
          </w:p>
        </w:tc>
        <w:tc>
          <w:tcPr>
            <w:tcW w:w="1064" w:type="dxa"/>
            <w:vAlign w:val="bottom"/>
            <w:tcPrChange w:id="3669" w:author="james" w:date="2016-03-29T12:15:00Z">
              <w:tcPr>
                <w:tcW w:w="1064" w:type="dxa"/>
              </w:tcPr>
            </w:tcPrChange>
          </w:tcPr>
          <w:p w14:paraId="2A0CCF5D" w14:textId="3ABFFEDC" w:rsidR="00E8076D" w:rsidRDefault="00E8076D" w:rsidP="00E8076D">
            <w:pPr>
              <w:jc w:val="right"/>
              <w:rPr>
                <w:ins w:id="3670" w:author="james" w:date="2016-03-29T12:14:00Z"/>
              </w:rPr>
              <w:pPrChange w:id="3671" w:author="james" w:date="2016-03-29T12:15:00Z">
                <w:pPr>
                  <w:jc w:val="both"/>
                </w:pPr>
              </w:pPrChange>
            </w:pPr>
            <w:ins w:id="3672" w:author="james" w:date="2016-03-29T12:15:00Z">
              <w:r>
                <w:rPr>
                  <w:rFonts w:ascii="Calibri" w:hAnsi="Calibri"/>
                  <w:color w:val="000000"/>
                  <w:sz w:val="22"/>
                  <w:szCs w:val="22"/>
                </w:rPr>
                <w:t>4</w:t>
              </w:r>
            </w:ins>
          </w:p>
        </w:tc>
        <w:tc>
          <w:tcPr>
            <w:tcW w:w="1064" w:type="dxa"/>
            <w:vAlign w:val="bottom"/>
            <w:tcPrChange w:id="3673" w:author="james" w:date="2016-03-29T12:15:00Z">
              <w:tcPr>
                <w:tcW w:w="1064" w:type="dxa"/>
              </w:tcPr>
            </w:tcPrChange>
          </w:tcPr>
          <w:p w14:paraId="487BE2D9" w14:textId="72A10B78" w:rsidR="00E8076D" w:rsidRDefault="00E8076D" w:rsidP="00E8076D">
            <w:pPr>
              <w:jc w:val="right"/>
              <w:rPr>
                <w:ins w:id="3674" w:author="james" w:date="2016-03-29T12:14:00Z"/>
              </w:rPr>
              <w:pPrChange w:id="3675" w:author="james" w:date="2016-03-29T12:15:00Z">
                <w:pPr>
                  <w:jc w:val="both"/>
                </w:pPr>
              </w:pPrChange>
            </w:pPr>
            <w:ins w:id="3676" w:author="james" w:date="2016-03-29T12:15:00Z">
              <w:r>
                <w:rPr>
                  <w:rFonts w:ascii="Calibri" w:hAnsi="Calibri"/>
                  <w:color w:val="000000"/>
                  <w:sz w:val="22"/>
                  <w:szCs w:val="22"/>
                </w:rPr>
                <w:t>9</w:t>
              </w:r>
            </w:ins>
          </w:p>
        </w:tc>
        <w:tc>
          <w:tcPr>
            <w:tcW w:w="1064" w:type="dxa"/>
            <w:vAlign w:val="bottom"/>
            <w:tcPrChange w:id="3677" w:author="james" w:date="2016-03-29T12:15:00Z">
              <w:tcPr>
                <w:tcW w:w="1064" w:type="dxa"/>
              </w:tcPr>
            </w:tcPrChange>
          </w:tcPr>
          <w:p w14:paraId="53BA8449" w14:textId="2741FAB9" w:rsidR="00E8076D" w:rsidRDefault="00E8076D" w:rsidP="00E8076D">
            <w:pPr>
              <w:jc w:val="right"/>
              <w:rPr>
                <w:ins w:id="3678" w:author="james" w:date="2016-03-29T12:14:00Z"/>
              </w:rPr>
              <w:pPrChange w:id="3679" w:author="james" w:date="2016-03-29T12:15:00Z">
                <w:pPr>
                  <w:jc w:val="both"/>
                </w:pPr>
              </w:pPrChange>
            </w:pPr>
            <w:ins w:id="3680" w:author="james" w:date="2016-03-29T12:15:00Z">
              <w:r>
                <w:rPr>
                  <w:rFonts w:ascii="Calibri" w:hAnsi="Calibri"/>
                  <w:color w:val="000000"/>
                  <w:sz w:val="22"/>
                  <w:szCs w:val="22"/>
                </w:rPr>
                <w:t>4</w:t>
              </w:r>
            </w:ins>
          </w:p>
        </w:tc>
        <w:tc>
          <w:tcPr>
            <w:tcW w:w="1064" w:type="dxa"/>
            <w:vAlign w:val="bottom"/>
            <w:tcPrChange w:id="3681" w:author="james" w:date="2016-03-29T12:15:00Z">
              <w:tcPr>
                <w:tcW w:w="1064" w:type="dxa"/>
              </w:tcPr>
            </w:tcPrChange>
          </w:tcPr>
          <w:p w14:paraId="3571BC1D" w14:textId="293C5610" w:rsidR="00E8076D" w:rsidRDefault="00E8076D" w:rsidP="00E8076D">
            <w:pPr>
              <w:jc w:val="right"/>
              <w:rPr>
                <w:ins w:id="3682" w:author="james" w:date="2016-03-29T12:14:00Z"/>
              </w:rPr>
              <w:pPrChange w:id="3683" w:author="james" w:date="2016-03-29T12:15:00Z">
                <w:pPr>
                  <w:jc w:val="both"/>
                </w:pPr>
              </w:pPrChange>
            </w:pPr>
            <w:ins w:id="3684" w:author="james" w:date="2016-03-29T12:15:00Z">
              <w:r>
                <w:rPr>
                  <w:rFonts w:ascii="Calibri" w:hAnsi="Calibri"/>
                  <w:color w:val="000000"/>
                  <w:sz w:val="22"/>
                  <w:szCs w:val="22"/>
                </w:rPr>
                <w:t>9</w:t>
              </w:r>
            </w:ins>
          </w:p>
        </w:tc>
        <w:tc>
          <w:tcPr>
            <w:tcW w:w="1064" w:type="dxa"/>
            <w:vAlign w:val="bottom"/>
            <w:tcPrChange w:id="3685" w:author="james" w:date="2016-03-29T12:15:00Z">
              <w:tcPr>
                <w:tcW w:w="1064" w:type="dxa"/>
              </w:tcPr>
            </w:tcPrChange>
          </w:tcPr>
          <w:p w14:paraId="674A64F9" w14:textId="0ABE68E6" w:rsidR="00E8076D" w:rsidRDefault="00E8076D" w:rsidP="00E8076D">
            <w:pPr>
              <w:jc w:val="right"/>
              <w:rPr>
                <w:ins w:id="3686" w:author="james" w:date="2016-03-29T12:14:00Z"/>
              </w:rPr>
              <w:pPrChange w:id="3687" w:author="james" w:date="2016-03-29T12:15:00Z">
                <w:pPr>
                  <w:jc w:val="both"/>
                </w:pPr>
              </w:pPrChange>
            </w:pPr>
            <w:ins w:id="3688" w:author="james" w:date="2016-03-29T12:15:00Z">
              <w:r>
                <w:rPr>
                  <w:rFonts w:ascii="Calibri" w:hAnsi="Calibri"/>
                  <w:color w:val="000000"/>
                  <w:sz w:val="22"/>
                  <w:szCs w:val="22"/>
                </w:rPr>
                <w:t>-9</w:t>
              </w:r>
            </w:ins>
          </w:p>
        </w:tc>
        <w:tc>
          <w:tcPr>
            <w:tcW w:w="1064" w:type="dxa"/>
            <w:vAlign w:val="bottom"/>
            <w:tcPrChange w:id="3689" w:author="james" w:date="2016-03-29T12:15:00Z">
              <w:tcPr>
                <w:tcW w:w="1064" w:type="dxa"/>
              </w:tcPr>
            </w:tcPrChange>
          </w:tcPr>
          <w:p w14:paraId="2C108664" w14:textId="45CB052A" w:rsidR="00E8076D" w:rsidRDefault="00E8076D" w:rsidP="00E8076D">
            <w:pPr>
              <w:jc w:val="right"/>
              <w:rPr>
                <w:ins w:id="3690" w:author="james" w:date="2016-03-29T12:14:00Z"/>
              </w:rPr>
              <w:pPrChange w:id="3691" w:author="james" w:date="2016-03-29T12:15:00Z">
                <w:pPr>
                  <w:jc w:val="both"/>
                </w:pPr>
              </w:pPrChange>
            </w:pPr>
            <w:ins w:id="3692" w:author="james" w:date="2016-03-29T12:15:00Z">
              <w:r>
                <w:rPr>
                  <w:rFonts w:ascii="Calibri" w:hAnsi="Calibri"/>
                  <w:color w:val="000000"/>
                  <w:sz w:val="22"/>
                  <w:szCs w:val="22"/>
                </w:rPr>
                <w:t>-17</w:t>
              </w:r>
            </w:ins>
          </w:p>
        </w:tc>
      </w:tr>
      <w:tr w:rsidR="00E8076D" w14:paraId="5F966E2C" w14:textId="77777777" w:rsidTr="007B0E2C">
        <w:trPr>
          <w:ins w:id="3693" w:author="james" w:date="2016-03-29T12:14:00Z"/>
        </w:trPr>
        <w:tc>
          <w:tcPr>
            <w:tcW w:w="1064" w:type="dxa"/>
            <w:vAlign w:val="bottom"/>
            <w:tcPrChange w:id="3694" w:author="james" w:date="2016-03-29T12:15:00Z">
              <w:tcPr>
                <w:tcW w:w="1064" w:type="dxa"/>
              </w:tcPr>
            </w:tcPrChange>
          </w:tcPr>
          <w:p w14:paraId="586E7EBC" w14:textId="1891EC49" w:rsidR="00E8076D" w:rsidRDefault="00E8076D" w:rsidP="00E8076D">
            <w:pPr>
              <w:jc w:val="right"/>
              <w:rPr>
                <w:ins w:id="3695" w:author="james" w:date="2016-03-29T12:14:00Z"/>
              </w:rPr>
              <w:pPrChange w:id="3696" w:author="james" w:date="2016-03-29T12:15:00Z">
                <w:pPr>
                  <w:jc w:val="both"/>
                </w:pPr>
              </w:pPrChange>
            </w:pPr>
            <w:ins w:id="3697" w:author="james" w:date="2016-03-29T12:15:00Z">
              <w:r>
                <w:rPr>
                  <w:rFonts w:ascii="Calibri" w:hAnsi="Calibri"/>
                  <w:color w:val="000000"/>
                  <w:sz w:val="22"/>
                  <w:szCs w:val="22"/>
                </w:rPr>
                <w:t>00101</w:t>
              </w:r>
            </w:ins>
          </w:p>
        </w:tc>
        <w:tc>
          <w:tcPr>
            <w:tcW w:w="1064" w:type="dxa"/>
            <w:vAlign w:val="bottom"/>
            <w:tcPrChange w:id="3698" w:author="james" w:date="2016-03-29T12:15:00Z">
              <w:tcPr>
                <w:tcW w:w="1064" w:type="dxa"/>
              </w:tcPr>
            </w:tcPrChange>
          </w:tcPr>
          <w:p w14:paraId="2200E8FC" w14:textId="31225FB2" w:rsidR="00E8076D" w:rsidRDefault="00E8076D" w:rsidP="00E8076D">
            <w:pPr>
              <w:jc w:val="right"/>
              <w:rPr>
                <w:ins w:id="3699" w:author="james" w:date="2016-03-29T12:14:00Z"/>
              </w:rPr>
              <w:pPrChange w:id="3700" w:author="james" w:date="2016-03-29T12:15:00Z">
                <w:pPr>
                  <w:jc w:val="both"/>
                </w:pPr>
              </w:pPrChange>
            </w:pPr>
            <w:ins w:id="3701" w:author="james" w:date="2016-03-29T12:15:00Z">
              <w:r>
                <w:rPr>
                  <w:rFonts w:ascii="Calibri" w:hAnsi="Calibri"/>
                  <w:color w:val="000000"/>
                  <w:sz w:val="22"/>
                  <w:szCs w:val="22"/>
                </w:rPr>
                <w:t>-11</w:t>
              </w:r>
            </w:ins>
          </w:p>
        </w:tc>
        <w:tc>
          <w:tcPr>
            <w:tcW w:w="1064" w:type="dxa"/>
            <w:vAlign w:val="bottom"/>
            <w:tcPrChange w:id="3702" w:author="james" w:date="2016-03-29T12:15:00Z">
              <w:tcPr>
                <w:tcW w:w="1064" w:type="dxa"/>
              </w:tcPr>
            </w:tcPrChange>
          </w:tcPr>
          <w:p w14:paraId="17F6DA99" w14:textId="0EBE0BD4" w:rsidR="00E8076D" w:rsidRDefault="00E8076D" w:rsidP="00E8076D">
            <w:pPr>
              <w:jc w:val="right"/>
              <w:rPr>
                <w:ins w:id="3703" w:author="james" w:date="2016-03-29T12:14:00Z"/>
              </w:rPr>
              <w:pPrChange w:id="3704" w:author="james" w:date="2016-03-29T12:15:00Z">
                <w:pPr>
                  <w:jc w:val="both"/>
                </w:pPr>
              </w:pPrChange>
            </w:pPr>
            <w:ins w:id="3705" w:author="james" w:date="2016-03-29T12:15:00Z">
              <w:r>
                <w:rPr>
                  <w:rFonts w:ascii="Calibri" w:hAnsi="Calibri"/>
                  <w:color w:val="000000"/>
                  <w:sz w:val="22"/>
                  <w:szCs w:val="22"/>
                </w:rPr>
                <w:t>-21</w:t>
              </w:r>
            </w:ins>
          </w:p>
        </w:tc>
        <w:tc>
          <w:tcPr>
            <w:tcW w:w="1064" w:type="dxa"/>
            <w:vAlign w:val="bottom"/>
            <w:tcPrChange w:id="3706" w:author="james" w:date="2016-03-29T12:15:00Z">
              <w:tcPr>
                <w:tcW w:w="1064" w:type="dxa"/>
              </w:tcPr>
            </w:tcPrChange>
          </w:tcPr>
          <w:p w14:paraId="742CEB42" w14:textId="2BD88787" w:rsidR="00E8076D" w:rsidRDefault="00E8076D" w:rsidP="00E8076D">
            <w:pPr>
              <w:jc w:val="right"/>
              <w:rPr>
                <w:ins w:id="3707" w:author="james" w:date="2016-03-29T12:14:00Z"/>
              </w:rPr>
              <w:pPrChange w:id="3708" w:author="james" w:date="2016-03-29T12:15:00Z">
                <w:pPr>
                  <w:jc w:val="both"/>
                </w:pPr>
              </w:pPrChange>
            </w:pPr>
            <w:ins w:id="3709" w:author="james" w:date="2016-03-29T12:15:00Z">
              <w:r>
                <w:rPr>
                  <w:rFonts w:ascii="Calibri" w:hAnsi="Calibri"/>
                  <w:color w:val="000000"/>
                  <w:sz w:val="22"/>
                  <w:szCs w:val="22"/>
                </w:rPr>
                <w:t>5</w:t>
              </w:r>
            </w:ins>
          </w:p>
        </w:tc>
        <w:tc>
          <w:tcPr>
            <w:tcW w:w="1064" w:type="dxa"/>
            <w:vAlign w:val="bottom"/>
            <w:tcPrChange w:id="3710" w:author="james" w:date="2016-03-29T12:15:00Z">
              <w:tcPr>
                <w:tcW w:w="1064" w:type="dxa"/>
              </w:tcPr>
            </w:tcPrChange>
          </w:tcPr>
          <w:p w14:paraId="7A4A2E58" w14:textId="2CD412C5" w:rsidR="00E8076D" w:rsidRDefault="00E8076D" w:rsidP="00E8076D">
            <w:pPr>
              <w:jc w:val="right"/>
              <w:rPr>
                <w:ins w:id="3711" w:author="james" w:date="2016-03-29T12:14:00Z"/>
              </w:rPr>
              <w:pPrChange w:id="3712" w:author="james" w:date="2016-03-29T12:15:00Z">
                <w:pPr>
                  <w:jc w:val="both"/>
                </w:pPr>
              </w:pPrChange>
            </w:pPr>
            <w:ins w:id="3713" w:author="james" w:date="2016-03-29T12:15:00Z">
              <w:r>
                <w:rPr>
                  <w:rFonts w:ascii="Calibri" w:hAnsi="Calibri"/>
                  <w:color w:val="000000"/>
                  <w:sz w:val="22"/>
                  <w:szCs w:val="22"/>
                </w:rPr>
                <w:t>11</w:t>
              </w:r>
            </w:ins>
          </w:p>
        </w:tc>
        <w:tc>
          <w:tcPr>
            <w:tcW w:w="1064" w:type="dxa"/>
            <w:vAlign w:val="bottom"/>
            <w:tcPrChange w:id="3714" w:author="james" w:date="2016-03-29T12:15:00Z">
              <w:tcPr>
                <w:tcW w:w="1064" w:type="dxa"/>
              </w:tcPr>
            </w:tcPrChange>
          </w:tcPr>
          <w:p w14:paraId="0AE0F16A" w14:textId="5EE0E967" w:rsidR="00E8076D" w:rsidRDefault="00E8076D" w:rsidP="00E8076D">
            <w:pPr>
              <w:jc w:val="right"/>
              <w:rPr>
                <w:ins w:id="3715" w:author="james" w:date="2016-03-29T12:14:00Z"/>
              </w:rPr>
              <w:pPrChange w:id="3716" w:author="james" w:date="2016-03-29T12:15:00Z">
                <w:pPr>
                  <w:jc w:val="both"/>
                </w:pPr>
              </w:pPrChange>
            </w:pPr>
            <w:ins w:id="3717" w:author="james" w:date="2016-03-29T12:15:00Z">
              <w:r>
                <w:rPr>
                  <w:rFonts w:ascii="Calibri" w:hAnsi="Calibri"/>
                  <w:color w:val="000000"/>
                  <w:sz w:val="22"/>
                  <w:szCs w:val="22"/>
                </w:rPr>
                <w:t>5</w:t>
              </w:r>
            </w:ins>
          </w:p>
        </w:tc>
        <w:tc>
          <w:tcPr>
            <w:tcW w:w="1064" w:type="dxa"/>
            <w:vAlign w:val="bottom"/>
            <w:tcPrChange w:id="3718" w:author="james" w:date="2016-03-29T12:15:00Z">
              <w:tcPr>
                <w:tcW w:w="1064" w:type="dxa"/>
              </w:tcPr>
            </w:tcPrChange>
          </w:tcPr>
          <w:p w14:paraId="729A2454" w14:textId="75670C73" w:rsidR="00E8076D" w:rsidRDefault="00E8076D" w:rsidP="00E8076D">
            <w:pPr>
              <w:jc w:val="right"/>
              <w:rPr>
                <w:ins w:id="3719" w:author="james" w:date="2016-03-29T12:14:00Z"/>
              </w:rPr>
              <w:pPrChange w:id="3720" w:author="james" w:date="2016-03-29T12:15:00Z">
                <w:pPr>
                  <w:jc w:val="both"/>
                </w:pPr>
              </w:pPrChange>
            </w:pPr>
            <w:ins w:id="3721" w:author="james" w:date="2016-03-29T12:15:00Z">
              <w:r>
                <w:rPr>
                  <w:rFonts w:ascii="Calibri" w:hAnsi="Calibri"/>
                  <w:color w:val="000000"/>
                  <w:sz w:val="22"/>
                  <w:szCs w:val="22"/>
                </w:rPr>
                <w:t>11</w:t>
              </w:r>
            </w:ins>
          </w:p>
        </w:tc>
        <w:tc>
          <w:tcPr>
            <w:tcW w:w="1064" w:type="dxa"/>
            <w:vAlign w:val="bottom"/>
            <w:tcPrChange w:id="3722" w:author="james" w:date="2016-03-29T12:15:00Z">
              <w:tcPr>
                <w:tcW w:w="1064" w:type="dxa"/>
              </w:tcPr>
            </w:tcPrChange>
          </w:tcPr>
          <w:p w14:paraId="1E70ACE5" w14:textId="0D559789" w:rsidR="00E8076D" w:rsidRDefault="00E8076D" w:rsidP="00E8076D">
            <w:pPr>
              <w:jc w:val="right"/>
              <w:rPr>
                <w:ins w:id="3723" w:author="james" w:date="2016-03-29T12:14:00Z"/>
              </w:rPr>
              <w:pPrChange w:id="3724" w:author="james" w:date="2016-03-29T12:15:00Z">
                <w:pPr>
                  <w:jc w:val="both"/>
                </w:pPr>
              </w:pPrChange>
            </w:pPr>
            <w:ins w:id="3725" w:author="james" w:date="2016-03-29T12:15:00Z">
              <w:r>
                <w:rPr>
                  <w:rFonts w:ascii="Calibri" w:hAnsi="Calibri"/>
                  <w:color w:val="000000"/>
                  <w:sz w:val="22"/>
                  <w:szCs w:val="22"/>
                </w:rPr>
                <w:t>-10</w:t>
              </w:r>
            </w:ins>
          </w:p>
        </w:tc>
        <w:tc>
          <w:tcPr>
            <w:tcW w:w="1064" w:type="dxa"/>
            <w:vAlign w:val="bottom"/>
            <w:tcPrChange w:id="3726" w:author="james" w:date="2016-03-29T12:15:00Z">
              <w:tcPr>
                <w:tcW w:w="1064" w:type="dxa"/>
              </w:tcPr>
            </w:tcPrChange>
          </w:tcPr>
          <w:p w14:paraId="63A582C3" w14:textId="27A30AB5" w:rsidR="00E8076D" w:rsidRDefault="00E8076D" w:rsidP="00E8076D">
            <w:pPr>
              <w:jc w:val="right"/>
              <w:rPr>
                <w:ins w:id="3727" w:author="james" w:date="2016-03-29T12:14:00Z"/>
              </w:rPr>
              <w:pPrChange w:id="3728" w:author="james" w:date="2016-03-29T12:15:00Z">
                <w:pPr>
                  <w:jc w:val="both"/>
                </w:pPr>
              </w:pPrChange>
            </w:pPr>
            <w:ins w:id="3729" w:author="james" w:date="2016-03-29T12:15:00Z">
              <w:r>
                <w:rPr>
                  <w:rFonts w:ascii="Calibri" w:hAnsi="Calibri"/>
                  <w:color w:val="000000"/>
                  <w:sz w:val="22"/>
                  <w:szCs w:val="22"/>
                </w:rPr>
                <w:t>-19</w:t>
              </w:r>
            </w:ins>
          </w:p>
        </w:tc>
      </w:tr>
      <w:tr w:rsidR="00E8076D" w14:paraId="6DF8DE6D" w14:textId="77777777" w:rsidTr="007B0E2C">
        <w:trPr>
          <w:ins w:id="3730" w:author="james" w:date="2016-03-29T12:14:00Z"/>
        </w:trPr>
        <w:tc>
          <w:tcPr>
            <w:tcW w:w="1064" w:type="dxa"/>
            <w:vAlign w:val="bottom"/>
            <w:tcPrChange w:id="3731" w:author="james" w:date="2016-03-29T12:15:00Z">
              <w:tcPr>
                <w:tcW w:w="1064" w:type="dxa"/>
              </w:tcPr>
            </w:tcPrChange>
          </w:tcPr>
          <w:p w14:paraId="290D6713" w14:textId="34DE947A" w:rsidR="00E8076D" w:rsidRDefault="00E8076D" w:rsidP="00E8076D">
            <w:pPr>
              <w:jc w:val="right"/>
              <w:rPr>
                <w:ins w:id="3732" w:author="james" w:date="2016-03-29T12:14:00Z"/>
              </w:rPr>
              <w:pPrChange w:id="3733" w:author="james" w:date="2016-03-29T12:15:00Z">
                <w:pPr>
                  <w:jc w:val="both"/>
                </w:pPr>
              </w:pPrChange>
            </w:pPr>
            <w:ins w:id="3734" w:author="james" w:date="2016-03-29T12:15:00Z">
              <w:r>
                <w:rPr>
                  <w:rFonts w:ascii="Calibri" w:hAnsi="Calibri"/>
                  <w:color w:val="000000"/>
                  <w:sz w:val="22"/>
                  <w:szCs w:val="22"/>
                </w:rPr>
                <w:t>00110</w:t>
              </w:r>
            </w:ins>
          </w:p>
        </w:tc>
        <w:tc>
          <w:tcPr>
            <w:tcW w:w="1064" w:type="dxa"/>
            <w:vAlign w:val="bottom"/>
            <w:tcPrChange w:id="3735" w:author="james" w:date="2016-03-29T12:15:00Z">
              <w:tcPr>
                <w:tcW w:w="1064" w:type="dxa"/>
              </w:tcPr>
            </w:tcPrChange>
          </w:tcPr>
          <w:p w14:paraId="02381C9F" w14:textId="59F2D42D" w:rsidR="00E8076D" w:rsidRDefault="00E8076D" w:rsidP="00E8076D">
            <w:pPr>
              <w:jc w:val="right"/>
              <w:rPr>
                <w:ins w:id="3736" w:author="james" w:date="2016-03-29T12:14:00Z"/>
              </w:rPr>
              <w:pPrChange w:id="3737" w:author="james" w:date="2016-03-29T12:15:00Z">
                <w:pPr>
                  <w:jc w:val="both"/>
                </w:pPr>
              </w:pPrChange>
            </w:pPr>
            <w:ins w:id="3738" w:author="james" w:date="2016-03-29T12:15:00Z">
              <w:r>
                <w:rPr>
                  <w:rFonts w:ascii="Calibri" w:hAnsi="Calibri"/>
                  <w:color w:val="000000"/>
                  <w:sz w:val="22"/>
                  <w:szCs w:val="22"/>
                </w:rPr>
                <w:t>-10</w:t>
              </w:r>
            </w:ins>
          </w:p>
        </w:tc>
        <w:tc>
          <w:tcPr>
            <w:tcW w:w="1064" w:type="dxa"/>
            <w:vAlign w:val="bottom"/>
            <w:tcPrChange w:id="3739" w:author="james" w:date="2016-03-29T12:15:00Z">
              <w:tcPr>
                <w:tcW w:w="1064" w:type="dxa"/>
              </w:tcPr>
            </w:tcPrChange>
          </w:tcPr>
          <w:p w14:paraId="3DAEB5A3" w14:textId="53C2A39B" w:rsidR="00E8076D" w:rsidRDefault="00E8076D" w:rsidP="00E8076D">
            <w:pPr>
              <w:jc w:val="right"/>
              <w:rPr>
                <w:ins w:id="3740" w:author="james" w:date="2016-03-29T12:14:00Z"/>
              </w:rPr>
              <w:pPrChange w:id="3741" w:author="james" w:date="2016-03-29T12:15:00Z">
                <w:pPr>
                  <w:jc w:val="both"/>
                </w:pPr>
              </w:pPrChange>
            </w:pPr>
            <w:ins w:id="3742" w:author="james" w:date="2016-03-29T12:15:00Z">
              <w:r>
                <w:rPr>
                  <w:rFonts w:ascii="Calibri" w:hAnsi="Calibri"/>
                  <w:color w:val="000000"/>
                  <w:sz w:val="22"/>
                  <w:szCs w:val="22"/>
                </w:rPr>
                <w:t>-19</w:t>
              </w:r>
            </w:ins>
          </w:p>
        </w:tc>
        <w:tc>
          <w:tcPr>
            <w:tcW w:w="1064" w:type="dxa"/>
            <w:vAlign w:val="bottom"/>
            <w:tcPrChange w:id="3743" w:author="james" w:date="2016-03-29T12:15:00Z">
              <w:tcPr>
                <w:tcW w:w="1064" w:type="dxa"/>
              </w:tcPr>
            </w:tcPrChange>
          </w:tcPr>
          <w:p w14:paraId="727AF8B1" w14:textId="6D0B424E" w:rsidR="00E8076D" w:rsidRDefault="00E8076D" w:rsidP="00E8076D">
            <w:pPr>
              <w:jc w:val="right"/>
              <w:rPr>
                <w:ins w:id="3744" w:author="james" w:date="2016-03-29T12:14:00Z"/>
              </w:rPr>
              <w:pPrChange w:id="3745" w:author="james" w:date="2016-03-29T12:15:00Z">
                <w:pPr>
                  <w:jc w:val="both"/>
                </w:pPr>
              </w:pPrChange>
            </w:pPr>
            <w:ins w:id="3746" w:author="james" w:date="2016-03-29T12:15:00Z">
              <w:r>
                <w:rPr>
                  <w:rFonts w:ascii="Calibri" w:hAnsi="Calibri"/>
                  <w:color w:val="000000"/>
                  <w:sz w:val="22"/>
                  <w:szCs w:val="22"/>
                </w:rPr>
                <w:t>6</w:t>
              </w:r>
            </w:ins>
          </w:p>
        </w:tc>
        <w:tc>
          <w:tcPr>
            <w:tcW w:w="1064" w:type="dxa"/>
            <w:vAlign w:val="bottom"/>
            <w:tcPrChange w:id="3747" w:author="james" w:date="2016-03-29T12:15:00Z">
              <w:tcPr>
                <w:tcW w:w="1064" w:type="dxa"/>
              </w:tcPr>
            </w:tcPrChange>
          </w:tcPr>
          <w:p w14:paraId="72A3A445" w14:textId="63FB91BC" w:rsidR="00E8076D" w:rsidRDefault="00E8076D" w:rsidP="00E8076D">
            <w:pPr>
              <w:jc w:val="right"/>
              <w:rPr>
                <w:ins w:id="3748" w:author="james" w:date="2016-03-29T12:14:00Z"/>
              </w:rPr>
              <w:pPrChange w:id="3749" w:author="james" w:date="2016-03-29T12:15:00Z">
                <w:pPr>
                  <w:jc w:val="both"/>
                </w:pPr>
              </w:pPrChange>
            </w:pPr>
            <w:ins w:id="3750" w:author="james" w:date="2016-03-29T12:15:00Z">
              <w:r>
                <w:rPr>
                  <w:rFonts w:ascii="Calibri" w:hAnsi="Calibri"/>
                  <w:color w:val="000000"/>
                  <w:sz w:val="22"/>
                  <w:szCs w:val="22"/>
                </w:rPr>
                <w:t>13</w:t>
              </w:r>
            </w:ins>
          </w:p>
        </w:tc>
        <w:tc>
          <w:tcPr>
            <w:tcW w:w="1064" w:type="dxa"/>
            <w:vAlign w:val="bottom"/>
            <w:tcPrChange w:id="3751" w:author="james" w:date="2016-03-29T12:15:00Z">
              <w:tcPr>
                <w:tcW w:w="1064" w:type="dxa"/>
              </w:tcPr>
            </w:tcPrChange>
          </w:tcPr>
          <w:p w14:paraId="0AE1E295" w14:textId="4512CC9D" w:rsidR="00E8076D" w:rsidRDefault="00E8076D" w:rsidP="00E8076D">
            <w:pPr>
              <w:jc w:val="right"/>
              <w:rPr>
                <w:ins w:id="3752" w:author="james" w:date="2016-03-29T12:14:00Z"/>
              </w:rPr>
              <w:pPrChange w:id="3753" w:author="james" w:date="2016-03-29T12:15:00Z">
                <w:pPr>
                  <w:jc w:val="both"/>
                </w:pPr>
              </w:pPrChange>
            </w:pPr>
            <w:ins w:id="3754" w:author="james" w:date="2016-03-29T12:15:00Z">
              <w:r>
                <w:rPr>
                  <w:rFonts w:ascii="Calibri" w:hAnsi="Calibri"/>
                  <w:color w:val="000000"/>
                  <w:sz w:val="22"/>
                  <w:szCs w:val="22"/>
                </w:rPr>
                <w:t>6</w:t>
              </w:r>
            </w:ins>
          </w:p>
        </w:tc>
        <w:tc>
          <w:tcPr>
            <w:tcW w:w="1064" w:type="dxa"/>
            <w:vAlign w:val="bottom"/>
            <w:tcPrChange w:id="3755" w:author="james" w:date="2016-03-29T12:15:00Z">
              <w:tcPr>
                <w:tcW w:w="1064" w:type="dxa"/>
              </w:tcPr>
            </w:tcPrChange>
          </w:tcPr>
          <w:p w14:paraId="16BE16D1" w14:textId="7D406B6A" w:rsidR="00E8076D" w:rsidRDefault="00E8076D" w:rsidP="00E8076D">
            <w:pPr>
              <w:jc w:val="right"/>
              <w:rPr>
                <w:ins w:id="3756" w:author="james" w:date="2016-03-29T12:14:00Z"/>
              </w:rPr>
              <w:pPrChange w:id="3757" w:author="james" w:date="2016-03-29T12:15:00Z">
                <w:pPr>
                  <w:jc w:val="both"/>
                </w:pPr>
              </w:pPrChange>
            </w:pPr>
            <w:ins w:id="3758" w:author="james" w:date="2016-03-29T12:15:00Z">
              <w:r>
                <w:rPr>
                  <w:rFonts w:ascii="Calibri" w:hAnsi="Calibri"/>
                  <w:color w:val="000000"/>
                  <w:sz w:val="22"/>
                  <w:szCs w:val="22"/>
                </w:rPr>
                <w:t>13</w:t>
              </w:r>
            </w:ins>
          </w:p>
        </w:tc>
        <w:tc>
          <w:tcPr>
            <w:tcW w:w="1064" w:type="dxa"/>
            <w:vAlign w:val="bottom"/>
            <w:tcPrChange w:id="3759" w:author="james" w:date="2016-03-29T12:15:00Z">
              <w:tcPr>
                <w:tcW w:w="1064" w:type="dxa"/>
              </w:tcPr>
            </w:tcPrChange>
          </w:tcPr>
          <w:p w14:paraId="157E1B9B" w14:textId="2B65AD2E" w:rsidR="00E8076D" w:rsidRDefault="00E8076D" w:rsidP="00E8076D">
            <w:pPr>
              <w:jc w:val="right"/>
              <w:rPr>
                <w:ins w:id="3760" w:author="james" w:date="2016-03-29T12:14:00Z"/>
              </w:rPr>
              <w:pPrChange w:id="3761" w:author="james" w:date="2016-03-29T12:15:00Z">
                <w:pPr>
                  <w:jc w:val="both"/>
                </w:pPr>
              </w:pPrChange>
            </w:pPr>
            <w:ins w:id="3762" w:author="james" w:date="2016-03-29T12:15:00Z">
              <w:r>
                <w:rPr>
                  <w:rFonts w:ascii="Calibri" w:hAnsi="Calibri"/>
                  <w:color w:val="000000"/>
                  <w:sz w:val="22"/>
                  <w:szCs w:val="22"/>
                </w:rPr>
                <w:t>-12</w:t>
              </w:r>
            </w:ins>
          </w:p>
        </w:tc>
        <w:tc>
          <w:tcPr>
            <w:tcW w:w="1064" w:type="dxa"/>
            <w:vAlign w:val="bottom"/>
            <w:tcPrChange w:id="3763" w:author="james" w:date="2016-03-29T12:15:00Z">
              <w:tcPr>
                <w:tcW w:w="1064" w:type="dxa"/>
              </w:tcPr>
            </w:tcPrChange>
          </w:tcPr>
          <w:p w14:paraId="21F5CE52" w14:textId="76B1984C" w:rsidR="00E8076D" w:rsidRDefault="00E8076D" w:rsidP="00E8076D">
            <w:pPr>
              <w:jc w:val="right"/>
              <w:rPr>
                <w:ins w:id="3764" w:author="james" w:date="2016-03-29T12:14:00Z"/>
              </w:rPr>
              <w:pPrChange w:id="3765" w:author="james" w:date="2016-03-29T12:15:00Z">
                <w:pPr>
                  <w:jc w:val="both"/>
                </w:pPr>
              </w:pPrChange>
            </w:pPr>
            <w:ins w:id="3766" w:author="james" w:date="2016-03-29T12:15:00Z">
              <w:r>
                <w:rPr>
                  <w:rFonts w:ascii="Calibri" w:hAnsi="Calibri"/>
                  <w:color w:val="000000"/>
                  <w:sz w:val="22"/>
                  <w:szCs w:val="22"/>
                </w:rPr>
                <w:t>-23</w:t>
              </w:r>
            </w:ins>
          </w:p>
        </w:tc>
      </w:tr>
      <w:tr w:rsidR="00E8076D" w14:paraId="68EADE5C" w14:textId="77777777" w:rsidTr="007B0E2C">
        <w:trPr>
          <w:ins w:id="3767" w:author="james" w:date="2016-03-29T12:14:00Z"/>
        </w:trPr>
        <w:tc>
          <w:tcPr>
            <w:tcW w:w="1064" w:type="dxa"/>
            <w:vAlign w:val="bottom"/>
            <w:tcPrChange w:id="3768" w:author="james" w:date="2016-03-29T12:15:00Z">
              <w:tcPr>
                <w:tcW w:w="1064" w:type="dxa"/>
              </w:tcPr>
            </w:tcPrChange>
          </w:tcPr>
          <w:p w14:paraId="7F79F61A" w14:textId="162C8C9B" w:rsidR="00E8076D" w:rsidRDefault="00E8076D" w:rsidP="00E8076D">
            <w:pPr>
              <w:jc w:val="right"/>
              <w:rPr>
                <w:ins w:id="3769" w:author="james" w:date="2016-03-29T12:14:00Z"/>
              </w:rPr>
              <w:pPrChange w:id="3770" w:author="james" w:date="2016-03-29T12:15:00Z">
                <w:pPr>
                  <w:jc w:val="both"/>
                </w:pPr>
              </w:pPrChange>
            </w:pPr>
            <w:ins w:id="3771" w:author="james" w:date="2016-03-29T12:15:00Z">
              <w:r>
                <w:rPr>
                  <w:rFonts w:ascii="Calibri" w:hAnsi="Calibri"/>
                  <w:color w:val="000000"/>
                  <w:sz w:val="22"/>
                  <w:szCs w:val="22"/>
                </w:rPr>
                <w:t>00111</w:t>
              </w:r>
            </w:ins>
          </w:p>
        </w:tc>
        <w:tc>
          <w:tcPr>
            <w:tcW w:w="1064" w:type="dxa"/>
            <w:vAlign w:val="bottom"/>
            <w:tcPrChange w:id="3772" w:author="james" w:date="2016-03-29T12:15:00Z">
              <w:tcPr>
                <w:tcW w:w="1064" w:type="dxa"/>
              </w:tcPr>
            </w:tcPrChange>
          </w:tcPr>
          <w:p w14:paraId="04E3430D" w14:textId="461AC67D" w:rsidR="00E8076D" w:rsidRDefault="00E8076D" w:rsidP="00E8076D">
            <w:pPr>
              <w:jc w:val="right"/>
              <w:rPr>
                <w:ins w:id="3773" w:author="james" w:date="2016-03-29T12:14:00Z"/>
              </w:rPr>
              <w:pPrChange w:id="3774" w:author="james" w:date="2016-03-29T12:15:00Z">
                <w:pPr>
                  <w:jc w:val="both"/>
                </w:pPr>
              </w:pPrChange>
            </w:pPr>
            <w:ins w:id="3775" w:author="james" w:date="2016-03-29T12:15:00Z">
              <w:r>
                <w:rPr>
                  <w:rFonts w:ascii="Calibri" w:hAnsi="Calibri"/>
                  <w:color w:val="000000"/>
                  <w:sz w:val="22"/>
                  <w:szCs w:val="22"/>
                </w:rPr>
                <w:t>-9</w:t>
              </w:r>
            </w:ins>
          </w:p>
        </w:tc>
        <w:tc>
          <w:tcPr>
            <w:tcW w:w="1064" w:type="dxa"/>
            <w:vAlign w:val="bottom"/>
            <w:tcPrChange w:id="3776" w:author="james" w:date="2016-03-29T12:15:00Z">
              <w:tcPr>
                <w:tcW w:w="1064" w:type="dxa"/>
              </w:tcPr>
            </w:tcPrChange>
          </w:tcPr>
          <w:p w14:paraId="1D900A17" w14:textId="0C3D7B63" w:rsidR="00E8076D" w:rsidRDefault="00E8076D" w:rsidP="00E8076D">
            <w:pPr>
              <w:jc w:val="right"/>
              <w:rPr>
                <w:ins w:id="3777" w:author="james" w:date="2016-03-29T12:14:00Z"/>
              </w:rPr>
              <w:pPrChange w:id="3778" w:author="james" w:date="2016-03-29T12:15:00Z">
                <w:pPr>
                  <w:jc w:val="both"/>
                </w:pPr>
              </w:pPrChange>
            </w:pPr>
            <w:ins w:id="3779" w:author="james" w:date="2016-03-29T12:15:00Z">
              <w:r>
                <w:rPr>
                  <w:rFonts w:ascii="Calibri" w:hAnsi="Calibri"/>
                  <w:color w:val="000000"/>
                  <w:sz w:val="22"/>
                  <w:szCs w:val="22"/>
                </w:rPr>
                <w:t>-17</w:t>
              </w:r>
            </w:ins>
          </w:p>
        </w:tc>
        <w:tc>
          <w:tcPr>
            <w:tcW w:w="1064" w:type="dxa"/>
            <w:vAlign w:val="bottom"/>
            <w:tcPrChange w:id="3780" w:author="james" w:date="2016-03-29T12:15:00Z">
              <w:tcPr>
                <w:tcW w:w="1064" w:type="dxa"/>
              </w:tcPr>
            </w:tcPrChange>
          </w:tcPr>
          <w:p w14:paraId="39DFC8F5" w14:textId="2DB32D81" w:rsidR="00E8076D" w:rsidRDefault="00E8076D" w:rsidP="00E8076D">
            <w:pPr>
              <w:jc w:val="right"/>
              <w:rPr>
                <w:ins w:id="3781" w:author="james" w:date="2016-03-29T12:14:00Z"/>
              </w:rPr>
              <w:pPrChange w:id="3782" w:author="james" w:date="2016-03-29T12:15:00Z">
                <w:pPr>
                  <w:jc w:val="both"/>
                </w:pPr>
              </w:pPrChange>
            </w:pPr>
            <w:ins w:id="3783" w:author="james" w:date="2016-03-29T12:15:00Z">
              <w:r>
                <w:rPr>
                  <w:rFonts w:ascii="Calibri" w:hAnsi="Calibri"/>
                  <w:color w:val="000000"/>
                  <w:sz w:val="22"/>
                  <w:szCs w:val="22"/>
                </w:rPr>
                <w:t>7</w:t>
              </w:r>
            </w:ins>
          </w:p>
        </w:tc>
        <w:tc>
          <w:tcPr>
            <w:tcW w:w="1064" w:type="dxa"/>
            <w:vAlign w:val="bottom"/>
            <w:tcPrChange w:id="3784" w:author="james" w:date="2016-03-29T12:15:00Z">
              <w:tcPr>
                <w:tcW w:w="1064" w:type="dxa"/>
              </w:tcPr>
            </w:tcPrChange>
          </w:tcPr>
          <w:p w14:paraId="592D261C" w14:textId="4DE56B9B" w:rsidR="00E8076D" w:rsidRDefault="00E8076D" w:rsidP="00E8076D">
            <w:pPr>
              <w:jc w:val="right"/>
              <w:rPr>
                <w:ins w:id="3785" w:author="james" w:date="2016-03-29T12:14:00Z"/>
              </w:rPr>
              <w:pPrChange w:id="3786" w:author="james" w:date="2016-03-29T12:15:00Z">
                <w:pPr>
                  <w:jc w:val="both"/>
                </w:pPr>
              </w:pPrChange>
            </w:pPr>
            <w:ins w:id="3787" w:author="james" w:date="2016-03-29T12:15:00Z">
              <w:r>
                <w:rPr>
                  <w:rFonts w:ascii="Calibri" w:hAnsi="Calibri"/>
                  <w:color w:val="000000"/>
                  <w:sz w:val="22"/>
                  <w:szCs w:val="22"/>
                </w:rPr>
                <w:t>15</w:t>
              </w:r>
            </w:ins>
          </w:p>
        </w:tc>
        <w:tc>
          <w:tcPr>
            <w:tcW w:w="1064" w:type="dxa"/>
            <w:vAlign w:val="bottom"/>
            <w:tcPrChange w:id="3788" w:author="james" w:date="2016-03-29T12:15:00Z">
              <w:tcPr>
                <w:tcW w:w="1064" w:type="dxa"/>
              </w:tcPr>
            </w:tcPrChange>
          </w:tcPr>
          <w:p w14:paraId="341BE879" w14:textId="755DE68F" w:rsidR="00E8076D" w:rsidRDefault="00E8076D" w:rsidP="00E8076D">
            <w:pPr>
              <w:jc w:val="right"/>
              <w:rPr>
                <w:ins w:id="3789" w:author="james" w:date="2016-03-29T12:14:00Z"/>
              </w:rPr>
              <w:pPrChange w:id="3790" w:author="james" w:date="2016-03-29T12:15:00Z">
                <w:pPr>
                  <w:jc w:val="both"/>
                </w:pPr>
              </w:pPrChange>
            </w:pPr>
            <w:ins w:id="3791" w:author="james" w:date="2016-03-29T12:15:00Z">
              <w:r>
                <w:rPr>
                  <w:rFonts w:ascii="Calibri" w:hAnsi="Calibri"/>
                  <w:color w:val="000000"/>
                  <w:sz w:val="22"/>
                  <w:szCs w:val="22"/>
                </w:rPr>
                <w:t>7</w:t>
              </w:r>
            </w:ins>
          </w:p>
        </w:tc>
        <w:tc>
          <w:tcPr>
            <w:tcW w:w="1064" w:type="dxa"/>
            <w:vAlign w:val="bottom"/>
            <w:tcPrChange w:id="3792" w:author="james" w:date="2016-03-29T12:15:00Z">
              <w:tcPr>
                <w:tcW w:w="1064" w:type="dxa"/>
              </w:tcPr>
            </w:tcPrChange>
          </w:tcPr>
          <w:p w14:paraId="2DB23DCE" w14:textId="2E62E034" w:rsidR="00E8076D" w:rsidRDefault="00E8076D" w:rsidP="00E8076D">
            <w:pPr>
              <w:jc w:val="right"/>
              <w:rPr>
                <w:ins w:id="3793" w:author="james" w:date="2016-03-29T12:14:00Z"/>
              </w:rPr>
              <w:pPrChange w:id="3794" w:author="james" w:date="2016-03-29T12:15:00Z">
                <w:pPr>
                  <w:jc w:val="both"/>
                </w:pPr>
              </w:pPrChange>
            </w:pPr>
            <w:ins w:id="3795" w:author="james" w:date="2016-03-29T12:15:00Z">
              <w:r>
                <w:rPr>
                  <w:rFonts w:ascii="Calibri" w:hAnsi="Calibri"/>
                  <w:color w:val="000000"/>
                  <w:sz w:val="22"/>
                  <w:szCs w:val="22"/>
                </w:rPr>
                <w:t>15</w:t>
              </w:r>
            </w:ins>
          </w:p>
        </w:tc>
        <w:tc>
          <w:tcPr>
            <w:tcW w:w="1064" w:type="dxa"/>
            <w:vAlign w:val="bottom"/>
            <w:tcPrChange w:id="3796" w:author="james" w:date="2016-03-29T12:15:00Z">
              <w:tcPr>
                <w:tcW w:w="1064" w:type="dxa"/>
              </w:tcPr>
            </w:tcPrChange>
          </w:tcPr>
          <w:p w14:paraId="29F9C521" w14:textId="2240063B" w:rsidR="00E8076D" w:rsidRDefault="00E8076D" w:rsidP="00E8076D">
            <w:pPr>
              <w:jc w:val="right"/>
              <w:rPr>
                <w:ins w:id="3797" w:author="james" w:date="2016-03-29T12:14:00Z"/>
              </w:rPr>
              <w:pPrChange w:id="3798" w:author="james" w:date="2016-03-29T12:15:00Z">
                <w:pPr>
                  <w:jc w:val="both"/>
                </w:pPr>
              </w:pPrChange>
            </w:pPr>
            <w:ins w:id="3799" w:author="james" w:date="2016-03-29T12:15:00Z">
              <w:r>
                <w:rPr>
                  <w:rFonts w:ascii="Calibri" w:hAnsi="Calibri"/>
                  <w:color w:val="000000"/>
                  <w:sz w:val="22"/>
                  <w:szCs w:val="22"/>
                </w:rPr>
                <w:t>-11</w:t>
              </w:r>
            </w:ins>
          </w:p>
        </w:tc>
        <w:tc>
          <w:tcPr>
            <w:tcW w:w="1064" w:type="dxa"/>
            <w:vAlign w:val="bottom"/>
            <w:tcPrChange w:id="3800" w:author="james" w:date="2016-03-29T12:15:00Z">
              <w:tcPr>
                <w:tcW w:w="1064" w:type="dxa"/>
              </w:tcPr>
            </w:tcPrChange>
          </w:tcPr>
          <w:p w14:paraId="6E0C4CCA" w14:textId="0D3BC906" w:rsidR="00E8076D" w:rsidRDefault="00E8076D" w:rsidP="00E8076D">
            <w:pPr>
              <w:jc w:val="right"/>
              <w:rPr>
                <w:ins w:id="3801" w:author="james" w:date="2016-03-29T12:14:00Z"/>
              </w:rPr>
              <w:pPrChange w:id="3802" w:author="james" w:date="2016-03-29T12:15:00Z">
                <w:pPr>
                  <w:jc w:val="both"/>
                </w:pPr>
              </w:pPrChange>
            </w:pPr>
            <w:ins w:id="3803" w:author="james" w:date="2016-03-29T12:15:00Z">
              <w:r>
                <w:rPr>
                  <w:rFonts w:ascii="Calibri" w:hAnsi="Calibri"/>
                  <w:color w:val="000000"/>
                  <w:sz w:val="22"/>
                  <w:szCs w:val="22"/>
                </w:rPr>
                <w:t>-21</w:t>
              </w:r>
            </w:ins>
          </w:p>
        </w:tc>
      </w:tr>
      <w:tr w:rsidR="00E8076D" w14:paraId="6E8B4018" w14:textId="77777777" w:rsidTr="007B0E2C">
        <w:trPr>
          <w:ins w:id="3804" w:author="james" w:date="2016-03-29T12:14:00Z"/>
        </w:trPr>
        <w:tc>
          <w:tcPr>
            <w:tcW w:w="1064" w:type="dxa"/>
            <w:vAlign w:val="bottom"/>
            <w:tcPrChange w:id="3805" w:author="james" w:date="2016-03-29T12:15:00Z">
              <w:tcPr>
                <w:tcW w:w="1064" w:type="dxa"/>
              </w:tcPr>
            </w:tcPrChange>
          </w:tcPr>
          <w:p w14:paraId="15616EBA" w14:textId="499B9883" w:rsidR="00E8076D" w:rsidRDefault="00E8076D" w:rsidP="00E8076D">
            <w:pPr>
              <w:jc w:val="right"/>
              <w:rPr>
                <w:ins w:id="3806" w:author="james" w:date="2016-03-29T12:14:00Z"/>
              </w:rPr>
              <w:pPrChange w:id="3807" w:author="james" w:date="2016-03-29T12:15:00Z">
                <w:pPr>
                  <w:jc w:val="both"/>
                </w:pPr>
              </w:pPrChange>
            </w:pPr>
            <w:ins w:id="3808" w:author="james" w:date="2016-03-29T12:15:00Z">
              <w:r>
                <w:rPr>
                  <w:rFonts w:ascii="Calibri" w:hAnsi="Calibri"/>
                  <w:color w:val="000000"/>
                  <w:sz w:val="22"/>
                  <w:szCs w:val="22"/>
                </w:rPr>
                <w:t>01000</w:t>
              </w:r>
            </w:ins>
          </w:p>
        </w:tc>
        <w:tc>
          <w:tcPr>
            <w:tcW w:w="1064" w:type="dxa"/>
            <w:vAlign w:val="bottom"/>
            <w:tcPrChange w:id="3809" w:author="james" w:date="2016-03-29T12:15:00Z">
              <w:tcPr>
                <w:tcW w:w="1064" w:type="dxa"/>
              </w:tcPr>
            </w:tcPrChange>
          </w:tcPr>
          <w:p w14:paraId="55E1A059" w14:textId="7136AF4E" w:rsidR="00E8076D" w:rsidRDefault="00E8076D" w:rsidP="00E8076D">
            <w:pPr>
              <w:jc w:val="right"/>
              <w:rPr>
                <w:ins w:id="3810" w:author="james" w:date="2016-03-29T12:14:00Z"/>
              </w:rPr>
              <w:pPrChange w:id="3811" w:author="james" w:date="2016-03-29T12:15:00Z">
                <w:pPr>
                  <w:jc w:val="both"/>
                </w:pPr>
              </w:pPrChange>
            </w:pPr>
            <w:ins w:id="3812" w:author="james" w:date="2016-03-29T12:15:00Z">
              <w:r>
                <w:rPr>
                  <w:rFonts w:ascii="Calibri" w:hAnsi="Calibri"/>
                  <w:color w:val="000000"/>
                  <w:sz w:val="22"/>
                  <w:szCs w:val="22"/>
                </w:rPr>
                <w:t>-8</w:t>
              </w:r>
            </w:ins>
          </w:p>
        </w:tc>
        <w:tc>
          <w:tcPr>
            <w:tcW w:w="1064" w:type="dxa"/>
            <w:vAlign w:val="bottom"/>
            <w:tcPrChange w:id="3813" w:author="james" w:date="2016-03-29T12:15:00Z">
              <w:tcPr>
                <w:tcW w:w="1064" w:type="dxa"/>
              </w:tcPr>
            </w:tcPrChange>
          </w:tcPr>
          <w:p w14:paraId="4BD15ACF" w14:textId="59F03BBF" w:rsidR="00E8076D" w:rsidRDefault="00E8076D" w:rsidP="00E8076D">
            <w:pPr>
              <w:jc w:val="right"/>
              <w:rPr>
                <w:ins w:id="3814" w:author="james" w:date="2016-03-29T12:14:00Z"/>
              </w:rPr>
              <w:pPrChange w:id="3815" w:author="james" w:date="2016-03-29T12:15:00Z">
                <w:pPr>
                  <w:jc w:val="both"/>
                </w:pPr>
              </w:pPrChange>
            </w:pPr>
            <w:ins w:id="3816" w:author="james" w:date="2016-03-29T12:15:00Z">
              <w:r>
                <w:rPr>
                  <w:rFonts w:ascii="Calibri" w:hAnsi="Calibri"/>
                  <w:color w:val="000000"/>
                  <w:sz w:val="22"/>
                  <w:szCs w:val="22"/>
                </w:rPr>
                <w:t>-15</w:t>
              </w:r>
            </w:ins>
          </w:p>
        </w:tc>
        <w:tc>
          <w:tcPr>
            <w:tcW w:w="1064" w:type="dxa"/>
            <w:vAlign w:val="bottom"/>
            <w:tcPrChange w:id="3817" w:author="james" w:date="2016-03-29T12:15:00Z">
              <w:tcPr>
                <w:tcW w:w="1064" w:type="dxa"/>
              </w:tcPr>
            </w:tcPrChange>
          </w:tcPr>
          <w:p w14:paraId="3995A74B" w14:textId="7030E454" w:rsidR="00E8076D" w:rsidRDefault="00E8076D" w:rsidP="00E8076D">
            <w:pPr>
              <w:jc w:val="right"/>
              <w:rPr>
                <w:ins w:id="3818" w:author="james" w:date="2016-03-29T12:14:00Z"/>
              </w:rPr>
              <w:pPrChange w:id="3819" w:author="james" w:date="2016-03-29T12:15:00Z">
                <w:pPr>
                  <w:jc w:val="both"/>
                </w:pPr>
              </w:pPrChange>
            </w:pPr>
            <w:ins w:id="3820" w:author="james" w:date="2016-03-29T12:15:00Z">
              <w:r>
                <w:rPr>
                  <w:rFonts w:ascii="Calibri" w:hAnsi="Calibri"/>
                  <w:color w:val="000000"/>
                  <w:sz w:val="22"/>
                  <w:szCs w:val="22"/>
                </w:rPr>
                <w:t>8</w:t>
              </w:r>
            </w:ins>
          </w:p>
        </w:tc>
        <w:tc>
          <w:tcPr>
            <w:tcW w:w="1064" w:type="dxa"/>
            <w:vAlign w:val="bottom"/>
            <w:tcPrChange w:id="3821" w:author="james" w:date="2016-03-29T12:15:00Z">
              <w:tcPr>
                <w:tcW w:w="1064" w:type="dxa"/>
              </w:tcPr>
            </w:tcPrChange>
          </w:tcPr>
          <w:p w14:paraId="3D3FB7E5" w14:textId="1EB45178" w:rsidR="00E8076D" w:rsidRDefault="00E8076D" w:rsidP="00E8076D">
            <w:pPr>
              <w:jc w:val="right"/>
              <w:rPr>
                <w:ins w:id="3822" w:author="james" w:date="2016-03-29T12:14:00Z"/>
              </w:rPr>
              <w:pPrChange w:id="3823" w:author="james" w:date="2016-03-29T12:15:00Z">
                <w:pPr>
                  <w:jc w:val="both"/>
                </w:pPr>
              </w:pPrChange>
            </w:pPr>
            <w:ins w:id="3824" w:author="james" w:date="2016-03-29T12:15:00Z">
              <w:r>
                <w:rPr>
                  <w:rFonts w:ascii="Calibri" w:hAnsi="Calibri"/>
                  <w:color w:val="000000"/>
                  <w:sz w:val="22"/>
                  <w:szCs w:val="22"/>
                </w:rPr>
                <w:t>17</w:t>
              </w:r>
            </w:ins>
          </w:p>
        </w:tc>
        <w:tc>
          <w:tcPr>
            <w:tcW w:w="1064" w:type="dxa"/>
            <w:vAlign w:val="bottom"/>
            <w:tcPrChange w:id="3825" w:author="james" w:date="2016-03-29T12:15:00Z">
              <w:tcPr>
                <w:tcW w:w="1064" w:type="dxa"/>
              </w:tcPr>
            </w:tcPrChange>
          </w:tcPr>
          <w:p w14:paraId="507EA940" w14:textId="06A63241" w:rsidR="00E8076D" w:rsidRDefault="00E8076D" w:rsidP="00E8076D">
            <w:pPr>
              <w:jc w:val="right"/>
              <w:rPr>
                <w:ins w:id="3826" w:author="james" w:date="2016-03-29T12:14:00Z"/>
              </w:rPr>
              <w:pPrChange w:id="3827" w:author="james" w:date="2016-03-29T12:15:00Z">
                <w:pPr>
                  <w:jc w:val="both"/>
                </w:pPr>
              </w:pPrChange>
            </w:pPr>
            <w:ins w:id="3828" w:author="james" w:date="2016-03-29T12:15:00Z">
              <w:r>
                <w:rPr>
                  <w:rFonts w:ascii="Calibri" w:hAnsi="Calibri"/>
                  <w:color w:val="000000"/>
                  <w:sz w:val="22"/>
                  <w:szCs w:val="22"/>
                </w:rPr>
                <w:t>8</w:t>
              </w:r>
            </w:ins>
          </w:p>
        </w:tc>
        <w:tc>
          <w:tcPr>
            <w:tcW w:w="1064" w:type="dxa"/>
            <w:vAlign w:val="bottom"/>
            <w:tcPrChange w:id="3829" w:author="james" w:date="2016-03-29T12:15:00Z">
              <w:tcPr>
                <w:tcW w:w="1064" w:type="dxa"/>
              </w:tcPr>
            </w:tcPrChange>
          </w:tcPr>
          <w:p w14:paraId="262FED05" w14:textId="30E289EF" w:rsidR="00E8076D" w:rsidRDefault="00E8076D" w:rsidP="00E8076D">
            <w:pPr>
              <w:jc w:val="right"/>
              <w:rPr>
                <w:ins w:id="3830" w:author="james" w:date="2016-03-29T12:14:00Z"/>
              </w:rPr>
              <w:pPrChange w:id="3831" w:author="james" w:date="2016-03-29T12:15:00Z">
                <w:pPr>
                  <w:jc w:val="both"/>
                </w:pPr>
              </w:pPrChange>
            </w:pPr>
            <w:ins w:id="3832" w:author="james" w:date="2016-03-29T12:15:00Z">
              <w:r>
                <w:rPr>
                  <w:rFonts w:ascii="Calibri" w:hAnsi="Calibri"/>
                  <w:color w:val="000000"/>
                  <w:sz w:val="22"/>
                  <w:szCs w:val="22"/>
                </w:rPr>
                <w:t>17</w:t>
              </w:r>
            </w:ins>
          </w:p>
        </w:tc>
        <w:tc>
          <w:tcPr>
            <w:tcW w:w="1064" w:type="dxa"/>
            <w:vAlign w:val="bottom"/>
            <w:tcPrChange w:id="3833" w:author="james" w:date="2016-03-29T12:15:00Z">
              <w:tcPr>
                <w:tcW w:w="1064" w:type="dxa"/>
              </w:tcPr>
            </w:tcPrChange>
          </w:tcPr>
          <w:p w14:paraId="17A49A75" w14:textId="7DD250A4" w:rsidR="00E8076D" w:rsidRDefault="00E8076D" w:rsidP="00E8076D">
            <w:pPr>
              <w:jc w:val="right"/>
              <w:rPr>
                <w:ins w:id="3834" w:author="james" w:date="2016-03-29T12:14:00Z"/>
              </w:rPr>
              <w:pPrChange w:id="3835" w:author="james" w:date="2016-03-29T12:15:00Z">
                <w:pPr>
                  <w:jc w:val="both"/>
                </w:pPr>
              </w:pPrChange>
            </w:pPr>
            <w:ins w:id="3836" w:author="james" w:date="2016-03-29T12:15:00Z">
              <w:r>
                <w:rPr>
                  <w:rFonts w:ascii="Calibri" w:hAnsi="Calibri"/>
                  <w:color w:val="000000"/>
                  <w:sz w:val="22"/>
                  <w:szCs w:val="22"/>
                </w:rPr>
                <w:t>-1</w:t>
              </w:r>
            </w:ins>
          </w:p>
        </w:tc>
        <w:tc>
          <w:tcPr>
            <w:tcW w:w="1064" w:type="dxa"/>
            <w:vAlign w:val="bottom"/>
            <w:tcPrChange w:id="3837" w:author="james" w:date="2016-03-29T12:15:00Z">
              <w:tcPr>
                <w:tcW w:w="1064" w:type="dxa"/>
              </w:tcPr>
            </w:tcPrChange>
          </w:tcPr>
          <w:p w14:paraId="20C6327A" w14:textId="086C93F9" w:rsidR="00E8076D" w:rsidRDefault="00E8076D" w:rsidP="00E8076D">
            <w:pPr>
              <w:jc w:val="right"/>
              <w:rPr>
                <w:ins w:id="3838" w:author="james" w:date="2016-03-29T12:14:00Z"/>
              </w:rPr>
              <w:pPrChange w:id="3839" w:author="james" w:date="2016-03-29T12:15:00Z">
                <w:pPr>
                  <w:jc w:val="both"/>
                </w:pPr>
              </w:pPrChange>
            </w:pPr>
            <w:ins w:id="3840" w:author="james" w:date="2016-03-29T12:15:00Z">
              <w:r>
                <w:rPr>
                  <w:rFonts w:ascii="Calibri" w:hAnsi="Calibri"/>
                  <w:color w:val="000000"/>
                  <w:sz w:val="22"/>
                  <w:szCs w:val="22"/>
                </w:rPr>
                <w:t>-1</w:t>
              </w:r>
            </w:ins>
          </w:p>
        </w:tc>
      </w:tr>
      <w:tr w:rsidR="00E8076D" w14:paraId="308A0B63" w14:textId="77777777" w:rsidTr="007B0E2C">
        <w:trPr>
          <w:ins w:id="3841" w:author="james" w:date="2016-03-29T12:14:00Z"/>
        </w:trPr>
        <w:tc>
          <w:tcPr>
            <w:tcW w:w="1064" w:type="dxa"/>
            <w:vAlign w:val="bottom"/>
            <w:tcPrChange w:id="3842" w:author="james" w:date="2016-03-29T12:15:00Z">
              <w:tcPr>
                <w:tcW w:w="1064" w:type="dxa"/>
              </w:tcPr>
            </w:tcPrChange>
          </w:tcPr>
          <w:p w14:paraId="6F26C763" w14:textId="48757C9E" w:rsidR="00E8076D" w:rsidRDefault="00E8076D" w:rsidP="00E8076D">
            <w:pPr>
              <w:jc w:val="right"/>
              <w:rPr>
                <w:ins w:id="3843" w:author="james" w:date="2016-03-29T12:14:00Z"/>
              </w:rPr>
              <w:pPrChange w:id="3844" w:author="james" w:date="2016-03-29T12:15:00Z">
                <w:pPr>
                  <w:jc w:val="both"/>
                </w:pPr>
              </w:pPrChange>
            </w:pPr>
            <w:ins w:id="3845" w:author="james" w:date="2016-03-29T12:15:00Z">
              <w:r>
                <w:rPr>
                  <w:rFonts w:ascii="Calibri" w:hAnsi="Calibri"/>
                  <w:color w:val="000000"/>
                  <w:sz w:val="22"/>
                  <w:szCs w:val="22"/>
                </w:rPr>
                <w:t>01001</w:t>
              </w:r>
            </w:ins>
          </w:p>
        </w:tc>
        <w:tc>
          <w:tcPr>
            <w:tcW w:w="1064" w:type="dxa"/>
            <w:vAlign w:val="bottom"/>
            <w:tcPrChange w:id="3846" w:author="james" w:date="2016-03-29T12:15:00Z">
              <w:tcPr>
                <w:tcW w:w="1064" w:type="dxa"/>
              </w:tcPr>
            </w:tcPrChange>
          </w:tcPr>
          <w:p w14:paraId="3DBC05BE" w14:textId="5E3A85F9" w:rsidR="00E8076D" w:rsidRDefault="00E8076D" w:rsidP="00E8076D">
            <w:pPr>
              <w:jc w:val="right"/>
              <w:rPr>
                <w:ins w:id="3847" w:author="james" w:date="2016-03-29T12:14:00Z"/>
              </w:rPr>
              <w:pPrChange w:id="3848" w:author="james" w:date="2016-03-29T12:15:00Z">
                <w:pPr>
                  <w:jc w:val="both"/>
                </w:pPr>
              </w:pPrChange>
            </w:pPr>
            <w:ins w:id="3849" w:author="james" w:date="2016-03-29T12:15:00Z">
              <w:r>
                <w:rPr>
                  <w:rFonts w:ascii="Calibri" w:hAnsi="Calibri"/>
                  <w:color w:val="000000"/>
                  <w:sz w:val="22"/>
                  <w:szCs w:val="22"/>
                </w:rPr>
                <w:t>-7</w:t>
              </w:r>
            </w:ins>
          </w:p>
        </w:tc>
        <w:tc>
          <w:tcPr>
            <w:tcW w:w="1064" w:type="dxa"/>
            <w:vAlign w:val="bottom"/>
            <w:tcPrChange w:id="3850" w:author="james" w:date="2016-03-29T12:15:00Z">
              <w:tcPr>
                <w:tcW w:w="1064" w:type="dxa"/>
              </w:tcPr>
            </w:tcPrChange>
          </w:tcPr>
          <w:p w14:paraId="71352FB3" w14:textId="063293BA" w:rsidR="00E8076D" w:rsidRDefault="00E8076D" w:rsidP="00E8076D">
            <w:pPr>
              <w:jc w:val="right"/>
              <w:rPr>
                <w:ins w:id="3851" w:author="james" w:date="2016-03-29T12:14:00Z"/>
              </w:rPr>
              <w:pPrChange w:id="3852" w:author="james" w:date="2016-03-29T12:15:00Z">
                <w:pPr>
                  <w:jc w:val="both"/>
                </w:pPr>
              </w:pPrChange>
            </w:pPr>
            <w:ins w:id="3853" w:author="james" w:date="2016-03-29T12:15:00Z">
              <w:r>
                <w:rPr>
                  <w:rFonts w:ascii="Calibri" w:hAnsi="Calibri"/>
                  <w:color w:val="000000"/>
                  <w:sz w:val="22"/>
                  <w:szCs w:val="22"/>
                </w:rPr>
                <w:t>-13</w:t>
              </w:r>
            </w:ins>
          </w:p>
        </w:tc>
        <w:tc>
          <w:tcPr>
            <w:tcW w:w="1064" w:type="dxa"/>
            <w:vAlign w:val="bottom"/>
            <w:tcPrChange w:id="3854" w:author="james" w:date="2016-03-29T12:15:00Z">
              <w:tcPr>
                <w:tcW w:w="1064" w:type="dxa"/>
              </w:tcPr>
            </w:tcPrChange>
          </w:tcPr>
          <w:p w14:paraId="2073D287" w14:textId="5D59FA1F" w:rsidR="00E8076D" w:rsidRDefault="00E8076D" w:rsidP="00E8076D">
            <w:pPr>
              <w:jc w:val="right"/>
              <w:rPr>
                <w:ins w:id="3855" w:author="james" w:date="2016-03-29T12:14:00Z"/>
              </w:rPr>
              <w:pPrChange w:id="3856" w:author="james" w:date="2016-03-29T12:15:00Z">
                <w:pPr>
                  <w:jc w:val="both"/>
                </w:pPr>
              </w:pPrChange>
            </w:pPr>
            <w:ins w:id="3857" w:author="james" w:date="2016-03-29T12:15:00Z">
              <w:r>
                <w:rPr>
                  <w:rFonts w:ascii="Calibri" w:hAnsi="Calibri"/>
                  <w:color w:val="000000"/>
                  <w:sz w:val="22"/>
                  <w:szCs w:val="22"/>
                </w:rPr>
                <w:t>9</w:t>
              </w:r>
            </w:ins>
          </w:p>
        </w:tc>
        <w:tc>
          <w:tcPr>
            <w:tcW w:w="1064" w:type="dxa"/>
            <w:vAlign w:val="bottom"/>
            <w:tcPrChange w:id="3858" w:author="james" w:date="2016-03-29T12:15:00Z">
              <w:tcPr>
                <w:tcW w:w="1064" w:type="dxa"/>
              </w:tcPr>
            </w:tcPrChange>
          </w:tcPr>
          <w:p w14:paraId="1660391F" w14:textId="5FDD4FE6" w:rsidR="00E8076D" w:rsidRDefault="00E8076D" w:rsidP="00E8076D">
            <w:pPr>
              <w:jc w:val="right"/>
              <w:rPr>
                <w:ins w:id="3859" w:author="james" w:date="2016-03-29T12:14:00Z"/>
              </w:rPr>
              <w:pPrChange w:id="3860" w:author="james" w:date="2016-03-29T12:15:00Z">
                <w:pPr>
                  <w:jc w:val="both"/>
                </w:pPr>
              </w:pPrChange>
            </w:pPr>
            <w:ins w:id="3861" w:author="james" w:date="2016-03-29T12:15:00Z">
              <w:r>
                <w:rPr>
                  <w:rFonts w:ascii="Calibri" w:hAnsi="Calibri"/>
                  <w:color w:val="000000"/>
                  <w:sz w:val="22"/>
                  <w:szCs w:val="22"/>
                </w:rPr>
                <w:t>19</w:t>
              </w:r>
            </w:ins>
          </w:p>
        </w:tc>
        <w:tc>
          <w:tcPr>
            <w:tcW w:w="1064" w:type="dxa"/>
            <w:vAlign w:val="bottom"/>
            <w:tcPrChange w:id="3862" w:author="james" w:date="2016-03-29T12:15:00Z">
              <w:tcPr>
                <w:tcW w:w="1064" w:type="dxa"/>
              </w:tcPr>
            </w:tcPrChange>
          </w:tcPr>
          <w:p w14:paraId="047C16F5" w14:textId="484F2630" w:rsidR="00E8076D" w:rsidRDefault="00E8076D" w:rsidP="00E8076D">
            <w:pPr>
              <w:jc w:val="right"/>
              <w:rPr>
                <w:ins w:id="3863" w:author="james" w:date="2016-03-29T12:14:00Z"/>
              </w:rPr>
              <w:pPrChange w:id="3864" w:author="james" w:date="2016-03-29T12:15:00Z">
                <w:pPr>
                  <w:jc w:val="both"/>
                </w:pPr>
              </w:pPrChange>
            </w:pPr>
            <w:ins w:id="3865" w:author="james" w:date="2016-03-29T12:15:00Z">
              <w:r>
                <w:rPr>
                  <w:rFonts w:ascii="Calibri" w:hAnsi="Calibri"/>
                  <w:color w:val="000000"/>
                  <w:sz w:val="22"/>
                  <w:szCs w:val="22"/>
                </w:rPr>
                <w:t>9</w:t>
              </w:r>
            </w:ins>
          </w:p>
        </w:tc>
        <w:tc>
          <w:tcPr>
            <w:tcW w:w="1064" w:type="dxa"/>
            <w:vAlign w:val="bottom"/>
            <w:tcPrChange w:id="3866" w:author="james" w:date="2016-03-29T12:15:00Z">
              <w:tcPr>
                <w:tcW w:w="1064" w:type="dxa"/>
              </w:tcPr>
            </w:tcPrChange>
          </w:tcPr>
          <w:p w14:paraId="27896D6D" w14:textId="1F78CE0A" w:rsidR="00E8076D" w:rsidRDefault="00E8076D" w:rsidP="00E8076D">
            <w:pPr>
              <w:jc w:val="right"/>
              <w:rPr>
                <w:ins w:id="3867" w:author="james" w:date="2016-03-29T12:14:00Z"/>
              </w:rPr>
              <w:pPrChange w:id="3868" w:author="james" w:date="2016-03-29T12:15:00Z">
                <w:pPr>
                  <w:jc w:val="both"/>
                </w:pPr>
              </w:pPrChange>
            </w:pPr>
            <w:ins w:id="3869" w:author="james" w:date="2016-03-29T12:15:00Z">
              <w:r>
                <w:rPr>
                  <w:rFonts w:ascii="Calibri" w:hAnsi="Calibri"/>
                  <w:color w:val="000000"/>
                  <w:sz w:val="22"/>
                  <w:szCs w:val="22"/>
                </w:rPr>
                <w:t>19</w:t>
              </w:r>
            </w:ins>
          </w:p>
        </w:tc>
        <w:tc>
          <w:tcPr>
            <w:tcW w:w="1064" w:type="dxa"/>
            <w:vAlign w:val="bottom"/>
            <w:tcPrChange w:id="3870" w:author="james" w:date="2016-03-29T12:15:00Z">
              <w:tcPr>
                <w:tcW w:w="1064" w:type="dxa"/>
              </w:tcPr>
            </w:tcPrChange>
          </w:tcPr>
          <w:p w14:paraId="5E37BFD2" w14:textId="78851DDC" w:rsidR="00E8076D" w:rsidRDefault="00E8076D" w:rsidP="00E8076D">
            <w:pPr>
              <w:jc w:val="right"/>
              <w:rPr>
                <w:ins w:id="3871" w:author="james" w:date="2016-03-29T12:14:00Z"/>
              </w:rPr>
              <w:pPrChange w:id="3872" w:author="james" w:date="2016-03-29T12:15:00Z">
                <w:pPr>
                  <w:jc w:val="both"/>
                </w:pPr>
              </w:pPrChange>
            </w:pPr>
            <w:ins w:id="3873" w:author="james" w:date="2016-03-29T12:15:00Z">
              <w:r>
                <w:rPr>
                  <w:rFonts w:ascii="Calibri" w:hAnsi="Calibri"/>
                  <w:color w:val="000000"/>
                  <w:sz w:val="22"/>
                  <w:szCs w:val="22"/>
                </w:rPr>
                <w:t>-2</w:t>
              </w:r>
            </w:ins>
          </w:p>
        </w:tc>
        <w:tc>
          <w:tcPr>
            <w:tcW w:w="1064" w:type="dxa"/>
            <w:vAlign w:val="bottom"/>
            <w:tcPrChange w:id="3874" w:author="james" w:date="2016-03-29T12:15:00Z">
              <w:tcPr>
                <w:tcW w:w="1064" w:type="dxa"/>
              </w:tcPr>
            </w:tcPrChange>
          </w:tcPr>
          <w:p w14:paraId="1BC6B13C" w14:textId="25D78506" w:rsidR="00E8076D" w:rsidRDefault="00E8076D" w:rsidP="00E8076D">
            <w:pPr>
              <w:jc w:val="right"/>
              <w:rPr>
                <w:ins w:id="3875" w:author="james" w:date="2016-03-29T12:14:00Z"/>
              </w:rPr>
              <w:pPrChange w:id="3876" w:author="james" w:date="2016-03-29T12:15:00Z">
                <w:pPr>
                  <w:jc w:val="both"/>
                </w:pPr>
              </w:pPrChange>
            </w:pPr>
            <w:ins w:id="3877" w:author="james" w:date="2016-03-29T12:15:00Z">
              <w:r>
                <w:rPr>
                  <w:rFonts w:ascii="Calibri" w:hAnsi="Calibri"/>
                  <w:color w:val="000000"/>
                  <w:sz w:val="22"/>
                  <w:szCs w:val="22"/>
                </w:rPr>
                <w:t>-3</w:t>
              </w:r>
            </w:ins>
          </w:p>
        </w:tc>
      </w:tr>
      <w:tr w:rsidR="00E8076D" w14:paraId="1142DFB3" w14:textId="77777777" w:rsidTr="007B0E2C">
        <w:trPr>
          <w:ins w:id="3878" w:author="james" w:date="2016-03-29T12:14:00Z"/>
        </w:trPr>
        <w:tc>
          <w:tcPr>
            <w:tcW w:w="1064" w:type="dxa"/>
            <w:vAlign w:val="bottom"/>
            <w:tcPrChange w:id="3879" w:author="james" w:date="2016-03-29T12:15:00Z">
              <w:tcPr>
                <w:tcW w:w="1064" w:type="dxa"/>
              </w:tcPr>
            </w:tcPrChange>
          </w:tcPr>
          <w:p w14:paraId="3AE39E78" w14:textId="5816F3A5" w:rsidR="00E8076D" w:rsidRDefault="00E8076D" w:rsidP="00E8076D">
            <w:pPr>
              <w:jc w:val="right"/>
              <w:rPr>
                <w:ins w:id="3880" w:author="james" w:date="2016-03-29T12:14:00Z"/>
              </w:rPr>
              <w:pPrChange w:id="3881" w:author="james" w:date="2016-03-29T12:15:00Z">
                <w:pPr>
                  <w:jc w:val="both"/>
                </w:pPr>
              </w:pPrChange>
            </w:pPr>
            <w:ins w:id="3882" w:author="james" w:date="2016-03-29T12:15:00Z">
              <w:r>
                <w:rPr>
                  <w:rFonts w:ascii="Calibri" w:hAnsi="Calibri"/>
                  <w:color w:val="000000"/>
                  <w:sz w:val="22"/>
                  <w:szCs w:val="22"/>
                </w:rPr>
                <w:t>01010</w:t>
              </w:r>
            </w:ins>
          </w:p>
        </w:tc>
        <w:tc>
          <w:tcPr>
            <w:tcW w:w="1064" w:type="dxa"/>
            <w:vAlign w:val="bottom"/>
            <w:tcPrChange w:id="3883" w:author="james" w:date="2016-03-29T12:15:00Z">
              <w:tcPr>
                <w:tcW w:w="1064" w:type="dxa"/>
              </w:tcPr>
            </w:tcPrChange>
          </w:tcPr>
          <w:p w14:paraId="494342B3" w14:textId="038DF130" w:rsidR="00E8076D" w:rsidRDefault="00E8076D" w:rsidP="00E8076D">
            <w:pPr>
              <w:jc w:val="right"/>
              <w:rPr>
                <w:ins w:id="3884" w:author="james" w:date="2016-03-29T12:14:00Z"/>
              </w:rPr>
              <w:pPrChange w:id="3885" w:author="james" w:date="2016-03-29T12:15:00Z">
                <w:pPr>
                  <w:jc w:val="both"/>
                </w:pPr>
              </w:pPrChange>
            </w:pPr>
            <w:ins w:id="3886" w:author="james" w:date="2016-03-29T12:15:00Z">
              <w:r>
                <w:rPr>
                  <w:rFonts w:ascii="Calibri" w:hAnsi="Calibri"/>
                  <w:color w:val="000000"/>
                  <w:sz w:val="22"/>
                  <w:szCs w:val="22"/>
                </w:rPr>
                <w:t>-6</w:t>
              </w:r>
            </w:ins>
          </w:p>
        </w:tc>
        <w:tc>
          <w:tcPr>
            <w:tcW w:w="1064" w:type="dxa"/>
            <w:vAlign w:val="bottom"/>
            <w:tcPrChange w:id="3887" w:author="james" w:date="2016-03-29T12:15:00Z">
              <w:tcPr>
                <w:tcW w:w="1064" w:type="dxa"/>
              </w:tcPr>
            </w:tcPrChange>
          </w:tcPr>
          <w:p w14:paraId="3462B674" w14:textId="776A75A8" w:rsidR="00E8076D" w:rsidRDefault="00E8076D" w:rsidP="00E8076D">
            <w:pPr>
              <w:jc w:val="right"/>
              <w:rPr>
                <w:ins w:id="3888" w:author="james" w:date="2016-03-29T12:14:00Z"/>
              </w:rPr>
              <w:pPrChange w:id="3889" w:author="james" w:date="2016-03-29T12:15:00Z">
                <w:pPr>
                  <w:jc w:val="both"/>
                </w:pPr>
              </w:pPrChange>
            </w:pPr>
            <w:ins w:id="3890" w:author="james" w:date="2016-03-29T12:15:00Z">
              <w:r>
                <w:rPr>
                  <w:rFonts w:ascii="Calibri" w:hAnsi="Calibri"/>
                  <w:color w:val="000000"/>
                  <w:sz w:val="22"/>
                  <w:szCs w:val="22"/>
                </w:rPr>
                <w:t>-11</w:t>
              </w:r>
            </w:ins>
          </w:p>
        </w:tc>
        <w:tc>
          <w:tcPr>
            <w:tcW w:w="1064" w:type="dxa"/>
            <w:vAlign w:val="bottom"/>
            <w:tcPrChange w:id="3891" w:author="james" w:date="2016-03-29T12:15:00Z">
              <w:tcPr>
                <w:tcW w:w="1064" w:type="dxa"/>
              </w:tcPr>
            </w:tcPrChange>
          </w:tcPr>
          <w:p w14:paraId="49FE496C" w14:textId="4A30A937" w:rsidR="00E8076D" w:rsidRDefault="00E8076D" w:rsidP="00E8076D">
            <w:pPr>
              <w:jc w:val="right"/>
              <w:rPr>
                <w:ins w:id="3892" w:author="james" w:date="2016-03-29T12:14:00Z"/>
              </w:rPr>
              <w:pPrChange w:id="3893" w:author="james" w:date="2016-03-29T12:15:00Z">
                <w:pPr>
                  <w:jc w:val="both"/>
                </w:pPr>
              </w:pPrChange>
            </w:pPr>
            <w:ins w:id="3894" w:author="james" w:date="2016-03-29T12:15:00Z">
              <w:r>
                <w:rPr>
                  <w:rFonts w:ascii="Calibri" w:hAnsi="Calibri"/>
                  <w:color w:val="000000"/>
                  <w:sz w:val="22"/>
                  <w:szCs w:val="22"/>
                </w:rPr>
                <w:t>10</w:t>
              </w:r>
            </w:ins>
          </w:p>
        </w:tc>
        <w:tc>
          <w:tcPr>
            <w:tcW w:w="1064" w:type="dxa"/>
            <w:vAlign w:val="bottom"/>
            <w:tcPrChange w:id="3895" w:author="james" w:date="2016-03-29T12:15:00Z">
              <w:tcPr>
                <w:tcW w:w="1064" w:type="dxa"/>
              </w:tcPr>
            </w:tcPrChange>
          </w:tcPr>
          <w:p w14:paraId="3B538070" w14:textId="47D86E22" w:rsidR="00E8076D" w:rsidRDefault="00E8076D" w:rsidP="00E8076D">
            <w:pPr>
              <w:jc w:val="right"/>
              <w:rPr>
                <w:ins w:id="3896" w:author="james" w:date="2016-03-29T12:14:00Z"/>
              </w:rPr>
              <w:pPrChange w:id="3897" w:author="james" w:date="2016-03-29T12:15:00Z">
                <w:pPr>
                  <w:jc w:val="both"/>
                </w:pPr>
              </w:pPrChange>
            </w:pPr>
            <w:ins w:id="3898" w:author="james" w:date="2016-03-29T12:15:00Z">
              <w:r>
                <w:rPr>
                  <w:rFonts w:ascii="Calibri" w:hAnsi="Calibri"/>
                  <w:color w:val="000000"/>
                  <w:sz w:val="22"/>
                  <w:szCs w:val="22"/>
                </w:rPr>
                <w:t>21</w:t>
              </w:r>
            </w:ins>
          </w:p>
        </w:tc>
        <w:tc>
          <w:tcPr>
            <w:tcW w:w="1064" w:type="dxa"/>
            <w:vAlign w:val="bottom"/>
            <w:tcPrChange w:id="3899" w:author="james" w:date="2016-03-29T12:15:00Z">
              <w:tcPr>
                <w:tcW w:w="1064" w:type="dxa"/>
              </w:tcPr>
            </w:tcPrChange>
          </w:tcPr>
          <w:p w14:paraId="0D73181D" w14:textId="5505EF4F" w:rsidR="00E8076D" w:rsidRDefault="00E8076D" w:rsidP="00E8076D">
            <w:pPr>
              <w:jc w:val="right"/>
              <w:rPr>
                <w:ins w:id="3900" w:author="james" w:date="2016-03-29T12:14:00Z"/>
              </w:rPr>
              <w:pPrChange w:id="3901" w:author="james" w:date="2016-03-29T12:15:00Z">
                <w:pPr>
                  <w:jc w:val="both"/>
                </w:pPr>
              </w:pPrChange>
            </w:pPr>
            <w:ins w:id="3902" w:author="james" w:date="2016-03-29T12:15:00Z">
              <w:r>
                <w:rPr>
                  <w:rFonts w:ascii="Calibri" w:hAnsi="Calibri"/>
                  <w:color w:val="000000"/>
                  <w:sz w:val="22"/>
                  <w:szCs w:val="22"/>
                </w:rPr>
                <w:t>10</w:t>
              </w:r>
            </w:ins>
          </w:p>
        </w:tc>
        <w:tc>
          <w:tcPr>
            <w:tcW w:w="1064" w:type="dxa"/>
            <w:vAlign w:val="bottom"/>
            <w:tcPrChange w:id="3903" w:author="james" w:date="2016-03-29T12:15:00Z">
              <w:tcPr>
                <w:tcW w:w="1064" w:type="dxa"/>
              </w:tcPr>
            </w:tcPrChange>
          </w:tcPr>
          <w:p w14:paraId="1370D8B2" w14:textId="5FBA852F" w:rsidR="00E8076D" w:rsidRDefault="00E8076D" w:rsidP="00E8076D">
            <w:pPr>
              <w:jc w:val="right"/>
              <w:rPr>
                <w:ins w:id="3904" w:author="james" w:date="2016-03-29T12:14:00Z"/>
              </w:rPr>
              <w:pPrChange w:id="3905" w:author="james" w:date="2016-03-29T12:15:00Z">
                <w:pPr>
                  <w:jc w:val="both"/>
                </w:pPr>
              </w:pPrChange>
            </w:pPr>
            <w:ins w:id="3906" w:author="james" w:date="2016-03-29T12:15:00Z">
              <w:r>
                <w:rPr>
                  <w:rFonts w:ascii="Calibri" w:hAnsi="Calibri"/>
                  <w:color w:val="000000"/>
                  <w:sz w:val="22"/>
                  <w:szCs w:val="22"/>
                </w:rPr>
                <w:t>21</w:t>
              </w:r>
            </w:ins>
          </w:p>
        </w:tc>
        <w:tc>
          <w:tcPr>
            <w:tcW w:w="1064" w:type="dxa"/>
            <w:vAlign w:val="bottom"/>
            <w:tcPrChange w:id="3907" w:author="james" w:date="2016-03-29T12:15:00Z">
              <w:tcPr>
                <w:tcW w:w="1064" w:type="dxa"/>
              </w:tcPr>
            </w:tcPrChange>
          </w:tcPr>
          <w:p w14:paraId="6B35D511" w14:textId="119453F6" w:rsidR="00E8076D" w:rsidRDefault="00E8076D" w:rsidP="00E8076D">
            <w:pPr>
              <w:jc w:val="right"/>
              <w:rPr>
                <w:ins w:id="3908" w:author="james" w:date="2016-03-29T12:14:00Z"/>
              </w:rPr>
              <w:pPrChange w:id="3909" w:author="james" w:date="2016-03-29T12:15:00Z">
                <w:pPr>
                  <w:jc w:val="both"/>
                </w:pPr>
              </w:pPrChange>
            </w:pPr>
            <w:ins w:id="3910" w:author="james" w:date="2016-03-29T12:15:00Z">
              <w:r>
                <w:rPr>
                  <w:rFonts w:ascii="Calibri" w:hAnsi="Calibri"/>
                  <w:color w:val="000000"/>
                  <w:sz w:val="22"/>
                  <w:szCs w:val="22"/>
                </w:rPr>
                <w:t>-4</w:t>
              </w:r>
            </w:ins>
          </w:p>
        </w:tc>
        <w:tc>
          <w:tcPr>
            <w:tcW w:w="1064" w:type="dxa"/>
            <w:vAlign w:val="bottom"/>
            <w:tcPrChange w:id="3911" w:author="james" w:date="2016-03-29T12:15:00Z">
              <w:tcPr>
                <w:tcW w:w="1064" w:type="dxa"/>
              </w:tcPr>
            </w:tcPrChange>
          </w:tcPr>
          <w:p w14:paraId="0B3BD40E" w14:textId="0265CFD3" w:rsidR="00E8076D" w:rsidRDefault="00E8076D" w:rsidP="00E8076D">
            <w:pPr>
              <w:jc w:val="right"/>
              <w:rPr>
                <w:ins w:id="3912" w:author="james" w:date="2016-03-29T12:14:00Z"/>
              </w:rPr>
              <w:pPrChange w:id="3913" w:author="james" w:date="2016-03-29T12:15:00Z">
                <w:pPr>
                  <w:jc w:val="both"/>
                </w:pPr>
              </w:pPrChange>
            </w:pPr>
            <w:ins w:id="3914" w:author="james" w:date="2016-03-29T12:15:00Z">
              <w:r>
                <w:rPr>
                  <w:rFonts w:ascii="Calibri" w:hAnsi="Calibri"/>
                  <w:color w:val="000000"/>
                  <w:sz w:val="22"/>
                  <w:szCs w:val="22"/>
                </w:rPr>
                <w:t>-7</w:t>
              </w:r>
            </w:ins>
          </w:p>
        </w:tc>
      </w:tr>
      <w:tr w:rsidR="00E8076D" w14:paraId="110AA103" w14:textId="77777777" w:rsidTr="007B0E2C">
        <w:trPr>
          <w:ins w:id="3915" w:author="james" w:date="2016-03-29T12:14:00Z"/>
        </w:trPr>
        <w:tc>
          <w:tcPr>
            <w:tcW w:w="1064" w:type="dxa"/>
            <w:vAlign w:val="bottom"/>
            <w:tcPrChange w:id="3916" w:author="james" w:date="2016-03-29T12:15:00Z">
              <w:tcPr>
                <w:tcW w:w="1064" w:type="dxa"/>
              </w:tcPr>
            </w:tcPrChange>
          </w:tcPr>
          <w:p w14:paraId="4D8C9BDC" w14:textId="16E281C2" w:rsidR="00E8076D" w:rsidRDefault="00E8076D" w:rsidP="00E8076D">
            <w:pPr>
              <w:jc w:val="right"/>
              <w:rPr>
                <w:ins w:id="3917" w:author="james" w:date="2016-03-29T12:14:00Z"/>
              </w:rPr>
              <w:pPrChange w:id="3918" w:author="james" w:date="2016-03-29T12:15:00Z">
                <w:pPr>
                  <w:jc w:val="both"/>
                </w:pPr>
              </w:pPrChange>
            </w:pPr>
            <w:ins w:id="3919" w:author="james" w:date="2016-03-29T12:15:00Z">
              <w:r>
                <w:rPr>
                  <w:rFonts w:ascii="Calibri" w:hAnsi="Calibri"/>
                  <w:color w:val="000000"/>
                  <w:sz w:val="22"/>
                  <w:szCs w:val="22"/>
                </w:rPr>
                <w:t>01011</w:t>
              </w:r>
            </w:ins>
          </w:p>
        </w:tc>
        <w:tc>
          <w:tcPr>
            <w:tcW w:w="1064" w:type="dxa"/>
            <w:vAlign w:val="bottom"/>
            <w:tcPrChange w:id="3920" w:author="james" w:date="2016-03-29T12:15:00Z">
              <w:tcPr>
                <w:tcW w:w="1064" w:type="dxa"/>
              </w:tcPr>
            </w:tcPrChange>
          </w:tcPr>
          <w:p w14:paraId="26442BDA" w14:textId="0A98BA7C" w:rsidR="00E8076D" w:rsidRDefault="00E8076D" w:rsidP="00E8076D">
            <w:pPr>
              <w:jc w:val="right"/>
              <w:rPr>
                <w:ins w:id="3921" w:author="james" w:date="2016-03-29T12:14:00Z"/>
              </w:rPr>
              <w:pPrChange w:id="3922" w:author="james" w:date="2016-03-29T12:15:00Z">
                <w:pPr>
                  <w:jc w:val="both"/>
                </w:pPr>
              </w:pPrChange>
            </w:pPr>
            <w:ins w:id="3923" w:author="james" w:date="2016-03-29T12:15:00Z">
              <w:r>
                <w:rPr>
                  <w:rFonts w:ascii="Calibri" w:hAnsi="Calibri"/>
                  <w:color w:val="000000"/>
                  <w:sz w:val="22"/>
                  <w:szCs w:val="22"/>
                </w:rPr>
                <w:t>-5</w:t>
              </w:r>
            </w:ins>
          </w:p>
        </w:tc>
        <w:tc>
          <w:tcPr>
            <w:tcW w:w="1064" w:type="dxa"/>
            <w:vAlign w:val="bottom"/>
            <w:tcPrChange w:id="3924" w:author="james" w:date="2016-03-29T12:15:00Z">
              <w:tcPr>
                <w:tcW w:w="1064" w:type="dxa"/>
              </w:tcPr>
            </w:tcPrChange>
          </w:tcPr>
          <w:p w14:paraId="20531760" w14:textId="2036EAB6" w:rsidR="00E8076D" w:rsidRDefault="00E8076D" w:rsidP="00E8076D">
            <w:pPr>
              <w:jc w:val="right"/>
              <w:rPr>
                <w:ins w:id="3925" w:author="james" w:date="2016-03-29T12:14:00Z"/>
              </w:rPr>
              <w:pPrChange w:id="3926" w:author="james" w:date="2016-03-29T12:15:00Z">
                <w:pPr>
                  <w:jc w:val="both"/>
                </w:pPr>
              </w:pPrChange>
            </w:pPr>
            <w:ins w:id="3927" w:author="james" w:date="2016-03-29T12:15:00Z">
              <w:r>
                <w:rPr>
                  <w:rFonts w:ascii="Calibri" w:hAnsi="Calibri"/>
                  <w:color w:val="000000"/>
                  <w:sz w:val="22"/>
                  <w:szCs w:val="22"/>
                </w:rPr>
                <w:t>-9</w:t>
              </w:r>
            </w:ins>
          </w:p>
        </w:tc>
        <w:tc>
          <w:tcPr>
            <w:tcW w:w="1064" w:type="dxa"/>
            <w:vAlign w:val="bottom"/>
            <w:tcPrChange w:id="3928" w:author="james" w:date="2016-03-29T12:15:00Z">
              <w:tcPr>
                <w:tcW w:w="1064" w:type="dxa"/>
              </w:tcPr>
            </w:tcPrChange>
          </w:tcPr>
          <w:p w14:paraId="2EB474CC" w14:textId="75D6FC6A" w:rsidR="00E8076D" w:rsidRDefault="00E8076D" w:rsidP="00E8076D">
            <w:pPr>
              <w:jc w:val="right"/>
              <w:rPr>
                <w:ins w:id="3929" w:author="james" w:date="2016-03-29T12:14:00Z"/>
              </w:rPr>
              <w:pPrChange w:id="3930" w:author="james" w:date="2016-03-29T12:15:00Z">
                <w:pPr>
                  <w:jc w:val="both"/>
                </w:pPr>
              </w:pPrChange>
            </w:pPr>
            <w:ins w:id="3931" w:author="james" w:date="2016-03-29T12:15:00Z">
              <w:r>
                <w:rPr>
                  <w:rFonts w:ascii="Calibri" w:hAnsi="Calibri"/>
                  <w:color w:val="000000"/>
                  <w:sz w:val="22"/>
                  <w:szCs w:val="22"/>
                </w:rPr>
                <w:t>11</w:t>
              </w:r>
            </w:ins>
          </w:p>
        </w:tc>
        <w:tc>
          <w:tcPr>
            <w:tcW w:w="1064" w:type="dxa"/>
            <w:vAlign w:val="bottom"/>
            <w:tcPrChange w:id="3932" w:author="james" w:date="2016-03-29T12:15:00Z">
              <w:tcPr>
                <w:tcW w:w="1064" w:type="dxa"/>
              </w:tcPr>
            </w:tcPrChange>
          </w:tcPr>
          <w:p w14:paraId="5BF1956B" w14:textId="539E6678" w:rsidR="00E8076D" w:rsidRDefault="00E8076D" w:rsidP="00E8076D">
            <w:pPr>
              <w:jc w:val="right"/>
              <w:rPr>
                <w:ins w:id="3933" w:author="james" w:date="2016-03-29T12:14:00Z"/>
              </w:rPr>
              <w:pPrChange w:id="3934" w:author="james" w:date="2016-03-29T12:15:00Z">
                <w:pPr>
                  <w:jc w:val="both"/>
                </w:pPr>
              </w:pPrChange>
            </w:pPr>
            <w:ins w:id="3935" w:author="james" w:date="2016-03-29T12:15:00Z">
              <w:r>
                <w:rPr>
                  <w:rFonts w:ascii="Calibri" w:hAnsi="Calibri"/>
                  <w:color w:val="000000"/>
                  <w:sz w:val="22"/>
                  <w:szCs w:val="22"/>
                </w:rPr>
                <w:t>23</w:t>
              </w:r>
            </w:ins>
          </w:p>
        </w:tc>
        <w:tc>
          <w:tcPr>
            <w:tcW w:w="1064" w:type="dxa"/>
            <w:vAlign w:val="bottom"/>
            <w:tcPrChange w:id="3936" w:author="james" w:date="2016-03-29T12:15:00Z">
              <w:tcPr>
                <w:tcW w:w="1064" w:type="dxa"/>
              </w:tcPr>
            </w:tcPrChange>
          </w:tcPr>
          <w:p w14:paraId="5DFE0582" w14:textId="7ECDDC16" w:rsidR="00E8076D" w:rsidRDefault="00E8076D" w:rsidP="00E8076D">
            <w:pPr>
              <w:jc w:val="right"/>
              <w:rPr>
                <w:ins w:id="3937" w:author="james" w:date="2016-03-29T12:14:00Z"/>
              </w:rPr>
              <w:pPrChange w:id="3938" w:author="james" w:date="2016-03-29T12:15:00Z">
                <w:pPr>
                  <w:jc w:val="both"/>
                </w:pPr>
              </w:pPrChange>
            </w:pPr>
            <w:ins w:id="3939" w:author="james" w:date="2016-03-29T12:15:00Z">
              <w:r>
                <w:rPr>
                  <w:rFonts w:ascii="Calibri" w:hAnsi="Calibri"/>
                  <w:color w:val="000000"/>
                  <w:sz w:val="22"/>
                  <w:szCs w:val="22"/>
                </w:rPr>
                <w:t>11</w:t>
              </w:r>
            </w:ins>
          </w:p>
        </w:tc>
        <w:tc>
          <w:tcPr>
            <w:tcW w:w="1064" w:type="dxa"/>
            <w:vAlign w:val="bottom"/>
            <w:tcPrChange w:id="3940" w:author="james" w:date="2016-03-29T12:15:00Z">
              <w:tcPr>
                <w:tcW w:w="1064" w:type="dxa"/>
              </w:tcPr>
            </w:tcPrChange>
          </w:tcPr>
          <w:p w14:paraId="75262BAF" w14:textId="3A8137AC" w:rsidR="00E8076D" w:rsidRDefault="00E8076D" w:rsidP="00E8076D">
            <w:pPr>
              <w:jc w:val="right"/>
              <w:rPr>
                <w:ins w:id="3941" w:author="james" w:date="2016-03-29T12:14:00Z"/>
              </w:rPr>
              <w:pPrChange w:id="3942" w:author="james" w:date="2016-03-29T12:15:00Z">
                <w:pPr>
                  <w:jc w:val="both"/>
                </w:pPr>
              </w:pPrChange>
            </w:pPr>
            <w:ins w:id="3943" w:author="james" w:date="2016-03-29T12:15:00Z">
              <w:r>
                <w:rPr>
                  <w:rFonts w:ascii="Calibri" w:hAnsi="Calibri"/>
                  <w:color w:val="000000"/>
                  <w:sz w:val="22"/>
                  <w:szCs w:val="22"/>
                </w:rPr>
                <w:t>23</w:t>
              </w:r>
            </w:ins>
          </w:p>
        </w:tc>
        <w:tc>
          <w:tcPr>
            <w:tcW w:w="1064" w:type="dxa"/>
            <w:vAlign w:val="bottom"/>
            <w:tcPrChange w:id="3944" w:author="james" w:date="2016-03-29T12:15:00Z">
              <w:tcPr>
                <w:tcW w:w="1064" w:type="dxa"/>
              </w:tcPr>
            </w:tcPrChange>
          </w:tcPr>
          <w:p w14:paraId="5466C226" w14:textId="0A4188BF" w:rsidR="00E8076D" w:rsidRDefault="00E8076D" w:rsidP="00E8076D">
            <w:pPr>
              <w:jc w:val="right"/>
              <w:rPr>
                <w:ins w:id="3945" w:author="james" w:date="2016-03-29T12:14:00Z"/>
              </w:rPr>
              <w:pPrChange w:id="3946" w:author="james" w:date="2016-03-29T12:15:00Z">
                <w:pPr>
                  <w:jc w:val="both"/>
                </w:pPr>
              </w:pPrChange>
            </w:pPr>
            <w:ins w:id="3947" w:author="james" w:date="2016-03-29T12:15:00Z">
              <w:r>
                <w:rPr>
                  <w:rFonts w:ascii="Calibri" w:hAnsi="Calibri"/>
                  <w:color w:val="000000"/>
                  <w:sz w:val="22"/>
                  <w:szCs w:val="22"/>
                </w:rPr>
                <w:t>-3</w:t>
              </w:r>
            </w:ins>
          </w:p>
        </w:tc>
        <w:tc>
          <w:tcPr>
            <w:tcW w:w="1064" w:type="dxa"/>
            <w:vAlign w:val="bottom"/>
            <w:tcPrChange w:id="3948" w:author="james" w:date="2016-03-29T12:15:00Z">
              <w:tcPr>
                <w:tcW w:w="1064" w:type="dxa"/>
              </w:tcPr>
            </w:tcPrChange>
          </w:tcPr>
          <w:p w14:paraId="0533031A" w14:textId="0F27B0E6" w:rsidR="00E8076D" w:rsidRDefault="00E8076D" w:rsidP="00E8076D">
            <w:pPr>
              <w:jc w:val="right"/>
              <w:rPr>
                <w:ins w:id="3949" w:author="james" w:date="2016-03-29T12:14:00Z"/>
              </w:rPr>
              <w:pPrChange w:id="3950" w:author="james" w:date="2016-03-29T12:15:00Z">
                <w:pPr>
                  <w:jc w:val="both"/>
                </w:pPr>
              </w:pPrChange>
            </w:pPr>
            <w:ins w:id="3951" w:author="james" w:date="2016-03-29T12:15:00Z">
              <w:r>
                <w:rPr>
                  <w:rFonts w:ascii="Calibri" w:hAnsi="Calibri"/>
                  <w:color w:val="000000"/>
                  <w:sz w:val="22"/>
                  <w:szCs w:val="22"/>
                </w:rPr>
                <w:t>-5</w:t>
              </w:r>
            </w:ins>
          </w:p>
        </w:tc>
      </w:tr>
      <w:tr w:rsidR="00E8076D" w14:paraId="2E38467D" w14:textId="77777777" w:rsidTr="007B0E2C">
        <w:trPr>
          <w:ins w:id="3952" w:author="james" w:date="2016-03-29T12:14:00Z"/>
        </w:trPr>
        <w:tc>
          <w:tcPr>
            <w:tcW w:w="1064" w:type="dxa"/>
            <w:vAlign w:val="bottom"/>
            <w:tcPrChange w:id="3953" w:author="james" w:date="2016-03-29T12:15:00Z">
              <w:tcPr>
                <w:tcW w:w="1064" w:type="dxa"/>
              </w:tcPr>
            </w:tcPrChange>
          </w:tcPr>
          <w:p w14:paraId="5FCFBC24" w14:textId="00BA3329" w:rsidR="00E8076D" w:rsidRDefault="00E8076D" w:rsidP="00E8076D">
            <w:pPr>
              <w:jc w:val="right"/>
              <w:rPr>
                <w:ins w:id="3954" w:author="james" w:date="2016-03-29T12:14:00Z"/>
              </w:rPr>
              <w:pPrChange w:id="3955" w:author="james" w:date="2016-03-29T12:15:00Z">
                <w:pPr>
                  <w:jc w:val="both"/>
                </w:pPr>
              </w:pPrChange>
            </w:pPr>
            <w:ins w:id="3956" w:author="james" w:date="2016-03-29T12:15:00Z">
              <w:r>
                <w:rPr>
                  <w:rFonts w:ascii="Calibri" w:hAnsi="Calibri"/>
                  <w:color w:val="000000"/>
                  <w:sz w:val="22"/>
                  <w:szCs w:val="22"/>
                </w:rPr>
                <w:t>01100</w:t>
              </w:r>
            </w:ins>
          </w:p>
        </w:tc>
        <w:tc>
          <w:tcPr>
            <w:tcW w:w="1064" w:type="dxa"/>
            <w:vAlign w:val="bottom"/>
            <w:tcPrChange w:id="3957" w:author="james" w:date="2016-03-29T12:15:00Z">
              <w:tcPr>
                <w:tcW w:w="1064" w:type="dxa"/>
              </w:tcPr>
            </w:tcPrChange>
          </w:tcPr>
          <w:p w14:paraId="3F7198EE" w14:textId="024969F0" w:rsidR="00E8076D" w:rsidRDefault="00E8076D" w:rsidP="00E8076D">
            <w:pPr>
              <w:jc w:val="right"/>
              <w:rPr>
                <w:ins w:id="3958" w:author="james" w:date="2016-03-29T12:14:00Z"/>
              </w:rPr>
              <w:pPrChange w:id="3959" w:author="james" w:date="2016-03-29T12:15:00Z">
                <w:pPr>
                  <w:jc w:val="both"/>
                </w:pPr>
              </w:pPrChange>
            </w:pPr>
            <w:ins w:id="3960" w:author="james" w:date="2016-03-29T12:15:00Z">
              <w:r>
                <w:rPr>
                  <w:rFonts w:ascii="Calibri" w:hAnsi="Calibri"/>
                  <w:color w:val="000000"/>
                  <w:sz w:val="22"/>
                  <w:szCs w:val="22"/>
                </w:rPr>
                <w:t>-4</w:t>
              </w:r>
            </w:ins>
          </w:p>
        </w:tc>
        <w:tc>
          <w:tcPr>
            <w:tcW w:w="1064" w:type="dxa"/>
            <w:vAlign w:val="bottom"/>
            <w:tcPrChange w:id="3961" w:author="james" w:date="2016-03-29T12:15:00Z">
              <w:tcPr>
                <w:tcW w:w="1064" w:type="dxa"/>
              </w:tcPr>
            </w:tcPrChange>
          </w:tcPr>
          <w:p w14:paraId="0404B2DD" w14:textId="5571DEF3" w:rsidR="00E8076D" w:rsidRDefault="00E8076D" w:rsidP="00E8076D">
            <w:pPr>
              <w:jc w:val="right"/>
              <w:rPr>
                <w:ins w:id="3962" w:author="james" w:date="2016-03-29T12:14:00Z"/>
              </w:rPr>
              <w:pPrChange w:id="3963" w:author="james" w:date="2016-03-29T12:15:00Z">
                <w:pPr>
                  <w:jc w:val="both"/>
                </w:pPr>
              </w:pPrChange>
            </w:pPr>
            <w:ins w:id="3964" w:author="james" w:date="2016-03-29T12:15:00Z">
              <w:r>
                <w:rPr>
                  <w:rFonts w:ascii="Calibri" w:hAnsi="Calibri"/>
                  <w:color w:val="000000"/>
                  <w:sz w:val="22"/>
                  <w:szCs w:val="22"/>
                </w:rPr>
                <w:t>-7</w:t>
              </w:r>
            </w:ins>
          </w:p>
        </w:tc>
        <w:tc>
          <w:tcPr>
            <w:tcW w:w="1064" w:type="dxa"/>
            <w:vAlign w:val="bottom"/>
            <w:tcPrChange w:id="3965" w:author="james" w:date="2016-03-29T12:15:00Z">
              <w:tcPr>
                <w:tcW w:w="1064" w:type="dxa"/>
              </w:tcPr>
            </w:tcPrChange>
          </w:tcPr>
          <w:p w14:paraId="434E77F1" w14:textId="0C82EF8D" w:rsidR="00E8076D" w:rsidRDefault="00E8076D" w:rsidP="00E8076D">
            <w:pPr>
              <w:jc w:val="right"/>
              <w:rPr>
                <w:ins w:id="3966" w:author="james" w:date="2016-03-29T12:14:00Z"/>
              </w:rPr>
              <w:pPrChange w:id="3967" w:author="james" w:date="2016-03-29T12:15:00Z">
                <w:pPr>
                  <w:jc w:val="both"/>
                </w:pPr>
              </w:pPrChange>
            </w:pPr>
            <w:ins w:id="3968" w:author="james" w:date="2016-03-29T12:15:00Z">
              <w:r>
                <w:rPr>
                  <w:rFonts w:ascii="Calibri" w:hAnsi="Calibri"/>
                  <w:color w:val="000000"/>
                  <w:sz w:val="22"/>
                  <w:szCs w:val="22"/>
                </w:rPr>
                <w:t>12</w:t>
              </w:r>
            </w:ins>
          </w:p>
        </w:tc>
        <w:tc>
          <w:tcPr>
            <w:tcW w:w="1064" w:type="dxa"/>
            <w:vAlign w:val="bottom"/>
            <w:tcPrChange w:id="3969" w:author="james" w:date="2016-03-29T12:15:00Z">
              <w:tcPr>
                <w:tcW w:w="1064" w:type="dxa"/>
              </w:tcPr>
            </w:tcPrChange>
          </w:tcPr>
          <w:p w14:paraId="345C201C" w14:textId="162CA23B" w:rsidR="00E8076D" w:rsidRDefault="00E8076D" w:rsidP="00E8076D">
            <w:pPr>
              <w:jc w:val="right"/>
              <w:rPr>
                <w:ins w:id="3970" w:author="james" w:date="2016-03-29T12:14:00Z"/>
              </w:rPr>
              <w:pPrChange w:id="3971" w:author="james" w:date="2016-03-29T12:15:00Z">
                <w:pPr>
                  <w:jc w:val="both"/>
                </w:pPr>
              </w:pPrChange>
            </w:pPr>
            <w:ins w:id="3972" w:author="james" w:date="2016-03-29T12:15:00Z">
              <w:r>
                <w:rPr>
                  <w:rFonts w:ascii="Calibri" w:hAnsi="Calibri"/>
                  <w:color w:val="000000"/>
                  <w:sz w:val="22"/>
                  <w:szCs w:val="22"/>
                </w:rPr>
                <w:t>25</w:t>
              </w:r>
            </w:ins>
          </w:p>
        </w:tc>
        <w:tc>
          <w:tcPr>
            <w:tcW w:w="1064" w:type="dxa"/>
            <w:vAlign w:val="bottom"/>
            <w:tcPrChange w:id="3973" w:author="james" w:date="2016-03-29T12:15:00Z">
              <w:tcPr>
                <w:tcW w:w="1064" w:type="dxa"/>
              </w:tcPr>
            </w:tcPrChange>
          </w:tcPr>
          <w:p w14:paraId="4D48978E" w14:textId="49587924" w:rsidR="00E8076D" w:rsidRDefault="00E8076D" w:rsidP="00E8076D">
            <w:pPr>
              <w:jc w:val="right"/>
              <w:rPr>
                <w:ins w:id="3974" w:author="james" w:date="2016-03-29T12:14:00Z"/>
              </w:rPr>
              <w:pPrChange w:id="3975" w:author="james" w:date="2016-03-29T12:15:00Z">
                <w:pPr>
                  <w:jc w:val="both"/>
                </w:pPr>
              </w:pPrChange>
            </w:pPr>
            <w:ins w:id="3976" w:author="james" w:date="2016-03-29T12:15:00Z">
              <w:r>
                <w:rPr>
                  <w:rFonts w:ascii="Calibri" w:hAnsi="Calibri"/>
                  <w:color w:val="000000"/>
                  <w:sz w:val="22"/>
                  <w:szCs w:val="22"/>
                </w:rPr>
                <w:t>12</w:t>
              </w:r>
            </w:ins>
          </w:p>
        </w:tc>
        <w:tc>
          <w:tcPr>
            <w:tcW w:w="1064" w:type="dxa"/>
            <w:vAlign w:val="bottom"/>
            <w:tcPrChange w:id="3977" w:author="james" w:date="2016-03-29T12:15:00Z">
              <w:tcPr>
                <w:tcW w:w="1064" w:type="dxa"/>
              </w:tcPr>
            </w:tcPrChange>
          </w:tcPr>
          <w:p w14:paraId="74EB0411" w14:textId="622C2D66" w:rsidR="00E8076D" w:rsidRDefault="00E8076D" w:rsidP="00E8076D">
            <w:pPr>
              <w:jc w:val="right"/>
              <w:rPr>
                <w:ins w:id="3978" w:author="james" w:date="2016-03-29T12:14:00Z"/>
              </w:rPr>
              <w:pPrChange w:id="3979" w:author="james" w:date="2016-03-29T12:15:00Z">
                <w:pPr>
                  <w:jc w:val="both"/>
                </w:pPr>
              </w:pPrChange>
            </w:pPr>
            <w:ins w:id="3980" w:author="james" w:date="2016-03-29T12:15:00Z">
              <w:r>
                <w:rPr>
                  <w:rFonts w:ascii="Calibri" w:hAnsi="Calibri"/>
                  <w:color w:val="000000"/>
                  <w:sz w:val="22"/>
                  <w:szCs w:val="22"/>
                </w:rPr>
                <w:t>25</w:t>
              </w:r>
            </w:ins>
          </w:p>
        </w:tc>
        <w:tc>
          <w:tcPr>
            <w:tcW w:w="1064" w:type="dxa"/>
            <w:vAlign w:val="bottom"/>
            <w:tcPrChange w:id="3981" w:author="james" w:date="2016-03-29T12:15:00Z">
              <w:tcPr>
                <w:tcW w:w="1064" w:type="dxa"/>
              </w:tcPr>
            </w:tcPrChange>
          </w:tcPr>
          <w:p w14:paraId="7707E613" w14:textId="53D67B4B" w:rsidR="00E8076D" w:rsidRDefault="00E8076D" w:rsidP="00E8076D">
            <w:pPr>
              <w:jc w:val="right"/>
              <w:rPr>
                <w:ins w:id="3982" w:author="james" w:date="2016-03-29T12:14:00Z"/>
              </w:rPr>
              <w:pPrChange w:id="3983" w:author="james" w:date="2016-03-29T12:15:00Z">
                <w:pPr>
                  <w:jc w:val="both"/>
                </w:pPr>
              </w:pPrChange>
            </w:pPr>
            <w:ins w:id="3984" w:author="james" w:date="2016-03-29T12:15:00Z">
              <w:r>
                <w:rPr>
                  <w:rFonts w:ascii="Calibri" w:hAnsi="Calibri"/>
                  <w:color w:val="000000"/>
                  <w:sz w:val="22"/>
                  <w:szCs w:val="22"/>
                </w:rPr>
                <w:t>-8</w:t>
              </w:r>
            </w:ins>
          </w:p>
        </w:tc>
        <w:tc>
          <w:tcPr>
            <w:tcW w:w="1064" w:type="dxa"/>
            <w:vAlign w:val="bottom"/>
            <w:tcPrChange w:id="3985" w:author="james" w:date="2016-03-29T12:15:00Z">
              <w:tcPr>
                <w:tcW w:w="1064" w:type="dxa"/>
              </w:tcPr>
            </w:tcPrChange>
          </w:tcPr>
          <w:p w14:paraId="0512684F" w14:textId="6644D2E5" w:rsidR="00E8076D" w:rsidRDefault="00E8076D" w:rsidP="00E8076D">
            <w:pPr>
              <w:jc w:val="right"/>
              <w:rPr>
                <w:ins w:id="3986" w:author="james" w:date="2016-03-29T12:14:00Z"/>
              </w:rPr>
              <w:pPrChange w:id="3987" w:author="james" w:date="2016-03-29T12:15:00Z">
                <w:pPr>
                  <w:jc w:val="both"/>
                </w:pPr>
              </w:pPrChange>
            </w:pPr>
            <w:ins w:id="3988" w:author="james" w:date="2016-03-29T12:15:00Z">
              <w:r>
                <w:rPr>
                  <w:rFonts w:ascii="Calibri" w:hAnsi="Calibri"/>
                  <w:color w:val="000000"/>
                  <w:sz w:val="22"/>
                  <w:szCs w:val="22"/>
                </w:rPr>
                <w:t>-15</w:t>
              </w:r>
            </w:ins>
          </w:p>
        </w:tc>
      </w:tr>
      <w:tr w:rsidR="00E8076D" w14:paraId="5A2B7956" w14:textId="77777777" w:rsidTr="007B0E2C">
        <w:trPr>
          <w:ins w:id="3989" w:author="james" w:date="2016-03-29T12:14:00Z"/>
        </w:trPr>
        <w:tc>
          <w:tcPr>
            <w:tcW w:w="1064" w:type="dxa"/>
            <w:vAlign w:val="bottom"/>
            <w:tcPrChange w:id="3990" w:author="james" w:date="2016-03-29T12:15:00Z">
              <w:tcPr>
                <w:tcW w:w="1064" w:type="dxa"/>
              </w:tcPr>
            </w:tcPrChange>
          </w:tcPr>
          <w:p w14:paraId="3FF4EE32" w14:textId="795B958C" w:rsidR="00E8076D" w:rsidRDefault="00E8076D" w:rsidP="00E8076D">
            <w:pPr>
              <w:jc w:val="right"/>
              <w:rPr>
                <w:ins w:id="3991" w:author="james" w:date="2016-03-29T12:14:00Z"/>
              </w:rPr>
              <w:pPrChange w:id="3992" w:author="james" w:date="2016-03-29T12:15:00Z">
                <w:pPr>
                  <w:jc w:val="both"/>
                </w:pPr>
              </w:pPrChange>
            </w:pPr>
            <w:ins w:id="3993" w:author="james" w:date="2016-03-29T12:15:00Z">
              <w:r>
                <w:rPr>
                  <w:rFonts w:ascii="Calibri" w:hAnsi="Calibri"/>
                  <w:color w:val="000000"/>
                  <w:sz w:val="22"/>
                  <w:szCs w:val="22"/>
                </w:rPr>
                <w:t>01101</w:t>
              </w:r>
            </w:ins>
          </w:p>
        </w:tc>
        <w:tc>
          <w:tcPr>
            <w:tcW w:w="1064" w:type="dxa"/>
            <w:vAlign w:val="bottom"/>
            <w:tcPrChange w:id="3994" w:author="james" w:date="2016-03-29T12:15:00Z">
              <w:tcPr>
                <w:tcW w:w="1064" w:type="dxa"/>
              </w:tcPr>
            </w:tcPrChange>
          </w:tcPr>
          <w:p w14:paraId="3262C443" w14:textId="49850D73" w:rsidR="00E8076D" w:rsidRDefault="00E8076D" w:rsidP="00E8076D">
            <w:pPr>
              <w:jc w:val="right"/>
              <w:rPr>
                <w:ins w:id="3995" w:author="james" w:date="2016-03-29T12:14:00Z"/>
              </w:rPr>
              <w:pPrChange w:id="3996" w:author="james" w:date="2016-03-29T12:15:00Z">
                <w:pPr>
                  <w:jc w:val="both"/>
                </w:pPr>
              </w:pPrChange>
            </w:pPr>
            <w:ins w:id="3997" w:author="james" w:date="2016-03-29T12:15:00Z">
              <w:r>
                <w:rPr>
                  <w:rFonts w:ascii="Calibri" w:hAnsi="Calibri"/>
                  <w:color w:val="000000"/>
                  <w:sz w:val="22"/>
                  <w:szCs w:val="22"/>
                </w:rPr>
                <w:t>-3</w:t>
              </w:r>
            </w:ins>
          </w:p>
        </w:tc>
        <w:tc>
          <w:tcPr>
            <w:tcW w:w="1064" w:type="dxa"/>
            <w:vAlign w:val="bottom"/>
            <w:tcPrChange w:id="3998" w:author="james" w:date="2016-03-29T12:15:00Z">
              <w:tcPr>
                <w:tcW w:w="1064" w:type="dxa"/>
              </w:tcPr>
            </w:tcPrChange>
          </w:tcPr>
          <w:p w14:paraId="12101EDA" w14:textId="1061DCB5" w:rsidR="00E8076D" w:rsidRDefault="00E8076D" w:rsidP="00E8076D">
            <w:pPr>
              <w:jc w:val="right"/>
              <w:rPr>
                <w:ins w:id="3999" w:author="james" w:date="2016-03-29T12:14:00Z"/>
              </w:rPr>
              <w:pPrChange w:id="4000" w:author="james" w:date="2016-03-29T12:15:00Z">
                <w:pPr>
                  <w:jc w:val="both"/>
                </w:pPr>
              </w:pPrChange>
            </w:pPr>
            <w:ins w:id="4001" w:author="james" w:date="2016-03-29T12:15:00Z">
              <w:r>
                <w:rPr>
                  <w:rFonts w:ascii="Calibri" w:hAnsi="Calibri"/>
                  <w:color w:val="000000"/>
                  <w:sz w:val="22"/>
                  <w:szCs w:val="22"/>
                </w:rPr>
                <w:t>-5</w:t>
              </w:r>
            </w:ins>
          </w:p>
        </w:tc>
        <w:tc>
          <w:tcPr>
            <w:tcW w:w="1064" w:type="dxa"/>
            <w:vAlign w:val="bottom"/>
            <w:tcPrChange w:id="4002" w:author="james" w:date="2016-03-29T12:15:00Z">
              <w:tcPr>
                <w:tcW w:w="1064" w:type="dxa"/>
              </w:tcPr>
            </w:tcPrChange>
          </w:tcPr>
          <w:p w14:paraId="0F7C42E0" w14:textId="155CBCC3" w:rsidR="00E8076D" w:rsidRDefault="00E8076D" w:rsidP="00E8076D">
            <w:pPr>
              <w:jc w:val="right"/>
              <w:rPr>
                <w:ins w:id="4003" w:author="james" w:date="2016-03-29T12:14:00Z"/>
              </w:rPr>
              <w:pPrChange w:id="4004" w:author="james" w:date="2016-03-29T12:15:00Z">
                <w:pPr>
                  <w:jc w:val="both"/>
                </w:pPr>
              </w:pPrChange>
            </w:pPr>
            <w:ins w:id="4005" w:author="james" w:date="2016-03-29T12:15:00Z">
              <w:r>
                <w:rPr>
                  <w:rFonts w:ascii="Calibri" w:hAnsi="Calibri"/>
                  <w:color w:val="000000"/>
                  <w:sz w:val="22"/>
                  <w:szCs w:val="22"/>
                </w:rPr>
                <w:t>13</w:t>
              </w:r>
            </w:ins>
          </w:p>
        </w:tc>
        <w:tc>
          <w:tcPr>
            <w:tcW w:w="1064" w:type="dxa"/>
            <w:vAlign w:val="bottom"/>
            <w:tcPrChange w:id="4006" w:author="james" w:date="2016-03-29T12:15:00Z">
              <w:tcPr>
                <w:tcW w:w="1064" w:type="dxa"/>
              </w:tcPr>
            </w:tcPrChange>
          </w:tcPr>
          <w:p w14:paraId="2D1E4F43" w14:textId="21C23060" w:rsidR="00E8076D" w:rsidRDefault="00E8076D" w:rsidP="00E8076D">
            <w:pPr>
              <w:jc w:val="right"/>
              <w:rPr>
                <w:ins w:id="4007" w:author="james" w:date="2016-03-29T12:14:00Z"/>
              </w:rPr>
              <w:pPrChange w:id="4008" w:author="james" w:date="2016-03-29T12:15:00Z">
                <w:pPr>
                  <w:jc w:val="both"/>
                </w:pPr>
              </w:pPrChange>
            </w:pPr>
            <w:ins w:id="4009" w:author="james" w:date="2016-03-29T12:15:00Z">
              <w:r>
                <w:rPr>
                  <w:rFonts w:ascii="Calibri" w:hAnsi="Calibri"/>
                  <w:color w:val="000000"/>
                  <w:sz w:val="22"/>
                  <w:szCs w:val="22"/>
                </w:rPr>
                <w:t>27</w:t>
              </w:r>
            </w:ins>
          </w:p>
        </w:tc>
        <w:tc>
          <w:tcPr>
            <w:tcW w:w="1064" w:type="dxa"/>
            <w:vAlign w:val="bottom"/>
            <w:tcPrChange w:id="4010" w:author="james" w:date="2016-03-29T12:15:00Z">
              <w:tcPr>
                <w:tcW w:w="1064" w:type="dxa"/>
              </w:tcPr>
            </w:tcPrChange>
          </w:tcPr>
          <w:p w14:paraId="7ED3868B" w14:textId="31C69ACF" w:rsidR="00E8076D" w:rsidRDefault="00E8076D" w:rsidP="00E8076D">
            <w:pPr>
              <w:jc w:val="right"/>
              <w:rPr>
                <w:ins w:id="4011" w:author="james" w:date="2016-03-29T12:14:00Z"/>
              </w:rPr>
              <w:pPrChange w:id="4012" w:author="james" w:date="2016-03-29T12:15:00Z">
                <w:pPr>
                  <w:jc w:val="both"/>
                </w:pPr>
              </w:pPrChange>
            </w:pPr>
            <w:ins w:id="4013" w:author="james" w:date="2016-03-29T12:15:00Z">
              <w:r>
                <w:rPr>
                  <w:rFonts w:ascii="Calibri" w:hAnsi="Calibri"/>
                  <w:color w:val="000000"/>
                  <w:sz w:val="22"/>
                  <w:szCs w:val="22"/>
                </w:rPr>
                <w:t>13</w:t>
              </w:r>
            </w:ins>
          </w:p>
        </w:tc>
        <w:tc>
          <w:tcPr>
            <w:tcW w:w="1064" w:type="dxa"/>
            <w:vAlign w:val="bottom"/>
            <w:tcPrChange w:id="4014" w:author="james" w:date="2016-03-29T12:15:00Z">
              <w:tcPr>
                <w:tcW w:w="1064" w:type="dxa"/>
              </w:tcPr>
            </w:tcPrChange>
          </w:tcPr>
          <w:p w14:paraId="13DD6E19" w14:textId="2B2DB910" w:rsidR="00E8076D" w:rsidRDefault="00E8076D" w:rsidP="00E8076D">
            <w:pPr>
              <w:jc w:val="right"/>
              <w:rPr>
                <w:ins w:id="4015" w:author="james" w:date="2016-03-29T12:14:00Z"/>
              </w:rPr>
              <w:pPrChange w:id="4016" w:author="james" w:date="2016-03-29T12:15:00Z">
                <w:pPr>
                  <w:jc w:val="both"/>
                </w:pPr>
              </w:pPrChange>
            </w:pPr>
            <w:ins w:id="4017" w:author="james" w:date="2016-03-29T12:15:00Z">
              <w:r>
                <w:rPr>
                  <w:rFonts w:ascii="Calibri" w:hAnsi="Calibri"/>
                  <w:color w:val="000000"/>
                  <w:sz w:val="22"/>
                  <w:szCs w:val="22"/>
                </w:rPr>
                <w:t>27</w:t>
              </w:r>
            </w:ins>
          </w:p>
        </w:tc>
        <w:tc>
          <w:tcPr>
            <w:tcW w:w="1064" w:type="dxa"/>
            <w:vAlign w:val="bottom"/>
            <w:tcPrChange w:id="4018" w:author="james" w:date="2016-03-29T12:15:00Z">
              <w:tcPr>
                <w:tcW w:w="1064" w:type="dxa"/>
              </w:tcPr>
            </w:tcPrChange>
          </w:tcPr>
          <w:p w14:paraId="30D56244" w14:textId="142167B1" w:rsidR="00E8076D" w:rsidRDefault="00E8076D" w:rsidP="00E8076D">
            <w:pPr>
              <w:jc w:val="right"/>
              <w:rPr>
                <w:ins w:id="4019" w:author="james" w:date="2016-03-29T12:14:00Z"/>
              </w:rPr>
              <w:pPrChange w:id="4020" w:author="james" w:date="2016-03-29T12:15:00Z">
                <w:pPr>
                  <w:jc w:val="both"/>
                </w:pPr>
              </w:pPrChange>
            </w:pPr>
            <w:ins w:id="4021" w:author="james" w:date="2016-03-29T12:15:00Z">
              <w:r>
                <w:rPr>
                  <w:rFonts w:ascii="Calibri" w:hAnsi="Calibri"/>
                  <w:color w:val="000000"/>
                  <w:sz w:val="22"/>
                  <w:szCs w:val="22"/>
                </w:rPr>
                <w:t>-7</w:t>
              </w:r>
            </w:ins>
          </w:p>
        </w:tc>
        <w:tc>
          <w:tcPr>
            <w:tcW w:w="1064" w:type="dxa"/>
            <w:vAlign w:val="bottom"/>
            <w:tcPrChange w:id="4022" w:author="james" w:date="2016-03-29T12:15:00Z">
              <w:tcPr>
                <w:tcW w:w="1064" w:type="dxa"/>
              </w:tcPr>
            </w:tcPrChange>
          </w:tcPr>
          <w:p w14:paraId="0527927D" w14:textId="6093B2B6" w:rsidR="00E8076D" w:rsidRDefault="00E8076D" w:rsidP="00E8076D">
            <w:pPr>
              <w:jc w:val="right"/>
              <w:rPr>
                <w:ins w:id="4023" w:author="james" w:date="2016-03-29T12:14:00Z"/>
              </w:rPr>
              <w:pPrChange w:id="4024" w:author="james" w:date="2016-03-29T12:15:00Z">
                <w:pPr>
                  <w:jc w:val="both"/>
                </w:pPr>
              </w:pPrChange>
            </w:pPr>
            <w:ins w:id="4025" w:author="james" w:date="2016-03-29T12:15:00Z">
              <w:r>
                <w:rPr>
                  <w:rFonts w:ascii="Calibri" w:hAnsi="Calibri"/>
                  <w:color w:val="000000"/>
                  <w:sz w:val="22"/>
                  <w:szCs w:val="22"/>
                </w:rPr>
                <w:t>-13</w:t>
              </w:r>
            </w:ins>
          </w:p>
        </w:tc>
      </w:tr>
      <w:tr w:rsidR="00E8076D" w14:paraId="095CEF71" w14:textId="77777777" w:rsidTr="007B0E2C">
        <w:trPr>
          <w:ins w:id="4026" w:author="james" w:date="2016-03-29T12:14:00Z"/>
        </w:trPr>
        <w:tc>
          <w:tcPr>
            <w:tcW w:w="1064" w:type="dxa"/>
            <w:vAlign w:val="bottom"/>
            <w:tcPrChange w:id="4027" w:author="james" w:date="2016-03-29T12:15:00Z">
              <w:tcPr>
                <w:tcW w:w="1064" w:type="dxa"/>
              </w:tcPr>
            </w:tcPrChange>
          </w:tcPr>
          <w:p w14:paraId="50DAAD5C" w14:textId="1D3BDFEA" w:rsidR="00E8076D" w:rsidRDefault="00E8076D" w:rsidP="00E8076D">
            <w:pPr>
              <w:jc w:val="right"/>
              <w:rPr>
                <w:ins w:id="4028" w:author="james" w:date="2016-03-29T12:14:00Z"/>
              </w:rPr>
              <w:pPrChange w:id="4029" w:author="james" w:date="2016-03-29T12:15:00Z">
                <w:pPr>
                  <w:jc w:val="both"/>
                </w:pPr>
              </w:pPrChange>
            </w:pPr>
            <w:ins w:id="4030" w:author="james" w:date="2016-03-29T12:15:00Z">
              <w:r>
                <w:rPr>
                  <w:rFonts w:ascii="Calibri" w:hAnsi="Calibri"/>
                  <w:color w:val="000000"/>
                  <w:sz w:val="22"/>
                  <w:szCs w:val="22"/>
                </w:rPr>
                <w:t>01110</w:t>
              </w:r>
            </w:ins>
          </w:p>
        </w:tc>
        <w:tc>
          <w:tcPr>
            <w:tcW w:w="1064" w:type="dxa"/>
            <w:vAlign w:val="bottom"/>
            <w:tcPrChange w:id="4031" w:author="james" w:date="2016-03-29T12:15:00Z">
              <w:tcPr>
                <w:tcW w:w="1064" w:type="dxa"/>
              </w:tcPr>
            </w:tcPrChange>
          </w:tcPr>
          <w:p w14:paraId="70398972" w14:textId="1D09C7C9" w:rsidR="00E8076D" w:rsidRDefault="00E8076D" w:rsidP="00E8076D">
            <w:pPr>
              <w:jc w:val="right"/>
              <w:rPr>
                <w:ins w:id="4032" w:author="james" w:date="2016-03-29T12:14:00Z"/>
              </w:rPr>
              <w:pPrChange w:id="4033" w:author="james" w:date="2016-03-29T12:15:00Z">
                <w:pPr>
                  <w:jc w:val="both"/>
                </w:pPr>
              </w:pPrChange>
            </w:pPr>
            <w:ins w:id="4034" w:author="james" w:date="2016-03-29T12:15:00Z">
              <w:r>
                <w:rPr>
                  <w:rFonts w:ascii="Calibri" w:hAnsi="Calibri"/>
                  <w:color w:val="000000"/>
                  <w:sz w:val="22"/>
                  <w:szCs w:val="22"/>
                </w:rPr>
                <w:t>-2</w:t>
              </w:r>
            </w:ins>
          </w:p>
        </w:tc>
        <w:tc>
          <w:tcPr>
            <w:tcW w:w="1064" w:type="dxa"/>
            <w:vAlign w:val="bottom"/>
            <w:tcPrChange w:id="4035" w:author="james" w:date="2016-03-29T12:15:00Z">
              <w:tcPr>
                <w:tcW w:w="1064" w:type="dxa"/>
              </w:tcPr>
            </w:tcPrChange>
          </w:tcPr>
          <w:p w14:paraId="6A5AD140" w14:textId="1B423134" w:rsidR="00E8076D" w:rsidRDefault="00E8076D" w:rsidP="00E8076D">
            <w:pPr>
              <w:jc w:val="right"/>
              <w:rPr>
                <w:ins w:id="4036" w:author="james" w:date="2016-03-29T12:14:00Z"/>
              </w:rPr>
              <w:pPrChange w:id="4037" w:author="james" w:date="2016-03-29T12:15:00Z">
                <w:pPr>
                  <w:jc w:val="both"/>
                </w:pPr>
              </w:pPrChange>
            </w:pPr>
            <w:ins w:id="4038" w:author="james" w:date="2016-03-29T12:15:00Z">
              <w:r>
                <w:rPr>
                  <w:rFonts w:ascii="Calibri" w:hAnsi="Calibri"/>
                  <w:color w:val="000000"/>
                  <w:sz w:val="22"/>
                  <w:szCs w:val="22"/>
                </w:rPr>
                <w:t>-3</w:t>
              </w:r>
            </w:ins>
          </w:p>
        </w:tc>
        <w:tc>
          <w:tcPr>
            <w:tcW w:w="1064" w:type="dxa"/>
            <w:vAlign w:val="bottom"/>
            <w:tcPrChange w:id="4039" w:author="james" w:date="2016-03-29T12:15:00Z">
              <w:tcPr>
                <w:tcW w:w="1064" w:type="dxa"/>
              </w:tcPr>
            </w:tcPrChange>
          </w:tcPr>
          <w:p w14:paraId="391A6163" w14:textId="556660CB" w:rsidR="00E8076D" w:rsidRDefault="00E8076D" w:rsidP="00E8076D">
            <w:pPr>
              <w:jc w:val="right"/>
              <w:rPr>
                <w:ins w:id="4040" w:author="james" w:date="2016-03-29T12:14:00Z"/>
              </w:rPr>
              <w:pPrChange w:id="4041" w:author="james" w:date="2016-03-29T12:15:00Z">
                <w:pPr>
                  <w:jc w:val="both"/>
                </w:pPr>
              </w:pPrChange>
            </w:pPr>
            <w:ins w:id="4042" w:author="james" w:date="2016-03-29T12:15:00Z">
              <w:r>
                <w:rPr>
                  <w:rFonts w:ascii="Calibri" w:hAnsi="Calibri"/>
                  <w:color w:val="000000"/>
                  <w:sz w:val="22"/>
                  <w:szCs w:val="22"/>
                </w:rPr>
                <w:t>14</w:t>
              </w:r>
            </w:ins>
          </w:p>
        </w:tc>
        <w:tc>
          <w:tcPr>
            <w:tcW w:w="1064" w:type="dxa"/>
            <w:vAlign w:val="bottom"/>
            <w:tcPrChange w:id="4043" w:author="james" w:date="2016-03-29T12:15:00Z">
              <w:tcPr>
                <w:tcW w:w="1064" w:type="dxa"/>
              </w:tcPr>
            </w:tcPrChange>
          </w:tcPr>
          <w:p w14:paraId="4416E456" w14:textId="539C41D5" w:rsidR="00E8076D" w:rsidRDefault="00E8076D" w:rsidP="00E8076D">
            <w:pPr>
              <w:jc w:val="right"/>
              <w:rPr>
                <w:ins w:id="4044" w:author="james" w:date="2016-03-29T12:14:00Z"/>
              </w:rPr>
              <w:pPrChange w:id="4045" w:author="james" w:date="2016-03-29T12:15:00Z">
                <w:pPr>
                  <w:jc w:val="both"/>
                </w:pPr>
              </w:pPrChange>
            </w:pPr>
            <w:ins w:id="4046" w:author="james" w:date="2016-03-29T12:15:00Z">
              <w:r>
                <w:rPr>
                  <w:rFonts w:ascii="Calibri" w:hAnsi="Calibri"/>
                  <w:color w:val="000000"/>
                  <w:sz w:val="22"/>
                  <w:szCs w:val="22"/>
                </w:rPr>
                <w:t>29</w:t>
              </w:r>
            </w:ins>
          </w:p>
        </w:tc>
        <w:tc>
          <w:tcPr>
            <w:tcW w:w="1064" w:type="dxa"/>
            <w:vAlign w:val="bottom"/>
            <w:tcPrChange w:id="4047" w:author="james" w:date="2016-03-29T12:15:00Z">
              <w:tcPr>
                <w:tcW w:w="1064" w:type="dxa"/>
              </w:tcPr>
            </w:tcPrChange>
          </w:tcPr>
          <w:p w14:paraId="3D429B1F" w14:textId="2C966C69" w:rsidR="00E8076D" w:rsidRDefault="00E8076D" w:rsidP="00E8076D">
            <w:pPr>
              <w:jc w:val="right"/>
              <w:rPr>
                <w:ins w:id="4048" w:author="james" w:date="2016-03-29T12:14:00Z"/>
              </w:rPr>
              <w:pPrChange w:id="4049" w:author="james" w:date="2016-03-29T12:15:00Z">
                <w:pPr>
                  <w:jc w:val="both"/>
                </w:pPr>
              </w:pPrChange>
            </w:pPr>
            <w:ins w:id="4050" w:author="james" w:date="2016-03-29T12:15:00Z">
              <w:r>
                <w:rPr>
                  <w:rFonts w:ascii="Calibri" w:hAnsi="Calibri"/>
                  <w:color w:val="000000"/>
                  <w:sz w:val="22"/>
                  <w:szCs w:val="22"/>
                </w:rPr>
                <w:t>14</w:t>
              </w:r>
            </w:ins>
          </w:p>
        </w:tc>
        <w:tc>
          <w:tcPr>
            <w:tcW w:w="1064" w:type="dxa"/>
            <w:vAlign w:val="bottom"/>
            <w:tcPrChange w:id="4051" w:author="james" w:date="2016-03-29T12:15:00Z">
              <w:tcPr>
                <w:tcW w:w="1064" w:type="dxa"/>
              </w:tcPr>
            </w:tcPrChange>
          </w:tcPr>
          <w:p w14:paraId="3F45D2F9" w14:textId="21C9BE6E" w:rsidR="00E8076D" w:rsidRDefault="00E8076D" w:rsidP="00E8076D">
            <w:pPr>
              <w:jc w:val="right"/>
              <w:rPr>
                <w:ins w:id="4052" w:author="james" w:date="2016-03-29T12:14:00Z"/>
              </w:rPr>
              <w:pPrChange w:id="4053" w:author="james" w:date="2016-03-29T12:15:00Z">
                <w:pPr>
                  <w:jc w:val="both"/>
                </w:pPr>
              </w:pPrChange>
            </w:pPr>
            <w:ins w:id="4054" w:author="james" w:date="2016-03-29T12:15:00Z">
              <w:r>
                <w:rPr>
                  <w:rFonts w:ascii="Calibri" w:hAnsi="Calibri"/>
                  <w:color w:val="000000"/>
                  <w:sz w:val="22"/>
                  <w:szCs w:val="22"/>
                </w:rPr>
                <w:t>29</w:t>
              </w:r>
            </w:ins>
          </w:p>
        </w:tc>
        <w:tc>
          <w:tcPr>
            <w:tcW w:w="1064" w:type="dxa"/>
            <w:vAlign w:val="bottom"/>
            <w:tcPrChange w:id="4055" w:author="james" w:date="2016-03-29T12:15:00Z">
              <w:tcPr>
                <w:tcW w:w="1064" w:type="dxa"/>
              </w:tcPr>
            </w:tcPrChange>
          </w:tcPr>
          <w:p w14:paraId="74BB64B5" w14:textId="539B43F9" w:rsidR="00E8076D" w:rsidRDefault="00E8076D" w:rsidP="00E8076D">
            <w:pPr>
              <w:jc w:val="right"/>
              <w:rPr>
                <w:ins w:id="4056" w:author="james" w:date="2016-03-29T12:14:00Z"/>
              </w:rPr>
              <w:pPrChange w:id="4057" w:author="james" w:date="2016-03-29T12:15:00Z">
                <w:pPr>
                  <w:jc w:val="both"/>
                </w:pPr>
              </w:pPrChange>
            </w:pPr>
            <w:ins w:id="4058" w:author="james" w:date="2016-03-29T12:15:00Z">
              <w:r>
                <w:rPr>
                  <w:rFonts w:ascii="Calibri" w:hAnsi="Calibri"/>
                  <w:color w:val="000000"/>
                  <w:sz w:val="22"/>
                  <w:szCs w:val="22"/>
                </w:rPr>
                <w:t>-5</w:t>
              </w:r>
            </w:ins>
          </w:p>
        </w:tc>
        <w:tc>
          <w:tcPr>
            <w:tcW w:w="1064" w:type="dxa"/>
            <w:vAlign w:val="bottom"/>
            <w:tcPrChange w:id="4059" w:author="james" w:date="2016-03-29T12:15:00Z">
              <w:tcPr>
                <w:tcW w:w="1064" w:type="dxa"/>
              </w:tcPr>
            </w:tcPrChange>
          </w:tcPr>
          <w:p w14:paraId="5413742E" w14:textId="068B8246" w:rsidR="00E8076D" w:rsidRDefault="00E8076D" w:rsidP="00E8076D">
            <w:pPr>
              <w:jc w:val="right"/>
              <w:rPr>
                <w:ins w:id="4060" w:author="james" w:date="2016-03-29T12:14:00Z"/>
              </w:rPr>
              <w:pPrChange w:id="4061" w:author="james" w:date="2016-03-29T12:15:00Z">
                <w:pPr>
                  <w:jc w:val="both"/>
                </w:pPr>
              </w:pPrChange>
            </w:pPr>
            <w:ins w:id="4062" w:author="james" w:date="2016-03-29T12:15:00Z">
              <w:r>
                <w:rPr>
                  <w:rFonts w:ascii="Calibri" w:hAnsi="Calibri"/>
                  <w:color w:val="000000"/>
                  <w:sz w:val="22"/>
                  <w:szCs w:val="22"/>
                </w:rPr>
                <w:t>-9</w:t>
              </w:r>
            </w:ins>
          </w:p>
        </w:tc>
      </w:tr>
      <w:tr w:rsidR="00E8076D" w14:paraId="03FFDABB" w14:textId="77777777" w:rsidTr="007B0E2C">
        <w:trPr>
          <w:ins w:id="4063" w:author="james" w:date="2016-03-29T12:14:00Z"/>
        </w:trPr>
        <w:tc>
          <w:tcPr>
            <w:tcW w:w="1064" w:type="dxa"/>
            <w:vAlign w:val="bottom"/>
            <w:tcPrChange w:id="4064" w:author="james" w:date="2016-03-29T12:15:00Z">
              <w:tcPr>
                <w:tcW w:w="1064" w:type="dxa"/>
              </w:tcPr>
            </w:tcPrChange>
          </w:tcPr>
          <w:p w14:paraId="4D5A76A6" w14:textId="3111709A" w:rsidR="00E8076D" w:rsidRDefault="00E8076D" w:rsidP="00E8076D">
            <w:pPr>
              <w:jc w:val="right"/>
              <w:rPr>
                <w:ins w:id="4065" w:author="james" w:date="2016-03-29T12:14:00Z"/>
              </w:rPr>
              <w:pPrChange w:id="4066" w:author="james" w:date="2016-03-29T12:15:00Z">
                <w:pPr>
                  <w:jc w:val="both"/>
                </w:pPr>
              </w:pPrChange>
            </w:pPr>
            <w:ins w:id="4067" w:author="james" w:date="2016-03-29T12:15:00Z">
              <w:r>
                <w:rPr>
                  <w:rFonts w:ascii="Calibri" w:hAnsi="Calibri"/>
                  <w:color w:val="000000"/>
                  <w:sz w:val="22"/>
                  <w:szCs w:val="22"/>
                </w:rPr>
                <w:t>01111</w:t>
              </w:r>
            </w:ins>
          </w:p>
        </w:tc>
        <w:tc>
          <w:tcPr>
            <w:tcW w:w="1064" w:type="dxa"/>
            <w:vAlign w:val="bottom"/>
            <w:tcPrChange w:id="4068" w:author="james" w:date="2016-03-29T12:15:00Z">
              <w:tcPr>
                <w:tcW w:w="1064" w:type="dxa"/>
              </w:tcPr>
            </w:tcPrChange>
          </w:tcPr>
          <w:p w14:paraId="2286ABC7" w14:textId="05198E21" w:rsidR="00E8076D" w:rsidRDefault="00E8076D" w:rsidP="00E8076D">
            <w:pPr>
              <w:jc w:val="right"/>
              <w:rPr>
                <w:ins w:id="4069" w:author="james" w:date="2016-03-29T12:14:00Z"/>
              </w:rPr>
              <w:pPrChange w:id="4070" w:author="james" w:date="2016-03-29T12:15:00Z">
                <w:pPr>
                  <w:jc w:val="both"/>
                </w:pPr>
              </w:pPrChange>
            </w:pPr>
            <w:ins w:id="4071" w:author="james" w:date="2016-03-29T12:15:00Z">
              <w:r>
                <w:rPr>
                  <w:rFonts w:ascii="Calibri" w:hAnsi="Calibri"/>
                  <w:color w:val="000000"/>
                  <w:sz w:val="22"/>
                  <w:szCs w:val="22"/>
                </w:rPr>
                <w:t>-1</w:t>
              </w:r>
            </w:ins>
          </w:p>
        </w:tc>
        <w:tc>
          <w:tcPr>
            <w:tcW w:w="1064" w:type="dxa"/>
            <w:vAlign w:val="bottom"/>
            <w:tcPrChange w:id="4072" w:author="james" w:date="2016-03-29T12:15:00Z">
              <w:tcPr>
                <w:tcW w:w="1064" w:type="dxa"/>
              </w:tcPr>
            </w:tcPrChange>
          </w:tcPr>
          <w:p w14:paraId="2378B33B" w14:textId="406E34B9" w:rsidR="00E8076D" w:rsidRDefault="00E8076D" w:rsidP="00E8076D">
            <w:pPr>
              <w:jc w:val="right"/>
              <w:rPr>
                <w:ins w:id="4073" w:author="james" w:date="2016-03-29T12:14:00Z"/>
              </w:rPr>
              <w:pPrChange w:id="4074" w:author="james" w:date="2016-03-29T12:15:00Z">
                <w:pPr>
                  <w:jc w:val="both"/>
                </w:pPr>
              </w:pPrChange>
            </w:pPr>
            <w:ins w:id="4075" w:author="james" w:date="2016-03-29T12:15:00Z">
              <w:r>
                <w:rPr>
                  <w:rFonts w:ascii="Calibri" w:hAnsi="Calibri"/>
                  <w:color w:val="000000"/>
                  <w:sz w:val="22"/>
                  <w:szCs w:val="22"/>
                </w:rPr>
                <w:t>-1</w:t>
              </w:r>
            </w:ins>
          </w:p>
        </w:tc>
        <w:tc>
          <w:tcPr>
            <w:tcW w:w="1064" w:type="dxa"/>
            <w:vAlign w:val="bottom"/>
            <w:tcPrChange w:id="4076" w:author="james" w:date="2016-03-29T12:15:00Z">
              <w:tcPr>
                <w:tcW w:w="1064" w:type="dxa"/>
              </w:tcPr>
            </w:tcPrChange>
          </w:tcPr>
          <w:p w14:paraId="6880B247" w14:textId="5EE9618A" w:rsidR="00E8076D" w:rsidRDefault="00E8076D" w:rsidP="00E8076D">
            <w:pPr>
              <w:jc w:val="right"/>
              <w:rPr>
                <w:ins w:id="4077" w:author="james" w:date="2016-03-29T12:14:00Z"/>
              </w:rPr>
              <w:pPrChange w:id="4078" w:author="james" w:date="2016-03-29T12:15:00Z">
                <w:pPr>
                  <w:jc w:val="both"/>
                </w:pPr>
              </w:pPrChange>
            </w:pPr>
            <w:ins w:id="4079" w:author="james" w:date="2016-03-29T12:15:00Z">
              <w:r>
                <w:rPr>
                  <w:rFonts w:ascii="Calibri" w:hAnsi="Calibri"/>
                  <w:color w:val="000000"/>
                  <w:sz w:val="22"/>
                  <w:szCs w:val="22"/>
                </w:rPr>
                <w:t>15</w:t>
              </w:r>
            </w:ins>
          </w:p>
        </w:tc>
        <w:tc>
          <w:tcPr>
            <w:tcW w:w="1064" w:type="dxa"/>
            <w:vAlign w:val="bottom"/>
            <w:tcPrChange w:id="4080" w:author="james" w:date="2016-03-29T12:15:00Z">
              <w:tcPr>
                <w:tcW w:w="1064" w:type="dxa"/>
              </w:tcPr>
            </w:tcPrChange>
          </w:tcPr>
          <w:p w14:paraId="2C443173" w14:textId="3A4FDE26" w:rsidR="00E8076D" w:rsidRDefault="00E8076D" w:rsidP="00E8076D">
            <w:pPr>
              <w:jc w:val="right"/>
              <w:rPr>
                <w:ins w:id="4081" w:author="james" w:date="2016-03-29T12:14:00Z"/>
              </w:rPr>
              <w:pPrChange w:id="4082" w:author="james" w:date="2016-03-29T12:15:00Z">
                <w:pPr>
                  <w:jc w:val="both"/>
                </w:pPr>
              </w:pPrChange>
            </w:pPr>
            <w:ins w:id="4083" w:author="james" w:date="2016-03-29T12:15:00Z">
              <w:r>
                <w:rPr>
                  <w:rFonts w:ascii="Calibri" w:hAnsi="Calibri"/>
                  <w:color w:val="000000"/>
                  <w:sz w:val="22"/>
                  <w:szCs w:val="22"/>
                </w:rPr>
                <w:t>31</w:t>
              </w:r>
            </w:ins>
          </w:p>
        </w:tc>
        <w:tc>
          <w:tcPr>
            <w:tcW w:w="1064" w:type="dxa"/>
            <w:vAlign w:val="bottom"/>
            <w:tcPrChange w:id="4084" w:author="james" w:date="2016-03-29T12:15:00Z">
              <w:tcPr>
                <w:tcW w:w="1064" w:type="dxa"/>
              </w:tcPr>
            </w:tcPrChange>
          </w:tcPr>
          <w:p w14:paraId="4F29D295" w14:textId="250A2AAD" w:rsidR="00E8076D" w:rsidRDefault="00E8076D" w:rsidP="00E8076D">
            <w:pPr>
              <w:jc w:val="right"/>
              <w:rPr>
                <w:ins w:id="4085" w:author="james" w:date="2016-03-29T12:14:00Z"/>
              </w:rPr>
              <w:pPrChange w:id="4086" w:author="james" w:date="2016-03-29T12:15:00Z">
                <w:pPr>
                  <w:jc w:val="both"/>
                </w:pPr>
              </w:pPrChange>
            </w:pPr>
            <w:ins w:id="4087" w:author="james" w:date="2016-03-29T12:15:00Z">
              <w:r>
                <w:rPr>
                  <w:rFonts w:ascii="Calibri" w:hAnsi="Calibri"/>
                  <w:color w:val="000000"/>
                  <w:sz w:val="22"/>
                  <w:szCs w:val="22"/>
                </w:rPr>
                <w:t>15</w:t>
              </w:r>
            </w:ins>
          </w:p>
        </w:tc>
        <w:tc>
          <w:tcPr>
            <w:tcW w:w="1064" w:type="dxa"/>
            <w:vAlign w:val="bottom"/>
            <w:tcPrChange w:id="4088" w:author="james" w:date="2016-03-29T12:15:00Z">
              <w:tcPr>
                <w:tcW w:w="1064" w:type="dxa"/>
              </w:tcPr>
            </w:tcPrChange>
          </w:tcPr>
          <w:p w14:paraId="128074C0" w14:textId="121404A5" w:rsidR="00E8076D" w:rsidRDefault="00E8076D" w:rsidP="00E8076D">
            <w:pPr>
              <w:jc w:val="right"/>
              <w:rPr>
                <w:ins w:id="4089" w:author="james" w:date="2016-03-29T12:14:00Z"/>
              </w:rPr>
              <w:pPrChange w:id="4090" w:author="james" w:date="2016-03-29T12:15:00Z">
                <w:pPr>
                  <w:jc w:val="both"/>
                </w:pPr>
              </w:pPrChange>
            </w:pPr>
            <w:ins w:id="4091" w:author="james" w:date="2016-03-29T12:15:00Z">
              <w:r>
                <w:rPr>
                  <w:rFonts w:ascii="Calibri" w:hAnsi="Calibri"/>
                  <w:color w:val="000000"/>
                  <w:sz w:val="22"/>
                  <w:szCs w:val="22"/>
                </w:rPr>
                <w:t>31</w:t>
              </w:r>
            </w:ins>
          </w:p>
        </w:tc>
        <w:tc>
          <w:tcPr>
            <w:tcW w:w="1064" w:type="dxa"/>
            <w:vAlign w:val="bottom"/>
            <w:tcPrChange w:id="4092" w:author="james" w:date="2016-03-29T12:15:00Z">
              <w:tcPr>
                <w:tcW w:w="1064" w:type="dxa"/>
              </w:tcPr>
            </w:tcPrChange>
          </w:tcPr>
          <w:p w14:paraId="650B9C53" w14:textId="2502E098" w:rsidR="00E8076D" w:rsidRDefault="00E8076D" w:rsidP="00E8076D">
            <w:pPr>
              <w:jc w:val="right"/>
              <w:rPr>
                <w:ins w:id="4093" w:author="james" w:date="2016-03-29T12:14:00Z"/>
              </w:rPr>
              <w:pPrChange w:id="4094" w:author="james" w:date="2016-03-29T12:15:00Z">
                <w:pPr>
                  <w:jc w:val="both"/>
                </w:pPr>
              </w:pPrChange>
            </w:pPr>
            <w:ins w:id="4095" w:author="james" w:date="2016-03-29T12:15:00Z">
              <w:r>
                <w:rPr>
                  <w:rFonts w:ascii="Calibri" w:hAnsi="Calibri"/>
                  <w:color w:val="000000"/>
                  <w:sz w:val="22"/>
                  <w:szCs w:val="22"/>
                </w:rPr>
                <w:t>-6</w:t>
              </w:r>
            </w:ins>
          </w:p>
        </w:tc>
        <w:tc>
          <w:tcPr>
            <w:tcW w:w="1064" w:type="dxa"/>
            <w:vAlign w:val="bottom"/>
            <w:tcPrChange w:id="4096" w:author="james" w:date="2016-03-29T12:15:00Z">
              <w:tcPr>
                <w:tcW w:w="1064" w:type="dxa"/>
              </w:tcPr>
            </w:tcPrChange>
          </w:tcPr>
          <w:p w14:paraId="09790D4C" w14:textId="7A6EF8F6" w:rsidR="00E8076D" w:rsidRDefault="00E8076D" w:rsidP="00E8076D">
            <w:pPr>
              <w:jc w:val="right"/>
              <w:rPr>
                <w:ins w:id="4097" w:author="james" w:date="2016-03-29T12:14:00Z"/>
              </w:rPr>
              <w:pPrChange w:id="4098" w:author="james" w:date="2016-03-29T12:15:00Z">
                <w:pPr>
                  <w:jc w:val="both"/>
                </w:pPr>
              </w:pPrChange>
            </w:pPr>
            <w:ins w:id="4099" w:author="james" w:date="2016-03-29T12:15:00Z">
              <w:r>
                <w:rPr>
                  <w:rFonts w:ascii="Calibri" w:hAnsi="Calibri"/>
                  <w:color w:val="000000"/>
                  <w:sz w:val="22"/>
                  <w:szCs w:val="22"/>
                </w:rPr>
                <w:t>-11</w:t>
              </w:r>
            </w:ins>
          </w:p>
        </w:tc>
      </w:tr>
      <w:tr w:rsidR="00E8076D" w14:paraId="589FE4BB" w14:textId="77777777" w:rsidTr="007B0E2C">
        <w:trPr>
          <w:ins w:id="4100" w:author="james" w:date="2016-03-29T12:14:00Z"/>
        </w:trPr>
        <w:tc>
          <w:tcPr>
            <w:tcW w:w="1064" w:type="dxa"/>
            <w:vAlign w:val="bottom"/>
            <w:tcPrChange w:id="4101" w:author="james" w:date="2016-03-29T12:15:00Z">
              <w:tcPr>
                <w:tcW w:w="1064" w:type="dxa"/>
              </w:tcPr>
            </w:tcPrChange>
          </w:tcPr>
          <w:p w14:paraId="0976DB4E" w14:textId="0E51FC17" w:rsidR="00E8076D" w:rsidRDefault="00E8076D" w:rsidP="00E8076D">
            <w:pPr>
              <w:jc w:val="right"/>
              <w:rPr>
                <w:ins w:id="4102" w:author="james" w:date="2016-03-29T12:14:00Z"/>
              </w:rPr>
              <w:pPrChange w:id="4103" w:author="james" w:date="2016-03-29T12:15:00Z">
                <w:pPr>
                  <w:jc w:val="both"/>
                </w:pPr>
              </w:pPrChange>
            </w:pPr>
            <w:ins w:id="4104" w:author="james" w:date="2016-03-29T12:15:00Z">
              <w:r>
                <w:rPr>
                  <w:rFonts w:ascii="Calibri" w:hAnsi="Calibri"/>
                  <w:color w:val="000000"/>
                  <w:sz w:val="22"/>
                  <w:szCs w:val="22"/>
                </w:rPr>
                <w:t>10000</w:t>
              </w:r>
            </w:ins>
          </w:p>
        </w:tc>
        <w:tc>
          <w:tcPr>
            <w:tcW w:w="1064" w:type="dxa"/>
            <w:vAlign w:val="bottom"/>
            <w:tcPrChange w:id="4105" w:author="james" w:date="2016-03-29T12:15:00Z">
              <w:tcPr>
                <w:tcW w:w="1064" w:type="dxa"/>
              </w:tcPr>
            </w:tcPrChange>
          </w:tcPr>
          <w:p w14:paraId="2FC7E89F" w14:textId="7A40C89B" w:rsidR="00E8076D" w:rsidRDefault="00E8076D" w:rsidP="00E8076D">
            <w:pPr>
              <w:jc w:val="right"/>
              <w:rPr>
                <w:ins w:id="4106" w:author="james" w:date="2016-03-29T12:14:00Z"/>
              </w:rPr>
              <w:pPrChange w:id="4107" w:author="james" w:date="2016-03-29T12:15:00Z">
                <w:pPr>
                  <w:jc w:val="both"/>
                </w:pPr>
              </w:pPrChange>
            </w:pPr>
            <w:ins w:id="4108" w:author="james" w:date="2016-03-29T12:15:00Z">
              <w:r>
                <w:rPr>
                  <w:rFonts w:ascii="Calibri" w:hAnsi="Calibri"/>
                  <w:color w:val="000000"/>
                  <w:sz w:val="22"/>
                  <w:szCs w:val="22"/>
                </w:rPr>
                <w:t>0</w:t>
              </w:r>
            </w:ins>
          </w:p>
        </w:tc>
        <w:tc>
          <w:tcPr>
            <w:tcW w:w="1064" w:type="dxa"/>
            <w:vAlign w:val="bottom"/>
            <w:tcPrChange w:id="4109" w:author="james" w:date="2016-03-29T12:15:00Z">
              <w:tcPr>
                <w:tcW w:w="1064" w:type="dxa"/>
              </w:tcPr>
            </w:tcPrChange>
          </w:tcPr>
          <w:p w14:paraId="2333F8D3" w14:textId="225CE2BD" w:rsidR="00E8076D" w:rsidRDefault="00E8076D" w:rsidP="00E8076D">
            <w:pPr>
              <w:jc w:val="right"/>
              <w:rPr>
                <w:ins w:id="4110" w:author="james" w:date="2016-03-29T12:14:00Z"/>
              </w:rPr>
              <w:pPrChange w:id="4111" w:author="james" w:date="2016-03-29T12:15:00Z">
                <w:pPr>
                  <w:jc w:val="both"/>
                </w:pPr>
              </w:pPrChange>
            </w:pPr>
            <w:ins w:id="4112" w:author="james" w:date="2016-03-29T12:15:00Z">
              <w:r>
                <w:rPr>
                  <w:rFonts w:ascii="Calibri" w:hAnsi="Calibri"/>
                  <w:color w:val="000000"/>
                  <w:sz w:val="22"/>
                  <w:szCs w:val="22"/>
                </w:rPr>
                <w:t>1</w:t>
              </w:r>
            </w:ins>
          </w:p>
        </w:tc>
        <w:tc>
          <w:tcPr>
            <w:tcW w:w="1064" w:type="dxa"/>
            <w:vAlign w:val="bottom"/>
            <w:tcPrChange w:id="4113" w:author="james" w:date="2016-03-29T12:15:00Z">
              <w:tcPr>
                <w:tcW w:w="1064" w:type="dxa"/>
              </w:tcPr>
            </w:tcPrChange>
          </w:tcPr>
          <w:p w14:paraId="1BDD810F" w14:textId="60732D06" w:rsidR="00E8076D" w:rsidRDefault="00E8076D" w:rsidP="00E8076D">
            <w:pPr>
              <w:jc w:val="right"/>
              <w:rPr>
                <w:ins w:id="4114" w:author="james" w:date="2016-03-29T12:14:00Z"/>
              </w:rPr>
              <w:pPrChange w:id="4115" w:author="james" w:date="2016-03-29T12:15:00Z">
                <w:pPr>
                  <w:jc w:val="both"/>
                </w:pPr>
              </w:pPrChange>
            </w:pPr>
            <w:ins w:id="4116" w:author="james" w:date="2016-03-29T12:15:00Z">
              <w:r>
                <w:rPr>
                  <w:rFonts w:ascii="Calibri" w:hAnsi="Calibri"/>
                  <w:color w:val="000000"/>
                  <w:sz w:val="22"/>
                  <w:szCs w:val="22"/>
                </w:rPr>
                <w:t>0</w:t>
              </w:r>
            </w:ins>
          </w:p>
        </w:tc>
        <w:tc>
          <w:tcPr>
            <w:tcW w:w="1064" w:type="dxa"/>
            <w:vAlign w:val="bottom"/>
            <w:tcPrChange w:id="4117" w:author="james" w:date="2016-03-29T12:15:00Z">
              <w:tcPr>
                <w:tcW w:w="1064" w:type="dxa"/>
              </w:tcPr>
            </w:tcPrChange>
          </w:tcPr>
          <w:p w14:paraId="1BACDE17" w14:textId="3D931A25" w:rsidR="00E8076D" w:rsidRDefault="00E8076D" w:rsidP="00E8076D">
            <w:pPr>
              <w:jc w:val="right"/>
              <w:rPr>
                <w:ins w:id="4118" w:author="james" w:date="2016-03-29T12:14:00Z"/>
              </w:rPr>
              <w:pPrChange w:id="4119" w:author="james" w:date="2016-03-29T12:15:00Z">
                <w:pPr>
                  <w:jc w:val="both"/>
                </w:pPr>
              </w:pPrChange>
            </w:pPr>
            <w:ins w:id="4120" w:author="james" w:date="2016-03-29T12:15:00Z">
              <w:r>
                <w:rPr>
                  <w:rFonts w:ascii="Calibri" w:hAnsi="Calibri"/>
                  <w:color w:val="000000"/>
                  <w:sz w:val="22"/>
                  <w:szCs w:val="22"/>
                </w:rPr>
                <w:t>-1</w:t>
              </w:r>
            </w:ins>
          </w:p>
        </w:tc>
        <w:tc>
          <w:tcPr>
            <w:tcW w:w="1064" w:type="dxa"/>
            <w:vAlign w:val="bottom"/>
            <w:tcPrChange w:id="4121" w:author="james" w:date="2016-03-29T12:15:00Z">
              <w:tcPr>
                <w:tcW w:w="1064" w:type="dxa"/>
              </w:tcPr>
            </w:tcPrChange>
          </w:tcPr>
          <w:p w14:paraId="51D0D053" w14:textId="4F5EC48C" w:rsidR="00E8076D" w:rsidRDefault="00E8076D" w:rsidP="00E8076D">
            <w:pPr>
              <w:jc w:val="right"/>
              <w:rPr>
                <w:ins w:id="4122" w:author="james" w:date="2016-03-29T12:14:00Z"/>
              </w:rPr>
              <w:pPrChange w:id="4123" w:author="james" w:date="2016-03-29T12:15:00Z">
                <w:pPr>
                  <w:jc w:val="both"/>
                </w:pPr>
              </w:pPrChange>
            </w:pPr>
            <w:ins w:id="4124" w:author="james" w:date="2016-03-29T12:15:00Z">
              <w:r>
                <w:rPr>
                  <w:rFonts w:ascii="Calibri" w:hAnsi="Calibri"/>
                  <w:color w:val="000000"/>
                  <w:sz w:val="22"/>
                  <w:szCs w:val="22"/>
                </w:rPr>
                <w:t>-16</w:t>
              </w:r>
            </w:ins>
          </w:p>
        </w:tc>
        <w:tc>
          <w:tcPr>
            <w:tcW w:w="1064" w:type="dxa"/>
            <w:vAlign w:val="bottom"/>
            <w:tcPrChange w:id="4125" w:author="james" w:date="2016-03-29T12:15:00Z">
              <w:tcPr>
                <w:tcW w:w="1064" w:type="dxa"/>
              </w:tcPr>
            </w:tcPrChange>
          </w:tcPr>
          <w:p w14:paraId="52D4F44A" w14:textId="01A7172A" w:rsidR="00E8076D" w:rsidRDefault="00E8076D" w:rsidP="00E8076D">
            <w:pPr>
              <w:jc w:val="right"/>
              <w:rPr>
                <w:ins w:id="4126" w:author="james" w:date="2016-03-29T12:14:00Z"/>
              </w:rPr>
              <w:pPrChange w:id="4127" w:author="james" w:date="2016-03-29T12:15:00Z">
                <w:pPr>
                  <w:jc w:val="both"/>
                </w:pPr>
              </w:pPrChange>
            </w:pPr>
            <w:ins w:id="4128" w:author="james" w:date="2016-03-29T12:15:00Z">
              <w:r>
                <w:rPr>
                  <w:rFonts w:ascii="Calibri" w:hAnsi="Calibri"/>
                  <w:color w:val="000000"/>
                  <w:sz w:val="22"/>
                  <w:szCs w:val="22"/>
                </w:rPr>
                <w:t>-31</w:t>
              </w:r>
            </w:ins>
          </w:p>
        </w:tc>
        <w:tc>
          <w:tcPr>
            <w:tcW w:w="1064" w:type="dxa"/>
            <w:vAlign w:val="bottom"/>
            <w:tcPrChange w:id="4129" w:author="james" w:date="2016-03-29T12:15:00Z">
              <w:tcPr>
                <w:tcW w:w="1064" w:type="dxa"/>
              </w:tcPr>
            </w:tcPrChange>
          </w:tcPr>
          <w:p w14:paraId="4EACA98D" w14:textId="023053BE" w:rsidR="00E8076D" w:rsidRDefault="00E8076D" w:rsidP="00E8076D">
            <w:pPr>
              <w:jc w:val="right"/>
              <w:rPr>
                <w:ins w:id="4130" w:author="james" w:date="2016-03-29T12:14:00Z"/>
              </w:rPr>
              <w:pPrChange w:id="4131" w:author="james" w:date="2016-03-29T12:15:00Z">
                <w:pPr>
                  <w:jc w:val="both"/>
                </w:pPr>
              </w:pPrChange>
            </w:pPr>
            <w:ins w:id="4132" w:author="james" w:date="2016-03-29T12:15:00Z">
              <w:r>
                <w:rPr>
                  <w:rFonts w:ascii="Calibri" w:hAnsi="Calibri"/>
                  <w:color w:val="000000"/>
                  <w:sz w:val="22"/>
                  <w:szCs w:val="22"/>
                </w:rPr>
                <w:t>15</w:t>
              </w:r>
            </w:ins>
          </w:p>
        </w:tc>
        <w:tc>
          <w:tcPr>
            <w:tcW w:w="1064" w:type="dxa"/>
            <w:vAlign w:val="bottom"/>
            <w:tcPrChange w:id="4133" w:author="james" w:date="2016-03-29T12:15:00Z">
              <w:tcPr>
                <w:tcW w:w="1064" w:type="dxa"/>
              </w:tcPr>
            </w:tcPrChange>
          </w:tcPr>
          <w:p w14:paraId="50F16AED" w14:textId="13095D52" w:rsidR="00E8076D" w:rsidRDefault="00E8076D" w:rsidP="00E8076D">
            <w:pPr>
              <w:jc w:val="right"/>
              <w:rPr>
                <w:ins w:id="4134" w:author="james" w:date="2016-03-29T12:14:00Z"/>
              </w:rPr>
              <w:pPrChange w:id="4135" w:author="james" w:date="2016-03-29T12:15:00Z">
                <w:pPr>
                  <w:jc w:val="both"/>
                </w:pPr>
              </w:pPrChange>
            </w:pPr>
            <w:ins w:id="4136" w:author="james" w:date="2016-03-29T12:15:00Z">
              <w:r>
                <w:rPr>
                  <w:rFonts w:ascii="Calibri" w:hAnsi="Calibri"/>
                  <w:color w:val="000000"/>
                  <w:sz w:val="22"/>
                  <w:szCs w:val="22"/>
                </w:rPr>
                <w:t>31</w:t>
              </w:r>
            </w:ins>
          </w:p>
        </w:tc>
      </w:tr>
      <w:tr w:rsidR="00E8076D" w14:paraId="585EE367" w14:textId="77777777" w:rsidTr="007B0E2C">
        <w:trPr>
          <w:ins w:id="4137" w:author="james" w:date="2016-03-29T12:14:00Z"/>
        </w:trPr>
        <w:tc>
          <w:tcPr>
            <w:tcW w:w="1064" w:type="dxa"/>
            <w:vAlign w:val="bottom"/>
            <w:tcPrChange w:id="4138" w:author="james" w:date="2016-03-29T12:15:00Z">
              <w:tcPr>
                <w:tcW w:w="1064" w:type="dxa"/>
              </w:tcPr>
            </w:tcPrChange>
          </w:tcPr>
          <w:p w14:paraId="0916C396" w14:textId="694DC1BA" w:rsidR="00E8076D" w:rsidRDefault="00E8076D" w:rsidP="00E8076D">
            <w:pPr>
              <w:jc w:val="right"/>
              <w:rPr>
                <w:ins w:id="4139" w:author="james" w:date="2016-03-29T12:14:00Z"/>
              </w:rPr>
              <w:pPrChange w:id="4140" w:author="james" w:date="2016-03-29T12:15:00Z">
                <w:pPr>
                  <w:jc w:val="both"/>
                </w:pPr>
              </w:pPrChange>
            </w:pPr>
            <w:ins w:id="4141" w:author="james" w:date="2016-03-29T12:15:00Z">
              <w:r>
                <w:rPr>
                  <w:rFonts w:ascii="Calibri" w:hAnsi="Calibri"/>
                  <w:color w:val="000000"/>
                  <w:sz w:val="22"/>
                  <w:szCs w:val="22"/>
                </w:rPr>
                <w:t>10001</w:t>
              </w:r>
            </w:ins>
          </w:p>
        </w:tc>
        <w:tc>
          <w:tcPr>
            <w:tcW w:w="1064" w:type="dxa"/>
            <w:vAlign w:val="bottom"/>
            <w:tcPrChange w:id="4142" w:author="james" w:date="2016-03-29T12:15:00Z">
              <w:tcPr>
                <w:tcW w:w="1064" w:type="dxa"/>
              </w:tcPr>
            </w:tcPrChange>
          </w:tcPr>
          <w:p w14:paraId="495A0950" w14:textId="670DF132" w:rsidR="00E8076D" w:rsidRDefault="00E8076D" w:rsidP="00E8076D">
            <w:pPr>
              <w:jc w:val="right"/>
              <w:rPr>
                <w:ins w:id="4143" w:author="james" w:date="2016-03-29T12:14:00Z"/>
              </w:rPr>
              <w:pPrChange w:id="4144" w:author="james" w:date="2016-03-29T12:15:00Z">
                <w:pPr>
                  <w:jc w:val="both"/>
                </w:pPr>
              </w:pPrChange>
            </w:pPr>
            <w:ins w:id="4145" w:author="james" w:date="2016-03-29T12:15:00Z">
              <w:r>
                <w:rPr>
                  <w:rFonts w:ascii="Calibri" w:hAnsi="Calibri"/>
                  <w:color w:val="000000"/>
                  <w:sz w:val="22"/>
                  <w:szCs w:val="22"/>
                </w:rPr>
                <w:t>1</w:t>
              </w:r>
            </w:ins>
          </w:p>
        </w:tc>
        <w:tc>
          <w:tcPr>
            <w:tcW w:w="1064" w:type="dxa"/>
            <w:vAlign w:val="bottom"/>
            <w:tcPrChange w:id="4146" w:author="james" w:date="2016-03-29T12:15:00Z">
              <w:tcPr>
                <w:tcW w:w="1064" w:type="dxa"/>
              </w:tcPr>
            </w:tcPrChange>
          </w:tcPr>
          <w:p w14:paraId="1E242844" w14:textId="1CEAED9F" w:rsidR="00E8076D" w:rsidRDefault="00E8076D" w:rsidP="00E8076D">
            <w:pPr>
              <w:jc w:val="right"/>
              <w:rPr>
                <w:ins w:id="4147" w:author="james" w:date="2016-03-29T12:14:00Z"/>
              </w:rPr>
              <w:pPrChange w:id="4148" w:author="james" w:date="2016-03-29T12:15:00Z">
                <w:pPr>
                  <w:jc w:val="both"/>
                </w:pPr>
              </w:pPrChange>
            </w:pPr>
            <w:ins w:id="4149" w:author="james" w:date="2016-03-29T12:15:00Z">
              <w:r>
                <w:rPr>
                  <w:rFonts w:ascii="Calibri" w:hAnsi="Calibri"/>
                  <w:color w:val="000000"/>
                  <w:sz w:val="22"/>
                  <w:szCs w:val="22"/>
                </w:rPr>
                <w:t>3</w:t>
              </w:r>
            </w:ins>
          </w:p>
        </w:tc>
        <w:tc>
          <w:tcPr>
            <w:tcW w:w="1064" w:type="dxa"/>
            <w:vAlign w:val="bottom"/>
            <w:tcPrChange w:id="4150" w:author="james" w:date="2016-03-29T12:15:00Z">
              <w:tcPr>
                <w:tcW w:w="1064" w:type="dxa"/>
              </w:tcPr>
            </w:tcPrChange>
          </w:tcPr>
          <w:p w14:paraId="6C298940" w14:textId="7BAABA29" w:rsidR="00E8076D" w:rsidRDefault="00E8076D" w:rsidP="00E8076D">
            <w:pPr>
              <w:jc w:val="right"/>
              <w:rPr>
                <w:ins w:id="4151" w:author="james" w:date="2016-03-29T12:14:00Z"/>
              </w:rPr>
              <w:pPrChange w:id="4152" w:author="james" w:date="2016-03-29T12:15:00Z">
                <w:pPr>
                  <w:jc w:val="both"/>
                </w:pPr>
              </w:pPrChange>
            </w:pPr>
            <w:ins w:id="4153" w:author="james" w:date="2016-03-29T12:15:00Z">
              <w:r>
                <w:rPr>
                  <w:rFonts w:ascii="Calibri" w:hAnsi="Calibri"/>
                  <w:color w:val="000000"/>
                  <w:sz w:val="22"/>
                  <w:szCs w:val="22"/>
                </w:rPr>
                <w:t>-1</w:t>
              </w:r>
            </w:ins>
          </w:p>
        </w:tc>
        <w:tc>
          <w:tcPr>
            <w:tcW w:w="1064" w:type="dxa"/>
            <w:vAlign w:val="bottom"/>
            <w:tcPrChange w:id="4154" w:author="james" w:date="2016-03-29T12:15:00Z">
              <w:tcPr>
                <w:tcW w:w="1064" w:type="dxa"/>
              </w:tcPr>
            </w:tcPrChange>
          </w:tcPr>
          <w:p w14:paraId="10834035" w14:textId="5FB4A915" w:rsidR="00E8076D" w:rsidRDefault="00E8076D" w:rsidP="00E8076D">
            <w:pPr>
              <w:jc w:val="right"/>
              <w:rPr>
                <w:ins w:id="4155" w:author="james" w:date="2016-03-29T12:14:00Z"/>
              </w:rPr>
              <w:pPrChange w:id="4156" w:author="james" w:date="2016-03-29T12:15:00Z">
                <w:pPr>
                  <w:jc w:val="both"/>
                </w:pPr>
              </w:pPrChange>
            </w:pPr>
            <w:ins w:id="4157" w:author="james" w:date="2016-03-29T12:15:00Z">
              <w:r>
                <w:rPr>
                  <w:rFonts w:ascii="Calibri" w:hAnsi="Calibri"/>
                  <w:color w:val="000000"/>
                  <w:sz w:val="22"/>
                  <w:szCs w:val="22"/>
                </w:rPr>
                <w:t>-3</w:t>
              </w:r>
            </w:ins>
          </w:p>
        </w:tc>
        <w:tc>
          <w:tcPr>
            <w:tcW w:w="1064" w:type="dxa"/>
            <w:vAlign w:val="bottom"/>
            <w:tcPrChange w:id="4158" w:author="james" w:date="2016-03-29T12:15:00Z">
              <w:tcPr>
                <w:tcW w:w="1064" w:type="dxa"/>
              </w:tcPr>
            </w:tcPrChange>
          </w:tcPr>
          <w:p w14:paraId="1642F0B9" w14:textId="30C783F0" w:rsidR="00E8076D" w:rsidRDefault="00E8076D" w:rsidP="00E8076D">
            <w:pPr>
              <w:jc w:val="right"/>
              <w:rPr>
                <w:ins w:id="4159" w:author="james" w:date="2016-03-29T12:14:00Z"/>
              </w:rPr>
              <w:pPrChange w:id="4160" w:author="james" w:date="2016-03-29T12:15:00Z">
                <w:pPr>
                  <w:jc w:val="both"/>
                </w:pPr>
              </w:pPrChange>
            </w:pPr>
            <w:ins w:id="4161" w:author="james" w:date="2016-03-29T12:15:00Z">
              <w:r>
                <w:rPr>
                  <w:rFonts w:ascii="Calibri" w:hAnsi="Calibri"/>
                  <w:color w:val="000000"/>
                  <w:sz w:val="22"/>
                  <w:szCs w:val="22"/>
                </w:rPr>
                <w:t>-15</w:t>
              </w:r>
            </w:ins>
          </w:p>
        </w:tc>
        <w:tc>
          <w:tcPr>
            <w:tcW w:w="1064" w:type="dxa"/>
            <w:vAlign w:val="bottom"/>
            <w:tcPrChange w:id="4162" w:author="james" w:date="2016-03-29T12:15:00Z">
              <w:tcPr>
                <w:tcW w:w="1064" w:type="dxa"/>
              </w:tcPr>
            </w:tcPrChange>
          </w:tcPr>
          <w:p w14:paraId="211996EA" w14:textId="711D6AF2" w:rsidR="00E8076D" w:rsidRDefault="00E8076D" w:rsidP="00E8076D">
            <w:pPr>
              <w:jc w:val="right"/>
              <w:rPr>
                <w:ins w:id="4163" w:author="james" w:date="2016-03-29T12:14:00Z"/>
              </w:rPr>
              <w:pPrChange w:id="4164" w:author="james" w:date="2016-03-29T12:15:00Z">
                <w:pPr>
                  <w:jc w:val="both"/>
                </w:pPr>
              </w:pPrChange>
            </w:pPr>
            <w:ins w:id="4165" w:author="james" w:date="2016-03-29T12:15:00Z">
              <w:r>
                <w:rPr>
                  <w:rFonts w:ascii="Calibri" w:hAnsi="Calibri"/>
                  <w:color w:val="000000"/>
                  <w:sz w:val="22"/>
                  <w:szCs w:val="22"/>
                </w:rPr>
                <w:t>-29</w:t>
              </w:r>
            </w:ins>
          </w:p>
        </w:tc>
        <w:tc>
          <w:tcPr>
            <w:tcW w:w="1064" w:type="dxa"/>
            <w:vAlign w:val="bottom"/>
            <w:tcPrChange w:id="4166" w:author="james" w:date="2016-03-29T12:15:00Z">
              <w:tcPr>
                <w:tcW w:w="1064" w:type="dxa"/>
              </w:tcPr>
            </w:tcPrChange>
          </w:tcPr>
          <w:p w14:paraId="6DBF6134" w14:textId="109CC12D" w:rsidR="00E8076D" w:rsidRDefault="00E8076D" w:rsidP="00E8076D">
            <w:pPr>
              <w:jc w:val="right"/>
              <w:rPr>
                <w:ins w:id="4167" w:author="james" w:date="2016-03-29T12:14:00Z"/>
              </w:rPr>
              <w:pPrChange w:id="4168" w:author="james" w:date="2016-03-29T12:15:00Z">
                <w:pPr>
                  <w:jc w:val="both"/>
                </w:pPr>
              </w:pPrChange>
            </w:pPr>
            <w:ins w:id="4169" w:author="james" w:date="2016-03-29T12:15:00Z">
              <w:r>
                <w:rPr>
                  <w:rFonts w:ascii="Calibri" w:hAnsi="Calibri"/>
                  <w:color w:val="000000"/>
                  <w:sz w:val="22"/>
                  <w:szCs w:val="22"/>
                </w:rPr>
                <w:t>14</w:t>
              </w:r>
            </w:ins>
          </w:p>
        </w:tc>
        <w:tc>
          <w:tcPr>
            <w:tcW w:w="1064" w:type="dxa"/>
            <w:vAlign w:val="bottom"/>
            <w:tcPrChange w:id="4170" w:author="james" w:date="2016-03-29T12:15:00Z">
              <w:tcPr>
                <w:tcW w:w="1064" w:type="dxa"/>
              </w:tcPr>
            </w:tcPrChange>
          </w:tcPr>
          <w:p w14:paraId="6200EBB1" w14:textId="68AB872E" w:rsidR="00E8076D" w:rsidRDefault="00E8076D" w:rsidP="00E8076D">
            <w:pPr>
              <w:jc w:val="right"/>
              <w:rPr>
                <w:ins w:id="4171" w:author="james" w:date="2016-03-29T12:14:00Z"/>
              </w:rPr>
              <w:pPrChange w:id="4172" w:author="james" w:date="2016-03-29T12:15:00Z">
                <w:pPr>
                  <w:jc w:val="both"/>
                </w:pPr>
              </w:pPrChange>
            </w:pPr>
            <w:ins w:id="4173" w:author="james" w:date="2016-03-29T12:15:00Z">
              <w:r>
                <w:rPr>
                  <w:rFonts w:ascii="Calibri" w:hAnsi="Calibri"/>
                  <w:color w:val="000000"/>
                  <w:sz w:val="22"/>
                  <w:szCs w:val="22"/>
                </w:rPr>
                <w:t>29</w:t>
              </w:r>
            </w:ins>
          </w:p>
        </w:tc>
      </w:tr>
      <w:tr w:rsidR="00E8076D" w14:paraId="61632393" w14:textId="77777777" w:rsidTr="007B0E2C">
        <w:trPr>
          <w:ins w:id="4174" w:author="james" w:date="2016-03-29T12:14:00Z"/>
        </w:trPr>
        <w:tc>
          <w:tcPr>
            <w:tcW w:w="1064" w:type="dxa"/>
            <w:vAlign w:val="bottom"/>
            <w:tcPrChange w:id="4175" w:author="james" w:date="2016-03-29T12:15:00Z">
              <w:tcPr>
                <w:tcW w:w="1064" w:type="dxa"/>
              </w:tcPr>
            </w:tcPrChange>
          </w:tcPr>
          <w:p w14:paraId="4B46DB28" w14:textId="176DD385" w:rsidR="00E8076D" w:rsidRDefault="00E8076D" w:rsidP="00E8076D">
            <w:pPr>
              <w:jc w:val="right"/>
              <w:rPr>
                <w:ins w:id="4176" w:author="james" w:date="2016-03-29T12:14:00Z"/>
              </w:rPr>
              <w:pPrChange w:id="4177" w:author="james" w:date="2016-03-29T12:15:00Z">
                <w:pPr>
                  <w:jc w:val="both"/>
                </w:pPr>
              </w:pPrChange>
            </w:pPr>
            <w:ins w:id="4178" w:author="james" w:date="2016-03-29T12:15:00Z">
              <w:r>
                <w:rPr>
                  <w:rFonts w:ascii="Calibri" w:hAnsi="Calibri"/>
                  <w:color w:val="000000"/>
                  <w:sz w:val="22"/>
                  <w:szCs w:val="22"/>
                </w:rPr>
                <w:t>10010</w:t>
              </w:r>
            </w:ins>
          </w:p>
        </w:tc>
        <w:tc>
          <w:tcPr>
            <w:tcW w:w="1064" w:type="dxa"/>
            <w:vAlign w:val="bottom"/>
            <w:tcPrChange w:id="4179" w:author="james" w:date="2016-03-29T12:15:00Z">
              <w:tcPr>
                <w:tcW w:w="1064" w:type="dxa"/>
              </w:tcPr>
            </w:tcPrChange>
          </w:tcPr>
          <w:p w14:paraId="78526738" w14:textId="6B5846B1" w:rsidR="00E8076D" w:rsidRDefault="00E8076D" w:rsidP="00E8076D">
            <w:pPr>
              <w:jc w:val="right"/>
              <w:rPr>
                <w:ins w:id="4180" w:author="james" w:date="2016-03-29T12:14:00Z"/>
              </w:rPr>
              <w:pPrChange w:id="4181" w:author="james" w:date="2016-03-29T12:15:00Z">
                <w:pPr>
                  <w:jc w:val="both"/>
                </w:pPr>
              </w:pPrChange>
            </w:pPr>
            <w:ins w:id="4182" w:author="james" w:date="2016-03-29T12:15:00Z">
              <w:r>
                <w:rPr>
                  <w:rFonts w:ascii="Calibri" w:hAnsi="Calibri"/>
                  <w:color w:val="000000"/>
                  <w:sz w:val="22"/>
                  <w:szCs w:val="22"/>
                </w:rPr>
                <w:t>2</w:t>
              </w:r>
            </w:ins>
          </w:p>
        </w:tc>
        <w:tc>
          <w:tcPr>
            <w:tcW w:w="1064" w:type="dxa"/>
            <w:vAlign w:val="bottom"/>
            <w:tcPrChange w:id="4183" w:author="james" w:date="2016-03-29T12:15:00Z">
              <w:tcPr>
                <w:tcW w:w="1064" w:type="dxa"/>
              </w:tcPr>
            </w:tcPrChange>
          </w:tcPr>
          <w:p w14:paraId="0C4EB972" w14:textId="349CE90A" w:rsidR="00E8076D" w:rsidRDefault="00E8076D" w:rsidP="00E8076D">
            <w:pPr>
              <w:jc w:val="right"/>
              <w:rPr>
                <w:ins w:id="4184" w:author="james" w:date="2016-03-29T12:14:00Z"/>
              </w:rPr>
              <w:pPrChange w:id="4185" w:author="james" w:date="2016-03-29T12:15:00Z">
                <w:pPr>
                  <w:jc w:val="both"/>
                </w:pPr>
              </w:pPrChange>
            </w:pPr>
            <w:ins w:id="4186" w:author="james" w:date="2016-03-29T12:15:00Z">
              <w:r>
                <w:rPr>
                  <w:rFonts w:ascii="Calibri" w:hAnsi="Calibri"/>
                  <w:color w:val="000000"/>
                  <w:sz w:val="22"/>
                  <w:szCs w:val="22"/>
                </w:rPr>
                <w:t>5</w:t>
              </w:r>
            </w:ins>
          </w:p>
        </w:tc>
        <w:tc>
          <w:tcPr>
            <w:tcW w:w="1064" w:type="dxa"/>
            <w:vAlign w:val="bottom"/>
            <w:tcPrChange w:id="4187" w:author="james" w:date="2016-03-29T12:15:00Z">
              <w:tcPr>
                <w:tcW w:w="1064" w:type="dxa"/>
              </w:tcPr>
            </w:tcPrChange>
          </w:tcPr>
          <w:p w14:paraId="432D05AF" w14:textId="02A4FE7A" w:rsidR="00E8076D" w:rsidRDefault="00E8076D" w:rsidP="00E8076D">
            <w:pPr>
              <w:jc w:val="right"/>
              <w:rPr>
                <w:ins w:id="4188" w:author="james" w:date="2016-03-29T12:14:00Z"/>
              </w:rPr>
              <w:pPrChange w:id="4189" w:author="james" w:date="2016-03-29T12:15:00Z">
                <w:pPr>
                  <w:jc w:val="both"/>
                </w:pPr>
              </w:pPrChange>
            </w:pPr>
            <w:ins w:id="4190" w:author="james" w:date="2016-03-29T12:15:00Z">
              <w:r>
                <w:rPr>
                  <w:rFonts w:ascii="Calibri" w:hAnsi="Calibri"/>
                  <w:color w:val="000000"/>
                  <w:sz w:val="22"/>
                  <w:szCs w:val="22"/>
                </w:rPr>
                <w:t>-2</w:t>
              </w:r>
            </w:ins>
          </w:p>
        </w:tc>
        <w:tc>
          <w:tcPr>
            <w:tcW w:w="1064" w:type="dxa"/>
            <w:vAlign w:val="bottom"/>
            <w:tcPrChange w:id="4191" w:author="james" w:date="2016-03-29T12:15:00Z">
              <w:tcPr>
                <w:tcW w:w="1064" w:type="dxa"/>
              </w:tcPr>
            </w:tcPrChange>
          </w:tcPr>
          <w:p w14:paraId="313FD80D" w14:textId="0EC339A2" w:rsidR="00E8076D" w:rsidRDefault="00E8076D" w:rsidP="00E8076D">
            <w:pPr>
              <w:jc w:val="right"/>
              <w:rPr>
                <w:ins w:id="4192" w:author="james" w:date="2016-03-29T12:14:00Z"/>
              </w:rPr>
              <w:pPrChange w:id="4193" w:author="james" w:date="2016-03-29T12:15:00Z">
                <w:pPr>
                  <w:jc w:val="both"/>
                </w:pPr>
              </w:pPrChange>
            </w:pPr>
            <w:ins w:id="4194" w:author="james" w:date="2016-03-29T12:15:00Z">
              <w:r>
                <w:rPr>
                  <w:rFonts w:ascii="Calibri" w:hAnsi="Calibri"/>
                  <w:color w:val="000000"/>
                  <w:sz w:val="22"/>
                  <w:szCs w:val="22"/>
                </w:rPr>
                <w:t>-5</w:t>
              </w:r>
            </w:ins>
          </w:p>
        </w:tc>
        <w:tc>
          <w:tcPr>
            <w:tcW w:w="1064" w:type="dxa"/>
            <w:vAlign w:val="bottom"/>
            <w:tcPrChange w:id="4195" w:author="james" w:date="2016-03-29T12:15:00Z">
              <w:tcPr>
                <w:tcW w:w="1064" w:type="dxa"/>
              </w:tcPr>
            </w:tcPrChange>
          </w:tcPr>
          <w:p w14:paraId="79503D84" w14:textId="7286AEE1" w:rsidR="00E8076D" w:rsidRDefault="00E8076D" w:rsidP="00E8076D">
            <w:pPr>
              <w:jc w:val="right"/>
              <w:rPr>
                <w:ins w:id="4196" w:author="james" w:date="2016-03-29T12:14:00Z"/>
              </w:rPr>
              <w:pPrChange w:id="4197" w:author="james" w:date="2016-03-29T12:15:00Z">
                <w:pPr>
                  <w:jc w:val="both"/>
                </w:pPr>
              </w:pPrChange>
            </w:pPr>
            <w:ins w:id="4198" w:author="james" w:date="2016-03-29T12:15:00Z">
              <w:r>
                <w:rPr>
                  <w:rFonts w:ascii="Calibri" w:hAnsi="Calibri"/>
                  <w:color w:val="000000"/>
                  <w:sz w:val="22"/>
                  <w:szCs w:val="22"/>
                </w:rPr>
                <w:t>-14</w:t>
              </w:r>
            </w:ins>
          </w:p>
        </w:tc>
        <w:tc>
          <w:tcPr>
            <w:tcW w:w="1064" w:type="dxa"/>
            <w:vAlign w:val="bottom"/>
            <w:tcPrChange w:id="4199" w:author="james" w:date="2016-03-29T12:15:00Z">
              <w:tcPr>
                <w:tcW w:w="1064" w:type="dxa"/>
              </w:tcPr>
            </w:tcPrChange>
          </w:tcPr>
          <w:p w14:paraId="1654E625" w14:textId="33EFD2F8" w:rsidR="00E8076D" w:rsidRDefault="00E8076D" w:rsidP="00E8076D">
            <w:pPr>
              <w:jc w:val="right"/>
              <w:rPr>
                <w:ins w:id="4200" w:author="james" w:date="2016-03-29T12:14:00Z"/>
              </w:rPr>
              <w:pPrChange w:id="4201" w:author="james" w:date="2016-03-29T12:15:00Z">
                <w:pPr>
                  <w:jc w:val="both"/>
                </w:pPr>
              </w:pPrChange>
            </w:pPr>
            <w:ins w:id="4202" w:author="james" w:date="2016-03-29T12:15:00Z">
              <w:r>
                <w:rPr>
                  <w:rFonts w:ascii="Calibri" w:hAnsi="Calibri"/>
                  <w:color w:val="000000"/>
                  <w:sz w:val="22"/>
                  <w:szCs w:val="22"/>
                </w:rPr>
                <w:t>-27</w:t>
              </w:r>
            </w:ins>
          </w:p>
        </w:tc>
        <w:tc>
          <w:tcPr>
            <w:tcW w:w="1064" w:type="dxa"/>
            <w:vAlign w:val="bottom"/>
            <w:tcPrChange w:id="4203" w:author="james" w:date="2016-03-29T12:15:00Z">
              <w:tcPr>
                <w:tcW w:w="1064" w:type="dxa"/>
              </w:tcPr>
            </w:tcPrChange>
          </w:tcPr>
          <w:p w14:paraId="520DD037" w14:textId="127D36DC" w:rsidR="00E8076D" w:rsidRDefault="00E8076D" w:rsidP="00E8076D">
            <w:pPr>
              <w:jc w:val="right"/>
              <w:rPr>
                <w:ins w:id="4204" w:author="james" w:date="2016-03-29T12:14:00Z"/>
              </w:rPr>
              <w:pPrChange w:id="4205" w:author="james" w:date="2016-03-29T12:15:00Z">
                <w:pPr>
                  <w:jc w:val="both"/>
                </w:pPr>
              </w:pPrChange>
            </w:pPr>
            <w:ins w:id="4206" w:author="james" w:date="2016-03-29T12:15:00Z">
              <w:r>
                <w:rPr>
                  <w:rFonts w:ascii="Calibri" w:hAnsi="Calibri"/>
                  <w:color w:val="000000"/>
                  <w:sz w:val="22"/>
                  <w:szCs w:val="22"/>
                </w:rPr>
                <w:t>12</w:t>
              </w:r>
            </w:ins>
          </w:p>
        </w:tc>
        <w:tc>
          <w:tcPr>
            <w:tcW w:w="1064" w:type="dxa"/>
            <w:vAlign w:val="bottom"/>
            <w:tcPrChange w:id="4207" w:author="james" w:date="2016-03-29T12:15:00Z">
              <w:tcPr>
                <w:tcW w:w="1064" w:type="dxa"/>
              </w:tcPr>
            </w:tcPrChange>
          </w:tcPr>
          <w:p w14:paraId="76F99F59" w14:textId="68AE4354" w:rsidR="00E8076D" w:rsidRDefault="00E8076D" w:rsidP="00E8076D">
            <w:pPr>
              <w:jc w:val="right"/>
              <w:rPr>
                <w:ins w:id="4208" w:author="james" w:date="2016-03-29T12:14:00Z"/>
              </w:rPr>
              <w:pPrChange w:id="4209" w:author="james" w:date="2016-03-29T12:15:00Z">
                <w:pPr>
                  <w:jc w:val="both"/>
                </w:pPr>
              </w:pPrChange>
            </w:pPr>
            <w:ins w:id="4210" w:author="james" w:date="2016-03-29T12:15:00Z">
              <w:r>
                <w:rPr>
                  <w:rFonts w:ascii="Calibri" w:hAnsi="Calibri"/>
                  <w:color w:val="000000"/>
                  <w:sz w:val="22"/>
                  <w:szCs w:val="22"/>
                </w:rPr>
                <w:t>25</w:t>
              </w:r>
            </w:ins>
          </w:p>
        </w:tc>
      </w:tr>
      <w:tr w:rsidR="00E8076D" w14:paraId="209A3254" w14:textId="77777777" w:rsidTr="007B0E2C">
        <w:trPr>
          <w:ins w:id="4211" w:author="james" w:date="2016-03-29T12:14:00Z"/>
        </w:trPr>
        <w:tc>
          <w:tcPr>
            <w:tcW w:w="1064" w:type="dxa"/>
            <w:vAlign w:val="bottom"/>
            <w:tcPrChange w:id="4212" w:author="james" w:date="2016-03-29T12:15:00Z">
              <w:tcPr>
                <w:tcW w:w="1064" w:type="dxa"/>
              </w:tcPr>
            </w:tcPrChange>
          </w:tcPr>
          <w:p w14:paraId="33589D30" w14:textId="0059CA35" w:rsidR="00E8076D" w:rsidRDefault="00E8076D" w:rsidP="00E8076D">
            <w:pPr>
              <w:jc w:val="right"/>
              <w:rPr>
                <w:ins w:id="4213" w:author="james" w:date="2016-03-29T12:14:00Z"/>
              </w:rPr>
              <w:pPrChange w:id="4214" w:author="james" w:date="2016-03-29T12:15:00Z">
                <w:pPr>
                  <w:jc w:val="both"/>
                </w:pPr>
              </w:pPrChange>
            </w:pPr>
            <w:ins w:id="4215" w:author="james" w:date="2016-03-29T12:15:00Z">
              <w:r>
                <w:rPr>
                  <w:rFonts w:ascii="Calibri" w:hAnsi="Calibri"/>
                  <w:color w:val="000000"/>
                  <w:sz w:val="22"/>
                  <w:szCs w:val="22"/>
                </w:rPr>
                <w:t>10011</w:t>
              </w:r>
            </w:ins>
          </w:p>
        </w:tc>
        <w:tc>
          <w:tcPr>
            <w:tcW w:w="1064" w:type="dxa"/>
            <w:vAlign w:val="bottom"/>
            <w:tcPrChange w:id="4216" w:author="james" w:date="2016-03-29T12:15:00Z">
              <w:tcPr>
                <w:tcW w:w="1064" w:type="dxa"/>
              </w:tcPr>
            </w:tcPrChange>
          </w:tcPr>
          <w:p w14:paraId="69930BA8" w14:textId="0FAEFAD2" w:rsidR="00E8076D" w:rsidRDefault="00E8076D" w:rsidP="00E8076D">
            <w:pPr>
              <w:jc w:val="right"/>
              <w:rPr>
                <w:ins w:id="4217" w:author="james" w:date="2016-03-29T12:14:00Z"/>
              </w:rPr>
              <w:pPrChange w:id="4218" w:author="james" w:date="2016-03-29T12:15:00Z">
                <w:pPr>
                  <w:jc w:val="both"/>
                </w:pPr>
              </w:pPrChange>
            </w:pPr>
            <w:ins w:id="4219" w:author="james" w:date="2016-03-29T12:15:00Z">
              <w:r>
                <w:rPr>
                  <w:rFonts w:ascii="Calibri" w:hAnsi="Calibri"/>
                  <w:color w:val="000000"/>
                  <w:sz w:val="22"/>
                  <w:szCs w:val="22"/>
                </w:rPr>
                <w:t>3</w:t>
              </w:r>
            </w:ins>
          </w:p>
        </w:tc>
        <w:tc>
          <w:tcPr>
            <w:tcW w:w="1064" w:type="dxa"/>
            <w:vAlign w:val="bottom"/>
            <w:tcPrChange w:id="4220" w:author="james" w:date="2016-03-29T12:15:00Z">
              <w:tcPr>
                <w:tcW w:w="1064" w:type="dxa"/>
              </w:tcPr>
            </w:tcPrChange>
          </w:tcPr>
          <w:p w14:paraId="49332856" w14:textId="46D8FA2B" w:rsidR="00E8076D" w:rsidRDefault="00E8076D" w:rsidP="00E8076D">
            <w:pPr>
              <w:jc w:val="right"/>
              <w:rPr>
                <w:ins w:id="4221" w:author="james" w:date="2016-03-29T12:14:00Z"/>
              </w:rPr>
              <w:pPrChange w:id="4222" w:author="james" w:date="2016-03-29T12:15:00Z">
                <w:pPr>
                  <w:jc w:val="both"/>
                </w:pPr>
              </w:pPrChange>
            </w:pPr>
            <w:ins w:id="4223" w:author="james" w:date="2016-03-29T12:15:00Z">
              <w:r>
                <w:rPr>
                  <w:rFonts w:ascii="Calibri" w:hAnsi="Calibri"/>
                  <w:color w:val="000000"/>
                  <w:sz w:val="22"/>
                  <w:szCs w:val="22"/>
                </w:rPr>
                <w:t>7</w:t>
              </w:r>
            </w:ins>
          </w:p>
        </w:tc>
        <w:tc>
          <w:tcPr>
            <w:tcW w:w="1064" w:type="dxa"/>
            <w:vAlign w:val="bottom"/>
            <w:tcPrChange w:id="4224" w:author="james" w:date="2016-03-29T12:15:00Z">
              <w:tcPr>
                <w:tcW w:w="1064" w:type="dxa"/>
              </w:tcPr>
            </w:tcPrChange>
          </w:tcPr>
          <w:p w14:paraId="4A9F5231" w14:textId="0D022E74" w:rsidR="00E8076D" w:rsidRDefault="00E8076D" w:rsidP="00E8076D">
            <w:pPr>
              <w:jc w:val="right"/>
              <w:rPr>
                <w:ins w:id="4225" w:author="james" w:date="2016-03-29T12:14:00Z"/>
              </w:rPr>
              <w:pPrChange w:id="4226" w:author="james" w:date="2016-03-29T12:15:00Z">
                <w:pPr>
                  <w:jc w:val="both"/>
                </w:pPr>
              </w:pPrChange>
            </w:pPr>
            <w:ins w:id="4227" w:author="james" w:date="2016-03-29T12:15:00Z">
              <w:r>
                <w:rPr>
                  <w:rFonts w:ascii="Calibri" w:hAnsi="Calibri"/>
                  <w:color w:val="000000"/>
                  <w:sz w:val="22"/>
                  <w:szCs w:val="22"/>
                </w:rPr>
                <w:t>-3</w:t>
              </w:r>
            </w:ins>
          </w:p>
        </w:tc>
        <w:tc>
          <w:tcPr>
            <w:tcW w:w="1064" w:type="dxa"/>
            <w:vAlign w:val="bottom"/>
            <w:tcPrChange w:id="4228" w:author="james" w:date="2016-03-29T12:15:00Z">
              <w:tcPr>
                <w:tcW w:w="1064" w:type="dxa"/>
              </w:tcPr>
            </w:tcPrChange>
          </w:tcPr>
          <w:p w14:paraId="5D2111AB" w14:textId="27BCD43C" w:rsidR="00E8076D" w:rsidRDefault="00E8076D" w:rsidP="00E8076D">
            <w:pPr>
              <w:jc w:val="right"/>
              <w:rPr>
                <w:ins w:id="4229" w:author="james" w:date="2016-03-29T12:14:00Z"/>
              </w:rPr>
              <w:pPrChange w:id="4230" w:author="james" w:date="2016-03-29T12:15:00Z">
                <w:pPr>
                  <w:jc w:val="both"/>
                </w:pPr>
              </w:pPrChange>
            </w:pPr>
            <w:ins w:id="4231" w:author="james" w:date="2016-03-29T12:15:00Z">
              <w:r>
                <w:rPr>
                  <w:rFonts w:ascii="Calibri" w:hAnsi="Calibri"/>
                  <w:color w:val="000000"/>
                  <w:sz w:val="22"/>
                  <w:szCs w:val="22"/>
                </w:rPr>
                <w:t>-7</w:t>
              </w:r>
            </w:ins>
          </w:p>
        </w:tc>
        <w:tc>
          <w:tcPr>
            <w:tcW w:w="1064" w:type="dxa"/>
            <w:vAlign w:val="bottom"/>
            <w:tcPrChange w:id="4232" w:author="james" w:date="2016-03-29T12:15:00Z">
              <w:tcPr>
                <w:tcW w:w="1064" w:type="dxa"/>
              </w:tcPr>
            </w:tcPrChange>
          </w:tcPr>
          <w:p w14:paraId="58AFAE3A" w14:textId="1226CF33" w:rsidR="00E8076D" w:rsidRDefault="00E8076D" w:rsidP="00E8076D">
            <w:pPr>
              <w:jc w:val="right"/>
              <w:rPr>
                <w:ins w:id="4233" w:author="james" w:date="2016-03-29T12:14:00Z"/>
              </w:rPr>
              <w:pPrChange w:id="4234" w:author="james" w:date="2016-03-29T12:15:00Z">
                <w:pPr>
                  <w:jc w:val="both"/>
                </w:pPr>
              </w:pPrChange>
            </w:pPr>
            <w:ins w:id="4235" w:author="james" w:date="2016-03-29T12:15:00Z">
              <w:r>
                <w:rPr>
                  <w:rFonts w:ascii="Calibri" w:hAnsi="Calibri"/>
                  <w:color w:val="000000"/>
                  <w:sz w:val="22"/>
                  <w:szCs w:val="22"/>
                </w:rPr>
                <w:t>-13</w:t>
              </w:r>
            </w:ins>
          </w:p>
        </w:tc>
        <w:tc>
          <w:tcPr>
            <w:tcW w:w="1064" w:type="dxa"/>
            <w:vAlign w:val="bottom"/>
            <w:tcPrChange w:id="4236" w:author="james" w:date="2016-03-29T12:15:00Z">
              <w:tcPr>
                <w:tcW w:w="1064" w:type="dxa"/>
              </w:tcPr>
            </w:tcPrChange>
          </w:tcPr>
          <w:p w14:paraId="66BBD07E" w14:textId="75E7A35A" w:rsidR="00E8076D" w:rsidRDefault="00E8076D" w:rsidP="00E8076D">
            <w:pPr>
              <w:jc w:val="right"/>
              <w:rPr>
                <w:ins w:id="4237" w:author="james" w:date="2016-03-29T12:14:00Z"/>
              </w:rPr>
              <w:pPrChange w:id="4238" w:author="james" w:date="2016-03-29T12:15:00Z">
                <w:pPr>
                  <w:jc w:val="both"/>
                </w:pPr>
              </w:pPrChange>
            </w:pPr>
            <w:ins w:id="4239" w:author="james" w:date="2016-03-29T12:15:00Z">
              <w:r>
                <w:rPr>
                  <w:rFonts w:ascii="Calibri" w:hAnsi="Calibri"/>
                  <w:color w:val="000000"/>
                  <w:sz w:val="22"/>
                  <w:szCs w:val="22"/>
                </w:rPr>
                <w:t>-25</w:t>
              </w:r>
            </w:ins>
          </w:p>
        </w:tc>
        <w:tc>
          <w:tcPr>
            <w:tcW w:w="1064" w:type="dxa"/>
            <w:vAlign w:val="bottom"/>
            <w:tcPrChange w:id="4240" w:author="james" w:date="2016-03-29T12:15:00Z">
              <w:tcPr>
                <w:tcW w:w="1064" w:type="dxa"/>
              </w:tcPr>
            </w:tcPrChange>
          </w:tcPr>
          <w:p w14:paraId="4E3A616B" w14:textId="5272AD01" w:rsidR="00E8076D" w:rsidRDefault="00E8076D" w:rsidP="00E8076D">
            <w:pPr>
              <w:jc w:val="right"/>
              <w:rPr>
                <w:ins w:id="4241" w:author="james" w:date="2016-03-29T12:14:00Z"/>
              </w:rPr>
              <w:pPrChange w:id="4242" w:author="james" w:date="2016-03-29T12:15:00Z">
                <w:pPr>
                  <w:jc w:val="both"/>
                </w:pPr>
              </w:pPrChange>
            </w:pPr>
            <w:ins w:id="4243" w:author="james" w:date="2016-03-29T12:15:00Z">
              <w:r>
                <w:rPr>
                  <w:rFonts w:ascii="Calibri" w:hAnsi="Calibri"/>
                  <w:color w:val="000000"/>
                  <w:sz w:val="22"/>
                  <w:szCs w:val="22"/>
                </w:rPr>
                <w:t>13</w:t>
              </w:r>
            </w:ins>
          </w:p>
        </w:tc>
        <w:tc>
          <w:tcPr>
            <w:tcW w:w="1064" w:type="dxa"/>
            <w:vAlign w:val="bottom"/>
            <w:tcPrChange w:id="4244" w:author="james" w:date="2016-03-29T12:15:00Z">
              <w:tcPr>
                <w:tcW w:w="1064" w:type="dxa"/>
              </w:tcPr>
            </w:tcPrChange>
          </w:tcPr>
          <w:p w14:paraId="30B81213" w14:textId="1463DC34" w:rsidR="00E8076D" w:rsidRDefault="00E8076D" w:rsidP="00E8076D">
            <w:pPr>
              <w:jc w:val="right"/>
              <w:rPr>
                <w:ins w:id="4245" w:author="james" w:date="2016-03-29T12:14:00Z"/>
              </w:rPr>
              <w:pPrChange w:id="4246" w:author="james" w:date="2016-03-29T12:15:00Z">
                <w:pPr>
                  <w:jc w:val="both"/>
                </w:pPr>
              </w:pPrChange>
            </w:pPr>
            <w:ins w:id="4247" w:author="james" w:date="2016-03-29T12:15:00Z">
              <w:r>
                <w:rPr>
                  <w:rFonts w:ascii="Calibri" w:hAnsi="Calibri"/>
                  <w:color w:val="000000"/>
                  <w:sz w:val="22"/>
                  <w:szCs w:val="22"/>
                </w:rPr>
                <w:t>27</w:t>
              </w:r>
            </w:ins>
          </w:p>
        </w:tc>
      </w:tr>
      <w:tr w:rsidR="00E8076D" w14:paraId="3891FB11" w14:textId="77777777" w:rsidTr="007B0E2C">
        <w:trPr>
          <w:ins w:id="4248" w:author="james" w:date="2016-03-29T12:14:00Z"/>
        </w:trPr>
        <w:tc>
          <w:tcPr>
            <w:tcW w:w="1064" w:type="dxa"/>
            <w:vAlign w:val="bottom"/>
            <w:tcPrChange w:id="4249" w:author="james" w:date="2016-03-29T12:15:00Z">
              <w:tcPr>
                <w:tcW w:w="1064" w:type="dxa"/>
              </w:tcPr>
            </w:tcPrChange>
          </w:tcPr>
          <w:p w14:paraId="568988AC" w14:textId="56036C63" w:rsidR="00E8076D" w:rsidRDefault="00E8076D" w:rsidP="00E8076D">
            <w:pPr>
              <w:jc w:val="right"/>
              <w:rPr>
                <w:ins w:id="4250" w:author="james" w:date="2016-03-29T12:14:00Z"/>
              </w:rPr>
              <w:pPrChange w:id="4251" w:author="james" w:date="2016-03-29T12:15:00Z">
                <w:pPr>
                  <w:jc w:val="both"/>
                </w:pPr>
              </w:pPrChange>
            </w:pPr>
            <w:ins w:id="4252" w:author="james" w:date="2016-03-29T12:15:00Z">
              <w:r>
                <w:rPr>
                  <w:rFonts w:ascii="Calibri" w:hAnsi="Calibri"/>
                  <w:color w:val="000000"/>
                  <w:sz w:val="22"/>
                  <w:szCs w:val="22"/>
                </w:rPr>
                <w:t>10100</w:t>
              </w:r>
            </w:ins>
          </w:p>
        </w:tc>
        <w:tc>
          <w:tcPr>
            <w:tcW w:w="1064" w:type="dxa"/>
            <w:vAlign w:val="bottom"/>
            <w:tcPrChange w:id="4253" w:author="james" w:date="2016-03-29T12:15:00Z">
              <w:tcPr>
                <w:tcW w:w="1064" w:type="dxa"/>
              </w:tcPr>
            </w:tcPrChange>
          </w:tcPr>
          <w:p w14:paraId="754D0540" w14:textId="5C620654" w:rsidR="00E8076D" w:rsidRDefault="00E8076D" w:rsidP="00E8076D">
            <w:pPr>
              <w:jc w:val="right"/>
              <w:rPr>
                <w:ins w:id="4254" w:author="james" w:date="2016-03-29T12:14:00Z"/>
              </w:rPr>
              <w:pPrChange w:id="4255" w:author="james" w:date="2016-03-29T12:15:00Z">
                <w:pPr>
                  <w:jc w:val="both"/>
                </w:pPr>
              </w:pPrChange>
            </w:pPr>
            <w:ins w:id="4256" w:author="james" w:date="2016-03-29T12:15:00Z">
              <w:r>
                <w:rPr>
                  <w:rFonts w:ascii="Calibri" w:hAnsi="Calibri"/>
                  <w:color w:val="000000"/>
                  <w:sz w:val="22"/>
                  <w:szCs w:val="22"/>
                </w:rPr>
                <w:t>4</w:t>
              </w:r>
            </w:ins>
          </w:p>
        </w:tc>
        <w:tc>
          <w:tcPr>
            <w:tcW w:w="1064" w:type="dxa"/>
            <w:vAlign w:val="bottom"/>
            <w:tcPrChange w:id="4257" w:author="james" w:date="2016-03-29T12:15:00Z">
              <w:tcPr>
                <w:tcW w:w="1064" w:type="dxa"/>
              </w:tcPr>
            </w:tcPrChange>
          </w:tcPr>
          <w:p w14:paraId="26CF4F21" w14:textId="3799A1BA" w:rsidR="00E8076D" w:rsidRDefault="00E8076D" w:rsidP="00E8076D">
            <w:pPr>
              <w:jc w:val="right"/>
              <w:rPr>
                <w:ins w:id="4258" w:author="james" w:date="2016-03-29T12:14:00Z"/>
              </w:rPr>
              <w:pPrChange w:id="4259" w:author="james" w:date="2016-03-29T12:15:00Z">
                <w:pPr>
                  <w:jc w:val="both"/>
                </w:pPr>
              </w:pPrChange>
            </w:pPr>
            <w:ins w:id="4260" w:author="james" w:date="2016-03-29T12:15:00Z">
              <w:r>
                <w:rPr>
                  <w:rFonts w:ascii="Calibri" w:hAnsi="Calibri"/>
                  <w:color w:val="000000"/>
                  <w:sz w:val="22"/>
                  <w:szCs w:val="22"/>
                </w:rPr>
                <w:t>9</w:t>
              </w:r>
            </w:ins>
          </w:p>
        </w:tc>
        <w:tc>
          <w:tcPr>
            <w:tcW w:w="1064" w:type="dxa"/>
            <w:vAlign w:val="bottom"/>
            <w:tcPrChange w:id="4261" w:author="james" w:date="2016-03-29T12:15:00Z">
              <w:tcPr>
                <w:tcW w:w="1064" w:type="dxa"/>
              </w:tcPr>
            </w:tcPrChange>
          </w:tcPr>
          <w:p w14:paraId="7A1B6799" w14:textId="1BDE34EA" w:rsidR="00E8076D" w:rsidRDefault="00E8076D" w:rsidP="00E8076D">
            <w:pPr>
              <w:jc w:val="right"/>
              <w:rPr>
                <w:ins w:id="4262" w:author="james" w:date="2016-03-29T12:14:00Z"/>
              </w:rPr>
              <w:pPrChange w:id="4263" w:author="james" w:date="2016-03-29T12:15:00Z">
                <w:pPr>
                  <w:jc w:val="both"/>
                </w:pPr>
              </w:pPrChange>
            </w:pPr>
            <w:ins w:id="4264" w:author="james" w:date="2016-03-29T12:15:00Z">
              <w:r>
                <w:rPr>
                  <w:rFonts w:ascii="Calibri" w:hAnsi="Calibri"/>
                  <w:color w:val="000000"/>
                  <w:sz w:val="22"/>
                  <w:szCs w:val="22"/>
                </w:rPr>
                <w:t>-4</w:t>
              </w:r>
            </w:ins>
          </w:p>
        </w:tc>
        <w:tc>
          <w:tcPr>
            <w:tcW w:w="1064" w:type="dxa"/>
            <w:vAlign w:val="bottom"/>
            <w:tcPrChange w:id="4265" w:author="james" w:date="2016-03-29T12:15:00Z">
              <w:tcPr>
                <w:tcW w:w="1064" w:type="dxa"/>
              </w:tcPr>
            </w:tcPrChange>
          </w:tcPr>
          <w:p w14:paraId="086244C8" w14:textId="36A0AE67" w:rsidR="00E8076D" w:rsidRDefault="00E8076D" w:rsidP="00E8076D">
            <w:pPr>
              <w:jc w:val="right"/>
              <w:rPr>
                <w:ins w:id="4266" w:author="james" w:date="2016-03-29T12:14:00Z"/>
              </w:rPr>
              <w:pPrChange w:id="4267" w:author="james" w:date="2016-03-29T12:15:00Z">
                <w:pPr>
                  <w:jc w:val="both"/>
                </w:pPr>
              </w:pPrChange>
            </w:pPr>
            <w:ins w:id="4268" w:author="james" w:date="2016-03-29T12:15:00Z">
              <w:r>
                <w:rPr>
                  <w:rFonts w:ascii="Calibri" w:hAnsi="Calibri"/>
                  <w:color w:val="000000"/>
                  <w:sz w:val="22"/>
                  <w:szCs w:val="22"/>
                </w:rPr>
                <w:t>-9</w:t>
              </w:r>
            </w:ins>
          </w:p>
        </w:tc>
        <w:tc>
          <w:tcPr>
            <w:tcW w:w="1064" w:type="dxa"/>
            <w:vAlign w:val="bottom"/>
            <w:tcPrChange w:id="4269" w:author="james" w:date="2016-03-29T12:15:00Z">
              <w:tcPr>
                <w:tcW w:w="1064" w:type="dxa"/>
              </w:tcPr>
            </w:tcPrChange>
          </w:tcPr>
          <w:p w14:paraId="3CF56B39" w14:textId="4D4F8480" w:rsidR="00E8076D" w:rsidRDefault="00E8076D" w:rsidP="00E8076D">
            <w:pPr>
              <w:jc w:val="right"/>
              <w:rPr>
                <w:ins w:id="4270" w:author="james" w:date="2016-03-29T12:14:00Z"/>
              </w:rPr>
              <w:pPrChange w:id="4271" w:author="james" w:date="2016-03-29T12:15:00Z">
                <w:pPr>
                  <w:jc w:val="both"/>
                </w:pPr>
              </w:pPrChange>
            </w:pPr>
            <w:ins w:id="4272" w:author="james" w:date="2016-03-29T12:15:00Z">
              <w:r>
                <w:rPr>
                  <w:rFonts w:ascii="Calibri" w:hAnsi="Calibri"/>
                  <w:color w:val="000000"/>
                  <w:sz w:val="22"/>
                  <w:szCs w:val="22"/>
                </w:rPr>
                <w:t>-12</w:t>
              </w:r>
            </w:ins>
          </w:p>
        </w:tc>
        <w:tc>
          <w:tcPr>
            <w:tcW w:w="1064" w:type="dxa"/>
            <w:vAlign w:val="bottom"/>
            <w:tcPrChange w:id="4273" w:author="james" w:date="2016-03-29T12:15:00Z">
              <w:tcPr>
                <w:tcW w:w="1064" w:type="dxa"/>
              </w:tcPr>
            </w:tcPrChange>
          </w:tcPr>
          <w:p w14:paraId="2E1F36E2" w14:textId="7E9B0F98" w:rsidR="00E8076D" w:rsidRDefault="00E8076D" w:rsidP="00E8076D">
            <w:pPr>
              <w:jc w:val="right"/>
              <w:rPr>
                <w:ins w:id="4274" w:author="james" w:date="2016-03-29T12:14:00Z"/>
              </w:rPr>
              <w:pPrChange w:id="4275" w:author="james" w:date="2016-03-29T12:15:00Z">
                <w:pPr>
                  <w:jc w:val="both"/>
                </w:pPr>
              </w:pPrChange>
            </w:pPr>
            <w:ins w:id="4276" w:author="james" w:date="2016-03-29T12:15:00Z">
              <w:r>
                <w:rPr>
                  <w:rFonts w:ascii="Calibri" w:hAnsi="Calibri"/>
                  <w:color w:val="000000"/>
                  <w:sz w:val="22"/>
                  <w:szCs w:val="22"/>
                </w:rPr>
                <w:t>-23</w:t>
              </w:r>
            </w:ins>
          </w:p>
        </w:tc>
        <w:tc>
          <w:tcPr>
            <w:tcW w:w="1064" w:type="dxa"/>
            <w:vAlign w:val="bottom"/>
            <w:tcPrChange w:id="4277" w:author="james" w:date="2016-03-29T12:15:00Z">
              <w:tcPr>
                <w:tcW w:w="1064" w:type="dxa"/>
              </w:tcPr>
            </w:tcPrChange>
          </w:tcPr>
          <w:p w14:paraId="7E895962" w14:textId="1DB2260B" w:rsidR="00E8076D" w:rsidRDefault="00E8076D" w:rsidP="00E8076D">
            <w:pPr>
              <w:jc w:val="right"/>
              <w:rPr>
                <w:ins w:id="4278" w:author="james" w:date="2016-03-29T12:14:00Z"/>
              </w:rPr>
              <w:pPrChange w:id="4279" w:author="james" w:date="2016-03-29T12:15:00Z">
                <w:pPr>
                  <w:jc w:val="both"/>
                </w:pPr>
              </w:pPrChange>
            </w:pPr>
            <w:ins w:id="4280" w:author="james" w:date="2016-03-29T12:15:00Z">
              <w:r>
                <w:rPr>
                  <w:rFonts w:ascii="Calibri" w:hAnsi="Calibri"/>
                  <w:color w:val="000000"/>
                  <w:sz w:val="22"/>
                  <w:szCs w:val="22"/>
                </w:rPr>
                <w:t>8</w:t>
              </w:r>
            </w:ins>
          </w:p>
        </w:tc>
        <w:tc>
          <w:tcPr>
            <w:tcW w:w="1064" w:type="dxa"/>
            <w:vAlign w:val="bottom"/>
            <w:tcPrChange w:id="4281" w:author="james" w:date="2016-03-29T12:15:00Z">
              <w:tcPr>
                <w:tcW w:w="1064" w:type="dxa"/>
              </w:tcPr>
            </w:tcPrChange>
          </w:tcPr>
          <w:p w14:paraId="76370A45" w14:textId="566A3628" w:rsidR="00E8076D" w:rsidRDefault="00E8076D" w:rsidP="00E8076D">
            <w:pPr>
              <w:jc w:val="right"/>
              <w:rPr>
                <w:ins w:id="4282" w:author="james" w:date="2016-03-29T12:14:00Z"/>
              </w:rPr>
              <w:pPrChange w:id="4283" w:author="james" w:date="2016-03-29T12:15:00Z">
                <w:pPr>
                  <w:jc w:val="both"/>
                </w:pPr>
              </w:pPrChange>
            </w:pPr>
            <w:ins w:id="4284" w:author="james" w:date="2016-03-29T12:15:00Z">
              <w:r>
                <w:rPr>
                  <w:rFonts w:ascii="Calibri" w:hAnsi="Calibri"/>
                  <w:color w:val="000000"/>
                  <w:sz w:val="22"/>
                  <w:szCs w:val="22"/>
                </w:rPr>
                <w:t>17</w:t>
              </w:r>
            </w:ins>
          </w:p>
        </w:tc>
      </w:tr>
      <w:tr w:rsidR="00E8076D" w14:paraId="4B640321" w14:textId="77777777" w:rsidTr="007B0E2C">
        <w:trPr>
          <w:ins w:id="4285" w:author="james" w:date="2016-03-29T12:14:00Z"/>
        </w:trPr>
        <w:tc>
          <w:tcPr>
            <w:tcW w:w="1064" w:type="dxa"/>
            <w:vAlign w:val="bottom"/>
            <w:tcPrChange w:id="4286" w:author="james" w:date="2016-03-29T12:15:00Z">
              <w:tcPr>
                <w:tcW w:w="1064" w:type="dxa"/>
              </w:tcPr>
            </w:tcPrChange>
          </w:tcPr>
          <w:p w14:paraId="53599AB5" w14:textId="43AC8548" w:rsidR="00E8076D" w:rsidRDefault="00E8076D" w:rsidP="00E8076D">
            <w:pPr>
              <w:jc w:val="right"/>
              <w:rPr>
                <w:ins w:id="4287" w:author="james" w:date="2016-03-29T12:14:00Z"/>
              </w:rPr>
              <w:pPrChange w:id="4288" w:author="james" w:date="2016-03-29T12:15:00Z">
                <w:pPr>
                  <w:jc w:val="both"/>
                </w:pPr>
              </w:pPrChange>
            </w:pPr>
            <w:ins w:id="4289" w:author="james" w:date="2016-03-29T12:15:00Z">
              <w:r>
                <w:rPr>
                  <w:rFonts w:ascii="Calibri" w:hAnsi="Calibri"/>
                  <w:color w:val="000000"/>
                  <w:sz w:val="22"/>
                  <w:szCs w:val="22"/>
                </w:rPr>
                <w:t>10101</w:t>
              </w:r>
            </w:ins>
          </w:p>
        </w:tc>
        <w:tc>
          <w:tcPr>
            <w:tcW w:w="1064" w:type="dxa"/>
            <w:vAlign w:val="bottom"/>
            <w:tcPrChange w:id="4290" w:author="james" w:date="2016-03-29T12:15:00Z">
              <w:tcPr>
                <w:tcW w:w="1064" w:type="dxa"/>
              </w:tcPr>
            </w:tcPrChange>
          </w:tcPr>
          <w:p w14:paraId="2F91024C" w14:textId="4C81F273" w:rsidR="00E8076D" w:rsidRDefault="00E8076D" w:rsidP="00E8076D">
            <w:pPr>
              <w:jc w:val="right"/>
              <w:rPr>
                <w:ins w:id="4291" w:author="james" w:date="2016-03-29T12:14:00Z"/>
              </w:rPr>
              <w:pPrChange w:id="4292" w:author="james" w:date="2016-03-29T12:15:00Z">
                <w:pPr>
                  <w:jc w:val="both"/>
                </w:pPr>
              </w:pPrChange>
            </w:pPr>
            <w:ins w:id="4293" w:author="james" w:date="2016-03-29T12:15:00Z">
              <w:r>
                <w:rPr>
                  <w:rFonts w:ascii="Calibri" w:hAnsi="Calibri"/>
                  <w:color w:val="000000"/>
                  <w:sz w:val="22"/>
                  <w:szCs w:val="22"/>
                </w:rPr>
                <w:t>5</w:t>
              </w:r>
            </w:ins>
          </w:p>
        </w:tc>
        <w:tc>
          <w:tcPr>
            <w:tcW w:w="1064" w:type="dxa"/>
            <w:vAlign w:val="bottom"/>
            <w:tcPrChange w:id="4294" w:author="james" w:date="2016-03-29T12:15:00Z">
              <w:tcPr>
                <w:tcW w:w="1064" w:type="dxa"/>
              </w:tcPr>
            </w:tcPrChange>
          </w:tcPr>
          <w:p w14:paraId="6911F0B4" w14:textId="303EF0B5" w:rsidR="00E8076D" w:rsidRDefault="00E8076D" w:rsidP="00E8076D">
            <w:pPr>
              <w:jc w:val="right"/>
              <w:rPr>
                <w:ins w:id="4295" w:author="james" w:date="2016-03-29T12:14:00Z"/>
              </w:rPr>
              <w:pPrChange w:id="4296" w:author="james" w:date="2016-03-29T12:15:00Z">
                <w:pPr>
                  <w:jc w:val="both"/>
                </w:pPr>
              </w:pPrChange>
            </w:pPr>
            <w:ins w:id="4297" w:author="james" w:date="2016-03-29T12:15:00Z">
              <w:r>
                <w:rPr>
                  <w:rFonts w:ascii="Calibri" w:hAnsi="Calibri"/>
                  <w:color w:val="000000"/>
                  <w:sz w:val="22"/>
                  <w:szCs w:val="22"/>
                </w:rPr>
                <w:t>11</w:t>
              </w:r>
            </w:ins>
          </w:p>
        </w:tc>
        <w:tc>
          <w:tcPr>
            <w:tcW w:w="1064" w:type="dxa"/>
            <w:vAlign w:val="bottom"/>
            <w:tcPrChange w:id="4298" w:author="james" w:date="2016-03-29T12:15:00Z">
              <w:tcPr>
                <w:tcW w:w="1064" w:type="dxa"/>
              </w:tcPr>
            </w:tcPrChange>
          </w:tcPr>
          <w:p w14:paraId="704C1416" w14:textId="79A51BCE" w:rsidR="00E8076D" w:rsidRDefault="00E8076D" w:rsidP="00E8076D">
            <w:pPr>
              <w:jc w:val="right"/>
              <w:rPr>
                <w:ins w:id="4299" w:author="james" w:date="2016-03-29T12:14:00Z"/>
              </w:rPr>
              <w:pPrChange w:id="4300" w:author="james" w:date="2016-03-29T12:15:00Z">
                <w:pPr>
                  <w:jc w:val="both"/>
                </w:pPr>
              </w:pPrChange>
            </w:pPr>
            <w:ins w:id="4301" w:author="james" w:date="2016-03-29T12:15:00Z">
              <w:r>
                <w:rPr>
                  <w:rFonts w:ascii="Calibri" w:hAnsi="Calibri"/>
                  <w:color w:val="000000"/>
                  <w:sz w:val="22"/>
                  <w:szCs w:val="22"/>
                </w:rPr>
                <w:t>-5</w:t>
              </w:r>
            </w:ins>
          </w:p>
        </w:tc>
        <w:tc>
          <w:tcPr>
            <w:tcW w:w="1064" w:type="dxa"/>
            <w:vAlign w:val="bottom"/>
            <w:tcPrChange w:id="4302" w:author="james" w:date="2016-03-29T12:15:00Z">
              <w:tcPr>
                <w:tcW w:w="1064" w:type="dxa"/>
              </w:tcPr>
            </w:tcPrChange>
          </w:tcPr>
          <w:p w14:paraId="31AB8302" w14:textId="4E2895B0" w:rsidR="00E8076D" w:rsidRDefault="00E8076D" w:rsidP="00E8076D">
            <w:pPr>
              <w:jc w:val="right"/>
              <w:rPr>
                <w:ins w:id="4303" w:author="james" w:date="2016-03-29T12:14:00Z"/>
              </w:rPr>
              <w:pPrChange w:id="4304" w:author="james" w:date="2016-03-29T12:15:00Z">
                <w:pPr>
                  <w:jc w:val="both"/>
                </w:pPr>
              </w:pPrChange>
            </w:pPr>
            <w:ins w:id="4305" w:author="james" w:date="2016-03-29T12:15:00Z">
              <w:r>
                <w:rPr>
                  <w:rFonts w:ascii="Calibri" w:hAnsi="Calibri"/>
                  <w:color w:val="000000"/>
                  <w:sz w:val="22"/>
                  <w:szCs w:val="22"/>
                </w:rPr>
                <w:t>-11</w:t>
              </w:r>
            </w:ins>
          </w:p>
        </w:tc>
        <w:tc>
          <w:tcPr>
            <w:tcW w:w="1064" w:type="dxa"/>
            <w:vAlign w:val="bottom"/>
            <w:tcPrChange w:id="4306" w:author="james" w:date="2016-03-29T12:15:00Z">
              <w:tcPr>
                <w:tcW w:w="1064" w:type="dxa"/>
              </w:tcPr>
            </w:tcPrChange>
          </w:tcPr>
          <w:p w14:paraId="1BCDB6AD" w14:textId="0603517D" w:rsidR="00E8076D" w:rsidRDefault="00E8076D" w:rsidP="00E8076D">
            <w:pPr>
              <w:jc w:val="right"/>
              <w:rPr>
                <w:ins w:id="4307" w:author="james" w:date="2016-03-29T12:14:00Z"/>
              </w:rPr>
              <w:pPrChange w:id="4308" w:author="james" w:date="2016-03-29T12:15:00Z">
                <w:pPr>
                  <w:jc w:val="both"/>
                </w:pPr>
              </w:pPrChange>
            </w:pPr>
            <w:ins w:id="4309" w:author="james" w:date="2016-03-29T12:15:00Z">
              <w:r>
                <w:rPr>
                  <w:rFonts w:ascii="Calibri" w:hAnsi="Calibri"/>
                  <w:color w:val="000000"/>
                  <w:sz w:val="22"/>
                  <w:szCs w:val="22"/>
                </w:rPr>
                <w:t>-11</w:t>
              </w:r>
            </w:ins>
          </w:p>
        </w:tc>
        <w:tc>
          <w:tcPr>
            <w:tcW w:w="1064" w:type="dxa"/>
            <w:vAlign w:val="bottom"/>
            <w:tcPrChange w:id="4310" w:author="james" w:date="2016-03-29T12:15:00Z">
              <w:tcPr>
                <w:tcW w:w="1064" w:type="dxa"/>
              </w:tcPr>
            </w:tcPrChange>
          </w:tcPr>
          <w:p w14:paraId="3DE5C13F" w14:textId="4859E600" w:rsidR="00E8076D" w:rsidRDefault="00E8076D" w:rsidP="00E8076D">
            <w:pPr>
              <w:jc w:val="right"/>
              <w:rPr>
                <w:ins w:id="4311" w:author="james" w:date="2016-03-29T12:14:00Z"/>
              </w:rPr>
              <w:pPrChange w:id="4312" w:author="james" w:date="2016-03-29T12:15:00Z">
                <w:pPr>
                  <w:jc w:val="both"/>
                </w:pPr>
              </w:pPrChange>
            </w:pPr>
            <w:ins w:id="4313" w:author="james" w:date="2016-03-29T12:15:00Z">
              <w:r>
                <w:rPr>
                  <w:rFonts w:ascii="Calibri" w:hAnsi="Calibri"/>
                  <w:color w:val="000000"/>
                  <w:sz w:val="22"/>
                  <w:szCs w:val="22"/>
                </w:rPr>
                <w:t>-21</w:t>
              </w:r>
            </w:ins>
          </w:p>
        </w:tc>
        <w:tc>
          <w:tcPr>
            <w:tcW w:w="1064" w:type="dxa"/>
            <w:vAlign w:val="bottom"/>
            <w:tcPrChange w:id="4314" w:author="james" w:date="2016-03-29T12:15:00Z">
              <w:tcPr>
                <w:tcW w:w="1064" w:type="dxa"/>
              </w:tcPr>
            </w:tcPrChange>
          </w:tcPr>
          <w:p w14:paraId="323362C8" w14:textId="3BD973AE" w:rsidR="00E8076D" w:rsidRDefault="00E8076D" w:rsidP="00E8076D">
            <w:pPr>
              <w:jc w:val="right"/>
              <w:rPr>
                <w:ins w:id="4315" w:author="james" w:date="2016-03-29T12:14:00Z"/>
              </w:rPr>
              <w:pPrChange w:id="4316" w:author="james" w:date="2016-03-29T12:15:00Z">
                <w:pPr>
                  <w:jc w:val="both"/>
                </w:pPr>
              </w:pPrChange>
            </w:pPr>
            <w:ins w:id="4317" w:author="james" w:date="2016-03-29T12:15:00Z">
              <w:r>
                <w:rPr>
                  <w:rFonts w:ascii="Calibri" w:hAnsi="Calibri"/>
                  <w:color w:val="000000"/>
                  <w:sz w:val="22"/>
                  <w:szCs w:val="22"/>
                </w:rPr>
                <w:t>9</w:t>
              </w:r>
            </w:ins>
          </w:p>
        </w:tc>
        <w:tc>
          <w:tcPr>
            <w:tcW w:w="1064" w:type="dxa"/>
            <w:vAlign w:val="bottom"/>
            <w:tcPrChange w:id="4318" w:author="james" w:date="2016-03-29T12:15:00Z">
              <w:tcPr>
                <w:tcW w:w="1064" w:type="dxa"/>
              </w:tcPr>
            </w:tcPrChange>
          </w:tcPr>
          <w:p w14:paraId="786164C6" w14:textId="2037A059" w:rsidR="00E8076D" w:rsidRDefault="00E8076D" w:rsidP="00E8076D">
            <w:pPr>
              <w:jc w:val="right"/>
              <w:rPr>
                <w:ins w:id="4319" w:author="james" w:date="2016-03-29T12:14:00Z"/>
              </w:rPr>
              <w:pPrChange w:id="4320" w:author="james" w:date="2016-03-29T12:15:00Z">
                <w:pPr>
                  <w:jc w:val="both"/>
                </w:pPr>
              </w:pPrChange>
            </w:pPr>
            <w:ins w:id="4321" w:author="james" w:date="2016-03-29T12:15:00Z">
              <w:r>
                <w:rPr>
                  <w:rFonts w:ascii="Calibri" w:hAnsi="Calibri"/>
                  <w:color w:val="000000"/>
                  <w:sz w:val="22"/>
                  <w:szCs w:val="22"/>
                </w:rPr>
                <w:t>19</w:t>
              </w:r>
            </w:ins>
          </w:p>
        </w:tc>
      </w:tr>
      <w:tr w:rsidR="00E8076D" w14:paraId="491FBD65" w14:textId="77777777" w:rsidTr="007B0E2C">
        <w:trPr>
          <w:ins w:id="4322" w:author="james" w:date="2016-03-29T12:14:00Z"/>
        </w:trPr>
        <w:tc>
          <w:tcPr>
            <w:tcW w:w="1064" w:type="dxa"/>
            <w:vAlign w:val="bottom"/>
            <w:tcPrChange w:id="4323" w:author="james" w:date="2016-03-29T12:15:00Z">
              <w:tcPr>
                <w:tcW w:w="1064" w:type="dxa"/>
              </w:tcPr>
            </w:tcPrChange>
          </w:tcPr>
          <w:p w14:paraId="56D8E4ED" w14:textId="110F2A69" w:rsidR="00E8076D" w:rsidRDefault="00E8076D" w:rsidP="00E8076D">
            <w:pPr>
              <w:jc w:val="right"/>
              <w:rPr>
                <w:ins w:id="4324" w:author="james" w:date="2016-03-29T12:14:00Z"/>
              </w:rPr>
              <w:pPrChange w:id="4325" w:author="james" w:date="2016-03-29T12:15:00Z">
                <w:pPr>
                  <w:jc w:val="both"/>
                </w:pPr>
              </w:pPrChange>
            </w:pPr>
            <w:ins w:id="4326" w:author="james" w:date="2016-03-29T12:15:00Z">
              <w:r>
                <w:rPr>
                  <w:rFonts w:ascii="Calibri" w:hAnsi="Calibri"/>
                  <w:color w:val="000000"/>
                  <w:sz w:val="22"/>
                  <w:szCs w:val="22"/>
                </w:rPr>
                <w:t>10110</w:t>
              </w:r>
            </w:ins>
          </w:p>
        </w:tc>
        <w:tc>
          <w:tcPr>
            <w:tcW w:w="1064" w:type="dxa"/>
            <w:vAlign w:val="bottom"/>
            <w:tcPrChange w:id="4327" w:author="james" w:date="2016-03-29T12:15:00Z">
              <w:tcPr>
                <w:tcW w:w="1064" w:type="dxa"/>
              </w:tcPr>
            </w:tcPrChange>
          </w:tcPr>
          <w:p w14:paraId="59D32D11" w14:textId="0DDABAD7" w:rsidR="00E8076D" w:rsidRDefault="00E8076D" w:rsidP="00E8076D">
            <w:pPr>
              <w:jc w:val="right"/>
              <w:rPr>
                <w:ins w:id="4328" w:author="james" w:date="2016-03-29T12:14:00Z"/>
              </w:rPr>
              <w:pPrChange w:id="4329" w:author="james" w:date="2016-03-29T12:15:00Z">
                <w:pPr>
                  <w:jc w:val="both"/>
                </w:pPr>
              </w:pPrChange>
            </w:pPr>
            <w:ins w:id="4330" w:author="james" w:date="2016-03-29T12:15:00Z">
              <w:r>
                <w:rPr>
                  <w:rFonts w:ascii="Calibri" w:hAnsi="Calibri"/>
                  <w:color w:val="000000"/>
                  <w:sz w:val="22"/>
                  <w:szCs w:val="22"/>
                </w:rPr>
                <w:t>6</w:t>
              </w:r>
            </w:ins>
          </w:p>
        </w:tc>
        <w:tc>
          <w:tcPr>
            <w:tcW w:w="1064" w:type="dxa"/>
            <w:vAlign w:val="bottom"/>
            <w:tcPrChange w:id="4331" w:author="james" w:date="2016-03-29T12:15:00Z">
              <w:tcPr>
                <w:tcW w:w="1064" w:type="dxa"/>
              </w:tcPr>
            </w:tcPrChange>
          </w:tcPr>
          <w:p w14:paraId="1574BE45" w14:textId="1B3E8287" w:rsidR="00E8076D" w:rsidRDefault="00E8076D" w:rsidP="00E8076D">
            <w:pPr>
              <w:jc w:val="right"/>
              <w:rPr>
                <w:ins w:id="4332" w:author="james" w:date="2016-03-29T12:14:00Z"/>
              </w:rPr>
              <w:pPrChange w:id="4333" w:author="james" w:date="2016-03-29T12:15:00Z">
                <w:pPr>
                  <w:jc w:val="both"/>
                </w:pPr>
              </w:pPrChange>
            </w:pPr>
            <w:ins w:id="4334" w:author="james" w:date="2016-03-29T12:15:00Z">
              <w:r>
                <w:rPr>
                  <w:rFonts w:ascii="Calibri" w:hAnsi="Calibri"/>
                  <w:color w:val="000000"/>
                  <w:sz w:val="22"/>
                  <w:szCs w:val="22"/>
                </w:rPr>
                <w:t>13</w:t>
              </w:r>
            </w:ins>
          </w:p>
        </w:tc>
        <w:tc>
          <w:tcPr>
            <w:tcW w:w="1064" w:type="dxa"/>
            <w:vAlign w:val="bottom"/>
            <w:tcPrChange w:id="4335" w:author="james" w:date="2016-03-29T12:15:00Z">
              <w:tcPr>
                <w:tcW w:w="1064" w:type="dxa"/>
              </w:tcPr>
            </w:tcPrChange>
          </w:tcPr>
          <w:p w14:paraId="3AB40F6B" w14:textId="48224644" w:rsidR="00E8076D" w:rsidRDefault="00E8076D" w:rsidP="00E8076D">
            <w:pPr>
              <w:jc w:val="right"/>
              <w:rPr>
                <w:ins w:id="4336" w:author="james" w:date="2016-03-29T12:14:00Z"/>
              </w:rPr>
              <w:pPrChange w:id="4337" w:author="james" w:date="2016-03-29T12:15:00Z">
                <w:pPr>
                  <w:jc w:val="both"/>
                </w:pPr>
              </w:pPrChange>
            </w:pPr>
            <w:ins w:id="4338" w:author="james" w:date="2016-03-29T12:15:00Z">
              <w:r>
                <w:rPr>
                  <w:rFonts w:ascii="Calibri" w:hAnsi="Calibri"/>
                  <w:color w:val="000000"/>
                  <w:sz w:val="22"/>
                  <w:szCs w:val="22"/>
                </w:rPr>
                <w:t>-6</w:t>
              </w:r>
            </w:ins>
          </w:p>
        </w:tc>
        <w:tc>
          <w:tcPr>
            <w:tcW w:w="1064" w:type="dxa"/>
            <w:vAlign w:val="bottom"/>
            <w:tcPrChange w:id="4339" w:author="james" w:date="2016-03-29T12:15:00Z">
              <w:tcPr>
                <w:tcW w:w="1064" w:type="dxa"/>
              </w:tcPr>
            </w:tcPrChange>
          </w:tcPr>
          <w:p w14:paraId="28C0581C" w14:textId="65EE74A5" w:rsidR="00E8076D" w:rsidRDefault="00E8076D" w:rsidP="00E8076D">
            <w:pPr>
              <w:jc w:val="right"/>
              <w:rPr>
                <w:ins w:id="4340" w:author="james" w:date="2016-03-29T12:14:00Z"/>
              </w:rPr>
              <w:pPrChange w:id="4341" w:author="james" w:date="2016-03-29T12:15:00Z">
                <w:pPr>
                  <w:jc w:val="both"/>
                </w:pPr>
              </w:pPrChange>
            </w:pPr>
            <w:ins w:id="4342" w:author="james" w:date="2016-03-29T12:15:00Z">
              <w:r>
                <w:rPr>
                  <w:rFonts w:ascii="Calibri" w:hAnsi="Calibri"/>
                  <w:color w:val="000000"/>
                  <w:sz w:val="22"/>
                  <w:szCs w:val="22"/>
                </w:rPr>
                <w:t>-13</w:t>
              </w:r>
            </w:ins>
          </w:p>
        </w:tc>
        <w:tc>
          <w:tcPr>
            <w:tcW w:w="1064" w:type="dxa"/>
            <w:vAlign w:val="bottom"/>
            <w:tcPrChange w:id="4343" w:author="james" w:date="2016-03-29T12:15:00Z">
              <w:tcPr>
                <w:tcW w:w="1064" w:type="dxa"/>
              </w:tcPr>
            </w:tcPrChange>
          </w:tcPr>
          <w:p w14:paraId="7600F4A6" w14:textId="07FDC4E6" w:rsidR="00E8076D" w:rsidRDefault="00E8076D" w:rsidP="00E8076D">
            <w:pPr>
              <w:jc w:val="right"/>
              <w:rPr>
                <w:ins w:id="4344" w:author="james" w:date="2016-03-29T12:14:00Z"/>
              </w:rPr>
              <w:pPrChange w:id="4345" w:author="james" w:date="2016-03-29T12:15:00Z">
                <w:pPr>
                  <w:jc w:val="both"/>
                </w:pPr>
              </w:pPrChange>
            </w:pPr>
            <w:ins w:id="4346" w:author="james" w:date="2016-03-29T12:15:00Z">
              <w:r>
                <w:rPr>
                  <w:rFonts w:ascii="Calibri" w:hAnsi="Calibri"/>
                  <w:color w:val="000000"/>
                  <w:sz w:val="22"/>
                  <w:szCs w:val="22"/>
                </w:rPr>
                <w:t>-10</w:t>
              </w:r>
            </w:ins>
          </w:p>
        </w:tc>
        <w:tc>
          <w:tcPr>
            <w:tcW w:w="1064" w:type="dxa"/>
            <w:vAlign w:val="bottom"/>
            <w:tcPrChange w:id="4347" w:author="james" w:date="2016-03-29T12:15:00Z">
              <w:tcPr>
                <w:tcW w:w="1064" w:type="dxa"/>
              </w:tcPr>
            </w:tcPrChange>
          </w:tcPr>
          <w:p w14:paraId="1DB67347" w14:textId="2D774EB3" w:rsidR="00E8076D" w:rsidRDefault="00E8076D" w:rsidP="00E8076D">
            <w:pPr>
              <w:jc w:val="right"/>
              <w:rPr>
                <w:ins w:id="4348" w:author="james" w:date="2016-03-29T12:14:00Z"/>
              </w:rPr>
              <w:pPrChange w:id="4349" w:author="james" w:date="2016-03-29T12:15:00Z">
                <w:pPr>
                  <w:jc w:val="both"/>
                </w:pPr>
              </w:pPrChange>
            </w:pPr>
            <w:ins w:id="4350" w:author="james" w:date="2016-03-29T12:15:00Z">
              <w:r>
                <w:rPr>
                  <w:rFonts w:ascii="Calibri" w:hAnsi="Calibri"/>
                  <w:color w:val="000000"/>
                  <w:sz w:val="22"/>
                  <w:szCs w:val="22"/>
                </w:rPr>
                <w:t>-19</w:t>
              </w:r>
            </w:ins>
          </w:p>
        </w:tc>
        <w:tc>
          <w:tcPr>
            <w:tcW w:w="1064" w:type="dxa"/>
            <w:vAlign w:val="bottom"/>
            <w:tcPrChange w:id="4351" w:author="james" w:date="2016-03-29T12:15:00Z">
              <w:tcPr>
                <w:tcW w:w="1064" w:type="dxa"/>
              </w:tcPr>
            </w:tcPrChange>
          </w:tcPr>
          <w:p w14:paraId="7B711EB7" w14:textId="5512E3C5" w:rsidR="00E8076D" w:rsidRDefault="00E8076D" w:rsidP="00E8076D">
            <w:pPr>
              <w:jc w:val="right"/>
              <w:rPr>
                <w:ins w:id="4352" w:author="james" w:date="2016-03-29T12:14:00Z"/>
              </w:rPr>
              <w:pPrChange w:id="4353" w:author="james" w:date="2016-03-29T12:15:00Z">
                <w:pPr>
                  <w:jc w:val="both"/>
                </w:pPr>
              </w:pPrChange>
            </w:pPr>
            <w:ins w:id="4354" w:author="james" w:date="2016-03-29T12:15:00Z">
              <w:r>
                <w:rPr>
                  <w:rFonts w:ascii="Calibri" w:hAnsi="Calibri"/>
                  <w:color w:val="000000"/>
                  <w:sz w:val="22"/>
                  <w:szCs w:val="22"/>
                </w:rPr>
                <w:t>11</w:t>
              </w:r>
            </w:ins>
          </w:p>
        </w:tc>
        <w:tc>
          <w:tcPr>
            <w:tcW w:w="1064" w:type="dxa"/>
            <w:vAlign w:val="bottom"/>
            <w:tcPrChange w:id="4355" w:author="james" w:date="2016-03-29T12:15:00Z">
              <w:tcPr>
                <w:tcW w:w="1064" w:type="dxa"/>
              </w:tcPr>
            </w:tcPrChange>
          </w:tcPr>
          <w:p w14:paraId="3DB44DF6" w14:textId="50B8E5FD" w:rsidR="00E8076D" w:rsidRDefault="00E8076D" w:rsidP="00E8076D">
            <w:pPr>
              <w:jc w:val="right"/>
              <w:rPr>
                <w:ins w:id="4356" w:author="james" w:date="2016-03-29T12:14:00Z"/>
              </w:rPr>
              <w:pPrChange w:id="4357" w:author="james" w:date="2016-03-29T12:15:00Z">
                <w:pPr>
                  <w:jc w:val="both"/>
                </w:pPr>
              </w:pPrChange>
            </w:pPr>
            <w:ins w:id="4358" w:author="james" w:date="2016-03-29T12:15:00Z">
              <w:r>
                <w:rPr>
                  <w:rFonts w:ascii="Calibri" w:hAnsi="Calibri"/>
                  <w:color w:val="000000"/>
                  <w:sz w:val="22"/>
                  <w:szCs w:val="22"/>
                </w:rPr>
                <w:t>23</w:t>
              </w:r>
            </w:ins>
          </w:p>
        </w:tc>
      </w:tr>
      <w:tr w:rsidR="00E8076D" w14:paraId="49113201" w14:textId="77777777" w:rsidTr="007B0E2C">
        <w:trPr>
          <w:ins w:id="4359" w:author="james" w:date="2016-03-29T12:14:00Z"/>
        </w:trPr>
        <w:tc>
          <w:tcPr>
            <w:tcW w:w="1064" w:type="dxa"/>
            <w:vAlign w:val="bottom"/>
            <w:tcPrChange w:id="4360" w:author="james" w:date="2016-03-29T12:15:00Z">
              <w:tcPr>
                <w:tcW w:w="1064" w:type="dxa"/>
              </w:tcPr>
            </w:tcPrChange>
          </w:tcPr>
          <w:p w14:paraId="61B19C2A" w14:textId="605C0A8D" w:rsidR="00E8076D" w:rsidRDefault="00E8076D" w:rsidP="00E8076D">
            <w:pPr>
              <w:jc w:val="right"/>
              <w:rPr>
                <w:ins w:id="4361" w:author="james" w:date="2016-03-29T12:14:00Z"/>
              </w:rPr>
              <w:pPrChange w:id="4362" w:author="james" w:date="2016-03-29T12:15:00Z">
                <w:pPr>
                  <w:jc w:val="both"/>
                </w:pPr>
              </w:pPrChange>
            </w:pPr>
            <w:ins w:id="4363" w:author="james" w:date="2016-03-29T12:15:00Z">
              <w:r>
                <w:rPr>
                  <w:rFonts w:ascii="Calibri" w:hAnsi="Calibri"/>
                  <w:color w:val="000000"/>
                  <w:sz w:val="22"/>
                  <w:szCs w:val="22"/>
                </w:rPr>
                <w:t>10111</w:t>
              </w:r>
            </w:ins>
          </w:p>
        </w:tc>
        <w:tc>
          <w:tcPr>
            <w:tcW w:w="1064" w:type="dxa"/>
            <w:vAlign w:val="bottom"/>
            <w:tcPrChange w:id="4364" w:author="james" w:date="2016-03-29T12:15:00Z">
              <w:tcPr>
                <w:tcW w:w="1064" w:type="dxa"/>
              </w:tcPr>
            </w:tcPrChange>
          </w:tcPr>
          <w:p w14:paraId="75C0D43E" w14:textId="460DB5CA" w:rsidR="00E8076D" w:rsidRDefault="00E8076D" w:rsidP="00E8076D">
            <w:pPr>
              <w:jc w:val="right"/>
              <w:rPr>
                <w:ins w:id="4365" w:author="james" w:date="2016-03-29T12:14:00Z"/>
              </w:rPr>
              <w:pPrChange w:id="4366" w:author="james" w:date="2016-03-29T12:15:00Z">
                <w:pPr>
                  <w:jc w:val="both"/>
                </w:pPr>
              </w:pPrChange>
            </w:pPr>
            <w:ins w:id="4367" w:author="james" w:date="2016-03-29T12:15:00Z">
              <w:r>
                <w:rPr>
                  <w:rFonts w:ascii="Calibri" w:hAnsi="Calibri"/>
                  <w:color w:val="000000"/>
                  <w:sz w:val="22"/>
                  <w:szCs w:val="22"/>
                </w:rPr>
                <w:t>7</w:t>
              </w:r>
            </w:ins>
          </w:p>
        </w:tc>
        <w:tc>
          <w:tcPr>
            <w:tcW w:w="1064" w:type="dxa"/>
            <w:vAlign w:val="bottom"/>
            <w:tcPrChange w:id="4368" w:author="james" w:date="2016-03-29T12:15:00Z">
              <w:tcPr>
                <w:tcW w:w="1064" w:type="dxa"/>
              </w:tcPr>
            </w:tcPrChange>
          </w:tcPr>
          <w:p w14:paraId="019B3854" w14:textId="1703D5CF" w:rsidR="00E8076D" w:rsidRDefault="00E8076D" w:rsidP="00E8076D">
            <w:pPr>
              <w:jc w:val="right"/>
              <w:rPr>
                <w:ins w:id="4369" w:author="james" w:date="2016-03-29T12:14:00Z"/>
              </w:rPr>
              <w:pPrChange w:id="4370" w:author="james" w:date="2016-03-29T12:15:00Z">
                <w:pPr>
                  <w:jc w:val="both"/>
                </w:pPr>
              </w:pPrChange>
            </w:pPr>
            <w:ins w:id="4371" w:author="james" w:date="2016-03-29T12:15:00Z">
              <w:r>
                <w:rPr>
                  <w:rFonts w:ascii="Calibri" w:hAnsi="Calibri"/>
                  <w:color w:val="000000"/>
                  <w:sz w:val="22"/>
                  <w:szCs w:val="22"/>
                </w:rPr>
                <w:t>15</w:t>
              </w:r>
            </w:ins>
          </w:p>
        </w:tc>
        <w:tc>
          <w:tcPr>
            <w:tcW w:w="1064" w:type="dxa"/>
            <w:vAlign w:val="bottom"/>
            <w:tcPrChange w:id="4372" w:author="james" w:date="2016-03-29T12:15:00Z">
              <w:tcPr>
                <w:tcW w:w="1064" w:type="dxa"/>
              </w:tcPr>
            </w:tcPrChange>
          </w:tcPr>
          <w:p w14:paraId="3ACC8DE9" w14:textId="092E2E5C" w:rsidR="00E8076D" w:rsidRDefault="00E8076D" w:rsidP="00E8076D">
            <w:pPr>
              <w:jc w:val="right"/>
              <w:rPr>
                <w:ins w:id="4373" w:author="james" w:date="2016-03-29T12:14:00Z"/>
              </w:rPr>
              <w:pPrChange w:id="4374" w:author="james" w:date="2016-03-29T12:15:00Z">
                <w:pPr>
                  <w:jc w:val="both"/>
                </w:pPr>
              </w:pPrChange>
            </w:pPr>
            <w:ins w:id="4375" w:author="james" w:date="2016-03-29T12:15:00Z">
              <w:r>
                <w:rPr>
                  <w:rFonts w:ascii="Calibri" w:hAnsi="Calibri"/>
                  <w:color w:val="000000"/>
                  <w:sz w:val="22"/>
                  <w:szCs w:val="22"/>
                </w:rPr>
                <w:t>-7</w:t>
              </w:r>
            </w:ins>
          </w:p>
        </w:tc>
        <w:tc>
          <w:tcPr>
            <w:tcW w:w="1064" w:type="dxa"/>
            <w:vAlign w:val="bottom"/>
            <w:tcPrChange w:id="4376" w:author="james" w:date="2016-03-29T12:15:00Z">
              <w:tcPr>
                <w:tcW w:w="1064" w:type="dxa"/>
              </w:tcPr>
            </w:tcPrChange>
          </w:tcPr>
          <w:p w14:paraId="546D019B" w14:textId="4BB52FD3" w:rsidR="00E8076D" w:rsidRDefault="00E8076D" w:rsidP="00E8076D">
            <w:pPr>
              <w:jc w:val="right"/>
              <w:rPr>
                <w:ins w:id="4377" w:author="james" w:date="2016-03-29T12:14:00Z"/>
              </w:rPr>
              <w:pPrChange w:id="4378" w:author="james" w:date="2016-03-29T12:15:00Z">
                <w:pPr>
                  <w:jc w:val="both"/>
                </w:pPr>
              </w:pPrChange>
            </w:pPr>
            <w:ins w:id="4379" w:author="james" w:date="2016-03-29T12:15:00Z">
              <w:r>
                <w:rPr>
                  <w:rFonts w:ascii="Calibri" w:hAnsi="Calibri"/>
                  <w:color w:val="000000"/>
                  <w:sz w:val="22"/>
                  <w:szCs w:val="22"/>
                </w:rPr>
                <w:t>-15</w:t>
              </w:r>
            </w:ins>
          </w:p>
        </w:tc>
        <w:tc>
          <w:tcPr>
            <w:tcW w:w="1064" w:type="dxa"/>
            <w:vAlign w:val="bottom"/>
            <w:tcPrChange w:id="4380" w:author="james" w:date="2016-03-29T12:15:00Z">
              <w:tcPr>
                <w:tcW w:w="1064" w:type="dxa"/>
              </w:tcPr>
            </w:tcPrChange>
          </w:tcPr>
          <w:p w14:paraId="74E37411" w14:textId="00F89888" w:rsidR="00E8076D" w:rsidRDefault="00E8076D" w:rsidP="00E8076D">
            <w:pPr>
              <w:jc w:val="right"/>
              <w:rPr>
                <w:ins w:id="4381" w:author="james" w:date="2016-03-29T12:14:00Z"/>
              </w:rPr>
              <w:pPrChange w:id="4382" w:author="james" w:date="2016-03-29T12:15:00Z">
                <w:pPr>
                  <w:jc w:val="both"/>
                </w:pPr>
              </w:pPrChange>
            </w:pPr>
            <w:ins w:id="4383" w:author="james" w:date="2016-03-29T12:15:00Z">
              <w:r>
                <w:rPr>
                  <w:rFonts w:ascii="Calibri" w:hAnsi="Calibri"/>
                  <w:color w:val="000000"/>
                  <w:sz w:val="22"/>
                  <w:szCs w:val="22"/>
                </w:rPr>
                <w:t>-9</w:t>
              </w:r>
            </w:ins>
          </w:p>
        </w:tc>
        <w:tc>
          <w:tcPr>
            <w:tcW w:w="1064" w:type="dxa"/>
            <w:vAlign w:val="bottom"/>
            <w:tcPrChange w:id="4384" w:author="james" w:date="2016-03-29T12:15:00Z">
              <w:tcPr>
                <w:tcW w:w="1064" w:type="dxa"/>
              </w:tcPr>
            </w:tcPrChange>
          </w:tcPr>
          <w:p w14:paraId="54E8AB6F" w14:textId="5C005BF1" w:rsidR="00E8076D" w:rsidRDefault="00E8076D" w:rsidP="00E8076D">
            <w:pPr>
              <w:jc w:val="right"/>
              <w:rPr>
                <w:ins w:id="4385" w:author="james" w:date="2016-03-29T12:14:00Z"/>
              </w:rPr>
              <w:pPrChange w:id="4386" w:author="james" w:date="2016-03-29T12:15:00Z">
                <w:pPr>
                  <w:jc w:val="both"/>
                </w:pPr>
              </w:pPrChange>
            </w:pPr>
            <w:ins w:id="4387" w:author="james" w:date="2016-03-29T12:15:00Z">
              <w:r>
                <w:rPr>
                  <w:rFonts w:ascii="Calibri" w:hAnsi="Calibri"/>
                  <w:color w:val="000000"/>
                  <w:sz w:val="22"/>
                  <w:szCs w:val="22"/>
                </w:rPr>
                <w:t>-17</w:t>
              </w:r>
            </w:ins>
          </w:p>
        </w:tc>
        <w:tc>
          <w:tcPr>
            <w:tcW w:w="1064" w:type="dxa"/>
            <w:vAlign w:val="bottom"/>
            <w:tcPrChange w:id="4388" w:author="james" w:date="2016-03-29T12:15:00Z">
              <w:tcPr>
                <w:tcW w:w="1064" w:type="dxa"/>
              </w:tcPr>
            </w:tcPrChange>
          </w:tcPr>
          <w:p w14:paraId="7D059384" w14:textId="14D411C8" w:rsidR="00E8076D" w:rsidRDefault="00E8076D" w:rsidP="00E8076D">
            <w:pPr>
              <w:jc w:val="right"/>
              <w:rPr>
                <w:ins w:id="4389" w:author="james" w:date="2016-03-29T12:14:00Z"/>
              </w:rPr>
              <w:pPrChange w:id="4390" w:author="james" w:date="2016-03-29T12:15:00Z">
                <w:pPr>
                  <w:jc w:val="both"/>
                </w:pPr>
              </w:pPrChange>
            </w:pPr>
            <w:ins w:id="4391" w:author="james" w:date="2016-03-29T12:15:00Z">
              <w:r>
                <w:rPr>
                  <w:rFonts w:ascii="Calibri" w:hAnsi="Calibri"/>
                  <w:color w:val="000000"/>
                  <w:sz w:val="22"/>
                  <w:szCs w:val="22"/>
                </w:rPr>
                <w:t>10</w:t>
              </w:r>
            </w:ins>
          </w:p>
        </w:tc>
        <w:tc>
          <w:tcPr>
            <w:tcW w:w="1064" w:type="dxa"/>
            <w:vAlign w:val="bottom"/>
            <w:tcPrChange w:id="4392" w:author="james" w:date="2016-03-29T12:15:00Z">
              <w:tcPr>
                <w:tcW w:w="1064" w:type="dxa"/>
              </w:tcPr>
            </w:tcPrChange>
          </w:tcPr>
          <w:p w14:paraId="59F9391F" w14:textId="26BAF3CF" w:rsidR="00E8076D" w:rsidRDefault="00E8076D" w:rsidP="00E8076D">
            <w:pPr>
              <w:jc w:val="right"/>
              <w:rPr>
                <w:ins w:id="4393" w:author="james" w:date="2016-03-29T12:14:00Z"/>
              </w:rPr>
              <w:pPrChange w:id="4394" w:author="james" w:date="2016-03-29T12:15:00Z">
                <w:pPr>
                  <w:jc w:val="both"/>
                </w:pPr>
              </w:pPrChange>
            </w:pPr>
            <w:ins w:id="4395" w:author="james" w:date="2016-03-29T12:15:00Z">
              <w:r>
                <w:rPr>
                  <w:rFonts w:ascii="Calibri" w:hAnsi="Calibri"/>
                  <w:color w:val="000000"/>
                  <w:sz w:val="22"/>
                  <w:szCs w:val="22"/>
                </w:rPr>
                <w:t>21</w:t>
              </w:r>
            </w:ins>
          </w:p>
        </w:tc>
      </w:tr>
      <w:tr w:rsidR="00E8076D" w14:paraId="61BA2A27" w14:textId="77777777" w:rsidTr="007B0E2C">
        <w:trPr>
          <w:ins w:id="4396" w:author="james" w:date="2016-03-29T12:14:00Z"/>
        </w:trPr>
        <w:tc>
          <w:tcPr>
            <w:tcW w:w="1064" w:type="dxa"/>
            <w:vAlign w:val="bottom"/>
            <w:tcPrChange w:id="4397" w:author="james" w:date="2016-03-29T12:15:00Z">
              <w:tcPr>
                <w:tcW w:w="1064" w:type="dxa"/>
              </w:tcPr>
            </w:tcPrChange>
          </w:tcPr>
          <w:p w14:paraId="33B81EBD" w14:textId="6D2810FB" w:rsidR="00E8076D" w:rsidRDefault="00E8076D" w:rsidP="00E8076D">
            <w:pPr>
              <w:jc w:val="right"/>
              <w:rPr>
                <w:ins w:id="4398" w:author="james" w:date="2016-03-29T12:14:00Z"/>
              </w:rPr>
              <w:pPrChange w:id="4399" w:author="james" w:date="2016-03-29T12:15:00Z">
                <w:pPr>
                  <w:jc w:val="both"/>
                </w:pPr>
              </w:pPrChange>
            </w:pPr>
            <w:ins w:id="4400" w:author="james" w:date="2016-03-29T12:15:00Z">
              <w:r>
                <w:rPr>
                  <w:rFonts w:ascii="Calibri" w:hAnsi="Calibri"/>
                  <w:color w:val="000000"/>
                  <w:sz w:val="22"/>
                  <w:szCs w:val="22"/>
                </w:rPr>
                <w:t>11000</w:t>
              </w:r>
            </w:ins>
          </w:p>
        </w:tc>
        <w:tc>
          <w:tcPr>
            <w:tcW w:w="1064" w:type="dxa"/>
            <w:vAlign w:val="bottom"/>
            <w:tcPrChange w:id="4401" w:author="james" w:date="2016-03-29T12:15:00Z">
              <w:tcPr>
                <w:tcW w:w="1064" w:type="dxa"/>
              </w:tcPr>
            </w:tcPrChange>
          </w:tcPr>
          <w:p w14:paraId="3980125A" w14:textId="352063A5" w:rsidR="00E8076D" w:rsidRDefault="00E8076D" w:rsidP="00E8076D">
            <w:pPr>
              <w:jc w:val="right"/>
              <w:rPr>
                <w:ins w:id="4402" w:author="james" w:date="2016-03-29T12:14:00Z"/>
              </w:rPr>
              <w:pPrChange w:id="4403" w:author="james" w:date="2016-03-29T12:15:00Z">
                <w:pPr>
                  <w:jc w:val="both"/>
                </w:pPr>
              </w:pPrChange>
            </w:pPr>
            <w:ins w:id="4404" w:author="james" w:date="2016-03-29T12:15:00Z">
              <w:r>
                <w:rPr>
                  <w:rFonts w:ascii="Calibri" w:hAnsi="Calibri"/>
                  <w:color w:val="000000"/>
                  <w:sz w:val="22"/>
                  <w:szCs w:val="22"/>
                </w:rPr>
                <w:t>8</w:t>
              </w:r>
            </w:ins>
          </w:p>
        </w:tc>
        <w:tc>
          <w:tcPr>
            <w:tcW w:w="1064" w:type="dxa"/>
            <w:vAlign w:val="bottom"/>
            <w:tcPrChange w:id="4405" w:author="james" w:date="2016-03-29T12:15:00Z">
              <w:tcPr>
                <w:tcW w:w="1064" w:type="dxa"/>
              </w:tcPr>
            </w:tcPrChange>
          </w:tcPr>
          <w:p w14:paraId="014CCA6F" w14:textId="369B9186" w:rsidR="00E8076D" w:rsidRDefault="00E8076D" w:rsidP="00E8076D">
            <w:pPr>
              <w:jc w:val="right"/>
              <w:rPr>
                <w:ins w:id="4406" w:author="james" w:date="2016-03-29T12:14:00Z"/>
              </w:rPr>
              <w:pPrChange w:id="4407" w:author="james" w:date="2016-03-29T12:15:00Z">
                <w:pPr>
                  <w:jc w:val="both"/>
                </w:pPr>
              </w:pPrChange>
            </w:pPr>
            <w:ins w:id="4408" w:author="james" w:date="2016-03-29T12:15:00Z">
              <w:r>
                <w:rPr>
                  <w:rFonts w:ascii="Calibri" w:hAnsi="Calibri"/>
                  <w:color w:val="000000"/>
                  <w:sz w:val="22"/>
                  <w:szCs w:val="22"/>
                </w:rPr>
                <w:t>17</w:t>
              </w:r>
            </w:ins>
          </w:p>
        </w:tc>
        <w:tc>
          <w:tcPr>
            <w:tcW w:w="1064" w:type="dxa"/>
            <w:vAlign w:val="bottom"/>
            <w:tcPrChange w:id="4409" w:author="james" w:date="2016-03-29T12:15:00Z">
              <w:tcPr>
                <w:tcW w:w="1064" w:type="dxa"/>
              </w:tcPr>
            </w:tcPrChange>
          </w:tcPr>
          <w:p w14:paraId="79FEBF97" w14:textId="092AA0B1" w:rsidR="00E8076D" w:rsidRDefault="00E8076D" w:rsidP="00E8076D">
            <w:pPr>
              <w:jc w:val="right"/>
              <w:rPr>
                <w:ins w:id="4410" w:author="james" w:date="2016-03-29T12:14:00Z"/>
              </w:rPr>
              <w:pPrChange w:id="4411" w:author="james" w:date="2016-03-29T12:15:00Z">
                <w:pPr>
                  <w:jc w:val="both"/>
                </w:pPr>
              </w:pPrChange>
            </w:pPr>
            <w:ins w:id="4412" w:author="james" w:date="2016-03-29T12:15:00Z">
              <w:r>
                <w:rPr>
                  <w:rFonts w:ascii="Calibri" w:hAnsi="Calibri"/>
                  <w:color w:val="000000"/>
                  <w:sz w:val="22"/>
                  <w:szCs w:val="22"/>
                </w:rPr>
                <w:t>-8</w:t>
              </w:r>
            </w:ins>
          </w:p>
        </w:tc>
        <w:tc>
          <w:tcPr>
            <w:tcW w:w="1064" w:type="dxa"/>
            <w:vAlign w:val="bottom"/>
            <w:tcPrChange w:id="4413" w:author="james" w:date="2016-03-29T12:15:00Z">
              <w:tcPr>
                <w:tcW w:w="1064" w:type="dxa"/>
              </w:tcPr>
            </w:tcPrChange>
          </w:tcPr>
          <w:p w14:paraId="3D08F7B2" w14:textId="43636611" w:rsidR="00E8076D" w:rsidRDefault="00E8076D" w:rsidP="00E8076D">
            <w:pPr>
              <w:jc w:val="right"/>
              <w:rPr>
                <w:ins w:id="4414" w:author="james" w:date="2016-03-29T12:14:00Z"/>
              </w:rPr>
              <w:pPrChange w:id="4415" w:author="james" w:date="2016-03-29T12:15:00Z">
                <w:pPr>
                  <w:jc w:val="both"/>
                </w:pPr>
              </w:pPrChange>
            </w:pPr>
            <w:ins w:id="4416" w:author="james" w:date="2016-03-29T12:15:00Z">
              <w:r>
                <w:rPr>
                  <w:rFonts w:ascii="Calibri" w:hAnsi="Calibri"/>
                  <w:color w:val="000000"/>
                  <w:sz w:val="22"/>
                  <w:szCs w:val="22"/>
                </w:rPr>
                <w:t>-17</w:t>
              </w:r>
            </w:ins>
          </w:p>
        </w:tc>
        <w:tc>
          <w:tcPr>
            <w:tcW w:w="1064" w:type="dxa"/>
            <w:vAlign w:val="bottom"/>
            <w:tcPrChange w:id="4417" w:author="james" w:date="2016-03-29T12:15:00Z">
              <w:tcPr>
                <w:tcW w:w="1064" w:type="dxa"/>
              </w:tcPr>
            </w:tcPrChange>
          </w:tcPr>
          <w:p w14:paraId="1C134600" w14:textId="574F63C1" w:rsidR="00E8076D" w:rsidRDefault="00E8076D" w:rsidP="00E8076D">
            <w:pPr>
              <w:jc w:val="right"/>
              <w:rPr>
                <w:ins w:id="4418" w:author="james" w:date="2016-03-29T12:14:00Z"/>
              </w:rPr>
              <w:pPrChange w:id="4419" w:author="james" w:date="2016-03-29T12:15:00Z">
                <w:pPr>
                  <w:jc w:val="both"/>
                </w:pPr>
              </w:pPrChange>
            </w:pPr>
            <w:ins w:id="4420" w:author="james" w:date="2016-03-29T12:15:00Z">
              <w:r>
                <w:rPr>
                  <w:rFonts w:ascii="Calibri" w:hAnsi="Calibri"/>
                  <w:color w:val="000000"/>
                  <w:sz w:val="22"/>
                  <w:szCs w:val="22"/>
                </w:rPr>
                <w:t>-8</w:t>
              </w:r>
            </w:ins>
          </w:p>
        </w:tc>
        <w:tc>
          <w:tcPr>
            <w:tcW w:w="1064" w:type="dxa"/>
            <w:vAlign w:val="bottom"/>
            <w:tcPrChange w:id="4421" w:author="james" w:date="2016-03-29T12:15:00Z">
              <w:tcPr>
                <w:tcW w:w="1064" w:type="dxa"/>
              </w:tcPr>
            </w:tcPrChange>
          </w:tcPr>
          <w:p w14:paraId="2A713BC7" w14:textId="1BB2CB31" w:rsidR="00E8076D" w:rsidRDefault="00E8076D" w:rsidP="00E8076D">
            <w:pPr>
              <w:jc w:val="right"/>
              <w:rPr>
                <w:ins w:id="4422" w:author="james" w:date="2016-03-29T12:14:00Z"/>
              </w:rPr>
              <w:pPrChange w:id="4423" w:author="james" w:date="2016-03-29T12:15:00Z">
                <w:pPr>
                  <w:jc w:val="both"/>
                </w:pPr>
              </w:pPrChange>
            </w:pPr>
            <w:ins w:id="4424" w:author="james" w:date="2016-03-29T12:15:00Z">
              <w:r>
                <w:rPr>
                  <w:rFonts w:ascii="Calibri" w:hAnsi="Calibri"/>
                  <w:color w:val="000000"/>
                  <w:sz w:val="22"/>
                  <w:szCs w:val="22"/>
                </w:rPr>
                <w:t>-15</w:t>
              </w:r>
            </w:ins>
          </w:p>
        </w:tc>
        <w:tc>
          <w:tcPr>
            <w:tcW w:w="1064" w:type="dxa"/>
            <w:vAlign w:val="bottom"/>
            <w:tcPrChange w:id="4425" w:author="james" w:date="2016-03-29T12:15:00Z">
              <w:tcPr>
                <w:tcW w:w="1064" w:type="dxa"/>
              </w:tcPr>
            </w:tcPrChange>
          </w:tcPr>
          <w:p w14:paraId="550F0999" w14:textId="3529D5BE" w:rsidR="00E8076D" w:rsidRDefault="00E8076D" w:rsidP="00E8076D">
            <w:pPr>
              <w:jc w:val="right"/>
              <w:rPr>
                <w:ins w:id="4426" w:author="james" w:date="2016-03-29T12:14:00Z"/>
              </w:rPr>
              <w:pPrChange w:id="4427" w:author="james" w:date="2016-03-29T12:15:00Z">
                <w:pPr>
                  <w:jc w:val="both"/>
                </w:pPr>
              </w:pPrChange>
            </w:pPr>
            <w:ins w:id="4428" w:author="james" w:date="2016-03-29T12:15:00Z">
              <w:r>
                <w:rPr>
                  <w:rFonts w:ascii="Calibri" w:hAnsi="Calibri"/>
                  <w:color w:val="000000"/>
                  <w:sz w:val="22"/>
                  <w:szCs w:val="22"/>
                </w:rPr>
                <w:t>0</w:t>
              </w:r>
            </w:ins>
          </w:p>
        </w:tc>
        <w:tc>
          <w:tcPr>
            <w:tcW w:w="1064" w:type="dxa"/>
            <w:vAlign w:val="bottom"/>
            <w:tcPrChange w:id="4429" w:author="james" w:date="2016-03-29T12:15:00Z">
              <w:tcPr>
                <w:tcW w:w="1064" w:type="dxa"/>
              </w:tcPr>
            </w:tcPrChange>
          </w:tcPr>
          <w:p w14:paraId="3CF01749" w14:textId="20F9A3AE" w:rsidR="00E8076D" w:rsidRDefault="00E8076D" w:rsidP="00E8076D">
            <w:pPr>
              <w:jc w:val="right"/>
              <w:rPr>
                <w:ins w:id="4430" w:author="james" w:date="2016-03-29T12:14:00Z"/>
              </w:rPr>
              <w:pPrChange w:id="4431" w:author="james" w:date="2016-03-29T12:15:00Z">
                <w:pPr>
                  <w:jc w:val="both"/>
                </w:pPr>
              </w:pPrChange>
            </w:pPr>
            <w:ins w:id="4432" w:author="james" w:date="2016-03-29T12:15:00Z">
              <w:r>
                <w:rPr>
                  <w:rFonts w:ascii="Calibri" w:hAnsi="Calibri"/>
                  <w:color w:val="000000"/>
                  <w:sz w:val="22"/>
                  <w:szCs w:val="22"/>
                </w:rPr>
                <w:t>1</w:t>
              </w:r>
            </w:ins>
          </w:p>
        </w:tc>
      </w:tr>
      <w:tr w:rsidR="00E8076D" w14:paraId="4CBA945B" w14:textId="77777777" w:rsidTr="007B0E2C">
        <w:trPr>
          <w:ins w:id="4433" w:author="james" w:date="2016-03-29T12:14:00Z"/>
        </w:trPr>
        <w:tc>
          <w:tcPr>
            <w:tcW w:w="1064" w:type="dxa"/>
            <w:vAlign w:val="bottom"/>
            <w:tcPrChange w:id="4434" w:author="james" w:date="2016-03-29T12:15:00Z">
              <w:tcPr>
                <w:tcW w:w="1064" w:type="dxa"/>
              </w:tcPr>
            </w:tcPrChange>
          </w:tcPr>
          <w:p w14:paraId="3DF003D1" w14:textId="240912E5" w:rsidR="00E8076D" w:rsidRDefault="00E8076D" w:rsidP="00E8076D">
            <w:pPr>
              <w:jc w:val="right"/>
              <w:rPr>
                <w:ins w:id="4435" w:author="james" w:date="2016-03-29T12:14:00Z"/>
              </w:rPr>
              <w:pPrChange w:id="4436" w:author="james" w:date="2016-03-29T12:15:00Z">
                <w:pPr>
                  <w:jc w:val="both"/>
                </w:pPr>
              </w:pPrChange>
            </w:pPr>
            <w:ins w:id="4437" w:author="james" w:date="2016-03-29T12:15:00Z">
              <w:r>
                <w:rPr>
                  <w:rFonts w:ascii="Calibri" w:hAnsi="Calibri"/>
                  <w:color w:val="000000"/>
                  <w:sz w:val="22"/>
                  <w:szCs w:val="22"/>
                </w:rPr>
                <w:t>11001</w:t>
              </w:r>
            </w:ins>
          </w:p>
        </w:tc>
        <w:tc>
          <w:tcPr>
            <w:tcW w:w="1064" w:type="dxa"/>
            <w:vAlign w:val="bottom"/>
            <w:tcPrChange w:id="4438" w:author="james" w:date="2016-03-29T12:15:00Z">
              <w:tcPr>
                <w:tcW w:w="1064" w:type="dxa"/>
              </w:tcPr>
            </w:tcPrChange>
          </w:tcPr>
          <w:p w14:paraId="3BCF471C" w14:textId="0B269603" w:rsidR="00E8076D" w:rsidRDefault="00E8076D" w:rsidP="00E8076D">
            <w:pPr>
              <w:jc w:val="right"/>
              <w:rPr>
                <w:ins w:id="4439" w:author="james" w:date="2016-03-29T12:14:00Z"/>
              </w:rPr>
              <w:pPrChange w:id="4440" w:author="james" w:date="2016-03-29T12:15:00Z">
                <w:pPr>
                  <w:jc w:val="both"/>
                </w:pPr>
              </w:pPrChange>
            </w:pPr>
            <w:ins w:id="4441" w:author="james" w:date="2016-03-29T12:15:00Z">
              <w:r>
                <w:rPr>
                  <w:rFonts w:ascii="Calibri" w:hAnsi="Calibri"/>
                  <w:color w:val="000000"/>
                  <w:sz w:val="22"/>
                  <w:szCs w:val="22"/>
                </w:rPr>
                <w:t>9</w:t>
              </w:r>
            </w:ins>
          </w:p>
        </w:tc>
        <w:tc>
          <w:tcPr>
            <w:tcW w:w="1064" w:type="dxa"/>
            <w:vAlign w:val="bottom"/>
            <w:tcPrChange w:id="4442" w:author="james" w:date="2016-03-29T12:15:00Z">
              <w:tcPr>
                <w:tcW w:w="1064" w:type="dxa"/>
              </w:tcPr>
            </w:tcPrChange>
          </w:tcPr>
          <w:p w14:paraId="19E7E360" w14:textId="6255BB1E" w:rsidR="00E8076D" w:rsidRDefault="00E8076D" w:rsidP="00E8076D">
            <w:pPr>
              <w:jc w:val="right"/>
              <w:rPr>
                <w:ins w:id="4443" w:author="james" w:date="2016-03-29T12:14:00Z"/>
              </w:rPr>
              <w:pPrChange w:id="4444" w:author="james" w:date="2016-03-29T12:15:00Z">
                <w:pPr>
                  <w:jc w:val="both"/>
                </w:pPr>
              </w:pPrChange>
            </w:pPr>
            <w:ins w:id="4445" w:author="james" w:date="2016-03-29T12:15:00Z">
              <w:r>
                <w:rPr>
                  <w:rFonts w:ascii="Calibri" w:hAnsi="Calibri"/>
                  <w:color w:val="000000"/>
                  <w:sz w:val="22"/>
                  <w:szCs w:val="22"/>
                </w:rPr>
                <w:t>19</w:t>
              </w:r>
            </w:ins>
          </w:p>
        </w:tc>
        <w:tc>
          <w:tcPr>
            <w:tcW w:w="1064" w:type="dxa"/>
            <w:vAlign w:val="bottom"/>
            <w:tcPrChange w:id="4446" w:author="james" w:date="2016-03-29T12:15:00Z">
              <w:tcPr>
                <w:tcW w:w="1064" w:type="dxa"/>
              </w:tcPr>
            </w:tcPrChange>
          </w:tcPr>
          <w:p w14:paraId="700AAA6C" w14:textId="0DF8596D" w:rsidR="00E8076D" w:rsidRDefault="00E8076D" w:rsidP="00E8076D">
            <w:pPr>
              <w:jc w:val="right"/>
              <w:rPr>
                <w:ins w:id="4447" w:author="james" w:date="2016-03-29T12:14:00Z"/>
              </w:rPr>
              <w:pPrChange w:id="4448" w:author="james" w:date="2016-03-29T12:15:00Z">
                <w:pPr>
                  <w:jc w:val="both"/>
                </w:pPr>
              </w:pPrChange>
            </w:pPr>
            <w:ins w:id="4449" w:author="james" w:date="2016-03-29T12:15:00Z">
              <w:r>
                <w:rPr>
                  <w:rFonts w:ascii="Calibri" w:hAnsi="Calibri"/>
                  <w:color w:val="000000"/>
                  <w:sz w:val="22"/>
                  <w:szCs w:val="22"/>
                </w:rPr>
                <w:t>-9</w:t>
              </w:r>
            </w:ins>
          </w:p>
        </w:tc>
        <w:tc>
          <w:tcPr>
            <w:tcW w:w="1064" w:type="dxa"/>
            <w:vAlign w:val="bottom"/>
            <w:tcPrChange w:id="4450" w:author="james" w:date="2016-03-29T12:15:00Z">
              <w:tcPr>
                <w:tcW w:w="1064" w:type="dxa"/>
              </w:tcPr>
            </w:tcPrChange>
          </w:tcPr>
          <w:p w14:paraId="6438D530" w14:textId="0B8B50D1" w:rsidR="00E8076D" w:rsidRDefault="00E8076D" w:rsidP="00E8076D">
            <w:pPr>
              <w:jc w:val="right"/>
              <w:rPr>
                <w:ins w:id="4451" w:author="james" w:date="2016-03-29T12:14:00Z"/>
              </w:rPr>
              <w:pPrChange w:id="4452" w:author="james" w:date="2016-03-29T12:15:00Z">
                <w:pPr>
                  <w:jc w:val="both"/>
                </w:pPr>
              </w:pPrChange>
            </w:pPr>
            <w:ins w:id="4453" w:author="james" w:date="2016-03-29T12:15:00Z">
              <w:r>
                <w:rPr>
                  <w:rFonts w:ascii="Calibri" w:hAnsi="Calibri"/>
                  <w:color w:val="000000"/>
                  <w:sz w:val="22"/>
                  <w:szCs w:val="22"/>
                </w:rPr>
                <w:t>-19</w:t>
              </w:r>
            </w:ins>
          </w:p>
        </w:tc>
        <w:tc>
          <w:tcPr>
            <w:tcW w:w="1064" w:type="dxa"/>
            <w:vAlign w:val="bottom"/>
            <w:tcPrChange w:id="4454" w:author="james" w:date="2016-03-29T12:15:00Z">
              <w:tcPr>
                <w:tcW w:w="1064" w:type="dxa"/>
              </w:tcPr>
            </w:tcPrChange>
          </w:tcPr>
          <w:p w14:paraId="73577843" w14:textId="7AA80776" w:rsidR="00E8076D" w:rsidRDefault="00E8076D" w:rsidP="00E8076D">
            <w:pPr>
              <w:jc w:val="right"/>
              <w:rPr>
                <w:ins w:id="4455" w:author="james" w:date="2016-03-29T12:14:00Z"/>
              </w:rPr>
              <w:pPrChange w:id="4456" w:author="james" w:date="2016-03-29T12:15:00Z">
                <w:pPr>
                  <w:jc w:val="both"/>
                </w:pPr>
              </w:pPrChange>
            </w:pPr>
            <w:ins w:id="4457" w:author="james" w:date="2016-03-29T12:15:00Z">
              <w:r>
                <w:rPr>
                  <w:rFonts w:ascii="Calibri" w:hAnsi="Calibri"/>
                  <w:color w:val="000000"/>
                  <w:sz w:val="22"/>
                  <w:szCs w:val="22"/>
                </w:rPr>
                <w:t>-7</w:t>
              </w:r>
            </w:ins>
          </w:p>
        </w:tc>
        <w:tc>
          <w:tcPr>
            <w:tcW w:w="1064" w:type="dxa"/>
            <w:vAlign w:val="bottom"/>
            <w:tcPrChange w:id="4458" w:author="james" w:date="2016-03-29T12:15:00Z">
              <w:tcPr>
                <w:tcW w:w="1064" w:type="dxa"/>
              </w:tcPr>
            </w:tcPrChange>
          </w:tcPr>
          <w:p w14:paraId="7DAD9CC5" w14:textId="1B333A26" w:rsidR="00E8076D" w:rsidRDefault="00E8076D" w:rsidP="00E8076D">
            <w:pPr>
              <w:jc w:val="right"/>
              <w:rPr>
                <w:ins w:id="4459" w:author="james" w:date="2016-03-29T12:14:00Z"/>
              </w:rPr>
              <w:pPrChange w:id="4460" w:author="james" w:date="2016-03-29T12:15:00Z">
                <w:pPr>
                  <w:jc w:val="both"/>
                </w:pPr>
              </w:pPrChange>
            </w:pPr>
            <w:ins w:id="4461" w:author="james" w:date="2016-03-29T12:15:00Z">
              <w:r>
                <w:rPr>
                  <w:rFonts w:ascii="Calibri" w:hAnsi="Calibri"/>
                  <w:color w:val="000000"/>
                  <w:sz w:val="22"/>
                  <w:szCs w:val="22"/>
                </w:rPr>
                <w:t>-13</w:t>
              </w:r>
            </w:ins>
          </w:p>
        </w:tc>
        <w:tc>
          <w:tcPr>
            <w:tcW w:w="1064" w:type="dxa"/>
            <w:vAlign w:val="bottom"/>
            <w:tcPrChange w:id="4462" w:author="james" w:date="2016-03-29T12:15:00Z">
              <w:tcPr>
                <w:tcW w:w="1064" w:type="dxa"/>
              </w:tcPr>
            </w:tcPrChange>
          </w:tcPr>
          <w:p w14:paraId="08642A48" w14:textId="174A7616" w:rsidR="00E8076D" w:rsidRDefault="00E8076D" w:rsidP="00E8076D">
            <w:pPr>
              <w:jc w:val="right"/>
              <w:rPr>
                <w:ins w:id="4463" w:author="james" w:date="2016-03-29T12:14:00Z"/>
              </w:rPr>
              <w:pPrChange w:id="4464" w:author="james" w:date="2016-03-29T12:15:00Z">
                <w:pPr>
                  <w:jc w:val="both"/>
                </w:pPr>
              </w:pPrChange>
            </w:pPr>
            <w:ins w:id="4465" w:author="james" w:date="2016-03-29T12:15:00Z">
              <w:r>
                <w:rPr>
                  <w:rFonts w:ascii="Calibri" w:hAnsi="Calibri"/>
                  <w:color w:val="000000"/>
                  <w:sz w:val="22"/>
                  <w:szCs w:val="22"/>
                </w:rPr>
                <w:t>1</w:t>
              </w:r>
            </w:ins>
          </w:p>
        </w:tc>
        <w:tc>
          <w:tcPr>
            <w:tcW w:w="1064" w:type="dxa"/>
            <w:vAlign w:val="bottom"/>
            <w:tcPrChange w:id="4466" w:author="james" w:date="2016-03-29T12:15:00Z">
              <w:tcPr>
                <w:tcW w:w="1064" w:type="dxa"/>
              </w:tcPr>
            </w:tcPrChange>
          </w:tcPr>
          <w:p w14:paraId="05B6B140" w14:textId="1EA0D8E6" w:rsidR="00E8076D" w:rsidRDefault="00E8076D" w:rsidP="00E8076D">
            <w:pPr>
              <w:jc w:val="right"/>
              <w:rPr>
                <w:ins w:id="4467" w:author="james" w:date="2016-03-29T12:14:00Z"/>
              </w:rPr>
              <w:pPrChange w:id="4468" w:author="james" w:date="2016-03-29T12:15:00Z">
                <w:pPr>
                  <w:jc w:val="both"/>
                </w:pPr>
              </w:pPrChange>
            </w:pPr>
            <w:ins w:id="4469" w:author="james" w:date="2016-03-29T12:15:00Z">
              <w:r>
                <w:rPr>
                  <w:rFonts w:ascii="Calibri" w:hAnsi="Calibri"/>
                  <w:color w:val="000000"/>
                  <w:sz w:val="22"/>
                  <w:szCs w:val="22"/>
                </w:rPr>
                <w:t>3</w:t>
              </w:r>
            </w:ins>
          </w:p>
        </w:tc>
      </w:tr>
      <w:tr w:rsidR="00E8076D" w14:paraId="223B4638" w14:textId="77777777" w:rsidTr="007B0E2C">
        <w:trPr>
          <w:ins w:id="4470" w:author="james" w:date="2016-03-29T12:14:00Z"/>
        </w:trPr>
        <w:tc>
          <w:tcPr>
            <w:tcW w:w="1064" w:type="dxa"/>
            <w:vAlign w:val="bottom"/>
            <w:tcPrChange w:id="4471" w:author="james" w:date="2016-03-29T12:15:00Z">
              <w:tcPr>
                <w:tcW w:w="1064" w:type="dxa"/>
              </w:tcPr>
            </w:tcPrChange>
          </w:tcPr>
          <w:p w14:paraId="2CDA3210" w14:textId="1BADBE28" w:rsidR="00E8076D" w:rsidRDefault="00E8076D" w:rsidP="00E8076D">
            <w:pPr>
              <w:jc w:val="right"/>
              <w:rPr>
                <w:ins w:id="4472" w:author="james" w:date="2016-03-29T12:14:00Z"/>
              </w:rPr>
              <w:pPrChange w:id="4473" w:author="james" w:date="2016-03-29T12:15:00Z">
                <w:pPr>
                  <w:jc w:val="both"/>
                </w:pPr>
              </w:pPrChange>
            </w:pPr>
            <w:ins w:id="4474" w:author="james" w:date="2016-03-29T12:15:00Z">
              <w:r>
                <w:rPr>
                  <w:rFonts w:ascii="Calibri" w:hAnsi="Calibri"/>
                  <w:color w:val="000000"/>
                  <w:sz w:val="22"/>
                  <w:szCs w:val="22"/>
                </w:rPr>
                <w:t>11010</w:t>
              </w:r>
            </w:ins>
          </w:p>
        </w:tc>
        <w:tc>
          <w:tcPr>
            <w:tcW w:w="1064" w:type="dxa"/>
            <w:vAlign w:val="bottom"/>
            <w:tcPrChange w:id="4475" w:author="james" w:date="2016-03-29T12:15:00Z">
              <w:tcPr>
                <w:tcW w:w="1064" w:type="dxa"/>
              </w:tcPr>
            </w:tcPrChange>
          </w:tcPr>
          <w:p w14:paraId="49BF62D5" w14:textId="7364CCC2" w:rsidR="00E8076D" w:rsidRDefault="00E8076D" w:rsidP="00E8076D">
            <w:pPr>
              <w:jc w:val="right"/>
              <w:rPr>
                <w:ins w:id="4476" w:author="james" w:date="2016-03-29T12:14:00Z"/>
              </w:rPr>
              <w:pPrChange w:id="4477" w:author="james" w:date="2016-03-29T12:15:00Z">
                <w:pPr>
                  <w:jc w:val="both"/>
                </w:pPr>
              </w:pPrChange>
            </w:pPr>
            <w:ins w:id="4478" w:author="james" w:date="2016-03-29T12:15:00Z">
              <w:r>
                <w:rPr>
                  <w:rFonts w:ascii="Calibri" w:hAnsi="Calibri"/>
                  <w:color w:val="000000"/>
                  <w:sz w:val="22"/>
                  <w:szCs w:val="22"/>
                </w:rPr>
                <w:t>10</w:t>
              </w:r>
            </w:ins>
          </w:p>
        </w:tc>
        <w:tc>
          <w:tcPr>
            <w:tcW w:w="1064" w:type="dxa"/>
            <w:vAlign w:val="bottom"/>
            <w:tcPrChange w:id="4479" w:author="james" w:date="2016-03-29T12:15:00Z">
              <w:tcPr>
                <w:tcW w:w="1064" w:type="dxa"/>
              </w:tcPr>
            </w:tcPrChange>
          </w:tcPr>
          <w:p w14:paraId="4E3F691C" w14:textId="7D103292" w:rsidR="00E8076D" w:rsidRDefault="00E8076D" w:rsidP="00E8076D">
            <w:pPr>
              <w:jc w:val="right"/>
              <w:rPr>
                <w:ins w:id="4480" w:author="james" w:date="2016-03-29T12:14:00Z"/>
              </w:rPr>
              <w:pPrChange w:id="4481" w:author="james" w:date="2016-03-29T12:15:00Z">
                <w:pPr>
                  <w:jc w:val="both"/>
                </w:pPr>
              </w:pPrChange>
            </w:pPr>
            <w:ins w:id="4482" w:author="james" w:date="2016-03-29T12:15:00Z">
              <w:r>
                <w:rPr>
                  <w:rFonts w:ascii="Calibri" w:hAnsi="Calibri"/>
                  <w:color w:val="000000"/>
                  <w:sz w:val="22"/>
                  <w:szCs w:val="22"/>
                </w:rPr>
                <w:t>21</w:t>
              </w:r>
            </w:ins>
          </w:p>
        </w:tc>
        <w:tc>
          <w:tcPr>
            <w:tcW w:w="1064" w:type="dxa"/>
            <w:vAlign w:val="bottom"/>
            <w:tcPrChange w:id="4483" w:author="james" w:date="2016-03-29T12:15:00Z">
              <w:tcPr>
                <w:tcW w:w="1064" w:type="dxa"/>
              </w:tcPr>
            </w:tcPrChange>
          </w:tcPr>
          <w:p w14:paraId="71B027F1" w14:textId="7171143B" w:rsidR="00E8076D" w:rsidRDefault="00E8076D" w:rsidP="00E8076D">
            <w:pPr>
              <w:jc w:val="right"/>
              <w:rPr>
                <w:ins w:id="4484" w:author="james" w:date="2016-03-29T12:14:00Z"/>
              </w:rPr>
              <w:pPrChange w:id="4485" w:author="james" w:date="2016-03-29T12:15:00Z">
                <w:pPr>
                  <w:jc w:val="both"/>
                </w:pPr>
              </w:pPrChange>
            </w:pPr>
            <w:ins w:id="4486" w:author="james" w:date="2016-03-29T12:15:00Z">
              <w:r>
                <w:rPr>
                  <w:rFonts w:ascii="Calibri" w:hAnsi="Calibri"/>
                  <w:color w:val="000000"/>
                  <w:sz w:val="22"/>
                  <w:szCs w:val="22"/>
                </w:rPr>
                <w:t>-10</w:t>
              </w:r>
            </w:ins>
          </w:p>
        </w:tc>
        <w:tc>
          <w:tcPr>
            <w:tcW w:w="1064" w:type="dxa"/>
            <w:vAlign w:val="bottom"/>
            <w:tcPrChange w:id="4487" w:author="james" w:date="2016-03-29T12:15:00Z">
              <w:tcPr>
                <w:tcW w:w="1064" w:type="dxa"/>
              </w:tcPr>
            </w:tcPrChange>
          </w:tcPr>
          <w:p w14:paraId="0DF9416A" w14:textId="1A220BC1" w:rsidR="00E8076D" w:rsidRDefault="00E8076D" w:rsidP="00E8076D">
            <w:pPr>
              <w:jc w:val="right"/>
              <w:rPr>
                <w:ins w:id="4488" w:author="james" w:date="2016-03-29T12:14:00Z"/>
              </w:rPr>
              <w:pPrChange w:id="4489" w:author="james" w:date="2016-03-29T12:15:00Z">
                <w:pPr>
                  <w:jc w:val="both"/>
                </w:pPr>
              </w:pPrChange>
            </w:pPr>
            <w:ins w:id="4490" w:author="james" w:date="2016-03-29T12:15:00Z">
              <w:r>
                <w:rPr>
                  <w:rFonts w:ascii="Calibri" w:hAnsi="Calibri"/>
                  <w:color w:val="000000"/>
                  <w:sz w:val="22"/>
                  <w:szCs w:val="22"/>
                </w:rPr>
                <w:t>-21</w:t>
              </w:r>
            </w:ins>
          </w:p>
        </w:tc>
        <w:tc>
          <w:tcPr>
            <w:tcW w:w="1064" w:type="dxa"/>
            <w:vAlign w:val="bottom"/>
            <w:tcPrChange w:id="4491" w:author="james" w:date="2016-03-29T12:15:00Z">
              <w:tcPr>
                <w:tcW w:w="1064" w:type="dxa"/>
              </w:tcPr>
            </w:tcPrChange>
          </w:tcPr>
          <w:p w14:paraId="2E4F3289" w14:textId="2729A961" w:rsidR="00E8076D" w:rsidRDefault="00E8076D" w:rsidP="00E8076D">
            <w:pPr>
              <w:jc w:val="right"/>
              <w:rPr>
                <w:ins w:id="4492" w:author="james" w:date="2016-03-29T12:14:00Z"/>
              </w:rPr>
              <w:pPrChange w:id="4493" w:author="james" w:date="2016-03-29T12:15:00Z">
                <w:pPr>
                  <w:jc w:val="both"/>
                </w:pPr>
              </w:pPrChange>
            </w:pPr>
            <w:ins w:id="4494" w:author="james" w:date="2016-03-29T12:15:00Z">
              <w:r>
                <w:rPr>
                  <w:rFonts w:ascii="Calibri" w:hAnsi="Calibri"/>
                  <w:color w:val="000000"/>
                  <w:sz w:val="22"/>
                  <w:szCs w:val="22"/>
                </w:rPr>
                <w:t>-6</w:t>
              </w:r>
            </w:ins>
          </w:p>
        </w:tc>
        <w:tc>
          <w:tcPr>
            <w:tcW w:w="1064" w:type="dxa"/>
            <w:vAlign w:val="bottom"/>
            <w:tcPrChange w:id="4495" w:author="james" w:date="2016-03-29T12:15:00Z">
              <w:tcPr>
                <w:tcW w:w="1064" w:type="dxa"/>
              </w:tcPr>
            </w:tcPrChange>
          </w:tcPr>
          <w:p w14:paraId="2F527FFF" w14:textId="0453C5E9" w:rsidR="00E8076D" w:rsidRDefault="00E8076D" w:rsidP="00E8076D">
            <w:pPr>
              <w:jc w:val="right"/>
              <w:rPr>
                <w:ins w:id="4496" w:author="james" w:date="2016-03-29T12:14:00Z"/>
              </w:rPr>
              <w:pPrChange w:id="4497" w:author="james" w:date="2016-03-29T12:15:00Z">
                <w:pPr>
                  <w:jc w:val="both"/>
                </w:pPr>
              </w:pPrChange>
            </w:pPr>
            <w:ins w:id="4498" w:author="james" w:date="2016-03-29T12:15:00Z">
              <w:r>
                <w:rPr>
                  <w:rFonts w:ascii="Calibri" w:hAnsi="Calibri"/>
                  <w:color w:val="000000"/>
                  <w:sz w:val="22"/>
                  <w:szCs w:val="22"/>
                </w:rPr>
                <w:t>-11</w:t>
              </w:r>
            </w:ins>
          </w:p>
        </w:tc>
        <w:tc>
          <w:tcPr>
            <w:tcW w:w="1064" w:type="dxa"/>
            <w:vAlign w:val="bottom"/>
            <w:tcPrChange w:id="4499" w:author="james" w:date="2016-03-29T12:15:00Z">
              <w:tcPr>
                <w:tcW w:w="1064" w:type="dxa"/>
              </w:tcPr>
            </w:tcPrChange>
          </w:tcPr>
          <w:p w14:paraId="0B052565" w14:textId="1CDC1CB1" w:rsidR="00E8076D" w:rsidRDefault="00E8076D" w:rsidP="00E8076D">
            <w:pPr>
              <w:jc w:val="right"/>
              <w:rPr>
                <w:ins w:id="4500" w:author="james" w:date="2016-03-29T12:14:00Z"/>
              </w:rPr>
              <w:pPrChange w:id="4501" w:author="james" w:date="2016-03-29T12:15:00Z">
                <w:pPr>
                  <w:jc w:val="both"/>
                </w:pPr>
              </w:pPrChange>
            </w:pPr>
            <w:ins w:id="4502" w:author="james" w:date="2016-03-29T12:15:00Z">
              <w:r>
                <w:rPr>
                  <w:rFonts w:ascii="Calibri" w:hAnsi="Calibri"/>
                  <w:color w:val="000000"/>
                  <w:sz w:val="22"/>
                  <w:szCs w:val="22"/>
                </w:rPr>
                <w:t>3</w:t>
              </w:r>
            </w:ins>
          </w:p>
        </w:tc>
        <w:tc>
          <w:tcPr>
            <w:tcW w:w="1064" w:type="dxa"/>
            <w:vAlign w:val="bottom"/>
            <w:tcPrChange w:id="4503" w:author="james" w:date="2016-03-29T12:15:00Z">
              <w:tcPr>
                <w:tcW w:w="1064" w:type="dxa"/>
              </w:tcPr>
            </w:tcPrChange>
          </w:tcPr>
          <w:p w14:paraId="5F78394E" w14:textId="434569BF" w:rsidR="00E8076D" w:rsidRDefault="00E8076D" w:rsidP="00E8076D">
            <w:pPr>
              <w:jc w:val="right"/>
              <w:rPr>
                <w:ins w:id="4504" w:author="james" w:date="2016-03-29T12:14:00Z"/>
              </w:rPr>
              <w:pPrChange w:id="4505" w:author="james" w:date="2016-03-29T12:15:00Z">
                <w:pPr>
                  <w:jc w:val="both"/>
                </w:pPr>
              </w:pPrChange>
            </w:pPr>
            <w:ins w:id="4506" w:author="james" w:date="2016-03-29T12:15:00Z">
              <w:r>
                <w:rPr>
                  <w:rFonts w:ascii="Calibri" w:hAnsi="Calibri"/>
                  <w:color w:val="000000"/>
                  <w:sz w:val="22"/>
                  <w:szCs w:val="22"/>
                </w:rPr>
                <w:t>7</w:t>
              </w:r>
            </w:ins>
          </w:p>
        </w:tc>
      </w:tr>
      <w:tr w:rsidR="00E8076D" w14:paraId="2CA41A2E" w14:textId="77777777" w:rsidTr="007B0E2C">
        <w:trPr>
          <w:ins w:id="4507" w:author="james" w:date="2016-03-29T12:14:00Z"/>
        </w:trPr>
        <w:tc>
          <w:tcPr>
            <w:tcW w:w="1064" w:type="dxa"/>
            <w:vAlign w:val="bottom"/>
            <w:tcPrChange w:id="4508" w:author="james" w:date="2016-03-29T12:15:00Z">
              <w:tcPr>
                <w:tcW w:w="1064" w:type="dxa"/>
              </w:tcPr>
            </w:tcPrChange>
          </w:tcPr>
          <w:p w14:paraId="5701A6DD" w14:textId="58F6AE1C" w:rsidR="00E8076D" w:rsidRDefault="00E8076D" w:rsidP="00E8076D">
            <w:pPr>
              <w:jc w:val="right"/>
              <w:rPr>
                <w:ins w:id="4509" w:author="james" w:date="2016-03-29T12:14:00Z"/>
              </w:rPr>
              <w:pPrChange w:id="4510" w:author="james" w:date="2016-03-29T12:15:00Z">
                <w:pPr>
                  <w:jc w:val="both"/>
                </w:pPr>
              </w:pPrChange>
            </w:pPr>
            <w:ins w:id="4511" w:author="james" w:date="2016-03-29T12:15:00Z">
              <w:r>
                <w:rPr>
                  <w:rFonts w:ascii="Calibri" w:hAnsi="Calibri"/>
                  <w:color w:val="000000"/>
                  <w:sz w:val="22"/>
                  <w:szCs w:val="22"/>
                </w:rPr>
                <w:t>11011</w:t>
              </w:r>
            </w:ins>
          </w:p>
        </w:tc>
        <w:tc>
          <w:tcPr>
            <w:tcW w:w="1064" w:type="dxa"/>
            <w:vAlign w:val="bottom"/>
            <w:tcPrChange w:id="4512" w:author="james" w:date="2016-03-29T12:15:00Z">
              <w:tcPr>
                <w:tcW w:w="1064" w:type="dxa"/>
              </w:tcPr>
            </w:tcPrChange>
          </w:tcPr>
          <w:p w14:paraId="756B41ED" w14:textId="0A824D54" w:rsidR="00E8076D" w:rsidRDefault="00E8076D" w:rsidP="00E8076D">
            <w:pPr>
              <w:jc w:val="right"/>
              <w:rPr>
                <w:ins w:id="4513" w:author="james" w:date="2016-03-29T12:14:00Z"/>
              </w:rPr>
              <w:pPrChange w:id="4514" w:author="james" w:date="2016-03-29T12:15:00Z">
                <w:pPr>
                  <w:jc w:val="both"/>
                </w:pPr>
              </w:pPrChange>
            </w:pPr>
            <w:ins w:id="4515" w:author="james" w:date="2016-03-29T12:15:00Z">
              <w:r>
                <w:rPr>
                  <w:rFonts w:ascii="Calibri" w:hAnsi="Calibri"/>
                  <w:color w:val="000000"/>
                  <w:sz w:val="22"/>
                  <w:szCs w:val="22"/>
                </w:rPr>
                <w:t>11</w:t>
              </w:r>
            </w:ins>
          </w:p>
        </w:tc>
        <w:tc>
          <w:tcPr>
            <w:tcW w:w="1064" w:type="dxa"/>
            <w:vAlign w:val="bottom"/>
            <w:tcPrChange w:id="4516" w:author="james" w:date="2016-03-29T12:15:00Z">
              <w:tcPr>
                <w:tcW w:w="1064" w:type="dxa"/>
              </w:tcPr>
            </w:tcPrChange>
          </w:tcPr>
          <w:p w14:paraId="2ECD128A" w14:textId="43DD4B3C" w:rsidR="00E8076D" w:rsidRDefault="00E8076D" w:rsidP="00E8076D">
            <w:pPr>
              <w:jc w:val="right"/>
              <w:rPr>
                <w:ins w:id="4517" w:author="james" w:date="2016-03-29T12:14:00Z"/>
              </w:rPr>
              <w:pPrChange w:id="4518" w:author="james" w:date="2016-03-29T12:15:00Z">
                <w:pPr>
                  <w:jc w:val="both"/>
                </w:pPr>
              </w:pPrChange>
            </w:pPr>
            <w:ins w:id="4519" w:author="james" w:date="2016-03-29T12:15:00Z">
              <w:r>
                <w:rPr>
                  <w:rFonts w:ascii="Calibri" w:hAnsi="Calibri"/>
                  <w:color w:val="000000"/>
                  <w:sz w:val="22"/>
                  <w:szCs w:val="22"/>
                </w:rPr>
                <w:t>23</w:t>
              </w:r>
            </w:ins>
          </w:p>
        </w:tc>
        <w:tc>
          <w:tcPr>
            <w:tcW w:w="1064" w:type="dxa"/>
            <w:vAlign w:val="bottom"/>
            <w:tcPrChange w:id="4520" w:author="james" w:date="2016-03-29T12:15:00Z">
              <w:tcPr>
                <w:tcW w:w="1064" w:type="dxa"/>
              </w:tcPr>
            </w:tcPrChange>
          </w:tcPr>
          <w:p w14:paraId="0C4D1246" w14:textId="1B9C0DB9" w:rsidR="00E8076D" w:rsidRDefault="00E8076D" w:rsidP="00E8076D">
            <w:pPr>
              <w:jc w:val="right"/>
              <w:rPr>
                <w:ins w:id="4521" w:author="james" w:date="2016-03-29T12:14:00Z"/>
              </w:rPr>
              <w:pPrChange w:id="4522" w:author="james" w:date="2016-03-29T12:15:00Z">
                <w:pPr>
                  <w:jc w:val="both"/>
                </w:pPr>
              </w:pPrChange>
            </w:pPr>
            <w:ins w:id="4523" w:author="james" w:date="2016-03-29T12:15:00Z">
              <w:r>
                <w:rPr>
                  <w:rFonts w:ascii="Calibri" w:hAnsi="Calibri"/>
                  <w:color w:val="000000"/>
                  <w:sz w:val="22"/>
                  <w:szCs w:val="22"/>
                </w:rPr>
                <w:t>-11</w:t>
              </w:r>
            </w:ins>
          </w:p>
        </w:tc>
        <w:tc>
          <w:tcPr>
            <w:tcW w:w="1064" w:type="dxa"/>
            <w:vAlign w:val="bottom"/>
            <w:tcPrChange w:id="4524" w:author="james" w:date="2016-03-29T12:15:00Z">
              <w:tcPr>
                <w:tcW w:w="1064" w:type="dxa"/>
              </w:tcPr>
            </w:tcPrChange>
          </w:tcPr>
          <w:p w14:paraId="03C2CE9E" w14:textId="4CC72C47" w:rsidR="00E8076D" w:rsidRDefault="00E8076D" w:rsidP="00E8076D">
            <w:pPr>
              <w:jc w:val="right"/>
              <w:rPr>
                <w:ins w:id="4525" w:author="james" w:date="2016-03-29T12:14:00Z"/>
              </w:rPr>
              <w:pPrChange w:id="4526" w:author="james" w:date="2016-03-29T12:15:00Z">
                <w:pPr>
                  <w:jc w:val="both"/>
                </w:pPr>
              </w:pPrChange>
            </w:pPr>
            <w:ins w:id="4527" w:author="james" w:date="2016-03-29T12:15:00Z">
              <w:r>
                <w:rPr>
                  <w:rFonts w:ascii="Calibri" w:hAnsi="Calibri"/>
                  <w:color w:val="000000"/>
                  <w:sz w:val="22"/>
                  <w:szCs w:val="22"/>
                </w:rPr>
                <w:t>-23</w:t>
              </w:r>
            </w:ins>
          </w:p>
        </w:tc>
        <w:tc>
          <w:tcPr>
            <w:tcW w:w="1064" w:type="dxa"/>
            <w:vAlign w:val="bottom"/>
            <w:tcPrChange w:id="4528" w:author="james" w:date="2016-03-29T12:15:00Z">
              <w:tcPr>
                <w:tcW w:w="1064" w:type="dxa"/>
              </w:tcPr>
            </w:tcPrChange>
          </w:tcPr>
          <w:p w14:paraId="637D25F0" w14:textId="0FFA70DE" w:rsidR="00E8076D" w:rsidRDefault="00E8076D" w:rsidP="00E8076D">
            <w:pPr>
              <w:jc w:val="right"/>
              <w:rPr>
                <w:ins w:id="4529" w:author="james" w:date="2016-03-29T12:14:00Z"/>
              </w:rPr>
              <w:pPrChange w:id="4530" w:author="james" w:date="2016-03-29T12:15:00Z">
                <w:pPr>
                  <w:jc w:val="both"/>
                </w:pPr>
              </w:pPrChange>
            </w:pPr>
            <w:ins w:id="4531" w:author="james" w:date="2016-03-29T12:15:00Z">
              <w:r>
                <w:rPr>
                  <w:rFonts w:ascii="Calibri" w:hAnsi="Calibri"/>
                  <w:color w:val="000000"/>
                  <w:sz w:val="22"/>
                  <w:szCs w:val="22"/>
                </w:rPr>
                <w:t>-5</w:t>
              </w:r>
            </w:ins>
          </w:p>
        </w:tc>
        <w:tc>
          <w:tcPr>
            <w:tcW w:w="1064" w:type="dxa"/>
            <w:vAlign w:val="bottom"/>
            <w:tcPrChange w:id="4532" w:author="james" w:date="2016-03-29T12:15:00Z">
              <w:tcPr>
                <w:tcW w:w="1064" w:type="dxa"/>
              </w:tcPr>
            </w:tcPrChange>
          </w:tcPr>
          <w:p w14:paraId="53255E46" w14:textId="15C8BCA8" w:rsidR="00E8076D" w:rsidRDefault="00E8076D" w:rsidP="00E8076D">
            <w:pPr>
              <w:jc w:val="right"/>
              <w:rPr>
                <w:ins w:id="4533" w:author="james" w:date="2016-03-29T12:14:00Z"/>
              </w:rPr>
              <w:pPrChange w:id="4534" w:author="james" w:date="2016-03-29T12:15:00Z">
                <w:pPr>
                  <w:jc w:val="both"/>
                </w:pPr>
              </w:pPrChange>
            </w:pPr>
            <w:ins w:id="4535" w:author="james" w:date="2016-03-29T12:15:00Z">
              <w:r>
                <w:rPr>
                  <w:rFonts w:ascii="Calibri" w:hAnsi="Calibri"/>
                  <w:color w:val="000000"/>
                  <w:sz w:val="22"/>
                  <w:szCs w:val="22"/>
                </w:rPr>
                <w:t>-9</w:t>
              </w:r>
            </w:ins>
          </w:p>
        </w:tc>
        <w:tc>
          <w:tcPr>
            <w:tcW w:w="1064" w:type="dxa"/>
            <w:vAlign w:val="bottom"/>
            <w:tcPrChange w:id="4536" w:author="james" w:date="2016-03-29T12:15:00Z">
              <w:tcPr>
                <w:tcW w:w="1064" w:type="dxa"/>
              </w:tcPr>
            </w:tcPrChange>
          </w:tcPr>
          <w:p w14:paraId="5B9E8775" w14:textId="50FA41DC" w:rsidR="00E8076D" w:rsidRDefault="00E8076D" w:rsidP="00E8076D">
            <w:pPr>
              <w:jc w:val="right"/>
              <w:rPr>
                <w:ins w:id="4537" w:author="james" w:date="2016-03-29T12:14:00Z"/>
              </w:rPr>
              <w:pPrChange w:id="4538" w:author="james" w:date="2016-03-29T12:15:00Z">
                <w:pPr>
                  <w:jc w:val="both"/>
                </w:pPr>
              </w:pPrChange>
            </w:pPr>
            <w:ins w:id="4539" w:author="james" w:date="2016-03-29T12:15:00Z">
              <w:r>
                <w:rPr>
                  <w:rFonts w:ascii="Calibri" w:hAnsi="Calibri"/>
                  <w:color w:val="000000"/>
                  <w:sz w:val="22"/>
                  <w:szCs w:val="22"/>
                </w:rPr>
                <w:t>2</w:t>
              </w:r>
            </w:ins>
          </w:p>
        </w:tc>
        <w:tc>
          <w:tcPr>
            <w:tcW w:w="1064" w:type="dxa"/>
            <w:vAlign w:val="bottom"/>
            <w:tcPrChange w:id="4540" w:author="james" w:date="2016-03-29T12:15:00Z">
              <w:tcPr>
                <w:tcW w:w="1064" w:type="dxa"/>
              </w:tcPr>
            </w:tcPrChange>
          </w:tcPr>
          <w:p w14:paraId="6BBF8026" w14:textId="2BBD840B" w:rsidR="00E8076D" w:rsidRDefault="00E8076D" w:rsidP="00E8076D">
            <w:pPr>
              <w:jc w:val="right"/>
              <w:rPr>
                <w:ins w:id="4541" w:author="james" w:date="2016-03-29T12:14:00Z"/>
              </w:rPr>
              <w:pPrChange w:id="4542" w:author="james" w:date="2016-03-29T12:15:00Z">
                <w:pPr>
                  <w:jc w:val="both"/>
                </w:pPr>
              </w:pPrChange>
            </w:pPr>
            <w:ins w:id="4543" w:author="james" w:date="2016-03-29T12:15:00Z">
              <w:r>
                <w:rPr>
                  <w:rFonts w:ascii="Calibri" w:hAnsi="Calibri"/>
                  <w:color w:val="000000"/>
                  <w:sz w:val="22"/>
                  <w:szCs w:val="22"/>
                </w:rPr>
                <w:t>5</w:t>
              </w:r>
            </w:ins>
          </w:p>
        </w:tc>
      </w:tr>
      <w:tr w:rsidR="00E8076D" w14:paraId="13CBB056" w14:textId="77777777" w:rsidTr="007B0E2C">
        <w:trPr>
          <w:ins w:id="4544" w:author="james" w:date="2016-03-29T12:14:00Z"/>
        </w:trPr>
        <w:tc>
          <w:tcPr>
            <w:tcW w:w="1064" w:type="dxa"/>
            <w:vAlign w:val="bottom"/>
            <w:tcPrChange w:id="4545" w:author="james" w:date="2016-03-29T12:15:00Z">
              <w:tcPr>
                <w:tcW w:w="1064" w:type="dxa"/>
              </w:tcPr>
            </w:tcPrChange>
          </w:tcPr>
          <w:p w14:paraId="2E8D319A" w14:textId="207F5BC9" w:rsidR="00E8076D" w:rsidRDefault="00E8076D" w:rsidP="00E8076D">
            <w:pPr>
              <w:jc w:val="right"/>
              <w:rPr>
                <w:ins w:id="4546" w:author="james" w:date="2016-03-29T12:14:00Z"/>
              </w:rPr>
              <w:pPrChange w:id="4547" w:author="james" w:date="2016-03-29T12:15:00Z">
                <w:pPr>
                  <w:jc w:val="both"/>
                </w:pPr>
              </w:pPrChange>
            </w:pPr>
            <w:ins w:id="4548" w:author="james" w:date="2016-03-29T12:15:00Z">
              <w:r>
                <w:rPr>
                  <w:rFonts w:ascii="Calibri" w:hAnsi="Calibri"/>
                  <w:color w:val="000000"/>
                  <w:sz w:val="22"/>
                  <w:szCs w:val="22"/>
                </w:rPr>
                <w:t>11100</w:t>
              </w:r>
            </w:ins>
          </w:p>
        </w:tc>
        <w:tc>
          <w:tcPr>
            <w:tcW w:w="1064" w:type="dxa"/>
            <w:vAlign w:val="bottom"/>
            <w:tcPrChange w:id="4549" w:author="james" w:date="2016-03-29T12:15:00Z">
              <w:tcPr>
                <w:tcW w:w="1064" w:type="dxa"/>
              </w:tcPr>
            </w:tcPrChange>
          </w:tcPr>
          <w:p w14:paraId="79B4A115" w14:textId="50F0F3ED" w:rsidR="00E8076D" w:rsidRDefault="00E8076D" w:rsidP="00E8076D">
            <w:pPr>
              <w:jc w:val="right"/>
              <w:rPr>
                <w:ins w:id="4550" w:author="james" w:date="2016-03-29T12:14:00Z"/>
              </w:rPr>
              <w:pPrChange w:id="4551" w:author="james" w:date="2016-03-29T12:15:00Z">
                <w:pPr>
                  <w:jc w:val="both"/>
                </w:pPr>
              </w:pPrChange>
            </w:pPr>
            <w:ins w:id="4552" w:author="james" w:date="2016-03-29T12:15:00Z">
              <w:r>
                <w:rPr>
                  <w:rFonts w:ascii="Calibri" w:hAnsi="Calibri"/>
                  <w:color w:val="000000"/>
                  <w:sz w:val="22"/>
                  <w:szCs w:val="22"/>
                </w:rPr>
                <w:t>12</w:t>
              </w:r>
            </w:ins>
          </w:p>
        </w:tc>
        <w:tc>
          <w:tcPr>
            <w:tcW w:w="1064" w:type="dxa"/>
            <w:vAlign w:val="bottom"/>
            <w:tcPrChange w:id="4553" w:author="james" w:date="2016-03-29T12:15:00Z">
              <w:tcPr>
                <w:tcW w:w="1064" w:type="dxa"/>
              </w:tcPr>
            </w:tcPrChange>
          </w:tcPr>
          <w:p w14:paraId="21948F0D" w14:textId="46CAB6FF" w:rsidR="00E8076D" w:rsidRDefault="00E8076D" w:rsidP="00E8076D">
            <w:pPr>
              <w:jc w:val="right"/>
              <w:rPr>
                <w:ins w:id="4554" w:author="james" w:date="2016-03-29T12:14:00Z"/>
              </w:rPr>
              <w:pPrChange w:id="4555" w:author="james" w:date="2016-03-29T12:15:00Z">
                <w:pPr>
                  <w:jc w:val="both"/>
                </w:pPr>
              </w:pPrChange>
            </w:pPr>
            <w:ins w:id="4556" w:author="james" w:date="2016-03-29T12:15:00Z">
              <w:r>
                <w:rPr>
                  <w:rFonts w:ascii="Calibri" w:hAnsi="Calibri"/>
                  <w:color w:val="000000"/>
                  <w:sz w:val="22"/>
                  <w:szCs w:val="22"/>
                </w:rPr>
                <w:t>25</w:t>
              </w:r>
            </w:ins>
          </w:p>
        </w:tc>
        <w:tc>
          <w:tcPr>
            <w:tcW w:w="1064" w:type="dxa"/>
            <w:vAlign w:val="bottom"/>
            <w:tcPrChange w:id="4557" w:author="james" w:date="2016-03-29T12:15:00Z">
              <w:tcPr>
                <w:tcW w:w="1064" w:type="dxa"/>
              </w:tcPr>
            </w:tcPrChange>
          </w:tcPr>
          <w:p w14:paraId="5B40B944" w14:textId="69DB1DB1" w:rsidR="00E8076D" w:rsidRDefault="00E8076D" w:rsidP="00E8076D">
            <w:pPr>
              <w:jc w:val="right"/>
              <w:rPr>
                <w:ins w:id="4558" w:author="james" w:date="2016-03-29T12:14:00Z"/>
              </w:rPr>
              <w:pPrChange w:id="4559" w:author="james" w:date="2016-03-29T12:15:00Z">
                <w:pPr>
                  <w:jc w:val="both"/>
                </w:pPr>
              </w:pPrChange>
            </w:pPr>
            <w:ins w:id="4560" w:author="james" w:date="2016-03-29T12:15:00Z">
              <w:r>
                <w:rPr>
                  <w:rFonts w:ascii="Calibri" w:hAnsi="Calibri"/>
                  <w:color w:val="000000"/>
                  <w:sz w:val="22"/>
                  <w:szCs w:val="22"/>
                </w:rPr>
                <w:t>-12</w:t>
              </w:r>
            </w:ins>
          </w:p>
        </w:tc>
        <w:tc>
          <w:tcPr>
            <w:tcW w:w="1064" w:type="dxa"/>
            <w:vAlign w:val="bottom"/>
            <w:tcPrChange w:id="4561" w:author="james" w:date="2016-03-29T12:15:00Z">
              <w:tcPr>
                <w:tcW w:w="1064" w:type="dxa"/>
              </w:tcPr>
            </w:tcPrChange>
          </w:tcPr>
          <w:p w14:paraId="5D1053D9" w14:textId="160EECF7" w:rsidR="00E8076D" w:rsidRDefault="00E8076D" w:rsidP="00E8076D">
            <w:pPr>
              <w:jc w:val="right"/>
              <w:rPr>
                <w:ins w:id="4562" w:author="james" w:date="2016-03-29T12:14:00Z"/>
              </w:rPr>
              <w:pPrChange w:id="4563" w:author="james" w:date="2016-03-29T12:15:00Z">
                <w:pPr>
                  <w:jc w:val="both"/>
                </w:pPr>
              </w:pPrChange>
            </w:pPr>
            <w:ins w:id="4564" w:author="james" w:date="2016-03-29T12:15:00Z">
              <w:r>
                <w:rPr>
                  <w:rFonts w:ascii="Calibri" w:hAnsi="Calibri"/>
                  <w:color w:val="000000"/>
                  <w:sz w:val="22"/>
                  <w:szCs w:val="22"/>
                </w:rPr>
                <w:t>-25</w:t>
              </w:r>
            </w:ins>
          </w:p>
        </w:tc>
        <w:tc>
          <w:tcPr>
            <w:tcW w:w="1064" w:type="dxa"/>
            <w:vAlign w:val="bottom"/>
            <w:tcPrChange w:id="4565" w:author="james" w:date="2016-03-29T12:15:00Z">
              <w:tcPr>
                <w:tcW w:w="1064" w:type="dxa"/>
              </w:tcPr>
            </w:tcPrChange>
          </w:tcPr>
          <w:p w14:paraId="566D861F" w14:textId="55A57527" w:rsidR="00E8076D" w:rsidRDefault="00E8076D" w:rsidP="00E8076D">
            <w:pPr>
              <w:jc w:val="right"/>
              <w:rPr>
                <w:ins w:id="4566" w:author="james" w:date="2016-03-29T12:14:00Z"/>
              </w:rPr>
              <w:pPrChange w:id="4567" w:author="james" w:date="2016-03-29T12:15:00Z">
                <w:pPr>
                  <w:jc w:val="both"/>
                </w:pPr>
              </w:pPrChange>
            </w:pPr>
            <w:ins w:id="4568" w:author="james" w:date="2016-03-29T12:15:00Z">
              <w:r>
                <w:rPr>
                  <w:rFonts w:ascii="Calibri" w:hAnsi="Calibri"/>
                  <w:color w:val="000000"/>
                  <w:sz w:val="22"/>
                  <w:szCs w:val="22"/>
                </w:rPr>
                <w:t>-4</w:t>
              </w:r>
            </w:ins>
          </w:p>
        </w:tc>
        <w:tc>
          <w:tcPr>
            <w:tcW w:w="1064" w:type="dxa"/>
            <w:vAlign w:val="bottom"/>
            <w:tcPrChange w:id="4569" w:author="james" w:date="2016-03-29T12:15:00Z">
              <w:tcPr>
                <w:tcW w:w="1064" w:type="dxa"/>
              </w:tcPr>
            </w:tcPrChange>
          </w:tcPr>
          <w:p w14:paraId="42BF2861" w14:textId="478C4690" w:rsidR="00E8076D" w:rsidRDefault="00E8076D" w:rsidP="00E8076D">
            <w:pPr>
              <w:jc w:val="right"/>
              <w:rPr>
                <w:ins w:id="4570" w:author="james" w:date="2016-03-29T12:14:00Z"/>
              </w:rPr>
              <w:pPrChange w:id="4571" w:author="james" w:date="2016-03-29T12:15:00Z">
                <w:pPr>
                  <w:jc w:val="both"/>
                </w:pPr>
              </w:pPrChange>
            </w:pPr>
            <w:ins w:id="4572" w:author="james" w:date="2016-03-29T12:15:00Z">
              <w:r>
                <w:rPr>
                  <w:rFonts w:ascii="Calibri" w:hAnsi="Calibri"/>
                  <w:color w:val="000000"/>
                  <w:sz w:val="22"/>
                  <w:szCs w:val="22"/>
                </w:rPr>
                <w:t>-7</w:t>
              </w:r>
            </w:ins>
          </w:p>
        </w:tc>
        <w:tc>
          <w:tcPr>
            <w:tcW w:w="1064" w:type="dxa"/>
            <w:vAlign w:val="bottom"/>
            <w:tcPrChange w:id="4573" w:author="james" w:date="2016-03-29T12:15:00Z">
              <w:tcPr>
                <w:tcW w:w="1064" w:type="dxa"/>
              </w:tcPr>
            </w:tcPrChange>
          </w:tcPr>
          <w:p w14:paraId="3A7CF844" w14:textId="6B7BE3A4" w:rsidR="00E8076D" w:rsidRDefault="00E8076D" w:rsidP="00E8076D">
            <w:pPr>
              <w:jc w:val="right"/>
              <w:rPr>
                <w:ins w:id="4574" w:author="james" w:date="2016-03-29T12:14:00Z"/>
              </w:rPr>
              <w:pPrChange w:id="4575" w:author="james" w:date="2016-03-29T12:15:00Z">
                <w:pPr>
                  <w:jc w:val="both"/>
                </w:pPr>
              </w:pPrChange>
            </w:pPr>
            <w:ins w:id="4576" w:author="james" w:date="2016-03-29T12:15:00Z">
              <w:r>
                <w:rPr>
                  <w:rFonts w:ascii="Calibri" w:hAnsi="Calibri"/>
                  <w:color w:val="000000"/>
                  <w:sz w:val="22"/>
                  <w:szCs w:val="22"/>
                </w:rPr>
                <w:t>7</w:t>
              </w:r>
            </w:ins>
          </w:p>
        </w:tc>
        <w:tc>
          <w:tcPr>
            <w:tcW w:w="1064" w:type="dxa"/>
            <w:vAlign w:val="bottom"/>
            <w:tcPrChange w:id="4577" w:author="james" w:date="2016-03-29T12:15:00Z">
              <w:tcPr>
                <w:tcW w:w="1064" w:type="dxa"/>
              </w:tcPr>
            </w:tcPrChange>
          </w:tcPr>
          <w:p w14:paraId="674D192D" w14:textId="0AD908E9" w:rsidR="00E8076D" w:rsidRDefault="00E8076D" w:rsidP="00E8076D">
            <w:pPr>
              <w:jc w:val="right"/>
              <w:rPr>
                <w:ins w:id="4578" w:author="james" w:date="2016-03-29T12:14:00Z"/>
              </w:rPr>
              <w:pPrChange w:id="4579" w:author="james" w:date="2016-03-29T12:15:00Z">
                <w:pPr>
                  <w:jc w:val="both"/>
                </w:pPr>
              </w:pPrChange>
            </w:pPr>
            <w:ins w:id="4580" w:author="james" w:date="2016-03-29T12:15:00Z">
              <w:r>
                <w:rPr>
                  <w:rFonts w:ascii="Calibri" w:hAnsi="Calibri"/>
                  <w:color w:val="000000"/>
                  <w:sz w:val="22"/>
                  <w:szCs w:val="22"/>
                </w:rPr>
                <w:t>15</w:t>
              </w:r>
            </w:ins>
          </w:p>
        </w:tc>
      </w:tr>
      <w:tr w:rsidR="00E8076D" w14:paraId="59AADDF6" w14:textId="77777777" w:rsidTr="007B0E2C">
        <w:trPr>
          <w:ins w:id="4581" w:author="james" w:date="2016-03-29T12:14:00Z"/>
        </w:trPr>
        <w:tc>
          <w:tcPr>
            <w:tcW w:w="1064" w:type="dxa"/>
            <w:vAlign w:val="bottom"/>
            <w:tcPrChange w:id="4582" w:author="james" w:date="2016-03-29T12:15:00Z">
              <w:tcPr>
                <w:tcW w:w="1064" w:type="dxa"/>
              </w:tcPr>
            </w:tcPrChange>
          </w:tcPr>
          <w:p w14:paraId="083896AE" w14:textId="43378FB6" w:rsidR="00E8076D" w:rsidRDefault="00E8076D" w:rsidP="00E8076D">
            <w:pPr>
              <w:jc w:val="right"/>
              <w:rPr>
                <w:ins w:id="4583" w:author="james" w:date="2016-03-29T12:14:00Z"/>
              </w:rPr>
              <w:pPrChange w:id="4584" w:author="james" w:date="2016-03-29T12:15:00Z">
                <w:pPr>
                  <w:jc w:val="both"/>
                </w:pPr>
              </w:pPrChange>
            </w:pPr>
            <w:ins w:id="4585" w:author="james" w:date="2016-03-29T12:15:00Z">
              <w:r>
                <w:rPr>
                  <w:rFonts w:ascii="Calibri" w:hAnsi="Calibri"/>
                  <w:color w:val="000000"/>
                  <w:sz w:val="22"/>
                  <w:szCs w:val="22"/>
                </w:rPr>
                <w:t>11101</w:t>
              </w:r>
            </w:ins>
          </w:p>
        </w:tc>
        <w:tc>
          <w:tcPr>
            <w:tcW w:w="1064" w:type="dxa"/>
            <w:vAlign w:val="bottom"/>
            <w:tcPrChange w:id="4586" w:author="james" w:date="2016-03-29T12:15:00Z">
              <w:tcPr>
                <w:tcW w:w="1064" w:type="dxa"/>
              </w:tcPr>
            </w:tcPrChange>
          </w:tcPr>
          <w:p w14:paraId="7DF956F7" w14:textId="45911461" w:rsidR="00E8076D" w:rsidRDefault="00E8076D" w:rsidP="00E8076D">
            <w:pPr>
              <w:jc w:val="right"/>
              <w:rPr>
                <w:ins w:id="4587" w:author="james" w:date="2016-03-29T12:14:00Z"/>
              </w:rPr>
              <w:pPrChange w:id="4588" w:author="james" w:date="2016-03-29T12:15:00Z">
                <w:pPr>
                  <w:jc w:val="both"/>
                </w:pPr>
              </w:pPrChange>
            </w:pPr>
            <w:ins w:id="4589" w:author="james" w:date="2016-03-29T12:15:00Z">
              <w:r>
                <w:rPr>
                  <w:rFonts w:ascii="Calibri" w:hAnsi="Calibri"/>
                  <w:color w:val="000000"/>
                  <w:sz w:val="22"/>
                  <w:szCs w:val="22"/>
                </w:rPr>
                <w:t>13</w:t>
              </w:r>
            </w:ins>
          </w:p>
        </w:tc>
        <w:tc>
          <w:tcPr>
            <w:tcW w:w="1064" w:type="dxa"/>
            <w:vAlign w:val="bottom"/>
            <w:tcPrChange w:id="4590" w:author="james" w:date="2016-03-29T12:15:00Z">
              <w:tcPr>
                <w:tcW w:w="1064" w:type="dxa"/>
              </w:tcPr>
            </w:tcPrChange>
          </w:tcPr>
          <w:p w14:paraId="618A460D" w14:textId="69C7B037" w:rsidR="00E8076D" w:rsidRDefault="00E8076D" w:rsidP="00E8076D">
            <w:pPr>
              <w:jc w:val="right"/>
              <w:rPr>
                <w:ins w:id="4591" w:author="james" w:date="2016-03-29T12:14:00Z"/>
              </w:rPr>
              <w:pPrChange w:id="4592" w:author="james" w:date="2016-03-29T12:15:00Z">
                <w:pPr>
                  <w:jc w:val="both"/>
                </w:pPr>
              </w:pPrChange>
            </w:pPr>
            <w:ins w:id="4593" w:author="james" w:date="2016-03-29T12:15:00Z">
              <w:r>
                <w:rPr>
                  <w:rFonts w:ascii="Calibri" w:hAnsi="Calibri"/>
                  <w:color w:val="000000"/>
                  <w:sz w:val="22"/>
                  <w:szCs w:val="22"/>
                </w:rPr>
                <w:t>27</w:t>
              </w:r>
            </w:ins>
          </w:p>
        </w:tc>
        <w:tc>
          <w:tcPr>
            <w:tcW w:w="1064" w:type="dxa"/>
            <w:vAlign w:val="bottom"/>
            <w:tcPrChange w:id="4594" w:author="james" w:date="2016-03-29T12:15:00Z">
              <w:tcPr>
                <w:tcW w:w="1064" w:type="dxa"/>
              </w:tcPr>
            </w:tcPrChange>
          </w:tcPr>
          <w:p w14:paraId="10AE5889" w14:textId="2CC02C29" w:rsidR="00E8076D" w:rsidRDefault="00E8076D" w:rsidP="00E8076D">
            <w:pPr>
              <w:jc w:val="right"/>
              <w:rPr>
                <w:ins w:id="4595" w:author="james" w:date="2016-03-29T12:14:00Z"/>
              </w:rPr>
              <w:pPrChange w:id="4596" w:author="james" w:date="2016-03-29T12:15:00Z">
                <w:pPr>
                  <w:jc w:val="both"/>
                </w:pPr>
              </w:pPrChange>
            </w:pPr>
            <w:ins w:id="4597" w:author="james" w:date="2016-03-29T12:15:00Z">
              <w:r>
                <w:rPr>
                  <w:rFonts w:ascii="Calibri" w:hAnsi="Calibri"/>
                  <w:color w:val="000000"/>
                  <w:sz w:val="22"/>
                  <w:szCs w:val="22"/>
                </w:rPr>
                <w:t>-13</w:t>
              </w:r>
            </w:ins>
          </w:p>
        </w:tc>
        <w:tc>
          <w:tcPr>
            <w:tcW w:w="1064" w:type="dxa"/>
            <w:vAlign w:val="bottom"/>
            <w:tcPrChange w:id="4598" w:author="james" w:date="2016-03-29T12:15:00Z">
              <w:tcPr>
                <w:tcW w:w="1064" w:type="dxa"/>
              </w:tcPr>
            </w:tcPrChange>
          </w:tcPr>
          <w:p w14:paraId="0B874442" w14:textId="636AF63C" w:rsidR="00E8076D" w:rsidRDefault="00E8076D" w:rsidP="00E8076D">
            <w:pPr>
              <w:jc w:val="right"/>
              <w:rPr>
                <w:ins w:id="4599" w:author="james" w:date="2016-03-29T12:14:00Z"/>
              </w:rPr>
              <w:pPrChange w:id="4600" w:author="james" w:date="2016-03-29T12:15:00Z">
                <w:pPr>
                  <w:jc w:val="both"/>
                </w:pPr>
              </w:pPrChange>
            </w:pPr>
            <w:ins w:id="4601" w:author="james" w:date="2016-03-29T12:15:00Z">
              <w:r>
                <w:rPr>
                  <w:rFonts w:ascii="Calibri" w:hAnsi="Calibri"/>
                  <w:color w:val="000000"/>
                  <w:sz w:val="22"/>
                  <w:szCs w:val="22"/>
                </w:rPr>
                <w:t>-27</w:t>
              </w:r>
            </w:ins>
          </w:p>
        </w:tc>
        <w:tc>
          <w:tcPr>
            <w:tcW w:w="1064" w:type="dxa"/>
            <w:vAlign w:val="bottom"/>
            <w:tcPrChange w:id="4602" w:author="james" w:date="2016-03-29T12:15:00Z">
              <w:tcPr>
                <w:tcW w:w="1064" w:type="dxa"/>
              </w:tcPr>
            </w:tcPrChange>
          </w:tcPr>
          <w:p w14:paraId="5F524C33" w14:textId="197557BB" w:rsidR="00E8076D" w:rsidRDefault="00E8076D" w:rsidP="00E8076D">
            <w:pPr>
              <w:jc w:val="right"/>
              <w:rPr>
                <w:ins w:id="4603" w:author="james" w:date="2016-03-29T12:14:00Z"/>
              </w:rPr>
              <w:pPrChange w:id="4604" w:author="james" w:date="2016-03-29T12:15:00Z">
                <w:pPr>
                  <w:jc w:val="both"/>
                </w:pPr>
              </w:pPrChange>
            </w:pPr>
            <w:ins w:id="4605" w:author="james" w:date="2016-03-29T12:15:00Z">
              <w:r>
                <w:rPr>
                  <w:rFonts w:ascii="Calibri" w:hAnsi="Calibri"/>
                  <w:color w:val="000000"/>
                  <w:sz w:val="22"/>
                  <w:szCs w:val="22"/>
                </w:rPr>
                <w:t>-3</w:t>
              </w:r>
            </w:ins>
          </w:p>
        </w:tc>
        <w:tc>
          <w:tcPr>
            <w:tcW w:w="1064" w:type="dxa"/>
            <w:vAlign w:val="bottom"/>
            <w:tcPrChange w:id="4606" w:author="james" w:date="2016-03-29T12:15:00Z">
              <w:tcPr>
                <w:tcW w:w="1064" w:type="dxa"/>
              </w:tcPr>
            </w:tcPrChange>
          </w:tcPr>
          <w:p w14:paraId="73423184" w14:textId="45B3650B" w:rsidR="00E8076D" w:rsidRDefault="00E8076D" w:rsidP="00E8076D">
            <w:pPr>
              <w:jc w:val="right"/>
              <w:rPr>
                <w:ins w:id="4607" w:author="james" w:date="2016-03-29T12:14:00Z"/>
              </w:rPr>
              <w:pPrChange w:id="4608" w:author="james" w:date="2016-03-29T12:15:00Z">
                <w:pPr>
                  <w:jc w:val="both"/>
                </w:pPr>
              </w:pPrChange>
            </w:pPr>
            <w:ins w:id="4609" w:author="james" w:date="2016-03-29T12:15:00Z">
              <w:r>
                <w:rPr>
                  <w:rFonts w:ascii="Calibri" w:hAnsi="Calibri"/>
                  <w:color w:val="000000"/>
                  <w:sz w:val="22"/>
                  <w:szCs w:val="22"/>
                </w:rPr>
                <w:t>-5</w:t>
              </w:r>
            </w:ins>
          </w:p>
        </w:tc>
        <w:tc>
          <w:tcPr>
            <w:tcW w:w="1064" w:type="dxa"/>
            <w:vAlign w:val="bottom"/>
            <w:tcPrChange w:id="4610" w:author="james" w:date="2016-03-29T12:15:00Z">
              <w:tcPr>
                <w:tcW w:w="1064" w:type="dxa"/>
              </w:tcPr>
            </w:tcPrChange>
          </w:tcPr>
          <w:p w14:paraId="4D7291DC" w14:textId="0E38351C" w:rsidR="00E8076D" w:rsidRDefault="00E8076D" w:rsidP="00E8076D">
            <w:pPr>
              <w:jc w:val="right"/>
              <w:rPr>
                <w:ins w:id="4611" w:author="james" w:date="2016-03-29T12:14:00Z"/>
              </w:rPr>
              <w:pPrChange w:id="4612" w:author="james" w:date="2016-03-29T12:15:00Z">
                <w:pPr>
                  <w:jc w:val="both"/>
                </w:pPr>
              </w:pPrChange>
            </w:pPr>
            <w:ins w:id="4613" w:author="james" w:date="2016-03-29T12:15:00Z">
              <w:r>
                <w:rPr>
                  <w:rFonts w:ascii="Calibri" w:hAnsi="Calibri"/>
                  <w:color w:val="000000"/>
                  <w:sz w:val="22"/>
                  <w:szCs w:val="22"/>
                </w:rPr>
                <w:t>6</w:t>
              </w:r>
            </w:ins>
          </w:p>
        </w:tc>
        <w:tc>
          <w:tcPr>
            <w:tcW w:w="1064" w:type="dxa"/>
            <w:vAlign w:val="bottom"/>
            <w:tcPrChange w:id="4614" w:author="james" w:date="2016-03-29T12:15:00Z">
              <w:tcPr>
                <w:tcW w:w="1064" w:type="dxa"/>
              </w:tcPr>
            </w:tcPrChange>
          </w:tcPr>
          <w:p w14:paraId="3F5276F8" w14:textId="1D5A2C0B" w:rsidR="00E8076D" w:rsidRDefault="00E8076D" w:rsidP="00E8076D">
            <w:pPr>
              <w:jc w:val="right"/>
              <w:rPr>
                <w:ins w:id="4615" w:author="james" w:date="2016-03-29T12:14:00Z"/>
              </w:rPr>
              <w:pPrChange w:id="4616" w:author="james" w:date="2016-03-29T12:15:00Z">
                <w:pPr>
                  <w:jc w:val="both"/>
                </w:pPr>
              </w:pPrChange>
            </w:pPr>
            <w:ins w:id="4617" w:author="james" w:date="2016-03-29T12:15:00Z">
              <w:r>
                <w:rPr>
                  <w:rFonts w:ascii="Calibri" w:hAnsi="Calibri"/>
                  <w:color w:val="000000"/>
                  <w:sz w:val="22"/>
                  <w:szCs w:val="22"/>
                </w:rPr>
                <w:t>13</w:t>
              </w:r>
            </w:ins>
          </w:p>
        </w:tc>
      </w:tr>
      <w:tr w:rsidR="00E8076D" w14:paraId="3976659D" w14:textId="77777777" w:rsidTr="007B0E2C">
        <w:trPr>
          <w:ins w:id="4618" w:author="james" w:date="2016-03-29T12:14:00Z"/>
        </w:trPr>
        <w:tc>
          <w:tcPr>
            <w:tcW w:w="1064" w:type="dxa"/>
            <w:vAlign w:val="bottom"/>
            <w:tcPrChange w:id="4619" w:author="james" w:date="2016-03-29T12:15:00Z">
              <w:tcPr>
                <w:tcW w:w="1064" w:type="dxa"/>
              </w:tcPr>
            </w:tcPrChange>
          </w:tcPr>
          <w:p w14:paraId="0B12065B" w14:textId="275876AB" w:rsidR="00E8076D" w:rsidRDefault="00E8076D" w:rsidP="00E8076D">
            <w:pPr>
              <w:jc w:val="right"/>
              <w:rPr>
                <w:ins w:id="4620" w:author="james" w:date="2016-03-29T12:14:00Z"/>
              </w:rPr>
              <w:pPrChange w:id="4621" w:author="james" w:date="2016-03-29T12:15:00Z">
                <w:pPr>
                  <w:jc w:val="both"/>
                </w:pPr>
              </w:pPrChange>
            </w:pPr>
            <w:ins w:id="4622" w:author="james" w:date="2016-03-29T12:15:00Z">
              <w:r>
                <w:rPr>
                  <w:rFonts w:ascii="Calibri" w:hAnsi="Calibri"/>
                  <w:color w:val="000000"/>
                  <w:sz w:val="22"/>
                  <w:szCs w:val="22"/>
                </w:rPr>
                <w:t>11110</w:t>
              </w:r>
            </w:ins>
          </w:p>
        </w:tc>
        <w:tc>
          <w:tcPr>
            <w:tcW w:w="1064" w:type="dxa"/>
            <w:vAlign w:val="bottom"/>
            <w:tcPrChange w:id="4623" w:author="james" w:date="2016-03-29T12:15:00Z">
              <w:tcPr>
                <w:tcW w:w="1064" w:type="dxa"/>
              </w:tcPr>
            </w:tcPrChange>
          </w:tcPr>
          <w:p w14:paraId="4D8A7852" w14:textId="07CD3B57" w:rsidR="00E8076D" w:rsidRDefault="00E8076D" w:rsidP="00E8076D">
            <w:pPr>
              <w:jc w:val="right"/>
              <w:rPr>
                <w:ins w:id="4624" w:author="james" w:date="2016-03-29T12:14:00Z"/>
              </w:rPr>
              <w:pPrChange w:id="4625" w:author="james" w:date="2016-03-29T12:15:00Z">
                <w:pPr>
                  <w:jc w:val="both"/>
                </w:pPr>
              </w:pPrChange>
            </w:pPr>
            <w:ins w:id="4626" w:author="james" w:date="2016-03-29T12:15:00Z">
              <w:r>
                <w:rPr>
                  <w:rFonts w:ascii="Calibri" w:hAnsi="Calibri"/>
                  <w:color w:val="000000"/>
                  <w:sz w:val="22"/>
                  <w:szCs w:val="22"/>
                </w:rPr>
                <w:t>14</w:t>
              </w:r>
            </w:ins>
          </w:p>
        </w:tc>
        <w:tc>
          <w:tcPr>
            <w:tcW w:w="1064" w:type="dxa"/>
            <w:vAlign w:val="bottom"/>
            <w:tcPrChange w:id="4627" w:author="james" w:date="2016-03-29T12:15:00Z">
              <w:tcPr>
                <w:tcW w:w="1064" w:type="dxa"/>
              </w:tcPr>
            </w:tcPrChange>
          </w:tcPr>
          <w:p w14:paraId="5436C285" w14:textId="676A3B70" w:rsidR="00E8076D" w:rsidRDefault="00E8076D" w:rsidP="00E8076D">
            <w:pPr>
              <w:jc w:val="right"/>
              <w:rPr>
                <w:ins w:id="4628" w:author="james" w:date="2016-03-29T12:14:00Z"/>
              </w:rPr>
              <w:pPrChange w:id="4629" w:author="james" w:date="2016-03-29T12:15:00Z">
                <w:pPr>
                  <w:jc w:val="both"/>
                </w:pPr>
              </w:pPrChange>
            </w:pPr>
            <w:ins w:id="4630" w:author="james" w:date="2016-03-29T12:15:00Z">
              <w:r>
                <w:rPr>
                  <w:rFonts w:ascii="Calibri" w:hAnsi="Calibri"/>
                  <w:color w:val="000000"/>
                  <w:sz w:val="22"/>
                  <w:szCs w:val="22"/>
                </w:rPr>
                <w:t>29</w:t>
              </w:r>
            </w:ins>
          </w:p>
        </w:tc>
        <w:tc>
          <w:tcPr>
            <w:tcW w:w="1064" w:type="dxa"/>
            <w:vAlign w:val="bottom"/>
            <w:tcPrChange w:id="4631" w:author="james" w:date="2016-03-29T12:15:00Z">
              <w:tcPr>
                <w:tcW w:w="1064" w:type="dxa"/>
              </w:tcPr>
            </w:tcPrChange>
          </w:tcPr>
          <w:p w14:paraId="53D15543" w14:textId="717738C9" w:rsidR="00E8076D" w:rsidRDefault="00E8076D" w:rsidP="00E8076D">
            <w:pPr>
              <w:jc w:val="right"/>
              <w:rPr>
                <w:ins w:id="4632" w:author="james" w:date="2016-03-29T12:14:00Z"/>
              </w:rPr>
              <w:pPrChange w:id="4633" w:author="james" w:date="2016-03-29T12:15:00Z">
                <w:pPr>
                  <w:jc w:val="both"/>
                </w:pPr>
              </w:pPrChange>
            </w:pPr>
            <w:ins w:id="4634" w:author="james" w:date="2016-03-29T12:15:00Z">
              <w:r>
                <w:rPr>
                  <w:rFonts w:ascii="Calibri" w:hAnsi="Calibri"/>
                  <w:color w:val="000000"/>
                  <w:sz w:val="22"/>
                  <w:szCs w:val="22"/>
                </w:rPr>
                <w:t>-14</w:t>
              </w:r>
            </w:ins>
          </w:p>
        </w:tc>
        <w:tc>
          <w:tcPr>
            <w:tcW w:w="1064" w:type="dxa"/>
            <w:vAlign w:val="bottom"/>
            <w:tcPrChange w:id="4635" w:author="james" w:date="2016-03-29T12:15:00Z">
              <w:tcPr>
                <w:tcW w:w="1064" w:type="dxa"/>
              </w:tcPr>
            </w:tcPrChange>
          </w:tcPr>
          <w:p w14:paraId="20C0C93A" w14:textId="05CA75F4" w:rsidR="00E8076D" w:rsidRDefault="00E8076D" w:rsidP="00E8076D">
            <w:pPr>
              <w:jc w:val="right"/>
              <w:rPr>
                <w:ins w:id="4636" w:author="james" w:date="2016-03-29T12:14:00Z"/>
              </w:rPr>
              <w:pPrChange w:id="4637" w:author="james" w:date="2016-03-29T12:15:00Z">
                <w:pPr>
                  <w:jc w:val="both"/>
                </w:pPr>
              </w:pPrChange>
            </w:pPr>
            <w:ins w:id="4638" w:author="james" w:date="2016-03-29T12:15:00Z">
              <w:r>
                <w:rPr>
                  <w:rFonts w:ascii="Calibri" w:hAnsi="Calibri"/>
                  <w:color w:val="000000"/>
                  <w:sz w:val="22"/>
                  <w:szCs w:val="22"/>
                </w:rPr>
                <w:t>-29</w:t>
              </w:r>
            </w:ins>
          </w:p>
        </w:tc>
        <w:tc>
          <w:tcPr>
            <w:tcW w:w="1064" w:type="dxa"/>
            <w:vAlign w:val="bottom"/>
            <w:tcPrChange w:id="4639" w:author="james" w:date="2016-03-29T12:15:00Z">
              <w:tcPr>
                <w:tcW w:w="1064" w:type="dxa"/>
              </w:tcPr>
            </w:tcPrChange>
          </w:tcPr>
          <w:p w14:paraId="1EF48067" w14:textId="431BB9BA" w:rsidR="00E8076D" w:rsidRDefault="00E8076D" w:rsidP="00E8076D">
            <w:pPr>
              <w:jc w:val="right"/>
              <w:rPr>
                <w:ins w:id="4640" w:author="james" w:date="2016-03-29T12:14:00Z"/>
              </w:rPr>
              <w:pPrChange w:id="4641" w:author="james" w:date="2016-03-29T12:15:00Z">
                <w:pPr>
                  <w:jc w:val="both"/>
                </w:pPr>
              </w:pPrChange>
            </w:pPr>
            <w:ins w:id="4642" w:author="james" w:date="2016-03-29T12:15:00Z">
              <w:r>
                <w:rPr>
                  <w:rFonts w:ascii="Calibri" w:hAnsi="Calibri"/>
                  <w:color w:val="000000"/>
                  <w:sz w:val="22"/>
                  <w:szCs w:val="22"/>
                </w:rPr>
                <w:t>-2</w:t>
              </w:r>
            </w:ins>
          </w:p>
        </w:tc>
        <w:tc>
          <w:tcPr>
            <w:tcW w:w="1064" w:type="dxa"/>
            <w:vAlign w:val="bottom"/>
            <w:tcPrChange w:id="4643" w:author="james" w:date="2016-03-29T12:15:00Z">
              <w:tcPr>
                <w:tcW w:w="1064" w:type="dxa"/>
              </w:tcPr>
            </w:tcPrChange>
          </w:tcPr>
          <w:p w14:paraId="24EEAA17" w14:textId="19B0F53B" w:rsidR="00E8076D" w:rsidRDefault="00E8076D" w:rsidP="00E8076D">
            <w:pPr>
              <w:jc w:val="right"/>
              <w:rPr>
                <w:ins w:id="4644" w:author="james" w:date="2016-03-29T12:14:00Z"/>
              </w:rPr>
              <w:pPrChange w:id="4645" w:author="james" w:date="2016-03-29T12:15:00Z">
                <w:pPr>
                  <w:jc w:val="both"/>
                </w:pPr>
              </w:pPrChange>
            </w:pPr>
            <w:ins w:id="4646" w:author="james" w:date="2016-03-29T12:15:00Z">
              <w:r>
                <w:rPr>
                  <w:rFonts w:ascii="Calibri" w:hAnsi="Calibri"/>
                  <w:color w:val="000000"/>
                  <w:sz w:val="22"/>
                  <w:szCs w:val="22"/>
                </w:rPr>
                <w:t>-3</w:t>
              </w:r>
            </w:ins>
          </w:p>
        </w:tc>
        <w:tc>
          <w:tcPr>
            <w:tcW w:w="1064" w:type="dxa"/>
            <w:vAlign w:val="bottom"/>
            <w:tcPrChange w:id="4647" w:author="james" w:date="2016-03-29T12:15:00Z">
              <w:tcPr>
                <w:tcW w:w="1064" w:type="dxa"/>
              </w:tcPr>
            </w:tcPrChange>
          </w:tcPr>
          <w:p w14:paraId="72FFF072" w14:textId="34BC980C" w:rsidR="00E8076D" w:rsidRDefault="00E8076D" w:rsidP="00E8076D">
            <w:pPr>
              <w:jc w:val="right"/>
              <w:rPr>
                <w:ins w:id="4648" w:author="james" w:date="2016-03-29T12:14:00Z"/>
              </w:rPr>
              <w:pPrChange w:id="4649" w:author="james" w:date="2016-03-29T12:15:00Z">
                <w:pPr>
                  <w:jc w:val="both"/>
                </w:pPr>
              </w:pPrChange>
            </w:pPr>
            <w:ins w:id="4650" w:author="james" w:date="2016-03-29T12:15:00Z">
              <w:r>
                <w:rPr>
                  <w:rFonts w:ascii="Calibri" w:hAnsi="Calibri"/>
                  <w:color w:val="000000"/>
                  <w:sz w:val="22"/>
                  <w:szCs w:val="22"/>
                </w:rPr>
                <w:t>4</w:t>
              </w:r>
            </w:ins>
          </w:p>
        </w:tc>
        <w:tc>
          <w:tcPr>
            <w:tcW w:w="1064" w:type="dxa"/>
            <w:vAlign w:val="bottom"/>
            <w:tcPrChange w:id="4651" w:author="james" w:date="2016-03-29T12:15:00Z">
              <w:tcPr>
                <w:tcW w:w="1064" w:type="dxa"/>
              </w:tcPr>
            </w:tcPrChange>
          </w:tcPr>
          <w:p w14:paraId="5FB8392D" w14:textId="4221E65E" w:rsidR="00E8076D" w:rsidRDefault="00E8076D" w:rsidP="00E8076D">
            <w:pPr>
              <w:jc w:val="right"/>
              <w:rPr>
                <w:ins w:id="4652" w:author="james" w:date="2016-03-29T12:14:00Z"/>
              </w:rPr>
              <w:pPrChange w:id="4653" w:author="james" w:date="2016-03-29T12:15:00Z">
                <w:pPr>
                  <w:jc w:val="both"/>
                </w:pPr>
              </w:pPrChange>
            </w:pPr>
            <w:ins w:id="4654" w:author="james" w:date="2016-03-29T12:15:00Z">
              <w:r>
                <w:rPr>
                  <w:rFonts w:ascii="Calibri" w:hAnsi="Calibri"/>
                  <w:color w:val="000000"/>
                  <w:sz w:val="22"/>
                  <w:szCs w:val="22"/>
                </w:rPr>
                <w:t>9</w:t>
              </w:r>
            </w:ins>
          </w:p>
        </w:tc>
      </w:tr>
    </w:tbl>
    <w:p w14:paraId="3DC9EEA6" w14:textId="77777777" w:rsidR="00E8076D" w:rsidRPr="00DE07CD" w:rsidRDefault="00E8076D" w:rsidP="006F2A7D">
      <w:pPr>
        <w:jc w:val="both"/>
      </w:pPr>
    </w:p>
    <w:sectPr w:rsidR="00E8076D" w:rsidRPr="00DE07CD" w:rsidSect="001D62DA">
      <w:footerReference w:type="default" r:id="rId20"/>
      <w:pgSz w:w="12240" w:h="15840" w:code="1"/>
      <w:pgMar w:top="1440" w:right="1440" w:bottom="1440" w:left="1440" w:header="720" w:footer="720" w:gutter="0"/>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7" w:author="n/a n/a" w:date="2016-01-06T22:11:00Z" w:initials="nn">
    <w:p w14:paraId="7F89E4DD" w14:textId="54AC6F4E" w:rsidR="007B0E2C" w:rsidRDefault="007B0E2C">
      <w:pPr>
        <w:pStyle w:val="CommentText"/>
      </w:pPr>
      <w:r>
        <w:rPr>
          <w:rStyle w:val="CommentReference"/>
        </w:rPr>
        <w:annotationRef/>
      </w:r>
      <w:r>
        <w:t>Anecdotal, perhaps motivation is more appropriate.</w:t>
      </w:r>
    </w:p>
  </w:comment>
  <w:comment w:id="281" w:author="n/a n/a" w:date="2016-01-06T22:17:00Z" w:initials="nn">
    <w:p w14:paraId="038ACDAB" w14:textId="5EE37C61" w:rsidR="007B0E2C" w:rsidRDefault="007B0E2C">
      <w:pPr>
        <w:pStyle w:val="CommentText"/>
      </w:pPr>
      <w:r>
        <w:rPr>
          <w:rStyle w:val="CommentReference"/>
        </w:rPr>
        <w:annotationRef/>
      </w:r>
      <w:r>
        <w:t>Should we consider removing this section from the document, and simply define one method of describing the file?</w:t>
      </w:r>
    </w:p>
  </w:comment>
  <w:comment w:id="409" w:author="n/a n/a" w:date="2015-11-30T19:38:00Z" w:initials="nn">
    <w:p w14:paraId="6C265514" w14:textId="106ECB4C" w:rsidR="007B0E2C" w:rsidRDefault="007B0E2C">
      <w:pPr>
        <w:pStyle w:val="CommentText"/>
      </w:pPr>
      <w:r>
        <w:rPr>
          <w:rStyle w:val="CommentReference"/>
        </w:rPr>
        <w:annotationRef/>
      </w:r>
      <w:r>
        <w:t xml:space="preserve">It seems like the API code currently only accepts `Left’ and `Right’, not L and R. Perhaps also remove N/A. </w:t>
      </w:r>
    </w:p>
  </w:comment>
  <w:comment w:id="479" w:author="james" w:date="2016-01-19T13:43:00Z" w:initials="j">
    <w:p w14:paraId="4E64D170" w14:textId="0F00A0C6" w:rsidR="007B0E2C" w:rsidRDefault="007B0E2C">
      <w:pPr>
        <w:pStyle w:val="CommentText"/>
      </w:pPr>
      <w:r>
        <w:rPr>
          <w:rStyle w:val="CommentReference"/>
        </w:rPr>
        <w:annotationRef/>
      </w:r>
      <w:r>
        <w:t>TODO:</w:t>
      </w:r>
    </w:p>
    <w:p w14:paraId="435AD741" w14:textId="60C2AFC1" w:rsidR="007B0E2C" w:rsidRDefault="007B0E2C">
      <w:pPr>
        <w:pStyle w:val="CommentText"/>
      </w:pPr>
      <w:r>
        <w:t>Fix this, and check that we are certain that the four formats are enough: Sign, sign-mag, signed int, offset bin. Does this really cover all encodings?</w:t>
      </w:r>
    </w:p>
  </w:comment>
  <w:comment w:id="696" w:author="n/a n/a" w:date="2016-01-06T23:13:00Z" w:initials="nn">
    <w:p w14:paraId="2F39DD03" w14:textId="52177B2F" w:rsidR="007B0E2C" w:rsidRDefault="007B0E2C">
      <w:pPr>
        <w:pStyle w:val="CommentText"/>
      </w:pPr>
      <w:r>
        <w:rPr>
          <w:rStyle w:val="CommentReference"/>
        </w:rPr>
        <w:annotationRef/>
      </w:r>
      <w:r>
        <w:t>Come back to these…</w:t>
      </w:r>
    </w:p>
  </w:comment>
  <w:comment w:id="945" w:author="n/a n/a" w:date="2016-01-07T00:01:00Z" w:initials="nn">
    <w:p w14:paraId="0FD01746" w14:textId="7A3F187B" w:rsidR="007B0E2C" w:rsidRDefault="007B0E2C">
      <w:pPr>
        <w:pStyle w:val="CommentText"/>
      </w:pPr>
      <w:r>
        <w:rPr>
          <w:rStyle w:val="CommentReference"/>
        </w:rPr>
        <w:annotationRef/>
      </w:r>
      <w:r>
        <w:t xml:space="preserve">I do not understand why a chunk would not be homogenous in it’s lumps. Surely only one ‘kind’ of lump can exist in a chunk. A chunk can contain one or more lumps, but I do not see why it would contain more than one kind of lump? </w:t>
      </w:r>
    </w:p>
  </w:comment>
  <w:comment w:id="977" w:author="n/a n/a" w:date="2015-11-30T19:40:00Z" w:initials="nn">
    <w:p w14:paraId="5F1B8F31" w14:textId="2C24AF52" w:rsidR="007B0E2C" w:rsidRDefault="007B0E2C">
      <w:pPr>
        <w:pStyle w:val="CommentText"/>
      </w:pPr>
      <w:r>
        <w:rPr>
          <w:rStyle w:val="CommentReference"/>
        </w:rPr>
        <w:annotationRef/>
      </w:r>
      <w:r>
        <w:t>I think this should be removed. The only case where it actually is N/A is when SIZEWORD is uint8,  and so it should not be possible to specify two possibly conflicting parameters.</w:t>
      </w:r>
    </w:p>
  </w:comment>
  <w:comment w:id="982" w:author="n/a n/a" w:date="2015-11-30T19:42:00Z" w:initials="nn">
    <w:p w14:paraId="1D6032B3" w14:textId="7EC7D679" w:rsidR="007B0E2C" w:rsidRDefault="007B0E2C">
      <w:pPr>
        <w:pStyle w:val="CommentText"/>
      </w:pPr>
      <w:r>
        <w:rPr>
          <w:rStyle w:val="CommentReference"/>
        </w:rPr>
        <w:annotationRef/>
      </w:r>
      <w:r>
        <w:t>Would it make sense to call this `Alignment’ to be consistent with the Stream definition?</w:t>
      </w:r>
    </w:p>
  </w:comment>
  <w:comment w:id="1005" w:author="n/a n/a" w:date="2016-01-07T00:30:00Z" w:initials="nn">
    <w:p w14:paraId="6AF515BA" w14:textId="13956B0F" w:rsidR="007B0E2C" w:rsidRDefault="007B0E2C">
      <w:pPr>
        <w:pStyle w:val="CommentText"/>
      </w:pPr>
      <w:r>
        <w:rPr>
          <w:rStyle w:val="CommentReference"/>
        </w:rPr>
        <w:annotationRef/>
      </w:r>
      <w:r>
        <w:t xml:space="preserve">I am very skeptical about this, I do not see that a system which buffers 10 lumps in order to write them to a single set of 9 shorts, would actually write the lumps in this way. It is more likely that the two streams would be written in order, first the yellow, then the red. If a system has this kind of  configuration it implies that it has some non-byte data type which stores and buffers the non-byte lumps, before parsing them into a byte-type array for transport over a byte-based channel. </w:t>
      </w:r>
    </w:p>
  </w:comment>
  <w:comment w:id="1006" w:author="james" w:date="2015-11-27T11:04:00Z" w:initials="j">
    <w:p w14:paraId="37E7F706" w14:textId="786AEAEC" w:rsidR="007B0E2C" w:rsidRDefault="007B0E2C">
      <w:pPr>
        <w:pStyle w:val="CommentText"/>
      </w:pPr>
      <w:r>
        <w:rPr>
          <w:rStyle w:val="CommentReference"/>
        </w:rPr>
        <w:annotationRef/>
      </w:r>
      <w:r>
        <w:t>I am very confused here, it seems that the lump has 14.4 bits! Sure they are 14 bits with a chunk-padding of four bits?</w:t>
      </w:r>
    </w:p>
  </w:comment>
  <w:comment w:id="1026" w:author="james" w:date="2015-12-01T16:54:00Z" w:initials="j">
    <w:p w14:paraId="21C7BBFF" w14:textId="77777777" w:rsidR="007B0E2C" w:rsidRDefault="007B0E2C">
      <w:pPr>
        <w:pStyle w:val="CommentText"/>
      </w:pPr>
      <w:r>
        <w:rPr>
          <w:rStyle w:val="CommentReference"/>
        </w:rPr>
        <w:annotationRef/>
      </w:r>
      <w:r>
        <w:t xml:space="preserve">It might make sense to discuss the ordering of data in the XML file. </w:t>
      </w:r>
    </w:p>
    <w:p w14:paraId="0EC7B5B2" w14:textId="77777777" w:rsidR="007B0E2C" w:rsidRDefault="007B0E2C">
      <w:pPr>
        <w:pStyle w:val="CommentText"/>
      </w:pPr>
    </w:p>
    <w:p w14:paraId="0987F507" w14:textId="325456D4" w:rsidR="007B0E2C" w:rsidRDefault="007B0E2C">
      <w:pPr>
        <w:pStyle w:val="CommentText"/>
      </w:pPr>
      <w:r>
        <w:t xml:space="preserve">For example, what would happen if samples the same Stream appears in more than one  Block within a single Lane, then we should expect that when they are extracted from these Lumps-within-Cunks-within-Blocks within the Lane, that they are then kept in a specific order. Do we agree? Say, first block first? Is there a need to discuss this?  </w:t>
      </w:r>
    </w:p>
  </w:comment>
  <w:comment w:id="1138" w:author="james" w:date="2016-03-29T11:54:00Z" w:initials="j">
    <w:p w14:paraId="0C16347E" w14:textId="7D8317AA" w:rsidR="007B0E2C" w:rsidRDefault="007B0E2C">
      <w:pPr>
        <w:pStyle w:val="CommentText"/>
      </w:pPr>
      <w:r>
        <w:rPr>
          <w:rStyle w:val="CommentReference"/>
        </w:rPr>
        <w:annotationRef/>
      </w:r>
      <w:r>
        <w:t>This probably shouldn’t be in the released standard.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89E4DD" w15:done="0"/>
  <w15:commentEx w15:paraId="038ACDAB" w15:done="0"/>
  <w15:commentEx w15:paraId="6C265514" w15:done="0"/>
  <w15:commentEx w15:paraId="435AD741" w15:done="0"/>
  <w15:commentEx w15:paraId="2F39DD03" w15:done="0"/>
  <w15:commentEx w15:paraId="0FD01746" w15:done="0"/>
  <w15:commentEx w15:paraId="5F1B8F31" w15:done="0"/>
  <w15:commentEx w15:paraId="1D6032B3" w15:done="0"/>
  <w15:commentEx w15:paraId="6AF515BA" w15:done="0"/>
  <w15:commentEx w15:paraId="37E7F706" w15:done="0"/>
  <w15:commentEx w15:paraId="0987F507" w15:done="0"/>
  <w15:commentEx w15:paraId="0C1634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B5564" w14:textId="77777777" w:rsidR="0076443D" w:rsidRDefault="0076443D">
      <w:r>
        <w:separator/>
      </w:r>
    </w:p>
  </w:endnote>
  <w:endnote w:type="continuationSeparator" w:id="0">
    <w:p w14:paraId="2F703BE5" w14:textId="77777777" w:rsidR="0076443D" w:rsidRDefault="00764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C942A" w14:textId="77777777" w:rsidR="007B0E2C" w:rsidRDefault="007B0E2C" w:rsidP="001A7656">
    <w:pPr>
      <w:pStyle w:val="Header"/>
    </w:pPr>
    <w:r>
      <w:t>GNSS SDR Metadata Standard.  Rev 0.1 Jan 25 2015</w:t>
    </w:r>
  </w:p>
  <w:p w14:paraId="1E0CD2B2" w14:textId="77777777" w:rsidR="007B0E2C" w:rsidRDefault="007B0E2C">
    <w:pPr>
      <w:pStyle w:val="Footer"/>
      <w:jc w:val="center"/>
    </w:pPr>
    <w:r>
      <w:rPr>
        <w:rStyle w:val="PageNumber"/>
      </w:rPr>
      <w:fldChar w:fldCharType="begin"/>
    </w:r>
    <w:r>
      <w:rPr>
        <w:rStyle w:val="PageNumber"/>
      </w:rPr>
      <w:instrText xml:space="preserve"> PAGE </w:instrText>
    </w:r>
    <w:r>
      <w:rPr>
        <w:rStyle w:val="PageNumber"/>
      </w:rPr>
      <w:fldChar w:fldCharType="separate"/>
    </w:r>
    <w:r w:rsidR="00473067">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B503A" w14:textId="77777777" w:rsidR="0076443D" w:rsidRDefault="0076443D">
      <w:r>
        <w:separator/>
      </w:r>
    </w:p>
  </w:footnote>
  <w:footnote w:type="continuationSeparator" w:id="0">
    <w:p w14:paraId="5F5F245F" w14:textId="77777777" w:rsidR="0076443D" w:rsidRDefault="007644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DF824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C60B7D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030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F453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C40B6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28B4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F49B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17814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C237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4E286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4747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4E45D43"/>
    <w:multiLevelType w:val="hybridMultilevel"/>
    <w:tmpl w:val="5FC8F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C2E62E4"/>
    <w:multiLevelType w:val="hybridMultilevel"/>
    <w:tmpl w:val="1D6C19A2"/>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1134283D"/>
    <w:multiLevelType w:val="hybridMultilevel"/>
    <w:tmpl w:val="D6C84B6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1A6C40"/>
    <w:multiLevelType w:val="hybridMultilevel"/>
    <w:tmpl w:val="499AF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14103"/>
    <w:multiLevelType w:val="hybridMultilevel"/>
    <w:tmpl w:val="7FE28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F57BEE"/>
    <w:multiLevelType w:val="hybridMultilevel"/>
    <w:tmpl w:val="5F26B6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77243C"/>
    <w:multiLevelType w:val="hybridMultilevel"/>
    <w:tmpl w:val="8FD68F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1EFA07DD"/>
    <w:multiLevelType w:val="hybridMultilevel"/>
    <w:tmpl w:val="C294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B30EA8"/>
    <w:multiLevelType w:val="hybridMultilevel"/>
    <w:tmpl w:val="B97692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70B0233"/>
    <w:multiLevelType w:val="hybridMultilevel"/>
    <w:tmpl w:val="0164C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3E789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35E72698"/>
    <w:multiLevelType w:val="hybridMultilevel"/>
    <w:tmpl w:val="7B443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681302E"/>
    <w:multiLevelType w:val="hybridMultilevel"/>
    <w:tmpl w:val="272AEB4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FC5729"/>
    <w:multiLevelType w:val="hybridMultilevel"/>
    <w:tmpl w:val="FFC23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12574D"/>
    <w:multiLevelType w:val="hybridMultilevel"/>
    <w:tmpl w:val="D694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677E34"/>
    <w:multiLevelType w:val="hybridMultilevel"/>
    <w:tmpl w:val="16EA6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7D151FF"/>
    <w:multiLevelType w:val="hybridMultilevel"/>
    <w:tmpl w:val="E8C67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05522F"/>
    <w:multiLevelType w:val="hybridMultilevel"/>
    <w:tmpl w:val="14BE3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0869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CA1469"/>
    <w:multiLevelType w:val="multilevel"/>
    <w:tmpl w:val="6E507724"/>
    <w:lvl w:ilvl="0">
      <w:start w:val="1"/>
      <w:numFmt w:val="decimal"/>
      <w:pStyle w:val="Heading1"/>
      <w:lvlText w:val="%1"/>
      <w:lvlJc w:val="left"/>
      <w:pPr>
        <w:tabs>
          <w:tab w:val="num" w:pos="432"/>
        </w:tabs>
        <w:ind w:left="432" w:hanging="432"/>
      </w:pPr>
      <w:rPr>
        <w:rFonts w:hint="default"/>
        <w:b/>
        <w:i w:val="0"/>
        <w:sz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5C0864CF"/>
    <w:multiLevelType w:val="hybridMultilevel"/>
    <w:tmpl w:val="35461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054396"/>
    <w:multiLevelType w:val="hybridMultilevel"/>
    <w:tmpl w:val="0F28BFC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7563FD"/>
    <w:multiLevelType w:val="hybridMultilevel"/>
    <w:tmpl w:val="3DB48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8F25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36217A"/>
    <w:multiLevelType w:val="hybridMultilevel"/>
    <w:tmpl w:val="FAF88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7F0D66"/>
    <w:multiLevelType w:val="hybridMultilevel"/>
    <w:tmpl w:val="79C8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A51892"/>
    <w:multiLevelType w:val="hybridMultilevel"/>
    <w:tmpl w:val="A0F0B5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454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79140CD"/>
    <w:multiLevelType w:val="hybridMultilevel"/>
    <w:tmpl w:val="4E9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2A3BCF"/>
    <w:multiLevelType w:val="hybridMultilevel"/>
    <w:tmpl w:val="3800A1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1E6A43E">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83555A2"/>
    <w:multiLevelType w:val="hybridMultilevel"/>
    <w:tmpl w:val="04A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26"/>
  </w:num>
  <w:num w:numId="4">
    <w:abstractNumId w:val="23"/>
  </w:num>
  <w:num w:numId="5">
    <w:abstractNumId w:val="24"/>
  </w:num>
  <w:num w:numId="6">
    <w:abstractNumId w:val="12"/>
  </w:num>
  <w:num w:numId="7">
    <w:abstractNumId w:val="32"/>
  </w:num>
  <w:num w:numId="8">
    <w:abstractNumId w:val="13"/>
  </w:num>
  <w:num w:numId="9">
    <w:abstractNumId w:val="16"/>
  </w:num>
  <w:num w:numId="10">
    <w:abstractNumId w:val="19"/>
  </w:num>
  <w:num w:numId="11">
    <w:abstractNumId w:val="37"/>
  </w:num>
  <w:num w:numId="12">
    <w:abstractNumId w:val="31"/>
  </w:num>
  <w:num w:numId="13">
    <w:abstractNumId w:val="20"/>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3"/>
  </w:num>
  <w:num w:numId="25">
    <w:abstractNumId w:val="40"/>
  </w:num>
  <w:num w:numId="26">
    <w:abstractNumId w:val="11"/>
  </w:num>
  <w:num w:numId="27">
    <w:abstractNumId w:val="22"/>
  </w:num>
  <w:num w:numId="28">
    <w:abstractNumId w:val="17"/>
  </w:num>
  <w:num w:numId="29">
    <w:abstractNumId w:val="15"/>
  </w:num>
  <w:num w:numId="30">
    <w:abstractNumId w:val="28"/>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9"/>
  </w:num>
  <w:num w:numId="34">
    <w:abstractNumId w:val="34"/>
  </w:num>
  <w:num w:numId="35">
    <w:abstractNumId w:val="38"/>
  </w:num>
  <w:num w:numId="36">
    <w:abstractNumId w:val="36"/>
  </w:num>
  <w:num w:numId="37">
    <w:abstractNumId w:val="25"/>
  </w:num>
  <w:num w:numId="38">
    <w:abstractNumId w:val="35"/>
  </w:num>
  <w:num w:numId="39">
    <w:abstractNumId w:val="14"/>
  </w:num>
  <w:num w:numId="40">
    <w:abstractNumId w:val="27"/>
  </w:num>
  <w:num w:numId="41">
    <w:abstractNumId w:val="18"/>
  </w:num>
  <w:num w:numId="42">
    <w:abstractNumId w:val="39"/>
  </w:num>
  <w:num w:numId="43">
    <w:abstractNumId w:val="41"/>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w15:presenceInfo w15:providerId="None" w15:userId="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BD"/>
    <w:rsid w:val="00001722"/>
    <w:rsid w:val="000018C7"/>
    <w:rsid w:val="00002D17"/>
    <w:rsid w:val="0000315F"/>
    <w:rsid w:val="00003EED"/>
    <w:rsid w:val="00004218"/>
    <w:rsid w:val="000042B6"/>
    <w:rsid w:val="0000622E"/>
    <w:rsid w:val="00006516"/>
    <w:rsid w:val="00010073"/>
    <w:rsid w:val="00010464"/>
    <w:rsid w:val="00011129"/>
    <w:rsid w:val="00012F7D"/>
    <w:rsid w:val="00013C94"/>
    <w:rsid w:val="00014BEB"/>
    <w:rsid w:val="0001783B"/>
    <w:rsid w:val="0001788E"/>
    <w:rsid w:val="00017DC5"/>
    <w:rsid w:val="00022D60"/>
    <w:rsid w:val="00023550"/>
    <w:rsid w:val="00025B49"/>
    <w:rsid w:val="000264CF"/>
    <w:rsid w:val="00026C6B"/>
    <w:rsid w:val="00027604"/>
    <w:rsid w:val="00027DC8"/>
    <w:rsid w:val="00030104"/>
    <w:rsid w:val="00030DD1"/>
    <w:rsid w:val="0003107E"/>
    <w:rsid w:val="000312B7"/>
    <w:rsid w:val="000335D6"/>
    <w:rsid w:val="00033787"/>
    <w:rsid w:val="00033A0D"/>
    <w:rsid w:val="000403DE"/>
    <w:rsid w:val="000407BE"/>
    <w:rsid w:val="00040847"/>
    <w:rsid w:val="00040C43"/>
    <w:rsid w:val="00041973"/>
    <w:rsid w:val="000420AE"/>
    <w:rsid w:val="000430CC"/>
    <w:rsid w:val="000434BA"/>
    <w:rsid w:val="00044B21"/>
    <w:rsid w:val="000463CD"/>
    <w:rsid w:val="00046891"/>
    <w:rsid w:val="00047C35"/>
    <w:rsid w:val="00051447"/>
    <w:rsid w:val="00051567"/>
    <w:rsid w:val="00051C9F"/>
    <w:rsid w:val="0005331C"/>
    <w:rsid w:val="00053934"/>
    <w:rsid w:val="00054156"/>
    <w:rsid w:val="00055FDD"/>
    <w:rsid w:val="00056429"/>
    <w:rsid w:val="0005721B"/>
    <w:rsid w:val="00057A7A"/>
    <w:rsid w:val="0006025B"/>
    <w:rsid w:val="000602E1"/>
    <w:rsid w:val="0006182D"/>
    <w:rsid w:val="00061B0B"/>
    <w:rsid w:val="000634F9"/>
    <w:rsid w:val="000642A0"/>
    <w:rsid w:val="000664C9"/>
    <w:rsid w:val="000665FD"/>
    <w:rsid w:val="00071437"/>
    <w:rsid w:val="0007210B"/>
    <w:rsid w:val="0007368B"/>
    <w:rsid w:val="000746C9"/>
    <w:rsid w:val="000746DF"/>
    <w:rsid w:val="00075A33"/>
    <w:rsid w:val="000767D7"/>
    <w:rsid w:val="000767E8"/>
    <w:rsid w:val="00076A32"/>
    <w:rsid w:val="00076C11"/>
    <w:rsid w:val="00077195"/>
    <w:rsid w:val="0007752A"/>
    <w:rsid w:val="00077A39"/>
    <w:rsid w:val="000804D0"/>
    <w:rsid w:val="00082A4C"/>
    <w:rsid w:val="00083970"/>
    <w:rsid w:val="00084718"/>
    <w:rsid w:val="00087DB4"/>
    <w:rsid w:val="000900C7"/>
    <w:rsid w:val="000907AF"/>
    <w:rsid w:val="00091016"/>
    <w:rsid w:val="000916A3"/>
    <w:rsid w:val="00091991"/>
    <w:rsid w:val="00091CFE"/>
    <w:rsid w:val="0009286D"/>
    <w:rsid w:val="000931EE"/>
    <w:rsid w:val="000937C3"/>
    <w:rsid w:val="000A00DB"/>
    <w:rsid w:val="000A032F"/>
    <w:rsid w:val="000A207A"/>
    <w:rsid w:val="000A213B"/>
    <w:rsid w:val="000A3B18"/>
    <w:rsid w:val="000A68AE"/>
    <w:rsid w:val="000B0399"/>
    <w:rsid w:val="000B1299"/>
    <w:rsid w:val="000B2A65"/>
    <w:rsid w:val="000B368D"/>
    <w:rsid w:val="000B4B7B"/>
    <w:rsid w:val="000B69FE"/>
    <w:rsid w:val="000B716C"/>
    <w:rsid w:val="000B7B97"/>
    <w:rsid w:val="000C1EC1"/>
    <w:rsid w:val="000C3029"/>
    <w:rsid w:val="000C4483"/>
    <w:rsid w:val="000C5C0B"/>
    <w:rsid w:val="000C60E7"/>
    <w:rsid w:val="000D1F96"/>
    <w:rsid w:val="000D22B6"/>
    <w:rsid w:val="000D24BD"/>
    <w:rsid w:val="000D2FDF"/>
    <w:rsid w:val="000D392F"/>
    <w:rsid w:val="000D66ED"/>
    <w:rsid w:val="000D71B2"/>
    <w:rsid w:val="000E05F3"/>
    <w:rsid w:val="000E354D"/>
    <w:rsid w:val="000E391D"/>
    <w:rsid w:val="000E5ADF"/>
    <w:rsid w:val="000E7C17"/>
    <w:rsid w:val="000F0BAE"/>
    <w:rsid w:val="000F10CA"/>
    <w:rsid w:val="000F2B1F"/>
    <w:rsid w:val="000F4517"/>
    <w:rsid w:val="000F555A"/>
    <w:rsid w:val="000F607F"/>
    <w:rsid w:val="00101FFE"/>
    <w:rsid w:val="00102EFC"/>
    <w:rsid w:val="001043E7"/>
    <w:rsid w:val="00104813"/>
    <w:rsid w:val="00107948"/>
    <w:rsid w:val="00110379"/>
    <w:rsid w:val="00114C77"/>
    <w:rsid w:val="00114D5A"/>
    <w:rsid w:val="0011615A"/>
    <w:rsid w:val="00116556"/>
    <w:rsid w:val="00116ADC"/>
    <w:rsid w:val="00117FE9"/>
    <w:rsid w:val="001219D8"/>
    <w:rsid w:val="001239E7"/>
    <w:rsid w:val="00123F71"/>
    <w:rsid w:val="0012456B"/>
    <w:rsid w:val="001331C4"/>
    <w:rsid w:val="0013335A"/>
    <w:rsid w:val="00135625"/>
    <w:rsid w:val="00135F8B"/>
    <w:rsid w:val="0013765B"/>
    <w:rsid w:val="00137ED5"/>
    <w:rsid w:val="00140865"/>
    <w:rsid w:val="001409F0"/>
    <w:rsid w:val="0014182F"/>
    <w:rsid w:val="00141D81"/>
    <w:rsid w:val="0014212D"/>
    <w:rsid w:val="001423AC"/>
    <w:rsid w:val="0014356B"/>
    <w:rsid w:val="00144168"/>
    <w:rsid w:val="0014619E"/>
    <w:rsid w:val="00147BD3"/>
    <w:rsid w:val="001513A1"/>
    <w:rsid w:val="00151E09"/>
    <w:rsid w:val="00154E69"/>
    <w:rsid w:val="00160036"/>
    <w:rsid w:val="00160127"/>
    <w:rsid w:val="001607CA"/>
    <w:rsid w:val="00161E11"/>
    <w:rsid w:val="0016251E"/>
    <w:rsid w:val="0016376C"/>
    <w:rsid w:val="001649A1"/>
    <w:rsid w:val="00164C54"/>
    <w:rsid w:val="0016616C"/>
    <w:rsid w:val="00166A56"/>
    <w:rsid w:val="00167BB7"/>
    <w:rsid w:val="001705AD"/>
    <w:rsid w:val="0017166A"/>
    <w:rsid w:val="00171A83"/>
    <w:rsid w:val="001738D7"/>
    <w:rsid w:val="00174E59"/>
    <w:rsid w:val="00176209"/>
    <w:rsid w:val="00177769"/>
    <w:rsid w:val="00177795"/>
    <w:rsid w:val="00177C12"/>
    <w:rsid w:val="00180D10"/>
    <w:rsid w:val="001839C2"/>
    <w:rsid w:val="001843F8"/>
    <w:rsid w:val="001844F2"/>
    <w:rsid w:val="00186314"/>
    <w:rsid w:val="00194B9C"/>
    <w:rsid w:val="00195979"/>
    <w:rsid w:val="00195AB0"/>
    <w:rsid w:val="001978AB"/>
    <w:rsid w:val="001A0409"/>
    <w:rsid w:val="001A0F9F"/>
    <w:rsid w:val="001A2350"/>
    <w:rsid w:val="001A3841"/>
    <w:rsid w:val="001A4E9E"/>
    <w:rsid w:val="001A5C25"/>
    <w:rsid w:val="001A5C97"/>
    <w:rsid w:val="001A5EC6"/>
    <w:rsid w:val="001A7656"/>
    <w:rsid w:val="001B0761"/>
    <w:rsid w:val="001B343D"/>
    <w:rsid w:val="001B5592"/>
    <w:rsid w:val="001B5AAB"/>
    <w:rsid w:val="001B6BD1"/>
    <w:rsid w:val="001B7EFC"/>
    <w:rsid w:val="001C00F9"/>
    <w:rsid w:val="001C13E6"/>
    <w:rsid w:val="001C1B6B"/>
    <w:rsid w:val="001C1D03"/>
    <w:rsid w:val="001C2C35"/>
    <w:rsid w:val="001C3F4D"/>
    <w:rsid w:val="001C61A1"/>
    <w:rsid w:val="001C7DD4"/>
    <w:rsid w:val="001D00CB"/>
    <w:rsid w:val="001D075C"/>
    <w:rsid w:val="001D0993"/>
    <w:rsid w:val="001D1CF1"/>
    <w:rsid w:val="001D2A53"/>
    <w:rsid w:val="001D2E9A"/>
    <w:rsid w:val="001D459C"/>
    <w:rsid w:val="001D6001"/>
    <w:rsid w:val="001D62DA"/>
    <w:rsid w:val="001D6C44"/>
    <w:rsid w:val="001D722C"/>
    <w:rsid w:val="001D76A8"/>
    <w:rsid w:val="001E005C"/>
    <w:rsid w:val="001E33BF"/>
    <w:rsid w:val="001E4045"/>
    <w:rsid w:val="001E46B5"/>
    <w:rsid w:val="001E49E1"/>
    <w:rsid w:val="001E4E8B"/>
    <w:rsid w:val="001F0463"/>
    <w:rsid w:val="001F0607"/>
    <w:rsid w:val="001F2A33"/>
    <w:rsid w:val="001F3850"/>
    <w:rsid w:val="001F3E27"/>
    <w:rsid w:val="001F5A7E"/>
    <w:rsid w:val="001F5B18"/>
    <w:rsid w:val="001F5E14"/>
    <w:rsid w:val="001F5F7F"/>
    <w:rsid w:val="001F7B19"/>
    <w:rsid w:val="001F7C23"/>
    <w:rsid w:val="002011EB"/>
    <w:rsid w:val="002028CF"/>
    <w:rsid w:val="00202B41"/>
    <w:rsid w:val="00203292"/>
    <w:rsid w:val="002062F0"/>
    <w:rsid w:val="002072D3"/>
    <w:rsid w:val="00207BAF"/>
    <w:rsid w:val="0021011A"/>
    <w:rsid w:val="00210866"/>
    <w:rsid w:val="002108B4"/>
    <w:rsid w:val="0021191F"/>
    <w:rsid w:val="0021262E"/>
    <w:rsid w:val="0021359C"/>
    <w:rsid w:val="00214CED"/>
    <w:rsid w:val="00216F8E"/>
    <w:rsid w:val="002172BD"/>
    <w:rsid w:val="00217B45"/>
    <w:rsid w:val="00220C2E"/>
    <w:rsid w:val="0022159F"/>
    <w:rsid w:val="00222462"/>
    <w:rsid w:val="002253A5"/>
    <w:rsid w:val="00226157"/>
    <w:rsid w:val="00230569"/>
    <w:rsid w:val="002306E5"/>
    <w:rsid w:val="00231C65"/>
    <w:rsid w:val="00232C14"/>
    <w:rsid w:val="00232DB0"/>
    <w:rsid w:val="002345CB"/>
    <w:rsid w:val="002347A0"/>
    <w:rsid w:val="00234B40"/>
    <w:rsid w:val="00235973"/>
    <w:rsid w:val="00237B6C"/>
    <w:rsid w:val="00237CF4"/>
    <w:rsid w:val="002403D0"/>
    <w:rsid w:val="00240A27"/>
    <w:rsid w:val="00240B69"/>
    <w:rsid w:val="0024349E"/>
    <w:rsid w:val="002449BE"/>
    <w:rsid w:val="00246C74"/>
    <w:rsid w:val="002524F7"/>
    <w:rsid w:val="00252D4B"/>
    <w:rsid w:val="0025523F"/>
    <w:rsid w:val="002567BE"/>
    <w:rsid w:val="0025723D"/>
    <w:rsid w:val="0025793A"/>
    <w:rsid w:val="00260034"/>
    <w:rsid w:val="0026032F"/>
    <w:rsid w:val="00265AF9"/>
    <w:rsid w:val="00265E4E"/>
    <w:rsid w:val="002663AB"/>
    <w:rsid w:val="00266723"/>
    <w:rsid w:val="002673E3"/>
    <w:rsid w:val="00267819"/>
    <w:rsid w:val="00267B4F"/>
    <w:rsid w:val="00271452"/>
    <w:rsid w:val="002720C8"/>
    <w:rsid w:val="00273813"/>
    <w:rsid w:val="0027467B"/>
    <w:rsid w:val="0027506A"/>
    <w:rsid w:val="002808F6"/>
    <w:rsid w:val="0028112B"/>
    <w:rsid w:val="00281F23"/>
    <w:rsid w:val="002825D2"/>
    <w:rsid w:val="002826F4"/>
    <w:rsid w:val="002832E3"/>
    <w:rsid w:val="00284759"/>
    <w:rsid w:val="0028476D"/>
    <w:rsid w:val="00286AF2"/>
    <w:rsid w:val="00286D11"/>
    <w:rsid w:val="00286FE5"/>
    <w:rsid w:val="00292607"/>
    <w:rsid w:val="002939F6"/>
    <w:rsid w:val="002943C5"/>
    <w:rsid w:val="0029623A"/>
    <w:rsid w:val="0029718D"/>
    <w:rsid w:val="002A0F87"/>
    <w:rsid w:val="002A3218"/>
    <w:rsid w:val="002A3784"/>
    <w:rsid w:val="002A50B9"/>
    <w:rsid w:val="002A65AA"/>
    <w:rsid w:val="002B2C82"/>
    <w:rsid w:val="002B38C0"/>
    <w:rsid w:val="002B41EF"/>
    <w:rsid w:val="002B45B3"/>
    <w:rsid w:val="002B4B02"/>
    <w:rsid w:val="002B5BDD"/>
    <w:rsid w:val="002B5BF8"/>
    <w:rsid w:val="002B78E6"/>
    <w:rsid w:val="002B7EE6"/>
    <w:rsid w:val="002C0DD9"/>
    <w:rsid w:val="002C1DD1"/>
    <w:rsid w:val="002C6D44"/>
    <w:rsid w:val="002C77F3"/>
    <w:rsid w:val="002D11B2"/>
    <w:rsid w:val="002D2E48"/>
    <w:rsid w:val="002D5B18"/>
    <w:rsid w:val="002D5E77"/>
    <w:rsid w:val="002D75FA"/>
    <w:rsid w:val="002E0081"/>
    <w:rsid w:val="002E201E"/>
    <w:rsid w:val="002E227D"/>
    <w:rsid w:val="002E350B"/>
    <w:rsid w:val="002E50FB"/>
    <w:rsid w:val="002E7468"/>
    <w:rsid w:val="002E74C7"/>
    <w:rsid w:val="002E7844"/>
    <w:rsid w:val="002E79A0"/>
    <w:rsid w:val="002F091A"/>
    <w:rsid w:val="002F0FD6"/>
    <w:rsid w:val="002F2061"/>
    <w:rsid w:val="002F4F09"/>
    <w:rsid w:val="002F5BAD"/>
    <w:rsid w:val="002F5CEA"/>
    <w:rsid w:val="002F72AE"/>
    <w:rsid w:val="00302C14"/>
    <w:rsid w:val="0030790B"/>
    <w:rsid w:val="00310DBA"/>
    <w:rsid w:val="003115CA"/>
    <w:rsid w:val="00312BAF"/>
    <w:rsid w:val="00314A6D"/>
    <w:rsid w:val="00314B02"/>
    <w:rsid w:val="0031524B"/>
    <w:rsid w:val="003153A6"/>
    <w:rsid w:val="00315CBF"/>
    <w:rsid w:val="00320C67"/>
    <w:rsid w:val="00321B34"/>
    <w:rsid w:val="00321F67"/>
    <w:rsid w:val="003244B0"/>
    <w:rsid w:val="0032473E"/>
    <w:rsid w:val="003252F8"/>
    <w:rsid w:val="0032627D"/>
    <w:rsid w:val="00326B15"/>
    <w:rsid w:val="0033021C"/>
    <w:rsid w:val="003303DB"/>
    <w:rsid w:val="0033181A"/>
    <w:rsid w:val="00333345"/>
    <w:rsid w:val="00333D18"/>
    <w:rsid w:val="0033413F"/>
    <w:rsid w:val="00334C1B"/>
    <w:rsid w:val="003354A9"/>
    <w:rsid w:val="00335E85"/>
    <w:rsid w:val="0033685A"/>
    <w:rsid w:val="00336F24"/>
    <w:rsid w:val="00337D42"/>
    <w:rsid w:val="00340680"/>
    <w:rsid w:val="00340C6F"/>
    <w:rsid w:val="00341757"/>
    <w:rsid w:val="00342598"/>
    <w:rsid w:val="003443F2"/>
    <w:rsid w:val="00350316"/>
    <w:rsid w:val="003510F4"/>
    <w:rsid w:val="00351273"/>
    <w:rsid w:val="00351762"/>
    <w:rsid w:val="00352403"/>
    <w:rsid w:val="00352B28"/>
    <w:rsid w:val="003530B5"/>
    <w:rsid w:val="003533F2"/>
    <w:rsid w:val="00354FDD"/>
    <w:rsid w:val="003557CD"/>
    <w:rsid w:val="003563DA"/>
    <w:rsid w:val="00356E49"/>
    <w:rsid w:val="00360914"/>
    <w:rsid w:val="00360E67"/>
    <w:rsid w:val="00362412"/>
    <w:rsid w:val="00363BAB"/>
    <w:rsid w:val="00366231"/>
    <w:rsid w:val="00367133"/>
    <w:rsid w:val="00367A36"/>
    <w:rsid w:val="00371827"/>
    <w:rsid w:val="00373AB7"/>
    <w:rsid w:val="00374F4C"/>
    <w:rsid w:val="00377D4E"/>
    <w:rsid w:val="00381B6B"/>
    <w:rsid w:val="00382649"/>
    <w:rsid w:val="003845B7"/>
    <w:rsid w:val="0038568A"/>
    <w:rsid w:val="00385C8B"/>
    <w:rsid w:val="00386221"/>
    <w:rsid w:val="00386A42"/>
    <w:rsid w:val="0039023D"/>
    <w:rsid w:val="00391BEB"/>
    <w:rsid w:val="00391EFE"/>
    <w:rsid w:val="00393746"/>
    <w:rsid w:val="003941C0"/>
    <w:rsid w:val="0039603B"/>
    <w:rsid w:val="003975D7"/>
    <w:rsid w:val="003A358A"/>
    <w:rsid w:val="003A3637"/>
    <w:rsid w:val="003A39B3"/>
    <w:rsid w:val="003A4073"/>
    <w:rsid w:val="003A4356"/>
    <w:rsid w:val="003A562C"/>
    <w:rsid w:val="003A7550"/>
    <w:rsid w:val="003B0225"/>
    <w:rsid w:val="003B04E6"/>
    <w:rsid w:val="003B102F"/>
    <w:rsid w:val="003B32F6"/>
    <w:rsid w:val="003B3FAF"/>
    <w:rsid w:val="003B434F"/>
    <w:rsid w:val="003B4537"/>
    <w:rsid w:val="003B4919"/>
    <w:rsid w:val="003B4BD7"/>
    <w:rsid w:val="003B5488"/>
    <w:rsid w:val="003B7439"/>
    <w:rsid w:val="003C0430"/>
    <w:rsid w:val="003C04C7"/>
    <w:rsid w:val="003C1830"/>
    <w:rsid w:val="003C21AD"/>
    <w:rsid w:val="003C22B4"/>
    <w:rsid w:val="003C3685"/>
    <w:rsid w:val="003C45DD"/>
    <w:rsid w:val="003C7D4D"/>
    <w:rsid w:val="003D18F7"/>
    <w:rsid w:val="003D2C60"/>
    <w:rsid w:val="003D368E"/>
    <w:rsid w:val="003D40E0"/>
    <w:rsid w:val="003D4287"/>
    <w:rsid w:val="003D54AC"/>
    <w:rsid w:val="003D6D1A"/>
    <w:rsid w:val="003E14AD"/>
    <w:rsid w:val="003E334D"/>
    <w:rsid w:val="003E5E8B"/>
    <w:rsid w:val="003F0230"/>
    <w:rsid w:val="003F04EE"/>
    <w:rsid w:val="003F362E"/>
    <w:rsid w:val="003F496A"/>
    <w:rsid w:val="003F60FE"/>
    <w:rsid w:val="0040083B"/>
    <w:rsid w:val="004040EF"/>
    <w:rsid w:val="00405354"/>
    <w:rsid w:val="00405B57"/>
    <w:rsid w:val="004060CA"/>
    <w:rsid w:val="0040778D"/>
    <w:rsid w:val="00407E9A"/>
    <w:rsid w:val="004102FC"/>
    <w:rsid w:val="00411D10"/>
    <w:rsid w:val="00413A2D"/>
    <w:rsid w:val="004151A0"/>
    <w:rsid w:val="00415F3A"/>
    <w:rsid w:val="00416115"/>
    <w:rsid w:val="0041620D"/>
    <w:rsid w:val="00416808"/>
    <w:rsid w:val="00417C31"/>
    <w:rsid w:val="00417E0E"/>
    <w:rsid w:val="004204CC"/>
    <w:rsid w:val="00421EA9"/>
    <w:rsid w:val="00425F94"/>
    <w:rsid w:val="004269A1"/>
    <w:rsid w:val="004336FB"/>
    <w:rsid w:val="0043507E"/>
    <w:rsid w:val="004375F6"/>
    <w:rsid w:val="0043796D"/>
    <w:rsid w:val="0044135E"/>
    <w:rsid w:val="004414C6"/>
    <w:rsid w:val="0044196D"/>
    <w:rsid w:val="004435EA"/>
    <w:rsid w:val="004459D2"/>
    <w:rsid w:val="00445EA8"/>
    <w:rsid w:val="00446901"/>
    <w:rsid w:val="00447812"/>
    <w:rsid w:val="00450C80"/>
    <w:rsid w:val="00452D75"/>
    <w:rsid w:val="004556AE"/>
    <w:rsid w:val="00456381"/>
    <w:rsid w:val="00457EB6"/>
    <w:rsid w:val="0046053E"/>
    <w:rsid w:val="0046090A"/>
    <w:rsid w:val="00463FDD"/>
    <w:rsid w:val="00465C93"/>
    <w:rsid w:val="00466A2D"/>
    <w:rsid w:val="004719BE"/>
    <w:rsid w:val="00471F28"/>
    <w:rsid w:val="00473067"/>
    <w:rsid w:val="00473A49"/>
    <w:rsid w:val="00473F00"/>
    <w:rsid w:val="00474AA6"/>
    <w:rsid w:val="004764BA"/>
    <w:rsid w:val="004774EC"/>
    <w:rsid w:val="00483E58"/>
    <w:rsid w:val="0048569D"/>
    <w:rsid w:val="00486A8B"/>
    <w:rsid w:val="00487E10"/>
    <w:rsid w:val="00491E04"/>
    <w:rsid w:val="00492D42"/>
    <w:rsid w:val="00494A0B"/>
    <w:rsid w:val="00495DAF"/>
    <w:rsid w:val="00496985"/>
    <w:rsid w:val="00496A57"/>
    <w:rsid w:val="004A0987"/>
    <w:rsid w:val="004A132E"/>
    <w:rsid w:val="004A1A04"/>
    <w:rsid w:val="004A1DE5"/>
    <w:rsid w:val="004A31AF"/>
    <w:rsid w:val="004A35E9"/>
    <w:rsid w:val="004A3742"/>
    <w:rsid w:val="004A4877"/>
    <w:rsid w:val="004A52DD"/>
    <w:rsid w:val="004B23B4"/>
    <w:rsid w:val="004B2D92"/>
    <w:rsid w:val="004B2DA7"/>
    <w:rsid w:val="004B48C1"/>
    <w:rsid w:val="004B48F6"/>
    <w:rsid w:val="004B7552"/>
    <w:rsid w:val="004B7ACB"/>
    <w:rsid w:val="004B7DD0"/>
    <w:rsid w:val="004C1A6F"/>
    <w:rsid w:val="004C3AD7"/>
    <w:rsid w:val="004C6CD7"/>
    <w:rsid w:val="004C74EB"/>
    <w:rsid w:val="004D13B2"/>
    <w:rsid w:val="004D3010"/>
    <w:rsid w:val="004D78F1"/>
    <w:rsid w:val="004E0D1C"/>
    <w:rsid w:val="004E17CE"/>
    <w:rsid w:val="004E1A3C"/>
    <w:rsid w:val="004E1E2A"/>
    <w:rsid w:val="004E3172"/>
    <w:rsid w:val="004E45C1"/>
    <w:rsid w:val="004E59D1"/>
    <w:rsid w:val="004E6D69"/>
    <w:rsid w:val="004F0CB1"/>
    <w:rsid w:val="004F4E8D"/>
    <w:rsid w:val="004F4EF0"/>
    <w:rsid w:val="004F4FEF"/>
    <w:rsid w:val="004F51D6"/>
    <w:rsid w:val="004F664C"/>
    <w:rsid w:val="004F7142"/>
    <w:rsid w:val="004F7A01"/>
    <w:rsid w:val="00501347"/>
    <w:rsid w:val="00502F2E"/>
    <w:rsid w:val="00503905"/>
    <w:rsid w:val="0051256F"/>
    <w:rsid w:val="00514EF9"/>
    <w:rsid w:val="00517DA6"/>
    <w:rsid w:val="00522B02"/>
    <w:rsid w:val="00522B1E"/>
    <w:rsid w:val="00522E0E"/>
    <w:rsid w:val="00524E6A"/>
    <w:rsid w:val="005263A8"/>
    <w:rsid w:val="005270E5"/>
    <w:rsid w:val="00532512"/>
    <w:rsid w:val="005342A3"/>
    <w:rsid w:val="00536911"/>
    <w:rsid w:val="005369B3"/>
    <w:rsid w:val="00536C6B"/>
    <w:rsid w:val="005379B6"/>
    <w:rsid w:val="005412E4"/>
    <w:rsid w:val="0054138D"/>
    <w:rsid w:val="0054188B"/>
    <w:rsid w:val="00541CAF"/>
    <w:rsid w:val="0054509D"/>
    <w:rsid w:val="005459C4"/>
    <w:rsid w:val="00545F9E"/>
    <w:rsid w:val="00546711"/>
    <w:rsid w:val="00552142"/>
    <w:rsid w:val="00552C3E"/>
    <w:rsid w:val="00555931"/>
    <w:rsid w:val="00555CB6"/>
    <w:rsid w:val="00556367"/>
    <w:rsid w:val="0056133C"/>
    <w:rsid w:val="005627FF"/>
    <w:rsid w:val="00562F12"/>
    <w:rsid w:val="00564064"/>
    <w:rsid w:val="00565775"/>
    <w:rsid w:val="0056682C"/>
    <w:rsid w:val="00566A34"/>
    <w:rsid w:val="00566D5E"/>
    <w:rsid w:val="005701A4"/>
    <w:rsid w:val="00572C12"/>
    <w:rsid w:val="005735C4"/>
    <w:rsid w:val="005736D4"/>
    <w:rsid w:val="005738C1"/>
    <w:rsid w:val="00573FFE"/>
    <w:rsid w:val="00574CD0"/>
    <w:rsid w:val="005759EE"/>
    <w:rsid w:val="005760F7"/>
    <w:rsid w:val="0057653A"/>
    <w:rsid w:val="00577257"/>
    <w:rsid w:val="00580E18"/>
    <w:rsid w:val="00581F87"/>
    <w:rsid w:val="00582144"/>
    <w:rsid w:val="0058254C"/>
    <w:rsid w:val="005836AE"/>
    <w:rsid w:val="00584869"/>
    <w:rsid w:val="00584E0E"/>
    <w:rsid w:val="0058716F"/>
    <w:rsid w:val="00591A34"/>
    <w:rsid w:val="00592163"/>
    <w:rsid w:val="00593D15"/>
    <w:rsid w:val="00593D49"/>
    <w:rsid w:val="0059769F"/>
    <w:rsid w:val="00597AF4"/>
    <w:rsid w:val="005A1986"/>
    <w:rsid w:val="005A56C0"/>
    <w:rsid w:val="005A5927"/>
    <w:rsid w:val="005B39AA"/>
    <w:rsid w:val="005B5FFB"/>
    <w:rsid w:val="005B65BD"/>
    <w:rsid w:val="005B6A11"/>
    <w:rsid w:val="005B6B3A"/>
    <w:rsid w:val="005C06C2"/>
    <w:rsid w:val="005C08A7"/>
    <w:rsid w:val="005C0E6F"/>
    <w:rsid w:val="005C159C"/>
    <w:rsid w:val="005C16D7"/>
    <w:rsid w:val="005C1C04"/>
    <w:rsid w:val="005C7EC2"/>
    <w:rsid w:val="005D0451"/>
    <w:rsid w:val="005D2692"/>
    <w:rsid w:val="005D4407"/>
    <w:rsid w:val="005D64BD"/>
    <w:rsid w:val="005D67AA"/>
    <w:rsid w:val="005D6DCA"/>
    <w:rsid w:val="005E0617"/>
    <w:rsid w:val="005E1420"/>
    <w:rsid w:val="005E1BE2"/>
    <w:rsid w:val="005E51B4"/>
    <w:rsid w:val="005E7757"/>
    <w:rsid w:val="005F243D"/>
    <w:rsid w:val="005F3E06"/>
    <w:rsid w:val="005F5460"/>
    <w:rsid w:val="005F6146"/>
    <w:rsid w:val="005F6359"/>
    <w:rsid w:val="00601217"/>
    <w:rsid w:val="00601B06"/>
    <w:rsid w:val="006025F7"/>
    <w:rsid w:val="00604C4C"/>
    <w:rsid w:val="00605376"/>
    <w:rsid w:val="00606A0E"/>
    <w:rsid w:val="00611E02"/>
    <w:rsid w:val="0061210C"/>
    <w:rsid w:val="00612CDA"/>
    <w:rsid w:val="006130AA"/>
    <w:rsid w:val="006144D9"/>
    <w:rsid w:val="00617536"/>
    <w:rsid w:val="006175E4"/>
    <w:rsid w:val="00621615"/>
    <w:rsid w:val="006221AD"/>
    <w:rsid w:val="00623A87"/>
    <w:rsid w:val="006255C5"/>
    <w:rsid w:val="006258ED"/>
    <w:rsid w:val="00627F2A"/>
    <w:rsid w:val="00631D73"/>
    <w:rsid w:val="00631ECB"/>
    <w:rsid w:val="00632267"/>
    <w:rsid w:val="006358CB"/>
    <w:rsid w:val="00637465"/>
    <w:rsid w:val="0064079F"/>
    <w:rsid w:val="0064376B"/>
    <w:rsid w:val="0064509C"/>
    <w:rsid w:val="0064580C"/>
    <w:rsid w:val="006470C7"/>
    <w:rsid w:val="0064750A"/>
    <w:rsid w:val="00653E84"/>
    <w:rsid w:val="00654370"/>
    <w:rsid w:val="00654652"/>
    <w:rsid w:val="00654ECC"/>
    <w:rsid w:val="006558B5"/>
    <w:rsid w:val="00655DE3"/>
    <w:rsid w:val="0065627C"/>
    <w:rsid w:val="00656B8D"/>
    <w:rsid w:val="006578CE"/>
    <w:rsid w:val="00661FBC"/>
    <w:rsid w:val="0066338D"/>
    <w:rsid w:val="006636C5"/>
    <w:rsid w:val="006637AB"/>
    <w:rsid w:val="00663A28"/>
    <w:rsid w:val="00663B28"/>
    <w:rsid w:val="00663C14"/>
    <w:rsid w:val="0067002B"/>
    <w:rsid w:val="0067054C"/>
    <w:rsid w:val="0067124F"/>
    <w:rsid w:val="00672827"/>
    <w:rsid w:val="00673D0E"/>
    <w:rsid w:val="0067529C"/>
    <w:rsid w:val="00675F64"/>
    <w:rsid w:val="006767D0"/>
    <w:rsid w:val="00681CFF"/>
    <w:rsid w:val="006831BE"/>
    <w:rsid w:val="00686E2B"/>
    <w:rsid w:val="00687940"/>
    <w:rsid w:val="0069022B"/>
    <w:rsid w:val="0069162A"/>
    <w:rsid w:val="00691904"/>
    <w:rsid w:val="00691F9C"/>
    <w:rsid w:val="00692AA4"/>
    <w:rsid w:val="006938CD"/>
    <w:rsid w:val="00694713"/>
    <w:rsid w:val="0069676B"/>
    <w:rsid w:val="006A111F"/>
    <w:rsid w:val="006A1A26"/>
    <w:rsid w:val="006A2B40"/>
    <w:rsid w:val="006A3667"/>
    <w:rsid w:val="006A56C7"/>
    <w:rsid w:val="006A5856"/>
    <w:rsid w:val="006A5B2D"/>
    <w:rsid w:val="006A76B1"/>
    <w:rsid w:val="006A79B8"/>
    <w:rsid w:val="006B186D"/>
    <w:rsid w:val="006B2164"/>
    <w:rsid w:val="006B2E18"/>
    <w:rsid w:val="006B3D43"/>
    <w:rsid w:val="006B424F"/>
    <w:rsid w:val="006B4655"/>
    <w:rsid w:val="006B47D1"/>
    <w:rsid w:val="006B47E4"/>
    <w:rsid w:val="006C0612"/>
    <w:rsid w:val="006C2F6C"/>
    <w:rsid w:val="006C4E07"/>
    <w:rsid w:val="006C6BC3"/>
    <w:rsid w:val="006D0B36"/>
    <w:rsid w:val="006D0F93"/>
    <w:rsid w:val="006D111E"/>
    <w:rsid w:val="006D17D6"/>
    <w:rsid w:val="006D19D7"/>
    <w:rsid w:val="006D203B"/>
    <w:rsid w:val="006D2FCD"/>
    <w:rsid w:val="006D39DB"/>
    <w:rsid w:val="006D4A4E"/>
    <w:rsid w:val="006D4B6F"/>
    <w:rsid w:val="006D5757"/>
    <w:rsid w:val="006D6B38"/>
    <w:rsid w:val="006D7CC0"/>
    <w:rsid w:val="006D7F1C"/>
    <w:rsid w:val="006E0946"/>
    <w:rsid w:val="006E19B6"/>
    <w:rsid w:val="006E1DCD"/>
    <w:rsid w:val="006E65CB"/>
    <w:rsid w:val="006F132F"/>
    <w:rsid w:val="006F13A2"/>
    <w:rsid w:val="006F14D5"/>
    <w:rsid w:val="006F2726"/>
    <w:rsid w:val="006F282E"/>
    <w:rsid w:val="006F2A7D"/>
    <w:rsid w:val="006F431E"/>
    <w:rsid w:val="006F4580"/>
    <w:rsid w:val="006F5482"/>
    <w:rsid w:val="006F6448"/>
    <w:rsid w:val="006F6BAF"/>
    <w:rsid w:val="006F6D6C"/>
    <w:rsid w:val="006F6EF7"/>
    <w:rsid w:val="006F7215"/>
    <w:rsid w:val="006F730C"/>
    <w:rsid w:val="00700B3B"/>
    <w:rsid w:val="007021BD"/>
    <w:rsid w:val="00703727"/>
    <w:rsid w:val="007053FB"/>
    <w:rsid w:val="00706529"/>
    <w:rsid w:val="00710DD4"/>
    <w:rsid w:val="00712409"/>
    <w:rsid w:val="0071414E"/>
    <w:rsid w:val="00714906"/>
    <w:rsid w:val="00715536"/>
    <w:rsid w:val="00716632"/>
    <w:rsid w:val="00720B59"/>
    <w:rsid w:val="00721FC1"/>
    <w:rsid w:val="0072260B"/>
    <w:rsid w:val="0072295F"/>
    <w:rsid w:val="00723382"/>
    <w:rsid w:val="007238E1"/>
    <w:rsid w:val="007265D5"/>
    <w:rsid w:val="007302A5"/>
    <w:rsid w:val="00730A7D"/>
    <w:rsid w:val="007321AA"/>
    <w:rsid w:val="0073398E"/>
    <w:rsid w:val="00733E15"/>
    <w:rsid w:val="00736472"/>
    <w:rsid w:val="00736EE9"/>
    <w:rsid w:val="00737237"/>
    <w:rsid w:val="00740EC7"/>
    <w:rsid w:val="00741A00"/>
    <w:rsid w:val="00742654"/>
    <w:rsid w:val="00743573"/>
    <w:rsid w:val="00744D21"/>
    <w:rsid w:val="007453CB"/>
    <w:rsid w:val="00746081"/>
    <w:rsid w:val="00751D38"/>
    <w:rsid w:val="00753657"/>
    <w:rsid w:val="00755205"/>
    <w:rsid w:val="007563D0"/>
    <w:rsid w:val="00757302"/>
    <w:rsid w:val="00757458"/>
    <w:rsid w:val="0076000C"/>
    <w:rsid w:val="007600BE"/>
    <w:rsid w:val="0076084B"/>
    <w:rsid w:val="007623E9"/>
    <w:rsid w:val="007630B0"/>
    <w:rsid w:val="0076443D"/>
    <w:rsid w:val="007651D6"/>
    <w:rsid w:val="007653D3"/>
    <w:rsid w:val="0076711C"/>
    <w:rsid w:val="00771EF9"/>
    <w:rsid w:val="007724D2"/>
    <w:rsid w:val="00772D7A"/>
    <w:rsid w:val="0077567B"/>
    <w:rsid w:val="00776A1C"/>
    <w:rsid w:val="00777A36"/>
    <w:rsid w:val="00781E22"/>
    <w:rsid w:val="00782613"/>
    <w:rsid w:val="00785BB3"/>
    <w:rsid w:val="00786545"/>
    <w:rsid w:val="0078658A"/>
    <w:rsid w:val="007944D1"/>
    <w:rsid w:val="0079755F"/>
    <w:rsid w:val="00797F32"/>
    <w:rsid w:val="007A1CC6"/>
    <w:rsid w:val="007A1F18"/>
    <w:rsid w:val="007A2C17"/>
    <w:rsid w:val="007A5315"/>
    <w:rsid w:val="007A6144"/>
    <w:rsid w:val="007B0E2C"/>
    <w:rsid w:val="007B0F69"/>
    <w:rsid w:val="007B116E"/>
    <w:rsid w:val="007B1CBC"/>
    <w:rsid w:val="007B2399"/>
    <w:rsid w:val="007B6CAE"/>
    <w:rsid w:val="007C009D"/>
    <w:rsid w:val="007C0BFF"/>
    <w:rsid w:val="007C16A1"/>
    <w:rsid w:val="007C23F4"/>
    <w:rsid w:val="007C24CC"/>
    <w:rsid w:val="007C2B71"/>
    <w:rsid w:val="007C5415"/>
    <w:rsid w:val="007D2F7D"/>
    <w:rsid w:val="007D3116"/>
    <w:rsid w:val="007D3AC3"/>
    <w:rsid w:val="007D4082"/>
    <w:rsid w:val="007D6E18"/>
    <w:rsid w:val="007D7436"/>
    <w:rsid w:val="007E348C"/>
    <w:rsid w:val="007E48B6"/>
    <w:rsid w:val="007E5CD9"/>
    <w:rsid w:val="007E64B7"/>
    <w:rsid w:val="007E6BE7"/>
    <w:rsid w:val="007F042D"/>
    <w:rsid w:val="007F1FF4"/>
    <w:rsid w:val="007F42AE"/>
    <w:rsid w:val="007F57CE"/>
    <w:rsid w:val="007F5A3F"/>
    <w:rsid w:val="007F5DAB"/>
    <w:rsid w:val="007F5F95"/>
    <w:rsid w:val="007F6D94"/>
    <w:rsid w:val="007F7E2D"/>
    <w:rsid w:val="008005DF"/>
    <w:rsid w:val="00801671"/>
    <w:rsid w:val="0080187B"/>
    <w:rsid w:val="00801B29"/>
    <w:rsid w:val="00801F8A"/>
    <w:rsid w:val="0080378F"/>
    <w:rsid w:val="00804916"/>
    <w:rsid w:val="00806417"/>
    <w:rsid w:val="00807010"/>
    <w:rsid w:val="00813423"/>
    <w:rsid w:val="00816FC8"/>
    <w:rsid w:val="00817F6E"/>
    <w:rsid w:val="0082044B"/>
    <w:rsid w:val="00820AD3"/>
    <w:rsid w:val="00822901"/>
    <w:rsid w:val="0082314E"/>
    <w:rsid w:val="00823510"/>
    <w:rsid w:val="008242DC"/>
    <w:rsid w:val="00824995"/>
    <w:rsid w:val="00825B8D"/>
    <w:rsid w:val="008264C4"/>
    <w:rsid w:val="0082677F"/>
    <w:rsid w:val="0082761D"/>
    <w:rsid w:val="00827F1E"/>
    <w:rsid w:val="00832C18"/>
    <w:rsid w:val="008338D2"/>
    <w:rsid w:val="00834503"/>
    <w:rsid w:val="0083534A"/>
    <w:rsid w:val="008357F2"/>
    <w:rsid w:val="008359E0"/>
    <w:rsid w:val="00840486"/>
    <w:rsid w:val="00841AC2"/>
    <w:rsid w:val="00841B21"/>
    <w:rsid w:val="0084232C"/>
    <w:rsid w:val="00842D76"/>
    <w:rsid w:val="00844571"/>
    <w:rsid w:val="008445BA"/>
    <w:rsid w:val="00844D97"/>
    <w:rsid w:val="00845E92"/>
    <w:rsid w:val="008466C9"/>
    <w:rsid w:val="008473A0"/>
    <w:rsid w:val="008473BD"/>
    <w:rsid w:val="00847421"/>
    <w:rsid w:val="0085136E"/>
    <w:rsid w:val="00851876"/>
    <w:rsid w:val="00853FFC"/>
    <w:rsid w:val="00854123"/>
    <w:rsid w:val="008559EF"/>
    <w:rsid w:val="00857814"/>
    <w:rsid w:val="008604D6"/>
    <w:rsid w:val="00860730"/>
    <w:rsid w:val="00860BD7"/>
    <w:rsid w:val="00861E42"/>
    <w:rsid w:val="00863E0D"/>
    <w:rsid w:val="00865956"/>
    <w:rsid w:val="00866504"/>
    <w:rsid w:val="008666CD"/>
    <w:rsid w:val="008671F3"/>
    <w:rsid w:val="0087145B"/>
    <w:rsid w:val="00871A87"/>
    <w:rsid w:val="00872BD8"/>
    <w:rsid w:val="008734BB"/>
    <w:rsid w:val="008745A3"/>
    <w:rsid w:val="008751A1"/>
    <w:rsid w:val="0087698F"/>
    <w:rsid w:val="00876BFD"/>
    <w:rsid w:val="00877262"/>
    <w:rsid w:val="0087742B"/>
    <w:rsid w:val="00877EA9"/>
    <w:rsid w:val="00880DE1"/>
    <w:rsid w:val="00881013"/>
    <w:rsid w:val="00881592"/>
    <w:rsid w:val="008817EF"/>
    <w:rsid w:val="0088582F"/>
    <w:rsid w:val="00885845"/>
    <w:rsid w:val="00886864"/>
    <w:rsid w:val="00891553"/>
    <w:rsid w:val="008929E4"/>
    <w:rsid w:val="00893E63"/>
    <w:rsid w:val="0089554B"/>
    <w:rsid w:val="008957AE"/>
    <w:rsid w:val="008A099F"/>
    <w:rsid w:val="008A1BAF"/>
    <w:rsid w:val="008A1FCD"/>
    <w:rsid w:val="008A2AE6"/>
    <w:rsid w:val="008A417F"/>
    <w:rsid w:val="008A5551"/>
    <w:rsid w:val="008A5905"/>
    <w:rsid w:val="008A6FCB"/>
    <w:rsid w:val="008B0960"/>
    <w:rsid w:val="008B5190"/>
    <w:rsid w:val="008B6749"/>
    <w:rsid w:val="008C1714"/>
    <w:rsid w:val="008C39B6"/>
    <w:rsid w:val="008C5FF7"/>
    <w:rsid w:val="008D1578"/>
    <w:rsid w:val="008D289C"/>
    <w:rsid w:val="008D321B"/>
    <w:rsid w:val="008D44CB"/>
    <w:rsid w:val="008D4610"/>
    <w:rsid w:val="008D4E34"/>
    <w:rsid w:val="008D5A0D"/>
    <w:rsid w:val="008D689C"/>
    <w:rsid w:val="008D6948"/>
    <w:rsid w:val="008D6A9C"/>
    <w:rsid w:val="008D7733"/>
    <w:rsid w:val="008E138C"/>
    <w:rsid w:val="008E1E21"/>
    <w:rsid w:val="008E2382"/>
    <w:rsid w:val="008E4D5E"/>
    <w:rsid w:val="008E601E"/>
    <w:rsid w:val="008E657A"/>
    <w:rsid w:val="008F2FFC"/>
    <w:rsid w:val="008F6844"/>
    <w:rsid w:val="009002BF"/>
    <w:rsid w:val="00903406"/>
    <w:rsid w:val="0090397C"/>
    <w:rsid w:val="00903E47"/>
    <w:rsid w:val="009051C0"/>
    <w:rsid w:val="00910167"/>
    <w:rsid w:val="009108CB"/>
    <w:rsid w:val="00911D13"/>
    <w:rsid w:val="009129BD"/>
    <w:rsid w:val="009130F1"/>
    <w:rsid w:val="00913207"/>
    <w:rsid w:val="00913CBB"/>
    <w:rsid w:val="00913EB3"/>
    <w:rsid w:val="00914382"/>
    <w:rsid w:val="00914753"/>
    <w:rsid w:val="00914CC8"/>
    <w:rsid w:val="00915A8B"/>
    <w:rsid w:val="00916447"/>
    <w:rsid w:val="00916CBE"/>
    <w:rsid w:val="00921907"/>
    <w:rsid w:val="009228D0"/>
    <w:rsid w:val="009238AE"/>
    <w:rsid w:val="009239B5"/>
    <w:rsid w:val="00923ABA"/>
    <w:rsid w:val="00924109"/>
    <w:rsid w:val="009241C0"/>
    <w:rsid w:val="00927BAD"/>
    <w:rsid w:val="00927BE8"/>
    <w:rsid w:val="00931314"/>
    <w:rsid w:val="009320CD"/>
    <w:rsid w:val="009331B7"/>
    <w:rsid w:val="009340A0"/>
    <w:rsid w:val="00934B69"/>
    <w:rsid w:val="00934C48"/>
    <w:rsid w:val="00941FA0"/>
    <w:rsid w:val="00942932"/>
    <w:rsid w:val="00944009"/>
    <w:rsid w:val="00945111"/>
    <w:rsid w:val="00947DDF"/>
    <w:rsid w:val="00950136"/>
    <w:rsid w:val="00951C06"/>
    <w:rsid w:val="00952131"/>
    <w:rsid w:val="00952571"/>
    <w:rsid w:val="00954701"/>
    <w:rsid w:val="00955A69"/>
    <w:rsid w:val="00955E77"/>
    <w:rsid w:val="0095604B"/>
    <w:rsid w:val="00956A97"/>
    <w:rsid w:val="00956E62"/>
    <w:rsid w:val="0095731F"/>
    <w:rsid w:val="009579BB"/>
    <w:rsid w:val="009579FB"/>
    <w:rsid w:val="0096180B"/>
    <w:rsid w:val="0096189C"/>
    <w:rsid w:val="00965C91"/>
    <w:rsid w:val="00965D85"/>
    <w:rsid w:val="009662D7"/>
    <w:rsid w:val="00966914"/>
    <w:rsid w:val="00966E45"/>
    <w:rsid w:val="00967BC1"/>
    <w:rsid w:val="00970DE2"/>
    <w:rsid w:val="00971934"/>
    <w:rsid w:val="00972E0C"/>
    <w:rsid w:val="0097522E"/>
    <w:rsid w:val="00977501"/>
    <w:rsid w:val="009806A3"/>
    <w:rsid w:val="0098077F"/>
    <w:rsid w:val="0098095B"/>
    <w:rsid w:val="009816B5"/>
    <w:rsid w:val="00983BF3"/>
    <w:rsid w:val="0098475D"/>
    <w:rsid w:val="00984A55"/>
    <w:rsid w:val="00990E68"/>
    <w:rsid w:val="009916A0"/>
    <w:rsid w:val="00993A00"/>
    <w:rsid w:val="00995B24"/>
    <w:rsid w:val="009960A8"/>
    <w:rsid w:val="00996998"/>
    <w:rsid w:val="009A2902"/>
    <w:rsid w:val="009A4668"/>
    <w:rsid w:val="009A57F8"/>
    <w:rsid w:val="009A6CF1"/>
    <w:rsid w:val="009A7668"/>
    <w:rsid w:val="009A7F85"/>
    <w:rsid w:val="009B01C8"/>
    <w:rsid w:val="009B04CC"/>
    <w:rsid w:val="009B0985"/>
    <w:rsid w:val="009B1691"/>
    <w:rsid w:val="009B3A94"/>
    <w:rsid w:val="009B4472"/>
    <w:rsid w:val="009B5AFB"/>
    <w:rsid w:val="009B6232"/>
    <w:rsid w:val="009B7094"/>
    <w:rsid w:val="009C0C29"/>
    <w:rsid w:val="009C409E"/>
    <w:rsid w:val="009C677F"/>
    <w:rsid w:val="009D0B79"/>
    <w:rsid w:val="009D2239"/>
    <w:rsid w:val="009D2C41"/>
    <w:rsid w:val="009D32ED"/>
    <w:rsid w:val="009D3DEF"/>
    <w:rsid w:val="009D3F6B"/>
    <w:rsid w:val="009D40A0"/>
    <w:rsid w:val="009D5364"/>
    <w:rsid w:val="009D5DB6"/>
    <w:rsid w:val="009D69B1"/>
    <w:rsid w:val="009D6A8B"/>
    <w:rsid w:val="009D7A65"/>
    <w:rsid w:val="009E23F8"/>
    <w:rsid w:val="009E24FF"/>
    <w:rsid w:val="009E54B7"/>
    <w:rsid w:val="009E5865"/>
    <w:rsid w:val="009E63CF"/>
    <w:rsid w:val="009E6BC5"/>
    <w:rsid w:val="009E7753"/>
    <w:rsid w:val="009F0C18"/>
    <w:rsid w:val="009F2107"/>
    <w:rsid w:val="009F27DC"/>
    <w:rsid w:val="009F3961"/>
    <w:rsid w:val="009F45F3"/>
    <w:rsid w:val="009F4CC5"/>
    <w:rsid w:val="009F6166"/>
    <w:rsid w:val="009F66CE"/>
    <w:rsid w:val="00A076D0"/>
    <w:rsid w:val="00A1096F"/>
    <w:rsid w:val="00A14F86"/>
    <w:rsid w:val="00A15B1B"/>
    <w:rsid w:val="00A1687F"/>
    <w:rsid w:val="00A17A41"/>
    <w:rsid w:val="00A202E1"/>
    <w:rsid w:val="00A22E1F"/>
    <w:rsid w:val="00A22E81"/>
    <w:rsid w:val="00A23B2B"/>
    <w:rsid w:val="00A25759"/>
    <w:rsid w:val="00A27717"/>
    <w:rsid w:val="00A27EA8"/>
    <w:rsid w:val="00A30386"/>
    <w:rsid w:val="00A334F4"/>
    <w:rsid w:val="00A33F85"/>
    <w:rsid w:val="00A35FD9"/>
    <w:rsid w:val="00A367FD"/>
    <w:rsid w:val="00A37CAA"/>
    <w:rsid w:val="00A41033"/>
    <w:rsid w:val="00A42E5F"/>
    <w:rsid w:val="00A43C2B"/>
    <w:rsid w:val="00A44000"/>
    <w:rsid w:val="00A45518"/>
    <w:rsid w:val="00A45837"/>
    <w:rsid w:val="00A47689"/>
    <w:rsid w:val="00A47924"/>
    <w:rsid w:val="00A503DE"/>
    <w:rsid w:val="00A50DC2"/>
    <w:rsid w:val="00A521E5"/>
    <w:rsid w:val="00A53257"/>
    <w:rsid w:val="00A53696"/>
    <w:rsid w:val="00A55412"/>
    <w:rsid w:val="00A561AF"/>
    <w:rsid w:val="00A56B7A"/>
    <w:rsid w:val="00A61988"/>
    <w:rsid w:val="00A62E74"/>
    <w:rsid w:val="00A62EBF"/>
    <w:rsid w:val="00A63267"/>
    <w:rsid w:val="00A635CC"/>
    <w:rsid w:val="00A66843"/>
    <w:rsid w:val="00A72C92"/>
    <w:rsid w:val="00A72D54"/>
    <w:rsid w:val="00A72DCA"/>
    <w:rsid w:val="00A73A86"/>
    <w:rsid w:val="00A73C21"/>
    <w:rsid w:val="00A75C5A"/>
    <w:rsid w:val="00A76459"/>
    <w:rsid w:val="00A806C9"/>
    <w:rsid w:val="00A83168"/>
    <w:rsid w:val="00A846E9"/>
    <w:rsid w:val="00A8551C"/>
    <w:rsid w:val="00A85A04"/>
    <w:rsid w:val="00A91306"/>
    <w:rsid w:val="00A91EFA"/>
    <w:rsid w:val="00A926B5"/>
    <w:rsid w:val="00A92ECA"/>
    <w:rsid w:val="00A92FF5"/>
    <w:rsid w:val="00A93B15"/>
    <w:rsid w:val="00A9546D"/>
    <w:rsid w:val="00A95986"/>
    <w:rsid w:val="00A95EA6"/>
    <w:rsid w:val="00A9651A"/>
    <w:rsid w:val="00A9706C"/>
    <w:rsid w:val="00AA09B3"/>
    <w:rsid w:val="00AA1A28"/>
    <w:rsid w:val="00AA1A2E"/>
    <w:rsid w:val="00AA1EEF"/>
    <w:rsid w:val="00AA26AD"/>
    <w:rsid w:val="00AA3E34"/>
    <w:rsid w:val="00AA43A1"/>
    <w:rsid w:val="00AA54EA"/>
    <w:rsid w:val="00AA65AD"/>
    <w:rsid w:val="00AA6FB0"/>
    <w:rsid w:val="00AA7131"/>
    <w:rsid w:val="00AA7925"/>
    <w:rsid w:val="00AB1829"/>
    <w:rsid w:val="00AB291B"/>
    <w:rsid w:val="00AB3B0A"/>
    <w:rsid w:val="00AB3FC9"/>
    <w:rsid w:val="00AB45C0"/>
    <w:rsid w:val="00AB4A9A"/>
    <w:rsid w:val="00AB4F63"/>
    <w:rsid w:val="00AB56BA"/>
    <w:rsid w:val="00AB5EAC"/>
    <w:rsid w:val="00AB6B39"/>
    <w:rsid w:val="00AB78ED"/>
    <w:rsid w:val="00AB7AE1"/>
    <w:rsid w:val="00AC0261"/>
    <w:rsid w:val="00AC03E3"/>
    <w:rsid w:val="00AC260B"/>
    <w:rsid w:val="00AC2918"/>
    <w:rsid w:val="00AC31D9"/>
    <w:rsid w:val="00AC3C88"/>
    <w:rsid w:val="00AC4650"/>
    <w:rsid w:val="00AC4673"/>
    <w:rsid w:val="00AC531C"/>
    <w:rsid w:val="00AC58B7"/>
    <w:rsid w:val="00AC62BE"/>
    <w:rsid w:val="00AC65B3"/>
    <w:rsid w:val="00AC6608"/>
    <w:rsid w:val="00AC66D6"/>
    <w:rsid w:val="00AD11F3"/>
    <w:rsid w:val="00AD3284"/>
    <w:rsid w:val="00AD4275"/>
    <w:rsid w:val="00AD448F"/>
    <w:rsid w:val="00AE0A0B"/>
    <w:rsid w:val="00AE161D"/>
    <w:rsid w:val="00AE247E"/>
    <w:rsid w:val="00AE2B50"/>
    <w:rsid w:val="00AE4ABA"/>
    <w:rsid w:val="00AE5EC2"/>
    <w:rsid w:val="00AE6920"/>
    <w:rsid w:val="00AE7E5F"/>
    <w:rsid w:val="00AF0007"/>
    <w:rsid w:val="00AF54E4"/>
    <w:rsid w:val="00AF5950"/>
    <w:rsid w:val="00AF7A1B"/>
    <w:rsid w:val="00B00099"/>
    <w:rsid w:val="00B01F9B"/>
    <w:rsid w:val="00B04B3B"/>
    <w:rsid w:val="00B04EAC"/>
    <w:rsid w:val="00B057A6"/>
    <w:rsid w:val="00B0634A"/>
    <w:rsid w:val="00B07131"/>
    <w:rsid w:val="00B10558"/>
    <w:rsid w:val="00B12994"/>
    <w:rsid w:val="00B13598"/>
    <w:rsid w:val="00B136C4"/>
    <w:rsid w:val="00B13CFD"/>
    <w:rsid w:val="00B13F06"/>
    <w:rsid w:val="00B14735"/>
    <w:rsid w:val="00B1494F"/>
    <w:rsid w:val="00B14EBA"/>
    <w:rsid w:val="00B15731"/>
    <w:rsid w:val="00B17170"/>
    <w:rsid w:val="00B211DB"/>
    <w:rsid w:val="00B248B0"/>
    <w:rsid w:val="00B252CB"/>
    <w:rsid w:val="00B2594C"/>
    <w:rsid w:val="00B25EAF"/>
    <w:rsid w:val="00B266E9"/>
    <w:rsid w:val="00B27594"/>
    <w:rsid w:val="00B27B4B"/>
    <w:rsid w:val="00B30996"/>
    <w:rsid w:val="00B317EE"/>
    <w:rsid w:val="00B31D38"/>
    <w:rsid w:val="00B329AC"/>
    <w:rsid w:val="00B332AE"/>
    <w:rsid w:val="00B3644E"/>
    <w:rsid w:val="00B40BF5"/>
    <w:rsid w:val="00B42F79"/>
    <w:rsid w:val="00B44578"/>
    <w:rsid w:val="00B44711"/>
    <w:rsid w:val="00B44D23"/>
    <w:rsid w:val="00B451E4"/>
    <w:rsid w:val="00B459BD"/>
    <w:rsid w:val="00B50948"/>
    <w:rsid w:val="00B514FF"/>
    <w:rsid w:val="00B51DC4"/>
    <w:rsid w:val="00B53D10"/>
    <w:rsid w:val="00B54809"/>
    <w:rsid w:val="00B54F44"/>
    <w:rsid w:val="00B57E26"/>
    <w:rsid w:val="00B61368"/>
    <w:rsid w:val="00B61538"/>
    <w:rsid w:val="00B61AD5"/>
    <w:rsid w:val="00B63209"/>
    <w:rsid w:val="00B632F9"/>
    <w:rsid w:val="00B6398E"/>
    <w:rsid w:val="00B643B3"/>
    <w:rsid w:val="00B65F45"/>
    <w:rsid w:val="00B65F8A"/>
    <w:rsid w:val="00B66DB1"/>
    <w:rsid w:val="00B670BC"/>
    <w:rsid w:val="00B67915"/>
    <w:rsid w:val="00B704D0"/>
    <w:rsid w:val="00B73461"/>
    <w:rsid w:val="00B739A7"/>
    <w:rsid w:val="00B75553"/>
    <w:rsid w:val="00B7793C"/>
    <w:rsid w:val="00B77B03"/>
    <w:rsid w:val="00B80C75"/>
    <w:rsid w:val="00B835A6"/>
    <w:rsid w:val="00B8554A"/>
    <w:rsid w:val="00B9276B"/>
    <w:rsid w:val="00B9423C"/>
    <w:rsid w:val="00B9552E"/>
    <w:rsid w:val="00B95A14"/>
    <w:rsid w:val="00B95D28"/>
    <w:rsid w:val="00B9768A"/>
    <w:rsid w:val="00BA1762"/>
    <w:rsid w:val="00BA442A"/>
    <w:rsid w:val="00BA44EC"/>
    <w:rsid w:val="00BA599C"/>
    <w:rsid w:val="00BA7153"/>
    <w:rsid w:val="00BB208C"/>
    <w:rsid w:val="00BB3E4B"/>
    <w:rsid w:val="00BB5CD8"/>
    <w:rsid w:val="00BB6664"/>
    <w:rsid w:val="00BB7801"/>
    <w:rsid w:val="00BC15D5"/>
    <w:rsid w:val="00BC1970"/>
    <w:rsid w:val="00BC1A38"/>
    <w:rsid w:val="00BC209C"/>
    <w:rsid w:val="00BC2838"/>
    <w:rsid w:val="00BC2F50"/>
    <w:rsid w:val="00BC492B"/>
    <w:rsid w:val="00BC4E51"/>
    <w:rsid w:val="00BC6E70"/>
    <w:rsid w:val="00BD0780"/>
    <w:rsid w:val="00BD235D"/>
    <w:rsid w:val="00BD35D4"/>
    <w:rsid w:val="00BD3A56"/>
    <w:rsid w:val="00BD529F"/>
    <w:rsid w:val="00BD53D3"/>
    <w:rsid w:val="00BD54B1"/>
    <w:rsid w:val="00BD718C"/>
    <w:rsid w:val="00BD73E1"/>
    <w:rsid w:val="00BD7AEF"/>
    <w:rsid w:val="00BE1EA7"/>
    <w:rsid w:val="00BE691D"/>
    <w:rsid w:val="00BF1947"/>
    <w:rsid w:val="00BF25CF"/>
    <w:rsid w:val="00BF2D53"/>
    <w:rsid w:val="00BF2D80"/>
    <w:rsid w:val="00BF3831"/>
    <w:rsid w:val="00BF51CA"/>
    <w:rsid w:val="00BF5312"/>
    <w:rsid w:val="00BF69BC"/>
    <w:rsid w:val="00C000AA"/>
    <w:rsid w:val="00C01285"/>
    <w:rsid w:val="00C02D01"/>
    <w:rsid w:val="00C04303"/>
    <w:rsid w:val="00C04BF6"/>
    <w:rsid w:val="00C04FB0"/>
    <w:rsid w:val="00C0522A"/>
    <w:rsid w:val="00C06AE2"/>
    <w:rsid w:val="00C06E07"/>
    <w:rsid w:val="00C1012D"/>
    <w:rsid w:val="00C10E51"/>
    <w:rsid w:val="00C11C58"/>
    <w:rsid w:val="00C11EF7"/>
    <w:rsid w:val="00C12BF7"/>
    <w:rsid w:val="00C12D8E"/>
    <w:rsid w:val="00C13057"/>
    <w:rsid w:val="00C13455"/>
    <w:rsid w:val="00C13F06"/>
    <w:rsid w:val="00C14315"/>
    <w:rsid w:val="00C16754"/>
    <w:rsid w:val="00C16816"/>
    <w:rsid w:val="00C17CAE"/>
    <w:rsid w:val="00C204DA"/>
    <w:rsid w:val="00C22298"/>
    <w:rsid w:val="00C232D0"/>
    <w:rsid w:val="00C23415"/>
    <w:rsid w:val="00C3022B"/>
    <w:rsid w:val="00C3188E"/>
    <w:rsid w:val="00C31890"/>
    <w:rsid w:val="00C319AB"/>
    <w:rsid w:val="00C31DC1"/>
    <w:rsid w:val="00C31E5A"/>
    <w:rsid w:val="00C32F3C"/>
    <w:rsid w:val="00C350FE"/>
    <w:rsid w:val="00C36A25"/>
    <w:rsid w:val="00C36A92"/>
    <w:rsid w:val="00C4153E"/>
    <w:rsid w:val="00C41F3E"/>
    <w:rsid w:val="00C42311"/>
    <w:rsid w:val="00C42EA5"/>
    <w:rsid w:val="00C43DE5"/>
    <w:rsid w:val="00C4668C"/>
    <w:rsid w:val="00C50B61"/>
    <w:rsid w:val="00C5146C"/>
    <w:rsid w:val="00C51614"/>
    <w:rsid w:val="00C51654"/>
    <w:rsid w:val="00C52BD9"/>
    <w:rsid w:val="00C54A7E"/>
    <w:rsid w:val="00C556DE"/>
    <w:rsid w:val="00C55F48"/>
    <w:rsid w:val="00C56926"/>
    <w:rsid w:val="00C60164"/>
    <w:rsid w:val="00C61B08"/>
    <w:rsid w:val="00C6513A"/>
    <w:rsid w:val="00C65B60"/>
    <w:rsid w:val="00C665FD"/>
    <w:rsid w:val="00C66657"/>
    <w:rsid w:val="00C66B7C"/>
    <w:rsid w:val="00C700B7"/>
    <w:rsid w:val="00C76B1C"/>
    <w:rsid w:val="00C77F15"/>
    <w:rsid w:val="00C806D0"/>
    <w:rsid w:val="00C81F34"/>
    <w:rsid w:val="00C8209B"/>
    <w:rsid w:val="00C832F3"/>
    <w:rsid w:val="00C85527"/>
    <w:rsid w:val="00C85CBF"/>
    <w:rsid w:val="00C85F33"/>
    <w:rsid w:val="00C872C8"/>
    <w:rsid w:val="00C9031B"/>
    <w:rsid w:val="00C90A60"/>
    <w:rsid w:val="00C91065"/>
    <w:rsid w:val="00C914F8"/>
    <w:rsid w:val="00C93204"/>
    <w:rsid w:val="00C941D5"/>
    <w:rsid w:val="00C94619"/>
    <w:rsid w:val="00C96174"/>
    <w:rsid w:val="00CA005E"/>
    <w:rsid w:val="00CA29BF"/>
    <w:rsid w:val="00CA3009"/>
    <w:rsid w:val="00CA5261"/>
    <w:rsid w:val="00CA67E9"/>
    <w:rsid w:val="00CA76A2"/>
    <w:rsid w:val="00CA78C2"/>
    <w:rsid w:val="00CA7AA6"/>
    <w:rsid w:val="00CB26D5"/>
    <w:rsid w:val="00CB2E1A"/>
    <w:rsid w:val="00CB3A7E"/>
    <w:rsid w:val="00CB4A0F"/>
    <w:rsid w:val="00CC0316"/>
    <w:rsid w:val="00CC216C"/>
    <w:rsid w:val="00CC2B7E"/>
    <w:rsid w:val="00CC437B"/>
    <w:rsid w:val="00CC4625"/>
    <w:rsid w:val="00CC5D36"/>
    <w:rsid w:val="00CC6AB0"/>
    <w:rsid w:val="00CD3344"/>
    <w:rsid w:val="00CD3655"/>
    <w:rsid w:val="00CD4C92"/>
    <w:rsid w:val="00CD5DB5"/>
    <w:rsid w:val="00CD6D24"/>
    <w:rsid w:val="00CD7134"/>
    <w:rsid w:val="00CE00FB"/>
    <w:rsid w:val="00CE037A"/>
    <w:rsid w:val="00CE1483"/>
    <w:rsid w:val="00CE5485"/>
    <w:rsid w:val="00CE5702"/>
    <w:rsid w:val="00CE6376"/>
    <w:rsid w:val="00CE6B4F"/>
    <w:rsid w:val="00CE6B58"/>
    <w:rsid w:val="00CE6F7A"/>
    <w:rsid w:val="00CE7C48"/>
    <w:rsid w:val="00CE7E93"/>
    <w:rsid w:val="00CE7FEB"/>
    <w:rsid w:val="00CF09F9"/>
    <w:rsid w:val="00CF128F"/>
    <w:rsid w:val="00CF5589"/>
    <w:rsid w:val="00CF7C89"/>
    <w:rsid w:val="00D01FF9"/>
    <w:rsid w:val="00D02075"/>
    <w:rsid w:val="00D026EA"/>
    <w:rsid w:val="00D028AE"/>
    <w:rsid w:val="00D0395D"/>
    <w:rsid w:val="00D03A62"/>
    <w:rsid w:val="00D0456E"/>
    <w:rsid w:val="00D04C62"/>
    <w:rsid w:val="00D04D5E"/>
    <w:rsid w:val="00D06B4C"/>
    <w:rsid w:val="00D103E0"/>
    <w:rsid w:val="00D1098D"/>
    <w:rsid w:val="00D109AC"/>
    <w:rsid w:val="00D1198F"/>
    <w:rsid w:val="00D11B42"/>
    <w:rsid w:val="00D125DF"/>
    <w:rsid w:val="00D13615"/>
    <w:rsid w:val="00D13CD9"/>
    <w:rsid w:val="00D1459B"/>
    <w:rsid w:val="00D14776"/>
    <w:rsid w:val="00D14944"/>
    <w:rsid w:val="00D14EC4"/>
    <w:rsid w:val="00D15824"/>
    <w:rsid w:val="00D15DF7"/>
    <w:rsid w:val="00D16428"/>
    <w:rsid w:val="00D16C60"/>
    <w:rsid w:val="00D20BA0"/>
    <w:rsid w:val="00D21CA4"/>
    <w:rsid w:val="00D2307C"/>
    <w:rsid w:val="00D23B03"/>
    <w:rsid w:val="00D23E5C"/>
    <w:rsid w:val="00D25250"/>
    <w:rsid w:val="00D26A85"/>
    <w:rsid w:val="00D27E81"/>
    <w:rsid w:val="00D300CD"/>
    <w:rsid w:val="00D31FB6"/>
    <w:rsid w:val="00D323D1"/>
    <w:rsid w:val="00D32413"/>
    <w:rsid w:val="00D35F1A"/>
    <w:rsid w:val="00D371C7"/>
    <w:rsid w:val="00D41881"/>
    <w:rsid w:val="00D424D1"/>
    <w:rsid w:val="00D42F82"/>
    <w:rsid w:val="00D44273"/>
    <w:rsid w:val="00D45502"/>
    <w:rsid w:val="00D46E7A"/>
    <w:rsid w:val="00D46EB3"/>
    <w:rsid w:val="00D46F7D"/>
    <w:rsid w:val="00D50F24"/>
    <w:rsid w:val="00D545C9"/>
    <w:rsid w:val="00D5465E"/>
    <w:rsid w:val="00D55DBA"/>
    <w:rsid w:val="00D55E3D"/>
    <w:rsid w:val="00D60BAB"/>
    <w:rsid w:val="00D60E4F"/>
    <w:rsid w:val="00D61D76"/>
    <w:rsid w:val="00D626F4"/>
    <w:rsid w:val="00D63103"/>
    <w:rsid w:val="00D64097"/>
    <w:rsid w:val="00D642FF"/>
    <w:rsid w:val="00D64613"/>
    <w:rsid w:val="00D65C08"/>
    <w:rsid w:val="00D67236"/>
    <w:rsid w:val="00D672AE"/>
    <w:rsid w:val="00D67B12"/>
    <w:rsid w:val="00D705FE"/>
    <w:rsid w:val="00D712FE"/>
    <w:rsid w:val="00D714D7"/>
    <w:rsid w:val="00D71882"/>
    <w:rsid w:val="00D71DFF"/>
    <w:rsid w:val="00D72464"/>
    <w:rsid w:val="00D7253B"/>
    <w:rsid w:val="00D7587F"/>
    <w:rsid w:val="00D75B5B"/>
    <w:rsid w:val="00D76D77"/>
    <w:rsid w:val="00D777BE"/>
    <w:rsid w:val="00D82471"/>
    <w:rsid w:val="00D83541"/>
    <w:rsid w:val="00D847CA"/>
    <w:rsid w:val="00D84942"/>
    <w:rsid w:val="00D849E5"/>
    <w:rsid w:val="00D84E0A"/>
    <w:rsid w:val="00D912FF"/>
    <w:rsid w:val="00D91C7A"/>
    <w:rsid w:val="00D92A24"/>
    <w:rsid w:val="00D965A2"/>
    <w:rsid w:val="00D97871"/>
    <w:rsid w:val="00DA005C"/>
    <w:rsid w:val="00DA01AF"/>
    <w:rsid w:val="00DA03C1"/>
    <w:rsid w:val="00DA3431"/>
    <w:rsid w:val="00DA46E4"/>
    <w:rsid w:val="00DA6501"/>
    <w:rsid w:val="00DA653D"/>
    <w:rsid w:val="00DB31C3"/>
    <w:rsid w:val="00DB344F"/>
    <w:rsid w:val="00DB38F8"/>
    <w:rsid w:val="00DB3D8E"/>
    <w:rsid w:val="00DB44B2"/>
    <w:rsid w:val="00DB53C3"/>
    <w:rsid w:val="00DB5E77"/>
    <w:rsid w:val="00DB7382"/>
    <w:rsid w:val="00DB7B3F"/>
    <w:rsid w:val="00DC05A1"/>
    <w:rsid w:val="00DC5019"/>
    <w:rsid w:val="00DC56F0"/>
    <w:rsid w:val="00DC5E09"/>
    <w:rsid w:val="00DD0459"/>
    <w:rsid w:val="00DD11D8"/>
    <w:rsid w:val="00DD17FF"/>
    <w:rsid w:val="00DD22D8"/>
    <w:rsid w:val="00DD7475"/>
    <w:rsid w:val="00DE07CD"/>
    <w:rsid w:val="00DE26AF"/>
    <w:rsid w:val="00DE2E3F"/>
    <w:rsid w:val="00DE3D77"/>
    <w:rsid w:val="00DF009D"/>
    <w:rsid w:val="00DF0B3F"/>
    <w:rsid w:val="00DF22F4"/>
    <w:rsid w:val="00DF2D19"/>
    <w:rsid w:val="00DF3248"/>
    <w:rsid w:val="00DF3E68"/>
    <w:rsid w:val="00DF46C8"/>
    <w:rsid w:val="00DF4876"/>
    <w:rsid w:val="00DF508B"/>
    <w:rsid w:val="00DF5C72"/>
    <w:rsid w:val="00DF76B2"/>
    <w:rsid w:val="00DF7AC5"/>
    <w:rsid w:val="00DF7F70"/>
    <w:rsid w:val="00E00D89"/>
    <w:rsid w:val="00E016F7"/>
    <w:rsid w:val="00E02A1B"/>
    <w:rsid w:val="00E02C14"/>
    <w:rsid w:val="00E03399"/>
    <w:rsid w:val="00E037B8"/>
    <w:rsid w:val="00E039E2"/>
    <w:rsid w:val="00E0634D"/>
    <w:rsid w:val="00E06392"/>
    <w:rsid w:val="00E06512"/>
    <w:rsid w:val="00E07FA7"/>
    <w:rsid w:val="00E109DC"/>
    <w:rsid w:val="00E13DA0"/>
    <w:rsid w:val="00E140B1"/>
    <w:rsid w:val="00E144C1"/>
    <w:rsid w:val="00E15310"/>
    <w:rsid w:val="00E17D4C"/>
    <w:rsid w:val="00E20086"/>
    <w:rsid w:val="00E2109A"/>
    <w:rsid w:val="00E245E8"/>
    <w:rsid w:val="00E2629A"/>
    <w:rsid w:val="00E26761"/>
    <w:rsid w:val="00E30164"/>
    <w:rsid w:val="00E3179A"/>
    <w:rsid w:val="00E31F83"/>
    <w:rsid w:val="00E34801"/>
    <w:rsid w:val="00E41D70"/>
    <w:rsid w:val="00E41EE8"/>
    <w:rsid w:val="00E4241B"/>
    <w:rsid w:val="00E429C3"/>
    <w:rsid w:val="00E42C3E"/>
    <w:rsid w:val="00E46189"/>
    <w:rsid w:val="00E46DC9"/>
    <w:rsid w:val="00E472C0"/>
    <w:rsid w:val="00E50533"/>
    <w:rsid w:val="00E51260"/>
    <w:rsid w:val="00E52ED5"/>
    <w:rsid w:val="00E53040"/>
    <w:rsid w:val="00E55691"/>
    <w:rsid w:val="00E56556"/>
    <w:rsid w:val="00E5696A"/>
    <w:rsid w:val="00E57299"/>
    <w:rsid w:val="00E603C8"/>
    <w:rsid w:val="00E609CD"/>
    <w:rsid w:val="00E61E44"/>
    <w:rsid w:val="00E61EA3"/>
    <w:rsid w:val="00E6251D"/>
    <w:rsid w:val="00E62770"/>
    <w:rsid w:val="00E64C44"/>
    <w:rsid w:val="00E6598E"/>
    <w:rsid w:val="00E66B51"/>
    <w:rsid w:val="00E75E65"/>
    <w:rsid w:val="00E769D4"/>
    <w:rsid w:val="00E773A8"/>
    <w:rsid w:val="00E805F2"/>
    <w:rsid w:val="00E8076D"/>
    <w:rsid w:val="00E809D8"/>
    <w:rsid w:val="00E8282C"/>
    <w:rsid w:val="00E831CF"/>
    <w:rsid w:val="00E834D0"/>
    <w:rsid w:val="00E83511"/>
    <w:rsid w:val="00E836DA"/>
    <w:rsid w:val="00E843E4"/>
    <w:rsid w:val="00E85DAF"/>
    <w:rsid w:val="00E87729"/>
    <w:rsid w:val="00E90032"/>
    <w:rsid w:val="00E91C90"/>
    <w:rsid w:val="00E92ED3"/>
    <w:rsid w:val="00E949C3"/>
    <w:rsid w:val="00E94E3C"/>
    <w:rsid w:val="00E95E3C"/>
    <w:rsid w:val="00E97152"/>
    <w:rsid w:val="00EA0886"/>
    <w:rsid w:val="00EA10A9"/>
    <w:rsid w:val="00EA11D2"/>
    <w:rsid w:val="00EA1214"/>
    <w:rsid w:val="00EA2177"/>
    <w:rsid w:val="00EA3C7F"/>
    <w:rsid w:val="00EA3DE3"/>
    <w:rsid w:val="00EA5D02"/>
    <w:rsid w:val="00EA66BB"/>
    <w:rsid w:val="00EA7370"/>
    <w:rsid w:val="00EB1EB4"/>
    <w:rsid w:val="00EB3A04"/>
    <w:rsid w:val="00EB4082"/>
    <w:rsid w:val="00EB5E60"/>
    <w:rsid w:val="00EB7BE9"/>
    <w:rsid w:val="00EC0415"/>
    <w:rsid w:val="00EC11E4"/>
    <w:rsid w:val="00EC2775"/>
    <w:rsid w:val="00EC2BC3"/>
    <w:rsid w:val="00EC3FCA"/>
    <w:rsid w:val="00EC46CE"/>
    <w:rsid w:val="00EC66BD"/>
    <w:rsid w:val="00EC678B"/>
    <w:rsid w:val="00EC78BA"/>
    <w:rsid w:val="00ED1EC0"/>
    <w:rsid w:val="00ED2F54"/>
    <w:rsid w:val="00ED7BB3"/>
    <w:rsid w:val="00EE027B"/>
    <w:rsid w:val="00EE0716"/>
    <w:rsid w:val="00EE0850"/>
    <w:rsid w:val="00EE116A"/>
    <w:rsid w:val="00EE23B9"/>
    <w:rsid w:val="00EE30A0"/>
    <w:rsid w:val="00EF0859"/>
    <w:rsid w:val="00EF313E"/>
    <w:rsid w:val="00EF4710"/>
    <w:rsid w:val="00EF5CB2"/>
    <w:rsid w:val="00EF7D03"/>
    <w:rsid w:val="00F031D8"/>
    <w:rsid w:val="00F0495D"/>
    <w:rsid w:val="00F0608B"/>
    <w:rsid w:val="00F07CBC"/>
    <w:rsid w:val="00F11FA9"/>
    <w:rsid w:val="00F11FC7"/>
    <w:rsid w:val="00F13FB3"/>
    <w:rsid w:val="00F17295"/>
    <w:rsid w:val="00F20663"/>
    <w:rsid w:val="00F21271"/>
    <w:rsid w:val="00F21AD5"/>
    <w:rsid w:val="00F2328A"/>
    <w:rsid w:val="00F24774"/>
    <w:rsid w:val="00F24CCC"/>
    <w:rsid w:val="00F262BB"/>
    <w:rsid w:val="00F271CF"/>
    <w:rsid w:val="00F34ACA"/>
    <w:rsid w:val="00F34CA7"/>
    <w:rsid w:val="00F352E6"/>
    <w:rsid w:val="00F3736E"/>
    <w:rsid w:val="00F43153"/>
    <w:rsid w:val="00F432ED"/>
    <w:rsid w:val="00F43334"/>
    <w:rsid w:val="00F43975"/>
    <w:rsid w:val="00F453DB"/>
    <w:rsid w:val="00F50B8F"/>
    <w:rsid w:val="00F53014"/>
    <w:rsid w:val="00F56376"/>
    <w:rsid w:val="00F56564"/>
    <w:rsid w:val="00F6060A"/>
    <w:rsid w:val="00F60BE7"/>
    <w:rsid w:val="00F63F8E"/>
    <w:rsid w:val="00F64391"/>
    <w:rsid w:val="00F64C41"/>
    <w:rsid w:val="00F65CF7"/>
    <w:rsid w:val="00F6732C"/>
    <w:rsid w:val="00F67AEC"/>
    <w:rsid w:val="00F70B1E"/>
    <w:rsid w:val="00F7125C"/>
    <w:rsid w:val="00F71869"/>
    <w:rsid w:val="00F73D2B"/>
    <w:rsid w:val="00F75FEB"/>
    <w:rsid w:val="00F760B9"/>
    <w:rsid w:val="00F8163E"/>
    <w:rsid w:val="00F81759"/>
    <w:rsid w:val="00F82353"/>
    <w:rsid w:val="00F84089"/>
    <w:rsid w:val="00F8623A"/>
    <w:rsid w:val="00F901B0"/>
    <w:rsid w:val="00F917EE"/>
    <w:rsid w:val="00F91CDA"/>
    <w:rsid w:val="00F92051"/>
    <w:rsid w:val="00F932AF"/>
    <w:rsid w:val="00F96522"/>
    <w:rsid w:val="00FA037A"/>
    <w:rsid w:val="00FA08AC"/>
    <w:rsid w:val="00FA1A5A"/>
    <w:rsid w:val="00FA238C"/>
    <w:rsid w:val="00FA2531"/>
    <w:rsid w:val="00FA3B7E"/>
    <w:rsid w:val="00FA4515"/>
    <w:rsid w:val="00FA603D"/>
    <w:rsid w:val="00FA6048"/>
    <w:rsid w:val="00FA6C13"/>
    <w:rsid w:val="00FB1B34"/>
    <w:rsid w:val="00FB40A2"/>
    <w:rsid w:val="00FB4536"/>
    <w:rsid w:val="00FB5073"/>
    <w:rsid w:val="00FB680C"/>
    <w:rsid w:val="00FB681A"/>
    <w:rsid w:val="00FB7A96"/>
    <w:rsid w:val="00FC436E"/>
    <w:rsid w:val="00FC53FD"/>
    <w:rsid w:val="00FC7010"/>
    <w:rsid w:val="00FD008C"/>
    <w:rsid w:val="00FD268D"/>
    <w:rsid w:val="00FD342F"/>
    <w:rsid w:val="00FD356C"/>
    <w:rsid w:val="00FD4C53"/>
    <w:rsid w:val="00FD7FE3"/>
    <w:rsid w:val="00FE004F"/>
    <w:rsid w:val="00FE1534"/>
    <w:rsid w:val="00FE1D61"/>
    <w:rsid w:val="00FE1E7C"/>
    <w:rsid w:val="00FE40A7"/>
    <w:rsid w:val="00FE4CDA"/>
    <w:rsid w:val="00FE5C99"/>
    <w:rsid w:val="00FE6EBB"/>
    <w:rsid w:val="00FE784F"/>
    <w:rsid w:val="00FF1E7F"/>
    <w:rsid w:val="00FF2F81"/>
    <w:rsid w:val="00FF352F"/>
    <w:rsid w:val="00FF4410"/>
    <w:rsid w:val="00FF57F9"/>
    <w:rsid w:val="00FF6632"/>
    <w:rsid w:val="00FF7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ru v:ext="edit" colors="#ddd"/>
    </o:shapedefaults>
    <o:shapelayout v:ext="edit">
      <o:idmap v:ext="edit" data="1"/>
    </o:shapelayout>
  </w:shapeDefaults>
  <w:decimalSymbol w:val="."/>
  <w:listSeparator w:val=","/>
  <w14:docId w14:val="2471DF86"/>
  <w15:docId w15:val="{11F7E45F-9FFE-43D8-A680-FFB20F3E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240" w:after="60"/>
      <w:outlineLvl w:val="0"/>
    </w:pPr>
    <w:rPr>
      <w:rFonts w:cs="Arial"/>
      <w:b/>
      <w:bCs/>
      <w:kern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szCs w:val="26"/>
    </w:rPr>
  </w:style>
  <w:style w:type="paragraph" w:styleId="Heading4">
    <w:name w:val="heading 4"/>
    <w:basedOn w:val="Normal"/>
    <w:next w:val="Normal"/>
    <w:qFormat/>
    <w:pPr>
      <w:keepNext/>
      <w:numPr>
        <w:ilvl w:val="3"/>
        <w:numId w:val="1"/>
      </w:numPr>
      <w:jc w:val="right"/>
      <w:outlineLvl w:val="3"/>
    </w:pPr>
    <w:rPr>
      <w:b/>
      <w:bCs/>
      <w:color w:val="0000FF"/>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jc w:val="both"/>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semiHidden/>
    <w:pPr>
      <w:tabs>
        <w:tab w:val="center" w:pos="4320"/>
        <w:tab w:val="right" w:pos="8640"/>
      </w:tabs>
    </w:pPr>
  </w:style>
  <w:style w:type="paragraph" w:styleId="BodyText">
    <w:name w:val="Body Text"/>
    <w:basedOn w:val="Normal"/>
    <w:semiHidden/>
    <w:pPr>
      <w:jc w:val="both"/>
    </w:pPr>
  </w:style>
  <w:style w:type="paragraph" w:styleId="Caption">
    <w:name w:val="caption"/>
    <w:basedOn w:val="Normal"/>
    <w:next w:val="Normal"/>
    <w:uiPriority w:val="99"/>
    <w:qFormat/>
    <w:pPr>
      <w:spacing w:before="120" w:after="120"/>
    </w:pPr>
    <w:rPr>
      <w:b/>
      <w:bCs/>
      <w:sz w:val="20"/>
      <w:szCs w:val="20"/>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emiHidden/>
  </w:style>
  <w:style w:type="paragraph" w:styleId="BodyTextIndent">
    <w:name w:val="Body Text Indent"/>
    <w:basedOn w:val="Normal"/>
    <w:semiHidden/>
    <w:pPr>
      <w:ind w:left="7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link w:val="BalloonTextChar"/>
    <w:uiPriority w:val="99"/>
    <w:semiHidden/>
    <w:unhideWhenUsed/>
    <w:rsid w:val="00EC66BD"/>
    <w:rPr>
      <w:rFonts w:ascii="Tahoma" w:hAnsi="Tahoma" w:cs="Tahoma"/>
      <w:sz w:val="16"/>
      <w:szCs w:val="16"/>
    </w:rPr>
  </w:style>
  <w:style w:type="character" w:customStyle="1" w:styleId="BalloonTextChar">
    <w:name w:val="Balloon Text Char"/>
    <w:basedOn w:val="DefaultParagraphFont"/>
    <w:link w:val="BalloonText"/>
    <w:uiPriority w:val="99"/>
    <w:semiHidden/>
    <w:rsid w:val="00EC66BD"/>
    <w:rPr>
      <w:rFonts w:ascii="Tahoma" w:hAnsi="Tahoma" w:cs="Tahoma"/>
      <w:sz w:val="16"/>
      <w:szCs w:val="16"/>
    </w:rPr>
  </w:style>
  <w:style w:type="paragraph" w:styleId="FootnoteText">
    <w:name w:val="footnote text"/>
    <w:basedOn w:val="Normal"/>
    <w:link w:val="FootnoteTextChar"/>
    <w:uiPriority w:val="99"/>
    <w:semiHidden/>
    <w:unhideWhenUsed/>
    <w:rsid w:val="000335D6"/>
    <w:rPr>
      <w:sz w:val="20"/>
      <w:szCs w:val="20"/>
    </w:rPr>
  </w:style>
  <w:style w:type="character" w:customStyle="1" w:styleId="FootnoteTextChar">
    <w:name w:val="Footnote Text Char"/>
    <w:basedOn w:val="DefaultParagraphFont"/>
    <w:link w:val="FootnoteText"/>
    <w:uiPriority w:val="99"/>
    <w:semiHidden/>
    <w:rsid w:val="000335D6"/>
  </w:style>
  <w:style w:type="character" w:styleId="FootnoteReference">
    <w:name w:val="footnote reference"/>
    <w:basedOn w:val="DefaultParagraphFont"/>
    <w:uiPriority w:val="99"/>
    <w:semiHidden/>
    <w:unhideWhenUsed/>
    <w:rsid w:val="000335D6"/>
    <w:rPr>
      <w:vertAlign w:val="superscript"/>
    </w:rPr>
  </w:style>
  <w:style w:type="table" w:styleId="TableGrid">
    <w:name w:val="Table Grid"/>
    <w:basedOn w:val="TableNormal"/>
    <w:uiPriority w:val="59"/>
    <w:rsid w:val="00352B2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semiHidden/>
    <w:rsid w:val="00A27717"/>
    <w:rPr>
      <w:b/>
      <w:bCs/>
    </w:rPr>
  </w:style>
  <w:style w:type="character" w:styleId="FollowedHyperlink">
    <w:name w:val="FollowedHyperlink"/>
    <w:basedOn w:val="DefaultParagraphFont"/>
    <w:rsid w:val="002939F6"/>
    <w:rPr>
      <w:color w:val="800080"/>
      <w:u w:val="single"/>
    </w:rPr>
  </w:style>
  <w:style w:type="paragraph" w:styleId="BodyText2">
    <w:name w:val="Body Text 2"/>
    <w:basedOn w:val="Normal"/>
    <w:rsid w:val="00336F24"/>
    <w:pPr>
      <w:spacing w:after="120" w:line="480" w:lineRule="auto"/>
    </w:pPr>
  </w:style>
  <w:style w:type="paragraph" w:styleId="BodyText3">
    <w:name w:val="Body Text 3"/>
    <w:basedOn w:val="Normal"/>
    <w:rsid w:val="00336F24"/>
    <w:pPr>
      <w:spacing w:after="120"/>
    </w:pPr>
    <w:rPr>
      <w:sz w:val="16"/>
      <w:szCs w:val="16"/>
    </w:rPr>
  </w:style>
  <w:style w:type="numbering" w:styleId="111111">
    <w:name w:val="Outline List 2"/>
    <w:basedOn w:val="NoList"/>
    <w:rsid w:val="00687940"/>
    <w:pPr>
      <w:numPr>
        <w:numId w:val="2"/>
      </w:numPr>
    </w:pPr>
  </w:style>
  <w:style w:type="character" w:customStyle="1" w:styleId="Heading1Char">
    <w:name w:val="Heading 1 Char"/>
    <w:basedOn w:val="DefaultParagraphFont"/>
    <w:link w:val="Heading1"/>
    <w:rsid w:val="00B14735"/>
    <w:rPr>
      <w:rFonts w:cs="Arial"/>
      <w:b/>
      <w:bCs/>
      <w:kern w:val="32"/>
      <w:sz w:val="24"/>
      <w:szCs w:val="32"/>
      <w:lang w:val="en-US" w:eastAsia="en-US" w:bidi="ar-SA"/>
    </w:rPr>
  </w:style>
  <w:style w:type="paragraph" w:customStyle="1" w:styleId="Style1">
    <w:name w:val="Style1"/>
    <w:basedOn w:val="Caption"/>
    <w:next w:val="Caption"/>
    <w:rsid w:val="008559EF"/>
    <w:pPr>
      <w:spacing w:line="480" w:lineRule="auto"/>
      <w:ind w:firstLine="720"/>
      <w:jc w:val="both"/>
    </w:pPr>
    <w:rPr>
      <w:b w:val="0"/>
      <w:bCs w:val="0"/>
      <w:sz w:val="24"/>
    </w:rPr>
  </w:style>
  <w:style w:type="paragraph" w:styleId="NormalWeb">
    <w:name w:val="Normal (Web)"/>
    <w:basedOn w:val="Normal"/>
    <w:uiPriority w:val="99"/>
    <w:unhideWhenUsed/>
    <w:rsid w:val="009E5865"/>
    <w:pPr>
      <w:spacing w:before="100" w:beforeAutospacing="1" w:after="100" w:afterAutospacing="1"/>
    </w:pPr>
  </w:style>
  <w:style w:type="paragraph" w:styleId="ListParagraph">
    <w:name w:val="List Paragraph"/>
    <w:basedOn w:val="Normal"/>
    <w:uiPriority w:val="34"/>
    <w:qFormat/>
    <w:rsid w:val="00F63F8E"/>
    <w:pPr>
      <w:ind w:left="720"/>
      <w:contextualSpacing/>
    </w:pPr>
  </w:style>
  <w:style w:type="table" w:styleId="LightList-Accent3">
    <w:name w:val="Light List Accent 3"/>
    <w:basedOn w:val="TableNormal"/>
    <w:uiPriority w:val="61"/>
    <w:rsid w:val="004B23B4"/>
    <w:rPr>
      <w:rFonts w:asciiTheme="minorHAnsi" w:eastAsiaTheme="minorEastAsia" w:hAnsiTheme="minorHAnsi" w:cstheme="minorBid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4B23B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B0F6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
    <w:name w:val="Table"/>
    <w:basedOn w:val="Normal"/>
    <w:link w:val="TableChar"/>
    <w:qFormat/>
    <w:rsid w:val="00231C65"/>
  </w:style>
  <w:style w:type="character" w:customStyle="1" w:styleId="TableChar">
    <w:name w:val="Table Char"/>
    <w:basedOn w:val="DefaultParagraphFont"/>
    <w:link w:val="Table"/>
    <w:rsid w:val="00231C65"/>
    <w:rPr>
      <w:sz w:val="24"/>
      <w:szCs w:val="24"/>
    </w:rPr>
  </w:style>
  <w:style w:type="paragraph" w:styleId="Revision">
    <w:name w:val="Revision"/>
    <w:hidden/>
    <w:uiPriority w:val="99"/>
    <w:semiHidden/>
    <w:rsid w:val="00AB4A9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7922">
      <w:bodyDiv w:val="1"/>
      <w:marLeft w:val="0"/>
      <w:marRight w:val="0"/>
      <w:marTop w:val="0"/>
      <w:marBottom w:val="0"/>
      <w:divBdr>
        <w:top w:val="none" w:sz="0" w:space="0" w:color="auto"/>
        <w:left w:val="none" w:sz="0" w:space="0" w:color="auto"/>
        <w:bottom w:val="none" w:sz="0" w:space="0" w:color="auto"/>
        <w:right w:val="none" w:sz="0" w:space="0" w:color="auto"/>
      </w:divBdr>
    </w:div>
    <w:div w:id="907883692">
      <w:bodyDiv w:val="1"/>
      <w:marLeft w:val="0"/>
      <w:marRight w:val="0"/>
      <w:marTop w:val="0"/>
      <w:marBottom w:val="0"/>
      <w:divBdr>
        <w:top w:val="none" w:sz="0" w:space="0" w:color="auto"/>
        <w:left w:val="none" w:sz="0" w:space="0" w:color="auto"/>
        <w:bottom w:val="none" w:sz="0" w:space="0" w:color="auto"/>
        <w:right w:val="none" w:sz="0" w:space="0" w:color="auto"/>
      </w:divBdr>
    </w:div>
    <w:div w:id="1119683690">
      <w:bodyDiv w:val="1"/>
      <w:marLeft w:val="0"/>
      <w:marRight w:val="0"/>
      <w:marTop w:val="0"/>
      <w:marBottom w:val="0"/>
      <w:divBdr>
        <w:top w:val="none" w:sz="0" w:space="0" w:color="auto"/>
        <w:left w:val="none" w:sz="0" w:space="0" w:color="auto"/>
        <w:bottom w:val="none" w:sz="0" w:space="0" w:color="auto"/>
        <w:right w:val="none" w:sz="0" w:space="0" w:color="auto"/>
      </w:divBdr>
    </w:div>
    <w:div w:id="1213693781">
      <w:bodyDiv w:val="1"/>
      <w:marLeft w:val="0"/>
      <w:marRight w:val="0"/>
      <w:marTop w:val="0"/>
      <w:marBottom w:val="0"/>
      <w:divBdr>
        <w:top w:val="none" w:sz="0" w:space="0" w:color="auto"/>
        <w:left w:val="none" w:sz="0" w:space="0" w:color="auto"/>
        <w:bottom w:val="none" w:sz="0" w:space="0" w:color="auto"/>
        <w:right w:val="none" w:sz="0" w:space="0" w:color="auto"/>
      </w:divBdr>
    </w:div>
    <w:div w:id="1241910799">
      <w:bodyDiv w:val="1"/>
      <w:marLeft w:val="0"/>
      <w:marRight w:val="0"/>
      <w:marTop w:val="0"/>
      <w:marBottom w:val="0"/>
      <w:divBdr>
        <w:top w:val="none" w:sz="0" w:space="0" w:color="auto"/>
        <w:left w:val="none" w:sz="0" w:space="0" w:color="auto"/>
        <w:bottom w:val="none" w:sz="0" w:space="0" w:color="auto"/>
        <w:right w:val="none" w:sz="0" w:space="0" w:color="auto"/>
      </w:divBdr>
    </w:div>
    <w:div w:id="1349134005">
      <w:bodyDiv w:val="1"/>
      <w:marLeft w:val="0"/>
      <w:marRight w:val="0"/>
      <w:marTop w:val="0"/>
      <w:marBottom w:val="0"/>
      <w:divBdr>
        <w:top w:val="none" w:sz="0" w:space="0" w:color="auto"/>
        <w:left w:val="none" w:sz="0" w:space="0" w:color="auto"/>
        <w:bottom w:val="none" w:sz="0" w:space="0" w:color="auto"/>
        <w:right w:val="none" w:sz="0" w:space="0" w:color="auto"/>
      </w:divBdr>
    </w:div>
    <w:div w:id="1418939122">
      <w:bodyDiv w:val="1"/>
      <w:marLeft w:val="0"/>
      <w:marRight w:val="0"/>
      <w:marTop w:val="0"/>
      <w:marBottom w:val="0"/>
      <w:divBdr>
        <w:top w:val="none" w:sz="0" w:space="0" w:color="auto"/>
        <w:left w:val="none" w:sz="0" w:space="0" w:color="auto"/>
        <w:bottom w:val="none" w:sz="0" w:space="0" w:color="auto"/>
        <w:right w:val="none" w:sz="0" w:space="0" w:color="auto"/>
      </w:divBdr>
    </w:div>
    <w:div w:id="1470396082">
      <w:bodyDiv w:val="1"/>
      <w:marLeft w:val="0"/>
      <w:marRight w:val="0"/>
      <w:marTop w:val="0"/>
      <w:marBottom w:val="0"/>
      <w:divBdr>
        <w:top w:val="none" w:sz="0" w:space="0" w:color="auto"/>
        <w:left w:val="none" w:sz="0" w:space="0" w:color="auto"/>
        <w:bottom w:val="none" w:sz="0" w:space="0" w:color="auto"/>
        <w:right w:val="none" w:sz="0" w:space="0" w:color="auto"/>
      </w:divBdr>
    </w:div>
    <w:div w:id="1494684662">
      <w:bodyDiv w:val="1"/>
      <w:marLeft w:val="0"/>
      <w:marRight w:val="0"/>
      <w:marTop w:val="0"/>
      <w:marBottom w:val="0"/>
      <w:divBdr>
        <w:top w:val="none" w:sz="0" w:space="0" w:color="auto"/>
        <w:left w:val="none" w:sz="0" w:space="0" w:color="auto"/>
        <w:bottom w:val="none" w:sz="0" w:space="0" w:color="auto"/>
        <w:right w:val="none" w:sz="0" w:space="0" w:color="auto"/>
      </w:divBdr>
    </w:div>
    <w:div w:id="1620604918">
      <w:bodyDiv w:val="1"/>
      <w:marLeft w:val="0"/>
      <w:marRight w:val="0"/>
      <w:marTop w:val="0"/>
      <w:marBottom w:val="0"/>
      <w:divBdr>
        <w:top w:val="none" w:sz="0" w:space="0" w:color="auto"/>
        <w:left w:val="none" w:sz="0" w:space="0" w:color="auto"/>
        <w:bottom w:val="none" w:sz="0" w:space="0" w:color="auto"/>
        <w:right w:val="none" w:sz="0" w:space="0" w:color="auto"/>
      </w:divBdr>
    </w:div>
    <w:div w:id="1648319158">
      <w:bodyDiv w:val="1"/>
      <w:marLeft w:val="0"/>
      <w:marRight w:val="0"/>
      <w:marTop w:val="0"/>
      <w:marBottom w:val="0"/>
      <w:divBdr>
        <w:top w:val="none" w:sz="0" w:space="0" w:color="auto"/>
        <w:left w:val="none" w:sz="0" w:space="0" w:color="auto"/>
        <w:bottom w:val="none" w:sz="0" w:space="0" w:color="auto"/>
        <w:right w:val="none" w:sz="0" w:space="0" w:color="auto"/>
      </w:divBdr>
    </w:div>
    <w:div w:id="1653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F68EA-8364-4B0D-BB9D-1893AE20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4137</TotalTime>
  <Pages>27</Pages>
  <Words>5881</Words>
  <Characters>33526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ION SDR Metadata Standard</vt:lpstr>
    </vt:vector>
  </TitlesOfParts>
  <Company>Institute of Navigation</Company>
  <LinksUpToDate>false</LinksUpToDate>
  <CharactersWithSpaces>39329</CharactersWithSpaces>
  <SharedDoc>false</SharedDoc>
  <HLinks>
    <vt:vector size="90" baseType="variant">
      <vt:variant>
        <vt:i4>3735575</vt:i4>
      </vt:variant>
      <vt:variant>
        <vt:i4>81</vt:i4>
      </vt:variant>
      <vt:variant>
        <vt:i4>0</vt:i4>
      </vt:variant>
      <vt:variant>
        <vt:i4>5</vt:i4>
      </vt:variant>
      <vt:variant>
        <vt:lpwstr>mailto:gunaward@ohio.edu</vt:lpwstr>
      </vt:variant>
      <vt:variant>
        <vt:lpwstr/>
      </vt:variant>
      <vt:variant>
        <vt:i4>1966131</vt:i4>
      </vt:variant>
      <vt:variant>
        <vt:i4>74</vt:i4>
      </vt:variant>
      <vt:variant>
        <vt:i4>0</vt:i4>
      </vt:variant>
      <vt:variant>
        <vt:i4>5</vt:i4>
      </vt:variant>
      <vt:variant>
        <vt:lpwstr/>
      </vt:variant>
      <vt:variant>
        <vt:lpwstr>_Toc229817947</vt:lpwstr>
      </vt:variant>
      <vt:variant>
        <vt:i4>1966131</vt:i4>
      </vt:variant>
      <vt:variant>
        <vt:i4>68</vt:i4>
      </vt:variant>
      <vt:variant>
        <vt:i4>0</vt:i4>
      </vt:variant>
      <vt:variant>
        <vt:i4>5</vt:i4>
      </vt:variant>
      <vt:variant>
        <vt:lpwstr/>
      </vt:variant>
      <vt:variant>
        <vt:lpwstr>_Toc229817946</vt:lpwstr>
      </vt:variant>
      <vt:variant>
        <vt:i4>1966131</vt:i4>
      </vt:variant>
      <vt:variant>
        <vt:i4>62</vt:i4>
      </vt:variant>
      <vt:variant>
        <vt:i4>0</vt:i4>
      </vt:variant>
      <vt:variant>
        <vt:i4>5</vt:i4>
      </vt:variant>
      <vt:variant>
        <vt:lpwstr/>
      </vt:variant>
      <vt:variant>
        <vt:lpwstr>_Toc229817945</vt:lpwstr>
      </vt:variant>
      <vt:variant>
        <vt:i4>1966131</vt:i4>
      </vt:variant>
      <vt:variant>
        <vt:i4>56</vt:i4>
      </vt:variant>
      <vt:variant>
        <vt:i4>0</vt:i4>
      </vt:variant>
      <vt:variant>
        <vt:i4>5</vt:i4>
      </vt:variant>
      <vt:variant>
        <vt:lpwstr/>
      </vt:variant>
      <vt:variant>
        <vt:lpwstr>_Toc229817944</vt:lpwstr>
      </vt:variant>
      <vt:variant>
        <vt:i4>1966131</vt:i4>
      </vt:variant>
      <vt:variant>
        <vt:i4>50</vt:i4>
      </vt:variant>
      <vt:variant>
        <vt:i4>0</vt:i4>
      </vt:variant>
      <vt:variant>
        <vt:i4>5</vt:i4>
      </vt:variant>
      <vt:variant>
        <vt:lpwstr/>
      </vt:variant>
      <vt:variant>
        <vt:lpwstr>_Toc229817943</vt:lpwstr>
      </vt:variant>
      <vt:variant>
        <vt:i4>1966131</vt:i4>
      </vt:variant>
      <vt:variant>
        <vt:i4>44</vt:i4>
      </vt:variant>
      <vt:variant>
        <vt:i4>0</vt:i4>
      </vt:variant>
      <vt:variant>
        <vt:i4>5</vt:i4>
      </vt:variant>
      <vt:variant>
        <vt:lpwstr/>
      </vt:variant>
      <vt:variant>
        <vt:lpwstr>_Toc229817942</vt:lpwstr>
      </vt:variant>
      <vt:variant>
        <vt:i4>1966131</vt:i4>
      </vt:variant>
      <vt:variant>
        <vt:i4>38</vt:i4>
      </vt:variant>
      <vt:variant>
        <vt:i4>0</vt:i4>
      </vt:variant>
      <vt:variant>
        <vt:i4>5</vt:i4>
      </vt:variant>
      <vt:variant>
        <vt:lpwstr/>
      </vt:variant>
      <vt:variant>
        <vt:lpwstr>_Toc229817941</vt:lpwstr>
      </vt:variant>
      <vt:variant>
        <vt:i4>1966131</vt:i4>
      </vt:variant>
      <vt:variant>
        <vt:i4>32</vt:i4>
      </vt:variant>
      <vt:variant>
        <vt:i4>0</vt:i4>
      </vt:variant>
      <vt:variant>
        <vt:i4>5</vt:i4>
      </vt:variant>
      <vt:variant>
        <vt:lpwstr/>
      </vt:variant>
      <vt:variant>
        <vt:lpwstr>_Toc229817940</vt:lpwstr>
      </vt:variant>
      <vt:variant>
        <vt:i4>1638451</vt:i4>
      </vt:variant>
      <vt:variant>
        <vt:i4>26</vt:i4>
      </vt:variant>
      <vt:variant>
        <vt:i4>0</vt:i4>
      </vt:variant>
      <vt:variant>
        <vt:i4>5</vt:i4>
      </vt:variant>
      <vt:variant>
        <vt:lpwstr/>
      </vt:variant>
      <vt:variant>
        <vt:lpwstr>_Toc229817939</vt:lpwstr>
      </vt:variant>
      <vt:variant>
        <vt:i4>1638451</vt:i4>
      </vt:variant>
      <vt:variant>
        <vt:i4>20</vt:i4>
      </vt:variant>
      <vt:variant>
        <vt:i4>0</vt:i4>
      </vt:variant>
      <vt:variant>
        <vt:i4>5</vt:i4>
      </vt:variant>
      <vt:variant>
        <vt:lpwstr/>
      </vt:variant>
      <vt:variant>
        <vt:lpwstr>_Toc229817938</vt:lpwstr>
      </vt:variant>
      <vt:variant>
        <vt:i4>1638451</vt:i4>
      </vt:variant>
      <vt:variant>
        <vt:i4>14</vt:i4>
      </vt:variant>
      <vt:variant>
        <vt:i4>0</vt:i4>
      </vt:variant>
      <vt:variant>
        <vt:i4>5</vt:i4>
      </vt:variant>
      <vt:variant>
        <vt:lpwstr/>
      </vt:variant>
      <vt:variant>
        <vt:lpwstr>_Toc229817937</vt:lpwstr>
      </vt:variant>
      <vt:variant>
        <vt:i4>1638451</vt:i4>
      </vt:variant>
      <vt:variant>
        <vt:i4>8</vt:i4>
      </vt:variant>
      <vt:variant>
        <vt:i4>0</vt:i4>
      </vt:variant>
      <vt:variant>
        <vt:i4>5</vt:i4>
      </vt:variant>
      <vt:variant>
        <vt:lpwstr/>
      </vt:variant>
      <vt:variant>
        <vt:lpwstr>_Toc229817936</vt:lpwstr>
      </vt:variant>
      <vt:variant>
        <vt:i4>1638451</vt:i4>
      </vt:variant>
      <vt:variant>
        <vt:i4>2</vt:i4>
      </vt:variant>
      <vt:variant>
        <vt:i4>0</vt:i4>
      </vt:variant>
      <vt:variant>
        <vt:i4>5</vt:i4>
      </vt:variant>
      <vt:variant>
        <vt:lpwstr/>
      </vt:variant>
      <vt:variant>
        <vt:lpwstr>_Toc229817935</vt:lpwstr>
      </vt:variant>
      <vt:variant>
        <vt:i4>4849673</vt:i4>
      </vt:variant>
      <vt:variant>
        <vt:i4>0</vt:i4>
      </vt:variant>
      <vt:variant>
        <vt:i4>0</vt:i4>
      </vt:variant>
      <vt:variant>
        <vt:i4>5</vt:i4>
      </vt:variant>
      <vt:variant>
        <vt:lpwstr>http://www.ohio.edu/avionics/sdr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SDR Metadata Standard</dc:title>
  <dc:creator>ION GNSS SDR Working Group</dc:creator>
  <cp:lastModifiedBy>james</cp:lastModifiedBy>
  <cp:revision>271</cp:revision>
  <cp:lastPrinted>2008-01-17T13:20:00Z</cp:lastPrinted>
  <dcterms:created xsi:type="dcterms:W3CDTF">2015-01-12T18:30:00Z</dcterms:created>
  <dcterms:modified xsi:type="dcterms:W3CDTF">2016-03-30T13:14:00Z</dcterms:modified>
  <cp:category>Specification Document</cp:category>
</cp:coreProperties>
</file>