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56CE1B" w14:textId="77777777" w:rsidR="007E7CF1" w:rsidRPr="00FC7D20" w:rsidRDefault="007E7CF1" w:rsidP="00C61D46">
      <w:pPr>
        <w:spacing w:after="0"/>
        <w:rPr>
          <w:b/>
        </w:rPr>
      </w:pPr>
    </w:p>
    <w:p w14:paraId="7D2DC682" w14:textId="77777777" w:rsidR="007E7CF1" w:rsidRPr="00FC7D20" w:rsidRDefault="007E7CF1" w:rsidP="00C61D46">
      <w:pPr>
        <w:spacing w:after="0"/>
        <w:jc w:val="center"/>
        <w:outlineLvl w:val="0"/>
        <w:rPr>
          <w:b/>
          <w:sz w:val="28"/>
        </w:rPr>
      </w:pPr>
    </w:p>
    <w:tbl>
      <w:tblPr>
        <w:tblStyle w:val="TableGridLight"/>
        <w:tblW w:w="9351" w:type="dxa"/>
        <w:tblLook w:val="04A0" w:firstRow="1" w:lastRow="0" w:firstColumn="1" w:lastColumn="0" w:noHBand="0" w:noVBand="1"/>
        <w:tblPrChange w:id="38" w:author="Markel" w:date="2018-07-20T14:56:00Z">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4739"/>
        <w:gridCol w:w="4612"/>
        <w:tblGridChange w:id="39">
          <w:tblGrid>
            <w:gridCol w:w="4815"/>
            <w:gridCol w:w="4535"/>
          </w:tblGrid>
        </w:tblGridChange>
      </w:tblGrid>
      <w:tr w:rsidR="007E7CF1" w:rsidRPr="008F4B7C" w14:paraId="5C8AC0A9" w14:textId="77777777" w:rsidTr="007E7CF1">
        <w:tc>
          <w:tcPr>
            <w:tcW w:w="4739" w:type="dxa"/>
            <w:tcPrChange w:id="40" w:author="Markel" w:date="2018-07-20T14:56:00Z">
              <w:tcPr>
                <w:tcW w:w="4815" w:type="dxa"/>
                <w:shd w:val="clear" w:color="auto" w:fill="auto"/>
              </w:tcPr>
            </w:tcPrChange>
          </w:tcPr>
          <w:p w14:paraId="60256E39" w14:textId="77777777" w:rsidR="007E7CF1" w:rsidRDefault="007E7CF1" w:rsidP="00630346">
            <w:pPr>
              <w:jc w:val="center"/>
              <w:rPr>
                <w:rPrChange w:id="41" w:author="Markel" w:date="2018-07-20T14:56:00Z">
                  <w:rPr>
                    <w:b/>
                    <w:sz w:val="28"/>
                  </w:rPr>
                </w:rPrChange>
              </w:rPr>
              <w:pPrChange w:id="42" w:author="Markel" w:date="2018-07-20T14:56:00Z">
                <w:pPr>
                  <w:jc w:val="center"/>
                  <w:outlineLvl w:val="0"/>
                </w:pPr>
              </w:pPrChange>
            </w:pPr>
            <w:bookmarkStart w:id="43" w:name="_Toc514071528"/>
            <w:bookmarkStart w:id="44" w:name="_Toc514071608"/>
            <w:r>
              <w:rPr>
                <w:rPrChange w:id="45" w:author="Markel" w:date="2018-07-20T14:56:00Z">
                  <w:rPr>
                    <w:b/>
                    <w:sz w:val="28"/>
                  </w:rPr>
                </w:rPrChange>
              </w:rPr>
              <w:drawing>
                <wp:inline distT="0" distB="0" distL="0" distR="0" wp14:anchorId="6A654E49" wp14:editId="4B792DC5">
                  <wp:extent cx="2438095" cy="1028571"/>
                  <wp:effectExtent l="0" t="0" r="63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on-logo.png"/>
                          <pic:cNvPicPr/>
                        </pic:nvPicPr>
                        <pic:blipFill>
                          <a:blip r:embed="rId8">
                            <a:extLst>
                              <a:ext uri="{28A0092B-C50C-407E-A947-70E740481C1C}">
                                <a14:useLocalDpi xmlns:a14="http://schemas.microsoft.com/office/drawing/2010/main" val="0"/>
                              </a:ext>
                            </a:extLst>
                          </a:blip>
                          <a:stretch>
                            <a:fillRect/>
                          </a:stretch>
                        </pic:blipFill>
                        <pic:spPr>
                          <a:xfrm>
                            <a:off x="0" y="0"/>
                            <a:ext cx="2438095" cy="1028571"/>
                          </a:xfrm>
                          <a:prstGeom prst="rect">
                            <a:avLst/>
                          </a:prstGeom>
                        </pic:spPr>
                      </pic:pic>
                    </a:graphicData>
                  </a:graphic>
                </wp:inline>
              </w:drawing>
            </w:r>
            <w:bookmarkEnd w:id="43"/>
            <w:bookmarkEnd w:id="44"/>
          </w:p>
        </w:tc>
        <w:tc>
          <w:tcPr>
            <w:tcW w:w="4612" w:type="dxa"/>
            <w:tcPrChange w:id="46" w:author="Markel" w:date="2018-07-20T14:56:00Z">
              <w:tcPr>
                <w:tcW w:w="4535" w:type="dxa"/>
                <w:shd w:val="clear" w:color="auto" w:fill="auto"/>
              </w:tcPr>
            </w:tcPrChange>
          </w:tcPr>
          <w:p w14:paraId="17026A6F" w14:textId="77777777" w:rsidR="007E7CF1" w:rsidRPr="00630346" w:rsidRDefault="007E7CF1" w:rsidP="00630346">
            <w:pPr>
              <w:rPr>
                <w:b/>
                <w:sz w:val="24"/>
                <w:rPrChange w:id="47" w:author="Markel" w:date="2018-07-20T14:56:00Z">
                  <w:rPr>
                    <w:b/>
                  </w:rPr>
                </w:rPrChange>
              </w:rPr>
            </w:pPr>
            <w:r w:rsidRPr="00630346">
              <w:rPr>
                <w:b/>
                <w:sz w:val="24"/>
                <w:rPrChange w:id="48" w:author="Markel" w:date="2018-07-20T14:56:00Z">
                  <w:rPr>
                    <w:b/>
                  </w:rPr>
                </w:rPrChange>
              </w:rPr>
              <w:t>THE INSTITUTE OF NAVIGATION</w:t>
            </w:r>
          </w:p>
          <w:p w14:paraId="52B9E31D" w14:textId="77777777" w:rsidR="007E7CF1" w:rsidRPr="007E7CF1" w:rsidRDefault="007E7CF1" w:rsidP="00630346">
            <w:pPr>
              <w:rPr>
                <w:sz w:val="24"/>
                <w:rPrChange w:id="49" w:author="Markel" w:date="2018-07-20T14:56:00Z">
                  <w:rPr/>
                </w:rPrChange>
              </w:rPr>
            </w:pPr>
            <w:r w:rsidRPr="007E7CF1">
              <w:rPr>
                <w:sz w:val="24"/>
                <w:rPrChange w:id="50" w:author="Markel" w:date="2018-07-20T14:56:00Z">
                  <w:rPr/>
                </w:rPrChange>
              </w:rPr>
              <w:t>8551 Rixlew Lane, Ste. 360</w:t>
            </w:r>
          </w:p>
          <w:p w14:paraId="404AB19E" w14:textId="77777777" w:rsidR="007E7CF1" w:rsidRPr="007E7CF1" w:rsidRDefault="007E7CF1" w:rsidP="00630346">
            <w:pPr>
              <w:rPr>
                <w:sz w:val="24"/>
                <w:lang w:val="es-ES"/>
                <w:rPrChange w:id="51" w:author="Markel" w:date="2018-07-20T14:56:00Z">
                  <w:rPr>
                    <w:lang w:val="es-ES"/>
                  </w:rPr>
                </w:rPrChange>
              </w:rPr>
            </w:pPr>
            <w:r w:rsidRPr="007E7CF1">
              <w:rPr>
                <w:sz w:val="24"/>
                <w:lang w:val="es-ES"/>
                <w:rPrChange w:id="52" w:author="Markel" w:date="2018-07-20T14:56:00Z">
                  <w:rPr>
                    <w:lang w:val="es-ES"/>
                  </w:rPr>
                </w:rPrChange>
              </w:rPr>
              <w:t>Manassas, VA  20109-3701</w:t>
            </w:r>
          </w:p>
          <w:p w14:paraId="0C8CCB53" w14:textId="77777777" w:rsidR="007E7CF1" w:rsidRPr="007E7CF1" w:rsidRDefault="007E7CF1" w:rsidP="00630346">
            <w:pPr>
              <w:rPr>
                <w:sz w:val="24"/>
                <w:lang w:val="es-ES"/>
                <w:rPrChange w:id="53" w:author="Markel" w:date="2018-07-20T14:56:00Z">
                  <w:rPr>
                    <w:lang w:val="es-ES"/>
                  </w:rPr>
                </w:rPrChange>
              </w:rPr>
            </w:pPr>
            <w:r w:rsidRPr="007E7CF1">
              <w:rPr>
                <w:sz w:val="24"/>
                <w:lang w:val="es-ES"/>
                <w:rPrChange w:id="54" w:author="Markel" w:date="2018-07-20T14:56:00Z">
                  <w:rPr>
                    <w:lang w:val="es-ES"/>
                  </w:rPr>
                </w:rPrChange>
              </w:rPr>
              <w:t>PHN: (703) 366-2723/FAX: (703) 366-2724</w:t>
            </w:r>
          </w:p>
          <w:p w14:paraId="1060E93A" w14:textId="77777777" w:rsidR="007E7CF1" w:rsidRPr="007E7CF1" w:rsidRDefault="00424E71" w:rsidP="00630346">
            <w:pPr>
              <w:rPr>
                <w:sz w:val="24"/>
                <w:lang w:val="es-ES"/>
                <w:rPrChange w:id="55" w:author="Markel" w:date="2018-07-20T14:56:00Z">
                  <w:rPr>
                    <w:lang w:val="es-ES"/>
                  </w:rPr>
                </w:rPrChange>
              </w:rPr>
            </w:pPr>
            <w:r>
              <w:rPr>
                <w:rStyle w:val="Hyperlink"/>
                <w:sz w:val="24"/>
                <w:lang w:val="es-ES"/>
                <w:rPrChange w:id="56" w:author="Markel" w:date="2018-07-20T14:56:00Z">
                  <w:rPr>
                    <w:rStyle w:val="Hyperlink"/>
                    <w:lang w:val="es-ES"/>
                  </w:rPr>
                </w:rPrChange>
              </w:rPr>
              <w:fldChar w:fldCharType="begin"/>
            </w:r>
            <w:r>
              <w:rPr>
                <w:rStyle w:val="Hyperlink"/>
                <w:rFonts w:asciiTheme="minorHAnsi" w:hAnsiTheme="minorHAnsi"/>
                <w:sz w:val="24"/>
                <w:lang w:val="es-ES"/>
                <w:rPrChange w:id="57" w:author="Markel" w:date="2018-07-20T14:56:00Z">
                  <w:rPr>
                    <w:rStyle w:val="Hyperlink"/>
                    <w:lang w:val="es-ES"/>
                  </w:rPr>
                </w:rPrChange>
              </w:rPr>
              <w:instrText xml:space="preserve"> HYPERLINK "http://WWW.ION.ORG" </w:instrText>
            </w:r>
            <w:r>
              <w:rPr>
                <w:rStyle w:val="Hyperlink"/>
                <w:rFonts w:asciiTheme="minorHAnsi" w:hAnsiTheme="minorHAnsi"/>
                <w:sz w:val="24"/>
                <w:lang w:val="es-ES"/>
                <w:rPrChange w:id="58" w:author="Markel" w:date="2018-07-20T14:56:00Z">
                  <w:rPr>
                    <w:rStyle w:val="Hyperlink"/>
                    <w:lang w:val="es-ES"/>
                  </w:rPr>
                </w:rPrChange>
              </w:rPr>
              <w:fldChar w:fldCharType="separate"/>
            </w:r>
            <w:r w:rsidR="007E7CF1" w:rsidRPr="007E7CF1">
              <w:rPr>
                <w:rStyle w:val="Hyperlink"/>
                <w:rFonts w:eastAsiaTheme="majorEastAsia"/>
                <w:sz w:val="24"/>
                <w:lang w:val="es-ES"/>
                <w:rPrChange w:id="59" w:author="Markel" w:date="2018-07-20T14:56:00Z">
                  <w:rPr>
                    <w:rStyle w:val="Hyperlink"/>
                    <w:rFonts w:eastAsiaTheme="majorEastAsia"/>
                    <w:lang w:val="es-ES"/>
                  </w:rPr>
                </w:rPrChange>
              </w:rPr>
              <w:t>WWW.ION.ORG</w:t>
            </w:r>
            <w:r>
              <w:rPr>
                <w:rStyle w:val="Hyperlink"/>
                <w:sz w:val="24"/>
                <w:lang w:val="es-ES"/>
                <w:rPrChange w:id="60" w:author="Markel" w:date="2018-07-20T14:56:00Z">
                  <w:rPr>
                    <w:rStyle w:val="Hyperlink"/>
                    <w:lang w:val="es-ES"/>
                  </w:rPr>
                </w:rPrChange>
              </w:rPr>
              <w:fldChar w:fldCharType="end"/>
            </w:r>
          </w:p>
          <w:p w14:paraId="70E000C7" w14:textId="77777777" w:rsidR="007E7CF1" w:rsidRPr="004A7589" w:rsidRDefault="007E7CF1" w:rsidP="00630346">
            <w:pPr>
              <w:rPr>
                <w:lang w:val="es-ES"/>
                <w:rPrChange w:id="61" w:author="Markel" w:date="2018-07-20T14:56:00Z">
                  <w:rPr>
                    <w:b/>
                    <w:sz w:val="28"/>
                    <w:lang w:val="es-ES"/>
                  </w:rPr>
                </w:rPrChange>
              </w:rPr>
              <w:pPrChange w:id="62" w:author="Markel" w:date="2018-07-20T14:56:00Z">
                <w:pPr>
                  <w:outlineLvl w:val="0"/>
                </w:pPr>
              </w:pPrChange>
            </w:pPr>
          </w:p>
        </w:tc>
      </w:tr>
    </w:tbl>
    <w:p w14:paraId="520E02AA" w14:textId="77777777" w:rsidR="007E7CF1" w:rsidRPr="007E7CF1" w:rsidRDefault="007E7CF1" w:rsidP="00C61D46">
      <w:pPr>
        <w:spacing w:after="0"/>
        <w:jc w:val="center"/>
        <w:outlineLvl w:val="0"/>
        <w:rPr>
          <w:rFonts w:ascii="Times New Roman" w:hAnsi="Times New Roman"/>
          <w:b/>
          <w:sz w:val="28"/>
          <w:lang w:val="es-ES"/>
          <w:rPrChange w:id="63" w:author="Markel" w:date="2018-07-20T14:56:00Z">
            <w:rPr>
              <w:b/>
              <w:sz w:val="28"/>
              <w:lang w:val="es-ES"/>
            </w:rPr>
          </w:rPrChange>
        </w:rPr>
      </w:pPr>
    </w:p>
    <w:p w14:paraId="7E89037A" w14:textId="77777777" w:rsidR="007E7CF1" w:rsidRPr="007E7CF1" w:rsidRDefault="007E7CF1" w:rsidP="00C61D46">
      <w:pPr>
        <w:spacing w:after="0"/>
        <w:outlineLvl w:val="0"/>
        <w:rPr>
          <w:rFonts w:ascii="Times New Roman" w:hAnsi="Times New Roman"/>
          <w:b/>
          <w:sz w:val="28"/>
          <w:lang w:val="es-ES"/>
          <w:rPrChange w:id="64" w:author="Markel" w:date="2018-07-20T14:56:00Z">
            <w:rPr>
              <w:b/>
              <w:sz w:val="28"/>
              <w:lang w:val="es-ES"/>
            </w:rPr>
          </w:rPrChange>
        </w:rPr>
      </w:pPr>
    </w:p>
    <w:p w14:paraId="695769B6" w14:textId="77777777" w:rsidR="007E7CF1" w:rsidRPr="007E7CF1" w:rsidRDefault="007E7CF1" w:rsidP="00C61D46">
      <w:pPr>
        <w:spacing w:after="0"/>
        <w:jc w:val="center"/>
        <w:outlineLvl w:val="0"/>
        <w:rPr>
          <w:rFonts w:ascii="Times New Roman" w:hAnsi="Times New Roman"/>
          <w:b/>
          <w:sz w:val="28"/>
          <w:lang w:val="es-ES"/>
          <w:rPrChange w:id="65" w:author="Markel" w:date="2018-07-20T14:56:00Z">
            <w:rPr>
              <w:b/>
              <w:sz w:val="28"/>
              <w:lang w:val="es-ES"/>
            </w:rPr>
          </w:rPrChange>
        </w:rPr>
      </w:pPr>
    </w:p>
    <w:p w14:paraId="597F57D6" w14:textId="77777777" w:rsidR="007E7CF1" w:rsidRPr="00630346" w:rsidRDefault="007E7CF1" w:rsidP="00630346">
      <w:pPr>
        <w:spacing w:after="0"/>
        <w:jc w:val="center"/>
        <w:rPr>
          <w:rFonts w:ascii="Times New Roman" w:hAnsi="Times New Roman"/>
          <w:b/>
          <w:sz w:val="40"/>
          <w:lang w:val="en-US"/>
          <w:rPrChange w:id="66" w:author="Markel" w:date="2018-07-20T14:56:00Z">
            <w:rPr>
              <w:b/>
              <w:sz w:val="40"/>
            </w:rPr>
          </w:rPrChange>
        </w:rPr>
        <w:pPrChange w:id="67" w:author="Markel" w:date="2018-07-20T14:56:00Z">
          <w:pPr>
            <w:jc w:val="center"/>
            <w:outlineLvl w:val="0"/>
          </w:pPr>
        </w:pPrChange>
      </w:pPr>
      <w:bookmarkStart w:id="68" w:name="_Toc514071529"/>
      <w:bookmarkStart w:id="69" w:name="_Toc514071609"/>
      <w:r w:rsidRPr="00630346">
        <w:rPr>
          <w:rFonts w:ascii="Times New Roman" w:hAnsi="Times New Roman"/>
          <w:b/>
          <w:sz w:val="40"/>
          <w:lang w:val="en-US"/>
          <w:rPrChange w:id="70" w:author="Markel" w:date="2018-07-20T14:56:00Z">
            <w:rPr>
              <w:b/>
              <w:sz w:val="40"/>
            </w:rPr>
          </w:rPrChange>
        </w:rPr>
        <w:t>Global Navigation Satellite Systems</w:t>
      </w:r>
      <w:bookmarkEnd w:id="68"/>
      <w:bookmarkEnd w:id="69"/>
    </w:p>
    <w:p w14:paraId="05599C17" w14:textId="77777777" w:rsidR="007E7CF1" w:rsidRPr="00224DB6" w:rsidRDefault="007E7CF1" w:rsidP="00C61D46">
      <w:pPr>
        <w:spacing w:after="0"/>
        <w:jc w:val="center"/>
        <w:outlineLvl w:val="0"/>
        <w:rPr>
          <w:rFonts w:ascii="Times New Roman" w:hAnsi="Times New Roman"/>
          <w:b/>
          <w:sz w:val="40"/>
          <w:lang w:val="en-US"/>
          <w:rPrChange w:id="71" w:author="Markel" w:date="2018-07-20T14:56:00Z">
            <w:rPr>
              <w:b/>
              <w:sz w:val="40"/>
            </w:rPr>
          </w:rPrChange>
        </w:rPr>
      </w:pPr>
    </w:p>
    <w:p w14:paraId="59C5CEAF" w14:textId="77777777" w:rsidR="007E7CF1" w:rsidRPr="00224DB6" w:rsidRDefault="007E7CF1" w:rsidP="00630346">
      <w:pPr>
        <w:spacing w:after="0"/>
        <w:jc w:val="center"/>
        <w:rPr>
          <w:rFonts w:ascii="Times New Roman" w:hAnsi="Times New Roman"/>
          <w:b/>
          <w:sz w:val="40"/>
          <w:lang w:val="en-US"/>
          <w:rPrChange w:id="72" w:author="Markel" w:date="2018-07-20T14:56:00Z">
            <w:rPr>
              <w:b/>
              <w:sz w:val="40"/>
            </w:rPr>
          </w:rPrChange>
        </w:rPr>
        <w:pPrChange w:id="73" w:author="Markel" w:date="2018-07-20T14:56:00Z">
          <w:pPr>
            <w:jc w:val="center"/>
            <w:outlineLvl w:val="0"/>
          </w:pPr>
        </w:pPrChange>
      </w:pPr>
      <w:bookmarkStart w:id="74" w:name="_Toc514071530"/>
      <w:bookmarkStart w:id="75" w:name="_Toc514071610"/>
      <w:r w:rsidRPr="00224DB6">
        <w:rPr>
          <w:rFonts w:ascii="Times New Roman" w:hAnsi="Times New Roman"/>
          <w:b/>
          <w:sz w:val="40"/>
          <w:lang w:val="en-US"/>
          <w:rPrChange w:id="76" w:author="Markel" w:date="2018-07-20T14:56:00Z">
            <w:rPr>
              <w:b/>
              <w:sz w:val="40"/>
            </w:rPr>
          </w:rPrChange>
        </w:rPr>
        <w:t>Software Defined</w:t>
      </w:r>
      <w:bookmarkStart w:id="77" w:name="_GoBack"/>
      <w:bookmarkEnd w:id="77"/>
      <w:r w:rsidRPr="00224DB6">
        <w:rPr>
          <w:rFonts w:ascii="Times New Roman" w:hAnsi="Times New Roman"/>
          <w:b/>
          <w:sz w:val="40"/>
          <w:lang w:val="en-US"/>
          <w:rPrChange w:id="78" w:author="Markel" w:date="2018-07-20T14:56:00Z">
            <w:rPr>
              <w:b/>
              <w:sz w:val="40"/>
            </w:rPr>
          </w:rPrChange>
        </w:rPr>
        <w:t xml:space="preserve"> Radio</w:t>
      </w:r>
      <w:bookmarkEnd w:id="74"/>
      <w:bookmarkEnd w:id="75"/>
    </w:p>
    <w:p w14:paraId="1496EF7C" w14:textId="77777777" w:rsidR="007E7CF1" w:rsidRPr="00224DB6" w:rsidRDefault="007E7CF1" w:rsidP="00C61D46">
      <w:pPr>
        <w:spacing w:after="0"/>
        <w:jc w:val="center"/>
        <w:outlineLvl w:val="0"/>
        <w:rPr>
          <w:rFonts w:ascii="Times New Roman" w:hAnsi="Times New Roman"/>
          <w:b/>
          <w:sz w:val="40"/>
          <w:lang w:val="en-US"/>
          <w:rPrChange w:id="79" w:author="Markel" w:date="2018-07-20T14:56:00Z">
            <w:rPr>
              <w:b/>
              <w:sz w:val="40"/>
            </w:rPr>
          </w:rPrChange>
        </w:rPr>
      </w:pPr>
    </w:p>
    <w:p w14:paraId="7D6E2EB3" w14:textId="77777777" w:rsidR="007E7CF1" w:rsidRPr="00224DB6" w:rsidRDefault="007E7CF1" w:rsidP="00630346">
      <w:pPr>
        <w:spacing w:after="0"/>
        <w:jc w:val="center"/>
        <w:rPr>
          <w:rFonts w:ascii="Times New Roman" w:hAnsi="Times New Roman"/>
          <w:b/>
          <w:sz w:val="40"/>
          <w:lang w:val="en-US"/>
          <w:rPrChange w:id="80" w:author="Markel" w:date="2018-07-20T14:56:00Z">
            <w:rPr>
              <w:b/>
              <w:sz w:val="40"/>
            </w:rPr>
          </w:rPrChange>
        </w:rPr>
        <w:pPrChange w:id="81" w:author="Markel" w:date="2018-07-20T14:56:00Z">
          <w:pPr>
            <w:jc w:val="center"/>
            <w:outlineLvl w:val="0"/>
          </w:pPr>
        </w:pPrChange>
      </w:pPr>
      <w:bookmarkStart w:id="82" w:name="_Toc514071531"/>
      <w:bookmarkStart w:id="83" w:name="_Toc514071611"/>
      <w:r w:rsidRPr="00224DB6">
        <w:rPr>
          <w:rFonts w:ascii="Times New Roman" w:hAnsi="Times New Roman"/>
          <w:b/>
          <w:sz w:val="40"/>
          <w:lang w:val="en-US"/>
          <w:rPrChange w:id="84" w:author="Markel" w:date="2018-07-20T14:56:00Z">
            <w:rPr>
              <w:b/>
              <w:sz w:val="40"/>
            </w:rPr>
          </w:rPrChange>
        </w:rPr>
        <w:t>Sampled Data</w:t>
      </w:r>
      <w:bookmarkEnd w:id="82"/>
      <w:bookmarkEnd w:id="83"/>
    </w:p>
    <w:p w14:paraId="0702943F" w14:textId="77777777" w:rsidR="007E7CF1" w:rsidRPr="00224DB6" w:rsidRDefault="007E7CF1" w:rsidP="00C61D46">
      <w:pPr>
        <w:spacing w:after="0"/>
        <w:jc w:val="center"/>
        <w:outlineLvl w:val="0"/>
        <w:rPr>
          <w:rFonts w:ascii="Times New Roman" w:hAnsi="Times New Roman"/>
          <w:b/>
          <w:sz w:val="40"/>
          <w:lang w:val="en-US"/>
          <w:rPrChange w:id="85" w:author="Markel" w:date="2018-07-20T14:56:00Z">
            <w:rPr>
              <w:b/>
              <w:sz w:val="40"/>
            </w:rPr>
          </w:rPrChange>
        </w:rPr>
      </w:pPr>
    </w:p>
    <w:p w14:paraId="08FDFB40" w14:textId="77777777" w:rsidR="007E7CF1" w:rsidRPr="00224DB6" w:rsidRDefault="007E7CF1" w:rsidP="00630346">
      <w:pPr>
        <w:spacing w:after="0"/>
        <w:jc w:val="center"/>
        <w:rPr>
          <w:rFonts w:ascii="Times New Roman" w:hAnsi="Times New Roman"/>
          <w:b/>
          <w:sz w:val="40"/>
          <w:lang w:val="en-US"/>
          <w:rPrChange w:id="86" w:author="Markel" w:date="2018-07-20T14:56:00Z">
            <w:rPr>
              <w:b/>
              <w:sz w:val="40"/>
            </w:rPr>
          </w:rPrChange>
        </w:rPr>
        <w:pPrChange w:id="87" w:author="Markel" w:date="2018-07-20T14:56:00Z">
          <w:pPr>
            <w:jc w:val="center"/>
            <w:outlineLvl w:val="0"/>
          </w:pPr>
        </w:pPrChange>
      </w:pPr>
      <w:bookmarkStart w:id="88" w:name="_Toc514071532"/>
      <w:bookmarkStart w:id="89" w:name="_Toc514071612"/>
      <w:r w:rsidRPr="00224DB6">
        <w:rPr>
          <w:rFonts w:ascii="Times New Roman" w:hAnsi="Times New Roman"/>
          <w:b/>
          <w:sz w:val="40"/>
          <w:lang w:val="en-US"/>
          <w:rPrChange w:id="90" w:author="Markel" w:date="2018-07-20T14:56:00Z">
            <w:rPr>
              <w:b/>
              <w:sz w:val="40"/>
            </w:rPr>
          </w:rPrChange>
        </w:rPr>
        <w:t>Metadata Standard</w:t>
      </w:r>
      <w:bookmarkEnd w:id="88"/>
      <w:bookmarkEnd w:id="89"/>
    </w:p>
    <w:p w14:paraId="129C68DF" w14:textId="77777777" w:rsidR="007E7CF1" w:rsidRPr="00224DB6" w:rsidRDefault="007E7CF1" w:rsidP="00C61D46">
      <w:pPr>
        <w:spacing w:after="0"/>
        <w:jc w:val="center"/>
        <w:outlineLvl w:val="0"/>
        <w:rPr>
          <w:rFonts w:ascii="Times New Roman" w:hAnsi="Times New Roman"/>
          <w:b/>
          <w:sz w:val="40"/>
          <w:lang w:val="en-US"/>
          <w:rPrChange w:id="91" w:author="Markel" w:date="2018-07-20T14:56:00Z">
            <w:rPr>
              <w:b/>
              <w:sz w:val="40"/>
            </w:rPr>
          </w:rPrChange>
        </w:rPr>
      </w:pPr>
    </w:p>
    <w:p w14:paraId="156FE358" w14:textId="2E2516E7" w:rsidR="007E7CF1" w:rsidRPr="00224DB6" w:rsidRDefault="00A85111" w:rsidP="00C61D46">
      <w:pPr>
        <w:spacing w:after="0"/>
        <w:jc w:val="center"/>
        <w:rPr>
          <w:rFonts w:ascii="Times New Roman" w:hAnsi="Times New Roman"/>
          <w:sz w:val="40"/>
          <w:lang w:val="en-US"/>
          <w:rPrChange w:id="92" w:author="Markel" w:date="2018-07-20T14:56:00Z">
            <w:rPr>
              <w:sz w:val="40"/>
            </w:rPr>
          </w:rPrChange>
        </w:rPr>
      </w:pPr>
      <w:r>
        <w:rPr>
          <w:rFonts w:ascii="Times New Roman" w:hAnsi="Times New Roman"/>
          <w:sz w:val="40"/>
          <w:lang w:val="en-US"/>
          <w:rPrChange w:id="93" w:author="Markel" w:date="2018-07-20T14:56:00Z">
            <w:rPr>
              <w:sz w:val="40"/>
            </w:rPr>
          </w:rPrChange>
        </w:rPr>
        <w:t xml:space="preserve">Revision </w:t>
      </w:r>
      <w:del w:id="94" w:author="Markel" w:date="2018-07-20T14:56:00Z">
        <w:r w:rsidR="00596FD9">
          <w:rPr>
            <w:sz w:val="40"/>
            <w:szCs w:val="40"/>
          </w:rPr>
          <w:delText>1</w:delText>
        </w:r>
      </w:del>
      <w:ins w:id="95" w:author="Markel" w:date="2018-07-20T14:56:00Z">
        <w:r>
          <w:rPr>
            <w:rFonts w:ascii="Times New Roman" w:hAnsi="Times New Roman" w:cs="Times New Roman"/>
            <w:sz w:val="40"/>
            <w:szCs w:val="40"/>
            <w:lang w:val="en-US"/>
          </w:rPr>
          <w:t>2</w:t>
        </w:r>
      </w:ins>
      <w:r w:rsidR="007E7CF1" w:rsidRPr="00224DB6">
        <w:rPr>
          <w:rFonts w:ascii="Times New Roman" w:hAnsi="Times New Roman"/>
          <w:sz w:val="40"/>
          <w:lang w:val="en-US"/>
          <w:rPrChange w:id="96" w:author="Markel" w:date="2018-07-20T14:56:00Z">
            <w:rPr>
              <w:sz w:val="40"/>
            </w:rPr>
          </w:rPrChange>
        </w:rPr>
        <w:t xml:space="preserve">.0 </w:t>
      </w:r>
    </w:p>
    <w:p w14:paraId="00716085" w14:textId="77777777" w:rsidR="007E7CF1" w:rsidRPr="00224DB6" w:rsidRDefault="007E7CF1" w:rsidP="00C61D46">
      <w:pPr>
        <w:spacing w:after="0"/>
        <w:jc w:val="center"/>
        <w:outlineLvl w:val="0"/>
        <w:rPr>
          <w:rFonts w:ascii="Times New Roman" w:hAnsi="Times New Roman"/>
          <w:b/>
          <w:sz w:val="24"/>
          <w:lang w:val="en-US"/>
          <w:rPrChange w:id="97" w:author="Markel" w:date="2018-07-20T14:56:00Z">
            <w:rPr>
              <w:b/>
              <w:sz w:val="28"/>
            </w:rPr>
          </w:rPrChange>
        </w:rPr>
      </w:pPr>
    </w:p>
    <w:p w14:paraId="18906E9D" w14:textId="77777777" w:rsidR="007E7CF1" w:rsidRPr="00224DB6" w:rsidRDefault="007E7CF1" w:rsidP="00C61D46">
      <w:pPr>
        <w:spacing w:after="0"/>
        <w:jc w:val="center"/>
        <w:rPr>
          <w:rFonts w:ascii="Times New Roman" w:hAnsi="Times New Roman"/>
          <w:sz w:val="24"/>
          <w:lang w:val="en-US"/>
          <w:rPrChange w:id="98" w:author="Markel" w:date="2018-07-20T14:56:00Z">
            <w:rPr/>
          </w:rPrChange>
        </w:rPr>
      </w:pPr>
    </w:p>
    <w:p w14:paraId="77F03B86" w14:textId="77777777" w:rsidR="007E7CF1" w:rsidRPr="00224DB6" w:rsidRDefault="007E7CF1" w:rsidP="00C61D46">
      <w:pPr>
        <w:spacing w:after="0"/>
        <w:jc w:val="center"/>
        <w:rPr>
          <w:rFonts w:ascii="Times New Roman" w:hAnsi="Times New Roman"/>
          <w:sz w:val="24"/>
          <w:lang w:val="en-US"/>
          <w:rPrChange w:id="99" w:author="Markel" w:date="2018-07-20T14:56:00Z">
            <w:rPr/>
          </w:rPrChange>
        </w:rPr>
      </w:pPr>
      <w:r w:rsidRPr="00224DB6">
        <w:rPr>
          <w:rFonts w:ascii="Times New Roman" w:hAnsi="Times New Roman"/>
          <w:sz w:val="24"/>
          <w:lang w:val="en-US"/>
          <w:rPrChange w:id="100" w:author="Markel" w:date="2018-07-20T14:56:00Z">
            <w:rPr/>
          </w:rPrChange>
        </w:rPr>
        <w:t>ION GNSS SDR Standard Working Group</w:t>
      </w:r>
    </w:p>
    <w:p w14:paraId="56287BC0" w14:textId="77777777" w:rsidR="007E7CF1" w:rsidRPr="00224DB6" w:rsidRDefault="007E7CF1" w:rsidP="00C61D46">
      <w:pPr>
        <w:autoSpaceDE w:val="0"/>
        <w:autoSpaceDN w:val="0"/>
        <w:adjustRightInd w:val="0"/>
        <w:spacing w:after="0"/>
        <w:jc w:val="center"/>
        <w:rPr>
          <w:rFonts w:ascii="Times New Roman" w:hAnsi="Times New Roman"/>
          <w:b/>
          <w:sz w:val="24"/>
          <w:lang w:val="en-US"/>
          <w:rPrChange w:id="101" w:author="Markel" w:date="2018-07-20T14:56:00Z">
            <w:rPr>
              <w:b/>
            </w:rPr>
          </w:rPrChange>
        </w:rPr>
      </w:pPr>
    </w:p>
    <w:p w14:paraId="6A2064EA" w14:textId="77777777" w:rsidR="007E7CF1" w:rsidRPr="00224DB6" w:rsidRDefault="007E7CF1" w:rsidP="00C61D46">
      <w:pPr>
        <w:spacing w:after="0"/>
        <w:jc w:val="both"/>
        <w:rPr>
          <w:rFonts w:ascii="Times New Roman" w:hAnsi="Times New Roman"/>
          <w:b/>
          <w:sz w:val="24"/>
          <w:lang w:val="en-US"/>
          <w:rPrChange w:id="102" w:author="Markel" w:date="2018-07-20T14:56:00Z">
            <w:rPr>
              <w:b/>
            </w:rPr>
          </w:rPrChange>
        </w:rPr>
      </w:pPr>
    </w:p>
    <w:p w14:paraId="77CC61FC" w14:textId="77777777" w:rsidR="007E7CF1" w:rsidRPr="00224DB6" w:rsidRDefault="007E7CF1" w:rsidP="00C61D46">
      <w:pPr>
        <w:spacing w:after="0"/>
        <w:jc w:val="both"/>
        <w:rPr>
          <w:rFonts w:ascii="Times New Roman" w:hAnsi="Times New Roman"/>
          <w:b/>
          <w:sz w:val="24"/>
          <w:lang w:val="en-US"/>
          <w:rPrChange w:id="103" w:author="Markel" w:date="2018-07-20T14:56:00Z">
            <w:rPr>
              <w:b/>
            </w:rPr>
          </w:rPrChange>
        </w:rPr>
      </w:pPr>
    </w:p>
    <w:p w14:paraId="76D7FFD9" w14:textId="77777777" w:rsidR="007E7CF1" w:rsidRPr="00224DB6" w:rsidRDefault="007E7CF1" w:rsidP="00C61D46">
      <w:pPr>
        <w:spacing w:after="0"/>
        <w:jc w:val="both"/>
        <w:rPr>
          <w:rFonts w:ascii="Times New Roman" w:hAnsi="Times New Roman"/>
          <w:b/>
          <w:sz w:val="24"/>
          <w:lang w:val="en-US"/>
          <w:rPrChange w:id="104" w:author="Markel" w:date="2018-07-20T14:56:00Z">
            <w:rPr>
              <w:b/>
            </w:rPr>
          </w:rPrChange>
        </w:rPr>
      </w:pPr>
    </w:p>
    <w:p w14:paraId="577F190C" w14:textId="77777777" w:rsidR="007E7CF1" w:rsidRPr="00224DB6" w:rsidRDefault="007E7CF1" w:rsidP="00C61D46">
      <w:pPr>
        <w:spacing w:after="0"/>
        <w:jc w:val="both"/>
        <w:rPr>
          <w:rFonts w:ascii="Times New Roman" w:hAnsi="Times New Roman"/>
          <w:b/>
          <w:sz w:val="24"/>
          <w:lang w:val="en-US"/>
          <w:rPrChange w:id="105" w:author="Markel" w:date="2018-07-20T14:56:00Z">
            <w:rPr>
              <w:b/>
            </w:rPr>
          </w:rPrChange>
        </w:rPr>
      </w:pPr>
      <w:r w:rsidRPr="00224DB6">
        <w:rPr>
          <w:rFonts w:ascii="Times New Roman" w:hAnsi="Times New Roman"/>
          <w:b/>
          <w:sz w:val="24"/>
          <w:lang w:val="en-US"/>
          <w:rPrChange w:id="106" w:author="Markel" w:date="2018-07-20T14:56:00Z">
            <w:rPr>
              <w:b/>
            </w:rPr>
          </w:rPrChange>
        </w:rPr>
        <w:t>Abstract</w:t>
      </w:r>
    </w:p>
    <w:p w14:paraId="41F0CCE2" w14:textId="77777777" w:rsidR="007E7CF1" w:rsidRPr="00224DB6" w:rsidRDefault="007E7CF1" w:rsidP="00C61D46">
      <w:pPr>
        <w:spacing w:after="0"/>
        <w:jc w:val="both"/>
        <w:rPr>
          <w:rFonts w:ascii="Times New Roman" w:hAnsi="Times New Roman"/>
          <w:sz w:val="24"/>
          <w:lang w:val="en-US"/>
          <w:rPrChange w:id="107" w:author="Markel" w:date="2018-07-20T14:56:00Z">
            <w:rPr/>
          </w:rPrChange>
        </w:rPr>
      </w:pPr>
      <w:r w:rsidRPr="00224DB6">
        <w:rPr>
          <w:rFonts w:ascii="Times New Roman" w:hAnsi="Times New Roman"/>
          <w:sz w:val="24"/>
          <w:lang w:val="en-US"/>
          <w:rPrChange w:id="108" w:author="Markel" w:date="2018-07-20T14:56:00Z">
            <w:rPr/>
          </w:rPrChange>
        </w:rPr>
        <w:t>The Global Navigation Satellite Systems (GNSS) Software Defined Radio (SDR) Metadata Standard defines parameters and schema to express the contents of SDR sampled data files. The standard is designed to promote the interoperability of GNSS SDR data collection systems and processors. The standard includes a formal XML schema definition (XSD). A compliant open source C++ applications programming interface (API) is also officially supported to promote ease of integration into existing SDR systems.</w:t>
      </w:r>
    </w:p>
    <w:p w14:paraId="4DF0C6AE" w14:textId="77777777" w:rsidR="009022B2" w:rsidRPr="00224DB6" w:rsidRDefault="009022B2">
      <w:pPr>
        <w:rPr>
          <w:lang w:val="en-US"/>
          <w:rPrChange w:id="109" w:author="Markel" w:date="2018-07-20T14:56:00Z">
            <w:rPr>
              <w:b/>
            </w:rPr>
          </w:rPrChange>
        </w:rPr>
        <w:pPrChange w:id="110" w:author="Markel" w:date="2018-07-20T14:56:00Z">
          <w:pPr>
            <w:jc w:val="both"/>
          </w:pPr>
        </w:pPrChange>
      </w:pPr>
      <w:r w:rsidRPr="00224DB6">
        <w:rPr>
          <w:lang w:val="en-US"/>
          <w:rPrChange w:id="111" w:author="Markel" w:date="2018-07-20T14:56:00Z">
            <w:rPr>
              <w:b/>
            </w:rPr>
          </w:rPrChange>
        </w:rPr>
        <w:br w:type="page"/>
      </w:r>
    </w:p>
    <w:p w14:paraId="45D615D4" w14:textId="77777777" w:rsidR="00000000" w:rsidRDefault="000E7C17">
      <w:pPr>
        <w:pStyle w:val="TOCHeading"/>
        <w:rPr>
          <w:del w:id="112" w:author="Markel" w:date="2018-07-20T14:56:00Z"/>
          <w:rFonts w:asciiTheme="minorHAnsi" w:eastAsiaTheme="minorHAnsi" w:hAnsiTheme="minorHAnsi" w:cstheme="minorBidi"/>
          <w:color w:val="auto"/>
          <w:sz w:val="22"/>
          <w:szCs w:val="22"/>
          <w:lang w:val="de-DE"/>
        </w:rPr>
      </w:pPr>
      <w:del w:id="113" w:author="Markel" w:date="2018-07-20T14:56:00Z">
        <w:r w:rsidRPr="00DE07CD">
          <w:rPr>
            <w:b/>
          </w:rPr>
          <w:delText xml:space="preserve"> </w:delText>
        </w:r>
      </w:del>
    </w:p>
    <w:customXmlInsRangeStart w:id="114" w:author="Markel" w:date="2018-07-20T14:56:00Z"/>
    <w:sdt>
      <w:sdtPr>
        <w:rPr>
          <w:rFonts w:asciiTheme="minorHAnsi" w:eastAsiaTheme="minorHAnsi" w:hAnsiTheme="minorHAnsi" w:cstheme="minorBidi"/>
          <w:color w:val="auto"/>
          <w:sz w:val="22"/>
          <w:szCs w:val="22"/>
          <w:lang w:val="de-DE"/>
        </w:rPr>
        <w:id w:val="-939371507"/>
        <w:docPartObj>
          <w:docPartGallery w:val="Table of Contents"/>
          <w:docPartUnique/>
        </w:docPartObj>
      </w:sdtPr>
      <w:sdtEndPr>
        <w:rPr>
          <w:b/>
          <w:bCs/>
          <w:noProof/>
        </w:rPr>
      </w:sdtEndPr>
      <w:sdtContent>
        <w:customXmlInsRangeEnd w:id="114"/>
        <w:p w14:paraId="2902CD1D" w14:textId="0BD357A5" w:rsidR="00C507EE" w:rsidRPr="00224DB6" w:rsidRDefault="00C507EE">
          <w:pPr>
            <w:pStyle w:val="TOCHeading"/>
            <w:rPr>
              <w:rPrChange w:id="115" w:author="Markel" w:date="2018-07-20T14:56:00Z">
                <w:rPr>
                  <w:b/>
                </w:rPr>
              </w:rPrChange>
            </w:rPr>
            <w:pPrChange w:id="116" w:author="Markel" w:date="2018-07-20T14:56:00Z">
              <w:pPr>
                <w:jc w:val="both"/>
              </w:pPr>
            </w:pPrChange>
          </w:pPr>
          <w:r w:rsidRPr="00224DB6">
            <w:rPr>
              <w:rPrChange w:id="117" w:author="Markel" w:date="2018-07-20T14:56:00Z">
                <w:rPr>
                  <w:b/>
                </w:rPr>
              </w:rPrChange>
            </w:rPr>
            <w:t>Table of Contents</w:t>
          </w:r>
        </w:p>
        <w:p w14:paraId="3A3C552A" w14:textId="77777777" w:rsidR="00C42604" w:rsidRDefault="00C507EE">
          <w:pPr>
            <w:pStyle w:val="TOC1"/>
            <w:tabs>
              <w:tab w:val="left" w:pos="440"/>
              <w:tab w:val="right" w:leader="dot" w:pos="9016"/>
            </w:tabs>
            <w:rPr>
              <w:ins w:id="118" w:author="Markel" w:date="2018-07-20T14:56:00Z"/>
              <w:rFonts w:eastAsiaTheme="minorEastAsia"/>
              <w:noProof/>
              <w:lang w:val="en-US"/>
            </w:rPr>
          </w:pPr>
          <w:ins w:id="119" w:author="Markel" w:date="2018-07-20T14:56:00Z">
            <w:r w:rsidRPr="00224DB6">
              <w:rPr>
                <w:lang w:val="en-US"/>
              </w:rPr>
              <w:fldChar w:fldCharType="begin"/>
            </w:r>
            <w:r w:rsidRPr="00224DB6">
              <w:rPr>
                <w:lang w:val="en-US"/>
              </w:rPr>
              <w:instrText xml:space="preserve"> TOC \o "1-3" \h \z \u </w:instrText>
            </w:r>
            <w:r w:rsidRPr="00224DB6">
              <w:rPr>
                <w:lang w:val="en-US"/>
              </w:rPr>
              <w:fldChar w:fldCharType="separate"/>
            </w:r>
            <w:r w:rsidR="00C42604" w:rsidRPr="0008310A">
              <w:rPr>
                <w:rStyle w:val="Hyperlink"/>
                <w:noProof/>
              </w:rPr>
              <w:fldChar w:fldCharType="begin"/>
            </w:r>
            <w:r w:rsidR="00C42604" w:rsidRPr="0008310A">
              <w:rPr>
                <w:rStyle w:val="Hyperlink"/>
                <w:noProof/>
              </w:rPr>
              <w:instrText xml:space="preserve"> </w:instrText>
            </w:r>
            <w:r w:rsidR="00C42604">
              <w:rPr>
                <w:noProof/>
              </w:rPr>
              <w:instrText>HYPERLINK \l "_Toc519860700"</w:instrText>
            </w:r>
            <w:r w:rsidR="00C42604" w:rsidRPr="0008310A">
              <w:rPr>
                <w:rStyle w:val="Hyperlink"/>
                <w:noProof/>
              </w:rPr>
              <w:instrText xml:space="preserve"> </w:instrText>
            </w:r>
            <w:r w:rsidR="00C42604" w:rsidRPr="0008310A">
              <w:rPr>
                <w:rStyle w:val="Hyperlink"/>
                <w:noProof/>
              </w:rPr>
            </w:r>
            <w:r w:rsidR="00C42604" w:rsidRPr="0008310A">
              <w:rPr>
                <w:rStyle w:val="Hyperlink"/>
                <w:noProof/>
              </w:rPr>
              <w:fldChar w:fldCharType="separate"/>
            </w:r>
            <w:r w:rsidR="00C42604" w:rsidRPr="0008310A">
              <w:rPr>
                <w:rStyle w:val="Hyperlink"/>
                <w:rFonts w:ascii="Times New Roman" w:hAnsi="Times New Roman" w:cs="Times New Roman"/>
                <w:noProof/>
                <w:lang w:val="en-US"/>
              </w:rPr>
              <w:t>1</w:t>
            </w:r>
            <w:r w:rsidR="00C42604">
              <w:rPr>
                <w:rFonts w:eastAsiaTheme="minorEastAsia"/>
                <w:noProof/>
                <w:lang w:val="en-US"/>
              </w:rPr>
              <w:tab/>
            </w:r>
            <w:r w:rsidR="00C42604" w:rsidRPr="0008310A">
              <w:rPr>
                <w:rStyle w:val="Hyperlink"/>
                <w:rFonts w:ascii="Times New Roman" w:hAnsi="Times New Roman" w:cs="Times New Roman"/>
                <w:noProof/>
                <w:lang w:val="en-US"/>
              </w:rPr>
              <w:t>Introduction</w:t>
            </w:r>
            <w:r w:rsidR="00C42604">
              <w:rPr>
                <w:noProof/>
                <w:webHidden/>
              </w:rPr>
              <w:tab/>
            </w:r>
            <w:r w:rsidR="00C42604">
              <w:rPr>
                <w:noProof/>
                <w:webHidden/>
              </w:rPr>
              <w:fldChar w:fldCharType="begin"/>
            </w:r>
            <w:r w:rsidR="00C42604">
              <w:rPr>
                <w:noProof/>
                <w:webHidden/>
              </w:rPr>
              <w:instrText xml:space="preserve"> PAGEREF _Toc519860700 \h </w:instrText>
            </w:r>
            <w:r w:rsidR="00C42604">
              <w:rPr>
                <w:noProof/>
                <w:webHidden/>
              </w:rPr>
            </w:r>
            <w:r w:rsidR="00C42604">
              <w:rPr>
                <w:noProof/>
                <w:webHidden/>
              </w:rPr>
              <w:fldChar w:fldCharType="separate"/>
            </w:r>
          </w:ins>
          <w:r w:rsidR="00AA72D3">
            <w:rPr>
              <w:noProof/>
              <w:webHidden/>
            </w:rPr>
            <w:t>8</w:t>
          </w:r>
          <w:ins w:id="120" w:author="Markel" w:date="2018-07-20T14:56:00Z">
            <w:r w:rsidR="00C42604">
              <w:rPr>
                <w:noProof/>
                <w:webHidden/>
              </w:rPr>
              <w:fldChar w:fldCharType="end"/>
            </w:r>
            <w:r w:rsidR="00C42604" w:rsidRPr="0008310A">
              <w:rPr>
                <w:rStyle w:val="Hyperlink"/>
                <w:noProof/>
              </w:rPr>
              <w:fldChar w:fldCharType="end"/>
            </w:r>
          </w:ins>
        </w:p>
        <w:p w14:paraId="379BFD55" w14:textId="77777777" w:rsidR="00C42604" w:rsidRDefault="00C42604">
          <w:pPr>
            <w:pStyle w:val="TOC1"/>
            <w:tabs>
              <w:tab w:val="left" w:pos="440"/>
              <w:tab w:val="right" w:leader="dot" w:pos="9016"/>
            </w:tabs>
            <w:rPr>
              <w:ins w:id="121" w:author="Markel" w:date="2018-07-20T14:56:00Z"/>
              <w:rFonts w:eastAsiaTheme="minorEastAsia"/>
              <w:noProof/>
              <w:lang w:val="en-US"/>
            </w:rPr>
          </w:pPr>
          <w:ins w:id="122" w:author="Markel" w:date="2018-07-20T14:56:00Z">
            <w:r w:rsidRPr="0008310A">
              <w:rPr>
                <w:rStyle w:val="Hyperlink"/>
                <w:noProof/>
              </w:rPr>
              <w:fldChar w:fldCharType="begin"/>
            </w:r>
            <w:r w:rsidRPr="0008310A">
              <w:rPr>
                <w:rStyle w:val="Hyperlink"/>
                <w:noProof/>
              </w:rPr>
              <w:instrText xml:space="preserve"> </w:instrText>
            </w:r>
            <w:r>
              <w:rPr>
                <w:noProof/>
              </w:rPr>
              <w:instrText>HYPERLINK \l "_Toc519860701"</w:instrText>
            </w:r>
            <w:r w:rsidRPr="0008310A">
              <w:rPr>
                <w:rStyle w:val="Hyperlink"/>
                <w:noProof/>
              </w:rPr>
              <w:instrText xml:space="preserve"> </w:instrText>
            </w:r>
            <w:r w:rsidRPr="0008310A">
              <w:rPr>
                <w:rStyle w:val="Hyperlink"/>
                <w:noProof/>
              </w:rPr>
            </w:r>
            <w:r w:rsidRPr="0008310A">
              <w:rPr>
                <w:rStyle w:val="Hyperlink"/>
                <w:noProof/>
              </w:rPr>
              <w:fldChar w:fldCharType="separate"/>
            </w:r>
            <w:r w:rsidRPr="0008310A">
              <w:rPr>
                <w:rStyle w:val="Hyperlink"/>
                <w:rFonts w:ascii="Times New Roman" w:hAnsi="Times New Roman" w:cs="Times New Roman"/>
                <w:noProof/>
                <w:lang w:val="en-US"/>
              </w:rPr>
              <w:t>2</w:t>
            </w:r>
            <w:r>
              <w:rPr>
                <w:rFonts w:eastAsiaTheme="minorEastAsia"/>
                <w:noProof/>
                <w:lang w:val="en-US"/>
              </w:rPr>
              <w:tab/>
            </w:r>
            <w:r w:rsidRPr="0008310A">
              <w:rPr>
                <w:rStyle w:val="Hyperlink"/>
                <w:rFonts w:ascii="Times New Roman" w:hAnsi="Times New Roman" w:cs="Times New Roman"/>
                <w:noProof/>
                <w:lang w:val="en-US"/>
              </w:rPr>
              <w:t>Scope</w:t>
            </w:r>
            <w:r>
              <w:rPr>
                <w:noProof/>
                <w:webHidden/>
              </w:rPr>
              <w:tab/>
            </w:r>
            <w:r>
              <w:rPr>
                <w:noProof/>
                <w:webHidden/>
              </w:rPr>
              <w:fldChar w:fldCharType="begin"/>
            </w:r>
            <w:r>
              <w:rPr>
                <w:noProof/>
                <w:webHidden/>
              </w:rPr>
              <w:instrText xml:space="preserve"> PAGEREF _Toc519860701 \h </w:instrText>
            </w:r>
            <w:r>
              <w:rPr>
                <w:noProof/>
                <w:webHidden/>
              </w:rPr>
            </w:r>
            <w:r>
              <w:rPr>
                <w:noProof/>
                <w:webHidden/>
              </w:rPr>
              <w:fldChar w:fldCharType="separate"/>
            </w:r>
          </w:ins>
          <w:r w:rsidR="00AA72D3">
            <w:rPr>
              <w:noProof/>
              <w:webHidden/>
            </w:rPr>
            <w:t>8</w:t>
          </w:r>
          <w:ins w:id="123" w:author="Markel" w:date="2018-07-20T14:56:00Z">
            <w:r>
              <w:rPr>
                <w:noProof/>
                <w:webHidden/>
              </w:rPr>
              <w:fldChar w:fldCharType="end"/>
            </w:r>
            <w:r w:rsidRPr="0008310A">
              <w:rPr>
                <w:rStyle w:val="Hyperlink"/>
                <w:noProof/>
              </w:rPr>
              <w:fldChar w:fldCharType="end"/>
            </w:r>
          </w:ins>
        </w:p>
        <w:p w14:paraId="76526DE2" w14:textId="77777777" w:rsidR="00C42604" w:rsidRDefault="00C42604">
          <w:pPr>
            <w:pStyle w:val="TOC1"/>
            <w:tabs>
              <w:tab w:val="left" w:pos="440"/>
              <w:tab w:val="right" w:leader="dot" w:pos="9016"/>
            </w:tabs>
            <w:rPr>
              <w:ins w:id="124" w:author="Markel" w:date="2018-07-20T14:56:00Z"/>
              <w:rFonts w:eastAsiaTheme="minorEastAsia"/>
              <w:noProof/>
              <w:lang w:val="en-US"/>
            </w:rPr>
          </w:pPr>
          <w:ins w:id="125" w:author="Markel" w:date="2018-07-20T14:56:00Z">
            <w:r w:rsidRPr="0008310A">
              <w:rPr>
                <w:rStyle w:val="Hyperlink"/>
                <w:noProof/>
              </w:rPr>
              <w:fldChar w:fldCharType="begin"/>
            </w:r>
            <w:r w:rsidRPr="0008310A">
              <w:rPr>
                <w:rStyle w:val="Hyperlink"/>
                <w:noProof/>
              </w:rPr>
              <w:instrText xml:space="preserve"> </w:instrText>
            </w:r>
            <w:r>
              <w:rPr>
                <w:noProof/>
              </w:rPr>
              <w:instrText>HYPERLINK \l "_Toc519860702"</w:instrText>
            </w:r>
            <w:r w:rsidRPr="0008310A">
              <w:rPr>
                <w:rStyle w:val="Hyperlink"/>
                <w:noProof/>
              </w:rPr>
              <w:instrText xml:space="preserve"> </w:instrText>
            </w:r>
            <w:r w:rsidRPr="0008310A">
              <w:rPr>
                <w:rStyle w:val="Hyperlink"/>
                <w:noProof/>
              </w:rPr>
            </w:r>
            <w:r w:rsidRPr="0008310A">
              <w:rPr>
                <w:rStyle w:val="Hyperlink"/>
                <w:noProof/>
              </w:rPr>
              <w:fldChar w:fldCharType="separate"/>
            </w:r>
            <w:r w:rsidRPr="0008310A">
              <w:rPr>
                <w:rStyle w:val="Hyperlink"/>
                <w:rFonts w:ascii="Times New Roman" w:hAnsi="Times New Roman" w:cs="Times New Roman"/>
                <w:noProof/>
                <w:lang w:val="en-US"/>
              </w:rPr>
              <w:t>3</w:t>
            </w:r>
            <w:r>
              <w:rPr>
                <w:rFonts w:eastAsiaTheme="minorEastAsia"/>
                <w:noProof/>
                <w:lang w:val="en-US"/>
              </w:rPr>
              <w:tab/>
            </w:r>
            <w:r w:rsidRPr="0008310A">
              <w:rPr>
                <w:rStyle w:val="Hyperlink"/>
                <w:rFonts w:ascii="Times New Roman" w:hAnsi="Times New Roman" w:cs="Times New Roman"/>
                <w:noProof/>
                <w:lang w:val="en-US"/>
              </w:rPr>
              <w:t>Metadata Format</w:t>
            </w:r>
            <w:r>
              <w:rPr>
                <w:noProof/>
                <w:webHidden/>
              </w:rPr>
              <w:tab/>
            </w:r>
            <w:r>
              <w:rPr>
                <w:noProof/>
                <w:webHidden/>
              </w:rPr>
              <w:fldChar w:fldCharType="begin"/>
            </w:r>
            <w:r>
              <w:rPr>
                <w:noProof/>
                <w:webHidden/>
              </w:rPr>
              <w:instrText xml:space="preserve"> PAGEREF _Toc519860702 \h </w:instrText>
            </w:r>
            <w:r>
              <w:rPr>
                <w:noProof/>
                <w:webHidden/>
              </w:rPr>
            </w:r>
            <w:r>
              <w:rPr>
                <w:noProof/>
                <w:webHidden/>
              </w:rPr>
              <w:fldChar w:fldCharType="separate"/>
            </w:r>
          </w:ins>
          <w:r w:rsidR="00AA72D3">
            <w:rPr>
              <w:noProof/>
              <w:webHidden/>
            </w:rPr>
            <w:t>8</w:t>
          </w:r>
          <w:ins w:id="126" w:author="Markel" w:date="2018-07-20T14:56:00Z">
            <w:r>
              <w:rPr>
                <w:noProof/>
                <w:webHidden/>
              </w:rPr>
              <w:fldChar w:fldCharType="end"/>
            </w:r>
            <w:r w:rsidRPr="0008310A">
              <w:rPr>
                <w:rStyle w:val="Hyperlink"/>
                <w:noProof/>
              </w:rPr>
              <w:fldChar w:fldCharType="end"/>
            </w:r>
          </w:ins>
        </w:p>
        <w:p w14:paraId="534E664B" w14:textId="77777777" w:rsidR="00C42604" w:rsidRDefault="00C42604">
          <w:pPr>
            <w:pStyle w:val="TOC1"/>
            <w:tabs>
              <w:tab w:val="left" w:pos="440"/>
              <w:tab w:val="right" w:leader="dot" w:pos="9016"/>
            </w:tabs>
            <w:rPr>
              <w:ins w:id="127" w:author="Markel" w:date="2018-07-20T14:56:00Z"/>
              <w:rFonts w:eastAsiaTheme="minorEastAsia"/>
              <w:noProof/>
              <w:lang w:val="en-US"/>
            </w:rPr>
          </w:pPr>
          <w:ins w:id="128" w:author="Markel" w:date="2018-07-20T14:56:00Z">
            <w:r w:rsidRPr="0008310A">
              <w:rPr>
                <w:rStyle w:val="Hyperlink"/>
                <w:noProof/>
              </w:rPr>
              <w:fldChar w:fldCharType="begin"/>
            </w:r>
            <w:r w:rsidRPr="0008310A">
              <w:rPr>
                <w:rStyle w:val="Hyperlink"/>
                <w:noProof/>
              </w:rPr>
              <w:instrText xml:space="preserve"> </w:instrText>
            </w:r>
            <w:r>
              <w:rPr>
                <w:noProof/>
              </w:rPr>
              <w:instrText>HYPERLINK \l "_Toc519860703"</w:instrText>
            </w:r>
            <w:r w:rsidRPr="0008310A">
              <w:rPr>
                <w:rStyle w:val="Hyperlink"/>
                <w:noProof/>
              </w:rPr>
              <w:instrText xml:space="preserve"> </w:instrText>
            </w:r>
            <w:r w:rsidRPr="0008310A">
              <w:rPr>
                <w:rStyle w:val="Hyperlink"/>
                <w:noProof/>
              </w:rPr>
            </w:r>
            <w:r w:rsidRPr="0008310A">
              <w:rPr>
                <w:rStyle w:val="Hyperlink"/>
                <w:noProof/>
              </w:rPr>
              <w:fldChar w:fldCharType="separate"/>
            </w:r>
            <w:r w:rsidRPr="0008310A">
              <w:rPr>
                <w:rStyle w:val="Hyperlink"/>
                <w:rFonts w:ascii="Times New Roman" w:hAnsi="Times New Roman" w:cs="Times New Roman"/>
                <w:noProof/>
                <w:lang w:val="en-US"/>
              </w:rPr>
              <w:t>4</w:t>
            </w:r>
            <w:r>
              <w:rPr>
                <w:rFonts w:eastAsiaTheme="minorEastAsia"/>
                <w:noProof/>
                <w:lang w:val="en-US"/>
              </w:rPr>
              <w:tab/>
            </w:r>
            <w:r w:rsidRPr="0008310A">
              <w:rPr>
                <w:rStyle w:val="Hyperlink"/>
                <w:rFonts w:ascii="Times New Roman" w:hAnsi="Times New Roman" w:cs="Times New Roman"/>
                <w:noProof/>
                <w:lang w:val="en-US"/>
              </w:rPr>
              <w:t>SDR Data Collection Topologies</w:t>
            </w:r>
            <w:r>
              <w:rPr>
                <w:noProof/>
                <w:webHidden/>
              </w:rPr>
              <w:tab/>
            </w:r>
            <w:r>
              <w:rPr>
                <w:noProof/>
                <w:webHidden/>
              </w:rPr>
              <w:fldChar w:fldCharType="begin"/>
            </w:r>
            <w:r>
              <w:rPr>
                <w:noProof/>
                <w:webHidden/>
              </w:rPr>
              <w:instrText xml:space="preserve"> PAGEREF _Toc519860703 \h </w:instrText>
            </w:r>
            <w:r>
              <w:rPr>
                <w:noProof/>
                <w:webHidden/>
              </w:rPr>
            </w:r>
            <w:r>
              <w:rPr>
                <w:noProof/>
                <w:webHidden/>
              </w:rPr>
              <w:fldChar w:fldCharType="separate"/>
            </w:r>
          </w:ins>
          <w:r w:rsidR="00AA72D3">
            <w:rPr>
              <w:noProof/>
              <w:webHidden/>
            </w:rPr>
            <w:t>8</w:t>
          </w:r>
          <w:ins w:id="129" w:author="Markel" w:date="2018-07-20T14:56:00Z">
            <w:r>
              <w:rPr>
                <w:noProof/>
                <w:webHidden/>
              </w:rPr>
              <w:fldChar w:fldCharType="end"/>
            </w:r>
            <w:r w:rsidRPr="0008310A">
              <w:rPr>
                <w:rStyle w:val="Hyperlink"/>
                <w:noProof/>
              </w:rPr>
              <w:fldChar w:fldCharType="end"/>
            </w:r>
          </w:ins>
        </w:p>
        <w:p w14:paraId="01B73A5E" w14:textId="77777777" w:rsidR="00C42604" w:rsidRDefault="00C42604">
          <w:pPr>
            <w:pStyle w:val="TOC2"/>
            <w:tabs>
              <w:tab w:val="left" w:pos="880"/>
              <w:tab w:val="right" w:leader="dot" w:pos="9016"/>
            </w:tabs>
            <w:rPr>
              <w:ins w:id="130" w:author="Markel" w:date="2018-07-20T14:56:00Z"/>
              <w:rFonts w:eastAsiaTheme="minorEastAsia"/>
              <w:noProof/>
              <w:lang w:val="en-US"/>
            </w:rPr>
          </w:pPr>
          <w:ins w:id="131" w:author="Markel" w:date="2018-07-20T14:56:00Z">
            <w:r w:rsidRPr="0008310A">
              <w:rPr>
                <w:rStyle w:val="Hyperlink"/>
                <w:noProof/>
              </w:rPr>
              <w:fldChar w:fldCharType="begin"/>
            </w:r>
            <w:r w:rsidRPr="0008310A">
              <w:rPr>
                <w:rStyle w:val="Hyperlink"/>
                <w:noProof/>
              </w:rPr>
              <w:instrText xml:space="preserve"> </w:instrText>
            </w:r>
            <w:r>
              <w:rPr>
                <w:noProof/>
              </w:rPr>
              <w:instrText>HYPERLINK \l "_Toc519860704"</w:instrText>
            </w:r>
            <w:r w:rsidRPr="0008310A">
              <w:rPr>
                <w:rStyle w:val="Hyperlink"/>
                <w:noProof/>
              </w:rPr>
              <w:instrText xml:space="preserve"> </w:instrText>
            </w:r>
            <w:r w:rsidRPr="0008310A">
              <w:rPr>
                <w:rStyle w:val="Hyperlink"/>
                <w:noProof/>
              </w:rPr>
            </w:r>
            <w:r w:rsidRPr="0008310A">
              <w:rPr>
                <w:rStyle w:val="Hyperlink"/>
                <w:noProof/>
              </w:rPr>
              <w:fldChar w:fldCharType="separate"/>
            </w:r>
            <w:r w:rsidRPr="0008310A">
              <w:rPr>
                <w:rStyle w:val="Hyperlink"/>
                <w:rFonts w:ascii="Times New Roman" w:hAnsi="Times New Roman" w:cs="Times New Roman"/>
                <w:noProof/>
                <w:lang w:val="en-US"/>
              </w:rPr>
              <w:t>4.1</w:t>
            </w:r>
            <w:r>
              <w:rPr>
                <w:rFonts w:eastAsiaTheme="minorEastAsia"/>
                <w:noProof/>
                <w:lang w:val="en-US"/>
              </w:rPr>
              <w:tab/>
            </w:r>
            <w:r w:rsidRPr="0008310A">
              <w:rPr>
                <w:rStyle w:val="Hyperlink"/>
                <w:rFonts w:ascii="Times New Roman" w:hAnsi="Times New Roman" w:cs="Times New Roman"/>
                <w:noProof/>
                <w:lang w:val="en-US"/>
              </w:rPr>
              <w:t>Single Band, Single Stream, Single File / Multiple Files</w:t>
            </w:r>
            <w:r>
              <w:rPr>
                <w:noProof/>
                <w:webHidden/>
              </w:rPr>
              <w:tab/>
            </w:r>
            <w:r>
              <w:rPr>
                <w:noProof/>
                <w:webHidden/>
              </w:rPr>
              <w:fldChar w:fldCharType="begin"/>
            </w:r>
            <w:r>
              <w:rPr>
                <w:noProof/>
                <w:webHidden/>
              </w:rPr>
              <w:instrText xml:space="preserve"> PAGEREF _Toc519860704 \h </w:instrText>
            </w:r>
            <w:r>
              <w:rPr>
                <w:noProof/>
                <w:webHidden/>
              </w:rPr>
            </w:r>
            <w:r>
              <w:rPr>
                <w:noProof/>
                <w:webHidden/>
              </w:rPr>
              <w:fldChar w:fldCharType="separate"/>
            </w:r>
          </w:ins>
          <w:r w:rsidR="00AA72D3">
            <w:rPr>
              <w:noProof/>
              <w:webHidden/>
            </w:rPr>
            <w:t>10</w:t>
          </w:r>
          <w:ins w:id="132" w:author="Markel" w:date="2018-07-20T14:56:00Z">
            <w:r>
              <w:rPr>
                <w:noProof/>
                <w:webHidden/>
              </w:rPr>
              <w:fldChar w:fldCharType="end"/>
            </w:r>
            <w:r w:rsidRPr="0008310A">
              <w:rPr>
                <w:rStyle w:val="Hyperlink"/>
                <w:noProof/>
              </w:rPr>
              <w:fldChar w:fldCharType="end"/>
            </w:r>
          </w:ins>
        </w:p>
        <w:p w14:paraId="6D46E9EF" w14:textId="77777777" w:rsidR="00C42604" w:rsidRDefault="00C42604">
          <w:pPr>
            <w:pStyle w:val="TOC2"/>
            <w:tabs>
              <w:tab w:val="left" w:pos="880"/>
              <w:tab w:val="right" w:leader="dot" w:pos="9016"/>
            </w:tabs>
            <w:rPr>
              <w:ins w:id="133" w:author="Markel" w:date="2018-07-20T14:56:00Z"/>
              <w:rFonts w:eastAsiaTheme="minorEastAsia"/>
              <w:noProof/>
              <w:lang w:val="en-US"/>
            </w:rPr>
          </w:pPr>
          <w:ins w:id="134" w:author="Markel" w:date="2018-07-20T14:56:00Z">
            <w:r w:rsidRPr="0008310A">
              <w:rPr>
                <w:rStyle w:val="Hyperlink"/>
                <w:noProof/>
              </w:rPr>
              <w:fldChar w:fldCharType="begin"/>
            </w:r>
            <w:r w:rsidRPr="0008310A">
              <w:rPr>
                <w:rStyle w:val="Hyperlink"/>
                <w:noProof/>
              </w:rPr>
              <w:instrText xml:space="preserve"> </w:instrText>
            </w:r>
            <w:r>
              <w:rPr>
                <w:noProof/>
              </w:rPr>
              <w:instrText>HYPERLINK \l "_Toc519860705"</w:instrText>
            </w:r>
            <w:r w:rsidRPr="0008310A">
              <w:rPr>
                <w:rStyle w:val="Hyperlink"/>
                <w:noProof/>
              </w:rPr>
              <w:instrText xml:space="preserve"> </w:instrText>
            </w:r>
            <w:r w:rsidRPr="0008310A">
              <w:rPr>
                <w:rStyle w:val="Hyperlink"/>
                <w:noProof/>
              </w:rPr>
            </w:r>
            <w:r w:rsidRPr="0008310A">
              <w:rPr>
                <w:rStyle w:val="Hyperlink"/>
                <w:noProof/>
              </w:rPr>
              <w:fldChar w:fldCharType="separate"/>
            </w:r>
            <w:r w:rsidRPr="0008310A">
              <w:rPr>
                <w:rStyle w:val="Hyperlink"/>
                <w:rFonts w:ascii="Times New Roman" w:hAnsi="Times New Roman" w:cs="Times New Roman"/>
                <w:noProof/>
                <w:lang w:val="en-US"/>
              </w:rPr>
              <w:t>4.2</w:t>
            </w:r>
            <w:r>
              <w:rPr>
                <w:rFonts w:eastAsiaTheme="minorEastAsia"/>
                <w:noProof/>
                <w:lang w:val="en-US"/>
              </w:rPr>
              <w:tab/>
            </w:r>
            <w:r w:rsidRPr="0008310A">
              <w:rPr>
                <w:rStyle w:val="Hyperlink"/>
                <w:rFonts w:ascii="Times New Roman" w:hAnsi="Times New Roman" w:cs="Times New Roman"/>
                <w:noProof/>
                <w:lang w:val="en-US"/>
              </w:rPr>
              <w:t>Multi-Band, Single Stream, Single File</w:t>
            </w:r>
            <w:r>
              <w:rPr>
                <w:noProof/>
                <w:webHidden/>
              </w:rPr>
              <w:tab/>
            </w:r>
            <w:r>
              <w:rPr>
                <w:noProof/>
                <w:webHidden/>
              </w:rPr>
              <w:fldChar w:fldCharType="begin"/>
            </w:r>
            <w:r>
              <w:rPr>
                <w:noProof/>
                <w:webHidden/>
              </w:rPr>
              <w:instrText xml:space="preserve"> PAGEREF _Toc519860705 \h </w:instrText>
            </w:r>
            <w:r>
              <w:rPr>
                <w:noProof/>
                <w:webHidden/>
              </w:rPr>
            </w:r>
            <w:r>
              <w:rPr>
                <w:noProof/>
                <w:webHidden/>
              </w:rPr>
              <w:fldChar w:fldCharType="separate"/>
            </w:r>
          </w:ins>
          <w:r w:rsidR="00AA72D3">
            <w:rPr>
              <w:noProof/>
              <w:webHidden/>
            </w:rPr>
            <w:t>10</w:t>
          </w:r>
          <w:ins w:id="135" w:author="Markel" w:date="2018-07-20T14:56:00Z">
            <w:r>
              <w:rPr>
                <w:noProof/>
                <w:webHidden/>
              </w:rPr>
              <w:fldChar w:fldCharType="end"/>
            </w:r>
            <w:r w:rsidRPr="0008310A">
              <w:rPr>
                <w:rStyle w:val="Hyperlink"/>
                <w:noProof/>
              </w:rPr>
              <w:fldChar w:fldCharType="end"/>
            </w:r>
          </w:ins>
        </w:p>
        <w:p w14:paraId="54896219" w14:textId="77777777" w:rsidR="00C42604" w:rsidRDefault="00C42604">
          <w:pPr>
            <w:pStyle w:val="TOC2"/>
            <w:tabs>
              <w:tab w:val="left" w:pos="880"/>
              <w:tab w:val="right" w:leader="dot" w:pos="9016"/>
            </w:tabs>
            <w:rPr>
              <w:ins w:id="136" w:author="Markel" w:date="2018-07-20T14:56:00Z"/>
              <w:rFonts w:eastAsiaTheme="minorEastAsia"/>
              <w:noProof/>
              <w:lang w:val="en-US"/>
            </w:rPr>
          </w:pPr>
          <w:ins w:id="137" w:author="Markel" w:date="2018-07-20T14:56:00Z">
            <w:r w:rsidRPr="0008310A">
              <w:rPr>
                <w:rStyle w:val="Hyperlink"/>
                <w:noProof/>
              </w:rPr>
              <w:fldChar w:fldCharType="begin"/>
            </w:r>
            <w:r w:rsidRPr="0008310A">
              <w:rPr>
                <w:rStyle w:val="Hyperlink"/>
                <w:noProof/>
              </w:rPr>
              <w:instrText xml:space="preserve"> </w:instrText>
            </w:r>
            <w:r>
              <w:rPr>
                <w:noProof/>
              </w:rPr>
              <w:instrText>HYPERLINK \l "_Toc519860706"</w:instrText>
            </w:r>
            <w:r w:rsidRPr="0008310A">
              <w:rPr>
                <w:rStyle w:val="Hyperlink"/>
                <w:noProof/>
              </w:rPr>
              <w:instrText xml:space="preserve"> </w:instrText>
            </w:r>
            <w:r w:rsidRPr="0008310A">
              <w:rPr>
                <w:rStyle w:val="Hyperlink"/>
                <w:noProof/>
              </w:rPr>
            </w:r>
            <w:r w:rsidRPr="0008310A">
              <w:rPr>
                <w:rStyle w:val="Hyperlink"/>
                <w:noProof/>
              </w:rPr>
              <w:fldChar w:fldCharType="separate"/>
            </w:r>
            <w:r w:rsidRPr="0008310A">
              <w:rPr>
                <w:rStyle w:val="Hyperlink"/>
                <w:rFonts w:ascii="Times New Roman" w:hAnsi="Times New Roman" w:cs="Times New Roman"/>
                <w:noProof/>
                <w:lang w:val="en-US"/>
              </w:rPr>
              <w:t>4.3</w:t>
            </w:r>
            <w:r>
              <w:rPr>
                <w:rFonts w:eastAsiaTheme="minorEastAsia"/>
                <w:noProof/>
                <w:lang w:val="en-US"/>
              </w:rPr>
              <w:tab/>
            </w:r>
            <w:r w:rsidRPr="0008310A">
              <w:rPr>
                <w:rStyle w:val="Hyperlink"/>
                <w:rFonts w:ascii="Times New Roman" w:hAnsi="Times New Roman" w:cs="Times New Roman"/>
                <w:noProof/>
                <w:lang w:val="en-US"/>
              </w:rPr>
              <w:t>Multi Stream, Single File</w:t>
            </w:r>
            <w:r>
              <w:rPr>
                <w:noProof/>
                <w:webHidden/>
              </w:rPr>
              <w:tab/>
            </w:r>
            <w:r>
              <w:rPr>
                <w:noProof/>
                <w:webHidden/>
              </w:rPr>
              <w:fldChar w:fldCharType="begin"/>
            </w:r>
            <w:r>
              <w:rPr>
                <w:noProof/>
                <w:webHidden/>
              </w:rPr>
              <w:instrText xml:space="preserve"> PAGEREF _Toc519860706 \h </w:instrText>
            </w:r>
            <w:r>
              <w:rPr>
                <w:noProof/>
                <w:webHidden/>
              </w:rPr>
            </w:r>
            <w:r>
              <w:rPr>
                <w:noProof/>
                <w:webHidden/>
              </w:rPr>
              <w:fldChar w:fldCharType="separate"/>
            </w:r>
          </w:ins>
          <w:r w:rsidR="00AA72D3">
            <w:rPr>
              <w:noProof/>
              <w:webHidden/>
            </w:rPr>
            <w:t>11</w:t>
          </w:r>
          <w:ins w:id="138" w:author="Markel" w:date="2018-07-20T14:56:00Z">
            <w:r>
              <w:rPr>
                <w:noProof/>
                <w:webHidden/>
              </w:rPr>
              <w:fldChar w:fldCharType="end"/>
            </w:r>
            <w:r w:rsidRPr="0008310A">
              <w:rPr>
                <w:rStyle w:val="Hyperlink"/>
                <w:noProof/>
              </w:rPr>
              <w:fldChar w:fldCharType="end"/>
            </w:r>
          </w:ins>
        </w:p>
        <w:p w14:paraId="3585359F" w14:textId="77777777" w:rsidR="00C42604" w:rsidRDefault="00C42604">
          <w:pPr>
            <w:pStyle w:val="TOC2"/>
            <w:tabs>
              <w:tab w:val="left" w:pos="880"/>
              <w:tab w:val="right" w:leader="dot" w:pos="9016"/>
            </w:tabs>
            <w:rPr>
              <w:ins w:id="139" w:author="Markel" w:date="2018-07-20T14:56:00Z"/>
              <w:rFonts w:eastAsiaTheme="minorEastAsia"/>
              <w:noProof/>
              <w:lang w:val="en-US"/>
            </w:rPr>
          </w:pPr>
          <w:ins w:id="140" w:author="Markel" w:date="2018-07-20T14:56:00Z">
            <w:r w:rsidRPr="0008310A">
              <w:rPr>
                <w:rStyle w:val="Hyperlink"/>
                <w:noProof/>
              </w:rPr>
              <w:fldChar w:fldCharType="begin"/>
            </w:r>
            <w:r w:rsidRPr="0008310A">
              <w:rPr>
                <w:rStyle w:val="Hyperlink"/>
                <w:noProof/>
              </w:rPr>
              <w:instrText xml:space="preserve"> </w:instrText>
            </w:r>
            <w:r>
              <w:rPr>
                <w:noProof/>
              </w:rPr>
              <w:instrText>HYPERLINK \l "_Toc519860707"</w:instrText>
            </w:r>
            <w:r w:rsidRPr="0008310A">
              <w:rPr>
                <w:rStyle w:val="Hyperlink"/>
                <w:noProof/>
              </w:rPr>
              <w:instrText xml:space="preserve"> </w:instrText>
            </w:r>
            <w:r w:rsidRPr="0008310A">
              <w:rPr>
                <w:rStyle w:val="Hyperlink"/>
                <w:noProof/>
              </w:rPr>
            </w:r>
            <w:r w:rsidRPr="0008310A">
              <w:rPr>
                <w:rStyle w:val="Hyperlink"/>
                <w:noProof/>
              </w:rPr>
              <w:fldChar w:fldCharType="separate"/>
            </w:r>
            <w:r w:rsidRPr="0008310A">
              <w:rPr>
                <w:rStyle w:val="Hyperlink"/>
                <w:rFonts w:ascii="Times New Roman" w:hAnsi="Times New Roman" w:cs="Times New Roman"/>
                <w:noProof/>
                <w:lang w:val="en-US"/>
              </w:rPr>
              <w:t>4.4</w:t>
            </w:r>
            <w:r>
              <w:rPr>
                <w:rFonts w:eastAsiaTheme="minorEastAsia"/>
                <w:noProof/>
                <w:lang w:val="en-US"/>
              </w:rPr>
              <w:tab/>
            </w:r>
            <w:r w:rsidRPr="0008310A">
              <w:rPr>
                <w:rStyle w:val="Hyperlink"/>
                <w:rFonts w:ascii="Times New Roman" w:hAnsi="Times New Roman" w:cs="Times New Roman"/>
                <w:noProof/>
                <w:lang w:val="en-US"/>
              </w:rPr>
              <w:t>Multi Stream, Single File (with Additional Data)</w:t>
            </w:r>
            <w:r>
              <w:rPr>
                <w:noProof/>
                <w:webHidden/>
              </w:rPr>
              <w:tab/>
            </w:r>
            <w:r>
              <w:rPr>
                <w:noProof/>
                <w:webHidden/>
              </w:rPr>
              <w:fldChar w:fldCharType="begin"/>
            </w:r>
            <w:r>
              <w:rPr>
                <w:noProof/>
                <w:webHidden/>
              </w:rPr>
              <w:instrText xml:space="preserve"> PAGEREF _Toc519860707 \h </w:instrText>
            </w:r>
            <w:r>
              <w:rPr>
                <w:noProof/>
                <w:webHidden/>
              </w:rPr>
            </w:r>
            <w:r>
              <w:rPr>
                <w:noProof/>
                <w:webHidden/>
              </w:rPr>
              <w:fldChar w:fldCharType="separate"/>
            </w:r>
          </w:ins>
          <w:r w:rsidR="00AA72D3">
            <w:rPr>
              <w:noProof/>
              <w:webHidden/>
            </w:rPr>
            <w:t>11</w:t>
          </w:r>
          <w:ins w:id="141" w:author="Markel" w:date="2018-07-20T14:56:00Z">
            <w:r>
              <w:rPr>
                <w:noProof/>
                <w:webHidden/>
              </w:rPr>
              <w:fldChar w:fldCharType="end"/>
            </w:r>
            <w:r w:rsidRPr="0008310A">
              <w:rPr>
                <w:rStyle w:val="Hyperlink"/>
                <w:noProof/>
              </w:rPr>
              <w:fldChar w:fldCharType="end"/>
            </w:r>
          </w:ins>
        </w:p>
        <w:p w14:paraId="5266D4C0" w14:textId="77777777" w:rsidR="00C42604" w:rsidRDefault="00C42604">
          <w:pPr>
            <w:pStyle w:val="TOC2"/>
            <w:tabs>
              <w:tab w:val="left" w:pos="880"/>
              <w:tab w:val="right" w:leader="dot" w:pos="9016"/>
            </w:tabs>
            <w:rPr>
              <w:ins w:id="142" w:author="Markel" w:date="2018-07-20T14:56:00Z"/>
              <w:rFonts w:eastAsiaTheme="minorEastAsia"/>
              <w:noProof/>
              <w:lang w:val="en-US"/>
            </w:rPr>
          </w:pPr>
          <w:ins w:id="143" w:author="Markel" w:date="2018-07-20T14:56:00Z">
            <w:r w:rsidRPr="0008310A">
              <w:rPr>
                <w:rStyle w:val="Hyperlink"/>
                <w:noProof/>
              </w:rPr>
              <w:fldChar w:fldCharType="begin"/>
            </w:r>
            <w:r w:rsidRPr="0008310A">
              <w:rPr>
                <w:rStyle w:val="Hyperlink"/>
                <w:noProof/>
              </w:rPr>
              <w:instrText xml:space="preserve"> </w:instrText>
            </w:r>
            <w:r>
              <w:rPr>
                <w:noProof/>
              </w:rPr>
              <w:instrText>HYPERLINK \l "_Toc519860708"</w:instrText>
            </w:r>
            <w:r w:rsidRPr="0008310A">
              <w:rPr>
                <w:rStyle w:val="Hyperlink"/>
                <w:noProof/>
              </w:rPr>
              <w:instrText xml:space="preserve"> </w:instrText>
            </w:r>
            <w:r w:rsidRPr="0008310A">
              <w:rPr>
                <w:rStyle w:val="Hyperlink"/>
                <w:noProof/>
              </w:rPr>
            </w:r>
            <w:r w:rsidRPr="0008310A">
              <w:rPr>
                <w:rStyle w:val="Hyperlink"/>
                <w:noProof/>
              </w:rPr>
              <w:fldChar w:fldCharType="separate"/>
            </w:r>
            <w:r w:rsidRPr="0008310A">
              <w:rPr>
                <w:rStyle w:val="Hyperlink"/>
                <w:rFonts w:ascii="Times New Roman" w:hAnsi="Times New Roman" w:cs="Times New Roman"/>
                <w:noProof/>
                <w:lang w:val="en-US"/>
              </w:rPr>
              <w:t>4.5</w:t>
            </w:r>
            <w:r>
              <w:rPr>
                <w:rFonts w:eastAsiaTheme="minorEastAsia"/>
                <w:noProof/>
                <w:lang w:val="en-US"/>
              </w:rPr>
              <w:tab/>
            </w:r>
            <w:r w:rsidRPr="0008310A">
              <w:rPr>
                <w:rStyle w:val="Hyperlink"/>
                <w:rFonts w:ascii="Times New Roman" w:hAnsi="Times New Roman" w:cs="Times New Roman"/>
                <w:noProof/>
                <w:lang w:val="en-US"/>
              </w:rPr>
              <w:t>Temporal Splitting of Files</w:t>
            </w:r>
            <w:r>
              <w:rPr>
                <w:noProof/>
                <w:webHidden/>
              </w:rPr>
              <w:tab/>
            </w:r>
            <w:r>
              <w:rPr>
                <w:noProof/>
                <w:webHidden/>
              </w:rPr>
              <w:fldChar w:fldCharType="begin"/>
            </w:r>
            <w:r>
              <w:rPr>
                <w:noProof/>
                <w:webHidden/>
              </w:rPr>
              <w:instrText xml:space="preserve"> PAGEREF _Toc519860708 \h </w:instrText>
            </w:r>
            <w:r>
              <w:rPr>
                <w:noProof/>
                <w:webHidden/>
              </w:rPr>
            </w:r>
            <w:r>
              <w:rPr>
                <w:noProof/>
                <w:webHidden/>
              </w:rPr>
              <w:fldChar w:fldCharType="separate"/>
            </w:r>
          </w:ins>
          <w:r w:rsidR="00AA72D3">
            <w:rPr>
              <w:noProof/>
              <w:webHidden/>
            </w:rPr>
            <w:t>11</w:t>
          </w:r>
          <w:ins w:id="144" w:author="Markel" w:date="2018-07-20T14:56:00Z">
            <w:r>
              <w:rPr>
                <w:noProof/>
                <w:webHidden/>
              </w:rPr>
              <w:fldChar w:fldCharType="end"/>
            </w:r>
            <w:r w:rsidRPr="0008310A">
              <w:rPr>
                <w:rStyle w:val="Hyperlink"/>
                <w:noProof/>
              </w:rPr>
              <w:fldChar w:fldCharType="end"/>
            </w:r>
          </w:ins>
        </w:p>
        <w:p w14:paraId="4DFCA83C" w14:textId="77777777" w:rsidR="00C42604" w:rsidRDefault="00C42604">
          <w:pPr>
            <w:pStyle w:val="TOC2"/>
            <w:tabs>
              <w:tab w:val="left" w:pos="880"/>
              <w:tab w:val="right" w:leader="dot" w:pos="9016"/>
            </w:tabs>
            <w:rPr>
              <w:ins w:id="145" w:author="Markel" w:date="2018-07-20T14:56:00Z"/>
              <w:rFonts w:eastAsiaTheme="minorEastAsia"/>
              <w:noProof/>
              <w:lang w:val="en-US"/>
            </w:rPr>
          </w:pPr>
          <w:ins w:id="146" w:author="Markel" w:date="2018-07-20T14:56:00Z">
            <w:r w:rsidRPr="0008310A">
              <w:rPr>
                <w:rStyle w:val="Hyperlink"/>
                <w:noProof/>
              </w:rPr>
              <w:fldChar w:fldCharType="begin"/>
            </w:r>
            <w:r w:rsidRPr="0008310A">
              <w:rPr>
                <w:rStyle w:val="Hyperlink"/>
                <w:noProof/>
              </w:rPr>
              <w:instrText xml:space="preserve"> </w:instrText>
            </w:r>
            <w:r>
              <w:rPr>
                <w:noProof/>
              </w:rPr>
              <w:instrText>HYPERLINK \l "_Toc519860709"</w:instrText>
            </w:r>
            <w:r w:rsidRPr="0008310A">
              <w:rPr>
                <w:rStyle w:val="Hyperlink"/>
                <w:noProof/>
              </w:rPr>
              <w:instrText xml:space="preserve"> </w:instrText>
            </w:r>
            <w:r w:rsidRPr="0008310A">
              <w:rPr>
                <w:rStyle w:val="Hyperlink"/>
                <w:noProof/>
              </w:rPr>
            </w:r>
            <w:r w:rsidRPr="0008310A">
              <w:rPr>
                <w:rStyle w:val="Hyperlink"/>
                <w:noProof/>
              </w:rPr>
              <w:fldChar w:fldCharType="separate"/>
            </w:r>
            <w:r w:rsidRPr="0008310A">
              <w:rPr>
                <w:rStyle w:val="Hyperlink"/>
                <w:rFonts w:ascii="Times New Roman" w:hAnsi="Times New Roman" w:cs="Times New Roman"/>
                <w:noProof/>
                <w:lang w:val="en-US"/>
              </w:rPr>
              <w:t>4.6</w:t>
            </w:r>
            <w:r>
              <w:rPr>
                <w:rFonts w:eastAsiaTheme="minorEastAsia"/>
                <w:noProof/>
                <w:lang w:val="en-US"/>
              </w:rPr>
              <w:tab/>
            </w:r>
            <w:r w:rsidRPr="0008310A">
              <w:rPr>
                <w:rStyle w:val="Hyperlink"/>
                <w:rFonts w:ascii="Times New Roman" w:hAnsi="Times New Roman" w:cs="Times New Roman"/>
                <w:noProof/>
                <w:lang w:val="en-US"/>
              </w:rPr>
              <w:t>Spatial Splitting of Files</w:t>
            </w:r>
            <w:r>
              <w:rPr>
                <w:noProof/>
                <w:webHidden/>
              </w:rPr>
              <w:tab/>
            </w:r>
            <w:r>
              <w:rPr>
                <w:noProof/>
                <w:webHidden/>
              </w:rPr>
              <w:fldChar w:fldCharType="begin"/>
            </w:r>
            <w:r>
              <w:rPr>
                <w:noProof/>
                <w:webHidden/>
              </w:rPr>
              <w:instrText xml:space="preserve"> PAGEREF _Toc519860709 \h </w:instrText>
            </w:r>
            <w:r>
              <w:rPr>
                <w:noProof/>
                <w:webHidden/>
              </w:rPr>
            </w:r>
            <w:r>
              <w:rPr>
                <w:noProof/>
                <w:webHidden/>
              </w:rPr>
              <w:fldChar w:fldCharType="separate"/>
            </w:r>
          </w:ins>
          <w:r w:rsidR="00AA72D3">
            <w:rPr>
              <w:noProof/>
              <w:webHidden/>
            </w:rPr>
            <w:t>12</w:t>
          </w:r>
          <w:ins w:id="147" w:author="Markel" w:date="2018-07-20T14:56:00Z">
            <w:r>
              <w:rPr>
                <w:noProof/>
                <w:webHidden/>
              </w:rPr>
              <w:fldChar w:fldCharType="end"/>
            </w:r>
            <w:r w:rsidRPr="0008310A">
              <w:rPr>
                <w:rStyle w:val="Hyperlink"/>
                <w:noProof/>
              </w:rPr>
              <w:fldChar w:fldCharType="end"/>
            </w:r>
          </w:ins>
        </w:p>
        <w:p w14:paraId="70CEE182" w14:textId="77777777" w:rsidR="00C42604" w:rsidRDefault="00C42604">
          <w:pPr>
            <w:pStyle w:val="TOC2"/>
            <w:tabs>
              <w:tab w:val="left" w:pos="880"/>
              <w:tab w:val="right" w:leader="dot" w:pos="9016"/>
            </w:tabs>
            <w:rPr>
              <w:ins w:id="148" w:author="Markel" w:date="2018-07-20T14:56:00Z"/>
              <w:rFonts w:eastAsiaTheme="minorEastAsia"/>
              <w:noProof/>
              <w:lang w:val="en-US"/>
            </w:rPr>
          </w:pPr>
          <w:ins w:id="149" w:author="Markel" w:date="2018-07-20T14:56:00Z">
            <w:r w:rsidRPr="0008310A">
              <w:rPr>
                <w:rStyle w:val="Hyperlink"/>
                <w:noProof/>
              </w:rPr>
              <w:fldChar w:fldCharType="begin"/>
            </w:r>
            <w:r w:rsidRPr="0008310A">
              <w:rPr>
                <w:rStyle w:val="Hyperlink"/>
                <w:noProof/>
              </w:rPr>
              <w:instrText xml:space="preserve"> </w:instrText>
            </w:r>
            <w:r>
              <w:rPr>
                <w:noProof/>
              </w:rPr>
              <w:instrText>HYPERLINK \l "_Toc519860710"</w:instrText>
            </w:r>
            <w:r w:rsidRPr="0008310A">
              <w:rPr>
                <w:rStyle w:val="Hyperlink"/>
                <w:noProof/>
              </w:rPr>
              <w:instrText xml:space="preserve"> </w:instrText>
            </w:r>
            <w:r w:rsidRPr="0008310A">
              <w:rPr>
                <w:rStyle w:val="Hyperlink"/>
                <w:noProof/>
              </w:rPr>
            </w:r>
            <w:r w:rsidRPr="0008310A">
              <w:rPr>
                <w:rStyle w:val="Hyperlink"/>
                <w:noProof/>
              </w:rPr>
              <w:fldChar w:fldCharType="separate"/>
            </w:r>
            <w:r w:rsidRPr="0008310A">
              <w:rPr>
                <w:rStyle w:val="Hyperlink"/>
                <w:rFonts w:ascii="Times New Roman" w:hAnsi="Times New Roman" w:cs="Times New Roman"/>
                <w:noProof/>
                <w:lang w:val="en-US"/>
              </w:rPr>
              <w:t>4.7</w:t>
            </w:r>
            <w:r>
              <w:rPr>
                <w:rFonts w:eastAsiaTheme="minorEastAsia"/>
                <w:noProof/>
                <w:lang w:val="en-US"/>
              </w:rPr>
              <w:tab/>
            </w:r>
            <w:r w:rsidRPr="0008310A">
              <w:rPr>
                <w:rStyle w:val="Hyperlink"/>
                <w:rFonts w:ascii="Times New Roman" w:hAnsi="Times New Roman" w:cs="Times New Roman"/>
                <w:noProof/>
                <w:lang w:val="en-US"/>
              </w:rPr>
              <w:t>Spatial-Temporal Splitting of Files</w:t>
            </w:r>
            <w:r>
              <w:rPr>
                <w:noProof/>
                <w:webHidden/>
              </w:rPr>
              <w:tab/>
            </w:r>
            <w:r>
              <w:rPr>
                <w:noProof/>
                <w:webHidden/>
              </w:rPr>
              <w:fldChar w:fldCharType="begin"/>
            </w:r>
            <w:r>
              <w:rPr>
                <w:noProof/>
                <w:webHidden/>
              </w:rPr>
              <w:instrText xml:space="preserve"> PAGEREF _Toc519860710 \h </w:instrText>
            </w:r>
            <w:r>
              <w:rPr>
                <w:noProof/>
                <w:webHidden/>
              </w:rPr>
            </w:r>
            <w:r>
              <w:rPr>
                <w:noProof/>
                <w:webHidden/>
              </w:rPr>
              <w:fldChar w:fldCharType="separate"/>
            </w:r>
          </w:ins>
          <w:r w:rsidR="00AA72D3">
            <w:rPr>
              <w:noProof/>
              <w:webHidden/>
            </w:rPr>
            <w:t>13</w:t>
          </w:r>
          <w:ins w:id="150" w:author="Markel" w:date="2018-07-20T14:56:00Z">
            <w:r>
              <w:rPr>
                <w:noProof/>
                <w:webHidden/>
              </w:rPr>
              <w:fldChar w:fldCharType="end"/>
            </w:r>
            <w:r w:rsidRPr="0008310A">
              <w:rPr>
                <w:rStyle w:val="Hyperlink"/>
                <w:noProof/>
              </w:rPr>
              <w:fldChar w:fldCharType="end"/>
            </w:r>
          </w:ins>
        </w:p>
        <w:p w14:paraId="4BAE1EA7" w14:textId="77777777" w:rsidR="00C42604" w:rsidRDefault="00C42604">
          <w:pPr>
            <w:pStyle w:val="TOC1"/>
            <w:tabs>
              <w:tab w:val="left" w:pos="440"/>
              <w:tab w:val="right" w:leader="dot" w:pos="9016"/>
            </w:tabs>
            <w:rPr>
              <w:ins w:id="151" w:author="Markel" w:date="2018-07-20T14:56:00Z"/>
              <w:rFonts w:eastAsiaTheme="minorEastAsia"/>
              <w:noProof/>
              <w:lang w:val="en-US"/>
            </w:rPr>
          </w:pPr>
          <w:ins w:id="152" w:author="Markel" w:date="2018-07-20T14:56:00Z">
            <w:r w:rsidRPr="0008310A">
              <w:rPr>
                <w:rStyle w:val="Hyperlink"/>
                <w:noProof/>
              </w:rPr>
              <w:fldChar w:fldCharType="begin"/>
            </w:r>
            <w:r w:rsidRPr="0008310A">
              <w:rPr>
                <w:rStyle w:val="Hyperlink"/>
                <w:noProof/>
              </w:rPr>
              <w:instrText xml:space="preserve"> </w:instrText>
            </w:r>
            <w:r>
              <w:rPr>
                <w:noProof/>
              </w:rPr>
              <w:instrText>HYPERLINK \l "_Toc519860711"</w:instrText>
            </w:r>
            <w:r w:rsidRPr="0008310A">
              <w:rPr>
                <w:rStyle w:val="Hyperlink"/>
                <w:noProof/>
              </w:rPr>
              <w:instrText xml:space="preserve"> </w:instrText>
            </w:r>
            <w:r w:rsidRPr="0008310A">
              <w:rPr>
                <w:rStyle w:val="Hyperlink"/>
                <w:noProof/>
              </w:rPr>
            </w:r>
            <w:r w:rsidRPr="0008310A">
              <w:rPr>
                <w:rStyle w:val="Hyperlink"/>
                <w:noProof/>
              </w:rPr>
              <w:fldChar w:fldCharType="separate"/>
            </w:r>
            <w:r w:rsidRPr="0008310A">
              <w:rPr>
                <w:rStyle w:val="Hyperlink"/>
                <w:rFonts w:ascii="Times New Roman" w:hAnsi="Times New Roman" w:cs="Times New Roman"/>
                <w:noProof/>
                <w:lang w:val="en-US"/>
              </w:rPr>
              <w:t>5</w:t>
            </w:r>
            <w:r>
              <w:rPr>
                <w:rFonts w:eastAsiaTheme="minorEastAsia"/>
                <w:noProof/>
                <w:lang w:val="en-US"/>
              </w:rPr>
              <w:tab/>
            </w:r>
            <w:r w:rsidRPr="0008310A">
              <w:rPr>
                <w:rStyle w:val="Hyperlink"/>
                <w:rFonts w:ascii="Times New Roman" w:hAnsi="Times New Roman" w:cs="Times New Roman"/>
                <w:noProof/>
                <w:lang w:val="en-US"/>
              </w:rPr>
              <w:t>Metadata File Naming and Association Mechanisms</w:t>
            </w:r>
            <w:r>
              <w:rPr>
                <w:noProof/>
                <w:webHidden/>
              </w:rPr>
              <w:tab/>
            </w:r>
            <w:r>
              <w:rPr>
                <w:noProof/>
                <w:webHidden/>
              </w:rPr>
              <w:fldChar w:fldCharType="begin"/>
            </w:r>
            <w:r>
              <w:rPr>
                <w:noProof/>
                <w:webHidden/>
              </w:rPr>
              <w:instrText xml:space="preserve"> PAGEREF _Toc519860711 \h </w:instrText>
            </w:r>
            <w:r>
              <w:rPr>
                <w:noProof/>
                <w:webHidden/>
              </w:rPr>
            </w:r>
            <w:r>
              <w:rPr>
                <w:noProof/>
                <w:webHidden/>
              </w:rPr>
              <w:fldChar w:fldCharType="separate"/>
            </w:r>
          </w:ins>
          <w:r w:rsidR="00AA72D3">
            <w:rPr>
              <w:noProof/>
              <w:webHidden/>
            </w:rPr>
            <w:t>13</w:t>
          </w:r>
          <w:ins w:id="153" w:author="Markel" w:date="2018-07-20T14:56:00Z">
            <w:r>
              <w:rPr>
                <w:noProof/>
                <w:webHidden/>
              </w:rPr>
              <w:fldChar w:fldCharType="end"/>
            </w:r>
            <w:r w:rsidRPr="0008310A">
              <w:rPr>
                <w:rStyle w:val="Hyperlink"/>
                <w:noProof/>
              </w:rPr>
              <w:fldChar w:fldCharType="end"/>
            </w:r>
          </w:ins>
        </w:p>
        <w:p w14:paraId="71DAD231" w14:textId="77777777" w:rsidR="00C42604" w:rsidRDefault="00C42604">
          <w:pPr>
            <w:pStyle w:val="TOC1"/>
            <w:tabs>
              <w:tab w:val="left" w:pos="440"/>
              <w:tab w:val="right" w:leader="dot" w:pos="9016"/>
            </w:tabs>
            <w:rPr>
              <w:ins w:id="154" w:author="Markel" w:date="2018-07-20T14:56:00Z"/>
              <w:rFonts w:eastAsiaTheme="minorEastAsia"/>
              <w:noProof/>
              <w:lang w:val="en-US"/>
            </w:rPr>
          </w:pPr>
          <w:ins w:id="155" w:author="Markel" w:date="2018-07-20T14:56:00Z">
            <w:r w:rsidRPr="0008310A">
              <w:rPr>
                <w:rStyle w:val="Hyperlink"/>
                <w:noProof/>
              </w:rPr>
              <w:fldChar w:fldCharType="begin"/>
            </w:r>
            <w:r w:rsidRPr="0008310A">
              <w:rPr>
                <w:rStyle w:val="Hyperlink"/>
                <w:noProof/>
              </w:rPr>
              <w:instrText xml:space="preserve"> </w:instrText>
            </w:r>
            <w:r>
              <w:rPr>
                <w:noProof/>
              </w:rPr>
              <w:instrText>HYPERLINK \l "_Toc519860712"</w:instrText>
            </w:r>
            <w:r w:rsidRPr="0008310A">
              <w:rPr>
                <w:rStyle w:val="Hyperlink"/>
                <w:noProof/>
              </w:rPr>
              <w:instrText xml:space="preserve"> </w:instrText>
            </w:r>
            <w:r w:rsidRPr="0008310A">
              <w:rPr>
                <w:rStyle w:val="Hyperlink"/>
                <w:noProof/>
              </w:rPr>
            </w:r>
            <w:r w:rsidRPr="0008310A">
              <w:rPr>
                <w:rStyle w:val="Hyperlink"/>
                <w:noProof/>
              </w:rPr>
              <w:fldChar w:fldCharType="separate"/>
            </w:r>
            <w:r w:rsidRPr="0008310A">
              <w:rPr>
                <w:rStyle w:val="Hyperlink"/>
                <w:rFonts w:ascii="Times New Roman" w:hAnsi="Times New Roman" w:cs="Times New Roman"/>
                <w:noProof/>
                <w:lang w:val="en-US"/>
              </w:rPr>
              <w:t>6</w:t>
            </w:r>
            <w:r>
              <w:rPr>
                <w:rFonts w:eastAsiaTheme="minorEastAsia"/>
                <w:noProof/>
                <w:lang w:val="en-US"/>
              </w:rPr>
              <w:tab/>
            </w:r>
            <w:r w:rsidRPr="0008310A">
              <w:rPr>
                <w:rStyle w:val="Hyperlink"/>
                <w:rFonts w:ascii="Times New Roman" w:hAnsi="Times New Roman" w:cs="Times New Roman"/>
                <w:noProof/>
                <w:lang w:val="en-US"/>
              </w:rPr>
              <w:t>Domain Model</w:t>
            </w:r>
            <w:r>
              <w:rPr>
                <w:noProof/>
                <w:webHidden/>
              </w:rPr>
              <w:tab/>
            </w:r>
            <w:r>
              <w:rPr>
                <w:noProof/>
                <w:webHidden/>
              </w:rPr>
              <w:fldChar w:fldCharType="begin"/>
            </w:r>
            <w:r>
              <w:rPr>
                <w:noProof/>
                <w:webHidden/>
              </w:rPr>
              <w:instrText xml:space="preserve"> PAGEREF _Toc519860712 \h </w:instrText>
            </w:r>
            <w:r>
              <w:rPr>
                <w:noProof/>
                <w:webHidden/>
              </w:rPr>
            </w:r>
            <w:r>
              <w:rPr>
                <w:noProof/>
                <w:webHidden/>
              </w:rPr>
              <w:fldChar w:fldCharType="separate"/>
            </w:r>
          </w:ins>
          <w:r w:rsidR="00AA72D3">
            <w:rPr>
              <w:noProof/>
              <w:webHidden/>
            </w:rPr>
            <w:t>13</w:t>
          </w:r>
          <w:ins w:id="156" w:author="Markel" w:date="2018-07-20T14:56:00Z">
            <w:r>
              <w:rPr>
                <w:noProof/>
                <w:webHidden/>
              </w:rPr>
              <w:fldChar w:fldCharType="end"/>
            </w:r>
            <w:r w:rsidRPr="0008310A">
              <w:rPr>
                <w:rStyle w:val="Hyperlink"/>
                <w:noProof/>
              </w:rPr>
              <w:fldChar w:fldCharType="end"/>
            </w:r>
          </w:ins>
        </w:p>
        <w:p w14:paraId="72BEA6B9" w14:textId="77777777" w:rsidR="00C42604" w:rsidRDefault="00C42604">
          <w:pPr>
            <w:pStyle w:val="TOC2"/>
            <w:tabs>
              <w:tab w:val="left" w:pos="880"/>
              <w:tab w:val="right" w:leader="dot" w:pos="9016"/>
            </w:tabs>
            <w:rPr>
              <w:ins w:id="157" w:author="Markel" w:date="2018-07-20T14:56:00Z"/>
              <w:rFonts w:eastAsiaTheme="minorEastAsia"/>
              <w:noProof/>
              <w:lang w:val="en-US"/>
            </w:rPr>
          </w:pPr>
          <w:ins w:id="158" w:author="Markel" w:date="2018-07-20T14:56:00Z">
            <w:r w:rsidRPr="0008310A">
              <w:rPr>
                <w:rStyle w:val="Hyperlink"/>
                <w:noProof/>
              </w:rPr>
              <w:fldChar w:fldCharType="begin"/>
            </w:r>
            <w:r w:rsidRPr="0008310A">
              <w:rPr>
                <w:rStyle w:val="Hyperlink"/>
                <w:noProof/>
              </w:rPr>
              <w:instrText xml:space="preserve"> </w:instrText>
            </w:r>
            <w:r>
              <w:rPr>
                <w:noProof/>
              </w:rPr>
              <w:instrText>HYPERLINK \l "_Toc519860713"</w:instrText>
            </w:r>
            <w:r w:rsidRPr="0008310A">
              <w:rPr>
                <w:rStyle w:val="Hyperlink"/>
                <w:noProof/>
              </w:rPr>
              <w:instrText xml:space="preserve"> </w:instrText>
            </w:r>
            <w:r w:rsidRPr="0008310A">
              <w:rPr>
                <w:rStyle w:val="Hyperlink"/>
                <w:noProof/>
              </w:rPr>
            </w:r>
            <w:r w:rsidRPr="0008310A">
              <w:rPr>
                <w:rStyle w:val="Hyperlink"/>
                <w:noProof/>
              </w:rPr>
              <w:fldChar w:fldCharType="separate"/>
            </w:r>
            <w:r w:rsidRPr="0008310A">
              <w:rPr>
                <w:rStyle w:val="Hyperlink"/>
                <w:rFonts w:ascii="Times New Roman" w:hAnsi="Times New Roman" w:cs="Times New Roman"/>
                <w:noProof/>
                <w:lang w:val="en-US"/>
              </w:rPr>
              <w:t>6.1</w:t>
            </w:r>
            <w:r>
              <w:rPr>
                <w:rFonts w:eastAsiaTheme="minorEastAsia"/>
                <w:noProof/>
                <w:lang w:val="en-US"/>
              </w:rPr>
              <w:tab/>
            </w:r>
            <w:r w:rsidRPr="0008310A">
              <w:rPr>
                <w:rStyle w:val="Hyperlink"/>
                <w:rFonts w:ascii="Times New Roman" w:hAnsi="Times New Roman" w:cs="Times New Roman"/>
                <w:noProof/>
                <w:lang w:val="en-US"/>
              </w:rPr>
              <w:t>Architecture</w:t>
            </w:r>
            <w:r>
              <w:rPr>
                <w:noProof/>
                <w:webHidden/>
              </w:rPr>
              <w:tab/>
            </w:r>
            <w:r>
              <w:rPr>
                <w:noProof/>
                <w:webHidden/>
              </w:rPr>
              <w:fldChar w:fldCharType="begin"/>
            </w:r>
            <w:r>
              <w:rPr>
                <w:noProof/>
                <w:webHidden/>
              </w:rPr>
              <w:instrText xml:space="preserve"> PAGEREF _Toc519860713 \h </w:instrText>
            </w:r>
            <w:r>
              <w:rPr>
                <w:noProof/>
                <w:webHidden/>
              </w:rPr>
            </w:r>
            <w:r>
              <w:rPr>
                <w:noProof/>
                <w:webHidden/>
              </w:rPr>
              <w:fldChar w:fldCharType="separate"/>
            </w:r>
          </w:ins>
          <w:r w:rsidR="00AA72D3">
            <w:rPr>
              <w:noProof/>
              <w:webHidden/>
            </w:rPr>
            <w:t>15</w:t>
          </w:r>
          <w:ins w:id="159" w:author="Markel" w:date="2018-07-20T14:56:00Z">
            <w:r>
              <w:rPr>
                <w:noProof/>
                <w:webHidden/>
              </w:rPr>
              <w:fldChar w:fldCharType="end"/>
            </w:r>
            <w:r w:rsidRPr="0008310A">
              <w:rPr>
                <w:rStyle w:val="Hyperlink"/>
                <w:noProof/>
              </w:rPr>
              <w:fldChar w:fldCharType="end"/>
            </w:r>
          </w:ins>
        </w:p>
        <w:p w14:paraId="170EEA0A" w14:textId="77777777" w:rsidR="00C42604" w:rsidRDefault="00C42604">
          <w:pPr>
            <w:pStyle w:val="TOC2"/>
            <w:tabs>
              <w:tab w:val="left" w:pos="880"/>
              <w:tab w:val="right" w:leader="dot" w:pos="9016"/>
            </w:tabs>
            <w:rPr>
              <w:ins w:id="160" w:author="Markel" w:date="2018-07-20T14:56:00Z"/>
              <w:rFonts w:eastAsiaTheme="minorEastAsia"/>
              <w:noProof/>
              <w:lang w:val="en-US"/>
            </w:rPr>
          </w:pPr>
          <w:ins w:id="161" w:author="Markel" w:date="2018-07-20T14:56:00Z">
            <w:r w:rsidRPr="0008310A">
              <w:rPr>
                <w:rStyle w:val="Hyperlink"/>
                <w:noProof/>
              </w:rPr>
              <w:fldChar w:fldCharType="begin"/>
            </w:r>
            <w:r w:rsidRPr="0008310A">
              <w:rPr>
                <w:rStyle w:val="Hyperlink"/>
                <w:noProof/>
              </w:rPr>
              <w:instrText xml:space="preserve"> </w:instrText>
            </w:r>
            <w:r>
              <w:rPr>
                <w:noProof/>
              </w:rPr>
              <w:instrText>HYPERLINK \l "_Toc519860714"</w:instrText>
            </w:r>
            <w:r w:rsidRPr="0008310A">
              <w:rPr>
                <w:rStyle w:val="Hyperlink"/>
                <w:noProof/>
              </w:rPr>
              <w:instrText xml:space="preserve"> </w:instrText>
            </w:r>
            <w:r w:rsidRPr="0008310A">
              <w:rPr>
                <w:rStyle w:val="Hyperlink"/>
                <w:noProof/>
              </w:rPr>
            </w:r>
            <w:r w:rsidRPr="0008310A">
              <w:rPr>
                <w:rStyle w:val="Hyperlink"/>
                <w:noProof/>
              </w:rPr>
              <w:fldChar w:fldCharType="separate"/>
            </w:r>
            <w:r w:rsidRPr="0008310A">
              <w:rPr>
                <w:rStyle w:val="Hyperlink"/>
                <w:rFonts w:ascii="Times New Roman" w:hAnsi="Times New Roman" w:cs="Times New Roman"/>
                <w:noProof/>
                <w:lang w:val="en-US"/>
              </w:rPr>
              <w:t>6.2</w:t>
            </w:r>
            <w:r>
              <w:rPr>
                <w:rFonts w:eastAsiaTheme="minorEastAsia"/>
                <w:noProof/>
                <w:lang w:val="en-US"/>
              </w:rPr>
              <w:tab/>
            </w:r>
            <w:r w:rsidRPr="0008310A">
              <w:rPr>
                <w:rStyle w:val="Hyperlink"/>
                <w:rFonts w:ascii="Times New Roman" w:hAnsi="Times New Roman" w:cs="Times New Roman"/>
                <w:noProof/>
                <w:lang w:val="en-US"/>
              </w:rPr>
              <w:t>Core Classes</w:t>
            </w:r>
            <w:r>
              <w:rPr>
                <w:noProof/>
                <w:webHidden/>
              </w:rPr>
              <w:tab/>
            </w:r>
            <w:r>
              <w:rPr>
                <w:noProof/>
                <w:webHidden/>
              </w:rPr>
              <w:fldChar w:fldCharType="begin"/>
            </w:r>
            <w:r>
              <w:rPr>
                <w:noProof/>
                <w:webHidden/>
              </w:rPr>
              <w:instrText xml:space="preserve"> PAGEREF _Toc519860714 \h </w:instrText>
            </w:r>
            <w:r>
              <w:rPr>
                <w:noProof/>
                <w:webHidden/>
              </w:rPr>
            </w:r>
            <w:r>
              <w:rPr>
                <w:noProof/>
                <w:webHidden/>
              </w:rPr>
              <w:fldChar w:fldCharType="separate"/>
            </w:r>
          </w:ins>
          <w:r w:rsidR="00AA72D3">
            <w:rPr>
              <w:noProof/>
              <w:webHidden/>
            </w:rPr>
            <w:t>18</w:t>
          </w:r>
          <w:ins w:id="162" w:author="Markel" w:date="2018-07-20T14:56:00Z">
            <w:r>
              <w:rPr>
                <w:noProof/>
                <w:webHidden/>
              </w:rPr>
              <w:fldChar w:fldCharType="end"/>
            </w:r>
            <w:r w:rsidRPr="0008310A">
              <w:rPr>
                <w:rStyle w:val="Hyperlink"/>
                <w:noProof/>
              </w:rPr>
              <w:fldChar w:fldCharType="end"/>
            </w:r>
          </w:ins>
        </w:p>
        <w:p w14:paraId="32354B97" w14:textId="77777777" w:rsidR="00C42604" w:rsidRDefault="00C42604">
          <w:pPr>
            <w:pStyle w:val="TOC3"/>
            <w:tabs>
              <w:tab w:val="left" w:pos="1320"/>
              <w:tab w:val="right" w:leader="dot" w:pos="9016"/>
            </w:tabs>
            <w:rPr>
              <w:ins w:id="163" w:author="Markel" w:date="2018-07-20T14:56:00Z"/>
              <w:rFonts w:eastAsiaTheme="minorEastAsia"/>
              <w:noProof/>
              <w:lang w:val="en-US"/>
            </w:rPr>
          </w:pPr>
          <w:ins w:id="164" w:author="Markel" w:date="2018-07-20T14:56:00Z">
            <w:r w:rsidRPr="0008310A">
              <w:rPr>
                <w:rStyle w:val="Hyperlink"/>
                <w:noProof/>
              </w:rPr>
              <w:fldChar w:fldCharType="begin"/>
            </w:r>
            <w:r w:rsidRPr="0008310A">
              <w:rPr>
                <w:rStyle w:val="Hyperlink"/>
                <w:noProof/>
              </w:rPr>
              <w:instrText xml:space="preserve"> </w:instrText>
            </w:r>
            <w:r>
              <w:rPr>
                <w:noProof/>
              </w:rPr>
              <w:instrText>HYPERLINK \l "_Toc519860715"</w:instrText>
            </w:r>
            <w:r w:rsidRPr="0008310A">
              <w:rPr>
                <w:rStyle w:val="Hyperlink"/>
                <w:noProof/>
              </w:rPr>
              <w:instrText xml:space="preserve"> </w:instrText>
            </w:r>
            <w:r w:rsidRPr="0008310A">
              <w:rPr>
                <w:rStyle w:val="Hyperlink"/>
                <w:noProof/>
              </w:rPr>
            </w:r>
            <w:r w:rsidRPr="0008310A">
              <w:rPr>
                <w:rStyle w:val="Hyperlink"/>
                <w:noProof/>
              </w:rPr>
              <w:fldChar w:fldCharType="separate"/>
            </w:r>
            <w:r w:rsidRPr="0008310A">
              <w:rPr>
                <w:rStyle w:val="Hyperlink"/>
                <w:rFonts w:ascii="Times New Roman" w:hAnsi="Times New Roman" w:cs="Times New Roman"/>
                <w:noProof/>
                <w:lang w:val="en-US"/>
              </w:rPr>
              <w:t>6.2.1</w:t>
            </w:r>
            <w:r>
              <w:rPr>
                <w:rFonts w:eastAsiaTheme="minorEastAsia"/>
                <w:noProof/>
                <w:lang w:val="en-US"/>
              </w:rPr>
              <w:tab/>
            </w:r>
            <w:r w:rsidRPr="0008310A">
              <w:rPr>
                <w:rStyle w:val="Hyperlink"/>
                <w:rFonts w:ascii="Times New Roman" w:hAnsi="Times New Roman" w:cs="Times New Roman"/>
                <w:noProof/>
                <w:lang w:val="en-US"/>
              </w:rPr>
              <w:t>Session object</w:t>
            </w:r>
            <w:r>
              <w:rPr>
                <w:noProof/>
                <w:webHidden/>
              </w:rPr>
              <w:tab/>
            </w:r>
            <w:r>
              <w:rPr>
                <w:noProof/>
                <w:webHidden/>
              </w:rPr>
              <w:fldChar w:fldCharType="begin"/>
            </w:r>
            <w:r>
              <w:rPr>
                <w:noProof/>
                <w:webHidden/>
              </w:rPr>
              <w:instrText xml:space="preserve"> PAGEREF _Toc519860715 \h </w:instrText>
            </w:r>
            <w:r>
              <w:rPr>
                <w:noProof/>
                <w:webHidden/>
              </w:rPr>
            </w:r>
            <w:r>
              <w:rPr>
                <w:noProof/>
                <w:webHidden/>
              </w:rPr>
              <w:fldChar w:fldCharType="separate"/>
            </w:r>
          </w:ins>
          <w:r w:rsidR="00AA72D3">
            <w:rPr>
              <w:noProof/>
              <w:webHidden/>
            </w:rPr>
            <w:t>18</w:t>
          </w:r>
          <w:ins w:id="165" w:author="Markel" w:date="2018-07-20T14:56:00Z">
            <w:r>
              <w:rPr>
                <w:noProof/>
                <w:webHidden/>
              </w:rPr>
              <w:fldChar w:fldCharType="end"/>
            </w:r>
            <w:r w:rsidRPr="0008310A">
              <w:rPr>
                <w:rStyle w:val="Hyperlink"/>
                <w:noProof/>
              </w:rPr>
              <w:fldChar w:fldCharType="end"/>
            </w:r>
          </w:ins>
        </w:p>
        <w:p w14:paraId="41A19E0C" w14:textId="77777777" w:rsidR="00C42604" w:rsidRDefault="00C42604">
          <w:pPr>
            <w:pStyle w:val="TOC3"/>
            <w:tabs>
              <w:tab w:val="left" w:pos="1320"/>
              <w:tab w:val="right" w:leader="dot" w:pos="9016"/>
            </w:tabs>
            <w:rPr>
              <w:ins w:id="166" w:author="Markel" w:date="2018-07-20T14:56:00Z"/>
              <w:rFonts w:eastAsiaTheme="minorEastAsia"/>
              <w:noProof/>
              <w:lang w:val="en-US"/>
            </w:rPr>
          </w:pPr>
          <w:ins w:id="167" w:author="Markel" w:date="2018-07-20T14:56:00Z">
            <w:r w:rsidRPr="0008310A">
              <w:rPr>
                <w:rStyle w:val="Hyperlink"/>
                <w:noProof/>
              </w:rPr>
              <w:fldChar w:fldCharType="begin"/>
            </w:r>
            <w:r w:rsidRPr="0008310A">
              <w:rPr>
                <w:rStyle w:val="Hyperlink"/>
                <w:noProof/>
              </w:rPr>
              <w:instrText xml:space="preserve"> </w:instrText>
            </w:r>
            <w:r>
              <w:rPr>
                <w:noProof/>
              </w:rPr>
              <w:instrText>HYPERLINK \l "_Toc519860716"</w:instrText>
            </w:r>
            <w:r w:rsidRPr="0008310A">
              <w:rPr>
                <w:rStyle w:val="Hyperlink"/>
                <w:noProof/>
              </w:rPr>
              <w:instrText xml:space="preserve"> </w:instrText>
            </w:r>
            <w:r w:rsidRPr="0008310A">
              <w:rPr>
                <w:rStyle w:val="Hyperlink"/>
                <w:noProof/>
              </w:rPr>
            </w:r>
            <w:r w:rsidRPr="0008310A">
              <w:rPr>
                <w:rStyle w:val="Hyperlink"/>
                <w:noProof/>
              </w:rPr>
              <w:fldChar w:fldCharType="separate"/>
            </w:r>
            <w:r w:rsidRPr="0008310A">
              <w:rPr>
                <w:rStyle w:val="Hyperlink"/>
                <w:rFonts w:ascii="Times New Roman" w:hAnsi="Times New Roman" w:cs="Times New Roman"/>
                <w:noProof/>
                <w:lang w:val="en-US"/>
              </w:rPr>
              <w:t>6.2.2</w:t>
            </w:r>
            <w:r>
              <w:rPr>
                <w:rFonts w:eastAsiaTheme="minorEastAsia"/>
                <w:noProof/>
                <w:lang w:val="en-US"/>
              </w:rPr>
              <w:tab/>
            </w:r>
            <w:r w:rsidRPr="0008310A">
              <w:rPr>
                <w:rStyle w:val="Hyperlink"/>
                <w:rFonts w:ascii="Times New Roman" w:hAnsi="Times New Roman" w:cs="Times New Roman"/>
                <w:noProof/>
                <w:lang w:val="en-US"/>
              </w:rPr>
              <w:t>System object</w:t>
            </w:r>
            <w:r>
              <w:rPr>
                <w:noProof/>
                <w:webHidden/>
              </w:rPr>
              <w:tab/>
            </w:r>
            <w:r>
              <w:rPr>
                <w:noProof/>
                <w:webHidden/>
              </w:rPr>
              <w:fldChar w:fldCharType="begin"/>
            </w:r>
            <w:r>
              <w:rPr>
                <w:noProof/>
                <w:webHidden/>
              </w:rPr>
              <w:instrText xml:space="preserve"> PAGEREF _Toc519860716 \h </w:instrText>
            </w:r>
            <w:r>
              <w:rPr>
                <w:noProof/>
                <w:webHidden/>
              </w:rPr>
            </w:r>
            <w:r>
              <w:rPr>
                <w:noProof/>
                <w:webHidden/>
              </w:rPr>
              <w:fldChar w:fldCharType="separate"/>
            </w:r>
          </w:ins>
          <w:r w:rsidR="00AA72D3">
            <w:rPr>
              <w:noProof/>
              <w:webHidden/>
            </w:rPr>
            <w:t>19</w:t>
          </w:r>
          <w:ins w:id="168" w:author="Markel" w:date="2018-07-20T14:56:00Z">
            <w:r>
              <w:rPr>
                <w:noProof/>
                <w:webHidden/>
              </w:rPr>
              <w:fldChar w:fldCharType="end"/>
            </w:r>
            <w:r w:rsidRPr="0008310A">
              <w:rPr>
                <w:rStyle w:val="Hyperlink"/>
                <w:noProof/>
              </w:rPr>
              <w:fldChar w:fldCharType="end"/>
            </w:r>
          </w:ins>
        </w:p>
        <w:p w14:paraId="7039030E" w14:textId="77777777" w:rsidR="00C42604" w:rsidRDefault="00C42604">
          <w:pPr>
            <w:pStyle w:val="TOC3"/>
            <w:tabs>
              <w:tab w:val="left" w:pos="1320"/>
              <w:tab w:val="right" w:leader="dot" w:pos="9016"/>
            </w:tabs>
            <w:rPr>
              <w:ins w:id="169" w:author="Markel" w:date="2018-07-20T14:56:00Z"/>
              <w:rFonts w:eastAsiaTheme="minorEastAsia"/>
              <w:noProof/>
              <w:lang w:val="en-US"/>
            </w:rPr>
          </w:pPr>
          <w:ins w:id="170" w:author="Markel" w:date="2018-07-20T14:56:00Z">
            <w:r w:rsidRPr="0008310A">
              <w:rPr>
                <w:rStyle w:val="Hyperlink"/>
                <w:noProof/>
              </w:rPr>
              <w:fldChar w:fldCharType="begin"/>
            </w:r>
            <w:r w:rsidRPr="0008310A">
              <w:rPr>
                <w:rStyle w:val="Hyperlink"/>
                <w:noProof/>
              </w:rPr>
              <w:instrText xml:space="preserve"> </w:instrText>
            </w:r>
            <w:r>
              <w:rPr>
                <w:noProof/>
              </w:rPr>
              <w:instrText>HYPERLINK \l "_Toc519860717"</w:instrText>
            </w:r>
            <w:r w:rsidRPr="0008310A">
              <w:rPr>
                <w:rStyle w:val="Hyperlink"/>
                <w:noProof/>
              </w:rPr>
              <w:instrText xml:space="preserve"> </w:instrText>
            </w:r>
            <w:r w:rsidRPr="0008310A">
              <w:rPr>
                <w:rStyle w:val="Hyperlink"/>
                <w:noProof/>
              </w:rPr>
            </w:r>
            <w:r w:rsidRPr="0008310A">
              <w:rPr>
                <w:rStyle w:val="Hyperlink"/>
                <w:noProof/>
              </w:rPr>
              <w:fldChar w:fldCharType="separate"/>
            </w:r>
            <w:r w:rsidRPr="0008310A">
              <w:rPr>
                <w:rStyle w:val="Hyperlink"/>
                <w:rFonts w:ascii="Times New Roman" w:hAnsi="Times New Roman" w:cs="Times New Roman"/>
                <w:noProof/>
                <w:lang w:val="en-US"/>
              </w:rPr>
              <w:t>6.2.3</w:t>
            </w:r>
            <w:r>
              <w:rPr>
                <w:rFonts w:eastAsiaTheme="minorEastAsia"/>
                <w:noProof/>
                <w:lang w:val="en-US"/>
              </w:rPr>
              <w:tab/>
            </w:r>
            <w:r w:rsidRPr="0008310A">
              <w:rPr>
                <w:rStyle w:val="Hyperlink"/>
                <w:rFonts w:ascii="Times New Roman" w:hAnsi="Times New Roman" w:cs="Times New Roman"/>
                <w:noProof/>
                <w:lang w:val="en-US"/>
              </w:rPr>
              <w:t>Cluster object</w:t>
            </w:r>
            <w:r>
              <w:rPr>
                <w:noProof/>
                <w:webHidden/>
              </w:rPr>
              <w:tab/>
            </w:r>
            <w:r>
              <w:rPr>
                <w:noProof/>
                <w:webHidden/>
              </w:rPr>
              <w:fldChar w:fldCharType="begin"/>
            </w:r>
            <w:r>
              <w:rPr>
                <w:noProof/>
                <w:webHidden/>
              </w:rPr>
              <w:instrText xml:space="preserve"> PAGEREF _Toc519860717 \h </w:instrText>
            </w:r>
            <w:r>
              <w:rPr>
                <w:noProof/>
                <w:webHidden/>
              </w:rPr>
            </w:r>
            <w:r>
              <w:rPr>
                <w:noProof/>
                <w:webHidden/>
              </w:rPr>
              <w:fldChar w:fldCharType="separate"/>
            </w:r>
          </w:ins>
          <w:r w:rsidR="00AA72D3">
            <w:rPr>
              <w:noProof/>
              <w:webHidden/>
            </w:rPr>
            <w:t>19</w:t>
          </w:r>
          <w:ins w:id="171" w:author="Markel" w:date="2018-07-20T14:56:00Z">
            <w:r>
              <w:rPr>
                <w:noProof/>
                <w:webHidden/>
              </w:rPr>
              <w:fldChar w:fldCharType="end"/>
            </w:r>
            <w:r w:rsidRPr="0008310A">
              <w:rPr>
                <w:rStyle w:val="Hyperlink"/>
                <w:noProof/>
              </w:rPr>
              <w:fldChar w:fldCharType="end"/>
            </w:r>
          </w:ins>
        </w:p>
        <w:p w14:paraId="563721FA" w14:textId="77777777" w:rsidR="00C42604" w:rsidRDefault="00C42604">
          <w:pPr>
            <w:pStyle w:val="TOC3"/>
            <w:tabs>
              <w:tab w:val="left" w:pos="1320"/>
              <w:tab w:val="right" w:leader="dot" w:pos="9016"/>
            </w:tabs>
            <w:rPr>
              <w:ins w:id="172" w:author="Markel" w:date="2018-07-20T14:56:00Z"/>
              <w:rFonts w:eastAsiaTheme="minorEastAsia"/>
              <w:noProof/>
              <w:lang w:val="en-US"/>
            </w:rPr>
          </w:pPr>
          <w:ins w:id="173" w:author="Markel" w:date="2018-07-20T14:56:00Z">
            <w:r w:rsidRPr="0008310A">
              <w:rPr>
                <w:rStyle w:val="Hyperlink"/>
                <w:noProof/>
              </w:rPr>
              <w:fldChar w:fldCharType="begin"/>
            </w:r>
            <w:r w:rsidRPr="0008310A">
              <w:rPr>
                <w:rStyle w:val="Hyperlink"/>
                <w:noProof/>
              </w:rPr>
              <w:instrText xml:space="preserve"> </w:instrText>
            </w:r>
            <w:r>
              <w:rPr>
                <w:noProof/>
              </w:rPr>
              <w:instrText>HYPERLINK \l "_Toc519860718"</w:instrText>
            </w:r>
            <w:r w:rsidRPr="0008310A">
              <w:rPr>
                <w:rStyle w:val="Hyperlink"/>
                <w:noProof/>
              </w:rPr>
              <w:instrText xml:space="preserve"> </w:instrText>
            </w:r>
            <w:r w:rsidRPr="0008310A">
              <w:rPr>
                <w:rStyle w:val="Hyperlink"/>
                <w:noProof/>
              </w:rPr>
            </w:r>
            <w:r w:rsidRPr="0008310A">
              <w:rPr>
                <w:rStyle w:val="Hyperlink"/>
                <w:noProof/>
              </w:rPr>
              <w:fldChar w:fldCharType="separate"/>
            </w:r>
            <w:r w:rsidRPr="0008310A">
              <w:rPr>
                <w:rStyle w:val="Hyperlink"/>
                <w:rFonts w:ascii="Times New Roman" w:hAnsi="Times New Roman" w:cs="Times New Roman"/>
                <w:noProof/>
                <w:lang w:val="en-US"/>
              </w:rPr>
              <w:t>6.2.4</w:t>
            </w:r>
            <w:r>
              <w:rPr>
                <w:rFonts w:eastAsiaTheme="minorEastAsia"/>
                <w:noProof/>
                <w:lang w:val="en-US"/>
              </w:rPr>
              <w:tab/>
            </w:r>
            <w:r w:rsidRPr="0008310A">
              <w:rPr>
                <w:rStyle w:val="Hyperlink"/>
                <w:rFonts w:ascii="Times New Roman" w:hAnsi="Times New Roman" w:cs="Times New Roman"/>
                <w:noProof/>
                <w:lang w:val="en-US"/>
              </w:rPr>
              <w:t>Source object</w:t>
            </w:r>
            <w:r>
              <w:rPr>
                <w:noProof/>
                <w:webHidden/>
              </w:rPr>
              <w:tab/>
            </w:r>
            <w:r>
              <w:rPr>
                <w:noProof/>
                <w:webHidden/>
              </w:rPr>
              <w:fldChar w:fldCharType="begin"/>
            </w:r>
            <w:r>
              <w:rPr>
                <w:noProof/>
                <w:webHidden/>
              </w:rPr>
              <w:instrText xml:space="preserve"> PAGEREF _Toc519860718 \h </w:instrText>
            </w:r>
            <w:r>
              <w:rPr>
                <w:noProof/>
                <w:webHidden/>
              </w:rPr>
            </w:r>
            <w:r>
              <w:rPr>
                <w:noProof/>
                <w:webHidden/>
              </w:rPr>
              <w:fldChar w:fldCharType="separate"/>
            </w:r>
          </w:ins>
          <w:r w:rsidR="00AA72D3">
            <w:rPr>
              <w:noProof/>
              <w:webHidden/>
            </w:rPr>
            <w:t>21</w:t>
          </w:r>
          <w:ins w:id="174" w:author="Markel" w:date="2018-07-20T14:56:00Z">
            <w:r>
              <w:rPr>
                <w:noProof/>
                <w:webHidden/>
              </w:rPr>
              <w:fldChar w:fldCharType="end"/>
            </w:r>
            <w:r w:rsidRPr="0008310A">
              <w:rPr>
                <w:rStyle w:val="Hyperlink"/>
                <w:noProof/>
              </w:rPr>
              <w:fldChar w:fldCharType="end"/>
            </w:r>
          </w:ins>
        </w:p>
        <w:p w14:paraId="1C1F5142" w14:textId="77777777" w:rsidR="00C42604" w:rsidRDefault="00C42604">
          <w:pPr>
            <w:pStyle w:val="TOC3"/>
            <w:tabs>
              <w:tab w:val="left" w:pos="1320"/>
              <w:tab w:val="right" w:leader="dot" w:pos="9016"/>
            </w:tabs>
            <w:rPr>
              <w:ins w:id="175" w:author="Markel" w:date="2018-07-20T14:56:00Z"/>
              <w:rFonts w:eastAsiaTheme="minorEastAsia"/>
              <w:noProof/>
              <w:lang w:val="en-US"/>
            </w:rPr>
          </w:pPr>
          <w:ins w:id="176" w:author="Markel" w:date="2018-07-20T14:56:00Z">
            <w:r w:rsidRPr="0008310A">
              <w:rPr>
                <w:rStyle w:val="Hyperlink"/>
                <w:noProof/>
              </w:rPr>
              <w:fldChar w:fldCharType="begin"/>
            </w:r>
            <w:r w:rsidRPr="0008310A">
              <w:rPr>
                <w:rStyle w:val="Hyperlink"/>
                <w:noProof/>
              </w:rPr>
              <w:instrText xml:space="preserve"> </w:instrText>
            </w:r>
            <w:r>
              <w:rPr>
                <w:noProof/>
              </w:rPr>
              <w:instrText>HYPERLINK \l "_Toc519860719"</w:instrText>
            </w:r>
            <w:r w:rsidRPr="0008310A">
              <w:rPr>
                <w:rStyle w:val="Hyperlink"/>
                <w:noProof/>
              </w:rPr>
              <w:instrText xml:space="preserve"> </w:instrText>
            </w:r>
            <w:r w:rsidRPr="0008310A">
              <w:rPr>
                <w:rStyle w:val="Hyperlink"/>
                <w:noProof/>
              </w:rPr>
            </w:r>
            <w:r w:rsidRPr="0008310A">
              <w:rPr>
                <w:rStyle w:val="Hyperlink"/>
                <w:noProof/>
              </w:rPr>
              <w:fldChar w:fldCharType="separate"/>
            </w:r>
            <w:r w:rsidRPr="0008310A">
              <w:rPr>
                <w:rStyle w:val="Hyperlink"/>
                <w:rFonts w:ascii="Times New Roman" w:hAnsi="Times New Roman" w:cs="Times New Roman"/>
                <w:noProof/>
                <w:lang w:val="en-US"/>
              </w:rPr>
              <w:t>6.2.5</w:t>
            </w:r>
            <w:r>
              <w:rPr>
                <w:rFonts w:eastAsiaTheme="minorEastAsia"/>
                <w:noProof/>
                <w:lang w:val="en-US"/>
              </w:rPr>
              <w:tab/>
            </w:r>
            <w:r w:rsidRPr="0008310A">
              <w:rPr>
                <w:rStyle w:val="Hyperlink"/>
                <w:rFonts w:ascii="Times New Roman" w:hAnsi="Times New Roman" w:cs="Times New Roman"/>
                <w:noProof/>
                <w:lang w:val="en-US"/>
              </w:rPr>
              <w:t>Band object</w:t>
            </w:r>
            <w:r>
              <w:rPr>
                <w:noProof/>
                <w:webHidden/>
              </w:rPr>
              <w:tab/>
            </w:r>
            <w:r>
              <w:rPr>
                <w:noProof/>
                <w:webHidden/>
              </w:rPr>
              <w:fldChar w:fldCharType="begin"/>
            </w:r>
            <w:r>
              <w:rPr>
                <w:noProof/>
                <w:webHidden/>
              </w:rPr>
              <w:instrText xml:space="preserve"> PAGEREF _Toc519860719 \h </w:instrText>
            </w:r>
            <w:r>
              <w:rPr>
                <w:noProof/>
                <w:webHidden/>
              </w:rPr>
            </w:r>
            <w:r>
              <w:rPr>
                <w:noProof/>
                <w:webHidden/>
              </w:rPr>
              <w:fldChar w:fldCharType="separate"/>
            </w:r>
          </w:ins>
          <w:r w:rsidR="00AA72D3">
            <w:rPr>
              <w:noProof/>
              <w:webHidden/>
            </w:rPr>
            <w:t>22</w:t>
          </w:r>
          <w:ins w:id="177" w:author="Markel" w:date="2018-07-20T14:56:00Z">
            <w:r>
              <w:rPr>
                <w:noProof/>
                <w:webHidden/>
              </w:rPr>
              <w:fldChar w:fldCharType="end"/>
            </w:r>
            <w:r w:rsidRPr="0008310A">
              <w:rPr>
                <w:rStyle w:val="Hyperlink"/>
                <w:noProof/>
              </w:rPr>
              <w:fldChar w:fldCharType="end"/>
            </w:r>
          </w:ins>
        </w:p>
        <w:p w14:paraId="787D17DB" w14:textId="77777777" w:rsidR="00C42604" w:rsidRDefault="00C42604">
          <w:pPr>
            <w:pStyle w:val="TOC3"/>
            <w:tabs>
              <w:tab w:val="left" w:pos="1320"/>
              <w:tab w:val="right" w:leader="dot" w:pos="9016"/>
            </w:tabs>
            <w:rPr>
              <w:ins w:id="178" w:author="Markel" w:date="2018-07-20T14:56:00Z"/>
              <w:rFonts w:eastAsiaTheme="minorEastAsia"/>
              <w:noProof/>
              <w:lang w:val="en-US"/>
            </w:rPr>
          </w:pPr>
          <w:ins w:id="179" w:author="Markel" w:date="2018-07-20T14:56:00Z">
            <w:r w:rsidRPr="0008310A">
              <w:rPr>
                <w:rStyle w:val="Hyperlink"/>
                <w:noProof/>
              </w:rPr>
              <w:fldChar w:fldCharType="begin"/>
            </w:r>
            <w:r w:rsidRPr="0008310A">
              <w:rPr>
                <w:rStyle w:val="Hyperlink"/>
                <w:noProof/>
              </w:rPr>
              <w:instrText xml:space="preserve"> </w:instrText>
            </w:r>
            <w:r>
              <w:rPr>
                <w:noProof/>
              </w:rPr>
              <w:instrText>HYPERLINK \l "_Toc519860720"</w:instrText>
            </w:r>
            <w:r w:rsidRPr="0008310A">
              <w:rPr>
                <w:rStyle w:val="Hyperlink"/>
                <w:noProof/>
              </w:rPr>
              <w:instrText xml:space="preserve"> </w:instrText>
            </w:r>
            <w:r w:rsidRPr="0008310A">
              <w:rPr>
                <w:rStyle w:val="Hyperlink"/>
                <w:noProof/>
              </w:rPr>
            </w:r>
            <w:r w:rsidRPr="0008310A">
              <w:rPr>
                <w:rStyle w:val="Hyperlink"/>
                <w:noProof/>
              </w:rPr>
              <w:fldChar w:fldCharType="separate"/>
            </w:r>
            <w:r w:rsidRPr="0008310A">
              <w:rPr>
                <w:rStyle w:val="Hyperlink"/>
                <w:rFonts w:ascii="Times New Roman" w:hAnsi="Times New Roman" w:cs="Times New Roman"/>
                <w:noProof/>
                <w:lang w:val="en-US"/>
              </w:rPr>
              <w:t>6.2.6</w:t>
            </w:r>
            <w:r>
              <w:rPr>
                <w:rFonts w:eastAsiaTheme="minorEastAsia"/>
                <w:noProof/>
                <w:lang w:val="en-US"/>
              </w:rPr>
              <w:tab/>
            </w:r>
            <w:r w:rsidRPr="0008310A">
              <w:rPr>
                <w:rStyle w:val="Hyperlink"/>
                <w:rFonts w:ascii="Times New Roman" w:hAnsi="Times New Roman" w:cs="Times New Roman"/>
                <w:noProof/>
                <w:lang w:val="en-US"/>
              </w:rPr>
              <w:t>Stream object</w:t>
            </w:r>
            <w:r>
              <w:rPr>
                <w:noProof/>
                <w:webHidden/>
              </w:rPr>
              <w:tab/>
            </w:r>
            <w:r>
              <w:rPr>
                <w:noProof/>
                <w:webHidden/>
              </w:rPr>
              <w:fldChar w:fldCharType="begin"/>
            </w:r>
            <w:r>
              <w:rPr>
                <w:noProof/>
                <w:webHidden/>
              </w:rPr>
              <w:instrText xml:space="preserve"> PAGEREF _Toc519860720 \h </w:instrText>
            </w:r>
            <w:r>
              <w:rPr>
                <w:noProof/>
                <w:webHidden/>
              </w:rPr>
            </w:r>
            <w:r>
              <w:rPr>
                <w:noProof/>
                <w:webHidden/>
              </w:rPr>
              <w:fldChar w:fldCharType="separate"/>
            </w:r>
          </w:ins>
          <w:r w:rsidR="00AA72D3">
            <w:rPr>
              <w:noProof/>
              <w:webHidden/>
            </w:rPr>
            <w:t>23</w:t>
          </w:r>
          <w:ins w:id="180" w:author="Markel" w:date="2018-07-20T14:56:00Z">
            <w:r>
              <w:rPr>
                <w:noProof/>
                <w:webHidden/>
              </w:rPr>
              <w:fldChar w:fldCharType="end"/>
            </w:r>
            <w:r w:rsidRPr="0008310A">
              <w:rPr>
                <w:rStyle w:val="Hyperlink"/>
                <w:noProof/>
              </w:rPr>
              <w:fldChar w:fldCharType="end"/>
            </w:r>
          </w:ins>
        </w:p>
        <w:p w14:paraId="72092650" w14:textId="77777777" w:rsidR="00C42604" w:rsidRDefault="00C42604">
          <w:pPr>
            <w:pStyle w:val="TOC3"/>
            <w:tabs>
              <w:tab w:val="left" w:pos="1320"/>
              <w:tab w:val="right" w:leader="dot" w:pos="9016"/>
            </w:tabs>
            <w:rPr>
              <w:ins w:id="181" w:author="Markel" w:date="2018-07-20T14:56:00Z"/>
              <w:rFonts w:eastAsiaTheme="minorEastAsia"/>
              <w:noProof/>
              <w:lang w:val="en-US"/>
            </w:rPr>
          </w:pPr>
          <w:ins w:id="182" w:author="Markel" w:date="2018-07-20T14:56:00Z">
            <w:r w:rsidRPr="0008310A">
              <w:rPr>
                <w:rStyle w:val="Hyperlink"/>
                <w:noProof/>
              </w:rPr>
              <w:fldChar w:fldCharType="begin"/>
            </w:r>
            <w:r w:rsidRPr="0008310A">
              <w:rPr>
                <w:rStyle w:val="Hyperlink"/>
                <w:noProof/>
              </w:rPr>
              <w:instrText xml:space="preserve"> </w:instrText>
            </w:r>
            <w:r>
              <w:rPr>
                <w:noProof/>
              </w:rPr>
              <w:instrText>HYPERLINK \l "_Toc519860721"</w:instrText>
            </w:r>
            <w:r w:rsidRPr="0008310A">
              <w:rPr>
                <w:rStyle w:val="Hyperlink"/>
                <w:noProof/>
              </w:rPr>
              <w:instrText xml:space="preserve"> </w:instrText>
            </w:r>
            <w:r w:rsidRPr="0008310A">
              <w:rPr>
                <w:rStyle w:val="Hyperlink"/>
                <w:noProof/>
              </w:rPr>
            </w:r>
            <w:r w:rsidRPr="0008310A">
              <w:rPr>
                <w:rStyle w:val="Hyperlink"/>
                <w:noProof/>
              </w:rPr>
              <w:fldChar w:fldCharType="separate"/>
            </w:r>
            <w:r w:rsidRPr="0008310A">
              <w:rPr>
                <w:rStyle w:val="Hyperlink"/>
                <w:rFonts w:ascii="Times New Roman" w:hAnsi="Times New Roman" w:cs="Times New Roman"/>
                <w:noProof/>
                <w:lang w:val="en-US"/>
              </w:rPr>
              <w:t>6.2.7</w:t>
            </w:r>
            <w:r>
              <w:rPr>
                <w:rFonts w:eastAsiaTheme="minorEastAsia"/>
                <w:noProof/>
                <w:lang w:val="en-US"/>
              </w:rPr>
              <w:tab/>
            </w:r>
            <w:r w:rsidRPr="0008310A">
              <w:rPr>
                <w:rStyle w:val="Hyperlink"/>
                <w:rFonts w:ascii="Times New Roman" w:hAnsi="Times New Roman" w:cs="Times New Roman"/>
                <w:noProof/>
                <w:lang w:val="en-US"/>
              </w:rPr>
              <w:t>Lump object</w:t>
            </w:r>
            <w:r>
              <w:rPr>
                <w:noProof/>
                <w:webHidden/>
              </w:rPr>
              <w:tab/>
            </w:r>
            <w:r>
              <w:rPr>
                <w:noProof/>
                <w:webHidden/>
              </w:rPr>
              <w:fldChar w:fldCharType="begin"/>
            </w:r>
            <w:r>
              <w:rPr>
                <w:noProof/>
                <w:webHidden/>
              </w:rPr>
              <w:instrText xml:space="preserve"> PAGEREF _Toc519860721 \h </w:instrText>
            </w:r>
            <w:r>
              <w:rPr>
                <w:noProof/>
                <w:webHidden/>
              </w:rPr>
            </w:r>
            <w:r>
              <w:rPr>
                <w:noProof/>
                <w:webHidden/>
              </w:rPr>
              <w:fldChar w:fldCharType="separate"/>
            </w:r>
          </w:ins>
          <w:r w:rsidR="00AA72D3">
            <w:rPr>
              <w:noProof/>
              <w:webHidden/>
            </w:rPr>
            <w:t>27</w:t>
          </w:r>
          <w:ins w:id="183" w:author="Markel" w:date="2018-07-20T14:56:00Z">
            <w:r>
              <w:rPr>
                <w:noProof/>
                <w:webHidden/>
              </w:rPr>
              <w:fldChar w:fldCharType="end"/>
            </w:r>
            <w:r w:rsidRPr="0008310A">
              <w:rPr>
                <w:rStyle w:val="Hyperlink"/>
                <w:noProof/>
              </w:rPr>
              <w:fldChar w:fldCharType="end"/>
            </w:r>
          </w:ins>
        </w:p>
        <w:p w14:paraId="640FD1B5" w14:textId="77777777" w:rsidR="00C42604" w:rsidRDefault="00C42604">
          <w:pPr>
            <w:pStyle w:val="TOC3"/>
            <w:tabs>
              <w:tab w:val="left" w:pos="1320"/>
              <w:tab w:val="right" w:leader="dot" w:pos="9016"/>
            </w:tabs>
            <w:rPr>
              <w:ins w:id="184" w:author="Markel" w:date="2018-07-20T14:56:00Z"/>
              <w:rFonts w:eastAsiaTheme="minorEastAsia"/>
              <w:noProof/>
              <w:lang w:val="en-US"/>
            </w:rPr>
          </w:pPr>
          <w:ins w:id="185" w:author="Markel" w:date="2018-07-20T14:56:00Z">
            <w:r w:rsidRPr="0008310A">
              <w:rPr>
                <w:rStyle w:val="Hyperlink"/>
                <w:noProof/>
              </w:rPr>
              <w:fldChar w:fldCharType="begin"/>
            </w:r>
            <w:r w:rsidRPr="0008310A">
              <w:rPr>
                <w:rStyle w:val="Hyperlink"/>
                <w:noProof/>
              </w:rPr>
              <w:instrText xml:space="preserve"> </w:instrText>
            </w:r>
            <w:r>
              <w:rPr>
                <w:noProof/>
              </w:rPr>
              <w:instrText>HYPERLINK \l "_Toc519860722"</w:instrText>
            </w:r>
            <w:r w:rsidRPr="0008310A">
              <w:rPr>
                <w:rStyle w:val="Hyperlink"/>
                <w:noProof/>
              </w:rPr>
              <w:instrText xml:space="preserve"> </w:instrText>
            </w:r>
            <w:r w:rsidRPr="0008310A">
              <w:rPr>
                <w:rStyle w:val="Hyperlink"/>
                <w:noProof/>
              </w:rPr>
            </w:r>
            <w:r w:rsidRPr="0008310A">
              <w:rPr>
                <w:rStyle w:val="Hyperlink"/>
                <w:noProof/>
              </w:rPr>
              <w:fldChar w:fldCharType="separate"/>
            </w:r>
            <w:r w:rsidRPr="0008310A">
              <w:rPr>
                <w:rStyle w:val="Hyperlink"/>
                <w:rFonts w:ascii="Times New Roman" w:hAnsi="Times New Roman" w:cs="Times New Roman"/>
                <w:noProof/>
                <w:lang w:val="en-US"/>
              </w:rPr>
              <w:t>6.2.8</w:t>
            </w:r>
            <w:r>
              <w:rPr>
                <w:rFonts w:eastAsiaTheme="minorEastAsia"/>
                <w:noProof/>
                <w:lang w:val="en-US"/>
              </w:rPr>
              <w:tab/>
            </w:r>
            <w:r w:rsidRPr="0008310A">
              <w:rPr>
                <w:rStyle w:val="Hyperlink"/>
                <w:rFonts w:ascii="Times New Roman" w:hAnsi="Times New Roman" w:cs="Times New Roman"/>
                <w:noProof/>
                <w:lang w:val="en-US"/>
              </w:rPr>
              <w:t>Chunk object</w:t>
            </w:r>
            <w:r>
              <w:rPr>
                <w:noProof/>
                <w:webHidden/>
              </w:rPr>
              <w:tab/>
            </w:r>
            <w:r>
              <w:rPr>
                <w:noProof/>
                <w:webHidden/>
              </w:rPr>
              <w:fldChar w:fldCharType="begin"/>
            </w:r>
            <w:r>
              <w:rPr>
                <w:noProof/>
                <w:webHidden/>
              </w:rPr>
              <w:instrText xml:space="preserve"> PAGEREF _Toc519860722 \h </w:instrText>
            </w:r>
            <w:r>
              <w:rPr>
                <w:noProof/>
                <w:webHidden/>
              </w:rPr>
            </w:r>
            <w:r>
              <w:rPr>
                <w:noProof/>
                <w:webHidden/>
              </w:rPr>
              <w:fldChar w:fldCharType="separate"/>
            </w:r>
          </w:ins>
          <w:r w:rsidR="00AA72D3">
            <w:rPr>
              <w:noProof/>
              <w:webHidden/>
            </w:rPr>
            <w:t>29</w:t>
          </w:r>
          <w:ins w:id="186" w:author="Markel" w:date="2018-07-20T14:56:00Z">
            <w:r>
              <w:rPr>
                <w:noProof/>
                <w:webHidden/>
              </w:rPr>
              <w:fldChar w:fldCharType="end"/>
            </w:r>
            <w:r w:rsidRPr="0008310A">
              <w:rPr>
                <w:rStyle w:val="Hyperlink"/>
                <w:noProof/>
              </w:rPr>
              <w:fldChar w:fldCharType="end"/>
            </w:r>
          </w:ins>
        </w:p>
        <w:p w14:paraId="4DECF654" w14:textId="77777777" w:rsidR="00C42604" w:rsidRDefault="00C42604">
          <w:pPr>
            <w:pStyle w:val="TOC3"/>
            <w:tabs>
              <w:tab w:val="left" w:pos="1320"/>
              <w:tab w:val="right" w:leader="dot" w:pos="9016"/>
            </w:tabs>
            <w:rPr>
              <w:ins w:id="187" w:author="Markel" w:date="2018-07-20T14:56:00Z"/>
              <w:rFonts w:eastAsiaTheme="minorEastAsia"/>
              <w:noProof/>
              <w:lang w:val="en-US"/>
            </w:rPr>
          </w:pPr>
          <w:ins w:id="188" w:author="Markel" w:date="2018-07-20T14:56:00Z">
            <w:r w:rsidRPr="0008310A">
              <w:rPr>
                <w:rStyle w:val="Hyperlink"/>
                <w:noProof/>
              </w:rPr>
              <w:fldChar w:fldCharType="begin"/>
            </w:r>
            <w:r w:rsidRPr="0008310A">
              <w:rPr>
                <w:rStyle w:val="Hyperlink"/>
                <w:noProof/>
              </w:rPr>
              <w:instrText xml:space="preserve"> </w:instrText>
            </w:r>
            <w:r>
              <w:rPr>
                <w:noProof/>
              </w:rPr>
              <w:instrText>HYPERLINK \l "_Toc519860723"</w:instrText>
            </w:r>
            <w:r w:rsidRPr="0008310A">
              <w:rPr>
                <w:rStyle w:val="Hyperlink"/>
                <w:noProof/>
              </w:rPr>
              <w:instrText xml:space="preserve"> </w:instrText>
            </w:r>
            <w:r w:rsidRPr="0008310A">
              <w:rPr>
                <w:rStyle w:val="Hyperlink"/>
                <w:noProof/>
              </w:rPr>
            </w:r>
            <w:r w:rsidRPr="0008310A">
              <w:rPr>
                <w:rStyle w:val="Hyperlink"/>
                <w:noProof/>
              </w:rPr>
              <w:fldChar w:fldCharType="separate"/>
            </w:r>
            <w:r w:rsidRPr="0008310A">
              <w:rPr>
                <w:rStyle w:val="Hyperlink"/>
                <w:rFonts w:ascii="Times New Roman" w:hAnsi="Times New Roman" w:cs="Times New Roman"/>
                <w:noProof/>
                <w:lang w:val="en-US"/>
              </w:rPr>
              <w:t>6.2.9</w:t>
            </w:r>
            <w:r>
              <w:rPr>
                <w:rFonts w:eastAsiaTheme="minorEastAsia"/>
                <w:noProof/>
                <w:lang w:val="en-US"/>
              </w:rPr>
              <w:tab/>
            </w:r>
            <w:r w:rsidRPr="0008310A">
              <w:rPr>
                <w:rStyle w:val="Hyperlink"/>
                <w:rFonts w:ascii="Times New Roman" w:hAnsi="Times New Roman" w:cs="Times New Roman"/>
                <w:noProof/>
                <w:lang w:val="en-US"/>
              </w:rPr>
              <w:t>Block object</w:t>
            </w:r>
            <w:r>
              <w:rPr>
                <w:noProof/>
                <w:webHidden/>
              </w:rPr>
              <w:tab/>
            </w:r>
            <w:r>
              <w:rPr>
                <w:noProof/>
                <w:webHidden/>
              </w:rPr>
              <w:fldChar w:fldCharType="begin"/>
            </w:r>
            <w:r>
              <w:rPr>
                <w:noProof/>
                <w:webHidden/>
              </w:rPr>
              <w:instrText xml:space="preserve"> PAGEREF _Toc519860723 \h </w:instrText>
            </w:r>
            <w:r>
              <w:rPr>
                <w:noProof/>
                <w:webHidden/>
              </w:rPr>
            </w:r>
            <w:r>
              <w:rPr>
                <w:noProof/>
                <w:webHidden/>
              </w:rPr>
              <w:fldChar w:fldCharType="separate"/>
            </w:r>
          </w:ins>
          <w:r w:rsidR="00AA72D3">
            <w:rPr>
              <w:noProof/>
              <w:webHidden/>
            </w:rPr>
            <w:t>31</w:t>
          </w:r>
          <w:ins w:id="189" w:author="Markel" w:date="2018-07-20T14:56:00Z">
            <w:r>
              <w:rPr>
                <w:noProof/>
                <w:webHidden/>
              </w:rPr>
              <w:fldChar w:fldCharType="end"/>
            </w:r>
            <w:r w:rsidRPr="0008310A">
              <w:rPr>
                <w:rStyle w:val="Hyperlink"/>
                <w:noProof/>
              </w:rPr>
              <w:fldChar w:fldCharType="end"/>
            </w:r>
          </w:ins>
        </w:p>
        <w:p w14:paraId="16B2CBBC" w14:textId="77777777" w:rsidR="00C42604" w:rsidRDefault="00C42604">
          <w:pPr>
            <w:pStyle w:val="TOC3"/>
            <w:tabs>
              <w:tab w:val="left" w:pos="1320"/>
              <w:tab w:val="right" w:leader="dot" w:pos="9016"/>
            </w:tabs>
            <w:rPr>
              <w:ins w:id="190" w:author="Markel" w:date="2018-07-20T14:56:00Z"/>
              <w:rFonts w:eastAsiaTheme="minorEastAsia"/>
              <w:noProof/>
              <w:lang w:val="en-US"/>
            </w:rPr>
          </w:pPr>
          <w:ins w:id="191" w:author="Markel" w:date="2018-07-20T14:56:00Z">
            <w:r w:rsidRPr="0008310A">
              <w:rPr>
                <w:rStyle w:val="Hyperlink"/>
                <w:noProof/>
              </w:rPr>
              <w:fldChar w:fldCharType="begin"/>
            </w:r>
            <w:r w:rsidRPr="0008310A">
              <w:rPr>
                <w:rStyle w:val="Hyperlink"/>
                <w:noProof/>
              </w:rPr>
              <w:instrText xml:space="preserve"> </w:instrText>
            </w:r>
            <w:r>
              <w:rPr>
                <w:noProof/>
              </w:rPr>
              <w:instrText>HYPERLINK \l "_Toc519860724"</w:instrText>
            </w:r>
            <w:r w:rsidRPr="0008310A">
              <w:rPr>
                <w:rStyle w:val="Hyperlink"/>
                <w:noProof/>
              </w:rPr>
              <w:instrText xml:space="preserve"> </w:instrText>
            </w:r>
            <w:r w:rsidRPr="0008310A">
              <w:rPr>
                <w:rStyle w:val="Hyperlink"/>
                <w:noProof/>
              </w:rPr>
            </w:r>
            <w:r w:rsidRPr="0008310A">
              <w:rPr>
                <w:rStyle w:val="Hyperlink"/>
                <w:noProof/>
              </w:rPr>
              <w:fldChar w:fldCharType="separate"/>
            </w:r>
            <w:r w:rsidRPr="0008310A">
              <w:rPr>
                <w:rStyle w:val="Hyperlink"/>
                <w:rFonts w:ascii="Times New Roman" w:hAnsi="Times New Roman" w:cs="Times New Roman"/>
                <w:noProof/>
                <w:lang w:val="en-US"/>
              </w:rPr>
              <w:t>6.2.10</w:t>
            </w:r>
            <w:r>
              <w:rPr>
                <w:rFonts w:eastAsiaTheme="minorEastAsia"/>
                <w:noProof/>
                <w:lang w:val="en-US"/>
              </w:rPr>
              <w:tab/>
            </w:r>
            <w:r w:rsidRPr="0008310A">
              <w:rPr>
                <w:rStyle w:val="Hyperlink"/>
                <w:rFonts w:ascii="Times New Roman" w:hAnsi="Times New Roman" w:cs="Times New Roman"/>
                <w:noProof/>
                <w:lang w:val="en-US"/>
              </w:rPr>
              <w:t>Lane object</w:t>
            </w:r>
            <w:r>
              <w:rPr>
                <w:noProof/>
                <w:webHidden/>
              </w:rPr>
              <w:tab/>
            </w:r>
            <w:r>
              <w:rPr>
                <w:noProof/>
                <w:webHidden/>
              </w:rPr>
              <w:fldChar w:fldCharType="begin"/>
            </w:r>
            <w:r>
              <w:rPr>
                <w:noProof/>
                <w:webHidden/>
              </w:rPr>
              <w:instrText xml:space="preserve"> PAGEREF _Toc519860724 \h </w:instrText>
            </w:r>
            <w:r>
              <w:rPr>
                <w:noProof/>
                <w:webHidden/>
              </w:rPr>
            </w:r>
            <w:r>
              <w:rPr>
                <w:noProof/>
                <w:webHidden/>
              </w:rPr>
              <w:fldChar w:fldCharType="separate"/>
            </w:r>
          </w:ins>
          <w:r w:rsidR="00AA72D3">
            <w:rPr>
              <w:noProof/>
              <w:webHidden/>
            </w:rPr>
            <w:t>33</w:t>
          </w:r>
          <w:ins w:id="192" w:author="Markel" w:date="2018-07-20T14:56:00Z">
            <w:r>
              <w:rPr>
                <w:noProof/>
                <w:webHidden/>
              </w:rPr>
              <w:fldChar w:fldCharType="end"/>
            </w:r>
            <w:r w:rsidRPr="0008310A">
              <w:rPr>
                <w:rStyle w:val="Hyperlink"/>
                <w:noProof/>
              </w:rPr>
              <w:fldChar w:fldCharType="end"/>
            </w:r>
          </w:ins>
        </w:p>
        <w:p w14:paraId="643EAF41" w14:textId="77777777" w:rsidR="00C42604" w:rsidRDefault="00C42604">
          <w:pPr>
            <w:pStyle w:val="TOC3"/>
            <w:tabs>
              <w:tab w:val="left" w:pos="1320"/>
              <w:tab w:val="right" w:leader="dot" w:pos="9016"/>
            </w:tabs>
            <w:rPr>
              <w:ins w:id="193" w:author="Markel" w:date="2018-07-20T14:56:00Z"/>
              <w:rFonts w:eastAsiaTheme="minorEastAsia"/>
              <w:noProof/>
              <w:lang w:val="en-US"/>
            </w:rPr>
          </w:pPr>
          <w:ins w:id="194" w:author="Markel" w:date="2018-07-20T14:56:00Z">
            <w:r w:rsidRPr="0008310A">
              <w:rPr>
                <w:rStyle w:val="Hyperlink"/>
                <w:noProof/>
              </w:rPr>
              <w:fldChar w:fldCharType="begin"/>
            </w:r>
            <w:r w:rsidRPr="0008310A">
              <w:rPr>
                <w:rStyle w:val="Hyperlink"/>
                <w:noProof/>
              </w:rPr>
              <w:instrText xml:space="preserve"> </w:instrText>
            </w:r>
            <w:r>
              <w:rPr>
                <w:noProof/>
              </w:rPr>
              <w:instrText>HYPERLINK \l "_Toc519860725"</w:instrText>
            </w:r>
            <w:r w:rsidRPr="0008310A">
              <w:rPr>
                <w:rStyle w:val="Hyperlink"/>
                <w:noProof/>
              </w:rPr>
              <w:instrText xml:space="preserve"> </w:instrText>
            </w:r>
            <w:r w:rsidRPr="0008310A">
              <w:rPr>
                <w:rStyle w:val="Hyperlink"/>
                <w:noProof/>
              </w:rPr>
            </w:r>
            <w:r w:rsidRPr="0008310A">
              <w:rPr>
                <w:rStyle w:val="Hyperlink"/>
                <w:noProof/>
              </w:rPr>
              <w:fldChar w:fldCharType="separate"/>
            </w:r>
            <w:r w:rsidRPr="0008310A">
              <w:rPr>
                <w:rStyle w:val="Hyperlink"/>
                <w:rFonts w:ascii="Times New Roman" w:hAnsi="Times New Roman" w:cs="Times New Roman"/>
                <w:noProof/>
                <w:lang w:val="en-US"/>
              </w:rPr>
              <w:t>6.2.11</w:t>
            </w:r>
            <w:r>
              <w:rPr>
                <w:rFonts w:eastAsiaTheme="minorEastAsia"/>
                <w:noProof/>
                <w:lang w:val="en-US"/>
              </w:rPr>
              <w:tab/>
            </w:r>
            <w:r w:rsidRPr="0008310A">
              <w:rPr>
                <w:rStyle w:val="Hyperlink"/>
                <w:rFonts w:ascii="Times New Roman" w:hAnsi="Times New Roman" w:cs="Times New Roman"/>
                <w:noProof/>
                <w:lang w:val="en-US"/>
              </w:rPr>
              <w:t>File object</w:t>
            </w:r>
            <w:r>
              <w:rPr>
                <w:noProof/>
                <w:webHidden/>
              </w:rPr>
              <w:tab/>
            </w:r>
            <w:r>
              <w:rPr>
                <w:noProof/>
                <w:webHidden/>
              </w:rPr>
              <w:fldChar w:fldCharType="begin"/>
            </w:r>
            <w:r>
              <w:rPr>
                <w:noProof/>
                <w:webHidden/>
              </w:rPr>
              <w:instrText xml:space="preserve"> PAGEREF _Toc519860725 \h </w:instrText>
            </w:r>
            <w:r>
              <w:rPr>
                <w:noProof/>
                <w:webHidden/>
              </w:rPr>
            </w:r>
            <w:r>
              <w:rPr>
                <w:noProof/>
                <w:webHidden/>
              </w:rPr>
              <w:fldChar w:fldCharType="separate"/>
            </w:r>
          </w:ins>
          <w:r w:rsidR="00AA72D3">
            <w:rPr>
              <w:noProof/>
              <w:webHidden/>
            </w:rPr>
            <w:t>34</w:t>
          </w:r>
          <w:ins w:id="195" w:author="Markel" w:date="2018-07-20T14:56:00Z">
            <w:r>
              <w:rPr>
                <w:noProof/>
                <w:webHidden/>
              </w:rPr>
              <w:fldChar w:fldCharType="end"/>
            </w:r>
            <w:r w:rsidRPr="0008310A">
              <w:rPr>
                <w:rStyle w:val="Hyperlink"/>
                <w:noProof/>
              </w:rPr>
              <w:fldChar w:fldCharType="end"/>
            </w:r>
          </w:ins>
        </w:p>
        <w:p w14:paraId="53D64726" w14:textId="77777777" w:rsidR="00C42604" w:rsidRDefault="00C42604">
          <w:pPr>
            <w:pStyle w:val="TOC3"/>
            <w:tabs>
              <w:tab w:val="left" w:pos="1320"/>
              <w:tab w:val="right" w:leader="dot" w:pos="9016"/>
            </w:tabs>
            <w:rPr>
              <w:ins w:id="196" w:author="Markel" w:date="2018-07-20T14:56:00Z"/>
              <w:rFonts w:eastAsiaTheme="minorEastAsia"/>
              <w:noProof/>
              <w:lang w:val="en-US"/>
            </w:rPr>
          </w:pPr>
          <w:ins w:id="197" w:author="Markel" w:date="2018-07-20T14:56:00Z">
            <w:r w:rsidRPr="0008310A">
              <w:rPr>
                <w:rStyle w:val="Hyperlink"/>
                <w:noProof/>
              </w:rPr>
              <w:fldChar w:fldCharType="begin"/>
            </w:r>
            <w:r w:rsidRPr="0008310A">
              <w:rPr>
                <w:rStyle w:val="Hyperlink"/>
                <w:noProof/>
              </w:rPr>
              <w:instrText xml:space="preserve"> </w:instrText>
            </w:r>
            <w:r>
              <w:rPr>
                <w:noProof/>
              </w:rPr>
              <w:instrText>HYPERLINK \l "_Toc519860726"</w:instrText>
            </w:r>
            <w:r w:rsidRPr="0008310A">
              <w:rPr>
                <w:rStyle w:val="Hyperlink"/>
                <w:noProof/>
              </w:rPr>
              <w:instrText xml:space="preserve"> </w:instrText>
            </w:r>
            <w:r w:rsidRPr="0008310A">
              <w:rPr>
                <w:rStyle w:val="Hyperlink"/>
                <w:noProof/>
              </w:rPr>
            </w:r>
            <w:r w:rsidRPr="0008310A">
              <w:rPr>
                <w:rStyle w:val="Hyperlink"/>
                <w:noProof/>
              </w:rPr>
              <w:fldChar w:fldCharType="separate"/>
            </w:r>
            <w:r w:rsidRPr="0008310A">
              <w:rPr>
                <w:rStyle w:val="Hyperlink"/>
                <w:rFonts w:ascii="Times New Roman" w:hAnsi="Times New Roman" w:cs="Times New Roman"/>
                <w:noProof/>
                <w:lang w:val="en-US"/>
              </w:rPr>
              <w:t>6.2.12</w:t>
            </w:r>
            <w:r>
              <w:rPr>
                <w:rFonts w:eastAsiaTheme="minorEastAsia"/>
                <w:noProof/>
                <w:lang w:val="en-US"/>
              </w:rPr>
              <w:tab/>
            </w:r>
            <w:r w:rsidRPr="0008310A">
              <w:rPr>
                <w:rStyle w:val="Hyperlink"/>
                <w:rFonts w:ascii="Times New Roman" w:hAnsi="Times New Roman" w:cs="Times New Roman"/>
                <w:noProof/>
                <w:lang w:val="en-US"/>
              </w:rPr>
              <w:t>FileSet object</w:t>
            </w:r>
            <w:r>
              <w:rPr>
                <w:noProof/>
                <w:webHidden/>
              </w:rPr>
              <w:tab/>
            </w:r>
            <w:r>
              <w:rPr>
                <w:noProof/>
                <w:webHidden/>
              </w:rPr>
              <w:fldChar w:fldCharType="begin"/>
            </w:r>
            <w:r>
              <w:rPr>
                <w:noProof/>
                <w:webHidden/>
              </w:rPr>
              <w:instrText xml:space="preserve"> PAGEREF _Toc519860726 \h </w:instrText>
            </w:r>
            <w:r>
              <w:rPr>
                <w:noProof/>
                <w:webHidden/>
              </w:rPr>
            </w:r>
            <w:r>
              <w:rPr>
                <w:noProof/>
                <w:webHidden/>
              </w:rPr>
              <w:fldChar w:fldCharType="separate"/>
            </w:r>
          </w:ins>
          <w:r w:rsidR="00AA72D3">
            <w:rPr>
              <w:noProof/>
              <w:webHidden/>
            </w:rPr>
            <w:t>36</w:t>
          </w:r>
          <w:ins w:id="198" w:author="Markel" w:date="2018-07-20T14:56:00Z">
            <w:r>
              <w:rPr>
                <w:noProof/>
                <w:webHidden/>
              </w:rPr>
              <w:fldChar w:fldCharType="end"/>
            </w:r>
            <w:r w:rsidRPr="0008310A">
              <w:rPr>
                <w:rStyle w:val="Hyperlink"/>
                <w:noProof/>
              </w:rPr>
              <w:fldChar w:fldCharType="end"/>
            </w:r>
          </w:ins>
        </w:p>
        <w:p w14:paraId="5E746447" w14:textId="77777777" w:rsidR="00C42604" w:rsidRDefault="00C42604">
          <w:pPr>
            <w:pStyle w:val="TOC2"/>
            <w:tabs>
              <w:tab w:val="left" w:pos="880"/>
              <w:tab w:val="right" w:leader="dot" w:pos="9016"/>
            </w:tabs>
            <w:rPr>
              <w:ins w:id="199" w:author="Markel" w:date="2018-07-20T14:56:00Z"/>
              <w:rFonts w:eastAsiaTheme="minorEastAsia"/>
              <w:noProof/>
              <w:lang w:val="en-US"/>
            </w:rPr>
          </w:pPr>
          <w:ins w:id="200" w:author="Markel" w:date="2018-07-20T14:56:00Z">
            <w:r w:rsidRPr="0008310A">
              <w:rPr>
                <w:rStyle w:val="Hyperlink"/>
                <w:noProof/>
              </w:rPr>
              <w:fldChar w:fldCharType="begin"/>
            </w:r>
            <w:r w:rsidRPr="0008310A">
              <w:rPr>
                <w:rStyle w:val="Hyperlink"/>
                <w:noProof/>
              </w:rPr>
              <w:instrText xml:space="preserve"> </w:instrText>
            </w:r>
            <w:r>
              <w:rPr>
                <w:noProof/>
              </w:rPr>
              <w:instrText>HYPERLINK \l "_Toc519860727"</w:instrText>
            </w:r>
            <w:r w:rsidRPr="0008310A">
              <w:rPr>
                <w:rStyle w:val="Hyperlink"/>
                <w:noProof/>
              </w:rPr>
              <w:instrText xml:space="preserve"> </w:instrText>
            </w:r>
            <w:r w:rsidRPr="0008310A">
              <w:rPr>
                <w:rStyle w:val="Hyperlink"/>
                <w:noProof/>
              </w:rPr>
            </w:r>
            <w:r w:rsidRPr="0008310A">
              <w:rPr>
                <w:rStyle w:val="Hyperlink"/>
                <w:noProof/>
              </w:rPr>
              <w:fldChar w:fldCharType="separate"/>
            </w:r>
            <w:r w:rsidRPr="0008310A">
              <w:rPr>
                <w:rStyle w:val="Hyperlink"/>
                <w:rFonts w:ascii="Times New Roman" w:hAnsi="Times New Roman" w:cs="Times New Roman"/>
                <w:noProof/>
                <w:lang w:val="en-US"/>
              </w:rPr>
              <w:t>6.3</w:t>
            </w:r>
            <w:r>
              <w:rPr>
                <w:rFonts w:eastAsiaTheme="minorEastAsia"/>
                <w:noProof/>
                <w:lang w:val="en-US"/>
              </w:rPr>
              <w:tab/>
            </w:r>
            <w:r w:rsidRPr="0008310A">
              <w:rPr>
                <w:rStyle w:val="Hyperlink"/>
                <w:rFonts w:ascii="Times New Roman" w:hAnsi="Times New Roman" w:cs="Times New Roman"/>
                <w:noProof/>
                <w:lang w:val="en-US"/>
              </w:rPr>
              <w:t>Foundation Classes</w:t>
            </w:r>
            <w:r>
              <w:rPr>
                <w:noProof/>
                <w:webHidden/>
              </w:rPr>
              <w:tab/>
            </w:r>
            <w:r>
              <w:rPr>
                <w:noProof/>
                <w:webHidden/>
              </w:rPr>
              <w:fldChar w:fldCharType="begin"/>
            </w:r>
            <w:r>
              <w:rPr>
                <w:noProof/>
                <w:webHidden/>
              </w:rPr>
              <w:instrText xml:space="preserve"> PAGEREF _Toc519860727 \h </w:instrText>
            </w:r>
            <w:r>
              <w:rPr>
                <w:noProof/>
                <w:webHidden/>
              </w:rPr>
            </w:r>
            <w:r>
              <w:rPr>
                <w:noProof/>
                <w:webHidden/>
              </w:rPr>
              <w:fldChar w:fldCharType="separate"/>
            </w:r>
          </w:ins>
          <w:r w:rsidR="00AA72D3">
            <w:rPr>
              <w:noProof/>
              <w:webHidden/>
            </w:rPr>
            <w:t>37</w:t>
          </w:r>
          <w:ins w:id="201" w:author="Markel" w:date="2018-07-20T14:56:00Z">
            <w:r>
              <w:rPr>
                <w:noProof/>
                <w:webHidden/>
              </w:rPr>
              <w:fldChar w:fldCharType="end"/>
            </w:r>
            <w:r w:rsidRPr="0008310A">
              <w:rPr>
                <w:rStyle w:val="Hyperlink"/>
                <w:noProof/>
              </w:rPr>
              <w:fldChar w:fldCharType="end"/>
            </w:r>
          </w:ins>
        </w:p>
        <w:p w14:paraId="3237F214" w14:textId="77777777" w:rsidR="00C42604" w:rsidRDefault="00C42604">
          <w:pPr>
            <w:pStyle w:val="TOC3"/>
            <w:tabs>
              <w:tab w:val="left" w:pos="1320"/>
              <w:tab w:val="right" w:leader="dot" w:pos="9016"/>
            </w:tabs>
            <w:rPr>
              <w:ins w:id="202" w:author="Markel" w:date="2018-07-20T14:56:00Z"/>
              <w:rFonts w:eastAsiaTheme="minorEastAsia"/>
              <w:noProof/>
              <w:lang w:val="en-US"/>
            </w:rPr>
          </w:pPr>
          <w:ins w:id="203" w:author="Markel" w:date="2018-07-20T14:56:00Z">
            <w:r w:rsidRPr="0008310A">
              <w:rPr>
                <w:rStyle w:val="Hyperlink"/>
                <w:noProof/>
              </w:rPr>
              <w:fldChar w:fldCharType="begin"/>
            </w:r>
            <w:r w:rsidRPr="0008310A">
              <w:rPr>
                <w:rStyle w:val="Hyperlink"/>
                <w:noProof/>
              </w:rPr>
              <w:instrText xml:space="preserve"> </w:instrText>
            </w:r>
            <w:r>
              <w:rPr>
                <w:noProof/>
              </w:rPr>
              <w:instrText>HYPERLINK \l "_Toc519860728"</w:instrText>
            </w:r>
            <w:r w:rsidRPr="0008310A">
              <w:rPr>
                <w:rStyle w:val="Hyperlink"/>
                <w:noProof/>
              </w:rPr>
              <w:instrText xml:space="preserve"> </w:instrText>
            </w:r>
            <w:r w:rsidRPr="0008310A">
              <w:rPr>
                <w:rStyle w:val="Hyperlink"/>
                <w:noProof/>
              </w:rPr>
            </w:r>
            <w:r w:rsidRPr="0008310A">
              <w:rPr>
                <w:rStyle w:val="Hyperlink"/>
                <w:noProof/>
              </w:rPr>
              <w:fldChar w:fldCharType="separate"/>
            </w:r>
            <w:r w:rsidRPr="0008310A">
              <w:rPr>
                <w:rStyle w:val="Hyperlink"/>
                <w:rFonts w:ascii="Times New Roman" w:hAnsi="Times New Roman" w:cs="Times New Roman"/>
                <w:noProof/>
                <w:lang w:val="en-US"/>
              </w:rPr>
              <w:t>6.3.1</w:t>
            </w:r>
            <w:r>
              <w:rPr>
                <w:rFonts w:eastAsiaTheme="minorEastAsia"/>
                <w:noProof/>
                <w:lang w:val="en-US"/>
              </w:rPr>
              <w:tab/>
            </w:r>
            <w:r w:rsidRPr="0008310A">
              <w:rPr>
                <w:rStyle w:val="Hyperlink"/>
                <w:rFonts w:ascii="Times New Roman" w:hAnsi="Times New Roman" w:cs="Times New Roman"/>
                <w:noProof/>
                <w:lang w:val="en-US"/>
              </w:rPr>
              <w:t>URI</w:t>
            </w:r>
            <w:r>
              <w:rPr>
                <w:noProof/>
                <w:webHidden/>
              </w:rPr>
              <w:tab/>
            </w:r>
            <w:r>
              <w:rPr>
                <w:noProof/>
                <w:webHidden/>
              </w:rPr>
              <w:fldChar w:fldCharType="begin"/>
            </w:r>
            <w:r>
              <w:rPr>
                <w:noProof/>
                <w:webHidden/>
              </w:rPr>
              <w:instrText xml:space="preserve"> PAGEREF _Toc519860728 \h </w:instrText>
            </w:r>
            <w:r>
              <w:rPr>
                <w:noProof/>
                <w:webHidden/>
              </w:rPr>
            </w:r>
            <w:r>
              <w:rPr>
                <w:noProof/>
                <w:webHidden/>
              </w:rPr>
              <w:fldChar w:fldCharType="separate"/>
            </w:r>
          </w:ins>
          <w:r w:rsidR="00AA72D3">
            <w:rPr>
              <w:noProof/>
              <w:webHidden/>
            </w:rPr>
            <w:t>37</w:t>
          </w:r>
          <w:ins w:id="204" w:author="Markel" w:date="2018-07-20T14:56:00Z">
            <w:r>
              <w:rPr>
                <w:noProof/>
                <w:webHidden/>
              </w:rPr>
              <w:fldChar w:fldCharType="end"/>
            </w:r>
            <w:r w:rsidRPr="0008310A">
              <w:rPr>
                <w:rStyle w:val="Hyperlink"/>
                <w:noProof/>
              </w:rPr>
              <w:fldChar w:fldCharType="end"/>
            </w:r>
          </w:ins>
        </w:p>
        <w:p w14:paraId="274EAD87" w14:textId="77777777" w:rsidR="00C42604" w:rsidRDefault="00C42604">
          <w:pPr>
            <w:pStyle w:val="TOC3"/>
            <w:tabs>
              <w:tab w:val="left" w:pos="1320"/>
              <w:tab w:val="right" w:leader="dot" w:pos="9016"/>
            </w:tabs>
            <w:rPr>
              <w:ins w:id="205" w:author="Markel" w:date="2018-07-20T14:56:00Z"/>
              <w:rFonts w:eastAsiaTheme="minorEastAsia"/>
              <w:noProof/>
              <w:lang w:val="en-US"/>
            </w:rPr>
          </w:pPr>
          <w:ins w:id="206" w:author="Markel" w:date="2018-07-20T14:56:00Z">
            <w:r w:rsidRPr="0008310A">
              <w:rPr>
                <w:rStyle w:val="Hyperlink"/>
                <w:noProof/>
              </w:rPr>
              <w:fldChar w:fldCharType="begin"/>
            </w:r>
            <w:r w:rsidRPr="0008310A">
              <w:rPr>
                <w:rStyle w:val="Hyperlink"/>
                <w:noProof/>
              </w:rPr>
              <w:instrText xml:space="preserve"> </w:instrText>
            </w:r>
            <w:r>
              <w:rPr>
                <w:noProof/>
              </w:rPr>
              <w:instrText>HYPERLINK \l "_Toc519860729"</w:instrText>
            </w:r>
            <w:r w:rsidRPr="0008310A">
              <w:rPr>
                <w:rStyle w:val="Hyperlink"/>
                <w:noProof/>
              </w:rPr>
              <w:instrText xml:space="preserve"> </w:instrText>
            </w:r>
            <w:r w:rsidRPr="0008310A">
              <w:rPr>
                <w:rStyle w:val="Hyperlink"/>
                <w:noProof/>
              </w:rPr>
            </w:r>
            <w:r w:rsidRPr="0008310A">
              <w:rPr>
                <w:rStyle w:val="Hyperlink"/>
                <w:noProof/>
              </w:rPr>
              <w:fldChar w:fldCharType="separate"/>
            </w:r>
            <w:r w:rsidRPr="0008310A">
              <w:rPr>
                <w:rStyle w:val="Hyperlink"/>
                <w:rFonts w:ascii="Times New Roman" w:hAnsi="Times New Roman" w:cs="Times New Roman"/>
                <w:noProof/>
                <w:lang w:val="en-US"/>
              </w:rPr>
              <w:t>6.3.2</w:t>
            </w:r>
            <w:r>
              <w:rPr>
                <w:rFonts w:eastAsiaTheme="minorEastAsia"/>
                <w:noProof/>
                <w:lang w:val="en-US"/>
              </w:rPr>
              <w:tab/>
            </w:r>
            <w:r w:rsidRPr="0008310A">
              <w:rPr>
                <w:rStyle w:val="Hyperlink"/>
                <w:rFonts w:ascii="Times New Roman" w:hAnsi="Times New Roman" w:cs="Times New Roman"/>
                <w:noProof/>
                <w:lang w:val="en-US"/>
              </w:rPr>
              <w:t>DateTime</w:t>
            </w:r>
            <w:r>
              <w:rPr>
                <w:noProof/>
                <w:webHidden/>
              </w:rPr>
              <w:tab/>
            </w:r>
            <w:r>
              <w:rPr>
                <w:noProof/>
                <w:webHidden/>
              </w:rPr>
              <w:fldChar w:fldCharType="begin"/>
            </w:r>
            <w:r>
              <w:rPr>
                <w:noProof/>
                <w:webHidden/>
              </w:rPr>
              <w:instrText xml:space="preserve"> PAGEREF _Toc519860729 \h </w:instrText>
            </w:r>
            <w:r>
              <w:rPr>
                <w:noProof/>
                <w:webHidden/>
              </w:rPr>
            </w:r>
            <w:r>
              <w:rPr>
                <w:noProof/>
                <w:webHidden/>
              </w:rPr>
              <w:fldChar w:fldCharType="separate"/>
            </w:r>
          </w:ins>
          <w:r w:rsidR="00AA72D3">
            <w:rPr>
              <w:noProof/>
              <w:webHidden/>
            </w:rPr>
            <w:t>37</w:t>
          </w:r>
          <w:ins w:id="207" w:author="Markel" w:date="2018-07-20T14:56:00Z">
            <w:r>
              <w:rPr>
                <w:noProof/>
                <w:webHidden/>
              </w:rPr>
              <w:fldChar w:fldCharType="end"/>
            </w:r>
            <w:r w:rsidRPr="0008310A">
              <w:rPr>
                <w:rStyle w:val="Hyperlink"/>
                <w:noProof/>
              </w:rPr>
              <w:fldChar w:fldCharType="end"/>
            </w:r>
          </w:ins>
        </w:p>
        <w:p w14:paraId="1063D9BB" w14:textId="77777777" w:rsidR="00C42604" w:rsidRDefault="00C42604">
          <w:pPr>
            <w:pStyle w:val="TOC3"/>
            <w:tabs>
              <w:tab w:val="left" w:pos="1320"/>
              <w:tab w:val="right" w:leader="dot" w:pos="9016"/>
            </w:tabs>
            <w:rPr>
              <w:ins w:id="208" w:author="Markel" w:date="2018-07-20T14:56:00Z"/>
              <w:rFonts w:eastAsiaTheme="minorEastAsia"/>
              <w:noProof/>
              <w:lang w:val="en-US"/>
            </w:rPr>
          </w:pPr>
          <w:ins w:id="209" w:author="Markel" w:date="2018-07-20T14:56:00Z">
            <w:r w:rsidRPr="0008310A">
              <w:rPr>
                <w:rStyle w:val="Hyperlink"/>
                <w:noProof/>
              </w:rPr>
              <w:fldChar w:fldCharType="begin"/>
            </w:r>
            <w:r w:rsidRPr="0008310A">
              <w:rPr>
                <w:rStyle w:val="Hyperlink"/>
                <w:noProof/>
              </w:rPr>
              <w:instrText xml:space="preserve"> </w:instrText>
            </w:r>
            <w:r>
              <w:rPr>
                <w:noProof/>
              </w:rPr>
              <w:instrText>HYPERLINK \l "_Toc519860730"</w:instrText>
            </w:r>
            <w:r w:rsidRPr="0008310A">
              <w:rPr>
                <w:rStyle w:val="Hyperlink"/>
                <w:noProof/>
              </w:rPr>
              <w:instrText xml:space="preserve"> </w:instrText>
            </w:r>
            <w:r w:rsidRPr="0008310A">
              <w:rPr>
                <w:rStyle w:val="Hyperlink"/>
                <w:noProof/>
              </w:rPr>
            </w:r>
            <w:r w:rsidRPr="0008310A">
              <w:rPr>
                <w:rStyle w:val="Hyperlink"/>
                <w:noProof/>
              </w:rPr>
              <w:fldChar w:fldCharType="separate"/>
            </w:r>
            <w:r w:rsidRPr="0008310A">
              <w:rPr>
                <w:rStyle w:val="Hyperlink"/>
                <w:rFonts w:ascii="Times New Roman" w:hAnsi="Times New Roman" w:cs="Times New Roman"/>
                <w:noProof/>
                <w:lang w:val="en-US"/>
              </w:rPr>
              <w:t>6.3.3</w:t>
            </w:r>
            <w:r>
              <w:rPr>
                <w:rFonts w:eastAsiaTheme="minorEastAsia"/>
                <w:noProof/>
                <w:lang w:val="en-US"/>
              </w:rPr>
              <w:tab/>
            </w:r>
            <w:r w:rsidRPr="0008310A">
              <w:rPr>
                <w:rStyle w:val="Hyperlink"/>
                <w:rFonts w:ascii="Times New Roman" w:hAnsi="Times New Roman" w:cs="Times New Roman"/>
                <w:noProof/>
                <w:lang w:val="en-US"/>
              </w:rPr>
              <w:t>Frequency</w:t>
            </w:r>
            <w:r>
              <w:rPr>
                <w:noProof/>
                <w:webHidden/>
              </w:rPr>
              <w:tab/>
            </w:r>
            <w:r>
              <w:rPr>
                <w:noProof/>
                <w:webHidden/>
              </w:rPr>
              <w:fldChar w:fldCharType="begin"/>
            </w:r>
            <w:r>
              <w:rPr>
                <w:noProof/>
                <w:webHidden/>
              </w:rPr>
              <w:instrText xml:space="preserve"> PAGEREF _Toc519860730 \h </w:instrText>
            </w:r>
            <w:r>
              <w:rPr>
                <w:noProof/>
                <w:webHidden/>
              </w:rPr>
            </w:r>
            <w:r>
              <w:rPr>
                <w:noProof/>
                <w:webHidden/>
              </w:rPr>
              <w:fldChar w:fldCharType="separate"/>
            </w:r>
          </w:ins>
          <w:r w:rsidR="00AA72D3">
            <w:rPr>
              <w:noProof/>
              <w:webHidden/>
            </w:rPr>
            <w:t>37</w:t>
          </w:r>
          <w:ins w:id="210" w:author="Markel" w:date="2018-07-20T14:56:00Z">
            <w:r>
              <w:rPr>
                <w:noProof/>
                <w:webHidden/>
              </w:rPr>
              <w:fldChar w:fldCharType="end"/>
            </w:r>
            <w:r w:rsidRPr="0008310A">
              <w:rPr>
                <w:rStyle w:val="Hyperlink"/>
                <w:noProof/>
              </w:rPr>
              <w:fldChar w:fldCharType="end"/>
            </w:r>
          </w:ins>
        </w:p>
        <w:p w14:paraId="61A48B8F" w14:textId="77777777" w:rsidR="00C42604" w:rsidRDefault="00C42604">
          <w:pPr>
            <w:pStyle w:val="TOC3"/>
            <w:tabs>
              <w:tab w:val="left" w:pos="1320"/>
              <w:tab w:val="right" w:leader="dot" w:pos="9016"/>
            </w:tabs>
            <w:rPr>
              <w:ins w:id="211" w:author="Markel" w:date="2018-07-20T14:56:00Z"/>
              <w:rFonts w:eastAsiaTheme="minorEastAsia"/>
              <w:noProof/>
              <w:lang w:val="en-US"/>
            </w:rPr>
          </w:pPr>
          <w:ins w:id="212" w:author="Markel" w:date="2018-07-20T14:56:00Z">
            <w:r w:rsidRPr="0008310A">
              <w:rPr>
                <w:rStyle w:val="Hyperlink"/>
                <w:noProof/>
              </w:rPr>
              <w:fldChar w:fldCharType="begin"/>
            </w:r>
            <w:r w:rsidRPr="0008310A">
              <w:rPr>
                <w:rStyle w:val="Hyperlink"/>
                <w:noProof/>
              </w:rPr>
              <w:instrText xml:space="preserve"> </w:instrText>
            </w:r>
            <w:r>
              <w:rPr>
                <w:noProof/>
              </w:rPr>
              <w:instrText>HYPERLINK \l "_Toc519860731"</w:instrText>
            </w:r>
            <w:r w:rsidRPr="0008310A">
              <w:rPr>
                <w:rStyle w:val="Hyperlink"/>
                <w:noProof/>
              </w:rPr>
              <w:instrText xml:space="preserve"> </w:instrText>
            </w:r>
            <w:r w:rsidRPr="0008310A">
              <w:rPr>
                <w:rStyle w:val="Hyperlink"/>
                <w:noProof/>
              </w:rPr>
            </w:r>
            <w:r w:rsidRPr="0008310A">
              <w:rPr>
                <w:rStyle w:val="Hyperlink"/>
                <w:noProof/>
              </w:rPr>
              <w:fldChar w:fldCharType="separate"/>
            </w:r>
            <w:r w:rsidRPr="0008310A">
              <w:rPr>
                <w:rStyle w:val="Hyperlink"/>
                <w:rFonts w:ascii="Times New Roman" w:hAnsi="Times New Roman" w:cs="Times New Roman"/>
                <w:noProof/>
                <w:lang w:val="en-US"/>
              </w:rPr>
              <w:t>6.3.4</w:t>
            </w:r>
            <w:r>
              <w:rPr>
                <w:rFonts w:eastAsiaTheme="minorEastAsia"/>
                <w:noProof/>
                <w:lang w:val="en-US"/>
              </w:rPr>
              <w:tab/>
            </w:r>
            <w:r w:rsidRPr="0008310A">
              <w:rPr>
                <w:rStyle w:val="Hyperlink"/>
                <w:rFonts w:ascii="Times New Roman" w:hAnsi="Times New Roman" w:cs="Times New Roman"/>
                <w:noProof/>
                <w:lang w:val="en-US"/>
              </w:rPr>
              <w:t>Duration</w:t>
            </w:r>
            <w:r>
              <w:rPr>
                <w:noProof/>
                <w:webHidden/>
              </w:rPr>
              <w:tab/>
            </w:r>
            <w:r>
              <w:rPr>
                <w:noProof/>
                <w:webHidden/>
              </w:rPr>
              <w:fldChar w:fldCharType="begin"/>
            </w:r>
            <w:r>
              <w:rPr>
                <w:noProof/>
                <w:webHidden/>
              </w:rPr>
              <w:instrText xml:space="preserve"> PAGEREF _Toc519860731 \h </w:instrText>
            </w:r>
            <w:r>
              <w:rPr>
                <w:noProof/>
                <w:webHidden/>
              </w:rPr>
            </w:r>
            <w:r>
              <w:rPr>
                <w:noProof/>
                <w:webHidden/>
              </w:rPr>
              <w:fldChar w:fldCharType="separate"/>
            </w:r>
          </w:ins>
          <w:r w:rsidR="00AA72D3">
            <w:rPr>
              <w:noProof/>
              <w:webHidden/>
            </w:rPr>
            <w:t>37</w:t>
          </w:r>
          <w:ins w:id="213" w:author="Markel" w:date="2018-07-20T14:56:00Z">
            <w:r>
              <w:rPr>
                <w:noProof/>
                <w:webHidden/>
              </w:rPr>
              <w:fldChar w:fldCharType="end"/>
            </w:r>
            <w:r w:rsidRPr="0008310A">
              <w:rPr>
                <w:rStyle w:val="Hyperlink"/>
                <w:noProof/>
              </w:rPr>
              <w:fldChar w:fldCharType="end"/>
            </w:r>
          </w:ins>
        </w:p>
        <w:p w14:paraId="008AE8BC" w14:textId="77777777" w:rsidR="00C42604" w:rsidRDefault="00C42604">
          <w:pPr>
            <w:pStyle w:val="TOC3"/>
            <w:tabs>
              <w:tab w:val="left" w:pos="1320"/>
              <w:tab w:val="right" w:leader="dot" w:pos="9016"/>
            </w:tabs>
            <w:rPr>
              <w:ins w:id="214" w:author="Markel" w:date="2018-07-20T14:56:00Z"/>
              <w:rFonts w:eastAsiaTheme="minorEastAsia"/>
              <w:noProof/>
              <w:lang w:val="en-US"/>
            </w:rPr>
          </w:pPr>
          <w:ins w:id="215" w:author="Markel" w:date="2018-07-20T14:56:00Z">
            <w:r w:rsidRPr="0008310A">
              <w:rPr>
                <w:rStyle w:val="Hyperlink"/>
                <w:noProof/>
              </w:rPr>
              <w:fldChar w:fldCharType="begin"/>
            </w:r>
            <w:r w:rsidRPr="0008310A">
              <w:rPr>
                <w:rStyle w:val="Hyperlink"/>
                <w:noProof/>
              </w:rPr>
              <w:instrText xml:space="preserve"> </w:instrText>
            </w:r>
            <w:r>
              <w:rPr>
                <w:noProof/>
              </w:rPr>
              <w:instrText>HYPERLINK \l "_Toc519860732"</w:instrText>
            </w:r>
            <w:r w:rsidRPr="0008310A">
              <w:rPr>
                <w:rStyle w:val="Hyperlink"/>
                <w:noProof/>
              </w:rPr>
              <w:instrText xml:space="preserve"> </w:instrText>
            </w:r>
            <w:r w:rsidRPr="0008310A">
              <w:rPr>
                <w:rStyle w:val="Hyperlink"/>
                <w:noProof/>
              </w:rPr>
            </w:r>
            <w:r w:rsidRPr="0008310A">
              <w:rPr>
                <w:rStyle w:val="Hyperlink"/>
                <w:noProof/>
              </w:rPr>
              <w:fldChar w:fldCharType="separate"/>
            </w:r>
            <w:r w:rsidRPr="0008310A">
              <w:rPr>
                <w:rStyle w:val="Hyperlink"/>
                <w:rFonts w:ascii="Times New Roman" w:hAnsi="Times New Roman" w:cs="Times New Roman"/>
                <w:noProof/>
                <w:lang w:val="en-US"/>
              </w:rPr>
              <w:t>6.3.5</w:t>
            </w:r>
            <w:r>
              <w:rPr>
                <w:rFonts w:eastAsiaTheme="minorEastAsia"/>
                <w:noProof/>
                <w:lang w:val="en-US"/>
              </w:rPr>
              <w:tab/>
            </w:r>
            <w:r w:rsidRPr="0008310A">
              <w:rPr>
                <w:rStyle w:val="Hyperlink"/>
                <w:rFonts w:ascii="Times New Roman" w:hAnsi="Times New Roman" w:cs="Times New Roman"/>
                <w:noProof/>
                <w:lang w:val="en-US"/>
              </w:rPr>
              <w:t>Position</w:t>
            </w:r>
            <w:r>
              <w:rPr>
                <w:noProof/>
                <w:webHidden/>
              </w:rPr>
              <w:tab/>
            </w:r>
            <w:r>
              <w:rPr>
                <w:noProof/>
                <w:webHidden/>
              </w:rPr>
              <w:fldChar w:fldCharType="begin"/>
            </w:r>
            <w:r>
              <w:rPr>
                <w:noProof/>
                <w:webHidden/>
              </w:rPr>
              <w:instrText xml:space="preserve"> PAGEREF _Toc519860732 \h </w:instrText>
            </w:r>
            <w:r>
              <w:rPr>
                <w:noProof/>
                <w:webHidden/>
              </w:rPr>
            </w:r>
            <w:r>
              <w:rPr>
                <w:noProof/>
                <w:webHidden/>
              </w:rPr>
              <w:fldChar w:fldCharType="separate"/>
            </w:r>
          </w:ins>
          <w:r w:rsidR="00AA72D3">
            <w:rPr>
              <w:noProof/>
              <w:webHidden/>
            </w:rPr>
            <w:t>38</w:t>
          </w:r>
          <w:ins w:id="216" w:author="Markel" w:date="2018-07-20T14:56:00Z">
            <w:r>
              <w:rPr>
                <w:noProof/>
                <w:webHidden/>
              </w:rPr>
              <w:fldChar w:fldCharType="end"/>
            </w:r>
            <w:r w:rsidRPr="0008310A">
              <w:rPr>
                <w:rStyle w:val="Hyperlink"/>
                <w:noProof/>
              </w:rPr>
              <w:fldChar w:fldCharType="end"/>
            </w:r>
          </w:ins>
        </w:p>
        <w:p w14:paraId="6C0F2A78" w14:textId="77777777" w:rsidR="00C42604" w:rsidRDefault="00C42604">
          <w:pPr>
            <w:pStyle w:val="TOC3"/>
            <w:tabs>
              <w:tab w:val="left" w:pos="1320"/>
              <w:tab w:val="right" w:leader="dot" w:pos="9016"/>
            </w:tabs>
            <w:rPr>
              <w:ins w:id="217" w:author="Markel" w:date="2018-07-20T14:56:00Z"/>
              <w:rFonts w:eastAsiaTheme="minorEastAsia"/>
              <w:noProof/>
              <w:lang w:val="en-US"/>
            </w:rPr>
          </w:pPr>
          <w:ins w:id="218" w:author="Markel" w:date="2018-07-20T14:56:00Z">
            <w:r w:rsidRPr="0008310A">
              <w:rPr>
                <w:rStyle w:val="Hyperlink"/>
                <w:noProof/>
              </w:rPr>
              <w:fldChar w:fldCharType="begin"/>
            </w:r>
            <w:r w:rsidRPr="0008310A">
              <w:rPr>
                <w:rStyle w:val="Hyperlink"/>
                <w:noProof/>
              </w:rPr>
              <w:instrText xml:space="preserve"> </w:instrText>
            </w:r>
            <w:r>
              <w:rPr>
                <w:noProof/>
              </w:rPr>
              <w:instrText>HYPERLINK \l "_Toc519860733"</w:instrText>
            </w:r>
            <w:r w:rsidRPr="0008310A">
              <w:rPr>
                <w:rStyle w:val="Hyperlink"/>
                <w:noProof/>
              </w:rPr>
              <w:instrText xml:space="preserve"> </w:instrText>
            </w:r>
            <w:r w:rsidRPr="0008310A">
              <w:rPr>
                <w:rStyle w:val="Hyperlink"/>
                <w:noProof/>
              </w:rPr>
            </w:r>
            <w:r w:rsidRPr="0008310A">
              <w:rPr>
                <w:rStyle w:val="Hyperlink"/>
                <w:noProof/>
              </w:rPr>
              <w:fldChar w:fldCharType="separate"/>
            </w:r>
            <w:r w:rsidRPr="0008310A">
              <w:rPr>
                <w:rStyle w:val="Hyperlink"/>
                <w:rFonts w:ascii="Times New Roman" w:hAnsi="Times New Roman" w:cs="Times New Roman"/>
                <w:noProof/>
                <w:lang w:val="en-US"/>
              </w:rPr>
              <w:t>6.3.6</w:t>
            </w:r>
            <w:r>
              <w:rPr>
                <w:rFonts w:eastAsiaTheme="minorEastAsia"/>
                <w:noProof/>
                <w:lang w:val="en-US"/>
              </w:rPr>
              <w:tab/>
            </w:r>
            <w:r w:rsidRPr="0008310A">
              <w:rPr>
                <w:rStyle w:val="Hyperlink"/>
                <w:rFonts w:ascii="Times New Roman" w:hAnsi="Times New Roman" w:cs="Times New Roman"/>
                <w:noProof/>
                <w:lang w:val="en-US"/>
              </w:rPr>
              <w:t>Origin</w:t>
            </w:r>
            <w:r>
              <w:rPr>
                <w:noProof/>
                <w:webHidden/>
              </w:rPr>
              <w:tab/>
            </w:r>
            <w:r>
              <w:rPr>
                <w:noProof/>
                <w:webHidden/>
              </w:rPr>
              <w:fldChar w:fldCharType="begin"/>
            </w:r>
            <w:r>
              <w:rPr>
                <w:noProof/>
                <w:webHidden/>
              </w:rPr>
              <w:instrText xml:space="preserve"> PAGEREF _Toc519860733 \h </w:instrText>
            </w:r>
            <w:r>
              <w:rPr>
                <w:noProof/>
                <w:webHidden/>
              </w:rPr>
            </w:r>
            <w:r>
              <w:rPr>
                <w:noProof/>
                <w:webHidden/>
              </w:rPr>
              <w:fldChar w:fldCharType="separate"/>
            </w:r>
          </w:ins>
          <w:r w:rsidR="00AA72D3">
            <w:rPr>
              <w:noProof/>
              <w:webHidden/>
            </w:rPr>
            <w:t>38</w:t>
          </w:r>
          <w:ins w:id="219" w:author="Markel" w:date="2018-07-20T14:56:00Z">
            <w:r>
              <w:rPr>
                <w:noProof/>
                <w:webHidden/>
              </w:rPr>
              <w:fldChar w:fldCharType="end"/>
            </w:r>
            <w:r w:rsidRPr="0008310A">
              <w:rPr>
                <w:rStyle w:val="Hyperlink"/>
                <w:noProof/>
              </w:rPr>
              <w:fldChar w:fldCharType="end"/>
            </w:r>
          </w:ins>
        </w:p>
        <w:p w14:paraId="1CDD23F3" w14:textId="77777777" w:rsidR="00C42604" w:rsidRDefault="00C42604">
          <w:pPr>
            <w:pStyle w:val="TOC3"/>
            <w:tabs>
              <w:tab w:val="left" w:pos="1320"/>
              <w:tab w:val="right" w:leader="dot" w:pos="9016"/>
            </w:tabs>
            <w:rPr>
              <w:ins w:id="220" w:author="Markel" w:date="2018-07-20T14:56:00Z"/>
              <w:rFonts w:eastAsiaTheme="minorEastAsia"/>
              <w:noProof/>
              <w:lang w:val="en-US"/>
            </w:rPr>
          </w:pPr>
          <w:ins w:id="221" w:author="Markel" w:date="2018-07-20T14:56:00Z">
            <w:r w:rsidRPr="0008310A">
              <w:rPr>
                <w:rStyle w:val="Hyperlink"/>
                <w:noProof/>
              </w:rPr>
              <w:fldChar w:fldCharType="begin"/>
            </w:r>
            <w:r w:rsidRPr="0008310A">
              <w:rPr>
                <w:rStyle w:val="Hyperlink"/>
                <w:noProof/>
              </w:rPr>
              <w:instrText xml:space="preserve"> </w:instrText>
            </w:r>
            <w:r>
              <w:rPr>
                <w:noProof/>
              </w:rPr>
              <w:instrText>HYPERLINK \l "_Toc519860734"</w:instrText>
            </w:r>
            <w:r w:rsidRPr="0008310A">
              <w:rPr>
                <w:rStyle w:val="Hyperlink"/>
                <w:noProof/>
              </w:rPr>
              <w:instrText xml:space="preserve"> </w:instrText>
            </w:r>
            <w:r w:rsidRPr="0008310A">
              <w:rPr>
                <w:rStyle w:val="Hyperlink"/>
                <w:noProof/>
              </w:rPr>
            </w:r>
            <w:r w:rsidRPr="0008310A">
              <w:rPr>
                <w:rStyle w:val="Hyperlink"/>
                <w:noProof/>
              </w:rPr>
              <w:fldChar w:fldCharType="separate"/>
            </w:r>
            <w:r w:rsidRPr="0008310A">
              <w:rPr>
                <w:rStyle w:val="Hyperlink"/>
                <w:rFonts w:ascii="Times New Roman" w:hAnsi="Times New Roman" w:cs="Times New Roman"/>
                <w:noProof/>
                <w:lang w:val="en-US"/>
              </w:rPr>
              <w:t>6.3.7</w:t>
            </w:r>
            <w:r>
              <w:rPr>
                <w:rFonts w:eastAsiaTheme="minorEastAsia"/>
                <w:noProof/>
                <w:lang w:val="en-US"/>
              </w:rPr>
              <w:tab/>
            </w:r>
            <w:r w:rsidRPr="0008310A">
              <w:rPr>
                <w:rStyle w:val="Hyperlink"/>
                <w:rFonts w:ascii="Times New Roman" w:hAnsi="Times New Roman" w:cs="Times New Roman"/>
                <w:noProof/>
                <w:lang w:val="en-US"/>
              </w:rPr>
              <w:t>Orientation</w:t>
            </w:r>
            <w:r>
              <w:rPr>
                <w:noProof/>
                <w:webHidden/>
              </w:rPr>
              <w:tab/>
            </w:r>
            <w:r>
              <w:rPr>
                <w:noProof/>
                <w:webHidden/>
              </w:rPr>
              <w:fldChar w:fldCharType="begin"/>
            </w:r>
            <w:r>
              <w:rPr>
                <w:noProof/>
                <w:webHidden/>
              </w:rPr>
              <w:instrText xml:space="preserve"> PAGEREF _Toc519860734 \h </w:instrText>
            </w:r>
            <w:r>
              <w:rPr>
                <w:noProof/>
                <w:webHidden/>
              </w:rPr>
            </w:r>
            <w:r>
              <w:rPr>
                <w:noProof/>
                <w:webHidden/>
              </w:rPr>
              <w:fldChar w:fldCharType="separate"/>
            </w:r>
          </w:ins>
          <w:r w:rsidR="00AA72D3">
            <w:rPr>
              <w:noProof/>
              <w:webHidden/>
            </w:rPr>
            <w:t>39</w:t>
          </w:r>
          <w:ins w:id="222" w:author="Markel" w:date="2018-07-20T14:56:00Z">
            <w:r>
              <w:rPr>
                <w:noProof/>
                <w:webHidden/>
              </w:rPr>
              <w:fldChar w:fldCharType="end"/>
            </w:r>
            <w:r w:rsidRPr="0008310A">
              <w:rPr>
                <w:rStyle w:val="Hyperlink"/>
                <w:noProof/>
              </w:rPr>
              <w:fldChar w:fldCharType="end"/>
            </w:r>
          </w:ins>
        </w:p>
        <w:p w14:paraId="6AB8E4EF" w14:textId="77777777" w:rsidR="00C42604" w:rsidRDefault="00C42604">
          <w:pPr>
            <w:pStyle w:val="TOC3"/>
            <w:tabs>
              <w:tab w:val="left" w:pos="1320"/>
              <w:tab w:val="right" w:leader="dot" w:pos="9016"/>
            </w:tabs>
            <w:rPr>
              <w:ins w:id="223" w:author="Markel" w:date="2018-07-20T14:56:00Z"/>
              <w:rFonts w:eastAsiaTheme="minorEastAsia"/>
              <w:noProof/>
              <w:lang w:val="en-US"/>
            </w:rPr>
          </w:pPr>
          <w:ins w:id="224" w:author="Markel" w:date="2018-07-20T14:56:00Z">
            <w:r w:rsidRPr="0008310A">
              <w:rPr>
                <w:rStyle w:val="Hyperlink"/>
                <w:noProof/>
              </w:rPr>
              <w:fldChar w:fldCharType="begin"/>
            </w:r>
            <w:r w:rsidRPr="0008310A">
              <w:rPr>
                <w:rStyle w:val="Hyperlink"/>
                <w:noProof/>
              </w:rPr>
              <w:instrText xml:space="preserve"> </w:instrText>
            </w:r>
            <w:r>
              <w:rPr>
                <w:noProof/>
              </w:rPr>
              <w:instrText>HYPERLINK \l "_Toc519860735"</w:instrText>
            </w:r>
            <w:r w:rsidRPr="0008310A">
              <w:rPr>
                <w:rStyle w:val="Hyperlink"/>
                <w:noProof/>
              </w:rPr>
              <w:instrText xml:space="preserve"> </w:instrText>
            </w:r>
            <w:r w:rsidRPr="0008310A">
              <w:rPr>
                <w:rStyle w:val="Hyperlink"/>
                <w:noProof/>
              </w:rPr>
            </w:r>
            <w:r w:rsidRPr="0008310A">
              <w:rPr>
                <w:rStyle w:val="Hyperlink"/>
                <w:noProof/>
              </w:rPr>
              <w:fldChar w:fldCharType="separate"/>
            </w:r>
            <w:r w:rsidRPr="0008310A">
              <w:rPr>
                <w:rStyle w:val="Hyperlink"/>
                <w:rFonts w:ascii="Times New Roman" w:hAnsi="Times New Roman" w:cs="Times New Roman"/>
                <w:noProof/>
                <w:lang w:val="en-US"/>
              </w:rPr>
              <w:t>6.3.8</w:t>
            </w:r>
            <w:r>
              <w:rPr>
                <w:rFonts w:eastAsiaTheme="minorEastAsia"/>
                <w:noProof/>
                <w:lang w:val="en-US"/>
              </w:rPr>
              <w:tab/>
            </w:r>
            <w:r w:rsidRPr="0008310A">
              <w:rPr>
                <w:rStyle w:val="Hyperlink"/>
                <w:rFonts w:ascii="Times New Roman" w:hAnsi="Times New Roman" w:cs="Times New Roman"/>
                <w:noProof/>
                <w:lang w:val="en-US"/>
              </w:rPr>
              <w:t>String</w:t>
            </w:r>
            <w:r>
              <w:rPr>
                <w:noProof/>
                <w:webHidden/>
              </w:rPr>
              <w:tab/>
            </w:r>
            <w:r>
              <w:rPr>
                <w:noProof/>
                <w:webHidden/>
              </w:rPr>
              <w:fldChar w:fldCharType="begin"/>
            </w:r>
            <w:r>
              <w:rPr>
                <w:noProof/>
                <w:webHidden/>
              </w:rPr>
              <w:instrText xml:space="preserve"> PAGEREF _Toc519860735 \h </w:instrText>
            </w:r>
            <w:r>
              <w:rPr>
                <w:noProof/>
                <w:webHidden/>
              </w:rPr>
            </w:r>
            <w:r>
              <w:rPr>
                <w:noProof/>
                <w:webHidden/>
              </w:rPr>
              <w:fldChar w:fldCharType="separate"/>
            </w:r>
          </w:ins>
          <w:r w:rsidR="00AA72D3">
            <w:rPr>
              <w:noProof/>
              <w:webHidden/>
            </w:rPr>
            <w:t>39</w:t>
          </w:r>
          <w:ins w:id="225" w:author="Markel" w:date="2018-07-20T14:56:00Z">
            <w:r>
              <w:rPr>
                <w:noProof/>
                <w:webHidden/>
              </w:rPr>
              <w:fldChar w:fldCharType="end"/>
            </w:r>
            <w:r w:rsidRPr="0008310A">
              <w:rPr>
                <w:rStyle w:val="Hyperlink"/>
                <w:noProof/>
              </w:rPr>
              <w:fldChar w:fldCharType="end"/>
            </w:r>
          </w:ins>
        </w:p>
        <w:p w14:paraId="5233A5DA" w14:textId="77777777" w:rsidR="00C42604" w:rsidRDefault="00C42604">
          <w:pPr>
            <w:pStyle w:val="TOC1"/>
            <w:tabs>
              <w:tab w:val="right" w:leader="dot" w:pos="9016"/>
            </w:tabs>
            <w:rPr>
              <w:ins w:id="226" w:author="Markel" w:date="2018-07-20T14:56:00Z"/>
              <w:rFonts w:eastAsiaTheme="minorEastAsia"/>
              <w:noProof/>
              <w:lang w:val="en-US"/>
            </w:rPr>
          </w:pPr>
          <w:ins w:id="227" w:author="Markel" w:date="2018-07-20T14:56:00Z">
            <w:r w:rsidRPr="0008310A">
              <w:rPr>
                <w:rStyle w:val="Hyperlink"/>
                <w:noProof/>
              </w:rPr>
              <w:fldChar w:fldCharType="begin"/>
            </w:r>
            <w:r w:rsidRPr="0008310A">
              <w:rPr>
                <w:rStyle w:val="Hyperlink"/>
                <w:noProof/>
              </w:rPr>
              <w:instrText xml:space="preserve"> </w:instrText>
            </w:r>
            <w:r>
              <w:rPr>
                <w:noProof/>
              </w:rPr>
              <w:instrText>HYPERLINK \l "_Toc519860736"</w:instrText>
            </w:r>
            <w:r w:rsidRPr="0008310A">
              <w:rPr>
                <w:rStyle w:val="Hyperlink"/>
                <w:noProof/>
              </w:rPr>
              <w:instrText xml:space="preserve"> </w:instrText>
            </w:r>
            <w:r w:rsidRPr="0008310A">
              <w:rPr>
                <w:rStyle w:val="Hyperlink"/>
                <w:noProof/>
              </w:rPr>
            </w:r>
            <w:r w:rsidRPr="0008310A">
              <w:rPr>
                <w:rStyle w:val="Hyperlink"/>
                <w:noProof/>
              </w:rPr>
              <w:fldChar w:fldCharType="separate"/>
            </w:r>
            <w:r w:rsidRPr="0008310A">
              <w:rPr>
                <w:rStyle w:val="Hyperlink"/>
                <w:rFonts w:ascii="Times New Roman" w:hAnsi="Times New Roman" w:cs="Times New Roman"/>
                <w:noProof/>
                <w:lang w:val="en-US"/>
              </w:rPr>
              <w:t>Appendix I: Encoding Function</w:t>
            </w:r>
            <w:r>
              <w:rPr>
                <w:noProof/>
                <w:webHidden/>
              </w:rPr>
              <w:tab/>
            </w:r>
            <w:r>
              <w:rPr>
                <w:noProof/>
                <w:webHidden/>
              </w:rPr>
              <w:fldChar w:fldCharType="begin"/>
            </w:r>
            <w:r>
              <w:rPr>
                <w:noProof/>
                <w:webHidden/>
              </w:rPr>
              <w:instrText xml:space="preserve"> PAGEREF _Toc519860736 \h </w:instrText>
            </w:r>
            <w:r>
              <w:rPr>
                <w:noProof/>
                <w:webHidden/>
              </w:rPr>
            </w:r>
            <w:r>
              <w:rPr>
                <w:noProof/>
                <w:webHidden/>
              </w:rPr>
              <w:fldChar w:fldCharType="separate"/>
            </w:r>
          </w:ins>
          <w:r w:rsidR="00AA72D3">
            <w:rPr>
              <w:noProof/>
              <w:webHidden/>
            </w:rPr>
            <w:t>40</w:t>
          </w:r>
          <w:ins w:id="228" w:author="Markel" w:date="2018-07-20T14:56:00Z">
            <w:r>
              <w:rPr>
                <w:noProof/>
                <w:webHidden/>
              </w:rPr>
              <w:fldChar w:fldCharType="end"/>
            </w:r>
            <w:r w:rsidRPr="0008310A">
              <w:rPr>
                <w:rStyle w:val="Hyperlink"/>
                <w:noProof/>
              </w:rPr>
              <w:fldChar w:fldCharType="end"/>
            </w:r>
          </w:ins>
        </w:p>
        <w:p w14:paraId="226E6DCB" w14:textId="77777777" w:rsidR="00C42604" w:rsidRDefault="00C42604">
          <w:pPr>
            <w:pStyle w:val="TOC1"/>
            <w:tabs>
              <w:tab w:val="right" w:leader="dot" w:pos="9016"/>
            </w:tabs>
            <w:rPr>
              <w:ins w:id="229" w:author="Markel" w:date="2018-07-20T14:56:00Z"/>
              <w:rFonts w:eastAsiaTheme="minorEastAsia"/>
              <w:noProof/>
              <w:lang w:val="en-US"/>
            </w:rPr>
          </w:pPr>
          <w:ins w:id="230" w:author="Markel" w:date="2018-07-20T14:56:00Z">
            <w:r w:rsidRPr="0008310A">
              <w:rPr>
                <w:rStyle w:val="Hyperlink"/>
                <w:noProof/>
              </w:rPr>
              <w:fldChar w:fldCharType="begin"/>
            </w:r>
            <w:r w:rsidRPr="0008310A">
              <w:rPr>
                <w:rStyle w:val="Hyperlink"/>
                <w:noProof/>
              </w:rPr>
              <w:instrText xml:space="preserve"> </w:instrText>
            </w:r>
            <w:r>
              <w:rPr>
                <w:noProof/>
              </w:rPr>
              <w:instrText>HYPERLINK \l "_Toc519860737"</w:instrText>
            </w:r>
            <w:r w:rsidRPr="0008310A">
              <w:rPr>
                <w:rStyle w:val="Hyperlink"/>
                <w:noProof/>
              </w:rPr>
              <w:instrText xml:space="preserve"> </w:instrText>
            </w:r>
            <w:r w:rsidRPr="0008310A">
              <w:rPr>
                <w:rStyle w:val="Hyperlink"/>
                <w:noProof/>
              </w:rPr>
            </w:r>
            <w:r w:rsidRPr="0008310A">
              <w:rPr>
                <w:rStyle w:val="Hyperlink"/>
                <w:noProof/>
              </w:rPr>
              <w:fldChar w:fldCharType="separate"/>
            </w:r>
            <w:r w:rsidRPr="0008310A">
              <w:rPr>
                <w:rStyle w:val="Hyperlink"/>
                <w:rFonts w:ascii="Times New Roman" w:hAnsi="Times New Roman" w:cs="Times New Roman"/>
                <w:noProof/>
                <w:lang w:val="en-US"/>
              </w:rPr>
              <w:t>Appendix II: Future Extensions</w:t>
            </w:r>
            <w:r>
              <w:rPr>
                <w:noProof/>
                <w:webHidden/>
              </w:rPr>
              <w:tab/>
            </w:r>
            <w:r>
              <w:rPr>
                <w:noProof/>
                <w:webHidden/>
              </w:rPr>
              <w:fldChar w:fldCharType="begin"/>
            </w:r>
            <w:r>
              <w:rPr>
                <w:noProof/>
                <w:webHidden/>
              </w:rPr>
              <w:instrText xml:space="preserve"> PAGEREF _Toc519860737 \h </w:instrText>
            </w:r>
            <w:r>
              <w:rPr>
                <w:noProof/>
                <w:webHidden/>
              </w:rPr>
            </w:r>
            <w:r>
              <w:rPr>
                <w:noProof/>
                <w:webHidden/>
              </w:rPr>
              <w:fldChar w:fldCharType="separate"/>
            </w:r>
          </w:ins>
          <w:r w:rsidR="00AA72D3">
            <w:rPr>
              <w:noProof/>
              <w:webHidden/>
            </w:rPr>
            <w:t>42</w:t>
          </w:r>
          <w:ins w:id="231" w:author="Markel" w:date="2018-07-20T14:56:00Z">
            <w:r>
              <w:rPr>
                <w:noProof/>
                <w:webHidden/>
              </w:rPr>
              <w:fldChar w:fldCharType="end"/>
            </w:r>
            <w:r w:rsidRPr="0008310A">
              <w:rPr>
                <w:rStyle w:val="Hyperlink"/>
                <w:noProof/>
              </w:rPr>
              <w:fldChar w:fldCharType="end"/>
            </w:r>
          </w:ins>
        </w:p>
        <w:p w14:paraId="508205B4" w14:textId="77777777" w:rsidR="00C507EE" w:rsidRPr="00224DB6" w:rsidRDefault="00C507EE">
          <w:pPr>
            <w:rPr>
              <w:ins w:id="232" w:author="Markel" w:date="2018-07-20T14:56:00Z"/>
              <w:lang w:val="en-US"/>
            </w:rPr>
          </w:pPr>
          <w:ins w:id="233" w:author="Markel" w:date="2018-07-20T14:56:00Z">
            <w:r w:rsidRPr="00224DB6">
              <w:rPr>
                <w:b/>
                <w:bCs/>
                <w:noProof/>
                <w:lang w:val="en-US"/>
              </w:rPr>
              <w:fldChar w:fldCharType="end"/>
            </w:r>
          </w:ins>
        </w:p>
        <w:customXmlInsRangeStart w:id="234" w:author="Markel" w:date="2018-07-20T14:56:00Z"/>
      </w:sdtContent>
    </w:sdt>
    <w:customXmlInsRangeEnd w:id="234"/>
    <w:p w14:paraId="41104B65" w14:textId="77777777" w:rsidR="00D875CB" w:rsidRDefault="008D289C">
      <w:pPr>
        <w:pStyle w:val="TOC1"/>
        <w:tabs>
          <w:tab w:val="left" w:pos="480"/>
          <w:tab w:val="right" w:leader="dot" w:pos="9350"/>
        </w:tabs>
        <w:rPr>
          <w:del w:id="235" w:author="Markel" w:date="2018-07-20T14:56:00Z"/>
          <w:rFonts w:eastAsiaTheme="minorEastAsia"/>
          <w:noProof/>
        </w:rPr>
      </w:pPr>
      <w:del w:id="236" w:author="Markel" w:date="2018-07-20T14:56:00Z">
        <w:r w:rsidRPr="00DE07CD">
          <w:rPr>
            <w:b/>
            <w:bCs/>
          </w:rPr>
          <w:fldChar w:fldCharType="begin"/>
        </w:r>
        <w:r w:rsidRPr="00DE07CD">
          <w:rPr>
            <w:b/>
            <w:bCs/>
          </w:rPr>
          <w:delInstrText xml:space="preserve"> TOC \o "1-3" \h \z </w:delInstrText>
        </w:r>
        <w:r w:rsidRPr="00DE07CD">
          <w:rPr>
            <w:b/>
            <w:bCs/>
          </w:rPr>
          <w:fldChar w:fldCharType="separate"/>
        </w:r>
        <w:r w:rsidR="00424E71">
          <w:rPr>
            <w:rStyle w:val="Hyperlink"/>
            <w:noProof/>
          </w:rPr>
          <w:fldChar w:fldCharType="begin"/>
        </w:r>
        <w:r w:rsidR="00424E71">
          <w:rPr>
            <w:rStyle w:val="Hyperlink"/>
            <w:noProof/>
          </w:rPr>
          <w:delInstrText xml:space="preserve"> HYPERLINK \l "_Toc490496280" </w:delInstrText>
        </w:r>
        <w:r w:rsidR="00424E71">
          <w:rPr>
            <w:rStyle w:val="Hyperlink"/>
            <w:noProof/>
          </w:rPr>
          <w:fldChar w:fldCharType="separate"/>
        </w:r>
        <w:r w:rsidR="00D875CB" w:rsidRPr="00E54971">
          <w:rPr>
            <w:rStyle w:val="Hyperlink"/>
            <w:noProof/>
          </w:rPr>
          <w:delText>1</w:delText>
        </w:r>
        <w:r w:rsidR="00D875CB">
          <w:rPr>
            <w:rFonts w:eastAsiaTheme="minorEastAsia"/>
            <w:noProof/>
          </w:rPr>
          <w:tab/>
        </w:r>
        <w:r w:rsidR="00D875CB" w:rsidRPr="00E54971">
          <w:rPr>
            <w:rStyle w:val="Hyperlink"/>
            <w:noProof/>
          </w:rPr>
          <w:delText>Introduction</w:delText>
        </w:r>
        <w:r w:rsidR="00D875CB">
          <w:rPr>
            <w:noProof/>
            <w:webHidden/>
          </w:rPr>
          <w:tab/>
        </w:r>
        <w:r w:rsidR="00D875CB">
          <w:rPr>
            <w:noProof/>
            <w:webHidden/>
          </w:rPr>
          <w:fldChar w:fldCharType="begin"/>
        </w:r>
        <w:r w:rsidR="00D875CB">
          <w:rPr>
            <w:noProof/>
            <w:webHidden/>
          </w:rPr>
          <w:delInstrText xml:space="preserve"> PAGEREF _Toc490496280 \h </w:delInstrText>
        </w:r>
        <w:r w:rsidR="00D875CB">
          <w:rPr>
            <w:noProof/>
            <w:webHidden/>
          </w:rPr>
        </w:r>
        <w:r w:rsidR="00D875CB">
          <w:rPr>
            <w:noProof/>
            <w:webHidden/>
          </w:rPr>
          <w:fldChar w:fldCharType="separate"/>
        </w:r>
        <w:r w:rsidR="00D7084E">
          <w:rPr>
            <w:noProof/>
            <w:webHidden/>
          </w:rPr>
          <w:delText>6</w:delText>
        </w:r>
        <w:r w:rsidR="00D875CB">
          <w:rPr>
            <w:noProof/>
            <w:webHidden/>
          </w:rPr>
          <w:fldChar w:fldCharType="end"/>
        </w:r>
        <w:r w:rsidR="00424E71">
          <w:rPr>
            <w:noProof/>
          </w:rPr>
          <w:fldChar w:fldCharType="end"/>
        </w:r>
      </w:del>
    </w:p>
    <w:p w14:paraId="29293251" w14:textId="77777777" w:rsidR="00D875CB" w:rsidRDefault="00424E71">
      <w:pPr>
        <w:pStyle w:val="TOC1"/>
        <w:tabs>
          <w:tab w:val="left" w:pos="480"/>
          <w:tab w:val="right" w:leader="dot" w:pos="9350"/>
        </w:tabs>
        <w:rPr>
          <w:del w:id="237" w:author="Markel" w:date="2018-07-20T14:56:00Z"/>
          <w:rFonts w:eastAsiaTheme="minorEastAsia"/>
          <w:noProof/>
        </w:rPr>
      </w:pPr>
      <w:del w:id="238" w:author="Markel" w:date="2018-07-20T14:56:00Z">
        <w:r>
          <w:rPr>
            <w:rStyle w:val="Hyperlink"/>
            <w:noProof/>
          </w:rPr>
          <w:fldChar w:fldCharType="begin"/>
        </w:r>
        <w:r>
          <w:rPr>
            <w:rStyle w:val="Hyperlink"/>
            <w:noProof/>
          </w:rPr>
          <w:delInstrText xml:space="preserve"> HYPERLINK \l "_Toc490496281" </w:delInstrText>
        </w:r>
        <w:r>
          <w:rPr>
            <w:rStyle w:val="Hyperlink"/>
            <w:noProof/>
          </w:rPr>
          <w:fldChar w:fldCharType="separate"/>
        </w:r>
        <w:r w:rsidR="00D875CB" w:rsidRPr="00E54971">
          <w:rPr>
            <w:rStyle w:val="Hyperlink"/>
            <w:noProof/>
          </w:rPr>
          <w:delText>2</w:delText>
        </w:r>
        <w:r w:rsidR="00D875CB">
          <w:rPr>
            <w:rFonts w:eastAsiaTheme="minorEastAsia"/>
            <w:noProof/>
          </w:rPr>
          <w:tab/>
        </w:r>
        <w:r w:rsidR="00D875CB" w:rsidRPr="00E54971">
          <w:rPr>
            <w:rStyle w:val="Hyperlink"/>
            <w:noProof/>
          </w:rPr>
          <w:delText>Scope</w:delText>
        </w:r>
        <w:r w:rsidR="00D875CB">
          <w:rPr>
            <w:noProof/>
            <w:webHidden/>
          </w:rPr>
          <w:tab/>
        </w:r>
        <w:r w:rsidR="00D875CB">
          <w:rPr>
            <w:noProof/>
            <w:webHidden/>
          </w:rPr>
          <w:fldChar w:fldCharType="begin"/>
        </w:r>
        <w:r w:rsidR="00D875CB">
          <w:rPr>
            <w:noProof/>
            <w:webHidden/>
          </w:rPr>
          <w:delInstrText xml:space="preserve"> PAGEREF _Toc490496281 \h </w:delInstrText>
        </w:r>
        <w:r w:rsidR="00D875CB">
          <w:rPr>
            <w:noProof/>
            <w:webHidden/>
          </w:rPr>
        </w:r>
        <w:r w:rsidR="00D875CB">
          <w:rPr>
            <w:noProof/>
            <w:webHidden/>
          </w:rPr>
          <w:fldChar w:fldCharType="separate"/>
        </w:r>
        <w:r w:rsidR="00D7084E">
          <w:rPr>
            <w:noProof/>
            <w:webHidden/>
          </w:rPr>
          <w:delText>6</w:delText>
        </w:r>
        <w:r w:rsidR="00D875CB">
          <w:rPr>
            <w:noProof/>
            <w:webHidden/>
          </w:rPr>
          <w:fldChar w:fldCharType="end"/>
        </w:r>
        <w:r>
          <w:rPr>
            <w:noProof/>
          </w:rPr>
          <w:fldChar w:fldCharType="end"/>
        </w:r>
      </w:del>
    </w:p>
    <w:p w14:paraId="2C7C11FD" w14:textId="77777777" w:rsidR="00D875CB" w:rsidRDefault="00424E71">
      <w:pPr>
        <w:pStyle w:val="TOC1"/>
        <w:tabs>
          <w:tab w:val="left" w:pos="480"/>
          <w:tab w:val="right" w:leader="dot" w:pos="9350"/>
        </w:tabs>
        <w:rPr>
          <w:del w:id="239" w:author="Markel" w:date="2018-07-20T14:56:00Z"/>
          <w:rFonts w:eastAsiaTheme="minorEastAsia"/>
          <w:noProof/>
        </w:rPr>
      </w:pPr>
      <w:del w:id="240" w:author="Markel" w:date="2018-07-20T14:56:00Z">
        <w:r>
          <w:rPr>
            <w:rStyle w:val="Hyperlink"/>
            <w:noProof/>
          </w:rPr>
          <w:fldChar w:fldCharType="begin"/>
        </w:r>
        <w:r>
          <w:rPr>
            <w:rStyle w:val="Hyperlink"/>
            <w:noProof/>
          </w:rPr>
          <w:delInstrText xml:space="preserve"> HYPERLINK \l "_Toc490496282" </w:delInstrText>
        </w:r>
        <w:r>
          <w:rPr>
            <w:rStyle w:val="Hyperlink"/>
            <w:noProof/>
          </w:rPr>
          <w:fldChar w:fldCharType="separate"/>
        </w:r>
        <w:r w:rsidR="00D875CB" w:rsidRPr="00E54971">
          <w:rPr>
            <w:rStyle w:val="Hyperlink"/>
            <w:noProof/>
          </w:rPr>
          <w:delText>3</w:delText>
        </w:r>
        <w:r w:rsidR="00D875CB">
          <w:rPr>
            <w:rFonts w:eastAsiaTheme="minorEastAsia"/>
            <w:noProof/>
          </w:rPr>
          <w:tab/>
        </w:r>
        <w:r w:rsidR="00D875CB" w:rsidRPr="00E54971">
          <w:rPr>
            <w:rStyle w:val="Hyperlink"/>
            <w:noProof/>
          </w:rPr>
          <w:delText>Metadata Format</w:delText>
        </w:r>
        <w:r w:rsidR="00D875CB">
          <w:rPr>
            <w:noProof/>
            <w:webHidden/>
          </w:rPr>
          <w:tab/>
        </w:r>
        <w:r w:rsidR="00D875CB">
          <w:rPr>
            <w:noProof/>
            <w:webHidden/>
          </w:rPr>
          <w:fldChar w:fldCharType="begin"/>
        </w:r>
        <w:r w:rsidR="00D875CB">
          <w:rPr>
            <w:noProof/>
            <w:webHidden/>
          </w:rPr>
          <w:delInstrText xml:space="preserve"> PAGEREF _Toc490496282 \h </w:delInstrText>
        </w:r>
        <w:r w:rsidR="00D875CB">
          <w:rPr>
            <w:noProof/>
            <w:webHidden/>
          </w:rPr>
        </w:r>
        <w:r w:rsidR="00D875CB">
          <w:rPr>
            <w:noProof/>
            <w:webHidden/>
          </w:rPr>
          <w:fldChar w:fldCharType="separate"/>
        </w:r>
        <w:r w:rsidR="00D7084E">
          <w:rPr>
            <w:noProof/>
            <w:webHidden/>
          </w:rPr>
          <w:delText>6</w:delText>
        </w:r>
        <w:r w:rsidR="00D875CB">
          <w:rPr>
            <w:noProof/>
            <w:webHidden/>
          </w:rPr>
          <w:fldChar w:fldCharType="end"/>
        </w:r>
        <w:r>
          <w:rPr>
            <w:noProof/>
          </w:rPr>
          <w:fldChar w:fldCharType="end"/>
        </w:r>
      </w:del>
    </w:p>
    <w:p w14:paraId="2ECAD21B" w14:textId="77777777" w:rsidR="00D875CB" w:rsidRDefault="00424E71">
      <w:pPr>
        <w:pStyle w:val="TOC1"/>
        <w:tabs>
          <w:tab w:val="left" w:pos="480"/>
          <w:tab w:val="right" w:leader="dot" w:pos="9350"/>
        </w:tabs>
        <w:rPr>
          <w:del w:id="241" w:author="Markel" w:date="2018-07-20T14:56:00Z"/>
          <w:rFonts w:eastAsiaTheme="minorEastAsia"/>
          <w:noProof/>
        </w:rPr>
      </w:pPr>
      <w:del w:id="242" w:author="Markel" w:date="2018-07-20T14:56:00Z">
        <w:r>
          <w:rPr>
            <w:rStyle w:val="Hyperlink"/>
            <w:noProof/>
          </w:rPr>
          <w:fldChar w:fldCharType="begin"/>
        </w:r>
        <w:r>
          <w:rPr>
            <w:rStyle w:val="Hyperlink"/>
            <w:noProof/>
          </w:rPr>
          <w:delInstrText xml:space="preserve"> HYPERLINK \l "_Toc490496283" </w:delInstrText>
        </w:r>
        <w:r>
          <w:rPr>
            <w:rStyle w:val="Hyperlink"/>
            <w:noProof/>
          </w:rPr>
          <w:fldChar w:fldCharType="separate"/>
        </w:r>
        <w:r w:rsidR="00D875CB" w:rsidRPr="00E54971">
          <w:rPr>
            <w:rStyle w:val="Hyperlink"/>
            <w:noProof/>
          </w:rPr>
          <w:delText>4</w:delText>
        </w:r>
        <w:r w:rsidR="00D875CB">
          <w:rPr>
            <w:rFonts w:eastAsiaTheme="minorEastAsia"/>
            <w:noProof/>
          </w:rPr>
          <w:tab/>
        </w:r>
        <w:r w:rsidR="00D875CB" w:rsidRPr="00E54971">
          <w:rPr>
            <w:rStyle w:val="Hyperlink"/>
            <w:noProof/>
          </w:rPr>
          <w:delText>SDR Data Collection Topologies</w:delText>
        </w:r>
        <w:r w:rsidR="00D875CB">
          <w:rPr>
            <w:noProof/>
            <w:webHidden/>
          </w:rPr>
          <w:tab/>
        </w:r>
        <w:r w:rsidR="00D875CB">
          <w:rPr>
            <w:noProof/>
            <w:webHidden/>
          </w:rPr>
          <w:fldChar w:fldCharType="begin"/>
        </w:r>
        <w:r w:rsidR="00D875CB">
          <w:rPr>
            <w:noProof/>
            <w:webHidden/>
          </w:rPr>
          <w:delInstrText xml:space="preserve"> PAGEREF _Toc490496283 \h </w:delInstrText>
        </w:r>
        <w:r w:rsidR="00D875CB">
          <w:rPr>
            <w:noProof/>
            <w:webHidden/>
          </w:rPr>
        </w:r>
        <w:r w:rsidR="00D875CB">
          <w:rPr>
            <w:noProof/>
            <w:webHidden/>
          </w:rPr>
          <w:fldChar w:fldCharType="separate"/>
        </w:r>
        <w:r w:rsidR="00D7084E">
          <w:rPr>
            <w:noProof/>
            <w:webHidden/>
          </w:rPr>
          <w:delText>6</w:delText>
        </w:r>
        <w:r w:rsidR="00D875CB">
          <w:rPr>
            <w:noProof/>
            <w:webHidden/>
          </w:rPr>
          <w:fldChar w:fldCharType="end"/>
        </w:r>
        <w:r>
          <w:rPr>
            <w:noProof/>
          </w:rPr>
          <w:fldChar w:fldCharType="end"/>
        </w:r>
      </w:del>
    </w:p>
    <w:p w14:paraId="35EB1C51" w14:textId="77777777" w:rsidR="00D875CB" w:rsidRDefault="00424E71">
      <w:pPr>
        <w:pStyle w:val="TOC2"/>
        <w:tabs>
          <w:tab w:val="left" w:pos="960"/>
          <w:tab w:val="right" w:leader="dot" w:pos="9350"/>
        </w:tabs>
        <w:rPr>
          <w:del w:id="243" w:author="Markel" w:date="2018-07-20T14:56:00Z"/>
          <w:rFonts w:eastAsiaTheme="minorEastAsia"/>
          <w:noProof/>
        </w:rPr>
      </w:pPr>
      <w:del w:id="244" w:author="Markel" w:date="2018-07-20T14:56:00Z">
        <w:r>
          <w:rPr>
            <w:rStyle w:val="Hyperlink"/>
            <w:noProof/>
          </w:rPr>
          <w:fldChar w:fldCharType="begin"/>
        </w:r>
        <w:r>
          <w:rPr>
            <w:rStyle w:val="Hyperlink"/>
            <w:noProof/>
          </w:rPr>
          <w:delInstrText xml:space="preserve"> HYPERLINK \l "_Toc49049628</w:delInstrText>
        </w:r>
        <w:r>
          <w:rPr>
            <w:rStyle w:val="Hyperlink"/>
            <w:noProof/>
          </w:rPr>
          <w:delInstrText xml:space="preserve">4" </w:delInstrText>
        </w:r>
        <w:r>
          <w:rPr>
            <w:rStyle w:val="Hyperlink"/>
            <w:noProof/>
          </w:rPr>
          <w:fldChar w:fldCharType="separate"/>
        </w:r>
        <w:r w:rsidR="00D875CB" w:rsidRPr="00E54971">
          <w:rPr>
            <w:rStyle w:val="Hyperlink"/>
            <w:noProof/>
          </w:rPr>
          <w:delText>4.1</w:delText>
        </w:r>
        <w:r w:rsidR="00D875CB">
          <w:rPr>
            <w:rFonts w:eastAsiaTheme="minorEastAsia"/>
            <w:noProof/>
          </w:rPr>
          <w:tab/>
        </w:r>
        <w:r w:rsidR="00D875CB" w:rsidRPr="00E54971">
          <w:rPr>
            <w:rStyle w:val="Hyperlink"/>
            <w:noProof/>
          </w:rPr>
          <w:delText>Single Band, Single Stream, Single File / Multiple Files</w:delText>
        </w:r>
        <w:r w:rsidR="00D875CB">
          <w:rPr>
            <w:noProof/>
            <w:webHidden/>
          </w:rPr>
          <w:tab/>
        </w:r>
        <w:r w:rsidR="00D875CB">
          <w:rPr>
            <w:noProof/>
            <w:webHidden/>
          </w:rPr>
          <w:fldChar w:fldCharType="begin"/>
        </w:r>
        <w:r w:rsidR="00D875CB">
          <w:rPr>
            <w:noProof/>
            <w:webHidden/>
          </w:rPr>
          <w:delInstrText xml:space="preserve"> PAGEREF _Toc490496284 \h </w:delInstrText>
        </w:r>
        <w:r w:rsidR="00D875CB">
          <w:rPr>
            <w:noProof/>
            <w:webHidden/>
          </w:rPr>
        </w:r>
        <w:r w:rsidR="00D875CB">
          <w:rPr>
            <w:noProof/>
            <w:webHidden/>
          </w:rPr>
          <w:fldChar w:fldCharType="separate"/>
        </w:r>
        <w:r w:rsidR="00D7084E">
          <w:rPr>
            <w:noProof/>
            <w:webHidden/>
          </w:rPr>
          <w:delText>7</w:delText>
        </w:r>
        <w:r w:rsidR="00D875CB">
          <w:rPr>
            <w:noProof/>
            <w:webHidden/>
          </w:rPr>
          <w:fldChar w:fldCharType="end"/>
        </w:r>
        <w:r>
          <w:rPr>
            <w:noProof/>
          </w:rPr>
          <w:fldChar w:fldCharType="end"/>
        </w:r>
      </w:del>
    </w:p>
    <w:p w14:paraId="17AA2658" w14:textId="77777777" w:rsidR="00D875CB" w:rsidRDefault="00424E71">
      <w:pPr>
        <w:pStyle w:val="TOC2"/>
        <w:tabs>
          <w:tab w:val="left" w:pos="960"/>
          <w:tab w:val="right" w:leader="dot" w:pos="9350"/>
        </w:tabs>
        <w:rPr>
          <w:del w:id="245" w:author="Markel" w:date="2018-07-20T14:56:00Z"/>
          <w:rFonts w:eastAsiaTheme="minorEastAsia"/>
          <w:noProof/>
        </w:rPr>
      </w:pPr>
      <w:del w:id="246" w:author="Markel" w:date="2018-07-20T14:56:00Z">
        <w:r>
          <w:rPr>
            <w:rStyle w:val="Hyperlink"/>
            <w:noProof/>
          </w:rPr>
          <w:fldChar w:fldCharType="begin"/>
        </w:r>
        <w:r>
          <w:rPr>
            <w:rStyle w:val="Hyperlink"/>
            <w:noProof/>
          </w:rPr>
          <w:delInstrText xml:space="preserve"> HYPERLINK \l "_Toc490496285" </w:delInstrText>
        </w:r>
        <w:r>
          <w:rPr>
            <w:rStyle w:val="Hyperlink"/>
            <w:noProof/>
          </w:rPr>
          <w:fldChar w:fldCharType="separate"/>
        </w:r>
        <w:r w:rsidR="00D875CB" w:rsidRPr="00E54971">
          <w:rPr>
            <w:rStyle w:val="Hyperlink"/>
            <w:noProof/>
          </w:rPr>
          <w:delText>4.2</w:delText>
        </w:r>
        <w:r w:rsidR="00D875CB">
          <w:rPr>
            <w:rFonts w:eastAsiaTheme="minorEastAsia"/>
            <w:noProof/>
          </w:rPr>
          <w:tab/>
        </w:r>
        <w:r w:rsidR="00D875CB" w:rsidRPr="00E54971">
          <w:rPr>
            <w:rStyle w:val="Hyperlink"/>
            <w:noProof/>
          </w:rPr>
          <w:delText>Multi-Band, Single Stream, Single File</w:delText>
        </w:r>
        <w:r w:rsidR="00D875CB">
          <w:rPr>
            <w:noProof/>
            <w:webHidden/>
          </w:rPr>
          <w:tab/>
        </w:r>
        <w:r w:rsidR="00D875CB">
          <w:rPr>
            <w:noProof/>
            <w:webHidden/>
          </w:rPr>
          <w:fldChar w:fldCharType="begin"/>
        </w:r>
        <w:r w:rsidR="00D875CB">
          <w:rPr>
            <w:noProof/>
            <w:webHidden/>
          </w:rPr>
          <w:delInstrText xml:space="preserve"> PAGEREF _Toc490496285 \h </w:delInstrText>
        </w:r>
        <w:r w:rsidR="00D875CB">
          <w:rPr>
            <w:noProof/>
            <w:webHidden/>
          </w:rPr>
        </w:r>
        <w:r w:rsidR="00D875CB">
          <w:rPr>
            <w:noProof/>
            <w:webHidden/>
          </w:rPr>
          <w:fldChar w:fldCharType="separate"/>
        </w:r>
        <w:r w:rsidR="00D7084E">
          <w:rPr>
            <w:noProof/>
            <w:webHidden/>
          </w:rPr>
          <w:delText>7</w:delText>
        </w:r>
        <w:r w:rsidR="00D875CB">
          <w:rPr>
            <w:noProof/>
            <w:webHidden/>
          </w:rPr>
          <w:fldChar w:fldCharType="end"/>
        </w:r>
        <w:r>
          <w:rPr>
            <w:noProof/>
          </w:rPr>
          <w:fldChar w:fldCharType="end"/>
        </w:r>
      </w:del>
    </w:p>
    <w:p w14:paraId="758DCC6A" w14:textId="77777777" w:rsidR="00D875CB" w:rsidRDefault="00424E71">
      <w:pPr>
        <w:pStyle w:val="TOC2"/>
        <w:tabs>
          <w:tab w:val="left" w:pos="960"/>
          <w:tab w:val="right" w:leader="dot" w:pos="9350"/>
        </w:tabs>
        <w:rPr>
          <w:del w:id="247" w:author="Markel" w:date="2018-07-20T14:56:00Z"/>
          <w:rFonts w:eastAsiaTheme="minorEastAsia"/>
          <w:noProof/>
        </w:rPr>
      </w:pPr>
      <w:del w:id="248" w:author="Markel" w:date="2018-07-20T14:56:00Z">
        <w:r>
          <w:rPr>
            <w:rStyle w:val="Hyperlink"/>
            <w:noProof/>
          </w:rPr>
          <w:fldChar w:fldCharType="begin"/>
        </w:r>
        <w:r>
          <w:rPr>
            <w:rStyle w:val="Hyperlink"/>
            <w:noProof/>
          </w:rPr>
          <w:delInstrText xml:space="preserve"> HYPERLINK \l "_Toc490496286" </w:delInstrText>
        </w:r>
        <w:r>
          <w:rPr>
            <w:rStyle w:val="Hyperlink"/>
            <w:noProof/>
          </w:rPr>
          <w:fldChar w:fldCharType="separate"/>
        </w:r>
        <w:r w:rsidR="00D875CB" w:rsidRPr="00E54971">
          <w:rPr>
            <w:rStyle w:val="Hyperlink"/>
            <w:noProof/>
          </w:rPr>
          <w:delText>4.3</w:delText>
        </w:r>
        <w:r w:rsidR="00D875CB">
          <w:rPr>
            <w:rFonts w:eastAsiaTheme="minorEastAsia"/>
            <w:noProof/>
          </w:rPr>
          <w:tab/>
        </w:r>
        <w:r w:rsidR="00D875CB" w:rsidRPr="00E54971">
          <w:rPr>
            <w:rStyle w:val="Hyperlink"/>
            <w:noProof/>
          </w:rPr>
          <w:delText>Multi Stream, Single File</w:delText>
        </w:r>
        <w:r w:rsidR="00D875CB">
          <w:rPr>
            <w:noProof/>
            <w:webHidden/>
          </w:rPr>
          <w:tab/>
        </w:r>
        <w:r w:rsidR="00D875CB">
          <w:rPr>
            <w:noProof/>
            <w:webHidden/>
          </w:rPr>
          <w:fldChar w:fldCharType="begin"/>
        </w:r>
        <w:r w:rsidR="00D875CB">
          <w:rPr>
            <w:noProof/>
            <w:webHidden/>
          </w:rPr>
          <w:delInstrText xml:space="preserve"> PAGEREF _Toc490496286 \h </w:delInstrText>
        </w:r>
        <w:r w:rsidR="00D875CB">
          <w:rPr>
            <w:noProof/>
            <w:webHidden/>
          </w:rPr>
        </w:r>
        <w:r w:rsidR="00D875CB">
          <w:rPr>
            <w:noProof/>
            <w:webHidden/>
          </w:rPr>
          <w:fldChar w:fldCharType="separate"/>
        </w:r>
        <w:r w:rsidR="00D7084E">
          <w:rPr>
            <w:noProof/>
            <w:webHidden/>
          </w:rPr>
          <w:delText>8</w:delText>
        </w:r>
        <w:r w:rsidR="00D875CB">
          <w:rPr>
            <w:noProof/>
            <w:webHidden/>
          </w:rPr>
          <w:fldChar w:fldCharType="end"/>
        </w:r>
        <w:r>
          <w:rPr>
            <w:noProof/>
          </w:rPr>
          <w:fldChar w:fldCharType="end"/>
        </w:r>
      </w:del>
    </w:p>
    <w:p w14:paraId="5BE80587" w14:textId="77777777" w:rsidR="00D875CB" w:rsidRDefault="00424E71">
      <w:pPr>
        <w:pStyle w:val="TOC2"/>
        <w:tabs>
          <w:tab w:val="left" w:pos="960"/>
          <w:tab w:val="right" w:leader="dot" w:pos="9350"/>
        </w:tabs>
        <w:rPr>
          <w:del w:id="249" w:author="Markel" w:date="2018-07-20T14:56:00Z"/>
          <w:rFonts w:eastAsiaTheme="minorEastAsia"/>
          <w:noProof/>
        </w:rPr>
      </w:pPr>
      <w:del w:id="250" w:author="Markel" w:date="2018-07-20T14:56:00Z">
        <w:r>
          <w:rPr>
            <w:rStyle w:val="Hyperlink"/>
            <w:noProof/>
          </w:rPr>
          <w:fldChar w:fldCharType="begin"/>
        </w:r>
        <w:r>
          <w:rPr>
            <w:rStyle w:val="Hyperlink"/>
            <w:noProof/>
          </w:rPr>
          <w:delInstrText xml:space="preserve"> </w:delInstrText>
        </w:r>
        <w:r>
          <w:rPr>
            <w:rStyle w:val="Hyperlink"/>
            <w:noProof/>
          </w:rPr>
          <w:delInstrText xml:space="preserve">HYPERLINK \l "_Toc490496287" </w:delInstrText>
        </w:r>
        <w:r>
          <w:rPr>
            <w:rStyle w:val="Hyperlink"/>
            <w:noProof/>
          </w:rPr>
          <w:fldChar w:fldCharType="separate"/>
        </w:r>
        <w:r w:rsidR="00D875CB" w:rsidRPr="00E54971">
          <w:rPr>
            <w:rStyle w:val="Hyperlink"/>
            <w:noProof/>
          </w:rPr>
          <w:delText>4.4</w:delText>
        </w:r>
        <w:r w:rsidR="00D875CB">
          <w:rPr>
            <w:rFonts w:eastAsiaTheme="minorEastAsia"/>
            <w:noProof/>
          </w:rPr>
          <w:tab/>
        </w:r>
        <w:r w:rsidR="00D875CB" w:rsidRPr="00E54971">
          <w:rPr>
            <w:rStyle w:val="Hyperlink"/>
            <w:noProof/>
          </w:rPr>
          <w:delText>Multi Stream, Single File (with Additional Data)</w:delText>
        </w:r>
        <w:r w:rsidR="00D875CB">
          <w:rPr>
            <w:noProof/>
            <w:webHidden/>
          </w:rPr>
          <w:tab/>
        </w:r>
        <w:r w:rsidR="00D875CB">
          <w:rPr>
            <w:noProof/>
            <w:webHidden/>
          </w:rPr>
          <w:fldChar w:fldCharType="begin"/>
        </w:r>
        <w:r w:rsidR="00D875CB">
          <w:rPr>
            <w:noProof/>
            <w:webHidden/>
          </w:rPr>
          <w:delInstrText xml:space="preserve"> PAGEREF _Toc490496287 \h </w:delInstrText>
        </w:r>
        <w:r w:rsidR="00D875CB">
          <w:rPr>
            <w:noProof/>
            <w:webHidden/>
          </w:rPr>
        </w:r>
        <w:r w:rsidR="00D875CB">
          <w:rPr>
            <w:noProof/>
            <w:webHidden/>
          </w:rPr>
          <w:fldChar w:fldCharType="separate"/>
        </w:r>
        <w:r w:rsidR="00D7084E">
          <w:rPr>
            <w:noProof/>
            <w:webHidden/>
          </w:rPr>
          <w:delText>8</w:delText>
        </w:r>
        <w:r w:rsidR="00D875CB">
          <w:rPr>
            <w:noProof/>
            <w:webHidden/>
          </w:rPr>
          <w:fldChar w:fldCharType="end"/>
        </w:r>
        <w:r>
          <w:rPr>
            <w:noProof/>
          </w:rPr>
          <w:fldChar w:fldCharType="end"/>
        </w:r>
      </w:del>
    </w:p>
    <w:p w14:paraId="6F28F22B" w14:textId="77777777" w:rsidR="00D875CB" w:rsidRDefault="00424E71">
      <w:pPr>
        <w:pStyle w:val="TOC2"/>
        <w:tabs>
          <w:tab w:val="left" w:pos="960"/>
          <w:tab w:val="right" w:leader="dot" w:pos="9350"/>
        </w:tabs>
        <w:rPr>
          <w:del w:id="251" w:author="Markel" w:date="2018-07-20T14:56:00Z"/>
          <w:rFonts w:eastAsiaTheme="minorEastAsia"/>
          <w:noProof/>
        </w:rPr>
      </w:pPr>
      <w:del w:id="252" w:author="Markel" w:date="2018-07-20T14:56:00Z">
        <w:r>
          <w:rPr>
            <w:rStyle w:val="Hyperlink"/>
            <w:noProof/>
          </w:rPr>
          <w:fldChar w:fldCharType="begin"/>
        </w:r>
        <w:r>
          <w:rPr>
            <w:rStyle w:val="Hyperlink"/>
            <w:noProof/>
          </w:rPr>
          <w:delInstrText xml:space="preserve"> HYPERLINK \l "_Toc490496288" </w:delInstrText>
        </w:r>
        <w:r>
          <w:rPr>
            <w:rStyle w:val="Hyperlink"/>
            <w:noProof/>
          </w:rPr>
          <w:fldChar w:fldCharType="separate"/>
        </w:r>
        <w:r w:rsidR="00D875CB" w:rsidRPr="00E54971">
          <w:rPr>
            <w:rStyle w:val="Hyperlink"/>
            <w:noProof/>
          </w:rPr>
          <w:delText>4.5</w:delText>
        </w:r>
        <w:r w:rsidR="00D875CB">
          <w:rPr>
            <w:rFonts w:eastAsiaTheme="minorEastAsia"/>
            <w:noProof/>
          </w:rPr>
          <w:tab/>
        </w:r>
        <w:r w:rsidR="00D875CB" w:rsidRPr="00E54971">
          <w:rPr>
            <w:rStyle w:val="Hyperlink"/>
            <w:noProof/>
          </w:rPr>
          <w:delText>Temporal Splitting of Files</w:delText>
        </w:r>
        <w:r w:rsidR="00D875CB">
          <w:rPr>
            <w:noProof/>
            <w:webHidden/>
          </w:rPr>
          <w:tab/>
        </w:r>
        <w:r w:rsidR="00D875CB">
          <w:rPr>
            <w:noProof/>
            <w:webHidden/>
          </w:rPr>
          <w:fldChar w:fldCharType="begin"/>
        </w:r>
        <w:r w:rsidR="00D875CB">
          <w:rPr>
            <w:noProof/>
            <w:webHidden/>
          </w:rPr>
          <w:delInstrText xml:space="preserve"> PAGEREF _Toc490496288 \h </w:delInstrText>
        </w:r>
        <w:r w:rsidR="00D875CB">
          <w:rPr>
            <w:noProof/>
            <w:webHidden/>
          </w:rPr>
        </w:r>
        <w:r w:rsidR="00D875CB">
          <w:rPr>
            <w:noProof/>
            <w:webHidden/>
          </w:rPr>
          <w:fldChar w:fldCharType="separate"/>
        </w:r>
        <w:r w:rsidR="00D7084E">
          <w:rPr>
            <w:noProof/>
            <w:webHidden/>
          </w:rPr>
          <w:delText>8</w:delText>
        </w:r>
        <w:r w:rsidR="00D875CB">
          <w:rPr>
            <w:noProof/>
            <w:webHidden/>
          </w:rPr>
          <w:fldChar w:fldCharType="end"/>
        </w:r>
        <w:r>
          <w:rPr>
            <w:noProof/>
          </w:rPr>
          <w:fldChar w:fldCharType="end"/>
        </w:r>
      </w:del>
    </w:p>
    <w:p w14:paraId="10DF4B91" w14:textId="77777777" w:rsidR="00D875CB" w:rsidRDefault="00424E71">
      <w:pPr>
        <w:pStyle w:val="TOC2"/>
        <w:tabs>
          <w:tab w:val="left" w:pos="960"/>
          <w:tab w:val="right" w:leader="dot" w:pos="9350"/>
        </w:tabs>
        <w:rPr>
          <w:del w:id="253" w:author="Markel" w:date="2018-07-20T14:56:00Z"/>
          <w:rFonts w:eastAsiaTheme="minorEastAsia"/>
          <w:noProof/>
        </w:rPr>
      </w:pPr>
      <w:del w:id="254" w:author="Markel" w:date="2018-07-20T14:56:00Z">
        <w:r>
          <w:rPr>
            <w:rStyle w:val="Hyperlink"/>
            <w:noProof/>
          </w:rPr>
          <w:fldChar w:fldCharType="begin"/>
        </w:r>
        <w:r>
          <w:rPr>
            <w:rStyle w:val="Hyperlink"/>
            <w:noProof/>
          </w:rPr>
          <w:delInstrText xml:space="preserve"> HYPERLINK \l "_Toc490496289" </w:delInstrText>
        </w:r>
        <w:r>
          <w:rPr>
            <w:rStyle w:val="Hyperlink"/>
            <w:noProof/>
          </w:rPr>
          <w:fldChar w:fldCharType="separate"/>
        </w:r>
        <w:r w:rsidR="00D875CB" w:rsidRPr="00E54971">
          <w:rPr>
            <w:rStyle w:val="Hyperlink"/>
            <w:noProof/>
          </w:rPr>
          <w:delText>4.6</w:delText>
        </w:r>
        <w:r w:rsidR="00D875CB">
          <w:rPr>
            <w:rFonts w:eastAsiaTheme="minorEastAsia"/>
            <w:noProof/>
          </w:rPr>
          <w:tab/>
        </w:r>
        <w:r w:rsidR="00D875CB" w:rsidRPr="00E54971">
          <w:rPr>
            <w:rStyle w:val="Hyperlink"/>
            <w:noProof/>
          </w:rPr>
          <w:delText>Spatial Splitting of Files</w:delText>
        </w:r>
        <w:r w:rsidR="00D875CB">
          <w:rPr>
            <w:noProof/>
            <w:webHidden/>
          </w:rPr>
          <w:tab/>
        </w:r>
        <w:r w:rsidR="00D875CB">
          <w:rPr>
            <w:noProof/>
            <w:webHidden/>
          </w:rPr>
          <w:fldChar w:fldCharType="begin"/>
        </w:r>
        <w:r w:rsidR="00D875CB">
          <w:rPr>
            <w:noProof/>
            <w:webHidden/>
          </w:rPr>
          <w:delInstrText xml:space="preserve"> PAGEREF _Toc490496289 \h </w:delInstrText>
        </w:r>
        <w:r w:rsidR="00D875CB">
          <w:rPr>
            <w:noProof/>
            <w:webHidden/>
          </w:rPr>
        </w:r>
        <w:r w:rsidR="00D875CB">
          <w:rPr>
            <w:noProof/>
            <w:webHidden/>
          </w:rPr>
          <w:fldChar w:fldCharType="separate"/>
        </w:r>
        <w:r w:rsidR="00D7084E">
          <w:rPr>
            <w:noProof/>
            <w:webHidden/>
          </w:rPr>
          <w:delText>9</w:delText>
        </w:r>
        <w:r w:rsidR="00D875CB">
          <w:rPr>
            <w:noProof/>
            <w:webHidden/>
          </w:rPr>
          <w:fldChar w:fldCharType="end"/>
        </w:r>
        <w:r>
          <w:rPr>
            <w:noProof/>
          </w:rPr>
          <w:fldChar w:fldCharType="end"/>
        </w:r>
      </w:del>
    </w:p>
    <w:p w14:paraId="6162BB89" w14:textId="77777777" w:rsidR="00D875CB" w:rsidRDefault="00424E71">
      <w:pPr>
        <w:pStyle w:val="TOC2"/>
        <w:tabs>
          <w:tab w:val="left" w:pos="960"/>
          <w:tab w:val="right" w:leader="dot" w:pos="9350"/>
        </w:tabs>
        <w:rPr>
          <w:del w:id="255" w:author="Markel" w:date="2018-07-20T14:56:00Z"/>
          <w:rFonts w:eastAsiaTheme="minorEastAsia"/>
          <w:noProof/>
        </w:rPr>
      </w:pPr>
      <w:del w:id="256" w:author="Markel" w:date="2018-07-20T14:56:00Z">
        <w:r>
          <w:rPr>
            <w:rStyle w:val="Hyperlink"/>
            <w:noProof/>
          </w:rPr>
          <w:fldChar w:fldCharType="begin"/>
        </w:r>
        <w:r>
          <w:rPr>
            <w:rStyle w:val="Hyperlink"/>
            <w:noProof/>
          </w:rPr>
          <w:delInstrText xml:space="preserve"> HYPERLINK \l "_Toc490496290" </w:delInstrText>
        </w:r>
        <w:r>
          <w:rPr>
            <w:rStyle w:val="Hyperlink"/>
            <w:noProof/>
          </w:rPr>
          <w:fldChar w:fldCharType="separate"/>
        </w:r>
        <w:r w:rsidR="00D875CB" w:rsidRPr="00E54971">
          <w:rPr>
            <w:rStyle w:val="Hyperlink"/>
            <w:noProof/>
          </w:rPr>
          <w:delText>4.7</w:delText>
        </w:r>
        <w:r w:rsidR="00D875CB">
          <w:rPr>
            <w:rFonts w:eastAsiaTheme="minorEastAsia"/>
            <w:noProof/>
          </w:rPr>
          <w:tab/>
        </w:r>
        <w:r w:rsidR="00D875CB" w:rsidRPr="00E54971">
          <w:rPr>
            <w:rStyle w:val="Hyperlink"/>
            <w:noProof/>
          </w:rPr>
          <w:delText>Spatial-Temporal Splitting of Files</w:delText>
        </w:r>
        <w:r w:rsidR="00D875CB">
          <w:rPr>
            <w:noProof/>
            <w:webHidden/>
          </w:rPr>
          <w:tab/>
        </w:r>
        <w:r w:rsidR="00D875CB">
          <w:rPr>
            <w:noProof/>
            <w:webHidden/>
          </w:rPr>
          <w:fldChar w:fldCharType="begin"/>
        </w:r>
        <w:r w:rsidR="00D875CB">
          <w:rPr>
            <w:noProof/>
            <w:webHidden/>
          </w:rPr>
          <w:delInstrText xml:space="preserve"> PAGEREF _Toc490496290 \h </w:delInstrText>
        </w:r>
        <w:r w:rsidR="00D875CB">
          <w:rPr>
            <w:noProof/>
            <w:webHidden/>
          </w:rPr>
        </w:r>
        <w:r w:rsidR="00D875CB">
          <w:rPr>
            <w:noProof/>
            <w:webHidden/>
          </w:rPr>
          <w:fldChar w:fldCharType="separate"/>
        </w:r>
        <w:r w:rsidR="00D7084E">
          <w:rPr>
            <w:noProof/>
            <w:webHidden/>
          </w:rPr>
          <w:delText>9</w:delText>
        </w:r>
        <w:r w:rsidR="00D875CB">
          <w:rPr>
            <w:noProof/>
            <w:webHidden/>
          </w:rPr>
          <w:fldChar w:fldCharType="end"/>
        </w:r>
        <w:r>
          <w:rPr>
            <w:noProof/>
          </w:rPr>
          <w:fldChar w:fldCharType="end"/>
        </w:r>
      </w:del>
    </w:p>
    <w:p w14:paraId="23C16A03" w14:textId="77777777" w:rsidR="00D875CB" w:rsidRDefault="00424E71">
      <w:pPr>
        <w:pStyle w:val="TOC1"/>
        <w:tabs>
          <w:tab w:val="left" w:pos="480"/>
          <w:tab w:val="right" w:leader="dot" w:pos="9350"/>
        </w:tabs>
        <w:rPr>
          <w:del w:id="257" w:author="Markel" w:date="2018-07-20T14:56:00Z"/>
          <w:rFonts w:eastAsiaTheme="minorEastAsia"/>
          <w:noProof/>
        </w:rPr>
      </w:pPr>
      <w:del w:id="258" w:author="Markel" w:date="2018-07-20T14:56:00Z">
        <w:r>
          <w:rPr>
            <w:rStyle w:val="Hyperlink"/>
            <w:noProof/>
          </w:rPr>
          <w:fldChar w:fldCharType="begin"/>
        </w:r>
        <w:r>
          <w:rPr>
            <w:rStyle w:val="Hyperlink"/>
            <w:noProof/>
          </w:rPr>
          <w:delInstrText xml:space="preserve"> HYPERLINK \l "_Toc49</w:delInstrText>
        </w:r>
        <w:r>
          <w:rPr>
            <w:rStyle w:val="Hyperlink"/>
            <w:noProof/>
          </w:rPr>
          <w:delInstrText xml:space="preserve">0496291" </w:delInstrText>
        </w:r>
        <w:r>
          <w:rPr>
            <w:rStyle w:val="Hyperlink"/>
            <w:noProof/>
          </w:rPr>
          <w:fldChar w:fldCharType="separate"/>
        </w:r>
        <w:r w:rsidR="00D875CB" w:rsidRPr="00E54971">
          <w:rPr>
            <w:rStyle w:val="Hyperlink"/>
            <w:noProof/>
          </w:rPr>
          <w:delText>5</w:delText>
        </w:r>
        <w:r w:rsidR="00D875CB">
          <w:rPr>
            <w:rFonts w:eastAsiaTheme="minorEastAsia"/>
            <w:noProof/>
          </w:rPr>
          <w:tab/>
        </w:r>
        <w:r w:rsidR="00D875CB" w:rsidRPr="00E54971">
          <w:rPr>
            <w:rStyle w:val="Hyperlink"/>
            <w:noProof/>
          </w:rPr>
          <w:delText>Metadata File Naming and Association Mechanisms</w:delText>
        </w:r>
        <w:r w:rsidR="00D875CB">
          <w:rPr>
            <w:noProof/>
            <w:webHidden/>
          </w:rPr>
          <w:tab/>
        </w:r>
        <w:r w:rsidR="00D875CB">
          <w:rPr>
            <w:noProof/>
            <w:webHidden/>
          </w:rPr>
          <w:fldChar w:fldCharType="begin"/>
        </w:r>
        <w:r w:rsidR="00D875CB">
          <w:rPr>
            <w:noProof/>
            <w:webHidden/>
          </w:rPr>
          <w:delInstrText xml:space="preserve"> PAGEREF _Toc490496291 \h </w:delInstrText>
        </w:r>
        <w:r w:rsidR="00D875CB">
          <w:rPr>
            <w:noProof/>
            <w:webHidden/>
          </w:rPr>
        </w:r>
        <w:r w:rsidR="00D875CB">
          <w:rPr>
            <w:noProof/>
            <w:webHidden/>
          </w:rPr>
          <w:fldChar w:fldCharType="separate"/>
        </w:r>
        <w:r w:rsidR="00D7084E">
          <w:rPr>
            <w:noProof/>
            <w:webHidden/>
          </w:rPr>
          <w:delText>9</w:delText>
        </w:r>
        <w:r w:rsidR="00D875CB">
          <w:rPr>
            <w:noProof/>
            <w:webHidden/>
          </w:rPr>
          <w:fldChar w:fldCharType="end"/>
        </w:r>
        <w:r>
          <w:rPr>
            <w:noProof/>
          </w:rPr>
          <w:fldChar w:fldCharType="end"/>
        </w:r>
      </w:del>
    </w:p>
    <w:p w14:paraId="4E0CB680" w14:textId="77777777" w:rsidR="00D875CB" w:rsidRDefault="00424E71">
      <w:pPr>
        <w:pStyle w:val="TOC1"/>
        <w:tabs>
          <w:tab w:val="left" w:pos="480"/>
          <w:tab w:val="right" w:leader="dot" w:pos="9350"/>
        </w:tabs>
        <w:rPr>
          <w:del w:id="259" w:author="Markel" w:date="2018-07-20T14:56:00Z"/>
          <w:rFonts w:eastAsiaTheme="minorEastAsia"/>
          <w:noProof/>
        </w:rPr>
      </w:pPr>
      <w:del w:id="260" w:author="Markel" w:date="2018-07-20T14:56:00Z">
        <w:r>
          <w:rPr>
            <w:rStyle w:val="Hyperlink"/>
            <w:noProof/>
          </w:rPr>
          <w:fldChar w:fldCharType="begin"/>
        </w:r>
        <w:r>
          <w:rPr>
            <w:rStyle w:val="Hyperlink"/>
            <w:noProof/>
          </w:rPr>
          <w:delInstrText xml:space="preserve"> HYPERLINK \l "_Toc490496292" </w:delInstrText>
        </w:r>
        <w:r>
          <w:rPr>
            <w:rStyle w:val="Hyperlink"/>
            <w:noProof/>
          </w:rPr>
          <w:fldChar w:fldCharType="separate"/>
        </w:r>
        <w:r w:rsidR="00D875CB" w:rsidRPr="00E54971">
          <w:rPr>
            <w:rStyle w:val="Hyperlink"/>
            <w:noProof/>
          </w:rPr>
          <w:delText>6</w:delText>
        </w:r>
        <w:r w:rsidR="00D875CB">
          <w:rPr>
            <w:rFonts w:eastAsiaTheme="minorEastAsia"/>
            <w:noProof/>
          </w:rPr>
          <w:tab/>
        </w:r>
        <w:r w:rsidR="00D875CB" w:rsidRPr="00E54971">
          <w:rPr>
            <w:rStyle w:val="Hyperlink"/>
            <w:noProof/>
          </w:rPr>
          <w:delText>Domain Model</w:delText>
        </w:r>
        <w:r w:rsidR="00D875CB">
          <w:rPr>
            <w:noProof/>
            <w:webHidden/>
          </w:rPr>
          <w:tab/>
        </w:r>
        <w:r w:rsidR="00D875CB">
          <w:rPr>
            <w:noProof/>
            <w:webHidden/>
          </w:rPr>
          <w:fldChar w:fldCharType="begin"/>
        </w:r>
        <w:r w:rsidR="00D875CB">
          <w:rPr>
            <w:noProof/>
            <w:webHidden/>
          </w:rPr>
          <w:delInstrText xml:space="preserve"> PAGEREF _Toc490496292 \h </w:delInstrText>
        </w:r>
        <w:r w:rsidR="00D875CB">
          <w:rPr>
            <w:noProof/>
            <w:webHidden/>
          </w:rPr>
        </w:r>
        <w:r w:rsidR="00D875CB">
          <w:rPr>
            <w:noProof/>
            <w:webHidden/>
          </w:rPr>
          <w:fldChar w:fldCharType="separate"/>
        </w:r>
        <w:r w:rsidR="00D7084E">
          <w:rPr>
            <w:noProof/>
            <w:webHidden/>
          </w:rPr>
          <w:delText>9</w:delText>
        </w:r>
        <w:r w:rsidR="00D875CB">
          <w:rPr>
            <w:noProof/>
            <w:webHidden/>
          </w:rPr>
          <w:fldChar w:fldCharType="end"/>
        </w:r>
        <w:r>
          <w:rPr>
            <w:noProof/>
          </w:rPr>
          <w:fldChar w:fldCharType="end"/>
        </w:r>
      </w:del>
    </w:p>
    <w:p w14:paraId="58C23C4B" w14:textId="77777777" w:rsidR="00D875CB" w:rsidRDefault="00841E44">
      <w:pPr>
        <w:pStyle w:val="TOC2"/>
        <w:tabs>
          <w:tab w:val="left" w:pos="960"/>
          <w:tab w:val="right" w:leader="dot" w:pos="9350"/>
        </w:tabs>
        <w:rPr>
          <w:del w:id="261" w:author="Markel" w:date="2018-07-20T14:56:00Z"/>
          <w:rFonts w:eastAsiaTheme="minorEastAsia"/>
          <w:noProof/>
        </w:rPr>
      </w:pPr>
      <w:del w:id="262" w:author="Markel" w:date="2018-07-20T14:56:00Z">
        <w:r>
          <w:fldChar w:fldCharType="begin"/>
        </w:r>
        <w:r>
          <w:delInstrText xml:space="preserve"> HYPERLINK \l "_Toc490496293" </w:delInstrText>
        </w:r>
        <w:r>
          <w:fldChar w:fldCharType="separate"/>
        </w:r>
        <w:r w:rsidR="00D875CB" w:rsidRPr="00E54971">
          <w:rPr>
            <w:rStyle w:val="Hyperlink"/>
            <w:noProof/>
          </w:rPr>
          <w:delText>6.1</w:delText>
        </w:r>
        <w:r w:rsidR="00D875CB">
          <w:rPr>
            <w:rFonts w:eastAsiaTheme="minorEastAsia"/>
            <w:noProof/>
          </w:rPr>
          <w:tab/>
        </w:r>
        <w:r w:rsidR="00D875CB" w:rsidRPr="00E54971">
          <w:rPr>
            <w:rStyle w:val="Hyperlink"/>
            <w:noProof/>
          </w:rPr>
          <w:delText>Architecture</w:delText>
        </w:r>
        <w:r w:rsidR="00D875CB">
          <w:rPr>
            <w:noProof/>
            <w:webHidden/>
          </w:rPr>
          <w:tab/>
        </w:r>
        <w:r w:rsidR="00D875CB">
          <w:rPr>
            <w:noProof/>
            <w:webHidden/>
          </w:rPr>
          <w:fldChar w:fldCharType="begin"/>
        </w:r>
        <w:r w:rsidR="00D875CB">
          <w:rPr>
            <w:noProof/>
            <w:webHidden/>
          </w:rPr>
          <w:delInstrText xml:space="preserve"> PAGEREF _Toc490496293 \h </w:delInstrText>
        </w:r>
        <w:r w:rsidR="00D875CB">
          <w:rPr>
            <w:noProof/>
            <w:webHidden/>
          </w:rPr>
        </w:r>
        <w:r w:rsidR="00D875CB">
          <w:rPr>
            <w:noProof/>
            <w:webHidden/>
          </w:rPr>
          <w:fldChar w:fldCharType="separate"/>
        </w:r>
        <w:r w:rsidR="00D7084E">
          <w:rPr>
            <w:noProof/>
            <w:webHidden/>
          </w:rPr>
          <w:delText>10</w:delText>
        </w:r>
        <w:r w:rsidR="00D875CB">
          <w:rPr>
            <w:noProof/>
            <w:webHidden/>
          </w:rPr>
          <w:fldChar w:fldCharType="end"/>
        </w:r>
        <w:r>
          <w:rPr>
            <w:noProof/>
          </w:rPr>
          <w:fldChar w:fldCharType="end"/>
        </w:r>
      </w:del>
    </w:p>
    <w:p w14:paraId="2E8FE363" w14:textId="77777777" w:rsidR="00D875CB" w:rsidRDefault="00841E44">
      <w:pPr>
        <w:pStyle w:val="TOC2"/>
        <w:tabs>
          <w:tab w:val="left" w:pos="960"/>
          <w:tab w:val="right" w:leader="dot" w:pos="9350"/>
        </w:tabs>
        <w:rPr>
          <w:del w:id="263" w:author="Markel" w:date="2018-07-20T14:56:00Z"/>
          <w:rFonts w:eastAsiaTheme="minorEastAsia"/>
          <w:noProof/>
        </w:rPr>
      </w:pPr>
      <w:del w:id="264" w:author="Markel" w:date="2018-07-20T14:56:00Z">
        <w:r>
          <w:fldChar w:fldCharType="begin"/>
        </w:r>
        <w:r>
          <w:delInstrText xml:space="preserve"> HYPERLINK \l "_Toc490496294" </w:delInstrText>
        </w:r>
        <w:r>
          <w:fldChar w:fldCharType="separate"/>
        </w:r>
        <w:r w:rsidR="00D875CB" w:rsidRPr="00E54971">
          <w:rPr>
            <w:rStyle w:val="Hyperlink"/>
            <w:noProof/>
          </w:rPr>
          <w:delText>6.2</w:delText>
        </w:r>
        <w:r w:rsidR="00D875CB">
          <w:rPr>
            <w:rFonts w:eastAsiaTheme="minorEastAsia"/>
            <w:noProof/>
          </w:rPr>
          <w:tab/>
        </w:r>
        <w:r w:rsidR="00D875CB" w:rsidRPr="00E54971">
          <w:rPr>
            <w:rStyle w:val="Hyperlink"/>
            <w:noProof/>
          </w:rPr>
          <w:delText>Core classes</w:delText>
        </w:r>
        <w:r w:rsidR="00D875CB">
          <w:rPr>
            <w:noProof/>
            <w:webHidden/>
          </w:rPr>
          <w:tab/>
        </w:r>
        <w:r w:rsidR="00D875CB">
          <w:rPr>
            <w:noProof/>
            <w:webHidden/>
          </w:rPr>
          <w:fldChar w:fldCharType="begin"/>
        </w:r>
        <w:r w:rsidR="00D875CB">
          <w:rPr>
            <w:noProof/>
            <w:webHidden/>
          </w:rPr>
          <w:delInstrText xml:space="preserve"> PAGEREF _Toc490496294 \h </w:delInstrText>
        </w:r>
        <w:r w:rsidR="00D875CB">
          <w:rPr>
            <w:noProof/>
            <w:webHidden/>
          </w:rPr>
        </w:r>
        <w:r w:rsidR="00D875CB">
          <w:rPr>
            <w:noProof/>
            <w:webHidden/>
          </w:rPr>
          <w:fldChar w:fldCharType="separate"/>
        </w:r>
        <w:r w:rsidR="00D7084E">
          <w:rPr>
            <w:noProof/>
            <w:webHidden/>
          </w:rPr>
          <w:delText>11</w:delText>
        </w:r>
        <w:r w:rsidR="00D875CB">
          <w:rPr>
            <w:noProof/>
            <w:webHidden/>
          </w:rPr>
          <w:fldChar w:fldCharType="end"/>
        </w:r>
        <w:r>
          <w:rPr>
            <w:noProof/>
          </w:rPr>
          <w:fldChar w:fldCharType="end"/>
        </w:r>
      </w:del>
    </w:p>
    <w:p w14:paraId="61131425" w14:textId="77777777" w:rsidR="00D875CB" w:rsidRDefault="00841E44">
      <w:pPr>
        <w:pStyle w:val="TOC3"/>
        <w:tabs>
          <w:tab w:val="left" w:pos="1200"/>
          <w:tab w:val="right" w:leader="dot" w:pos="9350"/>
        </w:tabs>
        <w:rPr>
          <w:del w:id="265" w:author="Markel" w:date="2018-07-20T14:56:00Z"/>
          <w:rFonts w:eastAsiaTheme="minorEastAsia"/>
          <w:noProof/>
        </w:rPr>
      </w:pPr>
      <w:del w:id="266" w:author="Markel" w:date="2018-07-20T14:56:00Z">
        <w:r>
          <w:fldChar w:fldCharType="begin"/>
        </w:r>
        <w:r>
          <w:delInstrText xml:space="preserve"> HYPERLINK \l "_Toc490496295" </w:delInstrText>
        </w:r>
        <w:r>
          <w:fldChar w:fldCharType="separate"/>
        </w:r>
        <w:r w:rsidR="00D875CB" w:rsidRPr="00E54971">
          <w:rPr>
            <w:rStyle w:val="Hyperlink"/>
            <w:noProof/>
          </w:rPr>
          <w:delText>6.2.1</w:delText>
        </w:r>
        <w:r w:rsidR="00D875CB">
          <w:rPr>
            <w:rFonts w:eastAsiaTheme="minorEastAsia"/>
            <w:noProof/>
          </w:rPr>
          <w:tab/>
        </w:r>
        <w:r w:rsidR="00D875CB" w:rsidRPr="00E54971">
          <w:rPr>
            <w:rStyle w:val="Hyperlink"/>
            <w:noProof/>
          </w:rPr>
          <w:delText>Session object</w:delText>
        </w:r>
        <w:r w:rsidR="00D875CB">
          <w:rPr>
            <w:noProof/>
            <w:webHidden/>
          </w:rPr>
          <w:tab/>
        </w:r>
        <w:r w:rsidR="00D875CB">
          <w:rPr>
            <w:noProof/>
            <w:webHidden/>
          </w:rPr>
          <w:fldChar w:fldCharType="begin"/>
        </w:r>
        <w:r w:rsidR="00D875CB">
          <w:rPr>
            <w:noProof/>
            <w:webHidden/>
          </w:rPr>
          <w:delInstrText xml:space="preserve"> PAGEREF _Toc490496295 \h </w:delInstrText>
        </w:r>
        <w:r w:rsidR="00D875CB">
          <w:rPr>
            <w:noProof/>
            <w:webHidden/>
          </w:rPr>
        </w:r>
        <w:r w:rsidR="00D875CB">
          <w:rPr>
            <w:noProof/>
            <w:webHidden/>
          </w:rPr>
          <w:fldChar w:fldCharType="separate"/>
        </w:r>
        <w:r w:rsidR="00D7084E">
          <w:rPr>
            <w:noProof/>
            <w:webHidden/>
          </w:rPr>
          <w:delText>11</w:delText>
        </w:r>
        <w:r w:rsidR="00D875CB">
          <w:rPr>
            <w:noProof/>
            <w:webHidden/>
          </w:rPr>
          <w:fldChar w:fldCharType="end"/>
        </w:r>
        <w:r>
          <w:rPr>
            <w:noProof/>
          </w:rPr>
          <w:fldChar w:fldCharType="end"/>
        </w:r>
      </w:del>
    </w:p>
    <w:p w14:paraId="33F8BEB6" w14:textId="77777777" w:rsidR="00D875CB" w:rsidRDefault="00841E44">
      <w:pPr>
        <w:pStyle w:val="TOC3"/>
        <w:tabs>
          <w:tab w:val="left" w:pos="1200"/>
          <w:tab w:val="right" w:leader="dot" w:pos="9350"/>
        </w:tabs>
        <w:rPr>
          <w:del w:id="267" w:author="Markel" w:date="2018-07-20T14:56:00Z"/>
          <w:rFonts w:eastAsiaTheme="minorEastAsia"/>
          <w:noProof/>
        </w:rPr>
      </w:pPr>
      <w:del w:id="268" w:author="Markel" w:date="2018-07-20T14:56:00Z">
        <w:r>
          <w:fldChar w:fldCharType="begin"/>
        </w:r>
        <w:r>
          <w:delInstrText xml:space="preserve"> HYPERLINK \l "_Toc490496296" </w:delInstrText>
        </w:r>
        <w:r>
          <w:fldChar w:fldCharType="separate"/>
        </w:r>
        <w:r w:rsidR="00D875CB" w:rsidRPr="00E54971">
          <w:rPr>
            <w:rStyle w:val="Hyperlink"/>
            <w:noProof/>
          </w:rPr>
          <w:delText>6.2.2</w:delText>
        </w:r>
        <w:r w:rsidR="00D875CB">
          <w:rPr>
            <w:rFonts w:eastAsiaTheme="minorEastAsia"/>
            <w:noProof/>
          </w:rPr>
          <w:tab/>
        </w:r>
        <w:r w:rsidR="00D875CB" w:rsidRPr="00E54971">
          <w:rPr>
            <w:rStyle w:val="Hyperlink"/>
            <w:noProof/>
          </w:rPr>
          <w:delText>System object</w:delText>
        </w:r>
        <w:r w:rsidR="00D875CB">
          <w:rPr>
            <w:noProof/>
            <w:webHidden/>
          </w:rPr>
          <w:tab/>
        </w:r>
        <w:r w:rsidR="00D875CB">
          <w:rPr>
            <w:noProof/>
            <w:webHidden/>
          </w:rPr>
          <w:fldChar w:fldCharType="begin"/>
        </w:r>
        <w:r w:rsidR="00D875CB">
          <w:rPr>
            <w:noProof/>
            <w:webHidden/>
          </w:rPr>
          <w:delInstrText xml:space="preserve"> PAGEREF _Toc490496296 \h </w:delInstrText>
        </w:r>
        <w:r w:rsidR="00D875CB">
          <w:rPr>
            <w:noProof/>
            <w:webHidden/>
          </w:rPr>
        </w:r>
        <w:r w:rsidR="00D875CB">
          <w:rPr>
            <w:noProof/>
            <w:webHidden/>
          </w:rPr>
          <w:fldChar w:fldCharType="separate"/>
        </w:r>
        <w:r w:rsidR="00D7084E">
          <w:rPr>
            <w:noProof/>
            <w:webHidden/>
          </w:rPr>
          <w:delText>12</w:delText>
        </w:r>
        <w:r w:rsidR="00D875CB">
          <w:rPr>
            <w:noProof/>
            <w:webHidden/>
          </w:rPr>
          <w:fldChar w:fldCharType="end"/>
        </w:r>
        <w:r>
          <w:rPr>
            <w:noProof/>
          </w:rPr>
          <w:fldChar w:fldCharType="end"/>
        </w:r>
      </w:del>
    </w:p>
    <w:p w14:paraId="68B91BD7" w14:textId="77777777" w:rsidR="00D875CB" w:rsidRDefault="00841E44">
      <w:pPr>
        <w:pStyle w:val="TOC3"/>
        <w:tabs>
          <w:tab w:val="left" w:pos="1200"/>
          <w:tab w:val="right" w:leader="dot" w:pos="9350"/>
        </w:tabs>
        <w:rPr>
          <w:del w:id="269" w:author="Markel" w:date="2018-07-20T14:56:00Z"/>
          <w:rFonts w:eastAsiaTheme="minorEastAsia"/>
          <w:noProof/>
        </w:rPr>
      </w:pPr>
      <w:del w:id="270" w:author="Markel" w:date="2018-07-20T14:56:00Z">
        <w:r>
          <w:fldChar w:fldCharType="begin"/>
        </w:r>
        <w:r>
          <w:delInstrText xml:space="preserve"> HYPERLINK \l "_Toc490496297" </w:delInstrText>
        </w:r>
        <w:r>
          <w:fldChar w:fldCharType="separate"/>
        </w:r>
        <w:r w:rsidR="00D875CB" w:rsidRPr="00E54971">
          <w:rPr>
            <w:rStyle w:val="Hyperlink"/>
            <w:noProof/>
          </w:rPr>
          <w:delText>6.2.3</w:delText>
        </w:r>
        <w:r w:rsidR="00D875CB">
          <w:rPr>
            <w:rFonts w:eastAsiaTheme="minorEastAsia"/>
            <w:noProof/>
          </w:rPr>
          <w:tab/>
        </w:r>
        <w:r w:rsidR="00D875CB" w:rsidRPr="00E54971">
          <w:rPr>
            <w:rStyle w:val="Hyperlink"/>
            <w:noProof/>
          </w:rPr>
          <w:delText>Cluster object</w:delText>
        </w:r>
        <w:r w:rsidR="00D875CB">
          <w:rPr>
            <w:noProof/>
            <w:webHidden/>
          </w:rPr>
          <w:tab/>
        </w:r>
        <w:r w:rsidR="00D875CB">
          <w:rPr>
            <w:noProof/>
            <w:webHidden/>
          </w:rPr>
          <w:fldChar w:fldCharType="begin"/>
        </w:r>
        <w:r w:rsidR="00D875CB">
          <w:rPr>
            <w:noProof/>
            <w:webHidden/>
          </w:rPr>
          <w:delInstrText xml:space="preserve"> PAGEREF _Toc490496297 \h </w:delInstrText>
        </w:r>
        <w:r w:rsidR="00D875CB">
          <w:rPr>
            <w:noProof/>
            <w:webHidden/>
          </w:rPr>
        </w:r>
        <w:r w:rsidR="00D875CB">
          <w:rPr>
            <w:noProof/>
            <w:webHidden/>
          </w:rPr>
          <w:fldChar w:fldCharType="separate"/>
        </w:r>
        <w:r w:rsidR="00D7084E">
          <w:rPr>
            <w:noProof/>
            <w:webHidden/>
          </w:rPr>
          <w:delText>12</w:delText>
        </w:r>
        <w:r w:rsidR="00D875CB">
          <w:rPr>
            <w:noProof/>
            <w:webHidden/>
          </w:rPr>
          <w:fldChar w:fldCharType="end"/>
        </w:r>
        <w:r>
          <w:rPr>
            <w:noProof/>
          </w:rPr>
          <w:fldChar w:fldCharType="end"/>
        </w:r>
      </w:del>
    </w:p>
    <w:p w14:paraId="206DEB23" w14:textId="77777777" w:rsidR="00D875CB" w:rsidRDefault="00841E44">
      <w:pPr>
        <w:pStyle w:val="TOC3"/>
        <w:tabs>
          <w:tab w:val="left" w:pos="1200"/>
          <w:tab w:val="right" w:leader="dot" w:pos="9350"/>
        </w:tabs>
        <w:rPr>
          <w:del w:id="271" w:author="Markel" w:date="2018-07-20T14:56:00Z"/>
          <w:rFonts w:eastAsiaTheme="minorEastAsia"/>
          <w:noProof/>
        </w:rPr>
      </w:pPr>
      <w:del w:id="272" w:author="Markel" w:date="2018-07-20T14:56:00Z">
        <w:r>
          <w:fldChar w:fldCharType="begin"/>
        </w:r>
        <w:r>
          <w:delInstrText xml:space="preserve"> HYPERLINK \l "_Toc490496298" </w:delInstrText>
        </w:r>
        <w:r>
          <w:fldChar w:fldCharType="separate"/>
        </w:r>
        <w:r w:rsidR="00D875CB" w:rsidRPr="00E54971">
          <w:rPr>
            <w:rStyle w:val="Hyperlink"/>
            <w:noProof/>
          </w:rPr>
          <w:delText>6.2.4</w:delText>
        </w:r>
        <w:r w:rsidR="00D875CB">
          <w:rPr>
            <w:rFonts w:eastAsiaTheme="minorEastAsia"/>
            <w:noProof/>
          </w:rPr>
          <w:tab/>
        </w:r>
        <w:r w:rsidR="00D875CB" w:rsidRPr="00E54971">
          <w:rPr>
            <w:rStyle w:val="Hyperlink"/>
            <w:noProof/>
          </w:rPr>
          <w:delText>Source Object</w:delText>
        </w:r>
        <w:r w:rsidR="00D875CB">
          <w:rPr>
            <w:noProof/>
            <w:webHidden/>
          </w:rPr>
          <w:tab/>
        </w:r>
        <w:r w:rsidR="00D875CB">
          <w:rPr>
            <w:noProof/>
            <w:webHidden/>
          </w:rPr>
          <w:fldChar w:fldCharType="begin"/>
        </w:r>
        <w:r w:rsidR="00D875CB">
          <w:rPr>
            <w:noProof/>
            <w:webHidden/>
          </w:rPr>
          <w:delInstrText xml:space="preserve"> PAGEREF _Toc490496298 \h </w:delInstrText>
        </w:r>
        <w:r w:rsidR="00D875CB">
          <w:rPr>
            <w:noProof/>
            <w:webHidden/>
          </w:rPr>
        </w:r>
        <w:r w:rsidR="00D875CB">
          <w:rPr>
            <w:noProof/>
            <w:webHidden/>
          </w:rPr>
          <w:fldChar w:fldCharType="separate"/>
        </w:r>
        <w:r w:rsidR="00D7084E">
          <w:rPr>
            <w:noProof/>
            <w:webHidden/>
          </w:rPr>
          <w:delText>13</w:delText>
        </w:r>
        <w:r w:rsidR="00D875CB">
          <w:rPr>
            <w:noProof/>
            <w:webHidden/>
          </w:rPr>
          <w:fldChar w:fldCharType="end"/>
        </w:r>
        <w:r>
          <w:rPr>
            <w:noProof/>
          </w:rPr>
          <w:fldChar w:fldCharType="end"/>
        </w:r>
      </w:del>
    </w:p>
    <w:p w14:paraId="33E26400" w14:textId="77777777" w:rsidR="00D875CB" w:rsidRDefault="00841E44">
      <w:pPr>
        <w:pStyle w:val="TOC3"/>
        <w:tabs>
          <w:tab w:val="left" w:pos="1200"/>
          <w:tab w:val="right" w:leader="dot" w:pos="9350"/>
        </w:tabs>
        <w:rPr>
          <w:del w:id="273" w:author="Markel" w:date="2018-07-20T14:56:00Z"/>
          <w:rFonts w:eastAsiaTheme="minorEastAsia"/>
          <w:noProof/>
        </w:rPr>
      </w:pPr>
      <w:del w:id="274" w:author="Markel" w:date="2018-07-20T14:56:00Z">
        <w:r>
          <w:fldChar w:fldCharType="begin"/>
        </w:r>
        <w:r>
          <w:delInstrText xml:space="preserve"> HYPERLINK \l "_Toc490496299" </w:delInstrText>
        </w:r>
        <w:r>
          <w:fldChar w:fldCharType="separate"/>
        </w:r>
        <w:r w:rsidR="00D875CB" w:rsidRPr="00E54971">
          <w:rPr>
            <w:rStyle w:val="Hyperlink"/>
            <w:noProof/>
          </w:rPr>
          <w:delText>6.2.5</w:delText>
        </w:r>
        <w:r w:rsidR="00D875CB">
          <w:rPr>
            <w:rFonts w:eastAsiaTheme="minorEastAsia"/>
            <w:noProof/>
          </w:rPr>
          <w:tab/>
        </w:r>
        <w:r w:rsidR="00D875CB" w:rsidRPr="00E54971">
          <w:rPr>
            <w:rStyle w:val="Hyperlink"/>
            <w:noProof/>
          </w:rPr>
          <w:delText>Band object</w:delText>
        </w:r>
        <w:r w:rsidR="00D875CB">
          <w:rPr>
            <w:noProof/>
            <w:webHidden/>
          </w:rPr>
          <w:tab/>
        </w:r>
        <w:r w:rsidR="00D875CB">
          <w:rPr>
            <w:noProof/>
            <w:webHidden/>
          </w:rPr>
          <w:fldChar w:fldCharType="begin"/>
        </w:r>
        <w:r w:rsidR="00D875CB">
          <w:rPr>
            <w:noProof/>
            <w:webHidden/>
          </w:rPr>
          <w:delInstrText xml:space="preserve"> PAGEREF _Toc490496299 \h </w:delInstrText>
        </w:r>
        <w:r w:rsidR="00D875CB">
          <w:rPr>
            <w:noProof/>
            <w:webHidden/>
          </w:rPr>
        </w:r>
        <w:r w:rsidR="00D875CB">
          <w:rPr>
            <w:noProof/>
            <w:webHidden/>
          </w:rPr>
          <w:fldChar w:fldCharType="separate"/>
        </w:r>
        <w:r w:rsidR="00D7084E">
          <w:rPr>
            <w:noProof/>
            <w:webHidden/>
          </w:rPr>
          <w:delText>14</w:delText>
        </w:r>
        <w:r w:rsidR="00D875CB">
          <w:rPr>
            <w:noProof/>
            <w:webHidden/>
          </w:rPr>
          <w:fldChar w:fldCharType="end"/>
        </w:r>
        <w:r>
          <w:rPr>
            <w:noProof/>
          </w:rPr>
          <w:fldChar w:fldCharType="end"/>
        </w:r>
      </w:del>
    </w:p>
    <w:p w14:paraId="0F231604" w14:textId="77777777" w:rsidR="00D875CB" w:rsidRDefault="00841E44">
      <w:pPr>
        <w:pStyle w:val="TOC3"/>
        <w:tabs>
          <w:tab w:val="left" w:pos="1200"/>
          <w:tab w:val="right" w:leader="dot" w:pos="9350"/>
        </w:tabs>
        <w:rPr>
          <w:del w:id="275" w:author="Markel" w:date="2018-07-20T14:56:00Z"/>
          <w:rFonts w:eastAsiaTheme="minorEastAsia"/>
          <w:noProof/>
        </w:rPr>
      </w:pPr>
      <w:del w:id="276" w:author="Markel" w:date="2018-07-20T14:56:00Z">
        <w:r>
          <w:fldChar w:fldCharType="begin"/>
        </w:r>
        <w:r>
          <w:delInstrText xml:space="preserve"> HYPERLINK \l "_Toc490496300" </w:delInstrText>
        </w:r>
        <w:r>
          <w:fldChar w:fldCharType="separate"/>
        </w:r>
        <w:r w:rsidR="00D875CB" w:rsidRPr="00E54971">
          <w:rPr>
            <w:rStyle w:val="Hyperlink"/>
            <w:noProof/>
          </w:rPr>
          <w:delText>6.2.6</w:delText>
        </w:r>
        <w:r w:rsidR="00D875CB">
          <w:rPr>
            <w:rFonts w:eastAsiaTheme="minorEastAsia"/>
            <w:noProof/>
          </w:rPr>
          <w:tab/>
        </w:r>
        <w:r w:rsidR="00D875CB" w:rsidRPr="00E54971">
          <w:rPr>
            <w:rStyle w:val="Hyperlink"/>
            <w:noProof/>
          </w:rPr>
          <w:delText>Stream object</w:delText>
        </w:r>
        <w:r w:rsidR="00D875CB">
          <w:rPr>
            <w:noProof/>
            <w:webHidden/>
          </w:rPr>
          <w:tab/>
        </w:r>
        <w:r w:rsidR="00D875CB">
          <w:rPr>
            <w:noProof/>
            <w:webHidden/>
          </w:rPr>
          <w:fldChar w:fldCharType="begin"/>
        </w:r>
        <w:r w:rsidR="00D875CB">
          <w:rPr>
            <w:noProof/>
            <w:webHidden/>
          </w:rPr>
          <w:delInstrText xml:space="preserve"> PAGEREF _Toc490496300 \h </w:delInstrText>
        </w:r>
        <w:r w:rsidR="00D875CB">
          <w:rPr>
            <w:noProof/>
            <w:webHidden/>
          </w:rPr>
        </w:r>
        <w:r w:rsidR="00D875CB">
          <w:rPr>
            <w:noProof/>
            <w:webHidden/>
          </w:rPr>
          <w:fldChar w:fldCharType="separate"/>
        </w:r>
        <w:r w:rsidR="00D7084E">
          <w:rPr>
            <w:noProof/>
            <w:webHidden/>
          </w:rPr>
          <w:delText>14</w:delText>
        </w:r>
        <w:r w:rsidR="00D875CB">
          <w:rPr>
            <w:noProof/>
            <w:webHidden/>
          </w:rPr>
          <w:fldChar w:fldCharType="end"/>
        </w:r>
        <w:r>
          <w:rPr>
            <w:noProof/>
          </w:rPr>
          <w:fldChar w:fldCharType="end"/>
        </w:r>
      </w:del>
    </w:p>
    <w:p w14:paraId="50104BE7" w14:textId="77777777" w:rsidR="00D875CB" w:rsidRDefault="00841E44">
      <w:pPr>
        <w:pStyle w:val="TOC3"/>
        <w:tabs>
          <w:tab w:val="left" w:pos="1200"/>
          <w:tab w:val="right" w:leader="dot" w:pos="9350"/>
        </w:tabs>
        <w:rPr>
          <w:del w:id="277" w:author="Markel" w:date="2018-07-20T14:56:00Z"/>
          <w:rFonts w:eastAsiaTheme="minorEastAsia"/>
          <w:noProof/>
        </w:rPr>
      </w:pPr>
      <w:del w:id="278" w:author="Markel" w:date="2018-07-20T14:56:00Z">
        <w:r>
          <w:fldChar w:fldCharType="begin"/>
        </w:r>
        <w:r>
          <w:delInstrText xml:space="preserve"> HYPERLINK \l "_Toc490496301" </w:delInstrText>
        </w:r>
        <w:r>
          <w:fldChar w:fldCharType="separate"/>
        </w:r>
        <w:r w:rsidR="00D875CB" w:rsidRPr="00E54971">
          <w:rPr>
            <w:rStyle w:val="Hyperlink"/>
            <w:noProof/>
          </w:rPr>
          <w:delText>6.2.7</w:delText>
        </w:r>
        <w:r w:rsidR="00D875CB">
          <w:rPr>
            <w:rFonts w:eastAsiaTheme="minorEastAsia"/>
            <w:noProof/>
          </w:rPr>
          <w:tab/>
        </w:r>
        <w:r w:rsidR="00D875CB" w:rsidRPr="00E54971">
          <w:rPr>
            <w:rStyle w:val="Hyperlink"/>
            <w:noProof/>
          </w:rPr>
          <w:delText>Lump object</w:delText>
        </w:r>
        <w:r w:rsidR="00D875CB">
          <w:rPr>
            <w:noProof/>
            <w:webHidden/>
          </w:rPr>
          <w:tab/>
        </w:r>
        <w:r w:rsidR="00D875CB">
          <w:rPr>
            <w:noProof/>
            <w:webHidden/>
          </w:rPr>
          <w:fldChar w:fldCharType="begin"/>
        </w:r>
        <w:r w:rsidR="00D875CB">
          <w:rPr>
            <w:noProof/>
            <w:webHidden/>
          </w:rPr>
          <w:delInstrText xml:space="preserve"> PAGEREF _Toc490496301 \h </w:delInstrText>
        </w:r>
        <w:r w:rsidR="00D875CB">
          <w:rPr>
            <w:noProof/>
            <w:webHidden/>
          </w:rPr>
        </w:r>
        <w:r w:rsidR="00D875CB">
          <w:rPr>
            <w:noProof/>
            <w:webHidden/>
          </w:rPr>
          <w:fldChar w:fldCharType="separate"/>
        </w:r>
        <w:r w:rsidR="00D7084E">
          <w:rPr>
            <w:noProof/>
            <w:webHidden/>
          </w:rPr>
          <w:delText>17</w:delText>
        </w:r>
        <w:r w:rsidR="00D875CB">
          <w:rPr>
            <w:noProof/>
            <w:webHidden/>
          </w:rPr>
          <w:fldChar w:fldCharType="end"/>
        </w:r>
        <w:r>
          <w:rPr>
            <w:noProof/>
          </w:rPr>
          <w:fldChar w:fldCharType="end"/>
        </w:r>
      </w:del>
    </w:p>
    <w:p w14:paraId="1C3CBC74" w14:textId="77777777" w:rsidR="00D875CB" w:rsidRDefault="00841E44">
      <w:pPr>
        <w:pStyle w:val="TOC3"/>
        <w:tabs>
          <w:tab w:val="left" w:pos="1200"/>
          <w:tab w:val="right" w:leader="dot" w:pos="9350"/>
        </w:tabs>
        <w:rPr>
          <w:del w:id="279" w:author="Markel" w:date="2018-07-20T14:56:00Z"/>
          <w:rFonts w:eastAsiaTheme="minorEastAsia"/>
          <w:noProof/>
        </w:rPr>
      </w:pPr>
      <w:del w:id="280" w:author="Markel" w:date="2018-07-20T14:56:00Z">
        <w:r>
          <w:fldChar w:fldCharType="begin"/>
        </w:r>
        <w:r>
          <w:delInstrText xml:space="preserve"> HYPERLINK \l "_Toc490496302" </w:delInstrText>
        </w:r>
        <w:r>
          <w:fldChar w:fldCharType="separate"/>
        </w:r>
        <w:r w:rsidR="00D875CB" w:rsidRPr="00E54971">
          <w:rPr>
            <w:rStyle w:val="Hyperlink"/>
            <w:noProof/>
          </w:rPr>
          <w:delText>6.2.8</w:delText>
        </w:r>
        <w:r w:rsidR="00D875CB">
          <w:rPr>
            <w:rFonts w:eastAsiaTheme="minorEastAsia"/>
            <w:noProof/>
          </w:rPr>
          <w:tab/>
        </w:r>
        <w:r w:rsidR="00D875CB" w:rsidRPr="00E54971">
          <w:rPr>
            <w:rStyle w:val="Hyperlink"/>
            <w:noProof/>
          </w:rPr>
          <w:delText>Chunk object</w:delText>
        </w:r>
        <w:r w:rsidR="00D875CB">
          <w:rPr>
            <w:noProof/>
            <w:webHidden/>
          </w:rPr>
          <w:tab/>
        </w:r>
        <w:r w:rsidR="00D875CB">
          <w:rPr>
            <w:noProof/>
            <w:webHidden/>
          </w:rPr>
          <w:fldChar w:fldCharType="begin"/>
        </w:r>
        <w:r w:rsidR="00D875CB">
          <w:rPr>
            <w:noProof/>
            <w:webHidden/>
          </w:rPr>
          <w:delInstrText xml:space="preserve"> PAGEREF _Toc490496302 \h </w:delInstrText>
        </w:r>
        <w:r w:rsidR="00D875CB">
          <w:rPr>
            <w:noProof/>
            <w:webHidden/>
          </w:rPr>
        </w:r>
        <w:r w:rsidR="00D875CB">
          <w:rPr>
            <w:noProof/>
            <w:webHidden/>
          </w:rPr>
          <w:fldChar w:fldCharType="separate"/>
        </w:r>
        <w:r w:rsidR="00D7084E">
          <w:rPr>
            <w:noProof/>
            <w:webHidden/>
          </w:rPr>
          <w:delText>18</w:delText>
        </w:r>
        <w:r w:rsidR="00D875CB">
          <w:rPr>
            <w:noProof/>
            <w:webHidden/>
          </w:rPr>
          <w:fldChar w:fldCharType="end"/>
        </w:r>
        <w:r>
          <w:rPr>
            <w:noProof/>
          </w:rPr>
          <w:fldChar w:fldCharType="end"/>
        </w:r>
      </w:del>
    </w:p>
    <w:p w14:paraId="61167851" w14:textId="77777777" w:rsidR="00D875CB" w:rsidRDefault="00841E44">
      <w:pPr>
        <w:pStyle w:val="TOC3"/>
        <w:tabs>
          <w:tab w:val="left" w:pos="1200"/>
          <w:tab w:val="right" w:leader="dot" w:pos="9350"/>
        </w:tabs>
        <w:rPr>
          <w:del w:id="281" w:author="Markel" w:date="2018-07-20T14:56:00Z"/>
          <w:rFonts w:eastAsiaTheme="minorEastAsia"/>
          <w:noProof/>
        </w:rPr>
      </w:pPr>
      <w:del w:id="282" w:author="Markel" w:date="2018-07-20T14:56:00Z">
        <w:r>
          <w:fldChar w:fldCharType="begin"/>
        </w:r>
        <w:r>
          <w:delInstrText xml:space="preserve"> HYPERLINK \l "_Toc490496303" </w:delInstrText>
        </w:r>
        <w:r>
          <w:fldChar w:fldCharType="separate"/>
        </w:r>
        <w:r w:rsidR="00D875CB" w:rsidRPr="00E54971">
          <w:rPr>
            <w:rStyle w:val="Hyperlink"/>
            <w:noProof/>
          </w:rPr>
          <w:delText>6.2.9</w:delText>
        </w:r>
        <w:r w:rsidR="00D875CB">
          <w:rPr>
            <w:rFonts w:eastAsiaTheme="minorEastAsia"/>
            <w:noProof/>
          </w:rPr>
          <w:tab/>
        </w:r>
        <w:r w:rsidR="00D875CB" w:rsidRPr="00E54971">
          <w:rPr>
            <w:rStyle w:val="Hyperlink"/>
            <w:noProof/>
          </w:rPr>
          <w:delText>Block object</w:delText>
        </w:r>
        <w:r w:rsidR="00D875CB">
          <w:rPr>
            <w:noProof/>
            <w:webHidden/>
          </w:rPr>
          <w:tab/>
        </w:r>
        <w:r w:rsidR="00D875CB">
          <w:rPr>
            <w:noProof/>
            <w:webHidden/>
          </w:rPr>
          <w:fldChar w:fldCharType="begin"/>
        </w:r>
        <w:r w:rsidR="00D875CB">
          <w:rPr>
            <w:noProof/>
            <w:webHidden/>
          </w:rPr>
          <w:delInstrText xml:space="preserve"> PAGEREF _Toc490496303 \h </w:delInstrText>
        </w:r>
        <w:r w:rsidR="00D875CB">
          <w:rPr>
            <w:noProof/>
            <w:webHidden/>
          </w:rPr>
        </w:r>
        <w:r w:rsidR="00D875CB">
          <w:rPr>
            <w:noProof/>
            <w:webHidden/>
          </w:rPr>
          <w:fldChar w:fldCharType="separate"/>
        </w:r>
        <w:r w:rsidR="00D7084E">
          <w:rPr>
            <w:noProof/>
            <w:webHidden/>
          </w:rPr>
          <w:delText>19</w:delText>
        </w:r>
        <w:r w:rsidR="00D875CB">
          <w:rPr>
            <w:noProof/>
            <w:webHidden/>
          </w:rPr>
          <w:fldChar w:fldCharType="end"/>
        </w:r>
        <w:r>
          <w:rPr>
            <w:noProof/>
          </w:rPr>
          <w:fldChar w:fldCharType="end"/>
        </w:r>
      </w:del>
    </w:p>
    <w:p w14:paraId="3612B4E3" w14:textId="77777777" w:rsidR="00D875CB" w:rsidRDefault="00841E44">
      <w:pPr>
        <w:pStyle w:val="TOC3"/>
        <w:tabs>
          <w:tab w:val="left" w:pos="1440"/>
          <w:tab w:val="right" w:leader="dot" w:pos="9350"/>
        </w:tabs>
        <w:rPr>
          <w:del w:id="283" w:author="Markel" w:date="2018-07-20T14:56:00Z"/>
          <w:rFonts w:eastAsiaTheme="minorEastAsia"/>
          <w:noProof/>
        </w:rPr>
      </w:pPr>
      <w:del w:id="284" w:author="Markel" w:date="2018-07-20T14:56:00Z">
        <w:r>
          <w:fldChar w:fldCharType="begin"/>
        </w:r>
        <w:r>
          <w:delInstrText xml:space="preserve"> HYPERLINK \l "_Toc490496304" </w:delInstrText>
        </w:r>
        <w:r>
          <w:fldChar w:fldCharType="separate"/>
        </w:r>
        <w:r w:rsidR="00D875CB" w:rsidRPr="00E54971">
          <w:rPr>
            <w:rStyle w:val="Hyperlink"/>
            <w:noProof/>
          </w:rPr>
          <w:delText>6.2.10</w:delText>
        </w:r>
        <w:r w:rsidR="00D875CB">
          <w:rPr>
            <w:rFonts w:eastAsiaTheme="minorEastAsia"/>
            <w:noProof/>
          </w:rPr>
          <w:tab/>
        </w:r>
        <w:r w:rsidR="00D875CB" w:rsidRPr="00E54971">
          <w:rPr>
            <w:rStyle w:val="Hyperlink"/>
            <w:noProof/>
          </w:rPr>
          <w:delText>Lane object</w:delText>
        </w:r>
        <w:r w:rsidR="00D875CB">
          <w:rPr>
            <w:noProof/>
            <w:webHidden/>
          </w:rPr>
          <w:tab/>
        </w:r>
        <w:r w:rsidR="00D875CB">
          <w:rPr>
            <w:noProof/>
            <w:webHidden/>
          </w:rPr>
          <w:fldChar w:fldCharType="begin"/>
        </w:r>
        <w:r w:rsidR="00D875CB">
          <w:rPr>
            <w:noProof/>
            <w:webHidden/>
          </w:rPr>
          <w:delInstrText xml:space="preserve"> PAGEREF _Toc490496304 \h </w:delInstrText>
        </w:r>
        <w:r w:rsidR="00D875CB">
          <w:rPr>
            <w:noProof/>
            <w:webHidden/>
          </w:rPr>
        </w:r>
        <w:r w:rsidR="00D875CB">
          <w:rPr>
            <w:noProof/>
            <w:webHidden/>
          </w:rPr>
          <w:fldChar w:fldCharType="separate"/>
        </w:r>
        <w:r w:rsidR="00D7084E">
          <w:rPr>
            <w:noProof/>
            <w:webHidden/>
          </w:rPr>
          <w:delText>20</w:delText>
        </w:r>
        <w:r w:rsidR="00D875CB">
          <w:rPr>
            <w:noProof/>
            <w:webHidden/>
          </w:rPr>
          <w:fldChar w:fldCharType="end"/>
        </w:r>
        <w:r>
          <w:rPr>
            <w:noProof/>
          </w:rPr>
          <w:fldChar w:fldCharType="end"/>
        </w:r>
      </w:del>
    </w:p>
    <w:p w14:paraId="06B22CCE" w14:textId="77777777" w:rsidR="00D875CB" w:rsidRDefault="00841E44">
      <w:pPr>
        <w:pStyle w:val="TOC3"/>
        <w:tabs>
          <w:tab w:val="left" w:pos="1440"/>
          <w:tab w:val="right" w:leader="dot" w:pos="9350"/>
        </w:tabs>
        <w:rPr>
          <w:del w:id="285" w:author="Markel" w:date="2018-07-20T14:56:00Z"/>
          <w:rFonts w:eastAsiaTheme="minorEastAsia"/>
          <w:noProof/>
        </w:rPr>
      </w:pPr>
      <w:del w:id="286" w:author="Markel" w:date="2018-07-20T14:56:00Z">
        <w:r>
          <w:fldChar w:fldCharType="begin"/>
        </w:r>
        <w:r>
          <w:delInstrText xml:space="preserve"> HYPERLINK \l "_Toc490496305" </w:delInstrText>
        </w:r>
        <w:r>
          <w:fldChar w:fldCharType="separate"/>
        </w:r>
        <w:r w:rsidR="00D875CB" w:rsidRPr="00E54971">
          <w:rPr>
            <w:rStyle w:val="Hyperlink"/>
            <w:noProof/>
          </w:rPr>
          <w:delText>6.2.11</w:delText>
        </w:r>
        <w:r w:rsidR="00D875CB">
          <w:rPr>
            <w:rFonts w:eastAsiaTheme="minorEastAsia"/>
            <w:noProof/>
          </w:rPr>
          <w:tab/>
        </w:r>
        <w:r w:rsidR="00D875CB" w:rsidRPr="00E54971">
          <w:rPr>
            <w:rStyle w:val="Hyperlink"/>
            <w:noProof/>
          </w:rPr>
          <w:delText>File object</w:delText>
        </w:r>
        <w:r w:rsidR="00D875CB">
          <w:rPr>
            <w:noProof/>
            <w:webHidden/>
          </w:rPr>
          <w:tab/>
        </w:r>
        <w:r w:rsidR="00D875CB">
          <w:rPr>
            <w:noProof/>
            <w:webHidden/>
          </w:rPr>
          <w:fldChar w:fldCharType="begin"/>
        </w:r>
        <w:r w:rsidR="00D875CB">
          <w:rPr>
            <w:noProof/>
            <w:webHidden/>
          </w:rPr>
          <w:delInstrText xml:space="preserve"> PAGEREF _Toc490496305 \h </w:delInstrText>
        </w:r>
        <w:r w:rsidR="00D875CB">
          <w:rPr>
            <w:noProof/>
            <w:webHidden/>
          </w:rPr>
        </w:r>
        <w:r w:rsidR="00D875CB">
          <w:rPr>
            <w:noProof/>
            <w:webHidden/>
          </w:rPr>
          <w:fldChar w:fldCharType="separate"/>
        </w:r>
        <w:r w:rsidR="00D7084E">
          <w:rPr>
            <w:noProof/>
            <w:webHidden/>
          </w:rPr>
          <w:delText>21</w:delText>
        </w:r>
        <w:r w:rsidR="00D875CB">
          <w:rPr>
            <w:noProof/>
            <w:webHidden/>
          </w:rPr>
          <w:fldChar w:fldCharType="end"/>
        </w:r>
        <w:r>
          <w:rPr>
            <w:noProof/>
          </w:rPr>
          <w:fldChar w:fldCharType="end"/>
        </w:r>
      </w:del>
    </w:p>
    <w:p w14:paraId="7C6D811F" w14:textId="77777777" w:rsidR="00D875CB" w:rsidRDefault="00841E44">
      <w:pPr>
        <w:pStyle w:val="TOC3"/>
        <w:tabs>
          <w:tab w:val="left" w:pos="1440"/>
          <w:tab w:val="right" w:leader="dot" w:pos="9350"/>
        </w:tabs>
        <w:rPr>
          <w:del w:id="287" w:author="Markel" w:date="2018-07-20T14:56:00Z"/>
          <w:rFonts w:eastAsiaTheme="minorEastAsia"/>
          <w:noProof/>
        </w:rPr>
      </w:pPr>
      <w:del w:id="288" w:author="Markel" w:date="2018-07-20T14:56:00Z">
        <w:r>
          <w:fldChar w:fldCharType="begin"/>
        </w:r>
        <w:r>
          <w:delInstrText xml:space="preserve"> HYPERLINK \l "_Toc490496306" </w:delInstrText>
        </w:r>
        <w:r>
          <w:fldChar w:fldCharType="separate"/>
        </w:r>
        <w:r w:rsidR="00D875CB" w:rsidRPr="00E54971">
          <w:rPr>
            <w:rStyle w:val="Hyperlink"/>
            <w:noProof/>
          </w:rPr>
          <w:delText>6.2.12</w:delText>
        </w:r>
        <w:r w:rsidR="00D875CB">
          <w:rPr>
            <w:rFonts w:eastAsiaTheme="minorEastAsia"/>
            <w:noProof/>
          </w:rPr>
          <w:tab/>
        </w:r>
        <w:r w:rsidR="00D875CB" w:rsidRPr="00E54971">
          <w:rPr>
            <w:rStyle w:val="Hyperlink"/>
            <w:noProof/>
          </w:rPr>
          <w:delText>FileSet Object</w:delText>
        </w:r>
        <w:r w:rsidR="00D875CB">
          <w:rPr>
            <w:noProof/>
            <w:webHidden/>
          </w:rPr>
          <w:tab/>
        </w:r>
        <w:r w:rsidR="00D875CB">
          <w:rPr>
            <w:noProof/>
            <w:webHidden/>
          </w:rPr>
          <w:fldChar w:fldCharType="begin"/>
        </w:r>
        <w:r w:rsidR="00D875CB">
          <w:rPr>
            <w:noProof/>
            <w:webHidden/>
          </w:rPr>
          <w:delInstrText xml:space="preserve"> PAGEREF _Toc490496306 \h </w:delInstrText>
        </w:r>
        <w:r w:rsidR="00D875CB">
          <w:rPr>
            <w:noProof/>
            <w:webHidden/>
          </w:rPr>
        </w:r>
        <w:r w:rsidR="00D875CB">
          <w:rPr>
            <w:noProof/>
            <w:webHidden/>
          </w:rPr>
          <w:fldChar w:fldCharType="separate"/>
        </w:r>
        <w:r w:rsidR="00D7084E">
          <w:rPr>
            <w:noProof/>
            <w:webHidden/>
          </w:rPr>
          <w:delText>22</w:delText>
        </w:r>
        <w:r w:rsidR="00D875CB">
          <w:rPr>
            <w:noProof/>
            <w:webHidden/>
          </w:rPr>
          <w:fldChar w:fldCharType="end"/>
        </w:r>
        <w:r>
          <w:rPr>
            <w:noProof/>
          </w:rPr>
          <w:fldChar w:fldCharType="end"/>
        </w:r>
      </w:del>
    </w:p>
    <w:p w14:paraId="0FFF7B80" w14:textId="77777777" w:rsidR="00D875CB" w:rsidRDefault="00841E44">
      <w:pPr>
        <w:pStyle w:val="TOC2"/>
        <w:tabs>
          <w:tab w:val="left" w:pos="960"/>
          <w:tab w:val="right" w:leader="dot" w:pos="9350"/>
        </w:tabs>
        <w:rPr>
          <w:del w:id="289" w:author="Markel" w:date="2018-07-20T14:56:00Z"/>
          <w:rFonts w:eastAsiaTheme="minorEastAsia"/>
          <w:noProof/>
        </w:rPr>
      </w:pPr>
      <w:del w:id="290" w:author="Markel" w:date="2018-07-20T14:56:00Z">
        <w:r>
          <w:fldChar w:fldCharType="begin"/>
        </w:r>
        <w:r>
          <w:delInstrText xml:space="preserve"> HYPERLINK \l "_Toc490496307" </w:delInstrText>
        </w:r>
        <w:r>
          <w:fldChar w:fldCharType="separate"/>
        </w:r>
        <w:r w:rsidR="00D875CB" w:rsidRPr="00E54971">
          <w:rPr>
            <w:rStyle w:val="Hyperlink"/>
            <w:noProof/>
          </w:rPr>
          <w:delText>6.3</w:delText>
        </w:r>
        <w:r w:rsidR="00D875CB">
          <w:rPr>
            <w:rFonts w:eastAsiaTheme="minorEastAsia"/>
            <w:noProof/>
          </w:rPr>
          <w:tab/>
        </w:r>
        <w:r w:rsidR="00D875CB" w:rsidRPr="00E54971">
          <w:rPr>
            <w:rStyle w:val="Hyperlink"/>
            <w:noProof/>
          </w:rPr>
          <w:delText>Foundation Classes</w:delText>
        </w:r>
        <w:r w:rsidR="00D875CB">
          <w:rPr>
            <w:noProof/>
            <w:webHidden/>
          </w:rPr>
          <w:tab/>
        </w:r>
        <w:r w:rsidR="00D875CB">
          <w:rPr>
            <w:noProof/>
            <w:webHidden/>
          </w:rPr>
          <w:fldChar w:fldCharType="begin"/>
        </w:r>
        <w:r w:rsidR="00D875CB">
          <w:rPr>
            <w:noProof/>
            <w:webHidden/>
          </w:rPr>
          <w:delInstrText xml:space="preserve"> PAGEREF _Toc490496307 \h </w:delInstrText>
        </w:r>
        <w:r w:rsidR="00D875CB">
          <w:rPr>
            <w:noProof/>
            <w:webHidden/>
          </w:rPr>
        </w:r>
        <w:r w:rsidR="00D875CB">
          <w:rPr>
            <w:noProof/>
            <w:webHidden/>
          </w:rPr>
          <w:fldChar w:fldCharType="separate"/>
        </w:r>
        <w:r w:rsidR="00D7084E">
          <w:rPr>
            <w:noProof/>
            <w:webHidden/>
          </w:rPr>
          <w:delText>22</w:delText>
        </w:r>
        <w:r w:rsidR="00D875CB">
          <w:rPr>
            <w:noProof/>
            <w:webHidden/>
          </w:rPr>
          <w:fldChar w:fldCharType="end"/>
        </w:r>
        <w:r>
          <w:rPr>
            <w:noProof/>
          </w:rPr>
          <w:fldChar w:fldCharType="end"/>
        </w:r>
      </w:del>
    </w:p>
    <w:p w14:paraId="57318D14" w14:textId="77777777" w:rsidR="00D875CB" w:rsidRDefault="00841E44">
      <w:pPr>
        <w:pStyle w:val="TOC3"/>
        <w:tabs>
          <w:tab w:val="left" w:pos="1200"/>
          <w:tab w:val="right" w:leader="dot" w:pos="9350"/>
        </w:tabs>
        <w:rPr>
          <w:del w:id="291" w:author="Markel" w:date="2018-07-20T14:56:00Z"/>
          <w:rFonts w:eastAsiaTheme="minorEastAsia"/>
          <w:noProof/>
        </w:rPr>
      </w:pPr>
      <w:del w:id="292" w:author="Markel" w:date="2018-07-20T14:56:00Z">
        <w:r>
          <w:fldChar w:fldCharType="begin"/>
        </w:r>
        <w:r>
          <w:delInstrText xml:space="preserve"> HYPERLINK \l "_Toc490496308" </w:delInstrText>
        </w:r>
        <w:r>
          <w:fldChar w:fldCharType="separate"/>
        </w:r>
        <w:r w:rsidR="00D875CB" w:rsidRPr="00E54971">
          <w:rPr>
            <w:rStyle w:val="Hyperlink"/>
            <w:noProof/>
          </w:rPr>
          <w:delText>6.3.1</w:delText>
        </w:r>
        <w:r w:rsidR="00D875CB">
          <w:rPr>
            <w:rFonts w:eastAsiaTheme="minorEastAsia"/>
            <w:noProof/>
          </w:rPr>
          <w:tab/>
        </w:r>
        <w:r w:rsidR="00D875CB" w:rsidRPr="00E54971">
          <w:rPr>
            <w:rStyle w:val="Hyperlink"/>
            <w:noProof/>
          </w:rPr>
          <w:delText>URI</w:delText>
        </w:r>
        <w:r w:rsidR="00D875CB">
          <w:rPr>
            <w:noProof/>
            <w:webHidden/>
          </w:rPr>
          <w:tab/>
        </w:r>
        <w:r w:rsidR="00D875CB">
          <w:rPr>
            <w:noProof/>
            <w:webHidden/>
          </w:rPr>
          <w:fldChar w:fldCharType="begin"/>
        </w:r>
        <w:r w:rsidR="00D875CB">
          <w:rPr>
            <w:noProof/>
            <w:webHidden/>
          </w:rPr>
          <w:delInstrText xml:space="preserve"> PAGEREF _Toc490496308 \h </w:delInstrText>
        </w:r>
        <w:r w:rsidR="00D875CB">
          <w:rPr>
            <w:noProof/>
            <w:webHidden/>
          </w:rPr>
        </w:r>
        <w:r w:rsidR="00D875CB">
          <w:rPr>
            <w:noProof/>
            <w:webHidden/>
          </w:rPr>
          <w:fldChar w:fldCharType="separate"/>
        </w:r>
        <w:r w:rsidR="00D7084E">
          <w:rPr>
            <w:noProof/>
            <w:webHidden/>
          </w:rPr>
          <w:delText>22</w:delText>
        </w:r>
        <w:r w:rsidR="00D875CB">
          <w:rPr>
            <w:noProof/>
            <w:webHidden/>
          </w:rPr>
          <w:fldChar w:fldCharType="end"/>
        </w:r>
        <w:r>
          <w:rPr>
            <w:noProof/>
          </w:rPr>
          <w:fldChar w:fldCharType="end"/>
        </w:r>
      </w:del>
    </w:p>
    <w:p w14:paraId="22FE1F38" w14:textId="77777777" w:rsidR="00D875CB" w:rsidRDefault="00841E44">
      <w:pPr>
        <w:pStyle w:val="TOC3"/>
        <w:tabs>
          <w:tab w:val="left" w:pos="1200"/>
          <w:tab w:val="right" w:leader="dot" w:pos="9350"/>
        </w:tabs>
        <w:rPr>
          <w:del w:id="293" w:author="Markel" w:date="2018-07-20T14:56:00Z"/>
          <w:rFonts w:eastAsiaTheme="minorEastAsia"/>
          <w:noProof/>
        </w:rPr>
      </w:pPr>
      <w:del w:id="294" w:author="Markel" w:date="2018-07-20T14:56:00Z">
        <w:r>
          <w:fldChar w:fldCharType="begin"/>
        </w:r>
        <w:r>
          <w:delInstrText xml:space="preserve"> HYPERLINK \l "_Toc490496309" </w:delInstrText>
        </w:r>
        <w:r>
          <w:fldChar w:fldCharType="separate"/>
        </w:r>
        <w:r w:rsidR="00D875CB" w:rsidRPr="00E54971">
          <w:rPr>
            <w:rStyle w:val="Hyperlink"/>
            <w:noProof/>
          </w:rPr>
          <w:delText>6.3.2</w:delText>
        </w:r>
        <w:r w:rsidR="00D875CB">
          <w:rPr>
            <w:rFonts w:eastAsiaTheme="minorEastAsia"/>
            <w:noProof/>
          </w:rPr>
          <w:tab/>
        </w:r>
        <w:r w:rsidR="00D875CB" w:rsidRPr="00E54971">
          <w:rPr>
            <w:rStyle w:val="Hyperlink"/>
            <w:noProof/>
          </w:rPr>
          <w:delText>DateTime</w:delText>
        </w:r>
        <w:r w:rsidR="00D875CB">
          <w:rPr>
            <w:noProof/>
            <w:webHidden/>
          </w:rPr>
          <w:tab/>
        </w:r>
        <w:r w:rsidR="00D875CB">
          <w:rPr>
            <w:noProof/>
            <w:webHidden/>
          </w:rPr>
          <w:fldChar w:fldCharType="begin"/>
        </w:r>
        <w:r w:rsidR="00D875CB">
          <w:rPr>
            <w:noProof/>
            <w:webHidden/>
          </w:rPr>
          <w:delInstrText xml:space="preserve"> PAGEREF _Toc490496309 \h </w:delInstrText>
        </w:r>
        <w:r w:rsidR="00D875CB">
          <w:rPr>
            <w:noProof/>
            <w:webHidden/>
          </w:rPr>
        </w:r>
        <w:r w:rsidR="00D875CB">
          <w:rPr>
            <w:noProof/>
            <w:webHidden/>
          </w:rPr>
          <w:fldChar w:fldCharType="separate"/>
        </w:r>
        <w:r w:rsidR="00D7084E">
          <w:rPr>
            <w:noProof/>
            <w:webHidden/>
          </w:rPr>
          <w:delText>22</w:delText>
        </w:r>
        <w:r w:rsidR="00D875CB">
          <w:rPr>
            <w:noProof/>
            <w:webHidden/>
          </w:rPr>
          <w:fldChar w:fldCharType="end"/>
        </w:r>
        <w:r>
          <w:rPr>
            <w:noProof/>
          </w:rPr>
          <w:fldChar w:fldCharType="end"/>
        </w:r>
      </w:del>
    </w:p>
    <w:p w14:paraId="0A0070DA" w14:textId="77777777" w:rsidR="00D875CB" w:rsidRDefault="00841E44">
      <w:pPr>
        <w:pStyle w:val="TOC3"/>
        <w:tabs>
          <w:tab w:val="left" w:pos="1200"/>
          <w:tab w:val="right" w:leader="dot" w:pos="9350"/>
        </w:tabs>
        <w:rPr>
          <w:del w:id="295" w:author="Markel" w:date="2018-07-20T14:56:00Z"/>
          <w:rFonts w:eastAsiaTheme="minorEastAsia"/>
          <w:noProof/>
        </w:rPr>
      </w:pPr>
      <w:del w:id="296" w:author="Markel" w:date="2018-07-20T14:56:00Z">
        <w:r>
          <w:fldChar w:fldCharType="begin"/>
        </w:r>
        <w:r>
          <w:delInstrText xml:space="preserve"> HYPERLINK \l "_Toc490496310" </w:delInstrText>
        </w:r>
        <w:r>
          <w:fldChar w:fldCharType="separate"/>
        </w:r>
        <w:r w:rsidR="00D875CB" w:rsidRPr="00E54971">
          <w:rPr>
            <w:rStyle w:val="Hyperlink"/>
            <w:noProof/>
          </w:rPr>
          <w:delText>6.3.3</w:delText>
        </w:r>
        <w:r w:rsidR="00D875CB">
          <w:rPr>
            <w:rFonts w:eastAsiaTheme="minorEastAsia"/>
            <w:noProof/>
          </w:rPr>
          <w:tab/>
        </w:r>
        <w:r w:rsidR="00D875CB" w:rsidRPr="00E54971">
          <w:rPr>
            <w:rStyle w:val="Hyperlink"/>
            <w:noProof/>
          </w:rPr>
          <w:delText>Frequency</w:delText>
        </w:r>
        <w:r w:rsidR="00D875CB">
          <w:rPr>
            <w:noProof/>
            <w:webHidden/>
          </w:rPr>
          <w:tab/>
        </w:r>
        <w:r w:rsidR="00D875CB">
          <w:rPr>
            <w:noProof/>
            <w:webHidden/>
          </w:rPr>
          <w:fldChar w:fldCharType="begin"/>
        </w:r>
        <w:r w:rsidR="00D875CB">
          <w:rPr>
            <w:noProof/>
            <w:webHidden/>
          </w:rPr>
          <w:delInstrText xml:space="preserve"> PAGEREF _Toc490496310 \h </w:delInstrText>
        </w:r>
        <w:r w:rsidR="00D875CB">
          <w:rPr>
            <w:noProof/>
            <w:webHidden/>
          </w:rPr>
        </w:r>
        <w:r w:rsidR="00D875CB">
          <w:rPr>
            <w:noProof/>
            <w:webHidden/>
          </w:rPr>
          <w:fldChar w:fldCharType="separate"/>
        </w:r>
        <w:r w:rsidR="00D7084E">
          <w:rPr>
            <w:noProof/>
            <w:webHidden/>
          </w:rPr>
          <w:delText>22</w:delText>
        </w:r>
        <w:r w:rsidR="00D875CB">
          <w:rPr>
            <w:noProof/>
            <w:webHidden/>
          </w:rPr>
          <w:fldChar w:fldCharType="end"/>
        </w:r>
        <w:r>
          <w:rPr>
            <w:noProof/>
          </w:rPr>
          <w:fldChar w:fldCharType="end"/>
        </w:r>
      </w:del>
    </w:p>
    <w:p w14:paraId="4DF615F0" w14:textId="77777777" w:rsidR="00D875CB" w:rsidRDefault="00841E44">
      <w:pPr>
        <w:pStyle w:val="TOC3"/>
        <w:tabs>
          <w:tab w:val="left" w:pos="1200"/>
          <w:tab w:val="right" w:leader="dot" w:pos="9350"/>
        </w:tabs>
        <w:rPr>
          <w:del w:id="297" w:author="Markel" w:date="2018-07-20T14:56:00Z"/>
          <w:rFonts w:eastAsiaTheme="minorEastAsia"/>
          <w:noProof/>
        </w:rPr>
      </w:pPr>
      <w:del w:id="298" w:author="Markel" w:date="2018-07-20T14:56:00Z">
        <w:r>
          <w:fldChar w:fldCharType="begin"/>
        </w:r>
        <w:r>
          <w:delInstrText xml:space="preserve"> HYPERLINK \l "_Toc490496311" </w:delInstrText>
        </w:r>
        <w:r>
          <w:fldChar w:fldCharType="separate"/>
        </w:r>
        <w:r w:rsidR="00D875CB" w:rsidRPr="00E54971">
          <w:rPr>
            <w:rStyle w:val="Hyperlink"/>
            <w:noProof/>
          </w:rPr>
          <w:delText>6.3.4</w:delText>
        </w:r>
        <w:r w:rsidR="00D875CB">
          <w:rPr>
            <w:rFonts w:eastAsiaTheme="minorEastAsia"/>
            <w:noProof/>
          </w:rPr>
          <w:tab/>
        </w:r>
        <w:r w:rsidR="00D875CB" w:rsidRPr="00E54971">
          <w:rPr>
            <w:rStyle w:val="Hyperlink"/>
            <w:noProof/>
          </w:rPr>
          <w:delText>Duration</w:delText>
        </w:r>
        <w:r w:rsidR="00D875CB">
          <w:rPr>
            <w:noProof/>
            <w:webHidden/>
          </w:rPr>
          <w:tab/>
        </w:r>
        <w:r w:rsidR="00D875CB">
          <w:rPr>
            <w:noProof/>
            <w:webHidden/>
          </w:rPr>
          <w:fldChar w:fldCharType="begin"/>
        </w:r>
        <w:r w:rsidR="00D875CB">
          <w:rPr>
            <w:noProof/>
            <w:webHidden/>
          </w:rPr>
          <w:delInstrText xml:space="preserve"> PAGEREF _Toc490496311 \h </w:delInstrText>
        </w:r>
        <w:r w:rsidR="00D875CB">
          <w:rPr>
            <w:noProof/>
            <w:webHidden/>
          </w:rPr>
        </w:r>
        <w:r w:rsidR="00D875CB">
          <w:rPr>
            <w:noProof/>
            <w:webHidden/>
          </w:rPr>
          <w:fldChar w:fldCharType="separate"/>
        </w:r>
        <w:r w:rsidR="00D7084E">
          <w:rPr>
            <w:noProof/>
            <w:webHidden/>
          </w:rPr>
          <w:delText>22</w:delText>
        </w:r>
        <w:r w:rsidR="00D875CB">
          <w:rPr>
            <w:noProof/>
            <w:webHidden/>
          </w:rPr>
          <w:fldChar w:fldCharType="end"/>
        </w:r>
        <w:r>
          <w:rPr>
            <w:noProof/>
          </w:rPr>
          <w:fldChar w:fldCharType="end"/>
        </w:r>
      </w:del>
    </w:p>
    <w:p w14:paraId="74B4819C" w14:textId="77777777" w:rsidR="00D875CB" w:rsidRDefault="00841E44">
      <w:pPr>
        <w:pStyle w:val="TOC3"/>
        <w:tabs>
          <w:tab w:val="left" w:pos="1200"/>
          <w:tab w:val="right" w:leader="dot" w:pos="9350"/>
        </w:tabs>
        <w:rPr>
          <w:del w:id="299" w:author="Markel" w:date="2018-07-20T14:56:00Z"/>
          <w:rFonts w:eastAsiaTheme="minorEastAsia"/>
          <w:noProof/>
        </w:rPr>
      </w:pPr>
      <w:del w:id="300" w:author="Markel" w:date="2018-07-20T14:56:00Z">
        <w:r>
          <w:fldChar w:fldCharType="begin"/>
        </w:r>
        <w:r>
          <w:delInstrText xml:space="preserve"> HYPERLINK \l "_Toc490496312" </w:delInstrText>
        </w:r>
        <w:r>
          <w:fldChar w:fldCharType="separate"/>
        </w:r>
        <w:r w:rsidR="00D875CB" w:rsidRPr="00E54971">
          <w:rPr>
            <w:rStyle w:val="Hyperlink"/>
            <w:noProof/>
          </w:rPr>
          <w:delText>6.3.5</w:delText>
        </w:r>
        <w:r w:rsidR="00D875CB">
          <w:rPr>
            <w:rFonts w:eastAsiaTheme="minorEastAsia"/>
            <w:noProof/>
          </w:rPr>
          <w:tab/>
        </w:r>
        <w:r w:rsidR="00D875CB" w:rsidRPr="00E54971">
          <w:rPr>
            <w:rStyle w:val="Hyperlink"/>
            <w:noProof/>
          </w:rPr>
          <w:delText>Position</w:delText>
        </w:r>
        <w:r w:rsidR="00D875CB">
          <w:rPr>
            <w:noProof/>
            <w:webHidden/>
          </w:rPr>
          <w:tab/>
        </w:r>
        <w:r w:rsidR="00D875CB">
          <w:rPr>
            <w:noProof/>
            <w:webHidden/>
          </w:rPr>
          <w:fldChar w:fldCharType="begin"/>
        </w:r>
        <w:r w:rsidR="00D875CB">
          <w:rPr>
            <w:noProof/>
            <w:webHidden/>
          </w:rPr>
          <w:delInstrText xml:space="preserve"> PAGEREF _Toc490496312 \h </w:delInstrText>
        </w:r>
        <w:r w:rsidR="00D875CB">
          <w:rPr>
            <w:noProof/>
            <w:webHidden/>
          </w:rPr>
        </w:r>
        <w:r w:rsidR="00D875CB">
          <w:rPr>
            <w:noProof/>
            <w:webHidden/>
          </w:rPr>
          <w:fldChar w:fldCharType="separate"/>
        </w:r>
        <w:r w:rsidR="00D7084E">
          <w:rPr>
            <w:noProof/>
            <w:webHidden/>
          </w:rPr>
          <w:delText>23</w:delText>
        </w:r>
        <w:r w:rsidR="00D875CB">
          <w:rPr>
            <w:noProof/>
            <w:webHidden/>
          </w:rPr>
          <w:fldChar w:fldCharType="end"/>
        </w:r>
        <w:r>
          <w:rPr>
            <w:noProof/>
          </w:rPr>
          <w:fldChar w:fldCharType="end"/>
        </w:r>
      </w:del>
    </w:p>
    <w:p w14:paraId="4BDD2D51" w14:textId="77777777" w:rsidR="00D875CB" w:rsidRDefault="00841E44">
      <w:pPr>
        <w:pStyle w:val="TOC3"/>
        <w:tabs>
          <w:tab w:val="left" w:pos="1200"/>
          <w:tab w:val="right" w:leader="dot" w:pos="9350"/>
        </w:tabs>
        <w:rPr>
          <w:del w:id="301" w:author="Markel" w:date="2018-07-20T14:56:00Z"/>
          <w:rFonts w:eastAsiaTheme="minorEastAsia"/>
          <w:noProof/>
        </w:rPr>
      </w:pPr>
      <w:del w:id="302" w:author="Markel" w:date="2018-07-20T14:56:00Z">
        <w:r>
          <w:fldChar w:fldCharType="begin"/>
        </w:r>
        <w:r>
          <w:delInstrText xml:space="preserve"> HYPERLINK \l "_Toc490496313" </w:delInstrText>
        </w:r>
        <w:r>
          <w:fldChar w:fldCharType="separate"/>
        </w:r>
        <w:r w:rsidR="00D875CB" w:rsidRPr="00E54971">
          <w:rPr>
            <w:rStyle w:val="Hyperlink"/>
            <w:noProof/>
          </w:rPr>
          <w:delText>6.3.6</w:delText>
        </w:r>
        <w:r w:rsidR="00D875CB">
          <w:rPr>
            <w:rFonts w:eastAsiaTheme="minorEastAsia"/>
            <w:noProof/>
          </w:rPr>
          <w:tab/>
        </w:r>
        <w:r w:rsidR="00D875CB" w:rsidRPr="00E54971">
          <w:rPr>
            <w:rStyle w:val="Hyperlink"/>
            <w:noProof/>
          </w:rPr>
          <w:delText>Origin</w:delText>
        </w:r>
        <w:r w:rsidR="00D875CB">
          <w:rPr>
            <w:noProof/>
            <w:webHidden/>
          </w:rPr>
          <w:tab/>
        </w:r>
        <w:r w:rsidR="00D875CB">
          <w:rPr>
            <w:noProof/>
            <w:webHidden/>
          </w:rPr>
          <w:fldChar w:fldCharType="begin"/>
        </w:r>
        <w:r w:rsidR="00D875CB">
          <w:rPr>
            <w:noProof/>
            <w:webHidden/>
          </w:rPr>
          <w:delInstrText xml:space="preserve"> PAGEREF _Toc490496313 \h </w:delInstrText>
        </w:r>
        <w:r w:rsidR="00D875CB">
          <w:rPr>
            <w:noProof/>
            <w:webHidden/>
          </w:rPr>
        </w:r>
        <w:r w:rsidR="00D875CB">
          <w:rPr>
            <w:noProof/>
            <w:webHidden/>
          </w:rPr>
          <w:fldChar w:fldCharType="separate"/>
        </w:r>
        <w:r w:rsidR="00D7084E">
          <w:rPr>
            <w:noProof/>
            <w:webHidden/>
          </w:rPr>
          <w:delText>23</w:delText>
        </w:r>
        <w:r w:rsidR="00D875CB">
          <w:rPr>
            <w:noProof/>
            <w:webHidden/>
          </w:rPr>
          <w:fldChar w:fldCharType="end"/>
        </w:r>
        <w:r>
          <w:rPr>
            <w:noProof/>
          </w:rPr>
          <w:fldChar w:fldCharType="end"/>
        </w:r>
      </w:del>
    </w:p>
    <w:p w14:paraId="7F2048C6" w14:textId="77777777" w:rsidR="00D875CB" w:rsidRDefault="00841E44">
      <w:pPr>
        <w:pStyle w:val="TOC3"/>
        <w:tabs>
          <w:tab w:val="left" w:pos="1200"/>
          <w:tab w:val="right" w:leader="dot" w:pos="9350"/>
        </w:tabs>
        <w:rPr>
          <w:del w:id="303" w:author="Markel" w:date="2018-07-20T14:56:00Z"/>
          <w:rFonts w:eastAsiaTheme="minorEastAsia"/>
          <w:noProof/>
        </w:rPr>
      </w:pPr>
      <w:del w:id="304" w:author="Markel" w:date="2018-07-20T14:56:00Z">
        <w:r>
          <w:fldChar w:fldCharType="begin"/>
        </w:r>
        <w:r>
          <w:delInstrText xml:space="preserve"> HYPERLINK \l "_Toc490496314" </w:delInstrText>
        </w:r>
        <w:r>
          <w:fldChar w:fldCharType="separate"/>
        </w:r>
        <w:r w:rsidR="00D875CB" w:rsidRPr="00E54971">
          <w:rPr>
            <w:rStyle w:val="Hyperlink"/>
            <w:noProof/>
          </w:rPr>
          <w:delText>6.3.7</w:delText>
        </w:r>
        <w:r w:rsidR="00D875CB">
          <w:rPr>
            <w:rFonts w:eastAsiaTheme="minorEastAsia"/>
            <w:noProof/>
          </w:rPr>
          <w:tab/>
        </w:r>
        <w:r w:rsidR="00D875CB" w:rsidRPr="00E54971">
          <w:rPr>
            <w:rStyle w:val="Hyperlink"/>
            <w:noProof/>
          </w:rPr>
          <w:delText>Orientation</w:delText>
        </w:r>
        <w:r w:rsidR="00D875CB">
          <w:rPr>
            <w:noProof/>
            <w:webHidden/>
          </w:rPr>
          <w:tab/>
        </w:r>
        <w:r w:rsidR="00D875CB">
          <w:rPr>
            <w:noProof/>
            <w:webHidden/>
          </w:rPr>
          <w:fldChar w:fldCharType="begin"/>
        </w:r>
        <w:r w:rsidR="00D875CB">
          <w:rPr>
            <w:noProof/>
            <w:webHidden/>
          </w:rPr>
          <w:delInstrText xml:space="preserve"> PAGEREF _Toc490496314 \h </w:delInstrText>
        </w:r>
        <w:r w:rsidR="00D875CB">
          <w:rPr>
            <w:noProof/>
            <w:webHidden/>
          </w:rPr>
        </w:r>
        <w:r w:rsidR="00D875CB">
          <w:rPr>
            <w:noProof/>
            <w:webHidden/>
          </w:rPr>
          <w:fldChar w:fldCharType="separate"/>
        </w:r>
        <w:r w:rsidR="00D7084E">
          <w:rPr>
            <w:noProof/>
            <w:webHidden/>
          </w:rPr>
          <w:delText>24</w:delText>
        </w:r>
        <w:r w:rsidR="00D875CB">
          <w:rPr>
            <w:noProof/>
            <w:webHidden/>
          </w:rPr>
          <w:fldChar w:fldCharType="end"/>
        </w:r>
        <w:r>
          <w:rPr>
            <w:noProof/>
          </w:rPr>
          <w:fldChar w:fldCharType="end"/>
        </w:r>
      </w:del>
    </w:p>
    <w:p w14:paraId="1494D7A8" w14:textId="77777777" w:rsidR="00D875CB" w:rsidRDefault="00841E44">
      <w:pPr>
        <w:pStyle w:val="TOC1"/>
        <w:tabs>
          <w:tab w:val="left" w:pos="480"/>
          <w:tab w:val="right" w:leader="dot" w:pos="9350"/>
        </w:tabs>
        <w:rPr>
          <w:del w:id="305" w:author="Markel" w:date="2018-07-20T14:56:00Z"/>
          <w:rFonts w:eastAsiaTheme="minorEastAsia"/>
          <w:noProof/>
        </w:rPr>
      </w:pPr>
      <w:del w:id="306" w:author="Markel" w:date="2018-07-20T14:56:00Z">
        <w:r>
          <w:fldChar w:fldCharType="begin"/>
        </w:r>
        <w:r>
          <w:delInstrText xml:space="preserve"> HYPERLINK \l "_Toc490496315" </w:delInstrText>
        </w:r>
        <w:r>
          <w:fldChar w:fldCharType="separate"/>
        </w:r>
        <w:r w:rsidR="00D875CB" w:rsidRPr="00E54971">
          <w:rPr>
            <w:rStyle w:val="Hyperlink"/>
            <w:noProof/>
          </w:rPr>
          <w:delText>7</w:delText>
        </w:r>
        <w:r w:rsidR="00D875CB">
          <w:rPr>
            <w:rFonts w:eastAsiaTheme="minorEastAsia"/>
            <w:noProof/>
          </w:rPr>
          <w:tab/>
        </w:r>
        <w:r w:rsidR="00D875CB" w:rsidRPr="00E54971">
          <w:rPr>
            <w:rStyle w:val="Hyperlink"/>
            <w:noProof/>
          </w:rPr>
          <w:delText>Appendix:</w:delText>
        </w:r>
        <w:r w:rsidR="00D875CB">
          <w:rPr>
            <w:noProof/>
            <w:webHidden/>
          </w:rPr>
          <w:tab/>
        </w:r>
        <w:r w:rsidR="00D875CB">
          <w:rPr>
            <w:noProof/>
            <w:webHidden/>
          </w:rPr>
          <w:fldChar w:fldCharType="begin"/>
        </w:r>
        <w:r w:rsidR="00D875CB">
          <w:rPr>
            <w:noProof/>
            <w:webHidden/>
          </w:rPr>
          <w:delInstrText xml:space="preserve"> PAGEREF _Toc490496315 \h </w:delInstrText>
        </w:r>
        <w:r w:rsidR="00D875CB">
          <w:rPr>
            <w:noProof/>
            <w:webHidden/>
          </w:rPr>
        </w:r>
        <w:r w:rsidR="00D875CB">
          <w:rPr>
            <w:noProof/>
            <w:webHidden/>
          </w:rPr>
          <w:fldChar w:fldCharType="separate"/>
        </w:r>
        <w:r w:rsidR="00D7084E">
          <w:rPr>
            <w:noProof/>
            <w:webHidden/>
          </w:rPr>
          <w:delText>25</w:delText>
        </w:r>
        <w:r w:rsidR="00D875CB">
          <w:rPr>
            <w:noProof/>
            <w:webHidden/>
          </w:rPr>
          <w:fldChar w:fldCharType="end"/>
        </w:r>
        <w:r>
          <w:rPr>
            <w:noProof/>
          </w:rPr>
          <w:fldChar w:fldCharType="end"/>
        </w:r>
      </w:del>
    </w:p>
    <w:p w14:paraId="2D220819" w14:textId="77777777" w:rsidR="00D875CB" w:rsidRDefault="00841E44">
      <w:pPr>
        <w:pStyle w:val="TOC2"/>
        <w:tabs>
          <w:tab w:val="right" w:leader="dot" w:pos="9350"/>
        </w:tabs>
        <w:rPr>
          <w:del w:id="307" w:author="Markel" w:date="2018-07-20T14:56:00Z"/>
          <w:rFonts w:eastAsiaTheme="minorEastAsia"/>
          <w:noProof/>
        </w:rPr>
      </w:pPr>
      <w:del w:id="308" w:author="Markel" w:date="2018-07-20T14:56:00Z">
        <w:r>
          <w:fldChar w:fldCharType="begin"/>
        </w:r>
        <w:r>
          <w:delInstrText xml:space="preserve"> HYPERLINK \l "_Toc490496316" </w:delInstrText>
        </w:r>
        <w:r>
          <w:fldChar w:fldCharType="separate"/>
        </w:r>
        <w:r w:rsidR="00D875CB" w:rsidRPr="00E54971">
          <w:rPr>
            <w:rStyle w:val="Hyperlink"/>
            <w:noProof/>
          </w:rPr>
          <w:delText>Encoding Functions</w:delText>
        </w:r>
        <w:r w:rsidR="00D875CB">
          <w:rPr>
            <w:noProof/>
            <w:webHidden/>
          </w:rPr>
          <w:tab/>
        </w:r>
        <w:r w:rsidR="00D875CB">
          <w:rPr>
            <w:noProof/>
            <w:webHidden/>
          </w:rPr>
          <w:fldChar w:fldCharType="begin"/>
        </w:r>
        <w:r w:rsidR="00D875CB">
          <w:rPr>
            <w:noProof/>
            <w:webHidden/>
          </w:rPr>
          <w:delInstrText xml:space="preserve"> PAGEREF _Toc490496316 \h </w:delInstrText>
        </w:r>
        <w:r w:rsidR="00D875CB">
          <w:rPr>
            <w:noProof/>
            <w:webHidden/>
          </w:rPr>
        </w:r>
        <w:r w:rsidR="00D875CB">
          <w:rPr>
            <w:noProof/>
            <w:webHidden/>
          </w:rPr>
          <w:fldChar w:fldCharType="separate"/>
        </w:r>
        <w:r w:rsidR="00D7084E">
          <w:rPr>
            <w:noProof/>
            <w:webHidden/>
          </w:rPr>
          <w:delText>25</w:delText>
        </w:r>
        <w:r w:rsidR="00D875CB">
          <w:rPr>
            <w:noProof/>
            <w:webHidden/>
          </w:rPr>
          <w:fldChar w:fldCharType="end"/>
        </w:r>
        <w:r>
          <w:rPr>
            <w:noProof/>
          </w:rPr>
          <w:fldChar w:fldCharType="end"/>
        </w:r>
      </w:del>
    </w:p>
    <w:p w14:paraId="0D9D662D" w14:textId="77777777" w:rsidR="002F5AE2" w:rsidRDefault="008D289C">
      <w:pPr>
        <w:pStyle w:val="TableofFigures"/>
        <w:tabs>
          <w:tab w:val="right" w:leader="dot" w:pos="9350"/>
        </w:tabs>
        <w:rPr>
          <w:del w:id="309" w:author="Markel" w:date="2018-07-20T14:56:00Z"/>
          <w:b/>
          <w:bCs/>
        </w:rPr>
      </w:pPr>
      <w:del w:id="310" w:author="Markel" w:date="2018-07-20T14:56:00Z">
        <w:r w:rsidRPr="00DE07CD">
          <w:rPr>
            <w:b/>
            <w:bCs/>
          </w:rPr>
          <w:fldChar w:fldCharType="end"/>
        </w:r>
      </w:del>
    </w:p>
    <w:p w14:paraId="2721BDC8" w14:textId="77777777" w:rsidR="00C507EE" w:rsidRPr="00224DB6" w:rsidRDefault="00C507EE">
      <w:pPr>
        <w:rPr>
          <w:rFonts w:ascii="Times New Roman" w:hAnsi="Times New Roman"/>
          <w:lang w:val="en-US"/>
          <w:rPrChange w:id="311" w:author="Markel" w:date="2018-07-20T14:56:00Z">
            <w:rPr>
              <w:b/>
            </w:rPr>
          </w:rPrChange>
        </w:rPr>
      </w:pPr>
      <w:r w:rsidRPr="00224DB6">
        <w:rPr>
          <w:rFonts w:ascii="Times New Roman" w:hAnsi="Times New Roman"/>
          <w:lang w:val="en-US"/>
          <w:rPrChange w:id="312" w:author="Markel" w:date="2018-07-20T14:56:00Z">
            <w:rPr>
              <w:b/>
            </w:rPr>
          </w:rPrChange>
        </w:rPr>
        <w:br w:type="page"/>
      </w:r>
    </w:p>
    <w:p w14:paraId="547A7101" w14:textId="77777777" w:rsidR="002419BB" w:rsidRPr="00224DB6" w:rsidRDefault="002419BB" w:rsidP="002419BB">
      <w:pPr>
        <w:pStyle w:val="Table"/>
        <w:rPr>
          <w:b/>
        </w:rPr>
        <w:pPrChange w:id="313" w:author="Markel" w:date="2018-07-20T14:56:00Z">
          <w:pPr>
            <w:pStyle w:val="TableofFigures"/>
            <w:tabs>
              <w:tab w:val="right" w:leader="dot" w:pos="9350"/>
            </w:tabs>
          </w:pPr>
        </w:pPrChange>
      </w:pPr>
      <w:bookmarkStart w:id="314" w:name="_Ref488332225"/>
      <w:r w:rsidRPr="00224DB6">
        <w:rPr>
          <w:b/>
        </w:rPr>
        <w:t>List of Figures</w:t>
      </w:r>
    </w:p>
    <w:p w14:paraId="6A657D93" w14:textId="77777777" w:rsidR="00D07204" w:rsidRDefault="002419BB">
      <w:pPr>
        <w:pStyle w:val="TableofFigures"/>
        <w:tabs>
          <w:tab w:val="right" w:leader="dot" w:pos="9350"/>
        </w:tabs>
        <w:rPr>
          <w:del w:id="315" w:author="Markel" w:date="2018-07-20T14:56:00Z"/>
          <w:rFonts w:eastAsiaTheme="minorEastAsia"/>
          <w:noProof/>
          <w:lang w:eastAsia="de-DE"/>
        </w:rPr>
      </w:pPr>
      <w:r w:rsidRPr="00224DB6">
        <w:rPr>
          <w:b/>
          <w:lang w:val="en-US"/>
          <w:rPrChange w:id="316" w:author="Markel" w:date="2018-07-20T14:56:00Z">
            <w:rPr/>
          </w:rPrChange>
        </w:rPr>
        <w:fldChar w:fldCharType="begin"/>
      </w:r>
      <w:r w:rsidRPr="00224DB6">
        <w:rPr>
          <w:b/>
          <w:lang w:val="en-US"/>
        </w:rPr>
        <w:instrText xml:space="preserve"> TOC \h \z \c "Figure" </w:instrText>
      </w:r>
      <w:r w:rsidRPr="00224DB6">
        <w:rPr>
          <w:b/>
          <w:lang w:val="en-US"/>
          <w:rPrChange w:id="317" w:author="Markel" w:date="2018-07-20T14:56:00Z">
            <w:rPr/>
          </w:rPrChange>
        </w:rPr>
        <w:fldChar w:fldCharType="separate"/>
      </w:r>
      <w:del w:id="318" w:author="Markel" w:date="2018-07-20T14:56:00Z">
        <w:r w:rsidR="00424E71">
          <w:rPr>
            <w:rStyle w:val="Hyperlink"/>
            <w:noProof/>
          </w:rPr>
          <w:fldChar w:fldCharType="begin"/>
        </w:r>
        <w:r w:rsidR="00424E71">
          <w:rPr>
            <w:rStyle w:val="Hyperlink"/>
            <w:noProof/>
          </w:rPr>
          <w:delInstrText xml:space="preserve"> HYPERLINK \l "_Toc489615329" </w:delInstrText>
        </w:r>
        <w:r w:rsidR="00424E71">
          <w:rPr>
            <w:rStyle w:val="Hyperlink"/>
            <w:noProof/>
          </w:rPr>
          <w:fldChar w:fldCharType="separate"/>
        </w:r>
        <w:r w:rsidR="00D07204" w:rsidRPr="00E00701">
          <w:rPr>
            <w:rStyle w:val="Hyperlink"/>
            <w:noProof/>
          </w:rPr>
          <w:delText>Figure 1 – Fundamental GNSS SDR Data Collection Topologies</w:delText>
        </w:r>
        <w:r w:rsidR="00D07204">
          <w:rPr>
            <w:noProof/>
            <w:webHidden/>
          </w:rPr>
          <w:tab/>
        </w:r>
        <w:r w:rsidR="00D07204">
          <w:rPr>
            <w:noProof/>
            <w:webHidden/>
          </w:rPr>
          <w:fldChar w:fldCharType="begin"/>
        </w:r>
        <w:r w:rsidR="00D07204">
          <w:rPr>
            <w:noProof/>
            <w:webHidden/>
          </w:rPr>
          <w:delInstrText xml:space="preserve"> PAGEREF _Toc489615329 \h </w:delInstrText>
        </w:r>
        <w:r w:rsidR="00D07204">
          <w:rPr>
            <w:noProof/>
            <w:webHidden/>
          </w:rPr>
        </w:r>
        <w:r w:rsidR="00D07204">
          <w:rPr>
            <w:noProof/>
            <w:webHidden/>
          </w:rPr>
          <w:fldChar w:fldCharType="separate"/>
        </w:r>
      </w:del>
      <w:r w:rsidR="00AA72D3">
        <w:rPr>
          <w:noProof/>
          <w:webHidden/>
        </w:rPr>
        <w:t>10</w:t>
      </w:r>
      <w:del w:id="319" w:author="Markel" w:date="2018-07-20T14:56:00Z">
        <w:r w:rsidR="00D07204">
          <w:rPr>
            <w:noProof/>
            <w:webHidden/>
          </w:rPr>
          <w:fldChar w:fldCharType="end"/>
        </w:r>
        <w:r w:rsidR="00424E71">
          <w:rPr>
            <w:noProof/>
          </w:rPr>
          <w:fldChar w:fldCharType="end"/>
        </w:r>
      </w:del>
    </w:p>
    <w:p w14:paraId="528F5734" w14:textId="77777777" w:rsidR="00D07204" w:rsidRDefault="00841E44">
      <w:pPr>
        <w:pStyle w:val="TableofFigures"/>
        <w:tabs>
          <w:tab w:val="right" w:leader="dot" w:pos="9350"/>
        </w:tabs>
        <w:rPr>
          <w:del w:id="320" w:author="Markel" w:date="2018-07-20T14:56:00Z"/>
          <w:rFonts w:eastAsiaTheme="minorEastAsia"/>
          <w:noProof/>
          <w:lang w:eastAsia="de-DE"/>
        </w:rPr>
      </w:pPr>
      <w:del w:id="321" w:author="Markel" w:date="2018-07-20T14:56:00Z">
        <w:r>
          <w:fldChar w:fldCharType="begin"/>
        </w:r>
        <w:r>
          <w:delInstrText xml:space="preserve"> HYPERLINK \l "_Toc489615330" </w:delInstrText>
        </w:r>
        <w:r>
          <w:fldChar w:fldCharType="separate"/>
        </w:r>
        <w:r w:rsidR="00D07204" w:rsidRPr="00E00701">
          <w:rPr>
            <w:rStyle w:val="Hyperlink"/>
            <w:noProof/>
          </w:rPr>
          <w:delText>Figure 2 – Overview of Core Metadata Classes and Generation</w:delText>
        </w:r>
        <w:r w:rsidR="00D07204">
          <w:rPr>
            <w:noProof/>
            <w:webHidden/>
          </w:rPr>
          <w:tab/>
        </w:r>
        <w:r w:rsidR="00D07204">
          <w:rPr>
            <w:noProof/>
            <w:webHidden/>
          </w:rPr>
          <w:fldChar w:fldCharType="begin"/>
        </w:r>
        <w:r w:rsidR="00D07204">
          <w:rPr>
            <w:noProof/>
            <w:webHidden/>
          </w:rPr>
          <w:delInstrText xml:space="preserve"> PAGEREF _Toc489615330 \h </w:delInstrText>
        </w:r>
        <w:r w:rsidR="00D07204">
          <w:rPr>
            <w:noProof/>
            <w:webHidden/>
          </w:rPr>
        </w:r>
        <w:r w:rsidR="00D07204">
          <w:rPr>
            <w:noProof/>
            <w:webHidden/>
          </w:rPr>
          <w:fldChar w:fldCharType="separate"/>
        </w:r>
      </w:del>
      <w:r w:rsidR="00AA72D3">
        <w:rPr>
          <w:noProof/>
          <w:webHidden/>
        </w:rPr>
        <w:t>14</w:t>
      </w:r>
      <w:del w:id="322" w:author="Markel" w:date="2018-07-20T14:56:00Z">
        <w:r w:rsidR="00D07204">
          <w:rPr>
            <w:noProof/>
            <w:webHidden/>
          </w:rPr>
          <w:fldChar w:fldCharType="end"/>
        </w:r>
        <w:r>
          <w:rPr>
            <w:noProof/>
          </w:rPr>
          <w:fldChar w:fldCharType="end"/>
        </w:r>
      </w:del>
    </w:p>
    <w:p w14:paraId="601147D2" w14:textId="77777777" w:rsidR="00D07204" w:rsidRDefault="00841E44">
      <w:pPr>
        <w:pStyle w:val="TableofFigures"/>
        <w:tabs>
          <w:tab w:val="right" w:leader="dot" w:pos="9350"/>
        </w:tabs>
        <w:rPr>
          <w:del w:id="323" w:author="Markel" w:date="2018-07-20T14:56:00Z"/>
          <w:rFonts w:eastAsiaTheme="minorEastAsia"/>
          <w:noProof/>
          <w:lang w:eastAsia="de-DE"/>
        </w:rPr>
      </w:pPr>
      <w:del w:id="324" w:author="Markel" w:date="2018-07-20T14:56:00Z">
        <w:r>
          <w:fldChar w:fldCharType="begin"/>
        </w:r>
        <w:r>
          <w:delInstrText xml:space="preserve"> HYPERLINK \l "_Toc489615331" </w:delInstrText>
        </w:r>
        <w:r>
          <w:fldChar w:fldCharType="separate"/>
        </w:r>
        <w:r w:rsidR="00D07204" w:rsidRPr="00E00701">
          <w:rPr>
            <w:rStyle w:val="Hyperlink"/>
            <w:noProof/>
          </w:rPr>
          <w:delText>Figure 3 – GNSS metadata class model (UML 2.0)</w:delText>
        </w:r>
        <w:r w:rsidR="00D07204">
          <w:rPr>
            <w:noProof/>
            <w:webHidden/>
          </w:rPr>
          <w:tab/>
        </w:r>
        <w:r w:rsidR="00D07204">
          <w:rPr>
            <w:noProof/>
            <w:webHidden/>
          </w:rPr>
          <w:fldChar w:fldCharType="begin"/>
        </w:r>
        <w:r w:rsidR="00D07204">
          <w:rPr>
            <w:noProof/>
            <w:webHidden/>
          </w:rPr>
          <w:delInstrText xml:space="preserve"> PAGEREF _Toc489615331 \h </w:delInstrText>
        </w:r>
        <w:r w:rsidR="00D07204">
          <w:rPr>
            <w:noProof/>
            <w:webHidden/>
          </w:rPr>
        </w:r>
        <w:r w:rsidR="00D07204">
          <w:rPr>
            <w:noProof/>
            <w:webHidden/>
          </w:rPr>
          <w:fldChar w:fldCharType="separate"/>
        </w:r>
      </w:del>
      <w:r w:rsidR="00AA72D3">
        <w:rPr>
          <w:noProof/>
          <w:webHidden/>
        </w:rPr>
        <w:t>16</w:t>
      </w:r>
      <w:del w:id="325" w:author="Markel" w:date="2018-07-20T14:56:00Z">
        <w:r w:rsidR="00D07204">
          <w:rPr>
            <w:noProof/>
            <w:webHidden/>
          </w:rPr>
          <w:fldChar w:fldCharType="end"/>
        </w:r>
        <w:r>
          <w:rPr>
            <w:noProof/>
          </w:rPr>
          <w:fldChar w:fldCharType="end"/>
        </w:r>
      </w:del>
    </w:p>
    <w:p w14:paraId="11FD2CA4" w14:textId="77777777" w:rsidR="00D07204" w:rsidRDefault="00841E44">
      <w:pPr>
        <w:pStyle w:val="TableofFigures"/>
        <w:tabs>
          <w:tab w:val="right" w:leader="dot" w:pos="9350"/>
        </w:tabs>
        <w:rPr>
          <w:del w:id="326" w:author="Markel" w:date="2018-07-20T14:56:00Z"/>
          <w:rFonts w:eastAsiaTheme="minorEastAsia"/>
          <w:noProof/>
          <w:lang w:eastAsia="de-DE"/>
        </w:rPr>
      </w:pPr>
      <w:del w:id="327" w:author="Markel" w:date="2018-07-20T14:56:00Z">
        <w:r>
          <w:fldChar w:fldCharType="begin"/>
        </w:r>
        <w:r>
          <w:delInstrText xml:space="preserve"> HYPERLINK \l "_Toc489615332" </w:delInstrText>
        </w:r>
        <w:r>
          <w:fldChar w:fldCharType="separate"/>
        </w:r>
        <w:r w:rsidR="00D07204" w:rsidRPr="00E00701">
          <w:rPr>
            <w:rStyle w:val="Hyperlink"/>
            <w:noProof/>
          </w:rPr>
          <w:delText>Figure 4 – Core metadata classes specialize the base metadata element, which has a unique identifier (id), links to related artifacts (URI) and comments</w:delText>
        </w:r>
        <w:r w:rsidR="00D07204">
          <w:rPr>
            <w:noProof/>
            <w:webHidden/>
          </w:rPr>
          <w:tab/>
        </w:r>
        <w:r w:rsidR="00D07204">
          <w:rPr>
            <w:noProof/>
            <w:webHidden/>
          </w:rPr>
          <w:fldChar w:fldCharType="begin"/>
        </w:r>
        <w:r w:rsidR="00D07204">
          <w:rPr>
            <w:noProof/>
            <w:webHidden/>
          </w:rPr>
          <w:delInstrText xml:space="preserve"> PAGEREF _Toc489615332 \h </w:delInstrText>
        </w:r>
        <w:r w:rsidR="00D07204">
          <w:rPr>
            <w:noProof/>
            <w:webHidden/>
          </w:rPr>
        </w:r>
        <w:r w:rsidR="00D07204">
          <w:rPr>
            <w:noProof/>
            <w:webHidden/>
          </w:rPr>
          <w:fldChar w:fldCharType="separate"/>
        </w:r>
      </w:del>
      <w:r w:rsidR="00AA72D3">
        <w:rPr>
          <w:noProof/>
          <w:webHidden/>
        </w:rPr>
        <w:t>17</w:t>
      </w:r>
      <w:del w:id="328" w:author="Markel" w:date="2018-07-20T14:56:00Z">
        <w:r w:rsidR="00D07204">
          <w:rPr>
            <w:noProof/>
            <w:webHidden/>
          </w:rPr>
          <w:fldChar w:fldCharType="end"/>
        </w:r>
        <w:r>
          <w:rPr>
            <w:noProof/>
          </w:rPr>
          <w:fldChar w:fldCharType="end"/>
        </w:r>
      </w:del>
    </w:p>
    <w:p w14:paraId="38A651E4" w14:textId="77777777" w:rsidR="00D07204" w:rsidRDefault="00841E44">
      <w:pPr>
        <w:pStyle w:val="TableofFigures"/>
        <w:tabs>
          <w:tab w:val="right" w:leader="dot" w:pos="9350"/>
        </w:tabs>
        <w:rPr>
          <w:del w:id="329" w:author="Markel" w:date="2018-07-20T14:56:00Z"/>
          <w:rFonts w:eastAsiaTheme="minorEastAsia"/>
          <w:noProof/>
          <w:lang w:eastAsia="de-DE"/>
        </w:rPr>
      </w:pPr>
      <w:del w:id="330" w:author="Markel" w:date="2018-07-20T14:56:00Z">
        <w:r>
          <w:fldChar w:fldCharType="begin"/>
        </w:r>
        <w:r>
          <w:delInstrText xml:space="preserve"> HYPERLINK \l "_Toc489615333" </w:delInstrText>
        </w:r>
        <w:r>
          <w:fldChar w:fldCharType="separate"/>
        </w:r>
        <w:r w:rsidR="00D07204" w:rsidRPr="00E00701">
          <w:rPr>
            <w:rStyle w:val="Hyperlink"/>
            <w:noProof/>
          </w:rPr>
          <w:delText>Figure 5 – Intentional Aliasing of a Multiband signal to Baseband</w:delText>
        </w:r>
        <w:r w:rsidR="00D07204">
          <w:rPr>
            <w:noProof/>
            <w:webHidden/>
          </w:rPr>
          <w:tab/>
        </w:r>
        <w:r w:rsidR="00D07204">
          <w:rPr>
            <w:noProof/>
            <w:webHidden/>
          </w:rPr>
          <w:fldChar w:fldCharType="begin"/>
        </w:r>
        <w:r w:rsidR="00D07204">
          <w:rPr>
            <w:noProof/>
            <w:webHidden/>
          </w:rPr>
          <w:delInstrText xml:space="preserve"> PAGEREF _Toc489615333 \h </w:delInstrText>
        </w:r>
        <w:r w:rsidR="00D07204">
          <w:rPr>
            <w:noProof/>
            <w:webHidden/>
          </w:rPr>
        </w:r>
        <w:r w:rsidR="00D07204">
          <w:rPr>
            <w:noProof/>
            <w:webHidden/>
          </w:rPr>
          <w:fldChar w:fldCharType="separate"/>
        </w:r>
      </w:del>
      <w:r w:rsidR="00AA72D3">
        <w:rPr>
          <w:noProof/>
          <w:webHidden/>
        </w:rPr>
        <w:t>23</w:t>
      </w:r>
      <w:del w:id="331" w:author="Markel" w:date="2018-07-20T14:56:00Z">
        <w:r w:rsidR="00D07204">
          <w:rPr>
            <w:noProof/>
            <w:webHidden/>
          </w:rPr>
          <w:fldChar w:fldCharType="end"/>
        </w:r>
        <w:r>
          <w:rPr>
            <w:noProof/>
          </w:rPr>
          <w:fldChar w:fldCharType="end"/>
        </w:r>
      </w:del>
    </w:p>
    <w:p w14:paraId="5FA06826" w14:textId="77777777" w:rsidR="00D07204" w:rsidRDefault="00841E44">
      <w:pPr>
        <w:pStyle w:val="TableofFigures"/>
        <w:tabs>
          <w:tab w:val="right" w:leader="dot" w:pos="9350"/>
        </w:tabs>
        <w:rPr>
          <w:del w:id="332" w:author="Markel" w:date="2018-07-20T14:56:00Z"/>
          <w:rFonts w:eastAsiaTheme="minorEastAsia"/>
          <w:noProof/>
          <w:lang w:eastAsia="de-DE"/>
        </w:rPr>
      </w:pPr>
      <w:del w:id="333" w:author="Markel" w:date="2018-07-20T14:56:00Z">
        <w:r>
          <w:fldChar w:fldCharType="begin"/>
        </w:r>
        <w:r>
          <w:delInstrText xml:space="preserve"> HYPERLINK \l "_Toc489615334" </w:delInstrText>
        </w:r>
        <w:r>
          <w:fldChar w:fldCharType="separate"/>
        </w:r>
        <w:r w:rsidR="00D07204" w:rsidRPr="00E00701">
          <w:rPr>
            <w:rStyle w:val="Hyperlink"/>
            <w:noProof/>
          </w:rPr>
          <w:delText>Figure 6 – Illustration of Multiple Bands Present in a Stream</w:delText>
        </w:r>
        <w:r w:rsidR="00D07204">
          <w:rPr>
            <w:noProof/>
            <w:webHidden/>
          </w:rPr>
          <w:tab/>
        </w:r>
        <w:r w:rsidR="00D07204">
          <w:rPr>
            <w:noProof/>
            <w:webHidden/>
          </w:rPr>
          <w:fldChar w:fldCharType="begin"/>
        </w:r>
        <w:r w:rsidR="00D07204">
          <w:rPr>
            <w:noProof/>
            <w:webHidden/>
          </w:rPr>
          <w:delInstrText xml:space="preserve"> PAGEREF _Toc489615334 \h </w:delInstrText>
        </w:r>
        <w:r w:rsidR="00D07204">
          <w:rPr>
            <w:noProof/>
            <w:webHidden/>
          </w:rPr>
        </w:r>
        <w:r w:rsidR="00D07204">
          <w:rPr>
            <w:noProof/>
            <w:webHidden/>
          </w:rPr>
          <w:fldChar w:fldCharType="separate"/>
        </w:r>
      </w:del>
      <w:r w:rsidR="00AA72D3">
        <w:rPr>
          <w:noProof/>
          <w:webHidden/>
        </w:rPr>
        <w:t>24</w:t>
      </w:r>
      <w:del w:id="334" w:author="Markel" w:date="2018-07-20T14:56:00Z">
        <w:r w:rsidR="00D07204">
          <w:rPr>
            <w:noProof/>
            <w:webHidden/>
          </w:rPr>
          <w:fldChar w:fldCharType="end"/>
        </w:r>
        <w:r>
          <w:rPr>
            <w:noProof/>
          </w:rPr>
          <w:fldChar w:fldCharType="end"/>
        </w:r>
      </w:del>
    </w:p>
    <w:p w14:paraId="27C86F38" w14:textId="77777777" w:rsidR="00D07204" w:rsidRDefault="00841E44">
      <w:pPr>
        <w:pStyle w:val="TableofFigures"/>
        <w:tabs>
          <w:tab w:val="right" w:leader="dot" w:pos="9350"/>
        </w:tabs>
        <w:rPr>
          <w:del w:id="335" w:author="Markel" w:date="2018-07-20T14:56:00Z"/>
          <w:rFonts w:eastAsiaTheme="minorEastAsia"/>
          <w:noProof/>
          <w:lang w:eastAsia="de-DE"/>
        </w:rPr>
      </w:pPr>
      <w:del w:id="336" w:author="Markel" w:date="2018-07-20T14:56:00Z">
        <w:r>
          <w:fldChar w:fldCharType="begin"/>
        </w:r>
        <w:r>
          <w:delInstrText xml:space="preserve"> HYPERLINK \l "_Toc489615335" </w:delInstrText>
        </w:r>
        <w:r>
          <w:fldChar w:fldCharType="separate"/>
        </w:r>
        <w:r w:rsidR="00D07204" w:rsidRPr="00E00701">
          <w:rPr>
            <w:rStyle w:val="Hyperlink"/>
            <w:noProof/>
          </w:rPr>
          <w:delText>Figure 7 – Illustration of a lump containing samples from N streams</w:delText>
        </w:r>
        <w:r w:rsidR="00D07204">
          <w:rPr>
            <w:noProof/>
            <w:webHidden/>
          </w:rPr>
          <w:tab/>
        </w:r>
        <w:r w:rsidR="00D07204">
          <w:rPr>
            <w:noProof/>
            <w:webHidden/>
          </w:rPr>
          <w:fldChar w:fldCharType="begin"/>
        </w:r>
        <w:r w:rsidR="00D07204">
          <w:rPr>
            <w:noProof/>
            <w:webHidden/>
          </w:rPr>
          <w:delInstrText xml:space="preserve"> PAGEREF _Toc489615335 \h </w:delInstrText>
        </w:r>
        <w:r w:rsidR="00D07204">
          <w:rPr>
            <w:noProof/>
            <w:webHidden/>
          </w:rPr>
        </w:r>
        <w:r w:rsidR="00D07204">
          <w:rPr>
            <w:noProof/>
            <w:webHidden/>
          </w:rPr>
          <w:fldChar w:fldCharType="separate"/>
        </w:r>
      </w:del>
      <w:r w:rsidR="00AA72D3">
        <w:rPr>
          <w:noProof/>
          <w:webHidden/>
        </w:rPr>
        <w:t>27</w:t>
      </w:r>
      <w:del w:id="337" w:author="Markel" w:date="2018-07-20T14:56:00Z">
        <w:r w:rsidR="00D07204">
          <w:rPr>
            <w:noProof/>
            <w:webHidden/>
          </w:rPr>
          <w:fldChar w:fldCharType="end"/>
        </w:r>
        <w:r>
          <w:rPr>
            <w:noProof/>
          </w:rPr>
          <w:fldChar w:fldCharType="end"/>
        </w:r>
      </w:del>
    </w:p>
    <w:p w14:paraId="4F5F8305" w14:textId="77777777" w:rsidR="00D07204" w:rsidRDefault="00841E44">
      <w:pPr>
        <w:pStyle w:val="TableofFigures"/>
        <w:tabs>
          <w:tab w:val="right" w:leader="dot" w:pos="9350"/>
        </w:tabs>
        <w:rPr>
          <w:del w:id="338" w:author="Markel" w:date="2018-07-20T14:56:00Z"/>
          <w:rFonts w:eastAsiaTheme="minorEastAsia"/>
          <w:noProof/>
          <w:lang w:eastAsia="de-DE"/>
        </w:rPr>
      </w:pPr>
      <w:del w:id="339" w:author="Markel" w:date="2018-07-20T14:56:00Z">
        <w:r>
          <w:fldChar w:fldCharType="begin"/>
        </w:r>
        <w:r>
          <w:delInstrText xml:space="preserve"> HYPERLINK \l "_Toc489615336" </w:delInstrText>
        </w:r>
        <w:r>
          <w:fldChar w:fldCharType="separate"/>
        </w:r>
        <w:r w:rsidR="00D07204" w:rsidRPr="00E00701">
          <w:rPr>
            <w:rStyle w:val="Hyperlink"/>
            <w:noProof/>
          </w:rPr>
          <w:delText>Figure 8 – Encoding schemes for a single lump within a single chunk</w:delText>
        </w:r>
        <w:r w:rsidR="00D07204">
          <w:rPr>
            <w:noProof/>
            <w:webHidden/>
          </w:rPr>
          <w:tab/>
        </w:r>
        <w:r w:rsidR="00D07204">
          <w:rPr>
            <w:noProof/>
            <w:webHidden/>
          </w:rPr>
          <w:fldChar w:fldCharType="begin"/>
        </w:r>
        <w:r w:rsidR="00D07204">
          <w:rPr>
            <w:noProof/>
            <w:webHidden/>
          </w:rPr>
          <w:delInstrText xml:space="preserve"> PAGEREF _Toc489615336 \h </w:delInstrText>
        </w:r>
        <w:r w:rsidR="00D07204">
          <w:rPr>
            <w:noProof/>
            <w:webHidden/>
          </w:rPr>
        </w:r>
        <w:r w:rsidR="00D07204">
          <w:rPr>
            <w:noProof/>
            <w:webHidden/>
          </w:rPr>
          <w:fldChar w:fldCharType="separate"/>
        </w:r>
      </w:del>
      <w:r w:rsidR="00AA72D3">
        <w:rPr>
          <w:noProof/>
          <w:webHidden/>
        </w:rPr>
        <w:t>30</w:t>
      </w:r>
      <w:del w:id="340" w:author="Markel" w:date="2018-07-20T14:56:00Z">
        <w:r w:rsidR="00D07204">
          <w:rPr>
            <w:noProof/>
            <w:webHidden/>
          </w:rPr>
          <w:fldChar w:fldCharType="end"/>
        </w:r>
        <w:r>
          <w:rPr>
            <w:noProof/>
          </w:rPr>
          <w:fldChar w:fldCharType="end"/>
        </w:r>
      </w:del>
    </w:p>
    <w:p w14:paraId="5ED55A98" w14:textId="77777777" w:rsidR="00C42604" w:rsidRDefault="00C42604">
      <w:pPr>
        <w:pStyle w:val="TableofFigures"/>
        <w:tabs>
          <w:tab w:val="right" w:leader="dot" w:pos="9016"/>
        </w:tabs>
        <w:rPr>
          <w:ins w:id="341" w:author="Markel" w:date="2018-07-20T14:56:00Z"/>
          <w:rFonts w:eastAsiaTheme="minorEastAsia"/>
          <w:noProof/>
          <w:lang w:val="en-US"/>
        </w:rPr>
      </w:pPr>
      <w:ins w:id="342" w:author="Markel" w:date="2018-07-20T14:56:00Z">
        <w:r w:rsidRPr="002C7282">
          <w:rPr>
            <w:rStyle w:val="Hyperlink"/>
            <w:noProof/>
          </w:rPr>
          <w:fldChar w:fldCharType="begin"/>
        </w:r>
        <w:r w:rsidRPr="002C7282">
          <w:rPr>
            <w:rStyle w:val="Hyperlink"/>
            <w:noProof/>
          </w:rPr>
          <w:instrText xml:space="preserve"> </w:instrText>
        </w:r>
        <w:r>
          <w:rPr>
            <w:noProof/>
          </w:rPr>
          <w:instrText>HYPERLINK \l "_Toc519860738"</w:instrText>
        </w:r>
        <w:r w:rsidRPr="002C7282">
          <w:rPr>
            <w:rStyle w:val="Hyperlink"/>
            <w:noProof/>
          </w:rPr>
          <w:instrText xml:space="preserve"> </w:instrText>
        </w:r>
        <w:r w:rsidRPr="002C7282">
          <w:rPr>
            <w:rStyle w:val="Hyperlink"/>
            <w:noProof/>
          </w:rPr>
        </w:r>
        <w:r w:rsidRPr="002C7282">
          <w:rPr>
            <w:rStyle w:val="Hyperlink"/>
            <w:noProof/>
          </w:rPr>
          <w:fldChar w:fldCharType="separate"/>
        </w:r>
        <w:r w:rsidRPr="002C7282">
          <w:rPr>
            <w:rStyle w:val="Hyperlink"/>
            <w:rFonts w:ascii="Times New Roman" w:hAnsi="Times New Roman" w:cs="Times New Roman"/>
            <w:noProof/>
            <w:lang w:val="en-US"/>
          </w:rPr>
          <w:t>Figure 1 - Fundamental GNSS SDR data collection topologies</w:t>
        </w:r>
        <w:r>
          <w:rPr>
            <w:noProof/>
            <w:webHidden/>
          </w:rPr>
          <w:tab/>
        </w:r>
        <w:r>
          <w:rPr>
            <w:noProof/>
            <w:webHidden/>
          </w:rPr>
          <w:fldChar w:fldCharType="begin"/>
        </w:r>
        <w:r>
          <w:rPr>
            <w:noProof/>
            <w:webHidden/>
          </w:rPr>
          <w:instrText xml:space="preserve"> PAGEREF _Toc519860738 \h </w:instrText>
        </w:r>
        <w:r>
          <w:rPr>
            <w:noProof/>
            <w:webHidden/>
          </w:rPr>
        </w:r>
        <w:r>
          <w:rPr>
            <w:noProof/>
            <w:webHidden/>
          </w:rPr>
          <w:fldChar w:fldCharType="separate"/>
        </w:r>
      </w:ins>
      <w:r w:rsidR="00AA72D3">
        <w:rPr>
          <w:noProof/>
          <w:webHidden/>
        </w:rPr>
        <w:t>10</w:t>
      </w:r>
      <w:ins w:id="343" w:author="Markel" w:date="2018-07-20T14:56:00Z">
        <w:r>
          <w:rPr>
            <w:noProof/>
            <w:webHidden/>
          </w:rPr>
          <w:fldChar w:fldCharType="end"/>
        </w:r>
        <w:r w:rsidRPr="002C7282">
          <w:rPr>
            <w:rStyle w:val="Hyperlink"/>
            <w:noProof/>
          </w:rPr>
          <w:fldChar w:fldCharType="end"/>
        </w:r>
      </w:ins>
    </w:p>
    <w:p w14:paraId="3A0160D8" w14:textId="77777777" w:rsidR="00C42604" w:rsidRDefault="00C42604">
      <w:pPr>
        <w:pStyle w:val="TableofFigures"/>
        <w:tabs>
          <w:tab w:val="right" w:leader="dot" w:pos="9016"/>
        </w:tabs>
        <w:rPr>
          <w:ins w:id="344" w:author="Markel" w:date="2018-07-20T14:56:00Z"/>
          <w:rFonts w:eastAsiaTheme="minorEastAsia"/>
          <w:noProof/>
          <w:lang w:val="en-US"/>
        </w:rPr>
      </w:pPr>
      <w:ins w:id="345" w:author="Markel" w:date="2018-07-20T14:56:00Z">
        <w:r w:rsidRPr="002C7282">
          <w:rPr>
            <w:rStyle w:val="Hyperlink"/>
            <w:noProof/>
          </w:rPr>
          <w:fldChar w:fldCharType="begin"/>
        </w:r>
        <w:r w:rsidRPr="002C7282">
          <w:rPr>
            <w:rStyle w:val="Hyperlink"/>
            <w:noProof/>
          </w:rPr>
          <w:instrText xml:space="preserve"> </w:instrText>
        </w:r>
        <w:r>
          <w:rPr>
            <w:noProof/>
          </w:rPr>
          <w:instrText>HYPERLINK \l "_Toc519860739"</w:instrText>
        </w:r>
        <w:r w:rsidRPr="002C7282">
          <w:rPr>
            <w:rStyle w:val="Hyperlink"/>
            <w:noProof/>
          </w:rPr>
          <w:instrText xml:space="preserve"> </w:instrText>
        </w:r>
        <w:r w:rsidRPr="002C7282">
          <w:rPr>
            <w:rStyle w:val="Hyperlink"/>
            <w:noProof/>
          </w:rPr>
        </w:r>
        <w:r w:rsidRPr="002C7282">
          <w:rPr>
            <w:rStyle w:val="Hyperlink"/>
            <w:noProof/>
          </w:rPr>
          <w:fldChar w:fldCharType="separate"/>
        </w:r>
        <w:r w:rsidRPr="002C7282">
          <w:rPr>
            <w:rStyle w:val="Hyperlink"/>
            <w:rFonts w:ascii="Times New Roman" w:hAnsi="Times New Roman" w:cs="Times New Roman"/>
            <w:noProof/>
            <w:lang w:val="en-US"/>
          </w:rPr>
          <w:t>Figure 2 - Overview of core metadata classes and generation</w:t>
        </w:r>
        <w:r>
          <w:rPr>
            <w:noProof/>
            <w:webHidden/>
          </w:rPr>
          <w:tab/>
        </w:r>
        <w:r>
          <w:rPr>
            <w:noProof/>
            <w:webHidden/>
          </w:rPr>
          <w:fldChar w:fldCharType="begin"/>
        </w:r>
        <w:r>
          <w:rPr>
            <w:noProof/>
            <w:webHidden/>
          </w:rPr>
          <w:instrText xml:space="preserve"> PAGEREF _Toc519860739 \h </w:instrText>
        </w:r>
        <w:r>
          <w:rPr>
            <w:noProof/>
            <w:webHidden/>
          </w:rPr>
        </w:r>
        <w:r>
          <w:rPr>
            <w:noProof/>
            <w:webHidden/>
          </w:rPr>
          <w:fldChar w:fldCharType="separate"/>
        </w:r>
      </w:ins>
      <w:r w:rsidR="00AA72D3">
        <w:rPr>
          <w:noProof/>
          <w:webHidden/>
        </w:rPr>
        <w:t>14</w:t>
      </w:r>
      <w:ins w:id="346" w:author="Markel" w:date="2018-07-20T14:56:00Z">
        <w:r>
          <w:rPr>
            <w:noProof/>
            <w:webHidden/>
          </w:rPr>
          <w:fldChar w:fldCharType="end"/>
        </w:r>
        <w:r w:rsidRPr="002C7282">
          <w:rPr>
            <w:rStyle w:val="Hyperlink"/>
            <w:noProof/>
          </w:rPr>
          <w:fldChar w:fldCharType="end"/>
        </w:r>
      </w:ins>
    </w:p>
    <w:p w14:paraId="61ED2053" w14:textId="77777777" w:rsidR="00C42604" w:rsidRDefault="00C42604">
      <w:pPr>
        <w:pStyle w:val="TableofFigures"/>
        <w:tabs>
          <w:tab w:val="right" w:leader="dot" w:pos="9016"/>
        </w:tabs>
        <w:rPr>
          <w:ins w:id="347" w:author="Markel" w:date="2018-07-20T14:56:00Z"/>
          <w:rFonts w:eastAsiaTheme="minorEastAsia"/>
          <w:noProof/>
          <w:lang w:val="en-US"/>
        </w:rPr>
      </w:pPr>
      <w:ins w:id="348" w:author="Markel" w:date="2018-07-20T14:56:00Z">
        <w:r w:rsidRPr="002C7282">
          <w:rPr>
            <w:rStyle w:val="Hyperlink"/>
            <w:noProof/>
          </w:rPr>
          <w:fldChar w:fldCharType="begin"/>
        </w:r>
        <w:r w:rsidRPr="002C7282">
          <w:rPr>
            <w:rStyle w:val="Hyperlink"/>
            <w:noProof/>
          </w:rPr>
          <w:instrText xml:space="preserve"> </w:instrText>
        </w:r>
        <w:r>
          <w:rPr>
            <w:noProof/>
          </w:rPr>
          <w:instrText>HYPERLINK \l "_Toc519860740"</w:instrText>
        </w:r>
        <w:r w:rsidRPr="002C7282">
          <w:rPr>
            <w:rStyle w:val="Hyperlink"/>
            <w:noProof/>
          </w:rPr>
          <w:instrText xml:space="preserve"> </w:instrText>
        </w:r>
        <w:r w:rsidRPr="002C7282">
          <w:rPr>
            <w:rStyle w:val="Hyperlink"/>
            <w:noProof/>
          </w:rPr>
        </w:r>
        <w:r w:rsidRPr="002C7282">
          <w:rPr>
            <w:rStyle w:val="Hyperlink"/>
            <w:noProof/>
          </w:rPr>
          <w:fldChar w:fldCharType="separate"/>
        </w:r>
        <w:r w:rsidRPr="002C7282">
          <w:rPr>
            <w:rStyle w:val="Hyperlink"/>
            <w:rFonts w:ascii="Times New Roman" w:hAnsi="Times New Roman" w:cs="Times New Roman"/>
            <w:noProof/>
            <w:lang w:val="en-US"/>
          </w:rPr>
          <w:t>Figure 3 - GNSS metadata class model (UML 2.0)</w:t>
        </w:r>
        <w:r>
          <w:rPr>
            <w:noProof/>
            <w:webHidden/>
          </w:rPr>
          <w:tab/>
        </w:r>
        <w:r>
          <w:rPr>
            <w:noProof/>
            <w:webHidden/>
          </w:rPr>
          <w:fldChar w:fldCharType="begin"/>
        </w:r>
        <w:r>
          <w:rPr>
            <w:noProof/>
            <w:webHidden/>
          </w:rPr>
          <w:instrText xml:space="preserve"> PAGEREF _Toc519860740 \h </w:instrText>
        </w:r>
        <w:r>
          <w:rPr>
            <w:noProof/>
            <w:webHidden/>
          </w:rPr>
        </w:r>
        <w:r>
          <w:rPr>
            <w:noProof/>
            <w:webHidden/>
          </w:rPr>
          <w:fldChar w:fldCharType="separate"/>
        </w:r>
      </w:ins>
      <w:r w:rsidR="00AA72D3">
        <w:rPr>
          <w:noProof/>
          <w:webHidden/>
        </w:rPr>
        <w:t>16</w:t>
      </w:r>
      <w:ins w:id="349" w:author="Markel" w:date="2018-07-20T14:56:00Z">
        <w:r>
          <w:rPr>
            <w:noProof/>
            <w:webHidden/>
          </w:rPr>
          <w:fldChar w:fldCharType="end"/>
        </w:r>
        <w:r w:rsidRPr="002C7282">
          <w:rPr>
            <w:rStyle w:val="Hyperlink"/>
            <w:noProof/>
          </w:rPr>
          <w:fldChar w:fldCharType="end"/>
        </w:r>
      </w:ins>
    </w:p>
    <w:p w14:paraId="60FDF288" w14:textId="77777777" w:rsidR="00C42604" w:rsidRDefault="00C42604">
      <w:pPr>
        <w:pStyle w:val="TableofFigures"/>
        <w:tabs>
          <w:tab w:val="right" w:leader="dot" w:pos="9016"/>
        </w:tabs>
        <w:rPr>
          <w:ins w:id="350" w:author="Markel" w:date="2018-07-20T14:56:00Z"/>
          <w:rFonts w:eastAsiaTheme="minorEastAsia"/>
          <w:noProof/>
          <w:lang w:val="en-US"/>
        </w:rPr>
      </w:pPr>
      <w:ins w:id="351" w:author="Markel" w:date="2018-07-20T14:56:00Z">
        <w:r w:rsidRPr="002C7282">
          <w:rPr>
            <w:rStyle w:val="Hyperlink"/>
            <w:noProof/>
          </w:rPr>
          <w:fldChar w:fldCharType="begin"/>
        </w:r>
        <w:r w:rsidRPr="002C7282">
          <w:rPr>
            <w:rStyle w:val="Hyperlink"/>
            <w:noProof/>
          </w:rPr>
          <w:instrText xml:space="preserve"> </w:instrText>
        </w:r>
        <w:r>
          <w:rPr>
            <w:noProof/>
          </w:rPr>
          <w:instrText>HYPERLINK \l "_Toc519860741"</w:instrText>
        </w:r>
        <w:r w:rsidRPr="002C7282">
          <w:rPr>
            <w:rStyle w:val="Hyperlink"/>
            <w:noProof/>
          </w:rPr>
          <w:instrText xml:space="preserve"> </w:instrText>
        </w:r>
        <w:r w:rsidRPr="002C7282">
          <w:rPr>
            <w:rStyle w:val="Hyperlink"/>
            <w:noProof/>
          </w:rPr>
        </w:r>
        <w:r w:rsidRPr="002C7282">
          <w:rPr>
            <w:rStyle w:val="Hyperlink"/>
            <w:noProof/>
          </w:rPr>
          <w:fldChar w:fldCharType="separate"/>
        </w:r>
        <w:r w:rsidRPr="002C7282">
          <w:rPr>
            <w:rStyle w:val="Hyperlink"/>
            <w:rFonts w:ascii="Times New Roman" w:hAnsi="Times New Roman" w:cs="Times New Roman"/>
            <w:noProof/>
            <w:lang w:val="en-US"/>
          </w:rPr>
          <w:t>Figure 4 - Core metadata classes specialize the base metadata element, which has a unique identifier (id), links to related artifacts (URI) and comments</w:t>
        </w:r>
        <w:r>
          <w:rPr>
            <w:noProof/>
            <w:webHidden/>
          </w:rPr>
          <w:tab/>
        </w:r>
        <w:r>
          <w:rPr>
            <w:noProof/>
            <w:webHidden/>
          </w:rPr>
          <w:fldChar w:fldCharType="begin"/>
        </w:r>
        <w:r>
          <w:rPr>
            <w:noProof/>
            <w:webHidden/>
          </w:rPr>
          <w:instrText xml:space="preserve"> PAGEREF _Toc519860741 \h </w:instrText>
        </w:r>
        <w:r>
          <w:rPr>
            <w:noProof/>
            <w:webHidden/>
          </w:rPr>
        </w:r>
        <w:r>
          <w:rPr>
            <w:noProof/>
            <w:webHidden/>
          </w:rPr>
          <w:fldChar w:fldCharType="separate"/>
        </w:r>
      </w:ins>
      <w:r w:rsidR="00AA72D3">
        <w:rPr>
          <w:noProof/>
          <w:webHidden/>
        </w:rPr>
        <w:t>17</w:t>
      </w:r>
      <w:ins w:id="352" w:author="Markel" w:date="2018-07-20T14:56:00Z">
        <w:r>
          <w:rPr>
            <w:noProof/>
            <w:webHidden/>
          </w:rPr>
          <w:fldChar w:fldCharType="end"/>
        </w:r>
        <w:r w:rsidRPr="002C7282">
          <w:rPr>
            <w:rStyle w:val="Hyperlink"/>
            <w:noProof/>
          </w:rPr>
          <w:fldChar w:fldCharType="end"/>
        </w:r>
      </w:ins>
    </w:p>
    <w:p w14:paraId="094E3835" w14:textId="77777777" w:rsidR="00C42604" w:rsidRDefault="00C42604">
      <w:pPr>
        <w:pStyle w:val="TableofFigures"/>
        <w:tabs>
          <w:tab w:val="right" w:leader="dot" w:pos="9016"/>
        </w:tabs>
        <w:rPr>
          <w:ins w:id="353" w:author="Markel" w:date="2018-07-20T14:56:00Z"/>
          <w:rFonts w:eastAsiaTheme="minorEastAsia"/>
          <w:noProof/>
          <w:lang w:val="en-US"/>
        </w:rPr>
      </w:pPr>
      <w:ins w:id="354" w:author="Markel" w:date="2018-07-20T14:56:00Z">
        <w:r w:rsidRPr="002C7282">
          <w:rPr>
            <w:rStyle w:val="Hyperlink"/>
            <w:noProof/>
          </w:rPr>
          <w:fldChar w:fldCharType="begin"/>
        </w:r>
        <w:r w:rsidRPr="002C7282">
          <w:rPr>
            <w:rStyle w:val="Hyperlink"/>
            <w:noProof/>
          </w:rPr>
          <w:instrText xml:space="preserve"> </w:instrText>
        </w:r>
        <w:r>
          <w:rPr>
            <w:noProof/>
          </w:rPr>
          <w:instrText>HYPERLINK \l "_Toc519860742"</w:instrText>
        </w:r>
        <w:r w:rsidRPr="002C7282">
          <w:rPr>
            <w:rStyle w:val="Hyperlink"/>
            <w:noProof/>
          </w:rPr>
          <w:instrText xml:space="preserve"> </w:instrText>
        </w:r>
        <w:r w:rsidRPr="002C7282">
          <w:rPr>
            <w:rStyle w:val="Hyperlink"/>
            <w:noProof/>
          </w:rPr>
        </w:r>
        <w:r w:rsidRPr="002C7282">
          <w:rPr>
            <w:rStyle w:val="Hyperlink"/>
            <w:noProof/>
          </w:rPr>
          <w:fldChar w:fldCharType="separate"/>
        </w:r>
        <w:r w:rsidRPr="002C7282">
          <w:rPr>
            <w:rStyle w:val="Hyperlink"/>
            <w:rFonts w:ascii="Times New Roman" w:hAnsi="Times New Roman" w:cs="Times New Roman"/>
            <w:noProof/>
            <w:lang w:val="en-US"/>
          </w:rPr>
          <w:t>Figure 5 - Intentional aliasing of a multiband signal to baseband</w:t>
        </w:r>
        <w:r>
          <w:rPr>
            <w:noProof/>
            <w:webHidden/>
          </w:rPr>
          <w:tab/>
        </w:r>
        <w:r>
          <w:rPr>
            <w:noProof/>
            <w:webHidden/>
          </w:rPr>
          <w:fldChar w:fldCharType="begin"/>
        </w:r>
        <w:r>
          <w:rPr>
            <w:noProof/>
            <w:webHidden/>
          </w:rPr>
          <w:instrText xml:space="preserve"> PAGEREF _Toc519860742 \h </w:instrText>
        </w:r>
        <w:r>
          <w:rPr>
            <w:noProof/>
            <w:webHidden/>
          </w:rPr>
        </w:r>
        <w:r>
          <w:rPr>
            <w:noProof/>
            <w:webHidden/>
          </w:rPr>
          <w:fldChar w:fldCharType="separate"/>
        </w:r>
      </w:ins>
      <w:r w:rsidR="00AA72D3">
        <w:rPr>
          <w:noProof/>
          <w:webHidden/>
        </w:rPr>
        <w:t>23</w:t>
      </w:r>
      <w:ins w:id="355" w:author="Markel" w:date="2018-07-20T14:56:00Z">
        <w:r>
          <w:rPr>
            <w:noProof/>
            <w:webHidden/>
          </w:rPr>
          <w:fldChar w:fldCharType="end"/>
        </w:r>
        <w:r w:rsidRPr="002C7282">
          <w:rPr>
            <w:rStyle w:val="Hyperlink"/>
            <w:noProof/>
          </w:rPr>
          <w:fldChar w:fldCharType="end"/>
        </w:r>
      </w:ins>
    </w:p>
    <w:p w14:paraId="18CEF2D8" w14:textId="77777777" w:rsidR="00C42604" w:rsidRDefault="00C42604">
      <w:pPr>
        <w:pStyle w:val="TableofFigures"/>
        <w:tabs>
          <w:tab w:val="right" w:leader="dot" w:pos="9016"/>
        </w:tabs>
        <w:rPr>
          <w:ins w:id="356" w:author="Markel" w:date="2018-07-20T14:56:00Z"/>
          <w:rFonts w:eastAsiaTheme="minorEastAsia"/>
          <w:noProof/>
          <w:lang w:val="en-US"/>
        </w:rPr>
      </w:pPr>
      <w:ins w:id="357" w:author="Markel" w:date="2018-07-20T14:56:00Z">
        <w:r w:rsidRPr="002C7282">
          <w:rPr>
            <w:rStyle w:val="Hyperlink"/>
            <w:noProof/>
          </w:rPr>
          <w:fldChar w:fldCharType="begin"/>
        </w:r>
        <w:r w:rsidRPr="002C7282">
          <w:rPr>
            <w:rStyle w:val="Hyperlink"/>
            <w:noProof/>
          </w:rPr>
          <w:instrText xml:space="preserve"> </w:instrText>
        </w:r>
        <w:r>
          <w:rPr>
            <w:noProof/>
          </w:rPr>
          <w:instrText>HYPERLINK \l "_Toc519860743"</w:instrText>
        </w:r>
        <w:r w:rsidRPr="002C7282">
          <w:rPr>
            <w:rStyle w:val="Hyperlink"/>
            <w:noProof/>
          </w:rPr>
          <w:instrText xml:space="preserve"> </w:instrText>
        </w:r>
        <w:r w:rsidRPr="002C7282">
          <w:rPr>
            <w:rStyle w:val="Hyperlink"/>
            <w:noProof/>
          </w:rPr>
        </w:r>
        <w:r w:rsidRPr="002C7282">
          <w:rPr>
            <w:rStyle w:val="Hyperlink"/>
            <w:noProof/>
          </w:rPr>
          <w:fldChar w:fldCharType="separate"/>
        </w:r>
        <w:r w:rsidRPr="002C7282">
          <w:rPr>
            <w:rStyle w:val="Hyperlink"/>
            <w:rFonts w:ascii="Times New Roman" w:hAnsi="Times New Roman" w:cs="Times New Roman"/>
            <w:noProof/>
            <w:lang w:val="en-US"/>
          </w:rPr>
          <w:t>Figure 6 - Illustration of multiple bands present in a stream</w:t>
        </w:r>
        <w:r>
          <w:rPr>
            <w:noProof/>
            <w:webHidden/>
          </w:rPr>
          <w:tab/>
        </w:r>
        <w:r>
          <w:rPr>
            <w:noProof/>
            <w:webHidden/>
          </w:rPr>
          <w:fldChar w:fldCharType="begin"/>
        </w:r>
        <w:r>
          <w:rPr>
            <w:noProof/>
            <w:webHidden/>
          </w:rPr>
          <w:instrText xml:space="preserve"> PAGEREF _Toc519860743 \h </w:instrText>
        </w:r>
        <w:r>
          <w:rPr>
            <w:noProof/>
            <w:webHidden/>
          </w:rPr>
        </w:r>
        <w:r>
          <w:rPr>
            <w:noProof/>
            <w:webHidden/>
          </w:rPr>
          <w:fldChar w:fldCharType="separate"/>
        </w:r>
      </w:ins>
      <w:r w:rsidR="00AA72D3">
        <w:rPr>
          <w:noProof/>
          <w:webHidden/>
        </w:rPr>
        <w:t>24</w:t>
      </w:r>
      <w:ins w:id="358" w:author="Markel" w:date="2018-07-20T14:56:00Z">
        <w:r>
          <w:rPr>
            <w:noProof/>
            <w:webHidden/>
          </w:rPr>
          <w:fldChar w:fldCharType="end"/>
        </w:r>
        <w:r w:rsidRPr="002C7282">
          <w:rPr>
            <w:rStyle w:val="Hyperlink"/>
            <w:noProof/>
          </w:rPr>
          <w:fldChar w:fldCharType="end"/>
        </w:r>
      </w:ins>
    </w:p>
    <w:p w14:paraId="5646F4AD" w14:textId="77777777" w:rsidR="00C42604" w:rsidRDefault="00C42604">
      <w:pPr>
        <w:pStyle w:val="TableofFigures"/>
        <w:tabs>
          <w:tab w:val="right" w:leader="dot" w:pos="9016"/>
        </w:tabs>
        <w:rPr>
          <w:ins w:id="359" w:author="Markel" w:date="2018-07-20T14:56:00Z"/>
          <w:rFonts w:eastAsiaTheme="minorEastAsia"/>
          <w:noProof/>
          <w:lang w:val="en-US"/>
        </w:rPr>
      </w:pPr>
      <w:ins w:id="360" w:author="Markel" w:date="2018-07-20T14:56:00Z">
        <w:r w:rsidRPr="002C7282">
          <w:rPr>
            <w:rStyle w:val="Hyperlink"/>
            <w:noProof/>
          </w:rPr>
          <w:fldChar w:fldCharType="begin"/>
        </w:r>
        <w:r w:rsidRPr="002C7282">
          <w:rPr>
            <w:rStyle w:val="Hyperlink"/>
            <w:noProof/>
          </w:rPr>
          <w:instrText xml:space="preserve"> </w:instrText>
        </w:r>
        <w:r>
          <w:rPr>
            <w:noProof/>
          </w:rPr>
          <w:instrText>HYPERLINK \l "_Toc519860744"</w:instrText>
        </w:r>
        <w:r w:rsidRPr="002C7282">
          <w:rPr>
            <w:rStyle w:val="Hyperlink"/>
            <w:noProof/>
          </w:rPr>
          <w:instrText xml:space="preserve"> </w:instrText>
        </w:r>
        <w:r w:rsidRPr="002C7282">
          <w:rPr>
            <w:rStyle w:val="Hyperlink"/>
            <w:noProof/>
          </w:rPr>
        </w:r>
        <w:r w:rsidRPr="002C7282">
          <w:rPr>
            <w:rStyle w:val="Hyperlink"/>
            <w:noProof/>
          </w:rPr>
          <w:fldChar w:fldCharType="separate"/>
        </w:r>
        <w:r w:rsidRPr="002C7282">
          <w:rPr>
            <w:rStyle w:val="Hyperlink"/>
            <w:rFonts w:ascii="Times New Roman" w:hAnsi="Times New Roman" w:cs="Times New Roman"/>
            <w:noProof/>
            <w:lang w:val="en-US"/>
          </w:rPr>
          <w:t>Figure 7 - Illustration of a lump containing samples from N streams</w:t>
        </w:r>
        <w:r>
          <w:rPr>
            <w:noProof/>
            <w:webHidden/>
          </w:rPr>
          <w:tab/>
        </w:r>
        <w:r>
          <w:rPr>
            <w:noProof/>
            <w:webHidden/>
          </w:rPr>
          <w:fldChar w:fldCharType="begin"/>
        </w:r>
        <w:r>
          <w:rPr>
            <w:noProof/>
            <w:webHidden/>
          </w:rPr>
          <w:instrText xml:space="preserve"> PAGEREF _Toc519860744 \h </w:instrText>
        </w:r>
        <w:r>
          <w:rPr>
            <w:noProof/>
            <w:webHidden/>
          </w:rPr>
        </w:r>
        <w:r>
          <w:rPr>
            <w:noProof/>
            <w:webHidden/>
          </w:rPr>
          <w:fldChar w:fldCharType="separate"/>
        </w:r>
      </w:ins>
      <w:r w:rsidR="00AA72D3">
        <w:rPr>
          <w:noProof/>
          <w:webHidden/>
        </w:rPr>
        <w:t>27</w:t>
      </w:r>
      <w:ins w:id="361" w:author="Markel" w:date="2018-07-20T14:56:00Z">
        <w:r>
          <w:rPr>
            <w:noProof/>
            <w:webHidden/>
          </w:rPr>
          <w:fldChar w:fldCharType="end"/>
        </w:r>
        <w:r w:rsidRPr="002C7282">
          <w:rPr>
            <w:rStyle w:val="Hyperlink"/>
            <w:noProof/>
          </w:rPr>
          <w:fldChar w:fldCharType="end"/>
        </w:r>
      </w:ins>
    </w:p>
    <w:p w14:paraId="7B257121" w14:textId="77777777" w:rsidR="00C42604" w:rsidRDefault="00C42604">
      <w:pPr>
        <w:pStyle w:val="TableofFigures"/>
        <w:tabs>
          <w:tab w:val="right" w:leader="dot" w:pos="9016"/>
        </w:tabs>
        <w:rPr>
          <w:ins w:id="362" w:author="Markel" w:date="2018-07-20T14:56:00Z"/>
          <w:rFonts w:eastAsiaTheme="minorEastAsia"/>
          <w:noProof/>
          <w:lang w:val="en-US"/>
        </w:rPr>
      </w:pPr>
      <w:ins w:id="363" w:author="Markel" w:date="2018-07-20T14:56:00Z">
        <w:r w:rsidRPr="002C7282">
          <w:rPr>
            <w:rStyle w:val="Hyperlink"/>
            <w:noProof/>
          </w:rPr>
          <w:fldChar w:fldCharType="begin"/>
        </w:r>
        <w:r w:rsidRPr="002C7282">
          <w:rPr>
            <w:rStyle w:val="Hyperlink"/>
            <w:noProof/>
          </w:rPr>
          <w:instrText xml:space="preserve"> </w:instrText>
        </w:r>
        <w:r>
          <w:rPr>
            <w:noProof/>
          </w:rPr>
          <w:instrText>HYPERLINK \l "_Toc519860745"</w:instrText>
        </w:r>
        <w:r w:rsidRPr="002C7282">
          <w:rPr>
            <w:rStyle w:val="Hyperlink"/>
            <w:noProof/>
          </w:rPr>
          <w:instrText xml:space="preserve"> </w:instrText>
        </w:r>
        <w:r w:rsidRPr="002C7282">
          <w:rPr>
            <w:rStyle w:val="Hyperlink"/>
            <w:noProof/>
          </w:rPr>
        </w:r>
        <w:r w:rsidRPr="002C7282">
          <w:rPr>
            <w:rStyle w:val="Hyperlink"/>
            <w:noProof/>
          </w:rPr>
          <w:fldChar w:fldCharType="separate"/>
        </w:r>
        <w:r w:rsidRPr="002C7282">
          <w:rPr>
            <w:rStyle w:val="Hyperlink"/>
            <w:rFonts w:ascii="Times New Roman" w:hAnsi="Times New Roman" w:cs="Times New Roman"/>
            <w:noProof/>
            <w:lang w:val="en-US"/>
          </w:rPr>
          <w:t>Figure 8 - Encoding schemes for a single lump within a single chunk</w:t>
        </w:r>
        <w:r>
          <w:rPr>
            <w:noProof/>
            <w:webHidden/>
          </w:rPr>
          <w:tab/>
        </w:r>
        <w:r>
          <w:rPr>
            <w:noProof/>
            <w:webHidden/>
          </w:rPr>
          <w:fldChar w:fldCharType="begin"/>
        </w:r>
        <w:r>
          <w:rPr>
            <w:noProof/>
            <w:webHidden/>
          </w:rPr>
          <w:instrText xml:space="preserve"> PAGEREF _Toc519860745 \h </w:instrText>
        </w:r>
        <w:r>
          <w:rPr>
            <w:noProof/>
            <w:webHidden/>
          </w:rPr>
        </w:r>
        <w:r>
          <w:rPr>
            <w:noProof/>
            <w:webHidden/>
          </w:rPr>
          <w:fldChar w:fldCharType="separate"/>
        </w:r>
      </w:ins>
      <w:r w:rsidR="00AA72D3">
        <w:rPr>
          <w:noProof/>
          <w:webHidden/>
        </w:rPr>
        <w:t>30</w:t>
      </w:r>
      <w:ins w:id="364" w:author="Markel" w:date="2018-07-20T14:56:00Z">
        <w:r>
          <w:rPr>
            <w:noProof/>
            <w:webHidden/>
          </w:rPr>
          <w:fldChar w:fldCharType="end"/>
        </w:r>
        <w:r w:rsidRPr="002C7282">
          <w:rPr>
            <w:rStyle w:val="Hyperlink"/>
            <w:noProof/>
          </w:rPr>
          <w:fldChar w:fldCharType="end"/>
        </w:r>
      </w:ins>
    </w:p>
    <w:p w14:paraId="6671E87C" w14:textId="77777777" w:rsidR="00C42604" w:rsidRDefault="00C42604">
      <w:pPr>
        <w:pStyle w:val="TableofFigures"/>
        <w:tabs>
          <w:tab w:val="right" w:leader="dot" w:pos="9016"/>
        </w:tabs>
        <w:rPr>
          <w:ins w:id="365" w:author="Markel" w:date="2018-07-20T14:56:00Z"/>
          <w:rFonts w:eastAsiaTheme="minorEastAsia"/>
          <w:noProof/>
          <w:lang w:val="en-US"/>
        </w:rPr>
      </w:pPr>
      <w:ins w:id="366" w:author="Markel" w:date="2018-07-20T14:56:00Z">
        <w:r w:rsidRPr="002C7282">
          <w:rPr>
            <w:rStyle w:val="Hyperlink"/>
            <w:noProof/>
          </w:rPr>
          <w:fldChar w:fldCharType="begin"/>
        </w:r>
        <w:r w:rsidRPr="002C7282">
          <w:rPr>
            <w:rStyle w:val="Hyperlink"/>
            <w:noProof/>
          </w:rPr>
          <w:instrText xml:space="preserve"> </w:instrText>
        </w:r>
        <w:r>
          <w:rPr>
            <w:noProof/>
          </w:rPr>
          <w:instrText>HYPERLINK \l "_Toc519860746"</w:instrText>
        </w:r>
        <w:r w:rsidRPr="002C7282">
          <w:rPr>
            <w:rStyle w:val="Hyperlink"/>
            <w:noProof/>
          </w:rPr>
          <w:instrText xml:space="preserve"> </w:instrText>
        </w:r>
        <w:r w:rsidRPr="002C7282">
          <w:rPr>
            <w:rStyle w:val="Hyperlink"/>
            <w:noProof/>
          </w:rPr>
        </w:r>
        <w:r w:rsidRPr="002C7282">
          <w:rPr>
            <w:rStyle w:val="Hyperlink"/>
            <w:noProof/>
          </w:rPr>
          <w:fldChar w:fldCharType="separate"/>
        </w:r>
        <w:r w:rsidRPr="002C7282">
          <w:rPr>
            <w:rStyle w:val="Hyperlink"/>
            <w:rFonts w:ascii="Times New Roman" w:hAnsi="Times New Roman" w:cs="Times New Roman"/>
            <w:noProof/>
            <w:lang w:val="en-US"/>
          </w:rPr>
          <w:t>Figure 9 - Encoding schemes for N chunks within a block</w:t>
        </w:r>
        <w:r>
          <w:rPr>
            <w:noProof/>
            <w:webHidden/>
          </w:rPr>
          <w:tab/>
        </w:r>
        <w:r>
          <w:rPr>
            <w:noProof/>
            <w:webHidden/>
          </w:rPr>
          <w:fldChar w:fldCharType="begin"/>
        </w:r>
        <w:r>
          <w:rPr>
            <w:noProof/>
            <w:webHidden/>
          </w:rPr>
          <w:instrText xml:space="preserve"> PAGEREF _Toc519860746 \h </w:instrText>
        </w:r>
        <w:r>
          <w:rPr>
            <w:noProof/>
            <w:webHidden/>
          </w:rPr>
        </w:r>
        <w:r>
          <w:rPr>
            <w:noProof/>
            <w:webHidden/>
          </w:rPr>
          <w:fldChar w:fldCharType="separate"/>
        </w:r>
      </w:ins>
      <w:r w:rsidR="00AA72D3">
        <w:rPr>
          <w:noProof/>
          <w:webHidden/>
        </w:rPr>
        <w:t>32</w:t>
      </w:r>
      <w:ins w:id="367" w:author="Markel" w:date="2018-07-20T14:56:00Z">
        <w:r>
          <w:rPr>
            <w:noProof/>
            <w:webHidden/>
          </w:rPr>
          <w:fldChar w:fldCharType="end"/>
        </w:r>
        <w:r w:rsidRPr="002C7282">
          <w:rPr>
            <w:rStyle w:val="Hyperlink"/>
            <w:noProof/>
          </w:rPr>
          <w:fldChar w:fldCharType="end"/>
        </w:r>
      </w:ins>
    </w:p>
    <w:p w14:paraId="3AF0D3A9" w14:textId="77777777" w:rsidR="00C42604" w:rsidRDefault="00C42604">
      <w:pPr>
        <w:pStyle w:val="TableofFigures"/>
        <w:tabs>
          <w:tab w:val="right" w:leader="dot" w:pos="9016"/>
        </w:tabs>
        <w:rPr>
          <w:ins w:id="368" w:author="Markel" w:date="2018-07-20T14:56:00Z"/>
          <w:rFonts w:eastAsiaTheme="minorEastAsia"/>
          <w:noProof/>
          <w:lang w:val="en-US"/>
        </w:rPr>
      </w:pPr>
      <w:ins w:id="369" w:author="Markel" w:date="2018-07-20T14:56:00Z">
        <w:r w:rsidRPr="002C7282">
          <w:rPr>
            <w:rStyle w:val="Hyperlink"/>
            <w:noProof/>
          </w:rPr>
          <w:fldChar w:fldCharType="begin"/>
        </w:r>
        <w:r w:rsidRPr="002C7282">
          <w:rPr>
            <w:rStyle w:val="Hyperlink"/>
            <w:noProof/>
          </w:rPr>
          <w:instrText xml:space="preserve"> </w:instrText>
        </w:r>
        <w:r>
          <w:rPr>
            <w:noProof/>
          </w:rPr>
          <w:instrText>HYPERLINK \l "_Toc519860747"</w:instrText>
        </w:r>
        <w:r w:rsidRPr="002C7282">
          <w:rPr>
            <w:rStyle w:val="Hyperlink"/>
            <w:noProof/>
          </w:rPr>
          <w:instrText xml:space="preserve"> </w:instrText>
        </w:r>
        <w:r w:rsidRPr="002C7282">
          <w:rPr>
            <w:rStyle w:val="Hyperlink"/>
            <w:noProof/>
          </w:rPr>
        </w:r>
        <w:r w:rsidRPr="002C7282">
          <w:rPr>
            <w:rStyle w:val="Hyperlink"/>
            <w:noProof/>
          </w:rPr>
          <w:fldChar w:fldCharType="separate"/>
        </w:r>
        <w:r w:rsidRPr="002C7282">
          <w:rPr>
            <w:rStyle w:val="Hyperlink"/>
            <w:rFonts w:ascii="Times New Roman" w:hAnsi="Times New Roman" w:cs="Times New Roman"/>
            <w:noProof/>
            <w:lang w:val="en-US"/>
          </w:rPr>
          <w:t>Figure 10 - Encoding scheme for N blocks within a lane</w:t>
        </w:r>
        <w:r>
          <w:rPr>
            <w:noProof/>
            <w:webHidden/>
          </w:rPr>
          <w:tab/>
        </w:r>
        <w:r>
          <w:rPr>
            <w:noProof/>
            <w:webHidden/>
          </w:rPr>
          <w:fldChar w:fldCharType="begin"/>
        </w:r>
        <w:r>
          <w:rPr>
            <w:noProof/>
            <w:webHidden/>
          </w:rPr>
          <w:instrText xml:space="preserve"> PAGEREF _Toc519860747 \h </w:instrText>
        </w:r>
        <w:r>
          <w:rPr>
            <w:noProof/>
            <w:webHidden/>
          </w:rPr>
        </w:r>
        <w:r>
          <w:rPr>
            <w:noProof/>
            <w:webHidden/>
          </w:rPr>
          <w:fldChar w:fldCharType="separate"/>
        </w:r>
      </w:ins>
      <w:r w:rsidR="00AA72D3">
        <w:rPr>
          <w:noProof/>
          <w:webHidden/>
        </w:rPr>
        <w:t>34</w:t>
      </w:r>
      <w:ins w:id="370" w:author="Markel" w:date="2018-07-20T14:56:00Z">
        <w:r>
          <w:rPr>
            <w:noProof/>
            <w:webHidden/>
          </w:rPr>
          <w:fldChar w:fldCharType="end"/>
        </w:r>
        <w:r w:rsidRPr="002C7282">
          <w:rPr>
            <w:rStyle w:val="Hyperlink"/>
            <w:noProof/>
          </w:rPr>
          <w:fldChar w:fldCharType="end"/>
        </w:r>
      </w:ins>
    </w:p>
    <w:p w14:paraId="43F4C27A" w14:textId="77777777" w:rsidR="00C42604" w:rsidRDefault="00C42604">
      <w:pPr>
        <w:pStyle w:val="TableofFigures"/>
        <w:tabs>
          <w:tab w:val="right" w:leader="dot" w:pos="9016"/>
        </w:tabs>
        <w:rPr>
          <w:ins w:id="371" w:author="Markel" w:date="2018-07-20T14:56:00Z"/>
          <w:rFonts w:eastAsiaTheme="minorEastAsia"/>
          <w:noProof/>
          <w:lang w:val="en-US"/>
        </w:rPr>
      </w:pPr>
      <w:ins w:id="372" w:author="Markel" w:date="2018-07-20T14:56:00Z">
        <w:r w:rsidRPr="002C7282">
          <w:rPr>
            <w:rStyle w:val="Hyperlink"/>
            <w:noProof/>
          </w:rPr>
          <w:fldChar w:fldCharType="begin"/>
        </w:r>
        <w:r w:rsidRPr="002C7282">
          <w:rPr>
            <w:rStyle w:val="Hyperlink"/>
            <w:noProof/>
          </w:rPr>
          <w:instrText xml:space="preserve"> </w:instrText>
        </w:r>
        <w:r>
          <w:rPr>
            <w:noProof/>
          </w:rPr>
          <w:instrText>HYPERLINK \l "_Toc519860748"</w:instrText>
        </w:r>
        <w:r w:rsidRPr="002C7282">
          <w:rPr>
            <w:rStyle w:val="Hyperlink"/>
            <w:noProof/>
          </w:rPr>
          <w:instrText xml:space="preserve"> </w:instrText>
        </w:r>
        <w:r w:rsidRPr="002C7282">
          <w:rPr>
            <w:rStyle w:val="Hyperlink"/>
            <w:noProof/>
          </w:rPr>
        </w:r>
        <w:r w:rsidRPr="002C7282">
          <w:rPr>
            <w:rStyle w:val="Hyperlink"/>
            <w:noProof/>
          </w:rPr>
          <w:fldChar w:fldCharType="separate"/>
        </w:r>
        <w:r w:rsidRPr="002C7282">
          <w:rPr>
            <w:rStyle w:val="Hyperlink"/>
            <w:rFonts w:ascii="Times New Roman" w:hAnsi="Times New Roman" w:cs="Times New Roman"/>
            <w:noProof/>
            <w:lang w:val="en-US"/>
          </w:rPr>
          <w:t>Figure 11- Encoding of the lanes within a file</w:t>
        </w:r>
        <w:r>
          <w:rPr>
            <w:noProof/>
            <w:webHidden/>
          </w:rPr>
          <w:tab/>
        </w:r>
        <w:r>
          <w:rPr>
            <w:noProof/>
            <w:webHidden/>
          </w:rPr>
          <w:fldChar w:fldCharType="begin"/>
        </w:r>
        <w:r>
          <w:rPr>
            <w:noProof/>
            <w:webHidden/>
          </w:rPr>
          <w:instrText xml:space="preserve"> PAGEREF _Toc519860748 \h </w:instrText>
        </w:r>
        <w:r>
          <w:rPr>
            <w:noProof/>
            <w:webHidden/>
          </w:rPr>
        </w:r>
        <w:r>
          <w:rPr>
            <w:noProof/>
            <w:webHidden/>
          </w:rPr>
          <w:fldChar w:fldCharType="separate"/>
        </w:r>
      </w:ins>
      <w:r w:rsidR="00AA72D3">
        <w:rPr>
          <w:noProof/>
          <w:webHidden/>
        </w:rPr>
        <w:t>36</w:t>
      </w:r>
      <w:ins w:id="373" w:author="Markel" w:date="2018-07-20T14:56:00Z">
        <w:r>
          <w:rPr>
            <w:noProof/>
            <w:webHidden/>
          </w:rPr>
          <w:fldChar w:fldCharType="end"/>
        </w:r>
        <w:r w:rsidRPr="002C7282">
          <w:rPr>
            <w:rStyle w:val="Hyperlink"/>
            <w:noProof/>
          </w:rPr>
          <w:fldChar w:fldCharType="end"/>
        </w:r>
      </w:ins>
    </w:p>
    <w:p w14:paraId="7391AC97" w14:textId="77777777" w:rsidR="001F2B66" w:rsidRPr="00224DB6" w:rsidRDefault="002419BB" w:rsidP="001F2B66">
      <w:pPr>
        <w:rPr>
          <w:b/>
          <w:lang w:val="en-US"/>
          <w:rPrChange w:id="374" w:author="Markel" w:date="2018-07-20T14:56:00Z">
            <w:rPr/>
          </w:rPrChange>
        </w:rPr>
      </w:pPr>
      <w:r w:rsidRPr="00224DB6">
        <w:rPr>
          <w:b/>
          <w:lang w:val="en-US"/>
          <w:rPrChange w:id="375" w:author="Markel" w:date="2018-07-20T14:56:00Z">
            <w:rPr/>
          </w:rPrChange>
        </w:rPr>
        <w:fldChar w:fldCharType="end"/>
      </w:r>
    </w:p>
    <w:p w14:paraId="1E324231" w14:textId="77777777" w:rsidR="00FA5674" w:rsidRDefault="00FA5674">
      <w:pPr>
        <w:rPr>
          <w:del w:id="376" w:author="Markel" w:date="2018-07-20T14:56:00Z"/>
        </w:rPr>
      </w:pPr>
      <w:del w:id="377" w:author="Markel" w:date="2018-07-20T14:56:00Z">
        <w:r>
          <w:br w:type="page"/>
        </w:r>
      </w:del>
    </w:p>
    <w:p w14:paraId="3697035C" w14:textId="77777777" w:rsidR="002419BB" w:rsidRPr="00224DB6" w:rsidRDefault="002419BB" w:rsidP="001F2B66">
      <w:pPr>
        <w:pStyle w:val="Table"/>
        <w:rPr>
          <w:b/>
        </w:rPr>
        <w:pPrChange w:id="378" w:author="Markel" w:date="2018-07-20T14:56:00Z">
          <w:pPr>
            <w:pStyle w:val="TableofFigures"/>
            <w:tabs>
              <w:tab w:val="right" w:leader="dot" w:pos="9350"/>
            </w:tabs>
          </w:pPr>
        </w:pPrChange>
      </w:pPr>
      <w:r w:rsidRPr="00224DB6">
        <w:rPr>
          <w:b/>
        </w:rPr>
        <w:t>List of Tables</w:t>
      </w:r>
    </w:p>
    <w:p w14:paraId="09221072" w14:textId="77777777" w:rsidR="00D07204" w:rsidRDefault="002419BB">
      <w:pPr>
        <w:pStyle w:val="TableofFigures"/>
        <w:tabs>
          <w:tab w:val="right" w:leader="dot" w:pos="9350"/>
        </w:tabs>
        <w:rPr>
          <w:del w:id="379" w:author="Markel" w:date="2018-07-20T14:56:00Z"/>
          <w:rFonts w:eastAsiaTheme="minorEastAsia"/>
          <w:noProof/>
          <w:lang w:eastAsia="de-DE"/>
        </w:rPr>
      </w:pPr>
      <w:r w:rsidRPr="00224DB6">
        <w:rPr>
          <w:lang w:val="en-US"/>
          <w:rPrChange w:id="380" w:author="Markel" w:date="2018-07-20T14:56:00Z">
            <w:rPr>
              <w:b/>
            </w:rPr>
          </w:rPrChange>
        </w:rPr>
        <w:fldChar w:fldCharType="begin"/>
      </w:r>
      <w:r w:rsidRPr="00224DB6">
        <w:rPr>
          <w:lang w:val="en-US"/>
        </w:rPr>
        <w:instrText xml:space="preserve"> TOC \h \z \c "Table" </w:instrText>
      </w:r>
      <w:r w:rsidRPr="00224DB6">
        <w:rPr>
          <w:lang w:val="en-US"/>
          <w:rPrChange w:id="381" w:author="Markel" w:date="2018-07-20T14:56:00Z">
            <w:rPr>
              <w:b/>
            </w:rPr>
          </w:rPrChange>
        </w:rPr>
        <w:fldChar w:fldCharType="separate"/>
      </w:r>
      <w:del w:id="382" w:author="Markel" w:date="2018-07-20T14:56:00Z">
        <w:r w:rsidR="00841E44">
          <w:fldChar w:fldCharType="begin"/>
        </w:r>
        <w:r w:rsidR="00841E44">
          <w:delInstrText xml:space="preserve"> HYPERLINK \l "_Toc489615337" </w:delInstrText>
        </w:r>
        <w:r w:rsidR="00841E44">
          <w:fldChar w:fldCharType="separate"/>
        </w:r>
        <w:r w:rsidR="00D07204" w:rsidRPr="006508B9">
          <w:rPr>
            <w:rStyle w:val="Hyperlink"/>
            <w:noProof/>
          </w:rPr>
          <w:delText>Table 1 – Metadata element class attributes</w:delText>
        </w:r>
        <w:r w:rsidR="00D07204">
          <w:rPr>
            <w:noProof/>
            <w:webHidden/>
          </w:rPr>
          <w:tab/>
        </w:r>
        <w:r w:rsidR="00D07204">
          <w:rPr>
            <w:noProof/>
            <w:webHidden/>
          </w:rPr>
          <w:fldChar w:fldCharType="begin"/>
        </w:r>
        <w:r w:rsidR="00D07204">
          <w:rPr>
            <w:noProof/>
            <w:webHidden/>
          </w:rPr>
          <w:delInstrText xml:space="preserve"> PAGEREF _Toc489615337 \h </w:delInstrText>
        </w:r>
        <w:r w:rsidR="00D07204">
          <w:rPr>
            <w:noProof/>
            <w:webHidden/>
          </w:rPr>
        </w:r>
        <w:r w:rsidR="00D07204">
          <w:rPr>
            <w:noProof/>
            <w:webHidden/>
          </w:rPr>
          <w:fldChar w:fldCharType="separate"/>
        </w:r>
      </w:del>
      <w:r w:rsidR="00AA72D3">
        <w:rPr>
          <w:noProof/>
          <w:webHidden/>
        </w:rPr>
        <w:t>18</w:t>
      </w:r>
      <w:del w:id="383" w:author="Markel" w:date="2018-07-20T14:56:00Z">
        <w:r w:rsidR="00D07204">
          <w:rPr>
            <w:noProof/>
            <w:webHidden/>
          </w:rPr>
          <w:fldChar w:fldCharType="end"/>
        </w:r>
        <w:r w:rsidR="00841E44">
          <w:rPr>
            <w:noProof/>
          </w:rPr>
          <w:fldChar w:fldCharType="end"/>
        </w:r>
      </w:del>
    </w:p>
    <w:p w14:paraId="7ADD9331" w14:textId="77777777" w:rsidR="00D07204" w:rsidRDefault="00841E44">
      <w:pPr>
        <w:pStyle w:val="TableofFigures"/>
        <w:tabs>
          <w:tab w:val="right" w:leader="dot" w:pos="9350"/>
        </w:tabs>
        <w:rPr>
          <w:del w:id="384" w:author="Markel" w:date="2018-07-20T14:56:00Z"/>
          <w:rFonts w:eastAsiaTheme="minorEastAsia"/>
          <w:noProof/>
          <w:lang w:eastAsia="de-DE"/>
        </w:rPr>
      </w:pPr>
      <w:del w:id="385" w:author="Markel" w:date="2018-07-20T14:56:00Z">
        <w:r>
          <w:fldChar w:fldCharType="begin"/>
        </w:r>
        <w:r>
          <w:delInstrText xml:space="preserve"> HYPERLINK \l "_Toc489615338" </w:delInstrText>
        </w:r>
        <w:r>
          <w:fldChar w:fldCharType="separate"/>
        </w:r>
        <w:r w:rsidR="00D07204" w:rsidRPr="006508B9">
          <w:rPr>
            <w:rStyle w:val="Hyperlink"/>
            <w:noProof/>
          </w:rPr>
          <w:delText>Table 2 – Definition of session attributes</w:delText>
        </w:r>
        <w:r w:rsidR="00D07204">
          <w:rPr>
            <w:noProof/>
            <w:webHidden/>
          </w:rPr>
          <w:tab/>
        </w:r>
        <w:r w:rsidR="00D07204">
          <w:rPr>
            <w:noProof/>
            <w:webHidden/>
          </w:rPr>
          <w:fldChar w:fldCharType="begin"/>
        </w:r>
        <w:r w:rsidR="00D07204">
          <w:rPr>
            <w:noProof/>
            <w:webHidden/>
          </w:rPr>
          <w:delInstrText xml:space="preserve"> PAGEREF _Toc489615338 \h </w:delInstrText>
        </w:r>
        <w:r w:rsidR="00D07204">
          <w:rPr>
            <w:noProof/>
            <w:webHidden/>
          </w:rPr>
        </w:r>
        <w:r w:rsidR="00D07204">
          <w:rPr>
            <w:noProof/>
            <w:webHidden/>
          </w:rPr>
          <w:fldChar w:fldCharType="separate"/>
        </w:r>
      </w:del>
      <w:r w:rsidR="00AA72D3">
        <w:rPr>
          <w:noProof/>
          <w:webHidden/>
        </w:rPr>
        <w:t>18</w:t>
      </w:r>
      <w:del w:id="386" w:author="Markel" w:date="2018-07-20T14:56:00Z">
        <w:r w:rsidR="00D07204">
          <w:rPr>
            <w:noProof/>
            <w:webHidden/>
          </w:rPr>
          <w:fldChar w:fldCharType="end"/>
        </w:r>
        <w:r>
          <w:rPr>
            <w:noProof/>
          </w:rPr>
          <w:fldChar w:fldCharType="end"/>
        </w:r>
      </w:del>
    </w:p>
    <w:p w14:paraId="2164BE55" w14:textId="77777777" w:rsidR="00D07204" w:rsidRDefault="00841E44">
      <w:pPr>
        <w:pStyle w:val="TableofFigures"/>
        <w:tabs>
          <w:tab w:val="right" w:leader="dot" w:pos="9350"/>
        </w:tabs>
        <w:rPr>
          <w:del w:id="387" w:author="Markel" w:date="2018-07-20T14:56:00Z"/>
          <w:rFonts w:eastAsiaTheme="minorEastAsia"/>
          <w:noProof/>
          <w:lang w:eastAsia="de-DE"/>
        </w:rPr>
      </w:pPr>
      <w:del w:id="388" w:author="Markel" w:date="2018-07-20T14:56:00Z">
        <w:r>
          <w:fldChar w:fldCharType="begin"/>
        </w:r>
        <w:r>
          <w:delInstrText xml:space="preserve"> HYPERLINK \l "_Toc489615339" </w:delInstrText>
        </w:r>
        <w:r>
          <w:fldChar w:fldCharType="separate"/>
        </w:r>
        <w:r w:rsidR="00D07204" w:rsidRPr="006508B9">
          <w:rPr>
            <w:rStyle w:val="Hyperlink"/>
            <w:noProof/>
          </w:rPr>
          <w:delText>Table 3 – Definition of system attributes</w:delText>
        </w:r>
        <w:r w:rsidR="00D07204">
          <w:rPr>
            <w:noProof/>
            <w:webHidden/>
          </w:rPr>
          <w:tab/>
        </w:r>
        <w:r w:rsidR="00D07204">
          <w:rPr>
            <w:noProof/>
            <w:webHidden/>
          </w:rPr>
          <w:fldChar w:fldCharType="begin"/>
        </w:r>
        <w:r w:rsidR="00D07204">
          <w:rPr>
            <w:noProof/>
            <w:webHidden/>
          </w:rPr>
          <w:delInstrText xml:space="preserve"> PAGEREF _Toc489615339 \h </w:delInstrText>
        </w:r>
        <w:r w:rsidR="00D07204">
          <w:rPr>
            <w:noProof/>
            <w:webHidden/>
          </w:rPr>
        </w:r>
        <w:r w:rsidR="00D07204">
          <w:rPr>
            <w:noProof/>
            <w:webHidden/>
          </w:rPr>
          <w:fldChar w:fldCharType="separate"/>
        </w:r>
      </w:del>
      <w:r w:rsidR="00AA72D3">
        <w:rPr>
          <w:noProof/>
          <w:webHidden/>
        </w:rPr>
        <w:t>19</w:t>
      </w:r>
      <w:del w:id="389" w:author="Markel" w:date="2018-07-20T14:56:00Z">
        <w:r w:rsidR="00D07204">
          <w:rPr>
            <w:noProof/>
            <w:webHidden/>
          </w:rPr>
          <w:fldChar w:fldCharType="end"/>
        </w:r>
        <w:r>
          <w:rPr>
            <w:noProof/>
          </w:rPr>
          <w:fldChar w:fldCharType="end"/>
        </w:r>
      </w:del>
    </w:p>
    <w:p w14:paraId="30E67C5A" w14:textId="77777777" w:rsidR="00D07204" w:rsidRDefault="00841E44">
      <w:pPr>
        <w:pStyle w:val="TableofFigures"/>
        <w:tabs>
          <w:tab w:val="right" w:leader="dot" w:pos="9350"/>
        </w:tabs>
        <w:rPr>
          <w:del w:id="390" w:author="Markel" w:date="2018-07-20T14:56:00Z"/>
          <w:rFonts w:eastAsiaTheme="minorEastAsia"/>
          <w:noProof/>
          <w:lang w:eastAsia="de-DE"/>
        </w:rPr>
      </w:pPr>
      <w:del w:id="391" w:author="Markel" w:date="2018-07-20T14:56:00Z">
        <w:r>
          <w:fldChar w:fldCharType="begin"/>
        </w:r>
        <w:r>
          <w:delInstrText xml:space="preserve"> HYPERLINK \l "_Toc489615340" </w:delInstrText>
        </w:r>
        <w:r>
          <w:fldChar w:fldCharType="separate"/>
        </w:r>
        <w:r w:rsidR="00D07204" w:rsidRPr="006508B9">
          <w:rPr>
            <w:rStyle w:val="Hyperlink"/>
            <w:noProof/>
          </w:rPr>
          <w:delText>Table 4 – Definition of cluster attributes</w:delText>
        </w:r>
        <w:r w:rsidR="00D07204">
          <w:rPr>
            <w:noProof/>
            <w:webHidden/>
          </w:rPr>
          <w:tab/>
        </w:r>
        <w:r w:rsidR="00D07204">
          <w:rPr>
            <w:noProof/>
            <w:webHidden/>
          </w:rPr>
          <w:fldChar w:fldCharType="begin"/>
        </w:r>
        <w:r w:rsidR="00D07204">
          <w:rPr>
            <w:noProof/>
            <w:webHidden/>
          </w:rPr>
          <w:delInstrText xml:space="preserve"> PAGEREF _Toc489615340 \h </w:delInstrText>
        </w:r>
        <w:r w:rsidR="00D07204">
          <w:rPr>
            <w:noProof/>
            <w:webHidden/>
          </w:rPr>
        </w:r>
        <w:r w:rsidR="00D07204">
          <w:rPr>
            <w:noProof/>
            <w:webHidden/>
          </w:rPr>
          <w:fldChar w:fldCharType="separate"/>
        </w:r>
      </w:del>
      <w:r w:rsidR="00AA72D3">
        <w:rPr>
          <w:noProof/>
          <w:webHidden/>
        </w:rPr>
        <w:t>20</w:t>
      </w:r>
      <w:del w:id="392" w:author="Markel" w:date="2018-07-20T14:56:00Z">
        <w:r w:rsidR="00D07204">
          <w:rPr>
            <w:noProof/>
            <w:webHidden/>
          </w:rPr>
          <w:fldChar w:fldCharType="end"/>
        </w:r>
        <w:r>
          <w:rPr>
            <w:noProof/>
          </w:rPr>
          <w:fldChar w:fldCharType="end"/>
        </w:r>
      </w:del>
    </w:p>
    <w:p w14:paraId="153D4863" w14:textId="77777777" w:rsidR="00D07204" w:rsidRDefault="00841E44">
      <w:pPr>
        <w:pStyle w:val="TableofFigures"/>
        <w:tabs>
          <w:tab w:val="right" w:leader="dot" w:pos="9350"/>
        </w:tabs>
        <w:rPr>
          <w:del w:id="393" w:author="Markel" w:date="2018-07-20T14:56:00Z"/>
          <w:rFonts w:eastAsiaTheme="minorEastAsia"/>
          <w:noProof/>
          <w:lang w:eastAsia="de-DE"/>
        </w:rPr>
      </w:pPr>
      <w:del w:id="394" w:author="Markel" w:date="2018-07-20T14:56:00Z">
        <w:r>
          <w:fldChar w:fldCharType="begin"/>
        </w:r>
        <w:r>
          <w:delInstrText xml:space="preserve"> HYPERLINK \l "_Toc489615341" </w:delInstrText>
        </w:r>
        <w:r>
          <w:fldChar w:fldCharType="separate"/>
        </w:r>
        <w:r w:rsidR="00D07204" w:rsidRPr="006508B9">
          <w:rPr>
            <w:rStyle w:val="Hyperlink"/>
            <w:noProof/>
          </w:rPr>
          <w:delText>Table 5 – Definition of source attributes</w:delText>
        </w:r>
        <w:r w:rsidR="00D07204">
          <w:rPr>
            <w:noProof/>
            <w:webHidden/>
          </w:rPr>
          <w:tab/>
        </w:r>
        <w:r w:rsidR="00D07204">
          <w:rPr>
            <w:noProof/>
            <w:webHidden/>
          </w:rPr>
          <w:fldChar w:fldCharType="begin"/>
        </w:r>
        <w:r w:rsidR="00D07204">
          <w:rPr>
            <w:noProof/>
            <w:webHidden/>
          </w:rPr>
          <w:delInstrText xml:space="preserve"> PAGEREF _Toc489615341 \h </w:delInstrText>
        </w:r>
        <w:r w:rsidR="00D07204">
          <w:rPr>
            <w:noProof/>
            <w:webHidden/>
          </w:rPr>
        </w:r>
        <w:r w:rsidR="00D07204">
          <w:rPr>
            <w:noProof/>
            <w:webHidden/>
          </w:rPr>
          <w:fldChar w:fldCharType="separate"/>
        </w:r>
      </w:del>
      <w:r w:rsidR="00AA72D3">
        <w:rPr>
          <w:noProof/>
          <w:webHidden/>
        </w:rPr>
        <w:t>21</w:t>
      </w:r>
      <w:del w:id="395" w:author="Markel" w:date="2018-07-20T14:56:00Z">
        <w:r w:rsidR="00D07204">
          <w:rPr>
            <w:noProof/>
            <w:webHidden/>
          </w:rPr>
          <w:fldChar w:fldCharType="end"/>
        </w:r>
        <w:r>
          <w:rPr>
            <w:noProof/>
          </w:rPr>
          <w:fldChar w:fldCharType="end"/>
        </w:r>
      </w:del>
    </w:p>
    <w:p w14:paraId="6B0EC093" w14:textId="77777777" w:rsidR="00D07204" w:rsidRDefault="00841E44">
      <w:pPr>
        <w:pStyle w:val="TableofFigures"/>
        <w:tabs>
          <w:tab w:val="right" w:leader="dot" w:pos="9350"/>
        </w:tabs>
        <w:rPr>
          <w:del w:id="396" w:author="Markel" w:date="2018-07-20T14:56:00Z"/>
          <w:rFonts w:eastAsiaTheme="minorEastAsia"/>
          <w:noProof/>
          <w:lang w:eastAsia="de-DE"/>
        </w:rPr>
      </w:pPr>
      <w:del w:id="397" w:author="Markel" w:date="2018-07-20T14:56:00Z">
        <w:r>
          <w:fldChar w:fldCharType="begin"/>
        </w:r>
        <w:r>
          <w:delInstrText xml:space="preserve"> HYPERLINK \l "_Toc489615342" </w:delInstrText>
        </w:r>
        <w:r>
          <w:fldChar w:fldCharType="separate"/>
        </w:r>
        <w:r w:rsidR="00D07204" w:rsidRPr="006508B9">
          <w:rPr>
            <w:rStyle w:val="Hyperlink"/>
            <w:noProof/>
          </w:rPr>
          <w:delText>Table 6 – Definition of band attributes</w:delText>
        </w:r>
        <w:r w:rsidR="00D07204">
          <w:rPr>
            <w:noProof/>
            <w:webHidden/>
          </w:rPr>
          <w:tab/>
        </w:r>
        <w:r w:rsidR="00D07204">
          <w:rPr>
            <w:noProof/>
            <w:webHidden/>
          </w:rPr>
          <w:fldChar w:fldCharType="begin"/>
        </w:r>
        <w:r w:rsidR="00D07204">
          <w:rPr>
            <w:noProof/>
            <w:webHidden/>
          </w:rPr>
          <w:delInstrText xml:space="preserve"> PAGEREF _Toc489615342 \h </w:delInstrText>
        </w:r>
        <w:r w:rsidR="00D07204">
          <w:rPr>
            <w:noProof/>
            <w:webHidden/>
          </w:rPr>
        </w:r>
        <w:r w:rsidR="00D07204">
          <w:rPr>
            <w:noProof/>
            <w:webHidden/>
          </w:rPr>
          <w:fldChar w:fldCharType="separate"/>
        </w:r>
      </w:del>
      <w:r w:rsidR="00AA72D3">
        <w:rPr>
          <w:noProof/>
          <w:webHidden/>
        </w:rPr>
        <w:t>23</w:t>
      </w:r>
      <w:del w:id="398" w:author="Markel" w:date="2018-07-20T14:56:00Z">
        <w:r w:rsidR="00D07204">
          <w:rPr>
            <w:noProof/>
            <w:webHidden/>
          </w:rPr>
          <w:fldChar w:fldCharType="end"/>
        </w:r>
        <w:r>
          <w:rPr>
            <w:noProof/>
          </w:rPr>
          <w:fldChar w:fldCharType="end"/>
        </w:r>
      </w:del>
    </w:p>
    <w:p w14:paraId="2FFEB39A" w14:textId="77777777" w:rsidR="00D07204" w:rsidRDefault="00841E44">
      <w:pPr>
        <w:pStyle w:val="TableofFigures"/>
        <w:tabs>
          <w:tab w:val="right" w:leader="dot" w:pos="9350"/>
        </w:tabs>
        <w:rPr>
          <w:del w:id="399" w:author="Markel" w:date="2018-07-20T14:56:00Z"/>
          <w:rFonts w:eastAsiaTheme="minorEastAsia"/>
          <w:noProof/>
          <w:lang w:eastAsia="de-DE"/>
        </w:rPr>
      </w:pPr>
      <w:del w:id="400" w:author="Markel" w:date="2018-07-20T14:56:00Z">
        <w:r>
          <w:fldChar w:fldCharType="begin"/>
        </w:r>
        <w:r>
          <w:delInstrText xml:space="preserve"> HYPERLINK \l "_Toc489615343" </w:delInstrText>
        </w:r>
        <w:r>
          <w:fldChar w:fldCharType="separate"/>
        </w:r>
        <w:r w:rsidR="00D07204" w:rsidRPr="006508B9">
          <w:rPr>
            <w:rStyle w:val="Hyperlink"/>
            <w:noProof/>
          </w:rPr>
          <w:delText>Table 7 – Definition of stream attributes</w:delText>
        </w:r>
        <w:r w:rsidR="00D07204">
          <w:rPr>
            <w:noProof/>
            <w:webHidden/>
          </w:rPr>
          <w:tab/>
        </w:r>
        <w:r w:rsidR="00D07204">
          <w:rPr>
            <w:noProof/>
            <w:webHidden/>
          </w:rPr>
          <w:fldChar w:fldCharType="begin"/>
        </w:r>
        <w:r w:rsidR="00D07204">
          <w:rPr>
            <w:noProof/>
            <w:webHidden/>
          </w:rPr>
          <w:delInstrText xml:space="preserve"> PAGEREF _Toc489615343 \h </w:delInstrText>
        </w:r>
        <w:r w:rsidR="00D07204">
          <w:rPr>
            <w:noProof/>
            <w:webHidden/>
          </w:rPr>
        </w:r>
        <w:r w:rsidR="00D07204">
          <w:rPr>
            <w:noProof/>
            <w:webHidden/>
          </w:rPr>
          <w:fldChar w:fldCharType="separate"/>
        </w:r>
      </w:del>
      <w:r w:rsidR="00AA72D3">
        <w:rPr>
          <w:noProof/>
          <w:webHidden/>
        </w:rPr>
        <w:t>25</w:t>
      </w:r>
      <w:del w:id="401" w:author="Markel" w:date="2018-07-20T14:56:00Z">
        <w:r w:rsidR="00D07204">
          <w:rPr>
            <w:noProof/>
            <w:webHidden/>
          </w:rPr>
          <w:fldChar w:fldCharType="end"/>
        </w:r>
        <w:r>
          <w:rPr>
            <w:noProof/>
          </w:rPr>
          <w:fldChar w:fldCharType="end"/>
        </w:r>
      </w:del>
    </w:p>
    <w:p w14:paraId="593CD982" w14:textId="77777777" w:rsidR="00D07204" w:rsidRDefault="00841E44">
      <w:pPr>
        <w:pStyle w:val="TableofFigures"/>
        <w:tabs>
          <w:tab w:val="right" w:leader="dot" w:pos="9350"/>
        </w:tabs>
        <w:rPr>
          <w:del w:id="402" w:author="Markel" w:date="2018-07-20T14:56:00Z"/>
          <w:rFonts w:eastAsiaTheme="minorEastAsia"/>
          <w:noProof/>
          <w:lang w:eastAsia="de-DE"/>
        </w:rPr>
      </w:pPr>
      <w:del w:id="403" w:author="Markel" w:date="2018-07-20T14:56:00Z">
        <w:r>
          <w:fldChar w:fldCharType="begin"/>
        </w:r>
        <w:r>
          <w:delInstrText xml:space="preserve"> HYPERLINK \l "_Toc489615344" </w:delInstrText>
        </w:r>
        <w:r>
          <w:fldChar w:fldCharType="separate"/>
        </w:r>
        <w:r w:rsidR="00D07204" w:rsidRPr="006508B9">
          <w:rPr>
            <w:rStyle w:val="Hyperlink"/>
            <w:noProof/>
          </w:rPr>
          <w:delText>Table 8 – Enumeration of stream encoding attribute</w:delText>
        </w:r>
        <w:r w:rsidR="00D07204">
          <w:rPr>
            <w:noProof/>
            <w:webHidden/>
          </w:rPr>
          <w:tab/>
        </w:r>
        <w:r w:rsidR="00D07204">
          <w:rPr>
            <w:noProof/>
            <w:webHidden/>
          </w:rPr>
          <w:fldChar w:fldCharType="begin"/>
        </w:r>
        <w:r w:rsidR="00D07204">
          <w:rPr>
            <w:noProof/>
            <w:webHidden/>
          </w:rPr>
          <w:delInstrText xml:space="preserve"> PAGEREF _Toc489615344 \h </w:delInstrText>
        </w:r>
        <w:r w:rsidR="00D07204">
          <w:rPr>
            <w:noProof/>
            <w:webHidden/>
          </w:rPr>
        </w:r>
        <w:r w:rsidR="00D07204">
          <w:rPr>
            <w:noProof/>
            <w:webHidden/>
          </w:rPr>
          <w:fldChar w:fldCharType="separate"/>
        </w:r>
      </w:del>
      <w:r w:rsidR="00AA72D3">
        <w:rPr>
          <w:noProof/>
          <w:webHidden/>
        </w:rPr>
        <w:t>26</w:t>
      </w:r>
      <w:del w:id="404" w:author="Markel" w:date="2018-07-20T14:56:00Z">
        <w:r w:rsidR="00D07204">
          <w:rPr>
            <w:noProof/>
            <w:webHidden/>
          </w:rPr>
          <w:fldChar w:fldCharType="end"/>
        </w:r>
        <w:r>
          <w:rPr>
            <w:noProof/>
          </w:rPr>
          <w:fldChar w:fldCharType="end"/>
        </w:r>
      </w:del>
    </w:p>
    <w:p w14:paraId="0E7143C5" w14:textId="77777777" w:rsidR="00D07204" w:rsidRDefault="00841E44">
      <w:pPr>
        <w:pStyle w:val="TableofFigures"/>
        <w:tabs>
          <w:tab w:val="right" w:leader="dot" w:pos="9350"/>
        </w:tabs>
        <w:rPr>
          <w:del w:id="405" w:author="Markel" w:date="2018-07-20T14:56:00Z"/>
          <w:rFonts w:eastAsiaTheme="minorEastAsia"/>
          <w:noProof/>
          <w:lang w:eastAsia="de-DE"/>
        </w:rPr>
      </w:pPr>
      <w:del w:id="406" w:author="Markel" w:date="2018-07-20T14:56:00Z">
        <w:r>
          <w:fldChar w:fldCharType="begin"/>
        </w:r>
        <w:r>
          <w:delInstrText xml:space="preserve"> HYPERLINK \l "_Toc489615345" </w:delInstrText>
        </w:r>
        <w:r>
          <w:fldChar w:fldCharType="separate"/>
        </w:r>
        <w:r w:rsidR="00D07204" w:rsidRPr="006508B9">
          <w:rPr>
            <w:rStyle w:val="Hyperlink"/>
            <w:noProof/>
          </w:rPr>
          <w:delText>Table 9 – Definition of lump attributes</w:delText>
        </w:r>
        <w:r w:rsidR="00D07204">
          <w:rPr>
            <w:noProof/>
            <w:webHidden/>
          </w:rPr>
          <w:tab/>
        </w:r>
        <w:r w:rsidR="00D07204">
          <w:rPr>
            <w:noProof/>
            <w:webHidden/>
          </w:rPr>
          <w:fldChar w:fldCharType="begin"/>
        </w:r>
        <w:r w:rsidR="00D07204">
          <w:rPr>
            <w:noProof/>
            <w:webHidden/>
          </w:rPr>
          <w:delInstrText xml:space="preserve"> PAGEREF _Toc489615345 \h </w:delInstrText>
        </w:r>
        <w:r w:rsidR="00D07204">
          <w:rPr>
            <w:noProof/>
            <w:webHidden/>
          </w:rPr>
        </w:r>
        <w:r w:rsidR="00D07204">
          <w:rPr>
            <w:noProof/>
            <w:webHidden/>
          </w:rPr>
          <w:fldChar w:fldCharType="separate"/>
        </w:r>
      </w:del>
      <w:r w:rsidR="00AA72D3">
        <w:rPr>
          <w:noProof/>
          <w:webHidden/>
        </w:rPr>
        <w:t>28</w:t>
      </w:r>
      <w:del w:id="407" w:author="Markel" w:date="2018-07-20T14:56:00Z">
        <w:r w:rsidR="00D07204">
          <w:rPr>
            <w:noProof/>
            <w:webHidden/>
          </w:rPr>
          <w:fldChar w:fldCharType="end"/>
        </w:r>
        <w:r>
          <w:rPr>
            <w:noProof/>
          </w:rPr>
          <w:fldChar w:fldCharType="end"/>
        </w:r>
      </w:del>
    </w:p>
    <w:p w14:paraId="2A41937E" w14:textId="77777777" w:rsidR="00D07204" w:rsidRDefault="00841E44">
      <w:pPr>
        <w:pStyle w:val="TableofFigures"/>
        <w:tabs>
          <w:tab w:val="right" w:leader="dot" w:pos="9350"/>
        </w:tabs>
        <w:rPr>
          <w:del w:id="408" w:author="Markel" w:date="2018-07-20T14:56:00Z"/>
          <w:rFonts w:eastAsiaTheme="minorEastAsia"/>
          <w:noProof/>
          <w:lang w:eastAsia="de-DE"/>
        </w:rPr>
      </w:pPr>
      <w:del w:id="409" w:author="Markel" w:date="2018-07-20T14:56:00Z">
        <w:r>
          <w:fldChar w:fldCharType="begin"/>
        </w:r>
        <w:r>
          <w:delInstrText xml:space="preserve"> HYPERLINK \l "_Toc489615346" </w:delInstrText>
        </w:r>
        <w:r>
          <w:fldChar w:fldCharType="separate"/>
        </w:r>
        <w:r w:rsidR="00D07204" w:rsidRPr="006508B9">
          <w:rPr>
            <w:rStyle w:val="Hyperlink"/>
            <w:noProof/>
          </w:rPr>
          <w:delText>Table 10 – Definition of chunk attributes</w:delText>
        </w:r>
        <w:r w:rsidR="00D07204">
          <w:rPr>
            <w:noProof/>
            <w:webHidden/>
          </w:rPr>
          <w:tab/>
        </w:r>
        <w:r w:rsidR="00D07204">
          <w:rPr>
            <w:noProof/>
            <w:webHidden/>
          </w:rPr>
          <w:fldChar w:fldCharType="begin"/>
        </w:r>
        <w:r w:rsidR="00D07204">
          <w:rPr>
            <w:noProof/>
            <w:webHidden/>
          </w:rPr>
          <w:delInstrText xml:space="preserve"> PAGEREF _Toc489615346 \h </w:delInstrText>
        </w:r>
        <w:r w:rsidR="00D07204">
          <w:rPr>
            <w:noProof/>
            <w:webHidden/>
          </w:rPr>
        </w:r>
        <w:r w:rsidR="00D07204">
          <w:rPr>
            <w:noProof/>
            <w:webHidden/>
          </w:rPr>
          <w:fldChar w:fldCharType="separate"/>
        </w:r>
      </w:del>
      <w:r w:rsidR="00AA72D3">
        <w:rPr>
          <w:noProof/>
          <w:webHidden/>
        </w:rPr>
        <w:t>29</w:t>
      </w:r>
      <w:del w:id="410" w:author="Markel" w:date="2018-07-20T14:56:00Z">
        <w:r w:rsidR="00D07204">
          <w:rPr>
            <w:noProof/>
            <w:webHidden/>
          </w:rPr>
          <w:fldChar w:fldCharType="end"/>
        </w:r>
        <w:r>
          <w:rPr>
            <w:noProof/>
          </w:rPr>
          <w:fldChar w:fldCharType="end"/>
        </w:r>
      </w:del>
    </w:p>
    <w:p w14:paraId="30C401B8" w14:textId="77777777" w:rsidR="00D07204" w:rsidRDefault="00841E44">
      <w:pPr>
        <w:pStyle w:val="TableofFigures"/>
        <w:tabs>
          <w:tab w:val="right" w:leader="dot" w:pos="9350"/>
        </w:tabs>
        <w:rPr>
          <w:del w:id="411" w:author="Markel" w:date="2018-07-20T14:56:00Z"/>
          <w:rFonts w:eastAsiaTheme="minorEastAsia"/>
          <w:noProof/>
          <w:lang w:eastAsia="de-DE"/>
        </w:rPr>
      </w:pPr>
      <w:del w:id="412" w:author="Markel" w:date="2018-07-20T14:56:00Z">
        <w:r>
          <w:fldChar w:fldCharType="begin"/>
        </w:r>
        <w:r>
          <w:delInstrText xml:space="preserve"> HYPERLINK \l "_Toc489615347" </w:delInstrText>
        </w:r>
        <w:r>
          <w:fldChar w:fldCharType="separate"/>
        </w:r>
        <w:r w:rsidR="00D07204" w:rsidRPr="006508B9">
          <w:rPr>
            <w:rStyle w:val="Hyperlink"/>
            <w:noProof/>
          </w:rPr>
          <w:delText>Table 11 – Definition of block attributes</w:delText>
        </w:r>
        <w:r w:rsidR="00D07204">
          <w:rPr>
            <w:noProof/>
            <w:webHidden/>
          </w:rPr>
          <w:tab/>
        </w:r>
        <w:r w:rsidR="00D07204">
          <w:rPr>
            <w:noProof/>
            <w:webHidden/>
          </w:rPr>
          <w:fldChar w:fldCharType="begin"/>
        </w:r>
        <w:r w:rsidR="00D07204">
          <w:rPr>
            <w:noProof/>
            <w:webHidden/>
          </w:rPr>
          <w:delInstrText xml:space="preserve"> PAGEREF _Toc489615347 \h </w:delInstrText>
        </w:r>
        <w:r w:rsidR="00D07204">
          <w:rPr>
            <w:noProof/>
            <w:webHidden/>
          </w:rPr>
        </w:r>
        <w:r w:rsidR="00D07204">
          <w:rPr>
            <w:noProof/>
            <w:webHidden/>
          </w:rPr>
          <w:fldChar w:fldCharType="separate"/>
        </w:r>
      </w:del>
      <w:r w:rsidR="00AA72D3">
        <w:rPr>
          <w:noProof/>
          <w:webHidden/>
        </w:rPr>
        <w:t>32</w:t>
      </w:r>
      <w:del w:id="413" w:author="Markel" w:date="2018-07-20T14:56:00Z">
        <w:r w:rsidR="00D07204">
          <w:rPr>
            <w:noProof/>
            <w:webHidden/>
          </w:rPr>
          <w:fldChar w:fldCharType="end"/>
        </w:r>
        <w:r>
          <w:rPr>
            <w:noProof/>
          </w:rPr>
          <w:fldChar w:fldCharType="end"/>
        </w:r>
      </w:del>
    </w:p>
    <w:p w14:paraId="6A82CB7B" w14:textId="77777777" w:rsidR="00D07204" w:rsidRDefault="00841E44">
      <w:pPr>
        <w:pStyle w:val="TableofFigures"/>
        <w:tabs>
          <w:tab w:val="right" w:leader="dot" w:pos="9350"/>
        </w:tabs>
        <w:rPr>
          <w:del w:id="414" w:author="Markel" w:date="2018-07-20T14:56:00Z"/>
          <w:rFonts w:eastAsiaTheme="minorEastAsia"/>
          <w:noProof/>
          <w:lang w:eastAsia="de-DE"/>
        </w:rPr>
      </w:pPr>
      <w:del w:id="415" w:author="Markel" w:date="2018-07-20T14:56:00Z">
        <w:r>
          <w:fldChar w:fldCharType="begin"/>
        </w:r>
        <w:r>
          <w:delInstrText xml:space="preserve"> HYPERLINK \l "_Toc489615348" </w:delInstrText>
        </w:r>
        <w:r>
          <w:fldChar w:fldCharType="separate"/>
        </w:r>
        <w:r w:rsidR="00D07204" w:rsidRPr="006508B9">
          <w:rPr>
            <w:rStyle w:val="Hyperlink"/>
            <w:noProof/>
          </w:rPr>
          <w:delText>Table 12 – Definition of lane attributes</w:delText>
        </w:r>
        <w:r w:rsidR="00D07204">
          <w:rPr>
            <w:noProof/>
            <w:webHidden/>
          </w:rPr>
          <w:tab/>
        </w:r>
        <w:r w:rsidR="00D07204">
          <w:rPr>
            <w:noProof/>
            <w:webHidden/>
          </w:rPr>
          <w:fldChar w:fldCharType="begin"/>
        </w:r>
        <w:r w:rsidR="00D07204">
          <w:rPr>
            <w:noProof/>
            <w:webHidden/>
          </w:rPr>
          <w:delInstrText xml:space="preserve"> PAGEREF _Toc489615348 \h </w:delInstrText>
        </w:r>
        <w:r w:rsidR="00D07204">
          <w:rPr>
            <w:noProof/>
            <w:webHidden/>
          </w:rPr>
        </w:r>
        <w:r w:rsidR="00D07204">
          <w:rPr>
            <w:noProof/>
            <w:webHidden/>
          </w:rPr>
          <w:fldChar w:fldCharType="separate"/>
        </w:r>
      </w:del>
      <w:r w:rsidR="00AA72D3">
        <w:rPr>
          <w:noProof/>
          <w:webHidden/>
        </w:rPr>
        <w:t>33</w:t>
      </w:r>
      <w:del w:id="416" w:author="Markel" w:date="2018-07-20T14:56:00Z">
        <w:r w:rsidR="00D07204">
          <w:rPr>
            <w:noProof/>
            <w:webHidden/>
          </w:rPr>
          <w:fldChar w:fldCharType="end"/>
        </w:r>
        <w:r>
          <w:rPr>
            <w:noProof/>
          </w:rPr>
          <w:fldChar w:fldCharType="end"/>
        </w:r>
      </w:del>
    </w:p>
    <w:p w14:paraId="36C50D25" w14:textId="77777777" w:rsidR="00D07204" w:rsidRDefault="00841E44">
      <w:pPr>
        <w:pStyle w:val="TableofFigures"/>
        <w:tabs>
          <w:tab w:val="right" w:leader="dot" w:pos="9350"/>
        </w:tabs>
        <w:rPr>
          <w:del w:id="417" w:author="Markel" w:date="2018-07-20T14:56:00Z"/>
          <w:rFonts w:eastAsiaTheme="minorEastAsia"/>
          <w:noProof/>
          <w:lang w:eastAsia="de-DE"/>
        </w:rPr>
      </w:pPr>
      <w:del w:id="418" w:author="Markel" w:date="2018-07-20T14:56:00Z">
        <w:r>
          <w:fldChar w:fldCharType="begin"/>
        </w:r>
        <w:r>
          <w:delInstrText xml:space="preserve"> HYPERLINK \l "_Toc489615349" </w:delInstrText>
        </w:r>
        <w:r>
          <w:fldChar w:fldCharType="separate"/>
        </w:r>
        <w:r w:rsidR="00D07204" w:rsidRPr="006508B9">
          <w:rPr>
            <w:rStyle w:val="Hyperlink"/>
            <w:noProof/>
          </w:rPr>
          <w:delText>Table 13 – Definition of file attributes</w:delText>
        </w:r>
        <w:r w:rsidR="00D07204">
          <w:rPr>
            <w:noProof/>
            <w:webHidden/>
          </w:rPr>
          <w:tab/>
        </w:r>
        <w:r w:rsidR="00D07204">
          <w:rPr>
            <w:noProof/>
            <w:webHidden/>
          </w:rPr>
          <w:fldChar w:fldCharType="begin"/>
        </w:r>
        <w:r w:rsidR="00D07204">
          <w:rPr>
            <w:noProof/>
            <w:webHidden/>
          </w:rPr>
          <w:delInstrText xml:space="preserve"> PAGEREF _Toc489615349 \h </w:delInstrText>
        </w:r>
        <w:r w:rsidR="00D07204">
          <w:rPr>
            <w:noProof/>
            <w:webHidden/>
          </w:rPr>
        </w:r>
        <w:r w:rsidR="00D07204">
          <w:rPr>
            <w:noProof/>
            <w:webHidden/>
          </w:rPr>
          <w:fldChar w:fldCharType="separate"/>
        </w:r>
      </w:del>
      <w:r w:rsidR="00AA72D3">
        <w:rPr>
          <w:noProof/>
          <w:webHidden/>
        </w:rPr>
        <w:t>35</w:t>
      </w:r>
      <w:del w:id="419" w:author="Markel" w:date="2018-07-20T14:56:00Z">
        <w:r w:rsidR="00D07204">
          <w:rPr>
            <w:noProof/>
            <w:webHidden/>
          </w:rPr>
          <w:fldChar w:fldCharType="end"/>
        </w:r>
        <w:r>
          <w:rPr>
            <w:noProof/>
          </w:rPr>
          <w:fldChar w:fldCharType="end"/>
        </w:r>
      </w:del>
    </w:p>
    <w:p w14:paraId="409607A7" w14:textId="77777777" w:rsidR="00D07204" w:rsidRDefault="00841E44">
      <w:pPr>
        <w:pStyle w:val="TableofFigures"/>
        <w:tabs>
          <w:tab w:val="right" w:leader="dot" w:pos="9350"/>
        </w:tabs>
        <w:rPr>
          <w:del w:id="420" w:author="Markel" w:date="2018-07-20T14:56:00Z"/>
          <w:rFonts w:eastAsiaTheme="minorEastAsia"/>
          <w:noProof/>
          <w:lang w:eastAsia="de-DE"/>
        </w:rPr>
      </w:pPr>
      <w:del w:id="421" w:author="Markel" w:date="2018-07-20T14:56:00Z">
        <w:r>
          <w:fldChar w:fldCharType="begin"/>
        </w:r>
        <w:r>
          <w:delInstrText xml:space="preserve"> HYPERLINK \l "_Toc489615350" </w:delInstrText>
        </w:r>
        <w:r>
          <w:fldChar w:fldCharType="separate"/>
        </w:r>
        <w:r w:rsidR="00D07204" w:rsidRPr="006508B9">
          <w:rPr>
            <w:rStyle w:val="Hyperlink"/>
            <w:noProof/>
          </w:rPr>
          <w:delText>Table 14 – Definition of fileSet attributes</w:delText>
        </w:r>
        <w:r w:rsidR="00D07204">
          <w:rPr>
            <w:noProof/>
            <w:webHidden/>
          </w:rPr>
          <w:tab/>
        </w:r>
        <w:r w:rsidR="00D07204">
          <w:rPr>
            <w:noProof/>
            <w:webHidden/>
          </w:rPr>
          <w:fldChar w:fldCharType="begin"/>
        </w:r>
        <w:r w:rsidR="00D07204">
          <w:rPr>
            <w:noProof/>
            <w:webHidden/>
          </w:rPr>
          <w:delInstrText xml:space="preserve"> PAGEREF _Toc489615350 \h </w:delInstrText>
        </w:r>
        <w:r w:rsidR="00D07204">
          <w:rPr>
            <w:noProof/>
            <w:webHidden/>
          </w:rPr>
        </w:r>
        <w:r w:rsidR="00D07204">
          <w:rPr>
            <w:noProof/>
            <w:webHidden/>
          </w:rPr>
          <w:fldChar w:fldCharType="separate"/>
        </w:r>
      </w:del>
      <w:r w:rsidR="00AA72D3">
        <w:rPr>
          <w:noProof/>
          <w:webHidden/>
        </w:rPr>
        <w:t>36</w:t>
      </w:r>
      <w:del w:id="422" w:author="Markel" w:date="2018-07-20T14:56:00Z">
        <w:r w:rsidR="00D07204">
          <w:rPr>
            <w:noProof/>
            <w:webHidden/>
          </w:rPr>
          <w:fldChar w:fldCharType="end"/>
        </w:r>
        <w:r>
          <w:rPr>
            <w:noProof/>
          </w:rPr>
          <w:fldChar w:fldCharType="end"/>
        </w:r>
      </w:del>
    </w:p>
    <w:p w14:paraId="56B068E2" w14:textId="77777777" w:rsidR="00D07204" w:rsidRDefault="00841E44">
      <w:pPr>
        <w:pStyle w:val="TableofFigures"/>
        <w:tabs>
          <w:tab w:val="right" w:leader="dot" w:pos="9350"/>
        </w:tabs>
        <w:rPr>
          <w:del w:id="423" w:author="Markel" w:date="2018-07-20T14:56:00Z"/>
          <w:rFonts w:eastAsiaTheme="minorEastAsia"/>
          <w:noProof/>
          <w:lang w:eastAsia="de-DE"/>
        </w:rPr>
      </w:pPr>
      <w:del w:id="424" w:author="Markel" w:date="2018-07-20T14:56:00Z">
        <w:r>
          <w:fldChar w:fldCharType="begin"/>
        </w:r>
        <w:r>
          <w:delInstrText xml:space="preserve"> HYPERLINK \l "_Toc489615351" </w:delInstrText>
        </w:r>
        <w:r>
          <w:fldChar w:fldCharType="separate"/>
        </w:r>
        <w:r w:rsidR="00D07204" w:rsidRPr="006508B9">
          <w:rPr>
            <w:rStyle w:val="Hyperlink"/>
            <w:noProof/>
          </w:rPr>
          <w:delText>Table 15 – Definition of position attributes</w:delText>
        </w:r>
        <w:r w:rsidR="00D07204">
          <w:rPr>
            <w:noProof/>
            <w:webHidden/>
          </w:rPr>
          <w:tab/>
        </w:r>
        <w:r w:rsidR="00D07204">
          <w:rPr>
            <w:noProof/>
            <w:webHidden/>
          </w:rPr>
          <w:fldChar w:fldCharType="begin"/>
        </w:r>
        <w:r w:rsidR="00D07204">
          <w:rPr>
            <w:noProof/>
            <w:webHidden/>
          </w:rPr>
          <w:delInstrText xml:space="preserve"> PAGEREF _Toc489615351 \h </w:delInstrText>
        </w:r>
        <w:r w:rsidR="00D07204">
          <w:rPr>
            <w:noProof/>
            <w:webHidden/>
          </w:rPr>
        </w:r>
        <w:r w:rsidR="00D07204">
          <w:rPr>
            <w:noProof/>
            <w:webHidden/>
          </w:rPr>
          <w:fldChar w:fldCharType="separate"/>
        </w:r>
      </w:del>
      <w:r w:rsidR="00AA72D3">
        <w:rPr>
          <w:noProof/>
          <w:webHidden/>
        </w:rPr>
        <w:t>38</w:t>
      </w:r>
      <w:del w:id="425" w:author="Markel" w:date="2018-07-20T14:56:00Z">
        <w:r w:rsidR="00D07204">
          <w:rPr>
            <w:noProof/>
            <w:webHidden/>
          </w:rPr>
          <w:fldChar w:fldCharType="end"/>
        </w:r>
        <w:r>
          <w:rPr>
            <w:noProof/>
          </w:rPr>
          <w:fldChar w:fldCharType="end"/>
        </w:r>
      </w:del>
    </w:p>
    <w:p w14:paraId="48B4906D" w14:textId="77777777" w:rsidR="00D07204" w:rsidRDefault="00841E44">
      <w:pPr>
        <w:pStyle w:val="TableofFigures"/>
        <w:tabs>
          <w:tab w:val="right" w:leader="dot" w:pos="9350"/>
        </w:tabs>
        <w:rPr>
          <w:del w:id="426" w:author="Markel" w:date="2018-07-20T14:56:00Z"/>
          <w:rFonts w:eastAsiaTheme="minorEastAsia"/>
          <w:noProof/>
          <w:lang w:eastAsia="de-DE"/>
        </w:rPr>
      </w:pPr>
      <w:del w:id="427" w:author="Markel" w:date="2018-07-20T14:56:00Z">
        <w:r>
          <w:fldChar w:fldCharType="begin"/>
        </w:r>
        <w:r>
          <w:delInstrText xml:space="preserve"> HYPERLINK \l "_Toc489615352" </w:delInstrText>
        </w:r>
        <w:r>
          <w:fldChar w:fldCharType="separate"/>
        </w:r>
        <w:r w:rsidR="00D07204" w:rsidRPr="006508B9">
          <w:rPr>
            <w:rStyle w:val="Hyperlink"/>
            <w:noProof/>
          </w:rPr>
          <w:delText>Table 16 – Definition of origin attributes</w:delText>
        </w:r>
        <w:r w:rsidR="00D07204">
          <w:rPr>
            <w:noProof/>
            <w:webHidden/>
          </w:rPr>
          <w:tab/>
        </w:r>
        <w:r w:rsidR="00D07204">
          <w:rPr>
            <w:noProof/>
            <w:webHidden/>
          </w:rPr>
          <w:fldChar w:fldCharType="begin"/>
        </w:r>
        <w:r w:rsidR="00D07204">
          <w:rPr>
            <w:noProof/>
            <w:webHidden/>
          </w:rPr>
          <w:delInstrText xml:space="preserve"> PAGEREF _Toc489615352 \h </w:delInstrText>
        </w:r>
        <w:r w:rsidR="00D07204">
          <w:rPr>
            <w:noProof/>
            <w:webHidden/>
          </w:rPr>
        </w:r>
        <w:r w:rsidR="00D07204">
          <w:rPr>
            <w:noProof/>
            <w:webHidden/>
          </w:rPr>
          <w:fldChar w:fldCharType="separate"/>
        </w:r>
      </w:del>
      <w:r w:rsidR="00AA72D3">
        <w:rPr>
          <w:noProof/>
          <w:webHidden/>
        </w:rPr>
        <w:t>38</w:t>
      </w:r>
      <w:del w:id="428" w:author="Markel" w:date="2018-07-20T14:56:00Z">
        <w:r w:rsidR="00D07204">
          <w:rPr>
            <w:noProof/>
            <w:webHidden/>
          </w:rPr>
          <w:fldChar w:fldCharType="end"/>
        </w:r>
        <w:r>
          <w:rPr>
            <w:noProof/>
          </w:rPr>
          <w:fldChar w:fldCharType="end"/>
        </w:r>
      </w:del>
    </w:p>
    <w:p w14:paraId="521575C5" w14:textId="77777777" w:rsidR="00D07204" w:rsidRDefault="00841E44">
      <w:pPr>
        <w:pStyle w:val="TableofFigures"/>
        <w:tabs>
          <w:tab w:val="right" w:leader="dot" w:pos="9350"/>
        </w:tabs>
        <w:rPr>
          <w:del w:id="429" w:author="Markel" w:date="2018-07-20T14:56:00Z"/>
          <w:rFonts w:eastAsiaTheme="minorEastAsia"/>
          <w:noProof/>
          <w:lang w:eastAsia="de-DE"/>
        </w:rPr>
      </w:pPr>
      <w:del w:id="430" w:author="Markel" w:date="2018-07-20T14:56:00Z">
        <w:r>
          <w:fldChar w:fldCharType="begin"/>
        </w:r>
        <w:r>
          <w:delInstrText xml:space="preserve"> HYPERLINK \l "_Toc489615353" </w:delInstrText>
        </w:r>
        <w:r>
          <w:fldChar w:fldCharType="separate"/>
        </w:r>
        <w:r w:rsidR="00D07204" w:rsidRPr="006508B9">
          <w:rPr>
            <w:rStyle w:val="Hyperlink"/>
            <w:noProof/>
          </w:rPr>
          <w:delText>Table 17 – Definition of orientation attributes</w:delText>
        </w:r>
        <w:r w:rsidR="00D07204">
          <w:rPr>
            <w:noProof/>
            <w:webHidden/>
          </w:rPr>
          <w:tab/>
        </w:r>
        <w:r w:rsidR="00D07204">
          <w:rPr>
            <w:noProof/>
            <w:webHidden/>
          </w:rPr>
          <w:fldChar w:fldCharType="begin"/>
        </w:r>
        <w:r w:rsidR="00D07204">
          <w:rPr>
            <w:noProof/>
            <w:webHidden/>
          </w:rPr>
          <w:delInstrText xml:space="preserve"> PAGEREF _Toc489615353 \h </w:delInstrText>
        </w:r>
        <w:r w:rsidR="00D07204">
          <w:rPr>
            <w:noProof/>
            <w:webHidden/>
          </w:rPr>
        </w:r>
        <w:r w:rsidR="00D07204">
          <w:rPr>
            <w:noProof/>
            <w:webHidden/>
          </w:rPr>
          <w:fldChar w:fldCharType="separate"/>
        </w:r>
      </w:del>
      <w:r w:rsidR="00AA72D3">
        <w:rPr>
          <w:noProof/>
          <w:webHidden/>
        </w:rPr>
        <w:t>39</w:t>
      </w:r>
      <w:del w:id="431" w:author="Markel" w:date="2018-07-20T14:56:00Z">
        <w:r w:rsidR="00D07204">
          <w:rPr>
            <w:noProof/>
            <w:webHidden/>
          </w:rPr>
          <w:fldChar w:fldCharType="end"/>
        </w:r>
        <w:r>
          <w:rPr>
            <w:noProof/>
          </w:rPr>
          <w:fldChar w:fldCharType="end"/>
        </w:r>
      </w:del>
    </w:p>
    <w:p w14:paraId="1C53EE0B" w14:textId="77777777" w:rsidR="00D07204" w:rsidRDefault="00841E44">
      <w:pPr>
        <w:pStyle w:val="TableofFigures"/>
        <w:tabs>
          <w:tab w:val="right" w:leader="dot" w:pos="9350"/>
        </w:tabs>
        <w:rPr>
          <w:del w:id="432" w:author="Markel" w:date="2018-07-20T14:56:00Z"/>
          <w:rFonts w:eastAsiaTheme="minorEastAsia"/>
          <w:noProof/>
          <w:lang w:eastAsia="de-DE"/>
        </w:rPr>
      </w:pPr>
      <w:del w:id="433" w:author="Markel" w:date="2018-07-20T14:56:00Z">
        <w:r>
          <w:fldChar w:fldCharType="begin"/>
        </w:r>
        <w:r>
          <w:delInstrText xml:space="preserve"> HYPERLINK \l "_Toc489615354" </w:delInstrText>
        </w:r>
        <w:r>
          <w:fldChar w:fldCharType="separate"/>
        </w:r>
        <w:r w:rsidR="00D07204" w:rsidRPr="006508B9">
          <w:rPr>
            <w:rStyle w:val="Hyperlink"/>
            <w:noProof/>
          </w:rPr>
          <w:delText>Table 18 – Encoding of 2-bit samples</w:delText>
        </w:r>
        <w:r w:rsidR="00D07204">
          <w:rPr>
            <w:noProof/>
            <w:webHidden/>
          </w:rPr>
          <w:tab/>
        </w:r>
        <w:r w:rsidR="00D07204">
          <w:rPr>
            <w:noProof/>
            <w:webHidden/>
          </w:rPr>
          <w:fldChar w:fldCharType="begin"/>
        </w:r>
        <w:r w:rsidR="00D07204">
          <w:rPr>
            <w:noProof/>
            <w:webHidden/>
          </w:rPr>
          <w:delInstrText xml:space="preserve"> PAGEREF _Toc489615354 \h </w:delInstrText>
        </w:r>
        <w:r w:rsidR="00D07204">
          <w:rPr>
            <w:noProof/>
            <w:webHidden/>
          </w:rPr>
        </w:r>
        <w:r w:rsidR="00D07204">
          <w:rPr>
            <w:noProof/>
            <w:webHidden/>
          </w:rPr>
          <w:fldChar w:fldCharType="separate"/>
        </w:r>
      </w:del>
      <w:r w:rsidR="00AA72D3">
        <w:rPr>
          <w:noProof/>
          <w:webHidden/>
        </w:rPr>
        <w:t>40</w:t>
      </w:r>
      <w:del w:id="434" w:author="Markel" w:date="2018-07-20T14:56:00Z">
        <w:r w:rsidR="00D07204">
          <w:rPr>
            <w:noProof/>
            <w:webHidden/>
          </w:rPr>
          <w:fldChar w:fldCharType="end"/>
        </w:r>
        <w:r>
          <w:rPr>
            <w:noProof/>
          </w:rPr>
          <w:fldChar w:fldCharType="end"/>
        </w:r>
      </w:del>
    </w:p>
    <w:p w14:paraId="5ADFEFEA" w14:textId="77777777" w:rsidR="00D07204" w:rsidRDefault="00841E44">
      <w:pPr>
        <w:pStyle w:val="TableofFigures"/>
        <w:tabs>
          <w:tab w:val="right" w:leader="dot" w:pos="9350"/>
        </w:tabs>
        <w:rPr>
          <w:del w:id="435" w:author="Markel" w:date="2018-07-20T14:56:00Z"/>
          <w:rFonts w:eastAsiaTheme="minorEastAsia"/>
          <w:noProof/>
          <w:lang w:eastAsia="de-DE"/>
        </w:rPr>
      </w:pPr>
      <w:del w:id="436" w:author="Markel" w:date="2018-07-20T14:56:00Z">
        <w:r>
          <w:fldChar w:fldCharType="begin"/>
        </w:r>
        <w:r>
          <w:delInstrText xml:space="preserve"> HYPERLINK \l "_Toc489615355" </w:delInstrText>
        </w:r>
        <w:r>
          <w:fldChar w:fldCharType="separate"/>
        </w:r>
        <w:r w:rsidR="00D07204" w:rsidRPr="006508B9">
          <w:rPr>
            <w:rStyle w:val="Hyperlink"/>
            <w:noProof/>
          </w:rPr>
          <w:delText>Table 19 – Encoding of 3-bit samples</w:delText>
        </w:r>
        <w:r w:rsidR="00D07204">
          <w:rPr>
            <w:noProof/>
            <w:webHidden/>
          </w:rPr>
          <w:tab/>
        </w:r>
        <w:r w:rsidR="00D07204">
          <w:rPr>
            <w:noProof/>
            <w:webHidden/>
          </w:rPr>
          <w:fldChar w:fldCharType="begin"/>
        </w:r>
        <w:r w:rsidR="00D07204">
          <w:rPr>
            <w:noProof/>
            <w:webHidden/>
          </w:rPr>
          <w:delInstrText xml:space="preserve"> PAGEREF _Toc489615355 \h </w:delInstrText>
        </w:r>
        <w:r w:rsidR="00D07204">
          <w:rPr>
            <w:noProof/>
            <w:webHidden/>
          </w:rPr>
        </w:r>
        <w:r w:rsidR="00D07204">
          <w:rPr>
            <w:noProof/>
            <w:webHidden/>
          </w:rPr>
          <w:fldChar w:fldCharType="separate"/>
        </w:r>
      </w:del>
      <w:r w:rsidR="00AA72D3">
        <w:rPr>
          <w:noProof/>
          <w:webHidden/>
        </w:rPr>
        <w:t>40</w:t>
      </w:r>
      <w:del w:id="437" w:author="Markel" w:date="2018-07-20T14:56:00Z">
        <w:r w:rsidR="00D07204">
          <w:rPr>
            <w:noProof/>
            <w:webHidden/>
          </w:rPr>
          <w:fldChar w:fldCharType="end"/>
        </w:r>
        <w:r>
          <w:rPr>
            <w:noProof/>
          </w:rPr>
          <w:fldChar w:fldCharType="end"/>
        </w:r>
      </w:del>
    </w:p>
    <w:p w14:paraId="5C03CEA1" w14:textId="77777777" w:rsidR="00D07204" w:rsidRDefault="00841E44">
      <w:pPr>
        <w:pStyle w:val="TableofFigures"/>
        <w:tabs>
          <w:tab w:val="right" w:leader="dot" w:pos="9350"/>
        </w:tabs>
        <w:rPr>
          <w:del w:id="438" w:author="Markel" w:date="2018-07-20T14:56:00Z"/>
          <w:rFonts w:eastAsiaTheme="minorEastAsia"/>
          <w:noProof/>
          <w:lang w:eastAsia="de-DE"/>
        </w:rPr>
      </w:pPr>
      <w:del w:id="439" w:author="Markel" w:date="2018-07-20T14:56:00Z">
        <w:r>
          <w:fldChar w:fldCharType="begin"/>
        </w:r>
        <w:r>
          <w:delInstrText xml:space="preserve"> HYPERLINK \l "_Toc489615356" </w:delInstrText>
        </w:r>
        <w:r>
          <w:fldChar w:fldCharType="separate"/>
        </w:r>
        <w:r w:rsidR="00D07204" w:rsidRPr="006508B9">
          <w:rPr>
            <w:rStyle w:val="Hyperlink"/>
            <w:noProof/>
          </w:rPr>
          <w:delText>Table 20 – Encoding of 4-bit samples</w:delText>
        </w:r>
        <w:r w:rsidR="00D07204">
          <w:rPr>
            <w:noProof/>
            <w:webHidden/>
          </w:rPr>
          <w:tab/>
        </w:r>
        <w:r w:rsidR="00D07204">
          <w:rPr>
            <w:noProof/>
            <w:webHidden/>
          </w:rPr>
          <w:fldChar w:fldCharType="begin"/>
        </w:r>
        <w:r w:rsidR="00D07204">
          <w:rPr>
            <w:noProof/>
            <w:webHidden/>
          </w:rPr>
          <w:delInstrText xml:space="preserve"> PAGEREF _Toc489615356 \h </w:delInstrText>
        </w:r>
        <w:r w:rsidR="00D07204">
          <w:rPr>
            <w:noProof/>
            <w:webHidden/>
          </w:rPr>
        </w:r>
        <w:r w:rsidR="00D07204">
          <w:rPr>
            <w:noProof/>
            <w:webHidden/>
          </w:rPr>
          <w:fldChar w:fldCharType="separate"/>
        </w:r>
      </w:del>
      <w:r w:rsidR="00AA72D3">
        <w:rPr>
          <w:noProof/>
          <w:webHidden/>
        </w:rPr>
        <w:t>40</w:t>
      </w:r>
      <w:del w:id="440" w:author="Markel" w:date="2018-07-20T14:56:00Z">
        <w:r w:rsidR="00D07204">
          <w:rPr>
            <w:noProof/>
            <w:webHidden/>
          </w:rPr>
          <w:fldChar w:fldCharType="end"/>
        </w:r>
        <w:r>
          <w:rPr>
            <w:noProof/>
          </w:rPr>
          <w:fldChar w:fldCharType="end"/>
        </w:r>
      </w:del>
    </w:p>
    <w:p w14:paraId="191AE28A" w14:textId="77777777" w:rsidR="00D07204" w:rsidRDefault="00841E44">
      <w:pPr>
        <w:pStyle w:val="TableofFigures"/>
        <w:tabs>
          <w:tab w:val="right" w:leader="dot" w:pos="9350"/>
        </w:tabs>
        <w:rPr>
          <w:del w:id="441" w:author="Markel" w:date="2018-07-20T14:56:00Z"/>
          <w:rFonts w:eastAsiaTheme="minorEastAsia"/>
          <w:noProof/>
          <w:lang w:eastAsia="de-DE"/>
        </w:rPr>
      </w:pPr>
      <w:del w:id="442" w:author="Markel" w:date="2018-07-20T14:56:00Z">
        <w:r>
          <w:fldChar w:fldCharType="begin"/>
        </w:r>
        <w:r>
          <w:delInstrText xml:space="preserve"> HYPERLINK \l "_Toc489615357" </w:delInstrText>
        </w:r>
        <w:r>
          <w:fldChar w:fldCharType="separate"/>
        </w:r>
        <w:r w:rsidR="00D07204" w:rsidRPr="006508B9">
          <w:rPr>
            <w:rStyle w:val="Hyperlink"/>
            <w:noProof/>
          </w:rPr>
          <w:delText>Table 21 – Encoding of 5-bit samples</w:delText>
        </w:r>
        <w:r w:rsidR="00D07204">
          <w:rPr>
            <w:noProof/>
            <w:webHidden/>
          </w:rPr>
          <w:tab/>
        </w:r>
        <w:r w:rsidR="00D07204">
          <w:rPr>
            <w:noProof/>
            <w:webHidden/>
          </w:rPr>
          <w:fldChar w:fldCharType="begin"/>
        </w:r>
        <w:r w:rsidR="00D07204">
          <w:rPr>
            <w:noProof/>
            <w:webHidden/>
          </w:rPr>
          <w:delInstrText xml:space="preserve"> PAGEREF _Toc489615357 \h </w:delInstrText>
        </w:r>
        <w:r w:rsidR="00D07204">
          <w:rPr>
            <w:noProof/>
            <w:webHidden/>
          </w:rPr>
        </w:r>
        <w:r w:rsidR="00D07204">
          <w:rPr>
            <w:noProof/>
            <w:webHidden/>
          </w:rPr>
          <w:fldChar w:fldCharType="separate"/>
        </w:r>
      </w:del>
      <w:r w:rsidR="00AA72D3">
        <w:rPr>
          <w:noProof/>
          <w:webHidden/>
        </w:rPr>
        <w:t>41</w:t>
      </w:r>
      <w:del w:id="443" w:author="Markel" w:date="2018-07-20T14:56:00Z">
        <w:r w:rsidR="00D07204">
          <w:rPr>
            <w:noProof/>
            <w:webHidden/>
          </w:rPr>
          <w:fldChar w:fldCharType="end"/>
        </w:r>
        <w:r>
          <w:rPr>
            <w:noProof/>
          </w:rPr>
          <w:fldChar w:fldCharType="end"/>
        </w:r>
      </w:del>
    </w:p>
    <w:p w14:paraId="62373ABC" w14:textId="77777777" w:rsidR="00C42604" w:rsidRDefault="00C42604">
      <w:pPr>
        <w:pStyle w:val="TableofFigures"/>
        <w:tabs>
          <w:tab w:val="right" w:leader="dot" w:pos="9016"/>
        </w:tabs>
        <w:rPr>
          <w:ins w:id="444" w:author="Markel" w:date="2018-07-20T14:56:00Z"/>
          <w:rFonts w:eastAsiaTheme="minorEastAsia"/>
          <w:noProof/>
          <w:lang w:val="en-US"/>
        </w:rPr>
      </w:pPr>
      <w:ins w:id="445" w:author="Markel" w:date="2018-07-20T14:56:00Z">
        <w:r w:rsidRPr="00913F31">
          <w:rPr>
            <w:rStyle w:val="Hyperlink"/>
            <w:noProof/>
          </w:rPr>
          <w:fldChar w:fldCharType="begin"/>
        </w:r>
        <w:r w:rsidRPr="00913F31">
          <w:rPr>
            <w:rStyle w:val="Hyperlink"/>
            <w:noProof/>
          </w:rPr>
          <w:instrText xml:space="preserve"> </w:instrText>
        </w:r>
        <w:r>
          <w:rPr>
            <w:noProof/>
          </w:rPr>
          <w:instrText>HYPERLINK \l "_Toc519860749"</w:instrText>
        </w:r>
        <w:r w:rsidRPr="00913F31">
          <w:rPr>
            <w:rStyle w:val="Hyperlink"/>
            <w:noProof/>
          </w:rPr>
          <w:instrText xml:space="preserve"> </w:instrText>
        </w:r>
        <w:r w:rsidRPr="00913F31">
          <w:rPr>
            <w:rStyle w:val="Hyperlink"/>
            <w:noProof/>
          </w:rPr>
        </w:r>
        <w:r w:rsidRPr="00913F31">
          <w:rPr>
            <w:rStyle w:val="Hyperlink"/>
            <w:noProof/>
          </w:rPr>
          <w:fldChar w:fldCharType="separate"/>
        </w:r>
        <w:r w:rsidRPr="00913F31">
          <w:rPr>
            <w:rStyle w:val="Hyperlink"/>
            <w:rFonts w:ascii="Times New Roman" w:hAnsi="Times New Roman" w:cs="Times New Roman"/>
            <w:noProof/>
            <w:lang w:val="en-US"/>
          </w:rPr>
          <w:t>Table 1 - Metadata element class attributes</w:t>
        </w:r>
        <w:r>
          <w:rPr>
            <w:noProof/>
            <w:webHidden/>
          </w:rPr>
          <w:tab/>
        </w:r>
        <w:r>
          <w:rPr>
            <w:noProof/>
            <w:webHidden/>
          </w:rPr>
          <w:fldChar w:fldCharType="begin"/>
        </w:r>
        <w:r>
          <w:rPr>
            <w:noProof/>
            <w:webHidden/>
          </w:rPr>
          <w:instrText xml:space="preserve"> PAGEREF _Toc519860749 \h </w:instrText>
        </w:r>
        <w:r>
          <w:rPr>
            <w:noProof/>
            <w:webHidden/>
          </w:rPr>
        </w:r>
        <w:r>
          <w:rPr>
            <w:noProof/>
            <w:webHidden/>
          </w:rPr>
          <w:fldChar w:fldCharType="separate"/>
        </w:r>
      </w:ins>
      <w:r w:rsidR="00AA72D3">
        <w:rPr>
          <w:noProof/>
          <w:webHidden/>
        </w:rPr>
        <w:t>18</w:t>
      </w:r>
      <w:ins w:id="446" w:author="Markel" w:date="2018-07-20T14:56:00Z">
        <w:r>
          <w:rPr>
            <w:noProof/>
            <w:webHidden/>
          </w:rPr>
          <w:fldChar w:fldCharType="end"/>
        </w:r>
        <w:r w:rsidRPr="00913F31">
          <w:rPr>
            <w:rStyle w:val="Hyperlink"/>
            <w:noProof/>
          </w:rPr>
          <w:fldChar w:fldCharType="end"/>
        </w:r>
      </w:ins>
    </w:p>
    <w:p w14:paraId="7BD521F3" w14:textId="77777777" w:rsidR="00C42604" w:rsidRDefault="00C42604">
      <w:pPr>
        <w:pStyle w:val="TableofFigures"/>
        <w:tabs>
          <w:tab w:val="right" w:leader="dot" w:pos="9016"/>
        </w:tabs>
        <w:rPr>
          <w:ins w:id="447" w:author="Markel" w:date="2018-07-20T14:56:00Z"/>
          <w:rFonts w:eastAsiaTheme="minorEastAsia"/>
          <w:noProof/>
          <w:lang w:val="en-US"/>
        </w:rPr>
      </w:pPr>
      <w:ins w:id="448" w:author="Markel" w:date="2018-07-20T14:56:00Z">
        <w:r w:rsidRPr="00913F31">
          <w:rPr>
            <w:rStyle w:val="Hyperlink"/>
            <w:noProof/>
          </w:rPr>
          <w:fldChar w:fldCharType="begin"/>
        </w:r>
        <w:r w:rsidRPr="00913F31">
          <w:rPr>
            <w:rStyle w:val="Hyperlink"/>
            <w:noProof/>
          </w:rPr>
          <w:instrText xml:space="preserve"> </w:instrText>
        </w:r>
        <w:r>
          <w:rPr>
            <w:noProof/>
          </w:rPr>
          <w:instrText>HYPERLINK \l "_Toc519860750"</w:instrText>
        </w:r>
        <w:r w:rsidRPr="00913F31">
          <w:rPr>
            <w:rStyle w:val="Hyperlink"/>
            <w:noProof/>
          </w:rPr>
          <w:instrText xml:space="preserve"> </w:instrText>
        </w:r>
        <w:r w:rsidRPr="00913F31">
          <w:rPr>
            <w:rStyle w:val="Hyperlink"/>
            <w:noProof/>
          </w:rPr>
        </w:r>
        <w:r w:rsidRPr="00913F31">
          <w:rPr>
            <w:rStyle w:val="Hyperlink"/>
            <w:noProof/>
          </w:rPr>
          <w:fldChar w:fldCharType="separate"/>
        </w:r>
        <w:r w:rsidRPr="00913F31">
          <w:rPr>
            <w:rStyle w:val="Hyperlink"/>
            <w:rFonts w:ascii="Times New Roman" w:hAnsi="Times New Roman" w:cs="Times New Roman"/>
            <w:noProof/>
            <w:lang w:val="en-US"/>
          </w:rPr>
          <w:t>Table 2 - Definition of session attributes</w:t>
        </w:r>
        <w:r>
          <w:rPr>
            <w:noProof/>
            <w:webHidden/>
          </w:rPr>
          <w:tab/>
        </w:r>
        <w:r>
          <w:rPr>
            <w:noProof/>
            <w:webHidden/>
          </w:rPr>
          <w:fldChar w:fldCharType="begin"/>
        </w:r>
        <w:r>
          <w:rPr>
            <w:noProof/>
            <w:webHidden/>
          </w:rPr>
          <w:instrText xml:space="preserve"> PAGEREF _Toc519860750 \h </w:instrText>
        </w:r>
        <w:r>
          <w:rPr>
            <w:noProof/>
            <w:webHidden/>
          </w:rPr>
        </w:r>
        <w:r>
          <w:rPr>
            <w:noProof/>
            <w:webHidden/>
          </w:rPr>
          <w:fldChar w:fldCharType="separate"/>
        </w:r>
      </w:ins>
      <w:r w:rsidR="00AA72D3">
        <w:rPr>
          <w:noProof/>
          <w:webHidden/>
        </w:rPr>
        <w:t>18</w:t>
      </w:r>
      <w:ins w:id="449" w:author="Markel" w:date="2018-07-20T14:56:00Z">
        <w:r>
          <w:rPr>
            <w:noProof/>
            <w:webHidden/>
          </w:rPr>
          <w:fldChar w:fldCharType="end"/>
        </w:r>
        <w:r w:rsidRPr="00913F31">
          <w:rPr>
            <w:rStyle w:val="Hyperlink"/>
            <w:noProof/>
          </w:rPr>
          <w:fldChar w:fldCharType="end"/>
        </w:r>
      </w:ins>
    </w:p>
    <w:p w14:paraId="3A845772" w14:textId="77777777" w:rsidR="00C42604" w:rsidRDefault="00C42604">
      <w:pPr>
        <w:pStyle w:val="TableofFigures"/>
        <w:tabs>
          <w:tab w:val="right" w:leader="dot" w:pos="9016"/>
        </w:tabs>
        <w:rPr>
          <w:ins w:id="450" w:author="Markel" w:date="2018-07-20T14:56:00Z"/>
          <w:rFonts w:eastAsiaTheme="minorEastAsia"/>
          <w:noProof/>
          <w:lang w:val="en-US"/>
        </w:rPr>
      </w:pPr>
      <w:ins w:id="451" w:author="Markel" w:date="2018-07-20T14:56:00Z">
        <w:r w:rsidRPr="00913F31">
          <w:rPr>
            <w:rStyle w:val="Hyperlink"/>
            <w:noProof/>
          </w:rPr>
          <w:fldChar w:fldCharType="begin"/>
        </w:r>
        <w:r w:rsidRPr="00913F31">
          <w:rPr>
            <w:rStyle w:val="Hyperlink"/>
            <w:noProof/>
          </w:rPr>
          <w:instrText xml:space="preserve"> </w:instrText>
        </w:r>
        <w:r>
          <w:rPr>
            <w:noProof/>
          </w:rPr>
          <w:instrText>HYPERLINK \l "_Toc519860751"</w:instrText>
        </w:r>
        <w:r w:rsidRPr="00913F31">
          <w:rPr>
            <w:rStyle w:val="Hyperlink"/>
            <w:noProof/>
          </w:rPr>
          <w:instrText xml:space="preserve"> </w:instrText>
        </w:r>
        <w:r w:rsidRPr="00913F31">
          <w:rPr>
            <w:rStyle w:val="Hyperlink"/>
            <w:noProof/>
          </w:rPr>
        </w:r>
        <w:r w:rsidRPr="00913F31">
          <w:rPr>
            <w:rStyle w:val="Hyperlink"/>
            <w:noProof/>
          </w:rPr>
          <w:fldChar w:fldCharType="separate"/>
        </w:r>
        <w:r w:rsidRPr="00913F31">
          <w:rPr>
            <w:rStyle w:val="Hyperlink"/>
            <w:rFonts w:ascii="Times New Roman" w:hAnsi="Times New Roman" w:cs="Times New Roman"/>
            <w:noProof/>
            <w:lang w:val="en-US"/>
          </w:rPr>
          <w:t>Table 3 - Definition of system attributes</w:t>
        </w:r>
        <w:r>
          <w:rPr>
            <w:noProof/>
            <w:webHidden/>
          </w:rPr>
          <w:tab/>
        </w:r>
        <w:r>
          <w:rPr>
            <w:noProof/>
            <w:webHidden/>
          </w:rPr>
          <w:fldChar w:fldCharType="begin"/>
        </w:r>
        <w:r>
          <w:rPr>
            <w:noProof/>
            <w:webHidden/>
          </w:rPr>
          <w:instrText xml:space="preserve"> PAGEREF _Toc519860751 \h </w:instrText>
        </w:r>
        <w:r>
          <w:rPr>
            <w:noProof/>
            <w:webHidden/>
          </w:rPr>
        </w:r>
        <w:r>
          <w:rPr>
            <w:noProof/>
            <w:webHidden/>
          </w:rPr>
          <w:fldChar w:fldCharType="separate"/>
        </w:r>
      </w:ins>
      <w:r w:rsidR="00AA72D3">
        <w:rPr>
          <w:noProof/>
          <w:webHidden/>
        </w:rPr>
        <w:t>19</w:t>
      </w:r>
      <w:ins w:id="452" w:author="Markel" w:date="2018-07-20T14:56:00Z">
        <w:r>
          <w:rPr>
            <w:noProof/>
            <w:webHidden/>
          </w:rPr>
          <w:fldChar w:fldCharType="end"/>
        </w:r>
        <w:r w:rsidRPr="00913F31">
          <w:rPr>
            <w:rStyle w:val="Hyperlink"/>
            <w:noProof/>
          </w:rPr>
          <w:fldChar w:fldCharType="end"/>
        </w:r>
      </w:ins>
    </w:p>
    <w:p w14:paraId="021B871C" w14:textId="77777777" w:rsidR="00C42604" w:rsidRDefault="00C42604">
      <w:pPr>
        <w:pStyle w:val="TableofFigures"/>
        <w:tabs>
          <w:tab w:val="right" w:leader="dot" w:pos="9016"/>
        </w:tabs>
        <w:rPr>
          <w:ins w:id="453" w:author="Markel" w:date="2018-07-20T14:56:00Z"/>
          <w:rFonts w:eastAsiaTheme="minorEastAsia"/>
          <w:noProof/>
          <w:lang w:val="en-US"/>
        </w:rPr>
      </w:pPr>
      <w:ins w:id="454" w:author="Markel" w:date="2018-07-20T14:56:00Z">
        <w:r w:rsidRPr="00913F31">
          <w:rPr>
            <w:rStyle w:val="Hyperlink"/>
            <w:noProof/>
          </w:rPr>
          <w:fldChar w:fldCharType="begin"/>
        </w:r>
        <w:r w:rsidRPr="00913F31">
          <w:rPr>
            <w:rStyle w:val="Hyperlink"/>
            <w:noProof/>
          </w:rPr>
          <w:instrText xml:space="preserve"> </w:instrText>
        </w:r>
        <w:r>
          <w:rPr>
            <w:noProof/>
          </w:rPr>
          <w:instrText>HYPERLINK \l "_Toc519860752"</w:instrText>
        </w:r>
        <w:r w:rsidRPr="00913F31">
          <w:rPr>
            <w:rStyle w:val="Hyperlink"/>
            <w:noProof/>
          </w:rPr>
          <w:instrText xml:space="preserve"> </w:instrText>
        </w:r>
        <w:r w:rsidRPr="00913F31">
          <w:rPr>
            <w:rStyle w:val="Hyperlink"/>
            <w:noProof/>
          </w:rPr>
        </w:r>
        <w:r w:rsidRPr="00913F31">
          <w:rPr>
            <w:rStyle w:val="Hyperlink"/>
            <w:noProof/>
          </w:rPr>
          <w:fldChar w:fldCharType="separate"/>
        </w:r>
        <w:r w:rsidRPr="00913F31">
          <w:rPr>
            <w:rStyle w:val="Hyperlink"/>
            <w:rFonts w:ascii="Times New Roman" w:hAnsi="Times New Roman" w:cs="Times New Roman"/>
            <w:noProof/>
            <w:lang w:val="en-US"/>
          </w:rPr>
          <w:t>Table 4 - Definition of cluster attributes</w:t>
        </w:r>
        <w:r>
          <w:rPr>
            <w:noProof/>
            <w:webHidden/>
          </w:rPr>
          <w:tab/>
        </w:r>
        <w:r>
          <w:rPr>
            <w:noProof/>
            <w:webHidden/>
          </w:rPr>
          <w:fldChar w:fldCharType="begin"/>
        </w:r>
        <w:r>
          <w:rPr>
            <w:noProof/>
            <w:webHidden/>
          </w:rPr>
          <w:instrText xml:space="preserve"> PAGEREF _Toc519860752 \h </w:instrText>
        </w:r>
        <w:r>
          <w:rPr>
            <w:noProof/>
            <w:webHidden/>
          </w:rPr>
        </w:r>
        <w:r>
          <w:rPr>
            <w:noProof/>
            <w:webHidden/>
          </w:rPr>
          <w:fldChar w:fldCharType="separate"/>
        </w:r>
      </w:ins>
      <w:r w:rsidR="00AA72D3">
        <w:rPr>
          <w:noProof/>
          <w:webHidden/>
        </w:rPr>
        <w:t>20</w:t>
      </w:r>
      <w:ins w:id="455" w:author="Markel" w:date="2018-07-20T14:56:00Z">
        <w:r>
          <w:rPr>
            <w:noProof/>
            <w:webHidden/>
          </w:rPr>
          <w:fldChar w:fldCharType="end"/>
        </w:r>
        <w:r w:rsidRPr="00913F31">
          <w:rPr>
            <w:rStyle w:val="Hyperlink"/>
            <w:noProof/>
          </w:rPr>
          <w:fldChar w:fldCharType="end"/>
        </w:r>
      </w:ins>
    </w:p>
    <w:p w14:paraId="751AF6B7" w14:textId="77777777" w:rsidR="00C42604" w:rsidRDefault="00C42604">
      <w:pPr>
        <w:pStyle w:val="TableofFigures"/>
        <w:tabs>
          <w:tab w:val="right" w:leader="dot" w:pos="9016"/>
        </w:tabs>
        <w:rPr>
          <w:ins w:id="456" w:author="Markel" w:date="2018-07-20T14:56:00Z"/>
          <w:rFonts w:eastAsiaTheme="minorEastAsia"/>
          <w:noProof/>
          <w:lang w:val="en-US"/>
        </w:rPr>
      </w:pPr>
      <w:ins w:id="457" w:author="Markel" w:date="2018-07-20T14:56:00Z">
        <w:r w:rsidRPr="00913F31">
          <w:rPr>
            <w:rStyle w:val="Hyperlink"/>
            <w:noProof/>
          </w:rPr>
          <w:fldChar w:fldCharType="begin"/>
        </w:r>
        <w:r w:rsidRPr="00913F31">
          <w:rPr>
            <w:rStyle w:val="Hyperlink"/>
            <w:noProof/>
          </w:rPr>
          <w:instrText xml:space="preserve"> </w:instrText>
        </w:r>
        <w:r>
          <w:rPr>
            <w:noProof/>
          </w:rPr>
          <w:instrText>HYPERLINK \l "_Toc519860753"</w:instrText>
        </w:r>
        <w:r w:rsidRPr="00913F31">
          <w:rPr>
            <w:rStyle w:val="Hyperlink"/>
            <w:noProof/>
          </w:rPr>
          <w:instrText xml:space="preserve"> </w:instrText>
        </w:r>
        <w:r w:rsidRPr="00913F31">
          <w:rPr>
            <w:rStyle w:val="Hyperlink"/>
            <w:noProof/>
          </w:rPr>
        </w:r>
        <w:r w:rsidRPr="00913F31">
          <w:rPr>
            <w:rStyle w:val="Hyperlink"/>
            <w:noProof/>
          </w:rPr>
          <w:fldChar w:fldCharType="separate"/>
        </w:r>
        <w:r w:rsidRPr="00913F31">
          <w:rPr>
            <w:rStyle w:val="Hyperlink"/>
            <w:rFonts w:ascii="Times New Roman" w:hAnsi="Times New Roman" w:cs="Times New Roman"/>
            <w:noProof/>
            <w:lang w:val="en-US"/>
          </w:rPr>
          <w:t>Table 5 - Definition of source attributes</w:t>
        </w:r>
        <w:r>
          <w:rPr>
            <w:noProof/>
            <w:webHidden/>
          </w:rPr>
          <w:tab/>
        </w:r>
        <w:r>
          <w:rPr>
            <w:noProof/>
            <w:webHidden/>
          </w:rPr>
          <w:fldChar w:fldCharType="begin"/>
        </w:r>
        <w:r>
          <w:rPr>
            <w:noProof/>
            <w:webHidden/>
          </w:rPr>
          <w:instrText xml:space="preserve"> PAGEREF _Toc519860753 \h </w:instrText>
        </w:r>
        <w:r>
          <w:rPr>
            <w:noProof/>
            <w:webHidden/>
          </w:rPr>
        </w:r>
        <w:r>
          <w:rPr>
            <w:noProof/>
            <w:webHidden/>
          </w:rPr>
          <w:fldChar w:fldCharType="separate"/>
        </w:r>
      </w:ins>
      <w:r w:rsidR="00AA72D3">
        <w:rPr>
          <w:noProof/>
          <w:webHidden/>
        </w:rPr>
        <w:t>21</w:t>
      </w:r>
      <w:ins w:id="458" w:author="Markel" w:date="2018-07-20T14:56:00Z">
        <w:r>
          <w:rPr>
            <w:noProof/>
            <w:webHidden/>
          </w:rPr>
          <w:fldChar w:fldCharType="end"/>
        </w:r>
        <w:r w:rsidRPr="00913F31">
          <w:rPr>
            <w:rStyle w:val="Hyperlink"/>
            <w:noProof/>
          </w:rPr>
          <w:fldChar w:fldCharType="end"/>
        </w:r>
      </w:ins>
    </w:p>
    <w:p w14:paraId="2677B781" w14:textId="77777777" w:rsidR="00C42604" w:rsidRDefault="00C42604">
      <w:pPr>
        <w:pStyle w:val="TableofFigures"/>
        <w:tabs>
          <w:tab w:val="right" w:leader="dot" w:pos="9016"/>
        </w:tabs>
        <w:rPr>
          <w:ins w:id="459" w:author="Markel" w:date="2018-07-20T14:56:00Z"/>
          <w:rFonts w:eastAsiaTheme="minorEastAsia"/>
          <w:noProof/>
          <w:lang w:val="en-US"/>
        </w:rPr>
      </w:pPr>
      <w:ins w:id="460" w:author="Markel" w:date="2018-07-20T14:56:00Z">
        <w:r w:rsidRPr="00913F31">
          <w:rPr>
            <w:rStyle w:val="Hyperlink"/>
            <w:noProof/>
          </w:rPr>
          <w:fldChar w:fldCharType="begin"/>
        </w:r>
        <w:r w:rsidRPr="00913F31">
          <w:rPr>
            <w:rStyle w:val="Hyperlink"/>
            <w:noProof/>
          </w:rPr>
          <w:instrText xml:space="preserve"> </w:instrText>
        </w:r>
        <w:r>
          <w:rPr>
            <w:noProof/>
          </w:rPr>
          <w:instrText>HYPERLINK \l "_Toc519860754"</w:instrText>
        </w:r>
        <w:r w:rsidRPr="00913F31">
          <w:rPr>
            <w:rStyle w:val="Hyperlink"/>
            <w:noProof/>
          </w:rPr>
          <w:instrText xml:space="preserve"> </w:instrText>
        </w:r>
        <w:r w:rsidRPr="00913F31">
          <w:rPr>
            <w:rStyle w:val="Hyperlink"/>
            <w:noProof/>
          </w:rPr>
        </w:r>
        <w:r w:rsidRPr="00913F31">
          <w:rPr>
            <w:rStyle w:val="Hyperlink"/>
            <w:noProof/>
          </w:rPr>
          <w:fldChar w:fldCharType="separate"/>
        </w:r>
        <w:r w:rsidRPr="00913F31">
          <w:rPr>
            <w:rStyle w:val="Hyperlink"/>
            <w:rFonts w:ascii="Times New Roman" w:hAnsi="Times New Roman" w:cs="Times New Roman"/>
            <w:noProof/>
            <w:lang w:val="en-US"/>
          </w:rPr>
          <w:t>Table 6 - Definition of band attributes</w:t>
        </w:r>
        <w:r>
          <w:rPr>
            <w:noProof/>
            <w:webHidden/>
          </w:rPr>
          <w:tab/>
        </w:r>
        <w:r>
          <w:rPr>
            <w:noProof/>
            <w:webHidden/>
          </w:rPr>
          <w:fldChar w:fldCharType="begin"/>
        </w:r>
        <w:r>
          <w:rPr>
            <w:noProof/>
            <w:webHidden/>
          </w:rPr>
          <w:instrText xml:space="preserve"> PAGEREF _Toc519860754 \h </w:instrText>
        </w:r>
        <w:r>
          <w:rPr>
            <w:noProof/>
            <w:webHidden/>
          </w:rPr>
        </w:r>
        <w:r>
          <w:rPr>
            <w:noProof/>
            <w:webHidden/>
          </w:rPr>
          <w:fldChar w:fldCharType="separate"/>
        </w:r>
      </w:ins>
      <w:r w:rsidR="00AA72D3">
        <w:rPr>
          <w:noProof/>
          <w:webHidden/>
        </w:rPr>
        <w:t>23</w:t>
      </w:r>
      <w:ins w:id="461" w:author="Markel" w:date="2018-07-20T14:56:00Z">
        <w:r>
          <w:rPr>
            <w:noProof/>
            <w:webHidden/>
          </w:rPr>
          <w:fldChar w:fldCharType="end"/>
        </w:r>
        <w:r w:rsidRPr="00913F31">
          <w:rPr>
            <w:rStyle w:val="Hyperlink"/>
            <w:noProof/>
          </w:rPr>
          <w:fldChar w:fldCharType="end"/>
        </w:r>
      </w:ins>
    </w:p>
    <w:p w14:paraId="59C7A55B" w14:textId="77777777" w:rsidR="00C42604" w:rsidRDefault="00C42604">
      <w:pPr>
        <w:pStyle w:val="TableofFigures"/>
        <w:tabs>
          <w:tab w:val="right" w:leader="dot" w:pos="9016"/>
        </w:tabs>
        <w:rPr>
          <w:ins w:id="462" w:author="Markel" w:date="2018-07-20T14:56:00Z"/>
          <w:rFonts w:eastAsiaTheme="minorEastAsia"/>
          <w:noProof/>
          <w:lang w:val="en-US"/>
        </w:rPr>
      </w:pPr>
      <w:ins w:id="463" w:author="Markel" w:date="2018-07-20T14:56:00Z">
        <w:r w:rsidRPr="00913F31">
          <w:rPr>
            <w:rStyle w:val="Hyperlink"/>
            <w:noProof/>
          </w:rPr>
          <w:fldChar w:fldCharType="begin"/>
        </w:r>
        <w:r w:rsidRPr="00913F31">
          <w:rPr>
            <w:rStyle w:val="Hyperlink"/>
            <w:noProof/>
          </w:rPr>
          <w:instrText xml:space="preserve"> </w:instrText>
        </w:r>
        <w:r>
          <w:rPr>
            <w:noProof/>
          </w:rPr>
          <w:instrText>HYPERLINK \l "_Toc519860755"</w:instrText>
        </w:r>
        <w:r w:rsidRPr="00913F31">
          <w:rPr>
            <w:rStyle w:val="Hyperlink"/>
            <w:noProof/>
          </w:rPr>
          <w:instrText xml:space="preserve"> </w:instrText>
        </w:r>
        <w:r w:rsidRPr="00913F31">
          <w:rPr>
            <w:rStyle w:val="Hyperlink"/>
            <w:noProof/>
          </w:rPr>
        </w:r>
        <w:r w:rsidRPr="00913F31">
          <w:rPr>
            <w:rStyle w:val="Hyperlink"/>
            <w:noProof/>
          </w:rPr>
          <w:fldChar w:fldCharType="separate"/>
        </w:r>
        <w:r w:rsidRPr="00913F31">
          <w:rPr>
            <w:rStyle w:val="Hyperlink"/>
            <w:rFonts w:ascii="Times New Roman" w:hAnsi="Times New Roman" w:cs="Times New Roman"/>
            <w:noProof/>
            <w:lang w:val="en-US"/>
          </w:rPr>
          <w:t>Table 7 - Definition of stream attributes</w:t>
        </w:r>
        <w:r>
          <w:rPr>
            <w:noProof/>
            <w:webHidden/>
          </w:rPr>
          <w:tab/>
        </w:r>
        <w:r>
          <w:rPr>
            <w:noProof/>
            <w:webHidden/>
          </w:rPr>
          <w:fldChar w:fldCharType="begin"/>
        </w:r>
        <w:r>
          <w:rPr>
            <w:noProof/>
            <w:webHidden/>
          </w:rPr>
          <w:instrText xml:space="preserve"> PAGEREF _Toc519860755 \h </w:instrText>
        </w:r>
        <w:r>
          <w:rPr>
            <w:noProof/>
            <w:webHidden/>
          </w:rPr>
        </w:r>
        <w:r>
          <w:rPr>
            <w:noProof/>
            <w:webHidden/>
          </w:rPr>
          <w:fldChar w:fldCharType="separate"/>
        </w:r>
      </w:ins>
      <w:r w:rsidR="00AA72D3">
        <w:rPr>
          <w:noProof/>
          <w:webHidden/>
        </w:rPr>
        <w:t>25</w:t>
      </w:r>
      <w:ins w:id="464" w:author="Markel" w:date="2018-07-20T14:56:00Z">
        <w:r>
          <w:rPr>
            <w:noProof/>
            <w:webHidden/>
          </w:rPr>
          <w:fldChar w:fldCharType="end"/>
        </w:r>
        <w:r w:rsidRPr="00913F31">
          <w:rPr>
            <w:rStyle w:val="Hyperlink"/>
            <w:noProof/>
          </w:rPr>
          <w:fldChar w:fldCharType="end"/>
        </w:r>
      </w:ins>
    </w:p>
    <w:p w14:paraId="5B1F7790" w14:textId="77777777" w:rsidR="00C42604" w:rsidRDefault="00C42604">
      <w:pPr>
        <w:pStyle w:val="TableofFigures"/>
        <w:tabs>
          <w:tab w:val="right" w:leader="dot" w:pos="9016"/>
        </w:tabs>
        <w:rPr>
          <w:ins w:id="465" w:author="Markel" w:date="2018-07-20T14:56:00Z"/>
          <w:rFonts w:eastAsiaTheme="minorEastAsia"/>
          <w:noProof/>
          <w:lang w:val="en-US"/>
        </w:rPr>
      </w:pPr>
      <w:ins w:id="466" w:author="Markel" w:date="2018-07-20T14:56:00Z">
        <w:r w:rsidRPr="00913F31">
          <w:rPr>
            <w:rStyle w:val="Hyperlink"/>
            <w:noProof/>
          </w:rPr>
          <w:fldChar w:fldCharType="begin"/>
        </w:r>
        <w:r w:rsidRPr="00913F31">
          <w:rPr>
            <w:rStyle w:val="Hyperlink"/>
            <w:noProof/>
          </w:rPr>
          <w:instrText xml:space="preserve"> </w:instrText>
        </w:r>
        <w:r>
          <w:rPr>
            <w:noProof/>
          </w:rPr>
          <w:instrText>HYPERLINK \l "_Toc519860756"</w:instrText>
        </w:r>
        <w:r w:rsidRPr="00913F31">
          <w:rPr>
            <w:rStyle w:val="Hyperlink"/>
            <w:noProof/>
          </w:rPr>
          <w:instrText xml:space="preserve"> </w:instrText>
        </w:r>
        <w:r w:rsidRPr="00913F31">
          <w:rPr>
            <w:rStyle w:val="Hyperlink"/>
            <w:noProof/>
          </w:rPr>
        </w:r>
        <w:r w:rsidRPr="00913F31">
          <w:rPr>
            <w:rStyle w:val="Hyperlink"/>
            <w:noProof/>
          </w:rPr>
          <w:fldChar w:fldCharType="separate"/>
        </w:r>
        <w:r w:rsidRPr="00913F31">
          <w:rPr>
            <w:rStyle w:val="Hyperlink"/>
            <w:rFonts w:ascii="Times New Roman" w:hAnsi="Times New Roman" w:cs="Times New Roman"/>
            <w:noProof/>
            <w:lang w:val="en-US"/>
          </w:rPr>
          <w:t>Table 8 - Enumeration of stream encoding attribute</w:t>
        </w:r>
        <w:r>
          <w:rPr>
            <w:noProof/>
            <w:webHidden/>
          </w:rPr>
          <w:tab/>
        </w:r>
        <w:r>
          <w:rPr>
            <w:noProof/>
            <w:webHidden/>
          </w:rPr>
          <w:fldChar w:fldCharType="begin"/>
        </w:r>
        <w:r>
          <w:rPr>
            <w:noProof/>
            <w:webHidden/>
          </w:rPr>
          <w:instrText xml:space="preserve"> PAGEREF _Toc519860756 \h </w:instrText>
        </w:r>
        <w:r>
          <w:rPr>
            <w:noProof/>
            <w:webHidden/>
          </w:rPr>
        </w:r>
        <w:r>
          <w:rPr>
            <w:noProof/>
            <w:webHidden/>
          </w:rPr>
          <w:fldChar w:fldCharType="separate"/>
        </w:r>
      </w:ins>
      <w:r w:rsidR="00AA72D3">
        <w:rPr>
          <w:noProof/>
          <w:webHidden/>
        </w:rPr>
        <w:t>26</w:t>
      </w:r>
      <w:ins w:id="467" w:author="Markel" w:date="2018-07-20T14:56:00Z">
        <w:r>
          <w:rPr>
            <w:noProof/>
            <w:webHidden/>
          </w:rPr>
          <w:fldChar w:fldCharType="end"/>
        </w:r>
        <w:r w:rsidRPr="00913F31">
          <w:rPr>
            <w:rStyle w:val="Hyperlink"/>
            <w:noProof/>
          </w:rPr>
          <w:fldChar w:fldCharType="end"/>
        </w:r>
      </w:ins>
    </w:p>
    <w:p w14:paraId="613AB18B" w14:textId="77777777" w:rsidR="00C42604" w:rsidRDefault="00C42604">
      <w:pPr>
        <w:pStyle w:val="TableofFigures"/>
        <w:tabs>
          <w:tab w:val="right" w:leader="dot" w:pos="9016"/>
        </w:tabs>
        <w:rPr>
          <w:ins w:id="468" w:author="Markel" w:date="2018-07-20T14:56:00Z"/>
          <w:rFonts w:eastAsiaTheme="minorEastAsia"/>
          <w:noProof/>
          <w:lang w:val="en-US"/>
        </w:rPr>
      </w:pPr>
      <w:ins w:id="469" w:author="Markel" w:date="2018-07-20T14:56:00Z">
        <w:r w:rsidRPr="00913F31">
          <w:rPr>
            <w:rStyle w:val="Hyperlink"/>
            <w:noProof/>
          </w:rPr>
          <w:fldChar w:fldCharType="begin"/>
        </w:r>
        <w:r w:rsidRPr="00913F31">
          <w:rPr>
            <w:rStyle w:val="Hyperlink"/>
            <w:noProof/>
          </w:rPr>
          <w:instrText xml:space="preserve"> </w:instrText>
        </w:r>
        <w:r>
          <w:rPr>
            <w:noProof/>
          </w:rPr>
          <w:instrText>HYPERLINK \l "_Toc519860757"</w:instrText>
        </w:r>
        <w:r w:rsidRPr="00913F31">
          <w:rPr>
            <w:rStyle w:val="Hyperlink"/>
            <w:noProof/>
          </w:rPr>
          <w:instrText xml:space="preserve"> </w:instrText>
        </w:r>
        <w:r w:rsidRPr="00913F31">
          <w:rPr>
            <w:rStyle w:val="Hyperlink"/>
            <w:noProof/>
          </w:rPr>
        </w:r>
        <w:r w:rsidRPr="00913F31">
          <w:rPr>
            <w:rStyle w:val="Hyperlink"/>
            <w:noProof/>
          </w:rPr>
          <w:fldChar w:fldCharType="separate"/>
        </w:r>
        <w:r w:rsidRPr="00913F31">
          <w:rPr>
            <w:rStyle w:val="Hyperlink"/>
            <w:rFonts w:ascii="Times New Roman" w:hAnsi="Times New Roman" w:cs="Times New Roman"/>
            <w:noProof/>
            <w:lang w:val="en-US"/>
          </w:rPr>
          <w:t>Table 9 - Definition of lump attributes</w:t>
        </w:r>
        <w:r>
          <w:rPr>
            <w:noProof/>
            <w:webHidden/>
          </w:rPr>
          <w:tab/>
        </w:r>
        <w:r>
          <w:rPr>
            <w:noProof/>
            <w:webHidden/>
          </w:rPr>
          <w:fldChar w:fldCharType="begin"/>
        </w:r>
        <w:r>
          <w:rPr>
            <w:noProof/>
            <w:webHidden/>
          </w:rPr>
          <w:instrText xml:space="preserve"> PAGEREF _Toc519860757 \h </w:instrText>
        </w:r>
        <w:r>
          <w:rPr>
            <w:noProof/>
            <w:webHidden/>
          </w:rPr>
        </w:r>
        <w:r>
          <w:rPr>
            <w:noProof/>
            <w:webHidden/>
          </w:rPr>
          <w:fldChar w:fldCharType="separate"/>
        </w:r>
      </w:ins>
      <w:r w:rsidR="00AA72D3">
        <w:rPr>
          <w:noProof/>
          <w:webHidden/>
        </w:rPr>
        <w:t>28</w:t>
      </w:r>
      <w:ins w:id="470" w:author="Markel" w:date="2018-07-20T14:56:00Z">
        <w:r>
          <w:rPr>
            <w:noProof/>
            <w:webHidden/>
          </w:rPr>
          <w:fldChar w:fldCharType="end"/>
        </w:r>
        <w:r w:rsidRPr="00913F31">
          <w:rPr>
            <w:rStyle w:val="Hyperlink"/>
            <w:noProof/>
          </w:rPr>
          <w:fldChar w:fldCharType="end"/>
        </w:r>
      </w:ins>
    </w:p>
    <w:p w14:paraId="23BA005B" w14:textId="77777777" w:rsidR="00C42604" w:rsidRDefault="00C42604">
      <w:pPr>
        <w:pStyle w:val="TableofFigures"/>
        <w:tabs>
          <w:tab w:val="right" w:leader="dot" w:pos="9016"/>
        </w:tabs>
        <w:rPr>
          <w:ins w:id="471" w:author="Markel" w:date="2018-07-20T14:56:00Z"/>
          <w:rFonts w:eastAsiaTheme="minorEastAsia"/>
          <w:noProof/>
          <w:lang w:val="en-US"/>
        </w:rPr>
      </w:pPr>
      <w:ins w:id="472" w:author="Markel" w:date="2018-07-20T14:56:00Z">
        <w:r w:rsidRPr="00913F31">
          <w:rPr>
            <w:rStyle w:val="Hyperlink"/>
            <w:noProof/>
          </w:rPr>
          <w:fldChar w:fldCharType="begin"/>
        </w:r>
        <w:r w:rsidRPr="00913F31">
          <w:rPr>
            <w:rStyle w:val="Hyperlink"/>
            <w:noProof/>
          </w:rPr>
          <w:instrText xml:space="preserve"> </w:instrText>
        </w:r>
        <w:r>
          <w:rPr>
            <w:noProof/>
          </w:rPr>
          <w:instrText>HYPERLINK \l "_Toc519860758"</w:instrText>
        </w:r>
        <w:r w:rsidRPr="00913F31">
          <w:rPr>
            <w:rStyle w:val="Hyperlink"/>
            <w:noProof/>
          </w:rPr>
          <w:instrText xml:space="preserve"> </w:instrText>
        </w:r>
        <w:r w:rsidRPr="00913F31">
          <w:rPr>
            <w:rStyle w:val="Hyperlink"/>
            <w:noProof/>
          </w:rPr>
        </w:r>
        <w:r w:rsidRPr="00913F31">
          <w:rPr>
            <w:rStyle w:val="Hyperlink"/>
            <w:noProof/>
          </w:rPr>
          <w:fldChar w:fldCharType="separate"/>
        </w:r>
        <w:r w:rsidRPr="00913F31">
          <w:rPr>
            <w:rStyle w:val="Hyperlink"/>
            <w:rFonts w:ascii="Times New Roman" w:hAnsi="Times New Roman" w:cs="Times New Roman"/>
            <w:noProof/>
            <w:lang w:val="en-US"/>
          </w:rPr>
          <w:t>Table 10 - Definition of chunk attributes</w:t>
        </w:r>
        <w:r>
          <w:rPr>
            <w:noProof/>
            <w:webHidden/>
          </w:rPr>
          <w:tab/>
        </w:r>
        <w:r>
          <w:rPr>
            <w:noProof/>
            <w:webHidden/>
          </w:rPr>
          <w:fldChar w:fldCharType="begin"/>
        </w:r>
        <w:r>
          <w:rPr>
            <w:noProof/>
            <w:webHidden/>
          </w:rPr>
          <w:instrText xml:space="preserve"> PAGEREF _Toc519860758 \h </w:instrText>
        </w:r>
        <w:r>
          <w:rPr>
            <w:noProof/>
            <w:webHidden/>
          </w:rPr>
        </w:r>
        <w:r>
          <w:rPr>
            <w:noProof/>
            <w:webHidden/>
          </w:rPr>
          <w:fldChar w:fldCharType="separate"/>
        </w:r>
      </w:ins>
      <w:r w:rsidR="00AA72D3">
        <w:rPr>
          <w:noProof/>
          <w:webHidden/>
        </w:rPr>
        <w:t>29</w:t>
      </w:r>
      <w:ins w:id="473" w:author="Markel" w:date="2018-07-20T14:56:00Z">
        <w:r>
          <w:rPr>
            <w:noProof/>
            <w:webHidden/>
          </w:rPr>
          <w:fldChar w:fldCharType="end"/>
        </w:r>
        <w:r w:rsidRPr="00913F31">
          <w:rPr>
            <w:rStyle w:val="Hyperlink"/>
            <w:noProof/>
          </w:rPr>
          <w:fldChar w:fldCharType="end"/>
        </w:r>
      </w:ins>
    </w:p>
    <w:p w14:paraId="31AC7B40" w14:textId="77777777" w:rsidR="00C42604" w:rsidRDefault="00C42604">
      <w:pPr>
        <w:pStyle w:val="TableofFigures"/>
        <w:tabs>
          <w:tab w:val="right" w:leader="dot" w:pos="9016"/>
        </w:tabs>
        <w:rPr>
          <w:ins w:id="474" w:author="Markel" w:date="2018-07-20T14:56:00Z"/>
          <w:rFonts w:eastAsiaTheme="minorEastAsia"/>
          <w:noProof/>
          <w:lang w:val="en-US"/>
        </w:rPr>
      </w:pPr>
      <w:ins w:id="475" w:author="Markel" w:date="2018-07-20T14:56:00Z">
        <w:r w:rsidRPr="00913F31">
          <w:rPr>
            <w:rStyle w:val="Hyperlink"/>
            <w:noProof/>
          </w:rPr>
          <w:fldChar w:fldCharType="begin"/>
        </w:r>
        <w:r w:rsidRPr="00913F31">
          <w:rPr>
            <w:rStyle w:val="Hyperlink"/>
            <w:noProof/>
          </w:rPr>
          <w:instrText xml:space="preserve"> </w:instrText>
        </w:r>
        <w:r>
          <w:rPr>
            <w:noProof/>
          </w:rPr>
          <w:instrText>HYPERLINK \l "_Toc519860759"</w:instrText>
        </w:r>
        <w:r w:rsidRPr="00913F31">
          <w:rPr>
            <w:rStyle w:val="Hyperlink"/>
            <w:noProof/>
          </w:rPr>
          <w:instrText xml:space="preserve"> </w:instrText>
        </w:r>
        <w:r w:rsidRPr="00913F31">
          <w:rPr>
            <w:rStyle w:val="Hyperlink"/>
            <w:noProof/>
          </w:rPr>
        </w:r>
        <w:r w:rsidRPr="00913F31">
          <w:rPr>
            <w:rStyle w:val="Hyperlink"/>
            <w:noProof/>
          </w:rPr>
          <w:fldChar w:fldCharType="separate"/>
        </w:r>
        <w:r w:rsidRPr="00913F31">
          <w:rPr>
            <w:rStyle w:val="Hyperlink"/>
            <w:rFonts w:ascii="Times New Roman" w:hAnsi="Times New Roman" w:cs="Times New Roman"/>
            <w:noProof/>
            <w:lang w:val="en-US"/>
          </w:rPr>
          <w:t>Table 11 - Definition of block attributes</w:t>
        </w:r>
        <w:r>
          <w:rPr>
            <w:noProof/>
            <w:webHidden/>
          </w:rPr>
          <w:tab/>
        </w:r>
        <w:r>
          <w:rPr>
            <w:noProof/>
            <w:webHidden/>
          </w:rPr>
          <w:fldChar w:fldCharType="begin"/>
        </w:r>
        <w:r>
          <w:rPr>
            <w:noProof/>
            <w:webHidden/>
          </w:rPr>
          <w:instrText xml:space="preserve"> PAGEREF _Toc519860759 \h </w:instrText>
        </w:r>
        <w:r>
          <w:rPr>
            <w:noProof/>
            <w:webHidden/>
          </w:rPr>
        </w:r>
        <w:r>
          <w:rPr>
            <w:noProof/>
            <w:webHidden/>
          </w:rPr>
          <w:fldChar w:fldCharType="separate"/>
        </w:r>
      </w:ins>
      <w:r w:rsidR="00AA72D3">
        <w:rPr>
          <w:noProof/>
          <w:webHidden/>
        </w:rPr>
        <w:t>32</w:t>
      </w:r>
      <w:ins w:id="476" w:author="Markel" w:date="2018-07-20T14:56:00Z">
        <w:r>
          <w:rPr>
            <w:noProof/>
            <w:webHidden/>
          </w:rPr>
          <w:fldChar w:fldCharType="end"/>
        </w:r>
        <w:r w:rsidRPr="00913F31">
          <w:rPr>
            <w:rStyle w:val="Hyperlink"/>
            <w:noProof/>
          </w:rPr>
          <w:fldChar w:fldCharType="end"/>
        </w:r>
      </w:ins>
    </w:p>
    <w:p w14:paraId="41011812" w14:textId="77777777" w:rsidR="00C42604" w:rsidRDefault="00C42604">
      <w:pPr>
        <w:pStyle w:val="TableofFigures"/>
        <w:tabs>
          <w:tab w:val="right" w:leader="dot" w:pos="9016"/>
        </w:tabs>
        <w:rPr>
          <w:ins w:id="477" w:author="Markel" w:date="2018-07-20T14:56:00Z"/>
          <w:rFonts w:eastAsiaTheme="minorEastAsia"/>
          <w:noProof/>
          <w:lang w:val="en-US"/>
        </w:rPr>
      </w:pPr>
      <w:ins w:id="478" w:author="Markel" w:date="2018-07-20T14:56:00Z">
        <w:r w:rsidRPr="00913F31">
          <w:rPr>
            <w:rStyle w:val="Hyperlink"/>
            <w:noProof/>
          </w:rPr>
          <w:fldChar w:fldCharType="begin"/>
        </w:r>
        <w:r w:rsidRPr="00913F31">
          <w:rPr>
            <w:rStyle w:val="Hyperlink"/>
            <w:noProof/>
          </w:rPr>
          <w:instrText xml:space="preserve"> </w:instrText>
        </w:r>
        <w:r>
          <w:rPr>
            <w:noProof/>
          </w:rPr>
          <w:instrText>HYPERLINK \l "_Toc519860760"</w:instrText>
        </w:r>
        <w:r w:rsidRPr="00913F31">
          <w:rPr>
            <w:rStyle w:val="Hyperlink"/>
            <w:noProof/>
          </w:rPr>
          <w:instrText xml:space="preserve"> </w:instrText>
        </w:r>
        <w:r w:rsidRPr="00913F31">
          <w:rPr>
            <w:rStyle w:val="Hyperlink"/>
            <w:noProof/>
          </w:rPr>
        </w:r>
        <w:r w:rsidRPr="00913F31">
          <w:rPr>
            <w:rStyle w:val="Hyperlink"/>
            <w:noProof/>
          </w:rPr>
          <w:fldChar w:fldCharType="separate"/>
        </w:r>
        <w:r w:rsidRPr="00913F31">
          <w:rPr>
            <w:rStyle w:val="Hyperlink"/>
            <w:rFonts w:ascii="Times New Roman" w:hAnsi="Times New Roman" w:cs="Times New Roman"/>
            <w:noProof/>
            <w:lang w:val="en-US"/>
          </w:rPr>
          <w:t>Table 12 - Definition of lane attributes</w:t>
        </w:r>
        <w:r>
          <w:rPr>
            <w:noProof/>
            <w:webHidden/>
          </w:rPr>
          <w:tab/>
        </w:r>
        <w:r>
          <w:rPr>
            <w:noProof/>
            <w:webHidden/>
          </w:rPr>
          <w:fldChar w:fldCharType="begin"/>
        </w:r>
        <w:r>
          <w:rPr>
            <w:noProof/>
            <w:webHidden/>
          </w:rPr>
          <w:instrText xml:space="preserve"> PAGEREF _Toc519860760 \h </w:instrText>
        </w:r>
        <w:r>
          <w:rPr>
            <w:noProof/>
            <w:webHidden/>
          </w:rPr>
        </w:r>
        <w:r>
          <w:rPr>
            <w:noProof/>
            <w:webHidden/>
          </w:rPr>
          <w:fldChar w:fldCharType="separate"/>
        </w:r>
      </w:ins>
      <w:r w:rsidR="00AA72D3">
        <w:rPr>
          <w:noProof/>
          <w:webHidden/>
        </w:rPr>
        <w:t>33</w:t>
      </w:r>
      <w:ins w:id="479" w:author="Markel" w:date="2018-07-20T14:56:00Z">
        <w:r>
          <w:rPr>
            <w:noProof/>
            <w:webHidden/>
          </w:rPr>
          <w:fldChar w:fldCharType="end"/>
        </w:r>
        <w:r w:rsidRPr="00913F31">
          <w:rPr>
            <w:rStyle w:val="Hyperlink"/>
            <w:noProof/>
          </w:rPr>
          <w:fldChar w:fldCharType="end"/>
        </w:r>
      </w:ins>
    </w:p>
    <w:p w14:paraId="620551DD" w14:textId="77777777" w:rsidR="00C42604" w:rsidRDefault="00C42604">
      <w:pPr>
        <w:pStyle w:val="TableofFigures"/>
        <w:tabs>
          <w:tab w:val="right" w:leader="dot" w:pos="9016"/>
        </w:tabs>
        <w:rPr>
          <w:ins w:id="480" w:author="Markel" w:date="2018-07-20T14:56:00Z"/>
          <w:rFonts w:eastAsiaTheme="minorEastAsia"/>
          <w:noProof/>
          <w:lang w:val="en-US"/>
        </w:rPr>
      </w:pPr>
      <w:ins w:id="481" w:author="Markel" w:date="2018-07-20T14:56:00Z">
        <w:r w:rsidRPr="00913F31">
          <w:rPr>
            <w:rStyle w:val="Hyperlink"/>
            <w:noProof/>
          </w:rPr>
          <w:fldChar w:fldCharType="begin"/>
        </w:r>
        <w:r w:rsidRPr="00913F31">
          <w:rPr>
            <w:rStyle w:val="Hyperlink"/>
            <w:noProof/>
          </w:rPr>
          <w:instrText xml:space="preserve"> </w:instrText>
        </w:r>
        <w:r>
          <w:rPr>
            <w:noProof/>
          </w:rPr>
          <w:instrText>HYPERLINK \l "_Toc519860761"</w:instrText>
        </w:r>
        <w:r w:rsidRPr="00913F31">
          <w:rPr>
            <w:rStyle w:val="Hyperlink"/>
            <w:noProof/>
          </w:rPr>
          <w:instrText xml:space="preserve"> </w:instrText>
        </w:r>
        <w:r w:rsidRPr="00913F31">
          <w:rPr>
            <w:rStyle w:val="Hyperlink"/>
            <w:noProof/>
          </w:rPr>
        </w:r>
        <w:r w:rsidRPr="00913F31">
          <w:rPr>
            <w:rStyle w:val="Hyperlink"/>
            <w:noProof/>
          </w:rPr>
          <w:fldChar w:fldCharType="separate"/>
        </w:r>
        <w:r w:rsidRPr="00913F31">
          <w:rPr>
            <w:rStyle w:val="Hyperlink"/>
            <w:rFonts w:ascii="Times New Roman" w:hAnsi="Times New Roman" w:cs="Times New Roman"/>
            <w:noProof/>
            <w:lang w:val="en-US"/>
          </w:rPr>
          <w:t>Table 13 - Definition of file attributes</w:t>
        </w:r>
        <w:r>
          <w:rPr>
            <w:noProof/>
            <w:webHidden/>
          </w:rPr>
          <w:tab/>
        </w:r>
        <w:r>
          <w:rPr>
            <w:noProof/>
            <w:webHidden/>
          </w:rPr>
          <w:fldChar w:fldCharType="begin"/>
        </w:r>
        <w:r>
          <w:rPr>
            <w:noProof/>
            <w:webHidden/>
          </w:rPr>
          <w:instrText xml:space="preserve"> PAGEREF _Toc519860761 \h </w:instrText>
        </w:r>
        <w:r>
          <w:rPr>
            <w:noProof/>
            <w:webHidden/>
          </w:rPr>
        </w:r>
        <w:r>
          <w:rPr>
            <w:noProof/>
            <w:webHidden/>
          </w:rPr>
          <w:fldChar w:fldCharType="separate"/>
        </w:r>
      </w:ins>
      <w:r w:rsidR="00AA72D3">
        <w:rPr>
          <w:noProof/>
          <w:webHidden/>
        </w:rPr>
        <w:t>35</w:t>
      </w:r>
      <w:ins w:id="482" w:author="Markel" w:date="2018-07-20T14:56:00Z">
        <w:r>
          <w:rPr>
            <w:noProof/>
            <w:webHidden/>
          </w:rPr>
          <w:fldChar w:fldCharType="end"/>
        </w:r>
        <w:r w:rsidRPr="00913F31">
          <w:rPr>
            <w:rStyle w:val="Hyperlink"/>
            <w:noProof/>
          </w:rPr>
          <w:fldChar w:fldCharType="end"/>
        </w:r>
      </w:ins>
    </w:p>
    <w:p w14:paraId="012277A3" w14:textId="77777777" w:rsidR="00C42604" w:rsidRDefault="00C42604">
      <w:pPr>
        <w:pStyle w:val="TableofFigures"/>
        <w:tabs>
          <w:tab w:val="right" w:leader="dot" w:pos="9016"/>
        </w:tabs>
        <w:rPr>
          <w:ins w:id="483" w:author="Markel" w:date="2018-07-20T14:56:00Z"/>
          <w:rFonts w:eastAsiaTheme="minorEastAsia"/>
          <w:noProof/>
          <w:lang w:val="en-US"/>
        </w:rPr>
      </w:pPr>
      <w:ins w:id="484" w:author="Markel" w:date="2018-07-20T14:56:00Z">
        <w:r w:rsidRPr="00913F31">
          <w:rPr>
            <w:rStyle w:val="Hyperlink"/>
            <w:noProof/>
          </w:rPr>
          <w:fldChar w:fldCharType="begin"/>
        </w:r>
        <w:r w:rsidRPr="00913F31">
          <w:rPr>
            <w:rStyle w:val="Hyperlink"/>
            <w:noProof/>
          </w:rPr>
          <w:instrText xml:space="preserve"> </w:instrText>
        </w:r>
        <w:r>
          <w:rPr>
            <w:noProof/>
          </w:rPr>
          <w:instrText>HYPERLINK \l "_Toc519860762"</w:instrText>
        </w:r>
        <w:r w:rsidRPr="00913F31">
          <w:rPr>
            <w:rStyle w:val="Hyperlink"/>
            <w:noProof/>
          </w:rPr>
          <w:instrText xml:space="preserve"> </w:instrText>
        </w:r>
        <w:r w:rsidRPr="00913F31">
          <w:rPr>
            <w:rStyle w:val="Hyperlink"/>
            <w:noProof/>
          </w:rPr>
        </w:r>
        <w:r w:rsidRPr="00913F31">
          <w:rPr>
            <w:rStyle w:val="Hyperlink"/>
            <w:noProof/>
          </w:rPr>
          <w:fldChar w:fldCharType="separate"/>
        </w:r>
        <w:r w:rsidRPr="00913F31">
          <w:rPr>
            <w:rStyle w:val="Hyperlink"/>
            <w:rFonts w:ascii="Times New Roman" w:hAnsi="Times New Roman" w:cs="Times New Roman"/>
            <w:noProof/>
            <w:lang w:val="en-US"/>
          </w:rPr>
          <w:t>Table 14 - Definition of fileSet attributes</w:t>
        </w:r>
        <w:r>
          <w:rPr>
            <w:noProof/>
            <w:webHidden/>
          </w:rPr>
          <w:tab/>
        </w:r>
        <w:r>
          <w:rPr>
            <w:noProof/>
            <w:webHidden/>
          </w:rPr>
          <w:fldChar w:fldCharType="begin"/>
        </w:r>
        <w:r>
          <w:rPr>
            <w:noProof/>
            <w:webHidden/>
          </w:rPr>
          <w:instrText xml:space="preserve"> PAGEREF _Toc519860762 \h </w:instrText>
        </w:r>
        <w:r>
          <w:rPr>
            <w:noProof/>
            <w:webHidden/>
          </w:rPr>
        </w:r>
        <w:r>
          <w:rPr>
            <w:noProof/>
            <w:webHidden/>
          </w:rPr>
          <w:fldChar w:fldCharType="separate"/>
        </w:r>
      </w:ins>
      <w:r w:rsidR="00AA72D3">
        <w:rPr>
          <w:noProof/>
          <w:webHidden/>
        </w:rPr>
        <w:t>36</w:t>
      </w:r>
      <w:ins w:id="485" w:author="Markel" w:date="2018-07-20T14:56:00Z">
        <w:r>
          <w:rPr>
            <w:noProof/>
            <w:webHidden/>
          </w:rPr>
          <w:fldChar w:fldCharType="end"/>
        </w:r>
        <w:r w:rsidRPr="00913F31">
          <w:rPr>
            <w:rStyle w:val="Hyperlink"/>
            <w:noProof/>
          </w:rPr>
          <w:fldChar w:fldCharType="end"/>
        </w:r>
      </w:ins>
    </w:p>
    <w:p w14:paraId="22544E5B" w14:textId="77777777" w:rsidR="00C42604" w:rsidRDefault="00C42604">
      <w:pPr>
        <w:pStyle w:val="TableofFigures"/>
        <w:tabs>
          <w:tab w:val="right" w:leader="dot" w:pos="9016"/>
        </w:tabs>
        <w:rPr>
          <w:ins w:id="486" w:author="Markel" w:date="2018-07-20T14:56:00Z"/>
          <w:rFonts w:eastAsiaTheme="minorEastAsia"/>
          <w:noProof/>
          <w:lang w:val="en-US"/>
        </w:rPr>
      </w:pPr>
      <w:ins w:id="487" w:author="Markel" w:date="2018-07-20T14:56:00Z">
        <w:r w:rsidRPr="00913F31">
          <w:rPr>
            <w:rStyle w:val="Hyperlink"/>
            <w:noProof/>
          </w:rPr>
          <w:fldChar w:fldCharType="begin"/>
        </w:r>
        <w:r w:rsidRPr="00913F31">
          <w:rPr>
            <w:rStyle w:val="Hyperlink"/>
            <w:noProof/>
          </w:rPr>
          <w:instrText xml:space="preserve"> </w:instrText>
        </w:r>
        <w:r>
          <w:rPr>
            <w:noProof/>
          </w:rPr>
          <w:instrText>HYPERLINK \l "_Toc519860763"</w:instrText>
        </w:r>
        <w:r w:rsidRPr="00913F31">
          <w:rPr>
            <w:rStyle w:val="Hyperlink"/>
            <w:noProof/>
          </w:rPr>
          <w:instrText xml:space="preserve"> </w:instrText>
        </w:r>
        <w:r w:rsidRPr="00913F31">
          <w:rPr>
            <w:rStyle w:val="Hyperlink"/>
            <w:noProof/>
          </w:rPr>
        </w:r>
        <w:r w:rsidRPr="00913F31">
          <w:rPr>
            <w:rStyle w:val="Hyperlink"/>
            <w:noProof/>
          </w:rPr>
          <w:fldChar w:fldCharType="separate"/>
        </w:r>
        <w:r w:rsidRPr="00913F31">
          <w:rPr>
            <w:rStyle w:val="Hyperlink"/>
            <w:rFonts w:ascii="Times New Roman" w:hAnsi="Times New Roman" w:cs="Times New Roman"/>
            <w:noProof/>
            <w:lang w:val="en-US"/>
          </w:rPr>
          <w:t>Table 15 - Definition of position attributes</w:t>
        </w:r>
        <w:r>
          <w:rPr>
            <w:noProof/>
            <w:webHidden/>
          </w:rPr>
          <w:tab/>
        </w:r>
        <w:r>
          <w:rPr>
            <w:noProof/>
            <w:webHidden/>
          </w:rPr>
          <w:fldChar w:fldCharType="begin"/>
        </w:r>
        <w:r>
          <w:rPr>
            <w:noProof/>
            <w:webHidden/>
          </w:rPr>
          <w:instrText xml:space="preserve"> PAGEREF _Toc519860763 \h </w:instrText>
        </w:r>
        <w:r>
          <w:rPr>
            <w:noProof/>
            <w:webHidden/>
          </w:rPr>
        </w:r>
        <w:r>
          <w:rPr>
            <w:noProof/>
            <w:webHidden/>
          </w:rPr>
          <w:fldChar w:fldCharType="separate"/>
        </w:r>
      </w:ins>
      <w:r w:rsidR="00AA72D3">
        <w:rPr>
          <w:noProof/>
          <w:webHidden/>
        </w:rPr>
        <w:t>38</w:t>
      </w:r>
      <w:ins w:id="488" w:author="Markel" w:date="2018-07-20T14:56:00Z">
        <w:r>
          <w:rPr>
            <w:noProof/>
            <w:webHidden/>
          </w:rPr>
          <w:fldChar w:fldCharType="end"/>
        </w:r>
        <w:r w:rsidRPr="00913F31">
          <w:rPr>
            <w:rStyle w:val="Hyperlink"/>
            <w:noProof/>
          </w:rPr>
          <w:fldChar w:fldCharType="end"/>
        </w:r>
      </w:ins>
    </w:p>
    <w:p w14:paraId="174EBDFF" w14:textId="77777777" w:rsidR="00C42604" w:rsidRDefault="00C42604">
      <w:pPr>
        <w:pStyle w:val="TableofFigures"/>
        <w:tabs>
          <w:tab w:val="right" w:leader="dot" w:pos="9016"/>
        </w:tabs>
        <w:rPr>
          <w:ins w:id="489" w:author="Markel" w:date="2018-07-20T14:56:00Z"/>
          <w:rFonts w:eastAsiaTheme="minorEastAsia"/>
          <w:noProof/>
          <w:lang w:val="en-US"/>
        </w:rPr>
      </w:pPr>
      <w:ins w:id="490" w:author="Markel" w:date="2018-07-20T14:56:00Z">
        <w:r w:rsidRPr="00913F31">
          <w:rPr>
            <w:rStyle w:val="Hyperlink"/>
            <w:noProof/>
          </w:rPr>
          <w:fldChar w:fldCharType="begin"/>
        </w:r>
        <w:r w:rsidRPr="00913F31">
          <w:rPr>
            <w:rStyle w:val="Hyperlink"/>
            <w:noProof/>
          </w:rPr>
          <w:instrText xml:space="preserve"> </w:instrText>
        </w:r>
        <w:r>
          <w:rPr>
            <w:noProof/>
          </w:rPr>
          <w:instrText>HYPERLINK \l "_Toc519860764"</w:instrText>
        </w:r>
        <w:r w:rsidRPr="00913F31">
          <w:rPr>
            <w:rStyle w:val="Hyperlink"/>
            <w:noProof/>
          </w:rPr>
          <w:instrText xml:space="preserve"> </w:instrText>
        </w:r>
        <w:r w:rsidRPr="00913F31">
          <w:rPr>
            <w:rStyle w:val="Hyperlink"/>
            <w:noProof/>
          </w:rPr>
        </w:r>
        <w:r w:rsidRPr="00913F31">
          <w:rPr>
            <w:rStyle w:val="Hyperlink"/>
            <w:noProof/>
          </w:rPr>
          <w:fldChar w:fldCharType="separate"/>
        </w:r>
        <w:r w:rsidRPr="00913F31">
          <w:rPr>
            <w:rStyle w:val="Hyperlink"/>
            <w:rFonts w:ascii="Times New Roman" w:hAnsi="Times New Roman" w:cs="Times New Roman"/>
            <w:noProof/>
            <w:lang w:val="en-US"/>
          </w:rPr>
          <w:t>Table 16 - Definition of origin attributes</w:t>
        </w:r>
        <w:r>
          <w:rPr>
            <w:noProof/>
            <w:webHidden/>
          </w:rPr>
          <w:tab/>
        </w:r>
        <w:r>
          <w:rPr>
            <w:noProof/>
            <w:webHidden/>
          </w:rPr>
          <w:fldChar w:fldCharType="begin"/>
        </w:r>
        <w:r>
          <w:rPr>
            <w:noProof/>
            <w:webHidden/>
          </w:rPr>
          <w:instrText xml:space="preserve"> PAGEREF _Toc519860764 \h </w:instrText>
        </w:r>
        <w:r>
          <w:rPr>
            <w:noProof/>
            <w:webHidden/>
          </w:rPr>
        </w:r>
        <w:r>
          <w:rPr>
            <w:noProof/>
            <w:webHidden/>
          </w:rPr>
          <w:fldChar w:fldCharType="separate"/>
        </w:r>
      </w:ins>
      <w:r w:rsidR="00AA72D3">
        <w:rPr>
          <w:noProof/>
          <w:webHidden/>
        </w:rPr>
        <w:t>38</w:t>
      </w:r>
      <w:ins w:id="491" w:author="Markel" w:date="2018-07-20T14:56:00Z">
        <w:r>
          <w:rPr>
            <w:noProof/>
            <w:webHidden/>
          </w:rPr>
          <w:fldChar w:fldCharType="end"/>
        </w:r>
        <w:r w:rsidRPr="00913F31">
          <w:rPr>
            <w:rStyle w:val="Hyperlink"/>
            <w:noProof/>
          </w:rPr>
          <w:fldChar w:fldCharType="end"/>
        </w:r>
      </w:ins>
    </w:p>
    <w:p w14:paraId="42DBA2CF" w14:textId="77777777" w:rsidR="00C42604" w:rsidRDefault="00C42604">
      <w:pPr>
        <w:pStyle w:val="TableofFigures"/>
        <w:tabs>
          <w:tab w:val="right" w:leader="dot" w:pos="9016"/>
        </w:tabs>
        <w:rPr>
          <w:ins w:id="492" w:author="Markel" w:date="2018-07-20T14:56:00Z"/>
          <w:rFonts w:eastAsiaTheme="minorEastAsia"/>
          <w:noProof/>
          <w:lang w:val="en-US"/>
        </w:rPr>
      </w:pPr>
      <w:ins w:id="493" w:author="Markel" w:date="2018-07-20T14:56:00Z">
        <w:r w:rsidRPr="00913F31">
          <w:rPr>
            <w:rStyle w:val="Hyperlink"/>
            <w:noProof/>
          </w:rPr>
          <w:fldChar w:fldCharType="begin"/>
        </w:r>
        <w:r w:rsidRPr="00913F31">
          <w:rPr>
            <w:rStyle w:val="Hyperlink"/>
            <w:noProof/>
          </w:rPr>
          <w:instrText xml:space="preserve"> </w:instrText>
        </w:r>
        <w:r>
          <w:rPr>
            <w:noProof/>
          </w:rPr>
          <w:instrText>HYPERLINK \l "_Toc519860765"</w:instrText>
        </w:r>
        <w:r w:rsidRPr="00913F31">
          <w:rPr>
            <w:rStyle w:val="Hyperlink"/>
            <w:noProof/>
          </w:rPr>
          <w:instrText xml:space="preserve"> </w:instrText>
        </w:r>
        <w:r w:rsidRPr="00913F31">
          <w:rPr>
            <w:rStyle w:val="Hyperlink"/>
            <w:noProof/>
          </w:rPr>
        </w:r>
        <w:r w:rsidRPr="00913F31">
          <w:rPr>
            <w:rStyle w:val="Hyperlink"/>
            <w:noProof/>
          </w:rPr>
          <w:fldChar w:fldCharType="separate"/>
        </w:r>
        <w:r w:rsidRPr="00913F31">
          <w:rPr>
            <w:rStyle w:val="Hyperlink"/>
            <w:noProof/>
            <w:lang w:val="en-US"/>
          </w:rPr>
          <w:t>Table 17 - Definition of orientation attributes</w:t>
        </w:r>
        <w:r>
          <w:rPr>
            <w:noProof/>
            <w:webHidden/>
          </w:rPr>
          <w:tab/>
        </w:r>
        <w:r>
          <w:rPr>
            <w:noProof/>
            <w:webHidden/>
          </w:rPr>
          <w:fldChar w:fldCharType="begin"/>
        </w:r>
        <w:r>
          <w:rPr>
            <w:noProof/>
            <w:webHidden/>
          </w:rPr>
          <w:instrText xml:space="preserve"> PAGEREF _Toc519860765 \h </w:instrText>
        </w:r>
        <w:r>
          <w:rPr>
            <w:noProof/>
            <w:webHidden/>
          </w:rPr>
        </w:r>
        <w:r>
          <w:rPr>
            <w:noProof/>
            <w:webHidden/>
          </w:rPr>
          <w:fldChar w:fldCharType="separate"/>
        </w:r>
      </w:ins>
      <w:r w:rsidR="00AA72D3">
        <w:rPr>
          <w:noProof/>
          <w:webHidden/>
        </w:rPr>
        <w:t>39</w:t>
      </w:r>
      <w:ins w:id="494" w:author="Markel" w:date="2018-07-20T14:56:00Z">
        <w:r>
          <w:rPr>
            <w:noProof/>
            <w:webHidden/>
          </w:rPr>
          <w:fldChar w:fldCharType="end"/>
        </w:r>
        <w:r w:rsidRPr="00913F31">
          <w:rPr>
            <w:rStyle w:val="Hyperlink"/>
            <w:noProof/>
          </w:rPr>
          <w:fldChar w:fldCharType="end"/>
        </w:r>
      </w:ins>
    </w:p>
    <w:p w14:paraId="7F01C61C" w14:textId="77777777" w:rsidR="00C42604" w:rsidRDefault="00C42604">
      <w:pPr>
        <w:pStyle w:val="TableofFigures"/>
        <w:tabs>
          <w:tab w:val="right" w:leader="dot" w:pos="9016"/>
        </w:tabs>
        <w:rPr>
          <w:ins w:id="495" w:author="Markel" w:date="2018-07-20T14:56:00Z"/>
          <w:rFonts w:eastAsiaTheme="minorEastAsia"/>
          <w:noProof/>
          <w:lang w:val="en-US"/>
        </w:rPr>
      </w:pPr>
      <w:ins w:id="496" w:author="Markel" w:date="2018-07-20T14:56:00Z">
        <w:r w:rsidRPr="00913F31">
          <w:rPr>
            <w:rStyle w:val="Hyperlink"/>
            <w:noProof/>
          </w:rPr>
          <w:fldChar w:fldCharType="begin"/>
        </w:r>
        <w:r w:rsidRPr="00913F31">
          <w:rPr>
            <w:rStyle w:val="Hyperlink"/>
            <w:noProof/>
          </w:rPr>
          <w:instrText xml:space="preserve"> </w:instrText>
        </w:r>
        <w:r>
          <w:rPr>
            <w:noProof/>
          </w:rPr>
          <w:instrText>HYPERLINK \l "_Toc519860766"</w:instrText>
        </w:r>
        <w:r w:rsidRPr="00913F31">
          <w:rPr>
            <w:rStyle w:val="Hyperlink"/>
            <w:noProof/>
          </w:rPr>
          <w:instrText xml:space="preserve"> </w:instrText>
        </w:r>
        <w:r w:rsidRPr="00913F31">
          <w:rPr>
            <w:rStyle w:val="Hyperlink"/>
            <w:noProof/>
          </w:rPr>
        </w:r>
        <w:r w:rsidRPr="00913F31">
          <w:rPr>
            <w:rStyle w:val="Hyperlink"/>
            <w:noProof/>
          </w:rPr>
          <w:fldChar w:fldCharType="separate"/>
        </w:r>
        <w:r w:rsidRPr="00913F31">
          <w:rPr>
            <w:rStyle w:val="Hyperlink"/>
            <w:rFonts w:ascii="Times New Roman" w:hAnsi="Times New Roman" w:cs="Times New Roman"/>
            <w:noProof/>
            <w:lang w:val="en-US"/>
          </w:rPr>
          <w:t>Table 18 - Encoding of 2-bit samples</w:t>
        </w:r>
        <w:r>
          <w:rPr>
            <w:noProof/>
            <w:webHidden/>
          </w:rPr>
          <w:tab/>
        </w:r>
        <w:r>
          <w:rPr>
            <w:noProof/>
            <w:webHidden/>
          </w:rPr>
          <w:fldChar w:fldCharType="begin"/>
        </w:r>
        <w:r>
          <w:rPr>
            <w:noProof/>
            <w:webHidden/>
          </w:rPr>
          <w:instrText xml:space="preserve"> PAGEREF _Toc519860766 \h </w:instrText>
        </w:r>
        <w:r>
          <w:rPr>
            <w:noProof/>
            <w:webHidden/>
          </w:rPr>
        </w:r>
        <w:r>
          <w:rPr>
            <w:noProof/>
            <w:webHidden/>
          </w:rPr>
          <w:fldChar w:fldCharType="separate"/>
        </w:r>
      </w:ins>
      <w:r w:rsidR="00AA72D3">
        <w:rPr>
          <w:noProof/>
          <w:webHidden/>
        </w:rPr>
        <w:t>40</w:t>
      </w:r>
      <w:ins w:id="497" w:author="Markel" w:date="2018-07-20T14:56:00Z">
        <w:r>
          <w:rPr>
            <w:noProof/>
            <w:webHidden/>
          </w:rPr>
          <w:fldChar w:fldCharType="end"/>
        </w:r>
        <w:r w:rsidRPr="00913F31">
          <w:rPr>
            <w:rStyle w:val="Hyperlink"/>
            <w:noProof/>
          </w:rPr>
          <w:fldChar w:fldCharType="end"/>
        </w:r>
      </w:ins>
    </w:p>
    <w:p w14:paraId="021A1FB4" w14:textId="77777777" w:rsidR="00C42604" w:rsidRDefault="00C42604">
      <w:pPr>
        <w:pStyle w:val="TableofFigures"/>
        <w:tabs>
          <w:tab w:val="right" w:leader="dot" w:pos="9016"/>
        </w:tabs>
        <w:rPr>
          <w:ins w:id="498" w:author="Markel" w:date="2018-07-20T14:56:00Z"/>
          <w:rFonts w:eastAsiaTheme="minorEastAsia"/>
          <w:noProof/>
          <w:lang w:val="en-US"/>
        </w:rPr>
      </w:pPr>
      <w:ins w:id="499" w:author="Markel" w:date="2018-07-20T14:56:00Z">
        <w:r w:rsidRPr="00913F31">
          <w:rPr>
            <w:rStyle w:val="Hyperlink"/>
            <w:noProof/>
          </w:rPr>
          <w:fldChar w:fldCharType="begin"/>
        </w:r>
        <w:r w:rsidRPr="00913F31">
          <w:rPr>
            <w:rStyle w:val="Hyperlink"/>
            <w:noProof/>
          </w:rPr>
          <w:instrText xml:space="preserve"> </w:instrText>
        </w:r>
        <w:r>
          <w:rPr>
            <w:noProof/>
          </w:rPr>
          <w:instrText>HYPERLINK \l "_Toc519860767"</w:instrText>
        </w:r>
        <w:r w:rsidRPr="00913F31">
          <w:rPr>
            <w:rStyle w:val="Hyperlink"/>
            <w:noProof/>
          </w:rPr>
          <w:instrText xml:space="preserve"> </w:instrText>
        </w:r>
        <w:r w:rsidRPr="00913F31">
          <w:rPr>
            <w:rStyle w:val="Hyperlink"/>
            <w:noProof/>
          </w:rPr>
        </w:r>
        <w:r w:rsidRPr="00913F31">
          <w:rPr>
            <w:rStyle w:val="Hyperlink"/>
            <w:noProof/>
          </w:rPr>
          <w:fldChar w:fldCharType="separate"/>
        </w:r>
        <w:r w:rsidRPr="00913F31">
          <w:rPr>
            <w:rStyle w:val="Hyperlink"/>
            <w:rFonts w:ascii="Times New Roman" w:hAnsi="Times New Roman" w:cs="Times New Roman"/>
            <w:noProof/>
            <w:lang w:val="en-US"/>
          </w:rPr>
          <w:t>Table 19 - Encoding of 3-bit samples</w:t>
        </w:r>
        <w:r>
          <w:rPr>
            <w:noProof/>
            <w:webHidden/>
          </w:rPr>
          <w:tab/>
        </w:r>
        <w:r>
          <w:rPr>
            <w:noProof/>
            <w:webHidden/>
          </w:rPr>
          <w:fldChar w:fldCharType="begin"/>
        </w:r>
        <w:r>
          <w:rPr>
            <w:noProof/>
            <w:webHidden/>
          </w:rPr>
          <w:instrText xml:space="preserve"> PAGEREF _Toc519860767 \h </w:instrText>
        </w:r>
        <w:r>
          <w:rPr>
            <w:noProof/>
            <w:webHidden/>
          </w:rPr>
        </w:r>
        <w:r>
          <w:rPr>
            <w:noProof/>
            <w:webHidden/>
          </w:rPr>
          <w:fldChar w:fldCharType="separate"/>
        </w:r>
      </w:ins>
      <w:r w:rsidR="00AA72D3">
        <w:rPr>
          <w:noProof/>
          <w:webHidden/>
        </w:rPr>
        <w:t>40</w:t>
      </w:r>
      <w:ins w:id="500" w:author="Markel" w:date="2018-07-20T14:56:00Z">
        <w:r>
          <w:rPr>
            <w:noProof/>
            <w:webHidden/>
          </w:rPr>
          <w:fldChar w:fldCharType="end"/>
        </w:r>
        <w:r w:rsidRPr="00913F31">
          <w:rPr>
            <w:rStyle w:val="Hyperlink"/>
            <w:noProof/>
          </w:rPr>
          <w:fldChar w:fldCharType="end"/>
        </w:r>
      </w:ins>
    </w:p>
    <w:p w14:paraId="3F3EF5DC" w14:textId="77777777" w:rsidR="00C42604" w:rsidRDefault="00C42604">
      <w:pPr>
        <w:pStyle w:val="TableofFigures"/>
        <w:tabs>
          <w:tab w:val="right" w:leader="dot" w:pos="9016"/>
        </w:tabs>
        <w:rPr>
          <w:ins w:id="501" w:author="Markel" w:date="2018-07-20T14:56:00Z"/>
          <w:rFonts w:eastAsiaTheme="minorEastAsia"/>
          <w:noProof/>
          <w:lang w:val="en-US"/>
        </w:rPr>
      </w:pPr>
      <w:ins w:id="502" w:author="Markel" w:date="2018-07-20T14:56:00Z">
        <w:r w:rsidRPr="00913F31">
          <w:rPr>
            <w:rStyle w:val="Hyperlink"/>
            <w:noProof/>
          </w:rPr>
          <w:fldChar w:fldCharType="begin"/>
        </w:r>
        <w:r w:rsidRPr="00913F31">
          <w:rPr>
            <w:rStyle w:val="Hyperlink"/>
            <w:noProof/>
          </w:rPr>
          <w:instrText xml:space="preserve"> </w:instrText>
        </w:r>
        <w:r>
          <w:rPr>
            <w:noProof/>
          </w:rPr>
          <w:instrText>HYPERLINK \l "_Toc519860768"</w:instrText>
        </w:r>
        <w:r w:rsidRPr="00913F31">
          <w:rPr>
            <w:rStyle w:val="Hyperlink"/>
            <w:noProof/>
          </w:rPr>
          <w:instrText xml:space="preserve"> </w:instrText>
        </w:r>
        <w:r w:rsidRPr="00913F31">
          <w:rPr>
            <w:rStyle w:val="Hyperlink"/>
            <w:noProof/>
          </w:rPr>
        </w:r>
        <w:r w:rsidRPr="00913F31">
          <w:rPr>
            <w:rStyle w:val="Hyperlink"/>
            <w:noProof/>
          </w:rPr>
          <w:fldChar w:fldCharType="separate"/>
        </w:r>
        <w:r w:rsidRPr="00913F31">
          <w:rPr>
            <w:rStyle w:val="Hyperlink"/>
            <w:rFonts w:ascii="Times New Roman" w:hAnsi="Times New Roman" w:cs="Times New Roman"/>
            <w:noProof/>
            <w:lang w:val="en-US"/>
          </w:rPr>
          <w:t>Table 20 - Encoding of 4-bit samples</w:t>
        </w:r>
        <w:r>
          <w:rPr>
            <w:noProof/>
            <w:webHidden/>
          </w:rPr>
          <w:tab/>
        </w:r>
        <w:r>
          <w:rPr>
            <w:noProof/>
            <w:webHidden/>
          </w:rPr>
          <w:fldChar w:fldCharType="begin"/>
        </w:r>
        <w:r>
          <w:rPr>
            <w:noProof/>
            <w:webHidden/>
          </w:rPr>
          <w:instrText xml:space="preserve"> PAGEREF _Toc519860768 \h </w:instrText>
        </w:r>
        <w:r>
          <w:rPr>
            <w:noProof/>
            <w:webHidden/>
          </w:rPr>
        </w:r>
        <w:r>
          <w:rPr>
            <w:noProof/>
            <w:webHidden/>
          </w:rPr>
          <w:fldChar w:fldCharType="separate"/>
        </w:r>
      </w:ins>
      <w:r w:rsidR="00AA72D3">
        <w:rPr>
          <w:noProof/>
          <w:webHidden/>
        </w:rPr>
        <w:t>40</w:t>
      </w:r>
      <w:ins w:id="503" w:author="Markel" w:date="2018-07-20T14:56:00Z">
        <w:r>
          <w:rPr>
            <w:noProof/>
            <w:webHidden/>
          </w:rPr>
          <w:fldChar w:fldCharType="end"/>
        </w:r>
        <w:r w:rsidRPr="00913F31">
          <w:rPr>
            <w:rStyle w:val="Hyperlink"/>
            <w:noProof/>
          </w:rPr>
          <w:fldChar w:fldCharType="end"/>
        </w:r>
      </w:ins>
    </w:p>
    <w:p w14:paraId="6D6ADEF9" w14:textId="77777777" w:rsidR="00C42604" w:rsidRDefault="00C42604">
      <w:pPr>
        <w:pStyle w:val="TableofFigures"/>
        <w:tabs>
          <w:tab w:val="right" w:leader="dot" w:pos="9016"/>
        </w:tabs>
        <w:rPr>
          <w:ins w:id="504" w:author="Markel" w:date="2018-07-20T14:56:00Z"/>
          <w:rFonts w:eastAsiaTheme="minorEastAsia"/>
          <w:noProof/>
          <w:lang w:val="en-US"/>
        </w:rPr>
      </w:pPr>
      <w:ins w:id="505" w:author="Markel" w:date="2018-07-20T14:56:00Z">
        <w:r w:rsidRPr="00913F31">
          <w:rPr>
            <w:rStyle w:val="Hyperlink"/>
            <w:noProof/>
          </w:rPr>
          <w:fldChar w:fldCharType="begin"/>
        </w:r>
        <w:r w:rsidRPr="00913F31">
          <w:rPr>
            <w:rStyle w:val="Hyperlink"/>
            <w:noProof/>
          </w:rPr>
          <w:instrText xml:space="preserve"> </w:instrText>
        </w:r>
        <w:r>
          <w:rPr>
            <w:noProof/>
          </w:rPr>
          <w:instrText>HYPERLINK \l "_Toc519860769"</w:instrText>
        </w:r>
        <w:r w:rsidRPr="00913F31">
          <w:rPr>
            <w:rStyle w:val="Hyperlink"/>
            <w:noProof/>
          </w:rPr>
          <w:instrText xml:space="preserve"> </w:instrText>
        </w:r>
        <w:r w:rsidRPr="00913F31">
          <w:rPr>
            <w:rStyle w:val="Hyperlink"/>
            <w:noProof/>
          </w:rPr>
        </w:r>
        <w:r w:rsidRPr="00913F31">
          <w:rPr>
            <w:rStyle w:val="Hyperlink"/>
            <w:noProof/>
          </w:rPr>
          <w:fldChar w:fldCharType="separate"/>
        </w:r>
        <w:r w:rsidRPr="00913F31">
          <w:rPr>
            <w:rStyle w:val="Hyperlink"/>
            <w:rFonts w:ascii="Times New Roman" w:hAnsi="Times New Roman" w:cs="Times New Roman"/>
            <w:noProof/>
            <w:lang w:val="en-US"/>
          </w:rPr>
          <w:t>Table 21 - Encoding of 5-bit samples</w:t>
        </w:r>
        <w:r>
          <w:rPr>
            <w:noProof/>
            <w:webHidden/>
          </w:rPr>
          <w:tab/>
        </w:r>
        <w:r>
          <w:rPr>
            <w:noProof/>
            <w:webHidden/>
          </w:rPr>
          <w:fldChar w:fldCharType="begin"/>
        </w:r>
        <w:r>
          <w:rPr>
            <w:noProof/>
            <w:webHidden/>
          </w:rPr>
          <w:instrText xml:space="preserve"> PAGEREF _Toc519860769 \h </w:instrText>
        </w:r>
        <w:r>
          <w:rPr>
            <w:noProof/>
            <w:webHidden/>
          </w:rPr>
        </w:r>
        <w:r>
          <w:rPr>
            <w:noProof/>
            <w:webHidden/>
          </w:rPr>
          <w:fldChar w:fldCharType="separate"/>
        </w:r>
      </w:ins>
      <w:r w:rsidR="00AA72D3">
        <w:rPr>
          <w:noProof/>
          <w:webHidden/>
        </w:rPr>
        <w:t>41</w:t>
      </w:r>
      <w:ins w:id="506" w:author="Markel" w:date="2018-07-20T14:56:00Z">
        <w:r>
          <w:rPr>
            <w:noProof/>
            <w:webHidden/>
          </w:rPr>
          <w:fldChar w:fldCharType="end"/>
        </w:r>
        <w:r w:rsidRPr="00913F31">
          <w:rPr>
            <w:rStyle w:val="Hyperlink"/>
            <w:noProof/>
          </w:rPr>
          <w:fldChar w:fldCharType="end"/>
        </w:r>
      </w:ins>
    </w:p>
    <w:p w14:paraId="6752355A" w14:textId="77777777" w:rsidR="002419BB" w:rsidRPr="00224DB6" w:rsidRDefault="002419BB">
      <w:pPr>
        <w:rPr>
          <w:lang w:val="en-US"/>
          <w:rPrChange w:id="507" w:author="Markel" w:date="2018-07-20T14:56:00Z">
            <w:rPr>
              <w:b/>
            </w:rPr>
          </w:rPrChange>
        </w:rPr>
      </w:pPr>
      <w:r w:rsidRPr="00224DB6">
        <w:rPr>
          <w:lang w:val="en-US"/>
          <w:rPrChange w:id="508" w:author="Markel" w:date="2018-07-20T14:56:00Z">
            <w:rPr>
              <w:b/>
            </w:rPr>
          </w:rPrChange>
        </w:rPr>
        <w:fldChar w:fldCharType="end"/>
      </w:r>
      <w:r w:rsidRPr="00224DB6">
        <w:rPr>
          <w:lang w:val="en-US"/>
          <w:rPrChange w:id="509" w:author="Markel" w:date="2018-07-20T14:56:00Z">
            <w:rPr>
              <w:b/>
            </w:rPr>
          </w:rPrChange>
        </w:rPr>
        <w:br w:type="page"/>
      </w:r>
    </w:p>
    <w:p w14:paraId="57D5A878" w14:textId="77777777" w:rsidR="003D4852" w:rsidRPr="00224DB6" w:rsidRDefault="003D4852" w:rsidP="003D4852">
      <w:pPr>
        <w:pStyle w:val="Table"/>
        <w:rPr>
          <w:b/>
        </w:rPr>
        <w:pPrChange w:id="510" w:author="Markel" w:date="2018-07-20T14:56:00Z">
          <w:pPr>
            <w:pStyle w:val="TableofFigures"/>
            <w:tabs>
              <w:tab w:val="right" w:leader="dot" w:pos="9350"/>
            </w:tabs>
          </w:pPr>
        </w:pPrChange>
      </w:pPr>
      <w:r w:rsidRPr="00224DB6">
        <w:rPr>
          <w:b/>
        </w:rPr>
        <w:t>List of acronyms</w:t>
      </w:r>
    </w:p>
    <w:p w14:paraId="377178C3" w14:textId="77777777" w:rsidR="00E405E7" w:rsidRPr="00FC7D20" w:rsidRDefault="00E405E7" w:rsidP="00FC7D20">
      <w:pPr>
        <w:rPr>
          <w:del w:id="511" w:author="Markel" w:date="2018-07-20T14:56:00Z"/>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704"/>
        <w:gridCol w:w="3731"/>
        <w:gridCol w:w="3168"/>
        <w:tblGridChange w:id="512">
          <w:tblGrid>
            <w:gridCol w:w="5"/>
            <w:gridCol w:w="1413"/>
            <w:gridCol w:w="5"/>
            <w:gridCol w:w="704"/>
            <w:gridCol w:w="3726"/>
            <w:gridCol w:w="5"/>
            <w:gridCol w:w="3168"/>
          </w:tblGrid>
        </w:tblGridChange>
      </w:tblGrid>
      <w:tr w:rsidR="003D4852" w:rsidRPr="00224DB6" w14:paraId="2706071A" w14:textId="77777777" w:rsidTr="00930125">
        <w:trPr>
          <w:ins w:id="513" w:author="Markel" w:date="2018-07-20T14:56:00Z"/>
        </w:trPr>
        <w:tc>
          <w:tcPr>
            <w:tcW w:w="2122" w:type="dxa"/>
            <w:gridSpan w:val="2"/>
          </w:tcPr>
          <w:p w14:paraId="3AACD737" w14:textId="77777777" w:rsidR="003D4852" w:rsidRPr="00224DB6" w:rsidRDefault="003D4852" w:rsidP="003D4852">
            <w:pPr>
              <w:pStyle w:val="Table"/>
              <w:rPr>
                <w:ins w:id="514" w:author="Markel" w:date="2018-07-20T14:56:00Z"/>
              </w:rPr>
            </w:pPr>
            <w:ins w:id="515" w:author="Markel" w:date="2018-07-20T14:56:00Z">
              <w:r w:rsidRPr="00224DB6">
                <w:t>ADC</w:t>
              </w:r>
            </w:ins>
          </w:p>
        </w:tc>
        <w:tc>
          <w:tcPr>
            <w:tcW w:w="6894" w:type="dxa"/>
            <w:gridSpan w:val="2"/>
          </w:tcPr>
          <w:p w14:paraId="13C927BC" w14:textId="77777777" w:rsidR="003D4852" w:rsidRPr="00224DB6" w:rsidRDefault="003D4852" w:rsidP="003D4852">
            <w:pPr>
              <w:pStyle w:val="Table"/>
              <w:rPr>
                <w:ins w:id="516" w:author="Markel" w:date="2018-07-20T14:56:00Z"/>
              </w:rPr>
            </w:pPr>
            <w:ins w:id="517" w:author="Markel" w:date="2018-07-20T14:56:00Z">
              <w:r w:rsidRPr="00224DB6">
                <w:t>Analog to digital converter</w:t>
              </w:r>
            </w:ins>
          </w:p>
        </w:tc>
      </w:tr>
      <w:tr w:rsidR="007E7CF1" w:rsidRPr="00224DB6" w14:paraId="594CC788" w14:textId="77777777" w:rsidTr="00930125">
        <w:trPr>
          <w:ins w:id="518" w:author="Markel" w:date="2018-07-20T14:56:00Z"/>
        </w:trPr>
        <w:tc>
          <w:tcPr>
            <w:tcW w:w="2122" w:type="dxa"/>
            <w:gridSpan w:val="2"/>
          </w:tcPr>
          <w:p w14:paraId="2D4B45F1" w14:textId="77777777" w:rsidR="007E7CF1" w:rsidRPr="00224DB6" w:rsidRDefault="007E7CF1" w:rsidP="003D4852">
            <w:pPr>
              <w:pStyle w:val="Table"/>
              <w:rPr>
                <w:ins w:id="519" w:author="Markel" w:date="2018-07-20T14:56:00Z"/>
              </w:rPr>
            </w:pPr>
            <w:ins w:id="520" w:author="Markel" w:date="2018-07-20T14:56:00Z">
              <w:r w:rsidRPr="00224DB6">
                <w:t>API</w:t>
              </w:r>
            </w:ins>
          </w:p>
        </w:tc>
        <w:tc>
          <w:tcPr>
            <w:tcW w:w="6894" w:type="dxa"/>
            <w:gridSpan w:val="2"/>
          </w:tcPr>
          <w:p w14:paraId="3BC6EBB1" w14:textId="77777777" w:rsidR="007E7CF1" w:rsidRPr="00224DB6" w:rsidRDefault="007E7CF1" w:rsidP="007E7CF1">
            <w:pPr>
              <w:pStyle w:val="Table"/>
              <w:rPr>
                <w:ins w:id="521" w:author="Markel" w:date="2018-07-20T14:56:00Z"/>
              </w:rPr>
            </w:pPr>
            <w:ins w:id="522" w:author="Markel" w:date="2018-07-20T14:56:00Z">
              <w:r w:rsidRPr="00224DB6">
                <w:t>Applications programming interface</w:t>
              </w:r>
            </w:ins>
          </w:p>
        </w:tc>
      </w:tr>
      <w:tr w:rsidR="003D4852" w:rsidRPr="00224DB6" w14:paraId="36102E17" w14:textId="77777777" w:rsidTr="00930125">
        <w:trPr>
          <w:ins w:id="523" w:author="Markel" w:date="2018-07-20T14:56:00Z"/>
        </w:trPr>
        <w:tc>
          <w:tcPr>
            <w:tcW w:w="2122" w:type="dxa"/>
            <w:gridSpan w:val="2"/>
          </w:tcPr>
          <w:p w14:paraId="718F8B43" w14:textId="77777777" w:rsidR="003D4852" w:rsidRPr="00224DB6" w:rsidRDefault="003D4852" w:rsidP="003D4852">
            <w:pPr>
              <w:pStyle w:val="Table"/>
              <w:rPr>
                <w:ins w:id="524" w:author="Markel" w:date="2018-07-20T14:56:00Z"/>
              </w:rPr>
            </w:pPr>
            <w:ins w:id="525" w:author="Markel" w:date="2018-07-20T14:56:00Z">
              <w:r w:rsidRPr="00224DB6">
                <w:t>BPF</w:t>
              </w:r>
            </w:ins>
          </w:p>
        </w:tc>
        <w:tc>
          <w:tcPr>
            <w:tcW w:w="6894" w:type="dxa"/>
            <w:gridSpan w:val="2"/>
          </w:tcPr>
          <w:p w14:paraId="2ADE87E5" w14:textId="77777777" w:rsidR="003D4852" w:rsidRPr="00224DB6" w:rsidRDefault="003D4852" w:rsidP="003D4852">
            <w:pPr>
              <w:pStyle w:val="Table"/>
              <w:rPr>
                <w:ins w:id="526" w:author="Markel" w:date="2018-07-20T14:56:00Z"/>
              </w:rPr>
            </w:pPr>
            <w:ins w:id="527" w:author="Markel" w:date="2018-07-20T14:56:00Z">
              <w:r w:rsidRPr="00224DB6">
                <w:t>Band pass filter</w:t>
              </w:r>
            </w:ins>
          </w:p>
        </w:tc>
      </w:tr>
      <w:tr w:rsidR="003D4852" w:rsidRPr="00224DB6" w14:paraId="19B35444" w14:textId="77777777" w:rsidTr="00930125">
        <w:trPr>
          <w:ins w:id="528" w:author="Markel" w:date="2018-07-20T14:56:00Z"/>
        </w:trPr>
        <w:tc>
          <w:tcPr>
            <w:tcW w:w="2122" w:type="dxa"/>
            <w:gridSpan w:val="2"/>
          </w:tcPr>
          <w:p w14:paraId="25C4F04A" w14:textId="77777777" w:rsidR="003D4852" w:rsidRPr="00224DB6" w:rsidRDefault="003D4852" w:rsidP="003D4852">
            <w:pPr>
              <w:pStyle w:val="Table"/>
              <w:rPr>
                <w:ins w:id="529" w:author="Markel" w:date="2018-07-20T14:56:00Z"/>
              </w:rPr>
            </w:pPr>
            <w:ins w:id="530" w:author="Markel" w:date="2018-07-20T14:56:00Z">
              <w:r w:rsidRPr="00224DB6">
                <w:t>DCS</w:t>
              </w:r>
            </w:ins>
          </w:p>
        </w:tc>
        <w:tc>
          <w:tcPr>
            <w:tcW w:w="6894" w:type="dxa"/>
            <w:gridSpan w:val="2"/>
          </w:tcPr>
          <w:p w14:paraId="0F4308C0" w14:textId="77777777" w:rsidR="003D4852" w:rsidRPr="00224DB6" w:rsidRDefault="003D4852" w:rsidP="003D4852">
            <w:pPr>
              <w:pStyle w:val="Table"/>
              <w:rPr>
                <w:ins w:id="531" w:author="Markel" w:date="2018-07-20T14:56:00Z"/>
              </w:rPr>
            </w:pPr>
            <w:ins w:id="532" w:author="Markel" w:date="2018-07-20T14:56:00Z">
              <w:r w:rsidRPr="00224DB6">
                <w:t>Data collection system</w:t>
              </w:r>
            </w:ins>
          </w:p>
        </w:tc>
      </w:tr>
      <w:tr w:rsidR="00B73EF2" w:rsidRPr="00224DB6" w14:paraId="1ADF3EA8" w14:textId="77777777" w:rsidTr="00930125">
        <w:trPr>
          <w:ins w:id="533" w:author="Markel" w:date="2018-07-20T14:56:00Z"/>
        </w:trPr>
        <w:tc>
          <w:tcPr>
            <w:tcW w:w="2122" w:type="dxa"/>
            <w:gridSpan w:val="2"/>
          </w:tcPr>
          <w:p w14:paraId="0FB4761E" w14:textId="77777777" w:rsidR="00B73EF2" w:rsidRPr="00224DB6" w:rsidRDefault="00B73EF2" w:rsidP="003D4852">
            <w:pPr>
              <w:pStyle w:val="Table"/>
              <w:rPr>
                <w:ins w:id="534" w:author="Markel" w:date="2018-07-20T14:56:00Z"/>
              </w:rPr>
            </w:pPr>
            <w:ins w:id="535" w:author="Markel" w:date="2018-07-20T14:56:00Z">
              <w:r w:rsidRPr="00224DB6">
                <w:t>ECEF</w:t>
              </w:r>
            </w:ins>
          </w:p>
        </w:tc>
        <w:tc>
          <w:tcPr>
            <w:tcW w:w="6894" w:type="dxa"/>
            <w:gridSpan w:val="2"/>
          </w:tcPr>
          <w:p w14:paraId="19242655" w14:textId="77777777" w:rsidR="00B73EF2" w:rsidRPr="00224DB6" w:rsidRDefault="00B73EF2" w:rsidP="003D4852">
            <w:pPr>
              <w:pStyle w:val="Table"/>
              <w:rPr>
                <w:ins w:id="536" w:author="Markel" w:date="2018-07-20T14:56:00Z"/>
              </w:rPr>
            </w:pPr>
            <w:ins w:id="537" w:author="Markel" w:date="2018-07-20T14:56:00Z">
              <w:r w:rsidRPr="00224DB6">
                <w:t>Earth-centered, earth-fixed</w:t>
              </w:r>
            </w:ins>
          </w:p>
        </w:tc>
      </w:tr>
      <w:tr w:rsidR="003D4852" w:rsidRPr="00224DB6" w14:paraId="7B72CC30" w14:textId="77777777" w:rsidTr="00930125">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538" w:author="Markel" w:date="2018-07-20T14:56:00Z">
            <w:tblPrEx>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PrChange w:id="539" w:author="Markel" w:date="2018-07-20T14:56:00Z">
            <w:trPr>
              <w:gridAfter w:val="0"/>
            </w:trPr>
          </w:trPrChange>
        </w:trPr>
        <w:tc>
          <w:tcPr>
            <w:tcW w:w="2122" w:type="dxa"/>
            <w:gridSpan w:val="2"/>
            <w:tcPrChange w:id="540" w:author="Markel" w:date="2018-07-20T14:56:00Z">
              <w:tcPr>
                <w:tcW w:w="1418" w:type="dxa"/>
                <w:gridSpan w:val="2"/>
              </w:tcPr>
            </w:tcPrChange>
          </w:tcPr>
          <w:p w14:paraId="01737A38" w14:textId="77777777" w:rsidR="003D4852" w:rsidRPr="00224DB6" w:rsidRDefault="003D4852" w:rsidP="003D4852">
            <w:pPr>
              <w:pStyle w:val="Table"/>
              <w:pPrChange w:id="541" w:author="Markel" w:date="2018-07-20T14:56:00Z">
                <w:pPr>
                  <w:pStyle w:val="TableofFigures"/>
                  <w:tabs>
                    <w:tab w:val="right" w:leader="dot" w:pos="9350"/>
                  </w:tabs>
                  <w:ind w:left="0" w:firstLine="0"/>
                </w:pPr>
              </w:pPrChange>
            </w:pPr>
            <w:r w:rsidRPr="00224DB6">
              <w:t>GNSS</w:t>
            </w:r>
          </w:p>
        </w:tc>
        <w:tc>
          <w:tcPr>
            <w:tcW w:w="6894" w:type="dxa"/>
            <w:gridSpan w:val="2"/>
            <w:tcPrChange w:id="542" w:author="Markel" w:date="2018-07-20T14:56:00Z">
              <w:tcPr>
                <w:tcW w:w="4435" w:type="dxa"/>
                <w:gridSpan w:val="3"/>
              </w:tcPr>
            </w:tcPrChange>
          </w:tcPr>
          <w:p w14:paraId="462458E3" w14:textId="77777777" w:rsidR="003D4852" w:rsidRPr="00224DB6" w:rsidRDefault="003D4852" w:rsidP="003D4852">
            <w:pPr>
              <w:pStyle w:val="Table"/>
              <w:pPrChange w:id="543" w:author="Markel" w:date="2018-07-20T14:56:00Z">
                <w:pPr>
                  <w:pStyle w:val="TableofFigures"/>
                  <w:tabs>
                    <w:tab w:val="right" w:leader="dot" w:pos="9350"/>
                  </w:tabs>
                  <w:ind w:left="0" w:firstLine="0"/>
                </w:pPr>
              </w:pPrChange>
            </w:pPr>
            <w:r w:rsidRPr="00224DB6">
              <w:t>Global navigation satellite system</w:t>
            </w:r>
          </w:p>
        </w:tc>
      </w:tr>
      <w:tr w:rsidR="007641CA" w:rsidRPr="00224DB6" w14:paraId="6BF95918" w14:textId="77777777" w:rsidTr="00930125">
        <w:trPr>
          <w:ins w:id="544" w:author="Markel" w:date="2018-07-20T14:56:00Z"/>
        </w:trPr>
        <w:tc>
          <w:tcPr>
            <w:tcW w:w="2122" w:type="dxa"/>
            <w:gridSpan w:val="2"/>
          </w:tcPr>
          <w:p w14:paraId="7E103CED" w14:textId="77777777" w:rsidR="007641CA" w:rsidRPr="00224DB6" w:rsidRDefault="007641CA" w:rsidP="003D4852">
            <w:pPr>
              <w:pStyle w:val="Table"/>
              <w:rPr>
                <w:ins w:id="545" w:author="Markel" w:date="2018-07-20T14:56:00Z"/>
              </w:rPr>
            </w:pPr>
            <w:ins w:id="546" w:author="Markel" w:date="2018-07-20T14:56:00Z">
              <w:r w:rsidRPr="00224DB6">
                <w:t>GPS</w:t>
              </w:r>
            </w:ins>
          </w:p>
        </w:tc>
        <w:tc>
          <w:tcPr>
            <w:tcW w:w="6894" w:type="dxa"/>
            <w:gridSpan w:val="2"/>
          </w:tcPr>
          <w:p w14:paraId="4FFE5B17" w14:textId="77777777" w:rsidR="007641CA" w:rsidRPr="00224DB6" w:rsidRDefault="00F25A53" w:rsidP="003D4852">
            <w:pPr>
              <w:pStyle w:val="Table"/>
              <w:rPr>
                <w:ins w:id="547" w:author="Markel" w:date="2018-07-20T14:56:00Z"/>
              </w:rPr>
            </w:pPr>
            <w:ins w:id="548" w:author="Markel" w:date="2018-07-20T14:56:00Z">
              <w:r w:rsidRPr="00224DB6">
                <w:t>Global positioning s</w:t>
              </w:r>
              <w:r w:rsidR="007641CA" w:rsidRPr="00224DB6">
                <w:t>ystem</w:t>
              </w:r>
            </w:ins>
          </w:p>
        </w:tc>
      </w:tr>
      <w:tr w:rsidR="007641CA" w:rsidRPr="00224DB6" w14:paraId="672E0DA3" w14:textId="77777777" w:rsidTr="00930125">
        <w:trPr>
          <w:ins w:id="549" w:author="Markel" w:date="2018-07-20T14:56:00Z"/>
        </w:trPr>
        <w:tc>
          <w:tcPr>
            <w:tcW w:w="2122" w:type="dxa"/>
            <w:gridSpan w:val="2"/>
          </w:tcPr>
          <w:p w14:paraId="57DBE275" w14:textId="77777777" w:rsidR="007641CA" w:rsidRPr="00224DB6" w:rsidRDefault="007641CA" w:rsidP="003D4852">
            <w:pPr>
              <w:pStyle w:val="Table"/>
              <w:rPr>
                <w:ins w:id="550" w:author="Markel" w:date="2018-07-20T14:56:00Z"/>
              </w:rPr>
            </w:pPr>
            <w:ins w:id="551" w:author="Markel" w:date="2018-07-20T14:56:00Z">
              <w:r w:rsidRPr="00224DB6">
                <w:t>GTRF</w:t>
              </w:r>
            </w:ins>
          </w:p>
        </w:tc>
        <w:tc>
          <w:tcPr>
            <w:tcW w:w="6894" w:type="dxa"/>
            <w:gridSpan w:val="2"/>
          </w:tcPr>
          <w:p w14:paraId="298B7C58" w14:textId="77777777" w:rsidR="007641CA" w:rsidRPr="00224DB6" w:rsidRDefault="00F25A53" w:rsidP="00F25A53">
            <w:pPr>
              <w:pStyle w:val="Table"/>
              <w:rPr>
                <w:ins w:id="552" w:author="Markel" w:date="2018-07-20T14:56:00Z"/>
              </w:rPr>
            </w:pPr>
            <w:ins w:id="553" w:author="Markel" w:date="2018-07-20T14:56:00Z">
              <w:r w:rsidRPr="00224DB6">
                <w:t>Galileo terrestrial r</w:t>
              </w:r>
              <w:r w:rsidR="007641CA" w:rsidRPr="00224DB6">
                <w:t xml:space="preserve">eference </w:t>
              </w:r>
              <w:r w:rsidRPr="00224DB6">
                <w:t>f</w:t>
              </w:r>
              <w:r w:rsidR="007641CA" w:rsidRPr="00224DB6">
                <w:t>rame</w:t>
              </w:r>
            </w:ins>
          </w:p>
        </w:tc>
      </w:tr>
      <w:tr w:rsidR="00151A55" w:rsidRPr="00224DB6" w14:paraId="213C3A8B" w14:textId="77777777" w:rsidTr="00930125">
        <w:trPr>
          <w:ins w:id="554" w:author="Markel" w:date="2018-07-20T14:56:00Z"/>
        </w:trPr>
        <w:tc>
          <w:tcPr>
            <w:tcW w:w="2122" w:type="dxa"/>
            <w:gridSpan w:val="2"/>
          </w:tcPr>
          <w:p w14:paraId="6CCE25F7" w14:textId="77777777" w:rsidR="00151A55" w:rsidRPr="00224DB6" w:rsidRDefault="00151A55" w:rsidP="003D4852">
            <w:pPr>
              <w:pStyle w:val="Table"/>
              <w:rPr>
                <w:ins w:id="555" w:author="Markel" w:date="2018-07-20T14:56:00Z"/>
              </w:rPr>
            </w:pPr>
            <w:ins w:id="556" w:author="Markel" w:date="2018-07-20T14:56:00Z">
              <w:r w:rsidRPr="00224DB6">
                <w:t>id</w:t>
              </w:r>
            </w:ins>
          </w:p>
        </w:tc>
        <w:tc>
          <w:tcPr>
            <w:tcW w:w="6894" w:type="dxa"/>
            <w:gridSpan w:val="2"/>
          </w:tcPr>
          <w:p w14:paraId="3B936952" w14:textId="77777777" w:rsidR="00151A55" w:rsidRPr="00224DB6" w:rsidRDefault="00151A55" w:rsidP="003D4852">
            <w:pPr>
              <w:pStyle w:val="Table"/>
              <w:rPr>
                <w:ins w:id="557" w:author="Markel" w:date="2018-07-20T14:56:00Z"/>
              </w:rPr>
            </w:pPr>
            <w:ins w:id="558" w:author="Markel" w:date="2018-07-20T14:56:00Z">
              <w:r w:rsidRPr="00224DB6">
                <w:t>Identifier</w:t>
              </w:r>
            </w:ins>
          </w:p>
        </w:tc>
      </w:tr>
      <w:tr w:rsidR="003D4852" w:rsidRPr="00224DB6" w14:paraId="11C088A1" w14:textId="77777777" w:rsidTr="00930125">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559" w:author="Markel" w:date="2018-07-20T14:56:00Z">
            <w:tblPrEx>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PrChange w:id="560" w:author="Markel" w:date="2018-07-20T14:56:00Z">
            <w:trPr>
              <w:gridAfter w:val="0"/>
            </w:trPr>
          </w:trPrChange>
        </w:trPr>
        <w:tc>
          <w:tcPr>
            <w:tcW w:w="2122" w:type="dxa"/>
            <w:gridSpan w:val="2"/>
            <w:tcPrChange w:id="561" w:author="Markel" w:date="2018-07-20T14:56:00Z">
              <w:tcPr>
                <w:tcW w:w="1418" w:type="dxa"/>
                <w:gridSpan w:val="2"/>
              </w:tcPr>
            </w:tcPrChange>
          </w:tcPr>
          <w:p w14:paraId="1E9EB27A" w14:textId="77777777" w:rsidR="003D4852" w:rsidRPr="00224DB6" w:rsidRDefault="003D4852" w:rsidP="003D4852">
            <w:pPr>
              <w:pStyle w:val="Table"/>
              <w:pPrChange w:id="562" w:author="Markel" w:date="2018-07-20T14:56:00Z">
                <w:pPr>
                  <w:pStyle w:val="TableofFigures"/>
                  <w:tabs>
                    <w:tab w:val="right" w:leader="dot" w:pos="9350"/>
                  </w:tabs>
                  <w:ind w:left="0" w:firstLine="0"/>
                </w:pPr>
              </w:pPrChange>
            </w:pPr>
            <w:r w:rsidRPr="00224DB6">
              <w:t>IF</w:t>
            </w:r>
          </w:p>
        </w:tc>
        <w:tc>
          <w:tcPr>
            <w:tcW w:w="6894" w:type="dxa"/>
            <w:gridSpan w:val="2"/>
            <w:tcPrChange w:id="563" w:author="Markel" w:date="2018-07-20T14:56:00Z">
              <w:tcPr>
                <w:tcW w:w="4435" w:type="dxa"/>
                <w:gridSpan w:val="3"/>
              </w:tcPr>
            </w:tcPrChange>
          </w:tcPr>
          <w:p w14:paraId="4931ACD7" w14:textId="77777777" w:rsidR="003D4852" w:rsidRPr="00224DB6" w:rsidRDefault="003D4852" w:rsidP="003D4852">
            <w:pPr>
              <w:pStyle w:val="Table"/>
              <w:pPrChange w:id="564" w:author="Markel" w:date="2018-07-20T14:56:00Z">
                <w:pPr>
                  <w:pStyle w:val="TableofFigures"/>
                  <w:tabs>
                    <w:tab w:val="right" w:leader="dot" w:pos="9350"/>
                  </w:tabs>
                  <w:ind w:left="0" w:firstLine="0"/>
                </w:pPr>
              </w:pPrChange>
            </w:pPr>
            <w:r w:rsidRPr="00224DB6">
              <w:t>Intermediate frequency</w:t>
            </w:r>
          </w:p>
        </w:tc>
      </w:tr>
      <w:tr w:rsidR="003D4852" w:rsidRPr="00224DB6" w14:paraId="0A20D2EF" w14:textId="77777777" w:rsidTr="00930125">
        <w:trPr>
          <w:ins w:id="565" w:author="Markel" w:date="2018-07-20T14:56:00Z"/>
        </w:trPr>
        <w:tc>
          <w:tcPr>
            <w:tcW w:w="2122" w:type="dxa"/>
            <w:gridSpan w:val="2"/>
          </w:tcPr>
          <w:p w14:paraId="224637C5" w14:textId="77777777" w:rsidR="003D4852" w:rsidRPr="00224DB6" w:rsidRDefault="003D4852" w:rsidP="003D4852">
            <w:pPr>
              <w:pStyle w:val="Table"/>
              <w:rPr>
                <w:ins w:id="566" w:author="Markel" w:date="2018-07-20T14:56:00Z"/>
              </w:rPr>
            </w:pPr>
            <w:ins w:id="567" w:author="Markel" w:date="2018-07-20T14:56:00Z">
              <w:r w:rsidRPr="00224DB6">
                <w:t>LHCP</w:t>
              </w:r>
            </w:ins>
          </w:p>
        </w:tc>
        <w:tc>
          <w:tcPr>
            <w:tcW w:w="6894" w:type="dxa"/>
            <w:gridSpan w:val="2"/>
          </w:tcPr>
          <w:p w14:paraId="7AD64BA4" w14:textId="77777777" w:rsidR="003D4852" w:rsidRPr="00224DB6" w:rsidRDefault="003D4852" w:rsidP="003D4852">
            <w:pPr>
              <w:pStyle w:val="Table"/>
              <w:rPr>
                <w:ins w:id="568" w:author="Markel" w:date="2018-07-20T14:56:00Z"/>
              </w:rPr>
            </w:pPr>
            <w:ins w:id="569" w:author="Markel" w:date="2018-07-20T14:56:00Z">
              <w:r w:rsidRPr="00224DB6">
                <w:t>Left handed circular polarization</w:t>
              </w:r>
            </w:ins>
          </w:p>
        </w:tc>
      </w:tr>
      <w:tr w:rsidR="00B73EF2" w:rsidRPr="00224DB6" w14:paraId="3D34A3CE" w14:textId="77777777" w:rsidTr="00930125">
        <w:trPr>
          <w:ins w:id="570" w:author="Markel" w:date="2018-07-20T14:56:00Z"/>
        </w:trPr>
        <w:tc>
          <w:tcPr>
            <w:tcW w:w="2122" w:type="dxa"/>
            <w:gridSpan w:val="2"/>
          </w:tcPr>
          <w:p w14:paraId="2848D425" w14:textId="77777777" w:rsidR="00B73EF2" w:rsidRPr="00224DB6" w:rsidRDefault="00B73EF2" w:rsidP="003D4852">
            <w:pPr>
              <w:pStyle w:val="Table"/>
              <w:rPr>
                <w:ins w:id="571" w:author="Markel" w:date="2018-07-20T14:56:00Z"/>
              </w:rPr>
            </w:pPr>
            <w:ins w:id="572" w:author="Markel" w:date="2018-07-20T14:56:00Z">
              <w:r w:rsidRPr="00224DB6">
                <w:t>LLH</w:t>
              </w:r>
            </w:ins>
          </w:p>
        </w:tc>
        <w:tc>
          <w:tcPr>
            <w:tcW w:w="6894" w:type="dxa"/>
            <w:gridSpan w:val="2"/>
          </w:tcPr>
          <w:p w14:paraId="0CFF678F" w14:textId="77777777" w:rsidR="00B73EF2" w:rsidRPr="00224DB6" w:rsidRDefault="00B73EF2" w:rsidP="00E24685">
            <w:pPr>
              <w:pStyle w:val="Table"/>
              <w:rPr>
                <w:ins w:id="573" w:author="Markel" w:date="2018-07-20T14:56:00Z"/>
              </w:rPr>
            </w:pPr>
            <w:ins w:id="574" w:author="Markel" w:date="2018-07-20T14:56:00Z">
              <w:r w:rsidRPr="00224DB6">
                <w:t>Latitude, longitude</w:t>
              </w:r>
              <w:r w:rsidR="00E24685" w:rsidRPr="00224DB6">
                <w:t>,</w:t>
              </w:r>
              <w:r w:rsidRPr="00224DB6">
                <w:t xml:space="preserve"> </w:t>
              </w:r>
              <w:r w:rsidR="00E24685" w:rsidRPr="00224DB6">
                <w:t>h</w:t>
              </w:r>
              <w:r w:rsidRPr="00224DB6">
                <w:t>eight</w:t>
              </w:r>
            </w:ins>
          </w:p>
        </w:tc>
      </w:tr>
      <w:tr w:rsidR="003D4852" w:rsidRPr="00224DB6" w14:paraId="74C1E0FD" w14:textId="77777777" w:rsidTr="00930125">
        <w:trPr>
          <w:ins w:id="575" w:author="Markel" w:date="2018-07-20T14:56:00Z"/>
        </w:trPr>
        <w:tc>
          <w:tcPr>
            <w:tcW w:w="2122" w:type="dxa"/>
            <w:gridSpan w:val="2"/>
          </w:tcPr>
          <w:p w14:paraId="277CDAEC" w14:textId="77777777" w:rsidR="003D4852" w:rsidRPr="00224DB6" w:rsidRDefault="003D4852" w:rsidP="003D4852">
            <w:pPr>
              <w:pStyle w:val="Table"/>
              <w:rPr>
                <w:ins w:id="576" w:author="Markel" w:date="2018-07-20T14:56:00Z"/>
              </w:rPr>
            </w:pPr>
            <w:ins w:id="577" w:author="Markel" w:date="2018-07-20T14:56:00Z">
              <w:r w:rsidRPr="00224DB6">
                <w:t>MSB</w:t>
              </w:r>
            </w:ins>
          </w:p>
        </w:tc>
        <w:tc>
          <w:tcPr>
            <w:tcW w:w="6894" w:type="dxa"/>
            <w:gridSpan w:val="2"/>
          </w:tcPr>
          <w:p w14:paraId="7BE75557" w14:textId="77777777" w:rsidR="003D4852" w:rsidRPr="00224DB6" w:rsidRDefault="003D4852" w:rsidP="003D4852">
            <w:pPr>
              <w:pStyle w:val="Table"/>
              <w:rPr>
                <w:ins w:id="578" w:author="Markel" w:date="2018-07-20T14:56:00Z"/>
              </w:rPr>
            </w:pPr>
            <w:ins w:id="579" w:author="Markel" w:date="2018-07-20T14:56:00Z">
              <w:r w:rsidRPr="00224DB6">
                <w:t>Most significant bits</w:t>
              </w:r>
            </w:ins>
          </w:p>
        </w:tc>
      </w:tr>
      <w:tr w:rsidR="003D4852" w:rsidRPr="00224DB6" w14:paraId="29FB5EF4" w14:textId="77777777" w:rsidTr="00930125">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580" w:author="Markel" w:date="2018-07-20T14:56:00Z">
            <w:tblPrEx>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PrChange w:id="581" w:author="Markel" w:date="2018-07-20T14:56:00Z">
            <w:trPr>
              <w:gridAfter w:val="0"/>
            </w:trPr>
          </w:trPrChange>
        </w:trPr>
        <w:tc>
          <w:tcPr>
            <w:tcW w:w="2122" w:type="dxa"/>
            <w:gridSpan w:val="2"/>
            <w:tcPrChange w:id="582" w:author="Markel" w:date="2018-07-20T14:56:00Z">
              <w:tcPr>
                <w:tcW w:w="1418" w:type="dxa"/>
                <w:gridSpan w:val="2"/>
              </w:tcPr>
            </w:tcPrChange>
          </w:tcPr>
          <w:p w14:paraId="4CE149D0" w14:textId="77777777" w:rsidR="003D4852" w:rsidRPr="00224DB6" w:rsidRDefault="003D4852" w:rsidP="003D4852">
            <w:pPr>
              <w:pStyle w:val="Table"/>
              <w:pPrChange w:id="583" w:author="Markel" w:date="2018-07-20T14:56:00Z">
                <w:pPr>
                  <w:pStyle w:val="TableofFigures"/>
                  <w:tabs>
                    <w:tab w:val="right" w:leader="dot" w:pos="9350"/>
                  </w:tabs>
                  <w:ind w:left="0" w:firstLine="0"/>
                </w:pPr>
              </w:pPrChange>
            </w:pPr>
            <w:r w:rsidRPr="00224DB6">
              <w:t>PC</w:t>
            </w:r>
          </w:p>
        </w:tc>
        <w:tc>
          <w:tcPr>
            <w:tcW w:w="6894" w:type="dxa"/>
            <w:gridSpan w:val="2"/>
            <w:tcPrChange w:id="584" w:author="Markel" w:date="2018-07-20T14:56:00Z">
              <w:tcPr>
                <w:tcW w:w="4435" w:type="dxa"/>
                <w:gridSpan w:val="3"/>
              </w:tcPr>
            </w:tcPrChange>
          </w:tcPr>
          <w:p w14:paraId="79D98CCC" w14:textId="77777777" w:rsidR="003D4852" w:rsidRPr="00224DB6" w:rsidRDefault="003D4852" w:rsidP="003D4852">
            <w:pPr>
              <w:pStyle w:val="Table"/>
              <w:pPrChange w:id="585" w:author="Markel" w:date="2018-07-20T14:56:00Z">
                <w:pPr>
                  <w:pStyle w:val="TableofFigures"/>
                  <w:tabs>
                    <w:tab w:val="right" w:leader="dot" w:pos="9350"/>
                  </w:tabs>
                  <w:ind w:left="0" w:firstLine="0"/>
                </w:pPr>
              </w:pPrChange>
            </w:pPr>
            <w:r w:rsidRPr="00224DB6">
              <w:t>Personal computer</w:t>
            </w:r>
          </w:p>
        </w:tc>
      </w:tr>
      <w:tr w:rsidR="003D4852" w:rsidRPr="00224DB6" w14:paraId="7AA57D60" w14:textId="77777777" w:rsidTr="00930125">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586" w:author="Markel" w:date="2018-07-20T14:56:00Z">
            <w:tblPrEx>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PrChange w:id="587" w:author="Markel" w:date="2018-07-20T14:56:00Z">
            <w:trPr>
              <w:gridAfter w:val="0"/>
            </w:trPr>
          </w:trPrChange>
        </w:trPr>
        <w:tc>
          <w:tcPr>
            <w:tcW w:w="2122" w:type="dxa"/>
            <w:gridSpan w:val="2"/>
            <w:tcPrChange w:id="588" w:author="Markel" w:date="2018-07-20T14:56:00Z">
              <w:tcPr>
                <w:tcW w:w="1418" w:type="dxa"/>
                <w:gridSpan w:val="2"/>
              </w:tcPr>
            </w:tcPrChange>
          </w:tcPr>
          <w:p w14:paraId="2B767F66" w14:textId="1732A643" w:rsidR="003D4852" w:rsidRPr="00224DB6" w:rsidRDefault="00843AE2" w:rsidP="003D4852">
            <w:pPr>
              <w:pStyle w:val="Table"/>
              <w:pPrChange w:id="589" w:author="Markel" w:date="2018-07-20T14:56:00Z">
                <w:pPr>
                  <w:pStyle w:val="TableofFigures"/>
                  <w:tabs>
                    <w:tab w:val="right" w:leader="dot" w:pos="9350"/>
                  </w:tabs>
                  <w:ind w:left="0" w:firstLine="0"/>
                </w:pPr>
              </w:pPrChange>
            </w:pPr>
            <w:del w:id="590" w:author="Markel" w:date="2018-07-20T14:56:00Z">
              <w:r>
                <w:rPr>
                  <w:bCs/>
                </w:rPr>
                <w:delText>UML</w:delText>
              </w:r>
            </w:del>
            <w:ins w:id="591" w:author="Markel" w:date="2018-07-20T14:56:00Z">
              <w:r w:rsidR="00930125" w:rsidRPr="00224DB6">
                <w:t>p</w:t>
              </w:r>
              <w:r w:rsidR="003D4852" w:rsidRPr="00224DB6">
                <w:t>oc</w:t>
              </w:r>
            </w:ins>
          </w:p>
        </w:tc>
        <w:tc>
          <w:tcPr>
            <w:tcW w:w="6894" w:type="dxa"/>
            <w:gridSpan w:val="2"/>
            <w:tcPrChange w:id="592" w:author="Markel" w:date="2018-07-20T14:56:00Z">
              <w:tcPr>
                <w:tcW w:w="4435" w:type="dxa"/>
                <w:gridSpan w:val="3"/>
              </w:tcPr>
            </w:tcPrChange>
          </w:tcPr>
          <w:p w14:paraId="7C022DD7" w14:textId="0D210E84" w:rsidR="003D4852" w:rsidRPr="00224DB6" w:rsidRDefault="00843AE2" w:rsidP="003D4852">
            <w:pPr>
              <w:pStyle w:val="Table"/>
              <w:pPrChange w:id="593" w:author="Markel" w:date="2018-07-20T14:56:00Z">
                <w:pPr>
                  <w:pStyle w:val="TableofFigures"/>
                  <w:tabs>
                    <w:tab w:val="right" w:leader="dot" w:pos="9350"/>
                  </w:tabs>
                  <w:ind w:left="0" w:firstLine="0"/>
                </w:pPr>
              </w:pPrChange>
            </w:pPr>
            <w:del w:id="594" w:author="Markel" w:date="2018-07-20T14:56:00Z">
              <w:r>
                <w:rPr>
                  <w:bCs/>
                </w:rPr>
                <w:delText>Unified model language</w:delText>
              </w:r>
            </w:del>
            <w:ins w:id="595" w:author="Markel" w:date="2018-07-20T14:56:00Z">
              <w:r w:rsidR="003D4852" w:rsidRPr="00224DB6">
                <w:t>Person of contact</w:t>
              </w:r>
            </w:ins>
          </w:p>
        </w:tc>
      </w:tr>
      <w:tr w:rsidR="00F1280A" w:rsidRPr="00224DB6" w14:paraId="0E09BDF9" w14:textId="77777777" w:rsidTr="00930125">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596" w:author="Markel" w:date="2018-07-20T14:56:00Z">
            <w:tblPrEx>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PrChange w:id="597" w:author="Markel" w:date="2018-07-20T14:56:00Z">
            <w:trPr>
              <w:gridAfter w:val="0"/>
            </w:trPr>
          </w:trPrChange>
        </w:trPr>
        <w:tc>
          <w:tcPr>
            <w:tcW w:w="2122" w:type="dxa"/>
            <w:gridSpan w:val="2"/>
            <w:tcPrChange w:id="598" w:author="Markel" w:date="2018-07-20T14:56:00Z">
              <w:tcPr>
                <w:tcW w:w="1418" w:type="dxa"/>
                <w:gridSpan w:val="2"/>
              </w:tcPr>
            </w:tcPrChange>
          </w:tcPr>
          <w:p w14:paraId="39C7B7D9" w14:textId="48369DF1" w:rsidR="00F1280A" w:rsidRPr="00224DB6" w:rsidRDefault="00E405E7" w:rsidP="003D4852">
            <w:pPr>
              <w:pStyle w:val="Table"/>
              <w:pPrChange w:id="599" w:author="Markel" w:date="2018-07-20T14:56:00Z">
                <w:pPr>
                  <w:pStyle w:val="TableofFigures"/>
                  <w:tabs>
                    <w:tab w:val="right" w:leader="dot" w:pos="9350"/>
                  </w:tabs>
                  <w:ind w:left="0" w:firstLine="0"/>
                </w:pPr>
              </w:pPrChange>
            </w:pPr>
            <w:del w:id="600" w:author="Markel" w:date="2018-07-20T14:56:00Z">
              <w:r w:rsidRPr="00FC7D20">
                <w:rPr>
                  <w:bCs/>
                </w:rPr>
                <w:delText>URI</w:delText>
              </w:r>
            </w:del>
            <w:ins w:id="601" w:author="Markel" w:date="2018-07-20T14:56:00Z">
              <w:r w:rsidR="00F1280A" w:rsidRPr="00224DB6">
                <w:t>ppm</w:t>
              </w:r>
            </w:ins>
          </w:p>
        </w:tc>
        <w:tc>
          <w:tcPr>
            <w:tcW w:w="6894" w:type="dxa"/>
            <w:gridSpan w:val="2"/>
            <w:tcPrChange w:id="602" w:author="Markel" w:date="2018-07-20T14:56:00Z">
              <w:tcPr>
                <w:tcW w:w="4435" w:type="dxa"/>
                <w:gridSpan w:val="3"/>
              </w:tcPr>
            </w:tcPrChange>
          </w:tcPr>
          <w:p w14:paraId="3DE4CFEE" w14:textId="72560508" w:rsidR="00F1280A" w:rsidRPr="00224DB6" w:rsidRDefault="00E405E7" w:rsidP="003D4852">
            <w:pPr>
              <w:pStyle w:val="Table"/>
              <w:pPrChange w:id="603" w:author="Markel" w:date="2018-07-20T14:56:00Z">
                <w:pPr>
                  <w:pStyle w:val="TableofFigures"/>
                  <w:tabs>
                    <w:tab w:val="right" w:leader="dot" w:pos="9350"/>
                  </w:tabs>
                  <w:ind w:left="0" w:firstLine="0"/>
                </w:pPr>
              </w:pPrChange>
            </w:pPr>
            <w:del w:id="604" w:author="Markel" w:date="2018-07-20T14:56:00Z">
              <w:r w:rsidRPr="00FC7D20">
                <w:rPr>
                  <w:bCs/>
                </w:rPr>
                <w:delText>Universal resource identifier</w:delText>
              </w:r>
            </w:del>
            <w:ins w:id="605" w:author="Markel" w:date="2018-07-20T14:56:00Z">
              <w:r w:rsidR="00F1280A" w:rsidRPr="00224DB6">
                <w:t>Parts per million</w:t>
              </w:r>
            </w:ins>
          </w:p>
        </w:tc>
      </w:tr>
      <w:tr w:rsidR="007641CA" w:rsidRPr="00224DB6" w14:paraId="0990DA27" w14:textId="77777777" w:rsidTr="00930125">
        <w:trPr>
          <w:ins w:id="606" w:author="Markel" w:date="2018-07-20T14:56:00Z"/>
        </w:trPr>
        <w:tc>
          <w:tcPr>
            <w:tcW w:w="2122" w:type="dxa"/>
            <w:gridSpan w:val="2"/>
          </w:tcPr>
          <w:p w14:paraId="26C9AB23" w14:textId="77777777" w:rsidR="007641CA" w:rsidRPr="00224DB6" w:rsidRDefault="007641CA" w:rsidP="003D4852">
            <w:pPr>
              <w:pStyle w:val="Table"/>
              <w:rPr>
                <w:ins w:id="607" w:author="Markel" w:date="2018-07-20T14:56:00Z"/>
              </w:rPr>
            </w:pPr>
            <w:ins w:id="608" w:author="Markel" w:date="2018-07-20T14:56:00Z">
              <w:r w:rsidRPr="00224DB6">
                <w:t>PZ-90</w:t>
              </w:r>
            </w:ins>
          </w:p>
        </w:tc>
        <w:tc>
          <w:tcPr>
            <w:tcW w:w="6894" w:type="dxa"/>
            <w:gridSpan w:val="2"/>
          </w:tcPr>
          <w:p w14:paraId="21B7219A" w14:textId="77777777" w:rsidR="007641CA" w:rsidRPr="00224DB6" w:rsidRDefault="007641CA" w:rsidP="003D4852">
            <w:pPr>
              <w:pStyle w:val="Table"/>
              <w:rPr>
                <w:ins w:id="609" w:author="Markel" w:date="2018-07-20T14:56:00Z"/>
              </w:rPr>
            </w:pPr>
            <w:ins w:id="610" w:author="Markel" w:date="2018-07-20T14:56:00Z">
              <w:r w:rsidRPr="00224DB6">
                <w:t>Parametry zemli 1990</w:t>
              </w:r>
            </w:ins>
          </w:p>
        </w:tc>
      </w:tr>
      <w:tr w:rsidR="003D4852" w:rsidRPr="00224DB6" w14:paraId="50EC4C83" w14:textId="77777777" w:rsidTr="00930125">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611" w:author="Markel" w:date="2018-07-20T14:56:00Z">
            <w:tblPrEx>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PrChange w:id="612" w:author="Markel" w:date="2018-07-20T14:56:00Z">
            <w:trPr>
              <w:gridAfter w:val="0"/>
            </w:trPr>
          </w:trPrChange>
        </w:trPr>
        <w:tc>
          <w:tcPr>
            <w:tcW w:w="2122" w:type="dxa"/>
            <w:gridSpan w:val="2"/>
            <w:tcPrChange w:id="613" w:author="Markel" w:date="2018-07-20T14:56:00Z">
              <w:tcPr>
                <w:tcW w:w="1418" w:type="dxa"/>
                <w:gridSpan w:val="2"/>
              </w:tcPr>
            </w:tcPrChange>
          </w:tcPr>
          <w:p w14:paraId="150DCF68" w14:textId="77777777" w:rsidR="003D4852" w:rsidRPr="00224DB6" w:rsidRDefault="003D4852" w:rsidP="003D4852">
            <w:pPr>
              <w:pStyle w:val="Table"/>
              <w:pPrChange w:id="614" w:author="Markel" w:date="2018-07-20T14:56:00Z">
                <w:pPr/>
              </w:pPrChange>
            </w:pPr>
            <w:r w:rsidRPr="00224DB6">
              <w:t>RF</w:t>
            </w:r>
          </w:p>
        </w:tc>
        <w:tc>
          <w:tcPr>
            <w:tcW w:w="6894" w:type="dxa"/>
            <w:gridSpan w:val="2"/>
            <w:tcPrChange w:id="615" w:author="Markel" w:date="2018-07-20T14:56:00Z">
              <w:tcPr>
                <w:tcW w:w="4435" w:type="dxa"/>
                <w:gridSpan w:val="3"/>
              </w:tcPr>
            </w:tcPrChange>
          </w:tcPr>
          <w:p w14:paraId="4DDA75F6" w14:textId="77777777" w:rsidR="003D4852" w:rsidRPr="00224DB6" w:rsidRDefault="003D4852" w:rsidP="003D4852">
            <w:pPr>
              <w:pStyle w:val="Table"/>
              <w:pPrChange w:id="616" w:author="Markel" w:date="2018-07-20T14:56:00Z">
                <w:pPr>
                  <w:pStyle w:val="TableofFigures"/>
                  <w:tabs>
                    <w:tab w:val="right" w:leader="dot" w:pos="9350"/>
                  </w:tabs>
                  <w:ind w:left="0" w:firstLine="0"/>
                </w:pPr>
              </w:pPrChange>
            </w:pPr>
            <w:r w:rsidRPr="00224DB6">
              <w:t>Radio frequency</w:t>
            </w:r>
          </w:p>
        </w:tc>
      </w:tr>
      <w:tr w:rsidR="003D4852" w:rsidRPr="00224DB6" w14:paraId="442BA396" w14:textId="77777777" w:rsidTr="00930125">
        <w:trPr>
          <w:ins w:id="617" w:author="Markel" w:date="2018-07-20T14:56:00Z"/>
        </w:trPr>
        <w:tc>
          <w:tcPr>
            <w:tcW w:w="2122" w:type="dxa"/>
            <w:gridSpan w:val="2"/>
          </w:tcPr>
          <w:p w14:paraId="144017E2" w14:textId="77777777" w:rsidR="003D4852" w:rsidRPr="00224DB6" w:rsidRDefault="003D4852" w:rsidP="003D4852">
            <w:pPr>
              <w:pStyle w:val="Table"/>
              <w:rPr>
                <w:ins w:id="618" w:author="Markel" w:date="2018-07-20T14:56:00Z"/>
              </w:rPr>
            </w:pPr>
            <w:ins w:id="619" w:author="Markel" w:date="2018-07-20T14:56:00Z">
              <w:r w:rsidRPr="00224DB6">
                <w:t>RHCP</w:t>
              </w:r>
            </w:ins>
          </w:p>
        </w:tc>
        <w:tc>
          <w:tcPr>
            <w:tcW w:w="6894" w:type="dxa"/>
            <w:gridSpan w:val="2"/>
          </w:tcPr>
          <w:p w14:paraId="79E0E7DB" w14:textId="77777777" w:rsidR="003D4852" w:rsidRPr="00224DB6" w:rsidRDefault="003D4852" w:rsidP="003D4852">
            <w:pPr>
              <w:pStyle w:val="Table"/>
              <w:rPr>
                <w:ins w:id="620" w:author="Markel" w:date="2018-07-20T14:56:00Z"/>
              </w:rPr>
            </w:pPr>
            <w:ins w:id="621" w:author="Markel" w:date="2018-07-20T14:56:00Z">
              <w:r w:rsidRPr="00224DB6">
                <w:t>Right handed circular polarization</w:t>
              </w:r>
            </w:ins>
          </w:p>
        </w:tc>
      </w:tr>
      <w:tr w:rsidR="003D4852" w:rsidRPr="00224DB6" w14:paraId="2956692C" w14:textId="77777777" w:rsidTr="00930125">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622" w:author="Markel" w:date="2018-07-20T14:56:00Z">
            <w:tblPrEx>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PrChange w:id="623" w:author="Markel" w:date="2018-07-20T14:56:00Z">
            <w:trPr>
              <w:gridAfter w:val="0"/>
            </w:trPr>
          </w:trPrChange>
        </w:trPr>
        <w:tc>
          <w:tcPr>
            <w:tcW w:w="2122" w:type="dxa"/>
            <w:gridSpan w:val="2"/>
            <w:tcPrChange w:id="624" w:author="Markel" w:date="2018-07-20T14:56:00Z">
              <w:tcPr>
                <w:tcW w:w="1418" w:type="dxa"/>
                <w:gridSpan w:val="2"/>
              </w:tcPr>
            </w:tcPrChange>
          </w:tcPr>
          <w:p w14:paraId="592F820A" w14:textId="77777777" w:rsidR="003D4852" w:rsidRPr="00224DB6" w:rsidRDefault="003D4852" w:rsidP="003D4852">
            <w:pPr>
              <w:pStyle w:val="Table"/>
              <w:pPrChange w:id="625" w:author="Markel" w:date="2018-07-20T14:56:00Z">
                <w:pPr/>
              </w:pPrChange>
            </w:pPr>
            <w:r w:rsidRPr="00224DB6">
              <w:t>RTC</w:t>
            </w:r>
          </w:p>
        </w:tc>
        <w:tc>
          <w:tcPr>
            <w:tcW w:w="6894" w:type="dxa"/>
            <w:gridSpan w:val="2"/>
            <w:tcPrChange w:id="626" w:author="Markel" w:date="2018-07-20T14:56:00Z">
              <w:tcPr>
                <w:tcW w:w="4435" w:type="dxa"/>
                <w:gridSpan w:val="3"/>
              </w:tcPr>
            </w:tcPrChange>
          </w:tcPr>
          <w:p w14:paraId="0E9C9D97" w14:textId="77777777" w:rsidR="003D4852" w:rsidRPr="00224DB6" w:rsidRDefault="003D4852" w:rsidP="003D4852">
            <w:pPr>
              <w:pStyle w:val="Table"/>
              <w:pPrChange w:id="627" w:author="Markel" w:date="2018-07-20T14:56:00Z">
                <w:pPr>
                  <w:pStyle w:val="TableofFigures"/>
                  <w:tabs>
                    <w:tab w:val="right" w:leader="dot" w:pos="9350"/>
                  </w:tabs>
                  <w:ind w:left="0" w:firstLine="0"/>
                </w:pPr>
              </w:pPrChange>
            </w:pPr>
            <w:r w:rsidRPr="00224DB6">
              <w:t>Real time clock</w:t>
            </w:r>
          </w:p>
        </w:tc>
      </w:tr>
      <w:tr w:rsidR="003D4852" w:rsidRPr="00224DB6" w14:paraId="0FEFF660" w14:textId="77777777" w:rsidTr="00930125">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628" w:author="Markel" w:date="2018-07-20T14:56:00Z">
            <w:tblPrEx>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PrChange w:id="629" w:author="Markel" w:date="2018-07-20T14:56:00Z">
            <w:trPr>
              <w:gridAfter w:val="0"/>
            </w:trPr>
          </w:trPrChange>
        </w:trPr>
        <w:tc>
          <w:tcPr>
            <w:tcW w:w="2122" w:type="dxa"/>
            <w:gridSpan w:val="2"/>
            <w:tcPrChange w:id="630" w:author="Markel" w:date="2018-07-20T14:56:00Z">
              <w:tcPr>
                <w:tcW w:w="1418" w:type="dxa"/>
                <w:gridSpan w:val="2"/>
              </w:tcPr>
            </w:tcPrChange>
          </w:tcPr>
          <w:p w14:paraId="730D831D" w14:textId="77777777" w:rsidR="003D4852" w:rsidRPr="00224DB6" w:rsidRDefault="003D4852" w:rsidP="003D4852">
            <w:pPr>
              <w:pStyle w:val="Table"/>
              <w:pPrChange w:id="631" w:author="Markel" w:date="2018-07-20T14:56:00Z">
                <w:pPr>
                  <w:pStyle w:val="TableofFigures"/>
                  <w:tabs>
                    <w:tab w:val="right" w:leader="dot" w:pos="9350"/>
                  </w:tabs>
                  <w:ind w:left="0" w:firstLine="0"/>
                </w:pPr>
              </w:pPrChange>
            </w:pPr>
            <w:r w:rsidRPr="00224DB6">
              <w:t>SDR</w:t>
            </w:r>
          </w:p>
        </w:tc>
        <w:tc>
          <w:tcPr>
            <w:tcW w:w="6894" w:type="dxa"/>
            <w:gridSpan w:val="2"/>
            <w:tcPrChange w:id="632" w:author="Markel" w:date="2018-07-20T14:56:00Z">
              <w:tcPr>
                <w:tcW w:w="4435" w:type="dxa"/>
                <w:gridSpan w:val="3"/>
              </w:tcPr>
            </w:tcPrChange>
          </w:tcPr>
          <w:p w14:paraId="686BF056" w14:textId="77777777" w:rsidR="003D4852" w:rsidRPr="00224DB6" w:rsidRDefault="003D4852" w:rsidP="003D4852">
            <w:pPr>
              <w:pStyle w:val="Table"/>
              <w:pPrChange w:id="633" w:author="Markel" w:date="2018-07-20T14:56:00Z">
                <w:pPr>
                  <w:pStyle w:val="TableofFigures"/>
                  <w:tabs>
                    <w:tab w:val="right" w:leader="dot" w:pos="9350"/>
                  </w:tabs>
                  <w:ind w:left="0" w:firstLine="0"/>
                </w:pPr>
              </w:pPrChange>
            </w:pPr>
            <w:r w:rsidRPr="00224DB6">
              <w:t>Software defined radio</w:t>
            </w:r>
          </w:p>
        </w:tc>
      </w:tr>
      <w:tr w:rsidR="003D4852" w:rsidRPr="00224DB6" w14:paraId="145B1E28" w14:textId="77777777" w:rsidTr="00930125">
        <w:trPr>
          <w:ins w:id="634" w:author="Markel" w:date="2018-07-20T14:56:00Z"/>
        </w:trPr>
        <w:tc>
          <w:tcPr>
            <w:tcW w:w="2122" w:type="dxa"/>
            <w:gridSpan w:val="2"/>
          </w:tcPr>
          <w:p w14:paraId="03CB8045" w14:textId="77777777" w:rsidR="003D4852" w:rsidRPr="00224DB6" w:rsidRDefault="003D4852" w:rsidP="003D4852">
            <w:pPr>
              <w:pStyle w:val="Table"/>
              <w:rPr>
                <w:ins w:id="635" w:author="Markel" w:date="2018-07-20T14:56:00Z"/>
              </w:rPr>
            </w:pPr>
            <w:ins w:id="636" w:author="Markel" w:date="2018-07-20T14:56:00Z">
              <w:r w:rsidRPr="00224DB6">
                <w:t>SF</w:t>
              </w:r>
            </w:ins>
          </w:p>
        </w:tc>
        <w:tc>
          <w:tcPr>
            <w:tcW w:w="6894" w:type="dxa"/>
            <w:gridSpan w:val="2"/>
          </w:tcPr>
          <w:p w14:paraId="31047DCE" w14:textId="77777777" w:rsidR="003D4852" w:rsidRPr="00224DB6" w:rsidRDefault="003D4852" w:rsidP="003D4852">
            <w:pPr>
              <w:pStyle w:val="Table"/>
              <w:rPr>
                <w:ins w:id="637" w:author="Markel" w:date="2018-07-20T14:56:00Z"/>
              </w:rPr>
            </w:pPr>
            <w:ins w:id="638" w:author="Markel" w:date="2018-07-20T14:56:00Z">
              <w:r w:rsidRPr="00224DB6">
                <w:t>Sample file</w:t>
              </w:r>
            </w:ins>
          </w:p>
        </w:tc>
      </w:tr>
      <w:tr w:rsidR="003D4852" w:rsidRPr="00224DB6" w14:paraId="30D85273" w14:textId="77777777" w:rsidTr="00930125">
        <w:trPr>
          <w:ins w:id="639" w:author="Markel" w:date="2018-07-20T14:56:00Z"/>
        </w:trPr>
        <w:tc>
          <w:tcPr>
            <w:tcW w:w="2122" w:type="dxa"/>
            <w:gridSpan w:val="2"/>
          </w:tcPr>
          <w:p w14:paraId="06A0A19A" w14:textId="77777777" w:rsidR="003D4852" w:rsidRPr="00224DB6" w:rsidRDefault="00930125" w:rsidP="003D4852">
            <w:pPr>
              <w:pStyle w:val="Table"/>
              <w:rPr>
                <w:ins w:id="640" w:author="Markel" w:date="2018-07-20T14:56:00Z"/>
              </w:rPr>
            </w:pPr>
            <w:ins w:id="641" w:author="Markel" w:date="2018-07-20T14:56:00Z">
              <w:r w:rsidRPr="00224DB6">
                <w:t>t</w:t>
              </w:r>
              <w:r w:rsidR="003D4852" w:rsidRPr="00224DB6">
                <w:t>oa</w:t>
              </w:r>
            </w:ins>
          </w:p>
        </w:tc>
        <w:tc>
          <w:tcPr>
            <w:tcW w:w="6894" w:type="dxa"/>
            <w:gridSpan w:val="2"/>
          </w:tcPr>
          <w:p w14:paraId="5B6445D8" w14:textId="77777777" w:rsidR="003D4852" w:rsidRPr="00224DB6" w:rsidRDefault="003D4852" w:rsidP="003D4852">
            <w:pPr>
              <w:pStyle w:val="Table"/>
              <w:rPr>
                <w:ins w:id="642" w:author="Markel" w:date="2018-07-20T14:56:00Z"/>
              </w:rPr>
            </w:pPr>
            <w:ins w:id="643" w:author="Markel" w:date="2018-07-20T14:56:00Z">
              <w:r w:rsidRPr="00224DB6">
                <w:t>Time of applicability</w:t>
              </w:r>
            </w:ins>
          </w:p>
        </w:tc>
      </w:tr>
      <w:tr w:rsidR="003D4852" w:rsidRPr="00224DB6" w14:paraId="76279AF4" w14:textId="77777777" w:rsidTr="00930125">
        <w:trPr>
          <w:ins w:id="644" w:author="Markel" w:date="2018-07-20T14:56:00Z"/>
        </w:trPr>
        <w:tc>
          <w:tcPr>
            <w:tcW w:w="2122" w:type="dxa"/>
            <w:gridSpan w:val="2"/>
          </w:tcPr>
          <w:p w14:paraId="75DFDD97" w14:textId="77777777" w:rsidR="003D4852" w:rsidRPr="00224DB6" w:rsidRDefault="003D4852" w:rsidP="003D4852">
            <w:pPr>
              <w:pStyle w:val="Table"/>
              <w:rPr>
                <w:ins w:id="645" w:author="Markel" w:date="2018-07-20T14:56:00Z"/>
              </w:rPr>
            </w:pPr>
            <w:ins w:id="646" w:author="Markel" w:date="2018-07-20T14:56:00Z">
              <w:r w:rsidRPr="00224DB6">
                <w:t>UML</w:t>
              </w:r>
            </w:ins>
          </w:p>
        </w:tc>
        <w:tc>
          <w:tcPr>
            <w:tcW w:w="6894" w:type="dxa"/>
            <w:gridSpan w:val="2"/>
          </w:tcPr>
          <w:p w14:paraId="2844E590" w14:textId="77777777" w:rsidR="003D4852" w:rsidRPr="00224DB6" w:rsidRDefault="003D4852" w:rsidP="003D4852">
            <w:pPr>
              <w:pStyle w:val="Table"/>
              <w:rPr>
                <w:ins w:id="647" w:author="Markel" w:date="2018-07-20T14:56:00Z"/>
              </w:rPr>
            </w:pPr>
            <w:ins w:id="648" w:author="Markel" w:date="2018-07-20T14:56:00Z">
              <w:r w:rsidRPr="00224DB6">
                <w:t>Unified model language</w:t>
              </w:r>
            </w:ins>
          </w:p>
        </w:tc>
      </w:tr>
      <w:tr w:rsidR="003D4852" w:rsidRPr="00224DB6" w14:paraId="61C303BF" w14:textId="77777777" w:rsidTr="00930125">
        <w:trPr>
          <w:ins w:id="649" w:author="Markel" w:date="2018-07-20T14:56:00Z"/>
        </w:trPr>
        <w:tc>
          <w:tcPr>
            <w:tcW w:w="2122" w:type="dxa"/>
            <w:gridSpan w:val="2"/>
          </w:tcPr>
          <w:p w14:paraId="68707414" w14:textId="77777777" w:rsidR="003D4852" w:rsidRPr="00224DB6" w:rsidRDefault="003D4852" w:rsidP="003D4852">
            <w:pPr>
              <w:pStyle w:val="Table"/>
              <w:rPr>
                <w:ins w:id="650" w:author="Markel" w:date="2018-07-20T14:56:00Z"/>
              </w:rPr>
            </w:pPr>
            <w:ins w:id="651" w:author="Markel" w:date="2018-07-20T14:56:00Z">
              <w:r w:rsidRPr="00224DB6">
                <w:t>URI</w:t>
              </w:r>
            </w:ins>
          </w:p>
        </w:tc>
        <w:tc>
          <w:tcPr>
            <w:tcW w:w="6894" w:type="dxa"/>
            <w:gridSpan w:val="2"/>
          </w:tcPr>
          <w:p w14:paraId="3D2223C5" w14:textId="77777777" w:rsidR="003D4852" w:rsidRPr="00224DB6" w:rsidRDefault="003D4852" w:rsidP="003D4852">
            <w:pPr>
              <w:pStyle w:val="Table"/>
              <w:rPr>
                <w:ins w:id="652" w:author="Markel" w:date="2018-07-20T14:56:00Z"/>
              </w:rPr>
            </w:pPr>
            <w:ins w:id="653" w:author="Markel" w:date="2018-07-20T14:56:00Z">
              <w:r w:rsidRPr="00224DB6">
                <w:t>Universal resource identifier</w:t>
              </w:r>
            </w:ins>
          </w:p>
        </w:tc>
      </w:tr>
      <w:tr w:rsidR="003D4852" w:rsidRPr="00224DB6" w14:paraId="4AFBE924" w14:textId="77777777" w:rsidTr="00930125">
        <w:trPr>
          <w:ins w:id="654" w:author="Markel" w:date="2018-07-20T14:56:00Z"/>
        </w:trPr>
        <w:tc>
          <w:tcPr>
            <w:tcW w:w="2122" w:type="dxa"/>
            <w:gridSpan w:val="2"/>
          </w:tcPr>
          <w:p w14:paraId="1173A5A9" w14:textId="77777777" w:rsidR="003D4852" w:rsidRPr="00224DB6" w:rsidRDefault="003D4852" w:rsidP="003D4852">
            <w:pPr>
              <w:pStyle w:val="Table"/>
              <w:rPr>
                <w:ins w:id="655" w:author="Markel" w:date="2018-07-20T14:56:00Z"/>
              </w:rPr>
            </w:pPr>
            <w:ins w:id="656" w:author="Markel" w:date="2018-07-20T14:56:00Z">
              <w:r w:rsidRPr="00224DB6">
                <w:t>URL</w:t>
              </w:r>
            </w:ins>
          </w:p>
        </w:tc>
        <w:tc>
          <w:tcPr>
            <w:tcW w:w="6894" w:type="dxa"/>
            <w:gridSpan w:val="2"/>
          </w:tcPr>
          <w:p w14:paraId="1CA6EDC2" w14:textId="77777777" w:rsidR="009E3F40" w:rsidRPr="00224DB6" w:rsidRDefault="003D4852" w:rsidP="003D4852">
            <w:pPr>
              <w:pStyle w:val="Table"/>
              <w:rPr>
                <w:ins w:id="657" w:author="Markel" w:date="2018-07-20T14:56:00Z"/>
              </w:rPr>
            </w:pPr>
            <w:ins w:id="658" w:author="Markel" w:date="2018-07-20T14:56:00Z">
              <w:r w:rsidRPr="00224DB6">
                <w:t>Universal resource locator</w:t>
              </w:r>
            </w:ins>
          </w:p>
        </w:tc>
      </w:tr>
      <w:tr w:rsidR="009E3F40" w:rsidRPr="00224DB6" w14:paraId="06EDD1F2" w14:textId="77777777" w:rsidTr="00930125">
        <w:trPr>
          <w:ins w:id="659" w:author="Markel" w:date="2018-07-20T14:56:00Z"/>
        </w:trPr>
        <w:tc>
          <w:tcPr>
            <w:tcW w:w="2122" w:type="dxa"/>
            <w:gridSpan w:val="2"/>
          </w:tcPr>
          <w:p w14:paraId="3D2BF6BA" w14:textId="77777777" w:rsidR="009E3F40" w:rsidRPr="00224DB6" w:rsidRDefault="009E3F40" w:rsidP="003D4852">
            <w:pPr>
              <w:pStyle w:val="Table"/>
              <w:rPr>
                <w:ins w:id="660" w:author="Markel" w:date="2018-07-20T14:56:00Z"/>
              </w:rPr>
            </w:pPr>
            <w:ins w:id="661" w:author="Markel" w:date="2018-07-20T14:56:00Z">
              <w:r w:rsidRPr="00224DB6">
                <w:t>UTF</w:t>
              </w:r>
            </w:ins>
          </w:p>
        </w:tc>
        <w:tc>
          <w:tcPr>
            <w:tcW w:w="6894" w:type="dxa"/>
            <w:gridSpan w:val="2"/>
          </w:tcPr>
          <w:p w14:paraId="5AA4FF95" w14:textId="77777777" w:rsidR="009E3F40" w:rsidRPr="00224DB6" w:rsidRDefault="009E3F40" w:rsidP="003D4852">
            <w:pPr>
              <w:pStyle w:val="Table"/>
              <w:rPr>
                <w:ins w:id="662" w:author="Markel" w:date="2018-07-20T14:56:00Z"/>
              </w:rPr>
            </w:pPr>
            <w:ins w:id="663" w:author="Markel" w:date="2018-07-20T14:56:00Z">
              <w:r w:rsidRPr="00224DB6">
                <w:t>Unicode transformation format</w:t>
              </w:r>
            </w:ins>
          </w:p>
        </w:tc>
      </w:tr>
      <w:tr w:rsidR="009E3F40" w:rsidRPr="00224DB6" w14:paraId="4B5C233B" w14:textId="77777777" w:rsidTr="00930125">
        <w:trPr>
          <w:ins w:id="664" w:author="Markel" w:date="2018-07-20T14:56:00Z"/>
        </w:trPr>
        <w:tc>
          <w:tcPr>
            <w:tcW w:w="2122" w:type="dxa"/>
            <w:gridSpan w:val="2"/>
          </w:tcPr>
          <w:p w14:paraId="6C9BEA15" w14:textId="77777777" w:rsidR="009E3F40" w:rsidRPr="00224DB6" w:rsidRDefault="009E3F40" w:rsidP="003D4852">
            <w:pPr>
              <w:pStyle w:val="Table"/>
              <w:rPr>
                <w:ins w:id="665" w:author="Markel" w:date="2018-07-20T14:56:00Z"/>
              </w:rPr>
            </w:pPr>
            <w:ins w:id="666" w:author="Markel" w:date="2018-07-20T14:56:00Z">
              <w:r w:rsidRPr="00224DB6">
                <w:t>WGS</w:t>
              </w:r>
            </w:ins>
          </w:p>
        </w:tc>
        <w:tc>
          <w:tcPr>
            <w:tcW w:w="6894" w:type="dxa"/>
            <w:gridSpan w:val="2"/>
          </w:tcPr>
          <w:p w14:paraId="3470182C" w14:textId="77777777" w:rsidR="009E3F40" w:rsidRPr="00224DB6" w:rsidRDefault="009E3F40" w:rsidP="003D4852">
            <w:pPr>
              <w:pStyle w:val="Table"/>
              <w:rPr>
                <w:ins w:id="667" w:author="Markel" w:date="2018-07-20T14:56:00Z"/>
              </w:rPr>
            </w:pPr>
            <w:ins w:id="668" w:author="Markel" w:date="2018-07-20T14:56:00Z">
              <w:r w:rsidRPr="00224DB6">
                <w:t>Word geodetic system</w:t>
              </w:r>
            </w:ins>
          </w:p>
        </w:tc>
      </w:tr>
      <w:tr w:rsidR="003D4852" w:rsidRPr="00224DB6" w14:paraId="0A5452E2" w14:textId="77777777" w:rsidTr="00930125">
        <w:trPr>
          <w:ins w:id="669" w:author="Markel" w:date="2018-07-20T14:56:00Z"/>
        </w:trPr>
        <w:tc>
          <w:tcPr>
            <w:tcW w:w="2122" w:type="dxa"/>
            <w:gridSpan w:val="2"/>
          </w:tcPr>
          <w:p w14:paraId="28C060B5" w14:textId="77777777" w:rsidR="003D4852" w:rsidRPr="00224DB6" w:rsidRDefault="003D4852" w:rsidP="003D4852">
            <w:pPr>
              <w:pStyle w:val="Table"/>
              <w:rPr>
                <w:ins w:id="670" w:author="Markel" w:date="2018-07-20T14:56:00Z"/>
              </w:rPr>
            </w:pPr>
            <w:ins w:id="671" w:author="Markel" w:date="2018-07-20T14:56:00Z">
              <w:r w:rsidRPr="00224DB6">
                <w:t>XML</w:t>
              </w:r>
            </w:ins>
          </w:p>
        </w:tc>
        <w:tc>
          <w:tcPr>
            <w:tcW w:w="6894" w:type="dxa"/>
            <w:gridSpan w:val="2"/>
          </w:tcPr>
          <w:p w14:paraId="774AC429" w14:textId="77777777" w:rsidR="003D4852" w:rsidRPr="00224DB6" w:rsidRDefault="003D4852" w:rsidP="003D4852">
            <w:pPr>
              <w:pStyle w:val="Table"/>
              <w:rPr>
                <w:ins w:id="672" w:author="Markel" w:date="2018-07-20T14:56:00Z"/>
              </w:rPr>
            </w:pPr>
            <w:ins w:id="673" w:author="Markel" w:date="2018-07-20T14:56:00Z">
              <w:r w:rsidRPr="00224DB6">
                <w:t>Extensible mark</w:t>
              </w:r>
              <w:r w:rsidR="0011687B" w:rsidRPr="00224DB6">
                <w:t>-</w:t>
              </w:r>
              <w:r w:rsidRPr="00224DB6">
                <w:t>up language</w:t>
              </w:r>
            </w:ins>
          </w:p>
        </w:tc>
      </w:tr>
      <w:tr w:rsidR="003D4852" w:rsidRPr="00224DB6" w14:paraId="794B8041" w14:textId="77777777" w:rsidTr="00930125">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674" w:author="Markel" w:date="2018-07-20T14:56:00Z">
            <w:tblPrEx>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PrChange w:id="675" w:author="Markel" w:date="2018-07-20T14:56:00Z">
            <w:trPr>
              <w:gridAfter w:val="0"/>
            </w:trPr>
          </w:trPrChange>
        </w:trPr>
        <w:tc>
          <w:tcPr>
            <w:tcW w:w="2122" w:type="dxa"/>
            <w:gridSpan w:val="2"/>
            <w:tcPrChange w:id="676" w:author="Markel" w:date="2018-07-20T14:56:00Z">
              <w:tcPr>
                <w:tcW w:w="1418" w:type="dxa"/>
                <w:gridSpan w:val="2"/>
              </w:tcPr>
            </w:tcPrChange>
          </w:tcPr>
          <w:p w14:paraId="5FFC507C" w14:textId="77777777" w:rsidR="003D4852" w:rsidRPr="00224DB6" w:rsidRDefault="003D4852" w:rsidP="003D4852">
            <w:pPr>
              <w:pStyle w:val="Table"/>
              <w:pPrChange w:id="677" w:author="Markel" w:date="2018-07-20T14:56:00Z">
                <w:pPr>
                  <w:pStyle w:val="TableofFigures"/>
                  <w:tabs>
                    <w:tab w:val="right" w:leader="dot" w:pos="9350"/>
                  </w:tabs>
                  <w:ind w:left="0" w:firstLine="0"/>
                </w:pPr>
              </w:pPrChange>
            </w:pPr>
            <w:r w:rsidRPr="00224DB6">
              <w:t>XSD</w:t>
            </w:r>
          </w:p>
        </w:tc>
        <w:tc>
          <w:tcPr>
            <w:tcW w:w="6894" w:type="dxa"/>
            <w:gridSpan w:val="2"/>
            <w:tcPrChange w:id="678" w:author="Markel" w:date="2018-07-20T14:56:00Z">
              <w:tcPr>
                <w:tcW w:w="4435" w:type="dxa"/>
                <w:gridSpan w:val="3"/>
              </w:tcPr>
            </w:tcPrChange>
          </w:tcPr>
          <w:p w14:paraId="6DA8A193" w14:textId="77777777" w:rsidR="003D4852" w:rsidRPr="00224DB6" w:rsidRDefault="003D4852" w:rsidP="003D4852">
            <w:pPr>
              <w:pStyle w:val="Table"/>
              <w:pPrChange w:id="679" w:author="Markel" w:date="2018-07-20T14:56:00Z">
                <w:pPr>
                  <w:pStyle w:val="TableofFigures"/>
                  <w:tabs>
                    <w:tab w:val="right" w:leader="dot" w:pos="9350"/>
                  </w:tabs>
                  <w:ind w:left="0" w:firstLine="0"/>
                </w:pPr>
              </w:pPrChange>
            </w:pPr>
            <w:r w:rsidRPr="00224DB6">
              <w:t>XML schema definition</w:t>
            </w:r>
          </w:p>
        </w:tc>
      </w:tr>
      <w:tr w:rsidR="00E405E7" w14:paraId="1110CA21" w14:textId="77777777" w:rsidTr="00FC7D20">
        <w:trPr>
          <w:gridAfter w:val="1"/>
          <w:wAfter w:w="3168" w:type="dxa"/>
          <w:del w:id="680" w:author="Markel" w:date="2018-07-20T14:56:00Z"/>
        </w:trPr>
        <w:tc>
          <w:tcPr>
            <w:tcW w:w="1418" w:type="dxa"/>
          </w:tcPr>
          <w:p w14:paraId="690C05FB" w14:textId="77777777" w:rsidR="00E405E7" w:rsidRPr="00FC7D20" w:rsidRDefault="00E405E7" w:rsidP="00E405E7">
            <w:pPr>
              <w:pStyle w:val="TableofFigures"/>
              <w:tabs>
                <w:tab w:val="right" w:leader="dot" w:pos="9350"/>
              </w:tabs>
              <w:rPr>
                <w:del w:id="681" w:author="Markel" w:date="2018-07-20T14:56:00Z"/>
                <w:bCs/>
              </w:rPr>
            </w:pPr>
            <w:del w:id="682" w:author="Markel" w:date="2018-07-20T14:56:00Z">
              <w:r w:rsidRPr="00FC7D20">
                <w:rPr>
                  <w:bCs/>
                </w:rPr>
                <w:delText>XML</w:delText>
              </w:r>
            </w:del>
          </w:p>
        </w:tc>
        <w:tc>
          <w:tcPr>
            <w:tcW w:w="4435" w:type="dxa"/>
            <w:gridSpan w:val="2"/>
          </w:tcPr>
          <w:p w14:paraId="0D4E549D" w14:textId="77777777" w:rsidR="00E405E7" w:rsidRPr="00FC7D20" w:rsidRDefault="00E405E7">
            <w:pPr>
              <w:pStyle w:val="TableofFigures"/>
              <w:tabs>
                <w:tab w:val="right" w:leader="dot" w:pos="9350"/>
              </w:tabs>
              <w:rPr>
                <w:del w:id="683" w:author="Markel" w:date="2018-07-20T14:56:00Z"/>
                <w:bCs/>
              </w:rPr>
            </w:pPr>
            <w:del w:id="684" w:author="Markel" w:date="2018-07-20T14:56:00Z">
              <w:r w:rsidRPr="00FC7D20">
                <w:rPr>
                  <w:bCs/>
                </w:rPr>
                <w:delText>Extensible markup language</w:delText>
              </w:r>
            </w:del>
          </w:p>
        </w:tc>
      </w:tr>
    </w:tbl>
    <w:p w14:paraId="4C270537" w14:textId="77777777" w:rsidR="00E761A7" w:rsidRDefault="00E761A7" w:rsidP="00E761A7">
      <w:pPr>
        <w:pStyle w:val="TableofFigures"/>
        <w:tabs>
          <w:tab w:val="right" w:leader="dot" w:pos="9350"/>
        </w:tabs>
        <w:rPr>
          <w:del w:id="685" w:author="Markel" w:date="2018-07-20T14:56:00Z"/>
          <w:b/>
          <w:bCs/>
        </w:rPr>
      </w:pPr>
      <w:del w:id="686" w:author="Markel" w:date="2018-07-20T14:56:00Z">
        <w:r>
          <w:rPr>
            <w:b/>
            <w:bCs/>
          </w:rPr>
          <w:br w:type="page"/>
        </w:r>
      </w:del>
    </w:p>
    <w:p w14:paraId="0FFFF5C9" w14:textId="77777777" w:rsidR="00FA5674" w:rsidRDefault="00FA5674">
      <w:pPr>
        <w:rPr>
          <w:del w:id="687" w:author="Markel" w:date="2018-07-20T14:56:00Z"/>
          <w:rFonts w:cs="Arial"/>
          <w:kern w:val="32"/>
          <w:szCs w:val="32"/>
        </w:rPr>
      </w:pPr>
    </w:p>
    <w:p w14:paraId="6084478E" w14:textId="77777777" w:rsidR="003D4852" w:rsidRPr="00224DB6" w:rsidRDefault="003D4852">
      <w:pPr>
        <w:rPr>
          <w:ins w:id="688" w:author="Markel" w:date="2018-07-20T14:56:00Z"/>
          <w:lang w:val="en-US"/>
        </w:rPr>
      </w:pPr>
      <w:ins w:id="689" w:author="Markel" w:date="2018-07-20T14:56:00Z">
        <w:r w:rsidRPr="00224DB6">
          <w:rPr>
            <w:lang w:val="en-US"/>
          </w:rPr>
          <w:br w:type="page"/>
        </w:r>
      </w:ins>
    </w:p>
    <w:p w14:paraId="4DB9FBDC" w14:textId="77777777" w:rsidR="00FC5A99" w:rsidRPr="00224DB6" w:rsidRDefault="00185900" w:rsidP="00185900">
      <w:pPr>
        <w:pStyle w:val="Heading1"/>
        <w:numPr>
          <w:ilvl w:val="0"/>
          <w:numId w:val="2"/>
        </w:numPr>
        <w:spacing w:after="120"/>
        <w:rPr>
          <w:rFonts w:ascii="Times New Roman" w:hAnsi="Times New Roman"/>
          <w:lang w:val="en-US"/>
          <w:rPrChange w:id="690" w:author="Markel" w:date="2018-07-20T14:56:00Z">
            <w:rPr/>
          </w:rPrChange>
        </w:rPr>
        <w:pPrChange w:id="691" w:author="Markel" w:date="2018-07-20T14:56:00Z">
          <w:pPr>
            <w:pStyle w:val="Heading1"/>
            <w:numPr>
              <w:numId w:val="39"/>
            </w:numPr>
            <w:jc w:val="both"/>
          </w:pPr>
        </w:pPrChange>
      </w:pPr>
      <w:bookmarkStart w:id="692" w:name="_Toc519860700"/>
      <w:bookmarkStart w:id="693" w:name="_Toc490496280"/>
      <w:r w:rsidRPr="00224DB6">
        <w:rPr>
          <w:rFonts w:ascii="Times New Roman" w:hAnsi="Times New Roman"/>
          <w:lang w:val="en-US"/>
          <w:rPrChange w:id="694" w:author="Markel" w:date="2018-07-20T14:56:00Z">
            <w:rPr/>
          </w:rPrChange>
        </w:rPr>
        <w:t>Introduction</w:t>
      </w:r>
      <w:bookmarkEnd w:id="314"/>
      <w:bookmarkEnd w:id="692"/>
      <w:bookmarkEnd w:id="693"/>
    </w:p>
    <w:p w14:paraId="730008A0" w14:textId="77777777" w:rsidR="00185900" w:rsidRPr="00224DB6" w:rsidRDefault="00185900" w:rsidP="00185900">
      <w:pPr>
        <w:jc w:val="both"/>
        <w:rPr>
          <w:rFonts w:ascii="Times New Roman" w:eastAsia="Times New Roman" w:hAnsi="Times New Roman" w:cs="Times New Roman"/>
          <w:sz w:val="24"/>
          <w:szCs w:val="24"/>
          <w:lang w:val="en-US"/>
          <w:rPrChange w:id="695" w:author="Markel" w:date="2018-07-20T14:56:00Z">
            <w:rPr/>
          </w:rPrChange>
        </w:rPr>
      </w:pPr>
      <w:r w:rsidRPr="00224DB6">
        <w:rPr>
          <w:rFonts w:ascii="Times New Roman" w:hAnsi="Times New Roman"/>
          <w:lang w:val="en-US"/>
          <w:rPrChange w:id="696" w:author="Markel" w:date="2018-07-20T14:56:00Z">
            <w:rPr/>
          </w:rPrChange>
        </w:rPr>
        <w:t xml:space="preserve">The past several years has seen a proliferation of software defined radio (SDR) data collection systems and processing platforms that are particularly designed for Global Navigation </w:t>
      </w:r>
      <w:r w:rsidRPr="00224DB6">
        <w:rPr>
          <w:rFonts w:ascii="Times New Roman" w:hAnsi="Times New Roman"/>
          <w:lang w:val="en-US"/>
          <w:rPrChange w:id="697" w:author="Markel" w:date="2018-07-20T14:56:00Z">
            <w:rPr/>
          </w:rPrChange>
        </w:rPr>
        <w:t>Satellite System (GNSS) receiver applications or those that support GNSS bands. For post-processing, correctly interpreting the GNSS SDR sampled datasets produced or consumed by these systems has historically been a cumbersome and error-prone process. This</w:t>
      </w:r>
      <w:r w:rsidRPr="00224DB6">
        <w:rPr>
          <w:rPrChange w:id="698" w:author="Markel" w:date="2018-07-20T14:56:00Z">
            <w:rPr/>
          </w:rPrChange>
        </w:rPr>
        <w:t xml:space="preserve"> is because these systems necessarily produce datasets of various formats, the subtleties of which are often lost in translation when communicating between the producer and consumer of these datasets. This specification standardizes the metadata</w:t>
      </w:r>
      <w:ins w:id="699" w:author="Markel" w:date="2018-07-20T14:56:00Z">
        <w:r w:rsidR="0011687B" w:rsidRPr="00224DB6">
          <w:t xml:space="preserve"> description</w:t>
        </w:r>
      </w:ins>
      <w:r w:rsidRPr="00224DB6">
        <w:rPr>
          <w:rPrChange w:id="700" w:author="Markel" w:date="2018-07-20T14:56:00Z">
            <w:rPr/>
          </w:rPrChange>
        </w:rPr>
        <w:t xml:space="preserve"> associated with GNSS SDR sampled data files.</w:t>
      </w:r>
    </w:p>
    <w:p w14:paraId="6357DCEE" w14:textId="77777777" w:rsidR="00185900" w:rsidRPr="00224DB6" w:rsidRDefault="00185900" w:rsidP="00185900">
      <w:pPr>
        <w:pStyle w:val="Heading1"/>
        <w:numPr>
          <w:ilvl w:val="0"/>
          <w:numId w:val="2"/>
        </w:numPr>
        <w:spacing w:after="120"/>
        <w:rPr>
          <w:rFonts w:ascii="Times New Roman" w:hAnsi="Times New Roman"/>
          <w:lang w:val="en-US"/>
          <w:rPrChange w:id="701" w:author="Markel" w:date="2018-07-20T14:56:00Z">
            <w:rPr/>
          </w:rPrChange>
        </w:rPr>
        <w:pPrChange w:id="702" w:author="Markel" w:date="2018-07-20T14:56:00Z">
          <w:pPr>
            <w:pStyle w:val="Heading1"/>
            <w:numPr>
              <w:numId w:val="39"/>
            </w:numPr>
            <w:jc w:val="both"/>
          </w:pPr>
        </w:pPrChange>
      </w:pPr>
      <w:bookmarkStart w:id="703" w:name="_Toc519860701"/>
      <w:bookmarkStart w:id="704" w:name="_Toc489347075"/>
      <w:bookmarkStart w:id="705" w:name="_Toc489347298"/>
      <w:bookmarkStart w:id="706" w:name="_Toc489542532"/>
      <w:bookmarkStart w:id="707" w:name="_Toc489542606"/>
      <w:bookmarkStart w:id="708" w:name="_Toc489548063"/>
      <w:bookmarkStart w:id="709" w:name="_Toc489605984"/>
      <w:bookmarkStart w:id="710" w:name="_Toc489615283"/>
      <w:bookmarkStart w:id="711" w:name="_Toc490496281"/>
      <w:bookmarkEnd w:id="704"/>
      <w:bookmarkEnd w:id="705"/>
      <w:bookmarkEnd w:id="706"/>
      <w:bookmarkEnd w:id="707"/>
      <w:bookmarkEnd w:id="708"/>
      <w:bookmarkEnd w:id="709"/>
      <w:bookmarkEnd w:id="710"/>
      <w:r w:rsidRPr="00224DB6">
        <w:rPr>
          <w:rFonts w:ascii="Times New Roman" w:hAnsi="Times New Roman"/>
          <w:lang w:val="en-US"/>
          <w:rPrChange w:id="712" w:author="Markel" w:date="2018-07-20T14:56:00Z">
            <w:rPr/>
          </w:rPrChange>
        </w:rPr>
        <w:t>Scope</w:t>
      </w:r>
      <w:bookmarkEnd w:id="703"/>
      <w:bookmarkEnd w:id="711"/>
    </w:p>
    <w:p w14:paraId="3CC38B93" w14:textId="77777777" w:rsidR="00185900" w:rsidRPr="00224DB6" w:rsidRDefault="00185900" w:rsidP="00185900">
      <w:pPr>
        <w:jc w:val="both"/>
        <w:rPr>
          <w:rFonts w:ascii="Times New Roman" w:eastAsia="Times New Roman" w:hAnsi="Times New Roman" w:cs="Times New Roman"/>
          <w:sz w:val="24"/>
          <w:szCs w:val="24"/>
          <w:lang w:val="en-US"/>
          <w:rPrChange w:id="713" w:author="Markel" w:date="2018-07-20T14:56:00Z">
            <w:rPr/>
          </w:rPrChange>
        </w:rPr>
      </w:pPr>
      <w:r w:rsidRPr="00224DB6">
        <w:rPr>
          <w:rFonts w:ascii="Times New Roman" w:hAnsi="Times New Roman"/>
          <w:lang w:val="en-US"/>
          <w:rPrChange w:id="714" w:author="Markel" w:date="2018-07-20T14:56:00Z">
            <w:rPr/>
          </w:rPrChange>
        </w:rPr>
        <w:t xml:space="preserve">Datasets containing GNSS SDR samples may also contain other information such as </w:t>
      </w:r>
      <w:r w:rsidRPr="00224DB6">
        <w:rPr>
          <w:rFonts w:ascii="Times New Roman" w:hAnsi="Times New Roman"/>
          <w:lang w:val="en-US"/>
          <w:rPrChange w:id="715" w:author="Markel" w:date="2018-07-20T14:56:00Z">
            <w:rPr/>
          </w:rPrChange>
        </w:rPr>
        <w:t xml:space="preserve">sensor </w:t>
      </w:r>
      <w:r w:rsidRPr="00224DB6">
        <w:rPr>
          <w:rPrChange w:id="716" w:author="Markel" w:date="2018-07-20T14:56:00Z">
            <w:rPr/>
          </w:rPrChange>
        </w:rPr>
        <w:t>data and data from radio frequency (RF) bands other than GNSS. For non-RF data, this specification supports bypassing this data during reading. For non-GNSS RF bands, only parameters common to GNSS bands are supported.</w:t>
      </w:r>
    </w:p>
    <w:p w14:paraId="34CE5C92" w14:textId="77777777" w:rsidR="00185900" w:rsidRPr="00224DB6" w:rsidRDefault="00185900" w:rsidP="00185900">
      <w:pPr>
        <w:pStyle w:val="Heading1"/>
        <w:numPr>
          <w:ilvl w:val="0"/>
          <w:numId w:val="2"/>
        </w:numPr>
        <w:spacing w:after="120"/>
        <w:rPr>
          <w:rFonts w:ascii="Times New Roman" w:hAnsi="Times New Roman"/>
          <w:lang w:val="en-US"/>
          <w:rPrChange w:id="717" w:author="Markel" w:date="2018-07-20T14:56:00Z">
            <w:rPr/>
          </w:rPrChange>
        </w:rPr>
        <w:pPrChange w:id="718" w:author="Markel" w:date="2018-07-20T14:56:00Z">
          <w:pPr>
            <w:pStyle w:val="Heading1"/>
            <w:numPr>
              <w:numId w:val="39"/>
            </w:numPr>
            <w:jc w:val="both"/>
          </w:pPr>
        </w:pPrChange>
      </w:pPr>
      <w:bookmarkStart w:id="719" w:name="_Toc519860702"/>
      <w:bookmarkStart w:id="720" w:name="_Toc490496282"/>
      <w:r w:rsidRPr="00224DB6">
        <w:rPr>
          <w:rFonts w:ascii="Times New Roman" w:hAnsi="Times New Roman"/>
          <w:lang w:val="en-US"/>
          <w:rPrChange w:id="721" w:author="Markel" w:date="2018-07-20T14:56:00Z">
            <w:rPr/>
          </w:rPrChange>
        </w:rPr>
        <w:t>Metadata Format</w:t>
      </w:r>
      <w:bookmarkEnd w:id="719"/>
      <w:bookmarkEnd w:id="720"/>
    </w:p>
    <w:p w14:paraId="6BC22288" w14:textId="28E8F2D8" w:rsidR="00185900" w:rsidRPr="00224DB6" w:rsidRDefault="00185900" w:rsidP="00185900">
      <w:pPr>
        <w:jc w:val="both"/>
        <w:rPr>
          <w:rFonts w:ascii="Times New Roman" w:eastAsia="Times New Roman" w:hAnsi="Times New Roman" w:cs="Times New Roman"/>
          <w:sz w:val="24"/>
          <w:szCs w:val="24"/>
          <w:lang w:val="en-US"/>
          <w:rPrChange w:id="722" w:author="Markel" w:date="2018-07-20T14:56:00Z">
            <w:rPr/>
          </w:rPrChange>
        </w:rPr>
      </w:pPr>
      <w:r w:rsidRPr="00224DB6">
        <w:rPr>
          <w:rFonts w:ascii="Times New Roman" w:hAnsi="Times New Roman"/>
          <w:lang w:val="en-US"/>
          <w:rPrChange w:id="723" w:author="Markel" w:date="2018-07-20T14:56:00Z">
            <w:rPr/>
          </w:rPrChange>
        </w:rPr>
        <w:t xml:space="preserve">Extensible </w:t>
      </w:r>
      <w:del w:id="724" w:author="Markel" w:date="2018-07-20T14:56:00Z">
        <w:r w:rsidR="00653E84" w:rsidRPr="00DE07CD">
          <w:delText>Markup</w:delText>
        </w:r>
      </w:del>
      <w:ins w:id="725" w:author="Markel" w:date="2018-07-20T14:56:00Z">
        <w:r w:rsidR="0011687B" w:rsidRPr="00224DB6">
          <w:rPr>
            <w:rFonts w:ascii="Times New Roman" w:hAnsi="Times New Roman" w:cs="Times New Roman"/>
            <w:lang w:val="en-US"/>
          </w:rPr>
          <w:t>Mark-up</w:t>
        </w:r>
      </w:ins>
      <w:r w:rsidRPr="00224DB6">
        <w:rPr>
          <w:rFonts w:ascii="Times New Roman" w:hAnsi="Times New Roman"/>
          <w:lang w:val="en-US"/>
          <w:rPrChange w:id="726" w:author="Markel" w:date="2018-07-20T14:56:00Z">
            <w:rPr/>
          </w:rPrChange>
        </w:rPr>
        <w:t xml:space="preserve"> Language (XML) is used in</w:t>
      </w:r>
      <w:r w:rsidR="0011687B" w:rsidRPr="00224DB6">
        <w:rPr>
          <w:rPrChange w:id="727" w:author="Markel" w:date="2018-07-20T14:56:00Z">
            <w:rPr/>
          </w:rPrChange>
        </w:rPr>
        <w:t xml:space="preserve"> this standard. The XML schema </w:t>
      </w:r>
      <w:del w:id="728" w:author="Markel" w:date="2018-07-20T14:56:00Z">
        <w:r w:rsidR="00903E47" w:rsidRPr="00DE07CD">
          <w:delText>is</w:delText>
        </w:r>
      </w:del>
      <w:ins w:id="729" w:author="Markel" w:date="2018-07-20T14:56:00Z">
        <w:r w:rsidR="0011687B" w:rsidRPr="00224DB6">
          <w:t>are</w:t>
        </w:r>
      </w:ins>
      <w:r w:rsidRPr="00224DB6">
        <w:rPr>
          <w:rPrChange w:id="730" w:author="Markel" w:date="2018-07-20T14:56:00Z">
            <w:rPr/>
          </w:rPrChange>
        </w:rPr>
        <w:t xml:space="preserve"> specified according to the XML Schema Definition (XSD) standard.</w:t>
      </w:r>
    </w:p>
    <w:p w14:paraId="11B39EEA" w14:textId="77777777" w:rsidR="00185900" w:rsidRPr="00224DB6" w:rsidRDefault="00185900" w:rsidP="00185900">
      <w:pPr>
        <w:pStyle w:val="Heading1"/>
        <w:numPr>
          <w:ilvl w:val="0"/>
          <w:numId w:val="2"/>
        </w:numPr>
        <w:spacing w:after="120"/>
        <w:rPr>
          <w:rFonts w:ascii="Times New Roman" w:hAnsi="Times New Roman"/>
          <w:lang w:val="en-US"/>
          <w:rPrChange w:id="731" w:author="Markel" w:date="2018-07-20T14:56:00Z">
            <w:rPr/>
          </w:rPrChange>
        </w:rPr>
        <w:pPrChange w:id="732" w:author="Markel" w:date="2018-07-20T14:56:00Z">
          <w:pPr>
            <w:pStyle w:val="Heading1"/>
            <w:jc w:val="both"/>
          </w:pPr>
        </w:pPrChange>
      </w:pPr>
      <w:bookmarkStart w:id="733" w:name="_Toc519860703"/>
      <w:bookmarkStart w:id="734" w:name="_Toc490496283"/>
      <w:r w:rsidRPr="00224DB6">
        <w:rPr>
          <w:rFonts w:ascii="Times New Roman" w:hAnsi="Times New Roman"/>
          <w:lang w:val="en-US"/>
          <w:rPrChange w:id="735" w:author="Markel" w:date="2018-07-20T14:56:00Z">
            <w:rPr/>
          </w:rPrChange>
        </w:rPr>
        <w:t>SDR Data Collection Topologies</w:t>
      </w:r>
      <w:bookmarkEnd w:id="733"/>
      <w:bookmarkEnd w:id="734"/>
    </w:p>
    <w:p w14:paraId="32E432E0" w14:textId="0BB90AC9" w:rsidR="00185900" w:rsidRPr="00224DB6" w:rsidRDefault="00185900" w:rsidP="00185900">
      <w:pPr>
        <w:jc w:val="both"/>
        <w:rPr>
          <w:rFonts w:ascii="Times New Roman" w:eastAsia="Times New Roman" w:hAnsi="Times New Roman" w:cs="Times New Roman"/>
          <w:sz w:val="24"/>
          <w:szCs w:val="24"/>
          <w:lang w:val="en-US"/>
          <w:rPrChange w:id="736" w:author="Markel" w:date="2018-07-20T14:56:00Z">
            <w:rPr/>
          </w:rPrChange>
        </w:rPr>
      </w:pPr>
      <w:r w:rsidRPr="00224DB6">
        <w:rPr>
          <w:rFonts w:ascii="Times New Roman" w:hAnsi="Times New Roman"/>
          <w:lang w:val="en-US"/>
          <w:rPrChange w:id="737" w:author="Markel" w:date="2018-07-20T14:56:00Z">
            <w:rPr/>
          </w:rPrChange>
        </w:rPr>
        <w:t>This standard is designed to support most current and future GNSS SDR sampled data file formats. These formats stem from the fundamental data collection topologies illustrated in</w:t>
      </w:r>
      <w:r w:rsidR="002A4FBD" w:rsidRPr="00224DB6">
        <w:rPr>
          <w:rFonts w:ascii="Times New Roman" w:hAnsi="Times New Roman"/>
          <w:lang w:val="en-US"/>
          <w:rPrChange w:id="738" w:author="Markel" w:date="2018-07-20T14:56:00Z">
            <w:rPr/>
          </w:rPrChange>
        </w:rPr>
        <w:t xml:space="preserve"> </w:t>
      </w:r>
      <w:del w:id="739" w:author="Markel" w:date="2018-07-20T14:56:00Z">
        <w:r w:rsidR="00580E18" w:rsidRPr="00DE07CD">
          <w:fldChar w:fldCharType="begin"/>
        </w:r>
        <w:r w:rsidR="00580E18" w:rsidRPr="00DE07CD">
          <w:delInstrText xml:space="preserve"> REF _Ref399792067 \h </w:delInstrText>
        </w:r>
        <w:r w:rsidR="00DE07CD" w:rsidRPr="00DE07CD">
          <w:delInstrText xml:space="preserve"> \* MERGEFORMAT </w:delInstrText>
        </w:r>
        <w:r w:rsidR="00580E18" w:rsidRPr="00DE07CD">
          <w:fldChar w:fldCharType="separate"/>
        </w:r>
        <w:r w:rsidR="00D7084E" w:rsidRPr="00DE07CD">
          <w:delText xml:space="preserve">Figure </w:delText>
        </w:r>
        <w:r w:rsidR="00D7084E">
          <w:rPr>
            <w:noProof/>
          </w:rPr>
          <w:delText>1</w:delText>
        </w:r>
        <w:r w:rsidR="00580E18" w:rsidRPr="00DE07CD">
          <w:fldChar w:fldCharType="end"/>
        </w:r>
        <w:r w:rsidR="00580E18" w:rsidRPr="00DE07CD">
          <w:delText>.</w:delText>
        </w:r>
      </w:del>
      <w:ins w:id="740" w:author="Markel" w:date="2018-07-20T14:56:00Z">
        <w:r w:rsidR="002A4FBD" w:rsidRPr="00224DB6">
          <w:rPr>
            <w:rFonts w:ascii="Times New Roman" w:hAnsi="Times New Roman" w:cs="Times New Roman"/>
            <w:lang w:val="en-US"/>
          </w:rPr>
          <w:fldChar w:fldCharType="begin"/>
        </w:r>
        <w:r w:rsidR="002A4FBD" w:rsidRPr="00224DB6">
          <w:rPr>
            <w:rFonts w:ascii="Times New Roman" w:hAnsi="Times New Roman" w:cs="Times New Roman"/>
            <w:lang w:val="en-US"/>
          </w:rPr>
          <w:instrText xml:space="preserve"> REF _Ref507579052 \h </w:instrText>
        </w:r>
        <w:r w:rsidR="002A4FBD" w:rsidRPr="00224DB6">
          <w:rPr>
            <w:rFonts w:ascii="Times New Roman" w:hAnsi="Times New Roman" w:cs="Times New Roman"/>
            <w:lang w:val="en-US"/>
          </w:rPr>
        </w:r>
        <w:r w:rsidR="002A4FBD" w:rsidRPr="00224DB6">
          <w:rPr>
            <w:rFonts w:ascii="Times New Roman" w:hAnsi="Times New Roman" w:cs="Times New Roman"/>
            <w:lang w:val="en-US"/>
          </w:rPr>
          <w:fldChar w:fldCharType="separate"/>
        </w:r>
      </w:ins>
      <w:r w:rsidR="00AA72D3" w:rsidRPr="00224DB6">
        <w:rPr>
          <w:rFonts w:ascii="Times New Roman" w:hAnsi="Times New Roman"/>
          <w:lang w:val="en-US"/>
          <w:rPrChange w:id="741" w:author="Markel" w:date="2018-07-20T14:56:00Z">
            <w:rPr/>
          </w:rPrChange>
        </w:rPr>
        <w:t xml:space="preserve">Figure </w:t>
      </w:r>
      <w:r w:rsidR="00AA72D3">
        <w:rPr>
          <w:noProof/>
        </w:rPr>
        <w:t>1</w:t>
      </w:r>
      <w:ins w:id="742" w:author="Markel" w:date="2018-07-20T14:56:00Z">
        <w:r w:rsidR="002A4FBD" w:rsidRPr="00224DB6">
          <w:fldChar w:fldCharType="end"/>
        </w:r>
        <w:r w:rsidRPr="00224DB6">
          <w:t>.</w:t>
        </w:r>
      </w:ins>
      <w:r w:rsidRPr="00224DB6">
        <w:rPr>
          <w:rPrChange w:id="743" w:author="Markel" w:date="2018-07-20T14:56:00Z">
            <w:rPr/>
          </w:rPrChange>
        </w:rPr>
        <w:t xml:space="preserve"> This section describes these topologies.</w:t>
      </w:r>
    </w:p>
    <w:p w14:paraId="77809A3B" w14:textId="77777777" w:rsidR="00330824" w:rsidRPr="00224DB6" w:rsidRDefault="00330824" w:rsidP="00185900">
      <w:pPr>
        <w:keepNext/>
        <w:spacing w:after="0"/>
        <w:rPr>
          <w:rFonts w:ascii="Times New Roman" w:hAnsi="Times New Roman"/>
          <w:color w:val="000000"/>
          <w:sz w:val="18"/>
          <w:lang w:val="en-US"/>
          <w:rPrChange w:id="744" w:author="Markel" w:date="2018-07-20T14:56:00Z">
            <w:rPr/>
          </w:rPrChange>
        </w:rPr>
        <w:pPrChange w:id="745" w:author="Markel" w:date="2018-07-20T14:56:00Z">
          <w:pPr>
            <w:jc w:val="both"/>
          </w:pPr>
        </w:pPrChange>
      </w:pPr>
    </w:p>
    <w:p w14:paraId="54DF6AFA" w14:textId="77777777" w:rsidR="00580E18" w:rsidRDefault="00580E18" w:rsidP="00144168">
      <w:pPr>
        <w:jc w:val="both"/>
        <w:rPr>
          <w:del w:id="746" w:author="Markel" w:date="2018-07-20T14:56:00Z"/>
        </w:rPr>
      </w:pPr>
    </w:p>
    <w:p w14:paraId="1A17EE3C" w14:textId="77777777" w:rsidR="002C7F85" w:rsidRPr="00DE07CD" w:rsidRDefault="00FC0A21" w:rsidP="00144168">
      <w:pPr>
        <w:jc w:val="both"/>
        <w:rPr>
          <w:del w:id="747" w:author="Markel" w:date="2018-07-20T14:56:00Z"/>
        </w:rPr>
      </w:pPr>
      <w:del w:id="748" w:author="Markel" w:date="2018-07-20T14:56:00Z">
        <w:r>
          <w:rPr>
            <w:noProof/>
          </w:rPr>
          <w:drawing>
            <wp:inline distT="0" distB="0" distL="0" distR="0" wp14:anchorId="231B3F7A" wp14:editId="675EF054">
              <wp:extent cx="5943600" cy="438912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389120"/>
                      </a:xfrm>
                      <a:prstGeom prst="rect">
                        <a:avLst/>
                      </a:prstGeom>
                      <a:noFill/>
                      <a:ln>
                        <a:noFill/>
                      </a:ln>
                    </pic:spPr>
                  </pic:pic>
                </a:graphicData>
              </a:graphic>
            </wp:inline>
          </w:drawing>
        </w:r>
      </w:del>
    </w:p>
    <w:p w14:paraId="1BA9C7FD" w14:textId="77777777" w:rsidR="00330824" w:rsidRPr="00224DB6" w:rsidRDefault="00330824">
      <w:pPr>
        <w:rPr>
          <w:ins w:id="749" w:author="Markel" w:date="2018-07-20T14:56:00Z"/>
          <w:rFonts w:ascii="Times New Roman" w:hAnsi="Times New Roman" w:cs="Times New Roman"/>
          <w:color w:val="000000"/>
          <w:sz w:val="18"/>
          <w:szCs w:val="18"/>
          <w:lang w:val="en-US"/>
        </w:rPr>
      </w:pPr>
      <w:ins w:id="750" w:author="Markel" w:date="2018-07-20T14:56:00Z">
        <w:r w:rsidRPr="00224DB6">
          <w:rPr>
            <w:rFonts w:ascii="Times New Roman" w:hAnsi="Times New Roman" w:cs="Times New Roman"/>
            <w:color w:val="000000"/>
            <w:sz w:val="18"/>
            <w:szCs w:val="18"/>
            <w:lang w:val="en-US"/>
          </w:rPr>
          <w:br w:type="page"/>
        </w:r>
      </w:ins>
    </w:p>
    <w:p w14:paraId="5B6A06CE" w14:textId="77777777" w:rsidR="00185900" w:rsidRPr="00224DB6" w:rsidRDefault="00FF06E7" w:rsidP="00955454">
      <w:pPr>
        <w:spacing w:after="0"/>
        <w:rPr>
          <w:ins w:id="751" w:author="Markel" w:date="2018-07-20T14:56:00Z"/>
          <w:rFonts w:ascii="Times New Roman" w:hAnsi="Times New Roman" w:cs="Times New Roman"/>
          <w:lang w:val="en-US"/>
        </w:rPr>
      </w:pPr>
      <w:ins w:id="752" w:author="Markel" w:date="2018-07-20T14:56:00Z">
        <w:r w:rsidRPr="00224DB6">
          <w:rPr>
            <w:rFonts w:ascii="Times New Roman" w:hAnsi="Times New Roman" w:cs="Times New Roman"/>
            <w:noProof/>
            <w:lang w:val="en-US"/>
          </w:rPr>
          <w:drawing>
            <wp:inline distT="0" distB="0" distL="0" distR="0" wp14:anchorId="21DFB20A" wp14:editId="1DBDF9BC">
              <wp:extent cx="5457825" cy="3800402"/>
              <wp:effectExtent l="0" t="0" r="0" b="0"/>
              <wp:docPr id="773" name="Picture 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 name="1.emf"/>
                      <pic:cNvPicPr/>
                    </pic:nvPicPr>
                    <pic:blipFill rotWithShape="1">
                      <a:blip r:embed="rId10" cstate="print">
                        <a:extLst>
                          <a:ext uri="{28A0092B-C50C-407E-A947-70E740481C1C}">
                            <a14:useLocalDpi xmlns:a14="http://schemas.microsoft.com/office/drawing/2010/main" val="0"/>
                          </a:ext>
                        </a:extLst>
                      </a:blip>
                      <a:srcRect t="7369"/>
                      <a:stretch/>
                    </pic:blipFill>
                    <pic:spPr bwMode="auto">
                      <a:xfrm>
                        <a:off x="0" y="0"/>
                        <a:ext cx="5462915" cy="3803947"/>
                      </a:xfrm>
                      <a:prstGeom prst="rect">
                        <a:avLst/>
                      </a:prstGeom>
                      <a:ln>
                        <a:noFill/>
                      </a:ln>
                      <a:extLst>
                        <a:ext uri="{53640926-AAD7-44D8-BBD7-CCE9431645EC}">
                          <a14:shadowObscured xmlns:a14="http://schemas.microsoft.com/office/drawing/2010/main"/>
                        </a:ext>
                      </a:extLst>
                    </pic:spPr>
                  </pic:pic>
                </a:graphicData>
              </a:graphic>
            </wp:inline>
          </w:drawing>
        </w:r>
      </w:ins>
    </w:p>
    <w:p w14:paraId="0D93FB22" w14:textId="0C5EE177" w:rsidR="00185900" w:rsidRPr="00224DB6" w:rsidRDefault="00185900" w:rsidP="002A3534">
      <w:pPr>
        <w:pStyle w:val="Caption"/>
        <w:jc w:val="both"/>
        <w:rPr>
          <w:rFonts w:ascii="Times New Roman" w:hAnsi="Times New Roman"/>
          <w:lang w:val="en-US"/>
          <w:rPrChange w:id="753" w:author="Markel" w:date="2018-07-20T14:56:00Z">
            <w:rPr/>
          </w:rPrChange>
        </w:rPr>
      </w:pPr>
      <w:bookmarkStart w:id="754" w:name="_Ref507579052"/>
      <w:bookmarkStart w:id="755" w:name="_Toc519860738"/>
      <w:bookmarkStart w:id="756" w:name="_Ref399792067"/>
      <w:bookmarkStart w:id="757" w:name="_Ref487554696"/>
      <w:bookmarkStart w:id="758" w:name="_Toc489346001"/>
      <w:bookmarkStart w:id="759" w:name="_Toc489615329"/>
      <w:r w:rsidRPr="00224DB6">
        <w:rPr>
          <w:rFonts w:ascii="Times New Roman" w:hAnsi="Times New Roman"/>
          <w:lang w:val="en-US"/>
          <w:rPrChange w:id="760" w:author="Markel" w:date="2018-07-20T14:56:00Z">
            <w:rPr/>
          </w:rPrChange>
        </w:rPr>
        <w:t xml:space="preserve">Figure </w:t>
      </w:r>
      <w:r w:rsidRPr="00224DB6">
        <w:rPr>
          <w:rFonts w:ascii="Times New Roman" w:hAnsi="Times New Roman"/>
          <w:lang w:val="en-US"/>
          <w:rPrChange w:id="761" w:author="Markel" w:date="2018-07-20T14:56:00Z">
            <w:rPr/>
          </w:rPrChange>
        </w:rPr>
        <w:fldChar w:fldCharType="begin"/>
      </w:r>
      <w:r w:rsidRPr="00224DB6">
        <w:rPr>
          <w:rFonts w:ascii="Times New Roman" w:hAnsi="Times New Roman"/>
          <w:lang w:val="en-US"/>
          <w:rPrChange w:id="762" w:author="Markel" w:date="2018-07-20T14:56:00Z">
            <w:rPr/>
          </w:rPrChange>
        </w:rPr>
        <w:instrText xml:space="preserve"> SEQ Figure \* ARABIC </w:instrText>
      </w:r>
      <w:r w:rsidRPr="00224DB6">
        <w:rPr>
          <w:rFonts w:ascii="Times New Roman" w:hAnsi="Times New Roman"/>
          <w:lang w:val="en-US"/>
          <w:rPrChange w:id="763" w:author="Markel" w:date="2018-07-20T14:56:00Z">
            <w:rPr/>
          </w:rPrChange>
        </w:rPr>
        <w:fldChar w:fldCharType="separate"/>
      </w:r>
      <w:r w:rsidR="00AA72D3">
        <w:rPr>
          <w:rFonts w:ascii="Times New Roman" w:hAnsi="Times New Roman"/>
          <w:noProof/>
          <w:lang w:val="en-US"/>
        </w:rPr>
        <w:t>1</w:t>
      </w:r>
      <w:r w:rsidRPr="00224DB6">
        <w:rPr>
          <w:rFonts w:ascii="Times New Roman" w:hAnsi="Times New Roman"/>
          <w:lang w:val="en-US"/>
          <w:rPrChange w:id="764" w:author="Markel" w:date="2018-07-20T14:56:00Z">
            <w:rPr/>
          </w:rPrChange>
        </w:rPr>
        <w:fldChar w:fldCharType="end"/>
      </w:r>
      <w:bookmarkEnd w:id="754"/>
      <w:bookmarkEnd w:id="756"/>
      <w:r w:rsidRPr="00224DB6">
        <w:rPr>
          <w:rFonts w:ascii="Times New Roman" w:hAnsi="Times New Roman"/>
          <w:lang w:val="en-US"/>
          <w:rPrChange w:id="765" w:author="Markel" w:date="2018-07-20T14:56:00Z">
            <w:rPr/>
          </w:rPrChange>
        </w:rPr>
        <w:t xml:space="preserve"> </w:t>
      </w:r>
      <w:del w:id="766" w:author="Markel" w:date="2018-07-20T14:56:00Z">
        <w:r w:rsidR="00580E18" w:rsidRPr="00DE07CD">
          <w:delText>–</w:delText>
        </w:r>
      </w:del>
      <w:ins w:id="767" w:author="Markel" w:date="2018-07-20T14:56:00Z">
        <w:r w:rsidRPr="00224DB6">
          <w:rPr>
            <w:rFonts w:ascii="Times New Roman" w:hAnsi="Times New Roman" w:cs="Times New Roman"/>
            <w:lang w:val="en-US"/>
          </w:rPr>
          <w:t>-</w:t>
        </w:r>
      </w:ins>
      <w:r w:rsidRPr="00224DB6">
        <w:rPr>
          <w:rFonts w:ascii="Times New Roman" w:hAnsi="Times New Roman"/>
          <w:lang w:val="en-US"/>
          <w:rPrChange w:id="768" w:author="Markel" w:date="2018-07-20T14:56:00Z">
            <w:rPr/>
          </w:rPrChange>
        </w:rPr>
        <w:t xml:space="preserve"> Fundamenta</w:t>
      </w:r>
      <w:r w:rsidR="00C10460" w:rsidRPr="00224DB6">
        <w:rPr>
          <w:rFonts w:ascii="Times New Roman" w:hAnsi="Times New Roman"/>
          <w:lang w:val="en-US"/>
          <w:rPrChange w:id="769" w:author="Markel" w:date="2018-07-20T14:56:00Z">
            <w:rPr/>
          </w:rPrChange>
        </w:rPr>
        <w:t xml:space="preserve">l GNSS SDR </w:t>
      </w:r>
      <w:del w:id="770" w:author="Markel" w:date="2018-07-20T14:56:00Z">
        <w:r w:rsidR="00580E18" w:rsidRPr="00DE07CD">
          <w:delText>Data Collection Topologie</w:delText>
        </w:r>
        <w:r w:rsidR="00151E09" w:rsidRPr="00DE07CD">
          <w:delText>s</w:delText>
        </w:r>
      </w:del>
      <w:bookmarkEnd w:id="757"/>
      <w:bookmarkEnd w:id="758"/>
      <w:bookmarkEnd w:id="759"/>
      <w:ins w:id="771" w:author="Markel" w:date="2018-07-20T14:56:00Z">
        <w:r w:rsidR="00C10460" w:rsidRPr="00224DB6">
          <w:rPr>
            <w:rFonts w:ascii="Times New Roman" w:hAnsi="Times New Roman" w:cs="Times New Roman"/>
            <w:lang w:val="en-US"/>
          </w:rPr>
          <w:t>data collection t</w:t>
        </w:r>
        <w:r w:rsidRPr="00224DB6">
          <w:rPr>
            <w:rFonts w:ascii="Times New Roman" w:hAnsi="Times New Roman" w:cs="Times New Roman"/>
            <w:lang w:val="en-US"/>
          </w:rPr>
          <w:t>opologies</w:t>
        </w:r>
      </w:ins>
      <w:bookmarkEnd w:id="755"/>
    </w:p>
    <w:p w14:paraId="01160938" w14:textId="77777777" w:rsidR="00185900" w:rsidRPr="00224DB6" w:rsidRDefault="00185900" w:rsidP="00033996">
      <w:pPr>
        <w:pStyle w:val="Heading2"/>
        <w:numPr>
          <w:ilvl w:val="1"/>
          <w:numId w:val="2"/>
        </w:numPr>
        <w:spacing w:after="120"/>
        <w:ind w:left="567" w:hanging="567"/>
        <w:rPr>
          <w:rFonts w:ascii="Times New Roman" w:hAnsi="Times New Roman"/>
          <w:lang w:val="en-US"/>
          <w:rPrChange w:id="772" w:author="Markel" w:date="2018-07-20T14:56:00Z">
            <w:rPr/>
          </w:rPrChange>
        </w:rPr>
        <w:pPrChange w:id="773" w:author="Markel" w:date="2018-07-20T14:56:00Z">
          <w:pPr>
            <w:pStyle w:val="Heading2"/>
            <w:jc w:val="both"/>
          </w:pPr>
        </w:pPrChange>
      </w:pPr>
      <w:bookmarkStart w:id="774" w:name="_Ref514317725"/>
      <w:bookmarkStart w:id="775" w:name="_Toc519860704"/>
      <w:bookmarkStart w:id="776" w:name="_Ref408648277"/>
      <w:bookmarkStart w:id="777" w:name="_Toc490496284"/>
      <w:r w:rsidRPr="00224DB6">
        <w:rPr>
          <w:rFonts w:ascii="Times New Roman" w:hAnsi="Times New Roman"/>
          <w:lang w:val="en-US"/>
          <w:rPrChange w:id="778" w:author="Markel" w:date="2018-07-20T14:56:00Z">
            <w:rPr/>
          </w:rPrChange>
        </w:rPr>
        <w:t>Single Band, Single Stream, Single File</w:t>
      </w:r>
      <w:bookmarkEnd w:id="776"/>
      <w:r w:rsidRPr="00224DB6">
        <w:rPr>
          <w:rFonts w:ascii="Times New Roman" w:hAnsi="Times New Roman"/>
          <w:lang w:val="en-US"/>
          <w:rPrChange w:id="779" w:author="Markel" w:date="2018-07-20T14:56:00Z">
            <w:rPr/>
          </w:rPrChange>
        </w:rPr>
        <w:t xml:space="preserve"> / Multiple Files</w:t>
      </w:r>
      <w:bookmarkEnd w:id="774"/>
      <w:bookmarkEnd w:id="775"/>
      <w:bookmarkEnd w:id="777"/>
    </w:p>
    <w:p w14:paraId="456C4FDB" w14:textId="2EFC4509" w:rsidR="00185900" w:rsidRPr="00224DB6" w:rsidRDefault="00B01F9B" w:rsidP="00185900">
      <w:pPr>
        <w:jc w:val="both"/>
        <w:rPr>
          <w:rFonts w:ascii="Times New Roman" w:hAnsi="Times New Roman"/>
          <w:lang w:val="en-US"/>
          <w:rPrChange w:id="780" w:author="Markel" w:date="2018-07-20T14:56:00Z">
            <w:rPr/>
          </w:rPrChange>
        </w:rPr>
      </w:pPr>
      <w:del w:id="781" w:author="Markel" w:date="2018-07-20T14:56:00Z">
        <w:r w:rsidRPr="00DE07CD">
          <w:fldChar w:fldCharType="begin"/>
        </w:r>
        <w:r w:rsidRPr="00DE07CD">
          <w:delInstrText xml:space="preserve"> REF _Ref399792067 \h </w:delInstrText>
        </w:r>
        <w:r w:rsidR="00DE07CD" w:rsidRPr="00DE07CD">
          <w:delInstrText xml:space="preserve"> \* MERGEFORMAT </w:delInstrText>
        </w:r>
        <w:r w:rsidRPr="00DE07CD">
          <w:fldChar w:fldCharType="separate"/>
        </w:r>
        <w:r w:rsidR="00D7084E" w:rsidRPr="00DE07CD">
          <w:delText xml:space="preserve">Figure </w:delText>
        </w:r>
        <w:r w:rsidR="00D7084E">
          <w:rPr>
            <w:noProof/>
          </w:rPr>
          <w:delText>1</w:delText>
        </w:r>
        <w:r w:rsidRPr="00DE07CD">
          <w:fldChar w:fldCharType="end"/>
        </w:r>
      </w:del>
      <w:ins w:id="782" w:author="Markel" w:date="2018-07-20T14:56:00Z">
        <w:r w:rsidR="00185900" w:rsidRPr="00224DB6">
          <w:rPr>
            <w:rFonts w:ascii="Times New Roman" w:hAnsi="Times New Roman" w:cs="Times New Roman"/>
            <w:lang w:val="en-US"/>
          </w:rPr>
          <w:fldChar w:fldCharType="begin"/>
        </w:r>
        <w:r w:rsidR="00185900" w:rsidRPr="00224DB6">
          <w:rPr>
            <w:rFonts w:ascii="Times New Roman" w:hAnsi="Times New Roman" w:cs="Times New Roman"/>
            <w:lang w:val="en-US"/>
          </w:rPr>
          <w:instrText xml:space="preserve"> REF _Ref507579052 \h </w:instrText>
        </w:r>
        <w:r w:rsidR="00A27066" w:rsidRPr="00224DB6">
          <w:rPr>
            <w:rFonts w:ascii="Times New Roman" w:hAnsi="Times New Roman" w:cs="Times New Roman"/>
            <w:lang w:val="en-US"/>
          </w:rPr>
          <w:instrText xml:space="preserve"> \* MERGEFORMAT </w:instrText>
        </w:r>
        <w:r w:rsidR="00185900" w:rsidRPr="00224DB6">
          <w:rPr>
            <w:rFonts w:ascii="Times New Roman" w:hAnsi="Times New Roman" w:cs="Times New Roman"/>
            <w:lang w:val="en-US"/>
          </w:rPr>
        </w:r>
        <w:r w:rsidR="00185900" w:rsidRPr="00224DB6">
          <w:rPr>
            <w:rFonts w:ascii="Times New Roman" w:hAnsi="Times New Roman" w:cs="Times New Roman"/>
            <w:lang w:val="en-US"/>
          </w:rPr>
          <w:fldChar w:fldCharType="separate"/>
        </w:r>
      </w:ins>
      <w:r w:rsidR="00AA72D3" w:rsidRPr="00AA72D3">
        <w:rPr>
          <w:rFonts w:ascii="Times New Roman" w:hAnsi="Times New Roman" w:cs="Times New Roman"/>
          <w:lang w:val="en-US"/>
          <w:rPrChange w:id="783" w:author="Markel" w:date="2018-07-20T14:56:00Z">
            <w:rPr/>
          </w:rPrChange>
        </w:rPr>
        <w:t xml:space="preserve">Figure </w:t>
      </w:r>
      <w:r w:rsidR="00AA72D3" w:rsidRPr="00AA72D3">
        <w:rPr>
          <w:noProof/>
        </w:rPr>
        <w:t>1</w:t>
      </w:r>
      <w:ins w:id="784" w:author="Markel" w:date="2018-07-20T14:56:00Z">
        <w:r w:rsidR="00185900" w:rsidRPr="00224DB6">
          <w:fldChar w:fldCharType="end"/>
        </w:r>
      </w:ins>
      <w:r w:rsidR="00185900" w:rsidRPr="00224DB6">
        <w:rPr>
          <w:rPrChange w:id="785" w:author="Markel" w:date="2018-07-20T14:56:00Z">
            <w:rPr/>
          </w:rPrChange>
        </w:rPr>
        <w:t>.a illustrates the simplest data collection topology that can exist. This is when a single contiguous region of RF spectrum (referenced henceforth as a ‘band’) is down-converted and sampled to produce a single data stream that is then written to a single data file.</w:t>
      </w:r>
    </w:p>
    <w:p w14:paraId="1EF12398" w14:textId="77777777" w:rsidR="00151E09" w:rsidRPr="00DE07CD" w:rsidRDefault="00151E09" w:rsidP="00144168">
      <w:pPr>
        <w:jc w:val="both"/>
        <w:rPr>
          <w:del w:id="786" w:author="Markel" w:date="2018-07-20T14:56:00Z"/>
        </w:rPr>
      </w:pPr>
    </w:p>
    <w:p w14:paraId="67406C55" w14:textId="23EF2FF9" w:rsidR="00185900" w:rsidRPr="00224DB6" w:rsidRDefault="00185900" w:rsidP="00185900">
      <w:pPr>
        <w:jc w:val="both"/>
        <w:rPr>
          <w:rFonts w:ascii="Times New Roman" w:eastAsia="Times New Roman" w:hAnsi="Times New Roman" w:cs="Times New Roman"/>
          <w:sz w:val="24"/>
          <w:szCs w:val="24"/>
          <w:lang w:val="en-US"/>
          <w:rPrChange w:id="787" w:author="Markel" w:date="2018-07-20T14:56:00Z">
            <w:rPr/>
          </w:rPrChange>
        </w:rPr>
      </w:pPr>
      <w:r w:rsidRPr="00224DB6">
        <w:rPr>
          <w:rFonts w:ascii="Times New Roman" w:hAnsi="Times New Roman"/>
          <w:lang w:val="en-US"/>
          <w:rPrChange w:id="788" w:author="Markel" w:date="2018-07-20T14:56:00Z">
            <w:rPr/>
          </w:rPrChange>
        </w:rPr>
        <w:t>For this and all subsequent topologies, the data stream may contain samples that are either real or complex valued depending on whet</w:t>
      </w:r>
      <w:r w:rsidRPr="00224DB6">
        <w:rPr>
          <w:rFonts w:ascii="Times New Roman" w:hAnsi="Times New Roman"/>
          <w:lang w:val="en-US"/>
          <w:rPrChange w:id="789" w:author="Markel" w:date="2018-07-20T14:56:00Z">
            <w:rPr/>
          </w:rPrChange>
        </w:rPr>
        <w:t xml:space="preserve">her intermediate frequency (IF) or baseband sampling is used, respectively. These samples are packed according to a repetitive pattern. The repetitive pattern may also comprise of other information at the beginning and/or end of a </w:t>
      </w:r>
      <w:r w:rsidRPr="00224DB6">
        <w:rPr>
          <w:rPrChange w:id="790" w:author="Markel" w:date="2018-07-20T14:56:00Z">
            <w:rPr/>
          </w:rPrChange>
        </w:rPr>
        <w:t xml:space="preserve">fixed number of samples. This may include non-sample data such as headers and footers which, for example, may be used for data integrity check purposes. In this topology, this formatted data stream is written to one and only one file. However, some systems prefer to write the formatted data stream into several data files as shown in </w:t>
      </w:r>
      <w:r w:rsidRPr="00224DB6">
        <w:rPr>
          <w:rPrChange w:id="791" w:author="Markel" w:date="2018-07-20T14:56:00Z">
            <w:rPr/>
          </w:rPrChange>
        </w:rPr>
        <w:fldChar w:fldCharType="begin"/>
      </w:r>
      <w:r w:rsidRPr="00224DB6">
        <w:rPr>
          <w:rFonts w:ascii="Times New Roman" w:hAnsi="Times New Roman"/>
          <w:lang w:val="en-US"/>
          <w:rPrChange w:id="792" w:author="Markel" w:date="2018-07-20T14:56:00Z">
            <w:rPr/>
          </w:rPrChange>
        </w:rPr>
        <w:instrText xml:space="preserve"> REF _</w:instrText>
      </w:r>
      <w:del w:id="793" w:author="Markel" w:date="2018-07-20T14:56:00Z">
        <w:r w:rsidR="002C7F85">
          <w:delInstrText>Ref399792067</w:delInstrText>
        </w:r>
      </w:del>
      <w:ins w:id="794" w:author="Markel" w:date="2018-07-20T14:56:00Z">
        <w:r w:rsidRPr="00224DB6">
          <w:instrText>Ref507579052</w:instrText>
        </w:r>
      </w:ins>
      <w:r w:rsidRPr="00224DB6">
        <w:rPr>
          <w:rPrChange w:id="795" w:author="Markel" w:date="2018-07-20T14:56:00Z">
            <w:rPr/>
          </w:rPrChange>
        </w:rPr>
        <w:instrText xml:space="preserve"> \h</w:instrText>
      </w:r>
      <w:ins w:id="796" w:author="Markel" w:date="2018-07-20T14:56:00Z">
        <w:r w:rsidRPr="00224DB6">
          <w:instrText xml:space="preserve"> </w:instrText>
        </w:r>
        <w:r w:rsidR="00A27066" w:rsidRPr="00224DB6">
          <w:instrText xml:space="preserve"> \* MERGEFORMAT</w:instrText>
        </w:r>
      </w:ins>
      <w:r w:rsidR="00A27066" w:rsidRPr="00224DB6">
        <w:rPr>
          <w:rPrChange w:id="797" w:author="Markel" w:date="2018-07-20T14:56:00Z">
            <w:rPr/>
          </w:rPrChange>
        </w:rPr>
        <w:instrText xml:space="preserve"> </w:instrText>
      </w:r>
      <w:r w:rsidRPr="00224DB6">
        <w:rPr>
          <w:rFonts w:ascii="Times New Roman" w:hAnsi="Times New Roman"/>
          <w:lang w:val="en-US"/>
          <w:rPrChange w:id="798" w:author="Markel" w:date="2018-07-20T14:56:00Z">
            <w:rPr/>
          </w:rPrChange>
        </w:rPr>
      </w:r>
      <w:r w:rsidRPr="00224DB6">
        <w:rPr>
          <w:rFonts w:ascii="Times New Roman" w:hAnsi="Times New Roman"/>
          <w:lang w:val="en-US"/>
          <w:rPrChange w:id="799" w:author="Markel" w:date="2018-07-20T14:56:00Z">
            <w:rPr/>
          </w:rPrChange>
        </w:rPr>
        <w:fldChar w:fldCharType="separate"/>
      </w:r>
      <w:r w:rsidR="00AA72D3" w:rsidRPr="00224DB6">
        <w:rPr>
          <w:rFonts w:ascii="Times New Roman" w:hAnsi="Times New Roman"/>
          <w:lang w:val="en-US"/>
          <w:rPrChange w:id="800" w:author="Markel" w:date="2018-07-20T14:56:00Z">
            <w:rPr/>
          </w:rPrChange>
        </w:rPr>
        <w:t xml:space="preserve">Figure </w:t>
      </w:r>
      <w:r w:rsidR="00AA72D3">
        <w:t>1</w:t>
      </w:r>
      <w:r w:rsidRPr="00224DB6">
        <w:rPr>
          <w:rPrChange w:id="801" w:author="Markel" w:date="2018-07-20T14:56:00Z">
            <w:rPr/>
          </w:rPrChange>
        </w:rPr>
        <w:fldChar w:fldCharType="end"/>
      </w:r>
      <w:r w:rsidRPr="00224DB6">
        <w:rPr>
          <w:rFonts w:ascii="Times New Roman" w:hAnsi="Times New Roman"/>
          <w:lang w:val="en-US"/>
          <w:rPrChange w:id="802" w:author="Markel" w:date="2018-07-20T14:56:00Z">
            <w:rPr/>
          </w:rPrChange>
        </w:rPr>
        <w:t>.b.</w:t>
      </w:r>
    </w:p>
    <w:p w14:paraId="2D88F423" w14:textId="77777777" w:rsidR="00185900" w:rsidRPr="00224DB6" w:rsidRDefault="00185900" w:rsidP="00033996">
      <w:pPr>
        <w:pStyle w:val="Heading2"/>
        <w:numPr>
          <w:ilvl w:val="1"/>
          <w:numId w:val="2"/>
        </w:numPr>
        <w:spacing w:after="120"/>
        <w:ind w:left="567" w:hanging="567"/>
        <w:rPr>
          <w:rFonts w:ascii="Times New Roman" w:hAnsi="Times New Roman"/>
          <w:lang w:val="en-US"/>
          <w:rPrChange w:id="803" w:author="Markel" w:date="2018-07-20T14:56:00Z">
            <w:rPr/>
          </w:rPrChange>
        </w:rPr>
        <w:pPrChange w:id="804" w:author="Markel" w:date="2018-07-20T14:56:00Z">
          <w:pPr>
            <w:pStyle w:val="Heading2"/>
            <w:jc w:val="both"/>
          </w:pPr>
        </w:pPrChange>
      </w:pPr>
      <w:bookmarkStart w:id="805" w:name="_Toc519860705"/>
      <w:bookmarkStart w:id="806" w:name="_Toc490496285"/>
      <w:r w:rsidRPr="00224DB6">
        <w:rPr>
          <w:rFonts w:ascii="Times New Roman" w:hAnsi="Times New Roman"/>
          <w:lang w:val="en-US"/>
          <w:rPrChange w:id="807" w:author="Markel" w:date="2018-07-20T14:56:00Z">
            <w:rPr/>
          </w:rPrChange>
        </w:rPr>
        <w:t>Multi-Band, Single Stream, Single File</w:t>
      </w:r>
      <w:bookmarkEnd w:id="805"/>
      <w:bookmarkEnd w:id="806"/>
    </w:p>
    <w:p w14:paraId="7A0AB4D5" w14:textId="49CD7825" w:rsidR="00185900" w:rsidRPr="00224DB6" w:rsidRDefault="00B17170" w:rsidP="00185900">
      <w:pPr>
        <w:jc w:val="both"/>
        <w:rPr>
          <w:rFonts w:ascii="Times New Roman" w:hAnsi="Times New Roman"/>
          <w:lang w:val="en-US"/>
          <w:rPrChange w:id="808" w:author="Markel" w:date="2018-07-20T14:56:00Z">
            <w:rPr/>
          </w:rPrChange>
        </w:rPr>
      </w:pPr>
      <w:del w:id="809" w:author="Markel" w:date="2018-07-20T14:56:00Z">
        <w:r w:rsidRPr="00DE07CD">
          <w:fldChar w:fldCharType="begin"/>
        </w:r>
        <w:r w:rsidRPr="00DE07CD">
          <w:delInstrText xml:space="preserve"> REF _Ref399792067 \h </w:delInstrText>
        </w:r>
        <w:r w:rsidR="00DE07CD" w:rsidRPr="00DE07CD">
          <w:delInstrText xml:space="preserve"> \* MERGEFORMAT </w:delInstrText>
        </w:r>
        <w:r w:rsidRPr="00DE07CD">
          <w:fldChar w:fldCharType="separate"/>
        </w:r>
        <w:r w:rsidR="00D7084E" w:rsidRPr="00DE07CD">
          <w:delText xml:space="preserve">Figure </w:delText>
        </w:r>
        <w:r w:rsidR="00D7084E">
          <w:rPr>
            <w:noProof/>
          </w:rPr>
          <w:delText>1</w:delText>
        </w:r>
        <w:r w:rsidRPr="00DE07CD">
          <w:fldChar w:fldCharType="end"/>
        </w:r>
      </w:del>
      <w:ins w:id="810" w:author="Markel" w:date="2018-07-20T14:56:00Z">
        <w:r w:rsidR="00185900" w:rsidRPr="00224DB6">
          <w:rPr>
            <w:rFonts w:ascii="Times New Roman" w:hAnsi="Times New Roman" w:cs="Times New Roman"/>
            <w:lang w:val="en-US"/>
          </w:rPr>
          <w:fldChar w:fldCharType="begin"/>
        </w:r>
        <w:r w:rsidR="00185900" w:rsidRPr="00224DB6">
          <w:rPr>
            <w:rFonts w:ascii="Times New Roman" w:hAnsi="Times New Roman" w:cs="Times New Roman"/>
            <w:lang w:val="en-US"/>
          </w:rPr>
          <w:instrText xml:space="preserve"> REF _Ref507579052 \h </w:instrText>
        </w:r>
        <w:r w:rsidR="00A27066" w:rsidRPr="00224DB6">
          <w:rPr>
            <w:rFonts w:ascii="Times New Roman" w:hAnsi="Times New Roman" w:cs="Times New Roman"/>
            <w:lang w:val="en-US"/>
          </w:rPr>
          <w:instrText xml:space="preserve"> \* MERGEFORMAT </w:instrText>
        </w:r>
        <w:r w:rsidR="00185900" w:rsidRPr="00224DB6">
          <w:rPr>
            <w:rFonts w:ascii="Times New Roman" w:hAnsi="Times New Roman" w:cs="Times New Roman"/>
            <w:lang w:val="en-US"/>
          </w:rPr>
        </w:r>
        <w:r w:rsidR="00185900" w:rsidRPr="00224DB6">
          <w:rPr>
            <w:rFonts w:ascii="Times New Roman" w:hAnsi="Times New Roman" w:cs="Times New Roman"/>
            <w:lang w:val="en-US"/>
          </w:rPr>
          <w:fldChar w:fldCharType="separate"/>
        </w:r>
      </w:ins>
      <w:r w:rsidR="00AA72D3" w:rsidRPr="00AA72D3">
        <w:rPr>
          <w:rFonts w:ascii="Times New Roman" w:hAnsi="Times New Roman" w:cs="Times New Roman"/>
          <w:lang w:val="en-US"/>
          <w:rPrChange w:id="811" w:author="Markel" w:date="2018-07-20T14:56:00Z">
            <w:rPr/>
          </w:rPrChange>
        </w:rPr>
        <w:t xml:space="preserve">Figure </w:t>
      </w:r>
      <w:r w:rsidR="00AA72D3" w:rsidRPr="00AA72D3">
        <w:rPr>
          <w:noProof/>
        </w:rPr>
        <w:t>1</w:t>
      </w:r>
      <w:ins w:id="812" w:author="Markel" w:date="2018-07-20T14:56:00Z">
        <w:r w:rsidR="00185900" w:rsidRPr="00224DB6">
          <w:fldChar w:fldCharType="end"/>
        </w:r>
      </w:ins>
      <w:r w:rsidR="00185900" w:rsidRPr="00224DB6">
        <w:rPr>
          <w:rPrChange w:id="813" w:author="Markel" w:date="2018-07-20T14:56:00Z">
            <w:rPr/>
          </w:rPrChange>
        </w:rPr>
        <w:t>.</w:t>
      </w:r>
      <w:r w:rsidR="00185900" w:rsidRPr="00224DB6">
        <w:rPr>
          <w:rFonts w:ascii="Times New Roman" w:hAnsi="Times New Roman"/>
          <w:lang w:val="en-US"/>
          <w:rPrChange w:id="814" w:author="Markel" w:date="2018-07-20T14:56:00Z">
            <w:rPr/>
          </w:rPrChange>
        </w:rPr>
        <w:t xml:space="preserve">c is identical to </w:t>
      </w:r>
      <w:del w:id="815" w:author="Markel" w:date="2018-07-20T14:56:00Z">
        <w:r w:rsidRPr="00DE07CD">
          <w:fldChar w:fldCharType="begin"/>
        </w:r>
        <w:r w:rsidRPr="00DE07CD">
          <w:delInstrText xml:space="preserve"> REF _Ref399792067 \h </w:delInstrText>
        </w:r>
        <w:r w:rsidR="00DE07CD" w:rsidRPr="00DE07CD">
          <w:delInstrText xml:space="preserve"> \* MERGEFORMAT </w:delInstrText>
        </w:r>
        <w:r w:rsidRPr="00DE07CD">
          <w:fldChar w:fldCharType="separate"/>
        </w:r>
        <w:r w:rsidR="00D7084E" w:rsidRPr="00DE07CD">
          <w:delText xml:space="preserve">Figure </w:delText>
        </w:r>
        <w:r w:rsidR="00D7084E">
          <w:rPr>
            <w:noProof/>
          </w:rPr>
          <w:delText>1</w:delText>
        </w:r>
        <w:r w:rsidRPr="00DE07CD">
          <w:fldChar w:fldCharType="end"/>
        </w:r>
      </w:del>
      <w:ins w:id="816" w:author="Markel" w:date="2018-07-20T14:56:00Z">
        <w:r w:rsidR="00185900" w:rsidRPr="00224DB6">
          <w:fldChar w:fldCharType="begin"/>
        </w:r>
        <w:r w:rsidR="00185900" w:rsidRPr="00224DB6">
          <w:instrText xml:space="preserve"> REF _Ref507579052 \h </w:instrText>
        </w:r>
        <w:r w:rsidR="00A27066" w:rsidRPr="00224DB6">
          <w:instrText xml:space="preserve"> \* MERGEFORMAT </w:instrText>
        </w:r>
        <w:r w:rsidR="00185900" w:rsidRPr="00224DB6">
          <w:fldChar w:fldCharType="separate"/>
        </w:r>
      </w:ins>
      <w:r w:rsidR="00AA72D3" w:rsidRPr="00AA72D3">
        <w:rPr>
          <w:rPrChange w:id="817" w:author="Markel" w:date="2018-07-20T14:56:00Z">
            <w:rPr/>
          </w:rPrChange>
        </w:rPr>
        <w:t xml:space="preserve">Figure </w:t>
      </w:r>
      <w:r w:rsidR="00AA72D3" w:rsidRPr="00AA72D3">
        <w:rPr>
          <w:noProof/>
        </w:rPr>
        <w:t>1</w:t>
      </w:r>
      <w:ins w:id="818" w:author="Markel" w:date="2018-07-20T14:56:00Z">
        <w:r w:rsidR="00185900" w:rsidRPr="00224DB6">
          <w:fldChar w:fldCharType="end"/>
        </w:r>
      </w:ins>
      <w:r w:rsidR="00185900" w:rsidRPr="00224DB6">
        <w:rPr>
          <w:rPrChange w:id="819" w:author="Markel" w:date="2018-07-20T14:56:00Z">
            <w:rPr/>
          </w:rPrChange>
        </w:rPr>
        <w:t>.a in terms of how the data stream may be formed and written to disk, except the data stream contains information from more than one RF band. An example of this topology is a direct RF sampling front-end architecture that intentionally aliases multiple bands such that they appear next to each other at baseband. In this case, some bands may be spectrally inverted as a result of the digital down-conversion process.</w:t>
      </w:r>
    </w:p>
    <w:p w14:paraId="07C85295" w14:textId="77777777" w:rsidR="00C458CB" w:rsidRPr="00224DB6" w:rsidRDefault="00C458CB" w:rsidP="00185900">
      <w:pPr>
        <w:jc w:val="both"/>
        <w:rPr>
          <w:ins w:id="820" w:author="Markel" w:date="2018-07-20T14:56:00Z"/>
          <w:rFonts w:ascii="Times New Roman" w:hAnsi="Times New Roman" w:cs="Times New Roman"/>
          <w:lang w:val="en-US"/>
        </w:rPr>
      </w:pPr>
      <w:ins w:id="821" w:author="Markel" w:date="2018-07-20T14:56:00Z">
        <w:r w:rsidRPr="00224DB6">
          <w:rPr>
            <w:rFonts w:ascii="Times New Roman" w:hAnsi="Times New Roman" w:cs="Times New Roman"/>
            <w:lang w:val="en-US"/>
          </w:rPr>
          <w:t xml:space="preserve">A similar topology can be achieved as in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REF _Ref507579052 \h </w:instrText>
        </w:r>
        <w:r w:rsidRPr="00224DB6">
          <w:rPr>
            <w:rFonts w:ascii="Times New Roman" w:hAnsi="Times New Roman" w:cs="Times New Roman"/>
            <w:lang w:val="en-US"/>
          </w:rPr>
        </w:r>
        <w:r w:rsidRPr="00224DB6">
          <w:rPr>
            <w:rFonts w:ascii="Times New Roman" w:hAnsi="Times New Roman" w:cs="Times New Roman"/>
            <w:lang w:val="en-US"/>
          </w:rPr>
          <w:fldChar w:fldCharType="separate"/>
        </w:r>
      </w:ins>
      <w:r w:rsidR="00AA72D3" w:rsidRPr="00224DB6">
        <w:rPr>
          <w:rFonts w:ascii="Times New Roman" w:hAnsi="Times New Roman"/>
          <w:lang w:val="en-US"/>
          <w:rPrChange w:id="822" w:author="Markel" w:date="2018-07-20T14:56:00Z">
            <w:rPr/>
          </w:rPrChange>
        </w:rPr>
        <w:t xml:space="preserve">Figure </w:t>
      </w:r>
      <w:r w:rsidR="00AA72D3">
        <w:rPr>
          <w:noProof/>
        </w:rPr>
        <w:t>1</w:t>
      </w:r>
      <w:ins w:id="823" w:author="Markel" w:date="2018-07-20T14:56:00Z">
        <w:r w:rsidRPr="00224DB6">
          <w:fldChar w:fldCharType="end"/>
        </w:r>
        <w:r w:rsidRPr="00224DB6">
          <w:t>.b, where the data stream containing various bands is saved in multiple files.</w:t>
        </w:r>
      </w:ins>
    </w:p>
    <w:p w14:paraId="2B14D3B4" w14:textId="77777777" w:rsidR="00185900" w:rsidRPr="00224DB6" w:rsidRDefault="00185900" w:rsidP="00185900">
      <w:pPr>
        <w:rPr>
          <w:rFonts w:ascii="Times New Roman" w:hAnsi="Times New Roman"/>
          <w:lang w:val="en-US"/>
          <w:rPrChange w:id="824" w:author="Markel" w:date="2018-07-20T14:56:00Z">
            <w:rPr/>
          </w:rPrChange>
        </w:rPr>
        <w:pPrChange w:id="825" w:author="Markel" w:date="2018-07-20T14:56:00Z">
          <w:pPr>
            <w:jc w:val="both"/>
          </w:pPr>
        </w:pPrChange>
      </w:pPr>
      <w:ins w:id="826" w:author="Markel" w:date="2018-07-20T14:56:00Z">
        <w:r w:rsidRPr="00224DB6">
          <w:rPr>
            <w:rFonts w:ascii="Times New Roman" w:hAnsi="Times New Roman" w:cs="Times New Roman"/>
            <w:lang w:val="en-US"/>
          </w:rPr>
          <w:br w:type="page"/>
        </w:r>
      </w:ins>
    </w:p>
    <w:p w14:paraId="590A755C" w14:textId="77777777" w:rsidR="00185900" w:rsidRPr="00224DB6" w:rsidRDefault="00185900" w:rsidP="00033996">
      <w:pPr>
        <w:pStyle w:val="Heading2"/>
        <w:numPr>
          <w:ilvl w:val="1"/>
          <w:numId w:val="2"/>
        </w:numPr>
        <w:spacing w:after="120"/>
        <w:ind w:left="567" w:hanging="567"/>
        <w:rPr>
          <w:rFonts w:ascii="Times New Roman" w:hAnsi="Times New Roman"/>
          <w:lang w:val="en-US"/>
          <w:rPrChange w:id="827" w:author="Markel" w:date="2018-07-20T14:56:00Z">
            <w:rPr/>
          </w:rPrChange>
        </w:rPr>
        <w:pPrChange w:id="828" w:author="Markel" w:date="2018-07-20T14:56:00Z">
          <w:pPr>
            <w:pStyle w:val="Heading2"/>
            <w:jc w:val="both"/>
          </w:pPr>
        </w:pPrChange>
      </w:pPr>
      <w:bookmarkStart w:id="829" w:name="_Toc519860706"/>
      <w:bookmarkStart w:id="830" w:name="_Toc490496286"/>
      <w:r w:rsidRPr="00224DB6">
        <w:rPr>
          <w:rFonts w:ascii="Times New Roman" w:hAnsi="Times New Roman"/>
          <w:lang w:val="en-US"/>
          <w:rPrChange w:id="831" w:author="Markel" w:date="2018-07-20T14:56:00Z">
            <w:rPr/>
          </w:rPrChange>
        </w:rPr>
        <w:t>Multi Stream, Single File</w:t>
      </w:r>
      <w:bookmarkEnd w:id="829"/>
      <w:bookmarkEnd w:id="830"/>
    </w:p>
    <w:p w14:paraId="01452384" w14:textId="5A672588" w:rsidR="00185900" w:rsidRPr="00224DB6" w:rsidRDefault="00B17170" w:rsidP="00185900">
      <w:pPr>
        <w:jc w:val="both"/>
        <w:rPr>
          <w:rFonts w:ascii="Times New Roman" w:hAnsi="Times New Roman"/>
          <w:lang w:val="en-US"/>
          <w:rPrChange w:id="832" w:author="Markel" w:date="2018-07-20T14:56:00Z">
            <w:rPr/>
          </w:rPrChange>
        </w:rPr>
      </w:pPr>
      <w:del w:id="833" w:author="Markel" w:date="2018-07-20T14:56:00Z">
        <w:r w:rsidRPr="00DE07CD">
          <w:fldChar w:fldCharType="begin"/>
        </w:r>
        <w:r w:rsidRPr="00DE07CD">
          <w:delInstrText xml:space="preserve"> REF _Ref399792067 \h </w:delInstrText>
        </w:r>
        <w:r w:rsidR="00DE07CD" w:rsidRPr="00DE07CD">
          <w:delInstrText xml:space="preserve"> \* MERGEFORMAT </w:delInstrText>
        </w:r>
        <w:r w:rsidRPr="00DE07CD">
          <w:fldChar w:fldCharType="separate"/>
        </w:r>
        <w:r w:rsidR="00D7084E" w:rsidRPr="00DE07CD">
          <w:delText xml:space="preserve">Figure </w:delText>
        </w:r>
        <w:r w:rsidR="00D7084E">
          <w:rPr>
            <w:noProof/>
          </w:rPr>
          <w:delText>1</w:delText>
        </w:r>
        <w:r w:rsidRPr="00DE07CD">
          <w:fldChar w:fldCharType="end"/>
        </w:r>
      </w:del>
      <w:ins w:id="834" w:author="Markel" w:date="2018-07-20T14:56:00Z">
        <w:r w:rsidR="00185900" w:rsidRPr="00224DB6">
          <w:rPr>
            <w:rFonts w:ascii="Times New Roman" w:hAnsi="Times New Roman" w:cs="Times New Roman"/>
            <w:lang w:val="en-US"/>
          </w:rPr>
          <w:fldChar w:fldCharType="begin"/>
        </w:r>
        <w:r w:rsidR="00185900" w:rsidRPr="00224DB6">
          <w:rPr>
            <w:rFonts w:ascii="Times New Roman" w:hAnsi="Times New Roman" w:cs="Times New Roman"/>
            <w:lang w:val="en-US"/>
          </w:rPr>
          <w:instrText xml:space="preserve"> REF _Ref507579052 \h </w:instrText>
        </w:r>
        <w:r w:rsidR="00A27066" w:rsidRPr="00224DB6">
          <w:rPr>
            <w:rFonts w:ascii="Times New Roman" w:hAnsi="Times New Roman" w:cs="Times New Roman"/>
            <w:lang w:val="en-US"/>
          </w:rPr>
          <w:instrText xml:space="preserve"> \* MERGEFORMAT </w:instrText>
        </w:r>
        <w:r w:rsidR="00185900" w:rsidRPr="00224DB6">
          <w:rPr>
            <w:rFonts w:ascii="Times New Roman" w:hAnsi="Times New Roman" w:cs="Times New Roman"/>
            <w:lang w:val="en-US"/>
          </w:rPr>
        </w:r>
        <w:r w:rsidR="00185900" w:rsidRPr="00224DB6">
          <w:rPr>
            <w:rFonts w:ascii="Times New Roman" w:hAnsi="Times New Roman" w:cs="Times New Roman"/>
            <w:lang w:val="en-US"/>
          </w:rPr>
          <w:fldChar w:fldCharType="separate"/>
        </w:r>
      </w:ins>
      <w:r w:rsidR="00AA72D3" w:rsidRPr="00AA72D3">
        <w:rPr>
          <w:rFonts w:ascii="Times New Roman" w:hAnsi="Times New Roman" w:cs="Times New Roman"/>
          <w:lang w:val="en-US"/>
          <w:rPrChange w:id="835" w:author="Markel" w:date="2018-07-20T14:56:00Z">
            <w:rPr/>
          </w:rPrChange>
        </w:rPr>
        <w:t xml:space="preserve">Figure </w:t>
      </w:r>
      <w:r w:rsidR="00AA72D3" w:rsidRPr="00AA72D3">
        <w:rPr>
          <w:noProof/>
        </w:rPr>
        <w:t>1</w:t>
      </w:r>
      <w:ins w:id="836" w:author="Markel" w:date="2018-07-20T14:56:00Z">
        <w:r w:rsidR="00185900" w:rsidRPr="00224DB6">
          <w:fldChar w:fldCharType="end"/>
        </w:r>
      </w:ins>
      <w:r w:rsidR="00185900" w:rsidRPr="00224DB6">
        <w:rPr>
          <w:rPrChange w:id="837" w:author="Markel" w:date="2018-07-20T14:56:00Z">
            <w:rPr/>
          </w:rPrChange>
        </w:rPr>
        <w:t>.</w:t>
      </w:r>
      <w:r w:rsidR="00185900" w:rsidRPr="00224DB6">
        <w:rPr>
          <w:rFonts w:ascii="Times New Roman" w:hAnsi="Times New Roman"/>
          <w:lang w:val="en-US"/>
          <w:rPrChange w:id="838" w:author="Markel" w:date="2018-07-20T14:56:00Z">
            <w:rPr/>
          </w:rPrChange>
        </w:rPr>
        <w:t xml:space="preserve">d illustrates a topology where multiple </w:t>
      </w:r>
      <w:r w:rsidR="00185900" w:rsidRPr="00224DB6">
        <w:rPr>
          <w:rPrChange w:id="839" w:author="Markel" w:date="2018-07-20T14:56:00Z">
            <w:rPr/>
          </w:rPrChange>
        </w:rPr>
        <w:t>sample streams are combined into a single formatted data stream and written to a single file. The formatted data stream may contain additional information as described in</w:t>
      </w:r>
      <w:r w:rsidR="004D4A58" w:rsidRPr="00224DB6">
        <w:rPr>
          <w:color w:val="FF0000"/>
          <w:rPrChange w:id="840" w:author="Markel" w:date="2018-07-20T14:56:00Z">
            <w:rPr/>
          </w:rPrChange>
        </w:rPr>
        <w:t xml:space="preserve"> </w:t>
      </w:r>
      <w:del w:id="841" w:author="Markel" w:date="2018-07-20T14:56:00Z">
        <w:r w:rsidR="00226157" w:rsidRPr="00DE07CD">
          <w:fldChar w:fldCharType="begin"/>
        </w:r>
        <w:r w:rsidR="00226157" w:rsidRPr="00DE07CD">
          <w:delInstrText xml:space="preserve"> REF _Ref408648277 \r \h </w:delInstrText>
        </w:r>
        <w:r w:rsidR="00DE07CD" w:rsidRPr="00DE07CD">
          <w:delInstrText xml:space="preserve"> \* MERGEFORMAT </w:delInstrText>
        </w:r>
        <w:r w:rsidR="00226157" w:rsidRPr="00DE07CD">
          <w:fldChar w:fldCharType="separate"/>
        </w:r>
        <w:r w:rsidR="00D7084E">
          <w:delText>4.1</w:delText>
        </w:r>
        <w:r w:rsidR="00226157" w:rsidRPr="00DE07CD">
          <w:fldChar w:fldCharType="end"/>
        </w:r>
        <w:r w:rsidR="00226157" w:rsidRPr="00DE07CD">
          <w:delText>.</w:delText>
        </w:r>
      </w:del>
      <w:ins w:id="842" w:author="Markel" w:date="2018-07-20T14:56:00Z">
        <w:r w:rsidR="004D4A58" w:rsidRPr="00224DB6">
          <w:rPr>
            <w:rFonts w:ascii="Times New Roman" w:hAnsi="Times New Roman" w:cs="Times New Roman"/>
            <w:lang w:val="en-US"/>
          </w:rPr>
          <w:fldChar w:fldCharType="begin"/>
        </w:r>
        <w:r w:rsidR="004D4A58" w:rsidRPr="00224DB6">
          <w:rPr>
            <w:rFonts w:ascii="Times New Roman" w:hAnsi="Times New Roman" w:cs="Times New Roman"/>
            <w:lang w:val="en-US"/>
          </w:rPr>
          <w:instrText xml:space="preserve"> REF _Ref514317725 \r \h </w:instrText>
        </w:r>
        <w:r w:rsidR="004D4A58" w:rsidRPr="00224DB6">
          <w:rPr>
            <w:rFonts w:ascii="Times New Roman" w:hAnsi="Times New Roman" w:cs="Times New Roman"/>
            <w:lang w:val="en-US"/>
          </w:rPr>
        </w:r>
        <w:r w:rsidR="004D4A58" w:rsidRPr="00224DB6">
          <w:rPr>
            <w:rFonts w:ascii="Times New Roman" w:hAnsi="Times New Roman" w:cs="Times New Roman"/>
            <w:lang w:val="en-US"/>
          </w:rPr>
          <w:fldChar w:fldCharType="separate"/>
        </w:r>
      </w:ins>
      <w:r w:rsidR="00AA72D3">
        <w:rPr>
          <w:rFonts w:ascii="Times New Roman" w:hAnsi="Times New Roman" w:cs="Times New Roman"/>
          <w:lang w:val="en-US"/>
        </w:rPr>
        <w:t>4.1</w:t>
      </w:r>
      <w:ins w:id="843" w:author="Markel" w:date="2018-07-20T14:56:00Z">
        <w:r w:rsidR="004D4A58" w:rsidRPr="00224DB6">
          <w:rPr>
            <w:rFonts w:ascii="Times New Roman" w:hAnsi="Times New Roman" w:cs="Times New Roman"/>
            <w:lang w:val="en-US"/>
          </w:rPr>
          <w:fldChar w:fldCharType="end"/>
        </w:r>
        <w:r w:rsidR="00185900" w:rsidRPr="00224DB6">
          <w:rPr>
            <w:rFonts w:ascii="Times New Roman" w:hAnsi="Times New Roman" w:cs="Times New Roman"/>
            <w:lang w:val="en-US"/>
          </w:rPr>
          <w:t>.</w:t>
        </w:r>
      </w:ins>
      <w:r w:rsidR="00185900" w:rsidRPr="00224DB6">
        <w:rPr>
          <w:rFonts w:ascii="Times New Roman" w:hAnsi="Times New Roman"/>
          <w:lang w:val="en-US"/>
          <w:rPrChange w:id="844" w:author="Markel" w:date="2018-07-20T14:56:00Z">
            <w:rPr/>
          </w:rPrChange>
        </w:rPr>
        <w:t xml:space="preserve"> Each sample stream represents a distinct time series that is independent from any and all others (</w:t>
      </w:r>
      <w:r w:rsidR="00185900" w:rsidRPr="00224DB6">
        <w:rPr>
          <w:rPrChange w:id="845" w:author="Markel" w:date="2018-07-20T14:56:00Z">
            <w:rPr/>
          </w:rPrChange>
        </w:rPr>
        <w:t>i.e. independent in a mathematical time series sense, not in a statistical sense).</w:t>
      </w:r>
    </w:p>
    <w:p w14:paraId="4217ABF2" w14:textId="77777777" w:rsidR="00710DD4" w:rsidRPr="00DE07CD" w:rsidRDefault="00710DD4" w:rsidP="00144168">
      <w:pPr>
        <w:jc w:val="both"/>
        <w:rPr>
          <w:del w:id="846" w:author="Markel" w:date="2018-07-20T14:56:00Z"/>
        </w:rPr>
      </w:pPr>
    </w:p>
    <w:p w14:paraId="5470314E" w14:textId="77777777" w:rsidR="00185900" w:rsidRPr="00224DB6" w:rsidRDefault="00185900" w:rsidP="00185900">
      <w:pPr>
        <w:pStyle w:val="NoSpacing"/>
        <w:rPr>
          <w:rFonts w:ascii="Times New Roman" w:hAnsi="Times New Roman"/>
          <w:lang w:val="en-US"/>
          <w:rPrChange w:id="847" w:author="Markel" w:date="2018-07-20T14:56:00Z">
            <w:rPr/>
          </w:rPrChange>
        </w:rPr>
        <w:pPrChange w:id="848" w:author="Markel" w:date="2018-07-20T14:56:00Z">
          <w:pPr>
            <w:jc w:val="both"/>
          </w:pPr>
        </w:pPrChange>
      </w:pPr>
      <w:r w:rsidRPr="00224DB6">
        <w:rPr>
          <w:rFonts w:ascii="Times New Roman" w:hAnsi="Times New Roman"/>
          <w:lang w:val="en-US"/>
          <w:rPrChange w:id="849" w:author="Markel" w:date="2018-07-20T14:56:00Z">
            <w:rPr/>
          </w:rPrChange>
        </w:rPr>
        <w:t>NOTE:</w:t>
      </w:r>
    </w:p>
    <w:p w14:paraId="6F205992" w14:textId="77777777" w:rsidR="00185900" w:rsidRPr="00224DB6" w:rsidRDefault="00185900" w:rsidP="00185900">
      <w:pPr>
        <w:jc w:val="both"/>
        <w:rPr>
          <w:rFonts w:ascii="Times New Roman" w:eastAsia="Times New Roman" w:hAnsi="Times New Roman" w:cs="Times New Roman"/>
          <w:sz w:val="24"/>
          <w:szCs w:val="24"/>
          <w:lang w:val="en-US"/>
          <w:rPrChange w:id="850" w:author="Markel" w:date="2018-07-20T14:56:00Z">
            <w:rPr/>
          </w:rPrChange>
        </w:rPr>
      </w:pPr>
      <w:r w:rsidRPr="00224DB6">
        <w:rPr>
          <w:rFonts w:ascii="Times New Roman" w:hAnsi="Times New Roman"/>
          <w:lang w:val="en-US"/>
          <w:rPrChange w:id="851" w:author="Markel" w:date="2018-07-20T14:56:00Z">
            <w:rPr/>
          </w:rPrChange>
        </w:rPr>
        <w:t xml:space="preserve">The distinction of </w:t>
      </w:r>
      <w:r w:rsidRPr="00224DB6">
        <w:rPr>
          <w:rFonts w:ascii="Times New Roman" w:hAnsi="Times New Roman"/>
          <w:lang w:val="en-US"/>
          <w:rPrChange w:id="852" w:author="Markel" w:date="2018-07-20T14:56:00Z">
            <w:rPr/>
          </w:rPrChange>
        </w:rPr>
        <w:t>sample stream</w:t>
      </w:r>
      <w:r w:rsidRPr="00224DB6">
        <w:rPr>
          <w:rPrChange w:id="853" w:author="Markel" w:date="2018-07-20T14:56:00Z">
            <w:rPr/>
          </w:rPrChange>
        </w:rPr>
        <w:t xml:space="preserve"> (i.e. mathematical time series) versus data stream (i.e. formatted data bytes that are ultimately written to disk) is made above. In this standard, the term </w:t>
      </w:r>
      <w:r w:rsidRPr="00224DB6">
        <w:rPr>
          <w:i/>
          <w:rPrChange w:id="854" w:author="Markel" w:date="2018-07-20T14:56:00Z">
            <w:rPr>
              <w:i/>
            </w:rPr>
          </w:rPrChange>
        </w:rPr>
        <w:t>stream</w:t>
      </w:r>
      <w:r w:rsidRPr="00224DB6">
        <w:rPr>
          <w:rPrChange w:id="855" w:author="Markel" w:date="2018-07-20T14:56:00Z">
            <w:rPr/>
          </w:rPrChange>
        </w:rPr>
        <w:t xml:space="preserve"> shall always imply the former. The term </w:t>
      </w:r>
      <w:r w:rsidRPr="00224DB6">
        <w:rPr>
          <w:i/>
          <w:rPrChange w:id="856" w:author="Markel" w:date="2018-07-20T14:56:00Z">
            <w:rPr>
              <w:i/>
            </w:rPr>
          </w:rPrChange>
        </w:rPr>
        <w:t>data stream</w:t>
      </w:r>
      <w:r w:rsidRPr="00224DB6">
        <w:rPr>
          <w:rPrChange w:id="857" w:author="Markel" w:date="2018-07-20T14:56:00Z">
            <w:rPr/>
          </w:rPrChange>
        </w:rPr>
        <w:t xml:space="preserve"> shall be used specifically to refer to the latter.</w:t>
      </w:r>
    </w:p>
    <w:p w14:paraId="212C3F14" w14:textId="77777777" w:rsidR="002B2C82" w:rsidRPr="00DE07CD" w:rsidRDefault="002B2C82" w:rsidP="00144168">
      <w:pPr>
        <w:jc w:val="both"/>
        <w:rPr>
          <w:del w:id="858" w:author="Markel" w:date="2018-07-20T14:56:00Z"/>
        </w:rPr>
      </w:pPr>
    </w:p>
    <w:p w14:paraId="47193258" w14:textId="77777777" w:rsidR="00185900" w:rsidRPr="00224DB6" w:rsidRDefault="00185900" w:rsidP="00185900">
      <w:pPr>
        <w:jc w:val="both"/>
        <w:rPr>
          <w:rFonts w:ascii="Times New Roman" w:eastAsia="Times New Roman" w:hAnsi="Times New Roman" w:cs="Times New Roman"/>
          <w:sz w:val="24"/>
          <w:szCs w:val="24"/>
          <w:lang w:val="en-US"/>
          <w:rPrChange w:id="859" w:author="Markel" w:date="2018-07-20T14:56:00Z">
            <w:rPr/>
          </w:rPrChange>
        </w:rPr>
      </w:pPr>
      <w:r w:rsidRPr="00224DB6">
        <w:rPr>
          <w:rFonts w:ascii="Times New Roman" w:hAnsi="Times New Roman"/>
          <w:lang w:val="en-US"/>
          <w:rPrChange w:id="860" w:author="Markel" w:date="2018-07-20T14:56:00Z">
            <w:rPr/>
          </w:rPrChange>
        </w:rPr>
        <w:t xml:space="preserve">In the example shown, each sample stream represents </w:t>
      </w:r>
      <w:r w:rsidRPr="00224DB6">
        <w:rPr>
          <w:rFonts w:ascii="Times New Roman" w:hAnsi="Times New Roman"/>
          <w:lang w:val="en-US"/>
          <w:rPrChange w:id="861" w:author="Markel" w:date="2018-07-20T14:56:00Z">
            <w:rPr/>
          </w:rPrChange>
        </w:rPr>
        <w:t xml:space="preserve">the </w:t>
      </w:r>
      <w:r w:rsidRPr="00224DB6">
        <w:rPr>
          <w:rPrChange w:id="862" w:author="Markel" w:date="2018-07-20T14:56:00Z">
            <w:rPr/>
          </w:rPrChange>
        </w:rPr>
        <w:t>data collected from a different antenna whose signal passes through a different RF front-end channel. This is for illustration purposes only. The standard does not assume any dependence between streams (including common sample rates or quantization).</w:t>
      </w:r>
    </w:p>
    <w:p w14:paraId="2CAD40FF" w14:textId="77777777" w:rsidR="00185900" w:rsidRPr="00224DB6" w:rsidRDefault="00185900" w:rsidP="00033996">
      <w:pPr>
        <w:pStyle w:val="Heading2"/>
        <w:numPr>
          <w:ilvl w:val="1"/>
          <w:numId w:val="2"/>
        </w:numPr>
        <w:spacing w:after="120"/>
        <w:ind w:left="567" w:hanging="567"/>
        <w:rPr>
          <w:rFonts w:ascii="Times New Roman" w:hAnsi="Times New Roman"/>
          <w:lang w:val="en-US"/>
          <w:rPrChange w:id="863" w:author="Markel" w:date="2018-07-20T14:56:00Z">
            <w:rPr/>
          </w:rPrChange>
        </w:rPr>
        <w:pPrChange w:id="864" w:author="Markel" w:date="2018-07-20T14:56:00Z">
          <w:pPr>
            <w:pStyle w:val="Heading2"/>
            <w:jc w:val="both"/>
          </w:pPr>
        </w:pPrChange>
      </w:pPr>
      <w:bookmarkStart w:id="865" w:name="_Toc519860707"/>
      <w:bookmarkStart w:id="866" w:name="_Toc490496287"/>
      <w:r w:rsidRPr="00224DB6">
        <w:rPr>
          <w:rFonts w:ascii="Times New Roman" w:hAnsi="Times New Roman"/>
          <w:lang w:val="en-US"/>
          <w:rPrChange w:id="867" w:author="Markel" w:date="2018-07-20T14:56:00Z">
            <w:rPr/>
          </w:rPrChange>
        </w:rPr>
        <w:t>Multi Stream, Single File (with Additional Data)</w:t>
      </w:r>
      <w:bookmarkEnd w:id="865"/>
      <w:bookmarkEnd w:id="866"/>
    </w:p>
    <w:p w14:paraId="0DA3471D" w14:textId="397CA5C7" w:rsidR="00185900" w:rsidRPr="00224DB6" w:rsidRDefault="00F2328A" w:rsidP="00185900">
      <w:pPr>
        <w:jc w:val="both"/>
        <w:rPr>
          <w:rFonts w:ascii="Times New Roman" w:hAnsi="Times New Roman"/>
          <w:lang w:val="en-US"/>
          <w:rPrChange w:id="868" w:author="Markel" w:date="2018-07-20T14:56:00Z">
            <w:rPr/>
          </w:rPrChange>
        </w:rPr>
      </w:pPr>
      <w:del w:id="869" w:author="Markel" w:date="2018-07-20T14:56:00Z">
        <w:r w:rsidRPr="00DE07CD">
          <w:fldChar w:fldCharType="begin"/>
        </w:r>
        <w:r w:rsidRPr="00DE07CD">
          <w:delInstrText xml:space="preserve"> REF _Ref399792067 \h </w:delInstrText>
        </w:r>
        <w:r w:rsidR="00DE07CD" w:rsidRPr="00DE07CD">
          <w:delInstrText xml:space="preserve"> \* MERGEFORMAT </w:delInstrText>
        </w:r>
        <w:r w:rsidRPr="00DE07CD">
          <w:fldChar w:fldCharType="separate"/>
        </w:r>
        <w:r w:rsidR="00D7084E" w:rsidRPr="00DE07CD">
          <w:delText xml:space="preserve">Figure </w:delText>
        </w:r>
        <w:r w:rsidR="00D7084E">
          <w:rPr>
            <w:noProof/>
          </w:rPr>
          <w:delText>1</w:delText>
        </w:r>
        <w:r w:rsidRPr="00DE07CD">
          <w:fldChar w:fldCharType="end"/>
        </w:r>
      </w:del>
      <w:ins w:id="870" w:author="Markel" w:date="2018-07-20T14:56:00Z">
        <w:r w:rsidR="00185900" w:rsidRPr="00224DB6">
          <w:rPr>
            <w:rFonts w:ascii="Times New Roman" w:hAnsi="Times New Roman" w:cs="Times New Roman"/>
            <w:lang w:val="en-US"/>
          </w:rPr>
          <w:fldChar w:fldCharType="begin"/>
        </w:r>
        <w:r w:rsidR="00185900" w:rsidRPr="00224DB6">
          <w:rPr>
            <w:rFonts w:ascii="Times New Roman" w:hAnsi="Times New Roman" w:cs="Times New Roman"/>
            <w:lang w:val="en-US"/>
          </w:rPr>
          <w:instrText xml:space="preserve"> REF _Ref507579052 \h </w:instrText>
        </w:r>
        <w:r w:rsidR="00A27066" w:rsidRPr="00224DB6">
          <w:rPr>
            <w:rFonts w:ascii="Times New Roman" w:hAnsi="Times New Roman" w:cs="Times New Roman"/>
            <w:lang w:val="en-US"/>
          </w:rPr>
          <w:instrText xml:space="preserve"> \* MERGEFORMAT </w:instrText>
        </w:r>
        <w:r w:rsidR="00185900" w:rsidRPr="00224DB6">
          <w:rPr>
            <w:rFonts w:ascii="Times New Roman" w:hAnsi="Times New Roman" w:cs="Times New Roman"/>
            <w:lang w:val="en-US"/>
          </w:rPr>
        </w:r>
        <w:r w:rsidR="00185900" w:rsidRPr="00224DB6">
          <w:rPr>
            <w:rFonts w:ascii="Times New Roman" w:hAnsi="Times New Roman" w:cs="Times New Roman"/>
            <w:lang w:val="en-US"/>
          </w:rPr>
          <w:fldChar w:fldCharType="separate"/>
        </w:r>
      </w:ins>
      <w:r w:rsidR="00AA72D3" w:rsidRPr="00AA72D3">
        <w:rPr>
          <w:rFonts w:ascii="Times New Roman" w:hAnsi="Times New Roman" w:cs="Times New Roman"/>
          <w:lang w:val="en-US"/>
          <w:rPrChange w:id="871" w:author="Markel" w:date="2018-07-20T14:56:00Z">
            <w:rPr/>
          </w:rPrChange>
        </w:rPr>
        <w:t xml:space="preserve">Figure </w:t>
      </w:r>
      <w:r w:rsidR="00AA72D3" w:rsidRPr="00AA72D3">
        <w:rPr>
          <w:noProof/>
        </w:rPr>
        <w:t>1</w:t>
      </w:r>
      <w:ins w:id="872" w:author="Markel" w:date="2018-07-20T14:56:00Z">
        <w:r w:rsidR="00185900" w:rsidRPr="00224DB6">
          <w:fldChar w:fldCharType="end"/>
        </w:r>
      </w:ins>
      <w:r w:rsidR="00185900" w:rsidRPr="00224DB6">
        <w:rPr>
          <w:rPrChange w:id="873" w:author="Markel" w:date="2018-07-20T14:56:00Z">
            <w:rPr/>
          </w:rPrChange>
        </w:rPr>
        <w:t>.</w:t>
      </w:r>
      <w:r w:rsidR="00185900" w:rsidRPr="00224DB6">
        <w:rPr>
          <w:rFonts w:ascii="Times New Roman" w:hAnsi="Times New Roman"/>
          <w:lang w:val="en-US"/>
          <w:rPrChange w:id="874" w:author="Markel" w:date="2018-07-20T14:56:00Z">
            <w:rPr/>
          </w:rPrChange>
        </w:rPr>
        <w:t>e illustrates a data stream containing GNSS samples as well as data from an additional sensor. For the purpose of this standard, any data that cannot be represented as GNSS sample streams are considered unknown data. The standard defines parameters nece</w:t>
      </w:r>
      <w:r w:rsidR="00185900" w:rsidRPr="00224DB6">
        <w:rPr>
          <w:rPrChange w:id="875" w:author="Markel" w:date="2018-07-20T14:56:00Z">
            <w:rPr/>
          </w:rPrChange>
        </w:rPr>
        <w:t>ssary to skip over unknown data bytes when decoding the data stream.</w:t>
      </w:r>
    </w:p>
    <w:p w14:paraId="7DF09004" w14:textId="77777777" w:rsidR="0007210B" w:rsidRPr="00DE07CD" w:rsidRDefault="0007210B" w:rsidP="00144168">
      <w:pPr>
        <w:jc w:val="both"/>
        <w:rPr>
          <w:del w:id="876" w:author="Markel" w:date="2018-07-20T14:56:00Z"/>
        </w:rPr>
      </w:pPr>
    </w:p>
    <w:p w14:paraId="4BEBDA28" w14:textId="5FFDA3C7" w:rsidR="00185900" w:rsidRPr="00224DB6" w:rsidRDefault="00185900" w:rsidP="00185900">
      <w:pPr>
        <w:jc w:val="both"/>
        <w:rPr>
          <w:rFonts w:ascii="Times New Roman" w:eastAsia="Times New Roman" w:hAnsi="Times New Roman" w:cs="Times New Roman"/>
          <w:sz w:val="24"/>
          <w:szCs w:val="24"/>
          <w:lang w:val="en-US"/>
          <w:rPrChange w:id="877" w:author="Markel" w:date="2018-07-20T14:56:00Z">
            <w:rPr/>
          </w:rPrChange>
        </w:rPr>
      </w:pPr>
      <w:r w:rsidRPr="00224DB6">
        <w:rPr>
          <w:rFonts w:ascii="Times New Roman" w:hAnsi="Times New Roman"/>
          <w:lang w:val="en-US"/>
          <w:rPrChange w:id="878" w:author="Markel" w:date="2018-07-20T14:56:00Z">
            <w:rPr/>
          </w:rPrChange>
        </w:rPr>
        <w:t>The remaining topologies</w:t>
      </w:r>
      <w:r w:rsidRPr="00224DB6">
        <w:rPr>
          <w:rFonts w:ascii="Times New Roman" w:hAnsi="Times New Roman"/>
          <w:lang w:val="en-US"/>
          <w:rPrChange w:id="879" w:author="Markel" w:date="2018-07-20T14:56:00Z">
            <w:rPr/>
          </w:rPrChange>
        </w:rPr>
        <w:t xml:space="preserve"> (</w:t>
      </w:r>
      <w:del w:id="880" w:author="Markel" w:date="2018-07-20T14:56:00Z">
        <w:r w:rsidR="00843AE2">
          <w:fldChar w:fldCharType="begin"/>
        </w:r>
        <w:r w:rsidR="00843AE2">
          <w:delInstrText xml:space="preserve"> REF _Ref399792067 \h </w:delInstrText>
        </w:r>
        <w:r w:rsidR="00843AE2">
          <w:fldChar w:fldCharType="separate"/>
        </w:r>
        <w:r w:rsidR="00D7084E" w:rsidRPr="00DE07CD">
          <w:delText xml:space="preserve">Figure </w:delText>
        </w:r>
        <w:r w:rsidR="00D7084E">
          <w:rPr>
            <w:noProof/>
          </w:rPr>
          <w:delText>1</w:delText>
        </w:r>
        <w:r w:rsidR="00843AE2">
          <w:fldChar w:fldCharType="end"/>
        </w:r>
      </w:del>
      <w:ins w:id="881" w:author="Markel" w:date="2018-07-20T14:56:00Z">
        <w:r w:rsidRPr="00224DB6">
          <w:fldChar w:fldCharType="begin"/>
        </w:r>
        <w:r w:rsidRPr="00224DB6">
          <w:instrText xml:space="preserve"> REF _Ref507579052 \h </w:instrText>
        </w:r>
        <w:r w:rsidR="00A27066" w:rsidRPr="00224DB6">
          <w:instrText xml:space="preserve"> \* MERGEFORMAT </w:instrText>
        </w:r>
        <w:r w:rsidRPr="00224DB6">
          <w:fldChar w:fldCharType="separate"/>
        </w:r>
      </w:ins>
      <w:r w:rsidR="00AA72D3" w:rsidRPr="00AA72D3">
        <w:rPr>
          <w:rPrChange w:id="882" w:author="Markel" w:date="2018-07-20T14:56:00Z">
            <w:rPr/>
          </w:rPrChange>
        </w:rPr>
        <w:t xml:space="preserve">Figure </w:t>
      </w:r>
      <w:r w:rsidR="00AA72D3" w:rsidRPr="00AA72D3">
        <w:rPr>
          <w:noProof/>
        </w:rPr>
        <w:t>1</w:t>
      </w:r>
      <w:ins w:id="883" w:author="Markel" w:date="2018-07-20T14:56:00Z">
        <w:r w:rsidRPr="00224DB6">
          <w:fldChar w:fldCharType="end"/>
        </w:r>
      </w:ins>
      <w:r w:rsidRPr="00224DB6">
        <w:rPr>
          <w:rPrChange w:id="884" w:author="Markel" w:date="2018-07-20T14:56:00Z">
            <w:rPr/>
          </w:rPrChange>
        </w:rPr>
        <w:t xml:space="preserve">.f - </w:t>
      </w:r>
      <w:del w:id="885" w:author="Markel" w:date="2018-07-20T14:56:00Z">
        <w:r w:rsidR="00843AE2">
          <w:fldChar w:fldCharType="begin"/>
        </w:r>
        <w:r w:rsidR="00843AE2">
          <w:delInstrText xml:space="preserve"> REF _Ref399792067 \h </w:delInstrText>
        </w:r>
        <w:r w:rsidR="00843AE2">
          <w:fldChar w:fldCharType="separate"/>
        </w:r>
        <w:r w:rsidR="00D7084E" w:rsidRPr="00DE07CD">
          <w:delText xml:space="preserve">Figure </w:delText>
        </w:r>
        <w:r w:rsidR="00D7084E">
          <w:rPr>
            <w:noProof/>
          </w:rPr>
          <w:delText>1</w:delText>
        </w:r>
        <w:r w:rsidR="00843AE2">
          <w:fldChar w:fldCharType="end"/>
        </w:r>
      </w:del>
      <w:ins w:id="886" w:author="Markel" w:date="2018-07-20T14:56:00Z">
        <w:r w:rsidRPr="00224DB6">
          <w:fldChar w:fldCharType="begin"/>
        </w:r>
        <w:r w:rsidRPr="00224DB6">
          <w:instrText xml:space="preserve"> REF _Ref507579052 \h </w:instrText>
        </w:r>
        <w:r w:rsidR="00A27066" w:rsidRPr="00224DB6">
          <w:instrText xml:space="preserve"> \* MERGEFORMAT </w:instrText>
        </w:r>
        <w:r w:rsidRPr="00224DB6">
          <w:fldChar w:fldCharType="separate"/>
        </w:r>
      </w:ins>
      <w:r w:rsidR="00AA72D3" w:rsidRPr="00AA72D3">
        <w:rPr>
          <w:rPrChange w:id="887" w:author="Markel" w:date="2018-07-20T14:56:00Z">
            <w:rPr/>
          </w:rPrChange>
        </w:rPr>
        <w:t xml:space="preserve">Figure </w:t>
      </w:r>
      <w:r w:rsidR="00AA72D3" w:rsidRPr="00AA72D3">
        <w:rPr>
          <w:noProof/>
        </w:rPr>
        <w:t>1</w:t>
      </w:r>
      <w:ins w:id="888" w:author="Markel" w:date="2018-07-20T14:56:00Z">
        <w:r w:rsidRPr="00224DB6">
          <w:fldChar w:fldCharType="end"/>
        </w:r>
      </w:ins>
      <w:r w:rsidRPr="00224DB6">
        <w:rPr>
          <w:rPrChange w:id="889" w:author="Markel" w:date="2018-07-20T14:56:00Z">
            <w:rPr/>
          </w:rPrChange>
        </w:rPr>
        <w:t xml:space="preserve">.h) address how a data stream may be written to disk. </w:t>
      </w:r>
    </w:p>
    <w:p w14:paraId="321D1A55" w14:textId="77777777" w:rsidR="00185900" w:rsidRPr="00224DB6" w:rsidRDefault="00185900" w:rsidP="00033996">
      <w:pPr>
        <w:pStyle w:val="Heading2"/>
        <w:numPr>
          <w:ilvl w:val="1"/>
          <w:numId w:val="2"/>
        </w:numPr>
        <w:spacing w:after="120"/>
        <w:ind w:left="567" w:hanging="567"/>
        <w:rPr>
          <w:rFonts w:ascii="Times New Roman" w:hAnsi="Times New Roman"/>
          <w:lang w:val="en-US"/>
          <w:rPrChange w:id="890" w:author="Markel" w:date="2018-07-20T14:56:00Z">
            <w:rPr/>
          </w:rPrChange>
        </w:rPr>
        <w:pPrChange w:id="891" w:author="Markel" w:date="2018-07-20T14:56:00Z">
          <w:pPr>
            <w:pStyle w:val="Heading2"/>
            <w:jc w:val="both"/>
          </w:pPr>
        </w:pPrChange>
      </w:pPr>
      <w:bookmarkStart w:id="892" w:name="_Toc519860708"/>
      <w:bookmarkStart w:id="893" w:name="_Ref408655829"/>
      <w:bookmarkStart w:id="894" w:name="_Toc490496288"/>
      <w:r w:rsidRPr="00224DB6">
        <w:rPr>
          <w:rFonts w:ascii="Times New Roman" w:hAnsi="Times New Roman"/>
          <w:lang w:val="en-US"/>
          <w:rPrChange w:id="895" w:author="Markel" w:date="2018-07-20T14:56:00Z">
            <w:rPr/>
          </w:rPrChange>
        </w:rPr>
        <w:t>Temporal Splitting of Files</w:t>
      </w:r>
      <w:bookmarkEnd w:id="892"/>
      <w:bookmarkEnd w:id="893"/>
      <w:bookmarkEnd w:id="894"/>
    </w:p>
    <w:p w14:paraId="2187F4A4" w14:textId="0C9075C7" w:rsidR="00185900" w:rsidRPr="00224DB6" w:rsidRDefault="00185900" w:rsidP="00185900">
      <w:pPr>
        <w:jc w:val="both"/>
        <w:rPr>
          <w:rFonts w:ascii="Times New Roman" w:eastAsia="Times New Roman" w:hAnsi="Times New Roman" w:cs="Times New Roman"/>
          <w:sz w:val="24"/>
          <w:szCs w:val="24"/>
          <w:lang w:val="en-US"/>
          <w:rPrChange w:id="896" w:author="Markel" w:date="2018-07-20T14:56:00Z">
            <w:rPr/>
          </w:rPrChange>
        </w:rPr>
      </w:pPr>
      <w:r w:rsidRPr="00224DB6">
        <w:rPr>
          <w:rFonts w:ascii="Times New Roman" w:hAnsi="Times New Roman"/>
          <w:lang w:val="en-US"/>
          <w:rPrChange w:id="897" w:author="Markel" w:date="2018-07-20T14:56:00Z">
            <w:rPr/>
          </w:rPrChange>
        </w:rPr>
        <w:t xml:space="preserve">The data rates of GNSS SDR streams are typically high (on the order </w:t>
      </w:r>
      <w:r w:rsidR="00383B90" w:rsidRPr="00224DB6">
        <w:rPr>
          <w:rFonts w:ascii="Times New Roman" w:hAnsi="Times New Roman"/>
          <w:lang w:val="en-US"/>
          <w:rPrChange w:id="898" w:author="Markel" w:date="2018-07-20T14:56:00Z">
            <w:rPr/>
          </w:rPrChange>
        </w:rPr>
        <w:t>of one to several hundred MB/</w:t>
      </w:r>
      <w:del w:id="899" w:author="Markel" w:date="2018-07-20T14:56:00Z">
        <w:r w:rsidR="00806417" w:rsidRPr="00DE07CD">
          <w:delText>sec</w:delText>
        </w:r>
      </w:del>
      <w:ins w:id="900" w:author="Markel" w:date="2018-07-20T14:56:00Z">
        <w:r w:rsidR="00383B90" w:rsidRPr="00224DB6">
          <w:t>s</w:t>
        </w:r>
      </w:ins>
      <w:r w:rsidRPr="00224DB6">
        <w:rPr>
          <w:rPrChange w:id="901" w:author="Markel" w:date="2018-07-20T14:56:00Z">
            <w:rPr/>
          </w:rPrChange>
        </w:rPr>
        <w:t xml:space="preserve">). Hence, long-duration data collections can generate very large files that become cumbersome to manage. For this reason, the data may be written to smaller sets of files (illustrated in </w:t>
      </w:r>
      <w:del w:id="902" w:author="Markel" w:date="2018-07-20T14:56:00Z">
        <w:r w:rsidR="007078DA">
          <w:fldChar w:fldCharType="begin"/>
        </w:r>
        <w:r w:rsidR="007078DA">
          <w:delInstrText xml:space="preserve"> REF _Ref399792067 \h </w:delInstrText>
        </w:r>
        <w:r w:rsidR="007078DA">
          <w:fldChar w:fldCharType="separate"/>
        </w:r>
        <w:r w:rsidR="00D7084E" w:rsidRPr="00DE07CD">
          <w:delText xml:space="preserve">Figure </w:delText>
        </w:r>
        <w:r w:rsidR="00D7084E">
          <w:rPr>
            <w:noProof/>
          </w:rPr>
          <w:delText>1</w:delText>
        </w:r>
        <w:r w:rsidR="007078DA">
          <w:fldChar w:fldCharType="end"/>
        </w:r>
      </w:del>
      <w:ins w:id="903" w:author="Markel" w:date="2018-07-20T14:56:00Z">
        <w:r w:rsidRPr="00224DB6">
          <w:fldChar w:fldCharType="begin"/>
        </w:r>
        <w:r w:rsidRPr="00224DB6">
          <w:instrText xml:space="preserve"> REF _Ref507579052 \h </w:instrText>
        </w:r>
        <w:r w:rsidR="00A27066" w:rsidRPr="00224DB6">
          <w:instrText xml:space="preserve"> \* MERGEFORMAT </w:instrText>
        </w:r>
        <w:r w:rsidRPr="00224DB6">
          <w:fldChar w:fldCharType="separate"/>
        </w:r>
      </w:ins>
      <w:r w:rsidR="00AA72D3" w:rsidRPr="00AA72D3">
        <w:rPr>
          <w:rPrChange w:id="904" w:author="Markel" w:date="2018-07-20T14:56:00Z">
            <w:rPr/>
          </w:rPrChange>
        </w:rPr>
        <w:t xml:space="preserve">Figure </w:t>
      </w:r>
      <w:r w:rsidR="00AA72D3" w:rsidRPr="00AA72D3">
        <w:rPr>
          <w:noProof/>
        </w:rPr>
        <w:t>1</w:t>
      </w:r>
      <w:ins w:id="905" w:author="Markel" w:date="2018-07-20T14:56:00Z">
        <w:r w:rsidRPr="00224DB6">
          <w:fldChar w:fldCharType="end"/>
        </w:r>
      </w:ins>
      <w:r w:rsidRPr="00224DB6">
        <w:rPr>
          <w:rPrChange w:id="906" w:author="Markel" w:date="2018-07-20T14:56:00Z">
            <w:rPr/>
          </w:rPrChange>
        </w:rPr>
        <w:t xml:space="preserve">.f) where the data stream continues from the end of one file to the beginning of another (possibly with some overlap to ensure data integrity). This is defined as </w:t>
      </w:r>
      <w:r w:rsidRPr="00224DB6">
        <w:rPr>
          <w:i/>
          <w:rPrChange w:id="907" w:author="Markel" w:date="2018-07-20T14:56:00Z">
            <w:rPr>
              <w:i/>
            </w:rPr>
          </w:rPrChange>
        </w:rPr>
        <w:t xml:space="preserve">temporal file splitting </w:t>
      </w:r>
      <w:r w:rsidRPr="00224DB6">
        <w:rPr>
          <w:rPrChange w:id="908" w:author="Markel" w:date="2018-07-20T14:56:00Z">
            <w:rPr/>
          </w:rPrChange>
        </w:rPr>
        <w:t xml:space="preserve">in this standard. The standard includes parameters that specify the </w:t>
      </w:r>
      <w:ins w:id="909" w:author="Markel" w:date="2018-07-20T14:56:00Z">
        <w:r w:rsidR="0011687B" w:rsidRPr="00224DB6">
          <w:t xml:space="preserve">chronological </w:t>
        </w:r>
      </w:ins>
      <w:r w:rsidRPr="00224DB6">
        <w:rPr>
          <w:rPrChange w:id="910" w:author="Markel" w:date="2018-07-20T14:56:00Z">
            <w:rPr/>
          </w:rPrChange>
        </w:rPr>
        <w:t>order of temporally split files.</w:t>
      </w:r>
    </w:p>
    <w:p w14:paraId="1D02F90F" w14:textId="77777777" w:rsidR="00167BB7" w:rsidRPr="00DE07CD" w:rsidRDefault="00167BB7" w:rsidP="00144168">
      <w:pPr>
        <w:jc w:val="both"/>
        <w:rPr>
          <w:del w:id="911" w:author="Markel" w:date="2018-07-20T14:56:00Z"/>
        </w:rPr>
      </w:pPr>
    </w:p>
    <w:p w14:paraId="77C0EF2C" w14:textId="77777777" w:rsidR="00185900" w:rsidRPr="00224DB6" w:rsidRDefault="00185900" w:rsidP="00C61D46">
      <w:pPr>
        <w:spacing w:after="0"/>
        <w:jc w:val="both"/>
        <w:rPr>
          <w:rFonts w:ascii="Times New Roman" w:hAnsi="Times New Roman"/>
          <w:lang w:val="en-US"/>
          <w:rPrChange w:id="912" w:author="Markel" w:date="2018-07-20T14:56:00Z">
            <w:rPr/>
          </w:rPrChange>
        </w:rPr>
      </w:pPr>
      <w:r w:rsidRPr="00224DB6">
        <w:rPr>
          <w:rFonts w:ascii="Times New Roman" w:hAnsi="Times New Roman"/>
          <w:lang w:val="en-US"/>
          <w:rPrChange w:id="913" w:author="Markel" w:date="2018-07-20T14:56:00Z">
            <w:rPr/>
          </w:rPrChange>
        </w:rPr>
        <w:t>NOTE:</w:t>
      </w:r>
      <w:bookmarkStart w:id="914" w:name="_Toc489347084"/>
      <w:bookmarkStart w:id="915" w:name="_Toc489347307"/>
      <w:bookmarkStart w:id="916" w:name="_Toc489542541"/>
      <w:bookmarkStart w:id="917" w:name="_Toc489542615"/>
      <w:bookmarkStart w:id="918" w:name="_Toc489548072"/>
      <w:bookmarkStart w:id="919" w:name="_Toc489605993"/>
      <w:bookmarkStart w:id="920" w:name="_Toc489615292"/>
      <w:bookmarkEnd w:id="914"/>
      <w:bookmarkEnd w:id="915"/>
      <w:bookmarkEnd w:id="916"/>
      <w:bookmarkEnd w:id="917"/>
      <w:bookmarkEnd w:id="918"/>
      <w:bookmarkEnd w:id="919"/>
      <w:bookmarkEnd w:id="920"/>
    </w:p>
    <w:p w14:paraId="3FA462A5" w14:textId="77777777" w:rsidR="00185900" w:rsidRPr="00224DB6" w:rsidRDefault="00185900" w:rsidP="00185900">
      <w:pPr>
        <w:jc w:val="both"/>
        <w:rPr>
          <w:rFonts w:ascii="Times New Roman" w:eastAsia="Times New Roman" w:hAnsi="Times New Roman" w:cs="Times New Roman"/>
          <w:sz w:val="24"/>
          <w:szCs w:val="24"/>
          <w:lang w:val="en-US"/>
          <w:rPrChange w:id="921" w:author="Markel" w:date="2018-07-20T14:56:00Z">
            <w:rPr/>
          </w:rPrChange>
        </w:rPr>
      </w:pPr>
      <w:r w:rsidRPr="00224DB6">
        <w:rPr>
          <w:rFonts w:ascii="Times New Roman" w:hAnsi="Times New Roman"/>
          <w:lang w:val="en-US"/>
          <w:rPrChange w:id="922" w:author="Markel" w:date="2018-07-20T14:56:00Z">
            <w:rPr/>
          </w:rPrChange>
        </w:rPr>
        <w:t>A metadata file typically exists for each data file. Optionally, all information for a multi-file set may be contained within one metad</w:t>
      </w:r>
      <w:r w:rsidRPr="00224DB6">
        <w:rPr>
          <w:rFonts w:ascii="Times New Roman" w:hAnsi="Times New Roman"/>
          <w:lang w:val="en-US"/>
          <w:rPrChange w:id="923" w:author="Markel" w:date="2018-07-20T14:56:00Z">
            <w:rPr/>
          </w:rPrChange>
        </w:rPr>
        <w:t xml:space="preserve">ata file. For the former case, the first metadata file of a set must contain </w:t>
      </w:r>
      <w:r w:rsidRPr="00224DB6">
        <w:rPr>
          <w:rPrChange w:id="924" w:author="Markel" w:date="2018-07-20T14:56:00Z">
            <w:rPr/>
          </w:rPrChange>
        </w:rPr>
        <w:t>or make reference to the complete set of metadata parameters and subsequent files may contain only those that change from file to file.</w:t>
      </w:r>
      <w:bookmarkStart w:id="925" w:name="_Toc489347085"/>
      <w:bookmarkStart w:id="926" w:name="_Toc489347308"/>
      <w:bookmarkStart w:id="927" w:name="_Toc489542542"/>
      <w:bookmarkStart w:id="928" w:name="_Toc489542616"/>
      <w:bookmarkStart w:id="929" w:name="_Toc489548073"/>
      <w:bookmarkStart w:id="930" w:name="_Toc489605994"/>
      <w:bookmarkStart w:id="931" w:name="_Toc489615293"/>
      <w:bookmarkEnd w:id="925"/>
      <w:bookmarkEnd w:id="926"/>
      <w:bookmarkEnd w:id="927"/>
      <w:bookmarkEnd w:id="928"/>
      <w:bookmarkEnd w:id="929"/>
      <w:bookmarkEnd w:id="930"/>
      <w:bookmarkEnd w:id="931"/>
    </w:p>
    <w:p w14:paraId="206930EE" w14:textId="77777777" w:rsidR="00185900" w:rsidRPr="00224DB6" w:rsidRDefault="00185900" w:rsidP="00033996">
      <w:pPr>
        <w:pStyle w:val="Heading2"/>
        <w:numPr>
          <w:ilvl w:val="1"/>
          <w:numId w:val="2"/>
        </w:numPr>
        <w:spacing w:after="120"/>
        <w:ind w:left="567" w:hanging="567"/>
        <w:rPr>
          <w:rFonts w:ascii="Times New Roman" w:hAnsi="Times New Roman"/>
          <w:lang w:val="en-US"/>
          <w:rPrChange w:id="932" w:author="Markel" w:date="2018-07-20T14:56:00Z">
            <w:rPr/>
          </w:rPrChange>
        </w:rPr>
        <w:pPrChange w:id="933" w:author="Markel" w:date="2018-07-20T14:56:00Z">
          <w:pPr>
            <w:pStyle w:val="Heading2"/>
            <w:jc w:val="both"/>
          </w:pPr>
        </w:pPrChange>
      </w:pPr>
      <w:bookmarkStart w:id="934" w:name="_Toc519860709"/>
      <w:bookmarkStart w:id="935" w:name="_Toc490496289"/>
      <w:r w:rsidRPr="00224DB6">
        <w:rPr>
          <w:rFonts w:ascii="Times New Roman" w:hAnsi="Times New Roman"/>
          <w:lang w:val="en-US"/>
          <w:rPrChange w:id="936" w:author="Markel" w:date="2018-07-20T14:56:00Z">
            <w:rPr/>
          </w:rPrChange>
        </w:rPr>
        <w:t>Spatial Splitting of Files</w:t>
      </w:r>
      <w:bookmarkEnd w:id="934"/>
      <w:bookmarkEnd w:id="935"/>
    </w:p>
    <w:p w14:paraId="7E86DDE5" w14:textId="16197CE8" w:rsidR="00185900" w:rsidRPr="00224DB6" w:rsidRDefault="00185900" w:rsidP="00185900">
      <w:pPr>
        <w:jc w:val="both"/>
        <w:rPr>
          <w:rFonts w:ascii="Times New Roman" w:eastAsia="Times New Roman" w:hAnsi="Times New Roman" w:cs="Times New Roman"/>
          <w:sz w:val="24"/>
          <w:szCs w:val="24"/>
          <w:lang w:val="en-US"/>
          <w:rPrChange w:id="937" w:author="Markel" w:date="2018-07-20T14:56:00Z">
            <w:rPr/>
          </w:rPrChange>
        </w:rPr>
      </w:pPr>
      <w:r w:rsidRPr="00224DB6">
        <w:rPr>
          <w:rFonts w:ascii="Times New Roman" w:hAnsi="Times New Roman"/>
          <w:lang w:val="en-US"/>
          <w:rPrChange w:id="938" w:author="Markel" w:date="2018-07-20T14:56:00Z">
            <w:rPr/>
          </w:rPrChange>
        </w:rPr>
        <w:t>A collection sys</w:t>
      </w:r>
      <w:r w:rsidRPr="00224DB6">
        <w:rPr>
          <w:rFonts w:ascii="Times New Roman" w:hAnsi="Times New Roman"/>
          <w:lang w:val="en-US"/>
          <w:rPrChange w:id="939" w:author="Markel" w:date="2018-07-20T14:56:00Z">
            <w:rPr/>
          </w:rPrChange>
        </w:rPr>
        <w:t xml:space="preserve">tem or setup may write individual data streams </w:t>
      </w:r>
      <w:r w:rsidRPr="00224DB6">
        <w:rPr>
          <w:rPrChange w:id="940" w:author="Markel" w:date="2018-07-20T14:56:00Z">
            <w:rPr/>
          </w:rPrChange>
        </w:rPr>
        <w:t>or the frequency bands to multiple files (illustrated in</w:t>
      </w:r>
      <w:r w:rsidR="00852938" w:rsidRPr="00224DB6">
        <w:rPr>
          <w:rPrChange w:id="941" w:author="Markel" w:date="2018-07-20T14:56:00Z">
            <w:rPr/>
          </w:rPrChange>
        </w:rPr>
        <w:t xml:space="preserve"> </w:t>
      </w:r>
      <w:del w:id="942" w:author="Markel" w:date="2018-07-20T14:56:00Z">
        <w:r w:rsidR="008B14AC">
          <w:fldChar w:fldCharType="begin"/>
        </w:r>
        <w:r w:rsidR="008B14AC">
          <w:delInstrText xml:space="preserve"> REF _Ref399792067 \h </w:delInstrText>
        </w:r>
        <w:r w:rsidR="008B14AC">
          <w:fldChar w:fldCharType="separate"/>
        </w:r>
        <w:r w:rsidR="00D7084E" w:rsidRPr="00DE07CD">
          <w:delText xml:space="preserve">Figure </w:delText>
        </w:r>
        <w:r w:rsidR="00D7084E">
          <w:rPr>
            <w:noProof/>
          </w:rPr>
          <w:delText>1</w:delText>
        </w:r>
        <w:r w:rsidR="008B14AC">
          <w:fldChar w:fldCharType="end"/>
        </w:r>
        <w:r w:rsidR="008B14AC">
          <w:delText>.</w:delText>
        </w:r>
        <w:r w:rsidR="00FC0A21">
          <w:delText>g</w:delText>
        </w:r>
        <w:r w:rsidR="008B14AC">
          <w:delText>)</w:delText>
        </w:r>
        <w:r w:rsidR="00956A97" w:rsidRPr="00DE07CD">
          <w:delText>.</w:delText>
        </w:r>
      </w:del>
      <w:ins w:id="943" w:author="Markel" w:date="2018-07-20T14:56:00Z">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REF _Ref507579052 \h </w:instrText>
        </w:r>
        <w:r w:rsidR="00A27066" w:rsidRPr="00224DB6">
          <w:rPr>
            <w:rFonts w:ascii="Times New Roman" w:hAnsi="Times New Roman" w:cs="Times New Roman"/>
            <w:lang w:val="en-US"/>
          </w:rPr>
          <w:instrText xml:space="preserve"> \* MERGEFORMAT </w:instrText>
        </w:r>
        <w:r w:rsidRPr="00224DB6">
          <w:rPr>
            <w:rFonts w:ascii="Times New Roman" w:hAnsi="Times New Roman" w:cs="Times New Roman"/>
            <w:lang w:val="en-US"/>
          </w:rPr>
        </w:r>
        <w:r w:rsidRPr="00224DB6">
          <w:rPr>
            <w:rFonts w:ascii="Times New Roman" w:hAnsi="Times New Roman" w:cs="Times New Roman"/>
            <w:lang w:val="en-US"/>
          </w:rPr>
          <w:fldChar w:fldCharType="separate"/>
        </w:r>
      </w:ins>
      <w:r w:rsidR="00AA72D3" w:rsidRPr="00AA72D3">
        <w:rPr>
          <w:rFonts w:ascii="Times New Roman" w:hAnsi="Times New Roman" w:cs="Times New Roman"/>
          <w:lang w:val="en-US"/>
          <w:rPrChange w:id="944" w:author="Markel" w:date="2018-07-20T14:56:00Z">
            <w:rPr/>
          </w:rPrChange>
        </w:rPr>
        <w:t xml:space="preserve">Figure </w:t>
      </w:r>
      <w:r w:rsidR="00AA72D3" w:rsidRPr="00AA72D3">
        <w:rPr>
          <w:noProof/>
        </w:rPr>
        <w:t>1</w:t>
      </w:r>
      <w:ins w:id="945" w:author="Markel" w:date="2018-07-20T14:56:00Z">
        <w:r w:rsidRPr="00224DB6">
          <w:fldChar w:fldCharType="end"/>
        </w:r>
        <w:r w:rsidRPr="00224DB6">
          <w:t>.g).</w:t>
        </w:r>
      </w:ins>
      <w:r w:rsidRPr="00224DB6">
        <w:rPr>
          <w:rPrChange w:id="946" w:author="Markel" w:date="2018-07-20T14:56:00Z">
            <w:rPr/>
          </w:rPrChange>
        </w:rPr>
        <w:t xml:space="preserve"> These files may be written within the same host system (such as a personal computer (PC)) or multiple systems. This is defined as </w:t>
      </w:r>
      <w:r w:rsidRPr="00224DB6">
        <w:rPr>
          <w:i/>
          <w:rPrChange w:id="947" w:author="Markel" w:date="2018-07-20T14:56:00Z">
            <w:rPr>
              <w:i/>
            </w:rPr>
          </w:rPrChange>
        </w:rPr>
        <w:t>spatial file splitting</w:t>
      </w:r>
      <w:r w:rsidRPr="00224DB6">
        <w:rPr>
          <w:rPrChange w:id="948" w:author="Markel" w:date="2018-07-20T14:56:00Z">
            <w:rPr/>
          </w:rPrChange>
        </w:rPr>
        <w:t xml:space="preserve"> in this standard.</w:t>
      </w:r>
    </w:p>
    <w:p w14:paraId="6AD99C8E" w14:textId="77777777" w:rsidR="00956A97" w:rsidRDefault="00956A97" w:rsidP="00144168">
      <w:pPr>
        <w:jc w:val="both"/>
        <w:rPr>
          <w:del w:id="949" w:author="Markel" w:date="2018-07-20T14:56:00Z"/>
        </w:rPr>
      </w:pPr>
    </w:p>
    <w:p w14:paraId="3957F058" w14:textId="77777777" w:rsidR="0033623B" w:rsidRPr="00DE07CD" w:rsidRDefault="0033623B" w:rsidP="00144168">
      <w:pPr>
        <w:jc w:val="both"/>
        <w:rPr>
          <w:del w:id="950" w:author="Markel" w:date="2018-07-20T14:56:00Z"/>
        </w:rPr>
      </w:pPr>
    </w:p>
    <w:p w14:paraId="16FB8651" w14:textId="77777777" w:rsidR="00185900" w:rsidRPr="00224DB6" w:rsidRDefault="00185900" w:rsidP="00C61D46">
      <w:pPr>
        <w:spacing w:after="0"/>
        <w:jc w:val="both"/>
        <w:rPr>
          <w:rFonts w:ascii="Times New Roman" w:hAnsi="Times New Roman"/>
          <w:lang w:val="en-US"/>
          <w:rPrChange w:id="951" w:author="Markel" w:date="2018-07-20T14:56:00Z">
            <w:rPr/>
          </w:rPrChange>
        </w:rPr>
      </w:pPr>
      <w:r w:rsidRPr="00224DB6">
        <w:rPr>
          <w:rFonts w:ascii="Times New Roman" w:hAnsi="Times New Roman"/>
          <w:lang w:val="en-US"/>
          <w:rPrChange w:id="952" w:author="Markel" w:date="2018-07-20T14:56:00Z">
            <w:rPr/>
          </w:rPrChange>
        </w:rPr>
        <w:t>NOTE:</w:t>
      </w:r>
    </w:p>
    <w:p w14:paraId="4A5C8919" w14:textId="77777777" w:rsidR="00185900" w:rsidRPr="00224DB6" w:rsidRDefault="00185900" w:rsidP="00185900">
      <w:pPr>
        <w:jc w:val="both"/>
        <w:rPr>
          <w:rFonts w:ascii="Times New Roman" w:eastAsia="Times New Roman" w:hAnsi="Times New Roman" w:cs="Times New Roman"/>
          <w:sz w:val="24"/>
          <w:szCs w:val="24"/>
          <w:lang w:val="en-US"/>
          <w:rPrChange w:id="953" w:author="Markel" w:date="2018-07-20T14:56:00Z">
            <w:rPr/>
          </w:rPrChange>
        </w:rPr>
      </w:pPr>
      <w:r w:rsidRPr="00224DB6">
        <w:rPr>
          <w:rFonts w:ascii="Times New Roman" w:hAnsi="Times New Roman"/>
          <w:lang w:val="en-US"/>
          <w:rPrChange w:id="954" w:author="Markel" w:date="2018-07-20T14:56:00Z">
            <w:rPr/>
          </w:rPrChange>
        </w:rPr>
        <w:t xml:space="preserve">This standard associates two or more spatially split files in a </w:t>
      </w:r>
      <w:r w:rsidRPr="00224DB6">
        <w:rPr>
          <w:rFonts w:ascii="Times New Roman" w:hAnsi="Times New Roman"/>
          <w:lang w:val="en-US"/>
          <w:rPrChange w:id="955" w:author="Markel" w:date="2018-07-20T14:56:00Z">
            <w:rPr/>
          </w:rPrChange>
        </w:rPr>
        <w:t>specification</w:t>
      </w:r>
      <w:r w:rsidRPr="00224DB6">
        <w:rPr>
          <w:rPrChange w:id="956" w:author="Markel" w:date="2018-07-20T14:56:00Z">
            <w:rPr/>
          </w:rPrChange>
        </w:rPr>
        <w:t xml:space="preserve"> defined as </w:t>
      </w:r>
      <w:r w:rsidRPr="00224DB6">
        <w:rPr>
          <w:i/>
          <w:rPrChange w:id="957" w:author="Markel" w:date="2018-07-20T14:56:00Z">
            <w:rPr>
              <w:i/>
            </w:rPr>
          </w:rPrChange>
        </w:rPr>
        <w:t>f</w:t>
      </w:r>
      <w:r w:rsidRPr="00224DB6">
        <w:rPr>
          <w:rFonts w:ascii="Times New Roman" w:hAnsi="Times New Roman"/>
          <w:i/>
          <w:lang w:val="en-US"/>
          <w:rPrChange w:id="958" w:author="Markel" w:date="2018-07-20T14:56:00Z">
            <w:rPr>
              <w:i/>
            </w:rPr>
          </w:rPrChange>
        </w:rPr>
        <w:t>ile</w:t>
      </w:r>
      <w:r w:rsidRPr="00224DB6">
        <w:rPr>
          <w:i/>
          <w:rPrChange w:id="959" w:author="Markel" w:date="2018-07-20T14:56:00Z">
            <w:rPr>
              <w:i/>
            </w:rPr>
          </w:rPrChange>
        </w:rPr>
        <w:t>Set</w:t>
      </w:r>
      <w:r w:rsidRPr="00224DB6">
        <w:rPr>
          <w:rPrChange w:id="960" w:author="Markel" w:date="2018-07-20T14:56:00Z">
            <w:rPr/>
          </w:rPrChange>
        </w:rPr>
        <w:t>.</w:t>
      </w:r>
    </w:p>
    <w:p w14:paraId="5B045C59" w14:textId="77777777" w:rsidR="00185900" w:rsidRPr="00224DB6" w:rsidRDefault="00185900">
      <w:pPr>
        <w:rPr>
          <w:ins w:id="961" w:author="Markel" w:date="2018-07-20T14:56:00Z"/>
          <w:rFonts w:ascii="Times New Roman" w:hAnsi="Times New Roman" w:cs="Times New Roman"/>
          <w:lang w:val="en-US"/>
        </w:rPr>
      </w:pPr>
      <w:ins w:id="962" w:author="Markel" w:date="2018-07-20T14:56:00Z">
        <w:r w:rsidRPr="00224DB6">
          <w:rPr>
            <w:rFonts w:ascii="Times New Roman" w:hAnsi="Times New Roman" w:cs="Times New Roman"/>
            <w:lang w:val="en-US"/>
          </w:rPr>
          <w:br w:type="page"/>
        </w:r>
      </w:ins>
    </w:p>
    <w:p w14:paraId="51579B1F" w14:textId="77777777" w:rsidR="00185900" w:rsidRPr="00224DB6" w:rsidRDefault="00185900" w:rsidP="00033996">
      <w:pPr>
        <w:pStyle w:val="Heading2"/>
        <w:numPr>
          <w:ilvl w:val="1"/>
          <w:numId w:val="2"/>
        </w:numPr>
        <w:spacing w:after="120"/>
        <w:ind w:left="567" w:hanging="567"/>
        <w:rPr>
          <w:rFonts w:ascii="Times New Roman" w:hAnsi="Times New Roman"/>
          <w:lang w:val="en-US"/>
          <w:rPrChange w:id="963" w:author="Markel" w:date="2018-07-20T14:56:00Z">
            <w:rPr/>
          </w:rPrChange>
        </w:rPr>
        <w:pPrChange w:id="964" w:author="Markel" w:date="2018-07-20T14:56:00Z">
          <w:pPr>
            <w:pStyle w:val="Heading2"/>
            <w:jc w:val="both"/>
          </w:pPr>
        </w:pPrChange>
      </w:pPr>
      <w:bookmarkStart w:id="965" w:name="_Toc519860710"/>
      <w:bookmarkStart w:id="966" w:name="_Toc490496290"/>
      <w:r w:rsidRPr="00224DB6">
        <w:rPr>
          <w:rFonts w:ascii="Times New Roman" w:hAnsi="Times New Roman"/>
          <w:lang w:val="en-US"/>
          <w:rPrChange w:id="967" w:author="Markel" w:date="2018-07-20T14:56:00Z">
            <w:rPr/>
          </w:rPrChange>
        </w:rPr>
        <w:t>Spatial-Temporal Splitting of Files</w:t>
      </w:r>
      <w:bookmarkEnd w:id="965"/>
      <w:bookmarkEnd w:id="966"/>
    </w:p>
    <w:p w14:paraId="28E6D778" w14:textId="7DAC2413" w:rsidR="00185900" w:rsidRPr="00224DB6" w:rsidRDefault="00F92051" w:rsidP="00185900">
      <w:pPr>
        <w:jc w:val="both"/>
        <w:rPr>
          <w:rFonts w:ascii="Times New Roman" w:hAnsi="Times New Roman"/>
          <w:lang w:val="en-US"/>
          <w:rPrChange w:id="968" w:author="Markel" w:date="2018-07-20T14:56:00Z">
            <w:rPr/>
          </w:rPrChange>
        </w:rPr>
      </w:pPr>
      <w:del w:id="969" w:author="Markel" w:date="2018-07-20T14:56:00Z">
        <w:r w:rsidRPr="00DE07CD">
          <w:fldChar w:fldCharType="begin"/>
        </w:r>
        <w:r w:rsidRPr="00DE07CD">
          <w:delInstrText xml:space="preserve"> REF _Ref399792067 \h </w:delInstrText>
        </w:r>
        <w:r w:rsidR="00DE07CD" w:rsidRPr="00DE07CD">
          <w:delInstrText xml:space="preserve"> \* MERGEFORMAT </w:delInstrText>
        </w:r>
        <w:r w:rsidRPr="00DE07CD">
          <w:fldChar w:fldCharType="separate"/>
        </w:r>
        <w:r w:rsidR="00D7084E" w:rsidRPr="00DE07CD">
          <w:delText xml:space="preserve">Figure </w:delText>
        </w:r>
        <w:r w:rsidR="00D7084E">
          <w:rPr>
            <w:noProof/>
          </w:rPr>
          <w:delText>1</w:delText>
        </w:r>
        <w:r w:rsidRPr="00DE07CD">
          <w:fldChar w:fldCharType="end"/>
        </w:r>
      </w:del>
      <w:ins w:id="970" w:author="Markel" w:date="2018-07-20T14:56:00Z">
        <w:r w:rsidR="00185900" w:rsidRPr="00224DB6">
          <w:rPr>
            <w:rFonts w:ascii="Times New Roman" w:hAnsi="Times New Roman" w:cs="Times New Roman"/>
            <w:lang w:val="en-US"/>
          </w:rPr>
          <w:fldChar w:fldCharType="begin"/>
        </w:r>
        <w:r w:rsidR="00185900" w:rsidRPr="00224DB6">
          <w:rPr>
            <w:rFonts w:ascii="Times New Roman" w:hAnsi="Times New Roman" w:cs="Times New Roman"/>
            <w:lang w:val="en-US"/>
          </w:rPr>
          <w:instrText xml:space="preserve"> REF _Ref507579052 \h </w:instrText>
        </w:r>
        <w:r w:rsidR="00A27066" w:rsidRPr="00224DB6">
          <w:rPr>
            <w:rFonts w:ascii="Times New Roman" w:hAnsi="Times New Roman" w:cs="Times New Roman"/>
            <w:lang w:val="en-US"/>
          </w:rPr>
          <w:instrText xml:space="preserve"> \* MERGEFORMAT </w:instrText>
        </w:r>
        <w:r w:rsidR="00185900" w:rsidRPr="00224DB6">
          <w:rPr>
            <w:rFonts w:ascii="Times New Roman" w:hAnsi="Times New Roman" w:cs="Times New Roman"/>
            <w:lang w:val="en-US"/>
          </w:rPr>
        </w:r>
        <w:r w:rsidR="00185900" w:rsidRPr="00224DB6">
          <w:rPr>
            <w:rFonts w:ascii="Times New Roman" w:hAnsi="Times New Roman" w:cs="Times New Roman"/>
            <w:lang w:val="en-US"/>
          </w:rPr>
          <w:fldChar w:fldCharType="separate"/>
        </w:r>
      </w:ins>
      <w:r w:rsidR="00AA72D3" w:rsidRPr="00AA72D3">
        <w:rPr>
          <w:rFonts w:ascii="Times New Roman" w:hAnsi="Times New Roman" w:cs="Times New Roman"/>
          <w:lang w:val="en-US"/>
          <w:rPrChange w:id="971" w:author="Markel" w:date="2018-07-20T14:56:00Z">
            <w:rPr/>
          </w:rPrChange>
        </w:rPr>
        <w:t xml:space="preserve">Figure </w:t>
      </w:r>
      <w:r w:rsidR="00AA72D3" w:rsidRPr="00AA72D3">
        <w:rPr>
          <w:noProof/>
        </w:rPr>
        <w:t>1</w:t>
      </w:r>
      <w:ins w:id="972" w:author="Markel" w:date="2018-07-20T14:56:00Z">
        <w:r w:rsidR="00185900" w:rsidRPr="00224DB6">
          <w:fldChar w:fldCharType="end"/>
        </w:r>
      </w:ins>
      <w:r w:rsidR="00185900" w:rsidRPr="00224DB6">
        <w:rPr>
          <w:rPrChange w:id="973" w:author="Markel" w:date="2018-07-20T14:56:00Z">
            <w:rPr/>
          </w:rPrChange>
        </w:rPr>
        <w:t>.</w:t>
      </w:r>
      <w:r w:rsidR="00185900" w:rsidRPr="00224DB6">
        <w:rPr>
          <w:rFonts w:ascii="Times New Roman" w:hAnsi="Times New Roman"/>
          <w:lang w:val="en-US"/>
          <w:rPrChange w:id="974" w:author="Markel" w:date="2018-07-20T14:56:00Z">
            <w:rPr/>
          </w:rPrChange>
        </w:rPr>
        <w:t xml:space="preserve">h illustrates the combination of spatial and temporal splitting. In this case, the </w:t>
      </w:r>
      <w:r w:rsidR="00185900" w:rsidRPr="00224DB6">
        <w:rPr>
          <w:rPrChange w:id="975" w:author="Markel" w:date="2018-07-20T14:56:00Z">
            <w:rPr/>
          </w:rPrChange>
        </w:rPr>
        <w:t>fileSet parameter refers to the first of each temporally split file.</w:t>
      </w:r>
    </w:p>
    <w:p w14:paraId="3AE4DCF4" w14:textId="77777777" w:rsidR="00185900" w:rsidRPr="00224DB6" w:rsidRDefault="00185900" w:rsidP="00185900">
      <w:pPr>
        <w:pStyle w:val="Heading1"/>
        <w:numPr>
          <w:ilvl w:val="0"/>
          <w:numId w:val="2"/>
        </w:numPr>
        <w:spacing w:after="120"/>
        <w:rPr>
          <w:rFonts w:ascii="Times New Roman" w:hAnsi="Times New Roman"/>
          <w:lang w:val="en-US"/>
          <w:rPrChange w:id="976" w:author="Markel" w:date="2018-07-20T14:56:00Z">
            <w:rPr/>
          </w:rPrChange>
        </w:rPr>
        <w:pPrChange w:id="977" w:author="Markel" w:date="2018-07-20T14:56:00Z">
          <w:pPr>
            <w:pStyle w:val="Heading1"/>
            <w:jc w:val="both"/>
          </w:pPr>
        </w:pPrChange>
      </w:pPr>
      <w:bookmarkStart w:id="978" w:name="_Toc519860711"/>
      <w:bookmarkStart w:id="979" w:name="_Toc490496291"/>
      <w:r w:rsidRPr="00224DB6">
        <w:rPr>
          <w:rFonts w:ascii="Times New Roman" w:hAnsi="Times New Roman"/>
          <w:lang w:val="en-US"/>
          <w:rPrChange w:id="980" w:author="Markel" w:date="2018-07-20T14:56:00Z">
            <w:rPr/>
          </w:rPrChange>
        </w:rPr>
        <w:t>Metadata File Naming and Association Mechanisms</w:t>
      </w:r>
      <w:bookmarkEnd w:id="978"/>
      <w:bookmarkEnd w:id="979"/>
    </w:p>
    <w:p w14:paraId="7F82DD3D" w14:textId="77777777" w:rsidR="00553752" w:rsidRPr="00553752" w:rsidRDefault="00553752" w:rsidP="00553752">
      <w:pPr>
        <w:jc w:val="both"/>
        <w:rPr>
          <w:rFonts w:ascii="Times New Roman" w:eastAsia="Times New Roman" w:hAnsi="Times New Roman" w:cs="Times New Roman"/>
          <w:sz w:val="24"/>
          <w:szCs w:val="24"/>
          <w:lang w:val="en-GB"/>
          <w:rPrChange w:id="981" w:author="Markel" w:date="2018-07-20T14:56:00Z">
            <w:rPr/>
          </w:rPrChange>
        </w:rPr>
      </w:pPr>
      <w:r w:rsidRPr="00553752">
        <w:rPr>
          <w:rFonts w:ascii="Times New Roman" w:hAnsi="Times New Roman"/>
          <w:lang w:val="en-GB"/>
          <w:rPrChange w:id="982" w:author="Markel" w:date="2018-07-20T14:56:00Z">
            <w:rPr/>
          </w:rPrChange>
        </w:rPr>
        <w:t>The official filename extension for a metadata file is ‘.</w:t>
      </w:r>
      <w:r w:rsidRPr="00553752">
        <w:rPr>
          <w:rFonts w:ascii="Times New Roman" w:hAnsi="Times New Roman"/>
          <w:lang w:val="en-GB"/>
          <w:rPrChange w:id="983" w:author="Markel" w:date="2018-07-20T14:56:00Z">
            <w:rPr/>
          </w:rPrChange>
        </w:rPr>
        <w:t>sdrx’</w:t>
      </w:r>
      <w:r w:rsidRPr="00553752">
        <w:rPr>
          <w:lang w:val="en-GB"/>
          <w:rPrChange w:id="984" w:author="Markel" w:date="2018-07-20T14:56:00Z">
            <w:rPr/>
          </w:rPrChange>
        </w:rPr>
        <w:t>. Use of this extension is recommended.</w:t>
      </w:r>
    </w:p>
    <w:p w14:paraId="2764BB75" w14:textId="77777777" w:rsidR="00185900" w:rsidRPr="00224DB6" w:rsidRDefault="00185900" w:rsidP="00185900">
      <w:pPr>
        <w:pStyle w:val="Heading1"/>
        <w:numPr>
          <w:ilvl w:val="0"/>
          <w:numId w:val="2"/>
        </w:numPr>
        <w:spacing w:after="120"/>
        <w:rPr>
          <w:rFonts w:ascii="Times New Roman" w:hAnsi="Times New Roman"/>
          <w:lang w:val="en-US"/>
          <w:rPrChange w:id="985" w:author="Markel" w:date="2018-07-20T14:56:00Z">
            <w:rPr/>
          </w:rPrChange>
        </w:rPr>
        <w:pPrChange w:id="986" w:author="Markel" w:date="2018-07-20T14:56:00Z">
          <w:pPr>
            <w:pStyle w:val="Heading1"/>
            <w:jc w:val="both"/>
          </w:pPr>
        </w:pPrChange>
      </w:pPr>
      <w:bookmarkStart w:id="987" w:name="_Toc519860712"/>
      <w:bookmarkStart w:id="988" w:name="_Toc490496292"/>
      <w:r w:rsidRPr="00224DB6">
        <w:rPr>
          <w:rFonts w:ascii="Times New Roman" w:hAnsi="Times New Roman"/>
          <w:lang w:val="en-US"/>
          <w:rPrChange w:id="989" w:author="Markel" w:date="2018-07-20T14:56:00Z">
            <w:rPr/>
          </w:rPrChange>
        </w:rPr>
        <w:t>Domain Model</w:t>
      </w:r>
      <w:bookmarkEnd w:id="987"/>
      <w:bookmarkEnd w:id="988"/>
    </w:p>
    <w:p w14:paraId="5E78311F" w14:textId="6968CF1B" w:rsidR="00185900" w:rsidRPr="00224DB6" w:rsidRDefault="00185900" w:rsidP="00185900">
      <w:pPr>
        <w:jc w:val="both"/>
        <w:rPr>
          <w:rFonts w:ascii="Times New Roman" w:eastAsia="Times New Roman" w:hAnsi="Times New Roman" w:cs="Times New Roman"/>
          <w:sz w:val="24"/>
          <w:szCs w:val="24"/>
          <w:lang w:val="en-US"/>
          <w:rPrChange w:id="990" w:author="Markel" w:date="2018-07-20T14:56:00Z">
            <w:rPr/>
          </w:rPrChange>
        </w:rPr>
      </w:pPr>
      <w:r w:rsidRPr="00224DB6">
        <w:rPr>
          <w:rFonts w:ascii="Times New Roman" w:hAnsi="Times New Roman"/>
          <w:lang w:val="en-US"/>
          <w:rPrChange w:id="991" w:author="Markel" w:date="2018-07-20T14:56:00Z">
            <w:rPr/>
          </w:rPrChange>
        </w:rPr>
        <w:t xml:space="preserve">As illustrated in </w:t>
      </w:r>
      <w:del w:id="992" w:author="Markel" w:date="2018-07-20T14:56:00Z">
        <w:r w:rsidR="0014212D" w:rsidRPr="00DE07CD">
          <w:fldChar w:fldCharType="begin"/>
        </w:r>
        <w:r w:rsidR="0014212D" w:rsidRPr="00DE07CD">
          <w:delInstrText xml:space="preserve"> REF _Ref408670714 \h </w:delInstrText>
        </w:r>
        <w:r w:rsidR="00DE07CD" w:rsidRPr="00DE07CD">
          <w:delInstrText xml:space="preserve"> \* MERGEFORMAT </w:delInstrText>
        </w:r>
        <w:r w:rsidR="0014212D" w:rsidRPr="00DE07CD">
          <w:fldChar w:fldCharType="separate"/>
        </w:r>
        <w:r w:rsidR="00D7084E" w:rsidRPr="00DE07CD">
          <w:delText xml:space="preserve">Figure </w:delText>
        </w:r>
        <w:r w:rsidR="00D7084E">
          <w:rPr>
            <w:noProof/>
          </w:rPr>
          <w:delText>2</w:delText>
        </w:r>
        <w:r w:rsidR="0014212D" w:rsidRPr="00DE07CD">
          <w:fldChar w:fldCharType="end"/>
        </w:r>
      </w:del>
      <w:ins w:id="993" w:author="Markel" w:date="2018-07-20T14:56:00Z">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REF _Ref507579850 \h </w:instrText>
        </w:r>
        <w:r w:rsidR="00A27066" w:rsidRPr="00224DB6">
          <w:rPr>
            <w:rFonts w:ascii="Times New Roman" w:hAnsi="Times New Roman" w:cs="Times New Roman"/>
            <w:lang w:val="en-US"/>
          </w:rPr>
          <w:instrText xml:space="preserve"> \* MERGEFORMAT </w:instrText>
        </w:r>
        <w:r w:rsidRPr="00224DB6">
          <w:rPr>
            <w:rFonts w:ascii="Times New Roman" w:hAnsi="Times New Roman" w:cs="Times New Roman"/>
            <w:lang w:val="en-US"/>
          </w:rPr>
        </w:r>
        <w:r w:rsidRPr="00224DB6">
          <w:rPr>
            <w:rFonts w:ascii="Times New Roman" w:hAnsi="Times New Roman" w:cs="Times New Roman"/>
            <w:lang w:val="en-US"/>
          </w:rPr>
          <w:fldChar w:fldCharType="separate"/>
        </w:r>
      </w:ins>
      <w:r w:rsidR="00AA72D3" w:rsidRPr="00AA72D3">
        <w:rPr>
          <w:rFonts w:ascii="Times New Roman" w:hAnsi="Times New Roman" w:cs="Times New Roman"/>
          <w:lang w:val="en-US"/>
          <w:rPrChange w:id="994" w:author="Markel" w:date="2018-07-20T14:56:00Z">
            <w:rPr/>
          </w:rPrChange>
        </w:rPr>
        <w:t xml:space="preserve">Figure </w:t>
      </w:r>
      <w:r w:rsidR="00AA72D3" w:rsidRPr="00AA72D3">
        <w:rPr>
          <w:noProof/>
        </w:rPr>
        <w:t>2</w:t>
      </w:r>
      <w:ins w:id="995" w:author="Markel" w:date="2018-07-20T14:56:00Z">
        <w:r w:rsidRPr="00224DB6">
          <w:fldChar w:fldCharType="end"/>
        </w:r>
      </w:ins>
      <w:r w:rsidRPr="00224DB6">
        <w:rPr>
          <w:rPrChange w:id="996" w:author="Markel" w:date="2018-07-20T14:56:00Z">
            <w:rPr/>
          </w:rPrChange>
        </w:rPr>
        <w:t>, metadata are defined in terms of 12 core classe</w:t>
      </w:r>
      <w:r w:rsidR="0011687B" w:rsidRPr="00224DB6">
        <w:rPr>
          <w:rPrChange w:id="997" w:author="Markel" w:date="2018-07-20T14:56:00Z">
            <w:rPr/>
          </w:rPrChange>
        </w:rPr>
        <w:t>s</w:t>
      </w:r>
      <w:del w:id="998" w:author="Markel" w:date="2018-07-20T14:56:00Z">
        <w:r w:rsidR="004C0E0F">
          <w:delText>,</w:delText>
        </w:r>
        <w:r w:rsidR="00E11A29">
          <w:delText xml:space="preserve"> represented in the orange boxe</w:delText>
        </w:r>
        <w:r w:rsidR="004C0E0F">
          <w:delText>s</w:delText>
        </w:r>
        <w:r w:rsidR="006D5757" w:rsidRPr="00DE07CD">
          <w:delText>.</w:delText>
        </w:r>
      </w:del>
      <w:ins w:id="999" w:author="Markel" w:date="2018-07-20T14:56:00Z">
        <w:r w:rsidRPr="00224DB6">
          <w:rPr>
            <w:rFonts w:ascii="Times New Roman" w:hAnsi="Times New Roman" w:cs="Times New Roman"/>
            <w:lang w:val="en-US"/>
          </w:rPr>
          <w:t>.</w:t>
        </w:r>
      </w:ins>
      <w:r w:rsidRPr="00224DB6">
        <w:rPr>
          <w:rFonts w:ascii="Times New Roman" w:hAnsi="Times New Roman"/>
          <w:lang w:val="en-US"/>
          <w:rPrChange w:id="1000" w:author="Markel" w:date="2018-07-20T14:56:00Z">
            <w:rPr/>
          </w:rPrChange>
        </w:rPr>
        <w:t xml:space="preserve"> These core classes are explained in the different subsections within this chapter.</w:t>
      </w:r>
      <w:r w:rsidRPr="00224DB6">
        <w:rPr>
          <w:rPrChange w:id="1001" w:author="Markel" w:date="2018-07-20T14:56:00Z">
            <w:rPr/>
          </w:rPrChange>
        </w:rPr>
        <w:t xml:space="preserve"> </w:t>
      </w:r>
    </w:p>
    <w:p w14:paraId="74DE39D7" w14:textId="77777777" w:rsidR="00681634" w:rsidRPr="00DE07CD" w:rsidRDefault="00681634" w:rsidP="002C77F3">
      <w:pPr>
        <w:jc w:val="both"/>
        <w:rPr>
          <w:del w:id="1002" w:author="Markel" w:date="2018-07-20T14:56:00Z"/>
        </w:rPr>
      </w:pPr>
    </w:p>
    <w:p w14:paraId="0C5DD0B0" w14:textId="77777777" w:rsidR="006E19B6" w:rsidRPr="00DE07CD" w:rsidRDefault="008B750E" w:rsidP="00FC7D20">
      <w:pPr>
        <w:jc w:val="center"/>
        <w:rPr>
          <w:del w:id="1003" w:author="Markel" w:date="2018-07-20T14:56:00Z"/>
        </w:rPr>
      </w:pPr>
      <w:del w:id="1004" w:author="Markel" w:date="2018-07-20T14:56:00Z">
        <w:r>
          <w:rPr>
            <w:noProof/>
          </w:rPr>
          <w:drawing>
            <wp:inline distT="0" distB="0" distL="0" distR="0" wp14:anchorId="061BB2DA" wp14:editId="6FA91089">
              <wp:extent cx="4066622" cy="3657600"/>
              <wp:effectExtent l="0" t="0" r="0" b="0"/>
              <wp:docPr id="5"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70353" cy="3660956"/>
                      </a:xfrm>
                      <a:prstGeom prst="rect">
                        <a:avLst/>
                      </a:prstGeom>
                    </pic:spPr>
                  </pic:pic>
                </a:graphicData>
              </a:graphic>
            </wp:inline>
          </w:drawing>
        </w:r>
      </w:del>
    </w:p>
    <w:p w14:paraId="44016640" w14:textId="4CDA7CE5" w:rsidR="00185900" w:rsidRPr="00224DB6" w:rsidRDefault="0061154D" w:rsidP="00FF06E7">
      <w:pPr>
        <w:spacing w:after="0"/>
        <w:jc w:val="center"/>
        <w:rPr>
          <w:ins w:id="1005" w:author="Markel" w:date="2018-07-20T14:56:00Z"/>
          <w:rFonts w:ascii="Times New Roman" w:hAnsi="Times New Roman" w:cs="Times New Roman"/>
          <w:lang w:val="en-US"/>
        </w:rPr>
      </w:pPr>
      <w:ins w:id="1006" w:author="Markel" w:date="2018-07-20T14:56:00Z">
        <w:r>
          <w:rPr>
            <w:rFonts w:ascii="Times New Roman" w:hAnsi="Times New Roman" w:cs="Times New Roman"/>
            <w:noProof/>
            <w:lang w:val="en-US"/>
          </w:rPr>
          <w:drawing>
            <wp:inline distT="0" distB="0" distL="0" distR="0" wp14:anchorId="74F637ED" wp14:editId="559B1E9A">
              <wp:extent cx="5193030" cy="4667673"/>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emf"/>
                      <pic:cNvPicPr/>
                    </pic:nvPicPr>
                    <pic:blipFill rotWithShape="1">
                      <a:blip r:embed="rId12" cstate="print">
                        <a:extLst>
                          <a:ext uri="{28A0092B-C50C-407E-A947-70E740481C1C}">
                            <a14:useLocalDpi xmlns:a14="http://schemas.microsoft.com/office/drawing/2010/main" val="0"/>
                          </a:ext>
                        </a:extLst>
                      </a:blip>
                      <a:srcRect l="7579" t="5661" r="26014" b="14935"/>
                      <a:stretch/>
                    </pic:blipFill>
                    <pic:spPr bwMode="auto">
                      <a:xfrm>
                        <a:off x="0" y="0"/>
                        <a:ext cx="5220228" cy="4692119"/>
                      </a:xfrm>
                      <a:prstGeom prst="rect">
                        <a:avLst/>
                      </a:prstGeom>
                      <a:ln>
                        <a:noFill/>
                      </a:ln>
                      <a:extLst>
                        <a:ext uri="{53640926-AAD7-44D8-BBD7-CCE9431645EC}">
                          <a14:shadowObscured xmlns:a14="http://schemas.microsoft.com/office/drawing/2010/main"/>
                        </a:ext>
                      </a:extLst>
                    </pic:spPr>
                  </pic:pic>
                </a:graphicData>
              </a:graphic>
            </wp:inline>
          </w:drawing>
        </w:r>
      </w:ins>
    </w:p>
    <w:p w14:paraId="04BC85FD" w14:textId="23548C1F" w:rsidR="00185900" w:rsidRPr="00224DB6" w:rsidRDefault="00185900" w:rsidP="002A3534">
      <w:pPr>
        <w:pStyle w:val="Caption"/>
        <w:jc w:val="both"/>
        <w:rPr>
          <w:rFonts w:ascii="Times New Roman" w:hAnsi="Times New Roman"/>
          <w:lang w:val="en-US"/>
          <w:rPrChange w:id="1007" w:author="Markel" w:date="2018-07-20T14:56:00Z">
            <w:rPr/>
          </w:rPrChange>
        </w:rPr>
      </w:pPr>
      <w:bookmarkStart w:id="1008" w:name="_Ref507579850"/>
      <w:bookmarkStart w:id="1009" w:name="_Toc519860739"/>
      <w:bookmarkStart w:id="1010" w:name="_Ref408670714"/>
      <w:bookmarkStart w:id="1011" w:name="_Toc489346002"/>
      <w:bookmarkStart w:id="1012" w:name="_Toc489615330"/>
      <w:bookmarkStart w:id="1013" w:name="_Ref408670713"/>
      <w:r w:rsidRPr="00224DB6">
        <w:rPr>
          <w:rFonts w:ascii="Times New Roman" w:hAnsi="Times New Roman"/>
          <w:lang w:val="en-US"/>
          <w:rPrChange w:id="1014" w:author="Markel" w:date="2018-07-20T14:56:00Z">
            <w:rPr/>
          </w:rPrChange>
        </w:rPr>
        <w:t xml:space="preserve">Figure </w:t>
      </w:r>
      <w:r w:rsidRPr="00224DB6">
        <w:rPr>
          <w:rFonts w:ascii="Times New Roman" w:hAnsi="Times New Roman"/>
          <w:lang w:val="en-US"/>
          <w:rPrChange w:id="1015" w:author="Markel" w:date="2018-07-20T14:56:00Z">
            <w:rPr/>
          </w:rPrChange>
        </w:rPr>
        <w:fldChar w:fldCharType="begin"/>
      </w:r>
      <w:r w:rsidRPr="00224DB6">
        <w:rPr>
          <w:rFonts w:ascii="Times New Roman" w:hAnsi="Times New Roman"/>
          <w:lang w:val="en-US"/>
          <w:rPrChange w:id="1016" w:author="Markel" w:date="2018-07-20T14:56:00Z">
            <w:rPr/>
          </w:rPrChange>
        </w:rPr>
        <w:instrText xml:space="preserve"> SEQ Figure \* ARABIC </w:instrText>
      </w:r>
      <w:r w:rsidRPr="00224DB6">
        <w:rPr>
          <w:rFonts w:ascii="Times New Roman" w:hAnsi="Times New Roman"/>
          <w:lang w:val="en-US"/>
          <w:rPrChange w:id="1017" w:author="Markel" w:date="2018-07-20T14:56:00Z">
            <w:rPr/>
          </w:rPrChange>
        </w:rPr>
        <w:fldChar w:fldCharType="separate"/>
      </w:r>
      <w:r w:rsidR="00AA72D3">
        <w:rPr>
          <w:rFonts w:ascii="Times New Roman" w:hAnsi="Times New Roman"/>
          <w:noProof/>
          <w:lang w:val="en-US"/>
        </w:rPr>
        <w:t>2</w:t>
      </w:r>
      <w:r w:rsidRPr="00224DB6">
        <w:rPr>
          <w:rFonts w:ascii="Times New Roman" w:hAnsi="Times New Roman"/>
          <w:lang w:val="en-US"/>
          <w:rPrChange w:id="1018" w:author="Markel" w:date="2018-07-20T14:56:00Z">
            <w:rPr/>
          </w:rPrChange>
        </w:rPr>
        <w:fldChar w:fldCharType="end"/>
      </w:r>
      <w:bookmarkEnd w:id="1008"/>
      <w:bookmarkEnd w:id="1010"/>
      <w:r w:rsidR="00C10460" w:rsidRPr="00224DB6">
        <w:rPr>
          <w:rFonts w:ascii="Times New Roman" w:hAnsi="Times New Roman"/>
          <w:lang w:val="en-US"/>
          <w:rPrChange w:id="1019" w:author="Markel" w:date="2018-07-20T14:56:00Z">
            <w:rPr/>
          </w:rPrChange>
        </w:rPr>
        <w:t xml:space="preserve"> </w:t>
      </w:r>
      <w:del w:id="1020" w:author="Markel" w:date="2018-07-20T14:56:00Z">
        <w:r w:rsidR="0017166A" w:rsidRPr="00DE07CD">
          <w:delText>–</w:delText>
        </w:r>
      </w:del>
      <w:ins w:id="1021" w:author="Markel" w:date="2018-07-20T14:56:00Z">
        <w:r w:rsidR="00C10460" w:rsidRPr="00224DB6">
          <w:rPr>
            <w:rFonts w:ascii="Times New Roman" w:hAnsi="Times New Roman" w:cs="Times New Roman"/>
            <w:lang w:val="en-US"/>
          </w:rPr>
          <w:t>-</w:t>
        </w:r>
      </w:ins>
      <w:r w:rsidR="00C10460" w:rsidRPr="00224DB6">
        <w:rPr>
          <w:rFonts w:ascii="Times New Roman" w:hAnsi="Times New Roman"/>
          <w:lang w:val="en-US"/>
          <w:rPrChange w:id="1022" w:author="Markel" w:date="2018-07-20T14:56:00Z">
            <w:rPr/>
          </w:rPrChange>
        </w:rPr>
        <w:t xml:space="preserve"> Overview of </w:t>
      </w:r>
      <w:del w:id="1023" w:author="Markel" w:date="2018-07-20T14:56:00Z">
        <w:r w:rsidR="00496985">
          <w:delText xml:space="preserve">Core </w:delText>
        </w:r>
        <w:r w:rsidR="00580E18" w:rsidRPr="00DE07CD">
          <w:delText xml:space="preserve">Metadata </w:delText>
        </w:r>
        <w:r w:rsidR="00496985">
          <w:delText>Classes</w:delText>
        </w:r>
      </w:del>
      <w:ins w:id="1024" w:author="Markel" w:date="2018-07-20T14:56:00Z">
        <w:r w:rsidR="00C10460" w:rsidRPr="00224DB6">
          <w:rPr>
            <w:rFonts w:ascii="Times New Roman" w:hAnsi="Times New Roman" w:cs="Times New Roman"/>
            <w:lang w:val="en-US"/>
          </w:rPr>
          <w:t>core metadata classes</w:t>
        </w:r>
      </w:ins>
      <w:r w:rsidR="00C10460" w:rsidRPr="00224DB6">
        <w:rPr>
          <w:rFonts w:ascii="Times New Roman" w:hAnsi="Times New Roman"/>
          <w:lang w:val="en-US"/>
          <w:rPrChange w:id="1025" w:author="Markel" w:date="2018-07-20T14:56:00Z">
            <w:rPr/>
          </w:rPrChange>
        </w:rPr>
        <w:t xml:space="preserve"> and </w:t>
      </w:r>
      <w:del w:id="1026" w:author="Markel" w:date="2018-07-20T14:56:00Z">
        <w:r w:rsidR="0017166A" w:rsidRPr="00DE07CD">
          <w:delText>Generation</w:delText>
        </w:r>
        <w:bookmarkEnd w:id="1011"/>
        <w:bookmarkEnd w:id="1012"/>
        <w:r w:rsidR="0017166A" w:rsidRPr="00DE07CD">
          <w:delText xml:space="preserve"> </w:delText>
        </w:r>
      </w:del>
      <w:bookmarkEnd w:id="1013"/>
      <w:ins w:id="1027" w:author="Markel" w:date="2018-07-20T14:56:00Z">
        <w:r w:rsidR="00C10460" w:rsidRPr="00224DB6">
          <w:rPr>
            <w:rFonts w:ascii="Times New Roman" w:hAnsi="Times New Roman" w:cs="Times New Roman"/>
            <w:lang w:val="en-US"/>
          </w:rPr>
          <w:t>g</w:t>
        </w:r>
        <w:r w:rsidRPr="00224DB6">
          <w:rPr>
            <w:rFonts w:ascii="Times New Roman" w:hAnsi="Times New Roman" w:cs="Times New Roman"/>
            <w:lang w:val="en-US"/>
          </w:rPr>
          <w:t>eneration</w:t>
        </w:r>
      </w:ins>
      <w:bookmarkEnd w:id="1009"/>
    </w:p>
    <w:p w14:paraId="4F6CDB21" w14:textId="77777777" w:rsidR="00033996" w:rsidRPr="00224DB6" w:rsidRDefault="00033996" w:rsidP="00033996">
      <w:pPr>
        <w:rPr>
          <w:ins w:id="1028" w:author="Markel" w:date="2018-07-20T14:56:00Z"/>
          <w:rFonts w:ascii="Times New Roman" w:hAnsi="Times New Roman" w:cs="Times New Roman"/>
          <w:lang w:val="en-US"/>
        </w:rPr>
      </w:pPr>
      <w:ins w:id="1029" w:author="Markel" w:date="2018-07-20T14:56:00Z">
        <w:r w:rsidRPr="00224DB6">
          <w:rPr>
            <w:rFonts w:ascii="Times New Roman" w:hAnsi="Times New Roman" w:cs="Times New Roman"/>
            <w:lang w:val="en-US"/>
          </w:rPr>
          <w:br w:type="page"/>
        </w:r>
      </w:ins>
    </w:p>
    <w:p w14:paraId="1E1F5EE0" w14:textId="77777777" w:rsidR="00185900" w:rsidRPr="00224DB6" w:rsidRDefault="00185900" w:rsidP="00033996">
      <w:pPr>
        <w:pStyle w:val="Heading2"/>
        <w:numPr>
          <w:ilvl w:val="1"/>
          <w:numId w:val="2"/>
        </w:numPr>
        <w:spacing w:after="120"/>
        <w:ind w:left="567" w:hanging="567"/>
        <w:rPr>
          <w:rFonts w:ascii="Times New Roman" w:hAnsi="Times New Roman"/>
          <w:lang w:val="en-US"/>
          <w:rPrChange w:id="1030" w:author="Markel" w:date="2018-07-20T14:56:00Z">
            <w:rPr/>
          </w:rPrChange>
        </w:rPr>
        <w:pPrChange w:id="1031" w:author="Markel" w:date="2018-07-20T14:56:00Z">
          <w:pPr>
            <w:pStyle w:val="Heading2"/>
          </w:pPr>
        </w:pPrChange>
      </w:pPr>
      <w:bookmarkStart w:id="1032" w:name="_Toc519860713"/>
      <w:bookmarkStart w:id="1033" w:name="_Toc490496293"/>
      <w:r w:rsidRPr="00224DB6">
        <w:rPr>
          <w:rFonts w:ascii="Times New Roman" w:hAnsi="Times New Roman"/>
          <w:lang w:val="en-US"/>
          <w:rPrChange w:id="1034" w:author="Markel" w:date="2018-07-20T14:56:00Z">
            <w:rPr/>
          </w:rPrChange>
        </w:rPr>
        <w:t>Architecture</w:t>
      </w:r>
      <w:bookmarkEnd w:id="1032"/>
      <w:bookmarkEnd w:id="1033"/>
    </w:p>
    <w:p w14:paraId="348781B4" w14:textId="7DE048A0" w:rsidR="00D9401C" w:rsidRPr="00EA103C" w:rsidRDefault="00227C35" w:rsidP="00033996">
      <w:pPr>
        <w:jc w:val="both"/>
        <w:rPr>
          <w:rFonts w:ascii="Times New Roman" w:hAnsi="Times New Roman"/>
          <w:lang w:val="en-GB"/>
          <w:rPrChange w:id="1035" w:author="Markel" w:date="2018-07-20T14:56:00Z">
            <w:rPr/>
          </w:rPrChange>
        </w:rPr>
      </w:pPr>
      <w:del w:id="1036" w:author="Markel" w:date="2018-07-20T14:56:00Z">
        <w:r>
          <w:fldChar w:fldCharType="begin"/>
        </w:r>
        <w:r>
          <w:delInstrText xml:space="preserve"> REF _Ref409721348 \h </w:delInstrText>
        </w:r>
        <w:r>
          <w:fldChar w:fldCharType="separate"/>
        </w:r>
        <w:r w:rsidR="00D7084E">
          <w:delText xml:space="preserve">Figure </w:delText>
        </w:r>
        <w:r w:rsidR="00D7084E">
          <w:rPr>
            <w:noProof/>
          </w:rPr>
          <w:delText>3</w:delText>
        </w:r>
        <w:r>
          <w:fldChar w:fldCharType="end"/>
        </w:r>
        <w:r>
          <w:delText xml:space="preserve"> and </w:delText>
        </w:r>
        <w:r>
          <w:fldChar w:fldCharType="begin"/>
        </w:r>
        <w:r>
          <w:delInstrText xml:space="preserve"> REF _Ref489546392 \h </w:delInstrText>
        </w:r>
        <w:r>
          <w:fldChar w:fldCharType="separate"/>
        </w:r>
        <w:r w:rsidR="00D7084E">
          <w:delText xml:space="preserve">Figure </w:delText>
        </w:r>
        <w:r w:rsidR="00D7084E">
          <w:rPr>
            <w:noProof/>
          </w:rPr>
          <w:delText>4</w:delText>
        </w:r>
        <w:r>
          <w:fldChar w:fldCharType="end"/>
        </w:r>
      </w:del>
      <w:ins w:id="1037" w:author="Markel" w:date="2018-07-20T14:56:00Z">
        <w:r w:rsidR="00033996" w:rsidRPr="00224DB6">
          <w:rPr>
            <w:rFonts w:ascii="Times New Roman" w:hAnsi="Times New Roman" w:cs="Times New Roman"/>
            <w:lang w:val="en-US"/>
          </w:rPr>
          <w:fldChar w:fldCharType="begin"/>
        </w:r>
        <w:r w:rsidR="00033996" w:rsidRPr="00224DB6">
          <w:rPr>
            <w:rFonts w:ascii="Times New Roman" w:hAnsi="Times New Roman" w:cs="Times New Roman"/>
            <w:lang w:val="en-US"/>
          </w:rPr>
          <w:instrText xml:space="preserve"> REF _Ref507580602 \h </w:instrText>
        </w:r>
        <w:r w:rsidR="00A27066" w:rsidRPr="00224DB6">
          <w:rPr>
            <w:rFonts w:ascii="Times New Roman" w:hAnsi="Times New Roman" w:cs="Times New Roman"/>
            <w:lang w:val="en-US"/>
          </w:rPr>
          <w:instrText xml:space="preserve"> \* MERGEFORMAT </w:instrText>
        </w:r>
        <w:r w:rsidR="00033996" w:rsidRPr="00224DB6">
          <w:rPr>
            <w:rFonts w:ascii="Times New Roman" w:hAnsi="Times New Roman" w:cs="Times New Roman"/>
            <w:lang w:val="en-US"/>
          </w:rPr>
        </w:r>
        <w:r w:rsidR="00033996" w:rsidRPr="00224DB6">
          <w:rPr>
            <w:rFonts w:ascii="Times New Roman" w:hAnsi="Times New Roman" w:cs="Times New Roman"/>
            <w:lang w:val="en-US"/>
          </w:rPr>
          <w:fldChar w:fldCharType="separate"/>
        </w:r>
      </w:ins>
      <w:r w:rsidR="00AA72D3" w:rsidRPr="00AA72D3">
        <w:rPr>
          <w:rFonts w:ascii="Times New Roman" w:hAnsi="Times New Roman" w:cs="Times New Roman"/>
          <w:lang w:val="en-US"/>
          <w:rPrChange w:id="1038" w:author="Markel" w:date="2018-07-20T14:56:00Z">
            <w:rPr/>
          </w:rPrChange>
        </w:rPr>
        <w:t xml:space="preserve">Figure </w:t>
      </w:r>
      <w:r w:rsidR="00AA72D3" w:rsidRPr="00AA72D3">
        <w:rPr>
          <w:noProof/>
        </w:rPr>
        <w:t>3</w:t>
      </w:r>
      <w:ins w:id="1039" w:author="Markel" w:date="2018-07-20T14:56:00Z">
        <w:r w:rsidR="00033996" w:rsidRPr="00224DB6">
          <w:fldChar w:fldCharType="end"/>
        </w:r>
        <w:r w:rsidR="00033996" w:rsidRPr="00224DB6">
          <w:t xml:space="preserve"> and </w:t>
        </w:r>
        <w:r w:rsidR="00033996" w:rsidRPr="00224DB6">
          <w:fldChar w:fldCharType="begin"/>
        </w:r>
        <w:r w:rsidR="00033996" w:rsidRPr="00224DB6">
          <w:instrText xml:space="preserve"> REF _Ref507580612 \h </w:instrText>
        </w:r>
        <w:r w:rsidR="00A27066" w:rsidRPr="00224DB6">
          <w:instrText xml:space="preserve"> \* MERGEFORMAT </w:instrText>
        </w:r>
        <w:r w:rsidR="00033996" w:rsidRPr="00224DB6">
          <w:fldChar w:fldCharType="separate"/>
        </w:r>
      </w:ins>
      <w:r w:rsidR="00AA72D3" w:rsidRPr="00AA72D3">
        <w:rPr>
          <w:rPrChange w:id="1040" w:author="Markel" w:date="2018-07-20T14:56:00Z">
            <w:rPr/>
          </w:rPrChange>
        </w:rPr>
        <w:t xml:space="preserve">Figure </w:t>
      </w:r>
      <w:r w:rsidR="00AA72D3" w:rsidRPr="00AA72D3">
        <w:rPr>
          <w:noProof/>
        </w:rPr>
        <w:t>4</w:t>
      </w:r>
      <w:ins w:id="1041" w:author="Markel" w:date="2018-07-20T14:56:00Z">
        <w:r w:rsidR="00033996" w:rsidRPr="00224DB6">
          <w:fldChar w:fldCharType="end"/>
        </w:r>
      </w:ins>
      <w:r w:rsidR="00033996" w:rsidRPr="00224DB6">
        <w:rPr>
          <w:rPrChange w:id="1042" w:author="Markel" w:date="2018-07-20T14:56:00Z">
            <w:rPr/>
          </w:rPrChange>
        </w:rPr>
        <w:t xml:space="preserve"> show the relation of the different core classes. This relation is shown between the different core classes (</w:t>
      </w:r>
      <w:del w:id="1043" w:author="Markel" w:date="2018-07-20T14:56:00Z">
        <w:r>
          <w:fldChar w:fldCharType="begin"/>
        </w:r>
        <w:r>
          <w:delInstrText xml:space="preserve"> REF _Ref409721348 \h </w:delInstrText>
        </w:r>
        <w:r>
          <w:fldChar w:fldCharType="separate"/>
        </w:r>
        <w:r w:rsidR="00D7084E">
          <w:delText xml:space="preserve">Figure </w:delText>
        </w:r>
        <w:r w:rsidR="00D7084E">
          <w:rPr>
            <w:noProof/>
          </w:rPr>
          <w:delText>3</w:delText>
        </w:r>
        <w:r>
          <w:fldChar w:fldCharType="end"/>
        </w:r>
      </w:del>
      <w:ins w:id="1044" w:author="Markel" w:date="2018-07-20T14:56:00Z">
        <w:r w:rsidR="00033996" w:rsidRPr="00224DB6">
          <w:fldChar w:fldCharType="begin"/>
        </w:r>
        <w:r w:rsidR="00033996" w:rsidRPr="00224DB6">
          <w:instrText xml:space="preserve"> REF _Ref507580602 \h </w:instrText>
        </w:r>
        <w:r w:rsidR="00A27066" w:rsidRPr="00224DB6">
          <w:instrText xml:space="preserve"> \* MERGEFORMAT </w:instrText>
        </w:r>
        <w:r w:rsidR="00033996" w:rsidRPr="00224DB6">
          <w:fldChar w:fldCharType="separate"/>
        </w:r>
      </w:ins>
      <w:r w:rsidR="00AA72D3" w:rsidRPr="00AA72D3">
        <w:rPr>
          <w:rPrChange w:id="1045" w:author="Markel" w:date="2018-07-20T14:56:00Z">
            <w:rPr/>
          </w:rPrChange>
        </w:rPr>
        <w:t xml:space="preserve">Figure </w:t>
      </w:r>
      <w:r w:rsidR="00AA72D3" w:rsidRPr="00AA72D3">
        <w:rPr>
          <w:noProof/>
        </w:rPr>
        <w:t>3</w:t>
      </w:r>
      <w:ins w:id="1046" w:author="Markel" w:date="2018-07-20T14:56:00Z">
        <w:r w:rsidR="00033996" w:rsidRPr="00224DB6">
          <w:fldChar w:fldCharType="end"/>
        </w:r>
      </w:ins>
      <w:r w:rsidR="00033996" w:rsidRPr="00224DB6">
        <w:rPr>
          <w:rPrChange w:id="1047" w:author="Markel" w:date="2018-07-20T14:56:00Z">
            <w:rPr/>
          </w:rPrChange>
        </w:rPr>
        <w:t>), and between the core classes and the main class (</w:t>
      </w:r>
      <w:del w:id="1048" w:author="Markel" w:date="2018-07-20T14:56:00Z">
        <w:r w:rsidR="00435D27">
          <w:fldChar w:fldCharType="begin"/>
        </w:r>
        <w:r w:rsidR="00435D27">
          <w:delInstrText xml:space="preserve"> REF _Ref489546392 \h </w:delInstrText>
        </w:r>
        <w:r w:rsidR="00435D27">
          <w:fldChar w:fldCharType="separate"/>
        </w:r>
        <w:r w:rsidR="00D7084E">
          <w:delText xml:space="preserve">Figure </w:delText>
        </w:r>
        <w:r w:rsidR="00D7084E">
          <w:rPr>
            <w:noProof/>
          </w:rPr>
          <w:delText>4</w:delText>
        </w:r>
        <w:r w:rsidR="00435D27">
          <w:fldChar w:fldCharType="end"/>
        </w:r>
      </w:del>
      <w:ins w:id="1049" w:author="Markel" w:date="2018-07-20T14:56:00Z">
        <w:r w:rsidR="00033996" w:rsidRPr="00224DB6">
          <w:fldChar w:fldCharType="begin"/>
        </w:r>
        <w:r w:rsidR="00033996" w:rsidRPr="00224DB6">
          <w:instrText xml:space="preserve"> REF _Ref507580612 \h </w:instrText>
        </w:r>
        <w:r w:rsidR="00033996" w:rsidRPr="00224DB6">
          <w:fldChar w:fldCharType="separate"/>
        </w:r>
      </w:ins>
      <w:r w:rsidR="00AA72D3" w:rsidRPr="00224DB6">
        <w:rPr>
          <w:rPrChange w:id="1050" w:author="Markel" w:date="2018-07-20T14:56:00Z">
            <w:rPr/>
          </w:rPrChange>
        </w:rPr>
        <w:t xml:space="preserve">Figure </w:t>
      </w:r>
      <w:r w:rsidR="00AA72D3">
        <w:rPr>
          <w:noProof/>
        </w:rPr>
        <w:t>4</w:t>
      </w:r>
      <w:ins w:id="1051" w:author="Markel" w:date="2018-07-20T14:56:00Z">
        <w:r w:rsidR="00033996" w:rsidRPr="00224DB6">
          <w:fldChar w:fldCharType="end"/>
        </w:r>
      </w:ins>
      <w:r w:rsidR="00033996" w:rsidRPr="00224DB6">
        <w:rPr>
          <w:rPrChange w:id="1052" w:author="Markel" w:date="2018-07-20T14:56:00Z">
            <w:rPr/>
          </w:rPrChange>
        </w:rPr>
        <w:t xml:space="preserve">), namely </w:t>
      </w:r>
      <w:r w:rsidR="00033996" w:rsidRPr="00224DB6">
        <w:rPr>
          <w:i/>
          <w:rPrChange w:id="1053" w:author="Markel" w:date="2018-07-20T14:56:00Z">
            <w:rPr>
              <w:i/>
            </w:rPr>
          </w:rPrChange>
        </w:rPr>
        <w:t>metadata</w:t>
      </w:r>
      <w:r w:rsidR="00033996" w:rsidRPr="00EA103C">
        <w:rPr>
          <w:rPrChange w:id="1054" w:author="Markel" w:date="2018-07-20T14:56:00Z">
            <w:rPr/>
          </w:rPrChange>
        </w:rPr>
        <w:t>.</w:t>
      </w:r>
      <w:ins w:id="1055" w:author="Markel" w:date="2018-07-20T14:56:00Z">
        <w:r w:rsidR="00D9401C" w:rsidRPr="00EA103C">
          <w:rPr>
            <w:rFonts w:ascii="Times New Roman" w:hAnsi="Times New Roman" w:cs="Times New Roman"/>
            <w:lang w:val="en-US"/>
          </w:rPr>
          <w:t xml:space="preserve"> </w:t>
        </w:r>
      </w:ins>
    </w:p>
    <w:p w14:paraId="204F275A" w14:textId="77777777" w:rsidR="00A503DE" w:rsidRDefault="007045C5" w:rsidP="00CE6B58">
      <w:pPr>
        <w:jc w:val="center"/>
        <w:rPr>
          <w:del w:id="1056" w:author="Markel" w:date="2018-07-20T14:56:00Z"/>
        </w:rPr>
      </w:pPr>
      <w:del w:id="1057" w:author="Markel" w:date="2018-07-20T14:56:00Z">
        <w:r>
          <w:rPr>
            <w:noProof/>
          </w:rPr>
          <w:drawing>
            <wp:inline distT="0" distB="0" distL="0" distR="0" wp14:anchorId="17A559AD" wp14:editId="3D6DFB3E">
              <wp:extent cx="4895850" cy="3686175"/>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5850" cy="3686175"/>
                      </a:xfrm>
                      <a:prstGeom prst="rect">
                        <a:avLst/>
                      </a:prstGeom>
                      <a:noFill/>
                      <a:ln>
                        <a:noFill/>
                      </a:ln>
                    </pic:spPr>
                  </pic:pic>
                </a:graphicData>
              </a:graphic>
            </wp:inline>
          </w:drawing>
        </w:r>
      </w:del>
    </w:p>
    <w:p w14:paraId="4D87B76C" w14:textId="759AD5CA" w:rsidR="00033996" w:rsidRPr="00224DB6" w:rsidRDefault="00D9401C" w:rsidP="00033996">
      <w:pPr>
        <w:jc w:val="both"/>
        <w:rPr>
          <w:ins w:id="1058" w:author="Markel" w:date="2018-07-20T14:56:00Z"/>
          <w:rFonts w:ascii="Times New Roman" w:hAnsi="Times New Roman" w:cs="Times New Roman"/>
          <w:lang w:val="en-US"/>
        </w:rPr>
      </w:pPr>
      <w:ins w:id="1059" w:author="Markel" w:date="2018-07-20T14:56:00Z">
        <w:r w:rsidRPr="00224DB6">
          <w:rPr>
            <w:rFonts w:ascii="Times New Roman" w:hAnsi="Times New Roman" w:cs="Times New Roman"/>
            <w:lang w:val="en-US"/>
          </w:rPr>
          <w:t xml:space="preserve">The numeric values in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REF _Ref507580602 \h </w:instrText>
        </w:r>
        <w:r w:rsidRPr="00224DB6">
          <w:rPr>
            <w:rFonts w:ascii="Times New Roman" w:hAnsi="Times New Roman" w:cs="Times New Roman"/>
            <w:lang w:val="en-US"/>
          </w:rPr>
        </w:r>
        <w:r w:rsidRPr="00224DB6">
          <w:rPr>
            <w:rFonts w:ascii="Times New Roman" w:hAnsi="Times New Roman" w:cs="Times New Roman"/>
            <w:lang w:val="en-US"/>
          </w:rPr>
          <w:fldChar w:fldCharType="separate"/>
        </w:r>
      </w:ins>
      <w:r w:rsidR="00AA72D3" w:rsidRPr="00224DB6">
        <w:rPr>
          <w:rFonts w:ascii="Times New Roman" w:hAnsi="Times New Roman"/>
          <w:lang w:val="en-US"/>
          <w:rPrChange w:id="1060" w:author="Markel" w:date="2018-07-20T14:56:00Z">
            <w:rPr/>
          </w:rPrChange>
        </w:rPr>
        <w:t xml:space="preserve">Figure </w:t>
      </w:r>
      <w:r w:rsidR="00AA72D3">
        <w:rPr>
          <w:noProof/>
        </w:rPr>
        <w:t>3</w:t>
      </w:r>
      <w:ins w:id="1061" w:author="Markel" w:date="2018-07-20T14:56:00Z">
        <w:r w:rsidRPr="00224DB6">
          <w:fldChar w:fldCharType="end"/>
        </w:r>
        <w:r w:rsidRPr="00224DB6">
          <w:t xml:space="preserve"> </w:t>
        </w:r>
        <w:r w:rsidR="00EA3730" w:rsidRPr="00224DB6">
          <w:t xml:space="preserve">(“1..*”, “0..1” and “0..*”) </w:t>
        </w:r>
        <w:r w:rsidRPr="00224DB6">
          <w:t>represent the possible number of core classes contained inside the previous core class, e.g. if a fileSet core class is defined, this will contain at least one</w:t>
        </w:r>
        <w:r w:rsidR="00152FAA" w:rsidRPr="00224DB6">
          <w:t xml:space="preserve"> (1..*)</w:t>
        </w:r>
        <w:r w:rsidRPr="00224DB6">
          <w:t xml:space="preserve"> file core class inside.</w:t>
        </w:r>
        <w:r w:rsidR="00152FAA" w:rsidRPr="00224DB6">
          <w:t xml:space="preserve"> The </w:t>
        </w:r>
        <w:r w:rsidR="0011687B" w:rsidRPr="00224DB6">
          <w:t>notation</w:t>
        </w:r>
        <w:r w:rsidR="00152FAA" w:rsidRPr="00224DB6">
          <w:t xml:space="preserve"> “0..*” or “0..1” </w:t>
        </w:r>
        <w:r w:rsidR="0011687B" w:rsidRPr="00224DB6">
          <w:t xml:space="preserve">implies </w:t>
        </w:r>
        <w:r w:rsidR="004034B0">
          <w:t>that there is no need to have the corresponding core class contained inside the previous core class</w:t>
        </w:r>
        <w:r w:rsidR="00152FAA" w:rsidRPr="00224DB6">
          <w:t xml:space="preserve">. </w:t>
        </w:r>
      </w:ins>
    </w:p>
    <w:p w14:paraId="6A948CB0" w14:textId="77777777" w:rsidR="00033996" w:rsidRPr="00224DB6" w:rsidRDefault="004D797C" w:rsidP="004D797C">
      <w:pPr>
        <w:spacing w:after="0"/>
        <w:jc w:val="center"/>
        <w:rPr>
          <w:ins w:id="1062" w:author="Markel" w:date="2018-07-20T14:56:00Z"/>
          <w:rFonts w:ascii="Times New Roman" w:hAnsi="Times New Roman" w:cs="Times New Roman"/>
          <w:lang w:val="en-US"/>
        </w:rPr>
      </w:pPr>
      <w:ins w:id="1063" w:author="Markel" w:date="2018-07-20T14:56:00Z">
        <w:r w:rsidRPr="00224DB6">
          <w:rPr>
            <w:rFonts w:ascii="Times New Roman" w:hAnsi="Times New Roman" w:cs="Times New Roman"/>
            <w:noProof/>
            <w:lang w:val="en-US"/>
          </w:rPr>
          <w:drawing>
            <wp:inline distT="0" distB="0" distL="0" distR="0" wp14:anchorId="39941A9B" wp14:editId="01CD75AB">
              <wp:extent cx="5848597" cy="35118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emf"/>
                      <pic:cNvPicPr/>
                    </pic:nvPicPr>
                    <pic:blipFill rotWithShape="1">
                      <a:blip r:embed="rId14" cstate="print">
                        <a:extLst>
                          <a:ext uri="{28A0092B-C50C-407E-A947-70E740481C1C}">
                            <a14:useLocalDpi xmlns:a14="http://schemas.microsoft.com/office/drawing/2010/main" val="0"/>
                          </a:ext>
                        </a:extLst>
                      </a:blip>
                      <a:srcRect l="1657" r="857" b="22130"/>
                      <a:stretch/>
                    </pic:blipFill>
                    <pic:spPr bwMode="auto">
                      <a:xfrm>
                        <a:off x="0" y="0"/>
                        <a:ext cx="5856120" cy="3516390"/>
                      </a:xfrm>
                      <a:prstGeom prst="rect">
                        <a:avLst/>
                      </a:prstGeom>
                      <a:ln>
                        <a:noFill/>
                      </a:ln>
                      <a:extLst>
                        <a:ext uri="{53640926-AAD7-44D8-BBD7-CCE9431645EC}">
                          <a14:shadowObscured xmlns:a14="http://schemas.microsoft.com/office/drawing/2010/main"/>
                        </a:ext>
                      </a:extLst>
                    </pic:spPr>
                  </pic:pic>
                </a:graphicData>
              </a:graphic>
            </wp:inline>
          </w:drawing>
        </w:r>
      </w:ins>
    </w:p>
    <w:p w14:paraId="5FE62FB3" w14:textId="6EF01F67" w:rsidR="00185900" w:rsidRPr="00224DB6" w:rsidRDefault="00033996" w:rsidP="002A3534">
      <w:pPr>
        <w:pStyle w:val="Caption"/>
        <w:jc w:val="both"/>
        <w:rPr>
          <w:rFonts w:ascii="Times New Roman" w:hAnsi="Times New Roman"/>
          <w:lang w:val="en-US"/>
          <w:rPrChange w:id="1064" w:author="Markel" w:date="2018-07-20T14:56:00Z">
            <w:rPr/>
          </w:rPrChange>
        </w:rPr>
        <w:pPrChange w:id="1065" w:author="Markel" w:date="2018-07-20T14:56:00Z">
          <w:pPr>
            <w:pStyle w:val="Caption"/>
          </w:pPr>
        </w:pPrChange>
      </w:pPr>
      <w:bookmarkStart w:id="1066" w:name="_Ref507580602"/>
      <w:bookmarkStart w:id="1067" w:name="_Toc519860740"/>
      <w:bookmarkStart w:id="1068" w:name="_Ref409721348"/>
      <w:bookmarkStart w:id="1069" w:name="_Toc489346003"/>
      <w:bookmarkStart w:id="1070" w:name="_Toc489615331"/>
      <w:r w:rsidRPr="00224DB6">
        <w:rPr>
          <w:rFonts w:ascii="Times New Roman" w:hAnsi="Times New Roman"/>
          <w:lang w:val="en-US"/>
          <w:rPrChange w:id="1071" w:author="Markel" w:date="2018-07-20T14:56:00Z">
            <w:rPr/>
          </w:rPrChange>
        </w:rPr>
        <w:t xml:space="preserve">Figure </w:t>
      </w:r>
      <w:r w:rsidRPr="00224DB6">
        <w:rPr>
          <w:rFonts w:ascii="Times New Roman" w:hAnsi="Times New Roman"/>
          <w:lang w:val="en-US"/>
          <w:rPrChange w:id="1072" w:author="Markel" w:date="2018-07-20T14:56:00Z">
            <w:rPr/>
          </w:rPrChange>
        </w:rPr>
        <w:fldChar w:fldCharType="begin"/>
      </w:r>
      <w:r w:rsidRPr="00224DB6">
        <w:rPr>
          <w:rFonts w:ascii="Times New Roman" w:hAnsi="Times New Roman"/>
          <w:lang w:val="en-US"/>
          <w:rPrChange w:id="1073" w:author="Markel" w:date="2018-07-20T14:56:00Z">
            <w:rPr/>
          </w:rPrChange>
        </w:rPr>
        <w:instrText xml:space="preserve"> SEQ Figure \* ARABIC </w:instrText>
      </w:r>
      <w:r w:rsidRPr="00224DB6">
        <w:rPr>
          <w:rFonts w:ascii="Times New Roman" w:hAnsi="Times New Roman"/>
          <w:lang w:val="en-US"/>
          <w:rPrChange w:id="1074" w:author="Markel" w:date="2018-07-20T14:56:00Z">
            <w:rPr/>
          </w:rPrChange>
        </w:rPr>
        <w:fldChar w:fldCharType="separate"/>
      </w:r>
      <w:r w:rsidR="00AA72D3">
        <w:rPr>
          <w:rFonts w:ascii="Times New Roman" w:hAnsi="Times New Roman"/>
          <w:noProof/>
          <w:lang w:val="en-US"/>
        </w:rPr>
        <w:t>3</w:t>
      </w:r>
      <w:r w:rsidRPr="00224DB6">
        <w:rPr>
          <w:rFonts w:ascii="Times New Roman" w:hAnsi="Times New Roman"/>
          <w:lang w:val="en-US"/>
          <w:rPrChange w:id="1075" w:author="Markel" w:date="2018-07-20T14:56:00Z">
            <w:rPr/>
          </w:rPrChange>
        </w:rPr>
        <w:fldChar w:fldCharType="end"/>
      </w:r>
      <w:bookmarkEnd w:id="1066"/>
      <w:bookmarkEnd w:id="1068"/>
      <w:r w:rsidRPr="00224DB6">
        <w:rPr>
          <w:rFonts w:ascii="Times New Roman" w:hAnsi="Times New Roman"/>
          <w:lang w:val="en-US"/>
          <w:rPrChange w:id="1076" w:author="Markel" w:date="2018-07-20T14:56:00Z">
            <w:rPr/>
          </w:rPrChange>
        </w:rPr>
        <w:t xml:space="preserve"> </w:t>
      </w:r>
      <w:del w:id="1077" w:author="Markel" w:date="2018-07-20T14:56:00Z">
        <w:r w:rsidR="00B853C4" w:rsidRPr="00DE07CD">
          <w:delText>–</w:delText>
        </w:r>
      </w:del>
      <w:ins w:id="1078" w:author="Markel" w:date="2018-07-20T14:56:00Z">
        <w:r w:rsidRPr="00224DB6">
          <w:rPr>
            <w:rFonts w:ascii="Times New Roman" w:hAnsi="Times New Roman" w:cs="Times New Roman"/>
            <w:lang w:val="en-US"/>
          </w:rPr>
          <w:t>-</w:t>
        </w:r>
      </w:ins>
      <w:r w:rsidRPr="00224DB6">
        <w:rPr>
          <w:rFonts w:ascii="Times New Roman" w:hAnsi="Times New Roman"/>
          <w:lang w:val="en-US"/>
          <w:rPrChange w:id="1079" w:author="Markel" w:date="2018-07-20T14:56:00Z">
            <w:rPr/>
          </w:rPrChange>
        </w:rPr>
        <w:t xml:space="preserve"> GNSS metadata class model (UML 2.0)</w:t>
      </w:r>
      <w:bookmarkEnd w:id="1067"/>
      <w:bookmarkEnd w:id="1069"/>
      <w:bookmarkEnd w:id="1070"/>
      <w:del w:id="1080" w:author="Markel" w:date="2018-07-20T14:56:00Z">
        <w:r w:rsidR="00A503DE">
          <w:rPr>
            <w:noProof/>
          </w:rPr>
          <w:delText xml:space="preserve"> </w:delText>
        </w:r>
      </w:del>
    </w:p>
    <w:p w14:paraId="0CF19E3E" w14:textId="77777777" w:rsidR="00A503DE" w:rsidRDefault="007045C5" w:rsidP="00B1494F">
      <w:pPr>
        <w:jc w:val="center"/>
        <w:rPr>
          <w:del w:id="1081" w:author="Markel" w:date="2018-07-20T14:56:00Z"/>
        </w:rPr>
      </w:pPr>
      <w:del w:id="1082" w:author="Markel" w:date="2018-07-20T14:56:00Z">
        <w:r>
          <w:rPr>
            <w:noProof/>
          </w:rPr>
          <w:drawing>
            <wp:inline distT="0" distB="0" distL="0" distR="0" wp14:anchorId="2C5072B0" wp14:editId="254C8C53">
              <wp:extent cx="5133975" cy="2381250"/>
              <wp:effectExtent l="0" t="0" r="952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3975" cy="2381250"/>
                      </a:xfrm>
                      <a:prstGeom prst="rect">
                        <a:avLst/>
                      </a:prstGeom>
                      <a:noFill/>
                      <a:ln>
                        <a:noFill/>
                      </a:ln>
                    </pic:spPr>
                  </pic:pic>
                </a:graphicData>
              </a:graphic>
            </wp:inline>
          </w:drawing>
        </w:r>
      </w:del>
    </w:p>
    <w:p w14:paraId="1CC0D838" w14:textId="77777777" w:rsidR="00033996" w:rsidRPr="00224DB6" w:rsidRDefault="00224DB6" w:rsidP="00FF06E7">
      <w:pPr>
        <w:spacing w:after="0"/>
        <w:jc w:val="center"/>
        <w:rPr>
          <w:ins w:id="1083" w:author="Markel" w:date="2018-07-20T14:56:00Z"/>
          <w:lang w:val="en-US"/>
        </w:rPr>
      </w:pPr>
      <w:ins w:id="1084" w:author="Markel" w:date="2018-07-20T14:56:00Z">
        <w:r>
          <w:rPr>
            <w:noProof/>
            <w:lang w:val="en-US"/>
          </w:rPr>
          <w:drawing>
            <wp:inline distT="0" distB="0" distL="0" distR="0" wp14:anchorId="5A89CF6E" wp14:editId="73E7929D">
              <wp:extent cx="5904865" cy="2752725"/>
              <wp:effectExtent l="0" t="0" r="63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_corrected.emf"/>
                      <pic:cNvPicPr/>
                    </pic:nvPicPr>
                    <pic:blipFill rotWithShape="1">
                      <a:blip r:embed="rId16" cstate="print">
                        <a:extLst>
                          <a:ext uri="{28A0092B-C50C-407E-A947-70E740481C1C}">
                            <a14:useLocalDpi xmlns:a14="http://schemas.microsoft.com/office/drawing/2010/main" val="0"/>
                          </a:ext>
                        </a:extLst>
                      </a:blip>
                      <a:srcRect t="5748" r="9096" b="37878"/>
                      <a:stretch/>
                    </pic:blipFill>
                    <pic:spPr bwMode="auto">
                      <a:xfrm>
                        <a:off x="0" y="0"/>
                        <a:ext cx="5922137" cy="2760777"/>
                      </a:xfrm>
                      <a:prstGeom prst="rect">
                        <a:avLst/>
                      </a:prstGeom>
                      <a:ln>
                        <a:noFill/>
                      </a:ln>
                      <a:extLst>
                        <a:ext uri="{53640926-AAD7-44D8-BBD7-CCE9431645EC}">
                          <a14:shadowObscured xmlns:a14="http://schemas.microsoft.com/office/drawing/2010/main"/>
                        </a:ext>
                      </a:extLst>
                    </pic:spPr>
                  </pic:pic>
                </a:graphicData>
              </a:graphic>
            </wp:inline>
          </w:drawing>
        </w:r>
      </w:ins>
    </w:p>
    <w:p w14:paraId="2D33AF4A" w14:textId="04B02373" w:rsidR="00185900" w:rsidRPr="00224DB6" w:rsidRDefault="00033996" w:rsidP="002A3534">
      <w:pPr>
        <w:pStyle w:val="Caption"/>
        <w:jc w:val="both"/>
        <w:rPr>
          <w:rFonts w:ascii="Times New Roman" w:hAnsi="Times New Roman"/>
          <w:lang w:val="en-US"/>
          <w:rPrChange w:id="1085" w:author="Markel" w:date="2018-07-20T14:56:00Z">
            <w:rPr/>
          </w:rPrChange>
        </w:rPr>
        <w:pPrChange w:id="1086" w:author="Markel" w:date="2018-07-20T14:56:00Z">
          <w:pPr>
            <w:pStyle w:val="Caption"/>
          </w:pPr>
        </w:pPrChange>
      </w:pPr>
      <w:bookmarkStart w:id="1087" w:name="_Ref507580612"/>
      <w:bookmarkStart w:id="1088" w:name="_Toc519860741"/>
      <w:bookmarkStart w:id="1089" w:name="_Ref489546392"/>
      <w:bookmarkStart w:id="1090" w:name="_Toc489346004"/>
      <w:bookmarkStart w:id="1091" w:name="_Toc489615332"/>
      <w:r w:rsidRPr="00224DB6">
        <w:rPr>
          <w:rFonts w:ascii="Times New Roman" w:hAnsi="Times New Roman"/>
          <w:lang w:val="en-US"/>
          <w:rPrChange w:id="1092" w:author="Markel" w:date="2018-07-20T14:56:00Z">
            <w:rPr/>
          </w:rPrChange>
        </w:rPr>
        <w:t xml:space="preserve">Figure </w:t>
      </w:r>
      <w:r w:rsidRPr="00224DB6">
        <w:rPr>
          <w:rFonts w:ascii="Times New Roman" w:hAnsi="Times New Roman"/>
          <w:lang w:val="en-US"/>
          <w:rPrChange w:id="1093" w:author="Markel" w:date="2018-07-20T14:56:00Z">
            <w:rPr/>
          </w:rPrChange>
        </w:rPr>
        <w:fldChar w:fldCharType="begin"/>
      </w:r>
      <w:r w:rsidRPr="00224DB6">
        <w:rPr>
          <w:rFonts w:ascii="Times New Roman" w:hAnsi="Times New Roman"/>
          <w:lang w:val="en-US"/>
          <w:rPrChange w:id="1094" w:author="Markel" w:date="2018-07-20T14:56:00Z">
            <w:rPr/>
          </w:rPrChange>
        </w:rPr>
        <w:instrText xml:space="preserve"> SEQ Figure \* ARABIC </w:instrText>
      </w:r>
      <w:r w:rsidRPr="00224DB6">
        <w:rPr>
          <w:rFonts w:ascii="Times New Roman" w:hAnsi="Times New Roman"/>
          <w:lang w:val="en-US"/>
          <w:rPrChange w:id="1095" w:author="Markel" w:date="2018-07-20T14:56:00Z">
            <w:rPr/>
          </w:rPrChange>
        </w:rPr>
        <w:fldChar w:fldCharType="separate"/>
      </w:r>
      <w:r w:rsidR="00AA72D3">
        <w:rPr>
          <w:rFonts w:ascii="Times New Roman" w:hAnsi="Times New Roman"/>
          <w:noProof/>
          <w:lang w:val="en-US"/>
        </w:rPr>
        <w:t>4</w:t>
      </w:r>
      <w:r w:rsidRPr="00224DB6">
        <w:rPr>
          <w:rFonts w:ascii="Times New Roman" w:hAnsi="Times New Roman"/>
          <w:lang w:val="en-US"/>
          <w:rPrChange w:id="1096" w:author="Markel" w:date="2018-07-20T14:56:00Z">
            <w:rPr/>
          </w:rPrChange>
        </w:rPr>
        <w:fldChar w:fldCharType="end"/>
      </w:r>
      <w:bookmarkEnd w:id="1087"/>
      <w:bookmarkEnd w:id="1089"/>
      <w:r w:rsidRPr="00224DB6">
        <w:rPr>
          <w:rFonts w:ascii="Times New Roman" w:hAnsi="Times New Roman"/>
          <w:lang w:val="en-US"/>
          <w:rPrChange w:id="1097" w:author="Markel" w:date="2018-07-20T14:56:00Z">
            <w:rPr/>
          </w:rPrChange>
        </w:rPr>
        <w:t xml:space="preserve"> </w:t>
      </w:r>
      <w:del w:id="1098" w:author="Markel" w:date="2018-07-20T14:56:00Z">
        <w:r w:rsidR="00B853C4" w:rsidRPr="00DE07CD">
          <w:delText>–</w:delText>
        </w:r>
      </w:del>
      <w:ins w:id="1099" w:author="Markel" w:date="2018-07-20T14:56:00Z">
        <w:r w:rsidRPr="00224DB6">
          <w:rPr>
            <w:rFonts w:ascii="Times New Roman" w:hAnsi="Times New Roman" w:cs="Times New Roman"/>
            <w:lang w:val="en-US"/>
          </w:rPr>
          <w:t>-</w:t>
        </w:r>
      </w:ins>
      <w:r w:rsidRPr="00224DB6">
        <w:rPr>
          <w:rFonts w:ascii="Times New Roman" w:hAnsi="Times New Roman"/>
          <w:lang w:val="en-US"/>
          <w:rPrChange w:id="1100" w:author="Markel" w:date="2018-07-20T14:56:00Z">
            <w:rPr/>
          </w:rPrChange>
        </w:rPr>
        <w:t xml:space="preserve"> Core metadata classes specialize the base metadata element, which has a unique identifier (id), links to related artifact</w:t>
      </w:r>
      <w:r w:rsidR="00772350" w:rsidRPr="00224DB6">
        <w:rPr>
          <w:rFonts w:ascii="Times New Roman" w:hAnsi="Times New Roman"/>
          <w:lang w:val="en-US"/>
          <w:rPrChange w:id="1101" w:author="Markel" w:date="2018-07-20T14:56:00Z">
            <w:rPr/>
          </w:rPrChange>
        </w:rPr>
        <w:t>s</w:t>
      </w:r>
      <w:r w:rsidRPr="00224DB6">
        <w:rPr>
          <w:rFonts w:ascii="Times New Roman" w:hAnsi="Times New Roman"/>
          <w:lang w:val="en-US"/>
          <w:rPrChange w:id="1102" w:author="Markel" w:date="2018-07-20T14:56:00Z">
            <w:rPr/>
          </w:rPrChange>
        </w:rPr>
        <w:t xml:space="preserve"> (URI) and comments</w:t>
      </w:r>
      <w:bookmarkEnd w:id="1088"/>
      <w:bookmarkEnd w:id="1090"/>
      <w:bookmarkEnd w:id="1091"/>
    </w:p>
    <w:p w14:paraId="744C9757" w14:textId="77777777" w:rsidR="002072D3" w:rsidRDefault="002072D3" w:rsidP="00144168">
      <w:pPr>
        <w:rPr>
          <w:del w:id="1103" w:author="Markel" w:date="2018-07-20T14:56:00Z"/>
        </w:rPr>
      </w:pPr>
    </w:p>
    <w:p w14:paraId="3956D706" w14:textId="77777777" w:rsidR="00D01657" w:rsidRDefault="00D01657" w:rsidP="00144168">
      <w:pPr>
        <w:rPr>
          <w:del w:id="1104" w:author="Markel" w:date="2018-07-20T14:56:00Z"/>
        </w:rPr>
      </w:pPr>
    </w:p>
    <w:p w14:paraId="5383C2BE" w14:textId="77777777" w:rsidR="00D01657" w:rsidRDefault="00D01657" w:rsidP="00144168">
      <w:pPr>
        <w:rPr>
          <w:del w:id="1105" w:author="Markel" w:date="2018-07-20T14:56:00Z"/>
        </w:rPr>
      </w:pPr>
    </w:p>
    <w:p w14:paraId="32D886A5" w14:textId="77777777" w:rsidR="00383B90" w:rsidRPr="00224DB6" w:rsidRDefault="00383B90">
      <w:pPr>
        <w:rPr>
          <w:ins w:id="1106" w:author="Markel" w:date="2018-07-20T14:56:00Z"/>
          <w:rFonts w:ascii="Times New Roman" w:hAnsi="Times New Roman" w:cs="Times New Roman"/>
          <w:lang w:val="en-US"/>
        </w:rPr>
      </w:pPr>
      <w:ins w:id="1107" w:author="Markel" w:date="2018-07-20T14:56:00Z">
        <w:r w:rsidRPr="00224DB6">
          <w:rPr>
            <w:rFonts w:ascii="Times New Roman" w:hAnsi="Times New Roman" w:cs="Times New Roman"/>
            <w:lang w:val="en-US"/>
          </w:rPr>
          <w:br w:type="page"/>
        </w:r>
      </w:ins>
    </w:p>
    <w:p w14:paraId="37B23CD6" w14:textId="77777777" w:rsidR="00D55F98" w:rsidRPr="00224DB6" w:rsidRDefault="00D55F98" w:rsidP="00C61D46">
      <w:pPr>
        <w:spacing w:after="0"/>
        <w:jc w:val="both"/>
        <w:rPr>
          <w:rFonts w:ascii="Times New Roman" w:hAnsi="Times New Roman"/>
          <w:lang w:val="en-US"/>
          <w:rPrChange w:id="1108" w:author="Markel" w:date="2018-07-20T14:56:00Z">
            <w:rPr/>
          </w:rPrChange>
        </w:rPr>
      </w:pPr>
      <w:r w:rsidRPr="00224DB6">
        <w:rPr>
          <w:rFonts w:ascii="Times New Roman" w:hAnsi="Times New Roman"/>
          <w:lang w:val="en-US"/>
          <w:rPrChange w:id="1109" w:author="Markel" w:date="2018-07-20T14:56:00Z">
            <w:rPr/>
          </w:rPrChange>
        </w:rPr>
        <w:t>All metadata objects contain the following attributes:</w:t>
      </w:r>
    </w:p>
    <w:p w14:paraId="4BD4AFDD" w14:textId="00D2CA65" w:rsidR="00D55F98" w:rsidRPr="00224DB6" w:rsidRDefault="00D55F98" w:rsidP="00D55F98">
      <w:pPr>
        <w:pStyle w:val="ListParagraph"/>
        <w:numPr>
          <w:ilvl w:val="0"/>
          <w:numId w:val="3"/>
        </w:numPr>
        <w:spacing w:after="0" w:line="240" w:lineRule="auto"/>
        <w:jc w:val="both"/>
        <w:rPr>
          <w:rFonts w:ascii="Times New Roman" w:hAnsi="Times New Roman"/>
          <w:lang w:val="en-US"/>
          <w:rPrChange w:id="1110" w:author="Markel" w:date="2018-07-20T14:56:00Z">
            <w:rPr/>
          </w:rPrChange>
        </w:rPr>
        <w:pPrChange w:id="1111" w:author="Markel" w:date="2018-07-20T14:56:00Z">
          <w:pPr>
            <w:pStyle w:val="ListParagraph"/>
            <w:numPr>
              <w:numId w:val="3"/>
            </w:numPr>
            <w:ind w:hanging="360"/>
            <w:jc w:val="both"/>
          </w:pPr>
        </w:pPrChange>
      </w:pPr>
      <w:r w:rsidRPr="00224DB6">
        <w:rPr>
          <w:rFonts w:ascii="Times New Roman" w:hAnsi="Times New Roman"/>
          <w:b/>
          <w:lang w:val="en-US"/>
          <w:rPrChange w:id="1112" w:author="Markel" w:date="2018-07-20T14:56:00Z">
            <w:rPr>
              <w:b/>
            </w:rPr>
          </w:rPrChange>
        </w:rPr>
        <w:t>artifact</w:t>
      </w:r>
      <w:r w:rsidR="00383B90" w:rsidRPr="00224DB6">
        <w:rPr>
          <w:rFonts w:ascii="Times New Roman" w:hAnsi="Times New Roman"/>
          <w:lang w:val="en-US"/>
          <w:rPrChange w:id="1113" w:author="Markel" w:date="2018-07-20T14:56:00Z">
            <w:rPr/>
          </w:rPrChange>
        </w:rPr>
        <w:t xml:space="preserve">: </w:t>
      </w:r>
      <w:del w:id="1114" w:author="Markel" w:date="2018-07-20T14:56:00Z">
        <w:r w:rsidR="002072D3">
          <w:delText>One</w:delText>
        </w:r>
      </w:del>
      <w:ins w:id="1115" w:author="Markel" w:date="2018-07-20T14:56:00Z">
        <w:r w:rsidR="00383B90" w:rsidRPr="00224DB6">
          <w:rPr>
            <w:rFonts w:ascii="Times New Roman" w:hAnsi="Times New Roman" w:cs="Times New Roman"/>
            <w:lang w:val="en-US"/>
          </w:rPr>
          <w:t>o</w:t>
        </w:r>
        <w:r w:rsidRPr="00224DB6">
          <w:rPr>
            <w:rFonts w:ascii="Times New Roman" w:hAnsi="Times New Roman" w:cs="Times New Roman"/>
            <w:lang w:val="en-US"/>
          </w:rPr>
          <w:t>ne</w:t>
        </w:r>
      </w:ins>
      <w:r w:rsidRPr="00224DB6">
        <w:rPr>
          <w:rFonts w:ascii="Times New Roman" w:hAnsi="Times New Roman"/>
          <w:lang w:val="en-US"/>
          <w:rPrChange w:id="1116" w:author="Markel" w:date="2018-07-20T14:56:00Z">
            <w:rPr/>
          </w:rPrChange>
        </w:rPr>
        <w:t xml:space="preserve"> or more generic attributes</w:t>
      </w:r>
    </w:p>
    <w:p w14:paraId="396B8E1F" w14:textId="77777777" w:rsidR="00D55F98" w:rsidRPr="00224DB6" w:rsidRDefault="00D55F98" w:rsidP="00D55F98">
      <w:pPr>
        <w:pStyle w:val="ListParagraph"/>
        <w:numPr>
          <w:ilvl w:val="0"/>
          <w:numId w:val="3"/>
        </w:numPr>
        <w:spacing w:after="0" w:line="240" w:lineRule="auto"/>
        <w:jc w:val="both"/>
        <w:rPr>
          <w:rFonts w:ascii="Times New Roman" w:hAnsi="Times New Roman"/>
          <w:lang w:val="en-US"/>
          <w:rPrChange w:id="1117" w:author="Markel" w:date="2018-07-20T14:56:00Z">
            <w:rPr/>
          </w:rPrChange>
        </w:rPr>
        <w:pPrChange w:id="1118" w:author="Markel" w:date="2018-07-20T14:56:00Z">
          <w:pPr>
            <w:pStyle w:val="ListParagraph"/>
            <w:numPr>
              <w:numId w:val="3"/>
            </w:numPr>
            <w:ind w:hanging="360"/>
            <w:jc w:val="both"/>
          </w:pPr>
        </w:pPrChange>
      </w:pPr>
      <w:r w:rsidRPr="00224DB6">
        <w:rPr>
          <w:rFonts w:ascii="Times New Roman" w:hAnsi="Times New Roman"/>
          <w:b/>
          <w:lang w:val="en-US"/>
          <w:rPrChange w:id="1119" w:author="Markel" w:date="2018-07-20T14:56:00Z">
            <w:rPr>
              <w:b/>
            </w:rPr>
          </w:rPrChange>
        </w:rPr>
        <w:t>comment</w:t>
      </w:r>
      <w:r w:rsidRPr="00224DB6">
        <w:rPr>
          <w:rFonts w:ascii="Times New Roman" w:hAnsi="Times New Roman"/>
          <w:lang w:val="en-US"/>
          <w:rPrChange w:id="1120" w:author="Markel" w:date="2018-07-20T14:56:00Z">
            <w:rPr/>
          </w:rPrChange>
        </w:rPr>
        <w:t>: one or more comment strings</w:t>
      </w:r>
    </w:p>
    <w:p w14:paraId="6E38171F" w14:textId="77777777" w:rsidR="00D55F98" w:rsidRPr="00224DB6" w:rsidRDefault="00D55F98" w:rsidP="00D55F98">
      <w:pPr>
        <w:pStyle w:val="ListParagraph"/>
        <w:numPr>
          <w:ilvl w:val="0"/>
          <w:numId w:val="3"/>
        </w:numPr>
        <w:spacing w:after="0" w:line="240" w:lineRule="auto"/>
        <w:jc w:val="both"/>
        <w:rPr>
          <w:rFonts w:ascii="Times New Roman" w:hAnsi="Times New Roman"/>
          <w:lang w:val="en-US"/>
          <w:rPrChange w:id="1121" w:author="Markel" w:date="2018-07-20T14:56:00Z">
            <w:rPr/>
          </w:rPrChange>
        </w:rPr>
        <w:pPrChange w:id="1122" w:author="Markel" w:date="2018-07-20T14:56:00Z">
          <w:pPr>
            <w:pStyle w:val="ListParagraph"/>
            <w:numPr>
              <w:numId w:val="3"/>
            </w:numPr>
            <w:ind w:hanging="360"/>
            <w:jc w:val="both"/>
          </w:pPr>
        </w:pPrChange>
      </w:pPr>
      <w:r w:rsidRPr="00224DB6">
        <w:rPr>
          <w:rFonts w:ascii="Times New Roman" w:hAnsi="Times New Roman"/>
          <w:b/>
          <w:lang w:val="en-US"/>
          <w:rPrChange w:id="1123" w:author="Markel" w:date="2018-07-20T14:56:00Z">
            <w:rPr>
              <w:b/>
            </w:rPr>
          </w:rPrChange>
        </w:rPr>
        <w:t>id</w:t>
      </w:r>
      <w:r w:rsidRPr="00224DB6">
        <w:rPr>
          <w:rFonts w:ascii="Times New Roman" w:hAnsi="Times New Roman"/>
          <w:lang w:val="en-US"/>
          <w:rPrChange w:id="1124" w:author="Markel" w:date="2018-07-20T14:56:00Z">
            <w:rPr/>
          </w:rPrChange>
        </w:rPr>
        <w:t>: an identification string that is used to reference a child object by the parent</w:t>
      </w:r>
    </w:p>
    <w:p w14:paraId="78DBF49F" w14:textId="77777777" w:rsidR="00F21606" w:rsidRPr="00224DB6" w:rsidRDefault="00F21606" w:rsidP="00F21606">
      <w:pPr>
        <w:spacing w:after="0" w:line="240" w:lineRule="auto"/>
        <w:jc w:val="both"/>
        <w:rPr>
          <w:rFonts w:ascii="Times New Roman" w:hAnsi="Times New Roman"/>
          <w:lang w:val="en-US"/>
          <w:rPrChange w:id="1125" w:author="Markel" w:date="2018-07-20T14:56:00Z">
            <w:rPr/>
          </w:rPrChange>
        </w:rPr>
        <w:pPrChange w:id="1126" w:author="Markel" w:date="2018-07-20T14:56:00Z">
          <w:pPr/>
        </w:pPrChange>
      </w:pPr>
    </w:p>
    <w:p w14:paraId="29447B6A" w14:textId="31AB303A" w:rsidR="00D55F98" w:rsidRPr="00224DB6" w:rsidRDefault="00E761A7" w:rsidP="00D55F98">
      <w:pPr>
        <w:jc w:val="both"/>
        <w:rPr>
          <w:rFonts w:ascii="Times New Roman" w:hAnsi="Times New Roman"/>
          <w:lang w:val="en-US"/>
          <w:rPrChange w:id="1127" w:author="Markel" w:date="2018-07-20T14:56:00Z">
            <w:rPr>
              <w:b/>
            </w:rPr>
          </w:rPrChange>
        </w:rPr>
      </w:pPr>
      <w:del w:id="1128" w:author="Markel" w:date="2018-07-20T14:56:00Z">
        <w:r>
          <w:fldChar w:fldCharType="begin"/>
        </w:r>
        <w:r>
          <w:delInstrText xml:space="preserve"> REF _Ref489537869 \h </w:delInstrText>
        </w:r>
        <w:r>
          <w:fldChar w:fldCharType="separate"/>
        </w:r>
        <w:r w:rsidR="00D7084E" w:rsidRPr="00BD529F">
          <w:delText xml:space="preserve">Table </w:delText>
        </w:r>
        <w:r w:rsidR="00D7084E">
          <w:rPr>
            <w:noProof/>
          </w:rPr>
          <w:delText>1</w:delText>
        </w:r>
        <w:r>
          <w:fldChar w:fldCharType="end"/>
        </w:r>
      </w:del>
      <w:ins w:id="1129" w:author="Markel" w:date="2018-07-20T14:56:00Z">
        <w:r w:rsidR="00F21606" w:rsidRPr="00224DB6">
          <w:rPr>
            <w:rFonts w:ascii="Times New Roman" w:hAnsi="Times New Roman" w:cs="Times New Roman"/>
            <w:lang w:val="en-US"/>
          </w:rPr>
          <w:fldChar w:fldCharType="begin"/>
        </w:r>
        <w:r w:rsidR="00F21606" w:rsidRPr="00224DB6">
          <w:rPr>
            <w:rFonts w:ascii="Times New Roman" w:hAnsi="Times New Roman" w:cs="Times New Roman"/>
            <w:lang w:val="en-US"/>
          </w:rPr>
          <w:instrText xml:space="preserve"> REF _Ref507580735 \h </w:instrText>
        </w:r>
        <w:r w:rsidR="00F21606" w:rsidRPr="00224DB6">
          <w:rPr>
            <w:rFonts w:ascii="Times New Roman" w:hAnsi="Times New Roman" w:cs="Times New Roman"/>
            <w:lang w:val="en-US"/>
          </w:rPr>
        </w:r>
        <w:r w:rsidR="00F21606" w:rsidRPr="00224DB6">
          <w:rPr>
            <w:rFonts w:ascii="Times New Roman" w:hAnsi="Times New Roman" w:cs="Times New Roman"/>
            <w:lang w:val="en-US"/>
          </w:rPr>
          <w:fldChar w:fldCharType="separate"/>
        </w:r>
      </w:ins>
      <w:r w:rsidR="00AA72D3" w:rsidRPr="00224DB6">
        <w:rPr>
          <w:rFonts w:ascii="Times New Roman" w:hAnsi="Times New Roman"/>
          <w:lang w:val="en-US"/>
          <w:rPrChange w:id="1130" w:author="Markel" w:date="2018-07-20T14:56:00Z">
            <w:rPr/>
          </w:rPrChange>
        </w:rPr>
        <w:t xml:space="preserve">Table </w:t>
      </w:r>
      <w:r w:rsidR="00AA72D3">
        <w:rPr>
          <w:noProof/>
        </w:rPr>
        <w:t>1</w:t>
      </w:r>
      <w:ins w:id="1131" w:author="Markel" w:date="2018-07-20T14:56:00Z">
        <w:r w:rsidR="00F21606" w:rsidRPr="00224DB6">
          <w:fldChar w:fldCharType="end"/>
        </w:r>
        <w:r w:rsidR="00F21606" w:rsidRPr="00224DB6">
          <w:t xml:space="preserve"> </w:t>
        </w:r>
      </w:ins>
      <w:r w:rsidR="00D55F98" w:rsidRPr="00224DB6">
        <w:rPr>
          <w:rPrChange w:id="1132" w:author="Markel" w:date="2018-07-20T14:56:00Z">
            <w:rPr/>
          </w:rPrChange>
        </w:rPr>
        <w:t>describes the attributes of the metadata element class. Core metadata classes specialize the base metadata element. It encapsulates a unique identifier (id), links to related artifacts (URI) and comment strings.</w:t>
      </w:r>
    </w:p>
    <w:p w14:paraId="433F4A87" w14:textId="0F65E902" w:rsidR="00F21606" w:rsidRPr="00224DB6" w:rsidRDefault="00F21606" w:rsidP="002A3534">
      <w:pPr>
        <w:pStyle w:val="Caption"/>
        <w:keepNext/>
        <w:spacing w:after="0"/>
        <w:jc w:val="both"/>
        <w:rPr>
          <w:rFonts w:ascii="Times New Roman" w:hAnsi="Times New Roman"/>
          <w:lang w:val="en-US"/>
          <w:rPrChange w:id="1133" w:author="Markel" w:date="2018-07-20T14:56:00Z">
            <w:rPr>
              <w:sz w:val="24"/>
            </w:rPr>
          </w:rPrChange>
        </w:rPr>
        <w:pPrChange w:id="1134" w:author="Markel" w:date="2018-07-20T14:56:00Z">
          <w:pPr>
            <w:pStyle w:val="Caption"/>
            <w:keepNext/>
          </w:pPr>
        </w:pPrChange>
      </w:pPr>
      <w:bookmarkStart w:id="1135" w:name="_Ref507580735"/>
      <w:bookmarkStart w:id="1136" w:name="_Toc511747905"/>
      <w:bookmarkStart w:id="1137" w:name="_Toc519860749"/>
      <w:bookmarkStart w:id="1138" w:name="_Ref489537869"/>
      <w:bookmarkStart w:id="1139" w:name="_Toc489615337"/>
      <w:r w:rsidRPr="00224DB6">
        <w:rPr>
          <w:rFonts w:ascii="Times New Roman" w:hAnsi="Times New Roman"/>
          <w:lang w:val="en-US"/>
          <w:rPrChange w:id="1140" w:author="Markel" w:date="2018-07-20T14:56:00Z">
            <w:rPr>
              <w:sz w:val="24"/>
            </w:rPr>
          </w:rPrChange>
        </w:rPr>
        <w:t xml:space="preserve">Table </w:t>
      </w:r>
      <w:r w:rsidRPr="00224DB6">
        <w:rPr>
          <w:rFonts w:ascii="Times New Roman" w:hAnsi="Times New Roman"/>
          <w:lang w:val="en-US"/>
          <w:rPrChange w:id="1141" w:author="Markel" w:date="2018-07-20T14:56:00Z">
            <w:rPr>
              <w:sz w:val="24"/>
            </w:rPr>
          </w:rPrChange>
        </w:rPr>
        <w:fldChar w:fldCharType="begin"/>
      </w:r>
      <w:r w:rsidRPr="00224DB6">
        <w:rPr>
          <w:rFonts w:ascii="Times New Roman" w:hAnsi="Times New Roman"/>
          <w:lang w:val="en-US"/>
          <w:rPrChange w:id="1142" w:author="Markel" w:date="2018-07-20T14:56:00Z">
            <w:rPr>
              <w:sz w:val="24"/>
            </w:rPr>
          </w:rPrChange>
        </w:rPr>
        <w:instrText xml:space="preserve"> SEQ Table \* ARABIC </w:instrText>
      </w:r>
      <w:r w:rsidRPr="00224DB6">
        <w:rPr>
          <w:rFonts w:ascii="Times New Roman" w:hAnsi="Times New Roman"/>
          <w:lang w:val="en-US"/>
          <w:rPrChange w:id="1143" w:author="Markel" w:date="2018-07-20T14:56:00Z">
            <w:rPr>
              <w:sz w:val="24"/>
            </w:rPr>
          </w:rPrChange>
        </w:rPr>
        <w:fldChar w:fldCharType="separate"/>
      </w:r>
      <w:r w:rsidR="00AA72D3">
        <w:rPr>
          <w:rFonts w:ascii="Times New Roman" w:hAnsi="Times New Roman"/>
          <w:noProof/>
          <w:lang w:val="en-US"/>
        </w:rPr>
        <w:t>1</w:t>
      </w:r>
      <w:r w:rsidRPr="00224DB6">
        <w:rPr>
          <w:rFonts w:ascii="Times New Roman" w:hAnsi="Times New Roman"/>
          <w:lang w:val="en-US"/>
          <w:rPrChange w:id="1144" w:author="Markel" w:date="2018-07-20T14:56:00Z">
            <w:rPr>
              <w:sz w:val="24"/>
            </w:rPr>
          </w:rPrChange>
        </w:rPr>
        <w:fldChar w:fldCharType="end"/>
      </w:r>
      <w:bookmarkEnd w:id="1135"/>
      <w:bookmarkEnd w:id="1138"/>
      <w:r w:rsidRPr="00224DB6">
        <w:rPr>
          <w:rFonts w:ascii="Times New Roman" w:hAnsi="Times New Roman"/>
          <w:lang w:val="en-US"/>
          <w:rPrChange w:id="1145" w:author="Markel" w:date="2018-07-20T14:56:00Z">
            <w:rPr>
              <w:sz w:val="24"/>
            </w:rPr>
          </w:rPrChange>
        </w:rPr>
        <w:t xml:space="preserve"> </w:t>
      </w:r>
      <w:del w:id="1146" w:author="Markel" w:date="2018-07-20T14:56:00Z">
        <w:r w:rsidR="00DB344F" w:rsidRPr="00BD529F">
          <w:rPr>
            <w:sz w:val="24"/>
            <w:szCs w:val="24"/>
          </w:rPr>
          <w:delText>–</w:delText>
        </w:r>
      </w:del>
      <w:ins w:id="1147" w:author="Markel" w:date="2018-07-20T14:56:00Z">
        <w:r w:rsidRPr="00224DB6">
          <w:rPr>
            <w:rFonts w:ascii="Times New Roman" w:hAnsi="Times New Roman" w:cs="Times New Roman"/>
            <w:lang w:val="en-US"/>
          </w:rPr>
          <w:t>-</w:t>
        </w:r>
      </w:ins>
      <w:r w:rsidRPr="00224DB6">
        <w:rPr>
          <w:rFonts w:ascii="Times New Roman" w:hAnsi="Times New Roman"/>
          <w:lang w:val="en-US"/>
          <w:rPrChange w:id="1148" w:author="Markel" w:date="2018-07-20T14:56:00Z">
            <w:rPr>
              <w:sz w:val="24"/>
            </w:rPr>
          </w:rPrChange>
        </w:rPr>
        <w:t xml:space="preserve"> Metadata element class attributes</w:t>
      </w:r>
      <w:bookmarkEnd w:id="1136"/>
      <w:bookmarkEnd w:id="1137"/>
      <w:bookmarkEnd w:id="1139"/>
    </w:p>
    <w:tbl>
      <w:tblPr>
        <w:tblStyle w:val="LightList-Accent1"/>
        <w:tblW w:w="9450" w:type="dxa"/>
        <w:tblLayout w:type="fixed"/>
        <w:tblLook w:val="04A0" w:firstRow="1" w:lastRow="0" w:firstColumn="1" w:lastColumn="0" w:noHBand="0" w:noVBand="1"/>
        <w:tblPrChange w:id="1149" w:author="Markel" w:date="2018-07-20T14:56:00Z">
          <w:tblPr>
            <w:tblStyle w:val="LightList-Accent1"/>
            <w:tblW w:w="9458" w:type="dxa"/>
            <w:tblLayout w:type="fixed"/>
            <w:tblLook w:val="04A0" w:firstRow="1" w:lastRow="0" w:firstColumn="1" w:lastColumn="0" w:noHBand="0" w:noVBand="1"/>
          </w:tblPr>
        </w:tblPrChange>
      </w:tblPr>
      <w:tblGrid>
        <w:gridCol w:w="1550"/>
        <w:gridCol w:w="2268"/>
        <w:gridCol w:w="1134"/>
        <w:gridCol w:w="1701"/>
        <w:gridCol w:w="1134"/>
        <w:gridCol w:w="1663"/>
        <w:tblGridChange w:id="1150">
          <w:tblGrid>
            <w:gridCol w:w="1124"/>
            <w:gridCol w:w="3828"/>
            <w:gridCol w:w="810"/>
            <w:gridCol w:w="1350"/>
            <w:gridCol w:w="973"/>
            <w:gridCol w:w="1373"/>
          </w:tblGrid>
        </w:tblGridChange>
      </w:tblGrid>
      <w:tr w:rsidR="00F21606" w:rsidRPr="00224DB6" w14:paraId="77936DC1" w14:textId="77777777" w:rsidTr="00E61417">
        <w:trPr>
          <w:cnfStyle w:val="100000000000" w:firstRow="1" w:lastRow="0" w:firstColumn="0" w:lastColumn="0" w:oddVBand="0" w:evenVBand="0" w:oddHBand="0" w:evenHBand="0" w:firstRowFirstColumn="0" w:firstRowLastColumn="0" w:lastRowFirstColumn="0" w:lastRowLastColumn="0"/>
          <w:tblHeader/>
          <w:trPrChange w:id="1151" w:author="Markel" w:date="2018-07-20T14:56:00Z">
            <w:trPr>
              <w:tblHeader/>
            </w:trPr>
          </w:trPrChange>
        </w:trPr>
        <w:tc>
          <w:tcPr>
            <w:cnfStyle w:val="001000000000" w:firstRow="0" w:lastRow="0" w:firstColumn="1" w:lastColumn="0" w:oddVBand="0" w:evenVBand="0" w:oddHBand="0" w:evenHBand="0" w:firstRowFirstColumn="0" w:firstRowLastColumn="0" w:lastRowFirstColumn="0" w:lastRowLastColumn="0"/>
            <w:tcW w:w="1550" w:type="dxa"/>
            <w:tcPrChange w:id="1152" w:author="Markel" w:date="2018-07-20T14:56:00Z">
              <w:tcPr>
                <w:tcW w:w="1124" w:type="dxa"/>
              </w:tcPr>
            </w:tcPrChange>
          </w:tcPr>
          <w:p w14:paraId="6E1AFFA5" w14:textId="77777777" w:rsidR="00F21606" w:rsidRPr="00224DB6" w:rsidRDefault="00F21606" w:rsidP="00C372B2">
            <w:pPr>
              <w:cnfStyle w:val="101000000000" w:firstRow="1" w:lastRow="0" w:firstColumn="1" w:lastColumn="0" w:oddVBand="0" w:evenVBand="0" w:oddHBand="0" w:evenHBand="0" w:firstRowFirstColumn="0" w:firstRowLastColumn="0" w:lastRowFirstColumn="0" w:lastRowLastColumn="0"/>
              <w:rPr>
                <w:rPrChange w:id="1153" w:author="Markel" w:date="2018-07-20T14:56:00Z">
                  <w:rPr>
                    <w:rFonts w:asciiTheme="minorHAnsi" w:hAnsiTheme="minorHAnsi"/>
                    <w:sz w:val="20"/>
                  </w:rPr>
                </w:rPrChange>
              </w:rPr>
            </w:pPr>
            <w:r w:rsidRPr="00224DB6">
              <w:rPr>
                <w:rPrChange w:id="1154" w:author="Markel" w:date="2018-07-20T14:56:00Z">
                  <w:rPr>
                    <w:rFonts w:asciiTheme="minorHAnsi" w:hAnsiTheme="minorHAnsi"/>
                    <w:sz w:val="20"/>
                  </w:rPr>
                </w:rPrChange>
              </w:rPr>
              <w:t>Attribute</w:t>
            </w:r>
          </w:p>
        </w:tc>
        <w:tc>
          <w:tcPr>
            <w:tcW w:w="2268" w:type="dxa"/>
            <w:tcPrChange w:id="1155" w:author="Markel" w:date="2018-07-20T14:56:00Z">
              <w:tcPr>
                <w:tcW w:w="3828" w:type="dxa"/>
              </w:tcPr>
            </w:tcPrChange>
          </w:tcPr>
          <w:p w14:paraId="1CCE5EA5" w14:textId="77777777" w:rsidR="00F21606" w:rsidRPr="00224DB6" w:rsidRDefault="00F21606" w:rsidP="00C372B2">
            <w:pPr>
              <w:cnfStyle w:val="100000000000" w:firstRow="1" w:lastRow="0" w:firstColumn="0" w:lastColumn="0" w:oddVBand="0" w:evenVBand="0" w:oddHBand="0" w:evenHBand="0" w:firstRowFirstColumn="0" w:firstRowLastColumn="0" w:lastRowFirstColumn="0" w:lastRowLastColumn="0"/>
              <w:rPr>
                <w:rPrChange w:id="1156" w:author="Markel" w:date="2018-07-20T14:56:00Z">
                  <w:rPr>
                    <w:rFonts w:asciiTheme="minorHAnsi" w:hAnsiTheme="minorHAnsi"/>
                    <w:sz w:val="20"/>
                  </w:rPr>
                </w:rPrChange>
              </w:rPr>
            </w:pPr>
            <w:r w:rsidRPr="00224DB6">
              <w:rPr>
                <w:rPrChange w:id="1157" w:author="Markel" w:date="2018-07-20T14:56:00Z">
                  <w:rPr>
                    <w:rFonts w:asciiTheme="minorHAnsi" w:hAnsiTheme="minorHAnsi"/>
                    <w:sz w:val="20"/>
                  </w:rPr>
                </w:rPrChange>
              </w:rPr>
              <w:t>Description</w:t>
            </w:r>
          </w:p>
        </w:tc>
        <w:tc>
          <w:tcPr>
            <w:tcW w:w="1134" w:type="dxa"/>
            <w:tcPrChange w:id="1158" w:author="Markel" w:date="2018-07-20T14:56:00Z">
              <w:tcPr>
                <w:tcW w:w="810" w:type="dxa"/>
              </w:tcPr>
            </w:tcPrChange>
          </w:tcPr>
          <w:p w14:paraId="3411A39A" w14:textId="77777777" w:rsidR="00F21606" w:rsidRPr="00224DB6" w:rsidRDefault="00F21606" w:rsidP="00C372B2">
            <w:pPr>
              <w:cnfStyle w:val="100000000000" w:firstRow="1" w:lastRow="0" w:firstColumn="0" w:lastColumn="0" w:oddVBand="0" w:evenVBand="0" w:oddHBand="0" w:evenHBand="0" w:firstRowFirstColumn="0" w:firstRowLastColumn="0" w:lastRowFirstColumn="0" w:lastRowLastColumn="0"/>
              <w:rPr>
                <w:rPrChange w:id="1159" w:author="Markel" w:date="2018-07-20T14:56:00Z">
                  <w:rPr>
                    <w:rFonts w:asciiTheme="minorHAnsi" w:hAnsiTheme="minorHAnsi"/>
                    <w:sz w:val="20"/>
                  </w:rPr>
                </w:rPrChange>
              </w:rPr>
            </w:pPr>
            <w:r w:rsidRPr="00224DB6">
              <w:rPr>
                <w:rPrChange w:id="1160" w:author="Markel" w:date="2018-07-20T14:56:00Z">
                  <w:rPr>
                    <w:rFonts w:asciiTheme="minorHAnsi" w:hAnsiTheme="minorHAnsi"/>
                    <w:sz w:val="20"/>
                  </w:rPr>
                </w:rPrChange>
              </w:rPr>
              <w:t>Class</w:t>
            </w:r>
          </w:p>
        </w:tc>
        <w:tc>
          <w:tcPr>
            <w:tcW w:w="1701" w:type="dxa"/>
            <w:tcPrChange w:id="1161" w:author="Markel" w:date="2018-07-20T14:56:00Z">
              <w:tcPr>
                <w:tcW w:w="1350" w:type="dxa"/>
              </w:tcPr>
            </w:tcPrChange>
          </w:tcPr>
          <w:p w14:paraId="23BE259C" w14:textId="77777777" w:rsidR="00F21606" w:rsidRPr="00224DB6" w:rsidRDefault="00F21606" w:rsidP="00C372B2">
            <w:pPr>
              <w:cnfStyle w:val="100000000000" w:firstRow="1" w:lastRow="0" w:firstColumn="0" w:lastColumn="0" w:oddVBand="0" w:evenVBand="0" w:oddHBand="0" w:evenHBand="0" w:firstRowFirstColumn="0" w:firstRowLastColumn="0" w:lastRowFirstColumn="0" w:lastRowLastColumn="0"/>
              <w:rPr>
                <w:b w:val="0"/>
                <w:rPrChange w:id="1162" w:author="Markel" w:date="2018-07-20T14:56:00Z">
                  <w:rPr>
                    <w:rFonts w:asciiTheme="minorHAnsi" w:hAnsiTheme="minorHAnsi"/>
                    <w:sz w:val="20"/>
                  </w:rPr>
                </w:rPrChange>
              </w:rPr>
            </w:pPr>
            <w:r w:rsidRPr="00224DB6">
              <w:rPr>
                <w:rPrChange w:id="1163" w:author="Markel" w:date="2018-07-20T14:56:00Z">
                  <w:rPr>
                    <w:rFonts w:asciiTheme="minorHAnsi" w:hAnsiTheme="minorHAnsi"/>
                    <w:sz w:val="20"/>
                  </w:rPr>
                </w:rPrChange>
              </w:rPr>
              <w:t>Enumeration</w:t>
            </w:r>
          </w:p>
        </w:tc>
        <w:tc>
          <w:tcPr>
            <w:tcW w:w="1134" w:type="dxa"/>
            <w:tcPrChange w:id="1164" w:author="Markel" w:date="2018-07-20T14:56:00Z">
              <w:tcPr>
                <w:tcW w:w="973" w:type="dxa"/>
              </w:tcPr>
            </w:tcPrChange>
          </w:tcPr>
          <w:p w14:paraId="50B5A345" w14:textId="77777777" w:rsidR="00F21606" w:rsidRPr="00224DB6" w:rsidRDefault="00F21606" w:rsidP="00C372B2">
            <w:pPr>
              <w:cnfStyle w:val="100000000000" w:firstRow="1" w:lastRow="0" w:firstColumn="0" w:lastColumn="0" w:oddVBand="0" w:evenVBand="0" w:oddHBand="0" w:evenHBand="0" w:firstRowFirstColumn="0" w:firstRowLastColumn="0" w:lastRowFirstColumn="0" w:lastRowLastColumn="0"/>
              <w:rPr>
                <w:rPrChange w:id="1165" w:author="Markel" w:date="2018-07-20T14:56:00Z">
                  <w:rPr>
                    <w:rFonts w:asciiTheme="minorHAnsi" w:hAnsiTheme="minorHAnsi"/>
                    <w:sz w:val="20"/>
                  </w:rPr>
                </w:rPrChange>
              </w:rPr>
            </w:pPr>
            <w:r w:rsidRPr="00224DB6">
              <w:rPr>
                <w:rPrChange w:id="1166" w:author="Markel" w:date="2018-07-20T14:56:00Z">
                  <w:rPr>
                    <w:rFonts w:asciiTheme="minorHAnsi" w:hAnsiTheme="minorHAnsi"/>
                    <w:sz w:val="20"/>
                  </w:rPr>
                </w:rPrChange>
              </w:rPr>
              <w:t>Required</w:t>
            </w:r>
          </w:p>
        </w:tc>
        <w:tc>
          <w:tcPr>
            <w:tcW w:w="1663" w:type="dxa"/>
            <w:tcPrChange w:id="1167" w:author="Markel" w:date="2018-07-20T14:56:00Z">
              <w:tcPr>
                <w:tcW w:w="1373" w:type="dxa"/>
              </w:tcPr>
            </w:tcPrChange>
          </w:tcPr>
          <w:p w14:paraId="6345607C" w14:textId="77777777" w:rsidR="00F21606" w:rsidRPr="00224DB6" w:rsidRDefault="00F21606" w:rsidP="00C372B2">
            <w:pPr>
              <w:cnfStyle w:val="100000000000" w:firstRow="1" w:lastRow="0" w:firstColumn="0" w:lastColumn="0" w:oddVBand="0" w:evenVBand="0" w:oddHBand="0" w:evenHBand="0" w:firstRowFirstColumn="0" w:firstRowLastColumn="0" w:lastRowFirstColumn="0" w:lastRowLastColumn="0"/>
              <w:rPr>
                <w:rPrChange w:id="1168" w:author="Markel" w:date="2018-07-20T14:56:00Z">
                  <w:rPr>
                    <w:rFonts w:asciiTheme="minorHAnsi" w:hAnsiTheme="minorHAnsi"/>
                    <w:sz w:val="20"/>
                  </w:rPr>
                </w:rPrChange>
              </w:rPr>
            </w:pPr>
            <w:r w:rsidRPr="00224DB6">
              <w:rPr>
                <w:rPrChange w:id="1169" w:author="Markel" w:date="2018-07-20T14:56:00Z">
                  <w:rPr>
                    <w:rFonts w:asciiTheme="minorHAnsi" w:hAnsiTheme="minorHAnsi"/>
                    <w:sz w:val="20"/>
                  </w:rPr>
                </w:rPrChange>
              </w:rPr>
              <w:t>Default (if not specified)</w:t>
            </w:r>
          </w:p>
        </w:tc>
      </w:tr>
      <w:tr w:rsidR="00F21606" w:rsidRPr="00224DB6" w14:paraId="4F855C87" w14:textId="77777777" w:rsidTr="00E61417">
        <w:trPr>
          <w:cnfStyle w:val="000000100000" w:firstRow="0" w:lastRow="0" w:firstColumn="0" w:lastColumn="0" w:oddVBand="0" w:evenVBand="0" w:oddHBand="1" w:evenHBand="0" w:firstRowFirstColumn="0" w:firstRowLastColumn="0" w:lastRowFirstColumn="0" w:lastRowLastColumn="0"/>
          <w:cantSplit/>
          <w:trPrChange w:id="1170" w:author="Markel" w:date="2018-07-20T14:56:00Z">
            <w:trPr>
              <w:cantSplit/>
            </w:trPr>
          </w:trPrChange>
        </w:trPr>
        <w:tc>
          <w:tcPr>
            <w:cnfStyle w:val="001000000000" w:firstRow="0" w:lastRow="0" w:firstColumn="1" w:lastColumn="0" w:oddVBand="0" w:evenVBand="0" w:oddHBand="0" w:evenHBand="0" w:firstRowFirstColumn="0" w:firstRowLastColumn="0" w:lastRowFirstColumn="0" w:lastRowLastColumn="0"/>
            <w:tcW w:w="1550" w:type="dxa"/>
            <w:tcPrChange w:id="1171" w:author="Markel" w:date="2018-07-20T14:56:00Z">
              <w:tcPr>
                <w:tcW w:w="1124" w:type="dxa"/>
              </w:tcPr>
            </w:tcPrChange>
          </w:tcPr>
          <w:p w14:paraId="6DE676DA" w14:textId="77777777" w:rsidR="00F21606" w:rsidRPr="00224DB6" w:rsidRDefault="00F21606" w:rsidP="00C372B2">
            <w:pPr>
              <w:cnfStyle w:val="001000100000" w:firstRow="0" w:lastRow="0" w:firstColumn="1" w:lastColumn="0" w:oddVBand="0" w:evenVBand="0" w:oddHBand="1" w:evenHBand="0" w:firstRowFirstColumn="0" w:firstRowLastColumn="0" w:lastRowFirstColumn="0" w:lastRowLastColumn="0"/>
              <w:rPr>
                <w:rPrChange w:id="1172" w:author="Markel" w:date="2018-07-20T14:56:00Z">
                  <w:rPr>
                    <w:rFonts w:asciiTheme="minorHAnsi" w:hAnsiTheme="minorHAnsi"/>
                    <w:sz w:val="20"/>
                  </w:rPr>
                </w:rPrChange>
              </w:rPr>
            </w:pPr>
            <w:r w:rsidRPr="00224DB6">
              <w:rPr>
                <w:rPrChange w:id="1173" w:author="Markel" w:date="2018-07-20T14:56:00Z">
                  <w:rPr>
                    <w:rFonts w:asciiTheme="minorHAnsi" w:hAnsiTheme="minorHAnsi"/>
                    <w:sz w:val="20"/>
                  </w:rPr>
                </w:rPrChange>
              </w:rPr>
              <w:t>id</w:t>
            </w:r>
          </w:p>
        </w:tc>
        <w:tc>
          <w:tcPr>
            <w:tcW w:w="2268" w:type="dxa"/>
            <w:tcPrChange w:id="1174" w:author="Markel" w:date="2018-07-20T14:56:00Z">
              <w:tcPr>
                <w:tcW w:w="3828" w:type="dxa"/>
              </w:tcPr>
            </w:tcPrChange>
          </w:tcPr>
          <w:p w14:paraId="3D6A7F35" w14:textId="77777777" w:rsidR="00F21606" w:rsidRPr="00224DB6" w:rsidRDefault="00F21606" w:rsidP="000602FA">
            <w:pPr>
              <w:cnfStyle w:val="000000100000" w:firstRow="0" w:lastRow="0" w:firstColumn="0" w:lastColumn="0" w:oddVBand="0" w:evenVBand="0" w:oddHBand="1" w:evenHBand="0" w:firstRowFirstColumn="0" w:firstRowLastColumn="0" w:lastRowFirstColumn="0" w:lastRowLastColumn="0"/>
              <w:rPr>
                <w:rPrChange w:id="1175" w:author="Markel" w:date="2018-07-20T14:56:00Z">
                  <w:rPr>
                    <w:rFonts w:asciiTheme="minorHAnsi" w:hAnsiTheme="minorHAnsi"/>
                    <w:sz w:val="20"/>
                  </w:rPr>
                </w:rPrChange>
              </w:rPr>
            </w:pPr>
            <w:r w:rsidRPr="00224DB6">
              <w:rPr>
                <w:rPrChange w:id="1176" w:author="Markel" w:date="2018-07-20T14:56:00Z">
                  <w:rPr>
                    <w:rFonts w:asciiTheme="minorHAnsi" w:hAnsiTheme="minorHAnsi"/>
                    <w:sz w:val="20"/>
                  </w:rPr>
                </w:rPrChange>
              </w:rPr>
              <w:t>Unique identifier</w:t>
            </w:r>
          </w:p>
        </w:tc>
        <w:tc>
          <w:tcPr>
            <w:tcW w:w="1134" w:type="dxa"/>
            <w:tcPrChange w:id="1177" w:author="Markel" w:date="2018-07-20T14:56:00Z">
              <w:tcPr>
                <w:tcW w:w="810" w:type="dxa"/>
              </w:tcPr>
            </w:tcPrChange>
          </w:tcPr>
          <w:p w14:paraId="399EF164" w14:textId="77777777" w:rsidR="00F21606" w:rsidRPr="00224DB6" w:rsidRDefault="00F21606" w:rsidP="00C372B2">
            <w:pPr>
              <w:cnfStyle w:val="000000100000" w:firstRow="0" w:lastRow="0" w:firstColumn="0" w:lastColumn="0" w:oddVBand="0" w:evenVBand="0" w:oddHBand="1" w:evenHBand="0" w:firstRowFirstColumn="0" w:firstRowLastColumn="0" w:lastRowFirstColumn="0" w:lastRowLastColumn="0"/>
              <w:rPr>
                <w:rPrChange w:id="1178" w:author="Markel" w:date="2018-07-20T14:56:00Z">
                  <w:rPr>
                    <w:rFonts w:asciiTheme="minorHAnsi" w:hAnsiTheme="minorHAnsi"/>
                    <w:sz w:val="20"/>
                  </w:rPr>
                </w:rPrChange>
              </w:rPr>
            </w:pPr>
            <w:r w:rsidRPr="00224DB6">
              <w:rPr>
                <w:rPrChange w:id="1179" w:author="Markel" w:date="2018-07-20T14:56:00Z">
                  <w:rPr>
                    <w:rFonts w:asciiTheme="minorHAnsi" w:hAnsiTheme="minorHAnsi"/>
                    <w:sz w:val="20"/>
                  </w:rPr>
                </w:rPrChange>
              </w:rPr>
              <w:t>string</w:t>
            </w:r>
          </w:p>
        </w:tc>
        <w:tc>
          <w:tcPr>
            <w:tcW w:w="1701" w:type="dxa"/>
            <w:tcPrChange w:id="1180" w:author="Markel" w:date="2018-07-20T14:56:00Z">
              <w:tcPr>
                <w:tcW w:w="1350" w:type="dxa"/>
              </w:tcPr>
            </w:tcPrChange>
          </w:tcPr>
          <w:p w14:paraId="219F5AB4" w14:textId="77777777" w:rsidR="00F21606" w:rsidRPr="00224DB6" w:rsidRDefault="00F21606" w:rsidP="00C372B2">
            <w:pPr>
              <w:cnfStyle w:val="000000100000" w:firstRow="0" w:lastRow="0" w:firstColumn="0" w:lastColumn="0" w:oddVBand="0" w:evenVBand="0" w:oddHBand="1" w:evenHBand="0" w:firstRowFirstColumn="0" w:firstRowLastColumn="0" w:lastRowFirstColumn="0" w:lastRowLastColumn="0"/>
              <w:rPr>
                <w:rPrChange w:id="1181" w:author="Markel" w:date="2018-07-20T14:56:00Z">
                  <w:rPr>
                    <w:rFonts w:asciiTheme="minorHAnsi" w:hAnsiTheme="minorHAnsi"/>
                    <w:sz w:val="20"/>
                  </w:rPr>
                </w:rPrChange>
              </w:rPr>
            </w:pPr>
          </w:p>
        </w:tc>
        <w:tc>
          <w:tcPr>
            <w:tcW w:w="1134" w:type="dxa"/>
            <w:tcPrChange w:id="1182" w:author="Markel" w:date="2018-07-20T14:56:00Z">
              <w:tcPr>
                <w:tcW w:w="973" w:type="dxa"/>
              </w:tcPr>
            </w:tcPrChange>
          </w:tcPr>
          <w:p w14:paraId="796768E7" w14:textId="77777777" w:rsidR="00F21606" w:rsidRPr="00224DB6" w:rsidRDefault="00F21606" w:rsidP="00C372B2">
            <w:pPr>
              <w:cnfStyle w:val="000000100000" w:firstRow="0" w:lastRow="0" w:firstColumn="0" w:lastColumn="0" w:oddVBand="0" w:evenVBand="0" w:oddHBand="1" w:evenHBand="0" w:firstRowFirstColumn="0" w:firstRowLastColumn="0" w:lastRowFirstColumn="0" w:lastRowLastColumn="0"/>
              <w:rPr>
                <w:rPrChange w:id="1183" w:author="Markel" w:date="2018-07-20T14:56:00Z">
                  <w:rPr>
                    <w:rFonts w:asciiTheme="minorHAnsi" w:hAnsiTheme="minorHAnsi"/>
                    <w:sz w:val="20"/>
                  </w:rPr>
                </w:rPrChange>
              </w:rPr>
            </w:pPr>
            <w:r w:rsidRPr="00224DB6">
              <w:rPr>
                <w:rPrChange w:id="1184" w:author="Markel" w:date="2018-07-20T14:56:00Z">
                  <w:rPr>
                    <w:rFonts w:asciiTheme="minorHAnsi" w:hAnsiTheme="minorHAnsi"/>
                    <w:sz w:val="20"/>
                  </w:rPr>
                </w:rPrChange>
              </w:rPr>
              <w:t>Yes</w:t>
            </w:r>
          </w:p>
        </w:tc>
        <w:tc>
          <w:tcPr>
            <w:tcW w:w="1663" w:type="dxa"/>
            <w:tcPrChange w:id="1185" w:author="Markel" w:date="2018-07-20T14:56:00Z">
              <w:tcPr>
                <w:tcW w:w="1373" w:type="dxa"/>
              </w:tcPr>
            </w:tcPrChange>
          </w:tcPr>
          <w:p w14:paraId="0F306AFE" w14:textId="53A898BA" w:rsidR="00F21606" w:rsidRPr="00224DB6" w:rsidRDefault="00931314" w:rsidP="00C372B2">
            <w:pPr>
              <w:cnfStyle w:val="000000100000" w:firstRow="0" w:lastRow="0" w:firstColumn="0" w:lastColumn="0" w:oddVBand="0" w:evenVBand="0" w:oddHBand="1" w:evenHBand="0" w:firstRowFirstColumn="0" w:firstRowLastColumn="0" w:lastRowFirstColumn="0" w:lastRowLastColumn="0"/>
              <w:rPr>
                <w:rPrChange w:id="1186" w:author="Markel" w:date="2018-07-20T14:56:00Z">
                  <w:rPr>
                    <w:rFonts w:asciiTheme="minorHAnsi" w:hAnsiTheme="minorHAnsi"/>
                    <w:sz w:val="20"/>
                  </w:rPr>
                </w:rPrChange>
              </w:rPr>
            </w:pPr>
            <w:del w:id="1187" w:author="Markel" w:date="2018-07-20T14:56:00Z">
              <w:r>
                <w:rPr>
                  <w:rFonts w:asciiTheme="minorHAnsi" w:hAnsiTheme="minorHAnsi"/>
                </w:rPr>
                <w:delText>“”</w:delText>
              </w:r>
            </w:del>
          </w:p>
        </w:tc>
      </w:tr>
      <w:tr w:rsidR="00F21606" w:rsidRPr="00224DB6" w14:paraId="43027EDB" w14:textId="77777777" w:rsidTr="00E61417">
        <w:trPr>
          <w:cantSplit/>
          <w:trPrChange w:id="1188" w:author="Markel" w:date="2018-07-20T14:56:00Z">
            <w:trPr>
              <w:cantSplit/>
            </w:trPr>
          </w:trPrChange>
        </w:trPr>
        <w:tc>
          <w:tcPr>
            <w:cnfStyle w:val="001000000000" w:firstRow="0" w:lastRow="0" w:firstColumn="1" w:lastColumn="0" w:oddVBand="0" w:evenVBand="0" w:oddHBand="0" w:evenHBand="0" w:firstRowFirstColumn="0" w:firstRowLastColumn="0" w:lastRowFirstColumn="0" w:lastRowLastColumn="0"/>
            <w:tcW w:w="1550" w:type="dxa"/>
            <w:tcPrChange w:id="1189" w:author="Markel" w:date="2018-07-20T14:56:00Z">
              <w:tcPr>
                <w:tcW w:w="1124" w:type="dxa"/>
              </w:tcPr>
            </w:tcPrChange>
          </w:tcPr>
          <w:p w14:paraId="4A3B811B" w14:textId="77777777" w:rsidR="00F21606" w:rsidRPr="00224DB6" w:rsidRDefault="00F21606" w:rsidP="00C372B2">
            <w:pPr>
              <w:rPr>
                <w:rPrChange w:id="1190" w:author="Markel" w:date="2018-07-20T14:56:00Z">
                  <w:rPr>
                    <w:rFonts w:asciiTheme="minorHAnsi" w:hAnsiTheme="minorHAnsi"/>
                    <w:sz w:val="20"/>
                  </w:rPr>
                </w:rPrChange>
              </w:rPr>
            </w:pPr>
            <w:r w:rsidRPr="00224DB6">
              <w:rPr>
                <w:rPrChange w:id="1191" w:author="Markel" w:date="2018-07-20T14:56:00Z">
                  <w:rPr>
                    <w:rFonts w:asciiTheme="minorHAnsi" w:hAnsiTheme="minorHAnsi"/>
                    <w:sz w:val="20"/>
                  </w:rPr>
                </w:rPrChange>
              </w:rPr>
              <w:t>artifact</w:t>
            </w:r>
          </w:p>
        </w:tc>
        <w:tc>
          <w:tcPr>
            <w:tcW w:w="2268" w:type="dxa"/>
            <w:tcPrChange w:id="1192" w:author="Markel" w:date="2018-07-20T14:56:00Z">
              <w:tcPr>
                <w:tcW w:w="3828" w:type="dxa"/>
              </w:tcPr>
            </w:tcPrChange>
          </w:tcPr>
          <w:p w14:paraId="67D4CF62" w14:textId="77777777" w:rsidR="00F21606" w:rsidRPr="00224DB6" w:rsidRDefault="00F21606" w:rsidP="000602FA">
            <w:pPr>
              <w:cnfStyle w:val="000000000000" w:firstRow="0" w:lastRow="0" w:firstColumn="0" w:lastColumn="0" w:oddVBand="0" w:evenVBand="0" w:oddHBand="0" w:evenHBand="0" w:firstRowFirstColumn="0" w:firstRowLastColumn="0" w:lastRowFirstColumn="0" w:lastRowLastColumn="0"/>
              <w:rPr>
                <w:rPrChange w:id="1193" w:author="Markel" w:date="2018-07-20T14:56:00Z">
                  <w:rPr>
                    <w:rFonts w:asciiTheme="minorHAnsi" w:hAnsiTheme="minorHAnsi"/>
                    <w:sz w:val="20"/>
                  </w:rPr>
                </w:rPrChange>
              </w:rPr>
            </w:pPr>
            <w:r w:rsidRPr="00224DB6">
              <w:rPr>
                <w:rPrChange w:id="1194" w:author="Markel" w:date="2018-07-20T14:56:00Z">
                  <w:rPr>
                    <w:rFonts w:asciiTheme="minorHAnsi" w:hAnsiTheme="minorHAnsi"/>
                    <w:sz w:val="20"/>
                  </w:rPr>
                </w:rPrChange>
              </w:rPr>
              <w:t>Zero or more link specifications to information pertaining to the class instance. Can be any URI formatted information</w:t>
            </w:r>
          </w:p>
        </w:tc>
        <w:tc>
          <w:tcPr>
            <w:tcW w:w="1134" w:type="dxa"/>
            <w:tcPrChange w:id="1195" w:author="Markel" w:date="2018-07-20T14:56:00Z">
              <w:tcPr>
                <w:tcW w:w="810" w:type="dxa"/>
              </w:tcPr>
            </w:tcPrChange>
          </w:tcPr>
          <w:p w14:paraId="6A24D5FD" w14:textId="77777777" w:rsidR="00F21606" w:rsidRPr="00224DB6" w:rsidRDefault="00F21606" w:rsidP="00C372B2">
            <w:pPr>
              <w:cnfStyle w:val="000000000000" w:firstRow="0" w:lastRow="0" w:firstColumn="0" w:lastColumn="0" w:oddVBand="0" w:evenVBand="0" w:oddHBand="0" w:evenHBand="0" w:firstRowFirstColumn="0" w:firstRowLastColumn="0" w:lastRowFirstColumn="0" w:lastRowLastColumn="0"/>
              <w:rPr>
                <w:rPrChange w:id="1196" w:author="Markel" w:date="2018-07-20T14:56:00Z">
                  <w:rPr>
                    <w:rFonts w:asciiTheme="minorHAnsi" w:hAnsiTheme="minorHAnsi"/>
                    <w:sz w:val="20"/>
                  </w:rPr>
                </w:rPrChange>
              </w:rPr>
            </w:pPr>
            <w:r w:rsidRPr="00224DB6">
              <w:rPr>
                <w:rPrChange w:id="1197" w:author="Markel" w:date="2018-07-20T14:56:00Z">
                  <w:rPr>
                    <w:rFonts w:asciiTheme="minorHAnsi" w:hAnsiTheme="minorHAnsi"/>
                    <w:sz w:val="20"/>
                  </w:rPr>
                </w:rPrChange>
              </w:rPr>
              <w:t>URI</w:t>
            </w:r>
          </w:p>
        </w:tc>
        <w:tc>
          <w:tcPr>
            <w:tcW w:w="1701" w:type="dxa"/>
            <w:tcPrChange w:id="1198" w:author="Markel" w:date="2018-07-20T14:56:00Z">
              <w:tcPr>
                <w:tcW w:w="1350" w:type="dxa"/>
              </w:tcPr>
            </w:tcPrChange>
          </w:tcPr>
          <w:p w14:paraId="223240A0" w14:textId="77777777" w:rsidR="00F21606" w:rsidRPr="00224DB6" w:rsidRDefault="00F21606" w:rsidP="00C372B2">
            <w:pPr>
              <w:cnfStyle w:val="000000000000" w:firstRow="0" w:lastRow="0" w:firstColumn="0" w:lastColumn="0" w:oddVBand="0" w:evenVBand="0" w:oddHBand="0" w:evenHBand="0" w:firstRowFirstColumn="0" w:firstRowLastColumn="0" w:lastRowFirstColumn="0" w:lastRowLastColumn="0"/>
              <w:rPr>
                <w:rPrChange w:id="1199" w:author="Markel" w:date="2018-07-20T14:56:00Z">
                  <w:rPr>
                    <w:rFonts w:asciiTheme="minorHAnsi" w:hAnsiTheme="minorHAnsi"/>
                    <w:sz w:val="20"/>
                  </w:rPr>
                </w:rPrChange>
              </w:rPr>
            </w:pPr>
          </w:p>
        </w:tc>
        <w:tc>
          <w:tcPr>
            <w:tcW w:w="1134" w:type="dxa"/>
            <w:tcPrChange w:id="1200" w:author="Markel" w:date="2018-07-20T14:56:00Z">
              <w:tcPr>
                <w:tcW w:w="973" w:type="dxa"/>
              </w:tcPr>
            </w:tcPrChange>
          </w:tcPr>
          <w:p w14:paraId="7CE5FB4F" w14:textId="77777777" w:rsidR="00F21606" w:rsidRPr="00224DB6" w:rsidRDefault="00C3056E" w:rsidP="00C372B2">
            <w:pPr>
              <w:cnfStyle w:val="000000000000" w:firstRow="0" w:lastRow="0" w:firstColumn="0" w:lastColumn="0" w:oddVBand="0" w:evenVBand="0" w:oddHBand="0" w:evenHBand="0" w:firstRowFirstColumn="0" w:firstRowLastColumn="0" w:lastRowFirstColumn="0" w:lastRowLastColumn="0"/>
              <w:rPr>
                <w:rPrChange w:id="1201" w:author="Markel" w:date="2018-07-20T14:56:00Z">
                  <w:rPr>
                    <w:rFonts w:asciiTheme="minorHAnsi" w:hAnsiTheme="minorHAnsi"/>
                    <w:sz w:val="20"/>
                  </w:rPr>
                </w:rPrChange>
              </w:rPr>
            </w:pPr>
            <w:r w:rsidRPr="00224DB6">
              <w:rPr>
                <w:rPrChange w:id="1202" w:author="Markel" w:date="2018-07-20T14:56:00Z">
                  <w:rPr>
                    <w:rFonts w:asciiTheme="minorHAnsi" w:hAnsiTheme="minorHAnsi"/>
                    <w:sz w:val="20"/>
                  </w:rPr>
                </w:rPrChange>
              </w:rPr>
              <w:t>Yes</w:t>
            </w:r>
          </w:p>
        </w:tc>
        <w:tc>
          <w:tcPr>
            <w:tcW w:w="1663" w:type="dxa"/>
            <w:tcPrChange w:id="1203" w:author="Markel" w:date="2018-07-20T14:56:00Z">
              <w:tcPr>
                <w:tcW w:w="1373" w:type="dxa"/>
              </w:tcPr>
            </w:tcPrChange>
          </w:tcPr>
          <w:p w14:paraId="1DE706F4" w14:textId="77777777" w:rsidR="00F21606" w:rsidRPr="00224DB6" w:rsidRDefault="00F21606" w:rsidP="00C372B2">
            <w:pPr>
              <w:cnfStyle w:val="000000000000" w:firstRow="0" w:lastRow="0" w:firstColumn="0" w:lastColumn="0" w:oddVBand="0" w:evenVBand="0" w:oddHBand="0" w:evenHBand="0" w:firstRowFirstColumn="0" w:firstRowLastColumn="0" w:lastRowFirstColumn="0" w:lastRowLastColumn="0"/>
              <w:rPr>
                <w:rPrChange w:id="1204" w:author="Markel" w:date="2018-07-20T14:56:00Z">
                  <w:rPr>
                    <w:rFonts w:asciiTheme="minorHAnsi" w:hAnsiTheme="minorHAnsi"/>
                    <w:sz w:val="20"/>
                  </w:rPr>
                </w:rPrChange>
              </w:rPr>
            </w:pPr>
          </w:p>
        </w:tc>
      </w:tr>
      <w:tr w:rsidR="00F21606" w:rsidRPr="00224DB6" w14:paraId="4FC3A0DE" w14:textId="77777777" w:rsidTr="00E61417">
        <w:trPr>
          <w:cnfStyle w:val="000000100000" w:firstRow="0" w:lastRow="0" w:firstColumn="0" w:lastColumn="0" w:oddVBand="0" w:evenVBand="0" w:oddHBand="1" w:evenHBand="0" w:firstRowFirstColumn="0" w:firstRowLastColumn="0" w:lastRowFirstColumn="0" w:lastRowLastColumn="0"/>
          <w:cantSplit/>
          <w:trPrChange w:id="1205" w:author="Markel" w:date="2018-07-20T14:56:00Z">
            <w:trPr>
              <w:cantSplit/>
            </w:trPr>
          </w:trPrChange>
        </w:trPr>
        <w:tc>
          <w:tcPr>
            <w:cnfStyle w:val="001000000000" w:firstRow="0" w:lastRow="0" w:firstColumn="1" w:lastColumn="0" w:oddVBand="0" w:evenVBand="0" w:oddHBand="0" w:evenHBand="0" w:firstRowFirstColumn="0" w:firstRowLastColumn="0" w:lastRowFirstColumn="0" w:lastRowLastColumn="0"/>
            <w:tcW w:w="1550" w:type="dxa"/>
            <w:tcPrChange w:id="1206" w:author="Markel" w:date="2018-07-20T14:56:00Z">
              <w:tcPr>
                <w:tcW w:w="1124" w:type="dxa"/>
              </w:tcPr>
            </w:tcPrChange>
          </w:tcPr>
          <w:p w14:paraId="51C96496" w14:textId="77777777" w:rsidR="00F21606" w:rsidRPr="00224DB6" w:rsidRDefault="00F21606" w:rsidP="00C372B2">
            <w:pPr>
              <w:cnfStyle w:val="001000100000" w:firstRow="0" w:lastRow="0" w:firstColumn="1" w:lastColumn="0" w:oddVBand="0" w:evenVBand="0" w:oddHBand="1" w:evenHBand="0" w:firstRowFirstColumn="0" w:firstRowLastColumn="0" w:lastRowFirstColumn="0" w:lastRowLastColumn="0"/>
              <w:rPr>
                <w:rPrChange w:id="1207" w:author="Markel" w:date="2018-07-20T14:56:00Z">
                  <w:rPr>
                    <w:rFonts w:asciiTheme="minorHAnsi" w:hAnsiTheme="minorHAnsi"/>
                    <w:sz w:val="20"/>
                  </w:rPr>
                </w:rPrChange>
              </w:rPr>
            </w:pPr>
            <w:r w:rsidRPr="00224DB6">
              <w:rPr>
                <w:rPrChange w:id="1208" w:author="Markel" w:date="2018-07-20T14:56:00Z">
                  <w:rPr>
                    <w:rFonts w:asciiTheme="minorHAnsi" w:hAnsiTheme="minorHAnsi"/>
                    <w:sz w:val="20"/>
                  </w:rPr>
                </w:rPrChange>
              </w:rPr>
              <w:t>comment</w:t>
            </w:r>
          </w:p>
        </w:tc>
        <w:tc>
          <w:tcPr>
            <w:tcW w:w="2268" w:type="dxa"/>
            <w:tcPrChange w:id="1209" w:author="Markel" w:date="2018-07-20T14:56:00Z">
              <w:tcPr>
                <w:tcW w:w="3828" w:type="dxa"/>
              </w:tcPr>
            </w:tcPrChange>
          </w:tcPr>
          <w:p w14:paraId="36249DD8" w14:textId="77777777" w:rsidR="00F21606" w:rsidRPr="00224DB6" w:rsidRDefault="00F21606" w:rsidP="00C372B2">
            <w:pPr>
              <w:cnfStyle w:val="000000100000" w:firstRow="0" w:lastRow="0" w:firstColumn="0" w:lastColumn="0" w:oddVBand="0" w:evenVBand="0" w:oddHBand="1" w:evenHBand="0" w:firstRowFirstColumn="0" w:firstRowLastColumn="0" w:lastRowFirstColumn="0" w:lastRowLastColumn="0"/>
              <w:rPr>
                <w:rPrChange w:id="1210" w:author="Markel" w:date="2018-07-20T14:56:00Z">
                  <w:rPr>
                    <w:rFonts w:asciiTheme="minorHAnsi" w:hAnsiTheme="minorHAnsi"/>
                    <w:sz w:val="20"/>
                  </w:rPr>
                </w:rPrChange>
              </w:rPr>
            </w:pPr>
            <w:r w:rsidRPr="00224DB6">
              <w:rPr>
                <w:rPrChange w:id="1211" w:author="Markel" w:date="2018-07-20T14:56:00Z">
                  <w:rPr>
                    <w:rFonts w:asciiTheme="minorHAnsi" w:hAnsiTheme="minorHAnsi"/>
                    <w:sz w:val="20"/>
                  </w:rPr>
                </w:rPrChange>
              </w:rPr>
              <w:t>Zero or more text/html comments providing additional detail regarding the class instance.</w:t>
            </w:r>
          </w:p>
        </w:tc>
        <w:tc>
          <w:tcPr>
            <w:tcW w:w="1134" w:type="dxa"/>
            <w:tcPrChange w:id="1212" w:author="Markel" w:date="2018-07-20T14:56:00Z">
              <w:tcPr>
                <w:tcW w:w="810" w:type="dxa"/>
              </w:tcPr>
            </w:tcPrChange>
          </w:tcPr>
          <w:p w14:paraId="05F7F319" w14:textId="77777777" w:rsidR="00DB344F" w:rsidRDefault="00DB344F" w:rsidP="001C1B6B">
            <w:pPr>
              <w:cnfStyle w:val="000000100000" w:firstRow="0" w:lastRow="0" w:firstColumn="0" w:lastColumn="0" w:oddVBand="0" w:evenVBand="0" w:oddHBand="1" w:evenHBand="0" w:firstRowFirstColumn="0" w:firstRowLastColumn="0" w:lastRowFirstColumn="0" w:lastRowLastColumn="0"/>
              <w:rPr>
                <w:del w:id="1213" w:author="Markel" w:date="2018-07-20T14:56:00Z"/>
                <w:rFonts w:asciiTheme="minorHAnsi" w:hAnsiTheme="minorHAnsi"/>
              </w:rPr>
            </w:pPr>
          </w:p>
          <w:p w14:paraId="35C828A8" w14:textId="77777777" w:rsidR="00F21606" w:rsidRPr="00224DB6" w:rsidRDefault="00F21606" w:rsidP="00C372B2">
            <w:pPr>
              <w:cnfStyle w:val="000000100000" w:firstRow="0" w:lastRow="0" w:firstColumn="0" w:lastColumn="0" w:oddVBand="0" w:evenVBand="0" w:oddHBand="1" w:evenHBand="0" w:firstRowFirstColumn="0" w:firstRowLastColumn="0" w:lastRowFirstColumn="0" w:lastRowLastColumn="0"/>
              <w:rPr>
                <w:rPrChange w:id="1214" w:author="Markel" w:date="2018-07-20T14:56:00Z">
                  <w:rPr>
                    <w:rFonts w:asciiTheme="minorHAnsi" w:hAnsiTheme="minorHAnsi"/>
                    <w:sz w:val="20"/>
                  </w:rPr>
                </w:rPrChange>
              </w:rPr>
            </w:pPr>
            <w:r w:rsidRPr="00224DB6">
              <w:rPr>
                <w:rPrChange w:id="1215" w:author="Markel" w:date="2018-07-20T14:56:00Z">
                  <w:rPr>
                    <w:rFonts w:asciiTheme="minorHAnsi" w:hAnsiTheme="minorHAnsi"/>
                    <w:sz w:val="20"/>
                  </w:rPr>
                </w:rPrChange>
              </w:rPr>
              <w:t>string</w:t>
            </w:r>
          </w:p>
        </w:tc>
        <w:tc>
          <w:tcPr>
            <w:tcW w:w="1701" w:type="dxa"/>
            <w:tcPrChange w:id="1216" w:author="Markel" w:date="2018-07-20T14:56:00Z">
              <w:tcPr>
                <w:tcW w:w="1350" w:type="dxa"/>
              </w:tcPr>
            </w:tcPrChange>
          </w:tcPr>
          <w:p w14:paraId="5ACC8FEB" w14:textId="77777777" w:rsidR="00F21606" w:rsidRPr="00224DB6" w:rsidRDefault="00F21606" w:rsidP="00C372B2">
            <w:pPr>
              <w:cnfStyle w:val="000000100000" w:firstRow="0" w:lastRow="0" w:firstColumn="0" w:lastColumn="0" w:oddVBand="0" w:evenVBand="0" w:oddHBand="1" w:evenHBand="0" w:firstRowFirstColumn="0" w:firstRowLastColumn="0" w:lastRowFirstColumn="0" w:lastRowLastColumn="0"/>
              <w:rPr>
                <w:rPrChange w:id="1217" w:author="Markel" w:date="2018-07-20T14:56:00Z">
                  <w:rPr>
                    <w:rFonts w:asciiTheme="minorHAnsi" w:hAnsiTheme="minorHAnsi"/>
                    <w:sz w:val="20"/>
                  </w:rPr>
                </w:rPrChange>
              </w:rPr>
            </w:pPr>
          </w:p>
        </w:tc>
        <w:tc>
          <w:tcPr>
            <w:tcW w:w="1134" w:type="dxa"/>
            <w:tcPrChange w:id="1218" w:author="Markel" w:date="2018-07-20T14:56:00Z">
              <w:tcPr>
                <w:tcW w:w="973" w:type="dxa"/>
              </w:tcPr>
            </w:tcPrChange>
          </w:tcPr>
          <w:p w14:paraId="74BA10DF" w14:textId="77777777" w:rsidR="00F21606" w:rsidRPr="00224DB6" w:rsidRDefault="00C3056E" w:rsidP="00C372B2">
            <w:pPr>
              <w:cnfStyle w:val="000000100000" w:firstRow="0" w:lastRow="0" w:firstColumn="0" w:lastColumn="0" w:oddVBand="0" w:evenVBand="0" w:oddHBand="1" w:evenHBand="0" w:firstRowFirstColumn="0" w:firstRowLastColumn="0" w:lastRowFirstColumn="0" w:lastRowLastColumn="0"/>
              <w:rPr>
                <w:rPrChange w:id="1219" w:author="Markel" w:date="2018-07-20T14:56:00Z">
                  <w:rPr>
                    <w:rFonts w:asciiTheme="minorHAnsi" w:hAnsiTheme="minorHAnsi"/>
                    <w:sz w:val="20"/>
                  </w:rPr>
                </w:rPrChange>
              </w:rPr>
            </w:pPr>
            <w:r w:rsidRPr="00224DB6">
              <w:rPr>
                <w:rPrChange w:id="1220" w:author="Markel" w:date="2018-07-20T14:56:00Z">
                  <w:rPr>
                    <w:rFonts w:asciiTheme="minorHAnsi" w:hAnsiTheme="minorHAnsi"/>
                    <w:sz w:val="20"/>
                  </w:rPr>
                </w:rPrChange>
              </w:rPr>
              <w:t>Yes</w:t>
            </w:r>
          </w:p>
        </w:tc>
        <w:tc>
          <w:tcPr>
            <w:tcW w:w="1663" w:type="dxa"/>
            <w:tcPrChange w:id="1221" w:author="Markel" w:date="2018-07-20T14:56:00Z">
              <w:tcPr>
                <w:tcW w:w="1373" w:type="dxa"/>
              </w:tcPr>
            </w:tcPrChange>
          </w:tcPr>
          <w:p w14:paraId="2126276F" w14:textId="77777777" w:rsidR="00F21606" w:rsidRPr="00224DB6" w:rsidRDefault="00F21606" w:rsidP="00C372B2">
            <w:pPr>
              <w:cnfStyle w:val="000000100000" w:firstRow="0" w:lastRow="0" w:firstColumn="0" w:lastColumn="0" w:oddVBand="0" w:evenVBand="0" w:oddHBand="1" w:evenHBand="0" w:firstRowFirstColumn="0" w:firstRowLastColumn="0" w:lastRowFirstColumn="0" w:lastRowLastColumn="0"/>
              <w:rPr>
                <w:rPrChange w:id="1222" w:author="Markel" w:date="2018-07-20T14:56:00Z">
                  <w:rPr>
                    <w:rFonts w:asciiTheme="minorHAnsi" w:hAnsiTheme="minorHAnsi"/>
                    <w:sz w:val="20"/>
                  </w:rPr>
                </w:rPrChange>
              </w:rPr>
            </w:pPr>
          </w:p>
        </w:tc>
      </w:tr>
    </w:tbl>
    <w:p w14:paraId="1EFF52CC" w14:textId="77777777" w:rsidR="00F21606" w:rsidRPr="00224DB6" w:rsidRDefault="00F21606" w:rsidP="00D55F98">
      <w:pPr>
        <w:jc w:val="both"/>
        <w:rPr>
          <w:ins w:id="1223" w:author="Markel" w:date="2018-07-20T14:56:00Z"/>
          <w:rFonts w:ascii="Times New Roman" w:hAnsi="Times New Roman" w:cs="Times New Roman"/>
          <w:b/>
          <w:bCs/>
          <w:lang w:val="en-US"/>
        </w:rPr>
      </w:pPr>
    </w:p>
    <w:p w14:paraId="44181009" w14:textId="1435C7DF" w:rsidR="00F21606" w:rsidRPr="00224DB6" w:rsidRDefault="00FC469A" w:rsidP="00F21606">
      <w:pPr>
        <w:pStyle w:val="Heading2"/>
        <w:numPr>
          <w:ilvl w:val="1"/>
          <w:numId w:val="2"/>
        </w:numPr>
        <w:spacing w:after="120"/>
        <w:ind w:left="567" w:hanging="567"/>
        <w:rPr>
          <w:rFonts w:ascii="Times New Roman" w:hAnsi="Times New Roman"/>
          <w:lang w:val="en-US"/>
          <w:rPrChange w:id="1224" w:author="Markel" w:date="2018-07-20T14:56:00Z">
            <w:rPr/>
          </w:rPrChange>
        </w:rPr>
        <w:pPrChange w:id="1225" w:author="Markel" w:date="2018-07-20T14:56:00Z">
          <w:pPr>
            <w:pStyle w:val="Heading2"/>
          </w:pPr>
        </w:pPrChange>
      </w:pPr>
      <w:bookmarkStart w:id="1226" w:name="_Toc519860714"/>
      <w:bookmarkStart w:id="1227" w:name="_Toc489548080"/>
      <w:bookmarkStart w:id="1228" w:name="_Toc489606001"/>
      <w:bookmarkStart w:id="1229" w:name="_Toc489615300"/>
      <w:bookmarkStart w:id="1230" w:name="_Toc490496294"/>
      <w:bookmarkEnd w:id="1227"/>
      <w:bookmarkEnd w:id="1228"/>
      <w:bookmarkEnd w:id="1229"/>
      <w:r w:rsidRPr="00224DB6">
        <w:rPr>
          <w:rFonts w:ascii="Times New Roman" w:hAnsi="Times New Roman"/>
          <w:lang w:val="en-US"/>
          <w:rPrChange w:id="1231" w:author="Markel" w:date="2018-07-20T14:56:00Z">
            <w:rPr/>
          </w:rPrChange>
        </w:rPr>
        <w:t xml:space="preserve">Core </w:t>
      </w:r>
      <w:del w:id="1232" w:author="Markel" w:date="2018-07-20T14:56:00Z">
        <w:r w:rsidR="00CF77D1">
          <w:delText>c</w:delText>
        </w:r>
        <w:r w:rsidR="00496985">
          <w:delText>lasses</w:delText>
        </w:r>
      </w:del>
      <w:bookmarkEnd w:id="1230"/>
      <w:ins w:id="1233" w:author="Markel" w:date="2018-07-20T14:56:00Z">
        <w:r w:rsidRPr="00224DB6">
          <w:rPr>
            <w:rFonts w:ascii="Times New Roman" w:hAnsi="Times New Roman" w:cs="Times New Roman"/>
            <w:lang w:val="en-US"/>
          </w:rPr>
          <w:t>C</w:t>
        </w:r>
        <w:r w:rsidR="00F21606" w:rsidRPr="00224DB6">
          <w:rPr>
            <w:rFonts w:ascii="Times New Roman" w:hAnsi="Times New Roman" w:cs="Times New Roman"/>
            <w:lang w:val="en-US"/>
          </w:rPr>
          <w:t>lasses</w:t>
        </w:r>
      </w:ins>
      <w:bookmarkEnd w:id="1226"/>
    </w:p>
    <w:p w14:paraId="6A2BFE63" w14:textId="77777777" w:rsidR="00F21606" w:rsidRPr="00224DB6" w:rsidRDefault="00F21606" w:rsidP="00F21606">
      <w:pPr>
        <w:pStyle w:val="Heading3"/>
        <w:numPr>
          <w:ilvl w:val="2"/>
          <w:numId w:val="2"/>
        </w:numPr>
        <w:spacing w:after="120"/>
        <w:rPr>
          <w:rFonts w:ascii="Times New Roman" w:hAnsi="Times New Roman"/>
          <w:lang w:val="en-US"/>
          <w:rPrChange w:id="1234" w:author="Markel" w:date="2018-07-20T14:56:00Z">
            <w:rPr/>
          </w:rPrChange>
        </w:rPr>
        <w:pPrChange w:id="1235" w:author="Markel" w:date="2018-07-20T14:56:00Z">
          <w:pPr>
            <w:pStyle w:val="Heading3"/>
          </w:pPr>
        </w:pPrChange>
      </w:pPr>
      <w:bookmarkStart w:id="1236" w:name="_Toc519860715"/>
      <w:bookmarkStart w:id="1237" w:name="_Toc490496295"/>
      <w:r w:rsidRPr="00224DB6">
        <w:rPr>
          <w:rFonts w:ascii="Times New Roman" w:hAnsi="Times New Roman"/>
          <w:lang w:val="en-US"/>
          <w:rPrChange w:id="1238" w:author="Markel" w:date="2018-07-20T14:56:00Z">
            <w:rPr/>
          </w:rPrChange>
        </w:rPr>
        <w:t>Session object</w:t>
      </w:r>
      <w:bookmarkEnd w:id="1236"/>
      <w:bookmarkEnd w:id="1237"/>
    </w:p>
    <w:p w14:paraId="34CB02FE" w14:textId="77777777" w:rsidR="00F21606" w:rsidRPr="00224DB6" w:rsidRDefault="00F21606" w:rsidP="00F21606">
      <w:pPr>
        <w:jc w:val="both"/>
        <w:rPr>
          <w:rFonts w:ascii="Times New Roman" w:eastAsia="Times New Roman" w:hAnsi="Times New Roman" w:cs="Times New Roman"/>
          <w:sz w:val="24"/>
          <w:szCs w:val="24"/>
          <w:lang w:val="en-US"/>
          <w:rPrChange w:id="1239" w:author="Markel" w:date="2018-07-20T14:56:00Z">
            <w:rPr/>
          </w:rPrChange>
        </w:rPr>
      </w:pPr>
      <w:r w:rsidRPr="00224DB6">
        <w:rPr>
          <w:rFonts w:ascii="Times New Roman" w:hAnsi="Times New Roman"/>
          <w:lang w:val="en-US"/>
          <w:rPrChange w:id="1240" w:author="Markel" w:date="2018-07-20T14:56:00Z">
            <w:rPr/>
          </w:rPrChange>
        </w:rPr>
        <w:t xml:space="preserve">A session is defined as a utilization instance of a </w:t>
      </w:r>
      <w:r w:rsidRPr="00224DB6">
        <w:rPr>
          <w:rFonts w:ascii="Times New Roman" w:hAnsi="Times New Roman"/>
          <w:lang w:val="en-US"/>
          <w:rPrChange w:id="1241" w:author="Markel" w:date="2018-07-20T14:56:00Z">
            <w:rPr/>
          </w:rPrChange>
        </w:rPr>
        <w:t>pre-configured system</w:t>
      </w:r>
      <w:r w:rsidRPr="00224DB6">
        <w:rPr>
          <w:rPrChange w:id="1242" w:author="Markel" w:date="2018-07-20T14:56:00Z">
            <w:rPr/>
          </w:rPrChange>
        </w:rPr>
        <w:t xml:space="preserve"> for a period devoted to a particular activity. </w:t>
      </w:r>
    </w:p>
    <w:p w14:paraId="6B3E9ABE" w14:textId="6E417BEB" w:rsidR="00E61417" w:rsidRPr="00224DB6" w:rsidRDefault="00E61417" w:rsidP="002A3534">
      <w:pPr>
        <w:pStyle w:val="Caption"/>
        <w:keepNext/>
        <w:spacing w:after="0"/>
        <w:jc w:val="both"/>
        <w:rPr>
          <w:rFonts w:ascii="Times New Roman" w:hAnsi="Times New Roman"/>
          <w:lang w:val="en-US"/>
          <w:rPrChange w:id="1243" w:author="Markel" w:date="2018-07-20T14:56:00Z">
            <w:rPr>
              <w:sz w:val="24"/>
            </w:rPr>
          </w:rPrChange>
        </w:rPr>
        <w:pPrChange w:id="1244" w:author="Markel" w:date="2018-07-20T14:56:00Z">
          <w:pPr>
            <w:pStyle w:val="Caption"/>
            <w:keepNext/>
          </w:pPr>
        </w:pPrChange>
      </w:pPr>
      <w:bookmarkStart w:id="1245" w:name="_Toc511747906"/>
      <w:bookmarkStart w:id="1246" w:name="_Toc519860750"/>
      <w:bookmarkStart w:id="1247" w:name="_Toc489615338"/>
      <w:r w:rsidRPr="00224DB6">
        <w:rPr>
          <w:rFonts w:ascii="Times New Roman" w:hAnsi="Times New Roman"/>
          <w:lang w:val="en-US"/>
          <w:rPrChange w:id="1248" w:author="Markel" w:date="2018-07-20T14:56:00Z">
            <w:rPr>
              <w:sz w:val="24"/>
            </w:rPr>
          </w:rPrChange>
        </w:rPr>
        <w:t xml:space="preserve">Table </w:t>
      </w:r>
      <w:r w:rsidRPr="00224DB6">
        <w:rPr>
          <w:rFonts w:ascii="Times New Roman" w:hAnsi="Times New Roman"/>
          <w:lang w:val="en-US"/>
          <w:rPrChange w:id="1249" w:author="Markel" w:date="2018-07-20T14:56:00Z">
            <w:rPr>
              <w:sz w:val="24"/>
            </w:rPr>
          </w:rPrChange>
        </w:rPr>
        <w:fldChar w:fldCharType="begin"/>
      </w:r>
      <w:r w:rsidRPr="00224DB6">
        <w:rPr>
          <w:rFonts w:ascii="Times New Roman" w:hAnsi="Times New Roman"/>
          <w:lang w:val="en-US"/>
          <w:rPrChange w:id="1250" w:author="Markel" w:date="2018-07-20T14:56:00Z">
            <w:rPr>
              <w:sz w:val="24"/>
            </w:rPr>
          </w:rPrChange>
        </w:rPr>
        <w:instrText xml:space="preserve"> SEQ Table \* ARABIC </w:instrText>
      </w:r>
      <w:r w:rsidRPr="00224DB6">
        <w:rPr>
          <w:rFonts w:ascii="Times New Roman" w:hAnsi="Times New Roman"/>
          <w:lang w:val="en-US"/>
          <w:rPrChange w:id="1251" w:author="Markel" w:date="2018-07-20T14:56:00Z">
            <w:rPr>
              <w:sz w:val="24"/>
            </w:rPr>
          </w:rPrChange>
        </w:rPr>
        <w:fldChar w:fldCharType="separate"/>
      </w:r>
      <w:r w:rsidR="00AA72D3">
        <w:rPr>
          <w:rFonts w:ascii="Times New Roman" w:hAnsi="Times New Roman"/>
          <w:noProof/>
          <w:lang w:val="en-US"/>
        </w:rPr>
        <w:t>2</w:t>
      </w:r>
      <w:r w:rsidRPr="00224DB6">
        <w:rPr>
          <w:rFonts w:ascii="Times New Roman" w:hAnsi="Times New Roman"/>
          <w:lang w:val="en-US"/>
          <w:rPrChange w:id="1252" w:author="Markel" w:date="2018-07-20T14:56:00Z">
            <w:rPr>
              <w:sz w:val="24"/>
            </w:rPr>
          </w:rPrChange>
        </w:rPr>
        <w:fldChar w:fldCharType="end"/>
      </w:r>
      <w:r w:rsidRPr="00224DB6">
        <w:rPr>
          <w:rFonts w:ascii="Times New Roman" w:hAnsi="Times New Roman"/>
          <w:lang w:val="en-US"/>
          <w:rPrChange w:id="1253" w:author="Markel" w:date="2018-07-20T14:56:00Z">
            <w:rPr>
              <w:sz w:val="24"/>
            </w:rPr>
          </w:rPrChange>
        </w:rPr>
        <w:t xml:space="preserve"> </w:t>
      </w:r>
      <w:del w:id="1254" w:author="Markel" w:date="2018-07-20T14:56:00Z">
        <w:r w:rsidR="009B5AFB" w:rsidRPr="00BD529F">
          <w:rPr>
            <w:sz w:val="24"/>
            <w:szCs w:val="24"/>
          </w:rPr>
          <w:delText>–</w:delText>
        </w:r>
      </w:del>
      <w:ins w:id="1255" w:author="Markel" w:date="2018-07-20T14:56:00Z">
        <w:r w:rsidRPr="00224DB6">
          <w:rPr>
            <w:rFonts w:ascii="Times New Roman" w:hAnsi="Times New Roman" w:cs="Times New Roman"/>
            <w:lang w:val="en-US"/>
          </w:rPr>
          <w:t>-</w:t>
        </w:r>
      </w:ins>
      <w:r w:rsidRPr="00224DB6">
        <w:rPr>
          <w:rFonts w:ascii="Times New Roman" w:hAnsi="Times New Roman"/>
          <w:lang w:val="en-US"/>
          <w:rPrChange w:id="1256" w:author="Markel" w:date="2018-07-20T14:56:00Z">
            <w:rPr>
              <w:sz w:val="24"/>
            </w:rPr>
          </w:rPrChange>
        </w:rPr>
        <w:t xml:space="preserve"> Definition of session attributes</w:t>
      </w:r>
      <w:bookmarkEnd w:id="1245"/>
      <w:bookmarkEnd w:id="1246"/>
      <w:bookmarkEnd w:id="1247"/>
    </w:p>
    <w:tbl>
      <w:tblPr>
        <w:tblStyle w:val="LightList-Accent1"/>
        <w:tblW w:w="9450" w:type="dxa"/>
        <w:tblLayout w:type="fixed"/>
        <w:tblLook w:val="04A0" w:firstRow="1" w:lastRow="0" w:firstColumn="1" w:lastColumn="0" w:noHBand="0" w:noVBand="1"/>
        <w:tblPrChange w:id="1257" w:author="Markel" w:date="2018-07-20T14:56:00Z">
          <w:tblPr>
            <w:tblStyle w:val="LightList-Accent1"/>
            <w:tblW w:w="9576" w:type="dxa"/>
            <w:tblLayout w:type="fixed"/>
            <w:tblLook w:val="04A0" w:firstRow="1" w:lastRow="0" w:firstColumn="1" w:lastColumn="0" w:noHBand="0" w:noVBand="1"/>
          </w:tblPr>
        </w:tblPrChange>
      </w:tblPr>
      <w:tblGrid>
        <w:gridCol w:w="1550"/>
        <w:gridCol w:w="2268"/>
        <w:gridCol w:w="1134"/>
        <w:gridCol w:w="1701"/>
        <w:gridCol w:w="1134"/>
        <w:gridCol w:w="1663"/>
        <w:tblGridChange w:id="1258">
          <w:tblGrid>
            <w:gridCol w:w="2684"/>
            <w:gridCol w:w="2105"/>
            <w:gridCol w:w="1175"/>
            <w:gridCol w:w="1458"/>
            <w:gridCol w:w="997"/>
            <w:gridCol w:w="1157"/>
          </w:tblGrid>
        </w:tblGridChange>
      </w:tblGrid>
      <w:tr w:rsidR="00E61417" w:rsidRPr="00224DB6" w14:paraId="4FF76A4D" w14:textId="77777777" w:rsidTr="00E61417">
        <w:trPr>
          <w:cnfStyle w:val="100000000000" w:firstRow="1" w:lastRow="0" w:firstColumn="0" w:lastColumn="0" w:oddVBand="0" w:evenVBand="0" w:oddHBand="0" w:evenHBand="0" w:firstRowFirstColumn="0" w:firstRowLastColumn="0" w:lastRowFirstColumn="0" w:lastRowLastColumn="0"/>
          <w:tblHeader/>
          <w:trPrChange w:id="1259" w:author="Markel" w:date="2018-07-20T14:56:00Z">
            <w:trPr>
              <w:tblHeader/>
            </w:trPr>
          </w:trPrChange>
        </w:trPr>
        <w:tc>
          <w:tcPr>
            <w:cnfStyle w:val="001000000000" w:firstRow="0" w:lastRow="0" w:firstColumn="1" w:lastColumn="0" w:oddVBand="0" w:evenVBand="0" w:oddHBand="0" w:evenHBand="0" w:firstRowFirstColumn="0" w:firstRowLastColumn="0" w:lastRowFirstColumn="0" w:lastRowLastColumn="0"/>
            <w:tcW w:w="1550" w:type="dxa"/>
            <w:tcPrChange w:id="1260" w:author="Markel" w:date="2018-07-20T14:56:00Z">
              <w:tcPr>
                <w:tcW w:w="2684" w:type="dxa"/>
              </w:tcPr>
            </w:tcPrChange>
          </w:tcPr>
          <w:p w14:paraId="5BC36E5F" w14:textId="77777777" w:rsidR="00E61417" w:rsidRPr="00224DB6" w:rsidRDefault="00E61417" w:rsidP="00E61417">
            <w:pPr>
              <w:cnfStyle w:val="101000000000" w:firstRow="1" w:lastRow="0" w:firstColumn="1" w:lastColumn="0" w:oddVBand="0" w:evenVBand="0" w:oddHBand="0" w:evenHBand="0" w:firstRowFirstColumn="0" w:firstRowLastColumn="0" w:lastRowFirstColumn="0" w:lastRowLastColumn="0"/>
              <w:rPr>
                <w:rPrChange w:id="1261" w:author="Markel" w:date="2018-07-20T14:56:00Z">
                  <w:rPr>
                    <w:rFonts w:asciiTheme="minorHAnsi" w:hAnsiTheme="minorHAnsi"/>
                    <w:sz w:val="20"/>
                  </w:rPr>
                </w:rPrChange>
              </w:rPr>
            </w:pPr>
            <w:r w:rsidRPr="00224DB6">
              <w:rPr>
                <w:rPrChange w:id="1262" w:author="Markel" w:date="2018-07-20T14:56:00Z">
                  <w:rPr>
                    <w:rFonts w:asciiTheme="minorHAnsi" w:hAnsiTheme="minorHAnsi"/>
                    <w:sz w:val="20"/>
                  </w:rPr>
                </w:rPrChange>
              </w:rPr>
              <w:t>Attribute</w:t>
            </w:r>
          </w:p>
        </w:tc>
        <w:tc>
          <w:tcPr>
            <w:tcW w:w="2268" w:type="dxa"/>
            <w:tcPrChange w:id="1263" w:author="Markel" w:date="2018-07-20T14:56:00Z">
              <w:tcPr>
                <w:tcW w:w="2105" w:type="dxa"/>
              </w:tcPr>
            </w:tcPrChange>
          </w:tcPr>
          <w:p w14:paraId="736E1C62" w14:textId="77777777" w:rsidR="00E61417" w:rsidRPr="00224DB6" w:rsidRDefault="00E61417" w:rsidP="00E61417">
            <w:pPr>
              <w:cnfStyle w:val="100000000000" w:firstRow="1" w:lastRow="0" w:firstColumn="0" w:lastColumn="0" w:oddVBand="0" w:evenVBand="0" w:oddHBand="0" w:evenHBand="0" w:firstRowFirstColumn="0" w:firstRowLastColumn="0" w:lastRowFirstColumn="0" w:lastRowLastColumn="0"/>
              <w:rPr>
                <w:rPrChange w:id="1264" w:author="Markel" w:date="2018-07-20T14:56:00Z">
                  <w:rPr>
                    <w:rFonts w:asciiTheme="minorHAnsi" w:hAnsiTheme="minorHAnsi"/>
                    <w:sz w:val="20"/>
                  </w:rPr>
                </w:rPrChange>
              </w:rPr>
            </w:pPr>
            <w:r w:rsidRPr="00224DB6">
              <w:rPr>
                <w:rPrChange w:id="1265" w:author="Markel" w:date="2018-07-20T14:56:00Z">
                  <w:rPr>
                    <w:rFonts w:asciiTheme="minorHAnsi" w:hAnsiTheme="minorHAnsi"/>
                    <w:sz w:val="20"/>
                  </w:rPr>
                </w:rPrChange>
              </w:rPr>
              <w:t>Description</w:t>
            </w:r>
          </w:p>
        </w:tc>
        <w:tc>
          <w:tcPr>
            <w:tcW w:w="1134" w:type="dxa"/>
            <w:tcPrChange w:id="1266" w:author="Markel" w:date="2018-07-20T14:56:00Z">
              <w:tcPr>
                <w:tcW w:w="1175" w:type="dxa"/>
              </w:tcPr>
            </w:tcPrChange>
          </w:tcPr>
          <w:p w14:paraId="6243CEB1" w14:textId="77777777" w:rsidR="00E61417" w:rsidRPr="00224DB6" w:rsidRDefault="00E61417" w:rsidP="00E61417">
            <w:pPr>
              <w:cnfStyle w:val="100000000000" w:firstRow="1" w:lastRow="0" w:firstColumn="0" w:lastColumn="0" w:oddVBand="0" w:evenVBand="0" w:oddHBand="0" w:evenHBand="0" w:firstRowFirstColumn="0" w:firstRowLastColumn="0" w:lastRowFirstColumn="0" w:lastRowLastColumn="0"/>
              <w:rPr>
                <w:rPrChange w:id="1267" w:author="Markel" w:date="2018-07-20T14:56:00Z">
                  <w:rPr>
                    <w:rFonts w:asciiTheme="minorHAnsi" w:hAnsiTheme="minorHAnsi"/>
                    <w:sz w:val="20"/>
                  </w:rPr>
                </w:rPrChange>
              </w:rPr>
            </w:pPr>
            <w:r w:rsidRPr="00224DB6">
              <w:rPr>
                <w:rPrChange w:id="1268" w:author="Markel" w:date="2018-07-20T14:56:00Z">
                  <w:rPr>
                    <w:rFonts w:asciiTheme="minorHAnsi" w:hAnsiTheme="minorHAnsi"/>
                    <w:sz w:val="20"/>
                  </w:rPr>
                </w:rPrChange>
              </w:rPr>
              <w:t>Class</w:t>
            </w:r>
          </w:p>
        </w:tc>
        <w:tc>
          <w:tcPr>
            <w:tcW w:w="1701" w:type="dxa"/>
            <w:tcPrChange w:id="1269" w:author="Markel" w:date="2018-07-20T14:56:00Z">
              <w:tcPr>
                <w:tcW w:w="1458" w:type="dxa"/>
              </w:tcPr>
            </w:tcPrChange>
          </w:tcPr>
          <w:p w14:paraId="5E5D3623" w14:textId="77777777" w:rsidR="00E61417" w:rsidRPr="00224DB6" w:rsidRDefault="00E61417" w:rsidP="00E61417">
            <w:pPr>
              <w:cnfStyle w:val="100000000000" w:firstRow="1" w:lastRow="0" w:firstColumn="0" w:lastColumn="0" w:oddVBand="0" w:evenVBand="0" w:oddHBand="0" w:evenHBand="0" w:firstRowFirstColumn="0" w:firstRowLastColumn="0" w:lastRowFirstColumn="0" w:lastRowLastColumn="0"/>
              <w:rPr>
                <w:b w:val="0"/>
                <w:rPrChange w:id="1270" w:author="Markel" w:date="2018-07-20T14:56:00Z">
                  <w:rPr>
                    <w:rFonts w:asciiTheme="minorHAnsi" w:hAnsiTheme="minorHAnsi"/>
                    <w:sz w:val="20"/>
                  </w:rPr>
                </w:rPrChange>
              </w:rPr>
            </w:pPr>
            <w:r w:rsidRPr="00224DB6">
              <w:rPr>
                <w:rPrChange w:id="1271" w:author="Markel" w:date="2018-07-20T14:56:00Z">
                  <w:rPr>
                    <w:rFonts w:asciiTheme="minorHAnsi" w:hAnsiTheme="minorHAnsi"/>
                    <w:sz w:val="20"/>
                  </w:rPr>
                </w:rPrChange>
              </w:rPr>
              <w:t>Enumeration</w:t>
            </w:r>
          </w:p>
        </w:tc>
        <w:tc>
          <w:tcPr>
            <w:tcW w:w="1134" w:type="dxa"/>
            <w:tcPrChange w:id="1272" w:author="Markel" w:date="2018-07-20T14:56:00Z">
              <w:tcPr>
                <w:tcW w:w="997" w:type="dxa"/>
              </w:tcPr>
            </w:tcPrChange>
          </w:tcPr>
          <w:p w14:paraId="38F2D4C0" w14:textId="77777777" w:rsidR="00E61417" w:rsidRPr="00224DB6" w:rsidRDefault="00E61417" w:rsidP="00E61417">
            <w:pPr>
              <w:cnfStyle w:val="100000000000" w:firstRow="1" w:lastRow="0" w:firstColumn="0" w:lastColumn="0" w:oddVBand="0" w:evenVBand="0" w:oddHBand="0" w:evenHBand="0" w:firstRowFirstColumn="0" w:firstRowLastColumn="0" w:lastRowFirstColumn="0" w:lastRowLastColumn="0"/>
              <w:rPr>
                <w:rPrChange w:id="1273" w:author="Markel" w:date="2018-07-20T14:56:00Z">
                  <w:rPr>
                    <w:rFonts w:asciiTheme="minorHAnsi" w:hAnsiTheme="minorHAnsi"/>
                    <w:sz w:val="20"/>
                  </w:rPr>
                </w:rPrChange>
              </w:rPr>
            </w:pPr>
            <w:r w:rsidRPr="00224DB6">
              <w:rPr>
                <w:rPrChange w:id="1274" w:author="Markel" w:date="2018-07-20T14:56:00Z">
                  <w:rPr>
                    <w:rFonts w:asciiTheme="minorHAnsi" w:hAnsiTheme="minorHAnsi"/>
                    <w:sz w:val="20"/>
                  </w:rPr>
                </w:rPrChange>
              </w:rPr>
              <w:t>Required</w:t>
            </w:r>
          </w:p>
        </w:tc>
        <w:tc>
          <w:tcPr>
            <w:tcW w:w="1663" w:type="dxa"/>
            <w:tcPrChange w:id="1275" w:author="Markel" w:date="2018-07-20T14:56:00Z">
              <w:tcPr>
                <w:tcW w:w="1157" w:type="dxa"/>
              </w:tcPr>
            </w:tcPrChange>
          </w:tcPr>
          <w:p w14:paraId="56D8A323" w14:textId="77777777" w:rsidR="00E61417" w:rsidRPr="00224DB6" w:rsidRDefault="00E61417" w:rsidP="00E61417">
            <w:pPr>
              <w:cnfStyle w:val="100000000000" w:firstRow="1" w:lastRow="0" w:firstColumn="0" w:lastColumn="0" w:oddVBand="0" w:evenVBand="0" w:oddHBand="0" w:evenHBand="0" w:firstRowFirstColumn="0" w:firstRowLastColumn="0" w:lastRowFirstColumn="0" w:lastRowLastColumn="0"/>
              <w:rPr>
                <w:rPrChange w:id="1276" w:author="Markel" w:date="2018-07-20T14:56:00Z">
                  <w:rPr>
                    <w:rFonts w:asciiTheme="minorHAnsi" w:hAnsiTheme="minorHAnsi"/>
                    <w:sz w:val="20"/>
                  </w:rPr>
                </w:rPrChange>
              </w:rPr>
            </w:pPr>
            <w:r w:rsidRPr="00224DB6">
              <w:rPr>
                <w:rPrChange w:id="1277" w:author="Markel" w:date="2018-07-20T14:56:00Z">
                  <w:rPr>
                    <w:rFonts w:asciiTheme="minorHAnsi" w:hAnsiTheme="minorHAnsi"/>
                    <w:sz w:val="20"/>
                  </w:rPr>
                </w:rPrChange>
              </w:rPr>
              <w:t>Default (if not specified)</w:t>
            </w:r>
          </w:p>
        </w:tc>
      </w:tr>
      <w:tr w:rsidR="00E61417" w:rsidRPr="00224DB6" w14:paraId="6CA2AB9A" w14:textId="77777777" w:rsidTr="00E61417">
        <w:trPr>
          <w:cnfStyle w:val="000000100000" w:firstRow="0" w:lastRow="0" w:firstColumn="0" w:lastColumn="0" w:oddVBand="0" w:evenVBand="0" w:oddHBand="1" w:evenHBand="0" w:firstRowFirstColumn="0" w:firstRowLastColumn="0" w:lastRowFirstColumn="0" w:lastRowLastColumn="0"/>
          <w:cantSplit/>
          <w:trPrChange w:id="1278" w:author="Markel" w:date="2018-07-20T14:56:00Z">
            <w:trPr>
              <w:cantSplit/>
            </w:trPr>
          </w:trPrChange>
        </w:trPr>
        <w:tc>
          <w:tcPr>
            <w:cnfStyle w:val="001000000000" w:firstRow="0" w:lastRow="0" w:firstColumn="1" w:lastColumn="0" w:oddVBand="0" w:evenVBand="0" w:oddHBand="0" w:evenHBand="0" w:firstRowFirstColumn="0" w:firstRowLastColumn="0" w:lastRowFirstColumn="0" w:lastRowLastColumn="0"/>
            <w:tcW w:w="1550" w:type="dxa"/>
            <w:tcPrChange w:id="1279" w:author="Markel" w:date="2018-07-20T14:56:00Z">
              <w:tcPr>
                <w:tcW w:w="2684" w:type="dxa"/>
              </w:tcPr>
            </w:tcPrChange>
          </w:tcPr>
          <w:p w14:paraId="61B5FE16" w14:textId="77777777" w:rsidR="00E61417" w:rsidRPr="00224DB6" w:rsidRDefault="00E61417" w:rsidP="00E61417">
            <w:pPr>
              <w:cnfStyle w:val="001000100000" w:firstRow="0" w:lastRow="0" w:firstColumn="1" w:lastColumn="0" w:oddVBand="0" w:evenVBand="0" w:oddHBand="1" w:evenHBand="0" w:firstRowFirstColumn="0" w:firstRowLastColumn="0" w:lastRowFirstColumn="0" w:lastRowLastColumn="0"/>
              <w:rPr>
                <w:rPrChange w:id="1280" w:author="Markel" w:date="2018-07-20T14:56:00Z">
                  <w:rPr>
                    <w:rFonts w:asciiTheme="minorHAnsi" w:hAnsiTheme="minorHAnsi"/>
                    <w:sz w:val="20"/>
                  </w:rPr>
                </w:rPrChange>
              </w:rPr>
            </w:pPr>
            <w:r w:rsidRPr="00224DB6">
              <w:rPr>
                <w:rPrChange w:id="1281" w:author="Markel" w:date="2018-07-20T14:56:00Z">
                  <w:rPr>
                    <w:rFonts w:asciiTheme="minorHAnsi" w:hAnsiTheme="minorHAnsi"/>
                    <w:sz w:val="20"/>
                  </w:rPr>
                </w:rPrChange>
              </w:rPr>
              <w:t>toa</w:t>
            </w:r>
          </w:p>
        </w:tc>
        <w:tc>
          <w:tcPr>
            <w:tcW w:w="2268" w:type="dxa"/>
            <w:tcPrChange w:id="1282" w:author="Markel" w:date="2018-07-20T14:56:00Z">
              <w:tcPr>
                <w:tcW w:w="2105" w:type="dxa"/>
              </w:tcPr>
            </w:tcPrChange>
          </w:tcPr>
          <w:p w14:paraId="1DE18456" w14:textId="77777777" w:rsidR="00E61417" w:rsidRPr="00224DB6" w:rsidRDefault="00E61417" w:rsidP="00E61417">
            <w:pPr>
              <w:cnfStyle w:val="000000100000" w:firstRow="0" w:lastRow="0" w:firstColumn="0" w:lastColumn="0" w:oddVBand="0" w:evenVBand="0" w:oddHBand="1" w:evenHBand="0" w:firstRowFirstColumn="0" w:firstRowLastColumn="0" w:lastRowFirstColumn="0" w:lastRowLastColumn="0"/>
              <w:rPr>
                <w:rPrChange w:id="1283" w:author="Markel" w:date="2018-07-20T14:56:00Z">
                  <w:rPr>
                    <w:rFonts w:asciiTheme="minorHAnsi" w:hAnsiTheme="minorHAnsi"/>
                    <w:sz w:val="20"/>
                  </w:rPr>
                </w:rPrChange>
              </w:rPr>
            </w:pPr>
            <w:r w:rsidRPr="00224DB6">
              <w:rPr>
                <w:rPrChange w:id="1284" w:author="Markel" w:date="2018-07-20T14:56:00Z">
                  <w:rPr>
                    <w:rFonts w:asciiTheme="minorHAnsi" w:hAnsiTheme="minorHAnsi"/>
                    <w:sz w:val="20"/>
                  </w:rPr>
                </w:rPrChange>
              </w:rPr>
              <w:t>Time of applicability for all position and attitude parameters</w:t>
            </w:r>
          </w:p>
        </w:tc>
        <w:tc>
          <w:tcPr>
            <w:tcW w:w="1134" w:type="dxa"/>
            <w:tcPrChange w:id="1285" w:author="Markel" w:date="2018-07-20T14:56:00Z">
              <w:tcPr>
                <w:tcW w:w="1175" w:type="dxa"/>
              </w:tcPr>
            </w:tcPrChange>
          </w:tcPr>
          <w:p w14:paraId="6F9E91C2" w14:textId="77777777" w:rsidR="00E61417" w:rsidRPr="00224DB6" w:rsidRDefault="00E61417" w:rsidP="00E61417">
            <w:pPr>
              <w:cnfStyle w:val="000000100000" w:firstRow="0" w:lastRow="0" w:firstColumn="0" w:lastColumn="0" w:oddVBand="0" w:evenVBand="0" w:oddHBand="1" w:evenHBand="0" w:firstRowFirstColumn="0" w:firstRowLastColumn="0" w:lastRowFirstColumn="0" w:lastRowLastColumn="0"/>
              <w:rPr>
                <w:vertAlign w:val="superscript"/>
                <w:rPrChange w:id="1286" w:author="Markel" w:date="2018-07-20T14:56:00Z">
                  <w:rPr>
                    <w:rFonts w:asciiTheme="minorHAnsi" w:hAnsiTheme="minorHAnsi"/>
                    <w:sz w:val="20"/>
                  </w:rPr>
                </w:rPrChange>
              </w:rPr>
            </w:pPr>
            <w:r w:rsidRPr="00224DB6">
              <w:rPr>
                <w:rPrChange w:id="1287" w:author="Markel" w:date="2018-07-20T14:56:00Z">
                  <w:rPr>
                    <w:rFonts w:asciiTheme="minorHAnsi" w:hAnsiTheme="minorHAnsi"/>
                    <w:sz w:val="20"/>
                  </w:rPr>
                </w:rPrChange>
              </w:rPr>
              <w:t>dateTime</w:t>
            </w:r>
            <w:r w:rsidRPr="00224DB6">
              <w:rPr>
                <w:vertAlign w:val="superscript"/>
                <w:rPrChange w:id="1288" w:author="Markel" w:date="2018-07-20T14:56:00Z">
                  <w:rPr>
                    <w:rFonts w:asciiTheme="minorHAnsi" w:hAnsiTheme="minorHAnsi"/>
                    <w:sz w:val="20"/>
                    <w:vertAlign w:val="superscript"/>
                  </w:rPr>
                </w:rPrChange>
              </w:rPr>
              <w:t>1</w:t>
            </w:r>
          </w:p>
        </w:tc>
        <w:tc>
          <w:tcPr>
            <w:tcW w:w="1701" w:type="dxa"/>
            <w:tcPrChange w:id="1289" w:author="Markel" w:date="2018-07-20T14:56:00Z">
              <w:tcPr>
                <w:tcW w:w="1458" w:type="dxa"/>
              </w:tcPr>
            </w:tcPrChange>
          </w:tcPr>
          <w:p w14:paraId="314ABA5C" w14:textId="77777777" w:rsidR="00E61417" w:rsidRPr="00224DB6" w:rsidRDefault="00E61417" w:rsidP="00E61417">
            <w:pPr>
              <w:cnfStyle w:val="000000100000" w:firstRow="0" w:lastRow="0" w:firstColumn="0" w:lastColumn="0" w:oddVBand="0" w:evenVBand="0" w:oddHBand="1" w:evenHBand="0" w:firstRowFirstColumn="0" w:firstRowLastColumn="0" w:lastRowFirstColumn="0" w:lastRowLastColumn="0"/>
              <w:rPr>
                <w:rPrChange w:id="1290" w:author="Markel" w:date="2018-07-20T14:56:00Z">
                  <w:rPr>
                    <w:rFonts w:asciiTheme="minorHAnsi" w:hAnsiTheme="minorHAnsi"/>
                    <w:sz w:val="20"/>
                  </w:rPr>
                </w:rPrChange>
              </w:rPr>
            </w:pPr>
          </w:p>
        </w:tc>
        <w:tc>
          <w:tcPr>
            <w:tcW w:w="1134" w:type="dxa"/>
            <w:tcPrChange w:id="1291" w:author="Markel" w:date="2018-07-20T14:56:00Z">
              <w:tcPr>
                <w:tcW w:w="997" w:type="dxa"/>
              </w:tcPr>
            </w:tcPrChange>
          </w:tcPr>
          <w:p w14:paraId="1ADC3111" w14:textId="77777777" w:rsidR="00E61417" w:rsidRPr="00224DB6" w:rsidRDefault="00CB4C75" w:rsidP="00E61417">
            <w:pPr>
              <w:cnfStyle w:val="000000100000" w:firstRow="0" w:lastRow="0" w:firstColumn="0" w:lastColumn="0" w:oddVBand="0" w:evenVBand="0" w:oddHBand="1" w:evenHBand="0" w:firstRowFirstColumn="0" w:firstRowLastColumn="0" w:lastRowFirstColumn="0" w:lastRowLastColumn="0"/>
              <w:rPr>
                <w:rPrChange w:id="1292" w:author="Markel" w:date="2018-07-20T14:56:00Z">
                  <w:rPr>
                    <w:rFonts w:asciiTheme="minorHAnsi" w:hAnsiTheme="minorHAnsi"/>
                    <w:sz w:val="20"/>
                  </w:rPr>
                </w:rPrChange>
              </w:rPr>
            </w:pPr>
            <w:r w:rsidRPr="00224DB6">
              <w:rPr>
                <w:rPrChange w:id="1293" w:author="Markel" w:date="2018-07-20T14:56:00Z">
                  <w:rPr>
                    <w:rFonts w:asciiTheme="minorHAnsi" w:hAnsiTheme="minorHAnsi"/>
                    <w:sz w:val="20"/>
                  </w:rPr>
                </w:rPrChange>
              </w:rPr>
              <w:t>No</w:t>
            </w:r>
          </w:p>
        </w:tc>
        <w:tc>
          <w:tcPr>
            <w:tcW w:w="1663" w:type="dxa"/>
            <w:tcPrChange w:id="1294" w:author="Markel" w:date="2018-07-20T14:56:00Z">
              <w:tcPr>
                <w:tcW w:w="1157" w:type="dxa"/>
              </w:tcPr>
            </w:tcPrChange>
          </w:tcPr>
          <w:p w14:paraId="0C532442" w14:textId="77777777" w:rsidR="00E61417" w:rsidRPr="00224DB6" w:rsidRDefault="00E61417" w:rsidP="00E61417">
            <w:pPr>
              <w:cnfStyle w:val="000000100000" w:firstRow="0" w:lastRow="0" w:firstColumn="0" w:lastColumn="0" w:oddVBand="0" w:evenVBand="0" w:oddHBand="1" w:evenHBand="0" w:firstRowFirstColumn="0" w:firstRowLastColumn="0" w:lastRowFirstColumn="0" w:lastRowLastColumn="0"/>
              <w:rPr>
                <w:rPrChange w:id="1295" w:author="Markel" w:date="2018-07-20T14:56:00Z">
                  <w:rPr>
                    <w:rFonts w:asciiTheme="minorHAnsi" w:hAnsiTheme="minorHAnsi"/>
                    <w:sz w:val="20"/>
                  </w:rPr>
                </w:rPrChange>
              </w:rPr>
            </w:pPr>
          </w:p>
        </w:tc>
      </w:tr>
      <w:tr w:rsidR="00E61417" w:rsidRPr="00224DB6" w14:paraId="5A5063D7" w14:textId="77777777" w:rsidTr="00E61417">
        <w:trPr>
          <w:cantSplit/>
          <w:trPrChange w:id="1296" w:author="Markel" w:date="2018-07-20T14:56:00Z">
            <w:trPr>
              <w:cantSplit/>
            </w:trPr>
          </w:trPrChange>
        </w:trPr>
        <w:tc>
          <w:tcPr>
            <w:cnfStyle w:val="001000000000" w:firstRow="0" w:lastRow="0" w:firstColumn="1" w:lastColumn="0" w:oddVBand="0" w:evenVBand="0" w:oddHBand="0" w:evenHBand="0" w:firstRowFirstColumn="0" w:firstRowLastColumn="0" w:lastRowFirstColumn="0" w:lastRowLastColumn="0"/>
            <w:tcW w:w="1550" w:type="dxa"/>
            <w:tcPrChange w:id="1297" w:author="Markel" w:date="2018-07-20T14:56:00Z">
              <w:tcPr>
                <w:tcW w:w="2684" w:type="dxa"/>
              </w:tcPr>
            </w:tcPrChange>
          </w:tcPr>
          <w:p w14:paraId="379E128E" w14:textId="77777777" w:rsidR="00E61417" w:rsidRPr="00224DB6" w:rsidRDefault="00B70169" w:rsidP="00E61417">
            <w:pPr>
              <w:rPr>
                <w:rPrChange w:id="1298" w:author="Markel" w:date="2018-07-20T14:56:00Z">
                  <w:rPr>
                    <w:rFonts w:asciiTheme="minorHAnsi" w:hAnsiTheme="minorHAnsi"/>
                    <w:sz w:val="20"/>
                  </w:rPr>
                </w:rPrChange>
              </w:rPr>
            </w:pPr>
            <w:r w:rsidRPr="00224DB6">
              <w:rPr>
                <w:rPrChange w:id="1299" w:author="Markel" w:date="2018-07-20T14:56:00Z">
                  <w:rPr>
                    <w:rFonts w:asciiTheme="minorHAnsi" w:hAnsiTheme="minorHAnsi"/>
                    <w:sz w:val="20"/>
                  </w:rPr>
                </w:rPrChange>
              </w:rPr>
              <w:t>p</w:t>
            </w:r>
            <w:r w:rsidR="00E61417" w:rsidRPr="00224DB6">
              <w:rPr>
                <w:rPrChange w:id="1300" w:author="Markel" w:date="2018-07-20T14:56:00Z">
                  <w:rPr>
                    <w:rFonts w:asciiTheme="minorHAnsi" w:hAnsiTheme="minorHAnsi"/>
                    <w:sz w:val="20"/>
                  </w:rPr>
                </w:rPrChange>
              </w:rPr>
              <w:t>osition</w:t>
            </w:r>
          </w:p>
        </w:tc>
        <w:tc>
          <w:tcPr>
            <w:tcW w:w="2268" w:type="dxa"/>
            <w:tcPrChange w:id="1301" w:author="Markel" w:date="2018-07-20T14:56:00Z">
              <w:tcPr>
                <w:tcW w:w="2105" w:type="dxa"/>
              </w:tcPr>
            </w:tcPrChange>
          </w:tcPr>
          <w:p w14:paraId="463AA2BC" w14:textId="4EFE6A1F" w:rsidR="00E61417" w:rsidRPr="00224DB6" w:rsidRDefault="00E61417" w:rsidP="008B463D">
            <w:pPr>
              <w:cnfStyle w:val="000000000000" w:firstRow="0" w:lastRow="0" w:firstColumn="0" w:lastColumn="0" w:oddVBand="0" w:evenVBand="0" w:oddHBand="0" w:evenHBand="0" w:firstRowFirstColumn="0" w:firstRowLastColumn="0" w:lastRowFirstColumn="0" w:lastRowLastColumn="0"/>
              <w:rPr>
                <w:rPrChange w:id="1302" w:author="Markel" w:date="2018-07-20T14:56:00Z">
                  <w:rPr>
                    <w:rFonts w:asciiTheme="minorHAnsi" w:hAnsiTheme="minorHAnsi"/>
                    <w:sz w:val="20"/>
                  </w:rPr>
                </w:rPrChange>
              </w:rPr>
            </w:pPr>
            <w:r w:rsidRPr="00224DB6">
              <w:rPr>
                <w:rPrChange w:id="1303" w:author="Markel" w:date="2018-07-20T14:56:00Z">
                  <w:rPr>
                    <w:rFonts w:asciiTheme="minorHAnsi" w:hAnsiTheme="minorHAnsi"/>
                    <w:sz w:val="20"/>
                  </w:rPr>
                </w:rPrChange>
              </w:rPr>
              <w:t xml:space="preserve">Platform position at toa expressed in </w:t>
            </w:r>
            <w:del w:id="1304" w:author="Markel" w:date="2018-07-20T14:56:00Z">
              <w:r w:rsidR="009B5AFB" w:rsidRPr="00DE07CD">
                <w:rPr>
                  <w:rFonts w:asciiTheme="minorHAnsi" w:hAnsiTheme="minorHAnsi"/>
                </w:rPr>
                <w:delText>Geoid</w:delText>
              </w:r>
            </w:del>
            <w:ins w:id="1305" w:author="Markel" w:date="2018-07-20T14:56:00Z">
              <w:r w:rsidR="008B463D" w:rsidRPr="00224DB6">
                <w:t xml:space="preserve">ellipsoid </w:t>
              </w:r>
            </w:ins>
            <w:r w:rsidRPr="00224DB6">
              <w:rPr>
                <w:rPrChange w:id="1306" w:author="Markel" w:date="2018-07-20T14:56:00Z">
                  <w:rPr>
                    <w:rFonts w:asciiTheme="minorHAnsi" w:hAnsiTheme="minorHAnsi"/>
                    <w:sz w:val="20"/>
                  </w:rPr>
                </w:rPrChange>
              </w:rPr>
              <w:t xml:space="preserve"> frame</w:t>
            </w:r>
            <w:del w:id="1307" w:author="Markel" w:date="2018-07-20T14:56:00Z">
              <w:r w:rsidR="009B5AFB" w:rsidRPr="00DE07CD">
                <w:rPr>
                  <w:rFonts w:asciiTheme="minorHAnsi" w:hAnsiTheme="minorHAnsi"/>
                </w:rPr>
                <w:delText xml:space="preserve"> </w:delText>
              </w:r>
            </w:del>
          </w:p>
        </w:tc>
        <w:tc>
          <w:tcPr>
            <w:tcW w:w="1134" w:type="dxa"/>
            <w:tcPrChange w:id="1308" w:author="Markel" w:date="2018-07-20T14:56:00Z">
              <w:tcPr>
                <w:tcW w:w="1175" w:type="dxa"/>
              </w:tcPr>
            </w:tcPrChange>
          </w:tcPr>
          <w:p w14:paraId="5281D545" w14:textId="77777777" w:rsidR="00E61417" w:rsidRPr="00224DB6" w:rsidRDefault="00B70169" w:rsidP="00E61417">
            <w:pPr>
              <w:cnfStyle w:val="000000000000" w:firstRow="0" w:lastRow="0" w:firstColumn="0" w:lastColumn="0" w:oddVBand="0" w:evenVBand="0" w:oddHBand="0" w:evenHBand="0" w:firstRowFirstColumn="0" w:firstRowLastColumn="0" w:lastRowFirstColumn="0" w:lastRowLastColumn="0"/>
              <w:rPr>
                <w:rPrChange w:id="1309" w:author="Markel" w:date="2018-07-20T14:56:00Z">
                  <w:rPr>
                    <w:rFonts w:asciiTheme="minorHAnsi" w:hAnsiTheme="minorHAnsi"/>
                    <w:sz w:val="20"/>
                  </w:rPr>
                </w:rPrChange>
              </w:rPr>
            </w:pPr>
            <w:r w:rsidRPr="00224DB6">
              <w:rPr>
                <w:rPrChange w:id="1310" w:author="Markel" w:date="2018-07-20T14:56:00Z">
                  <w:rPr>
                    <w:rFonts w:asciiTheme="minorHAnsi" w:hAnsiTheme="minorHAnsi"/>
                    <w:sz w:val="20"/>
                  </w:rPr>
                </w:rPrChange>
              </w:rPr>
              <w:t>p</w:t>
            </w:r>
            <w:r w:rsidR="00E61417" w:rsidRPr="00224DB6">
              <w:rPr>
                <w:rPrChange w:id="1311" w:author="Markel" w:date="2018-07-20T14:56:00Z">
                  <w:rPr>
                    <w:rFonts w:asciiTheme="minorHAnsi" w:hAnsiTheme="minorHAnsi"/>
                    <w:sz w:val="20"/>
                  </w:rPr>
                </w:rPrChange>
              </w:rPr>
              <w:t>osition</w:t>
            </w:r>
          </w:p>
        </w:tc>
        <w:tc>
          <w:tcPr>
            <w:tcW w:w="1701" w:type="dxa"/>
            <w:tcPrChange w:id="1312" w:author="Markel" w:date="2018-07-20T14:56:00Z">
              <w:tcPr>
                <w:tcW w:w="1458" w:type="dxa"/>
              </w:tcPr>
            </w:tcPrChange>
          </w:tcPr>
          <w:p w14:paraId="59DFA323" w14:textId="77777777" w:rsidR="00E61417" w:rsidRPr="00224DB6" w:rsidRDefault="00E61417" w:rsidP="00E61417">
            <w:pPr>
              <w:cnfStyle w:val="000000000000" w:firstRow="0" w:lastRow="0" w:firstColumn="0" w:lastColumn="0" w:oddVBand="0" w:evenVBand="0" w:oddHBand="0" w:evenHBand="0" w:firstRowFirstColumn="0" w:firstRowLastColumn="0" w:lastRowFirstColumn="0" w:lastRowLastColumn="0"/>
              <w:rPr>
                <w:rPrChange w:id="1313" w:author="Markel" w:date="2018-07-20T14:56:00Z">
                  <w:rPr>
                    <w:rFonts w:asciiTheme="minorHAnsi" w:hAnsiTheme="minorHAnsi"/>
                    <w:sz w:val="20"/>
                  </w:rPr>
                </w:rPrChange>
              </w:rPr>
            </w:pPr>
          </w:p>
        </w:tc>
        <w:tc>
          <w:tcPr>
            <w:tcW w:w="1134" w:type="dxa"/>
            <w:tcPrChange w:id="1314" w:author="Markel" w:date="2018-07-20T14:56:00Z">
              <w:tcPr>
                <w:tcW w:w="997" w:type="dxa"/>
              </w:tcPr>
            </w:tcPrChange>
          </w:tcPr>
          <w:p w14:paraId="73826535" w14:textId="77777777" w:rsidR="00E61417" w:rsidRPr="00224DB6" w:rsidRDefault="00E61417" w:rsidP="00E61417">
            <w:pPr>
              <w:cnfStyle w:val="000000000000" w:firstRow="0" w:lastRow="0" w:firstColumn="0" w:lastColumn="0" w:oddVBand="0" w:evenVBand="0" w:oddHBand="0" w:evenHBand="0" w:firstRowFirstColumn="0" w:firstRowLastColumn="0" w:lastRowFirstColumn="0" w:lastRowLastColumn="0"/>
              <w:rPr>
                <w:rPrChange w:id="1315" w:author="Markel" w:date="2018-07-20T14:56:00Z">
                  <w:rPr>
                    <w:rFonts w:asciiTheme="minorHAnsi" w:hAnsiTheme="minorHAnsi"/>
                    <w:sz w:val="20"/>
                  </w:rPr>
                </w:rPrChange>
              </w:rPr>
            </w:pPr>
            <w:r w:rsidRPr="00224DB6">
              <w:rPr>
                <w:rPrChange w:id="1316" w:author="Markel" w:date="2018-07-20T14:56:00Z">
                  <w:rPr>
                    <w:rFonts w:asciiTheme="minorHAnsi" w:hAnsiTheme="minorHAnsi"/>
                    <w:sz w:val="20"/>
                  </w:rPr>
                </w:rPrChange>
              </w:rPr>
              <w:t>No</w:t>
            </w:r>
          </w:p>
        </w:tc>
        <w:tc>
          <w:tcPr>
            <w:tcW w:w="1663" w:type="dxa"/>
            <w:tcPrChange w:id="1317" w:author="Markel" w:date="2018-07-20T14:56:00Z">
              <w:tcPr>
                <w:tcW w:w="1157" w:type="dxa"/>
              </w:tcPr>
            </w:tcPrChange>
          </w:tcPr>
          <w:p w14:paraId="6C7186E1" w14:textId="77777777" w:rsidR="00E61417" w:rsidRPr="00224DB6" w:rsidRDefault="00E61417" w:rsidP="00E61417">
            <w:pPr>
              <w:cnfStyle w:val="000000000000" w:firstRow="0" w:lastRow="0" w:firstColumn="0" w:lastColumn="0" w:oddVBand="0" w:evenVBand="0" w:oddHBand="0" w:evenHBand="0" w:firstRowFirstColumn="0" w:firstRowLastColumn="0" w:lastRowFirstColumn="0" w:lastRowLastColumn="0"/>
              <w:rPr>
                <w:rPrChange w:id="1318" w:author="Markel" w:date="2018-07-20T14:56:00Z">
                  <w:rPr>
                    <w:rFonts w:asciiTheme="minorHAnsi" w:hAnsiTheme="minorHAnsi"/>
                    <w:sz w:val="20"/>
                  </w:rPr>
                </w:rPrChange>
              </w:rPr>
            </w:pPr>
          </w:p>
        </w:tc>
      </w:tr>
      <w:tr w:rsidR="00E61417" w:rsidRPr="00224DB6" w14:paraId="68DBBF7B" w14:textId="77777777" w:rsidTr="00E61417">
        <w:trPr>
          <w:cnfStyle w:val="000000100000" w:firstRow="0" w:lastRow="0" w:firstColumn="0" w:lastColumn="0" w:oddVBand="0" w:evenVBand="0" w:oddHBand="1" w:evenHBand="0" w:firstRowFirstColumn="0" w:firstRowLastColumn="0" w:lastRowFirstColumn="0" w:lastRowLastColumn="0"/>
          <w:cantSplit/>
          <w:trPrChange w:id="1319" w:author="Markel" w:date="2018-07-20T14:56:00Z">
            <w:trPr>
              <w:cantSplit/>
            </w:trPr>
          </w:trPrChange>
        </w:trPr>
        <w:tc>
          <w:tcPr>
            <w:cnfStyle w:val="001000000000" w:firstRow="0" w:lastRow="0" w:firstColumn="1" w:lastColumn="0" w:oddVBand="0" w:evenVBand="0" w:oddHBand="0" w:evenHBand="0" w:firstRowFirstColumn="0" w:firstRowLastColumn="0" w:lastRowFirstColumn="0" w:lastRowLastColumn="0"/>
            <w:tcW w:w="1550" w:type="dxa"/>
            <w:tcPrChange w:id="1320" w:author="Markel" w:date="2018-07-20T14:56:00Z">
              <w:tcPr>
                <w:tcW w:w="2684" w:type="dxa"/>
              </w:tcPr>
            </w:tcPrChange>
          </w:tcPr>
          <w:p w14:paraId="591323EB" w14:textId="77777777" w:rsidR="00E61417" w:rsidRPr="00224DB6" w:rsidRDefault="00B70169" w:rsidP="00E61417">
            <w:pPr>
              <w:cnfStyle w:val="001000100000" w:firstRow="0" w:lastRow="0" w:firstColumn="1" w:lastColumn="0" w:oddVBand="0" w:evenVBand="0" w:oddHBand="1" w:evenHBand="0" w:firstRowFirstColumn="0" w:firstRowLastColumn="0" w:lastRowFirstColumn="0" w:lastRowLastColumn="0"/>
              <w:rPr>
                <w:rPrChange w:id="1321" w:author="Markel" w:date="2018-07-20T14:56:00Z">
                  <w:rPr>
                    <w:rFonts w:asciiTheme="minorHAnsi" w:hAnsiTheme="minorHAnsi"/>
                    <w:sz w:val="20"/>
                  </w:rPr>
                </w:rPrChange>
              </w:rPr>
            </w:pPr>
            <w:r w:rsidRPr="00224DB6">
              <w:rPr>
                <w:rPrChange w:id="1322" w:author="Markel" w:date="2018-07-20T14:56:00Z">
                  <w:rPr>
                    <w:rFonts w:asciiTheme="minorHAnsi" w:hAnsiTheme="minorHAnsi"/>
                    <w:sz w:val="20"/>
                  </w:rPr>
                </w:rPrChange>
              </w:rPr>
              <w:t>s</w:t>
            </w:r>
            <w:r w:rsidR="00E61417" w:rsidRPr="00224DB6">
              <w:rPr>
                <w:rPrChange w:id="1323" w:author="Markel" w:date="2018-07-20T14:56:00Z">
                  <w:rPr>
                    <w:rFonts w:asciiTheme="minorHAnsi" w:hAnsiTheme="minorHAnsi"/>
                    <w:sz w:val="20"/>
                  </w:rPr>
                </w:rPrChange>
              </w:rPr>
              <w:t>ystem</w:t>
            </w:r>
          </w:p>
        </w:tc>
        <w:tc>
          <w:tcPr>
            <w:tcW w:w="2268" w:type="dxa"/>
            <w:tcPrChange w:id="1324" w:author="Markel" w:date="2018-07-20T14:56:00Z">
              <w:tcPr>
                <w:tcW w:w="2105" w:type="dxa"/>
              </w:tcPr>
            </w:tcPrChange>
          </w:tcPr>
          <w:p w14:paraId="4E55CF07" w14:textId="77777777" w:rsidR="00E61417" w:rsidRPr="00224DB6" w:rsidRDefault="00E61417" w:rsidP="00E61417">
            <w:pPr>
              <w:cnfStyle w:val="000000100000" w:firstRow="0" w:lastRow="0" w:firstColumn="0" w:lastColumn="0" w:oddVBand="0" w:evenVBand="0" w:oddHBand="1" w:evenHBand="0" w:firstRowFirstColumn="0" w:firstRowLastColumn="0" w:lastRowFirstColumn="0" w:lastRowLastColumn="0"/>
              <w:rPr>
                <w:rPrChange w:id="1325" w:author="Markel" w:date="2018-07-20T14:56:00Z">
                  <w:rPr>
                    <w:rFonts w:asciiTheme="minorHAnsi" w:hAnsiTheme="minorHAnsi"/>
                    <w:sz w:val="20"/>
                  </w:rPr>
                </w:rPrChange>
              </w:rPr>
            </w:pPr>
            <w:r w:rsidRPr="00224DB6">
              <w:rPr>
                <w:rPrChange w:id="1326" w:author="Markel" w:date="2018-07-20T14:56:00Z">
                  <w:rPr>
                    <w:rFonts w:asciiTheme="minorHAnsi" w:hAnsiTheme="minorHAnsi"/>
                    <w:sz w:val="20"/>
                  </w:rPr>
                </w:rPrChange>
              </w:rPr>
              <w:t>The system used for this session</w:t>
            </w:r>
          </w:p>
        </w:tc>
        <w:tc>
          <w:tcPr>
            <w:tcW w:w="1134" w:type="dxa"/>
            <w:tcPrChange w:id="1327" w:author="Markel" w:date="2018-07-20T14:56:00Z">
              <w:tcPr>
                <w:tcW w:w="1175" w:type="dxa"/>
              </w:tcPr>
            </w:tcPrChange>
          </w:tcPr>
          <w:p w14:paraId="4CF42585" w14:textId="77777777" w:rsidR="00E61417" w:rsidRPr="00224DB6" w:rsidRDefault="00B70169" w:rsidP="00E61417">
            <w:pPr>
              <w:cnfStyle w:val="000000100000" w:firstRow="0" w:lastRow="0" w:firstColumn="0" w:lastColumn="0" w:oddVBand="0" w:evenVBand="0" w:oddHBand="1" w:evenHBand="0" w:firstRowFirstColumn="0" w:firstRowLastColumn="0" w:lastRowFirstColumn="0" w:lastRowLastColumn="0"/>
              <w:rPr>
                <w:rPrChange w:id="1328" w:author="Markel" w:date="2018-07-20T14:56:00Z">
                  <w:rPr>
                    <w:rFonts w:asciiTheme="minorHAnsi" w:hAnsiTheme="minorHAnsi"/>
                    <w:sz w:val="20"/>
                  </w:rPr>
                </w:rPrChange>
              </w:rPr>
            </w:pPr>
            <w:r w:rsidRPr="00224DB6">
              <w:rPr>
                <w:rPrChange w:id="1329" w:author="Markel" w:date="2018-07-20T14:56:00Z">
                  <w:rPr>
                    <w:rFonts w:asciiTheme="minorHAnsi" w:hAnsiTheme="minorHAnsi"/>
                    <w:sz w:val="20"/>
                  </w:rPr>
                </w:rPrChange>
              </w:rPr>
              <w:t>s</w:t>
            </w:r>
            <w:r w:rsidR="00E61417" w:rsidRPr="00224DB6">
              <w:rPr>
                <w:rPrChange w:id="1330" w:author="Markel" w:date="2018-07-20T14:56:00Z">
                  <w:rPr>
                    <w:rFonts w:asciiTheme="minorHAnsi" w:hAnsiTheme="minorHAnsi"/>
                    <w:sz w:val="20"/>
                  </w:rPr>
                </w:rPrChange>
              </w:rPr>
              <w:t>ystem</w:t>
            </w:r>
          </w:p>
        </w:tc>
        <w:tc>
          <w:tcPr>
            <w:tcW w:w="1701" w:type="dxa"/>
            <w:tcPrChange w:id="1331" w:author="Markel" w:date="2018-07-20T14:56:00Z">
              <w:tcPr>
                <w:tcW w:w="1458" w:type="dxa"/>
              </w:tcPr>
            </w:tcPrChange>
          </w:tcPr>
          <w:p w14:paraId="4D504152" w14:textId="77777777" w:rsidR="00E61417" w:rsidRPr="00224DB6" w:rsidRDefault="00E61417" w:rsidP="00E61417">
            <w:pPr>
              <w:cnfStyle w:val="000000100000" w:firstRow="0" w:lastRow="0" w:firstColumn="0" w:lastColumn="0" w:oddVBand="0" w:evenVBand="0" w:oddHBand="1" w:evenHBand="0" w:firstRowFirstColumn="0" w:firstRowLastColumn="0" w:lastRowFirstColumn="0" w:lastRowLastColumn="0"/>
              <w:rPr>
                <w:rPrChange w:id="1332" w:author="Markel" w:date="2018-07-20T14:56:00Z">
                  <w:rPr>
                    <w:rFonts w:asciiTheme="minorHAnsi" w:hAnsiTheme="minorHAnsi"/>
                    <w:sz w:val="20"/>
                  </w:rPr>
                </w:rPrChange>
              </w:rPr>
            </w:pPr>
          </w:p>
        </w:tc>
        <w:tc>
          <w:tcPr>
            <w:tcW w:w="1134" w:type="dxa"/>
            <w:tcPrChange w:id="1333" w:author="Markel" w:date="2018-07-20T14:56:00Z">
              <w:tcPr>
                <w:tcW w:w="997" w:type="dxa"/>
              </w:tcPr>
            </w:tcPrChange>
          </w:tcPr>
          <w:p w14:paraId="1AE6D71C" w14:textId="77777777" w:rsidR="00E61417" w:rsidRPr="00224DB6" w:rsidRDefault="00E61417" w:rsidP="00E61417">
            <w:pPr>
              <w:cnfStyle w:val="000000100000" w:firstRow="0" w:lastRow="0" w:firstColumn="0" w:lastColumn="0" w:oddVBand="0" w:evenVBand="0" w:oddHBand="1" w:evenHBand="0" w:firstRowFirstColumn="0" w:firstRowLastColumn="0" w:lastRowFirstColumn="0" w:lastRowLastColumn="0"/>
              <w:rPr>
                <w:rPrChange w:id="1334" w:author="Markel" w:date="2018-07-20T14:56:00Z">
                  <w:rPr>
                    <w:rFonts w:asciiTheme="minorHAnsi" w:hAnsiTheme="minorHAnsi"/>
                    <w:sz w:val="20"/>
                  </w:rPr>
                </w:rPrChange>
              </w:rPr>
            </w:pPr>
            <w:r w:rsidRPr="00224DB6">
              <w:rPr>
                <w:rPrChange w:id="1335" w:author="Markel" w:date="2018-07-20T14:56:00Z">
                  <w:rPr>
                    <w:rFonts w:asciiTheme="minorHAnsi" w:hAnsiTheme="minorHAnsi"/>
                    <w:sz w:val="20"/>
                  </w:rPr>
                </w:rPrChange>
              </w:rPr>
              <w:t>No</w:t>
            </w:r>
          </w:p>
        </w:tc>
        <w:tc>
          <w:tcPr>
            <w:tcW w:w="1663" w:type="dxa"/>
            <w:tcPrChange w:id="1336" w:author="Markel" w:date="2018-07-20T14:56:00Z">
              <w:tcPr>
                <w:tcW w:w="1157" w:type="dxa"/>
              </w:tcPr>
            </w:tcPrChange>
          </w:tcPr>
          <w:p w14:paraId="24D70B5D" w14:textId="77777777" w:rsidR="00E61417" w:rsidRPr="00224DB6" w:rsidRDefault="00E61417" w:rsidP="00E61417">
            <w:pPr>
              <w:cnfStyle w:val="000000100000" w:firstRow="0" w:lastRow="0" w:firstColumn="0" w:lastColumn="0" w:oddVBand="0" w:evenVBand="0" w:oddHBand="1" w:evenHBand="0" w:firstRowFirstColumn="0" w:firstRowLastColumn="0" w:lastRowFirstColumn="0" w:lastRowLastColumn="0"/>
              <w:rPr>
                <w:rPrChange w:id="1337" w:author="Markel" w:date="2018-07-20T14:56:00Z">
                  <w:rPr>
                    <w:rFonts w:asciiTheme="minorHAnsi" w:hAnsiTheme="minorHAnsi"/>
                    <w:sz w:val="20"/>
                  </w:rPr>
                </w:rPrChange>
              </w:rPr>
            </w:pPr>
          </w:p>
        </w:tc>
      </w:tr>
      <w:tr w:rsidR="00E61417" w:rsidRPr="00224DB6" w14:paraId="716899E9" w14:textId="77777777" w:rsidTr="00E61417">
        <w:trPr>
          <w:cantSplit/>
          <w:trPrChange w:id="1338" w:author="Markel" w:date="2018-07-20T14:56:00Z">
            <w:trPr>
              <w:cantSplit/>
            </w:trPr>
          </w:trPrChange>
        </w:trPr>
        <w:tc>
          <w:tcPr>
            <w:cnfStyle w:val="001000000000" w:firstRow="0" w:lastRow="0" w:firstColumn="1" w:lastColumn="0" w:oddVBand="0" w:evenVBand="0" w:oddHBand="0" w:evenHBand="0" w:firstRowFirstColumn="0" w:firstRowLastColumn="0" w:lastRowFirstColumn="0" w:lastRowLastColumn="0"/>
            <w:tcW w:w="1550" w:type="dxa"/>
            <w:tcPrChange w:id="1339" w:author="Markel" w:date="2018-07-20T14:56:00Z">
              <w:tcPr>
                <w:tcW w:w="2684" w:type="dxa"/>
              </w:tcPr>
            </w:tcPrChange>
          </w:tcPr>
          <w:p w14:paraId="514DC393" w14:textId="77777777" w:rsidR="00E61417" w:rsidRPr="00224DB6" w:rsidRDefault="00B70169" w:rsidP="00E61417">
            <w:pPr>
              <w:rPr>
                <w:rPrChange w:id="1340" w:author="Markel" w:date="2018-07-20T14:56:00Z">
                  <w:rPr>
                    <w:rFonts w:asciiTheme="minorHAnsi" w:hAnsiTheme="minorHAnsi"/>
                    <w:sz w:val="20"/>
                  </w:rPr>
                </w:rPrChange>
              </w:rPr>
            </w:pPr>
            <w:r w:rsidRPr="00224DB6">
              <w:rPr>
                <w:rPrChange w:id="1341" w:author="Markel" w:date="2018-07-20T14:56:00Z">
                  <w:rPr>
                    <w:rFonts w:asciiTheme="minorHAnsi" w:hAnsiTheme="minorHAnsi"/>
                    <w:sz w:val="20"/>
                  </w:rPr>
                </w:rPrChange>
              </w:rPr>
              <w:t>p</w:t>
            </w:r>
            <w:r w:rsidR="00E61417" w:rsidRPr="00224DB6">
              <w:rPr>
                <w:rPrChange w:id="1342" w:author="Markel" w:date="2018-07-20T14:56:00Z">
                  <w:rPr>
                    <w:rFonts w:asciiTheme="minorHAnsi" w:hAnsiTheme="minorHAnsi"/>
                    <w:sz w:val="20"/>
                  </w:rPr>
                </w:rPrChange>
              </w:rPr>
              <w:t>oc</w:t>
            </w:r>
          </w:p>
        </w:tc>
        <w:tc>
          <w:tcPr>
            <w:tcW w:w="2268" w:type="dxa"/>
            <w:tcPrChange w:id="1343" w:author="Markel" w:date="2018-07-20T14:56:00Z">
              <w:tcPr>
                <w:tcW w:w="2105" w:type="dxa"/>
              </w:tcPr>
            </w:tcPrChange>
          </w:tcPr>
          <w:p w14:paraId="2F54BBD7" w14:textId="113A04ED" w:rsidR="00E61417" w:rsidRPr="00224DB6" w:rsidRDefault="00E61417" w:rsidP="00E61417">
            <w:pPr>
              <w:cnfStyle w:val="000000000000" w:firstRow="0" w:lastRow="0" w:firstColumn="0" w:lastColumn="0" w:oddVBand="0" w:evenVBand="0" w:oddHBand="0" w:evenHBand="0" w:firstRowFirstColumn="0" w:firstRowLastColumn="0" w:lastRowFirstColumn="0" w:lastRowLastColumn="0"/>
              <w:rPr>
                <w:rPrChange w:id="1344" w:author="Markel" w:date="2018-07-20T14:56:00Z">
                  <w:rPr>
                    <w:rFonts w:asciiTheme="minorHAnsi" w:hAnsiTheme="minorHAnsi"/>
                    <w:sz w:val="20"/>
                  </w:rPr>
                </w:rPrChange>
              </w:rPr>
            </w:pPr>
            <w:r w:rsidRPr="00224DB6">
              <w:rPr>
                <w:rPrChange w:id="1345" w:author="Markel" w:date="2018-07-20T14:56:00Z">
                  <w:rPr>
                    <w:rFonts w:asciiTheme="minorHAnsi" w:hAnsiTheme="minorHAnsi"/>
                    <w:sz w:val="20"/>
                  </w:rPr>
                </w:rPrChange>
              </w:rPr>
              <w:t xml:space="preserve">Point of contact. Name of </w:t>
            </w:r>
            <w:ins w:id="1346" w:author="Markel" w:date="2018-07-20T14:56:00Z">
              <w:r w:rsidRPr="00224DB6">
                <w:t xml:space="preserve">the </w:t>
              </w:r>
            </w:ins>
            <w:r w:rsidRPr="00224DB6">
              <w:rPr>
                <w:rPrChange w:id="1347" w:author="Markel" w:date="2018-07-20T14:56:00Z">
                  <w:rPr>
                    <w:rFonts w:asciiTheme="minorHAnsi" w:hAnsiTheme="minorHAnsi"/>
                    <w:sz w:val="20"/>
                  </w:rPr>
                </w:rPrChange>
              </w:rPr>
              <w:t>person or entity</w:t>
            </w:r>
            <w:del w:id="1348" w:author="Markel" w:date="2018-07-20T14:56:00Z">
              <w:r w:rsidR="009B5AFB">
                <w:rPr>
                  <w:rFonts w:asciiTheme="minorHAnsi" w:hAnsiTheme="minorHAnsi"/>
                </w:rPr>
                <w:delText>.</w:delText>
              </w:r>
            </w:del>
          </w:p>
        </w:tc>
        <w:tc>
          <w:tcPr>
            <w:tcW w:w="1134" w:type="dxa"/>
            <w:tcPrChange w:id="1349" w:author="Markel" w:date="2018-07-20T14:56:00Z">
              <w:tcPr>
                <w:tcW w:w="1175" w:type="dxa"/>
              </w:tcPr>
            </w:tcPrChange>
          </w:tcPr>
          <w:p w14:paraId="60B6EDFC" w14:textId="77777777" w:rsidR="00E61417" w:rsidRPr="00224DB6" w:rsidRDefault="00B70169" w:rsidP="00E61417">
            <w:pPr>
              <w:cnfStyle w:val="000000000000" w:firstRow="0" w:lastRow="0" w:firstColumn="0" w:lastColumn="0" w:oddVBand="0" w:evenVBand="0" w:oddHBand="0" w:evenHBand="0" w:firstRowFirstColumn="0" w:firstRowLastColumn="0" w:lastRowFirstColumn="0" w:lastRowLastColumn="0"/>
              <w:rPr>
                <w:rPrChange w:id="1350" w:author="Markel" w:date="2018-07-20T14:56:00Z">
                  <w:rPr>
                    <w:rFonts w:asciiTheme="minorHAnsi" w:hAnsiTheme="minorHAnsi"/>
                    <w:sz w:val="20"/>
                  </w:rPr>
                </w:rPrChange>
              </w:rPr>
            </w:pPr>
            <w:r w:rsidRPr="00224DB6">
              <w:rPr>
                <w:rPrChange w:id="1351" w:author="Markel" w:date="2018-07-20T14:56:00Z">
                  <w:rPr>
                    <w:rFonts w:asciiTheme="minorHAnsi" w:hAnsiTheme="minorHAnsi"/>
                    <w:sz w:val="20"/>
                  </w:rPr>
                </w:rPrChange>
              </w:rPr>
              <w:t>s</w:t>
            </w:r>
            <w:r w:rsidR="00E61417" w:rsidRPr="00224DB6">
              <w:rPr>
                <w:rPrChange w:id="1352" w:author="Markel" w:date="2018-07-20T14:56:00Z">
                  <w:rPr>
                    <w:rFonts w:asciiTheme="minorHAnsi" w:hAnsiTheme="minorHAnsi"/>
                    <w:sz w:val="20"/>
                  </w:rPr>
                </w:rPrChange>
              </w:rPr>
              <w:t>tring</w:t>
            </w:r>
          </w:p>
        </w:tc>
        <w:tc>
          <w:tcPr>
            <w:tcW w:w="1701" w:type="dxa"/>
            <w:tcPrChange w:id="1353" w:author="Markel" w:date="2018-07-20T14:56:00Z">
              <w:tcPr>
                <w:tcW w:w="1458" w:type="dxa"/>
              </w:tcPr>
            </w:tcPrChange>
          </w:tcPr>
          <w:p w14:paraId="64D4D64E" w14:textId="77777777" w:rsidR="00E61417" w:rsidRPr="00224DB6" w:rsidRDefault="00E61417" w:rsidP="00E61417">
            <w:pPr>
              <w:cnfStyle w:val="000000000000" w:firstRow="0" w:lastRow="0" w:firstColumn="0" w:lastColumn="0" w:oddVBand="0" w:evenVBand="0" w:oddHBand="0" w:evenHBand="0" w:firstRowFirstColumn="0" w:firstRowLastColumn="0" w:lastRowFirstColumn="0" w:lastRowLastColumn="0"/>
              <w:rPr>
                <w:rPrChange w:id="1354" w:author="Markel" w:date="2018-07-20T14:56:00Z">
                  <w:rPr>
                    <w:rFonts w:asciiTheme="minorHAnsi" w:hAnsiTheme="minorHAnsi"/>
                    <w:sz w:val="20"/>
                  </w:rPr>
                </w:rPrChange>
              </w:rPr>
            </w:pPr>
          </w:p>
        </w:tc>
        <w:tc>
          <w:tcPr>
            <w:tcW w:w="1134" w:type="dxa"/>
            <w:tcPrChange w:id="1355" w:author="Markel" w:date="2018-07-20T14:56:00Z">
              <w:tcPr>
                <w:tcW w:w="997" w:type="dxa"/>
              </w:tcPr>
            </w:tcPrChange>
          </w:tcPr>
          <w:p w14:paraId="542E4E8B" w14:textId="77777777" w:rsidR="00E61417" w:rsidRPr="00224DB6" w:rsidRDefault="00E61417" w:rsidP="00E61417">
            <w:pPr>
              <w:cnfStyle w:val="000000000000" w:firstRow="0" w:lastRow="0" w:firstColumn="0" w:lastColumn="0" w:oddVBand="0" w:evenVBand="0" w:oddHBand="0" w:evenHBand="0" w:firstRowFirstColumn="0" w:firstRowLastColumn="0" w:lastRowFirstColumn="0" w:lastRowLastColumn="0"/>
              <w:rPr>
                <w:rPrChange w:id="1356" w:author="Markel" w:date="2018-07-20T14:56:00Z">
                  <w:rPr>
                    <w:rFonts w:asciiTheme="minorHAnsi" w:hAnsiTheme="minorHAnsi"/>
                    <w:sz w:val="20"/>
                  </w:rPr>
                </w:rPrChange>
              </w:rPr>
            </w:pPr>
            <w:r w:rsidRPr="00224DB6">
              <w:rPr>
                <w:rPrChange w:id="1357" w:author="Markel" w:date="2018-07-20T14:56:00Z">
                  <w:rPr>
                    <w:rFonts w:asciiTheme="minorHAnsi" w:hAnsiTheme="minorHAnsi"/>
                    <w:sz w:val="20"/>
                  </w:rPr>
                </w:rPrChange>
              </w:rPr>
              <w:t>No</w:t>
            </w:r>
          </w:p>
        </w:tc>
        <w:tc>
          <w:tcPr>
            <w:tcW w:w="1663" w:type="dxa"/>
            <w:tcPrChange w:id="1358" w:author="Markel" w:date="2018-07-20T14:56:00Z">
              <w:tcPr>
                <w:tcW w:w="1157" w:type="dxa"/>
              </w:tcPr>
            </w:tcPrChange>
          </w:tcPr>
          <w:p w14:paraId="0F880D08" w14:textId="77777777" w:rsidR="00E61417" w:rsidRPr="00224DB6" w:rsidRDefault="00E61417" w:rsidP="00E61417">
            <w:pPr>
              <w:cnfStyle w:val="000000000000" w:firstRow="0" w:lastRow="0" w:firstColumn="0" w:lastColumn="0" w:oddVBand="0" w:evenVBand="0" w:oddHBand="0" w:evenHBand="0" w:firstRowFirstColumn="0" w:firstRowLastColumn="0" w:lastRowFirstColumn="0" w:lastRowLastColumn="0"/>
              <w:rPr>
                <w:rPrChange w:id="1359" w:author="Markel" w:date="2018-07-20T14:56:00Z">
                  <w:rPr>
                    <w:rFonts w:asciiTheme="minorHAnsi" w:hAnsiTheme="minorHAnsi"/>
                    <w:sz w:val="20"/>
                  </w:rPr>
                </w:rPrChange>
              </w:rPr>
            </w:pPr>
          </w:p>
        </w:tc>
      </w:tr>
      <w:tr w:rsidR="00E61417" w:rsidRPr="00224DB6" w14:paraId="1CB7BB3D" w14:textId="77777777" w:rsidTr="00E61417">
        <w:trPr>
          <w:cnfStyle w:val="000000100000" w:firstRow="0" w:lastRow="0" w:firstColumn="0" w:lastColumn="0" w:oddVBand="0" w:evenVBand="0" w:oddHBand="1" w:evenHBand="0" w:firstRowFirstColumn="0" w:firstRowLastColumn="0" w:lastRowFirstColumn="0" w:lastRowLastColumn="0"/>
          <w:cantSplit/>
          <w:trPrChange w:id="1360" w:author="Markel" w:date="2018-07-20T14:56:00Z">
            <w:trPr>
              <w:cantSplit/>
            </w:trPr>
          </w:trPrChange>
        </w:trPr>
        <w:tc>
          <w:tcPr>
            <w:cnfStyle w:val="001000000000" w:firstRow="0" w:lastRow="0" w:firstColumn="1" w:lastColumn="0" w:oddVBand="0" w:evenVBand="0" w:oddHBand="0" w:evenHBand="0" w:firstRowFirstColumn="0" w:firstRowLastColumn="0" w:lastRowFirstColumn="0" w:lastRowLastColumn="0"/>
            <w:tcW w:w="1550" w:type="dxa"/>
            <w:tcPrChange w:id="1361" w:author="Markel" w:date="2018-07-20T14:56:00Z">
              <w:tcPr>
                <w:tcW w:w="2684" w:type="dxa"/>
              </w:tcPr>
            </w:tcPrChange>
          </w:tcPr>
          <w:p w14:paraId="54E56DB7" w14:textId="77777777" w:rsidR="00E61417" w:rsidRPr="00224DB6" w:rsidRDefault="00B70169" w:rsidP="00E61417">
            <w:pPr>
              <w:cnfStyle w:val="001000100000" w:firstRow="0" w:lastRow="0" w:firstColumn="1" w:lastColumn="0" w:oddVBand="0" w:evenVBand="0" w:oddHBand="1" w:evenHBand="0" w:firstRowFirstColumn="0" w:firstRowLastColumn="0" w:lastRowFirstColumn="0" w:lastRowLastColumn="0"/>
              <w:rPr>
                <w:rPrChange w:id="1362" w:author="Markel" w:date="2018-07-20T14:56:00Z">
                  <w:rPr>
                    <w:rFonts w:asciiTheme="minorHAnsi" w:hAnsiTheme="minorHAnsi"/>
                    <w:sz w:val="20"/>
                  </w:rPr>
                </w:rPrChange>
              </w:rPr>
            </w:pPr>
            <w:r w:rsidRPr="00224DB6">
              <w:rPr>
                <w:rPrChange w:id="1363" w:author="Markel" w:date="2018-07-20T14:56:00Z">
                  <w:rPr>
                    <w:rFonts w:asciiTheme="minorHAnsi" w:hAnsiTheme="minorHAnsi"/>
                    <w:sz w:val="20"/>
                  </w:rPr>
                </w:rPrChange>
              </w:rPr>
              <w:t>c</w:t>
            </w:r>
            <w:r w:rsidR="00E61417" w:rsidRPr="00224DB6">
              <w:rPr>
                <w:rPrChange w:id="1364" w:author="Markel" w:date="2018-07-20T14:56:00Z">
                  <w:rPr>
                    <w:rFonts w:asciiTheme="minorHAnsi" w:hAnsiTheme="minorHAnsi"/>
                    <w:sz w:val="20"/>
                  </w:rPr>
                </w:rPrChange>
              </w:rPr>
              <w:t>ontact</w:t>
            </w:r>
          </w:p>
        </w:tc>
        <w:tc>
          <w:tcPr>
            <w:tcW w:w="2268" w:type="dxa"/>
            <w:tcPrChange w:id="1365" w:author="Markel" w:date="2018-07-20T14:56:00Z">
              <w:tcPr>
                <w:tcW w:w="2105" w:type="dxa"/>
              </w:tcPr>
            </w:tcPrChange>
          </w:tcPr>
          <w:p w14:paraId="00AED8E1" w14:textId="7B9CB4B5" w:rsidR="00E61417" w:rsidRPr="00224DB6" w:rsidRDefault="009B5AFB" w:rsidP="00E61417">
            <w:pPr>
              <w:cnfStyle w:val="000000100000" w:firstRow="0" w:lastRow="0" w:firstColumn="0" w:lastColumn="0" w:oddVBand="0" w:evenVBand="0" w:oddHBand="1" w:evenHBand="0" w:firstRowFirstColumn="0" w:firstRowLastColumn="0" w:lastRowFirstColumn="0" w:lastRowLastColumn="0"/>
              <w:rPr>
                <w:rPrChange w:id="1366" w:author="Markel" w:date="2018-07-20T14:56:00Z">
                  <w:rPr>
                    <w:rFonts w:asciiTheme="minorHAnsi" w:hAnsiTheme="minorHAnsi"/>
                    <w:sz w:val="20"/>
                  </w:rPr>
                </w:rPrChange>
              </w:rPr>
            </w:pPr>
            <w:del w:id="1367" w:author="Markel" w:date="2018-07-20T14:56:00Z">
              <w:r>
                <w:rPr>
                  <w:rFonts w:asciiTheme="minorHAnsi" w:hAnsiTheme="minorHAnsi"/>
                </w:rPr>
                <w:delText>POC</w:delText>
              </w:r>
            </w:del>
            <w:ins w:id="1368" w:author="Markel" w:date="2018-07-20T14:56:00Z">
              <w:r w:rsidR="00B70169" w:rsidRPr="00224DB6">
                <w:t>p</w:t>
              </w:r>
              <w:r w:rsidR="00E61417" w:rsidRPr="00224DB6">
                <w:t>oc</w:t>
              </w:r>
            </w:ins>
            <w:r w:rsidR="00E61417" w:rsidRPr="00224DB6">
              <w:rPr>
                <w:rPrChange w:id="1369" w:author="Markel" w:date="2018-07-20T14:56:00Z">
                  <w:rPr>
                    <w:rFonts w:asciiTheme="minorHAnsi" w:hAnsiTheme="minorHAnsi"/>
                    <w:sz w:val="20"/>
                  </w:rPr>
                </w:rPrChange>
              </w:rPr>
              <w:t xml:space="preserve"> contact information (email)</w:t>
            </w:r>
            <w:del w:id="1370" w:author="Markel" w:date="2018-07-20T14:56:00Z">
              <w:r>
                <w:rPr>
                  <w:rFonts w:asciiTheme="minorHAnsi" w:hAnsiTheme="minorHAnsi"/>
                </w:rPr>
                <w:delText xml:space="preserve"> </w:delText>
              </w:r>
              <w:r w:rsidR="00E35EB7">
                <w:rPr>
                  <w:rFonts w:asciiTheme="minorHAnsi" w:hAnsiTheme="minorHAnsi"/>
                </w:rPr>
                <w:delText xml:space="preserve"> </w:delText>
              </w:r>
            </w:del>
          </w:p>
        </w:tc>
        <w:tc>
          <w:tcPr>
            <w:tcW w:w="1134" w:type="dxa"/>
            <w:tcPrChange w:id="1371" w:author="Markel" w:date="2018-07-20T14:56:00Z">
              <w:tcPr>
                <w:tcW w:w="1175" w:type="dxa"/>
              </w:tcPr>
            </w:tcPrChange>
          </w:tcPr>
          <w:p w14:paraId="4EC2E995" w14:textId="77777777" w:rsidR="00E61417" w:rsidRPr="00224DB6" w:rsidRDefault="00B70169" w:rsidP="00E61417">
            <w:pPr>
              <w:cnfStyle w:val="000000100000" w:firstRow="0" w:lastRow="0" w:firstColumn="0" w:lastColumn="0" w:oddVBand="0" w:evenVBand="0" w:oddHBand="1" w:evenHBand="0" w:firstRowFirstColumn="0" w:firstRowLastColumn="0" w:lastRowFirstColumn="0" w:lastRowLastColumn="0"/>
              <w:rPr>
                <w:rPrChange w:id="1372" w:author="Markel" w:date="2018-07-20T14:56:00Z">
                  <w:rPr>
                    <w:rFonts w:asciiTheme="minorHAnsi" w:hAnsiTheme="minorHAnsi"/>
                    <w:sz w:val="20"/>
                  </w:rPr>
                </w:rPrChange>
              </w:rPr>
            </w:pPr>
            <w:r w:rsidRPr="00224DB6">
              <w:rPr>
                <w:rPrChange w:id="1373" w:author="Markel" w:date="2018-07-20T14:56:00Z">
                  <w:rPr>
                    <w:rFonts w:asciiTheme="minorHAnsi" w:hAnsiTheme="minorHAnsi"/>
                    <w:sz w:val="20"/>
                  </w:rPr>
                </w:rPrChange>
              </w:rPr>
              <w:t>s</w:t>
            </w:r>
            <w:r w:rsidR="00E61417" w:rsidRPr="00224DB6">
              <w:rPr>
                <w:rPrChange w:id="1374" w:author="Markel" w:date="2018-07-20T14:56:00Z">
                  <w:rPr>
                    <w:rFonts w:asciiTheme="minorHAnsi" w:hAnsiTheme="minorHAnsi"/>
                    <w:sz w:val="20"/>
                  </w:rPr>
                </w:rPrChange>
              </w:rPr>
              <w:t>tring</w:t>
            </w:r>
          </w:p>
        </w:tc>
        <w:tc>
          <w:tcPr>
            <w:tcW w:w="1701" w:type="dxa"/>
            <w:tcPrChange w:id="1375" w:author="Markel" w:date="2018-07-20T14:56:00Z">
              <w:tcPr>
                <w:tcW w:w="1458" w:type="dxa"/>
              </w:tcPr>
            </w:tcPrChange>
          </w:tcPr>
          <w:p w14:paraId="2687DBAA" w14:textId="77777777" w:rsidR="00E61417" w:rsidRPr="00224DB6" w:rsidRDefault="00E61417" w:rsidP="00E61417">
            <w:pPr>
              <w:cnfStyle w:val="000000100000" w:firstRow="0" w:lastRow="0" w:firstColumn="0" w:lastColumn="0" w:oddVBand="0" w:evenVBand="0" w:oddHBand="1" w:evenHBand="0" w:firstRowFirstColumn="0" w:firstRowLastColumn="0" w:lastRowFirstColumn="0" w:lastRowLastColumn="0"/>
              <w:rPr>
                <w:rPrChange w:id="1376" w:author="Markel" w:date="2018-07-20T14:56:00Z">
                  <w:rPr>
                    <w:rFonts w:asciiTheme="minorHAnsi" w:hAnsiTheme="minorHAnsi"/>
                    <w:sz w:val="20"/>
                  </w:rPr>
                </w:rPrChange>
              </w:rPr>
            </w:pPr>
          </w:p>
        </w:tc>
        <w:tc>
          <w:tcPr>
            <w:tcW w:w="1134" w:type="dxa"/>
            <w:tcPrChange w:id="1377" w:author="Markel" w:date="2018-07-20T14:56:00Z">
              <w:tcPr>
                <w:tcW w:w="997" w:type="dxa"/>
              </w:tcPr>
            </w:tcPrChange>
          </w:tcPr>
          <w:p w14:paraId="4502C23A" w14:textId="77777777" w:rsidR="00E61417" w:rsidRPr="00224DB6" w:rsidRDefault="00E61417" w:rsidP="00E61417">
            <w:pPr>
              <w:cnfStyle w:val="000000100000" w:firstRow="0" w:lastRow="0" w:firstColumn="0" w:lastColumn="0" w:oddVBand="0" w:evenVBand="0" w:oddHBand="1" w:evenHBand="0" w:firstRowFirstColumn="0" w:firstRowLastColumn="0" w:lastRowFirstColumn="0" w:lastRowLastColumn="0"/>
              <w:rPr>
                <w:rPrChange w:id="1378" w:author="Markel" w:date="2018-07-20T14:56:00Z">
                  <w:rPr>
                    <w:rFonts w:asciiTheme="minorHAnsi" w:hAnsiTheme="minorHAnsi"/>
                    <w:sz w:val="20"/>
                  </w:rPr>
                </w:rPrChange>
              </w:rPr>
            </w:pPr>
            <w:r w:rsidRPr="00224DB6">
              <w:rPr>
                <w:rPrChange w:id="1379" w:author="Markel" w:date="2018-07-20T14:56:00Z">
                  <w:rPr>
                    <w:rFonts w:asciiTheme="minorHAnsi" w:hAnsiTheme="minorHAnsi"/>
                    <w:sz w:val="20"/>
                  </w:rPr>
                </w:rPrChange>
              </w:rPr>
              <w:t>No</w:t>
            </w:r>
          </w:p>
        </w:tc>
        <w:tc>
          <w:tcPr>
            <w:tcW w:w="1663" w:type="dxa"/>
            <w:tcPrChange w:id="1380" w:author="Markel" w:date="2018-07-20T14:56:00Z">
              <w:tcPr>
                <w:tcW w:w="1157" w:type="dxa"/>
              </w:tcPr>
            </w:tcPrChange>
          </w:tcPr>
          <w:p w14:paraId="15E21120" w14:textId="77777777" w:rsidR="00E61417" w:rsidRPr="00224DB6" w:rsidRDefault="00E61417" w:rsidP="00E61417">
            <w:pPr>
              <w:cnfStyle w:val="000000100000" w:firstRow="0" w:lastRow="0" w:firstColumn="0" w:lastColumn="0" w:oddVBand="0" w:evenVBand="0" w:oddHBand="1" w:evenHBand="0" w:firstRowFirstColumn="0" w:firstRowLastColumn="0" w:lastRowFirstColumn="0" w:lastRowLastColumn="0"/>
              <w:rPr>
                <w:rPrChange w:id="1381" w:author="Markel" w:date="2018-07-20T14:56:00Z">
                  <w:rPr>
                    <w:rFonts w:asciiTheme="minorHAnsi" w:hAnsiTheme="minorHAnsi"/>
                    <w:sz w:val="20"/>
                  </w:rPr>
                </w:rPrChange>
              </w:rPr>
            </w:pPr>
          </w:p>
        </w:tc>
      </w:tr>
      <w:tr w:rsidR="00E61417" w:rsidRPr="00224DB6" w14:paraId="547BC401" w14:textId="77777777" w:rsidTr="00E61417">
        <w:trPr>
          <w:cantSplit/>
          <w:trPrChange w:id="1382" w:author="Markel" w:date="2018-07-20T14:56:00Z">
            <w:trPr>
              <w:cantSplit/>
            </w:trPr>
          </w:trPrChange>
        </w:trPr>
        <w:tc>
          <w:tcPr>
            <w:cnfStyle w:val="001000000000" w:firstRow="0" w:lastRow="0" w:firstColumn="1" w:lastColumn="0" w:oddVBand="0" w:evenVBand="0" w:oddHBand="0" w:evenHBand="0" w:firstRowFirstColumn="0" w:firstRowLastColumn="0" w:lastRowFirstColumn="0" w:lastRowLastColumn="0"/>
            <w:tcW w:w="1550" w:type="dxa"/>
            <w:tcPrChange w:id="1383" w:author="Markel" w:date="2018-07-20T14:56:00Z">
              <w:tcPr>
                <w:tcW w:w="2684" w:type="dxa"/>
              </w:tcPr>
            </w:tcPrChange>
          </w:tcPr>
          <w:p w14:paraId="4F96D8FE" w14:textId="45CD8B73" w:rsidR="00E61417" w:rsidRPr="00224DB6" w:rsidRDefault="00C67A48" w:rsidP="00E61417">
            <w:pPr>
              <w:rPr>
                <w:rPrChange w:id="1384" w:author="Markel" w:date="2018-07-20T14:56:00Z">
                  <w:rPr>
                    <w:rFonts w:asciiTheme="minorHAnsi" w:hAnsiTheme="minorHAnsi"/>
                    <w:sz w:val="20"/>
                  </w:rPr>
                </w:rPrChange>
              </w:rPr>
            </w:pPr>
            <w:del w:id="1385" w:author="Markel" w:date="2018-07-20T14:56:00Z">
              <w:r>
                <w:rPr>
                  <w:rFonts w:asciiTheme="minorHAnsi" w:hAnsiTheme="minorHAnsi"/>
                </w:rPr>
                <w:delText>C</w:delText>
              </w:r>
              <w:r w:rsidR="0012014F">
                <w:rPr>
                  <w:rFonts w:asciiTheme="minorHAnsi" w:hAnsiTheme="minorHAnsi"/>
                </w:rPr>
                <w:delText>ampaign</w:delText>
              </w:r>
            </w:del>
            <w:ins w:id="1386" w:author="Markel" w:date="2018-07-20T14:56:00Z">
              <w:r w:rsidR="00B70169" w:rsidRPr="00224DB6">
                <w:t>c</w:t>
              </w:r>
              <w:r w:rsidR="00E61417" w:rsidRPr="00224DB6">
                <w:t>ampaign</w:t>
              </w:r>
            </w:ins>
          </w:p>
        </w:tc>
        <w:tc>
          <w:tcPr>
            <w:tcW w:w="2268" w:type="dxa"/>
            <w:tcPrChange w:id="1387" w:author="Markel" w:date="2018-07-20T14:56:00Z">
              <w:tcPr>
                <w:tcW w:w="2105" w:type="dxa"/>
              </w:tcPr>
            </w:tcPrChange>
          </w:tcPr>
          <w:p w14:paraId="690F6D33" w14:textId="77777777" w:rsidR="00E61417" w:rsidRPr="00224DB6" w:rsidRDefault="00E61417" w:rsidP="00E61417">
            <w:pPr>
              <w:cnfStyle w:val="000000000000" w:firstRow="0" w:lastRow="0" w:firstColumn="0" w:lastColumn="0" w:oddVBand="0" w:evenVBand="0" w:oddHBand="0" w:evenHBand="0" w:firstRowFirstColumn="0" w:firstRowLastColumn="0" w:lastRowFirstColumn="0" w:lastRowLastColumn="0"/>
              <w:rPr>
                <w:rPrChange w:id="1388" w:author="Markel" w:date="2018-07-20T14:56:00Z">
                  <w:rPr>
                    <w:rFonts w:asciiTheme="minorHAnsi" w:hAnsiTheme="minorHAnsi"/>
                    <w:sz w:val="20"/>
                  </w:rPr>
                </w:rPrChange>
              </w:rPr>
            </w:pPr>
            <w:r w:rsidRPr="00224DB6">
              <w:rPr>
                <w:rPrChange w:id="1389" w:author="Markel" w:date="2018-07-20T14:56:00Z">
                  <w:rPr>
                    <w:rFonts w:asciiTheme="minorHAnsi" w:hAnsiTheme="minorHAnsi"/>
                    <w:sz w:val="20"/>
                  </w:rPr>
                </w:rPrChange>
              </w:rPr>
              <w:t>Data collection campaign</w:t>
            </w:r>
          </w:p>
        </w:tc>
        <w:tc>
          <w:tcPr>
            <w:tcW w:w="1134" w:type="dxa"/>
            <w:tcPrChange w:id="1390" w:author="Markel" w:date="2018-07-20T14:56:00Z">
              <w:tcPr>
                <w:tcW w:w="1175" w:type="dxa"/>
              </w:tcPr>
            </w:tcPrChange>
          </w:tcPr>
          <w:p w14:paraId="0FDD3112" w14:textId="77777777" w:rsidR="00E61417" w:rsidRPr="00224DB6" w:rsidRDefault="00B70169" w:rsidP="00E61417">
            <w:pPr>
              <w:cnfStyle w:val="000000000000" w:firstRow="0" w:lastRow="0" w:firstColumn="0" w:lastColumn="0" w:oddVBand="0" w:evenVBand="0" w:oddHBand="0" w:evenHBand="0" w:firstRowFirstColumn="0" w:firstRowLastColumn="0" w:lastRowFirstColumn="0" w:lastRowLastColumn="0"/>
              <w:rPr>
                <w:rPrChange w:id="1391" w:author="Markel" w:date="2018-07-20T14:56:00Z">
                  <w:rPr>
                    <w:rFonts w:asciiTheme="minorHAnsi" w:hAnsiTheme="minorHAnsi"/>
                    <w:sz w:val="20"/>
                  </w:rPr>
                </w:rPrChange>
              </w:rPr>
            </w:pPr>
            <w:r w:rsidRPr="00224DB6">
              <w:rPr>
                <w:rPrChange w:id="1392" w:author="Markel" w:date="2018-07-20T14:56:00Z">
                  <w:rPr>
                    <w:rFonts w:asciiTheme="minorHAnsi" w:hAnsiTheme="minorHAnsi"/>
                    <w:sz w:val="20"/>
                  </w:rPr>
                </w:rPrChange>
              </w:rPr>
              <w:t>s</w:t>
            </w:r>
            <w:r w:rsidR="00E61417" w:rsidRPr="00224DB6">
              <w:rPr>
                <w:rPrChange w:id="1393" w:author="Markel" w:date="2018-07-20T14:56:00Z">
                  <w:rPr>
                    <w:rFonts w:asciiTheme="minorHAnsi" w:hAnsiTheme="minorHAnsi"/>
                    <w:sz w:val="20"/>
                  </w:rPr>
                </w:rPrChange>
              </w:rPr>
              <w:t>tring</w:t>
            </w:r>
          </w:p>
        </w:tc>
        <w:tc>
          <w:tcPr>
            <w:tcW w:w="1701" w:type="dxa"/>
            <w:tcPrChange w:id="1394" w:author="Markel" w:date="2018-07-20T14:56:00Z">
              <w:tcPr>
                <w:tcW w:w="1458" w:type="dxa"/>
              </w:tcPr>
            </w:tcPrChange>
          </w:tcPr>
          <w:p w14:paraId="33B03676" w14:textId="77777777" w:rsidR="00E61417" w:rsidRPr="00224DB6" w:rsidRDefault="00E61417" w:rsidP="00E61417">
            <w:pPr>
              <w:cnfStyle w:val="000000000000" w:firstRow="0" w:lastRow="0" w:firstColumn="0" w:lastColumn="0" w:oddVBand="0" w:evenVBand="0" w:oddHBand="0" w:evenHBand="0" w:firstRowFirstColumn="0" w:firstRowLastColumn="0" w:lastRowFirstColumn="0" w:lastRowLastColumn="0"/>
              <w:rPr>
                <w:rPrChange w:id="1395" w:author="Markel" w:date="2018-07-20T14:56:00Z">
                  <w:rPr>
                    <w:rFonts w:asciiTheme="minorHAnsi" w:hAnsiTheme="minorHAnsi"/>
                    <w:sz w:val="20"/>
                  </w:rPr>
                </w:rPrChange>
              </w:rPr>
            </w:pPr>
          </w:p>
        </w:tc>
        <w:tc>
          <w:tcPr>
            <w:tcW w:w="1134" w:type="dxa"/>
            <w:tcPrChange w:id="1396" w:author="Markel" w:date="2018-07-20T14:56:00Z">
              <w:tcPr>
                <w:tcW w:w="997" w:type="dxa"/>
              </w:tcPr>
            </w:tcPrChange>
          </w:tcPr>
          <w:p w14:paraId="0A262C2E" w14:textId="77777777" w:rsidR="00E61417" w:rsidRPr="00224DB6" w:rsidRDefault="00E61417" w:rsidP="00E61417">
            <w:pPr>
              <w:cnfStyle w:val="000000000000" w:firstRow="0" w:lastRow="0" w:firstColumn="0" w:lastColumn="0" w:oddVBand="0" w:evenVBand="0" w:oddHBand="0" w:evenHBand="0" w:firstRowFirstColumn="0" w:firstRowLastColumn="0" w:lastRowFirstColumn="0" w:lastRowLastColumn="0"/>
              <w:rPr>
                <w:rPrChange w:id="1397" w:author="Markel" w:date="2018-07-20T14:56:00Z">
                  <w:rPr>
                    <w:rFonts w:asciiTheme="minorHAnsi" w:hAnsiTheme="minorHAnsi"/>
                    <w:sz w:val="20"/>
                  </w:rPr>
                </w:rPrChange>
              </w:rPr>
            </w:pPr>
            <w:r w:rsidRPr="00224DB6">
              <w:rPr>
                <w:rPrChange w:id="1398" w:author="Markel" w:date="2018-07-20T14:56:00Z">
                  <w:rPr>
                    <w:rFonts w:asciiTheme="minorHAnsi" w:hAnsiTheme="minorHAnsi"/>
                    <w:sz w:val="20"/>
                  </w:rPr>
                </w:rPrChange>
              </w:rPr>
              <w:t>No</w:t>
            </w:r>
          </w:p>
        </w:tc>
        <w:tc>
          <w:tcPr>
            <w:tcW w:w="1663" w:type="dxa"/>
            <w:tcPrChange w:id="1399" w:author="Markel" w:date="2018-07-20T14:56:00Z">
              <w:tcPr>
                <w:tcW w:w="1157" w:type="dxa"/>
              </w:tcPr>
            </w:tcPrChange>
          </w:tcPr>
          <w:p w14:paraId="757995FB" w14:textId="77777777" w:rsidR="00E61417" w:rsidRPr="00224DB6" w:rsidRDefault="00E61417" w:rsidP="00E61417">
            <w:pPr>
              <w:cnfStyle w:val="000000000000" w:firstRow="0" w:lastRow="0" w:firstColumn="0" w:lastColumn="0" w:oddVBand="0" w:evenVBand="0" w:oddHBand="0" w:evenHBand="0" w:firstRowFirstColumn="0" w:firstRowLastColumn="0" w:lastRowFirstColumn="0" w:lastRowLastColumn="0"/>
              <w:rPr>
                <w:rPrChange w:id="1400" w:author="Markel" w:date="2018-07-20T14:56:00Z">
                  <w:rPr>
                    <w:rFonts w:asciiTheme="minorHAnsi" w:hAnsiTheme="minorHAnsi"/>
                    <w:sz w:val="20"/>
                  </w:rPr>
                </w:rPrChange>
              </w:rPr>
            </w:pPr>
          </w:p>
        </w:tc>
      </w:tr>
      <w:tr w:rsidR="00E61417" w:rsidRPr="00224DB6" w14:paraId="78188211" w14:textId="77777777" w:rsidTr="00E61417">
        <w:trPr>
          <w:cnfStyle w:val="000000100000" w:firstRow="0" w:lastRow="0" w:firstColumn="0" w:lastColumn="0" w:oddVBand="0" w:evenVBand="0" w:oddHBand="1" w:evenHBand="0" w:firstRowFirstColumn="0" w:firstRowLastColumn="0" w:lastRowFirstColumn="0" w:lastRowLastColumn="0"/>
          <w:cantSplit/>
          <w:trPrChange w:id="1401" w:author="Markel" w:date="2018-07-20T14:56:00Z">
            <w:trPr>
              <w:cantSplit/>
            </w:trPr>
          </w:trPrChange>
        </w:trPr>
        <w:tc>
          <w:tcPr>
            <w:cnfStyle w:val="001000000000" w:firstRow="0" w:lastRow="0" w:firstColumn="1" w:lastColumn="0" w:oddVBand="0" w:evenVBand="0" w:oddHBand="0" w:evenHBand="0" w:firstRowFirstColumn="0" w:firstRowLastColumn="0" w:lastRowFirstColumn="0" w:lastRowLastColumn="0"/>
            <w:tcW w:w="1550" w:type="dxa"/>
            <w:tcPrChange w:id="1402" w:author="Markel" w:date="2018-07-20T14:56:00Z">
              <w:tcPr>
                <w:tcW w:w="2684" w:type="dxa"/>
              </w:tcPr>
            </w:tcPrChange>
          </w:tcPr>
          <w:p w14:paraId="2B1B4417" w14:textId="796B92D1" w:rsidR="00E61417" w:rsidRPr="00224DB6" w:rsidRDefault="00C67A48" w:rsidP="00E61417">
            <w:pPr>
              <w:cnfStyle w:val="001000100000" w:firstRow="0" w:lastRow="0" w:firstColumn="1" w:lastColumn="0" w:oddVBand="0" w:evenVBand="0" w:oddHBand="1" w:evenHBand="0" w:firstRowFirstColumn="0" w:firstRowLastColumn="0" w:lastRowFirstColumn="0" w:lastRowLastColumn="0"/>
              <w:rPr>
                <w:rPrChange w:id="1403" w:author="Markel" w:date="2018-07-20T14:56:00Z">
                  <w:rPr>
                    <w:rFonts w:asciiTheme="minorHAnsi" w:hAnsiTheme="minorHAnsi"/>
                    <w:sz w:val="20"/>
                  </w:rPr>
                </w:rPrChange>
              </w:rPr>
            </w:pPr>
            <w:del w:id="1404" w:author="Markel" w:date="2018-07-20T14:56:00Z">
              <w:r>
                <w:rPr>
                  <w:rFonts w:asciiTheme="minorHAnsi" w:hAnsiTheme="minorHAnsi"/>
                </w:rPr>
                <w:delText>S</w:delText>
              </w:r>
              <w:r w:rsidR="0012014F">
                <w:rPr>
                  <w:rFonts w:asciiTheme="minorHAnsi" w:hAnsiTheme="minorHAnsi"/>
                </w:rPr>
                <w:delText>cenario</w:delText>
              </w:r>
            </w:del>
            <w:ins w:id="1405" w:author="Markel" w:date="2018-07-20T14:56:00Z">
              <w:r w:rsidR="00B70169" w:rsidRPr="00224DB6">
                <w:t>s</w:t>
              </w:r>
              <w:r w:rsidR="00E61417" w:rsidRPr="00224DB6">
                <w:t>cenario</w:t>
              </w:r>
            </w:ins>
          </w:p>
        </w:tc>
        <w:tc>
          <w:tcPr>
            <w:tcW w:w="2268" w:type="dxa"/>
            <w:tcPrChange w:id="1406" w:author="Markel" w:date="2018-07-20T14:56:00Z">
              <w:tcPr>
                <w:tcW w:w="2105" w:type="dxa"/>
              </w:tcPr>
            </w:tcPrChange>
          </w:tcPr>
          <w:p w14:paraId="500FE525" w14:textId="77777777" w:rsidR="00E61417" w:rsidRPr="00224DB6" w:rsidRDefault="00E61417" w:rsidP="00E61417">
            <w:pPr>
              <w:cnfStyle w:val="000000100000" w:firstRow="0" w:lastRow="0" w:firstColumn="0" w:lastColumn="0" w:oddVBand="0" w:evenVBand="0" w:oddHBand="1" w:evenHBand="0" w:firstRowFirstColumn="0" w:firstRowLastColumn="0" w:lastRowFirstColumn="0" w:lastRowLastColumn="0"/>
              <w:rPr>
                <w:rPrChange w:id="1407" w:author="Markel" w:date="2018-07-20T14:56:00Z">
                  <w:rPr>
                    <w:rFonts w:asciiTheme="minorHAnsi" w:hAnsiTheme="minorHAnsi"/>
                    <w:sz w:val="20"/>
                  </w:rPr>
                </w:rPrChange>
              </w:rPr>
            </w:pPr>
            <w:r w:rsidRPr="00224DB6">
              <w:rPr>
                <w:rPrChange w:id="1408" w:author="Markel" w:date="2018-07-20T14:56:00Z">
                  <w:rPr>
                    <w:rFonts w:asciiTheme="minorHAnsi" w:hAnsiTheme="minorHAnsi"/>
                    <w:sz w:val="20"/>
                  </w:rPr>
                </w:rPrChange>
              </w:rPr>
              <w:t>Specific scenario for this collection</w:t>
            </w:r>
          </w:p>
        </w:tc>
        <w:tc>
          <w:tcPr>
            <w:tcW w:w="1134" w:type="dxa"/>
            <w:tcPrChange w:id="1409" w:author="Markel" w:date="2018-07-20T14:56:00Z">
              <w:tcPr>
                <w:tcW w:w="1175" w:type="dxa"/>
              </w:tcPr>
            </w:tcPrChange>
          </w:tcPr>
          <w:p w14:paraId="0CD69E87" w14:textId="77777777" w:rsidR="00E61417" w:rsidRPr="00224DB6" w:rsidRDefault="00B70169" w:rsidP="00E61417">
            <w:pPr>
              <w:cnfStyle w:val="000000100000" w:firstRow="0" w:lastRow="0" w:firstColumn="0" w:lastColumn="0" w:oddVBand="0" w:evenVBand="0" w:oddHBand="1" w:evenHBand="0" w:firstRowFirstColumn="0" w:firstRowLastColumn="0" w:lastRowFirstColumn="0" w:lastRowLastColumn="0"/>
              <w:rPr>
                <w:rPrChange w:id="1410" w:author="Markel" w:date="2018-07-20T14:56:00Z">
                  <w:rPr>
                    <w:rFonts w:asciiTheme="minorHAnsi" w:hAnsiTheme="minorHAnsi"/>
                    <w:sz w:val="20"/>
                  </w:rPr>
                </w:rPrChange>
              </w:rPr>
            </w:pPr>
            <w:r w:rsidRPr="00224DB6">
              <w:rPr>
                <w:rPrChange w:id="1411" w:author="Markel" w:date="2018-07-20T14:56:00Z">
                  <w:rPr>
                    <w:rFonts w:asciiTheme="minorHAnsi" w:hAnsiTheme="minorHAnsi"/>
                    <w:sz w:val="20"/>
                  </w:rPr>
                </w:rPrChange>
              </w:rPr>
              <w:t>s</w:t>
            </w:r>
            <w:r w:rsidR="00E61417" w:rsidRPr="00224DB6">
              <w:rPr>
                <w:rPrChange w:id="1412" w:author="Markel" w:date="2018-07-20T14:56:00Z">
                  <w:rPr>
                    <w:rFonts w:asciiTheme="minorHAnsi" w:hAnsiTheme="minorHAnsi"/>
                    <w:sz w:val="20"/>
                  </w:rPr>
                </w:rPrChange>
              </w:rPr>
              <w:t>tring</w:t>
            </w:r>
          </w:p>
        </w:tc>
        <w:tc>
          <w:tcPr>
            <w:tcW w:w="1701" w:type="dxa"/>
            <w:tcPrChange w:id="1413" w:author="Markel" w:date="2018-07-20T14:56:00Z">
              <w:tcPr>
                <w:tcW w:w="1458" w:type="dxa"/>
              </w:tcPr>
            </w:tcPrChange>
          </w:tcPr>
          <w:p w14:paraId="208C4B9B" w14:textId="77777777" w:rsidR="00E61417" w:rsidRPr="00224DB6" w:rsidRDefault="00E61417" w:rsidP="00E61417">
            <w:pPr>
              <w:cnfStyle w:val="000000100000" w:firstRow="0" w:lastRow="0" w:firstColumn="0" w:lastColumn="0" w:oddVBand="0" w:evenVBand="0" w:oddHBand="1" w:evenHBand="0" w:firstRowFirstColumn="0" w:firstRowLastColumn="0" w:lastRowFirstColumn="0" w:lastRowLastColumn="0"/>
              <w:rPr>
                <w:rPrChange w:id="1414" w:author="Markel" w:date="2018-07-20T14:56:00Z">
                  <w:rPr>
                    <w:rFonts w:asciiTheme="minorHAnsi" w:hAnsiTheme="minorHAnsi"/>
                    <w:sz w:val="20"/>
                  </w:rPr>
                </w:rPrChange>
              </w:rPr>
            </w:pPr>
          </w:p>
        </w:tc>
        <w:tc>
          <w:tcPr>
            <w:tcW w:w="1134" w:type="dxa"/>
            <w:tcPrChange w:id="1415" w:author="Markel" w:date="2018-07-20T14:56:00Z">
              <w:tcPr>
                <w:tcW w:w="997" w:type="dxa"/>
              </w:tcPr>
            </w:tcPrChange>
          </w:tcPr>
          <w:p w14:paraId="413D3361" w14:textId="77777777" w:rsidR="00E61417" w:rsidRPr="00224DB6" w:rsidRDefault="00E61417" w:rsidP="00E61417">
            <w:pPr>
              <w:cnfStyle w:val="000000100000" w:firstRow="0" w:lastRow="0" w:firstColumn="0" w:lastColumn="0" w:oddVBand="0" w:evenVBand="0" w:oddHBand="1" w:evenHBand="0" w:firstRowFirstColumn="0" w:firstRowLastColumn="0" w:lastRowFirstColumn="0" w:lastRowLastColumn="0"/>
              <w:rPr>
                <w:rPrChange w:id="1416" w:author="Markel" w:date="2018-07-20T14:56:00Z">
                  <w:rPr>
                    <w:rFonts w:asciiTheme="minorHAnsi" w:hAnsiTheme="minorHAnsi"/>
                    <w:sz w:val="20"/>
                  </w:rPr>
                </w:rPrChange>
              </w:rPr>
            </w:pPr>
            <w:r w:rsidRPr="00224DB6">
              <w:rPr>
                <w:rPrChange w:id="1417" w:author="Markel" w:date="2018-07-20T14:56:00Z">
                  <w:rPr>
                    <w:rFonts w:asciiTheme="minorHAnsi" w:hAnsiTheme="minorHAnsi"/>
                    <w:sz w:val="20"/>
                  </w:rPr>
                </w:rPrChange>
              </w:rPr>
              <w:t>No</w:t>
            </w:r>
          </w:p>
        </w:tc>
        <w:tc>
          <w:tcPr>
            <w:tcW w:w="1663" w:type="dxa"/>
            <w:tcPrChange w:id="1418" w:author="Markel" w:date="2018-07-20T14:56:00Z">
              <w:tcPr>
                <w:tcW w:w="1157" w:type="dxa"/>
              </w:tcPr>
            </w:tcPrChange>
          </w:tcPr>
          <w:p w14:paraId="63E8E14F" w14:textId="77777777" w:rsidR="00E61417" w:rsidRPr="00224DB6" w:rsidRDefault="00E61417" w:rsidP="00E61417">
            <w:pPr>
              <w:cnfStyle w:val="000000100000" w:firstRow="0" w:lastRow="0" w:firstColumn="0" w:lastColumn="0" w:oddVBand="0" w:evenVBand="0" w:oddHBand="1" w:evenHBand="0" w:firstRowFirstColumn="0" w:firstRowLastColumn="0" w:lastRowFirstColumn="0" w:lastRowLastColumn="0"/>
              <w:rPr>
                <w:rPrChange w:id="1419" w:author="Markel" w:date="2018-07-20T14:56:00Z">
                  <w:rPr>
                    <w:rFonts w:asciiTheme="minorHAnsi" w:hAnsiTheme="minorHAnsi"/>
                    <w:sz w:val="20"/>
                  </w:rPr>
                </w:rPrChange>
              </w:rPr>
            </w:pPr>
          </w:p>
        </w:tc>
      </w:tr>
    </w:tbl>
    <w:p w14:paraId="5F42B55E" w14:textId="2EEC462D" w:rsidR="00F21606" w:rsidRPr="00D54C31" w:rsidRDefault="0064509C" w:rsidP="00F063C7">
      <w:pPr>
        <w:jc w:val="both"/>
        <w:rPr>
          <w:ins w:id="1420" w:author="Markel" w:date="2018-07-20T14:56:00Z"/>
          <w:rFonts w:ascii="Times New Roman" w:hAnsi="Times New Roman" w:cs="Times New Roman"/>
        </w:rPr>
      </w:pPr>
      <w:del w:id="1421" w:author="Markel" w:date="2018-07-20T14:56:00Z">
        <w:r>
          <w:rPr>
            <w:sz w:val="20"/>
            <w:szCs w:val="20"/>
            <w:vertAlign w:val="superscript"/>
          </w:rPr>
          <w:delText>1</w:delText>
        </w:r>
        <w:r w:rsidR="009B5AFB" w:rsidRPr="00040C43">
          <w:rPr>
            <w:sz w:val="20"/>
            <w:szCs w:val="20"/>
          </w:rPr>
          <w:delText xml:space="preserve"> </w:delText>
        </w:r>
        <w:r w:rsidR="00424E71">
          <w:rPr>
            <w:rStyle w:val="Hyperlink"/>
            <w:sz w:val="20"/>
            <w:szCs w:val="20"/>
          </w:rPr>
          <w:fldChar w:fldCharType="begin"/>
        </w:r>
        <w:r w:rsidR="00424E71">
          <w:rPr>
            <w:rStyle w:val="Hyperlink"/>
            <w:sz w:val="20"/>
            <w:szCs w:val="20"/>
          </w:rPr>
          <w:delInstrText xml:space="preserve"> HYPERLINK "https://www.w3schools.com/xml/schema_dtypes_date.asp" </w:delInstrText>
        </w:r>
        <w:r w:rsidR="00424E71">
          <w:rPr>
            <w:rStyle w:val="Hyperlink"/>
            <w:sz w:val="20"/>
            <w:szCs w:val="20"/>
          </w:rPr>
          <w:fldChar w:fldCharType="separate"/>
        </w:r>
        <w:r w:rsidR="00883971" w:rsidRPr="007B118F">
          <w:rPr>
            <w:rStyle w:val="Hyperlink"/>
            <w:sz w:val="20"/>
            <w:szCs w:val="20"/>
          </w:rPr>
          <w:delText>https://www.w3schools.com/xml/schema_dtypes_date.asp</w:delText>
        </w:r>
        <w:r w:rsidR="00424E71">
          <w:rPr>
            <w:rStyle w:val="Hyperlink"/>
            <w:sz w:val="20"/>
            <w:szCs w:val="20"/>
          </w:rPr>
          <w:fldChar w:fldCharType="end"/>
        </w:r>
        <w:r w:rsidR="00883971" w:rsidRPr="00883971" w:rsidDel="00883971">
          <w:rPr>
            <w:sz w:val="20"/>
            <w:szCs w:val="20"/>
          </w:rPr>
          <w:delText xml:space="preserve"> </w:delText>
        </w:r>
      </w:del>
      <w:ins w:id="1422" w:author="Markel" w:date="2018-07-20T14:56:00Z">
        <w:r w:rsidR="00F063C7" w:rsidRPr="00D54C31">
          <w:rPr>
            <w:rFonts w:ascii="Times New Roman" w:hAnsi="Times New Roman" w:cs="Times New Roman"/>
            <w:vertAlign w:val="superscript"/>
          </w:rPr>
          <w:t>1</w:t>
        </w:r>
        <w:r w:rsidR="00A940F9">
          <w:rPr>
            <w:rStyle w:val="Hyperlink"/>
            <w:rFonts w:ascii="Times New Roman" w:hAnsi="Times New Roman" w:cs="Times New Roman"/>
            <w:sz w:val="20"/>
            <w:szCs w:val="20"/>
          </w:rPr>
          <w:fldChar w:fldCharType="begin"/>
        </w:r>
        <w:r w:rsidR="00A940F9">
          <w:rPr>
            <w:rStyle w:val="Hyperlink"/>
            <w:rFonts w:ascii="Times New Roman" w:hAnsi="Times New Roman" w:cs="Times New Roman"/>
            <w:sz w:val="20"/>
            <w:szCs w:val="20"/>
          </w:rPr>
          <w:instrText xml:space="preserve"> HYPERLINK "https://www.w3schools.com/xml/schema_dtypes_date.asp" </w:instrText>
        </w:r>
        <w:r w:rsidR="00C42604">
          <w:rPr>
            <w:rStyle w:val="Hyperlink"/>
            <w:rFonts w:ascii="Times New Roman" w:hAnsi="Times New Roman" w:cs="Times New Roman"/>
            <w:sz w:val="20"/>
            <w:szCs w:val="20"/>
          </w:rPr>
        </w:r>
        <w:r w:rsidR="00A940F9">
          <w:rPr>
            <w:rStyle w:val="Hyperlink"/>
            <w:rFonts w:ascii="Times New Roman" w:hAnsi="Times New Roman" w:cs="Times New Roman"/>
            <w:sz w:val="20"/>
            <w:szCs w:val="20"/>
          </w:rPr>
          <w:fldChar w:fldCharType="separate"/>
        </w:r>
        <w:r w:rsidR="00F21606" w:rsidRPr="00D54C31">
          <w:rPr>
            <w:rStyle w:val="Hyperlink"/>
            <w:rFonts w:ascii="Times New Roman" w:hAnsi="Times New Roman" w:cs="Times New Roman"/>
            <w:sz w:val="20"/>
            <w:szCs w:val="20"/>
          </w:rPr>
          <w:t>https://www.w3schools.com/xml/schema_dtypes_date.asp</w:t>
        </w:r>
        <w:r w:rsidR="00A940F9">
          <w:rPr>
            <w:rStyle w:val="Hyperlink"/>
            <w:rFonts w:ascii="Times New Roman" w:hAnsi="Times New Roman" w:cs="Times New Roman"/>
            <w:sz w:val="20"/>
            <w:szCs w:val="20"/>
          </w:rPr>
          <w:fldChar w:fldCharType="end"/>
        </w:r>
      </w:ins>
    </w:p>
    <w:p w14:paraId="1D34C645" w14:textId="77777777" w:rsidR="00F21606" w:rsidRPr="00D54C31" w:rsidRDefault="00F21606" w:rsidP="00F21606">
      <w:pPr>
        <w:rPr>
          <w:ins w:id="1423" w:author="Markel" w:date="2018-07-20T14:56:00Z"/>
          <w:rFonts w:ascii="Times New Roman" w:hAnsi="Times New Roman" w:cs="Times New Roman"/>
        </w:rPr>
      </w:pPr>
    </w:p>
    <w:p w14:paraId="0CA706DB" w14:textId="77777777" w:rsidR="00185900" w:rsidRPr="00D54C31" w:rsidRDefault="00185900" w:rsidP="00185900">
      <w:pPr>
        <w:rPr>
          <w:rFonts w:ascii="Times New Roman" w:hAnsi="Times New Roman"/>
          <w:rPrChange w:id="1424" w:author="Markel" w:date="2018-07-20T14:56:00Z">
            <w:rPr>
              <w:sz w:val="20"/>
            </w:rPr>
          </w:rPrChange>
        </w:rPr>
      </w:pPr>
    </w:p>
    <w:p w14:paraId="7EBEC577" w14:textId="77777777" w:rsidR="00185900" w:rsidRPr="00224DB6" w:rsidRDefault="00F063C7" w:rsidP="00F063C7">
      <w:pPr>
        <w:pStyle w:val="Heading3"/>
        <w:numPr>
          <w:ilvl w:val="2"/>
          <w:numId w:val="2"/>
        </w:numPr>
        <w:spacing w:after="120"/>
        <w:rPr>
          <w:rFonts w:ascii="Times New Roman" w:hAnsi="Times New Roman"/>
          <w:lang w:val="en-US"/>
          <w:rPrChange w:id="1425" w:author="Markel" w:date="2018-07-20T14:56:00Z">
            <w:rPr/>
          </w:rPrChange>
        </w:rPr>
        <w:pPrChange w:id="1426" w:author="Markel" w:date="2018-07-20T14:56:00Z">
          <w:pPr>
            <w:pStyle w:val="Heading3"/>
          </w:pPr>
        </w:pPrChange>
      </w:pPr>
      <w:bookmarkStart w:id="1427" w:name="_Toc519860716"/>
      <w:bookmarkStart w:id="1428" w:name="_Toc490496296"/>
      <w:r w:rsidRPr="00224DB6">
        <w:rPr>
          <w:rFonts w:ascii="Times New Roman" w:hAnsi="Times New Roman"/>
          <w:lang w:val="en-US"/>
          <w:rPrChange w:id="1429" w:author="Markel" w:date="2018-07-20T14:56:00Z">
            <w:rPr/>
          </w:rPrChange>
        </w:rPr>
        <w:t>System object</w:t>
      </w:r>
      <w:bookmarkEnd w:id="1427"/>
      <w:bookmarkEnd w:id="1428"/>
    </w:p>
    <w:p w14:paraId="77AA5220" w14:textId="394CF5B4" w:rsidR="00F063C7" w:rsidRPr="00224DB6" w:rsidRDefault="00F063C7" w:rsidP="00F063C7">
      <w:pPr>
        <w:jc w:val="both"/>
        <w:rPr>
          <w:rFonts w:ascii="Times New Roman" w:eastAsia="Times New Roman" w:hAnsi="Times New Roman" w:cs="Times New Roman"/>
          <w:sz w:val="24"/>
          <w:szCs w:val="24"/>
          <w:lang w:val="en-US"/>
          <w:rPrChange w:id="1430" w:author="Markel" w:date="2018-07-20T14:56:00Z">
            <w:rPr/>
          </w:rPrChange>
        </w:rPr>
      </w:pPr>
      <w:r w:rsidRPr="00224DB6">
        <w:rPr>
          <w:rFonts w:ascii="Times New Roman" w:hAnsi="Times New Roman"/>
          <w:lang w:val="en-US"/>
          <w:rPrChange w:id="1431" w:author="Markel" w:date="2018-07-20T14:56:00Z">
            <w:rPr/>
          </w:rPrChange>
        </w:rPr>
        <w:t xml:space="preserve">A system is defined as a complete data collection apparatus. The system comprises all antennas, sensors, and other </w:t>
      </w:r>
      <w:r w:rsidRPr="00224DB6">
        <w:rPr>
          <w:rFonts w:ascii="Times New Roman" w:hAnsi="Times New Roman"/>
          <w:lang w:val="en-US"/>
          <w:rPrChange w:id="1432" w:author="Markel" w:date="2018-07-20T14:56:00Z">
            <w:rPr/>
          </w:rPrChange>
        </w:rPr>
        <w:t xml:space="preserve">information-outputting equipment down to the disk arrays that store SDR files. The system may also include GNSS signal simulators. The standard includes geometrical parameters (position and orientation) to the extent that this information is necessary for </w:t>
      </w:r>
      <w:r w:rsidRPr="00224DB6">
        <w:rPr>
          <w:rPrChange w:id="1433" w:author="Markel" w:date="2018-07-20T14:56:00Z">
            <w:rPr/>
          </w:rPrChange>
        </w:rPr>
        <w:t>post-processing the SDR data stream. For example, initial position and platform orientation may be needed for a dynamic scenario. The relative position and orientation of antennas and their elements with respect to the platform coordinate frame are needed for adaptive antenna signal processing.</w:t>
      </w:r>
      <w:del w:id="1434" w:author="Markel" w:date="2018-07-20T14:56:00Z">
        <w:r w:rsidR="0014212D" w:rsidRPr="00DE07CD">
          <w:br/>
        </w:r>
      </w:del>
    </w:p>
    <w:p w14:paraId="5C1D850B" w14:textId="587ACD8F" w:rsidR="00D42F0A" w:rsidRPr="00224DB6" w:rsidRDefault="00D42F0A" w:rsidP="002A3534">
      <w:pPr>
        <w:pStyle w:val="Caption"/>
        <w:keepNext/>
        <w:spacing w:after="0"/>
        <w:jc w:val="both"/>
        <w:rPr>
          <w:rFonts w:ascii="Times New Roman" w:hAnsi="Times New Roman"/>
          <w:lang w:val="en-US"/>
          <w:rPrChange w:id="1435" w:author="Markel" w:date="2018-07-20T14:56:00Z">
            <w:rPr>
              <w:sz w:val="24"/>
            </w:rPr>
          </w:rPrChange>
        </w:rPr>
        <w:pPrChange w:id="1436" w:author="Markel" w:date="2018-07-20T14:56:00Z">
          <w:pPr>
            <w:pStyle w:val="Caption"/>
            <w:keepNext/>
          </w:pPr>
        </w:pPrChange>
      </w:pPr>
      <w:bookmarkStart w:id="1437" w:name="_Toc511747907"/>
      <w:bookmarkStart w:id="1438" w:name="_Toc519860751"/>
      <w:bookmarkStart w:id="1439" w:name="_Toc489615339"/>
      <w:r w:rsidRPr="00224DB6">
        <w:rPr>
          <w:rFonts w:ascii="Times New Roman" w:hAnsi="Times New Roman"/>
          <w:lang w:val="en-US"/>
          <w:rPrChange w:id="1440" w:author="Markel" w:date="2018-07-20T14:56:00Z">
            <w:rPr>
              <w:sz w:val="24"/>
            </w:rPr>
          </w:rPrChange>
        </w:rPr>
        <w:t xml:space="preserve">Table </w:t>
      </w:r>
      <w:r w:rsidRPr="00224DB6">
        <w:rPr>
          <w:rFonts w:ascii="Times New Roman" w:hAnsi="Times New Roman"/>
          <w:lang w:val="en-US"/>
          <w:rPrChange w:id="1441" w:author="Markel" w:date="2018-07-20T14:56:00Z">
            <w:rPr>
              <w:sz w:val="24"/>
            </w:rPr>
          </w:rPrChange>
        </w:rPr>
        <w:fldChar w:fldCharType="begin"/>
      </w:r>
      <w:r w:rsidRPr="00224DB6">
        <w:rPr>
          <w:rFonts w:ascii="Times New Roman" w:hAnsi="Times New Roman"/>
          <w:lang w:val="en-US"/>
          <w:rPrChange w:id="1442" w:author="Markel" w:date="2018-07-20T14:56:00Z">
            <w:rPr>
              <w:sz w:val="24"/>
            </w:rPr>
          </w:rPrChange>
        </w:rPr>
        <w:instrText xml:space="preserve"> SEQ Table \* ARABIC </w:instrText>
      </w:r>
      <w:r w:rsidRPr="00224DB6">
        <w:rPr>
          <w:rFonts w:ascii="Times New Roman" w:hAnsi="Times New Roman"/>
          <w:lang w:val="en-US"/>
          <w:rPrChange w:id="1443" w:author="Markel" w:date="2018-07-20T14:56:00Z">
            <w:rPr>
              <w:sz w:val="24"/>
            </w:rPr>
          </w:rPrChange>
        </w:rPr>
        <w:fldChar w:fldCharType="separate"/>
      </w:r>
      <w:r w:rsidR="00AA72D3">
        <w:rPr>
          <w:rFonts w:ascii="Times New Roman" w:hAnsi="Times New Roman"/>
          <w:noProof/>
          <w:lang w:val="en-US"/>
        </w:rPr>
        <w:t>3</w:t>
      </w:r>
      <w:r w:rsidRPr="00224DB6">
        <w:rPr>
          <w:rFonts w:ascii="Times New Roman" w:hAnsi="Times New Roman"/>
          <w:lang w:val="en-US"/>
          <w:rPrChange w:id="1444" w:author="Markel" w:date="2018-07-20T14:56:00Z">
            <w:rPr>
              <w:sz w:val="24"/>
            </w:rPr>
          </w:rPrChange>
        </w:rPr>
        <w:fldChar w:fldCharType="end"/>
      </w:r>
      <w:r w:rsidRPr="00224DB6">
        <w:rPr>
          <w:rFonts w:ascii="Times New Roman" w:hAnsi="Times New Roman"/>
          <w:lang w:val="en-US"/>
          <w:rPrChange w:id="1445" w:author="Markel" w:date="2018-07-20T14:56:00Z">
            <w:rPr>
              <w:sz w:val="24"/>
            </w:rPr>
          </w:rPrChange>
        </w:rPr>
        <w:t xml:space="preserve"> </w:t>
      </w:r>
      <w:del w:id="1446" w:author="Markel" w:date="2018-07-20T14:56:00Z">
        <w:r w:rsidR="00BD529F" w:rsidRPr="00BD529F">
          <w:rPr>
            <w:sz w:val="24"/>
            <w:szCs w:val="24"/>
          </w:rPr>
          <w:delText>–</w:delText>
        </w:r>
      </w:del>
      <w:ins w:id="1447" w:author="Markel" w:date="2018-07-20T14:56:00Z">
        <w:r w:rsidRPr="00224DB6">
          <w:rPr>
            <w:rFonts w:ascii="Times New Roman" w:hAnsi="Times New Roman" w:cs="Times New Roman"/>
            <w:lang w:val="en-US"/>
          </w:rPr>
          <w:t>-</w:t>
        </w:r>
      </w:ins>
      <w:r w:rsidRPr="00224DB6">
        <w:rPr>
          <w:rFonts w:ascii="Times New Roman" w:hAnsi="Times New Roman"/>
          <w:lang w:val="en-US"/>
          <w:rPrChange w:id="1448" w:author="Markel" w:date="2018-07-20T14:56:00Z">
            <w:rPr>
              <w:sz w:val="24"/>
            </w:rPr>
          </w:rPrChange>
        </w:rPr>
        <w:t xml:space="preserve"> Definition of system attributes</w:t>
      </w:r>
      <w:bookmarkEnd w:id="1437"/>
      <w:bookmarkEnd w:id="1438"/>
      <w:bookmarkEnd w:id="1439"/>
    </w:p>
    <w:tbl>
      <w:tblPr>
        <w:tblStyle w:val="LightList-Accent1"/>
        <w:tblW w:w="9450" w:type="dxa"/>
        <w:tblLayout w:type="fixed"/>
        <w:tblLook w:val="04A0" w:firstRow="1" w:lastRow="0" w:firstColumn="1" w:lastColumn="0" w:noHBand="0" w:noVBand="1"/>
        <w:tblPrChange w:id="1449" w:author="Markel" w:date="2018-07-20T14:56:00Z">
          <w:tblPr>
            <w:tblStyle w:val="LightList-Accent1"/>
            <w:tblW w:w="9576" w:type="dxa"/>
            <w:tblLayout w:type="fixed"/>
            <w:tblLook w:val="04A0" w:firstRow="1" w:lastRow="0" w:firstColumn="1" w:lastColumn="0" w:noHBand="0" w:noVBand="1"/>
          </w:tblPr>
        </w:tblPrChange>
      </w:tblPr>
      <w:tblGrid>
        <w:gridCol w:w="1550"/>
        <w:gridCol w:w="2268"/>
        <w:gridCol w:w="1134"/>
        <w:gridCol w:w="1701"/>
        <w:gridCol w:w="1134"/>
        <w:gridCol w:w="1663"/>
        <w:tblGridChange w:id="1450">
          <w:tblGrid>
            <w:gridCol w:w="1266"/>
            <w:gridCol w:w="2835"/>
            <w:gridCol w:w="1063"/>
            <w:gridCol w:w="1495"/>
            <w:gridCol w:w="1729"/>
            <w:gridCol w:w="1188"/>
          </w:tblGrid>
        </w:tblGridChange>
      </w:tblGrid>
      <w:tr w:rsidR="00640273" w:rsidRPr="00224DB6" w14:paraId="458B13DC" w14:textId="77777777" w:rsidTr="00E717E8">
        <w:trPr>
          <w:cnfStyle w:val="100000000000" w:firstRow="1" w:lastRow="0" w:firstColumn="0" w:lastColumn="0" w:oddVBand="0" w:evenVBand="0" w:oddHBand="0" w:evenHBand="0" w:firstRowFirstColumn="0" w:firstRowLastColumn="0" w:lastRowFirstColumn="0" w:lastRowLastColumn="0"/>
          <w:tblHeader/>
          <w:trPrChange w:id="1451" w:author="Markel" w:date="2018-07-20T14:56:00Z">
            <w:trPr>
              <w:tblHeader/>
            </w:trPr>
          </w:trPrChange>
        </w:trPr>
        <w:tc>
          <w:tcPr>
            <w:cnfStyle w:val="001000000000" w:firstRow="0" w:lastRow="0" w:firstColumn="1" w:lastColumn="0" w:oddVBand="0" w:evenVBand="0" w:oddHBand="0" w:evenHBand="0" w:firstRowFirstColumn="0" w:firstRowLastColumn="0" w:lastRowFirstColumn="0" w:lastRowLastColumn="0"/>
            <w:tcW w:w="1550" w:type="dxa"/>
            <w:tcPrChange w:id="1452" w:author="Markel" w:date="2018-07-20T14:56:00Z">
              <w:tcPr>
                <w:tcW w:w="1266" w:type="dxa"/>
              </w:tcPr>
            </w:tcPrChange>
          </w:tcPr>
          <w:p w14:paraId="7385D4BB" w14:textId="77777777" w:rsidR="00640273" w:rsidRPr="00224DB6" w:rsidRDefault="00640273" w:rsidP="00E717E8">
            <w:pPr>
              <w:cnfStyle w:val="101000000000" w:firstRow="1" w:lastRow="0" w:firstColumn="1" w:lastColumn="0" w:oddVBand="0" w:evenVBand="0" w:oddHBand="0" w:evenHBand="0" w:firstRowFirstColumn="0" w:firstRowLastColumn="0" w:lastRowFirstColumn="0" w:lastRowLastColumn="0"/>
              <w:rPr>
                <w:rPrChange w:id="1453" w:author="Markel" w:date="2018-07-20T14:56:00Z">
                  <w:rPr>
                    <w:rFonts w:asciiTheme="minorHAnsi" w:hAnsiTheme="minorHAnsi"/>
                    <w:sz w:val="20"/>
                  </w:rPr>
                </w:rPrChange>
              </w:rPr>
            </w:pPr>
            <w:r w:rsidRPr="00224DB6">
              <w:rPr>
                <w:rPrChange w:id="1454" w:author="Markel" w:date="2018-07-20T14:56:00Z">
                  <w:rPr>
                    <w:rFonts w:asciiTheme="minorHAnsi" w:hAnsiTheme="minorHAnsi"/>
                    <w:sz w:val="20"/>
                  </w:rPr>
                </w:rPrChange>
              </w:rPr>
              <w:t>Attribute</w:t>
            </w:r>
          </w:p>
        </w:tc>
        <w:tc>
          <w:tcPr>
            <w:tcW w:w="2268" w:type="dxa"/>
            <w:tcPrChange w:id="1455" w:author="Markel" w:date="2018-07-20T14:56:00Z">
              <w:tcPr>
                <w:tcW w:w="2835" w:type="dxa"/>
              </w:tcPr>
            </w:tcPrChange>
          </w:tcPr>
          <w:p w14:paraId="703EECB0" w14:textId="77777777" w:rsidR="00640273" w:rsidRPr="00224DB6" w:rsidRDefault="00640273" w:rsidP="00E717E8">
            <w:pPr>
              <w:cnfStyle w:val="100000000000" w:firstRow="1" w:lastRow="0" w:firstColumn="0" w:lastColumn="0" w:oddVBand="0" w:evenVBand="0" w:oddHBand="0" w:evenHBand="0" w:firstRowFirstColumn="0" w:firstRowLastColumn="0" w:lastRowFirstColumn="0" w:lastRowLastColumn="0"/>
              <w:rPr>
                <w:rPrChange w:id="1456" w:author="Markel" w:date="2018-07-20T14:56:00Z">
                  <w:rPr>
                    <w:rFonts w:asciiTheme="minorHAnsi" w:hAnsiTheme="minorHAnsi"/>
                    <w:sz w:val="20"/>
                  </w:rPr>
                </w:rPrChange>
              </w:rPr>
            </w:pPr>
            <w:r w:rsidRPr="00224DB6">
              <w:rPr>
                <w:rPrChange w:id="1457" w:author="Markel" w:date="2018-07-20T14:56:00Z">
                  <w:rPr>
                    <w:rFonts w:asciiTheme="minorHAnsi" w:hAnsiTheme="minorHAnsi"/>
                    <w:sz w:val="20"/>
                  </w:rPr>
                </w:rPrChange>
              </w:rPr>
              <w:t>Description</w:t>
            </w:r>
          </w:p>
        </w:tc>
        <w:tc>
          <w:tcPr>
            <w:tcW w:w="1134" w:type="dxa"/>
            <w:tcPrChange w:id="1458" w:author="Markel" w:date="2018-07-20T14:56:00Z">
              <w:tcPr>
                <w:tcW w:w="1063" w:type="dxa"/>
              </w:tcPr>
            </w:tcPrChange>
          </w:tcPr>
          <w:p w14:paraId="390B055D" w14:textId="77777777" w:rsidR="00640273" w:rsidRPr="00224DB6" w:rsidRDefault="00640273" w:rsidP="00E717E8">
            <w:pPr>
              <w:cnfStyle w:val="100000000000" w:firstRow="1" w:lastRow="0" w:firstColumn="0" w:lastColumn="0" w:oddVBand="0" w:evenVBand="0" w:oddHBand="0" w:evenHBand="0" w:firstRowFirstColumn="0" w:firstRowLastColumn="0" w:lastRowFirstColumn="0" w:lastRowLastColumn="0"/>
              <w:rPr>
                <w:rPrChange w:id="1459" w:author="Markel" w:date="2018-07-20T14:56:00Z">
                  <w:rPr>
                    <w:rFonts w:asciiTheme="minorHAnsi" w:hAnsiTheme="minorHAnsi"/>
                    <w:sz w:val="20"/>
                  </w:rPr>
                </w:rPrChange>
              </w:rPr>
            </w:pPr>
            <w:r w:rsidRPr="00224DB6">
              <w:rPr>
                <w:rPrChange w:id="1460" w:author="Markel" w:date="2018-07-20T14:56:00Z">
                  <w:rPr>
                    <w:rFonts w:asciiTheme="minorHAnsi" w:hAnsiTheme="minorHAnsi"/>
                    <w:sz w:val="20"/>
                  </w:rPr>
                </w:rPrChange>
              </w:rPr>
              <w:t>Class</w:t>
            </w:r>
          </w:p>
        </w:tc>
        <w:tc>
          <w:tcPr>
            <w:tcW w:w="1701" w:type="dxa"/>
            <w:tcPrChange w:id="1461" w:author="Markel" w:date="2018-07-20T14:56:00Z">
              <w:tcPr>
                <w:tcW w:w="1495" w:type="dxa"/>
              </w:tcPr>
            </w:tcPrChange>
          </w:tcPr>
          <w:p w14:paraId="76D98A23" w14:textId="77777777" w:rsidR="00640273" w:rsidRPr="00224DB6" w:rsidRDefault="00640273" w:rsidP="00E717E8">
            <w:pPr>
              <w:cnfStyle w:val="100000000000" w:firstRow="1" w:lastRow="0" w:firstColumn="0" w:lastColumn="0" w:oddVBand="0" w:evenVBand="0" w:oddHBand="0" w:evenHBand="0" w:firstRowFirstColumn="0" w:firstRowLastColumn="0" w:lastRowFirstColumn="0" w:lastRowLastColumn="0"/>
              <w:rPr>
                <w:b w:val="0"/>
                <w:rPrChange w:id="1462" w:author="Markel" w:date="2018-07-20T14:56:00Z">
                  <w:rPr>
                    <w:rFonts w:asciiTheme="minorHAnsi" w:hAnsiTheme="minorHAnsi"/>
                    <w:sz w:val="20"/>
                  </w:rPr>
                </w:rPrChange>
              </w:rPr>
            </w:pPr>
            <w:r w:rsidRPr="00224DB6">
              <w:rPr>
                <w:rPrChange w:id="1463" w:author="Markel" w:date="2018-07-20T14:56:00Z">
                  <w:rPr>
                    <w:rFonts w:asciiTheme="minorHAnsi" w:hAnsiTheme="minorHAnsi"/>
                    <w:sz w:val="20"/>
                  </w:rPr>
                </w:rPrChange>
              </w:rPr>
              <w:t>Enumeration</w:t>
            </w:r>
          </w:p>
        </w:tc>
        <w:tc>
          <w:tcPr>
            <w:tcW w:w="1134" w:type="dxa"/>
            <w:tcPrChange w:id="1464" w:author="Markel" w:date="2018-07-20T14:56:00Z">
              <w:tcPr>
                <w:tcW w:w="1729" w:type="dxa"/>
              </w:tcPr>
            </w:tcPrChange>
          </w:tcPr>
          <w:p w14:paraId="12955A40" w14:textId="77777777" w:rsidR="00640273" w:rsidRPr="00224DB6" w:rsidRDefault="00640273" w:rsidP="00E717E8">
            <w:pPr>
              <w:cnfStyle w:val="100000000000" w:firstRow="1" w:lastRow="0" w:firstColumn="0" w:lastColumn="0" w:oddVBand="0" w:evenVBand="0" w:oddHBand="0" w:evenHBand="0" w:firstRowFirstColumn="0" w:firstRowLastColumn="0" w:lastRowFirstColumn="0" w:lastRowLastColumn="0"/>
              <w:rPr>
                <w:rPrChange w:id="1465" w:author="Markel" w:date="2018-07-20T14:56:00Z">
                  <w:rPr>
                    <w:rFonts w:asciiTheme="minorHAnsi" w:hAnsiTheme="minorHAnsi"/>
                    <w:sz w:val="20"/>
                  </w:rPr>
                </w:rPrChange>
              </w:rPr>
            </w:pPr>
            <w:r w:rsidRPr="00224DB6">
              <w:rPr>
                <w:rPrChange w:id="1466" w:author="Markel" w:date="2018-07-20T14:56:00Z">
                  <w:rPr>
                    <w:rFonts w:asciiTheme="minorHAnsi" w:hAnsiTheme="minorHAnsi"/>
                    <w:sz w:val="20"/>
                  </w:rPr>
                </w:rPrChange>
              </w:rPr>
              <w:t>Required</w:t>
            </w:r>
          </w:p>
        </w:tc>
        <w:tc>
          <w:tcPr>
            <w:tcW w:w="1663" w:type="dxa"/>
            <w:tcPrChange w:id="1467" w:author="Markel" w:date="2018-07-20T14:56:00Z">
              <w:tcPr>
                <w:tcW w:w="1188" w:type="dxa"/>
              </w:tcPr>
            </w:tcPrChange>
          </w:tcPr>
          <w:p w14:paraId="06B414B5" w14:textId="77777777" w:rsidR="00640273" w:rsidRPr="00224DB6" w:rsidRDefault="00640273" w:rsidP="00E717E8">
            <w:pPr>
              <w:cnfStyle w:val="100000000000" w:firstRow="1" w:lastRow="0" w:firstColumn="0" w:lastColumn="0" w:oddVBand="0" w:evenVBand="0" w:oddHBand="0" w:evenHBand="0" w:firstRowFirstColumn="0" w:firstRowLastColumn="0" w:lastRowFirstColumn="0" w:lastRowLastColumn="0"/>
              <w:rPr>
                <w:rPrChange w:id="1468" w:author="Markel" w:date="2018-07-20T14:56:00Z">
                  <w:rPr>
                    <w:rFonts w:asciiTheme="minorHAnsi" w:hAnsiTheme="minorHAnsi"/>
                    <w:sz w:val="20"/>
                  </w:rPr>
                </w:rPrChange>
              </w:rPr>
            </w:pPr>
            <w:r w:rsidRPr="00224DB6">
              <w:rPr>
                <w:rPrChange w:id="1469" w:author="Markel" w:date="2018-07-20T14:56:00Z">
                  <w:rPr>
                    <w:rFonts w:asciiTheme="minorHAnsi" w:hAnsiTheme="minorHAnsi"/>
                    <w:sz w:val="20"/>
                  </w:rPr>
                </w:rPrChange>
              </w:rPr>
              <w:t>Default (if not specified)</w:t>
            </w:r>
          </w:p>
        </w:tc>
      </w:tr>
      <w:tr w:rsidR="00640273" w:rsidRPr="00224DB6" w14:paraId="5942E4B4" w14:textId="77777777" w:rsidTr="00E717E8">
        <w:trPr>
          <w:cnfStyle w:val="000000100000" w:firstRow="0" w:lastRow="0" w:firstColumn="0" w:lastColumn="0" w:oddVBand="0" w:evenVBand="0" w:oddHBand="1" w:evenHBand="0" w:firstRowFirstColumn="0" w:firstRowLastColumn="0" w:lastRowFirstColumn="0" w:lastRowLastColumn="0"/>
          <w:cantSplit/>
          <w:trPrChange w:id="1470" w:author="Markel" w:date="2018-07-20T14:56:00Z">
            <w:trPr>
              <w:cantSplit/>
            </w:trPr>
          </w:trPrChange>
        </w:trPr>
        <w:tc>
          <w:tcPr>
            <w:cnfStyle w:val="001000000000" w:firstRow="0" w:lastRow="0" w:firstColumn="1" w:lastColumn="0" w:oddVBand="0" w:evenVBand="0" w:oddHBand="0" w:evenHBand="0" w:firstRowFirstColumn="0" w:firstRowLastColumn="0" w:lastRowFirstColumn="0" w:lastRowLastColumn="0"/>
            <w:tcW w:w="1550" w:type="dxa"/>
            <w:tcPrChange w:id="1471" w:author="Markel" w:date="2018-07-20T14:56:00Z">
              <w:tcPr>
                <w:tcW w:w="1266" w:type="dxa"/>
              </w:tcPr>
            </w:tcPrChange>
          </w:tcPr>
          <w:p w14:paraId="0385A9EE" w14:textId="77777777" w:rsidR="00640273" w:rsidRPr="00224DB6" w:rsidRDefault="00640273" w:rsidP="00E717E8">
            <w:pPr>
              <w:cnfStyle w:val="001000100000" w:firstRow="0" w:lastRow="0" w:firstColumn="1" w:lastColumn="0" w:oddVBand="0" w:evenVBand="0" w:oddHBand="1" w:evenHBand="0" w:firstRowFirstColumn="0" w:firstRowLastColumn="0" w:lastRowFirstColumn="0" w:lastRowLastColumn="0"/>
              <w:rPr>
                <w:rPrChange w:id="1472" w:author="Markel" w:date="2018-07-20T14:56:00Z">
                  <w:rPr>
                    <w:rFonts w:asciiTheme="minorHAnsi" w:hAnsiTheme="minorHAnsi"/>
                    <w:sz w:val="20"/>
                  </w:rPr>
                </w:rPrChange>
              </w:rPr>
            </w:pPr>
            <w:r w:rsidRPr="00224DB6">
              <w:rPr>
                <w:rPrChange w:id="1473" w:author="Markel" w:date="2018-07-20T14:56:00Z">
                  <w:rPr>
                    <w:rFonts w:asciiTheme="minorHAnsi" w:hAnsiTheme="minorHAnsi"/>
                    <w:sz w:val="20"/>
                  </w:rPr>
                </w:rPrChange>
              </w:rPr>
              <w:t>source</w:t>
            </w:r>
          </w:p>
        </w:tc>
        <w:tc>
          <w:tcPr>
            <w:tcW w:w="2268" w:type="dxa"/>
            <w:tcPrChange w:id="1474" w:author="Markel" w:date="2018-07-20T14:56:00Z">
              <w:tcPr>
                <w:tcW w:w="2835" w:type="dxa"/>
              </w:tcPr>
            </w:tcPrChange>
          </w:tcPr>
          <w:p w14:paraId="39D4BC1E" w14:textId="7A2CD89D" w:rsidR="00640273" w:rsidRPr="00224DB6" w:rsidRDefault="00640273" w:rsidP="00E717E8">
            <w:pPr>
              <w:cnfStyle w:val="000000100000" w:firstRow="0" w:lastRow="0" w:firstColumn="0" w:lastColumn="0" w:oddVBand="0" w:evenVBand="0" w:oddHBand="1" w:evenHBand="0" w:firstRowFirstColumn="0" w:firstRowLastColumn="0" w:lastRowFirstColumn="0" w:lastRowLastColumn="0"/>
              <w:rPr>
                <w:rPrChange w:id="1475" w:author="Markel" w:date="2018-07-20T14:56:00Z">
                  <w:rPr>
                    <w:rFonts w:asciiTheme="minorHAnsi" w:hAnsiTheme="minorHAnsi"/>
                    <w:sz w:val="20"/>
                  </w:rPr>
                </w:rPrChange>
              </w:rPr>
            </w:pPr>
            <w:r w:rsidRPr="00224DB6">
              <w:rPr>
                <w:rPrChange w:id="1476" w:author="Markel" w:date="2018-07-20T14:56:00Z">
                  <w:rPr>
                    <w:rFonts w:asciiTheme="minorHAnsi" w:hAnsiTheme="minorHAnsi"/>
                    <w:sz w:val="20"/>
                  </w:rPr>
                </w:rPrChange>
              </w:rPr>
              <w:t>One or more sources of sampled data</w:t>
            </w:r>
            <w:del w:id="1477" w:author="Markel" w:date="2018-07-20T14:56:00Z">
              <w:r w:rsidR="00002D17">
                <w:rPr>
                  <w:rFonts w:asciiTheme="minorHAnsi" w:hAnsiTheme="minorHAnsi"/>
                </w:rPr>
                <w:delText xml:space="preserve">.  </w:delText>
              </w:r>
            </w:del>
          </w:p>
        </w:tc>
        <w:tc>
          <w:tcPr>
            <w:tcW w:w="1134" w:type="dxa"/>
            <w:tcPrChange w:id="1478" w:author="Markel" w:date="2018-07-20T14:56:00Z">
              <w:tcPr>
                <w:tcW w:w="1063" w:type="dxa"/>
              </w:tcPr>
            </w:tcPrChange>
          </w:tcPr>
          <w:p w14:paraId="3141AEA1" w14:textId="77777777" w:rsidR="00640273" w:rsidRPr="00224DB6" w:rsidRDefault="00640273" w:rsidP="00E717E8">
            <w:pPr>
              <w:cnfStyle w:val="000000100000" w:firstRow="0" w:lastRow="0" w:firstColumn="0" w:lastColumn="0" w:oddVBand="0" w:evenVBand="0" w:oddHBand="1" w:evenHBand="0" w:firstRowFirstColumn="0" w:firstRowLastColumn="0" w:lastRowFirstColumn="0" w:lastRowLastColumn="0"/>
              <w:rPr>
                <w:rPrChange w:id="1479" w:author="Markel" w:date="2018-07-20T14:56:00Z">
                  <w:rPr>
                    <w:rFonts w:asciiTheme="minorHAnsi" w:hAnsiTheme="minorHAnsi"/>
                    <w:sz w:val="20"/>
                  </w:rPr>
                </w:rPrChange>
              </w:rPr>
            </w:pPr>
            <w:r w:rsidRPr="00224DB6">
              <w:rPr>
                <w:rPrChange w:id="1480" w:author="Markel" w:date="2018-07-20T14:56:00Z">
                  <w:rPr>
                    <w:rFonts w:asciiTheme="minorHAnsi" w:hAnsiTheme="minorHAnsi"/>
                    <w:sz w:val="20"/>
                  </w:rPr>
                </w:rPrChange>
              </w:rPr>
              <w:t>source</w:t>
            </w:r>
          </w:p>
        </w:tc>
        <w:tc>
          <w:tcPr>
            <w:tcW w:w="1701" w:type="dxa"/>
            <w:tcPrChange w:id="1481" w:author="Markel" w:date="2018-07-20T14:56:00Z">
              <w:tcPr>
                <w:tcW w:w="1495" w:type="dxa"/>
              </w:tcPr>
            </w:tcPrChange>
          </w:tcPr>
          <w:p w14:paraId="3FD52743" w14:textId="77777777" w:rsidR="00640273" w:rsidRPr="00224DB6" w:rsidRDefault="00640273" w:rsidP="00E717E8">
            <w:pPr>
              <w:cnfStyle w:val="000000100000" w:firstRow="0" w:lastRow="0" w:firstColumn="0" w:lastColumn="0" w:oddVBand="0" w:evenVBand="0" w:oddHBand="1" w:evenHBand="0" w:firstRowFirstColumn="0" w:firstRowLastColumn="0" w:lastRowFirstColumn="0" w:lastRowLastColumn="0"/>
              <w:rPr>
                <w:rPrChange w:id="1482" w:author="Markel" w:date="2018-07-20T14:56:00Z">
                  <w:rPr>
                    <w:rFonts w:asciiTheme="minorHAnsi" w:hAnsiTheme="minorHAnsi"/>
                    <w:sz w:val="20"/>
                  </w:rPr>
                </w:rPrChange>
              </w:rPr>
            </w:pPr>
          </w:p>
        </w:tc>
        <w:tc>
          <w:tcPr>
            <w:tcW w:w="1134" w:type="dxa"/>
            <w:tcPrChange w:id="1483" w:author="Markel" w:date="2018-07-20T14:56:00Z">
              <w:tcPr>
                <w:tcW w:w="1729" w:type="dxa"/>
              </w:tcPr>
            </w:tcPrChange>
          </w:tcPr>
          <w:p w14:paraId="6F5007D5" w14:textId="77777777" w:rsidR="00640273" w:rsidRPr="00224DB6" w:rsidRDefault="00640273" w:rsidP="00E717E8">
            <w:pPr>
              <w:cnfStyle w:val="000000100000" w:firstRow="0" w:lastRow="0" w:firstColumn="0" w:lastColumn="0" w:oddVBand="0" w:evenVBand="0" w:oddHBand="1" w:evenHBand="0" w:firstRowFirstColumn="0" w:firstRowLastColumn="0" w:lastRowFirstColumn="0" w:lastRowLastColumn="0"/>
              <w:rPr>
                <w:rPrChange w:id="1484" w:author="Markel" w:date="2018-07-20T14:56:00Z">
                  <w:rPr>
                    <w:rFonts w:asciiTheme="minorHAnsi" w:hAnsiTheme="minorHAnsi"/>
                    <w:sz w:val="20"/>
                  </w:rPr>
                </w:rPrChange>
              </w:rPr>
            </w:pPr>
            <w:r w:rsidRPr="00224DB6">
              <w:rPr>
                <w:rPrChange w:id="1485" w:author="Markel" w:date="2018-07-20T14:56:00Z">
                  <w:rPr>
                    <w:rFonts w:asciiTheme="minorHAnsi" w:hAnsiTheme="minorHAnsi"/>
                    <w:sz w:val="20"/>
                  </w:rPr>
                </w:rPrChange>
              </w:rPr>
              <w:t>No</w:t>
            </w:r>
          </w:p>
        </w:tc>
        <w:tc>
          <w:tcPr>
            <w:tcW w:w="1663" w:type="dxa"/>
            <w:tcPrChange w:id="1486" w:author="Markel" w:date="2018-07-20T14:56:00Z">
              <w:tcPr>
                <w:tcW w:w="1188" w:type="dxa"/>
              </w:tcPr>
            </w:tcPrChange>
          </w:tcPr>
          <w:p w14:paraId="6C49760E" w14:textId="77777777" w:rsidR="00640273" w:rsidRPr="00224DB6" w:rsidRDefault="00640273" w:rsidP="00E717E8">
            <w:pPr>
              <w:cnfStyle w:val="000000100000" w:firstRow="0" w:lastRow="0" w:firstColumn="0" w:lastColumn="0" w:oddVBand="0" w:evenVBand="0" w:oddHBand="1" w:evenHBand="0" w:firstRowFirstColumn="0" w:firstRowLastColumn="0" w:lastRowFirstColumn="0" w:lastRowLastColumn="0"/>
              <w:rPr>
                <w:rPrChange w:id="1487" w:author="Markel" w:date="2018-07-20T14:56:00Z">
                  <w:rPr>
                    <w:rFonts w:asciiTheme="minorHAnsi" w:hAnsiTheme="minorHAnsi"/>
                    <w:sz w:val="20"/>
                  </w:rPr>
                </w:rPrChange>
              </w:rPr>
            </w:pPr>
          </w:p>
        </w:tc>
      </w:tr>
      <w:tr w:rsidR="00640273" w:rsidRPr="00224DB6" w14:paraId="1877F089" w14:textId="77777777" w:rsidTr="00E717E8">
        <w:trPr>
          <w:cantSplit/>
          <w:trPrChange w:id="1488" w:author="Markel" w:date="2018-07-20T14:56:00Z">
            <w:trPr>
              <w:cantSplit/>
            </w:trPr>
          </w:trPrChange>
        </w:trPr>
        <w:tc>
          <w:tcPr>
            <w:cnfStyle w:val="001000000000" w:firstRow="0" w:lastRow="0" w:firstColumn="1" w:lastColumn="0" w:oddVBand="0" w:evenVBand="0" w:oddHBand="0" w:evenHBand="0" w:firstRowFirstColumn="0" w:firstRowLastColumn="0" w:lastRowFirstColumn="0" w:lastRowLastColumn="0"/>
            <w:tcW w:w="1550" w:type="dxa"/>
            <w:tcPrChange w:id="1489" w:author="Markel" w:date="2018-07-20T14:56:00Z">
              <w:tcPr>
                <w:tcW w:w="1266" w:type="dxa"/>
              </w:tcPr>
            </w:tcPrChange>
          </w:tcPr>
          <w:p w14:paraId="764CC3B3" w14:textId="77777777" w:rsidR="00640273" w:rsidRPr="00224DB6" w:rsidRDefault="00640273" w:rsidP="00E717E8">
            <w:pPr>
              <w:rPr>
                <w:rPrChange w:id="1490" w:author="Markel" w:date="2018-07-20T14:56:00Z">
                  <w:rPr>
                    <w:rFonts w:asciiTheme="minorHAnsi" w:hAnsiTheme="minorHAnsi"/>
                    <w:sz w:val="20"/>
                  </w:rPr>
                </w:rPrChange>
              </w:rPr>
            </w:pPr>
            <w:r w:rsidRPr="00224DB6">
              <w:rPr>
                <w:rPrChange w:id="1491" w:author="Markel" w:date="2018-07-20T14:56:00Z">
                  <w:rPr>
                    <w:rFonts w:asciiTheme="minorHAnsi" w:hAnsiTheme="minorHAnsi"/>
                    <w:sz w:val="20"/>
                  </w:rPr>
                </w:rPrChange>
              </w:rPr>
              <w:t>cluster</w:t>
            </w:r>
          </w:p>
        </w:tc>
        <w:tc>
          <w:tcPr>
            <w:tcW w:w="2268" w:type="dxa"/>
            <w:tcPrChange w:id="1492" w:author="Markel" w:date="2018-07-20T14:56:00Z">
              <w:tcPr>
                <w:tcW w:w="2835" w:type="dxa"/>
              </w:tcPr>
            </w:tcPrChange>
          </w:tcPr>
          <w:p w14:paraId="79FCA2F5" w14:textId="77777777" w:rsidR="00640273" w:rsidRPr="00224DB6" w:rsidRDefault="00640273" w:rsidP="00E717E8">
            <w:pPr>
              <w:cnfStyle w:val="000000000000" w:firstRow="0" w:lastRow="0" w:firstColumn="0" w:lastColumn="0" w:oddVBand="0" w:evenVBand="0" w:oddHBand="0" w:evenHBand="0" w:firstRowFirstColumn="0" w:firstRowLastColumn="0" w:lastRowFirstColumn="0" w:lastRowLastColumn="0"/>
              <w:rPr>
                <w:rPrChange w:id="1493" w:author="Markel" w:date="2018-07-20T14:56:00Z">
                  <w:rPr>
                    <w:rFonts w:asciiTheme="minorHAnsi" w:hAnsiTheme="minorHAnsi"/>
                    <w:sz w:val="20"/>
                  </w:rPr>
                </w:rPrChange>
              </w:rPr>
            </w:pPr>
            <w:r w:rsidRPr="00224DB6">
              <w:rPr>
                <w:rPrChange w:id="1494" w:author="Markel" w:date="2018-07-20T14:56:00Z">
                  <w:rPr>
                    <w:rFonts w:asciiTheme="minorHAnsi" w:hAnsiTheme="minorHAnsi"/>
                    <w:sz w:val="20"/>
                  </w:rPr>
                </w:rPrChange>
              </w:rPr>
              <w:t>Zero or more clusters of antenna sources</w:t>
            </w:r>
          </w:p>
        </w:tc>
        <w:tc>
          <w:tcPr>
            <w:tcW w:w="1134" w:type="dxa"/>
            <w:tcPrChange w:id="1495" w:author="Markel" w:date="2018-07-20T14:56:00Z">
              <w:tcPr>
                <w:tcW w:w="1063" w:type="dxa"/>
              </w:tcPr>
            </w:tcPrChange>
          </w:tcPr>
          <w:p w14:paraId="6C0497CC" w14:textId="77777777" w:rsidR="00640273" w:rsidRPr="00224DB6" w:rsidRDefault="00640273" w:rsidP="00E717E8">
            <w:pPr>
              <w:cnfStyle w:val="000000000000" w:firstRow="0" w:lastRow="0" w:firstColumn="0" w:lastColumn="0" w:oddVBand="0" w:evenVBand="0" w:oddHBand="0" w:evenHBand="0" w:firstRowFirstColumn="0" w:firstRowLastColumn="0" w:lastRowFirstColumn="0" w:lastRowLastColumn="0"/>
              <w:rPr>
                <w:rPrChange w:id="1496" w:author="Markel" w:date="2018-07-20T14:56:00Z">
                  <w:rPr>
                    <w:rFonts w:asciiTheme="minorHAnsi" w:hAnsiTheme="minorHAnsi"/>
                    <w:sz w:val="20"/>
                  </w:rPr>
                </w:rPrChange>
              </w:rPr>
            </w:pPr>
            <w:r w:rsidRPr="00224DB6">
              <w:rPr>
                <w:rPrChange w:id="1497" w:author="Markel" w:date="2018-07-20T14:56:00Z">
                  <w:rPr>
                    <w:rFonts w:asciiTheme="minorHAnsi" w:hAnsiTheme="minorHAnsi"/>
                    <w:sz w:val="20"/>
                  </w:rPr>
                </w:rPrChange>
              </w:rPr>
              <w:t>cluster</w:t>
            </w:r>
          </w:p>
        </w:tc>
        <w:tc>
          <w:tcPr>
            <w:tcW w:w="1701" w:type="dxa"/>
            <w:tcPrChange w:id="1498" w:author="Markel" w:date="2018-07-20T14:56:00Z">
              <w:tcPr>
                <w:tcW w:w="1495" w:type="dxa"/>
              </w:tcPr>
            </w:tcPrChange>
          </w:tcPr>
          <w:p w14:paraId="074064A0" w14:textId="77777777" w:rsidR="00640273" w:rsidRPr="00224DB6" w:rsidRDefault="00640273" w:rsidP="00E717E8">
            <w:pPr>
              <w:cnfStyle w:val="000000000000" w:firstRow="0" w:lastRow="0" w:firstColumn="0" w:lastColumn="0" w:oddVBand="0" w:evenVBand="0" w:oddHBand="0" w:evenHBand="0" w:firstRowFirstColumn="0" w:firstRowLastColumn="0" w:lastRowFirstColumn="0" w:lastRowLastColumn="0"/>
              <w:rPr>
                <w:rPrChange w:id="1499" w:author="Markel" w:date="2018-07-20T14:56:00Z">
                  <w:rPr>
                    <w:rFonts w:asciiTheme="minorHAnsi" w:hAnsiTheme="minorHAnsi"/>
                    <w:sz w:val="20"/>
                  </w:rPr>
                </w:rPrChange>
              </w:rPr>
            </w:pPr>
          </w:p>
        </w:tc>
        <w:tc>
          <w:tcPr>
            <w:tcW w:w="1134" w:type="dxa"/>
            <w:tcPrChange w:id="1500" w:author="Markel" w:date="2018-07-20T14:56:00Z">
              <w:tcPr>
                <w:tcW w:w="1729" w:type="dxa"/>
              </w:tcPr>
            </w:tcPrChange>
          </w:tcPr>
          <w:p w14:paraId="4C60F6D0" w14:textId="77777777" w:rsidR="00640273" w:rsidRPr="00224DB6" w:rsidRDefault="00640273" w:rsidP="00E717E8">
            <w:pPr>
              <w:cnfStyle w:val="000000000000" w:firstRow="0" w:lastRow="0" w:firstColumn="0" w:lastColumn="0" w:oddVBand="0" w:evenVBand="0" w:oddHBand="0" w:evenHBand="0" w:firstRowFirstColumn="0" w:firstRowLastColumn="0" w:lastRowFirstColumn="0" w:lastRowLastColumn="0"/>
              <w:rPr>
                <w:rPrChange w:id="1501" w:author="Markel" w:date="2018-07-20T14:56:00Z">
                  <w:rPr>
                    <w:rFonts w:asciiTheme="minorHAnsi" w:hAnsiTheme="minorHAnsi"/>
                    <w:sz w:val="20"/>
                  </w:rPr>
                </w:rPrChange>
              </w:rPr>
            </w:pPr>
            <w:r w:rsidRPr="00224DB6">
              <w:rPr>
                <w:rPrChange w:id="1502" w:author="Markel" w:date="2018-07-20T14:56:00Z">
                  <w:rPr>
                    <w:rFonts w:asciiTheme="minorHAnsi" w:hAnsiTheme="minorHAnsi"/>
                    <w:sz w:val="20"/>
                  </w:rPr>
                </w:rPrChange>
              </w:rPr>
              <w:t>No</w:t>
            </w:r>
          </w:p>
        </w:tc>
        <w:tc>
          <w:tcPr>
            <w:tcW w:w="1663" w:type="dxa"/>
            <w:tcPrChange w:id="1503" w:author="Markel" w:date="2018-07-20T14:56:00Z">
              <w:tcPr>
                <w:tcW w:w="1188" w:type="dxa"/>
              </w:tcPr>
            </w:tcPrChange>
          </w:tcPr>
          <w:p w14:paraId="3EE9553E" w14:textId="77777777" w:rsidR="00640273" w:rsidRPr="00224DB6" w:rsidRDefault="00640273" w:rsidP="00E717E8">
            <w:pPr>
              <w:cnfStyle w:val="000000000000" w:firstRow="0" w:lastRow="0" w:firstColumn="0" w:lastColumn="0" w:oddVBand="0" w:evenVBand="0" w:oddHBand="0" w:evenHBand="0" w:firstRowFirstColumn="0" w:firstRowLastColumn="0" w:lastRowFirstColumn="0" w:lastRowLastColumn="0"/>
              <w:rPr>
                <w:rPrChange w:id="1504" w:author="Markel" w:date="2018-07-20T14:56:00Z">
                  <w:rPr>
                    <w:rFonts w:asciiTheme="minorHAnsi" w:hAnsiTheme="minorHAnsi"/>
                    <w:sz w:val="20"/>
                  </w:rPr>
                </w:rPrChange>
              </w:rPr>
            </w:pPr>
          </w:p>
        </w:tc>
      </w:tr>
      <w:tr w:rsidR="00640273" w:rsidRPr="00224DB6" w14:paraId="75EA8869" w14:textId="77777777" w:rsidTr="00E717E8">
        <w:trPr>
          <w:cnfStyle w:val="000000100000" w:firstRow="0" w:lastRow="0" w:firstColumn="0" w:lastColumn="0" w:oddVBand="0" w:evenVBand="0" w:oddHBand="1" w:evenHBand="0" w:firstRowFirstColumn="0" w:firstRowLastColumn="0" w:lastRowFirstColumn="0" w:lastRowLastColumn="0"/>
          <w:cantSplit/>
          <w:trPrChange w:id="1505" w:author="Markel" w:date="2018-07-20T14:56:00Z">
            <w:trPr>
              <w:cantSplit/>
            </w:trPr>
          </w:trPrChange>
        </w:trPr>
        <w:tc>
          <w:tcPr>
            <w:cnfStyle w:val="001000000000" w:firstRow="0" w:lastRow="0" w:firstColumn="1" w:lastColumn="0" w:oddVBand="0" w:evenVBand="0" w:oddHBand="0" w:evenHBand="0" w:firstRowFirstColumn="0" w:firstRowLastColumn="0" w:lastRowFirstColumn="0" w:lastRowLastColumn="0"/>
            <w:tcW w:w="1550" w:type="dxa"/>
            <w:tcPrChange w:id="1506" w:author="Markel" w:date="2018-07-20T14:56:00Z">
              <w:tcPr>
                <w:tcW w:w="1266" w:type="dxa"/>
              </w:tcPr>
            </w:tcPrChange>
          </w:tcPr>
          <w:p w14:paraId="4C537669" w14:textId="77777777" w:rsidR="00640273" w:rsidRPr="00224DB6" w:rsidRDefault="00640273" w:rsidP="00E717E8">
            <w:pPr>
              <w:cnfStyle w:val="001000100000" w:firstRow="0" w:lastRow="0" w:firstColumn="1" w:lastColumn="0" w:oddVBand="0" w:evenVBand="0" w:oddHBand="1" w:evenHBand="0" w:firstRowFirstColumn="0" w:firstRowLastColumn="0" w:lastRowFirstColumn="0" w:lastRowLastColumn="0"/>
              <w:rPr>
                <w:rPrChange w:id="1507" w:author="Markel" w:date="2018-07-20T14:56:00Z">
                  <w:rPr>
                    <w:rFonts w:asciiTheme="minorHAnsi" w:hAnsiTheme="minorHAnsi"/>
                    <w:sz w:val="20"/>
                  </w:rPr>
                </w:rPrChange>
              </w:rPr>
            </w:pPr>
            <w:r w:rsidRPr="00224DB6">
              <w:rPr>
                <w:rPrChange w:id="1508" w:author="Markel" w:date="2018-07-20T14:56:00Z">
                  <w:rPr>
                    <w:rFonts w:asciiTheme="minorHAnsi" w:hAnsiTheme="minorHAnsi"/>
                    <w:sz w:val="20"/>
                  </w:rPr>
                </w:rPrChange>
              </w:rPr>
              <w:t>freqbase</w:t>
            </w:r>
          </w:p>
        </w:tc>
        <w:tc>
          <w:tcPr>
            <w:tcW w:w="2268" w:type="dxa"/>
            <w:tcPrChange w:id="1509" w:author="Markel" w:date="2018-07-20T14:56:00Z">
              <w:tcPr>
                <w:tcW w:w="2835" w:type="dxa"/>
              </w:tcPr>
            </w:tcPrChange>
          </w:tcPr>
          <w:p w14:paraId="38F26E4A" w14:textId="77777777" w:rsidR="00640273" w:rsidRPr="00224DB6" w:rsidRDefault="00640273" w:rsidP="00E717E8">
            <w:pPr>
              <w:cnfStyle w:val="000000100000" w:firstRow="0" w:lastRow="0" w:firstColumn="0" w:lastColumn="0" w:oddVBand="0" w:evenVBand="0" w:oddHBand="1" w:evenHBand="0" w:firstRowFirstColumn="0" w:firstRowLastColumn="0" w:lastRowFirstColumn="0" w:lastRowLastColumn="0"/>
              <w:rPr>
                <w:rPrChange w:id="1510" w:author="Markel" w:date="2018-07-20T14:56:00Z">
                  <w:rPr>
                    <w:rFonts w:asciiTheme="minorHAnsi" w:hAnsiTheme="minorHAnsi"/>
                    <w:sz w:val="20"/>
                  </w:rPr>
                </w:rPrChange>
              </w:rPr>
            </w:pPr>
            <w:r w:rsidRPr="00224DB6">
              <w:rPr>
                <w:rPrChange w:id="1511" w:author="Markel" w:date="2018-07-20T14:56:00Z">
                  <w:rPr>
                    <w:rFonts w:asciiTheme="minorHAnsi" w:hAnsiTheme="minorHAnsi"/>
                    <w:sz w:val="20"/>
                  </w:rPr>
                </w:rPrChange>
              </w:rPr>
              <w:t>Base frequency. All sampling frequencies are specified as an integer multiple of freqbase</w:t>
            </w:r>
          </w:p>
        </w:tc>
        <w:tc>
          <w:tcPr>
            <w:tcW w:w="1134" w:type="dxa"/>
            <w:tcPrChange w:id="1512" w:author="Markel" w:date="2018-07-20T14:56:00Z">
              <w:tcPr>
                <w:tcW w:w="1063" w:type="dxa"/>
              </w:tcPr>
            </w:tcPrChange>
          </w:tcPr>
          <w:p w14:paraId="477DE60C" w14:textId="77777777" w:rsidR="00640273" w:rsidRPr="00224DB6" w:rsidRDefault="00640273" w:rsidP="00E717E8">
            <w:pPr>
              <w:cnfStyle w:val="000000100000" w:firstRow="0" w:lastRow="0" w:firstColumn="0" w:lastColumn="0" w:oddVBand="0" w:evenVBand="0" w:oddHBand="1" w:evenHBand="0" w:firstRowFirstColumn="0" w:firstRowLastColumn="0" w:lastRowFirstColumn="0" w:lastRowLastColumn="0"/>
              <w:rPr>
                <w:rPrChange w:id="1513" w:author="Markel" w:date="2018-07-20T14:56:00Z">
                  <w:rPr>
                    <w:rFonts w:asciiTheme="minorHAnsi" w:hAnsiTheme="minorHAnsi"/>
                    <w:sz w:val="20"/>
                  </w:rPr>
                </w:rPrChange>
              </w:rPr>
            </w:pPr>
            <w:r w:rsidRPr="00224DB6">
              <w:rPr>
                <w:rPrChange w:id="1514" w:author="Markel" w:date="2018-07-20T14:56:00Z">
                  <w:rPr>
                    <w:rFonts w:asciiTheme="minorHAnsi" w:hAnsiTheme="minorHAnsi"/>
                    <w:sz w:val="20"/>
                  </w:rPr>
                </w:rPrChange>
              </w:rPr>
              <w:t>frequency</w:t>
            </w:r>
          </w:p>
        </w:tc>
        <w:tc>
          <w:tcPr>
            <w:tcW w:w="1701" w:type="dxa"/>
            <w:tcPrChange w:id="1515" w:author="Markel" w:date="2018-07-20T14:56:00Z">
              <w:tcPr>
                <w:tcW w:w="1495" w:type="dxa"/>
              </w:tcPr>
            </w:tcPrChange>
          </w:tcPr>
          <w:p w14:paraId="43EF3A0B" w14:textId="77777777" w:rsidR="00640273" w:rsidRPr="00224DB6" w:rsidRDefault="00640273" w:rsidP="00E717E8">
            <w:pPr>
              <w:cnfStyle w:val="000000100000" w:firstRow="0" w:lastRow="0" w:firstColumn="0" w:lastColumn="0" w:oddVBand="0" w:evenVBand="0" w:oddHBand="1" w:evenHBand="0" w:firstRowFirstColumn="0" w:firstRowLastColumn="0" w:lastRowFirstColumn="0" w:lastRowLastColumn="0"/>
              <w:rPr>
                <w:rPrChange w:id="1516" w:author="Markel" w:date="2018-07-20T14:56:00Z">
                  <w:rPr>
                    <w:rFonts w:asciiTheme="minorHAnsi" w:hAnsiTheme="minorHAnsi"/>
                    <w:sz w:val="20"/>
                  </w:rPr>
                </w:rPrChange>
              </w:rPr>
            </w:pPr>
          </w:p>
        </w:tc>
        <w:tc>
          <w:tcPr>
            <w:tcW w:w="1134" w:type="dxa"/>
            <w:tcPrChange w:id="1517" w:author="Markel" w:date="2018-07-20T14:56:00Z">
              <w:tcPr>
                <w:tcW w:w="1729" w:type="dxa"/>
              </w:tcPr>
            </w:tcPrChange>
          </w:tcPr>
          <w:p w14:paraId="4B92901D" w14:textId="77777777" w:rsidR="00640273" w:rsidRPr="00224DB6" w:rsidRDefault="00640273" w:rsidP="00E717E8">
            <w:pPr>
              <w:cnfStyle w:val="000000100000" w:firstRow="0" w:lastRow="0" w:firstColumn="0" w:lastColumn="0" w:oddVBand="0" w:evenVBand="0" w:oddHBand="1" w:evenHBand="0" w:firstRowFirstColumn="0" w:firstRowLastColumn="0" w:lastRowFirstColumn="0" w:lastRowLastColumn="0"/>
              <w:rPr>
                <w:rPrChange w:id="1518" w:author="Markel" w:date="2018-07-20T14:56:00Z">
                  <w:rPr>
                    <w:rFonts w:asciiTheme="minorHAnsi" w:hAnsiTheme="minorHAnsi"/>
                    <w:sz w:val="20"/>
                  </w:rPr>
                </w:rPrChange>
              </w:rPr>
            </w:pPr>
            <w:r w:rsidRPr="00224DB6">
              <w:rPr>
                <w:rPrChange w:id="1519" w:author="Markel" w:date="2018-07-20T14:56:00Z">
                  <w:rPr>
                    <w:rFonts w:asciiTheme="minorHAnsi" w:hAnsiTheme="minorHAnsi"/>
                    <w:sz w:val="20"/>
                  </w:rPr>
                </w:rPrChange>
              </w:rPr>
              <w:t>Yes</w:t>
            </w:r>
          </w:p>
        </w:tc>
        <w:tc>
          <w:tcPr>
            <w:tcW w:w="1663" w:type="dxa"/>
            <w:tcPrChange w:id="1520" w:author="Markel" w:date="2018-07-20T14:56:00Z">
              <w:tcPr>
                <w:tcW w:w="1188" w:type="dxa"/>
              </w:tcPr>
            </w:tcPrChange>
          </w:tcPr>
          <w:p w14:paraId="50AF7363" w14:textId="77777777" w:rsidR="00640273" w:rsidRPr="00224DB6" w:rsidRDefault="00640273" w:rsidP="00E717E8">
            <w:pPr>
              <w:cnfStyle w:val="000000100000" w:firstRow="0" w:lastRow="0" w:firstColumn="0" w:lastColumn="0" w:oddVBand="0" w:evenVBand="0" w:oddHBand="1" w:evenHBand="0" w:firstRowFirstColumn="0" w:firstRowLastColumn="0" w:lastRowFirstColumn="0" w:lastRowLastColumn="0"/>
              <w:rPr>
                <w:rPrChange w:id="1521" w:author="Markel" w:date="2018-07-20T14:56:00Z">
                  <w:rPr>
                    <w:rFonts w:asciiTheme="minorHAnsi" w:hAnsiTheme="minorHAnsi"/>
                    <w:sz w:val="20"/>
                  </w:rPr>
                </w:rPrChange>
              </w:rPr>
            </w:pPr>
          </w:p>
        </w:tc>
      </w:tr>
      <w:tr w:rsidR="00640273" w:rsidRPr="00224DB6" w14:paraId="63E5E807" w14:textId="77777777" w:rsidTr="00E717E8">
        <w:trPr>
          <w:cantSplit/>
          <w:trPrChange w:id="1522" w:author="Markel" w:date="2018-07-20T14:56:00Z">
            <w:trPr>
              <w:cantSplit/>
            </w:trPr>
          </w:trPrChange>
        </w:trPr>
        <w:tc>
          <w:tcPr>
            <w:cnfStyle w:val="001000000000" w:firstRow="0" w:lastRow="0" w:firstColumn="1" w:lastColumn="0" w:oddVBand="0" w:evenVBand="0" w:oddHBand="0" w:evenHBand="0" w:firstRowFirstColumn="0" w:firstRowLastColumn="0" w:lastRowFirstColumn="0" w:lastRowLastColumn="0"/>
            <w:tcW w:w="1550" w:type="dxa"/>
            <w:tcPrChange w:id="1523" w:author="Markel" w:date="2018-07-20T14:56:00Z">
              <w:tcPr>
                <w:tcW w:w="1266" w:type="dxa"/>
              </w:tcPr>
            </w:tcPrChange>
          </w:tcPr>
          <w:p w14:paraId="4180101E" w14:textId="77777777" w:rsidR="00640273" w:rsidRPr="00224DB6" w:rsidRDefault="00640273" w:rsidP="00E717E8">
            <w:pPr>
              <w:rPr>
                <w:rPrChange w:id="1524" w:author="Markel" w:date="2018-07-20T14:56:00Z">
                  <w:rPr>
                    <w:rFonts w:asciiTheme="minorHAnsi" w:hAnsiTheme="minorHAnsi"/>
                    <w:sz w:val="20"/>
                  </w:rPr>
                </w:rPrChange>
              </w:rPr>
            </w:pPr>
            <w:r w:rsidRPr="00224DB6">
              <w:rPr>
                <w:rPrChange w:id="1525" w:author="Markel" w:date="2018-07-20T14:56:00Z">
                  <w:rPr>
                    <w:rFonts w:asciiTheme="minorHAnsi" w:hAnsiTheme="minorHAnsi"/>
                    <w:sz w:val="20"/>
                  </w:rPr>
                </w:rPrChange>
              </w:rPr>
              <w:t>equipment</w:t>
            </w:r>
          </w:p>
        </w:tc>
        <w:tc>
          <w:tcPr>
            <w:tcW w:w="2268" w:type="dxa"/>
            <w:tcPrChange w:id="1526" w:author="Markel" w:date="2018-07-20T14:56:00Z">
              <w:tcPr>
                <w:tcW w:w="2835" w:type="dxa"/>
              </w:tcPr>
            </w:tcPrChange>
          </w:tcPr>
          <w:p w14:paraId="68F71EFF" w14:textId="77777777" w:rsidR="00640273" w:rsidRPr="00224DB6" w:rsidRDefault="00640273" w:rsidP="00E717E8">
            <w:pPr>
              <w:cnfStyle w:val="000000000000" w:firstRow="0" w:lastRow="0" w:firstColumn="0" w:lastColumn="0" w:oddVBand="0" w:evenVBand="0" w:oddHBand="0" w:evenHBand="0" w:firstRowFirstColumn="0" w:firstRowLastColumn="0" w:lastRowFirstColumn="0" w:lastRowLastColumn="0"/>
              <w:rPr>
                <w:rPrChange w:id="1527" w:author="Markel" w:date="2018-07-20T14:56:00Z">
                  <w:rPr>
                    <w:rFonts w:asciiTheme="minorHAnsi" w:hAnsiTheme="minorHAnsi"/>
                    <w:sz w:val="20"/>
                  </w:rPr>
                </w:rPrChange>
              </w:rPr>
            </w:pPr>
            <w:r w:rsidRPr="00224DB6">
              <w:rPr>
                <w:rPrChange w:id="1528" w:author="Markel" w:date="2018-07-20T14:56:00Z">
                  <w:rPr>
                    <w:rFonts w:asciiTheme="minorHAnsi" w:hAnsiTheme="minorHAnsi"/>
                    <w:sz w:val="20"/>
                  </w:rPr>
                </w:rPrChange>
              </w:rPr>
              <w:t>Equipment used for this data collection</w:t>
            </w:r>
          </w:p>
        </w:tc>
        <w:tc>
          <w:tcPr>
            <w:tcW w:w="1134" w:type="dxa"/>
            <w:tcPrChange w:id="1529" w:author="Markel" w:date="2018-07-20T14:56:00Z">
              <w:tcPr>
                <w:tcW w:w="1063" w:type="dxa"/>
              </w:tcPr>
            </w:tcPrChange>
          </w:tcPr>
          <w:p w14:paraId="6B6CFD24" w14:textId="77777777" w:rsidR="00640273" w:rsidRPr="00224DB6" w:rsidRDefault="00640273" w:rsidP="00E717E8">
            <w:pPr>
              <w:cnfStyle w:val="000000000000" w:firstRow="0" w:lastRow="0" w:firstColumn="0" w:lastColumn="0" w:oddVBand="0" w:evenVBand="0" w:oddHBand="0" w:evenHBand="0" w:firstRowFirstColumn="0" w:firstRowLastColumn="0" w:lastRowFirstColumn="0" w:lastRowLastColumn="0"/>
              <w:rPr>
                <w:rPrChange w:id="1530" w:author="Markel" w:date="2018-07-20T14:56:00Z">
                  <w:rPr>
                    <w:rFonts w:asciiTheme="minorHAnsi" w:hAnsiTheme="minorHAnsi"/>
                    <w:sz w:val="20"/>
                  </w:rPr>
                </w:rPrChange>
              </w:rPr>
            </w:pPr>
            <w:r w:rsidRPr="00224DB6">
              <w:rPr>
                <w:rPrChange w:id="1531" w:author="Markel" w:date="2018-07-20T14:56:00Z">
                  <w:rPr>
                    <w:rFonts w:asciiTheme="minorHAnsi" w:hAnsiTheme="minorHAnsi"/>
                    <w:sz w:val="20"/>
                  </w:rPr>
                </w:rPrChange>
              </w:rPr>
              <w:t>string</w:t>
            </w:r>
          </w:p>
        </w:tc>
        <w:tc>
          <w:tcPr>
            <w:tcW w:w="1701" w:type="dxa"/>
            <w:tcPrChange w:id="1532" w:author="Markel" w:date="2018-07-20T14:56:00Z">
              <w:tcPr>
                <w:tcW w:w="1495" w:type="dxa"/>
              </w:tcPr>
            </w:tcPrChange>
          </w:tcPr>
          <w:p w14:paraId="4F384C7B" w14:textId="77777777" w:rsidR="00640273" w:rsidRPr="00224DB6" w:rsidRDefault="00640273" w:rsidP="00E717E8">
            <w:pPr>
              <w:cnfStyle w:val="000000000000" w:firstRow="0" w:lastRow="0" w:firstColumn="0" w:lastColumn="0" w:oddVBand="0" w:evenVBand="0" w:oddHBand="0" w:evenHBand="0" w:firstRowFirstColumn="0" w:firstRowLastColumn="0" w:lastRowFirstColumn="0" w:lastRowLastColumn="0"/>
              <w:rPr>
                <w:rPrChange w:id="1533" w:author="Markel" w:date="2018-07-20T14:56:00Z">
                  <w:rPr>
                    <w:rFonts w:asciiTheme="minorHAnsi" w:hAnsiTheme="minorHAnsi"/>
                    <w:sz w:val="20"/>
                  </w:rPr>
                </w:rPrChange>
              </w:rPr>
            </w:pPr>
          </w:p>
        </w:tc>
        <w:tc>
          <w:tcPr>
            <w:tcW w:w="1134" w:type="dxa"/>
            <w:tcPrChange w:id="1534" w:author="Markel" w:date="2018-07-20T14:56:00Z">
              <w:tcPr>
                <w:tcW w:w="1729" w:type="dxa"/>
              </w:tcPr>
            </w:tcPrChange>
          </w:tcPr>
          <w:p w14:paraId="3DDAF502" w14:textId="77777777" w:rsidR="00640273" w:rsidRPr="00224DB6" w:rsidRDefault="00640273" w:rsidP="00E717E8">
            <w:pPr>
              <w:cnfStyle w:val="000000000000" w:firstRow="0" w:lastRow="0" w:firstColumn="0" w:lastColumn="0" w:oddVBand="0" w:evenVBand="0" w:oddHBand="0" w:evenHBand="0" w:firstRowFirstColumn="0" w:firstRowLastColumn="0" w:lastRowFirstColumn="0" w:lastRowLastColumn="0"/>
              <w:rPr>
                <w:rPrChange w:id="1535" w:author="Markel" w:date="2018-07-20T14:56:00Z">
                  <w:rPr>
                    <w:rFonts w:asciiTheme="minorHAnsi" w:hAnsiTheme="minorHAnsi"/>
                    <w:sz w:val="20"/>
                  </w:rPr>
                </w:rPrChange>
              </w:rPr>
            </w:pPr>
            <w:r w:rsidRPr="00224DB6">
              <w:rPr>
                <w:rPrChange w:id="1536" w:author="Markel" w:date="2018-07-20T14:56:00Z">
                  <w:rPr>
                    <w:rFonts w:asciiTheme="minorHAnsi" w:hAnsiTheme="minorHAnsi"/>
                    <w:sz w:val="20"/>
                  </w:rPr>
                </w:rPrChange>
              </w:rPr>
              <w:t>No</w:t>
            </w:r>
          </w:p>
        </w:tc>
        <w:tc>
          <w:tcPr>
            <w:tcW w:w="1663" w:type="dxa"/>
            <w:tcPrChange w:id="1537" w:author="Markel" w:date="2018-07-20T14:56:00Z">
              <w:tcPr>
                <w:tcW w:w="1188" w:type="dxa"/>
              </w:tcPr>
            </w:tcPrChange>
          </w:tcPr>
          <w:p w14:paraId="13F61DE7" w14:textId="77777777" w:rsidR="00640273" w:rsidRPr="00224DB6" w:rsidRDefault="00640273" w:rsidP="00E717E8">
            <w:pPr>
              <w:cnfStyle w:val="000000000000" w:firstRow="0" w:lastRow="0" w:firstColumn="0" w:lastColumn="0" w:oddVBand="0" w:evenVBand="0" w:oddHBand="0" w:evenHBand="0" w:firstRowFirstColumn="0" w:firstRowLastColumn="0" w:lastRowFirstColumn="0" w:lastRowLastColumn="0"/>
              <w:rPr>
                <w:rPrChange w:id="1538" w:author="Markel" w:date="2018-07-20T14:56:00Z">
                  <w:rPr>
                    <w:rFonts w:asciiTheme="minorHAnsi" w:hAnsiTheme="minorHAnsi"/>
                    <w:sz w:val="20"/>
                  </w:rPr>
                </w:rPrChange>
              </w:rPr>
            </w:pPr>
          </w:p>
        </w:tc>
      </w:tr>
    </w:tbl>
    <w:p w14:paraId="06034ED4" w14:textId="77777777" w:rsidR="00640273" w:rsidRPr="00224DB6" w:rsidRDefault="00640273" w:rsidP="00F063C7">
      <w:pPr>
        <w:jc w:val="both"/>
        <w:rPr>
          <w:rFonts w:ascii="Times New Roman" w:hAnsi="Times New Roman"/>
          <w:lang w:val="en-US"/>
          <w:rPrChange w:id="1539" w:author="Markel" w:date="2018-07-20T14:56:00Z">
            <w:rPr>
              <w:b/>
            </w:rPr>
          </w:rPrChange>
        </w:rPr>
        <w:pPrChange w:id="1540" w:author="Markel" w:date="2018-07-20T14:56:00Z">
          <w:pPr/>
        </w:pPrChange>
      </w:pPr>
    </w:p>
    <w:p w14:paraId="47F3DF46" w14:textId="77777777" w:rsidR="00F063C7" w:rsidRPr="00224DB6" w:rsidRDefault="00F063C7" w:rsidP="009C4AEF">
      <w:pPr>
        <w:pStyle w:val="Heading3"/>
        <w:numPr>
          <w:ilvl w:val="2"/>
          <w:numId w:val="2"/>
        </w:numPr>
        <w:spacing w:after="120"/>
        <w:rPr>
          <w:rFonts w:ascii="Times New Roman" w:hAnsi="Times New Roman"/>
          <w:lang w:val="en-US"/>
          <w:rPrChange w:id="1541" w:author="Markel" w:date="2018-07-20T14:56:00Z">
            <w:rPr/>
          </w:rPrChange>
        </w:rPr>
        <w:pPrChange w:id="1542" w:author="Markel" w:date="2018-07-20T14:56:00Z">
          <w:pPr>
            <w:pStyle w:val="Heading3"/>
          </w:pPr>
        </w:pPrChange>
      </w:pPr>
      <w:bookmarkStart w:id="1543" w:name="_Toc519860717"/>
      <w:bookmarkStart w:id="1544" w:name="_Toc490496297"/>
      <w:r w:rsidRPr="00224DB6">
        <w:rPr>
          <w:rFonts w:ascii="Times New Roman" w:hAnsi="Times New Roman"/>
          <w:lang w:val="en-US"/>
          <w:rPrChange w:id="1545" w:author="Markel" w:date="2018-07-20T14:56:00Z">
            <w:rPr/>
          </w:rPrChange>
        </w:rPr>
        <w:t>Cluster object</w:t>
      </w:r>
      <w:bookmarkEnd w:id="1543"/>
      <w:bookmarkEnd w:id="1544"/>
    </w:p>
    <w:p w14:paraId="71C96C79" w14:textId="77777777" w:rsidR="009C4AEF" w:rsidRPr="00224DB6" w:rsidRDefault="009C4AEF" w:rsidP="009C4AEF">
      <w:pPr>
        <w:jc w:val="both"/>
        <w:rPr>
          <w:rFonts w:ascii="Times New Roman" w:eastAsia="Times New Roman" w:hAnsi="Times New Roman" w:cs="Times New Roman"/>
          <w:sz w:val="24"/>
          <w:szCs w:val="24"/>
          <w:lang w:val="en-US"/>
          <w:rPrChange w:id="1546" w:author="Markel" w:date="2018-07-20T14:56:00Z">
            <w:rPr/>
          </w:rPrChange>
        </w:rPr>
      </w:pPr>
      <w:r w:rsidRPr="00224DB6">
        <w:rPr>
          <w:rFonts w:ascii="Times New Roman" w:hAnsi="Times New Roman"/>
          <w:lang w:val="en-US"/>
          <w:rPrChange w:id="1547" w:author="Markel" w:date="2018-07-20T14:56:00Z">
            <w:rPr/>
          </w:rPrChange>
        </w:rPr>
        <w:t xml:space="preserve">Data collection setups may contain one or more antenna units where each antenna unit may comprise one or more elements. The position and orientation of </w:t>
      </w:r>
      <w:r w:rsidRPr="00224DB6">
        <w:rPr>
          <w:rFonts w:ascii="Times New Roman" w:hAnsi="Times New Roman"/>
          <w:lang w:val="en-US"/>
          <w:rPrChange w:id="1548" w:author="Markel" w:date="2018-07-20T14:56:00Z">
            <w:rPr/>
          </w:rPrChange>
        </w:rPr>
        <w:t xml:space="preserve">each element’s phase center and the relative delay </w:t>
      </w:r>
      <w:r w:rsidRPr="00224DB6">
        <w:rPr>
          <w:rPrChange w:id="1549" w:author="Markel" w:date="2018-07-20T14:56:00Z">
            <w:rPr/>
          </w:rPrChange>
        </w:rPr>
        <w:t xml:space="preserve">must be known in order to perform multi-element signal processing. Hence, it is convenient to include these parameters directly as metadata. The standard defines the generic terms </w:t>
      </w:r>
      <w:r w:rsidRPr="00224DB6">
        <w:rPr>
          <w:i/>
          <w:rPrChange w:id="1550" w:author="Markel" w:date="2018-07-20T14:56:00Z">
            <w:rPr>
              <w:i/>
            </w:rPr>
          </w:rPrChange>
        </w:rPr>
        <w:t>cluster</w:t>
      </w:r>
      <w:r w:rsidRPr="00224DB6">
        <w:rPr>
          <w:rPrChange w:id="1551" w:author="Markel" w:date="2018-07-20T14:56:00Z">
            <w:rPr/>
          </w:rPrChange>
        </w:rPr>
        <w:t xml:space="preserve"> and </w:t>
      </w:r>
      <w:r w:rsidRPr="00224DB6">
        <w:rPr>
          <w:i/>
          <w:rPrChange w:id="1552" w:author="Markel" w:date="2018-07-20T14:56:00Z">
            <w:rPr>
              <w:i/>
            </w:rPr>
          </w:rPrChange>
        </w:rPr>
        <w:t>source</w:t>
      </w:r>
      <w:r w:rsidRPr="00224DB6">
        <w:rPr>
          <w:rPrChange w:id="1553" w:author="Markel" w:date="2018-07-20T14:56:00Z">
            <w:rPr/>
          </w:rPrChange>
        </w:rPr>
        <w:t xml:space="preserve"> to refer to an antenna unit and its elements respectively.</w:t>
      </w:r>
    </w:p>
    <w:p w14:paraId="257EEDEE" w14:textId="77777777" w:rsidR="005A56C0" w:rsidRDefault="005A56C0" w:rsidP="00FC7D20">
      <w:pPr>
        <w:jc w:val="both"/>
        <w:rPr>
          <w:del w:id="1554" w:author="Markel" w:date="2018-07-20T14:56:00Z"/>
        </w:rPr>
      </w:pPr>
    </w:p>
    <w:p w14:paraId="57535B50" w14:textId="77777777" w:rsidR="009C4AEF" w:rsidRPr="00224DB6" w:rsidRDefault="009C4AEF" w:rsidP="00215177">
      <w:pPr>
        <w:jc w:val="both"/>
        <w:rPr>
          <w:rFonts w:ascii="Times New Roman" w:eastAsia="Times New Roman" w:hAnsi="Times New Roman" w:cs="Times New Roman"/>
          <w:sz w:val="24"/>
          <w:szCs w:val="24"/>
          <w:lang w:val="en-US"/>
          <w:rPrChange w:id="1555" w:author="Markel" w:date="2018-07-20T14:56:00Z">
            <w:rPr/>
          </w:rPrChange>
        </w:rPr>
      </w:pPr>
      <w:r w:rsidRPr="00224DB6">
        <w:rPr>
          <w:rFonts w:ascii="Times New Roman" w:hAnsi="Times New Roman"/>
          <w:lang w:val="en-US"/>
          <w:rPrChange w:id="1556" w:author="Markel" w:date="2018-07-20T14:56:00Z">
            <w:rPr/>
          </w:rPrChange>
        </w:rPr>
        <w:t>A cluster is defined as a grouping of sources. A co</w:t>
      </w:r>
      <w:r w:rsidRPr="00224DB6">
        <w:rPr>
          <w:rFonts w:ascii="Times New Roman" w:hAnsi="Times New Roman"/>
          <w:lang w:val="en-US"/>
          <w:rPrChange w:id="1557" w:author="Markel" w:date="2018-07-20T14:56:00Z">
            <w:rPr/>
          </w:rPrChange>
        </w:rPr>
        <w:t xml:space="preserve">ordinate frame is associated with a cluster. The origin and orientation of this frame is specified with respect to </w:t>
      </w:r>
      <w:r w:rsidR="00215177" w:rsidRPr="00224DB6">
        <w:rPr>
          <w:rPrChange w:id="1558" w:author="Markel" w:date="2018-07-20T14:56:00Z">
            <w:rPr/>
          </w:rPrChange>
        </w:rPr>
        <w:t>the platform coordinate frame.</w:t>
      </w:r>
    </w:p>
    <w:p w14:paraId="117A96B6" w14:textId="77777777" w:rsidR="00EF4C9D" w:rsidRDefault="00EF4C9D">
      <w:pPr>
        <w:rPr>
          <w:del w:id="1559" w:author="Markel" w:date="2018-07-20T14:56:00Z"/>
        </w:rPr>
      </w:pPr>
      <w:del w:id="1560" w:author="Markel" w:date="2018-07-20T14:56:00Z">
        <w:r>
          <w:br w:type="page"/>
        </w:r>
      </w:del>
    </w:p>
    <w:p w14:paraId="33E2E18F" w14:textId="26F47007" w:rsidR="00D42F0A" w:rsidRPr="00224DB6" w:rsidRDefault="00D42F0A" w:rsidP="002A3534">
      <w:pPr>
        <w:pStyle w:val="Caption"/>
        <w:keepNext/>
        <w:spacing w:after="0"/>
        <w:jc w:val="both"/>
        <w:rPr>
          <w:rFonts w:ascii="Times New Roman" w:hAnsi="Times New Roman"/>
          <w:lang w:val="en-US"/>
          <w:rPrChange w:id="1561" w:author="Markel" w:date="2018-07-20T14:56:00Z">
            <w:rPr/>
          </w:rPrChange>
        </w:rPr>
        <w:pPrChange w:id="1562" w:author="Markel" w:date="2018-07-20T14:56:00Z">
          <w:pPr>
            <w:pStyle w:val="Caption"/>
            <w:keepNext/>
          </w:pPr>
        </w:pPrChange>
      </w:pPr>
      <w:bookmarkStart w:id="1563" w:name="_Toc511747908"/>
      <w:bookmarkStart w:id="1564" w:name="_Toc519860752"/>
      <w:bookmarkStart w:id="1565" w:name="_Toc489615340"/>
      <w:r w:rsidRPr="00224DB6">
        <w:rPr>
          <w:rFonts w:ascii="Times New Roman" w:hAnsi="Times New Roman"/>
          <w:lang w:val="en-US"/>
          <w:rPrChange w:id="1566" w:author="Markel" w:date="2018-07-20T14:56:00Z">
            <w:rPr>
              <w:sz w:val="24"/>
            </w:rPr>
          </w:rPrChange>
        </w:rPr>
        <w:t xml:space="preserve">Table </w:t>
      </w:r>
      <w:r w:rsidRPr="00224DB6">
        <w:rPr>
          <w:rFonts w:ascii="Times New Roman" w:hAnsi="Times New Roman"/>
          <w:lang w:val="en-US"/>
          <w:rPrChange w:id="1567" w:author="Markel" w:date="2018-07-20T14:56:00Z">
            <w:rPr>
              <w:sz w:val="24"/>
            </w:rPr>
          </w:rPrChange>
        </w:rPr>
        <w:fldChar w:fldCharType="begin"/>
      </w:r>
      <w:r w:rsidRPr="00224DB6">
        <w:rPr>
          <w:rFonts w:ascii="Times New Roman" w:hAnsi="Times New Roman"/>
          <w:lang w:val="en-US"/>
          <w:rPrChange w:id="1568" w:author="Markel" w:date="2018-07-20T14:56:00Z">
            <w:rPr>
              <w:sz w:val="24"/>
            </w:rPr>
          </w:rPrChange>
        </w:rPr>
        <w:instrText xml:space="preserve"> SEQ Table \* ARABIC </w:instrText>
      </w:r>
      <w:r w:rsidRPr="00224DB6">
        <w:rPr>
          <w:rFonts w:ascii="Times New Roman" w:hAnsi="Times New Roman"/>
          <w:lang w:val="en-US"/>
          <w:rPrChange w:id="1569" w:author="Markel" w:date="2018-07-20T14:56:00Z">
            <w:rPr>
              <w:sz w:val="24"/>
            </w:rPr>
          </w:rPrChange>
        </w:rPr>
        <w:fldChar w:fldCharType="separate"/>
      </w:r>
      <w:r w:rsidR="00AA72D3">
        <w:rPr>
          <w:rFonts w:ascii="Times New Roman" w:hAnsi="Times New Roman"/>
          <w:noProof/>
          <w:lang w:val="en-US"/>
        </w:rPr>
        <w:t>4</w:t>
      </w:r>
      <w:r w:rsidRPr="00224DB6">
        <w:rPr>
          <w:rFonts w:ascii="Times New Roman" w:hAnsi="Times New Roman"/>
          <w:lang w:val="en-US"/>
          <w:rPrChange w:id="1570" w:author="Markel" w:date="2018-07-20T14:56:00Z">
            <w:rPr>
              <w:sz w:val="24"/>
            </w:rPr>
          </w:rPrChange>
        </w:rPr>
        <w:fldChar w:fldCharType="end"/>
      </w:r>
      <w:r w:rsidRPr="00224DB6">
        <w:rPr>
          <w:rFonts w:ascii="Times New Roman" w:hAnsi="Times New Roman"/>
          <w:lang w:val="en-US"/>
          <w:rPrChange w:id="1571" w:author="Markel" w:date="2018-07-20T14:56:00Z">
            <w:rPr>
              <w:sz w:val="24"/>
            </w:rPr>
          </w:rPrChange>
        </w:rPr>
        <w:t xml:space="preserve"> </w:t>
      </w:r>
      <w:del w:id="1572" w:author="Markel" w:date="2018-07-20T14:56:00Z">
        <w:r w:rsidR="00670373" w:rsidRPr="00670373">
          <w:rPr>
            <w:sz w:val="24"/>
            <w:szCs w:val="24"/>
          </w:rPr>
          <w:delText>–</w:delText>
        </w:r>
      </w:del>
      <w:ins w:id="1573" w:author="Markel" w:date="2018-07-20T14:56:00Z">
        <w:r w:rsidRPr="00224DB6">
          <w:rPr>
            <w:rFonts w:ascii="Times New Roman" w:hAnsi="Times New Roman" w:cs="Times New Roman"/>
            <w:lang w:val="en-US"/>
          </w:rPr>
          <w:t>-</w:t>
        </w:r>
      </w:ins>
      <w:r w:rsidRPr="00224DB6">
        <w:rPr>
          <w:rFonts w:ascii="Times New Roman" w:hAnsi="Times New Roman"/>
          <w:lang w:val="en-US"/>
          <w:rPrChange w:id="1574" w:author="Markel" w:date="2018-07-20T14:56:00Z">
            <w:rPr>
              <w:sz w:val="24"/>
            </w:rPr>
          </w:rPrChange>
        </w:rPr>
        <w:t xml:space="preserve"> Definition of cluster attributes</w:t>
      </w:r>
      <w:bookmarkEnd w:id="1563"/>
      <w:bookmarkEnd w:id="1564"/>
      <w:bookmarkEnd w:id="1565"/>
    </w:p>
    <w:tbl>
      <w:tblPr>
        <w:tblStyle w:val="LightList-Accent1"/>
        <w:tblW w:w="9450" w:type="dxa"/>
        <w:tblLayout w:type="fixed"/>
        <w:tblLook w:val="04A0" w:firstRow="1" w:lastRow="0" w:firstColumn="1" w:lastColumn="0" w:noHBand="0" w:noVBand="1"/>
        <w:tblPrChange w:id="1575" w:author="Markel" w:date="2018-07-20T14:56:00Z">
          <w:tblPr>
            <w:tblStyle w:val="LightList-Accent1"/>
            <w:tblW w:w="9576" w:type="dxa"/>
            <w:tblLook w:val="04A0" w:firstRow="1" w:lastRow="0" w:firstColumn="1" w:lastColumn="0" w:noHBand="0" w:noVBand="1"/>
          </w:tblPr>
        </w:tblPrChange>
      </w:tblPr>
      <w:tblGrid>
        <w:gridCol w:w="1550"/>
        <w:gridCol w:w="2268"/>
        <w:gridCol w:w="1134"/>
        <w:gridCol w:w="1701"/>
        <w:gridCol w:w="1134"/>
        <w:gridCol w:w="1663"/>
        <w:tblGridChange w:id="1576">
          <w:tblGrid>
            <w:gridCol w:w="1892"/>
            <w:gridCol w:w="1798"/>
            <w:gridCol w:w="1843"/>
            <w:gridCol w:w="1699"/>
            <w:gridCol w:w="973"/>
            <w:gridCol w:w="1371"/>
          </w:tblGrid>
        </w:tblGridChange>
      </w:tblGrid>
      <w:tr w:rsidR="00D42F0A" w:rsidRPr="00224DB6" w14:paraId="117224D1" w14:textId="77777777" w:rsidTr="00E717E8">
        <w:trPr>
          <w:cnfStyle w:val="100000000000" w:firstRow="1" w:lastRow="0" w:firstColumn="0" w:lastColumn="0" w:oddVBand="0" w:evenVBand="0" w:oddHBand="0" w:evenHBand="0" w:firstRowFirstColumn="0" w:firstRowLastColumn="0" w:lastRowFirstColumn="0" w:lastRowLastColumn="0"/>
          <w:tblHeader/>
          <w:trPrChange w:id="1577" w:author="Markel" w:date="2018-07-20T14:56:00Z">
            <w:trPr>
              <w:tblHeader/>
            </w:trPr>
          </w:trPrChange>
        </w:trPr>
        <w:tc>
          <w:tcPr>
            <w:cnfStyle w:val="001000000000" w:firstRow="0" w:lastRow="0" w:firstColumn="1" w:lastColumn="0" w:oddVBand="0" w:evenVBand="0" w:oddHBand="0" w:evenHBand="0" w:firstRowFirstColumn="0" w:firstRowLastColumn="0" w:lastRowFirstColumn="0" w:lastRowLastColumn="0"/>
            <w:tcW w:w="1550" w:type="dxa"/>
            <w:tcPrChange w:id="1578" w:author="Markel" w:date="2018-07-20T14:56:00Z">
              <w:tcPr>
                <w:tcW w:w="1892" w:type="dxa"/>
              </w:tcPr>
            </w:tcPrChange>
          </w:tcPr>
          <w:p w14:paraId="21F3E818" w14:textId="77777777" w:rsidR="00D42F0A" w:rsidRPr="00224DB6" w:rsidRDefault="00D42F0A" w:rsidP="00E717E8">
            <w:pPr>
              <w:cnfStyle w:val="101000000000" w:firstRow="1" w:lastRow="0" w:firstColumn="1" w:lastColumn="0" w:oddVBand="0" w:evenVBand="0" w:oddHBand="0" w:evenHBand="0" w:firstRowFirstColumn="0" w:firstRowLastColumn="0" w:lastRowFirstColumn="0" w:lastRowLastColumn="0"/>
              <w:rPr>
                <w:rPrChange w:id="1579" w:author="Markel" w:date="2018-07-20T14:56:00Z">
                  <w:rPr>
                    <w:rFonts w:asciiTheme="minorHAnsi" w:hAnsiTheme="minorHAnsi"/>
                    <w:sz w:val="20"/>
                  </w:rPr>
                </w:rPrChange>
              </w:rPr>
            </w:pPr>
            <w:r w:rsidRPr="00224DB6">
              <w:rPr>
                <w:rPrChange w:id="1580" w:author="Markel" w:date="2018-07-20T14:56:00Z">
                  <w:rPr>
                    <w:rFonts w:asciiTheme="minorHAnsi" w:hAnsiTheme="minorHAnsi"/>
                    <w:sz w:val="20"/>
                  </w:rPr>
                </w:rPrChange>
              </w:rPr>
              <w:t>Attribute</w:t>
            </w:r>
          </w:p>
        </w:tc>
        <w:tc>
          <w:tcPr>
            <w:tcW w:w="2268" w:type="dxa"/>
            <w:tcPrChange w:id="1581" w:author="Markel" w:date="2018-07-20T14:56:00Z">
              <w:tcPr>
                <w:tcW w:w="1798" w:type="dxa"/>
              </w:tcPr>
            </w:tcPrChange>
          </w:tcPr>
          <w:p w14:paraId="251B9C97" w14:textId="77777777" w:rsidR="00D42F0A" w:rsidRPr="00224DB6" w:rsidRDefault="00D42F0A" w:rsidP="00E717E8">
            <w:pPr>
              <w:cnfStyle w:val="100000000000" w:firstRow="1" w:lastRow="0" w:firstColumn="0" w:lastColumn="0" w:oddVBand="0" w:evenVBand="0" w:oddHBand="0" w:evenHBand="0" w:firstRowFirstColumn="0" w:firstRowLastColumn="0" w:lastRowFirstColumn="0" w:lastRowLastColumn="0"/>
              <w:rPr>
                <w:rPrChange w:id="1582" w:author="Markel" w:date="2018-07-20T14:56:00Z">
                  <w:rPr>
                    <w:rFonts w:asciiTheme="minorHAnsi" w:hAnsiTheme="minorHAnsi"/>
                    <w:sz w:val="20"/>
                  </w:rPr>
                </w:rPrChange>
              </w:rPr>
            </w:pPr>
            <w:r w:rsidRPr="00224DB6">
              <w:rPr>
                <w:rPrChange w:id="1583" w:author="Markel" w:date="2018-07-20T14:56:00Z">
                  <w:rPr>
                    <w:rFonts w:asciiTheme="minorHAnsi" w:hAnsiTheme="minorHAnsi"/>
                    <w:sz w:val="20"/>
                  </w:rPr>
                </w:rPrChange>
              </w:rPr>
              <w:t>Description</w:t>
            </w:r>
          </w:p>
        </w:tc>
        <w:tc>
          <w:tcPr>
            <w:tcW w:w="1134" w:type="dxa"/>
            <w:tcPrChange w:id="1584" w:author="Markel" w:date="2018-07-20T14:56:00Z">
              <w:tcPr>
                <w:tcW w:w="1843" w:type="dxa"/>
              </w:tcPr>
            </w:tcPrChange>
          </w:tcPr>
          <w:p w14:paraId="2F53055A" w14:textId="77777777" w:rsidR="00D42F0A" w:rsidRPr="00224DB6" w:rsidRDefault="00D42F0A" w:rsidP="00E717E8">
            <w:pPr>
              <w:cnfStyle w:val="100000000000" w:firstRow="1" w:lastRow="0" w:firstColumn="0" w:lastColumn="0" w:oddVBand="0" w:evenVBand="0" w:oddHBand="0" w:evenHBand="0" w:firstRowFirstColumn="0" w:firstRowLastColumn="0" w:lastRowFirstColumn="0" w:lastRowLastColumn="0"/>
              <w:rPr>
                <w:rPrChange w:id="1585" w:author="Markel" w:date="2018-07-20T14:56:00Z">
                  <w:rPr>
                    <w:rFonts w:asciiTheme="minorHAnsi" w:hAnsiTheme="minorHAnsi"/>
                    <w:sz w:val="20"/>
                  </w:rPr>
                </w:rPrChange>
              </w:rPr>
            </w:pPr>
            <w:r w:rsidRPr="00224DB6">
              <w:rPr>
                <w:rPrChange w:id="1586" w:author="Markel" w:date="2018-07-20T14:56:00Z">
                  <w:rPr>
                    <w:rFonts w:asciiTheme="minorHAnsi" w:hAnsiTheme="minorHAnsi"/>
                    <w:sz w:val="20"/>
                  </w:rPr>
                </w:rPrChange>
              </w:rPr>
              <w:t>Class</w:t>
            </w:r>
          </w:p>
        </w:tc>
        <w:tc>
          <w:tcPr>
            <w:tcW w:w="1701" w:type="dxa"/>
            <w:tcPrChange w:id="1587" w:author="Markel" w:date="2018-07-20T14:56:00Z">
              <w:tcPr>
                <w:tcW w:w="1699" w:type="dxa"/>
              </w:tcPr>
            </w:tcPrChange>
          </w:tcPr>
          <w:p w14:paraId="1F0125E3" w14:textId="77777777" w:rsidR="00D42F0A" w:rsidRPr="00224DB6" w:rsidRDefault="00D42F0A" w:rsidP="00E717E8">
            <w:pPr>
              <w:cnfStyle w:val="100000000000" w:firstRow="1" w:lastRow="0" w:firstColumn="0" w:lastColumn="0" w:oddVBand="0" w:evenVBand="0" w:oddHBand="0" w:evenHBand="0" w:firstRowFirstColumn="0" w:firstRowLastColumn="0" w:lastRowFirstColumn="0" w:lastRowLastColumn="0"/>
              <w:rPr>
                <w:b w:val="0"/>
                <w:rPrChange w:id="1588" w:author="Markel" w:date="2018-07-20T14:56:00Z">
                  <w:rPr>
                    <w:rFonts w:asciiTheme="minorHAnsi" w:hAnsiTheme="minorHAnsi"/>
                    <w:sz w:val="20"/>
                  </w:rPr>
                </w:rPrChange>
              </w:rPr>
            </w:pPr>
            <w:r w:rsidRPr="00224DB6">
              <w:rPr>
                <w:rPrChange w:id="1589" w:author="Markel" w:date="2018-07-20T14:56:00Z">
                  <w:rPr>
                    <w:rFonts w:asciiTheme="minorHAnsi" w:hAnsiTheme="minorHAnsi"/>
                    <w:sz w:val="20"/>
                  </w:rPr>
                </w:rPrChange>
              </w:rPr>
              <w:t>Enumeration</w:t>
            </w:r>
          </w:p>
        </w:tc>
        <w:tc>
          <w:tcPr>
            <w:tcW w:w="1134" w:type="dxa"/>
            <w:tcPrChange w:id="1590" w:author="Markel" w:date="2018-07-20T14:56:00Z">
              <w:tcPr>
                <w:tcW w:w="973" w:type="dxa"/>
              </w:tcPr>
            </w:tcPrChange>
          </w:tcPr>
          <w:p w14:paraId="0A17474A" w14:textId="77777777" w:rsidR="00D42F0A" w:rsidRPr="00224DB6" w:rsidRDefault="00D42F0A" w:rsidP="00E717E8">
            <w:pPr>
              <w:cnfStyle w:val="100000000000" w:firstRow="1" w:lastRow="0" w:firstColumn="0" w:lastColumn="0" w:oddVBand="0" w:evenVBand="0" w:oddHBand="0" w:evenHBand="0" w:firstRowFirstColumn="0" w:firstRowLastColumn="0" w:lastRowFirstColumn="0" w:lastRowLastColumn="0"/>
              <w:rPr>
                <w:rPrChange w:id="1591" w:author="Markel" w:date="2018-07-20T14:56:00Z">
                  <w:rPr>
                    <w:rFonts w:asciiTheme="minorHAnsi" w:hAnsiTheme="minorHAnsi"/>
                    <w:sz w:val="20"/>
                  </w:rPr>
                </w:rPrChange>
              </w:rPr>
            </w:pPr>
            <w:r w:rsidRPr="00224DB6">
              <w:rPr>
                <w:rPrChange w:id="1592" w:author="Markel" w:date="2018-07-20T14:56:00Z">
                  <w:rPr>
                    <w:rFonts w:asciiTheme="minorHAnsi" w:hAnsiTheme="minorHAnsi"/>
                    <w:sz w:val="20"/>
                  </w:rPr>
                </w:rPrChange>
              </w:rPr>
              <w:t>Required</w:t>
            </w:r>
          </w:p>
        </w:tc>
        <w:tc>
          <w:tcPr>
            <w:tcW w:w="1663" w:type="dxa"/>
            <w:tcPrChange w:id="1593" w:author="Markel" w:date="2018-07-20T14:56:00Z">
              <w:tcPr>
                <w:tcW w:w="1371" w:type="dxa"/>
              </w:tcPr>
            </w:tcPrChange>
          </w:tcPr>
          <w:p w14:paraId="3A16A2D9" w14:textId="77777777" w:rsidR="00D42F0A" w:rsidRPr="00224DB6" w:rsidRDefault="00D42F0A" w:rsidP="00E717E8">
            <w:pPr>
              <w:cnfStyle w:val="100000000000" w:firstRow="1" w:lastRow="0" w:firstColumn="0" w:lastColumn="0" w:oddVBand="0" w:evenVBand="0" w:oddHBand="0" w:evenHBand="0" w:firstRowFirstColumn="0" w:firstRowLastColumn="0" w:lastRowFirstColumn="0" w:lastRowLastColumn="0"/>
              <w:rPr>
                <w:rPrChange w:id="1594" w:author="Markel" w:date="2018-07-20T14:56:00Z">
                  <w:rPr>
                    <w:rFonts w:asciiTheme="minorHAnsi" w:hAnsiTheme="minorHAnsi"/>
                    <w:sz w:val="20"/>
                  </w:rPr>
                </w:rPrChange>
              </w:rPr>
            </w:pPr>
            <w:r w:rsidRPr="00224DB6">
              <w:rPr>
                <w:rPrChange w:id="1595" w:author="Markel" w:date="2018-07-20T14:56:00Z">
                  <w:rPr>
                    <w:rFonts w:asciiTheme="minorHAnsi" w:hAnsiTheme="minorHAnsi"/>
                    <w:sz w:val="20"/>
                  </w:rPr>
                </w:rPrChange>
              </w:rPr>
              <w:t>Default (if not specified)</w:t>
            </w:r>
          </w:p>
        </w:tc>
      </w:tr>
      <w:tr w:rsidR="00D42F0A" w:rsidRPr="00224DB6" w14:paraId="3691FDE6" w14:textId="77777777" w:rsidTr="00E717E8">
        <w:trPr>
          <w:cnfStyle w:val="000000100000" w:firstRow="0" w:lastRow="0" w:firstColumn="0" w:lastColumn="0" w:oddVBand="0" w:evenVBand="0" w:oddHBand="1" w:evenHBand="0" w:firstRowFirstColumn="0" w:firstRowLastColumn="0" w:lastRowFirstColumn="0" w:lastRowLastColumn="0"/>
          <w:cantSplit/>
          <w:trPrChange w:id="1596" w:author="Markel" w:date="2018-07-20T14:56:00Z">
            <w:trPr>
              <w:cantSplit/>
            </w:trPr>
          </w:trPrChange>
        </w:trPr>
        <w:tc>
          <w:tcPr>
            <w:cnfStyle w:val="001000000000" w:firstRow="0" w:lastRow="0" w:firstColumn="1" w:lastColumn="0" w:oddVBand="0" w:evenVBand="0" w:oddHBand="0" w:evenHBand="0" w:firstRowFirstColumn="0" w:firstRowLastColumn="0" w:lastRowFirstColumn="0" w:lastRowLastColumn="0"/>
            <w:tcW w:w="1550" w:type="dxa"/>
            <w:tcPrChange w:id="1597" w:author="Markel" w:date="2018-07-20T14:56:00Z">
              <w:tcPr>
                <w:tcW w:w="1892" w:type="dxa"/>
              </w:tcPr>
            </w:tcPrChange>
          </w:tcPr>
          <w:p w14:paraId="62FB326D" w14:textId="77777777" w:rsidR="00D42F0A" w:rsidRPr="00224DB6" w:rsidRDefault="00D42F0A" w:rsidP="00E717E8">
            <w:pPr>
              <w:cnfStyle w:val="001000100000" w:firstRow="0" w:lastRow="0" w:firstColumn="1" w:lastColumn="0" w:oddVBand="0" w:evenVBand="0" w:oddHBand="1" w:evenHBand="0" w:firstRowFirstColumn="0" w:firstRowLastColumn="0" w:lastRowFirstColumn="0" w:lastRowLastColumn="0"/>
              <w:rPr>
                <w:rPrChange w:id="1598" w:author="Markel" w:date="2018-07-20T14:56:00Z">
                  <w:rPr>
                    <w:rFonts w:asciiTheme="minorHAnsi" w:hAnsiTheme="minorHAnsi"/>
                    <w:sz w:val="20"/>
                  </w:rPr>
                </w:rPrChange>
              </w:rPr>
            </w:pPr>
            <w:r w:rsidRPr="00224DB6">
              <w:rPr>
                <w:rPrChange w:id="1599" w:author="Markel" w:date="2018-07-20T14:56:00Z">
                  <w:rPr>
                    <w:rFonts w:asciiTheme="minorHAnsi" w:hAnsiTheme="minorHAnsi"/>
                    <w:sz w:val="20"/>
                  </w:rPr>
                </w:rPrChange>
              </w:rPr>
              <w:t>id</w:t>
            </w:r>
          </w:p>
        </w:tc>
        <w:tc>
          <w:tcPr>
            <w:tcW w:w="2268" w:type="dxa"/>
            <w:tcPrChange w:id="1600" w:author="Markel" w:date="2018-07-20T14:56:00Z">
              <w:tcPr>
                <w:tcW w:w="1798" w:type="dxa"/>
              </w:tcPr>
            </w:tcPrChange>
          </w:tcPr>
          <w:p w14:paraId="59CA6AE5" w14:textId="77777777" w:rsidR="00D42F0A" w:rsidRPr="00224DB6" w:rsidRDefault="00D42F0A" w:rsidP="00E717E8">
            <w:pPr>
              <w:cnfStyle w:val="000000100000" w:firstRow="0" w:lastRow="0" w:firstColumn="0" w:lastColumn="0" w:oddVBand="0" w:evenVBand="0" w:oddHBand="1" w:evenHBand="0" w:firstRowFirstColumn="0" w:firstRowLastColumn="0" w:lastRowFirstColumn="0" w:lastRowLastColumn="0"/>
              <w:rPr>
                <w:rPrChange w:id="1601" w:author="Markel" w:date="2018-07-20T14:56:00Z">
                  <w:rPr>
                    <w:rFonts w:asciiTheme="minorHAnsi" w:hAnsiTheme="minorHAnsi"/>
                    <w:sz w:val="20"/>
                  </w:rPr>
                </w:rPrChange>
              </w:rPr>
            </w:pPr>
            <w:r w:rsidRPr="00224DB6">
              <w:rPr>
                <w:rPrChange w:id="1602" w:author="Markel" w:date="2018-07-20T14:56:00Z">
                  <w:rPr>
                    <w:rFonts w:asciiTheme="minorHAnsi" w:hAnsiTheme="minorHAnsi"/>
                    <w:sz w:val="20"/>
                  </w:rPr>
                </w:rPrChange>
              </w:rPr>
              <w:t>Unique identifier</w:t>
            </w:r>
          </w:p>
        </w:tc>
        <w:tc>
          <w:tcPr>
            <w:tcW w:w="1134" w:type="dxa"/>
            <w:tcPrChange w:id="1603" w:author="Markel" w:date="2018-07-20T14:56:00Z">
              <w:tcPr>
                <w:tcW w:w="1843" w:type="dxa"/>
              </w:tcPr>
            </w:tcPrChange>
          </w:tcPr>
          <w:p w14:paraId="4573B13A" w14:textId="77777777" w:rsidR="00D42F0A" w:rsidRPr="00224DB6" w:rsidRDefault="00D42F0A" w:rsidP="00E717E8">
            <w:pPr>
              <w:cnfStyle w:val="000000100000" w:firstRow="0" w:lastRow="0" w:firstColumn="0" w:lastColumn="0" w:oddVBand="0" w:evenVBand="0" w:oddHBand="1" w:evenHBand="0" w:firstRowFirstColumn="0" w:firstRowLastColumn="0" w:lastRowFirstColumn="0" w:lastRowLastColumn="0"/>
              <w:rPr>
                <w:rPrChange w:id="1604" w:author="Markel" w:date="2018-07-20T14:56:00Z">
                  <w:rPr>
                    <w:rFonts w:asciiTheme="minorHAnsi" w:hAnsiTheme="minorHAnsi"/>
                    <w:sz w:val="20"/>
                  </w:rPr>
                </w:rPrChange>
              </w:rPr>
            </w:pPr>
            <w:r w:rsidRPr="00224DB6">
              <w:rPr>
                <w:rPrChange w:id="1605" w:author="Markel" w:date="2018-07-20T14:56:00Z">
                  <w:rPr>
                    <w:rFonts w:asciiTheme="minorHAnsi" w:hAnsiTheme="minorHAnsi"/>
                    <w:sz w:val="20"/>
                  </w:rPr>
                </w:rPrChange>
              </w:rPr>
              <w:t>string</w:t>
            </w:r>
          </w:p>
        </w:tc>
        <w:tc>
          <w:tcPr>
            <w:tcW w:w="1701" w:type="dxa"/>
            <w:tcPrChange w:id="1606" w:author="Markel" w:date="2018-07-20T14:56:00Z">
              <w:tcPr>
                <w:tcW w:w="1699" w:type="dxa"/>
              </w:tcPr>
            </w:tcPrChange>
          </w:tcPr>
          <w:p w14:paraId="0262D657" w14:textId="77777777" w:rsidR="00D42F0A" w:rsidRPr="00224DB6" w:rsidRDefault="00D42F0A" w:rsidP="00E717E8">
            <w:pPr>
              <w:cnfStyle w:val="000000100000" w:firstRow="0" w:lastRow="0" w:firstColumn="0" w:lastColumn="0" w:oddVBand="0" w:evenVBand="0" w:oddHBand="1" w:evenHBand="0" w:firstRowFirstColumn="0" w:firstRowLastColumn="0" w:lastRowFirstColumn="0" w:lastRowLastColumn="0"/>
              <w:rPr>
                <w:rPrChange w:id="1607" w:author="Markel" w:date="2018-07-20T14:56:00Z">
                  <w:rPr>
                    <w:rFonts w:asciiTheme="minorHAnsi" w:hAnsiTheme="minorHAnsi"/>
                    <w:sz w:val="20"/>
                  </w:rPr>
                </w:rPrChange>
              </w:rPr>
            </w:pPr>
          </w:p>
        </w:tc>
        <w:tc>
          <w:tcPr>
            <w:tcW w:w="1134" w:type="dxa"/>
            <w:tcPrChange w:id="1608" w:author="Markel" w:date="2018-07-20T14:56:00Z">
              <w:tcPr>
                <w:tcW w:w="973" w:type="dxa"/>
              </w:tcPr>
            </w:tcPrChange>
          </w:tcPr>
          <w:p w14:paraId="24C57A09" w14:textId="77777777" w:rsidR="00D42F0A" w:rsidRPr="00224DB6" w:rsidRDefault="00D42F0A" w:rsidP="00E717E8">
            <w:pPr>
              <w:cnfStyle w:val="000000100000" w:firstRow="0" w:lastRow="0" w:firstColumn="0" w:lastColumn="0" w:oddVBand="0" w:evenVBand="0" w:oddHBand="1" w:evenHBand="0" w:firstRowFirstColumn="0" w:firstRowLastColumn="0" w:lastRowFirstColumn="0" w:lastRowLastColumn="0"/>
              <w:rPr>
                <w:rPrChange w:id="1609" w:author="Markel" w:date="2018-07-20T14:56:00Z">
                  <w:rPr>
                    <w:rFonts w:asciiTheme="minorHAnsi" w:hAnsiTheme="minorHAnsi"/>
                    <w:sz w:val="20"/>
                  </w:rPr>
                </w:rPrChange>
              </w:rPr>
            </w:pPr>
            <w:r w:rsidRPr="00224DB6">
              <w:rPr>
                <w:rPrChange w:id="1610" w:author="Markel" w:date="2018-07-20T14:56:00Z">
                  <w:rPr>
                    <w:rFonts w:asciiTheme="minorHAnsi" w:hAnsiTheme="minorHAnsi"/>
                    <w:sz w:val="20"/>
                  </w:rPr>
                </w:rPrChange>
              </w:rPr>
              <w:t>No</w:t>
            </w:r>
          </w:p>
        </w:tc>
        <w:tc>
          <w:tcPr>
            <w:tcW w:w="1663" w:type="dxa"/>
            <w:tcPrChange w:id="1611" w:author="Markel" w:date="2018-07-20T14:56:00Z">
              <w:tcPr>
                <w:tcW w:w="1371" w:type="dxa"/>
              </w:tcPr>
            </w:tcPrChange>
          </w:tcPr>
          <w:p w14:paraId="46E7681D" w14:textId="77777777" w:rsidR="00D42F0A" w:rsidRPr="00224DB6" w:rsidRDefault="00D42F0A" w:rsidP="00E717E8">
            <w:pPr>
              <w:cnfStyle w:val="000000100000" w:firstRow="0" w:lastRow="0" w:firstColumn="0" w:lastColumn="0" w:oddVBand="0" w:evenVBand="0" w:oddHBand="1" w:evenHBand="0" w:firstRowFirstColumn="0" w:firstRowLastColumn="0" w:lastRowFirstColumn="0" w:lastRowLastColumn="0"/>
              <w:rPr>
                <w:rPrChange w:id="1612" w:author="Markel" w:date="2018-07-20T14:56:00Z">
                  <w:rPr>
                    <w:rFonts w:asciiTheme="minorHAnsi" w:hAnsiTheme="minorHAnsi"/>
                    <w:sz w:val="20"/>
                  </w:rPr>
                </w:rPrChange>
              </w:rPr>
            </w:pPr>
          </w:p>
        </w:tc>
      </w:tr>
      <w:tr w:rsidR="00D42F0A" w:rsidRPr="00224DB6" w14:paraId="149AEA9A" w14:textId="77777777" w:rsidTr="00E717E8">
        <w:trPr>
          <w:cantSplit/>
          <w:trPrChange w:id="1613" w:author="Markel" w:date="2018-07-20T14:56:00Z">
            <w:trPr>
              <w:cantSplit/>
            </w:trPr>
          </w:trPrChange>
        </w:trPr>
        <w:tc>
          <w:tcPr>
            <w:cnfStyle w:val="001000000000" w:firstRow="0" w:lastRow="0" w:firstColumn="1" w:lastColumn="0" w:oddVBand="0" w:evenVBand="0" w:oddHBand="0" w:evenHBand="0" w:firstRowFirstColumn="0" w:firstRowLastColumn="0" w:lastRowFirstColumn="0" w:lastRowLastColumn="0"/>
            <w:tcW w:w="1550" w:type="dxa"/>
            <w:tcPrChange w:id="1614" w:author="Markel" w:date="2018-07-20T14:56:00Z">
              <w:tcPr>
                <w:tcW w:w="1892" w:type="dxa"/>
              </w:tcPr>
            </w:tcPrChange>
          </w:tcPr>
          <w:p w14:paraId="19C62079" w14:textId="77777777" w:rsidR="00D42F0A" w:rsidRPr="00224DB6" w:rsidRDefault="00D42F0A" w:rsidP="00E717E8">
            <w:pPr>
              <w:rPr>
                <w:rPrChange w:id="1615" w:author="Markel" w:date="2018-07-20T14:56:00Z">
                  <w:rPr>
                    <w:rFonts w:asciiTheme="minorHAnsi" w:hAnsiTheme="minorHAnsi"/>
                    <w:sz w:val="20"/>
                  </w:rPr>
                </w:rPrChange>
              </w:rPr>
            </w:pPr>
            <w:r w:rsidRPr="00224DB6">
              <w:rPr>
                <w:rPrChange w:id="1616" w:author="Markel" w:date="2018-07-20T14:56:00Z">
                  <w:rPr>
                    <w:rFonts w:asciiTheme="minorHAnsi" w:hAnsiTheme="minorHAnsi"/>
                    <w:sz w:val="20"/>
                  </w:rPr>
                </w:rPrChange>
              </w:rPr>
              <w:t>position</w:t>
            </w:r>
          </w:p>
        </w:tc>
        <w:tc>
          <w:tcPr>
            <w:tcW w:w="2268" w:type="dxa"/>
            <w:tcPrChange w:id="1617" w:author="Markel" w:date="2018-07-20T14:56:00Z">
              <w:tcPr>
                <w:tcW w:w="1798" w:type="dxa"/>
              </w:tcPr>
            </w:tcPrChange>
          </w:tcPr>
          <w:p w14:paraId="60D8731C" w14:textId="77777777" w:rsidR="00D42F0A" w:rsidRPr="00224DB6" w:rsidRDefault="00D42F0A" w:rsidP="00E717E8">
            <w:pPr>
              <w:cnfStyle w:val="000000000000" w:firstRow="0" w:lastRow="0" w:firstColumn="0" w:lastColumn="0" w:oddVBand="0" w:evenVBand="0" w:oddHBand="0" w:evenHBand="0" w:firstRowFirstColumn="0" w:firstRowLastColumn="0" w:lastRowFirstColumn="0" w:lastRowLastColumn="0"/>
              <w:rPr>
                <w:rPrChange w:id="1618" w:author="Markel" w:date="2018-07-20T14:56:00Z">
                  <w:rPr>
                    <w:rFonts w:asciiTheme="minorHAnsi" w:hAnsiTheme="minorHAnsi"/>
                    <w:sz w:val="20"/>
                  </w:rPr>
                </w:rPrChange>
              </w:rPr>
            </w:pPr>
            <w:r w:rsidRPr="00224DB6">
              <w:rPr>
                <w:rPrChange w:id="1619" w:author="Markel" w:date="2018-07-20T14:56:00Z">
                  <w:rPr>
                    <w:rFonts w:asciiTheme="minorHAnsi" w:hAnsiTheme="minorHAnsi"/>
                    <w:sz w:val="20"/>
                  </w:rPr>
                </w:rPrChange>
              </w:rPr>
              <w:t>Origin of cluster reference frame w.r.t. platform coordinate frame</w:t>
            </w:r>
          </w:p>
        </w:tc>
        <w:tc>
          <w:tcPr>
            <w:tcW w:w="1134" w:type="dxa"/>
            <w:tcPrChange w:id="1620" w:author="Markel" w:date="2018-07-20T14:56:00Z">
              <w:tcPr>
                <w:tcW w:w="1843" w:type="dxa"/>
              </w:tcPr>
            </w:tcPrChange>
          </w:tcPr>
          <w:p w14:paraId="6AC4D901" w14:textId="77777777" w:rsidR="00D42F0A" w:rsidRPr="00224DB6" w:rsidRDefault="00B30C83" w:rsidP="00E717E8">
            <w:pPr>
              <w:cnfStyle w:val="000000000000" w:firstRow="0" w:lastRow="0" w:firstColumn="0" w:lastColumn="0" w:oddVBand="0" w:evenVBand="0" w:oddHBand="0" w:evenHBand="0" w:firstRowFirstColumn="0" w:firstRowLastColumn="0" w:lastRowFirstColumn="0" w:lastRowLastColumn="0"/>
              <w:rPr>
                <w:rPrChange w:id="1621" w:author="Markel" w:date="2018-07-20T14:56:00Z">
                  <w:rPr>
                    <w:rFonts w:asciiTheme="minorHAnsi" w:hAnsiTheme="minorHAnsi"/>
                    <w:sz w:val="20"/>
                  </w:rPr>
                </w:rPrChange>
              </w:rPr>
            </w:pPr>
            <w:r w:rsidRPr="00224DB6">
              <w:rPr>
                <w:rPrChange w:id="1622" w:author="Markel" w:date="2018-07-20T14:56:00Z">
                  <w:rPr>
                    <w:rFonts w:asciiTheme="minorHAnsi" w:hAnsiTheme="minorHAnsi"/>
                    <w:sz w:val="20"/>
                  </w:rPr>
                </w:rPrChange>
              </w:rPr>
              <w:t>p</w:t>
            </w:r>
            <w:r w:rsidR="00D42F0A" w:rsidRPr="00224DB6">
              <w:rPr>
                <w:rPrChange w:id="1623" w:author="Markel" w:date="2018-07-20T14:56:00Z">
                  <w:rPr>
                    <w:rFonts w:asciiTheme="minorHAnsi" w:hAnsiTheme="minorHAnsi"/>
                    <w:sz w:val="20"/>
                  </w:rPr>
                </w:rPrChange>
              </w:rPr>
              <w:t>osition</w:t>
            </w:r>
          </w:p>
        </w:tc>
        <w:tc>
          <w:tcPr>
            <w:tcW w:w="1701" w:type="dxa"/>
            <w:tcPrChange w:id="1624" w:author="Markel" w:date="2018-07-20T14:56:00Z">
              <w:tcPr>
                <w:tcW w:w="1699" w:type="dxa"/>
              </w:tcPr>
            </w:tcPrChange>
          </w:tcPr>
          <w:p w14:paraId="1CC5E16B" w14:textId="77777777" w:rsidR="00D42F0A" w:rsidRPr="00224DB6" w:rsidRDefault="00D42F0A" w:rsidP="00E717E8">
            <w:pPr>
              <w:cnfStyle w:val="000000000000" w:firstRow="0" w:lastRow="0" w:firstColumn="0" w:lastColumn="0" w:oddVBand="0" w:evenVBand="0" w:oddHBand="0" w:evenHBand="0" w:firstRowFirstColumn="0" w:firstRowLastColumn="0" w:lastRowFirstColumn="0" w:lastRowLastColumn="0"/>
              <w:rPr>
                <w:rPrChange w:id="1625" w:author="Markel" w:date="2018-07-20T14:56:00Z">
                  <w:rPr>
                    <w:rFonts w:asciiTheme="minorHAnsi" w:hAnsiTheme="minorHAnsi"/>
                    <w:sz w:val="20"/>
                  </w:rPr>
                </w:rPrChange>
              </w:rPr>
            </w:pPr>
          </w:p>
        </w:tc>
        <w:tc>
          <w:tcPr>
            <w:tcW w:w="1134" w:type="dxa"/>
            <w:tcPrChange w:id="1626" w:author="Markel" w:date="2018-07-20T14:56:00Z">
              <w:tcPr>
                <w:tcW w:w="973" w:type="dxa"/>
              </w:tcPr>
            </w:tcPrChange>
          </w:tcPr>
          <w:p w14:paraId="6E6588A1" w14:textId="77777777" w:rsidR="00D42F0A" w:rsidRPr="00224DB6" w:rsidRDefault="00D42F0A" w:rsidP="00E717E8">
            <w:pPr>
              <w:cnfStyle w:val="000000000000" w:firstRow="0" w:lastRow="0" w:firstColumn="0" w:lastColumn="0" w:oddVBand="0" w:evenVBand="0" w:oddHBand="0" w:evenHBand="0" w:firstRowFirstColumn="0" w:firstRowLastColumn="0" w:lastRowFirstColumn="0" w:lastRowLastColumn="0"/>
              <w:rPr>
                <w:rPrChange w:id="1627" w:author="Markel" w:date="2018-07-20T14:56:00Z">
                  <w:rPr>
                    <w:rFonts w:asciiTheme="minorHAnsi" w:hAnsiTheme="minorHAnsi"/>
                    <w:sz w:val="20"/>
                  </w:rPr>
                </w:rPrChange>
              </w:rPr>
            </w:pPr>
            <w:r w:rsidRPr="00224DB6">
              <w:rPr>
                <w:rPrChange w:id="1628" w:author="Markel" w:date="2018-07-20T14:56:00Z">
                  <w:rPr>
                    <w:rFonts w:asciiTheme="minorHAnsi" w:hAnsiTheme="minorHAnsi"/>
                    <w:sz w:val="20"/>
                  </w:rPr>
                </w:rPrChange>
              </w:rPr>
              <w:t>No</w:t>
            </w:r>
          </w:p>
        </w:tc>
        <w:tc>
          <w:tcPr>
            <w:tcW w:w="1663" w:type="dxa"/>
            <w:tcPrChange w:id="1629" w:author="Markel" w:date="2018-07-20T14:56:00Z">
              <w:tcPr>
                <w:tcW w:w="1371" w:type="dxa"/>
              </w:tcPr>
            </w:tcPrChange>
          </w:tcPr>
          <w:p w14:paraId="4837829F" w14:textId="77777777" w:rsidR="00D42F0A" w:rsidRPr="00224DB6" w:rsidRDefault="00D42F0A" w:rsidP="00E717E8">
            <w:pPr>
              <w:cnfStyle w:val="000000000000" w:firstRow="0" w:lastRow="0" w:firstColumn="0" w:lastColumn="0" w:oddVBand="0" w:evenVBand="0" w:oddHBand="0" w:evenHBand="0" w:firstRowFirstColumn="0" w:firstRowLastColumn="0" w:lastRowFirstColumn="0" w:lastRowLastColumn="0"/>
              <w:rPr>
                <w:rPrChange w:id="1630" w:author="Markel" w:date="2018-07-20T14:56:00Z">
                  <w:rPr>
                    <w:rFonts w:asciiTheme="minorHAnsi" w:hAnsiTheme="minorHAnsi"/>
                    <w:sz w:val="20"/>
                  </w:rPr>
                </w:rPrChange>
              </w:rPr>
            </w:pPr>
          </w:p>
        </w:tc>
      </w:tr>
      <w:tr w:rsidR="00D42F0A" w:rsidRPr="00224DB6" w14:paraId="099677B5" w14:textId="77777777" w:rsidTr="00E717E8">
        <w:trPr>
          <w:cnfStyle w:val="000000100000" w:firstRow="0" w:lastRow="0" w:firstColumn="0" w:lastColumn="0" w:oddVBand="0" w:evenVBand="0" w:oddHBand="1" w:evenHBand="0" w:firstRowFirstColumn="0" w:firstRowLastColumn="0" w:lastRowFirstColumn="0" w:lastRowLastColumn="0"/>
          <w:cantSplit/>
          <w:trPrChange w:id="1631" w:author="Markel" w:date="2018-07-20T14:56:00Z">
            <w:trPr>
              <w:cantSplit/>
            </w:trPr>
          </w:trPrChange>
        </w:trPr>
        <w:tc>
          <w:tcPr>
            <w:cnfStyle w:val="001000000000" w:firstRow="0" w:lastRow="0" w:firstColumn="1" w:lastColumn="0" w:oddVBand="0" w:evenVBand="0" w:oddHBand="0" w:evenHBand="0" w:firstRowFirstColumn="0" w:firstRowLastColumn="0" w:lastRowFirstColumn="0" w:lastRowLastColumn="0"/>
            <w:tcW w:w="1550" w:type="dxa"/>
            <w:tcPrChange w:id="1632" w:author="Markel" w:date="2018-07-20T14:56:00Z">
              <w:tcPr>
                <w:tcW w:w="1892" w:type="dxa"/>
              </w:tcPr>
            </w:tcPrChange>
          </w:tcPr>
          <w:p w14:paraId="1626CB72" w14:textId="77777777" w:rsidR="00D42F0A" w:rsidRPr="00224DB6" w:rsidRDefault="00D42F0A" w:rsidP="00E717E8">
            <w:pPr>
              <w:cnfStyle w:val="001000100000" w:firstRow="0" w:lastRow="0" w:firstColumn="1" w:lastColumn="0" w:oddVBand="0" w:evenVBand="0" w:oddHBand="1" w:evenHBand="0" w:firstRowFirstColumn="0" w:firstRowLastColumn="0" w:lastRowFirstColumn="0" w:lastRowLastColumn="0"/>
              <w:rPr>
                <w:rPrChange w:id="1633" w:author="Markel" w:date="2018-07-20T14:56:00Z">
                  <w:rPr>
                    <w:rFonts w:asciiTheme="minorHAnsi" w:hAnsiTheme="minorHAnsi"/>
                    <w:sz w:val="20"/>
                  </w:rPr>
                </w:rPrChange>
              </w:rPr>
            </w:pPr>
            <w:r w:rsidRPr="00224DB6">
              <w:rPr>
                <w:rPrChange w:id="1634" w:author="Markel" w:date="2018-07-20T14:56:00Z">
                  <w:rPr>
                    <w:rFonts w:asciiTheme="minorHAnsi" w:hAnsiTheme="minorHAnsi"/>
                    <w:sz w:val="20"/>
                  </w:rPr>
                </w:rPrChange>
              </w:rPr>
              <w:t>orientation</w:t>
            </w:r>
          </w:p>
        </w:tc>
        <w:tc>
          <w:tcPr>
            <w:tcW w:w="2268" w:type="dxa"/>
            <w:tcPrChange w:id="1635" w:author="Markel" w:date="2018-07-20T14:56:00Z">
              <w:tcPr>
                <w:tcW w:w="1798" w:type="dxa"/>
              </w:tcPr>
            </w:tcPrChange>
          </w:tcPr>
          <w:p w14:paraId="6957A26A" w14:textId="77777777" w:rsidR="00D42F0A" w:rsidRPr="00224DB6" w:rsidRDefault="00D42F0A" w:rsidP="00E717E8">
            <w:pPr>
              <w:cnfStyle w:val="000000100000" w:firstRow="0" w:lastRow="0" w:firstColumn="0" w:lastColumn="0" w:oddVBand="0" w:evenVBand="0" w:oddHBand="1" w:evenHBand="0" w:firstRowFirstColumn="0" w:firstRowLastColumn="0" w:lastRowFirstColumn="0" w:lastRowLastColumn="0"/>
              <w:rPr>
                <w:rPrChange w:id="1636" w:author="Markel" w:date="2018-07-20T14:56:00Z">
                  <w:rPr>
                    <w:rFonts w:asciiTheme="minorHAnsi" w:hAnsiTheme="minorHAnsi"/>
                    <w:sz w:val="20"/>
                  </w:rPr>
                </w:rPrChange>
              </w:rPr>
            </w:pPr>
            <w:r w:rsidRPr="00224DB6">
              <w:rPr>
                <w:rPrChange w:id="1637" w:author="Markel" w:date="2018-07-20T14:56:00Z">
                  <w:rPr>
                    <w:rFonts w:asciiTheme="minorHAnsi" w:hAnsiTheme="minorHAnsi"/>
                    <w:sz w:val="20"/>
                  </w:rPr>
                </w:rPrChange>
              </w:rPr>
              <w:t>Orientation of cluster frame w.r.t. platform frame</w:t>
            </w:r>
          </w:p>
        </w:tc>
        <w:tc>
          <w:tcPr>
            <w:tcW w:w="1134" w:type="dxa"/>
            <w:tcPrChange w:id="1638" w:author="Markel" w:date="2018-07-20T14:56:00Z">
              <w:tcPr>
                <w:tcW w:w="1843" w:type="dxa"/>
              </w:tcPr>
            </w:tcPrChange>
          </w:tcPr>
          <w:p w14:paraId="61FE99B8" w14:textId="77777777" w:rsidR="00D42F0A" w:rsidRPr="00224DB6" w:rsidRDefault="00B30C83" w:rsidP="00E717E8">
            <w:pPr>
              <w:cnfStyle w:val="000000100000" w:firstRow="0" w:lastRow="0" w:firstColumn="0" w:lastColumn="0" w:oddVBand="0" w:evenVBand="0" w:oddHBand="1" w:evenHBand="0" w:firstRowFirstColumn="0" w:firstRowLastColumn="0" w:lastRowFirstColumn="0" w:lastRowLastColumn="0"/>
              <w:rPr>
                <w:rPrChange w:id="1639" w:author="Markel" w:date="2018-07-20T14:56:00Z">
                  <w:rPr>
                    <w:rFonts w:asciiTheme="minorHAnsi" w:hAnsiTheme="minorHAnsi"/>
                    <w:sz w:val="20"/>
                  </w:rPr>
                </w:rPrChange>
              </w:rPr>
            </w:pPr>
            <w:r w:rsidRPr="00224DB6">
              <w:rPr>
                <w:rPrChange w:id="1640" w:author="Markel" w:date="2018-07-20T14:56:00Z">
                  <w:rPr>
                    <w:rFonts w:asciiTheme="minorHAnsi" w:hAnsiTheme="minorHAnsi"/>
                    <w:sz w:val="20"/>
                  </w:rPr>
                </w:rPrChange>
              </w:rPr>
              <w:t>o</w:t>
            </w:r>
            <w:r w:rsidR="00D42F0A" w:rsidRPr="00224DB6">
              <w:rPr>
                <w:rPrChange w:id="1641" w:author="Markel" w:date="2018-07-20T14:56:00Z">
                  <w:rPr>
                    <w:rFonts w:asciiTheme="minorHAnsi" w:hAnsiTheme="minorHAnsi"/>
                    <w:sz w:val="20"/>
                  </w:rPr>
                </w:rPrChange>
              </w:rPr>
              <w:t>rientation</w:t>
            </w:r>
          </w:p>
        </w:tc>
        <w:tc>
          <w:tcPr>
            <w:tcW w:w="1701" w:type="dxa"/>
            <w:tcPrChange w:id="1642" w:author="Markel" w:date="2018-07-20T14:56:00Z">
              <w:tcPr>
                <w:tcW w:w="1699" w:type="dxa"/>
              </w:tcPr>
            </w:tcPrChange>
          </w:tcPr>
          <w:p w14:paraId="7F5C002E" w14:textId="77777777" w:rsidR="00D42F0A" w:rsidRPr="00224DB6" w:rsidRDefault="00D42F0A" w:rsidP="00E717E8">
            <w:pPr>
              <w:cnfStyle w:val="000000100000" w:firstRow="0" w:lastRow="0" w:firstColumn="0" w:lastColumn="0" w:oddVBand="0" w:evenVBand="0" w:oddHBand="1" w:evenHBand="0" w:firstRowFirstColumn="0" w:firstRowLastColumn="0" w:lastRowFirstColumn="0" w:lastRowLastColumn="0"/>
              <w:rPr>
                <w:rPrChange w:id="1643" w:author="Markel" w:date="2018-07-20T14:56:00Z">
                  <w:rPr>
                    <w:rFonts w:asciiTheme="minorHAnsi" w:hAnsiTheme="minorHAnsi"/>
                    <w:sz w:val="20"/>
                  </w:rPr>
                </w:rPrChange>
              </w:rPr>
            </w:pPr>
          </w:p>
        </w:tc>
        <w:tc>
          <w:tcPr>
            <w:tcW w:w="1134" w:type="dxa"/>
            <w:tcPrChange w:id="1644" w:author="Markel" w:date="2018-07-20T14:56:00Z">
              <w:tcPr>
                <w:tcW w:w="973" w:type="dxa"/>
              </w:tcPr>
            </w:tcPrChange>
          </w:tcPr>
          <w:p w14:paraId="077FEAD6" w14:textId="77777777" w:rsidR="00D42F0A" w:rsidRPr="00224DB6" w:rsidRDefault="00D42F0A" w:rsidP="00E717E8">
            <w:pPr>
              <w:cnfStyle w:val="000000100000" w:firstRow="0" w:lastRow="0" w:firstColumn="0" w:lastColumn="0" w:oddVBand="0" w:evenVBand="0" w:oddHBand="1" w:evenHBand="0" w:firstRowFirstColumn="0" w:firstRowLastColumn="0" w:lastRowFirstColumn="0" w:lastRowLastColumn="0"/>
              <w:rPr>
                <w:rPrChange w:id="1645" w:author="Markel" w:date="2018-07-20T14:56:00Z">
                  <w:rPr>
                    <w:rFonts w:asciiTheme="minorHAnsi" w:hAnsiTheme="minorHAnsi"/>
                    <w:sz w:val="20"/>
                  </w:rPr>
                </w:rPrChange>
              </w:rPr>
            </w:pPr>
            <w:r w:rsidRPr="00224DB6">
              <w:rPr>
                <w:rPrChange w:id="1646" w:author="Markel" w:date="2018-07-20T14:56:00Z">
                  <w:rPr>
                    <w:rFonts w:asciiTheme="minorHAnsi" w:hAnsiTheme="minorHAnsi"/>
                    <w:sz w:val="20"/>
                  </w:rPr>
                </w:rPrChange>
              </w:rPr>
              <w:t>No</w:t>
            </w:r>
          </w:p>
        </w:tc>
        <w:tc>
          <w:tcPr>
            <w:tcW w:w="1663" w:type="dxa"/>
            <w:tcPrChange w:id="1647" w:author="Markel" w:date="2018-07-20T14:56:00Z">
              <w:tcPr>
                <w:tcW w:w="1371" w:type="dxa"/>
              </w:tcPr>
            </w:tcPrChange>
          </w:tcPr>
          <w:p w14:paraId="5160CC9D" w14:textId="77777777" w:rsidR="00D42F0A" w:rsidRPr="00224DB6" w:rsidRDefault="00D42F0A" w:rsidP="00E717E8">
            <w:pPr>
              <w:cnfStyle w:val="000000100000" w:firstRow="0" w:lastRow="0" w:firstColumn="0" w:lastColumn="0" w:oddVBand="0" w:evenVBand="0" w:oddHBand="1" w:evenHBand="0" w:firstRowFirstColumn="0" w:firstRowLastColumn="0" w:lastRowFirstColumn="0" w:lastRowLastColumn="0"/>
              <w:rPr>
                <w:rPrChange w:id="1648" w:author="Markel" w:date="2018-07-20T14:56:00Z">
                  <w:rPr>
                    <w:rFonts w:asciiTheme="minorHAnsi" w:hAnsiTheme="minorHAnsi"/>
                    <w:sz w:val="20"/>
                  </w:rPr>
                </w:rPrChange>
              </w:rPr>
            </w:pPr>
          </w:p>
        </w:tc>
      </w:tr>
      <w:tr w:rsidR="00D42F0A" w:rsidRPr="00224DB6" w14:paraId="2897F017" w14:textId="77777777" w:rsidTr="00E717E8">
        <w:trPr>
          <w:cantSplit/>
          <w:trPrChange w:id="1649" w:author="Markel" w:date="2018-07-20T14:56:00Z">
            <w:trPr>
              <w:cantSplit/>
            </w:trPr>
          </w:trPrChange>
        </w:trPr>
        <w:tc>
          <w:tcPr>
            <w:cnfStyle w:val="001000000000" w:firstRow="0" w:lastRow="0" w:firstColumn="1" w:lastColumn="0" w:oddVBand="0" w:evenVBand="0" w:oddHBand="0" w:evenHBand="0" w:firstRowFirstColumn="0" w:firstRowLastColumn="0" w:lastRowFirstColumn="0" w:lastRowLastColumn="0"/>
            <w:tcW w:w="1550" w:type="dxa"/>
            <w:tcPrChange w:id="1650" w:author="Markel" w:date="2018-07-20T14:56:00Z">
              <w:tcPr>
                <w:tcW w:w="1892" w:type="dxa"/>
              </w:tcPr>
            </w:tcPrChange>
          </w:tcPr>
          <w:p w14:paraId="6C7B17F8" w14:textId="77777777" w:rsidR="00D42F0A" w:rsidRPr="00224DB6" w:rsidRDefault="00D42F0A" w:rsidP="00E717E8">
            <w:pPr>
              <w:rPr>
                <w:rPrChange w:id="1651" w:author="Markel" w:date="2018-07-20T14:56:00Z">
                  <w:rPr>
                    <w:rFonts w:asciiTheme="minorHAnsi" w:hAnsiTheme="minorHAnsi"/>
                    <w:sz w:val="20"/>
                  </w:rPr>
                </w:rPrChange>
              </w:rPr>
            </w:pPr>
            <w:r w:rsidRPr="00224DB6">
              <w:rPr>
                <w:rPrChange w:id="1652" w:author="Markel" w:date="2018-07-20T14:56:00Z">
                  <w:rPr>
                    <w:rFonts w:asciiTheme="minorHAnsi" w:hAnsiTheme="minorHAnsi"/>
                    <w:sz w:val="20"/>
                  </w:rPr>
                </w:rPrChange>
              </w:rPr>
              <w:t>vendor</w:t>
            </w:r>
          </w:p>
        </w:tc>
        <w:tc>
          <w:tcPr>
            <w:tcW w:w="2268" w:type="dxa"/>
            <w:tcPrChange w:id="1653" w:author="Markel" w:date="2018-07-20T14:56:00Z">
              <w:tcPr>
                <w:tcW w:w="1798" w:type="dxa"/>
              </w:tcPr>
            </w:tcPrChange>
          </w:tcPr>
          <w:p w14:paraId="49536E4B" w14:textId="0A7A80F5" w:rsidR="00D42F0A" w:rsidRPr="00224DB6" w:rsidRDefault="00D42F0A" w:rsidP="00E717E8">
            <w:pPr>
              <w:cnfStyle w:val="000000000000" w:firstRow="0" w:lastRow="0" w:firstColumn="0" w:lastColumn="0" w:oddVBand="0" w:evenVBand="0" w:oddHBand="0" w:evenHBand="0" w:firstRowFirstColumn="0" w:firstRowLastColumn="0" w:lastRowFirstColumn="0" w:lastRowLastColumn="0"/>
              <w:rPr>
                <w:rPrChange w:id="1654" w:author="Markel" w:date="2018-07-20T14:56:00Z">
                  <w:rPr>
                    <w:rFonts w:asciiTheme="minorHAnsi" w:hAnsiTheme="minorHAnsi"/>
                    <w:sz w:val="20"/>
                  </w:rPr>
                </w:rPrChange>
              </w:rPr>
            </w:pPr>
            <w:r w:rsidRPr="00224DB6">
              <w:rPr>
                <w:rPrChange w:id="1655" w:author="Markel" w:date="2018-07-20T14:56:00Z">
                  <w:rPr>
                    <w:rFonts w:asciiTheme="minorHAnsi" w:hAnsiTheme="minorHAnsi"/>
                    <w:sz w:val="20"/>
                  </w:rPr>
                </w:rPrChange>
              </w:rPr>
              <w:t>Vendor name</w:t>
            </w:r>
            <w:del w:id="1656" w:author="Markel" w:date="2018-07-20T14:56:00Z">
              <w:r w:rsidR="00861E42">
                <w:rPr>
                  <w:rFonts w:asciiTheme="minorHAnsi" w:hAnsiTheme="minorHAnsi"/>
                </w:rPr>
                <w:delText xml:space="preserve"> </w:delText>
              </w:r>
            </w:del>
          </w:p>
        </w:tc>
        <w:tc>
          <w:tcPr>
            <w:tcW w:w="1134" w:type="dxa"/>
            <w:tcPrChange w:id="1657" w:author="Markel" w:date="2018-07-20T14:56:00Z">
              <w:tcPr>
                <w:tcW w:w="1843" w:type="dxa"/>
              </w:tcPr>
            </w:tcPrChange>
          </w:tcPr>
          <w:p w14:paraId="20BB0DFD" w14:textId="77777777" w:rsidR="00D42F0A" w:rsidRPr="00224DB6" w:rsidRDefault="00B30C83" w:rsidP="00E717E8">
            <w:pPr>
              <w:cnfStyle w:val="000000000000" w:firstRow="0" w:lastRow="0" w:firstColumn="0" w:lastColumn="0" w:oddVBand="0" w:evenVBand="0" w:oddHBand="0" w:evenHBand="0" w:firstRowFirstColumn="0" w:firstRowLastColumn="0" w:lastRowFirstColumn="0" w:lastRowLastColumn="0"/>
              <w:rPr>
                <w:rPrChange w:id="1658" w:author="Markel" w:date="2018-07-20T14:56:00Z">
                  <w:rPr>
                    <w:rFonts w:asciiTheme="minorHAnsi" w:hAnsiTheme="minorHAnsi"/>
                    <w:sz w:val="20"/>
                  </w:rPr>
                </w:rPrChange>
              </w:rPr>
            </w:pPr>
            <w:r w:rsidRPr="00224DB6">
              <w:rPr>
                <w:rPrChange w:id="1659" w:author="Markel" w:date="2018-07-20T14:56:00Z">
                  <w:rPr>
                    <w:rFonts w:asciiTheme="minorHAnsi" w:hAnsiTheme="minorHAnsi"/>
                    <w:sz w:val="20"/>
                  </w:rPr>
                </w:rPrChange>
              </w:rPr>
              <w:t>s</w:t>
            </w:r>
            <w:r w:rsidR="00D42F0A" w:rsidRPr="00224DB6">
              <w:rPr>
                <w:rPrChange w:id="1660" w:author="Markel" w:date="2018-07-20T14:56:00Z">
                  <w:rPr>
                    <w:rFonts w:asciiTheme="minorHAnsi" w:hAnsiTheme="minorHAnsi"/>
                    <w:sz w:val="20"/>
                  </w:rPr>
                </w:rPrChange>
              </w:rPr>
              <w:t>tring</w:t>
            </w:r>
          </w:p>
        </w:tc>
        <w:tc>
          <w:tcPr>
            <w:tcW w:w="1701" w:type="dxa"/>
            <w:tcPrChange w:id="1661" w:author="Markel" w:date="2018-07-20T14:56:00Z">
              <w:tcPr>
                <w:tcW w:w="1699" w:type="dxa"/>
              </w:tcPr>
            </w:tcPrChange>
          </w:tcPr>
          <w:p w14:paraId="4314551D" w14:textId="77777777" w:rsidR="00D42F0A" w:rsidRPr="00224DB6" w:rsidRDefault="00D42F0A" w:rsidP="00E717E8">
            <w:pPr>
              <w:cnfStyle w:val="000000000000" w:firstRow="0" w:lastRow="0" w:firstColumn="0" w:lastColumn="0" w:oddVBand="0" w:evenVBand="0" w:oddHBand="0" w:evenHBand="0" w:firstRowFirstColumn="0" w:firstRowLastColumn="0" w:lastRowFirstColumn="0" w:lastRowLastColumn="0"/>
              <w:rPr>
                <w:rPrChange w:id="1662" w:author="Markel" w:date="2018-07-20T14:56:00Z">
                  <w:rPr>
                    <w:rFonts w:asciiTheme="minorHAnsi" w:hAnsiTheme="minorHAnsi"/>
                    <w:sz w:val="20"/>
                  </w:rPr>
                </w:rPrChange>
              </w:rPr>
            </w:pPr>
          </w:p>
        </w:tc>
        <w:tc>
          <w:tcPr>
            <w:tcW w:w="1134" w:type="dxa"/>
            <w:tcPrChange w:id="1663" w:author="Markel" w:date="2018-07-20T14:56:00Z">
              <w:tcPr>
                <w:tcW w:w="973" w:type="dxa"/>
              </w:tcPr>
            </w:tcPrChange>
          </w:tcPr>
          <w:p w14:paraId="7E1207D5" w14:textId="77777777" w:rsidR="00D42F0A" w:rsidRPr="00224DB6" w:rsidRDefault="00D42F0A" w:rsidP="00E717E8">
            <w:pPr>
              <w:cnfStyle w:val="000000000000" w:firstRow="0" w:lastRow="0" w:firstColumn="0" w:lastColumn="0" w:oddVBand="0" w:evenVBand="0" w:oddHBand="0" w:evenHBand="0" w:firstRowFirstColumn="0" w:firstRowLastColumn="0" w:lastRowFirstColumn="0" w:lastRowLastColumn="0"/>
              <w:rPr>
                <w:rPrChange w:id="1664" w:author="Markel" w:date="2018-07-20T14:56:00Z">
                  <w:rPr>
                    <w:rFonts w:asciiTheme="minorHAnsi" w:hAnsiTheme="minorHAnsi"/>
                    <w:sz w:val="20"/>
                  </w:rPr>
                </w:rPrChange>
              </w:rPr>
            </w:pPr>
            <w:r w:rsidRPr="00224DB6">
              <w:rPr>
                <w:rPrChange w:id="1665" w:author="Markel" w:date="2018-07-20T14:56:00Z">
                  <w:rPr>
                    <w:rFonts w:asciiTheme="minorHAnsi" w:hAnsiTheme="minorHAnsi"/>
                    <w:sz w:val="20"/>
                  </w:rPr>
                </w:rPrChange>
              </w:rPr>
              <w:t>No</w:t>
            </w:r>
          </w:p>
        </w:tc>
        <w:tc>
          <w:tcPr>
            <w:tcW w:w="1663" w:type="dxa"/>
            <w:tcPrChange w:id="1666" w:author="Markel" w:date="2018-07-20T14:56:00Z">
              <w:tcPr>
                <w:tcW w:w="1371" w:type="dxa"/>
              </w:tcPr>
            </w:tcPrChange>
          </w:tcPr>
          <w:p w14:paraId="14C36F77" w14:textId="77777777" w:rsidR="00D42F0A" w:rsidRPr="00224DB6" w:rsidRDefault="00D42F0A" w:rsidP="00E717E8">
            <w:pPr>
              <w:cnfStyle w:val="000000000000" w:firstRow="0" w:lastRow="0" w:firstColumn="0" w:lastColumn="0" w:oddVBand="0" w:evenVBand="0" w:oddHBand="0" w:evenHBand="0" w:firstRowFirstColumn="0" w:firstRowLastColumn="0" w:lastRowFirstColumn="0" w:lastRowLastColumn="0"/>
              <w:rPr>
                <w:rPrChange w:id="1667" w:author="Markel" w:date="2018-07-20T14:56:00Z">
                  <w:rPr>
                    <w:rFonts w:asciiTheme="minorHAnsi" w:hAnsiTheme="minorHAnsi"/>
                    <w:sz w:val="20"/>
                  </w:rPr>
                </w:rPrChange>
              </w:rPr>
            </w:pPr>
          </w:p>
        </w:tc>
      </w:tr>
      <w:tr w:rsidR="00D42F0A" w:rsidRPr="00224DB6" w14:paraId="2359C957" w14:textId="77777777" w:rsidTr="00E717E8">
        <w:trPr>
          <w:cnfStyle w:val="000000100000" w:firstRow="0" w:lastRow="0" w:firstColumn="0" w:lastColumn="0" w:oddVBand="0" w:evenVBand="0" w:oddHBand="1" w:evenHBand="0" w:firstRowFirstColumn="0" w:firstRowLastColumn="0" w:lastRowFirstColumn="0" w:lastRowLastColumn="0"/>
          <w:cantSplit/>
          <w:trPrChange w:id="1668" w:author="Markel" w:date="2018-07-20T14:56:00Z">
            <w:trPr>
              <w:cantSplit/>
            </w:trPr>
          </w:trPrChange>
        </w:trPr>
        <w:tc>
          <w:tcPr>
            <w:cnfStyle w:val="001000000000" w:firstRow="0" w:lastRow="0" w:firstColumn="1" w:lastColumn="0" w:oddVBand="0" w:evenVBand="0" w:oddHBand="0" w:evenHBand="0" w:firstRowFirstColumn="0" w:firstRowLastColumn="0" w:lastRowFirstColumn="0" w:lastRowLastColumn="0"/>
            <w:tcW w:w="1550" w:type="dxa"/>
            <w:tcPrChange w:id="1669" w:author="Markel" w:date="2018-07-20T14:56:00Z">
              <w:tcPr>
                <w:tcW w:w="1892" w:type="dxa"/>
              </w:tcPr>
            </w:tcPrChange>
          </w:tcPr>
          <w:p w14:paraId="67E25D3F" w14:textId="77777777" w:rsidR="00D42F0A" w:rsidRPr="00224DB6" w:rsidRDefault="00D42F0A" w:rsidP="00E717E8">
            <w:pPr>
              <w:cnfStyle w:val="001000100000" w:firstRow="0" w:lastRow="0" w:firstColumn="1" w:lastColumn="0" w:oddVBand="0" w:evenVBand="0" w:oddHBand="1" w:evenHBand="0" w:firstRowFirstColumn="0" w:firstRowLastColumn="0" w:lastRowFirstColumn="0" w:lastRowLastColumn="0"/>
              <w:rPr>
                <w:rPrChange w:id="1670" w:author="Markel" w:date="2018-07-20T14:56:00Z">
                  <w:rPr>
                    <w:rFonts w:asciiTheme="minorHAnsi" w:hAnsiTheme="minorHAnsi"/>
                    <w:sz w:val="20"/>
                  </w:rPr>
                </w:rPrChange>
              </w:rPr>
            </w:pPr>
            <w:r w:rsidRPr="00224DB6">
              <w:rPr>
                <w:rPrChange w:id="1671" w:author="Markel" w:date="2018-07-20T14:56:00Z">
                  <w:rPr>
                    <w:rFonts w:asciiTheme="minorHAnsi" w:hAnsiTheme="minorHAnsi"/>
                    <w:sz w:val="20"/>
                  </w:rPr>
                </w:rPrChange>
              </w:rPr>
              <w:t>model</w:t>
            </w:r>
          </w:p>
        </w:tc>
        <w:tc>
          <w:tcPr>
            <w:tcW w:w="2268" w:type="dxa"/>
            <w:tcPrChange w:id="1672" w:author="Markel" w:date="2018-07-20T14:56:00Z">
              <w:tcPr>
                <w:tcW w:w="1798" w:type="dxa"/>
              </w:tcPr>
            </w:tcPrChange>
          </w:tcPr>
          <w:p w14:paraId="7220313F" w14:textId="77777777" w:rsidR="00D42F0A" w:rsidRPr="00224DB6" w:rsidRDefault="00D42F0A" w:rsidP="00E717E8">
            <w:pPr>
              <w:cnfStyle w:val="000000100000" w:firstRow="0" w:lastRow="0" w:firstColumn="0" w:lastColumn="0" w:oddVBand="0" w:evenVBand="0" w:oddHBand="1" w:evenHBand="0" w:firstRowFirstColumn="0" w:firstRowLastColumn="0" w:lastRowFirstColumn="0" w:lastRowLastColumn="0"/>
              <w:rPr>
                <w:rPrChange w:id="1673" w:author="Markel" w:date="2018-07-20T14:56:00Z">
                  <w:rPr>
                    <w:rFonts w:asciiTheme="minorHAnsi" w:hAnsiTheme="minorHAnsi"/>
                    <w:sz w:val="20"/>
                  </w:rPr>
                </w:rPrChange>
              </w:rPr>
            </w:pPr>
            <w:r w:rsidRPr="00224DB6">
              <w:rPr>
                <w:rPrChange w:id="1674" w:author="Markel" w:date="2018-07-20T14:56:00Z">
                  <w:rPr>
                    <w:rFonts w:asciiTheme="minorHAnsi" w:hAnsiTheme="minorHAnsi"/>
                    <w:sz w:val="20"/>
                  </w:rPr>
                </w:rPrChange>
              </w:rPr>
              <w:t>Model number</w:t>
            </w:r>
          </w:p>
        </w:tc>
        <w:tc>
          <w:tcPr>
            <w:tcW w:w="1134" w:type="dxa"/>
            <w:tcPrChange w:id="1675" w:author="Markel" w:date="2018-07-20T14:56:00Z">
              <w:tcPr>
                <w:tcW w:w="1843" w:type="dxa"/>
              </w:tcPr>
            </w:tcPrChange>
          </w:tcPr>
          <w:p w14:paraId="580E2549" w14:textId="77777777" w:rsidR="00D42F0A" w:rsidRPr="00224DB6" w:rsidRDefault="00B30C83" w:rsidP="00E717E8">
            <w:pPr>
              <w:cnfStyle w:val="000000100000" w:firstRow="0" w:lastRow="0" w:firstColumn="0" w:lastColumn="0" w:oddVBand="0" w:evenVBand="0" w:oddHBand="1" w:evenHBand="0" w:firstRowFirstColumn="0" w:firstRowLastColumn="0" w:lastRowFirstColumn="0" w:lastRowLastColumn="0"/>
              <w:rPr>
                <w:rPrChange w:id="1676" w:author="Markel" w:date="2018-07-20T14:56:00Z">
                  <w:rPr>
                    <w:rFonts w:asciiTheme="minorHAnsi" w:hAnsiTheme="minorHAnsi"/>
                    <w:sz w:val="20"/>
                  </w:rPr>
                </w:rPrChange>
              </w:rPr>
            </w:pPr>
            <w:r w:rsidRPr="00224DB6">
              <w:rPr>
                <w:rPrChange w:id="1677" w:author="Markel" w:date="2018-07-20T14:56:00Z">
                  <w:rPr>
                    <w:rFonts w:asciiTheme="minorHAnsi" w:hAnsiTheme="minorHAnsi"/>
                    <w:sz w:val="20"/>
                  </w:rPr>
                </w:rPrChange>
              </w:rPr>
              <w:t>s</w:t>
            </w:r>
            <w:r w:rsidR="00D42F0A" w:rsidRPr="00224DB6">
              <w:rPr>
                <w:rPrChange w:id="1678" w:author="Markel" w:date="2018-07-20T14:56:00Z">
                  <w:rPr>
                    <w:rFonts w:asciiTheme="minorHAnsi" w:hAnsiTheme="minorHAnsi"/>
                    <w:sz w:val="20"/>
                  </w:rPr>
                </w:rPrChange>
              </w:rPr>
              <w:t>tring</w:t>
            </w:r>
          </w:p>
        </w:tc>
        <w:tc>
          <w:tcPr>
            <w:tcW w:w="1701" w:type="dxa"/>
            <w:tcPrChange w:id="1679" w:author="Markel" w:date="2018-07-20T14:56:00Z">
              <w:tcPr>
                <w:tcW w:w="1699" w:type="dxa"/>
              </w:tcPr>
            </w:tcPrChange>
          </w:tcPr>
          <w:p w14:paraId="31B954D6" w14:textId="77777777" w:rsidR="00D42F0A" w:rsidRPr="00224DB6" w:rsidRDefault="00D42F0A" w:rsidP="00E717E8">
            <w:pPr>
              <w:cnfStyle w:val="000000100000" w:firstRow="0" w:lastRow="0" w:firstColumn="0" w:lastColumn="0" w:oddVBand="0" w:evenVBand="0" w:oddHBand="1" w:evenHBand="0" w:firstRowFirstColumn="0" w:firstRowLastColumn="0" w:lastRowFirstColumn="0" w:lastRowLastColumn="0"/>
              <w:rPr>
                <w:rPrChange w:id="1680" w:author="Markel" w:date="2018-07-20T14:56:00Z">
                  <w:rPr>
                    <w:rFonts w:asciiTheme="minorHAnsi" w:hAnsiTheme="minorHAnsi"/>
                    <w:sz w:val="20"/>
                  </w:rPr>
                </w:rPrChange>
              </w:rPr>
            </w:pPr>
          </w:p>
        </w:tc>
        <w:tc>
          <w:tcPr>
            <w:tcW w:w="1134" w:type="dxa"/>
            <w:tcPrChange w:id="1681" w:author="Markel" w:date="2018-07-20T14:56:00Z">
              <w:tcPr>
                <w:tcW w:w="973" w:type="dxa"/>
              </w:tcPr>
            </w:tcPrChange>
          </w:tcPr>
          <w:p w14:paraId="2DF85E20" w14:textId="77777777" w:rsidR="00D42F0A" w:rsidRPr="00224DB6" w:rsidRDefault="00D42F0A" w:rsidP="00E717E8">
            <w:pPr>
              <w:cnfStyle w:val="000000100000" w:firstRow="0" w:lastRow="0" w:firstColumn="0" w:lastColumn="0" w:oddVBand="0" w:evenVBand="0" w:oddHBand="1" w:evenHBand="0" w:firstRowFirstColumn="0" w:firstRowLastColumn="0" w:lastRowFirstColumn="0" w:lastRowLastColumn="0"/>
              <w:rPr>
                <w:rPrChange w:id="1682" w:author="Markel" w:date="2018-07-20T14:56:00Z">
                  <w:rPr>
                    <w:rFonts w:asciiTheme="minorHAnsi" w:hAnsiTheme="minorHAnsi"/>
                    <w:sz w:val="20"/>
                  </w:rPr>
                </w:rPrChange>
              </w:rPr>
            </w:pPr>
            <w:r w:rsidRPr="00224DB6">
              <w:rPr>
                <w:rPrChange w:id="1683" w:author="Markel" w:date="2018-07-20T14:56:00Z">
                  <w:rPr>
                    <w:rFonts w:asciiTheme="minorHAnsi" w:hAnsiTheme="minorHAnsi"/>
                    <w:sz w:val="20"/>
                  </w:rPr>
                </w:rPrChange>
              </w:rPr>
              <w:t>No</w:t>
            </w:r>
          </w:p>
        </w:tc>
        <w:tc>
          <w:tcPr>
            <w:tcW w:w="1663" w:type="dxa"/>
            <w:tcPrChange w:id="1684" w:author="Markel" w:date="2018-07-20T14:56:00Z">
              <w:tcPr>
                <w:tcW w:w="1371" w:type="dxa"/>
              </w:tcPr>
            </w:tcPrChange>
          </w:tcPr>
          <w:p w14:paraId="2C3FB6EF" w14:textId="77777777" w:rsidR="00D42F0A" w:rsidRPr="00224DB6" w:rsidRDefault="00D42F0A" w:rsidP="00E717E8">
            <w:pPr>
              <w:cnfStyle w:val="000000100000" w:firstRow="0" w:lastRow="0" w:firstColumn="0" w:lastColumn="0" w:oddVBand="0" w:evenVBand="0" w:oddHBand="1" w:evenHBand="0" w:firstRowFirstColumn="0" w:firstRowLastColumn="0" w:lastRowFirstColumn="0" w:lastRowLastColumn="0"/>
              <w:rPr>
                <w:rPrChange w:id="1685" w:author="Markel" w:date="2018-07-20T14:56:00Z">
                  <w:rPr>
                    <w:rFonts w:asciiTheme="minorHAnsi" w:hAnsiTheme="minorHAnsi"/>
                    <w:sz w:val="20"/>
                  </w:rPr>
                </w:rPrChange>
              </w:rPr>
            </w:pPr>
          </w:p>
        </w:tc>
      </w:tr>
      <w:tr w:rsidR="00D42F0A" w:rsidRPr="00224DB6" w14:paraId="27C72DA9" w14:textId="77777777" w:rsidTr="00E717E8">
        <w:trPr>
          <w:cantSplit/>
          <w:trPrChange w:id="1686" w:author="Markel" w:date="2018-07-20T14:56:00Z">
            <w:trPr>
              <w:cantSplit/>
            </w:trPr>
          </w:trPrChange>
        </w:trPr>
        <w:tc>
          <w:tcPr>
            <w:cnfStyle w:val="001000000000" w:firstRow="0" w:lastRow="0" w:firstColumn="1" w:lastColumn="0" w:oddVBand="0" w:evenVBand="0" w:oddHBand="0" w:evenHBand="0" w:firstRowFirstColumn="0" w:firstRowLastColumn="0" w:lastRowFirstColumn="0" w:lastRowLastColumn="0"/>
            <w:tcW w:w="1550" w:type="dxa"/>
            <w:tcPrChange w:id="1687" w:author="Markel" w:date="2018-07-20T14:56:00Z">
              <w:tcPr>
                <w:tcW w:w="1892" w:type="dxa"/>
              </w:tcPr>
            </w:tcPrChange>
          </w:tcPr>
          <w:p w14:paraId="468DD244" w14:textId="77777777" w:rsidR="00D42F0A" w:rsidRPr="00224DB6" w:rsidRDefault="00D42F0A" w:rsidP="00E717E8">
            <w:pPr>
              <w:rPr>
                <w:rPrChange w:id="1688" w:author="Markel" w:date="2018-07-20T14:56:00Z">
                  <w:rPr>
                    <w:rFonts w:asciiTheme="minorHAnsi" w:hAnsiTheme="minorHAnsi"/>
                    <w:sz w:val="20"/>
                  </w:rPr>
                </w:rPrChange>
              </w:rPr>
            </w:pPr>
            <w:r w:rsidRPr="00224DB6">
              <w:rPr>
                <w:rPrChange w:id="1689" w:author="Markel" w:date="2018-07-20T14:56:00Z">
                  <w:rPr>
                    <w:rFonts w:asciiTheme="minorHAnsi" w:hAnsiTheme="minorHAnsi"/>
                    <w:sz w:val="20"/>
                  </w:rPr>
                </w:rPrChange>
              </w:rPr>
              <w:t>serial</w:t>
            </w:r>
          </w:p>
        </w:tc>
        <w:tc>
          <w:tcPr>
            <w:tcW w:w="2268" w:type="dxa"/>
            <w:tcPrChange w:id="1690" w:author="Markel" w:date="2018-07-20T14:56:00Z">
              <w:tcPr>
                <w:tcW w:w="1798" w:type="dxa"/>
              </w:tcPr>
            </w:tcPrChange>
          </w:tcPr>
          <w:p w14:paraId="49C8555E" w14:textId="18B1E443" w:rsidR="00D42F0A" w:rsidRPr="00224DB6" w:rsidRDefault="00D42F0A" w:rsidP="00E717E8">
            <w:pPr>
              <w:cnfStyle w:val="000000000000" w:firstRow="0" w:lastRow="0" w:firstColumn="0" w:lastColumn="0" w:oddVBand="0" w:evenVBand="0" w:oddHBand="0" w:evenHBand="0" w:firstRowFirstColumn="0" w:firstRowLastColumn="0" w:lastRowFirstColumn="0" w:lastRowLastColumn="0"/>
              <w:rPr>
                <w:rPrChange w:id="1691" w:author="Markel" w:date="2018-07-20T14:56:00Z">
                  <w:rPr>
                    <w:rFonts w:asciiTheme="minorHAnsi" w:hAnsiTheme="minorHAnsi"/>
                    <w:sz w:val="20"/>
                  </w:rPr>
                </w:rPrChange>
              </w:rPr>
            </w:pPr>
            <w:r w:rsidRPr="00224DB6">
              <w:rPr>
                <w:rPrChange w:id="1692" w:author="Markel" w:date="2018-07-20T14:56:00Z">
                  <w:rPr>
                    <w:rFonts w:asciiTheme="minorHAnsi" w:hAnsiTheme="minorHAnsi"/>
                    <w:sz w:val="20"/>
                  </w:rPr>
                </w:rPrChange>
              </w:rPr>
              <w:t>Serial number</w:t>
            </w:r>
            <w:del w:id="1693" w:author="Markel" w:date="2018-07-20T14:56:00Z">
              <w:r w:rsidR="00522B1E">
                <w:rPr>
                  <w:rFonts w:asciiTheme="minorHAnsi" w:hAnsiTheme="minorHAnsi"/>
                </w:rPr>
                <w:delText xml:space="preserve"> </w:delText>
              </w:r>
            </w:del>
          </w:p>
        </w:tc>
        <w:tc>
          <w:tcPr>
            <w:tcW w:w="1134" w:type="dxa"/>
            <w:tcPrChange w:id="1694" w:author="Markel" w:date="2018-07-20T14:56:00Z">
              <w:tcPr>
                <w:tcW w:w="1843" w:type="dxa"/>
              </w:tcPr>
            </w:tcPrChange>
          </w:tcPr>
          <w:p w14:paraId="257FC8BF" w14:textId="77777777" w:rsidR="00D42F0A" w:rsidRPr="00224DB6" w:rsidRDefault="00B30C83" w:rsidP="00E717E8">
            <w:pPr>
              <w:cnfStyle w:val="000000000000" w:firstRow="0" w:lastRow="0" w:firstColumn="0" w:lastColumn="0" w:oddVBand="0" w:evenVBand="0" w:oddHBand="0" w:evenHBand="0" w:firstRowFirstColumn="0" w:firstRowLastColumn="0" w:lastRowFirstColumn="0" w:lastRowLastColumn="0"/>
              <w:rPr>
                <w:rPrChange w:id="1695" w:author="Markel" w:date="2018-07-20T14:56:00Z">
                  <w:rPr>
                    <w:rFonts w:asciiTheme="minorHAnsi" w:hAnsiTheme="minorHAnsi"/>
                    <w:sz w:val="20"/>
                  </w:rPr>
                </w:rPrChange>
              </w:rPr>
            </w:pPr>
            <w:r w:rsidRPr="00224DB6">
              <w:rPr>
                <w:rPrChange w:id="1696" w:author="Markel" w:date="2018-07-20T14:56:00Z">
                  <w:rPr>
                    <w:rFonts w:asciiTheme="minorHAnsi" w:hAnsiTheme="minorHAnsi"/>
                    <w:sz w:val="20"/>
                  </w:rPr>
                </w:rPrChange>
              </w:rPr>
              <w:t>s</w:t>
            </w:r>
            <w:r w:rsidR="00D42F0A" w:rsidRPr="00224DB6">
              <w:rPr>
                <w:rPrChange w:id="1697" w:author="Markel" w:date="2018-07-20T14:56:00Z">
                  <w:rPr>
                    <w:rFonts w:asciiTheme="minorHAnsi" w:hAnsiTheme="minorHAnsi"/>
                    <w:sz w:val="20"/>
                  </w:rPr>
                </w:rPrChange>
              </w:rPr>
              <w:t>tring</w:t>
            </w:r>
          </w:p>
        </w:tc>
        <w:tc>
          <w:tcPr>
            <w:tcW w:w="1701" w:type="dxa"/>
            <w:tcPrChange w:id="1698" w:author="Markel" w:date="2018-07-20T14:56:00Z">
              <w:tcPr>
                <w:tcW w:w="1699" w:type="dxa"/>
              </w:tcPr>
            </w:tcPrChange>
          </w:tcPr>
          <w:p w14:paraId="324519CF" w14:textId="77777777" w:rsidR="00D42F0A" w:rsidRPr="00224DB6" w:rsidRDefault="00D42F0A" w:rsidP="00E717E8">
            <w:pPr>
              <w:cnfStyle w:val="000000000000" w:firstRow="0" w:lastRow="0" w:firstColumn="0" w:lastColumn="0" w:oddVBand="0" w:evenVBand="0" w:oddHBand="0" w:evenHBand="0" w:firstRowFirstColumn="0" w:firstRowLastColumn="0" w:lastRowFirstColumn="0" w:lastRowLastColumn="0"/>
              <w:rPr>
                <w:rPrChange w:id="1699" w:author="Markel" w:date="2018-07-20T14:56:00Z">
                  <w:rPr>
                    <w:rFonts w:asciiTheme="minorHAnsi" w:hAnsiTheme="minorHAnsi"/>
                    <w:sz w:val="20"/>
                  </w:rPr>
                </w:rPrChange>
              </w:rPr>
            </w:pPr>
          </w:p>
        </w:tc>
        <w:tc>
          <w:tcPr>
            <w:tcW w:w="1134" w:type="dxa"/>
            <w:tcPrChange w:id="1700" w:author="Markel" w:date="2018-07-20T14:56:00Z">
              <w:tcPr>
                <w:tcW w:w="973" w:type="dxa"/>
              </w:tcPr>
            </w:tcPrChange>
          </w:tcPr>
          <w:p w14:paraId="1FFBEC8C" w14:textId="77777777" w:rsidR="00D42F0A" w:rsidRPr="00224DB6" w:rsidRDefault="00D42F0A" w:rsidP="00E717E8">
            <w:pPr>
              <w:cnfStyle w:val="000000000000" w:firstRow="0" w:lastRow="0" w:firstColumn="0" w:lastColumn="0" w:oddVBand="0" w:evenVBand="0" w:oddHBand="0" w:evenHBand="0" w:firstRowFirstColumn="0" w:firstRowLastColumn="0" w:lastRowFirstColumn="0" w:lastRowLastColumn="0"/>
              <w:rPr>
                <w:rPrChange w:id="1701" w:author="Markel" w:date="2018-07-20T14:56:00Z">
                  <w:rPr>
                    <w:rFonts w:asciiTheme="minorHAnsi" w:hAnsiTheme="minorHAnsi"/>
                    <w:sz w:val="20"/>
                  </w:rPr>
                </w:rPrChange>
              </w:rPr>
            </w:pPr>
            <w:r w:rsidRPr="00224DB6">
              <w:rPr>
                <w:rPrChange w:id="1702" w:author="Markel" w:date="2018-07-20T14:56:00Z">
                  <w:rPr>
                    <w:rFonts w:asciiTheme="minorHAnsi" w:hAnsiTheme="minorHAnsi"/>
                    <w:sz w:val="20"/>
                  </w:rPr>
                </w:rPrChange>
              </w:rPr>
              <w:t>No</w:t>
            </w:r>
          </w:p>
        </w:tc>
        <w:tc>
          <w:tcPr>
            <w:tcW w:w="1663" w:type="dxa"/>
            <w:tcPrChange w:id="1703" w:author="Markel" w:date="2018-07-20T14:56:00Z">
              <w:tcPr>
                <w:tcW w:w="1371" w:type="dxa"/>
              </w:tcPr>
            </w:tcPrChange>
          </w:tcPr>
          <w:p w14:paraId="1EAE823D" w14:textId="77777777" w:rsidR="00D42F0A" w:rsidRPr="00224DB6" w:rsidRDefault="00D42F0A" w:rsidP="00E717E8">
            <w:pPr>
              <w:cnfStyle w:val="000000000000" w:firstRow="0" w:lastRow="0" w:firstColumn="0" w:lastColumn="0" w:oddVBand="0" w:evenVBand="0" w:oddHBand="0" w:evenHBand="0" w:firstRowFirstColumn="0" w:firstRowLastColumn="0" w:lastRowFirstColumn="0" w:lastRowLastColumn="0"/>
              <w:rPr>
                <w:rPrChange w:id="1704" w:author="Markel" w:date="2018-07-20T14:56:00Z">
                  <w:rPr>
                    <w:rFonts w:asciiTheme="minorHAnsi" w:hAnsiTheme="minorHAnsi"/>
                    <w:sz w:val="20"/>
                  </w:rPr>
                </w:rPrChange>
              </w:rPr>
            </w:pPr>
          </w:p>
        </w:tc>
      </w:tr>
    </w:tbl>
    <w:p w14:paraId="1F2F7B85" w14:textId="77777777" w:rsidR="00215177" w:rsidRPr="00224DB6" w:rsidRDefault="00215177" w:rsidP="009C4AEF">
      <w:pPr>
        <w:rPr>
          <w:rFonts w:ascii="Times New Roman" w:hAnsi="Times New Roman"/>
          <w:lang w:val="en-US"/>
          <w:rPrChange w:id="1705" w:author="Markel" w:date="2018-07-20T14:56:00Z">
            <w:rPr>
              <w:b/>
            </w:rPr>
          </w:rPrChange>
        </w:rPr>
      </w:pPr>
    </w:p>
    <w:p w14:paraId="7BA26FF6" w14:textId="77777777" w:rsidR="00215177" w:rsidRPr="00224DB6" w:rsidRDefault="00215177" w:rsidP="00215177">
      <w:pPr>
        <w:rPr>
          <w:ins w:id="1706" w:author="Markel" w:date="2018-07-20T14:56:00Z"/>
          <w:lang w:val="en-US"/>
        </w:rPr>
      </w:pPr>
      <w:ins w:id="1707" w:author="Markel" w:date="2018-07-20T14:56:00Z">
        <w:r w:rsidRPr="00224DB6">
          <w:rPr>
            <w:lang w:val="en-US"/>
          </w:rPr>
          <w:br w:type="page"/>
        </w:r>
      </w:ins>
    </w:p>
    <w:p w14:paraId="21AE179F" w14:textId="7B8EAD16" w:rsidR="009C4AEF" w:rsidRPr="00224DB6" w:rsidRDefault="00BB69BE" w:rsidP="009C4AEF">
      <w:pPr>
        <w:pStyle w:val="Heading3"/>
        <w:numPr>
          <w:ilvl w:val="2"/>
          <w:numId w:val="2"/>
        </w:numPr>
        <w:spacing w:after="120"/>
        <w:rPr>
          <w:rFonts w:ascii="Times New Roman" w:hAnsi="Times New Roman"/>
          <w:lang w:val="en-US"/>
          <w:rPrChange w:id="1708" w:author="Markel" w:date="2018-07-20T14:56:00Z">
            <w:rPr/>
          </w:rPrChange>
        </w:rPr>
        <w:pPrChange w:id="1709" w:author="Markel" w:date="2018-07-20T14:56:00Z">
          <w:pPr>
            <w:pStyle w:val="Heading3"/>
          </w:pPr>
        </w:pPrChange>
      </w:pPr>
      <w:bookmarkStart w:id="1710" w:name="_Toc519860718"/>
      <w:bookmarkStart w:id="1711" w:name="_Toc490496298"/>
      <w:r w:rsidRPr="00224DB6">
        <w:rPr>
          <w:rFonts w:ascii="Times New Roman" w:hAnsi="Times New Roman"/>
          <w:lang w:val="en-US"/>
          <w:rPrChange w:id="1712" w:author="Markel" w:date="2018-07-20T14:56:00Z">
            <w:rPr/>
          </w:rPrChange>
        </w:rPr>
        <w:t xml:space="preserve">Source </w:t>
      </w:r>
      <w:del w:id="1713" w:author="Markel" w:date="2018-07-20T14:56:00Z">
        <w:r w:rsidR="00A503DE">
          <w:delText>Object</w:delText>
        </w:r>
      </w:del>
      <w:bookmarkEnd w:id="1711"/>
      <w:ins w:id="1714" w:author="Markel" w:date="2018-07-20T14:56:00Z">
        <w:r w:rsidRPr="00224DB6">
          <w:rPr>
            <w:rFonts w:ascii="Times New Roman" w:hAnsi="Times New Roman" w:cs="Times New Roman"/>
            <w:lang w:val="en-US"/>
          </w:rPr>
          <w:t>o</w:t>
        </w:r>
        <w:r w:rsidR="009C4AEF" w:rsidRPr="00224DB6">
          <w:rPr>
            <w:rFonts w:ascii="Times New Roman" w:hAnsi="Times New Roman" w:cs="Times New Roman"/>
            <w:lang w:val="en-US"/>
          </w:rPr>
          <w:t>bject</w:t>
        </w:r>
      </w:ins>
      <w:bookmarkEnd w:id="1710"/>
    </w:p>
    <w:p w14:paraId="2ECCEDED" w14:textId="77777777" w:rsidR="009C4AEF" w:rsidRPr="00224DB6" w:rsidRDefault="009C4AEF" w:rsidP="009C4AEF">
      <w:pPr>
        <w:jc w:val="both"/>
        <w:rPr>
          <w:rFonts w:ascii="Times New Roman" w:eastAsia="Times New Roman" w:hAnsi="Times New Roman" w:cs="Times New Roman"/>
          <w:sz w:val="24"/>
          <w:szCs w:val="24"/>
          <w:lang w:val="en-US"/>
          <w:rPrChange w:id="1715" w:author="Markel" w:date="2018-07-20T14:56:00Z">
            <w:rPr/>
          </w:rPrChange>
        </w:rPr>
      </w:pPr>
      <w:r w:rsidRPr="00224DB6">
        <w:rPr>
          <w:rFonts w:ascii="Times New Roman" w:hAnsi="Times New Roman"/>
          <w:lang w:val="en-US"/>
          <w:rPrChange w:id="1716" w:author="Markel" w:date="2018-07-20T14:56:00Z">
            <w:rPr/>
          </w:rPrChange>
        </w:rPr>
        <w:t xml:space="preserve">A source is defined as the originator of an electrical signal. A coordinate frame is associated with a cluster. The origin and rotation of this frame is </w:t>
      </w:r>
      <w:r w:rsidRPr="00224DB6">
        <w:rPr>
          <w:rFonts w:ascii="Times New Roman" w:hAnsi="Times New Roman"/>
          <w:lang w:val="en-US"/>
          <w:rPrChange w:id="1717" w:author="Markel" w:date="2018-07-20T14:56:00Z">
            <w:rPr/>
          </w:rPrChange>
        </w:rPr>
        <w:t>specified with respect to the platform coordinate frame.</w:t>
      </w:r>
    </w:p>
    <w:p w14:paraId="2B932186" w14:textId="77777777" w:rsidR="00861E42" w:rsidRPr="00DE07CD" w:rsidRDefault="00861E42">
      <w:pPr>
        <w:rPr>
          <w:del w:id="1718" w:author="Markel" w:date="2018-07-20T14:56:00Z"/>
        </w:rPr>
      </w:pPr>
    </w:p>
    <w:p w14:paraId="06D07BA9" w14:textId="4679E753" w:rsidR="00DC2925" w:rsidRPr="00224DB6" w:rsidRDefault="00DC2925" w:rsidP="002A3534">
      <w:pPr>
        <w:pStyle w:val="Caption"/>
        <w:keepNext/>
        <w:spacing w:after="0"/>
        <w:jc w:val="both"/>
        <w:rPr>
          <w:rFonts w:ascii="Times New Roman" w:hAnsi="Times New Roman"/>
          <w:lang w:val="en-US"/>
          <w:rPrChange w:id="1719" w:author="Markel" w:date="2018-07-20T14:56:00Z">
            <w:rPr>
              <w:sz w:val="24"/>
            </w:rPr>
          </w:rPrChange>
        </w:rPr>
        <w:pPrChange w:id="1720" w:author="Markel" w:date="2018-07-20T14:56:00Z">
          <w:pPr>
            <w:pStyle w:val="Caption"/>
            <w:keepNext/>
          </w:pPr>
        </w:pPrChange>
      </w:pPr>
      <w:bookmarkStart w:id="1721" w:name="_Toc511747909"/>
      <w:bookmarkStart w:id="1722" w:name="_Toc519860753"/>
      <w:bookmarkStart w:id="1723" w:name="_Toc489615341"/>
      <w:r w:rsidRPr="00224DB6">
        <w:rPr>
          <w:rFonts w:ascii="Times New Roman" w:hAnsi="Times New Roman"/>
          <w:lang w:val="en-US"/>
          <w:rPrChange w:id="1724" w:author="Markel" w:date="2018-07-20T14:56:00Z">
            <w:rPr>
              <w:sz w:val="24"/>
            </w:rPr>
          </w:rPrChange>
        </w:rPr>
        <w:t xml:space="preserve">Table </w:t>
      </w:r>
      <w:r w:rsidRPr="00224DB6">
        <w:rPr>
          <w:rFonts w:ascii="Times New Roman" w:hAnsi="Times New Roman"/>
          <w:lang w:val="en-US"/>
          <w:rPrChange w:id="1725" w:author="Markel" w:date="2018-07-20T14:56:00Z">
            <w:rPr>
              <w:sz w:val="24"/>
            </w:rPr>
          </w:rPrChange>
        </w:rPr>
        <w:fldChar w:fldCharType="begin"/>
      </w:r>
      <w:r w:rsidRPr="00224DB6">
        <w:rPr>
          <w:rFonts w:ascii="Times New Roman" w:hAnsi="Times New Roman"/>
          <w:lang w:val="en-US"/>
          <w:rPrChange w:id="1726" w:author="Markel" w:date="2018-07-20T14:56:00Z">
            <w:rPr>
              <w:sz w:val="24"/>
            </w:rPr>
          </w:rPrChange>
        </w:rPr>
        <w:instrText xml:space="preserve"> SEQ Table \* ARABIC </w:instrText>
      </w:r>
      <w:r w:rsidRPr="00224DB6">
        <w:rPr>
          <w:rFonts w:ascii="Times New Roman" w:hAnsi="Times New Roman"/>
          <w:lang w:val="en-US"/>
          <w:rPrChange w:id="1727" w:author="Markel" w:date="2018-07-20T14:56:00Z">
            <w:rPr>
              <w:sz w:val="24"/>
            </w:rPr>
          </w:rPrChange>
        </w:rPr>
        <w:fldChar w:fldCharType="separate"/>
      </w:r>
      <w:r w:rsidR="00AA72D3">
        <w:rPr>
          <w:rFonts w:ascii="Times New Roman" w:hAnsi="Times New Roman"/>
          <w:noProof/>
          <w:lang w:val="en-US"/>
        </w:rPr>
        <w:t>5</w:t>
      </w:r>
      <w:r w:rsidRPr="00224DB6">
        <w:rPr>
          <w:rFonts w:ascii="Times New Roman" w:hAnsi="Times New Roman"/>
          <w:lang w:val="en-US"/>
          <w:rPrChange w:id="1728" w:author="Markel" w:date="2018-07-20T14:56:00Z">
            <w:rPr>
              <w:sz w:val="24"/>
            </w:rPr>
          </w:rPrChange>
        </w:rPr>
        <w:fldChar w:fldCharType="end"/>
      </w:r>
      <w:r w:rsidRPr="00224DB6">
        <w:rPr>
          <w:rFonts w:ascii="Times New Roman" w:hAnsi="Times New Roman"/>
          <w:lang w:val="en-US"/>
          <w:rPrChange w:id="1729" w:author="Markel" w:date="2018-07-20T14:56:00Z">
            <w:rPr>
              <w:sz w:val="24"/>
            </w:rPr>
          </w:rPrChange>
        </w:rPr>
        <w:t xml:space="preserve"> </w:t>
      </w:r>
      <w:del w:id="1730" w:author="Markel" w:date="2018-07-20T14:56:00Z">
        <w:r w:rsidR="00861E42">
          <w:rPr>
            <w:sz w:val="24"/>
            <w:szCs w:val="24"/>
          </w:rPr>
          <w:delText>–</w:delText>
        </w:r>
      </w:del>
      <w:ins w:id="1731" w:author="Markel" w:date="2018-07-20T14:56:00Z">
        <w:r w:rsidRPr="00224DB6">
          <w:rPr>
            <w:rFonts w:ascii="Times New Roman" w:hAnsi="Times New Roman" w:cs="Times New Roman"/>
            <w:lang w:val="en-US"/>
          </w:rPr>
          <w:t>-</w:t>
        </w:r>
      </w:ins>
      <w:r w:rsidRPr="00224DB6">
        <w:rPr>
          <w:rFonts w:ascii="Times New Roman" w:hAnsi="Times New Roman"/>
          <w:lang w:val="en-US"/>
          <w:rPrChange w:id="1732" w:author="Markel" w:date="2018-07-20T14:56:00Z">
            <w:rPr>
              <w:sz w:val="24"/>
            </w:rPr>
          </w:rPrChange>
        </w:rPr>
        <w:t xml:space="preserve"> Definition of source attributes</w:t>
      </w:r>
      <w:bookmarkEnd w:id="1721"/>
      <w:bookmarkEnd w:id="1722"/>
      <w:bookmarkEnd w:id="1723"/>
    </w:p>
    <w:tbl>
      <w:tblPr>
        <w:tblStyle w:val="LightList-Accent1"/>
        <w:tblW w:w="9450" w:type="dxa"/>
        <w:tblLayout w:type="fixed"/>
        <w:tblLook w:val="04A0" w:firstRow="1" w:lastRow="0" w:firstColumn="1" w:lastColumn="0" w:noHBand="0" w:noVBand="1"/>
        <w:tblPrChange w:id="1733" w:author="Markel" w:date="2018-07-20T14:56:00Z">
          <w:tblPr>
            <w:tblStyle w:val="LightList-Accent1"/>
            <w:tblW w:w="9576" w:type="dxa"/>
            <w:tblLook w:val="04A0" w:firstRow="1" w:lastRow="0" w:firstColumn="1" w:lastColumn="0" w:noHBand="0" w:noVBand="1"/>
          </w:tblPr>
        </w:tblPrChange>
      </w:tblPr>
      <w:tblGrid>
        <w:gridCol w:w="1550"/>
        <w:gridCol w:w="2268"/>
        <w:gridCol w:w="1134"/>
        <w:gridCol w:w="1701"/>
        <w:gridCol w:w="1134"/>
        <w:gridCol w:w="1663"/>
        <w:tblGridChange w:id="1734">
          <w:tblGrid>
            <w:gridCol w:w="1780"/>
            <w:gridCol w:w="1708"/>
            <w:gridCol w:w="1676"/>
            <w:gridCol w:w="1808"/>
            <w:gridCol w:w="973"/>
            <w:gridCol w:w="1631"/>
          </w:tblGrid>
        </w:tblGridChange>
      </w:tblGrid>
      <w:tr w:rsidR="00DC2925" w:rsidRPr="00224DB6" w14:paraId="7B266107" w14:textId="77777777" w:rsidTr="00E717E8">
        <w:trPr>
          <w:cnfStyle w:val="100000000000" w:firstRow="1" w:lastRow="0" w:firstColumn="0" w:lastColumn="0" w:oddVBand="0" w:evenVBand="0" w:oddHBand="0" w:evenHBand="0" w:firstRowFirstColumn="0" w:firstRowLastColumn="0" w:lastRowFirstColumn="0" w:lastRowLastColumn="0"/>
          <w:tblHeader/>
          <w:trPrChange w:id="1735" w:author="Markel" w:date="2018-07-20T14:56:00Z">
            <w:trPr>
              <w:tblHeader/>
            </w:trPr>
          </w:trPrChange>
        </w:trPr>
        <w:tc>
          <w:tcPr>
            <w:cnfStyle w:val="001000000000" w:firstRow="0" w:lastRow="0" w:firstColumn="1" w:lastColumn="0" w:oddVBand="0" w:evenVBand="0" w:oddHBand="0" w:evenHBand="0" w:firstRowFirstColumn="0" w:firstRowLastColumn="0" w:lastRowFirstColumn="0" w:lastRowLastColumn="0"/>
            <w:tcW w:w="1550" w:type="dxa"/>
            <w:tcPrChange w:id="1736" w:author="Markel" w:date="2018-07-20T14:56:00Z">
              <w:tcPr>
                <w:tcW w:w="1869" w:type="dxa"/>
              </w:tcPr>
            </w:tcPrChange>
          </w:tcPr>
          <w:p w14:paraId="0724BEB7" w14:textId="77777777" w:rsidR="00DC2925" w:rsidRPr="00224DB6" w:rsidRDefault="00DC2925" w:rsidP="00E717E8">
            <w:pPr>
              <w:cnfStyle w:val="101000000000" w:firstRow="1" w:lastRow="0" w:firstColumn="1" w:lastColumn="0" w:oddVBand="0" w:evenVBand="0" w:oddHBand="0" w:evenHBand="0" w:firstRowFirstColumn="0" w:firstRowLastColumn="0" w:lastRowFirstColumn="0" w:lastRowLastColumn="0"/>
              <w:rPr>
                <w:rPrChange w:id="1737" w:author="Markel" w:date="2018-07-20T14:56:00Z">
                  <w:rPr>
                    <w:rFonts w:asciiTheme="minorHAnsi" w:hAnsiTheme="minorHAnsi"/>
                    <w:sz w:val="20"/>
                  </w:rPr>
                </w:rPrChange>
              </w:rPr>
            </w:pPr>
            <w:r w:rsidRPr="00224DB6">
              <w:rPr>
                <w:rPrChange w:id="1738" w:author="Markel" w:date="2018-07-20T14:56:00Z">
                  <w:rPr>
                    <w:rFonts w:asciiTheme="minorHAnsi" w:hAnsiTheme="minorHAnsi"/>
                    <w:sz w:val="20"/>
                  </w:rPr>
                </w:rPrChange>
              </w:rPr>
              <w:t>Attribute</w:t>
            </w:r>
          </w:p>
        </w:tc>
        <w:tc>
          <w:tcPr>
            <w:tcW w:w="2268" w:type="dxa"/>
            <w:tcPrChange w:id="1739" w:author="Markel" w:date="2018-07-20T14:56:00Z">
              <w:tcPr>
                <w:tcW w:w="1790" w:type="dxa"/>
              </w:tcPr>
            </w:tcPrChange>
          </w:tcPr>
          <w:p w14:paraId="27B52E6D" w14:textId="77777777" w:rsidR="00DC2925" w:rsidRPr="00224DB6" w:rsidRDefault="00DC2925" w:rsidP="00E717E8">
            <w:pPr>
              <w:cnfStyle w:val="100000000000" w:firstRow="1" w:lastRow="0" w:firstColumn="0" w:lastColumn="0" w:oddVBand="0" w:evenVBand="0" w:oddHBand="0" w:evenHBand="0" w:firstRowFirstColumn="0" w:firstRowLastColumn="0" w:lastRowFirstColumn="0" w:lastRowLastColumn="0"/>
              <w:rPr>
                <w:rPrChange w:id="1740" w:author="Markel" w:date="2018-07-20T14:56:00Z">
                  <w:rPr>
                    <w:rFonts w:asciiTheme="minorHAnsi" w:hAnsiTheme="minorHAnsi"/>
                    <w:sz w:val="20"/>
                  </w:rPr>
                </w:rPrChange>
              </w:rPr>
            </w:pPr>
            <w:r w:rsidRPr="00224DB6">
              <w:rPr>
                <w:rPrChange w:id="1741" w:author="Markel" w:date="2018-07-20T14:56:00Z">
                  <w:rPr>
                    <w:rFonts w:asciiTheme="minorHAnsi" w:hAnsiTheme="minorHAnsi"/>
                    <w:sz w:val="20"/>
                  </w:rPr>
                </w:rPrChange>
              </w:rPr>
              <w:t>Description</w:t>
            </w:r>
          </w:p>
        </w:tc>
        <w:tc>
          <w:tcPr>
            <w:tcW w:w="1134" w:type="dxa"/>
            <w:tcPrChange w:id="1742" w:author="Markel" w:date="2018-07-20T14:56:00Z">
              <w:tcPr>
                <w:tcW w:w="1751" w:type="dxa"/>
              </w:tcPr>
            </w:tcPrChange>
          </w:tcPr>
          <w:p w14:paraId="6CC2CB0F" w14:textId="77777777" w:rsidR="00DC2925" w:rsidRPr="00224DB6" w:rsidRDefault="00DC2925" w:rsidP="00E717E8">
            <w:pPr>
              <w:cnfStyle w:val="100000000000" w:firstRow="1" w:lastRow="0" w:firstColumn="0" w:lastColumn="0" w:oddVBand="0" w:evenVBand="0" w:oddHBand="0" w:evenHBand="0" w:firstRowFirstColumn="0" w:firstRowLastColumn="0" w:lastRowFirstColumn="0" w:lastRowLastColumn="0"/>
              <w:rPr>
                <w:rPrChange w:id="1743" w:author="Markel" w:date="2018-07-20T14:56:00Z">
                  <w:rPr>
                    <w:rFonts w:asciiTheme="minorHAnsi" w:hAnsiTheme="minorHAnsi"/>
                    <w:sz w:val="20"/>
                  </w:rPr>
                </w:rPrChange>
              </w:rPr>
            </w:pPr>
            <w:r w:rsidRPr="00224DB6">
              <w:rPr>
                <w:rPrChange w:id="1744" w:author="Markel" w:date="2018-07-20T14:56:00Z">
                  <w:rPr>
                    <w:rFonts w:asciiTheme="minorHAnsi" w:hAnsiTheme="minorHAnsi"/>
                    <w:sz w:val="20"/>
                  </w:rPr>
                </w:rPrChange>
              </w:rPr>
              <w:t>Class</w:t>
            </w:r>
          </w:p>
        </w:tc>
        <w:tc>
          <w:tcPr>
            <w:tcW w:w="1701" w:type="dxa"/>
            <w:tcPrChange w:id="1745" w:author="Markel" w:date="2018-07-20T14:56:00Z">
              <w:tcPr>
                <w:tcW w:w="1828" w:type="dxa"/>
              </w:tcPr>
            </w:tcPrChange>
          </w:tcPr>
          <w:p w14:paraId="07F4F8E3" w14:textId="77777777" w:rsidR="00DC2925" w:rsidRPr="00224DB6" w:rsidRDefault="00DC2925" w:rsidP="00E717E8">
            <w:pPr>
              <w:cnfStyle w:val="100000000000" w:firstRow="1" w:lastRow="0" w:firstColumn="0" w:lastColumn="0" w:oddVBand="0" w:evenVBand="0" w:oddHBand="0" w:evenHBand="0" w:firstRowFirstColumn="0" w:firstRowLastColumn="0" w:lastRowFirstColumn="0" w:lastRowLastColumn="0"/>
              <w:rPr>
                <w:b w:val="0"/>
                <w:rPrChange w:id="1746" w:author="Markel" w:date="2018-07-20T14:56:00Z">
                  <w:rPr>
                    <w:rFonts w:asciiTheme="minorHAnsi" w:hAnsiTheme="minorHAnsi"/>
                    <w:sz w:val="20"/>
                  </w:rPr>
                </w:rPrChange>
              </w:rPr>
            </w:pPr>
            <w:r w:rsidRPr="00224DB6">
              <w:rPr>
                <w:rPrChange w:id="1747" w:author="Markel" w:date="2018-07-20T14:56:00Z">
                  <w:rPr>
                    <w:rFonts w:asciiTheme="minorHAnsi" w:hAnsiTheme="minorHAnsi"/>
                    <w:sz w:val="20"/>
                  </w:rPr>
                </w:rPrChange>
              </w:rPr>
              <w:t>Enumeration</w:t>
            </w:r>
          </w:p>
        </w:tc>
        <w:tc>
          <w:tcPr>
            <w:tcW w:w="1134" w:type="dxa"/>
            <w:tcPrChange w:id="1748" w:author="Markel" w:date="2018-07-20T14:56:00Z">
              <w:tcPr>
                <w:tcW w:w="973" w:type="dxa"/>
              </w:tcPr>
            </w:tcPrChange>
          </w:tcPr>
          <w:p w14:paraId="5BFCC872" w14:textId="77777777" w:rsidR="00DC2925" w:rsidRPr="00224DB6" w:rsidRDefault="00DC2925" w:rsidP="00E717E8">
            <w:pPr>
              <w:cnfStyle w:val="100000000000" w:firstRow="1" w:lastRow="0" w:firstColumn="0" w:lastColumn="0" w:oddVBand="0" w:evenVBand="0" w:oddHBand="0" w:evenHBand="0" w:firstRowFirstColumn="0" w:firstRowLastColumn="0" w:lastRowFirstColumn="0" w:lastRowLastColumn="0"/>
              <w:rPr>
                <w:rPrChange w:id="1749" w:author="Markel" w:date="2018-07-20T14:56:00Z">
                  <w:rPr>
                    <w:rFonts w:asciiTheme="minorHAnsi" w:hAnsiTheme="minorHAnsi"/>
                    <w:sz w:val="20"/>
                  </w:rPr>
                </w:rPrChange>
              </w:rPr>
            </w:pPr>
            <w:r w:rsidRPr="00224DB6">
              <w:rPr>
                <w:rPrChange w:id="1750" w:author="Markel" w:date="2018-07-20T14:56:00Z">
                  <w:rPr>
                    <w:rFonts w:asciiTheme="minorHAnsi" w:hAnsiTheme="minorHAnsi"/>
                    <w:sz w:val="20"/>
                  </w:rPr>
                </w:rPrChange>
              </w:rPr>
              <w:t>Required</w:t>
            </w:r>
          </w:p>
        </w:tc>
        <w:tc>
          <w:tcPr>
            <w:tcW w:w="1663" w:type="dxa"/>
            <w:tcPrChange w:id="1751" w:author="Markel" w:date="2018-07-20T14:56:00Z">
              <w:tcPr>
                <w:tcW w:w="1365" w:type="dxa"/>
              </w:tcPr>
            </w:tcPrChange>
          </w:tcPr>
          <w:p w14:paraId="0BA2AF29" w14:textId="77777777" w:rsidR="00DC2925" w:rsidRPr="00224DB6" w:rsidRDefault="00DC2925" w:rsidP="00E717E8">
            <w:pPr>
              <w:cnfStyle w:val="100000000000" w:firstRow="1" w:lastRow="0" w:firstColumn="0" w:lastColumn="0" w:oddVBand="0" w:evenVBand="0" w:oddHBand="0" w:evenHBand="0" w:firstRowFirstColumn="0" w:firstRowLastColumn="0" w:lastRowFirstColumn="0" w:lastRowLastColumn="0"/>
              <w:rPr>
                <w:rPrChange w:id="1752" w:author="Markel" w:date="2018-07-20T14:56:00Z">
                  <w:rPr>
                    <w:rFonts w:asciiTheme="minorHAnsi" w:hAnsiTheme="minorHAnsi"/>
                    <w:sz w:val="20"/>
                  </w:rPr>
                </w:rPrChange>
              </w:rPr>
            </w:pPr>
            <w:r w:rsidRPr="00224DB6">
              <w:rPr>
                <w:rPrChange w:id="1753" w:author="Markel" w:date="2018-07-20T14:56:00Z">
                  <w:rPr>
                    <w:rFonts w:asciiTheme="minorHAnsi" w:hAnsiTheme="minorHAnsi"/>
                    <w:sz w:val="20"/>
                  </w:rPr>
                </w:rPrChange>
              </w:rPr>
              <w:t>Default (if not specified)</w:t>
            </w:r>
          </w:p>
        </w:tc>
      </w:tr>
      <w:tr w:rsidR="00DC2925" w:rsidRPr="00224DB6" w14:paraId="2D8C7FB4" w14:textId="77777777" w:rsidTr="00E717E8">
        <w:trPr>
          <w:cnfStyle w:val="000000100000" w:firstRow="0" w:lastRow="0" w:firstColumn="0" w:lastColumn="0" w:oddVBand="0" w:evenVBand="0" w:oddHBand="1" w:evenHBand="0" w:firstRowFirstColumn="0" w:firstRowLastColumn="0" w:lastRowFirstColumn="0" w:lastRowLastColumn="0"/>
          <w:cantSplit/>
          <w:trPrChange w:id="1754" w:author="Markel" w:date="2018-07-20T14:56:00Z">
            <w:trPr>
              <w:cantSplit/>
            </w:trPr>
          </w:trPrChange>
        </w:trPr>
        <w:tc>
          <w:tcPr>
            <w:cnfStyle w:val="001000000000" w:firstRow="0" w:lastRow="0" w:firstColumn="1" w:lastColumn="0" w:oddVBand="0" w:evenVBand="0" w:oddHBand="0" w:evenHBand="0" w:firstRowFirstColumn="0" w:firstRowLastColumn="0" w:lastRowFirstColumn="0" w:lastRowLastColumn="0"/>
            <w:tcW w:w="1550" w:type="dxa"/>
            <w:tcPrChange w:id="1755" w:author="Markel" w:date="2018-07-20T14:56:00Z">
              <w:tcPr>
                <w:tcW w:w="1869" w:type="dxa"/>
              </w:tcPr>
            </w:tcPrChange>
          </w:tcPr>
          <w:p w14:paraId="0A653F09" w14:textId="77777777" w:rsidR="00DC2925" w:rsidRPr="00224DB6" w:rsidRDefault="00DC2925" w:rsidP="00E717E8">
            <w:pPr>
              <w:cnfStyle w:val="001000100000" w:firstRow="0" w:lastRow="0" w:firstColumn="1" w:lastColumn="0" w:oddVBand="0" w:evenVBand="0" w:oddHBand="1" w:evenHBand="0" w:firstRowFirstColumn="0" w:firstRowLastColumn="0" w:lastRowFirstColumn="0" w:lastRowLastColumn="0"/>
              <w:rPr>
                <w:rPrChange w:id="1756" w:author="Markel" w:date="2018-07-20T14:56:00Z">
                  <w:rPr>
                    <w:rFonts w:asciiTheme="minorHAnsi" w:hAnsiTheme="minorHAnsi"/>
                    <w:sz w:val="20"/>
                  </w:rPr>
                </w:rPrChange>
              </w:rPr>
            </w:pPr>
            <w:r w:rsidRPr="00224DB6">
              <w:rPr>
                <w:rPrChange w:id="1757" w:author="Markel" w:date="2018-07-20T14:56:00Z">
                  <w:rPr>
                    <w:rFonts w:asciiTheme="minorHAnsi" w:hAnsiTheme="minorHAnsi"/>
                    <w:sz w:val="20"/>
                  </w:rPr>
                </w:rPrChange>
              </w:rPr>
              <w:t>id</w:t>
            </w:r>
          </w:p>
        </w:tc>
        <w:tc>
          <w:tcPr>
            <w:tcW w:w="2268" w:type="dxa"/>
            <w:tcPrChange w:id="1758" w:author="Markel" w:date="2018-07-20T14:56:00Z">
              <w:tcPr>
                <w:tcW w:w="1790" w:type="dxa"/>
              </w:tcPr>
            </w:tcPrChange>
          </w:tcPr>
          <w:p w14:paraId="692FE88D" w14:textId="4DAC263B" w:rsidR="00DC2925" w:rsidRPr="00224DB6" w:rsidRDefault="00002D17" w:rsidP="00E717E8">
            <w:pPr>
              <w:cnfStyle w:val="000000100000" w:firstRow="0" w:lastRow="0" w:firstColumn="0" w:lastColumn="0" w:oddVBand="0" w:evenVBand="0" w:oddHBand="1" w:evenHBand="0" w:firstRowFirstColumn="0" w:firstRowLastColumn="0" w:lastRowFirstColumn="0" w:lastRowLastColumn="0"/>
              <w:rPr>
                <w:rPrChange w:id="1759" w:author="Markel" w:date="2018-07-20T14:56:00Z">
                  <w:rPr>
                    <w:rFonts w:asciiTheme="minorHAnsi" w:hAnsiTheme="minorHAnsi"/>
                    <w:sz w:val="20"/>
                  </w:rPr>
                </w:rPrChange>
              </w:rPr>
            </w:pPr>
            <w:del w:id="1760" w:author="Markel" w:date="2018-07-20T14:56:00Z">
              <w:r>
                <w:rPr>
                  <w:rFonts w:asciiTheme="minorHAnsi" w:hAnsiTheme="minorHAnsi"/>
                </w:rPr>
                <w:delText>c</w:delText>
              </w:r>
              <w:r w:rsidR="00861E42">
                <w:rPr>
                  <w:rFonts w:asciiTheme="minorHAnsi" w:hAnsiTheme="minorHAnsi"/>
                </w:rPr>
                <w:delText>luster</w:delText>
              </w:r>
            </w:del>
            <w:ins w:id="1761" w:author="Markel" w:date="2018-07-20T14:56:00Z">
              <w:r w:rsidR="00DC2925" w:rsidRPr="00224DB6">
                <w:t>Cluster</w:t>
              </w:r>
            </w:ins>
            <w:r w:rsidR="00DC2925" w:rsidRPr="00224DB6">
              <w:rPr>
                <w:rPrChange w:id="1762" w:author="Markel" w:date="2018-07-20T14:56:00Z">
                  <w:rPr>
                    <w:rFonts w:asciiTheme="minorHAnsi" w:hAnsiTheme="minorHAnsi"/>
                    <w:sz w:val="20"/>
                  </w:rPr>
                </w:rPrChange>
              </w:rPr>
              <w:t xml:space="preserve"> that this source belongs to</w:t>
            </w:r>
          </w:p>
        </w:tc>
        <w:tc>
          <w:tcPr>
            <w:tcW w:w="1134" w:type="dxa"/>
            <w:tcPrChange w:id="1763" w:author="Markel" w:date="2018-07-20T14:56:00Z">
              <w:tcPr>
                <w:tcW w:w="1751" w:type="dxa"/>
              </w:tcPr>
            </w:tcPrChange>
          </w:tcPr>
          <w:p w14:paraId="6DF95079" w14:textId="77777777" w:rsidR="00DC2925" w:rsidRPr="00224DB6" w:rsidRDefault="00DC2925" w:rsidP="00E717E8">
            <w:pPr>
              <w:cnfStyle w:val="000000100000" w:firstRow="0" w:lastRow="0" w:firstColumn="0" w:lastColumn="0" w:oddVBand="0" w:evenVBand="0" w:oddHBand="1" w:evenHBand="0" w:firstRowFirstColumn="0" w:firstRowLastColumn="0" w:lastRowFirstColumn="0" w:lastRowLastColumn="0"/>
              <w:rPr>
                <w:rPrChange w:id="1764" w:author="Markel" w:date="2018-07-20T14:56:00Z">
                  <w:rPr>
                    <w:rFonts w:asciiTheme="minorHAnsi" w:hAnsiTheme="minorHAnsi"/>
                    <w:sz w:val="20"/>
                  </w:rPr>
                </w:rPrChange>
              </w:rPr>
            </w:pPr>
            <w:r w:rsidRPr="00224DB6">
              <w:rPr>
                <w:rPrChange w:id="1765" w:author="Markel" w:date="2018-07-20T14:56:00Z">
                  <w:rPr>
                    <w:rFonts w:asciiTheme="minorHAnsi" w:hAnsiTheme="minorHAnsi"/>
                    <w:sz w:val="20"/>
                  </w:rPr>
                </w:rPrChange>
              </w:rPr>
              <w:t>string</w:t>
            </w:r>
          </w:p>
        </w:tc>
        <w:tc>
          <w:tcPr>
            <w:tcW w:w="1701" w:type="dxa"/>
            <w:tcPrChange w:id="1766" w:author="Markel" w:date="2018-07-20T14:56:00Z">
              <w:tcPr>
                <w:tcW w:w="1828" w:type="dxa"/>
              </w:tcPr>
            </w:tcPrChange>
          </w:tcPr>
          <w:p w14:paraId="10911757" w14:textId="77777777" w:rsidR="00DC2925" w:rsidRPr="00224DB6" w:rsidRDefault="00DC2925" w:rsidP="00E717E8">
            <w:pPr>
              <w:cnfStyle w:val="000000100000" w:firstRow="0" w:lastRow="0" w:firstColumn="0" w:lastColumn="0" w:oddVBand="0" w:evenVBand="0" w:oddHBand="1" w:evenHBand="0" w:firstRowFirstColumn="0" w:firstRowLastColumn="0" w:lastRowFirstColumn="0" w:lastRowLastColumn="0"/>
              <w:rPr>
                <w:rPrChange w:id="1767" w:author="Markel" w:date="2018-07-20T14:56:00Z">
                  <w:rPr>
                    <w:rFonts w:asciiTheme="minorHAnsi" w:hAnsiTheme="minorHAnsi"/>
                    <w:sz w:val="20"/>
                  </w:rPr>
                </w:rPrChange>
              </w:rPr>
            </w:pPr>
          </w:p>
        </w:tc>
        <w:tc>
          <w:tcPr>
            <w:tcW w:w="1134" w:type="dxa"/>
            <w:tcPrChange w:id="1768" w:author="Markel" w:date="2018-07-20T14:56:00Z">
              <w:tcPr>
                <w:tcW w:w="973" w:type="dxa"/>
              </w:tcPr>
            </w:tcPrChange>
          </w:tcPr>
          <w:p w14:paraId="29390EF1" w14:textId="77777777" w:rsidR="00DC2925" w:rsidRPr="00224DB6" w:rsidRDefault="00DC2925" w:rsidP="00E717E8">
            <w:pPr>
              <w:cnfStyle w:val="000000100000" w:firstRow="0" w:lastRow="0" w:firstColumn="0" w:lastColumn="0" w:oddVBand="0" w:evenVBand="0" w:oddHBand="1" w:evenHBand="0" w:firstRowFirstColumn="0" w:firstRowLastColumn="0" w:lastRowFirstColumn="0" w:lastRowLastColumn="0"/>
              <w:rPr>
                <w:rPrChange w:id="1769" w:author="Markel" w:date="2018-07-20T14:56:00Z">
                  <w:rPr>
                    <w:rFonts w:asciiTheme="minorHAnsi" w:hAnsiTheme="minorHAnsi"/>
                    <w:sz w:val="20"/>
                  </w:rPr>
                </w:rPrChange>
              </w:rPr>
            </w:pPr>
            <w:r w:rsidRPr="00224DB6">
              <w:rPr>
                <w:rPrChange w:id="1770" w:author="Markel" w:date="2018-07-20T14:56:00Z">
                  <w:rPr>
                    <w:rFonts w:asciiTheme="minorHAnsi" w:hAnsiTheme="minorHAnsi"/>
                    <w:sz w:val="20"/>
                  </w:rPr>
                </w:rPrChange>
              </w:rPr>
              <w:t>No</w:t>
            </w:r>
          </w:p>
        </w:tc>
        <w:tc>
          <w:tcPr>
            <w:tcW w:w="1663" w:type="dxa"/>
            <w:tcPrChange w:id="1771" w:author="Markel" w:date="2018-07-20T14:56:00Z">
              <w:tcPr>
                <w:tcW w:w="1365" w:type="dxa"/>
              </w:tcPr>
            </w:tcPrChange>
          </w:tcPr>
          <w:p w14:paraId="0CFEFF15" w14:textId="77777777" w:rsidR="00DC2925" w:rsidRPr="00224DB6" w:rsidRDefault="00DC2925" w:rsidP="00E717E8">
            <w:pPr>
              <w:cnfStyle w:val="000000100000" w:firstRow="0" w:lastRow="0" w:firstColumn="0" w:lastColumn="0" w:oddVBand="0" w:evenVBand="0" w:oddHBand="1" w:evenHBand="0" w:firstRowFirstColumn="0" w:firstRowLastColumn="0" w:lastRowFirstColumn="0" w:lastRowLastColumn="0"/>
              <w:rPr>
                <w:rPrChange w:id="1772" w:author="Markel" w:date="2018-07-20T14:56:00Z">
                  <w:rPr>
                    <w:rFonts w:asciiTheme="minorHAnsi" w:hAnsiTheme="minorHAnsi"/>
                    <w:sz w:val="20"/>
                  </w:rPr>
                </w:rPrChange>
              </w:rPr>
            </w:pPr>
          </w:p>
        </w:tc>
      </w:tr>
      <w:tr w:rsidR="00DC2925" w:rsidRPr="00224DB6" w14:paraId="58B74B2E" w14:textId="77777777" w:rsidTr="00E717E8">
        <w:trPr>
          <w:cantSplit/>
          <w:trPrChange w:id="1773" w:author="Markel" w:date="2018-07-20T14:56:00Z">
            <w:trPr>
              <w:cantSplit/>
            </w:trPr>
          </w:trPrChange>
        </w:trPr>
        <w:tc>
          <w:tcPr>
            <w:cnfStyle w:val="001000000000" w:firstRow="0" w:lastRow="0" w:firstColumn="1" w:lastColumn="0" w:oddVBand="0" w:evenVBand="0" w:oddHBand="0" w:evenHBand="0" w:firstRowFirstColumn="0" w:firstRowLastColumn="0" w:lastRowFirstColumn="0" w:lastRowLastColumn="0"/>
            <w:tcW w:w="1550" w:type="dxa"/>
            <w:tcPrChange w:id="1774" w:author="Markel" w:date="2018-07-20T14:56:00Z">
              <w:tcPr>
                <w:tcW w:w="1869" w:type="dxa"/>
              </w:tcPr>
            </w:tcPrChange>
          </w:tcPr>
          <w:p w14:paraId="020BE347" w14:textId="77777777" w:rsidR="00DC2925" w:rsidRPr="00224DB6" w:rsidRDefault="00DC2925" w:rsidP="00E717E8">
            <w:pPr>
              <w:rPr>
                <w:rPrChange w:id="1775" w:author="Markel" w:date="2018-07-20T14:56:00Z">
                  <w:rPr>
                    <w:rFonts w:asciiTheme="minorHAnsi" w:hAnsiTheme="minorHAnsi"/>
                    <w:sz w:val="20"/>
                  </w:rPr>
                </w:rPrChange>
              </w:rPr>
            </w:pPr>
            <w:r w:rsidRPr="00224DB6">
              <w:rPr>
                <w:rPrChange w:id="1776" w:author="Markel" w:date="2018-07-20T14:56:00Z">
                  <w:rPr>
                    <w:rFonts w:asciiTheme="minorHAnsi" w:hAnsiTheme="minorHAnsi"/>
                    <w:sz w:val="20"/>
                  </w:rPr>
                </w:rPrChange>
              </w:rPr>
              <w:t>type</w:t>
            </w:r>
          </w:p>
        </w:tc>
        <w:tc>
          <w:tcPr>
            <w:tcW w:w="2268" w:type="dxa"/>
            <w:tcPrChange w:id="1777" w:author="Markel" w:date="2018-07-20T14:56:00Z">
              <w:tcPr>
                <w:tcW w:w="1790" w:type="dxa"/>
              </w:tcPr>
            </w:tcPrChange>
          </w:tcPr>
          <w:p w14:paraId="1D1AC7D4" w14:textId="77777777" w:rsidR="00DC2925" w:rsidRPr="00224DB6" w:rsidRDefault="00DC2925" w:rsidP="00E717E8">
            <w:pPr>
              <w:cnfStyle w:val="000000000000" w:firstRow="0" w:lastRow="0" w:firstColumn="0" w:lastColumn="0" w:oddVBand="0" w:evenVBand="0" w:oddHBand="0" w:evenHBand="0" w:firstRowFirstColumn="0" w:firstRowLastColumn="0" w:lastRowFirstColumn="0" w:lastRowLastColumn="0"/>
              <w:rPr>
                <w:rPrChange w:id="1778" w:author="Markel" w:date="2018-07-20T14:56:00Z">
                  <w:rPr>
                    <w:rFonts w:asciiTheme="minorHAnsi" w:hAnsiTheme="minorHAnsi"/>
                    <w:sz w:val="20"/>
                  </w:rPr>
                </w:rPrChange>
              </w:rPr>
            </w:pPr>
            <w:r w:rsidRPr="00224DB6">
              <w:rPr>
                <w:rPrChange w:id="1779" w:author="Markel" w:date="2018-07-20T14:56:00Z">
                  <w:rPr>
                    <w:rFonts w:asciiTheme="minorHAnsi" w:hAnsiTheme="minorHAnsi"/>
                    <w:sz w:val="20"/>
                  </w:rPr>
                </w:rPrChange>
              </w:rPr>
              <w:t>Electrical type of this source</w:t>
            </w:r>
          </w:p>
        </w:tc>
        <w:tc>
          <w:tcPr>
            <w:tcW w:w="1134" w:type="dxa"/>
            <w:tcPrChange w:id="1780" w:author="Markel" w:date="2018-07-20T14:56:00Z">
              <w:tcPr>
                <w:tcW w:w="1751" w:type="dxa"/>
              </w:tcPr>
            </w:tcPrChange>
          </w:tcPr>
          <w:p w14:paraId="2770C9DD" w14:textId="60437F6C" w:rsidR="00DC2925" w:rsidRPr="00224DB6" w:rsidRDefault="00EC5F64" w:rsidP="00E717E8">
            <w:pPr>
              <w:cnfStyle w:val="000000000000" w:firstRow="0" w:lastRow="0" w:firstColumn="0" w:lastColumn="0" w:oddVBand="0" w:evenVBand="0" w:oddHBand="0" w:evenHBand="0" w:firstRowFirstColumn="0" w:firstRowLastColumn="0" w:lastRowFirstColumn="0" w:lastRowLastColumn="0"/>
              <w:rPr>
                <w:rPrChange w:id="1781" w:author="Markel" w:date="2018-07-20T14:56:00Z">
                  <w:rPr>
                    <w:rFonts w:asciiTheme="minorHAnsi" w:hAnsiTheme="minorHAnsi"/>
                    <w:sz w:val="20"/>
                  </w:rPr>
                </w:rPrChange>
              </w:rPr>
            </w:pPr>
            <w:del w:id="1782" w:author="Markel" w:date="2018-07-20T14:56:00Z">
              <w:r>
                <w:rPr>
                  <w:rFonts w:asciiTheme="minorHAnsi" w:hAnsiTheme="minorHAnsi"/>
                </w:rPr>
                <w:delText>e</w:delText>
              </w:r>
              <w:r w:rsidR="008A4C10">
                <w:rPr>
                  <w:rFonts w:asciiTheme="minorHAnsi" w:hAnsiTheme="minorHAnsi"/>
                </w:rPr>
                <w:delText>numerator</w:delText>
              </w:r>
            </w:del>
            <w:ins w:id="1783" w:author="Markel" w:date="2018-07-20T14:56:00Z">
              <w:r w:rsidR="00AC4544" w:rsidRPr="00224DB6">
                <w:t>string</w:t>
              </w:r>
            </w:ins>
          </w:p>
        </w:tc>
        <w:tc>
          <w:tcPr>
            <w:tcW w:w="1701" w:type="dxa"/>
            <w:tcPrChange w:id="1784" w:author="Markel" w:date="2018-07-20T14:56:00Z">
              <w:tcPr>
                <w:tcW w:w="1828" w:type="dxa"/>
              </w:tcPr>
            </w:tcPrChange>
          </w:tcPr>
          <w:p w14:paraId="2CFCF675" w14:textId="23E7AA2C" w:rsidR="00DC2925" w:rsidRPr="00224DB6" w:rsidRDefault="00DC2925" w:rsidP="00E717E8">
            <w:pPr>
              <w:cnfStyle w:val="000000000000" w:firstRow="0" w:lastRow="0" w:firstColumn="0" w:lastColumn="0" w:oddVBand="0" w:evenVBand="0" w:oddHBand="0" w:evenHBand="0" w:firstRowFirstColumn="0" w:firstRowLastColumn="0" w:lastRowFirstColumn="0" w:lastRowLastColumn="0"/>
              <w:rPr>
                <w:rPrChange w:id="1785" w:author="Markel" w:date="2018-07-20T14:56:00Z">
                  <w:rPr>
                    <w:rFonts w:asciiTheme="minorHAnsi" w:hAnsiTheme="minorHAnsi"/>
                    <w:sz w:val="20"/>
                  </w:rPr>
                </w:rPrChange>
              </w:rPr>
            </w:pPr>
            <w:r w:rsidRPr="00224DB6">
              <w:rPr>
                <w:rPrChange w:id="1786" w:author="Markel" w:date="2018-07-20T14:56:00Z">
                  <w:rPr>
                    <w:rFonts w:asciiTheme="minorHAnsi" w:hAnsiTheme="minorHAnsi"/>
                    <w:sz w:val="20"/>
                  </w:rPr>
                </w:rPrChange>
              </w:rPr>
              <w:t xml:space="preserve">“UndefinedType”, </w:t>
            </w:r>
            <w:del w:id="1787" w:author="Markel" w:date="2018-07-20T14:56:00Z">
              <w:r w:rsidR="004102FC" w:rsidRPr="004102FC">
                <w:rPr>
                  <w:rFonts w:asciiTheme="minorHAnsi" w:hAnsiTheme="minorHAnsi"/>
                </w:rPr>
                <w:delText>"</w:delText>
              </w:r>
            </w:del>
            <w:ins w:id="1788" w:author="Markel" w:date="2018-07-20T14:56:00Z">
              <w:r w:rsidRPr="00224DB6">
                <w:t>“</w:t>
              </w:r>
            </w:ins>
            <w:r w:rsidRPr="00224DB6">
              <w:rPr>
                <w:rPrChange w:id="1789" w:author="Markel" w:date="2018-07-20T14:56:00Z">
                  <w:rPr>
                    <w:rFonts w:asciiTheme="minorHAnsi" w:hAnsiTheme="minorHAnsi"/>
                    <w:sz w:val="20"/>
                  </w:rPr>
                </w:rPrChange>
              </w:rPr>
              <w:t>Patch</w:t>
            </w:r>
            <w:del w:id="1790" w:author="Markel" w:date="2018-07-20T14:56:00Z">
              <w:r w:rsidR="004102FC" w:rsidRPr="004102FC">
                <w:rPr>
                  <w:rFonts w:asciiTheme="minorHAnsi" w:hAnsiTheme="minorHAnsi"/>
                </w:rPr>
                <w:delText>", "</w:delText>
              </w:r>
            </w:del>
            <w:ins w:id="1791" w:author="Markel" w:date="2018-07-20T14:56:00Z">
              <w:r w:rsidRPr="00224DB6">
                <w:t>”, “</w:t>
              </w:r>
            </w:ins>
            <w:r w:rsidRPr="00224DB6">
              <w:rPr>
                <w:rPrChange w:id="1792" w:author="Markel" w:date="2018-07-20T14:56:00Z">
                  <w:rPr>
                    <w:rFonts w:asciiTheme="minorHAnsi" w:hAnsiTheme="minorHAnsi"/>
                    <w:sz w:val="20"/>
                  </w:rPr>
                </w:rPrChange>
              </w:rPr>
              <w:t>Dipole</w:t>
            </w:r>
            <w:del w:id="1793" w:author="Markel" w:date="2018-07-20T14:56:00Z">
              <w:r w:rsidR="004102FC" w:rsidRPr="004102FC">
                <w:rPr>
                  <w:rFonts w:asciiTheme="minorHAnsi" w:hAnsiTheme="minorHAnsi"/>
                </w:rPr>
                <w:delText>", "</w:delText>
              </w:r>
            </w:del>
            <w:ins w:id="1794" w:author="Markel" w:date="2018-07-20T14:56:00Z">
              <w:r w:rsidRPr="00224DB6">
                <w:t>”, “</w:t>
              </w:r>
            </w:ins>
            <w:r w:rsidRPr="00224DB6">
              <w:rPr>
                <w:rPrChange w:id="1795" w:author="Markel" w:date="2018-07-20T14:56:00Z">
                  <w:rPr>
                    <w:rFonts w:asciiTheme="minorHAnsi" w:hAnsiTheme="minorHAnsi"/>
                    <w:sz w:val="20"/>
                  </w:rPr>
                </w:rPrChange>
              </w:rPr>
              <w:t>Helical</w:t>
            </w:r>
            <w:del w:id="1796" w:author="Markel" w:date="2018-07-20T14:56:00Z">
              <w:r w:rsidR="004102FC" w:rsidRPr="004102FC">
                <w:rPr>
                  <w:rFonts w:asciiTheme="minorHAnsi" w:hAnsiTheme="minorHAnsi"/>
                </w:rPr>
                <w:delText>", "</w:delText>
              </w:r>
            </w:del>
            <w:ins w:id="1797" w:author="Markel" w:date="2018-07-20T14:56:00Z">
              <w:r w:rsidRPr="00224DB6">
                <w:t>”, “</w:t>
              </w:r>
            </w:ins>
            <w:r w:rsidRPr="00224DB6">
              <w:rPr>
                <w:rPrChange w:id="1798" w:author="Markel" w:date="2018-07-20T14:56:00Z">
                  <w:rPr>
                    <w:rFonts w:asciiTheme="minorHAnsi" w:hAnsiTheme="minorHAnsi"/>
                    <w:sz w:val="20"/>
                  </w:rPr>
                </w:rPrChange>
              </w:rPr>
              <w:t>Quadrifilar</w:t>
            </w:r>
            <w:del w:id="1799" w:author="Markel" w:date="2018-07-20T14:56:00Z">
              <w:r w:rsidR="004102FC" w:rsidRPr="004102FC">
                <w:rPr>
                  <w:rFonts w:asciiTheme="minorHAnsi" w:hAnsiTheme="minorHAnsi"/>
                </w:rPr>
                <w:delText>", "</w:delText>
              </w:r>
            </w:del>
            <w:ins w:id="1800" w:author="Markel" w:date="2018-07-20T14:56:00Z">
              <w:r w:rsidRPr="00224DB6">
                <w:t>”, “</w:t>
              </w:r>
            </w:ins>
            <w:r w:rsidRPr="00224DB6">
              <w:rPr>
                <w:rPrChange w:id="1801" w:author="Markel" w:date="2018-07-20T14:56:00Z">
                  <w:rPr>
                    <w:rFonts w:asciiTheme="minorHAnsi" w:hAnsiTheme="minorHAnsi"/>
                    <w:sz w:val="20"/>
                  </w:rPr>
                </w:rPrChange>
              </w:rPr>
              <w:t>Simulator</w:t>
            </w:r>
            <w:del w:id="1802" w:author="Markel" w:date="2018-07-20T14:56:00Z">
              <w:r w:rsidR="004102FC" w:rsidRPr="004102FC">
                <w:rPr>
                  <w:rFonts w:asciiTheme="minorHAnsi" w:hAnsiTheme="minorHAnsi"/>
                </w:rPr>
                <w:delText>"</w:delText>
              </w:r>
              <w:r w:rsidR="00092FF3">
                <w:rPr>
                  <w:rFonts w:asciiTheme="minorHAnsi" w:hAnsiTheme="minorHAnsi"/>
                </w:rPr>
                <w:delText>,</w:delText>
              </w:r>
            </w:del>
            <w:ins w:id="1803" w:author="Markel" w:date="2018-07-20T14:56:00Z">
              <w:r w:rsidRPr="00224DB6">
                <w:t>”,</w:t>
              </w:r>
            </w:ins>
            <w:r w:rsidRPr="00224DB6">
              <w:rPr>
                <w:rPrChange w:id="1804" w:author="Markel" w:date="2018-07-20T14:56:00Z">
                  <w:rPr>
                    <w:rFonts w:asciiTheme="minorHAnsi" w:hAnsiTheme="minorHAnsi"/>
                    <w:sz w:val="20"/>
                  </w:rPr>
                </w:rPrChange>
              </w:rPr>
              <w:t xml:space="preserve"> “Other”</w:t>
            </w:r>
          </w:p>
        </w:tc>
        <w:tc>
          <w:tcPr>
            <w:tcW w:w="1134" w:type="dxa"/>
            <w:tcPrChange w:id="1805" w:author="Markel" w:date="2018-07-20T14:56:00Z">
              <w:tcPr>
                <w:tcW w:w="973" w:type="dxa"/>
              </w:tcPr>
            </w:tcPrChange>
          </w:tcPr>
          <w:p w14:paraId="7F87B1CE" w14:textId="77777777" w:rsidR="00DC2925" w:rsidRPr="00224DB6" w:rsidRDefault="00DC2925" w:rsidP="00E717E8">
            <w:pPr>
              <w:cnfStyle w:val="000000000000" w:firstRow="0" w:lastRow="0" w:firstColumn="0" w:lastColumn="0" w:oddVBand="0" w:evenVBand="0" w:oddHBand="0" w:evenHBand="0" w:firstRowFirstColumn="0" w:firstRowLastColumn="0" w:lastRowFirstColumn="0" w:lastRowLastColumn="0"/>
              <w:rPr>
                <w:rPrChange w:id="1806" w:author="Markel" w:date="2018-07-20T14:56:00Z">
                  <w:rPr>
                    <w:rFonts w:asciiTheme="minorHAnsi" w:hAnsiTheme="minorHAnsi"/>
                    <w:sz w:val="20"/>
                  </w:rPr>
                </w:rPrChange>
              </w:rPr>
            </w:pPr>
            <w:r w:rsidRPr="00224DB6">
              <w:rPr>
                <w:rPrChange w:id="1807" w:author="Markel" w:date="2018-07-20T14:56:00Z">
                  <w:rPr>
                    <w:rFonts w:asciiTheme="minorHAnsi" w:hAnsiTheme="minorHAnsi"/>
                    <w:sz w:val="20"/>
                  </w:rPr>
                </w:rPrChange>
              </w:rPr>
              <w:t>No</w:t>
            </w:r>
          </w:p>
        </w:tc>
        <w:tc>
          <w:tcPr>
            <w:tcW w:w="1663" w:type="dxa"/>
            <w:tcPrChange w:id="1808" w:author="Markel" w:date="2018-07-20T14:56:00Z">
              <w:tcPr>
                <w:tcW w:w="1365" w:type="dxa"/>
              </w:tcPr>
            </w:tcPrChange>
          </w:tcPr>
          <w:p w14:paraId="13BD1ABC" w14:textId="77777777" w:rsidR="00DC2925" w:rsidRPr="00224DB6" w:rsidRDefault="00DC2925" w:rsidP="00E717E8">
            <w:pPr>
              <w:cnfStyle w:val="000000000000" w:firstRow="0" w:lastRow="0" w:firstColumn="0" w:lastColumn="0" w:oddVBand="0" w:evenVBand="0" w:oddHBand="0" w:evenHBand="0" w:firstRowFirstColumn="0" w:firstRowLastColumn="0" w:lastRowFirstColumn="0" w:lastRowLastColumn="0"/>
              <w:rPr>
                <w:rPrChange w:id="1809" w:author="Markel" w:date="2018-07-20T14:56:00Z">
                  <w:rPr>
                    <w:rFonts w:asciiTheme="minorHAnsi" w:hAnsiTheme="minorHAnsi"/>
                    <w:sz w:val="20"/>
                  </w:rPr>
                </w:rPrChange>
              </w:rPr>
            </w:pPr>
            <w:r w:rsidRPr="00224DB6">
              <w:rPr>
                <w:rPrChange w:id="1810" w:author="Markel" w:date="2018-07-20T14:56:00Z">
                  <w:rPr>
                    <w:rFonts w:asciiTheme="minorHAnsi" w:hAnsiTheme="minorHAnsi"/>
                    <w:sz w:val="20"/>
                  </w:rPr>
                </w:rPrChange>
              </w:rPr>
              <w:t>“UndefinedType”</w:t>
            </w:r>
          </w:p>
        </w:tc>
      </w:tr>
      <w:tr w:rsidR="00DC2925" w:rsidRPr="00224DB6" w14:paraId="7ED28B69" w14:textId="77777777" w:rsidTr="00E717E8">
        <w:trPr>
          <w:cnfStyle w:val="000000100000" w:firstRow="0" w:lastRow="0" w:firstColumn="0" w:lastColumn="0" w:oddVBand="0" w:evenVBand="0" w:oddHBand="1" w:evenHBand="0" w:firstRowFirstColumn="0" w:firstRowLastColumn="0" w:lastRowFirstColumn="0" w:lastRowLastColumn="0"/>
          <w:cantSplit/>
          <w:trPrChange w:id="1811" w:author="Markel" w:date="2018-07-20T14:56:00Z">
            <w:trPr>
              <w:cantSplit/>
            </w:trPr>
          </w:trPrChange>
        </w:trPr>
        <w:tc>
          <w:tcPr>
            <w:cnfStyle w:val="001000000000" w:firstRow="0" w:lastRow="0" w:firstColumn="1" w:lastColumn="0" w:oddVBand="0" w:evenVBand="0" w:oddHBand="0" w:evenHBand="0" w:firstRowFirstColumn="0" w:firstRowLastColumn="0" w:lastRowFirstColumn="0" w:lastRowLastColumn="0"/>
            <w:tcW w:w="1550" w:type="dxa"/>
            <w:tcPrChange w:id="1812" w:author="Markel" w:date="2018-07-20T14:56:00Z">
              <w:tcPr>
                <w:tcW w:w="1869" w:type="dxa"/>
              </w:tcPr>
            </w:tcPrChange>
          </w:tcPr>
          <w:p w14:paraId="0ACBF5FC" w14:textId="77777777" w:rsidR="00DC2925" w:rsidRPr="00224DB6" w:rsidRDefault="00DC2925" w:rsidP="00E717E8">
            <w:pPr>
              <w:cnfStyle w:val="001000100000" w:firstRow="0" w:lastRow="0" w:firstColumn="1" w:lastColumn="0" w:oddVBand="0" w:evenVBand="0" w:oddHBand="1" w:evenHBand="0" w:firstRowFirstColumn="0" w:firstRowLastColumn="0" w:lastRowFirstColumn="0" w:lastRowLastColumn="0"/>
              <w:rPr>
                <w:rPrChange w:id="1813" w:author="Markel" w:date="2018-07-20T14:56:00Z">
                  <w:rPr>
                    <w:rFonts w:asciiTheme="minorHAnsi" w:hAnsiTheme="minorHAnsi"/>
                    <w:sz w:val="20"/>
                  </w:rPr>
                </w:rPrChange>
              </w:rPr>
            </w:pPr>
            <w:r w:rsidRPr="00224DB6">
              <w:rPr>
                <w:rPrChange w:id="1814" w:author="Markel" w:date="2018-07-20T14:56:00Z">
                  <w:rPr>
                    <w:rFonts w:asciiTheme="minorHAnsi" w:hAnsiTheme="minorHAnsi"/>
                    <w:sz w:val="20"/>
                  </w:rPr>
                </w:rPrChange>
              </w:rPr>
              <w:t>polarization</w:t>
            </w:r>
          </w:p>
        </w:tc>
        <w:tc>
          <w:tcPr>
            <w:tcW w:w="2268" w:type="dxa"/>
            <w:tcPrChange w:id="1815" w:author="Markel" w:date="2018-07-20T14:56:00Z">
              <w:tcPr>
                <w:tcW w:w="1790" w:type="dxa"/>
              </w:tcPr>
            </w:tcPrChange>
          </w:tcPr>
          <w:p w14:paraId="4DA888F5" w14:textId="77777777" w:rsidR="00DC2925" w:rsidRPr="00224DB6" w:rsidRDefault="00DC2925" w:rsidP="00E717E8">
            <w:pPr>
              <w:cnfStyle w:val="000000100000" w:firstRow="0" w:lastRow="0" w:firstColumn="0" w:lastColumn="0" w:oddVBand="0" w:evenVBand="0" w:oddHBand="1" w:evenHBand="0" w:firstRowFirstColumn="0" w:firstRowLastColumn="0" w:lastRowFirstColumn="0" w:lastRowLastColumn="0"/>
              <w:rPr>
                <w:rPrChange w:id="1816" w:author="Markel" w:date="2018-07-20T14:56:00Z">
                  <w:rPr>
                    <w:rFonts w:asciiTheme="minorHAnsi" w:hAnsiTheme="minorHAnsi"/>
                    <w:sz w:val="20"/>
                  </w:rPr>
                </w:rPrChange>
              </w:rPr>
            </w:pPr>
            <w:r w:rsidRPr="00224DB6">
              <w:rPr>
                <w:rPrChange w:id="1817" w:author="Markel" w:date="2018-07-20T14:56:00Z">
                  <w:rPr>
                    <w:rFonts w:asciiTheme="minorHAnsi" w:hAnsiTheme="minorHAnsi"/>
                    <w:sz w:val="20"/>
                  </w:rPr>
                </w:rPrChange>
              </w:rPr>
              <w:t>Element polarization</w:t>
            </w:r>
          </w:p>
        </w:tc>
        <w:tc>
          <w:tcPr>
            <w:tcW w:w="1134" w:type="dxa"/>
            <w:tcPrChange w:id="1818" w:author="Markel" w:date="2018-07-20T14:56:00Z">
              <w:tcPr>
                <w:tcW w:w="1751" w:type="dxa"/>
              </w:tcPr>
            </w:tcPrChange>
          </w:tcPr>
          <w:p w14:paraId="559AF29F" w14:textId="09783267" w:rsidR="00DC2925" w:rsidRPr="00224DB6" w:rsidRDefault="00EC5F64" w:rsidP="00E717E8">
            <w:pPr>
              <w:cnfStyle w:val="000000100000" w:firstRow="0" w:lastRow="0" w:firstColumn="0" w:lastColumn="0" w:oddVBand="0" w:evenVBand="0" w:oddHBand="1" w:evenHBand="0" w:firstRowFirstColumn="0" w:firstRowLastColumn="0" w:lastRowFirstColumn="0" w:lastRowLastColumn="0"/>
              <w:rPr>
                <w:rPrChange w:id="1819" w:author="Markel" w:date="2018-07-20T14:56:00Z">
                  <w:rPr>
                    <w:rFonts w:asciiTheme="minorHAnsi" w:hAnsiTheme="minorHAnsi"/>
                    <w:sz w:val="20"/>
                  </w:rPr>
                </w:rPrChange>
              </w:rPr>
            </w:pPr>
            <w:del w:id="1820" w:author="Markel" w:date="2018-07-20T14:56:00Z">
              <w:r>
                <w:rPr>
                  <w:rFonts w:asciiTheme="minorHAnsi" w:hAnsiTheme="minorHAnsi"/>
                </w:rPr>
                <w:delText>e</w:delText>
              </w:r>
              <w:r w:rsidR="008A4C10">
                <w:rPr>
                  <w:rFonts w:asciiTheme="minorHAnsi" w:hAnsiTheme="minorHAnsi"/>
                </w:rPr>
                <w:delText>numerator</w:delText>
              </w:r>
            </w:del>
            <w:ins w:id="1821" w:author="Markel" w:date="2018-07-20T14:56:00Z">
              <w:r w:rsidR="00AC4544" w:rsidRPr="00224DB6">
                <w:t>string</w:t>
              </w:r>
            </w:ins>
          </w:p>
        </w:tc>
        <w:tc>
          <w:tcPr>
            <w:tcW w:w="1701" w:type="dxa"/>
            <w:tcPrChange w:id="1822" w:author="Markel" w:date="2018-07-20T14:56:00Z">
              <w:tcPr>
                <w:tcW w:w="1828" w:type="dxa"/>
              </w:tcPr>
            </w:tcPrChange>
          </w:tcPr>
          <w:p w14:paraId="345AB2E0" w14:textId="30C044EB" w:rsidR="00DC2925" w:rsidRPr="00224DB6" w:rsidRDefault="00DC2925" w:rsidP="00E717E8">
            <w:pPr>
              <w:cnfStyle w:val="000000100000" w:firstRow="0" w:lastRow="0" w:firstColumn="0" w:lastColumn="0" w:oddVBand="0" w:evenVBand="0" w:oddHBand="1" w:evenHBand="0" w:firstRowFirstColumn="0" w:firstRowLastColumn="0" w:lastRowFirstColumn="0" w:lastRowLastColumn="0"/>
              <w:rPr>
                <w:rPrChange w:id="1823" w:author="Markel" w:date="2018-07-20T14:56:00Z">
                  <w:rPr>
                    <w:rFonts w:asciiTheme="minorHAnsi" w:hAnsiTheme="minorHAnsi"/>
                    <w:sz w:val="20"/>
                  </w:rPr>
                </w:rPrChange>
              </w:rPr>
            </w:pPr>
            <w:r w:rsidRPr="00224DB6">
              <w:rPr>
                <w:rPrChange w:id="1824" w:author="Markel" w:date="2018-07-20T14:56:00Z">
                  <w:rPr>
                    <w:rFonts w:asciiTheme="minorHAnsi" w:hAnsiTheme="minorHAnsi"/>
                    <w:sz w:val="20"/>
                  </w:rPr>
                </w:rPrChange>
              </w:rPr>
              <w:t xml:space="preserve">“UndefinedType”, </w:t>
            </w:r>
            <w:del w:id="1825" w:author="Markel" w:date="2018-07-20T14:56:00Z">
              <w:r w:rsidR="00E53040" w:rsidRPr="00E53040">
                <w:rPr>
                  <w:rFonts w:asciiTheme="minorHAnsi" w:hAnsiTheme="minorHAnsi"/>
                </w:rPr>
                <w:delText>"</w:delText>
              </w:r>
            </w:del>
            <w:ins w:id="1826" w:author="Markel" w:date="2018-07-20T14:56:00Z">
              <w:r w:rsidRPr="00224DB6">
                <w:t>“</w:t>
              </w:r>
            </w:ins>
            <w:r w:rsidRPr="00224DB6">
              <w:rPr>
                <w:rPrChange w:id="1827" w:author="Markel" w:date="2018-07-20T14:56:00Z">
                  <w:rPr>
                    <w:rFonts w:asciiTheme="minorHAnsi" w:hAnsiTheme="minorHAnsi"/>
                    <w:sz w:val="20"/>
                  </w:rPr>
                </w:rPrChange>
              </w:rPr>
              <w:t>RHCP</w:t>
            </w:r>
            <w:del w:id="1828" w:author="Markel" w:date="2018-07-20T14:56:00Z">
              <w:r w:rsidR="00E53040" w:rsidRPr="00E53040">
                <w:rPr>
                  <w:rFonts w:asciiTheme="minorHAnsi" w:hAnsiTheme="minorHAnsi"/>
                </w:rPr>
                <w:delText>", "</w:delText>
              </w:r>
            </w:del>
            <w:ins w:id="1829" w:author="Markel" w:date="2018-07-20T14:56:00Z">
              <w:r w:rsidRPr="00224DB6">
                <w:t>”, “</w:t>
              </w:r>
            </w:ins>
            <w:r w:rsidRPr="00224DB6">
              <w:rPr>
                <w:rPrChange w:id="1830" w:author="Markel" w:date="2018-07-20T14:56:00Z">
                  <w:rPr>
                    <w:rFonts w:asciiTheme="minorHAnsi" w:hAnsiTheme="minorHAnsi"/>
                    <w:sz w:val="20"/>
                  </w:rPr>
                </w:rPrChange>
              </w:rPr>
              <w:t>LHCP</w:t>
            </w:r>
            <w:del w:id="1831" w:author="Markel" w:date="2018-07-20T14:56:00Z">
              <w:r w:rsidR="00E53040" w:rsidRPr="00E53040">
                <w:rPr>
                  <w:rFonts w:asciiTheme="minorHAnsi" w:hAnsiTheme="minorHAnsi"/>
                </w:rPr>
                <w:delText>", "</w:delText>
              </w:r>
            </w:del>
            <w:ins w:id="1832" w:author="Markel" w:date="2018-07-20T14:56:00Z">
              <w:r w:rsidRPr="00224DB6">
                <w:t>”, “</w:t>
              </w:r>
            </w:ins>
            <w:r w:rsidRPr="00224DB6">
              <w:rPr>
                <w:rPrChange w:id="1833" w:author="Markel" w:date="2018-07-20T14:56:00Z">
                  <w:rPr>
                    <w:rFonts w:asciiTheme="minorHAnsi" w:hAnsiTheme="minorHAnsi"/>
                    <w:sz w:val="20"/>
                  </w:rPr>
                </w:rPrChange>
              </w:rPr>
              <w:t>Linear</w:t>
            </w:r>
            <w:del w:id="1834" w:author="Markel" w:date="2018-07-20T14:56:00Z">
              <w:r w:rsidR="00E53040" w:rsidRPr="00E53040">
                <w:rPr>
                  <w:rFonts w:asciiTheme="minorHAnsi" w:hAnsiTheme="minorHAnsi"/>
                </w:rPr>
                <w:delText>", "</w:delText>
              </w:r>
            </w:del>
            <w:ins w:id="1835" w:author="Markel" w:date="2018-07-20T14:56:00Z">
              <w:r w:rsidRPr="00224DB6">
                <w:t>”, “</w:t>
              </w:r>
            </w:ins>
            <w:r w:rsidRPr="00224DB6">
              <w:rPr>
                <w:rPrChange w:id="1836" w:author="Markel" w:date="2018-07-20T14:56:00Z">
                  <w:rPr>
                    <w:rFonts w:asciiTheme="minorHAnsi" w:hAnsiTheme="minorHAnsi"/>
                    <w:sz w:val="20"/>
                  </w:rPr>
                </w:rPrChange>
              </w:rPr>
              <w:t>Horizontal</w:t>
            </w:r>
            <w:del w:id="1837" w:author="Markel" w:date="2018-07-20T14:56:00Z">
              <w:r w:rsidR="00E53040" w:rsidRPr="00E53040">
                <w:rPr>
                  <w:rFonts w:asciiTheme="minorHAnsi" w:hAnsiTheme="minorHAnsi"/>
                </w:rPr>
                <w:delText>", "</w:delText>
              </w:r>
            </w:del>
            <w:ins w:id="1838" w:author="Markel" w:date="2018-07-20T14:56:00Z">
              <w:r w:rsidRPr="00224DB6">
                <w:t>”, “</w:t>
              </w:r>
            </w:ins>
            <w:r w:rsidRPr="00224DB6">
              <w:rPr>
                <w:rPrChange w:id="1839" w:author="Markel" w:date="2018-07-20T14:56:00Z">
                  <w:rPr>
                    <w:rFonts w:asciiTheme="minorHAnsi" w:hAnsiTheme="minorHAnsi"/>
                    <w:sz w:val="20"/>
                  </w:rPr>
                </w:rPrChange>
              </w:rPr>
              <w:t>Vertical</w:t>
            </w:r>
            <w:del w:id="1840" w:author="Markel" w:date="2018-07-20T14:56:00Z">
              <w:r w:rsidR="00E53040" w:rsidRPr="00E53040">
                <w:rPr>
                  <w:rFonts w:asciiTheme="minorHAnsi" w:hAnsiTheme="minorHAnsi"/>
                </w:rPr>
                <w:delText>"</w:delText>
              </w:r>
            </w:del>
            <w:ins w:id="1841" w:author="Markel" w:date="2018-07-20T14:56:00Z">
              <w:r w:rsidRPr="00224DB6">
                <w:t>”</w:t>
              </w:r>
            </w:ins>
          </w:p>
        </w:tc>
        <w:tc>
          <w:tcPr>
            <w:tcW w:w="1134" w:type="dxa"/>
            <w:tcPrChange w:id="1842" w:author="Markel" w:date="2018-07-20T14:56:00Z">
              <w:tcPr>
                <w:tcW w:w="973" w:type="dxa"/>
              </w:tcPr>
            </w:tcPrChange>
          </w:tcPr>
          <w:p w14:paraId="168D118C" w14:textId="77777777" w:rsidR="00DC2925" w:rsidRPr="00224DB6" w:rsidRDefault="00DC2925" w:rsidP="00E717E8">
            <w:pPr>
              <w:cnfStyle w:val="000000100000" w:firstRow="0" w:lastRow="0" w:firstColumn="0" w:lastColumn="0" w:oddVBand="0" w:evenVBand="0" w:oddHBand="1" w:evenHBand="0" w:firstRowFirstColumn="0" w:firstRowLastColumn="0" w:lastRowFirstColumn="0" w:lastRowLastColumn="0"/>
              <w:rPr>
                <w:rPrChange w:id="1843" w:author="Markel" w:date="2018-07-20T14:56:00Z">
                  <w:rPr>
                    <w:rFonts w:asciiTheme="minorHAnsi" w:hAnsiTheme="minorHAnsi"/>
                    <w:sz w:val="20"/>
                  </w:rPr>
                </w:rPrChange>
              </w:rPr>
            </w:pPr>
            <w:r w:rsidRPr="00224DB6">
              <w:rPr>
                <w:rPrChange w:id="1844" w:author="Markel" w:date="2018-07-20T14:56:00Z">
                  <w:rPr>
                    <w:rFonts w:asciiTheme="minorHAnsi" w:hAnsiTheme="minorHAnsi"/>
                    <w:sz w:val="20"/>
                  </w:rPr>
                </w:rPrChange>
              </w:rPr>
              <w:t>No</w:t>
            </w:r>
          </w:p>
        </w:tc>
        <w:tc>
          <w:tcPr>
            <w:tcW w:w="1663" w:type="dxa"/>
            <w:tcPrChange w:id="1845" w:author="Markel" w:date="2018-07-20T14:56:00Z">
              <w:tcPr>
                <w:tcW w:w="1365" w:type="dxa"/>
              </w:tcPr>
            </w:tcPrChange>
          </w:tcPr>
          <w:p w14:paraId="3CE6D6FD" w14:textId="77777777" w:rsidR="00DC2925" w:rsidRPr="00224DB6" w:rsidRDefault="00DC2925" w:rsidP="00E717E8">
            <w:pPr>
              <w:cnfStyle w:val="000000100000" w:firstRow="0" w:lastRow="0" w:firstColumn="0" w:lastColumn="0" w:oddVBand="0" w:evenVBand="0" w:oddHBand="1" w:evenHBand="0" w:firstRowFirstColumn="0" w:firstRowLastColumn="0" w:lastRowFirstColumn="0" w:lastRowLastColumn="0"/>
              <w:rPr>
                <w:rPrChange w:id="1846" w:author="Markel" w:date="2018-07-20T14:56:00Z">
                  <w:rPr>
                    <w:rFonts w:asciiTheme="minorHAnsi" w:hAnsiTheme="minorHAnsi"/>
                    <w:sz w:val="20"/>
                  </w:rPr>
                </w:rPrChange>
              </w:rPr>
            </w:pPr>
            <w:r w:rsidRPr="00224DB6">
              <w:rPr>
                <w:rPrChange w:id="1847" w:author="Markel" w:date="2018-07-20T14:56:00Z">
                  <w:rPr>
                    <w:rFonts w:asciiTheme="minorHAnsi" w:hAnsiTheme="minorHAnsi"/>
                    <w:sz w:val="20"/>
                  </w:rPr>
                </w:rPrChange>
              </w:rPr>
              <w:t>“UndefinedType”</w:t>
            </w:r>
          </w:p>
        </w:tc>
      </w:tr>
      <w:tr w:rsidR="00DC2925" w:rsidRPr="00224DB6" w14:paraId="7C789FB6" w14:textId="77777777" w:rsidTr="00E717E8">
        <w:trPr>
          <w:cantSplit/>
          <w:trPrChange w:id="1848" w:author="Markel" w:date="2018-07-20T14:56:00Z">
            <w:trPr>
              <w:cantSplit/>
            </w:trPr>
          </w:trPrChange>
        </w:trPr>
        <w:tc>
          <w:tcPr>
            <w:cnfStyle w:val="001000000000" w:firstRow="0" w:lastRow="0" w:firstColumn="1" w:lastColumn="0" w:oddVBand="0" w:evenVBand="0" w:oddHBand="0" w:evenHBand="0" w:firstRowFirstColumn="0" w:firstRowLastColumn="0" w:lastRowFirstColumn="0" w:lastRowLastColumn="0"/>
            <w:tcW w:w="1550" w:type="dxa"/>
            <w:tcPrChange w:id="1849" w:author="Markel" w:date="2018-07-20T14:56:00Z">
              <w:tcPr>
                <w:tcW w:w="1869" w:type="dxa"/>
              </w:tcPr>
            </w:tcPrChange>
          </w:tcPr>
          <w:p w14:paraId="6E3B43BC" w14:textId="77777777" w:rsidR="00DC2925" w:rsidRPr="00224DB6" w:rsidRDefault="00DC2925" w:rsidP="00E717E8">
            <w:pPr>
              <w:rPr>
                <w:rPrChange w:id="1850" w:author="Markel" w:date="2018-07-20T14:56:00Z">
                  <w:rPr>
                    <w:rFonts w:asciiTheme="minorHAnsi" w:hAnsiTheme="minorHAnsi"/>
                    <w:sz w:val="20"/>
                  </w:rPr>
                </w:rPrChange>
              </w:rPr>
            </w:pPr>
            <w:r w:rsidRPr="00224DB6">
              <w:rPr>
                <w:rPrChange w:id="1851" w:author="Markel" w:date="2018-07-20T14:56:00Z">
                  <w:rPr>
                    <w:rFonts w:asciiTheme="minorHAnsi" w:hAnsiTheme="minorHAnsi"/>
                    <w:sz w:val="20"/>
                  </w:rPr>
                </w:rPrChange>
              </w:rPr>
              <w:t>origin</w:t>
            </w:r>
          </w:p>
        </w:tc>
        <w:tc>
          <w:tcPr>
            <w:tcW w:w="2268" w:type="dxa"/>
            <w:tcPrChange w:id="1852" w:author="Markel" w:date="2018-07-20T14:56:00Z">
              <w:tcPr>
                <w:tcW w:w="1790" w:type="dxa"/>
              </w:tcPr>
            </w:tcPrChange>
          </w:tcPr>
          <w:p w14:paraId="72A28897" w14:textId="77777777" w:rsidR="00DC2925" w:rsidRPr="00224DB6" w:rsidRDefault="00DC2925" w:rsidP="00E717E8">
            <w:pPr>
              <w:cnfStyle w:val="000000000000" w:firstRow="0" w:lastRow="0" w:firstColumn="0" w:lastColumn="0" w:oddVBand="0" w:evenVBand="0" w:oddHBand="0" w:evenHBand="0" w:firstRowFirstColumn="0" w:firstRowLastColumn="0" w:lastRowFirstColumn="0" w:lastRowLastColumn="0"/>
              <w:rPr>
                <w:rPrChange w:id="1853" w:author="Markel" w:date="2018-07-20T14:56:00Z">
                  <w:rPr>
                    <w:rFonts w:asciiTheme="minorHAnsi" w:hAnsiTheme="minorHAnsi"/>
                    <w:sz w:val="20"/>
                  </w:rPr>
                </w:rPrChange>
              </w:rPr>
            </w:pPr>
            <w:r w:rsidRPr="00224DB6">
              <w:rPr>
                <w:rPrChange w:id="1854" w:author="Markel" w:date="2018-07-20T14:56:00Z">
                  <w:rPr>
                    <w:rFonts w:asciiTheme="minorHAnsi" w:hAnsiTheme="minorHAnsi"/>
                    <w:sz w:val="20"/>
                  </w:rPr>
                </w:rPrChange>
              </w:rPr>
              <w:t xml:space="preserve">Origin with respect to </w:t>
            </w:r>
            <w:ins w:id="1855" w:author="Markel" w:date="2018-07-20T14:56:00Z">
              <w:r w:rsidRPr="00224DB6">
                <w:t xml:space="preserve">the </w:t>
              </w:r>
            </w:ins>
            <w:r w:rsidRPr="00224DB6">
              <w:rPr>
                <w:rPrChange w:id="1856" w:author="Markel" w:date="2018-07-20T14:56:00Z">
                  <w:rPr>
                    <w:rFonts w:asciiTheme="minorHAnsi" w:hAnsiTheme="minorHAnsi"/>
                    <w:sz w:val="20"/>
                  </w:rPr>
                </w:rPrChange>
              </w:rPr>
              <w:t>cluster</w:t>
            </w:r>
          </w:p>
        </w:tc>
        <w:tc>
          <w:tcPr>
            <w:tcW w:w="1134" w:type="dxa"/>
            <w:tcPrChange w:id="1857" w:author="Markel" w:date="2018-07-20T14:56:00Z">
              <w:tcPr>
                <w:tcW w:w="1751" w:type="dxa"/>
              </w:tcPr>
            </w:tcPrChange>
          </w:tcPr>
          <w:p w14:paraId="605F0E73" w14:textId="77777777" w:rsidR="00DC2925" w:rsidRPr="00224DB6" w:rsidRDefault="00DC2925" w:rsidP="00E717E8">
            <w:pPr>
              <w:cnfStyle w:val="000000000000" w:firstRow="0" w:lastRow="0" w:firstColumn="0" w:lastColumn="0" w:oddVBand="0" w:evenVBand="0" w:oddHBand="0" w:evenHBand="0" w:firstRowFirstColumn="0" w:firstRowLastColumn="0" w:lastRowFirstColumn="0" w:lastRowLastColumn="0"/>
              <w:rPr>
                <w:rPrChange w:id="1858" w:author="Markel" w:date="2018-07-20T14:56:00Z">
                  <w:rPr>
                    <w:rFonts w:asciiTheme="minorHAnsi" w:hAnsiTheme="minorHAnsi"/>
                    <w:sz w:val="20"/>
                  </w:rPr>
                </w:rPrChange>
              </w:rPr>
            </w:pPr>
            <w:r w:rsidRPr="00224DB6">
              <w:rPr>
                <w:rPrChange w:id="1859" w:author="Markel" w:date="2018-07-20T14:56:00Z">
                  <w:rPr>
                    <w:rFonts w:asciiTheme="minorHAnsi" w:hAnsiTheme="minorHAnsi"/>
                    <w:sz w:val="20"/>
                  </w:rPr>
                </w:rPrChange>
              </w:rPr>
              <w:t>position</w:t>
            </w:r>
          </w:p>
        </w:tc>
        <w:tc>
          <w:tcPr>
            <w:tcW w:w="1701" w:type="dxa"/>
            <w:tcPrChange w:id="1860" w:author="Markel" w:date="2018-07-20T14:56:00Z">
              <w:tcPr>
                <w:tcW w:w="1828" w:type="dxa"/>
              </w:tcPr>
            </w:tcPrChange>
          </w:tcPr>
          <w:p w14:paraId="39BA4CE3" w14:textId="77777777" w:rsidR="00DC2925" w:rsidRPr="00224DB6" w:rsidRDefault="00DC2925" w:rsidP="00E717E8">
            <w:pPr>
              <w:cnfStyle w:val="000000000000" w:firstRow="0" w:lastRow="0" w:firstColumn="0" w:lastColumn="0" w:oddVBand="0" w:evenVBand="0" w:oddHBand="0" w:evenHBand="0" w:firstRowFirstColumn="0" w:firstRowLastColumn="0" w:lastRowFirstColumn="0" w:lastRowLastColumn="0"/>
              <w:rPr>
                <w:rPrChange w:id="1861" w:author="Markel" w:date="2018-07-20T14:56:00Z">
                  <w:rPr>
                    <w:rFonts w:asciiTheme="minorHAnsi" w:hAnsiTheme="minorHAnsi"/>
                    <w:sz w:val="20"/>
                  </w:rPr>
                </w:rPrChange>
              </w:rPr>
            </w:pPr>
          </w:p>
        </w:tc>
        <w:tc>
          <w:tcPr>
            <w:tcW w:w="1134" w:type="dxa"/>
            <w:tcPrChange w:id="1862" w:author="Markel" w:date="2018-07-20T14:56:00Z">
              <w:tcPr>
                <w:tcW w:w="973" w:type="dxa"/>
              </w:tcPr>
            </w:tcPrChange>
          </w:tcPr>
          <w:p w14:paraId="3B2464A6" w14:textId="77777777" w:rsidR="00DC2925" w:rsidRPr="00224DB6" w:rsidRDefault="00DC2925" w:rsidP="00E717E8">
            <w:pPr>
              <w:cnfStyle w:val="000000000000" w:firstRow="0" w:lastRow="0" w:firstColumn="0" w:lastColumn="0" w:oddVBand="0" w:evenVBand="0" w:oddHBand="0" w:evenHBand="0" w:firstRowFirstColumn="0" w:firstRowLastColumn="0" w:lastRowFirstColumn="0" w:lastRowLastColumn="0"/>
              <w:rPr>
                <w:rPrChange w:id="1863" w:author="Markel" w:date="2018-07-20T14:56:00Z">
                  <w:rPr>
                    <w:rFonts w:asciiTheme="minorHAnsi" w:hAnsiTheme="minorHAnsi"/>
                    <w:sz w:val="20"/>
                  </w:rPr>
                </w:rPrChange>
              </w:rPr>
            </w:pPr>
            <w:r w:rsidRPr="00224DB6">
              <w:rPr>
                <w:rPrChange w:id="1864" w:author="Markel" w:date="2018-07-20T14:56:00Z">
                  <w:rPr>
                    <w:rFonts w:asciiTheme="minorHAnsi" w:hAnsiTheme="minorHAnsi"/>
                    <w:sz w:val="20"/>
                  </w:rPr>
                </w:rPrChange>
              </w:rPr>
              <w:t>No</w:t>
            </w:r>
          </w:p>
        </w:tc>
        <w:tc>
          <w:tcPr>
            <w:tcW w:w="1663" w:type="dxa"/>
            <w:tcPrChange w:id="1865" w:author="Markel" w:date="2018-07-20T14:56:00Z">
              <w:tcPr>
                <w:tcW w:w="1365" w:type="dxa"/>
              </w:tcPr>
            </w:tcPrChange>
          </w:tcPr>
          <w:p w14:paraId="7E361961" w14:textId="77777777" w:rsidR="00DC2925" w:rsidRPr="00224DB6" w:rsidRDefault="00DC2925" w:rsidP="00E717E8">
            <w:pPr>
              <w:cnfStyle w:val="000000000000" w:firstRow="0" w:lastRow="0" w:firstColumn="0" w:lastColumn="0" w:oddVBand="0" w:evenVBand="0" w:oddHBand="0" w:evenHBand="0" w:firstRowFirstColumn="0" w:firstRowLastColumn="0" w:lastRowFirstColumn="0" w:lastRowLastColumn="0"/>
              <w:rPr>
                <w:rPrChange w:id="1866" w:author="Markel" w:date="2018-07-20T14:56:00Z">
                  <w:rPr>
                    <w:rFonts w:asciiTheme="minorHAnsi" w:hAnsiTheme="minorHAnsi"/>
                    <w:sz w:val="20"/>
                  </w:rPr>
                </w:rPrChange>
              </w:rPr>
            </w:pPr>
          </w:p>
        </w:tc>
      </w:tr>
      <w:tr w:rsidR="00DC2925" w:rsidRPr="00224DB6" w14:paraId="5EAACA46" w14:textId="77777777" w:rsidTr="00E717E8">
        <w:trPr>
          <w:cnfStyle w:val="000000100000" w:firstRow="0" w:lastRow="0" w:firstColumn="0" w:lastColumn="0" w:oddVBand="0" w:evenVBand="0" w:oddHBand="1" w:evenHBand="0" w:firstRowFirstColumn="0" w:firstRowLastColumn="0" w:lastRowFirstColumn="0" w:lastRowLastColumn="0"/>
          <w:cantSplit/>
          <w:trPrChange w:id="1867" w:author="Markel" w:date="2018-07-20T14:56:00Z">
            <w:trPr>
              <w:cantSplit/>
            </w:trPr>
          </w:trPrChange>
        </w:trPr>
        <w:tc>
          <w:tcPr>
            <w:cnfStyle w:val="001000000000" w:firstRow="0" w:lastRow="0" w:firstColumn="1" w:lastColumn="0" w:oddVBand="0" w:evenVBand="0" w:oddHBand="0" w:evenHBand="0" w:firstRowFirstColumn="0" w:firstRowLastColumn="0" w:lastRowFirstColumn="0" w:lastRowLastColumn="0"/>
            <w:tcW w:w="1550" w:type="dxa"/>
            <w:tcPrChange w:id="1868" w:author="Markel" w:date="2018-07-20T14:56:00Z">
              <w:tcPr>
                <w:tcW w:w="1869" w:type="dxa"/>
              </w:tcPr>
            </w:tcPrChange>
          </w:tcPr>
          <w:p w14:paraId="5B20B52D" w14:textId="77777777" w:rsidR="008A4C10" w:rsidRDefault="008A4C10" w:rsidP="00A503DE">
            <w:pPr>
              <w:cnfStyle w:val="001000100000" w:firstRow="0" w:lastRow="0" w:firstColumn="1" w:lastColumn="0" w:oddVBand="0" w:evenVBand="0" w:oddHBand="1" w:evenHBand="0" w:firstRowFirstColumn="0" w:firstRowLastColumn="0" w:lastRowFirstColumn="0" w:lastRowLastColumn="0"/>
              <w:rPr>
                <w:del w:id="1869" w:author="Markel" w:date="2018-07-20T14:56:00Z"/>
                <w:rFonts w:asciiTheme="minorHAnsi" w:hAnsiTheme="minorHAnsi"/>
              </w:rPr>
            </w:pPr>
          </w:p>
          <w:p w14:paraId="3A940486" w14:textId="77777777" w:rsidR="00DC2925" w:rsidRPr="00224DB6" w:rsidRDefault="00DC2925" w:rsidP="00E717E8">
            <w:pPr>
              <w:cnfStyle w:val="001000100000" w:firstRow="0" w:lastRow="0" w:firstColumn="1" w:lastColumn="0" w:oddVBand="0" w:evenVBand="0" w:oddHBand="1" w:evenHBand="0" w:firstRowFirstColumn="0" w:firstRowLastColumn="0" w:lastRowFirstColumn="0" w:lastRowLastColumn="0"/>
              <w:rPr>
                <w:rPrChange w:id="1870" w:author="Markel" w:date="2018-07-20T14:56:00Z">
                  <w:rPr>
                    <w:rFonts w:asciiTheme="minorHAnsi" w:hAnsiTheme="minorHAnsi"/>
                    <w:sz w:val="20"/>
                  </w:rPr>
                </w:rPrChange>
              </w:rPr>
            </w:pPr>
            <w:r w:rsidRPr="00224DB6">
              <w:rPr>
                <w:rPrChange w:id="1871" w:author="Markel" w:date="2018-07-20T14:56:00Z">
                  <w:rPr>
                    <w:rFonts w:asciiTheme="minorHAnsi" w:hAnsiTheme="minorHAnsi"/>
                    <w:sz w:val="20"/>
                  </w:rPr>
                </w:rPrChange>
              </w:rPr>
              <w:t>orientation</w:t>
            </w:r>
          </w:p>
        </w:tc>
        <w:tc>
          <w:tcPr>
            <w:tcW w:w="2268" w:type="dxa"/>
            <w:tcPrChange w:id="1872" w:author="Markel" w:date="2018-07-20T14:56:00Z">
              <w:tcPr>
                <w:tcW w:w="1790" w:type="dxa"/>
              </w:tcPr>
            </w:tcPrChange>
          </w:tcPr>
          <w:p w14:paraId="5B7E68D0" w14:textId="77777777" w:rsidR="00DC2925" w:rsidRPr="00224DB6" w:rsidRDefault="00DC2925" w:rsidP="00E717E8">
            <w:pPr>
              <w:cnfStyle w:val="000000100000" w:firstRow="0" w:lastRow="0" w:firstColumn="0" w:lastColumn="0" w:oddVBand="0" w:evenVBand="0" w:oddHBand="1" w:evenHBand="0" w:firstRowFirstColumn="0" w:firstRowLastColumn="0" w:lastRowFirstColumn="0" w:lastRowLastColumn="0"/>
              <w:rPr>
                <w:rPrChange w:id="1873" w:author="Markel" w:date="2018-07-20T14:56:00Z">
                  <w:rPr>
                    <w:rFonts w:asciiTheme="minorHAnsi" w:hAnsiTheme="minorHAnsi"/>
                    <w:sz w:val="20"/>
                  </w:rPr>
                </w:rPrChange>
              </w:rPr>
            </w:pPr>
            <w:r w:rsidRPr="00224DB6">
              <w:rPr>
                <w:rPrChange w:id="1874" w:author="Markel" w:date="2018-07-20T14:56:00Z">
                  <w:rPr>
                    <w:rFonts w:asciiTheme="minorHAnsi" w:hAnsiTheme="minorHAnsi"/>
                    <w:sz w:val="20"/>
                  </w:rPr>
                </w:rPrChange>
              </w:rPr>
              <w:t>Orientation of normal vector to this source plane w.r.t. cluster</w:t>
            </w:r>
          </w:p>
        </w:tc>
        <w:tc>
          <w:tcPr>
            <w:tcW w:w="1134" w:type="dxa"/>
            <w:tcPrChange w:id="1875" w:author="Markel" w:date="2018-07-20T14:56:00Z">
              <w:tcPr>
                <w:tcW w:w="1751" w:type="dxa"/>
              </w:tcPr>
            </w:tcPrChange>
          </w:tcPr>
          <w:p w14:paraId="1B87CF21" w14:textId="77777777" w:rsidR="00DC2925" w:rsidRPr="00224DB6" w:rsidRDefault="00DC2925" w:rsidP="00E717E8">
            <w:pPr>
              <w:cnfStyle w:val="000000100000" w:firstRow="0" w:lastRow="0" w:firstColumn="0" w:lastColumn="0" w:oddVBand="0" w:evenVBand="0" w:oddHBand="1" w:evenHBand="0" w:firstRowFirstColumn="0" w:firstRowLastColumn="0" w:lastRowFirstColumn="0" w:lastRowLastColumn="0"/>
              <w:rPr>
                <w:rPrChange w:id="1876" w:author="Markel" w:date="2018-07-20T14:56:00Z">
                  <w:rPr>
                    <w:rFonts w:asciiTheme="minorHAnsi" w:hAnsiTheme="minorHAnsi"/>
                    <w:sz w:val="20"/>
                  </w:rPr>
                </w:rPrChange>
              </w:rPr>
            </w:pPr>
            <w:r w:rsidRPr="00224DB6">
              <w:rPr>
                <w:rPrChange w:id="1877" w:author="Markel" w:date="2018-07-20T14:56:00Z">
                  <w:rPr>
                    <w:rFonts w:asciiTheme="minorHAnsi" w:hAnsiTheme="minorHAnsi"/>
                    <w:sz w:val="20"/>
                  </w:rPr>
                </w:rPrChange>
              </w:rPr>
              <w:t>orientation</w:t>
            </w:r>
          </w:p>
        </w:tc>
        <w:tc>
          <w:tcPr>
            <w:tcW w:w="1701" w:type="dxa"/>
            <w:tcPrChange w:id="1878" w:author="Markel" w:date="2018-07-20T14:56:00Z">
              <w:tcPr>
                <w:tcW w:w="1828" w:type="dxa"/>
              </w:tcPr>
            </w:tcPrChange>
          </w:tcPr>
          <w:p w14:paraId="4421D71E" w14:textId="77777777" w:rsidR="00DC2925" w:rsidRPr="00224DB6" w:rsidRDefault="00DC2925" w:rsidP="00E717E8">
            <w:pPr>
              <w:cnfStyle w:val="000000100000" w:firstRow="0" w:lastRow="0" w:firstColumn="0" w:lastColumn="0" w:oddVBand="0" w:evenVBand="0" w:oddHBand="1" w:evenHBand="0" w:firstRowFirstColumn="0" w:firstRowLastColumn="0" w:lastRowFirstColumn="0" w:lastRowLastColumn="0"/>
              <w:rPr>
                <w:rPrChange w:id="1879" w:author="Markel" w:date="2018-07-20T14:56:00Z">
                  <w:rPr>
                    <w:rFonts w:asciiTheme="minorHAnsi" w:hAnsiTheme="minorHAnsi"/>
                    <w:sz w:val="20"/>
                  </w:rPr>
                </w:rPrChange>
              </w:rPr>
            </w:pPr>
          </w:p>
        </w:tc>
        <w:tc>
          <w:tcPr>
            <w:tcW w:w="1134" w:type="dxa"/>
            <w:tcPrChange w:id="1880" w:author="Markel" w:date="2018-07-20T14:56:00Z">
              <w:tcPr>
                <w:tcW w:w="973" w:type="dxa"/>
              </w:tcPr>
            </w:tcPrChange>
          </w:tcPr>
          <w:p w14:paraId="6146613A" w14:textId="77777777" w:rsidR="00DC2925" w:rsidRPr="00224DB6" w:rsidRDefault="00DC2925" w:rsidP="00E717E8">
            <w:pPr>
              <w:cnfStyle w:val="000000100000" w:firstRow="0" w:lastRow="0" w:firstColumn="0" w:lastColumn="0" w:oddVBand="0" w:evenVBand="0" w:oddHBand="1" w:evenHBand="0" w:firstRowFirstColumn="0" w:firstRowLastColumn="0" w:lastRowFirstColumn="0" w:lastRowLastColumn="0"/>
              <w:rPr>
                <w:rPrChange w:id="1881" w:author="Markel" w:date="2018-07-20T14:56:00Z">
                  <w:rPr>
                    <w:rFonts w:asciiTheme="minorHAnsi" w:hAnsiTheme="minorHAnsi"/>
                    <w:sz w:val="20"/>
                  </w:rPr>
                </w:rPrChange>
              </w:rPr>
            </w:pPr>
            <w:r w:rsidRPr="00224DB6">
              <w:rPr>
                <w:rPrChange w:id="1882" w:author="Markel" w:date="2018-07-20T14:56:00Z">
                  <w:rPr>
                    <w:rFonts w:asciiTheme="minorHAnsi" w:hAnsiTheme="minorHAnsi"/>
                    <w:sz w:val="20"/>
                  </w:rPr>
                </w:rPrChange>
              </w:rPr>
              <w:t>No</w:t>
            </w:r>
          </w:p>
        </w:tc>
        <w:tc>
          <w:tcPr>
            <w:tcW w:w="1663" w:type="dxa"/>
            <w:tcPrChange w:id="1883" w:author="Markel" w:date="2018-07-20T14:56:00Z">
              <w:tcPr>
                <w:tcW w:w="1365" w:type="dxa"/>
              </w:tcPr>
            </w:tcPrChange>
          </w:tcPr>
          <w:p w14:paraId="640CEB46" w14:textId="77777777" w:rsidR="00DC2925" w:rsidRPr="00224DB6" w:rsidRDefault="00DC2925" w:rsidP="00E717E8">
            <w:pPr>
              <w:cnfStyle w:val="000000100000" w:firstRow="0" w:lastRow="0" w:firstColumn="0" w:lastColumn="0" w:oddVBand="0" w:evenVBand="0" w:oddHBand="1" w:evenHBand="0" w:firstRowFirstColumn="0" w:firstRowLastColumn="0" w:lastRowFirstColumn="0" w:lastRowLastColumn="0"/>
              <w:rPr>
                <w:rPrChange w:id="1884" w:author="Markel" w:date="2018-07-20T14:56:00Z">
                  <w:rPr>
                    <w:rFonts w:asciiTheme="minorHAnsi" w:hAnsiTheme="minorHAnsi"/>
                    <w:sz w:val="20"/>
                  </w:rPr>
                </w:rPrChange>
              </w:rPr>
            </w:pPr>
          </w:p>
        </w:tc>
      </w:tr>
    </w:tbl>
    <w:p w14:paraId="10D355F8" w14:textId="77777777" w:rsidR="004336FB" w:rsidRDefault="004336FB" w:rsidP="00545F9E">
      <w:pPr>
        <w:rPr>
          <w:del w:id="1885" w:author="Markel" w:date="2018-07-20T14:56:00Z"/>
        </w:rPr>
      </w:pPr>
    </w:p>
    <w:p w14:paraId="591EC435" w14:textId="1695BDAC" w:rsidR="009C4AEF" w:rsidRPr="00224DB6" w:rsidRDefault="00736472" w:rsidP="009C4AEF">
      <w:pPr>
        <w:rPr>
          <w:rFonts w:ascii="Times New Roman" w:hAnsi="Times New Roman"/>
          <w:lang w:val="en-US"/>
          <w:rPrChange w:id="1886" w:author="Markel" w:date="2018-07-20T14:56:00Z">
            <w:rPr>
              <w:b/>
            </w:rPr>
          </w:rPrChange>
        </w:rPr>
      </w:pPr>
      <w:del w:id="1887" w:author="Markel" w:date="2018-07-20T14:56:00Z">
        <w:r>
          <w:br w:type="page"/>
        </w:r>
      </w:del>
    </w:p>
    <w:p w14:paraId="0C5A0ADC" w14:textId="77777777" w:rsidR="009C4AEF" w:rsidRPr="00224DB6" w:rsidRDefault="009C4AEF" w:rsidP="009C4AEF">
      <w:pPr>
        <w:pStyle w:val="Heading3"/>
        <w:numPr>
          <w:ilvl w:val="2"/>
          <w:numId w:val="2"/>
        </w:numPr>
        <w:spacing w:after="120"/>
        <w:rPr>
          <w:rFonts w:ascii="Times New Roman" w:hAnsi="Times New Roman"/>
          <w:lang w:val="en-US"/>
          <w:rPrChange w:id="1888" w:author="Markel" w:date="2018-07-20T14:56:00Z">
            <w:rPr/>
          </w:rPrChange>
        </w:rPr>
        <w:pPrChange w:id="1889" w:author="Markel" w:date="2018-07-20T14:56:00Z">
          <w:pPr>
            <w:pStyle w:val="Heading3"/>
          </w:pPr>
        </w:pPrChange>
      </w:pPr>
      <w:bookmarkStart w:id="1890" w:name="_Toc519860719"/>
      <w:bookmarkStart w:id="1891" w:name="_Toc490496299"/>
      <w:r w:rsidRPr="00224DB6">
        <w:rPr>
          <w:rFonts w:ascii="Times New Roman" w:hAnsi="Times New Roman"/>
          <w:lang w:val="en-US"/>
          <w:rPrChange w:id="1892" w:author="Markel" w:date="2018-07-20T14:56:00Z">
            <w:rPr/>
          </w:rPrChange>
        </w:rPr>
        <w:t>Band object</w:t>
      </w:r>
      <w:bookmarkEnd w:id="1890"/>
      <w:bookmarkEnd w:id="1891"/>
    </w:p>
    <w:p w14:paraId="755F5915" w14:textId="77777777" w:rsidR="009C4AEF" w:rsidRPr="00224DB6" w:rsidRDefault="009C4AEF" w:rsidP="00C61D46">
      <w:pPr>
        <w:spacing w:after="0"/>
        <w:jc w:val="both"/>
        <w:rPr>
          <w:rFonts w:ascii="Times New Roman" w:hAnsi="Times New Roman"/>
          <w:lang w:val="en-US"/>
          <w:rPrChange w:id="1893" w:author="Markel" w:date="2018-07-20T14:56:00Z">
            <w:rPr/>
          </w:rPrChange>
        </w:rPr>
      </w:pPr>
      <w:r w:rsidRPr="00224DB6">
        <w:rPr>
          <w:rFonts w:ascii="Times New Roman" w:hAnsi="Times New Roman"/>
          <w:lang w:val="en-US"/>
          <w:rPrChange w:id="1894" w:author="Markel" w:date="2018-07-20T14:56:00Z">
            <w:rPr/>
          </w:rPrChange>
        </w:rPr>
        <w:t>A band is defined as a span of RF spectrum. Each band is received from a single source and converted to a sample stream by a signal processor that is typically referred to as an RF front-end. This analog signal represented by the band experiences the following changes as it passes through this mixed-signal processing chain:</w:t>
      </w:r>
    </w:p>
    <w:p w14:paraId="65E97F8D" w14:textId="77777777" w:rsidR="009C4AEF" w:rsidRPr="00224DB6" w:rsidRDefault="009C4AEF" w:rsidP="009C4AEF">
      <w:pPr>
        <w:pStyle w:val="ListParagraph"/>
        <w:numPr>
          <w:ilvl w:val="0"/>
          <w:numId w:val="5"/>
        </w:numPr>
        <w:spacing w:after="0" w:line="240" w:lineRule="auto"/>
        <w:jc w:val="both"/>
        <w:rPr>
          <w:rFonts w:ascii="Times New Roman" w:hAnsi="Times New Roman"/>
          <w:lang w:val="en-US"/>
          <w:rPrChange w:id="1895" w:author="Markel" w:date="2018-07-20T14:56:00Z">
            <w:rPr/>
          </w:rPrChange>
        </w:rPr>
        <w:pPrChange w:id="1896" w:author="Markel" w:date="2018-07-20T14:56:00Z">
          <w:pPr>
            <w:pStyle w:val="ListParagraph"/>
            <w:numPr>
              <w:numId w:val="5"/>
            </w:numPr>
            <w:ind w:hanging="360"/>
            <w:jc w:val="both"/>
          </w:pPr>
        </w:pPrChange>
      </w:pPr>
      <w:r w:rsidRPr="00224DB6">
        <w:rPr>
          <w:rFonts w:ascii="Times New Roman" w:hAnsi="Times New Roman"/>
          <w:lang w:val="en-US"/>
          <w:rPrChange w:id="1897" w:author="Markel" w:date="2018-07-20T14:56:00Z">
            <w:rPr/>
          </w:rPrChange>
        </w:rPr>
        <w:t xml:space="preserve">The RF center frequency, </w:t>
      </w:r>
      <w:r w:rsidRPr="00224DB6">
        <w:rPr>
          <w:rFonts w:ascii="Times New Roman" w:hAnsi="Times New Roman"/>
          <w:i/>
          <w:lang w:val="en-US"/>
          <w:rPrChange w:id="1898" w:author="Markel" w:date="2018-07-20T14:56:00Z">
            <w:rPr/>
          </w:rPrChange>
        </w:rPr>
        <w:t>F</w:t>
      </w:r>
      <w:r w:rsidRPr="00224DB6">
        <w:rPr>
          <w:rFonts w:ascii="Times New Roman" w:hAnsi="Times New Roman"/>
          <w:i/>
          <w:vertAlign w:val="subscript"/>
          <w:lang w:val="en-US"/>
          <w:rPrChange w:id="1899" w:author="Markel" w:date="2018-07-20T14:56:00Z">
            <w:rPr>
              <w:vertAlign w:val="subscript"/>
            </w:rPr>
          </w:rPrChange>
        </w:rPr>
        <w:t>RF</w:t>
      </w:r>
      <w:r w:rsidRPr="00224DB6">
        <w:rPr>
          <w:rFonts w:ascii="Times New Roman" w:hAnsi="Times New Roman"/>
          <w:lang w:val="en-US"/>
          <w:rPrChange w:id="1900" w:author="Markel" w:date="2018-07-20T14:56:00Z">
            <w:rPr/>
          </w:rPrChange>
        </w:rPr>
        <w:t xml:space="preserve">, is translated to </w:t>
      </w:r>
      <w:r w:rsidRPr="00224DB6">
        <w:rPr>
          <w:rFonts w:ascii="Times New Roman" w:hAnsi="Times New Roman"/>
          <w:i/>
          <w:lang w:val="en-US"/>
          <w:rPrChange w:id="1901" w:author="Markel" w:date="2018-07-20T14:56:00Z">
            <w:rPr/>
          </w:rPrChange>
        </w:rPr>
        <w:t>F</w:t>
      </w:r>
      <w:r w:rsidRPr="00224DB6">
        <w:rPr>
          <w:rFonts w:ascii="Times New Roman" w:hAnsi="Times New Roman"/>
          <w:i/>
          <w:vertAlign w:val="subscript"/>
          <w:lang w:val="en-US"/>
          <w:rPrChange w:id="1902" w:author="Markel" w:date="2018-07-20T14:56:00Z">
            <w:rPr>
              <w:vertAlign w:val="subscript"/>
            </w:rPr>
          </w:rPrChange>
        </w:rPr>
        <w:t>IF</w:t>
      </w:r>
    </w:p>
    <w:p w14:paraId="49CF270E" w14:textId="77777777" w:rsidR="009C4AEF" w:rsidRPr="00224DB6" w:rsidRDefault="009C4AEF" w:rsidP="009C4AEF">
      <w:pPr>
        <w:pStyle w:val="ListParagraph"/>
        <w:numPr>
          <w:ilvl w:val="0"/>
          <w:numId w:val="5"/>
        </w:numPr>
        <w:spacing w:after="0" w:line="240" w:lineRule="auto"/>
        <w:jc w:val="both"/>
        <w:rPr>
          <w:rFonts w:ascii="Times New Roman" w:hAnsi="Times New Roman"/>
          <w:lang w:val="en-US"/>
          <w:rPrChange w:id="1903" w:author="Markel" w:date="2018-07-20T14:56:00Z">
            <w:rPr/>
          </w:rPrChange>
        </w:rPr>
        <w:pPrChange w:id="1904" w:author="Markel" w:date="2018-07-20T14:56:00Z">
          <w:pPr>
            <w:pStyle w:val="ListParagraph"/>
            <w:numPr>
              <w:numId w:val="5"/>
            </w:numPr>
            <w:ind w:hanging="360"/>
            <w:jc w:val="both"/>
          </w:pPr>
        </w:pPrChange>
      </w:pPr>
      <w:r w:rsidRPr="00224DB6">
        <w:rPr>
          <w:rFonts w:ascii="Times New Roman" w:hAnsi="Times New Roman"/>
          <w:lang w:val="en-US"/>
          <w:rPrChange w:id="1905" w:author="Markel" w:date="2018-07-20T14:56:00Z">
            <w:rPr/>
          </w:rPrChange>
        </w:rPr>
        <w:t xml:space="preserve">The spectrum may become inverted such that the frequency </w:t>
      </w:r>
      <w:r w:rsidRPr="00224DB6">
        <w:rPr>
          <w:rFonts w:ascii="Times New Roman" w:hAnsi="Times New Roman"/>
          <w:i/>
          <w:lang w:val="en-US"/>
          <w:rPrChange w:id="1906" w:author="Markel" w:date="2018-07-20T14:56:00Z">
            <w:rPr/>
          </w:rPrChange>
        </w:rPr>
        <w:t>F</w:t>
      </w:r>
      <w:r w:rsidRPr="00224DB6">
        <w:rPr>
          <w:rFonts w:ascii="Times New Roman" w:hAnsi="Times New Roman"/>
          <w:i/>
          <w:vertAlign w:val="subscript"/>
          <w:lang w:val="en-US"/>
          <w:rPrChange w:id="1907" w:author="Markel" w:date="2018-07-20T14:56:00Z">
            <w:rPr>
              <w:vertAlign w:val="subscript"/>
            </w:rPr>
          </w:rPrChange>
        </w:rPr>
        <w:t>RF</w:t>
      </w:r>
      <w:r w:rsidRPr="00224DB6">
        <w:rPr>
          <w:rFonts w:ascii="Times New Roman" w:hAnsi="Times New Roman"/>
          <w:lang w:val="en-US"/>
          <w:rPrChange w:id="1908" w:author="Markel" w:date="2018-07-20T14:56:00Z">
            <w:rPr/>
          </w:rPrChange>
        </w:rPr>
        <w:t>+</w:t>
      </w:r>
      <w:r w:rsidRPr="00224DB6">
        <w:rPr>
          <w:rFonts w:ascii="Times New Roman" w:hAnsi="Times New Roman"/>
          <w:i/>
          <w:lang w:val="en-US"/>
          <w:rPrChange w:id="1909" w:author="Markel" w:date="2018-07-20T14:56:00Z">
            <w:rPr/>
          </w:rPrChange>
        </w:rPr>
        <w:t>dF</w:t>
      </w:r>
      <w:r w:rsidRPr="00224DB6">
        <w:rPr>
          <w:rFonts w:ascii="Times New Roman" w:hAnsi="Times New Roman"/>
          <w:lang w:val="en-US"/>
          <w:rPrChange w:id="1910" w:author="Markel" w:date="2018-07-20T14:56:00Z">
            <w:rPr/>
          </w:rPrChange>
        </w:rPr>
        <w:t xml:space="preserve"> is translated to </w:t>
      </w:r>
      <w:r w:rsidRPr="00224DB6">
        <w:rPr>
          <w:rFonts w:ascii="Times New Roman" w:hAnsi="Times New Roman"/>
          <w:i/>
          <w:lang w:val="en-US"/>
          <w:rPrChange w:id="1911" w:author="Markel" w:date="2018-07-20T14:56:00Z">
            <w:rPr/>
          </w:rPrChange>
        </w:rPr>
        <w:t>F</w:t>
      </w:r>
      <w:r w:rsidRPr="00224DB6">
        <w:rPr>
          <w:rFonts w:ascii="Times New Roman" w:hAnsi="Times New Roman"/>
          <w:i/>
          <w:vertAlign w:val="subscript"/>
          <w:lang w:val="en-US"/>
          <w:rPrChange w:id="1912" w:author="Markel" w:date="2018-07-20T14:56:00Z">
            <w:rPr>
              <w:vertAlign w:val="subscript"/>
            </w:rPr>
          </w:rPrChange>
        </w:rPr>
        <w:t>IF</w:t>
      </w:r>
      <w:r w:rsidRPr="00224DB6">
        <w:rPr>
          <w:rFonts w:ascii="Times New Roman" w:hAnsi="Times New Roman"/>
          <w:lang w:val="en-US"/>
          <w:rPrChange w:id="1913" w:author="Markel" w:date="2018-07-20T14:56:00Z">
            <w:rPr/>
          </w:rPrChange>
        </w:rPr>
        <w:t>-</w:t>
      </w:r>
      <w:r w:rsidRPr="00224DB6">
        <w:rPr>
          <w:rFonts w:ascii="Times New Roman" w:hAnsi="Times New Roman"/>
          <w:i/>
          <w:lang w:val="en-US"/>
          <w:rPrChange w:id="1914" w:author="Markel" w:date="2018-07-20T14:56:00Z">
            <w:rPr/>
          </w:rPrChange>
        </w:rPr>
        <w:t>dF</w:t>
      </w:r>
      <w:r w:rsidRPr="00224DB6">
        <w:rPr>
          <w:rFonts w:ascii="Times New Roman" w:hAnsi="Times New Roman"/>
          <w:lang w:val="en-US"/>
          <w:rPrChange w:id="1915" w:author="Markel" w:date="2018-07-20T14:56:00Z">
            <w:rPr/>
          </w:rPrChange>
        </w:rPr>
        <w:t xml:space="preserve">, where </w:t>
      </w:r>
      <w:r w:rsidRPr="00224DB6">
        <w:rPr>
          <w:rFonts w:ascii="Times New Roman" w:hAnsi="Times New Roman"/>
          <w:i/>
          <w:lang w:val="en-US"/>
          <w:rPrChange w:id="1916" w:author="Markel" w:date="2018-07-20T14:56:00Z">
            <w:rPr/>
          </w:rPrChange>
        </w:rPr>
        <w:t>dF</w:t>
      </w:r>
      <w:r w:rsidRPr="00224DB6">
        <w:rPr>
          <w:rFonts w:ascii="Times New Roman" w:hAnsi="Times New Roman"/>
          <w:lang w:val="en-US"/>
          <w:rPrChange w:id="1917" w:author="Markel" w:date="2018-07-20T14:56:00Z">
            <w:rPr/>
          </w:rPrChange>
        </w:rPr>
        <w:t xml:space="preserve"> is a frequency offset from </w:t>
      </w:r>
      <w:r w:rsidRPr="00224DB6">
        <w:rPr>
          <w:rFonts w:ascii="Times New Roman" w:hAnsi="Times New Roman"/>
          <w:i/>
          <w:lang w:val="en-US"/>
          <w:rPrChange w:id="1918" w:author="Markel" w:date="2018-07-20T14:56:00Z">
            <w:rPr/>
          </w:rPrChange>
        </w:rPr>
        <w:t>F</w:t>
      </w:r>
      <w:r w:rsidRPr="00224DB6">
        <w:rPr>
          <w:rFonts w:ascii="Times New Roman" w:hAnsi="Times New Roman"/>
          <w:i/>
          <w:vertAlign w:val="subscript"/>
          <w:lang w:val="en-US"/>
          <w:rPrChange w:id="1919" w:author="Markel" w:date="2018-07-20T14:56:00Z">
            <w:rPr>
              <w:vertAlign w:val="subscript"/>
            </w:rPr>
          </w:rPrChange>
        </w:rPr>
        <w:t>RF</w:t>
      </w:r>
      <w:r w:rsidRPr="00224DB6">
        <w:rPr>
          <w:rFonts w:ascii="Times New Roman" w:hAnsi="Times New Roman"/>
          <w:lang w:val="en-US"/>
          <w:rPrChange w:id="1920" w:author="Markel" w:date="2018-07-20T14:56:00Z">
            <w:rPr/>
          </w:rPrChange>
        </w:rPr>
        <w:t>.</w:t>
      </w:r>
    </w:p>
    <w:p w14:paraId="2B1A0DF8" w14:textId="77777777" w:rsidR="009C4AEF" w:rsidRPr="00224DB6" w:rsidRDefault="009C4AEF" w:rsidP="009C4AEF">
      <w:pPr>
        <w:pStyle w:val="ListParagraph"/>
        <w:numPr>
          <w:ilvl w:val="0"/>
          <w:numId w:val="5"/>
        </w:numPr>
        <w:spacing w:after="0" w:line="240" w:lineRule="auto"/>
        <w:jc w:val="both"/>
        <w:rPr>
          <w:rFonts w:ascii="Times New Roman" w:hAnsi="Times New Roman"/>
          <w:lang w:val="en-US"/>
          <w:rPrChange w:id="1921" w:author="Markel" w:date="2018-07-20T14:56:00Z">
            <w:rPr/>
          </w:rPrChange>
        </w:rPr>
        <w:pPrChange w:id="1922" w:author="Markel" w:date="2018-07-20T14:56:00Z">
          <w:pPr>
            <w:pStyle w:val="ListParagraph"/>
            <w:numPr>
              <w:numId w:val="5"/>
            </w:numPr>
            <w:ind w:hanging="360"/>
            <w:jc w:val="both"/>
          </w:pPr>
        </w:pPrChange>
      </w:pPr>
      <w:r w:rsidRPr="00224DB6">
        <w:rPr>
          <w:rFonts w:ascii="Times New Roman" w:hAnsi="Times New Roman"/>
          <w:lang w:val="en-US"/>
          <w:rPrChange w:id="1923" w:author="Markel" w:date="2018-07-20T14:56:00Z">
            <w:rPr/>
          </w:rPrChange>
        </w:rPr>
        <w:t>The sampled representation of the band is delayed with respect to the signal incident at the phase center of the source (i.e. antenna element). This delay may vary with time, and is hence defined at the system time of applicability, toa.</w:t>
      </w:r>
    </w:p>
    <w:p w14:paraId="21969A51" w14:textId="77777777" w:rsidR="009C4AEF" w:rsidRPr="00224DB6" w:rsidRDefault="009C4AEF" w:rsidP="009C4AEF">
      <w:pPr>
        <w:pStyle w:val="ListParagraph"/>
        <w:numPr>
          <w:ilvl w:val="0"/>
          <w:numId w:val="5"/>
        </w:numPr>
        <w:spacing w:after="0" w:line="240" w:lineRule="auto"/>
        <w:jc w:val="both"/>
        <w:rPr>
          <w:rFonts w:ascii="Times New Roman" w:hAnsi="Times New Roman"/>
          <w:lang w:val="en-US"/>
          <w:rPrChange w:id="1924" w:author="Markel" w:date="2018-07-20T14:56:00Z">
            <w:rPr/>
          </w:rPrChange>
        </w:rPr>
        <w:pPrChange w:id="1925" w:author="Markel" w:date="2018-07-20T14:56:00Z">
          <w:pPr>
            <w:pStyle w:val="ListParagraph"/>
            <w:numPr>
              <w:numId w:val="5"/>
            </w:numPr>
            <w:ind w:hanging="360"/>
            <w:jc w:val="both"/>
          </w:pPr>
        </w:pPrChange>
      </w:pPr>
      <w:r w:rsidRPr="00224DB6">
        <w:rPr>
          <w:rFonts w:ascii="Times New Roman" w:hAnsi="Times New Roman"/>
          <w:lang w:val="en-US"/>
          <w:rPrChange w:id="1926" w:author="Markel" w:date="2018-07-20T14:56:00Z">
            <w:rPr/>
          </w:rPrChange>
        </w:rPr>
        <w:t>An approximate double-sided half power bandwidth can be specified for the stream representation of the band.</w:t>
      </w:r>
    </w:p>
    <w:p w14:paraId="29AAEA3F" w14:textId="77777777" w:rsidR="000602FA" w:rsidRPr="00224DB6" w:rsidRDefault="000602FA">
      <w:pPr>
        <w:rPr>
          <w:rFonts w:ascii="Times New Roman" w:hAnsi="Times New Roman"/>
          <w:lang w:val="en-US"/>
          <w:rPrChange w:id="1927" w:author="Markel" w:date="2018-07-20T14:56:00Z">
            <w:rPr/>
          </w:rPrChange>
        </w:rPr>
        <w:pPrChange w:id="1928" w:author="Markel" w:date="2018-07-20T14:56:00Z">
          <w:pPr>
            <w:jc w:val="both"/>
          </w:pPr>
        </w:pPrChange>
      </w:pPr>
      <w:ins w:id="1929" w:author="Markel" w:date="2018-07-20T14:56:00Z">
        <w:r w:rsidRPr="00224DB6">
          <w:rPr>
            <w:rFonts w:ascii="Times New Roman" w:hAnsi="Times New Roman" w:cs="Times New Roman"/>
            <w:lang w:val="en-US"/>
          </w:rPr>
          <w:br w:type="page"/>
        </w:r>
      </w:ins>
    </w:p>
    <w:p w14:paraId="1CE93E0B" w14:textId="77777777" w:rsidR="009C4AEF" w:rsidRPr="00224DB6" w:rsidRDefault="009C4AEF" w:rsidP="009C4AEF">
      <w:pPr>
        <w:jc w:val="both"/>
        <w:rPr>
          <w:rFonts w:ascii="Times New Roman" w:eastAsia="Times New Roman" w:hAnsi="Times New Roman" w:cs="Times New Roman"/>
          <w:sz w:val="24"/>
          <w:szCs w:val="24"/>
          <w:lang w:val="en-US"/>
          <w:rPrChange w:id="1930" w:author="Markel" w:date="2018-07-20T14:56:00Z">
            <w:rPr/>
          </w:rPrChange>
        </w:rPr>
      </w:pPr>
      <w:r w:rsidRPr="00224DB6">
        <w:rPr>
          <w:rFonts w:ascii="Times New Roman" w:hAnsi="Times New Roman"/>
          <w:lang w:val="en-US"/>
          <w:rPrChange w:id="1931" w:author="Markel" w:date="2018-07-20T14:56:00Z">
            <w:rPr/>
          </w:rPrChange>
        </w:rPr>
        <w:t>The above are specified in terms of band attributes.</w:t>
      </w:r>
    </w:p>
    <w:p w14:paraId="3AFDE697" w14:textId="099A3A44" w:rsidR="00DD724D" w:rsidRPr="00224DB6" w:rsidRDefault="00DD724D" w:rsidP="002A3534">
      <w:pPr>
        <w:pStyle w:val="Caption"/>
        <w:keepNext/>
        <w:spacing w:after="0"/>
        <w:jc w:val="both"/>
        <w:rPr>
          <w:rFonts w:ascii="Times New Roman" w:hAnsi="Times New Roman"/>
          <w:lang w:val="en-US"/>
          <w:rPrChange w:id="1932" w:author="Markel" w:date="2018-07-20T14:56:00Z">
            <w:rPr>
              <w:sz w:val="24"/>
            </w:rPr>
          </w:rPrChange>
        </w:rPr>
        <w:pPrChange w:id="1933" w:author="Markel" w:date="2018-07-20T14:56:00Z">
          <w:pPr>
            <w:pStyle w:val="Caption"/>
            <w:keepNext/>
          </w:pPr>
        </w:pPrChange>
      </w:pPr>
      <w:bookmarkStart w:id="1934" w:name="_Toc511747910"/>
      <w:bookmarkStart w:id="1935" w:name="_Toc519860754"/>
      <w:bookmarkStart w:id="1936" w:name="_Toc489615342"/>
      <w:r w:rsidRPr="00224DB6">
        <w:rPr>
          <w:rFonts w:ascii="Times New Roman" w:hAnsi="Times New Roman"/>
          <w:lang w:val="en-US"/>
          <w:rPrChange w:id="1937" w:author="Markel" w:date="2018-07-20T14:56:00Z">
            <w:rPr>
              <w:sz w:val="24"/>
            </w:rPr>
          </w:rPrChange>
        </w:rPr>
        <w:t xml:space="preserve">Table </w:t>
      </w:r>
      <w:r w:rsidRPr="00224DB6">
        <w:rPr>
          <w:rFonts w:ascii="Times New Roman" w:hAnsi="Times New Roman"/>
          <w:lang w:val="en-US"/>
          <w:rPrChange w:id="1938" w:author="Markel" w:date="2018-07-20T14:56:00Z">
            <w:rPr>
              <w:sz w:val="24"/>
            </w:rPr>
          </w:rPrChange>
        </w:rPr>
        <w:fldChar w:fldCharType="begin"/>
      </w:r>
      <w:r w:rsidRPr="00224DB6">
        <w:rPr>
          <w:rFonts w:ascii="Times New Roman" w:hAnsi="Times New Roman"/>
          <w:lang w:val="en-US"/>
          <w:rPrChange w:id="1939" w:author="Markel" w:date="2018-07-20T14:56:00Z">
            <w:rPr>
              <w:sz w:val="24"/>
            </w:rPr>
          </w:rPrChange>
        </w:rPr>
        <w:instrText xml:space="preserve"> SEQ Table \* ARABIC </w:instrText>
      </w:r>
      <w:r w:rsidRPr="00224DB6">
        <w:rPr>
          <w:rFonts w:ascii="Times New Roman" w:hAnsi="Times New Roman"/>
          <w:lang w:val="en-US"/>
          <w:rPrChange w:id="1940" w:author="Markel" w:date="2018-07-20T14:56:00Z">
            <w:rPr>
              <w:sz w:val="24"/>
            </w:rPr>
          </w:rPrChange>
        </w:rPr>
        <w:fldChar w:fldCharType="separate"/>
      </w:r>
      <w:r w:rsidR="00AA72D3">
        <w:rPr>
          <w:rFonts w:ascii="Times New Roman" w:hAnsi="Times New Roman"/>
          <w:noProof/>
          <w:lang w:val="en-US"/>
        </w:rPr>
        <w:t>6</w:t>
      </w:r>
      <w:r w:rsidRPr="00224DB6">
        <w:rPr>
          <w:rFonts w:ascii="Times New Roman" w:hAnsi="Times New Roman"/>
          <w:lang w:val="en-US"/>
          <w:rPrChange w:id="1941" w:author="Markel" w:date="2018-07-20T14:56:00Z">
            <w:rPr>
              <w:sz w:val="24"/>
            </w:rPr>
          </w:rPrChange>
        </w:rPr>
        <w:fldChar w:fldCharType="end"/>
      </w:r>
      <w:r w:rsidRPr="00224DB6">
        <w:rPr>
          <w:rFonts w:ascii="Times New Roman" w:hAnsi="Times New Roman"/>
          <w:lang w:val="en-US"/>
          <w:rPrChange w:id="1942" w:author="Markel" w:date="2018-07-20T14:56:00Z">
            <w:rPr>
              <w:sz w:val="24"/>
            </w:rPr>
          </w:rPrChange>
        </w:rPr>
        <w:t xml:space="preserve"> </w:t>
      </w:r>
      <w:del w:id="1943" w:author="Markel" w:date="2018-07-20T14:56:00Z">
        <w:r w:rsidR="004336FB">
          <w:rPr>
            <w:sz w:val="24"/>
            <w:szCs w:val="24"/>
          </w:rPr>
          <w:delText>–</w:delText>
        </w:r>
      </w:del>
      <w:ins w:id="1944" w:author="Markel" w:date="2018-07-20T14:56:00Z">
        <w:r w:rsidRPr="00224DB6">
          <w:rPr>
            <w:rFonts w:ascii="Times New Roman" w:hAnsi="Times New Roman" w:cs="Times New Roman"/>
            <w:lang w:val="en-US"/>
          </w:rPr>
          <w:t>-</w:t>
        </w:r>
      </w:ins>
      <w:r w:rsidRPr="00224DB6">
        <w:rPr>
          <w:rFonts w:ascii="Times New Roman" w:hAnsi="Times New Roman"/>
          <w:lang w:val="en-US"/>
          <w:rPrChange w:id="1945" w:author="Markel" w:date="2018-07-20T14:56:00Z">
            <w:rPr>
              <w:sz w:val="24"/>
            </w:rPr>
          </w:rPrChange>
        </w:rPr>
        <w:t xml:space="preserve"> Definition of band attributes</w:t>
      </w:r>
      <w:bookmarkEnd w:id="1934"/>
      <w:bookmarkEnd w:id="1935"/>
      <w:bookmarkEnd w:id="1936"/>
    </w:p>
    <w:tbl>
      <w:tblPr>
        <w:tblStyle w:val="LightList-Accent1"/>
        <w:tblW w:w="9450" w:type="dxa"/>
        <w:tblLayout w:type="fixed"/>
        <w:tblLook w:val="04A0" w:firstRow="1" w:lastRow="0" w:firstColumn="1" w:lastColumn="0" w:noHBand="0" w:noVBand="1"/>
        <w:tblPrChange w:id="1946" w:author="Markel" w:date="2018-07-20T14:56:00Z">
          <w:tblPr>
            <w:tblStyle w:val="LightList-Accent1"/>
            <w:tblW w:w="9576" w:type="dxa"/>
            <w:tblLook w:val="04A0" w:firstRow="1" w:lastRow="0" w:firstColumn="1" w:lastColumn="0" w:noHBand="0" w:noVBand="1"/>
          </w:tblPr>
        </w:tblPrChange>
      </w:tblPr>
      <w:tblGrid>
        <w:gridCol w:w="1550"/>
        <w:gridCol w:w="2268"/>
        <w:gridCol w:w="1134"/>
        <w:gridCol w:w="1701"/>
        <w:gridCol w:w="1134"/>
        <w:gridCol w:w="1663"/>
        <w:tblGridChange w:id="1947">
          <w:tblGrid>
            <w:gridCol w:w="1950"/>
            <w:gridCol w:w="2385"/>
            <w:gridCol w:w="1361"/>
            <w:gridCol w:w="1400"/>
            <w:gridCol w:w="1369"/>
            <w:gridCol w:w="1111"/>
          </w:tblGrid>
        </w:tblGridChange>
      </w:tblGrid>
      <w:tr w:rsidR="00267F8A" w:rsidRPr="00224DB6" w14:paraId="010B0508" w14:textId="77777777" w:rsidTr="00E717E8">
        <w:trPr>
          <w:cnfStyle w:val="100000000000" w:firstRow="1" w:lastRow="0" w:firstColumn="0" w:lastColumn="0" w:oddVBand="0" w:evenVBand="0" w:oddHBand="0" w:evenHBand="0" w:firstRowFirstColumn="0" w:firstRowLastColumn="0" w:lastRowFirstColumn="0" w:lastRowLastColumn="0"/>
          <w:tblHeader/>
          <w:trPrChange w:id="1948" w:author="Markel" w:date="2018-07-20T14:56:00Z">
            <w:trPr>
              <w:tblHeader/>
            </w:trPr>
          </w:trPrChange>
        </w:trPr>
        <w:tc>
          <w:tcPr>
            <w:cnfStyle w:val="001000000000" w:firstRow="0" w:lastRow="0" w:firstColumn="1" w:lastColumn="0" w:oddVBand="0" w:evenVBand="0" w:oddHBand="0" w:evenHBand="0" w:firstRowFirstColumn="0" w:firstRowLastColumn="0" w:lastRowFirstColumn="0" w:lastRowLastColumn="0"/>
            <w:tcW w:w="1550" w:type="dxa"/>
            <w:tcPrChange w:id="1949" w:author="Markel" w:date="2018-07-20T14:56:00Z">
              <w:tcPr>
                <w:tcW w:w="1950" w:type="dxa"/>
              </w:tcPr>
            </w:tcPrChange>
          </w:tcPr>
          <w:p w14:paraId="39840A58" w14:textId="77777777" w:rsidR="00267F8A" w:rsidRPr="00224DB6" w:rsidRDefault="00267F8A" w:rsidP="00E717E8">
            <w:pPr>
              <w:cnfStyle w:val="101000000000" w:firstRow="1" w:lastRow="0" w:firstColumn="1" w:lastColumn="0" w:oddVBand="0" w:evenVBand="0" w:oddHBand="0" w:evenHBand="0" w:firstRowFirstColumn="0" w:firstRowLastColumn="0" w:lastRowFirstColumn="0" w:lastRowLastColumn="0"/>
              <w:rPr>
                <w:rPrChange w:id="1950" w:author="Markel" w:date="2018-07-20T14:56:00Z">
                  <w:rPr>
                    <w:rFonts w:asciiTheme="minorHAnsi" w:hAnsiTheme="minorHAnsi"/>
                    <w:sz w:val="20"/>
                  </w:rPr>
                </w:rPrChange>
              </w:rPr>
            </w:pPr>
            <w:r w:rsidRPr="00224DB6">
              <w:rPr>
                <w:rPrChange w:id="1951" w:author="Markel" w:date="2018-07-20T14:56:00Z">
                  <w:rPr>
                    <w:rFonts w:asciiTheme="minorHAnsi" w:hAnsiTheme="minorHAnsi"/>
                    <w:sz w:val="20"/>
                  </w:rPr>
                </w:rPrChange>
              </w:rPr>
              <w:t>Attribute</w:t>
            </w:r>
          </w:p>
        </w:tc>
        <w:tc>
          <w:tcPr>
            <w:tcW w:w="2268" w:type="dxa"/>
            <w:tcPrChange w:id="1952" w:author="Markel" w:date="2018-07-20T14:56:00Z">
              <w:tcPr>
                <w:tcW w:w="2385" w:type="dxa"/>
              </w:tcPr>
            </w:tcPrChange>
          </w:tcPr>
          <w:p w14:paraId="198DA37E" w14:textId="77777777" w:rsidR="00267F8A" w:rsidRPr="00224DB6" w:rsidRDefault="00267F8A" w:rsidP="00E717E8">
            <w:pPr>
              <w:cnfStyle w:val="100000000000" w:firstRow="1" w:lastRow="0" w:firstColumn="0" w:lastColumn="0" w:oddVBand="0" w:evenVBand="0" w:oddHBand="0" w:evenHBand="0" w:firstRowFirstColumn="0" w:firstRowLastColumn="0" w:lastRowFirstColumn="0" w:lastRowLastColumn="0"/>
              <w:rPr>
                <w:rPrChange w:id="1953" w:author="Markel" w:date="2018-07-20T14:56:00Z">
                  <w:rPr>
                    <w:rFonts w:asciiTheme="minorHAnsi" w:hAnsiTheme="minorHAnsi"/>
                    <w:sz w:val="20"/>
                  </w:rPr>
                </w:rPrChange>
              </w:rPr>
            </w:pPr>
            <w:r w:rsidRPr="00224DB6">
              <w:rPr>
                <w:rPrChange w:id="1954" w:author="Markel" w:date="2018-07-20T14:56:00Z">
                  <w:rPr>
                    <w:rFonts w:asciiTheme="minorHAnsi" w:hAnsiTheme="minorHAnsi"/>
                    <w:sz w:val="20"/>
                  </w:rPr>
                </w:rPrChange>
              </w:rPr>
              <w:t>Description</w:t>
            </w:r>
          </w:p>
        </w:tc>
        <w:tc>
          <w:tcPr>
            <w:tcW w:w="1134" w:type="dxa"/>
            <w:tcPrChange w:id="1955" w:author="Markel" w:date="2018-07-20T14:56:00Z">
              <w:tcPr>
                <w:tcW w:w="1361" w:type="dxa"/>
              </w:tcPr>
            </w:tcPrChange>
          </w:tcPr>
          <w:p w14:paraId="69C5E439" w14:textId="77777777" w:rsidR="00267F8A" w:rsidRPr="00224DB6" w:rsidRDefault="00267F8A" w:rsidP="00E717E8">
            <w:pPr>
              <w:cnfStyle w:val="100000000000" w:firstRow="1" w:lastRow="0" w:firstColumn="0" w:lastColumn="0" w:oddVBand="0" w:evenVBand="0" w:oddHBand="0" w:evenHBand="0" w:firstRowFirstColumn="0" w:firstRowLastColumn="0" w:lastRowFirstColumn="0" w:lastRowLastColumn="0"/>
              <w:rPr>
                <w:rPrChange w:id="1956" w:author="Markel" w:date="2018-07-20T14:56:00Z">
                  <w:rPr>
                    <w:rFonts w:asciiTheme="minorHAnsi" w:hAnsiTheme="minorHAnsi"/>
                    <w:sz w:val="20"/>
                  </w:rPr>
                </w:rPrChange>
              </w:rPr>
            </w:pPr>
            <w:r w:rsidRPr="00224DB6">
              <w:rPr>
                <w:rPrChange w:id="1957" w:author="Markel" w:date="2018-07-20T14:56:00Z">
                  <w:rPr>
                    <w:rFonts w:asciiTheme="minorHAnsi" w:hAnsiTheme="minorHAnsi"/>
                    <w:sz w:val="20"/>
                  </w:rPr>
                </w:rPrChange>
              </w:rPr>
              <w:t>Class</w:t>
            </w:r>
          </w:p>
        </w:tc>
        <w:tc>
          <w:tcPr>
            <w:tcW w:w="1701" w:type="dxa"/>
            <w:tcPrChange w:id="1958" w:author="Markel" w:date="2018-07-20T14:56:00Z">
              <w:tcPr>
                <w:tcW w:w="1400" w:type="dxa"/>
              </w:tcPr>
            </w:tcPrChange>
          </w:tcPr>
          <w:p w14:paraId="67D15B89" w14:textId="77777777" w:rsidR="00267F8A" w:rsidRPr="00224DB6" w:rsidRDefault="00267F8A" w:rsidP="00E717E8">
            <w:pPr>
              <w:cnfStyle w:val="100000000000" w:firstRow="1" w:lastRow="0" w:firstColumn="0" w:lastColumn="0" w:oddVBand="0" w:evenVBand="0" w:oddHBand="0" w:evenHBand="0" w:firstRowFirstColumn="0" w:firstRowLastColumn="0" w:lastRowFirstColumn="0" w:lastRowLastColumn="0"/>
              <w:rPr>
                <w:b w:val="0"/>
                <w:rPrChange w:id="1959" w:author="Markel" w:date="2018-07-20T14:56:00Z">
                  <w:rPr>
                    <w:rFonts w:asciiTheme="minorHAnsi" w:hAnsiTheme="minorHAnsi"/>
                    <w:sz w:val="20"/>
                  </w:rPr>
                </w:rPrChange>
              </w:rPr>
            </w:pPr>
            <w:r w:rsidRPr="00224DB6">
              <w:rPr>
                <w:rPrChange w:id="1960" w:author="Markel" w:date="2018-07-20T14:56:00Z">
                  <w:rPr>
                    <w:rFonts w:asciiTheme="minorHAnsi" w:hAnsiTheme="minorHAnsi"/>
                    <w:sz w:val="20"/>
                  </w:rPr>
                </w:rPrChange>
              </w:rPr>
              <w:t>Enumeration</w:t>
            </w:r>
          </w:p>
        </w:tc>
        <w:tc>
          <w:tcPr>
            <w:tcW w:w="1134" w:type="dxa"/>
            <w:tcPrChange w:id="1961" w:author="Markel" w:date="2018-07-20T14:56:00Z">
              <w:tcPr>
                <w:tcW w:w="1369" w:type="dxa"/>
              </w:tcPr>
            </w:tcPrChange>
          </w:tcPr>
          <w:p w14:paraId="65B18822" w14:textId="77777777" w:rsidR="00267F8A" w:rsidRPr="00224DB6" w:rsidRDefault="00267F8A" w:rsidP="00E717E8">
            <w:pPr>
              <w:cnfStyle w:val="100000000000" w:firstRow="1" w:lastRow="0" w:firstColumn="0" w:lastColumn="0" w:oddVBand="0" w:evenVBand="0" w:oddHBand="0" w:evenHBand="0" w:firstRowFirstColumn="0" w:firstRowLastColumn="0" w:lastRowFirstColumn="0" w:lastRowLastColumn="0"/>
              <w:rPr>
                <w:rPrChange w:id="1962" w:author="Markel" w:date="2018-07-20T14:56:00Z">
                  <w:rPr>
                    <w:rFonts w:asciiTheme="minorHAnsi" w:hAnsiTheme="minorHAnsi"/>
                    <w:sz w:val="20"/>
                  </w:rPr>
                </w:rPrChange>
              </w:rPr>
            </w:pPr>
            <w:r w:rsidRPr="00224DB6">
              <w:rPr>
                <w:rPrChange w:id="1963" w:author="Markel" w:date="2018-07-20T14:56:00Z">
                  <w:rPr>
                    <w:rFonts w:asciiTheme="minorHAnsi" w:hAnsiTheme="minorHAnsi"/>
                    <w:sz w:val="20"/>
                  </w:rPr>
                </w:rPrChange>
              </w:rPr>
              <w:t>Required</w:t>
            </w:r>
          </w:p>
        </w:tc>
        <w:tc>
          <w:tcPr>
            <w:tcW w:w="1663" w:type="dxa"/>
            <w:tcPrChange w:id="1964" w:author="Markel" w:date="2018-07-20T14:56:00Z">
              <w:tcPr>
                <w:tcW w:w="1111" w:type="dxa"/>
              </w:tcPr>
            </w:tcPrChange>
          </w:tcPr>
          <w:p w14:paraId="66C079BC" w14:textId="77777777" w:rsidR="00267F8A" w:rsidRPr="00224DB6" w:rsidRDefault="00267F8A" w:rsidP="00E717E8">
            <w:pPr>
              <w:cnfStyle w:val="100000000000" w:firstRow="1" w:lastRow="0" w:firstColumn="0" w:lastColumn="0" w:oddVBand="0" w:evenVBand="0" w:oddHBand="0" w:evenHBand="0" w:firstRowFirstColumn="0" w:firstRowLastColumn="0" w:lastRowFirstColumn="0" w:lastRowLastColumn="0"/>
              <w:rPr>
                <w:rPrChange w:id="1965" w:author="Markel" w:date="2018-07-20T14:56:00Z">
                  <w:rPr>
                    <w:rFonts w:asciiTheme="minorHAnsi" w:hAnsiTheme="minorHAnsi"/>
                    <w:sz w:val="20"/>
                  </w:rPr>
                </w:rPrChange>
              </w:rPr>
            </w:pPr>
            <w:r w:rsidRPr="00224DB6">
              <w:rPr>
                <w:rPrChange w:id="1966" w:author="Markel" w:date="2018-07-20T14:56:00Z">
                  <w:rPr>
                    <w:rFonts w:asciiTheme="minorHAnsi" w:hAnsiTheme="minorHAnsi"/>
                    <w:sz w:val="20"/>
                  </w:rPr>
                </w:rPrChange>
              </w:rPr>
              <w:t>Default (if not specified)</w:t>
            </w:r>
          </w:p>
        </w:tc>
      </w:tr>
      <w:tr w:rsidR="00267F8A" w:rsidRPr="00224DB6" w14:paraId="64801649" w14:textId="77777777" w:rsidTr="00E717E8">
        <w:trPr>
          <w:cnfStyle w:val="000000100000" w:firstRow="0" w:lastRow="0" w:firstColumn="0" w:lastColumn="0" w:oddVBand="0" w:evenVBand="0" w:oddHBand="1" w:evenHBand="0" w:firstRowFirstColumn="0" w:firstRowLastColumn="0" w:lastRowFirstColumn="0" w:lastRowLastColumn="0"/>
          <w:cantSplit/>
          <w:trPrChange w:id="1967" w:author="Markel" w:date="2018-07-20T14:56:00Z">
            <w:trPr>
              <w:cantSplit/>
            </w:trPr>
          </w:trPrChange>
        </w:trPr>
        <w:tc>
          <w:tcPr>
            <w:cnfStyle w:val="001000000000" w:firstRow="0" w:lastRow="0" w:firstColumn="1" w:lastColumn="0" w:oddVBand="0" w:evenVBand="0" w:oddHBand="0" w:evenHBand="0" w:firstRowFirstColumn="0" w:firstRowLastColumn="0" w:lastRowFirstColumn="0" w:lastRowLastColumn="0"/>
            <w:tcW w:w="1550" w:type="dxa"/>
            <w:tcPrChange w:id="1968" w:author="Markel" w:date="2018-07-20T14:56:00Z">
              <w:tcPr>
                <w:tcW w:w="1950" w:type="dxa"/>
              </w:tcPr>
            </w:tcPrChange>
          </w:tcPr>
          <w:p w14:paraId="1ECCAE51" w14:textId="77777777" w:rsidR="00267F8A" w:rsidRPr="00224DB6" w:rsidRDefault="00A65E88" w:rsidP="00E717E8">
            <w:pPr>
              <w:cnfStyle w:val="001000100000" w:firstRow="0" w:lastRow="0" w:firstColumn="1" w:lastColumn="0" w:oddVBand="0" w:evenVBand="0" w:oddHBand="1" w:evenHBand="0" w:firstRowFirstColumn="0" w:firstRowLastColumn="0" w:lastRowFirstColumn="0" w:lastRowLastColumn="0"/>
              <w:rPr>
                <w:rPrChange w:id="1969" w:author="Markel" w:date="2018-07-20T14:56:00Z">
                  <w:rPr>
                    <w:rFonts w:asciiTheme="minorHAnsi" w:hAnsiTheme="minorHAnsi"/>
                    <w:sz w:val="20"/>
                  </w:rPr>
                </w:rPrChange>
              </w:rPr>
            </w:pPr>
            <w:r w:rsidRPr="00224DB6">
              <w:rPr>
                <w:rPrChange w:id="1970" w:author="Markel" w:date="2018-07-20T14:56:00Z">
                  <w:rPr>
                    <w:rFonts w:asciiTheme="minorHAnsi" w:hAnsiTheme="minorHAnsi"/>
                    <w:sz w:val="20"/>
                  </w:rPr>
                </w:rPrChange>
              </w:rPr>
              <w:t>c</w:t>
            </w:r>
            <w:r w:rsidR="00267F8A" w:rsidRPr="00224DB6">
              <w:rPr>
                <w:rPrChange w:id="1971" w:author="Markel" w:date="2018-07-20T14:56:00Z">
                  <w:rPr>
                    <w:rFonts w:asciiTheme="minorHAnsi" w:hAnsiTheme="minorHAnsi"/>
                    <w:sz w:val="20"/>
                  </w:rPr>
                </w:rPrChange>
              </w:rPr>
              <w:t>enterfreq</w:t>
            </w:r>
          </w:p>
        </w:tc>
        <w:tc>
          <w:tcPr>
            <w:tcW w:w="2268" w:type="dxa"/>
            <w:tcPrChange w:id="1972" w:author="Markel" w:date="2018-07-20T14:56:00Z">
              <w:tcPr>
                <w:tcW w:w="2385" w:type="dxa"/>
              </w:tcPr>
            </w:tcPrChange>
          </w:tcPr>
          <w:p w14:paraId="2D482BED" w14:textId="77777777" w:rsidR="00267F8A" w:rsidRPr="00224DB6" w:rsidRDefault="00267F8A" w:rsidP="00E717E8">
            <w:pPr>
              <w:cnfStyle w:val="000000100000" w:firstRow="0" w:lastRow="0" w:firstColumn="0" w:lastColumn="0" w:oddVBand="0" w:evenVBand="0" w:oddHBand="1" w:evenHBand="0" w:firstRowFirstColumn="0" w:firstRowLastColumn="0" w:lastRowFirstColumn="0" w:lastRowLastColumn="0"/>
              <w:rPr>
                <w:rPrChange w:id="1973" w:author="Markel" w:date="2018-07-20T14:56:00Z">
                  <w:rPr>
                    <w:rFonts w:asciiTheme="minorHAnsi" w:hAnsiTheme="minorHAnsi"/>
                    <w:sz w:val="20"/>
                  </w:rPr>
                </w:rPrChange>
              </w:rPr>
            </w:pPr>
            <w:r w:rsidRPr="00224DB6">
              <w:rPr>
                <w:rPrChange w:id="1974" w:author="Markel" w:date="2018-07-20T14:56:00Z">
                  <w:rPr>
                    <w:rFonts w:asciiTheme="minorHAnsi" w:hAnsiTheme="minorHAnsi"/>
                    <w:sz w:val="20"/>
                  </w:rPr>
                </w:rPrChange>
              </w:rPr>
              <w:t>Center frequency of band incident at source</w:t>
            </w:r>
          </w:p>
        </w:tc>
        <w:tc>
          <w:tcPr>
            <w:tcW w:w="1134" w:type="dxa"/>
            <w:tcPrChange w:id="1975" w:author="Markel" w:date="2018-07-20T14:56:00Z">
              <w:tcPr>
                <w:tcW w:w="1361" w:type="dxa"/>
              </w:tcPr>
            </w:tcPrChange>
          </w:tcPr>
          <w:p w14:paraId="44C9E18D" w14:textId="77777777" w:rsidR="00267F8A" w:rsidRPr="00224DB6" w:rsidRDefault="00A65E88" w:rsidP="00E717E8">
            <w:pPr>
              <w:cnfStyle w:val="000000100000" w:firstRow="0" w:lastRow="0" w:firstColumn="0" w:lastColumn="0" w:oddVBand="0" w:evenVBand="0" w:oddHBand="1" w:evenHBand="0" w:firstRowFirstColumn="0" w:firstRowLastColumn="0" w:lastRowFirstColumn="0" w:lastRowLastColumn="0"/>
              <w:rPr>
                <w:rPrChange w:id="1976" w:author="Markel" w:date="2018-07-20T14:56:00Z">
                  <w:rPr>
                    <w:rFonts w:asciiTheme="minorHAnsi" w:hAnsiTheme="minorHAnsi"/>
                    <w:sz w:val="20"/>
                  </w:rPr>
                </w:rPrChange>
              </w:rPr>
            </w:pPr>
            <w:r w:rsidRPr="00224DB6">
              <w:rPr>
                <w:rPrChange w:id="1977" w:author="Markel" w:date="2018-07-20T14:56:00Z">
                  <w:rPr>
                    <w:rFonts w:asciiTheme="minorHAnsi" w:hAnsiTheme="minorHAnsi"/>
                    <w:sz w:val="20"/>
                  </w:rPr>
                </w:rPrChange>
              </w:rPr>
              <w:t>f</w:t>
            </w:r>
            <w:r w:rsidR="00267F8A" w:rsidRPr="00224DB6">
              <w:rPr>
                <w:rPrChange w:id="1978" w:author="Markel" w:date="2018-07-20T14:56:00Z">
                  <w:rPr>
                    <w:rFonts w:asciiTheme="minorHAnsi" w:hAnsiTheme="minorHAnsi"/>
                    <w:sz w:val="20"/>
                  </w:rPr>
                </w:rPrChange>
              </w:rPr>
              <w:t>requency</w:t>
            </w:r>
          </w:p>
        </w:tc>
        <w:tc>
          <w:tcPr>
            <w:tcW w:w="1701" w:type="dxa"/>
            <w:tcPrChange w:id="1979" w:author="Markel" w:date="2018-07-20T14:56:00Z">
              <w:tcPr>
                <w:tcW w:w="1400" w:type="dxa"/>
              </w:tcPr>
            </w:tcPrChange>
          </w:tcPr>
          <w:p w14:paraId="0FDEB422" w14:textId="77777777" w:rsidR="00267F8A" w:rsidRPr="00224DB6" w:rsidRDefault="00267F8A" w:rsidP="00E717E8">
            <w:pPr>
              <w:cnfStyle w:val="000000100000" w:firstRow="0" w:lastRow="0" w:firstColumn="0" w:lastColumn="0" w:oddVBand="0" w:evenVBand="0" w:oddHBand="1" w:evenHBand="0" w:firstRowFirstColumn="0" w:firstRowLastColumn="0" w:lastRowFirstColumn="0" w:lastRowLastColumn="0"/>
              <w:rPr>
                <w:rPrChange w:id="1980" w:author="Markel" w:date="2018-07-20T14:56:00Z">
                  <w:rPr>
                    <w:rFonts w:asciiTheme="minorHAnsi" w:hAnsiTheme="minorHAnsi"/>
                    <w:sz w:val="20"/>
                  </w:rPr>
                </w:rPrChange>
              </w:rPr>
            </w:pPr>
          </w:p>
        </w:tc>
        <w:tc>
          <w:tcPr>
            <w:tcW w:w="1134" w:type="dxa"/>
            <w:tcPrChange w:id="1981" w:author="Markel" w:date="2018-07-20T14:56:00Z">
              <w:tcPr>
                <w:tcW w:w="1369" w:type="dxa"/>
              </w:tcPr>
            </w:tcPrChange>
          </w:tcPr>
          <w:p w14:paraId="6DB1264F" w14:textId="77777777" w:rsidR="00267F8A" w:rsidRPr="00224DB6" w:rsidRDefault="00267F8A" w:rsidP="00E717E8">
            <w:pPr>
              <w:cnfStyle w:val="000000100000" w:firstRow="0" w:lastRow="0" w:firstColumn="0" w:lastColumn="0" w:oddVBand="0" w:evenVBand="0" w:oddHBand="1" w:evenHBand="0" w:firstRowFirstColumn="0" w:firstRowLastColumn="0" w:lastRowFirstColumn="0" w:lastRowLastColumn="0"/>
              <w:rPr>
                <w:rPrChange w:id="1982" w:author="Markel" w:date="2018-07-20T14:56:00Z">
                  <w:rPr>
                    <w:rFonts w:asciiTheme="minorHAnsi" w:hAnsiTheme="minorHAnsi"/>
                    <w:sz w:val="20"/>
                  </w:rPr>
                </w:rPrChange>
              </w:rPr>
            </w:pPr>
            <w:r w:rsidRPr="00224DB6">
              <w:rPr>
                <w:rPrChange w:id="1983" w:author="Markel" w:date="2018-07-20T14:56:00Z">
                  <w:rPr>
                    <w:rFonts w:asciiTheme="minorHAnsi" w:hAnsiTheme="minorHAnsi"/>
                    <w:sz w:val="20"/>
                  </w:rPr>
                </w:rPrChange>
              </w:rPr>
              <w:t>Yes</w:t>
            </w:r>
          </w:p>
        </w:tc>
        <w:tc>
          <w:tcPr>
            <w:tcW w:w="1663" w:type="dxa"/>
            <w:tcPrChange w:id="1984" w:author="Markel" w:date="2018-07-20T14:56:00Z">
              <w:tcPr>
                <w:tcW w:w="1111" w:type="dxa"/>
              </w:tcPr>
            </w:tcPrChange>
          </w:tcPr>
          <w:p w14:paraId="40179A1D" w14:textId="77777777" w:rsidR="00267F8A" w:rsidRPr="00224DB6" w:rsidRDefault="00267F8A" w:rsidP="00E717E8">
            <w:pPr>
              <w:cnfStyle w:val="000000100000" w:firstRow="0" w:lastRow="0" w:firstColumn="0" w:lastColumn="0" w:oddVBand="0" w:evenVBand="0" w:oddHBand="1" w:evenHBand="0" w:firstRowFirstColumn="0" w:firstRowLastColumn="0" w:lastRowFirstColumn="0" w:lastRowLastColumn="0"/>
              <w:rPr>
                <w:rPrChange w:id="1985" w:author="Markel" w:date="2018-07-20T14:56:00Z">
                  <w:rPr>
                    <w:rFonts w:asciiTheme="minorHAnsi" w:hAnsiTheme="minorHAnsi"/>
                    <w:sz w:val="20"/>
                  </w:rPr>
                </w:rPrChange>
              </w:rPr>
            </w:pPr>
          </w:p>
        </w:tc>
      </w:tr>
      <w:tr w:rsidR="00267F8A" w:rsidRPr="00224DB6" w14:paraId="027035C8" w14:textId="77777777" w:rsidTr="00E717E8">
        <w:trPr>
          <w:cantSplit/>
          <w:trPrChange w:id="1986" w:author="Markel" w:date="2018-07-20T14:56:00Z">
            <w:trPr>
              <w:cantSplit/>
            </w:trPr>
          </w:trPrChange>
        </w:trPr>
        <w:tc>
          <w:tcPr>
            <w:cnfStyle w:val="001000000000" w:firstRow="0" w:lastRow="0" w:firstColumn="1" w:lastColumn="0" w:oddVBand="0" w:evenVBand="0" w:oddHBand="0" w:evenHBand="0" w:firstRowFirstColumn="0" w:firstRowLastColumn="0" w:lastRowFirstColumn="0" w:lastRowLastColumn="0"/>
            <w:tcW w:w="1550" w:type="dxa"/>
            <w:tcPrChange w:id="1987" w:author="Markel" w:date="2018-07-20T14:56:00Z">
              <w:tcPr>
                <w:tcW w:w="1950" w:type="dxa"/>
              </w:tcPr>
            </w:tcPrChange>
          </w:tcPr>
          <w:p w14:paraId="20E3E0DD" w14:textId="77777777" w:rsidR="00267F8A" w:rsidRPr="00224DB6" w:rsidRDefault="00A65E88" w:rsidP="00E717E8">
            <w:pPr>
              <w:rPr>
                <w:rPrChange w:id="1988" w:author="Markel" w:date="2018-07-20T14:56:00Z">
                  <w:rPr>
                    <w:rFonts w:asciiTheme="minorHAnsi" w:hAnsiTheme="minorHAnsi"/>
                    <w:sz w:val="20"/>
                  </w:rPr>
                </w:rPrChange>
              </w:rPr>
            </w:pPr>
            <w:r w:rsidRPr="00224DB6">
              <w:rPr>
                <w:rPrChange w:id="1989" w:author="Markel" w:date="2018-07-20T14:56:00Z">
                  <w:rPr>
                    <w:rFonts w:asciiTheme="minorHAnsi" w:hAnsiTheme="minorHAnsi"/>
                    <w:sz w:val="20"/>
                  </w:rPr>
                </w:rPrChange>
              </w:rPr>
              <w:t>t</w:t>
            </w:r>
            <w:r w:rsidR="00267F8A" w:rsidRPr="00224DB6">
              <w:rPr>
                <w:rPrChange w:id="1990" w:author="Markel" w:date="2018-07-20T14:56:00Z">
                  <w:rPr>
                    <w:rFonts w:asciiTheme="minorHAnsi" w:hAnsiTheme="minorHAnsi"/>
                    <w:sz w:val="20"/>
                  </w:rPr>
                </w:rPrChange>
              </w:rPr>
              <w:t>ranslatedfreq</w:t>
            </w:r>
          </w:p>
        </w:tc>
        <w:tc>
          <w:tcPr>
            <w:tcW w:w="2268" w:type="dxa"/>
            <w:tcPrChange w:id="1991" w:author="Markel" w:date="2018-07-20T14:56:00Z">
              <w:tcPr>
                <w:tcW w:w="2385" w:type="dxa"/>
              </w:tcPr>
            </w:tcPrChange>
          </w:tcPr>
          <w:p w14:paraId="613638CD" w14:textId="77777777" w:rsidR="00267F8A" w:rsidRPr="00224DB6" w:rsidRDefault="00267F8A" w:rsidP="00E717E8">
            <w:pPr>
              <w:cnfStyle w:val="000000000000" w:firstRow="0" w:lastRow="0" w:firstColumn="0" w:lastColumn="0" w:oddVBand="0" w:evenVBand="0" w:oddHBand="0" w:evenHBand="0" w:firstRowFirstColumn="0" w:firstRowLastColumn="0" w:lastRowFirstColumn="0" w:lastRowLastColumn="0"/>
              <w:rPr>
                <w:rPrChange w:id="1992" w:author="Markel" w:date="2018-07-20T14:56:00Z">
                  <w:rPr>
                    <w:rFonts w:asciiTheme="minorHAnsi" w:hAnsiTheme="minorHAnsi"/>
                    <w:sz w:val="20"/>
                  </w:rPr>
                </w:rPrChange>
              </w:rPr>
            </w:pPr>
            <w:r w:rsidRPr="00224DB6">
              <w:rPr>
                <w:rPrChange w:id="1993" w:author="Markel" w:date="2018-07-20T14:56:00Z">
                  <w:rPr>
                    <w:rFonts w:asciiTheme="minorHAnsi" w:hAnsiTheme="minorHAnsi"/>
                    <w:sz w:val="20"/>
                  </w:rPr>
                </w:rPrChange>
              </w:rPr>
              <w:t>Translated center frequency of band</w:t>
            </w:r>
          </w:p>
        </w:tc>
        <w:tc>
          <w:tcPr>
            <w:tcW w:w="1134" w:type="dxa"/>
            <w:tcPrChange w:id="1994" w:author="Markel" w:date="2018-07-20T14:56:00Z">
              <w:tcPr>
                <w:tcW w:w="1361" w:type="dxa"/>
              </w:tcPr>
            </w:tcPrChange>
          </w:tcPr>
          <w:p w14:paraId="782E0B5A" w14:textId="77777777" w:rsidR="00267F8A" w:rsidRPr="00224DB6" w:rsidRDefault="00A65E88" w:rsidP="00E717E8">
            <w:pPr>
              <w:cnfStyle w:val="000000000000" w:firstRow="0" w:lastRow="0" w:firstColumn="0" w:lastColumn="0" w:oddVBand="0" w:evenVBand="0" w:oddHBand="0" w:evenHBand="0" w:firstRowFirstColumn="0" w:firstRowLastColumn="0" w:lastRowFirstColumn="0" w:lastRowLastColumn="0"/>
              <w:rPr>
                <w:rPrChange w:id="1995" w:author="Markel" w:date="2018-07-20T14:56:00Z">
                  <w:rPr>
                    <w:rFonts w:asciiTheme="minorHAnsi" w:hAnsiTheme="minorHAnsi"/>
                    <w:sz w:val="20"/>
                  </w:rPr>
                </w:rPrChange>
              </w:rPr>
            </w:pPr>
            <w:r w:rsidRPr="00224DB6">
              <w:rPr>
                <w:rPrChange w:id="1996" w:author="Markel" w:date="2018-07-20T14:56:00Z">
                  <w:rPr>
                    <w:rFonts w:asciiTheme="minorHAnsi" w:hAnsiTheme="minorHAnsi"/>
                    <w:sz w:val="20"/>
                  </w:rPr>
                </w:rPrChange>
              </w:rPr>
              <w:t>f</w:t>
            </w:r>
            <w:r w:rsidR="00267F8A" w:rsidRPr="00224DB6">
              <w:rPr>
                <w:rPrChange w:id="1997" w:author="Markel" w:date="2018-07-20T14:56:00Z">
                  <w:rPr>
                    <w:rFonts w:asciiTheme="minorHAnsi" w:hAnsiTheme="minorHAnsi"/>
                    <w:sz w:val="20"/>
                  </w:rPr>
                </w:rPrChange>
              </w:rPr>
              <w:t>requency</w:t>
            </w:r>
          </w:p>
        </w:tc>
        <w:tc>
          <w:tcPr>
            <w:tcW w:w="1701" w:type="dxa"/>
            <w:tcPrChange w:id="1998" w:author="Markel" w:date="2018-07-20T14:56:00Z">
              <w:tcPr>
                <w:tcW w:w="1400" w:type="dxa"/>
              </w:tcPr>
            </w:tcPrChange>
          </w:tcPr>
          <w:p w14:paraId="197677B4" w14:textId="77777777" w:rsidR="00267F8A" w:rsidRPr="00224DB6" w:rsidRDefault="00267F8A" w:rsidP="00E717E8">
            <w:pPr>
              <w:cnfStyle w:val="000000000000" w:firstRow="0" w:lastRow="0" w:firstColumn="0" w:lastColumn="0" w:oddVBand="0" w:evenVBand="0" w:oddHBand="0" w:evenHBand="0" w:firstRowFirstColumn="0" w:firstRowLastColumn="0" w:lastRowFirstColumn="0" w:lastRowLastColumn="0"/>
              <w:rPr>
                <w:rPrChange w:id="1999" w:author="Markel" w:date="2018-07-20T14:56:00Z">
                  <w:rPr>
                    <w:rFonts w:asciiTheme="minorHAnsi" w:hAnsiTheme="minorHAnsi"/>
                    <w:sz w:val="20"/>
                  </w:rPr>
                </w:rPrChange>
              </w:rPr>
            </w:pPr>
          </w:p>
        </w:tc>
        <w:tc>
          <w:tcPr>
            <w:tcW w:w="1134" w:type="dxa"/>
            <w:tcPrChange w:id="2000" w:author="Markel" w:date="2018-07-20T14:56:00Z">
              <w:tcPr>
                <w:tcW w:w="1369" w:type="dxa"/>
              </w:tcPr>
            </w:tcPrChange>
          </w:tcPr>
          <w:p w14:paraId="70DAFF8B" w14:textId="77777777" w:rsidR="00267F8A" w:rsidRPr="00224DB6" w:rsidRDefault="00267F8A" w:rsidP="00E717E8">
            <w:pPr>
              <w:cnfStyle w:val="000000000000" w:firstRow="0" w:lastRow="0" w:firstColumn="0" w:lastColumn="0" w:oddVBand="0" w:evenVBand="0" w:oddHBand="0" w:evenHBand="0" w:firstRowFirstColumn="0" w:firstRowLastColumn="0" w:lastRowFirstColumn="0" w:lastRowLastColumn="0"/>
              <w:rPr>
                <w:rPrChange w:id="2001" w:author="Markel" w:date="2018-07-20T14:56:00Z">
                  <w:rPr>
                    <w:rFonts w:asciiTheme="minorHAnsi" w:hAnsiTheme="minorHAnsi"/>
                    <w:sz w:val="20"/>
                  </w:rPr>
                </w:rPrChange>
              </w:rPr>
            </w:pPr>
            <w:r w:rsidRPr="00224DB6">
              <w:rPr>
                <w:rPrChange w:id="2002" w:author="Markel" w:date="2018-07-20T14:56:00Z">
                  <w:rPr>
                    <w:rFonts w:asciiTheme="minorHAnsi" w:hAnsiTheme="minorHAnsi"/>
                    <w:sz w:val="20"/>
                  </w:rPr>
                </w:rPrChange>
              </w:rPr>
              <w:t>Yes</w:t>
            </w:r>
          </w:p>
        </w:tc>
        <w:tc>
          <w:tcPr>
            <w:tcW w:w="1663" w:type="dxa"/>
            <w:tcPrChange w:id="2003" w:author="Markel" w:date="2018-07-20T14:56:00Z">
              <w:tcPr>
                <w:tcW w:w="1111" w:type="dxa"/>
              </w:tcPr>
            </w:tcPrChange>
          </w:tcPr>
          <w:p w14:paraId="1C8A5875" w14:textId="77777777" w:rsidR="00267F8A" w:rsidRPr="00224DB6" w:rsidRDefault="00267F8A" w:rsidP="00E717E8">
            <w:pPr>
              <w:cnfStyle w:val="000000000000" w:firstRow="0" w:lastRow="0" w:firstColumn="0" w:lastColumn="0" w:oddVBand="0" w:evenVBand="0" w:oddHBand="0" w:evenHBand="0" w:firstRowFirstColumn="0" w:firstRowLastColumn="0" w:lastRowFirstColumn="0" w:lastRowLastColumn="0"/>
              <w:rPr>
                <w:rPrChange w:id="2004" w:author="Markel" w:date="2018-07-20T14:56:00Z">
                  <w:rPr>
                    <w:rFonts w:asciiTheme="minorHAnsi" w:hAnsiTheme="minorHAnsi"/>
                    <w:sz w:val="20"/>
                  </w:rPr>
                </w:rPrChange>
              </w:rPr>
            </w:pPr>
          </w:p>
        </w:tc>
      </w:tr>
      <w:tr w:rsidR="00267F8A" w:rsidRPr="00224DB6" w14:paraId="36963637" w14:textId="77777777" w:rsidTr="00E717E8">
        <w:trPr>
          <w:cnfStyle w:val="000000100000" w:firstRow="0" w:lastRow="0" w:firstColumn="0" w:lastColumn="0" w:oddVBand="0" w:evenVBand="0" w:oddHBand="1" w:evenHBand="0" w:firstRowFirstColumn="0" w:firstRowLastColumn="0" w:lastRowFirstColumn="0" w:lastRowLastColumn="0"/>
          <w:cantSplit/>
          <w:trPrChange w:id="2005" w:author="Markel" w:date="2018-07-20T14:56:00Z">
            <w:trPr>
              <w:cantSplit/>
            </w:trPr>
          </w:trPrChange>
        </w:trPr>
        <w:tc>
          <w:tcPr>
            <w:cnfStyle w:val="001000000000" w:firstRow="0" w:lastRow="0" w:firstColumn="1" w:lastColumn="0" w:oddVBand="0" w:evenVBand="0" w:oddHBand="0" w:evenHBand="0" w:firstRowFirstColumn="0" w:firstRowLastColumn="0" w:lastRowFirstColumn="0" w:lastRowLastColumn="0"/>
            <w:tcW w:w="1550" w:type="dxa"/>
            <w:tcPrChange w:id="2006" w:author="Markel" w:date="2018-07-20T14:56:00Z">
              <w:tcPr>
                <w:tcW w:w="1950" w:type="dxa"/>
              </w:tcPr>
            </w:tcPrChange>
          </w:tcPr>
          <w:p w14:paraId="25CBF2C1" w14:textId="77777777" w:rsidR="00267F8A" w:rsidRPr="00224DB6" w:rsidRDefault="00A65E88" w:rsidP="00E717E8">
            <w:pPr>
              <w:cnfStyle w:val="001000100000" w:firstRow="0" w:lastRow="0" w:firstColumn="1" w:lastColumn="0" w:oddVBand="0" w:evenVBand="0" w:oddHBand="1" w:evenHBand="0" w:firstRowFirstColumn="0" w:firstRowLastColumn="0" w:lastRowFirstColumn="0" w:lastRowLastColumn="0"/>
              <w:rPr>
                <w:rPrChange w:id="2007" w:author="Markel" w:date="2018-07-20T14:56:00Z">
                  <w:rPr>
                    <w:rFonts w:asciiTheme="minorHAnsi" w:hAnsiTheme="minorHAnsi"/>
                    <w:sz w:val="20"/>
                  </w:rPr>
                </w:rPrChange>
              </w:rPr>
            </w:pPr>
            <w:r w:rsidRPr="00224DB6">
              <w:rPr>
                <w:rPrChange w:id="2008" w:author="Markel" w:date="2018-07-20T14:56:00Z">
                  <w:rPr>
                    <w:rFonts w:asciiTheme="minorHAnsi" w:hAnsiTheme="minorHAnsi"/>
                    <w:sz w:val="20"/>
                  </w:rPr>
                </w:rPrChange>
              </w:rPr>
              <w:t>i</w:t>
            </w:r>
            <w:r w:rsidR="00267F8A" w:rsidRPr="00224DB6">
              <w:rPr>
                <w:rPrChange w:id="2009" w:author="Markel" w:date="2018-07-20T14:56:00Z">
                  <w:rPr>
                    <w:rFonts w:asciiTheme="minorHAnsi" w:hAnsiTheme="minorHAnsi"/>
                    <w:sz w:val="20"/>
                  </w:rPr>
                </w:rPrChange>
              </w:rPr>
              <w:t>nverted</w:t>
            </w:r>
          </w:p>
        </w:tc>
        <w:tc>
          <w:tcPr>
            <w:tcW w:w="2268" w:type="dxa"/>
            <w:tcPrChange w:id="2010" w:author="Markel" w:date="2018-07-20T14:56:00Z">
              <w:tcPr>
                <w:tcW w:w="2385" w:type="dxa"/>
              </w:tcPr>
            </w:tcPrChange>
          </w:tcPr>
          <w:p w14:paraId="1C2C9954" w14:textId="77777777" w:rsidR="00267F8A" w:rsidRPr="00224DB6" w:rsidRDefault="00267F8A" w:rsidP="00E717E8">
            <w:pPr>
              <w:cnfStyle w:val="000000100000" w:firstRow="0" w:lastRow="0" w:firstColumn="0" w:lastColumn="0" w:oddVBand="0" w:evenVBand="0" w:oddHBand="1" w:evenHBand="0" w:firstRowFirstColumn="0" w:firstRowLastColumn="0" w:lastRowFirstColumn="0" w:lastRowLastColumn="0"/>
              <w:rPr>
                <w:rPrChange w:id="2011" w:author="Markel" w:date="2018-07-20T14:56:00Z">
                  <w:rPr>
                    <w:rFonts w:asciiTheme="minorHAnsi" w:hAnsiTheme="minorHAnsi"/>
                    <w:sz w:val="20"/>
                  </w:rPr>
                </w:rPrChange>
              </w:rPr>
            </w:pPr>
            <w:r w:rsidRPr="00224DB6">
              <w:rPr>
                <w:rPrChange w:id="2012" w:author="Markel" w:date="2018-07-20T14:56:00Z">
                  <w:rPr>
                    <w:rFonts w:asciiTheme="minorHAnsi" w:hAnsiTheme="minorHAnsi"/>
                    <w:sz w:val="20"/>
                  </w:rPr>
                </w:rPrChange>
              </w:rPr>
              <w:t>Binary flag indicating spectral inversion</w:t>
            </w:r>
          </w:p>
        </w:tc>
        <w:tc>
          <w:tcPr>
            <w:tcW w:w="1134" w:type="dxa"/>
            <w:tcPrChange w:id="2013" w:author="Markel" w:date="2018-07-20T14:56:00Z">
              <w:tcPr>
                <w:tcW w:w="1361" w:type="dxa"/>
              </w:tcPr>
            </w:tcPrChange>
          </w:tcPr>
          <w:p w14:paraId="7602F35E" w14:textId="77777777" w:rsidR="00267F8A" w:rsidRPr="00224DB6" w:rsidRDefault="00A65E88" w:rsidP="00E717E8">
            <w:pPr>
              <w:cnfStyle w:val="000000100000" w:firstRow="0" w:lastRow="0" w:firstColumn="0" w:lastColumn="0" w:oddVBand="0" w:evenVBand="0" w:oddHBand="1" w:evenHBand="0" w:firstRowFirstColumn="0" w:firstRowLastColumn="0" w:lastRowFirstColumn="0" w:lastRowLastColumn="0"/>
              <w:rPr>
                <w:rPrChange w:id="2014" w:author="Markel" w:date="2018-07-20T14:56:00Z">
                  <w:rPr>
                    <w:rFonts w:asciiTheme="minorHAnsi" w:hAnsiTheme="minorHAnsi"/>
                    <w:sz w:val="20"/>
                  </w:rPr>
                </w:rPrChange>
              </w:rPr>
            </w:pPr>
            <w:r w:rsidRPr="00224DB6">
              <w:rPr>
                <w:rPrChange w:id="2015" w:author="Markel" w:date="2018-07-20T14:56:00Z">
                  <w:rPr>
                    <w:rFonts w:asciiTheme="minorHAnsi" w:hAnsiTheme="minorHAnsi"/>
                    <w:sz w:val="20"/>
                  </w:rPr>
                </w:rPrChange>
              </w:rPr>
              <w:t>b</w:t>
            </w:r>
            <w:r w:rsidR="00267F8A" w:rsidRPr="00224DB6">
              <w:rPr>
                <w:rPrChange w:id="2016" w:author="Markel" w:date="2018-07-20T14:56:00Z">
                  <w:rPr>
                    <w:rFonts w:asciiTheme="minorHAnsi" w:hAnsiTheme="minorHAnsi"/>
                    <w:sz w:val="20"/>
                  </w:rPr>
                </w:rPrChange>
              </w:rPr>
              <w:t>oolean</w:t>
            </w:r>
            <w:ins w:id="2017" w:author="Markel" w:date="2018-07-20T14:56:00Z">
              <w:r w:rsidR="00267F8A" w:rsidRPr="00224DB6">
                <w:t xml:space="preserve"> </w:t>
              </w:r>
            </w:ins>
          </w:p>
        </w:tc>
        <w:tc>
          <w:tcPr>
            <w:tcW w:w="1701" w:type="dxa"/>
            <w:tcPrChange w:id="2018" w:author="Markel" w:date="2018-07-20T14:56:00Z">
              <w:tcPr>
                <w:tcW w:w="1400" w:type="dxa"/>
              </w:tcPr>
            </w:tcPrChange>
          </w:tcPr>
          <w:p w14:paraId="6A3F64C4" w14:textId="7CBA00D1" w:rsidR="00267F8A" w:rsidRPr="00224DB6" w:rsidRDefault="00267F8A" w:rsidP="00E717E8">
            <w:pPr>
              <w:cnfStyle w:val="000000100000" w:firstRow="0" w:lastRow="0" w:firstColumn="0" w:lastColumn="0" w:oddVBand="0" w:evenVBand="0" w:oddHBand="1" w:evenHBand="0" w:firstRowFirstColumn="0" w:firstRowLastColumn="0" w:lastRowFirstColumn="0" w:lastRowLastColumn="0"/>
              <w:rPr>
                <w:rPrChange w:id="2019" w:author="Markel" w:date="2018-07-20T14:56:00Z">
                  <w:rPr>
                    <w:rFonts w:asciiTheme="minorHAnsi" w:hAnsiTheme="minorHAnsi"/>
                    <w:sz w:val="20"/>
                  </w:rPr>
                </w:rPrChange>
              </w:rPr>
            </w:pPr>
            <w:r w:rsidRPr="00224DB6">
              <w:rPr>
                <w:rPrChange w:id="2020" w:author="Markel" w:date="2018-07-20T14:56:00Z">
                  <w:rPr>
                    <w:rFonts w:asciiTheme="minorHAnsi" w:hAnsiTheme="minorHAnsi"/>
                    <w:sz w:val="20"/>
                  </w:rPr>
                </w:rPrChange>
              </w:rPr>
              <w:t xml:space="preserve">“true”, </w:t>
            </w:r>
            <w:del w:id="2021" w:author="Markel" w:date="2018-07-20T14:56:00Z">
              <w:r w:rsidR="001839C2" w:rsidRPr="00FC7D20">
                <w:rPr>
                  <w:rFonts w:asciiTheme="minorHAnsi" w:hAnsiTheme="minorHAnsi"/>
                </w:rPr>
                <w:delText>”</w:delText>
              </w:r>
            </w:del>
            <w:ins w:id="2022" w:author="Markel" w:date="2018-07-20T14:56:00Z">
              <w:r w:rsidRPr="00224DB6">
                <w:t>“</w:t>
              </w:r>
            </w:ins>
            <w:r w:rsidRPr="00224DB6">
              <w:rPr>
                <w:rPrChange w:id="2023" w:author="Markel" w:date="2018-07-20T14:56:00Z">
                  <w:rPr>
                    <w:rFonts w:asciiTheme="minorHAnsi" w:hAnsiTheme="minorHAnsi"/>
                    <w:sz w:val="20"/>
                  </w:rPr>
                </w:rPrChange>
              </w:rPr>
              <w:t>false”</w:t>
            </w:r>
          </w:p>
        </w:tc>
        <w:tc>
          <w:tcPr>
            <w:tcW w:w="1134" w:type="dxa"/>
            <w:tcPrChange w:id="2024" w:author="Markel" w:date="2018-07-20T14:56:00Z">
              <w:tcPr>
                <w:tcW w:w="1369" w:type="dxa"/>
              </w:tcPr>
            </w:tcPrChange>
          </w:tcPr>
          <w:p w14:paraId="1D09AAB7" w14:textId="77777777" w:rsidR="00267F8A" w:rsidRPr="00224DB6" w:rsidRDefault="00267F8A" w:rsidP="00E717E8">
            <w:pPr>
              <w:cnfStyle w:val="000000100000" w:firstRow="0" w:lastRow="0" w:firstColumn="0" w:lastColumn="0" w:oddVBand="0" w:evenVBand="0" w:oddHBand="1" w:evenHBand="0" w:firstRowFirstColumn="0" w:firstRowLastColumn="0" w:lastRowFirstColumn="0" w:lastRowLastColumn="0"/>
              <w:rPr>
                <w:rPrChange w:id="2025" w:author="Markel" w:date="2018-07-20T14:56:00Z">
                  <w:rPr>
                    <w:rFonts w:asciiTheme="minorHAnsi" w:hAnsiTheme="minorHAnsi"/>
                    <w:sz w:val="20"/>
                  </w:rPr>
                </w:rPrChange>
              </w:rPr>
            </w:pPr>
            <w:r w:rsidRPr="00224DB6">
              <w:rPr>
                <w:rPrChange w:id="2026" w:author="Markel" w:date="2018-07-20T14:56:00Z">
                  <w:rPr>
                    <w:rFonts w:asciiTheme="minorHAnsi" w:hAnsiTheme="minorHAnsi"/>
                    <w:sz w:val="20"/>
                  </w:rPr>
                </w:rPrChange>
              </w:rPr>
              <w:t>No</w:t>
            </w:r>
          </w:p>
        </w:tc>
        <w:tc>
          <w:tcPr>
            <w:tcW w:w="1663" w:type="dxa"/>
            <w:tcPrChange w:id="2027" w:author="Markel" w:date="2018-07-20T14:56:00Z">
              <w:tcPr>
                <w:tcW w:w="1111" w:type="dxa"/>
              </w:tcPr>
            </w:tcPrChange>
          </w:tcPr>
          <w:p w14:paraId="16E6FD75" w14:textId="06BE4206" w:rsidR="00267F8A" w:rsidRPr="00224DB6" w:rsidRDefault="00801671" w:rsidP="00E717E8">
            <w:pPr>
              <w:cnfStyle w:val="000000100000" w:firstRow="0" w:lastRow="0" w:firstColumn="0" w:lastColumn="0" w:oddVBand="0" w:evenVBand="0" w:oddHBand="1" w:evenHBand="0" w:firstRowFirstColumn="0" w:firstRowLastColumn="0" w:lastRowFirstColumn="0" w:lastRowLastColumn="0"/>
              <w:rPr>
                <w:rPrChange w:id="2028" w:author="Markel" w:date="2018-07-20T14:56:00Z">
                  <w:rPr>
                    <w:rFonts w:asciiTheme="minorHAnsi" w:hAnsiTheme="minorHAnsi"/>
                    <w:sz w:val="20"/>
                  </w:rPr>
                </w:rPrChange>
              </w:rPr>
            </w:pPr>
            <w:del w:id="2029" w:author="Markel" w:date="2018-07-20T14:56:00Z">
              <w:r w:rsidRPr="00514B5D">
                <w:rPr>
                  <w:rFonts w:asciiTheme="minorHAnsi" w:hAnsiTheme="minorHAnsi"/>
                </w:rPr>
                <w:delText>”</w:delText>
              </w:r>
            </w:del>
            <w:ins w:id="2030" w:author="Markel" w:date="2018-07-20T14:56:00Z">
              <w:r w:rsidR="00267F8A" w:rsidRPr="00224DB6">
                <w:t>“</w:t>
              </w:r>
            </w:ins>
            <w:r w:rsidR="00267F8A" w:rsidRPr="00224DB6">
              <w:rPr>
                <w:rPrChange w:id="2031" w:author="Markel" w:date="2018-07-20T14:56:00Z">
                  <w:rPr>
                    <w:rFonts w:asciiTheme="minorHAnsi" w:hAnsiTheme="minorHAnsi"/>
                    <w:sz w:val="20"/>
                  </w:rPr>
                </w:rPrChange>
              </w:rPr>
              <w:t>false”</w:t>
            </w:r>
          </w:p>
        </w:tc>
      </w:tr>
      <w:tr w:rsidR="00267F8A" w:rsidRPr="00224DB6" w14:paraId="4A40074F" w14:textId="77777777" w:rsidTr="00E717E8">
        <w:trPr>
          <w:cantSplit/>
          <w:trPrChange w:id="2032" w:author="Markel" w:date="2018-07-20T14:56:00Z">
            <w:trPr>
              <w:cantSplit/>
            </w:trPr>
          </w:trPrChange>
        </w:trPr>
        <w:tc>
          <w:tcPr>
            <w:cnfStyle w:val="001000000000" w:firstRow="0" w:lastRow="0" w:firstColumn="1" w:lastColumn="0" w:oddVBand="0" w:evenVBand="0" w:oddHBand="0" w:evenHBand="0" w:firstRowFirstColumn="0" w:firstRowLastColumn="0" w:lastRowFirstColumn="0" w:lastRowLastColumn="0"/>
            <w:tcW w:w="1550" w:type="dxa"/>
            <w:tcPrChange w:id="2033" w:author="Markel" w:date="2018-07-20T14:56:00Z">
              <w:tcPr>
                <w:tcW w:w="1950" w:type="dxa"/>
              </w:tcPr>
            </w:tcPrChange>
          </w:tcPr>
          <w:p w14:paraId="3BAAA51C" w14:textId="77777777" w:rsidR="00267F8A" w:rsidRPr="00224DB6" w:rsidRDefault="00A65E88" w:rsidP="00E717E8">
            <w:pPr>
              <w:rPr>
                <w:rPrChange w:id="2034" w:author="Markel" w:date="2018-07-20T14:56:00Z">
                  <w:rPr>
                    <w:rFonts w:asciiTheme="minorHAnsi" w:hAnsiTheme="minorHAnsi"/>
                    <w:sz w:val="20"/>
                  </w:rPr>
                </w:rPrChange>
              </w:rPr>
            </w:pPr>
            <w:r w:rsidRPr="00224DB6">
              <w:rPr>
                <w:rPrChange w:id="2035" w:author="Markel" w:date="2018-07-20T14:56:00Z">
                  <w:rPr>
                    <w:rFonts w:asciiTheme="minorHAnsi" w:hAnsiTheme="minorHAnsi"/>
                    <w:sz w:val="20"/>
                  </w:rPr>
                </w:rPrChange>
              </w:rPr>
              <w:t>d</w:t>
            </w:r>
            <w:r w:rsidR="00267F8A" w:rsidRPr="00224DB6">
              <w:rPr>
                <w:rPrChange w:id="2036" w:author="Markel" w:date="2018-07-20T14:56:00Z">
                  <w:rPr>
                    <w:rFonts w:asciiTheme="minorHAnsi" w:hAnsiTheme="minorHAnsi"/>
                    <w:sz w:val="20"/>
                  </w:rPr>
                </w:rPrChange>
              </w:rPr>
              <w:t>elaybias</w:t>
            </w:r>
          </w:p>
        </w:tc>
        <w:tc>
          <w:tcPr>
            <w:tcW w:w="2268" w:type="dxa"/>
            <w:tcPrChange w:id="2037" w:author="Markel" w:date="2018-07-20T14:56:00Z">
              <w:tcPr>
                <w:tcW w:w="2385" w:type="dxa"/>
              </w:tcPr>
            </w:tcPrChange>
          </w:tcPr>
          <w:p w14:paraId="1C8D07CE" w14:textId="4BF78977" w:rsidR="00267F8A" w:rsidRPr="00224DB6" w:rsidRDefault="00267F8A" w:rsidP="00E717E8">
            <w:pPr>
              <w:cnfStyle w:val="000000000000" w:firstRow="0" w:lastRow="0" w:firstColumn="0" w:lastColumn="0" w:oddVBand="0" w:evenVBand="0" w:oddHBand="0" w:evenHBand="0" w:firstRowFirstColumn="0" w:firstRowLastColumn="0" w:lastRowFirstColumn="0" w:lastRowLastColumn="0"/>
              <w:rPr>
                <w:rPrChange w:id="2038" w:author="Markel" w:date="2018-07-20T14:56:00Z">
                  <w:rPr>
                    <w:rFonts w:asciiTheme="minorHAnsi" w:hAnsiTheme="minorHAnsi"/>
                    <w:sz w:val="20"/>
                  </w:rPr>
                </w:rPrChange>
              </w:rPr>
            </w:pPr>
            <w:r w:rsidRPr="00224DB6">
              <w:rPr>
                <w:rPrChange w:id="2039" w:author="Markel" w:date="2018-07-20T14:56:00Z">
                  <w:rPr>
                    <w:rFonts w:asciiTheme="minorHAnsi" w:hAnsiTheme="minorHAnsi"/>
                    <w:sz w:val="20"/>
                  </w:rPr>
                </w:rPrChange>
              </w:rPr>
              <w:t>Delay of band measured from source to sampled stream, specified at toa</w:t>
            </w:r>
            <w:del w:id="2040" w:author="Markel" w:date="2018-07-20T14:56:00Z">
              <w:r w:rsidR="00D1098D">
                <w:rPr>
                  <w:rFonts w:asciiTheme="minorHAnsi" w:hAnsiTheme="minorHAnsi"/>
                </w:rPr>
                <w:delText>.</w:delText>
              </w:r>
            </w:del>
          </w:p>
        </w:tc>
        <w:tc>
          <w:tcPr>
            <w:tcW w:w="1134" w:type="dxa"/>
            <w:tcPrChange w:id="2041" w:author="Markel" w:date="2018-07-20T14:56:00Z">
              <w:tcPr>
                <w:tcW w:w="1361" w:type="dxa"/>
              </w:tcPr>
            </w:tcPrChange>
          </w:tcPr>
          <w:p w14:paraId="69711B23" w14:textId="77777777" w:rsidR="00267F8A" w:rsidRPr="00224DB6" w:rsidRDefault="00A65E88" w:rsidP="00E717E8">
            <w:pPr>
              <w:cnfStyle w:val="000000000000" w:firstRow="0" w:lastRow="0" w:firstColumn="0" w:lastColumn="0" w:oddVBand="0" w:evenVBand="0" w:oddHBand="0" w:evenHBand="0" w:firstRowFirstColumn="0" w:firstRowLastColumn="0" w:lastRowFirstColumn="0" w:lastRowLastColumn="0"/>
              <w:rPr>
                <w:rPrChange w:id="2042" w:author="Markel" w:date="2018-07-20T14:56:00Z">
                  <w:rPr>
                    <w:rFonts w:asciiTheme="minorHAnsi" w:hAnsiTheme="minorHAnsi"/>
                    <w:sz w:val="20"/>
                  </w:rPr>
                </w:rPrChange>
              </w:rPr>
            </w:pPr>
            <w:r w:rsidRPr="00224DB6">
              <w:rPr>
                <w:rPrChange w:id="2043" w:author="Markel" w:date="2018-07-20T14:56:00Z">
                  <w:rPr>
                    <w:rFonts w:asciiTheme="minorHAnsi" w:hAnsiTheme="minorHAnsi"/>
                    <w:sz w:val="20"/>
                  </w:rPr>
                </w:rPrChange>
              </w:rPr>
              <w:t>d</w:t>
            </w:r>
            <w:r w:rsidR="00267F8A" w:rsidRPr="00224DB6">
              <w:rPr>
                <w:rPrChange w:id="2044" w:author="Markel" w:date="2018-07-20T14:56:00Z">
                  <w:rPr>
                    <w:rFonts w:asciiTheme="minorHAnsi" w:hAnsiTheme="minorHAnsi"/>
                    <w:sz w:val="20"/>
                  </w:rPr>
                </w:rPrChange>
              </w:rPr>
              <w:t>uration</w:t>
            </w:r>
          </w:p>
        </w:tc>
        <w:tc>
          <w:tcPr>
            <w:tcW w:w="1701" w:type="dxa"/>
            <w:tcPrChange w:id="2045" w:author="Markel" w:date="2018-07-20T14:56:00Z">
              <w:tcPr>
                <w:tcW w:w="1400" w:type="dxa"/>
              </w:tcPr>
            </w:tcPrChange>
          </w:tcPr>
          <w:p w14:paraId="332AFB7C" w14:textId="77777777" w:rsidR="00267F8A" w:rsidRPr="00224DB6" w:rsidRDefault="00267F8A" w:rsidP="00E717E8">
            <w:pPr>
              <w:cnfStyle w:val="000000000000" w:firstRow="0" w:lastRow="0" w:firstColumn="0" w:lastColumn="0" w:oddVBand="0" w:evenVBand="0" w:oddHBand="0" w:evenHBand="0" w:firstRowFirstColumn="0" w:firstRowLastColumn="0" w:lastRowFirstColumn="0" w:lastRowLastColumn="0"/>
              <w:rPr>
                <w:rPrChange w:id="2046" w:author="Markel" w:date="2018-07-20T14:56:00Z">
                  <w:rPr>
                    <w:rFonts w:asciiTheme="minorHAnsi" w:hAnsiTheme="minorHAnsi"/>
                    <w:sz w:val="20"/>
                  </w:rPr>
                </w:rPrChange>
              </w:rPr>
            </w:pPr>
          </w:p>
        </w:tc>
        <w:tc>
          <w:tcPr>
            <w:tcW w:w="1134" w:type="dxa"/>
            <w:tcPrChange w:id="2047" w:author="Markel" w:date="2018-07-20T14:56:00Z">
              <w:tcPr>
                <w:tcW w:w="1369" w:type="dxa"/>
              </w:tcPr>
            </w:tcPrChange>
          </w:tcPr>
          <w:p w14:paraId="12FEA1DC" w14:textId="77777777" w:rsidR="00267F8A" w:rsidRPr="00224DB6" w:rsidRDefault="00267F8A" w:rsidP="00E717E8">
            <w:pPr>
              <w:cnfStyle w:val="000000000000" w:firstRow="0" w:lastRow="0" w:firstColumn="0" w:lastColumn="0" w:oddVBand="0" w:evenVBand="0" w:oddHBand="0" w:evenHBand="0" w:firstRowFirstColumn="0" w:firstRowLastColumn="0" w:lastRowFirstColumn="0" w:lastRowLastColumn="0"/>
              <w:rPr>
                <w:rPrChange w:id="2048" w:author="Markel" w:date="2018-07-20T14:56:00Z">
                  <w:rPr>
                    <w:rFonts w:asciiTheme="minorHAnsi" w:hAnsiTheme="minorHAnsi"/>
                    <w:sz w:val="20"/>
                  </w:rPr>
                </w:rPrChange>
              </w:rPr>
            </w:pPr>
            <w:r w:rsidRPr="00224DB6">
              <w:rPr>
                <w:rPrChange w:id="2049" w:author="Markel" w:date="2018-07-20T14:56:00Z">
                  <w:rPr>
                    <w:rFonts w:asciiTheme="minorHAnsi" w:hAnsiTheme="minorHAnsi"/>
                    <w:sz w:val="20"/>
                  </w:rPr>
                </w:rPrChange>
              </w:rPr>
              <w:t>No</w:t>
            </w:r>
          </w:p>
        </w:tc>
        <w:tc>
          <w:tcPr>
            <w:tcW w:w="1663" w:type="dxa"/>
            <w:tcPrChange w:id="2050" w:author="Markel" w:date="2018-07-20T14:56:00Z">
              <w:tcPr>
                <w:tcW w:w="1111" w:type="dxa"/>
              </w:tcPr>
            </w:tcPrChange>
          </w:tcPr>
          <w:p w14:paraId="4D943848" w14:textId="77777777" w:rsidR="00267F8A" w:rsidRPr="00224DB6" w:rsidRDefault="00267F8A" w:rsidP="00E717E8">
            <w:pPr>
              <w:cnfStyle w:val="000000000000" w:firstRow="0" w:lastRow="0" w:firstColumn="0" w:lastColumn="0" w:oddVBand="0" w:evenVBand="0" w:oddHBand="0" w:evenHBand="0" w:firstRowFirstColumn="0" w:firstRowLastColumn="0" w:lastRowFirstColumn="0" w:lastRowLastColumn="0"/>
              <w:rPr>
                <w:rPrChange w:id="2051" w:author="Markel" w:date="2018-07-20T14:56:00Z">
                  <w:rPr>
                    <w:rFonts w:asciiTheme="minorHAnsi" w:hAnsiTheme="minorHAnsi"/>
                    <w:sz w:val="20"/>
                  </w:rPr>
                </w:rPrChange>
              </w:rPr>
            </w:pPr>
            <w:r w:rsidRPr="00224DB6">
              <w:rPr>
                <w:rPrChange w:id="2052" w:author="Markel" w:date="2018-07-20T14:56:00Z">
                  <w:rPr>
                    <w:rFonts w:asciiTheme="minorHAnsi" w:hAnsiTheme="minorHAnsi"/>
                    <w:sz w:val="20"/>
                  </w:rPr>
                </w:rPrChange>
              </w:rPr>
              <w:t>0</w:t>
            </w:r>
          </w:p>
        </w:tc>
      </w:tr>
      <w:tr w:rsidR="00267F8A" w:rsidRPr="00224DB6" w14:paraId="4CB289B6" w14:textId="77777777" w:rsidTr="00E717E8">
        <w:trPr>
          <w:cnfStyle w:val="000000100000" w:firstRow="0" w:lastRow="0" w:firstColumn="0" w:lastColumn="0" w:oddVBand="0" w:evenVBand="0" w:oddHBand="1" w:evenHBand="0" w:firstRowFirstColumn="0" w:firstRowLastColumn="0" w:lastRowFirstColumn="0" w:lastRowLastColumn="0"/>
          <w:cantSplit/>
          <w:trPrChange w:id="2053" w:author="Markel" w:date="2018-07-20T14:56:00Z">
            <w:trPr>
              <w:cantSplit/>
            </w:trPr>
          </w:trPrChange>
        </w:trPr>
        <w:tc>
          <w:tcPr>
            <w:cnfStyle w:val="001000000000" w:firstRow="0" w:lastRow="0" w:firstColumn="1" w:lastColumn="0" w:oddVBand="0" w:evenVBand="0" w:oddHBand="0" w:evenHBand="0" w:firstRowFirstColumn="0" w:firstRowLastColumn="0" w:lastRowFirstColumn="0" w:lastRowLastColumn="0"/>
            <w:tcW w:w="1550" w:type="dxa"/>
            <w:tcPrChange w:id="2054" w:author="Markel" w:date="2018-07-20T14:56:00Z">
              <w:tcPr>
                <w:tcW w:w="1950" w:type="dxa"/>
              </w:tcPr>
            </w:tcPrChange>
          </w:tcPr>
          <w:p w14:paraId="7261774A" w14:textId="77777777" w:rsidR="008A4C10" w:rsidRDefault="008A4C10" w:rsidP="00A503DE">
            <w:pPr>
              <w:cnfStyle w:val="001000100000" w:firstRow="0" w:lastRow="0" w:firstColumn="1" w:lastColumn="0" w:oddVBand="0" w:evenVBand="0" w:oddHBand="1" w:evenHBand="0" w:firstRowFirstColumn="0" w:firstRowLastColumn="0" w:lastRowFirstColumn="0" w:lastRowLastColumn="0"/>
              <w:rPr>
                <w:del w:id="2055" w:author="Markel" w:date="2018-07-20T14:56:00Z"/>
                <w:rFonts w:asciiTheme="minorHAnsi" w:hAnsiTheme="minorHAnsi"/>
                <w:vertAlign w:val="superscript"/>
              </w:rPr>
            </w:pPr>
          </w:p>
          <w:p w14:paraId="156543C9" w14:textId="77777777" w:rsidR="00267F8A" w:rsidRPr="00224DB6" w:rsidRDefault="00A65E88" w:rsidP="00E717E8">
            <w:pPr>
              <w:cnfStyle w:val="001000100000" w:firstRow="0" w:lastRow="0" w:firstColumn="1" w:lastColumn="0" w:oddVBand="0" w:evenVBand="0" w:oddHBand="1" w:evenHBand="0" w:firstRowFirstColumn="0" w:firstRowLastColumn="0" w:lastRowFirstColumn="0" w:lastRowLastColumn="0"/>
              <w:rPr>
                <w:vertAlign w:val="superscript"/>
                <w:rPrChange w:id="2056" w:author="Markel" w:date="2018-07-20T14:56:00Z">
                  <w:rPr>
                    <w:rFonts w:asciiTheme="minorHAnsi" w:hAnsiTheme="minorHAnsi"/>
                    <w:sz w:val="20"/>
                  </w:rPr>
                </w:rPrChange>
              </w:rPr>
            </w:pPr>
            <w:r w:rsidRPr="00224DB6">
              <w:rPr>
                <w:rPrChange w:id="2057" w:author="Markel" w:date="2018-07-20T14:56:00Z">
                  <w:rPr>
                    <w:rFonts w:asciiTheme="minorHAnsi" w:hAnsiTheme="minorHAnsi"/>
                    <w:sz w:val="20"/>
                  </w:rPr>
                </w:rPrChange>
              </w:rPr>
              <w:t>b</w:t>
            </w:r>
            <w:r w:rsidR="00267F8A" w:rsidRPr="00224DB6">
              <w:rPr>
                <w:rPrChange w:id="2058" w:author="Markel" w:date="2018-07-20T14:56:00Z">
                  <w:rPr>
                    <w:rFonts w:asciiTheme="minorHAnsi" w:hAnsiTheme="minorHAnsi"/>
                    <w:sz w:val="20"/>
                  </w:rPr>
                </w:rPrChange>
              </w:rPr>
              <w:t>andwidth</w:t>
            </w:r>
            <w:r w:rsidR="00267F8A" w:rsidRPr="00224DB6">
              <w:rPr>
                <w:vertAlign w:val="superscript"/>
                <w:rPrChange w:id="2059" w:author="Markel" w:date="2018-07-20T14:56:00Z">
                  <w:rPr>
                    <w:rFonts w:asciiTheme="minorHAnsi" w:hAnsiTheme="minorHAnsi"/>
                    <w:sz w:val="20"/>
                    <w:vertAlign w:val="superscript"/>
                  </w:rPr>
                </w:rPrChange>
              </w:rPr>
              <w:t>1</w:t>
            </w:r>
          </w:p>
        </w:tc>
        <w:tc>
          <w:tcPr>
            <w:tcW w:w="2268" w:type="dxa"/>
            <w:tcPrChange w:id="2060" w:author="Markel" w:date="2018-07-20T14:56:00Z">
              <w:tcPr>
                <w:tcW w:w="2385" w:type="dxa"/>
              </w:tcPr>
            </w:tcPrChange>
          </w:tcPr>
          <w:p w14:paraId="68E62094" w14:textId="77777777" w:rsidR="00267F8A" w:rsidRPr="00224DB6" w:rsidRDefault="00267F8A" w:rsidP="00E717E8">
            <w:pPr>
              <w:cnfStyle w:val="000000100000" w:firstRow="0" w:lastRow="0" w:firstColumn="0" w:lastColumn="0" w:oddVBand="0" w:evenVBand="0" w:oddHBand="1" w:evenHBand="0" w:firstRowFirstColumn="0" w:firstRowLastColumn="0" w:lastRowFirstColumn="0" w:lastRowLastColumn="0"/>
              <w:rPr>
                <w:rPrChange w:id="2061" w:author="Markel" w:date="2018-07-20T14:56:00Z">
                  <w:rPr>
                    <w:rFonts w:asciiTheme="minorHAnsi" w:hAnsiTheme="minorHAnsi"/>
                    <w:sz w:val="20"/>
                  </w:rPr>
                </w:rPrChange>
              </w:rPr>
            </w:pPr>
            <w:r w:rsidRPr="00224DB6">
              <w:rPr>
                <w:rPrChange w:id="2062" w:author="Markel" w:date="2018-07-20T14:56:00Z">
                  <w:rPr>
                    <w:rFonts w:asciiTheme="minorHAnsi" w:hAnsiTheme="minorHAnsi"/>
                    <w:sz w:val="20"/>
                  </w:rPr>
                </w:rPrChange>
              </w:rPr>
              <w:t>Approximate double-sided half power bandwidth</w:t>
            </w:r>
          </w:p>
        </w:tc>
        <w:tc>
          <w:tcPr>
            <w:tcW w:w="1134" w:type="dxa"/>
            <w:tcPrChange w:id="2063" w:author="Markel" w:date="2018-07-20T14:56:00Z">
              <w:tcPr>
                <w:tcW w:w="1361" w:type="dxa"/>
              </w:tcPr>
            </w:tcPrChange>
          </w:tcPr>
          <w:p w14:paraId="5F7CAE32" w14:textId="77777777" w:rsidR="00267F8A" w:rsidRPr="00224DB6" w:rsidRDefault="00A65E88" w:rsidP="00E717E8">
            <w:pPr>
              <w:cnfStyle w:val="000000100000" w:firstRow="0" w:lastRow="0" w:firstColumn="0" w:lastColumn="0" w:oddVBand="0" w:evenVBand="0" w:oddHBand="1" w:evenHBand="0" w:firstRowFirstColumn="0" w:firstRowLastColumn="0" w:lastRowFirstColumn="0" w:lastRowLastColumn="0"/>
              <w:rPr>
                <w:rPrChange w:id="2064" w:author="Markel" w:date="2018-07-20T14:56:00Z">
                  <w:rPr>
                    <w:rFonts w:asciiTheme="minorHAnsi" w:hAnsiTheme="minorHAnsi"/>
                    <w:sz w:val="20"/>
                  </w:rPr>
                </w:rPrChange>
              </w:rPr>
            </w:pPr>
            <w:r w:rsidRPr="00224DB6">
              <w:rPr>
                <w:rPrChange w:id="2065" w:author="Markel" w:date="2018-07-20T14:56:00Z">
                  <w:rPr>
                    <w:rFonts w:asciiTheme="minorHAnsi" w:hAnsiTheme="minorHAnsi"/>
                    <w:sz w:val="20"/>
                  </w:rPr>
                </w:rPrChange>
              </w:rPr>
              <w:t>f</w:t>
            </w:r>
            <w:r w:rsidR="00267F8A" w:rsidRPr="00224DB6">
              <w:rPr>
                <w:rPrChange w:id="2066" w:author="Markel" w:date="2018-07-20T14:56:00Z">
                  <w:rPr>
                    <w:rFonts w:asciiTheme="minorHAnsi" w:hAnsiTheme="minorHAnsi"/>
                    <w:sz w:val="20"/>
                  </w:rPr>
                </w:rPrChange>
              </w:rPr>
              <w:t>requency</w:t>
            </w:r>
          </w:p>
        </w:tc>
        <w:tc>
          <w:tcPr>
            <w:tcW w:w="1701" w:type="dxa"/>
            <w:tcPrChange w:id="2067" w:author="Markel" w:date="2018-07-20T14:56:00Z">
              <w:tcPr>
                <w:tcW w:w="1400" w:type="dxa"/>
              </w:tcPr>
            </w:tcPrChange>
          </w:tcPr>
          <w:p w14:paraId="4D33AB99" w14:textId="77777777" w:rsidR="00267F8A" w:rsidRPr="00224DB6" w:rsidRDefault="00267F8A" w:rsidP="00E717E8">
            <w:pPr>
              <w:cnfStyle w:val="000000100000" w:firstRow="0" w:lastRow="0" w:firstColumn="0" w:lastColumn="0" w:oddVBand="0" w:evenVBand="0" w:oddHBand="1" w:evenHBand="0" w:firstRowFirstColumn="0" w:firstRowLastColumn="0" w:lastRowFirstColumn="0" w:lastRowLastColumn="0"/>
              <w:rPr>
                <w:rPrChange w:id="2068" w:author="Markel" w:date="2018-07-20T14:56:00Z">
                  <w:rPr>
                    <w:rFonts w:asciiTheme="minorHAnsi" w:hAnsiTheme="minorHAnsi"/>
                    <w:sz w:val="20"/>
                  </w:rPr>
                </w:rPrChange>
              </w:rPr>
            </w:pPr>
          </w:p>
        </w:tc>
        <w:tc>
          <w:tcPr>
            <w:tcW w:w="1134" w:type="dxa"/>
            <w:tcPrChange w:id="2069" w:author="Markel" w:date="2018-07-20T14:56:00Z">
              <w:tcPr>
                <w:tcW w:w="1369" w:type="dxa"/>
              </w:tcPr>
            </w:tcPrChange>
          </w:tcPr>
          <w:p w14:paraId="524AFAF3" w14:textId="77777777" w:rsidR="00267F8A" w:rsidRPr="00224DB6" w:rsidRDefault="00267F8A" w:rsidP="00E717E8">
            <w:pPr>
              <w:cnfStyle w:val="000000100000" w:firstRow="0" w:lastRow="0" w:firstColumn="0" w:lastColumn="0" w:oddVBand="0" w:evenVBand="0" w:oddHBand="1" w:evenHBand="0" w:firstRowFirstColumn="0" w:firstRowLastColumn="0" w:lastRowFirstColumn="0" w:lastRowLastColumn="0"/>
              <w:rPr>
                <w:rPrChange w:id="2070" w:author="Markel" w:date="2018-07-20T14:56:00Z">
                  <w:rPr>
                    <w:rFonts w:asciiTheme="minorHAnsi" w:hAnsiTheme="minorHAnsi"/>
                    <w:sz w:val="20"/>
                  </w:rPr>
                </w:rPrChange>
              </w:rPr>
            </w:pPr>
            <w:r w:rsidRPr="00224DB6">
              <w:rPr>
                <w:rPrChange w:id="2071" w:author="Markel" w:date="2018-07-20T14:56:00Z">
                  <w:rPr>
                    <w:rFonts w:asciiTheme="minorHAnsi" w:hAnsiTheme="minorHAnsi"/>
                    <w:sz w:val="20"/>
                  </w:rPr>
                </w:rPrChange>
              </w:rPr>
              <w:t>No</w:t>
            </w:r>
          </w:p>
        </w:tc>
        <w:tc>
          <w:tcPr>
            <w:tcW w:w="1663" w:type="dxa"/>
            <w:tcPrChange w:id="2072" w:author="Markel" w:date="2018-07-20T14:56:00Z">
              <w:tcPr>
                <w:tcW w:w="1111" w:type="dxa"/>
              </w:tcPr>
            </w:tcPrChange>
          </w:tcPr>
          <w:p w14:paraId="218A2B79" w14:textId="77777777" w:rsidR="00267F8A" w:rsidRPr="00224DB6" w:rsidRDefault="00267F8A" w:rsidP="00E717E8">
            <w:pPr>
              <w:cnfStyle w:val="000000100000" w:firstRow="0" w:lastRow="0" w:firstColumn="0" w:lastColumn="0" w:oddVBand="0" w:evenVBand="0" w:oddHBand="1" w:evenHBand="0" w:firstRowFirstColumn="0" w:firstRowLastColumn="0" w:lastRowFirstColumn="0" w:lastRowLastColumn="0"/>
              <w:rPr>
                <w:rPrChange w:id="2073" w:author="Markel" w:date="2018-07-20T14:56:00Z">
                  <w:rPr>
                    <w:rFonts w:asciiTheme="minorHAnsi" w:hAnsiTheme="minorHAnsi"/>
                    <w:sz w:val="20"/>
                  </w:rPr>
                </w:rPrChange>
              </w:rPr>
            </w:pPr>
          </w:p>
        </w:tc>
      </w:tr>
    </w:tbl>
    <w:p w14:paraId="7859F344" w14:textId="77777777" w:rsidR="009C4AEF" w:rsidRPr="00224DB6" w:rsidRDefault="009C4AEF" w:rsidP="002A3534">
      <w:pPr>
        <w:jc w:val="both"/>
        <w:rPr>
          <w:rFonts w:ascii="Times New Roman" w:hAnsi="Times New Roman"/>
          <w:lang w:val="en-US"/>
          <w:rPrChange w:id="2074" w:author="Markel" w:date="2018-07-20T14:56:00Z">
            <w:rPr>
              <w:sz w:val="20"/>
            </w:rPr>
          </w:rPrChange>
        </w:rPr>
        <w:pPrChange w:id="2075" w:author="Markel" w:date="2018-07-20T14:56:00Z">
          <w:pPr>
            <w:keepNext/>
          </w:pPr>
        </w:pPrChange>
      </w:pPr>
      <w:r w:rsidRPr="00224DB6">
        <w:rPr>
          <w:rFonts w:ascii="Times New Roman" w:hAnsi="Times New Roman"/>
          <w:vertAlign w:val="superscript"/>
          <w:lang w:val="en-US"/>
          <w:rPrChange w:id="2076" w:author="Markel" w:date="2018-07-20T14:56:00Z">
            <w:rPr>
              <w:sz w:val="20"/>
              <w:vertAlign w:val="superscript"/>
            </w:rPr>
          </w:rPrChange>
        </w:rPr>
        <w:t>1</w:t>
      </w:r>
      <w:r w:rsidRPr="00224DB6">
        <w:rPr>
          <w:rFonts w:ascii="Times New Roman" w:hAnsi="Times New Roman"/>
          <w:lang w:val="en-US"/>
          <w:rPrChange w:id="2077" w:author="Markel" w:date="2018-07-20T14:56:00Z">
            <w:rPr>
              <w:sz w:val="20"/>
            </w:rPr>
          </w:rPrChange>
        </w:rPr>
        <w:t xml:space="preserve"> Bandwidth is measured by processing the sample stream. For streams containing multiple bands, it is recommended that other bands be muted to measure a given bandwidth.</w:t>
      </w:r>
    </w:p>
    <w:p w14:paraId="2DD663FA" w14:textId="77777777" w:rsidR="009C4AEF" w:rsidRPr="00224DB6" w:rsidRDefault="009C4AEF" w:rsidP="009C4AEF">
      <w:pPr>
        <w:pStyle w:val="Heading3"/>
        <w:numPr>
          <w:ilvl w:val="2"/>
          <w:numId w:val="2"/>
        </w:numPr>
        <w:spacing w:after="120"/>
        <w:rPr>
          <w:rFonts w:ascii="Times New Roman" w:hAnsi="Times New Roman"/>
          <w:lang w:val="en-US"/>
          <w:rPrChange w:id="2078" w:author="Markel" w:date="2018-07-20T14:56:00Z">
            <w:rPr/>
          </w:rPrChange>
        </w:rPr>
        <w:pPrChange w:id="2079" w:author="Markel" w:date="2018-07-20T14:56:00Z">
          <w:pPr>
            <w:pStyle w:val="Heading3"/>
          </w:pPr>
        </w:pPrChange>
      </w:pPr>
      <w:bookmarkStart w:id="2080" w:name="_Toc519860720"/>
      <w:bookmarkStart w:id="2081" w:name="_Toc490496300"/>
      <w:r w:rsidRPr="00224DB6">
        <w:rPr>
          <w:rFonts w:ascii="Times New Roman" w:hAnsi="Times New Roman"/>
          <w:lang w:val="en-US"/>
          <w:rPrChange w:id="2082" w:author="Markel" w:date="2018-07-20T14:56:00Z">
            <w:rPr/>
          </w:rPrChange>
        </w:rPr>
        <w:t>Stream object</w:t>
      </w:r>
      <w:bookmarkEnd w:id="2080"/>
      <w:bookmarkEnd w:id="2081"/>
    </w:p>
    <w:p w14:paraId="14C6336F" w14:textId="104BC262" w:rsidR="007F169E" w:rsidRPr="00224DB6" w:rsidRDefault="009C4AEF" w:rsidP="009C4AEF">
      <w:pPr>
        <w:jc w:val="both"/>
        <w:rPr>
          <w:rFonts w:ascii="Times New Roman" w:eastAsia="Times New Roman" w:hAnsi="Times New Roman" w:cs="Times New Roman"/>
          <w:sz w:val="24"/>
          <w:szCs w:val="24"/>
          <w:lang w:val="en-US"/>
          <w:rPrChange w:id="2083" w:author="Markel" w:date="2018-07-20T14:56:00Z">
            <w:rPr/>
          </w:rPrChange>
        </w:rPr>
      </w:pPr>
      <w:r w:rsidRPr="00224DB6">
        <w:rPr>
          <w:rFonts w:ascii="Times New Roman" w:hAnsi="Times New Roman"/>
          <w:lang w:val="en-US"/>
          <w:rPrChange w:id="2084" w:author="Markel" w:date="2018-07-20T14:56:00Z">
            <w:rPr/>
          </w:rPrChange>
        </w:rPr>
        <w:t>A frequency-translated signal may contain more than one band. For example</w:t>
      </w:r>
      <w:r w:rsidRPr="00224DB6">
        <w:rPr>
          <w:rFonts w:ascii="Times New Roman" w:hAnsi="Times New Roman"/>
          <w:lang w:val="en-US"/>
          <w:rPrChange w:id="2085" w:author="Markel" w:date="2018-07-20T14:56:00Z">
            <w:rPr/>
          </w:rPrChange>
        </w:rPr>
        <w:t xml:space="preserve">, in a direct RF sampling front-end, the sample rate may be chosen such that multiple passbands are intentionally aliased to fall adjacent to one another in the spectrum of the sampled signal. This is illustrated in </w:t>
      </w:r>
      <w:r w:rsidRPr="00224DB6">
        <w:rPr>
          <w:rPrChange w:id="2086" w:author="Markel" w:date="2018-07-20T14:56:00Z">
            <w:rPr/>
          </w:rPrChange>
        </w:rPr>
        <w:fldChar w:fldCharType="begin"/>
      </w:r>
      <w:r w:rsidRPr="00224DB6">
        <w:rPr>
          <w:rFonts w:ascii="Times New Roman" w:hAnsi="Times New Roman"/>
          <w:lang w:val="en-US"/>
          <w:rPrChange w:id="2087" w:author="Markel" w:date="2018-07-20T14:56:00Z">
            <w:rPr/>
          </w:rPrChange>
        </w:rPr>
        <w:instrText xml:space="preserve"> REF _</w:instrText>
      </w:r>
      <w:del w:id="2088" w:author="Markel" w:date="2018-07-20T14:56:00Z">
        <w:r w:rsidR="00AF54E4">
          <w:delInstrText>Ref408759950</w:delInstrText>
        </w:r>
      </w:del>
      <w:ins w:id="2089" w:author="Markel" w:date="2018-07-20T14:56:00Z">
        <w:r w:rsidRPr="00224DB6">
          <w:instrText>Ref507586646</w:instrText>
        </w:r>
      </w:ins>
      <w:r w:rsidRPr="00224DB6">
        <w:rPr>
          <w:rPrChange w:id="2090" w:author="Markel" w:date="2018-07-20T14:56:00Z">
            <w:rPr/>
          </w:rPrChange>
        </w:rPr>
        <w:instrText xml:space="preserve"> \h</w:instrText>
      </w:r>
      <w:del w:id="2091" w:author="Markel" w:date="2018-07-20T14:56:00Z">
        <w:r w:rsidR="00AF54E4">
          <w:delInstrText xml:space="preserve"> </w:delInstrText>
        </w:r>
        <w:r w:rsidR="00555CB6">
          <w:delInstrText xml:space="preserve"> \* MERGEFORMAT</w:delInstrText>
        </w:r>
      </w:del>
      <w:r w:rsidRPr="00224DB6">
        <w:rPr>
          <w:rPrChange w:id="2092" w:author="Markel" w:date="2018-07-20T14:56:00Z">
            <w:rPr/>
          </w:rPrChange>
        </w:rPr>
        <w:instrText xml:space="preserve"> </w:instrText>
      </w:r>
      <w:r w:rsidRPr="00224DB6">
        <w:rPr>
          <w:rFonts w:ascii="Times New Roman" w:hAnsi="Times New Roman"/>
          <w:lang w:val="en-US"/>
          <w:rPrChange w:id="2093" w:author="Markel" w:date="2018-07-20T14:56:00Z">
            <w:rPr/>
          </w:rPrChange>
        </w:rPr>
      </w:r>
      <w:r w:rsidRPr="00224DB6">
        <w:rPr>
          <w:rFonts w:ascii="Times New Roman" w:hAnsi="Times New Roman"/>
          <w:lang w:val="en-US"/>
          <w:rPrChange w:id="2094" w:author="Markel" w:date="2018-07-20T14:56:00Z">
            <w:rPr/>
          </w:rPrChange>
        </w:rPr>
        <w:fldChar w:fldCharType="separate"/>
      </w:r>
      <w:r w:rsidR="00AA72D3" w:rsidRPr="00224DB6">
        <w:rPr>
          <w:rFonts w:ascii="Times New Roman" w:hAnsi="Times New Roman"/>
          <w:lang w:val="en-US"/>
          <w:rPrChange w:id="2095" w:author="Markel" w:date="2018-07-20T14:56:00Z">
            <w:rPr/>
          </w:rPrChange>
        </w:rPr>
        <w:t xml:space="preserve">Figure </w:t>
      </w:r>
      <w:r w:rsidR="00AA72D3">
        <w:rPr>
          <w:noProof/>
        </w:rPr>
        <w:t>5</w:t>
      </w:r>
      <w:r w:rsidRPr="00224DB6">
        <w:rPr>
          <w:rPrChange w:id="2096" w:author="Markel" w:date="2018-07-20T14:56:00Z">
            <w:rPr/>
          </w:rPrChange>
        </w:rPr>
        <w:fldChar w:fldCharType="end"/>
      </w:r>
      <w:r w:rsidRPr="00224DB6">
        <w:rPr>
          <w:rFonts w:ascii="Times New Roman" w:hAnsi="Times New Roman"/>
          <w:lang w:val="en-US"/>
          <w:rPrChange w:id="2097" w:author="Markel" w:date="2018-07-20T14:56:00Z">
            <w:rPr/>
          </w:rPrChange>
        </w:rPr>
        <w:t>.</w:t>
      </w:r>
    </w:p>
    <w:p w14:paraId="456CE88B" w14:textId="77777777" w:rsidR="00BC4E51" w:rsidRDefault="00BC4E51">
      <w:pPr>
        <w:rPr>
          <w:del w:id="2098" w:author="Markel" w:date="2018-07-20T14:56:00Z"/>
        </w:rPr>
      </w:pPr>
    </w:p>
    <w:p w14:paraId="7E21E626" w14:textId="77777777" w:rsidR="00BC4E51" w:rsidRDefault="00BC4E51">
      <w:pPr>
        <w:keepNext/>
        <w:rPr>
          <w:del w:id="2099" w:author="Markel" w:date="2018-07-20T14:56:00Z"/>
        </w:rPr>
      </w:pPr>
      <w:del w:id="2100" w:author="Markel" w:date="2018-07-20T14:56:00Z">
        <w:r>
          <w:rPr>
            <w:noProof/>
          </w:rPr>
          <w:drawing>
            <wp:inline distT="0" distB="0" distL="0" distR="0" wp14:anchorId="75872ED8" wp14:editId="5E1D1C2A">
              <wp:extent cx="5486400" cy="1126327"/>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1126327"/>
                      </a:xfrm>
                      <a:prstGeom prst="rect">
                        <a:avLst/>
                      </a:prstGeom>
                      <a:noFill/>
                    </pic:spPr>
                  </pic:pic>
                </a:graphicData>
              </a:graphic>
            </wp:inline>
          </w:drawing>
        </w:r>
      </w:del>
    </w:p>
    <w:p w14:paraId="12AFD2FD" w14:textId="77777777" w:rsidR="009C4AEF" w:rsidRPr="00224DB6" w:rsidRDefault="00FF06E7" w:rsidP="00FF06E7">
      <w:pPr>
        <w:spacing w:after="0"/>
        <w:jc w:val="both"/>
        <w:rPr>
          <w:ins w:id="2101" w:author="Markel" w:date="2018-07-20T14:56:00Z"/>
          <w:rFonts w:ascii="Times New Roman" w:hAnsi="Times New Roman" w:cs="Times New Roman"/>
          <w:lang w:val="en-US"/>
        </w:rPr>
      </w:pPr>
      <w:ins w:id="2102" w:author="Markel" w:date="2018-07-20T14:56:00Z">
        <w:r w:rsidRPr="00224DB6">
          <w:rPr>
            <w:rFonts w:ascii="Times New Roman" w:hAnsi="Times New Roman" w:cs="Times New Roman"/>
            <w:noProof/>
            <w:lang w:val="en-US"/>
          </w:rPr>
          <w:drawing>
            <wp:inline distT="0" distB="0" distL="0" distR="0" wp14:anchorId="73BBB4BC" wp14:editId="031180D8">
              <wp:extent cx="5762495" cy="1162050"/>
              <wp:effectExtent l="0" t="0" r="0" b="0"/>
              <wp:docPr id="778" name="Picture 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 name="5.emf"/>
                      <pic:cNvPicPr/>
                    </pic:nvPicPr>
                    <pic:blipFill rotWithShape="1">
                      <a:blip r:embed="rId18" cstate="print">
                        <a:extLst>
                          <a:ext uri="{28A0092B-C50C-407E-A947-70E740481C1C}">
                            <a14:useLocalDpi xmlns:a14="http://schemas.microsoft.com/office/drawing/2010/main" val="0"/>
                          </a:ext>
                        </a:extLst>
                      </a:blip>
                      <a:srcRect l="9639" t="17981" r="10148" b="60501"/>
                      <a:stretch/>
                    </pic:blipFill>
                    <pic:spPr bwMode="auto">
                      <a:xfrm>
                        <a:off x="0" y="0"/>
                        <a:ext cx="5777987" cy="1165174"/>
                      </a:xfrm>
                      <a:prstGeom prst="rect">
                        <a:avLst/>
                      </a:prstGeom>
                      <a:ln>
                        <a:noFill/>
                      </a:ln>
                      <a:extLst>
                        <a:ext uri="{53640926-AAD7-44D8-BBD7-CCE9431645EC}">
                          <a14:shadowObscured xmlns:a14="http://schemas.microsoft.com/office/drawing/2010/main"/>
                        </a:ext>
                      </a:extLst>
                    </pic:spPr>
                  </pic:pic>
                </a:graphicData>
              </a:graphic>
            </wp:inline>
          </w:drawing>
        </w:r>
      </w:ins>
    </w:p>
    <w:p w14:paraId="7E3DE715" w14:textId="4F03D439" w:rsidR="009C4AEF" w:rsidRPr="00224DB6" w:rsidRDefault="009C4AEF" w:rsidP="002A3534">
      <w:pPr>
        <w:pStyle w:val="Caption"/>
        <w:jc w:val="both"/>
        <w:rPr>
          <w:rFonts w:ascii="Times New Roman" w:hAnsi="Times New Roman"/>
          <w:lang w:val="en-US"/>
          <w:rPrChange w:id="2103" w:author="Markel" w:date="2018-07-20T14:56:00Z">
            <w:rPr/>
          </w:rPrChange>
        </w:rPr>
        <w:pPrChange w:id="2104" w:author="Markel" w:date="2018-07-20T14:56:00Z">
          <w:pPr>
            <w:pStyle w:val="Caption"/>
          </w:pPr>
        </w:pPrChange>
      </w:pPr>
      <w:bookmarkStart w:id="2105" w:name="_Ref507586646"/>
      <w:bookmarkStart w:id="2106" w:name="_Toc519860742"/>
      <w:bookmarkStart w:id="2107" w:name="_Ref408759950"/>
      <w:bookmarkStart w:id="2108" w:name="_Toc489346005"/>
      <w:bookmarkStart w:id="2109" w:name="_Toc489615333"/>
      <w:r w:rsidRPr="00224DB6">
        <w:rPr>
          <w:rFonts w:ascii="Times New Roman" w:hAnsi="Times New Roman"/>
          <w:lang w:val="en-US"/>
          <w:rPrChange w:id="2110" w:author="Markel" w:date="2018-07-20T14:56:00Z">
            <w:rPr/>
          </w:rPrChange>
        </w:rPr>
        <w:t xml:space="preserve">Figure </w:t>
      </w:r>
      <w:r w:rsidRPr="00224DB6">
        <w:rPr>
          <w:rFonts w:ascii="Times New Roman" w:hAnsi="Times New Roman"/>
          <w:lang w:val="en-US"/>
          <w:rPrChange w:id="2111" w:author="Markel" w:date="2018-07-20T14:56:00Z">
            <w:rPr/>
          </w:rPrChange>
        </w:rPr>
        <w:fldChar w:fldCharType="begin"/>
      </w:r>
      <w:r w:rsidRPr="00224DB6">
        <w:rPr>
          <w:rFonts w:ascii="Times New Roman" w:hAnsi="Times New Roman"/>
          <w:lang w:val="en-US"/>
          <w:rPrChange w:id="2112" w:author="Markel" w:date="2018-07-20T14:56:00Z">
            <w:rPr/>
          </w:rPrChange>
        </w:rPr>
        <w:instrText xml:space="preserve"> SEQ Figure \* ARABIC </w:instrText>
      </w:r>
      <w:r w:rsidRPr="00224DB6">
        <w:rPr>
          <w:rFonts w:ascii="Times New Roman" w:hAnsi="Times New Roman"/>
          <w:lang w:val="en-US"/>
          <w:rPrChange w:id="2113" w:author="Markel" w:date="2018-07-20T14:56:00Z">
            <w:rPr/>
          </w:rPrChange>
        </w:rPr>
        <w:fldChar w:fldCharType="separate"/>
      </w:r>
      <w:r w:rsidR="00AA72D3">
        <w:rPr>
          <w:rFonts w:ascii="Times New Roman" w:hAnsi="Times New Roman"/>
          <w:noProof/>
          <w:lang w:val="en-US"/>
        </w:rPr>
        <w:t>5</w:t>
      </w:r>
      <w:r w:rsidRPr="00224DB6">
        <w:rPr>
          <w:rFonts w:ascii="Times New Roman" w:hAnsi="Times New Roman"/>
          <w:lang w:val="en-US"/>
          <w:rPrChange w:id="2114" w:author="Markel" w:date="2018-07-20T14:56:00Z">
            <w:rPr/>
          </w:rPrChange>
        </w:rPr>
        <w:fldChar w:fldCharType="end"/>
      </w:r>
      <w:bookmarkEnd w:id="2105"/>
      <w:bookmarkEnd w:id="2107"/>
      <w:r w:rsidR="00772350" w:rsidRPr="00224DB6">
        <w:rPr>
          <w:rFonts w:ascii="Times New Roman" w:hAnsi="Times New Roman"/>
          <w:lang w:val="en-US"/>
          <w:rPrChange w:id="2115" w:author="Markel" w:date="2018-07-20T14:56:00Z">
            <w:rPr/>
          </w:rPrChange>
        </w:rPr>
        <w:t xml:space="preserve"> </w:t>
      </w:r>
      <w:del w:id="2116" w:author="Markel" w:date="2018-07-20T14:56:00Z">
        <w:r w:rsidR="00BF4AD7" w:rsidRPr="00BF4AD7">
          <w:delText>–</w:delText>
        </w:r>
      </w:del>
      <w:ins w:id="2117" w:author="Markel" w:date="2018-07-20T14:56:00Z">
        <w:r w:rsidR="00772350" w:rsidRPr="00224DB6">
          <w:rPr>
            <w:rFonts w:ascii="Times New Roman" w:hAnsi="Times New Roman" w:cs="Times New Roman"/>
            <w:lang w:val="en-US"/>
          </w:rPr>
          <w:t>-</w:t>
        </w:r>
      </w:ins>
      <w:r w:rsidR="00772350" w:rsidRPr="00224DB6">
        <w:rPr>
          <w:rFonts w:ascii="Times New Roman" w:hAnsi="Times New Roman"/>
          <w:lang w:val="en-US"/>
          <w:rPrChange w:id="2118" w:author="Markel" w:date="2018-07-20T14:56:00Z">
            <w:rPr/>
          </w:rPrChange>
        </w:rPr>
        <w:t xml:space="preserve"> Intentional </w:t>
      </w:r>
      <w:del w:id="2119" w:author="Markel" w:date="2018-07-20T14:56:00Z">
        <w:r w:rsidR="00BC4E51">
          <w:delText>Aliasing</w:delText>
        </w:r>
      </w:del>
      <w:ins w:id="2120" w:author="Markel" w:date="2018-07-20T14:56:00Z">
        <w:r w:rsidR="00772350" w:rsidRPr="00224DB6">
          <w:rPr>
            <w:rFonts w:ascii="Times New Roman" w:hAnsi="Times New Roman" w:cs="Times New Roman"/>
            <w:lang w:val="en-US"/>
          </w:rPr>
          <w:t>aliasing</w:t>
        </w:r>
      </w:ins>
      <w:r w:rsidR="00772350" w:rsidRPr="00224DB6">
        <w:rPr>
          <w:rFonts w:ascii="Times New Roman" w:hAnsi="Times New Roman"/>
          <w:lang w:val="en-US"/>
          <w:rPrChange w:id="2121" w:author="Markel" w:date="2018-07-20T14:56:00Z">
            <w:rPr/>
          </w:rPrChange>
        </w:rPr>
        <w:t xml:space="preserve"> of a </w:t>
      </w:r>
      <w:del w:id="2122" w:author="Markel" w:date="2018-07-20T14:56:00Z">
        <w:r w:rsidR="00BC4E51">
          <w:delText>Multiband</w:delText>
        </w:r>
      </w:del>
      <w:ins w:id="2123" w:author="Markel" w:date="2018-07-20T14:56:00Z">
        <w:r w:rsidR="00772350" w:rsidRPr="00224DB6">
          <w:rPr>
            <w:rFonts w:ascii="Times New Roman" w:hAnsi="Times New Roman" w:cs="Times New Roman"/>
            <w:lang w:val="en-US"/>
          </w:rPr>
          <w:t>multiband</w:t>
        </w:r>
      </w:ins>
      <w:r w:rsidR="00772350" w:rsidRPr="00224DB6">
        <w:rPr>
          <w:rFonts w:ascii="Times New Roman" w:hAnsi="Times New Roman"/>
          <w:lang w:val="en-US"/>
          <w:rPrChange w:id="2124" w:author="Markel" w:date="2018-07-20T14:56:00Z">
            <w:rPr/>
          </w:rPrChange>
        </w:rPr>
        <w:t xml:space="preserve"> signal to </w:t>
      </w:r>
      <w:del w:id="2125" w:author="Markel" w:date="2018-07-20T14:56:00Z">
        <w:r w:rsidR="00BC4E51">
          <w:delText>Baseband</w:delText>
        </w:r>
      </w:del>
      <w:bookmarkEnd w:id="2108"/>
      <w:bookmarkEnd w:id="2109"/>
      <w:ins w:id="2126" w:author="Markel" w:date="2018-07-20T14:56:00Z">
        <w:r w:rsidR="00772350" w:rsidRPr="00224DB6">
          <w:rPr>
            <w:rFonts w:ascii="Times New Roman" w:hAnsi="Times New Roman" w:cs="Times New Roman"/>
            <w:lang w:val="en-US"/>
          </w:rPr>
          <w:t>b</w:t>
        </w:r>
        <w:r w:rsidRPr="00224DB6">
          <w:rPr>
            <w:rFonts w:ascii="Times New Roman" w:hAnsi="Times New Roman" w:cs="Times New Roman"/>
            <w:lang w:val="en-US"/>
          </w:rPr>
          <w:t>aseband</w:t>
        </w:r>
      </w:ins>
      <w:bookmarkEnd w:id="2106"/>
    </w:p>
    <w:p w14:paraId="27D71328" w14:textId="60F16240" w:rsidR="009C4AEF" w:rsidRPr="00224DB6" w:rsidRDefault="00AF54E4" w:rsidP="009C4AEF">
      <w:pPr>
        <w:jc w:val="both"/>
        <w:rPr>
          <w:rFonts w:ascii="Times New Roman" w:hAnsi="Times New Roman"/>
          <w:lang w:val="en-US"/>
          <w:rPrChange w:id="2127" w:author="Markel" w:date="2018-07-20T14:56:00Z">
            <w:rPr/>
          </w:rPrChange>
        </w:rPr>
      </w:pPr>
      <w:del w:id="2128" w:author="Markel" w:date="2018-07-20T14:56:00Z">
        <w:r>
          <w:fldChar w:fldCharType="begin"/>
        </w:r>
        <w:r>
          <w:delInstrText xml:space="preserve"> REF _Ref408759969 \h </w:delInstrText>
        </w:r>
        <w:r w:rsidR="00555CB6">
          <w:delInstrText xml:space="preserve"> \* MERGEFORMAT </w:delInstrText>
        </w:r>
        <w:r>
          <w:fldChar w:fldCharType="separate"/>
        </w:r>
        <w:r w:rsidR="00D7084E">
          <w:delText xml:space="preserve">Figure </w:delText>
        </w:r>
        <w:r w:rsidR="00D7084E">
          <w:rPr>
            <w:noProof/>
          </w:rPr>
          <w:delText>6</w:delText>
        </w:r>
        <w:r>
          <w:fldChar w:fldCharType="end"/>
        </w:r>
      </w:del>
      <w:ins w:id="2129" w:author="Markel" w:date="2018-07-20T14:56:00Z">
        <w:r w:rsidR="009C4AEF" w:rsidRPr="00224DB6">
          <w:rPr>
            <w:rFonts w:ascii="Times New Roman" w:hAnsi="Times New Roman" w:cs="Times New Roman"/>
            <w:lang w:val="en-US"/>
          </w:rPr>
          <w:fldChar w:fldCharType="begin"/>
        </w:r>
        <w:r w:rsidR="009C4AEF" w:rsidRPr="00224DB6">
          <w:rPr>
            <w:rFonts w:ascii="Times New Roman" w:hAnsi="Times New Roman" w:cs="Times New Roman"/>
            <w:lang w:val="en-US"/>
          </w:rPr>
          <w:instrText xml:space="preserve"> REF _Ref507586705 \h </w:instrText>
        </w:r>
        <w:r w:rsidR="009C4AEF" w:rsidRPr="00224DB6">
          <w:rPr>
            <w:rFonts w:ascii="Times New Roman" w:hAnsi="Times New Roman" w:cs="Times New Roman"/>
            <w:lang w:val="en-US"/>
          </w:rPr>
        </w:r>
        <w:r w:rsidR="009C4AEF" w:rsidRPr="00224DB6">
          <w:rPr>
            <w:rFonts w:ascii="Times New Roman" w:hAnsi="Times New Roman" w:cs="Times New Roman"/>
            <w:lang w:val="en-US"/>
          </w:rPr>
          <w:fldChar w:fldCharType="separate"/>
        </w:r>
      </w:ins>
      <w:r w:rsidR="00AA72D3" w:rsidRPr="00224DB6">
        <w:rPr>
          <w:rFonts w:ascii="Times New Roman" w:hAnsi="Times New Roman"/>
          <w:lang w:val="en-US"/>
          <w:rPrChange w:id="2130" w:author="Markel" w:date="2018-07-20T14:56:00Z">
            <w:rPr/>
          </w:rPrChange>
        </w:rPr>
        <w:t xml:space="preserve">Figure </w:t>
      </w:r>
      <w:r w:rsidR="00AA72D3">
        <w:rPr>
          <w:noProof/>
        </w:rPr>
        <w:t>6</w:t>
      </w:r>
      <w:ins w:id="2131" w:author="Markel" w:date="2018-07-20T14:56:00Z">
        <w:r w:rsidR="009C4AEF" w:rsidRPr="00224DB6">
          <w:fldChar w:fldCharType="end"/>
        </w:r>
      </w:ins>
      <w:r w:rsidR="009C4AEF" w:rsidRPr="00224DB6">
        <w:rPr>
          <w:rPrChange w:id="2132" w:author="Markel" w:date="2018-07-20T14:56:00Z">
            <w:rPr/>
          </w:rPrChange>
        </w:rPr>
        <w:t xml:space="preserve"> illustrates the conceptual representation of the digitization of a signal containing multiple bands. The output of this process is a sampled representation of the multi-band signal referred to as a sample stream.</w:t>
      </w:r>
    </w:p>
    <w:p w14:paraId="27531F65" w14:textId="77777777" w:rsidR="00BC4E51" w:rsidRDefault="00BC4E51">
      <w:pPr>
        <w:keepNext/>
        <w:rPr>
          <w:del w:id="2133" w:author="Markel" w:date="2018-07-20T14:56:00Z"/>
        </w:rPr>
      </w:pPr>
      <w:del w:id="2134" w:author="Markel" w:date="2018-07-20T14:56:00Z">
        <w:r>
          <w:rPr>
            <w:noProof/>
          </w:rPr>
          <w:drawing>
            <wp:inline distT="0" distB="0" distL="0" distR="0" wp14:anchorId="3AE83FFB" wp14:editId="7AEB554D">
              <wp:extent cx="5852160" cy="1591417"/>
              <wp:effectExtent l="0" t="0" r="0" b="889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52160" cy="1591417"/>
                      </a:xfrm>
                      <a:prstGeom prst="rect">
                        <a:avLst/>
                      </a:prstGeom>
                      <a:noFill/>
                    </pic:spPr>
                  </pic:pic>
                </a:graphicData>
              </a:graphic>
            </wp:inline>
          </w:drawing>
        </w:r>
      </w:del>
    </w:p>
    <w:p w14:paraId="0106A932" w14:textId="77777777" w:rsidR="009C4AEF" w:rsidRPr="00224DB6" w:rsidRDefault="00FF06E7" w:rsidP="00FF06E7">
      <w:pPr>
        <w:spacing w:after="0"/>
        <w:jc w:val="both"/>
        <w:rPr>
          <w:ins w:id="2135" w:author="Markel" w:date="2018-07-20T14:56:00Z"/>
          <w:rFonts w:ascii="Times New Roman" w:hAnsi="Times New Roman" w:cs="Times New Roman"/>
          <w:lang w:val="en-US"/>
        </w:rPr>
      </w:pPr>
      <w:ins w:id="2136" w:author="Markel" w:date="2018-07-20T14:56:00Z">
        <w:r w:rsidRPr="00224DB6">
          <w:rPr>
            <w:rFonts w:ascii="Times New Roman" w:hAnsi="Times New Roman" w:cs="Times New Roman"/>
            <w:noProof/>
            <w:lang w:val="en-US"/>
          </w:rPr>
          <w:drawing>
            <wp:inline distT="0" distB="0" distL="0" distR="0" wp14:anchorId="51888B5A" wp14:editId="7E56CDF7">
              <wp:extent cx="5957997" cy="1612900"/>
              <wp:effectExtent l="0" t="0" r="5080" b="6350"/>
              <wp:docPr id="779" name="Picture 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 name="6.emf"/>
                      <pic:cNvPicPr/>
                    </pic:nvPicPr>
                    <pic:blipFill rotWithShape="1">
                      <a:blip r:embed="rId20" cstate="print">
                        <a:extLst>
                          <a:ext uri="{28A0092B-C50C-407E-A947-70E740481C1C}">
                            <a14:useLocalDpi xmlns:a14="http://schemas.microsoft.com/office/drawing/2010/main" val="0"/>
                          </a:ext>
                        </a:extLst>
                      </a:blip>
                      <a:srcRect l="2991" t="59396" r="2061" b="6411"/>
                      <a:stretch/>
                    </pic:blipFill>
                    <pic:spPr bwMode="auto">
                      <a:xfrm>
                        <a:off x="0" y="0"/>
                        <a:ext cx="5965342" cy="1614888"/>
                      </a:xfrm>
                      <a:prstGeom prst="rect">
                        <a:avLst/>
                      </a:prstGeom>
                      <a:ln>
                        <a:noFill/>
                      </a:ln>
                      <a:extLst>
                        <a:ext uri="{53640926-AAD7-44D8-BBD7-CCE9431645EC}">
                          <a14:shadowObscured xmlns:a14="http://schemas.microsoft.com/office/drawing/2010/main"/>
                        </a:ext>
                      </a:extLst>
                    </pic:spPr>
                  </pic:pic>
                </a:graphicData>
              </a:graphic>
            </wp:inline>
          </w:drawing>
        </w:r>
      </w:ins>
    </w:p>
    <w:p w14:paraId="77959776" w14:textId="4647D0D0" w:rsidR="009C4AEF" w:rsidRPr="00224DB6" w:rsidRDefault="009C4AEF" w:rsidP="002A3534">
      <w:pPr>
        <w:pStyle w:val="Caption"/>
        <w:jc w:val="both"/>
        <w:rPr>
          <w:rFonts w:ascii="Times New Roman" w:hAnsi="Times New Roman"/>
          <w:lang w:val="en-US"/>
          <w:rPrChange w:id="2137" w:author="Markel" w:date="2018-07-20T14:56:00Z">
            <w:rPr/>
          </w:rPrChange>
        </w:rPr>
        <w:pPrChange w:id="2138" w:author="Markel" w:date="2018-07-20T14:56:00Z">
          <w:pPr>
            <w:pStyle w:val="Caption"/>
          </w:pPr>
        </w:pPrChange>
      </w:pPr>
      <w:bookmarkStart w:id="2139" w:name="_Ref507586705"/>
      <w:bookmarkStart w:id="2140" w:name="_Toc519860743"/>
      <w:bookmarkStart w:id="2141" w:name="_Ref408759969"/>
      <w:bookmarkStart w:id="2142" w:name="_Toc489346006"/>
      <w:bookmarkStart w:id="2143" w:name="_Toc489615334"/>
      <w:r w:rsidRPr="00224DB6">
        <w:rPr>
          <w:rFonts w:ascii="Times New Roman" w:hAnsi="Times New Roman"/>
          <w:lang w:val="en-US"/>
          <w:rPrChange w:id="2144" w:author="Markel" w:date="2018-07-20T14:56:00Z">
            <w:rPr/>
          </w:rPrChange>
        </w:rPr>
        <w:t xml:space="preserve">Figure </w:t>
      </w:r>
      <w:r w:rsidRPr="00224DB6">
        <w:rPr>
          <w:rFonts w:ascii="Times New Roman" w:hAnsi="Times New Roman"/>
          <w:lang w:val="en-US"/>
          <w:rPrChange w:id="2145" w:author="Markel" w:date="2018-07-20T14:56:00Z">
            <w:rPr/>
          </w:rPrChange>
        </w:rPr>
        <w:fldChar w:fldCharType="begin"/>
      </w:r>
      <w:r w:rsidRPr="00224DB6">
        <w:rPr>
          <w:rFonts w:ascii="Times New Roman" w:hAnsi="Times New Roman"/>
          <w:lang w:val="en-US"/>
          <w:rPrChange w:id="2146" w:author="Markel" w:date="2018-07-20T14:56:00Z">
            <w:rPr/>
          </w:rPrChange>
        </w:rPr>
        <w:instrText xml:space="preserve"> SEQ Figure \* ARABIC </w:instrText>
      </w:r>
      <w:r w:rsidRPr="00224DB6">
        <w:rPr>
          <w:rFonts w:ascii="Times New Roman" w:hAnsi="Times New Roman"/>
          <w:lang w:val="en-US"/>
          <w:rPrChange w:id="2147" w:author="Markel" w:date="2018-07-20T14:56:00Z">
            <w:rPr/>
          </w:rPrChange>
        </w:rPr>
        <w:fldChar w:fldCharType="separate"/>
      </w:r>
      <w:r w:rsidR="00AA72D3">
        <w:rPr>
          <w:rFonts w:ascii="Times New Roman" w:hAnsi="Times New Roman"/>
          <w:noProof/>
          <w:lang w:val="en-US"/>
        </w:rPr>
        <w:t>6</w:t>
      </w:r>
      <w:r w:rsidRPr="00224DB6">
        <w:rPr>
          <w:rFonts w:ascii="Times New Roman" w:hAnsi="Times New Roman"/>
          <w:lang w:val="en-US"/>
          <w:rPrChange w:id="2148" w:author="Markel" w:date="2018-07-20T14:56:00Z">
            <w:rPr/>
          </w:rPrChange>
        </w:rPr>
        <w:fldChar w:fldCharType="end"/>
      </w:r>
      <w:bookmarkEnd w:id="2139"/>
      <w:bookmarkEnd w:id="2141"/>
      <w:r w:rsidRPr="00224DB6">
        <w:rPr>
          <w:rFonts w:ascii="Times New Roman" w:hAnsi="Times New Roman"/>
          <w:lang w:val="en-US"/>
          <w:rPrChange w:id="2149" w:author="Markel" w:date="2018-07-20T14:56:00Z">
            <w:rPr/>
          </w:rPrChange>
        </w:rPr>
        <w:t xml:space="preserve"> </w:t>
      </w:r>
      <w:del w:id="2150" w:author="Markel" w:date="2018-07-20T14:56:00Z">
        <w:r w:rsidR="00BF4AD7" w:rsidRPr="00983E94">
          <w:delText>–</w:delText>
        </w:r>
      </w:del>
      <w:ins w:id="2151" w:author="Markel" w:date="2018-07-20T14:56:00Z">
        <w:r w:rsidRPr="00224DB6">
          <w:rPr>
            <w:rFonts w:ascii="Times New Roman" w:hAnsi="Times New Roman" w:cs="Times New Roman"/>
            <w:lang w:val="en-US"/>
          </w:rPr>
          <w:t>-</w:t>
        </w:r>
      </w:ins>
      <w:r w:rsidRPr="00224DB6">
        <w:rPr>
          <w:rFonts w:ascii="Times New Roman" w:hAnsi="Times New Roman"/>
          <w:lang w:val="en-US"/>
          <w:rPrChange w:id="2152" w:author="Markel" w:date="2018-07-20T14:56:00Z">
            <w:rPr/>
          </w:rPrChange>
        </w:rPr>
        <w:t xml:space="preserve"> Illustration of </w:t>
      </w:r>
      <w:del w:id="2153" w:author="Markel" w:date="2018-07-20T14:56:00Z">
        <w:r w:rsidR="00BC4E51">
          <w:delText>Multiple Bands Present</w:delText>
        </w:r>
      </w:del>
      <w:ins w:id="2154" w:author="Markel" w:date="2018-07-20T14:56:00Z">
        <w:r w:rsidR="00377312" w:rsidRPr="00224DB6">
          <w:rPr>
            <w:rFonts w:ascii="Times New Roman" w:hAnsi="Times New Roman" w:cs="Times New Roman"/>
            <w:lang w:val="en-US"/>
          </w:rPr>
          <w:t>m</w:t>
        </w:r>
        <w:r w:rsidRPr="00224DB6">
          <w:rPr>
            <w:rFonts w:ascii="Times New Roman" w:hAnsi="Times New Roman" w:cs="Times New Roman"/>
            <w:lang w:val="en-US"/>
          </w:rPr>
          <w:t xml:space="preserve">ultiple </w:t>
        </w:r>
        <w:r w:rsidR="00377312" w:rsidRPr="00224DB6">
          <w:rPr>
            <w:rFonts w:ascii="Times New Roman" w:hAnsi="Times New Roman" w:cs="Times New Roman"/>
            <w:lang w:val="en-US"/>
          </w:rPr>
          <w:t>b</w:t>
        </w:r>
        <w:r w:rsidRPr="00224DB6">
          <w:rPr>
            <w:rFonts w:ascii="Times New Roman" w:hAnsi="Times New Roman" w:cs="Times New Roman"/>
            <w:lang w:val="en-US"/>
          </w:rPr>
          <w:t xml:space="preserve">ands </w:t>
        </w:r>
        <w:r w:rsidR="00377312" w:rsidRPr="00224DB6">
          <w:rPr>
            <w:rFonts w:ascii="Times New Roman" w:hAnsi="Times New Roman" w:cs="Times New Roman"/>
            <w:lang w:val="en-US"/>
          </w:rPr>
          <w:t>p</w:t>
        </w:r>
        <w:r w:rsidRPr="00224DB6">
          <w:rPr>
            <w:rFonts w:ascii="Times New Roman" w:hAnsi="Times New Roman" w:cs="Times New Roman"/>
            <w:lang w:val="en-US"/>
          </w:rPr>
          <w:t>resent</w:t>
        </w:r>
      </w:ins>
      <w:r w:rsidRPr="00224DB6">
        <w:rPr>
          <w:rFonts w:ascii="Times New Roman" w:hAnsi="Times New Roman"/>
          <w:lang w:val="en-US"/>
          <w:rPrChange w:id="2155" w:author="Markel" w:date="2018-07-20T14:56:00Z">
            <w:rPr/>
          </w:rPrChange>
        </w:rPr>
        <w:t xml:space="preserve"> in a </w:t>
      </w:r>
      <w:del w:id="2156" w:author="Markel" w:date="2018-07-20T14:56:00Z">
        <w:r w:rsidR="00BC4E51">
          <w:delText>Stream</w:delText>
        </w:r>
      </w:del>
      <w:bookmarkEnd w:id="2142"/>
      <w:bookmarkEnd w:id="2143"/>
      <w:ins w:id="2157" w:author="Markel" w:date="2018-07-20T14:56:00Z">
        <w:r w:rsidR="00377312" w:rsidRPr="00224DB6">
          <w:rPr>
            <w:rFonts w:ascii="Times New Roman" w:hAnsi="Times New Roman" w:cs="Times New Roman"/>
            <w:lang w:val="en-US"/>
          </w:rPr>
          <w:t>s</w:t>
        </w:r>
        <w:r w:rsidRPr="00224DB6">
          <w:rPr>
            <w:rFonts w:ascii="Times New Roman" w:hAnsi="Times New Roman" w:cs="Times New Roman"/>
            <w:lang w:val="en-US"/>
          </w:rPr>
          <w:t>tream</w:t>
        </w:r>
      </w:ins>
      <w:bookmarkEnd w:id="2140"/>
    </w:p>
    <w:p w14:paraId="40E081D4" w14:textId="77777777" w:rsidR="009F0262" w:rsidRPr="00224DB6" w:rsidRDefault="009F0262">
      <w:pPr>
        <w:rPr>
          <w:ins w:id="2158" w:author="Markel" w:date="2018-07-20T14:56:00Z"/>
          <w:rFonts w:ascii="Times New Roman" w:hAnsi="Times New Roman" w:cs="Times New Roman"/>
          <w:lang w:val="en-US"/>
        </w:rPr>
      </w:pPr>
      <w:ins w:id="2159" w:author="Markel" w:date="2018-07-20T14:56:00Z">
        <w:r w:rsidRPr="00224DB6">
          <w:rPr>
            <w:rFonts w:ascii="Times New Roman" w:hAnsi="Times New Roman" w:cs="Times New Roman"/>
            <w:lang w:val="en-US"/>
          </w:rPr>
          <w:br w:type="page"/>
        </w:r>
      </w:ins>
    </w:p>
    <w:p w14:paraId="7FE1800C" w14:textId="77777777" w:rsidR="009C4AEF" w:rsidRPr="00224DB6" w:rsidRDefault="009C4AEF" w:rsidP="009C4AEF">
      <w:pPr>
        <w:jc w:val="both"/>
        <w:rPr>
          <w:rFonts w:ascii="Times New Roman" w:eastAsia="Times New Roman" w:hAnsi="Times New Roman" w:cs="Times New Roman"/>
          <w:sz w:val="24"/>
          <w:szCs w:val="24"/>
          <w:lang w:val="en-US"/>
          <w:rPrChange w:id="2160" w:author="Markel" w:date="2018-07-20T14:56:00Z">
            <w:rPr/>
          </w:rPrChange>
        </w:rPr>
      </w:pPr>
      <w:r w:rsidRPr="00224DB6">
        <w:rPr>
          <w:rFonts w:ascii="Times New Roman" w:hAnsi="Times New Roman"/>
          <w:lang w:val="en-US"/>
          <w:rPrChange w:id="2161" w:author="Markel" w:date="2018-07-20T14:56:00Z">
            <w:rPr/>
          </w:rPrChange>
        </w:rPr>
        <w:t xml:space="preserve">A (sample) stream is defined as a discrete-time discrete-amplitude series that is the sampled representation of a combination of one or more bands. </w:t>
      </w:r>
    </w:p>
    <w:p w14:paraId="4C22A13D" w14:textId="77777777" w:rsidR="00AF54E4" w:rsidRDefault="00AF54E4" w:rsidP="00FC7D20">
      <w:pPr>
        <w:jc w:val="both"/>
        <w:rPr>
          <w:del w:id="2162" w:author="Markel" w:date="2018-07-20T14:56:00Z"/>
        </w:rPr>
      </w:pPr>
    </w:p>
    <w:p w14:paraId="08FA4AFE" w14:textId="77777777" w:rsidR="009C4AEF" w:rsidRPr="00224DB6" w:rsidRDefault="009C4AEF" w:rsidP="009C4AEF">
      <w:pPr>
        <w:jc w:val="both"/>
        <w:rPr>
          <w:rFonts w:ascii="Times New Roman" w:eastAsia="Times New Roman" w:hAnsi="Times New Roman" w:cs="Times New Roman"/>
          <w:sz w:val="24"/>
          <w:szCs w:val="24"/>
          <w:lang w:val="en-US"/>
          <w:rPrChange w:id="2163" w:author="Markel" w:date="2018-07-20T14:56:00Z">
            <w:rPr/>
          </w:rPrChange>
        </w:rPr>
      </w:pPr>
      <w:r w:rsidRPr="00224DB6">
        <w:rPr>
          <w:rFonts w:ascii="Times New Roman" w:hAnsi="Times New Roman"/>
          <w:lang w:val="en-US"/>
          <w:rPrChange w:id="2164" w:author="Markel" w:date="2018-07-20T14:56:00Z">
            <w:rPr/>
          </w:rPrChange>
        </w:rPr>
        <w:t>A stream has the following properties:</w:t>
      </w:r>
    </w:p>
    <w:p w14:paraId="051BA4DB" w14:textId="77777777" w:rsidR="009C4AEF" w:rsidRPr="00224DB6" w:rsidRDefault="009C4AEF" w:rsidP="009C4AEF">
      <w:pPr>
        <w:pStyle w:val="ListParagraph"/>
        <w:numPr>
          <w:ilvl w:val="0"/>
          <w:numId w:val="6"/>
        </w:numPr>
        <w:spacing w:after="0" w:line="240" w:lineRule="auto"/>
        <w:jc w:val="both"/>
        <w:rPr>
          <w:rFonts w:ascii="Times New Roman" w:hAnsi="Times New Roman"/>
          <w:lang w:val="en-US"/>
          <w:rPrChange w:id="2165" w:author="Markel" w:date="2018-07-20T14:56:00Z">
            <w:rPr/>
          </w:rPrChange>
        </w:rPr>
        <w:pPrChange w:id="2166" w:author="Markel" w:date="2018-07-20T14:56:00Z">
          <w:pPr>
            <w:pStyle w:val="ListParagraph"/>
            <w:numPr>
              <w:numId w:val="6"/>
            </w:numPr>
            <w:ind w:hanging="360"/>
            <w:jc w:val="both"/>
          </w:pPr>
        </w:pPrChange>
      </w:pPr>
      <w:r w:rsidRPr="00224DB6">
        <w:rPr>
          <w:rFonts w:ascii="Times New Roman" w:hAnsi="Times New Roman"/>
          <w:lang w:val="en-US"/>
          <w:rPrChange w:id="2167" w:author="Markel" w:date="2018-07-20T14:56:00Z">
            <w:rPr/>
          </w:rPrChange>
        </w:rPr>
        <w:t>The stream contains the sampled representation of one or more bands.</w:t>
      </w:r>
    </w:p>
    <w:p w14:paraId="109009FA" w14:textId="77777777" w:rsidR="009C4AEF" w:rsidRPr="00224DB6" w:rsidRDefault="009C4AEF" w:rsidP="009C4AEF">
      <w:pPr>
        <w:pStyle w:val="ListParagraph"/>
        <w:numPr>
          <w:ilvl w:val="0"/>
          <w:numId w:val="6"/>
        </w:numPr>
        <w:spacing w:after="0" w:line="240" w:lineRule="auto"/>
        <w:jc w:val="both"/>
        <w:rPr>
          <w:rFonts w:ascii="Times New Roman" w:hAnsi="Times New Roman"/>
          <w:lang w:val="en-US"/>
          <w:rPrChange w:id="2168" w:author="Markel" w:date="2018-07-20T14:56:00Z">
            <w:rPr/>
          </w:rPrChange>
        </w:rPr>
        <w:pPrChange w:id="2169" w:author="Markel" w:date="2018-07-20T14:56:00Z">
          <w:pPr>
            <w:pStyle w:val="ListParagraph"/>
            <w:numPr>
              <w:numId w:val="6"/>
            </w:numPr>
            <w:ind w:hanging="360"/>
            <w:jc w:val="both"/>
          </w:pPr>
        </w:pPrChange>
      </w:pPr>
      <w:r w:rsidRPr="00224DB6">
        <w:rPr>
          <w:rFonts w:ascii="Times New Roman" w:hAnsi="Times New Roman"/>
          <w:lang w:val="en-US"/>
          <w:rPrChange w:id="2170" w:author="Markel" w:date="2018-07-20T14:56:00Z">
            <w:rPr/>
          </w:rPrChange>
        </w:rPr>
        <w:t xml:space="preserve">A stream is sampled at a given sample rate. This sample rate may be different to other streams in the system. The sample rate of a stream is specified as an integer multiple (ratefactor) of the system base sample rate (freqbase). As such, freqbase should represent the highest common integer factor of the sample rates of all streams. </w:t>
      </w:r>
    </w:p>
    <w:p w14:paraId="00DB79F1" w14:textId="77777777" w:rsidR="009C4AEF" w:rsidRPr="00224DB6" w:rsidRDefault="009C4AEF" w:rsidP="009C4AEF">
      <w:pPr>
        <w:pStyle w:val="ListParagraph"/>
        <w:numPr>
          <w:ilvl w:val="0"/>
          <w:numId w:val="6"/>
        </w:numPr>
        <w:spacing w:after="0" w:line="240" w:lineRule="auto"/>
        <w:jc w:val="both"/>
        <w:rPr>
          <w:rFonts w:ascii="Times New Roman" w:hAnsi="Times New Roman"/>
          <w:lang w:val="en-US"/>
          <w:rPrChange w:id="2171" w:author="Markel" w:date="2018-07-20T14:56:00Z">
            <w:rPr/>
          </w:rPrChange>
        </w:rPr>
        <w:pPrChange w:id="2172" w:author="Markel" w:date="2018-07-20T14:56:00Z">
          <w:pPr>
            <w:pStyle w:val="ListParagraph"/>
            <w:numPr>
              <w:numId w:val="6"/>
            </w:numPr>
            <w:ind w:hanging="360"/>
            <w:jc w:val="both"/>
          </w:pPr>
        </w:pPrChange>
      </w:pPr>
      <w:r w:rsidRPr="00224DB6">
        <w:rPr>
          <w:rFonts w:ascii="Times New Roman" w:hAnsi="Times New Roman"/>
          <w:lang w:val="en-US"/>
          <w:rPrChange w:id="2173" w:author="Markel" w:date="2018-07-20T14:56:00Z">
            <w:rPr/>
          </w:rPrChange>
        </w:rPr>
        <w:t>Sample values may be real or complex depending on whether IF sampling or baseband sampling is used, respectively. Some or all the numerical values expressed in the stream may be inverted.</w:t>
      </w:r>
    </w:p>
    <w:p w14:paraId="7EE1B5EA" w14:textId="77777777" w:rsidR="009C4AEF" w:rsidRPr="00224DB6" w:rsidRDefault="009C4AEF" w:rsidP="009C4AEF">
      <w:pPr>
        <w:pStyle w:val="ListParagraph"/>
        <w:numPr>
          <w:ilvl w:val="0"/>
          <w:numId w:val="6"/>
        </w:numPr>
        <w:spacing w:after="0" w:line="240" w:lineRule="auto"/>
        <w:jc w:val="both"/>
        <w:rPr>
          <w:rFonts w:ascii="Times New Roman" w:hAnsi="Times New Roman"/>
          <w:lang w:val="en-US"/>
          <w:rPrChange w:id="2174" w:author="Markel" w:date="2018-07-20T14:56:00Z">
            <w:rPr/>
          </w:rPrChange>
        </w:rPr>
        <w:pPrChange w:id="2175" w:author="Markel" w:date="2018-07-20T14:56:00Z">
          <w:pPr>
            <w:pStyle w:val="ListParagraph"/>
            <w:numPr>
              <w:numId w:val="6"/>
            </w:numPr>
            <w:ind w:hanging="360"/>
            <w:jc w:val="both"/>
          </w:pPr>
        </w:pPrChange>
      </w:pPr>
      <w:r w:rsidRPr="00224DB6">
        <w:rPr>
          <w:rFonts w:ascii="Times New Roman" w:hAnsi="Times New Roman"/>
          <w:lang w:val="en-US"/>
          <w:rPrChange w:id="2176" w:author="Markel" w:date="2018-07-20T14:56:00Z">
            <w:rPr/>
          </w:rPrChange>
        </w:rPr>
        <w:t>Each sample value is represented by one or more bits which may be encoded using various established schemes. The value quantization should reflect the number of bits required to express all quantization levels, being rounded up when the number of quantization levels is not a power of two (i.e. three-level quantization requires two bits).</w:t>
      </w:r>
    </w:p>
    <w:p w14:paraId="340CC806" w14:textId="58911EA6" w:rsidR="009C4AEF" w:rsidRPr="00224DB6" w:rsidRDefault="009C4AEF" w:rsidP="009C4AEF">
      <w:pPr>
        <w:pStyle w:val="ListParagraph"/>
        <w:numPr>
          <w:ilvl w:val="0"/>
          <w:numId w:val="6"/>
        </w:numPr>
        <w:spacing w:after="0" w:line="240" w:lineRule="auto"/>
        <w:jc w:val="both"/>
        <w:rPr>
          <w:rFonts w:ascii="Times New Roman" w:hAnsi="Times New Roman"/>
          <w:lang w:val="en-US"/>
          <w:rPrChange w:id="2177" w:author="Markel" w:date="2018-07-20T14:56:00Z">
            <w:rPr/>
          </w:rPrChange>
        </w:rPr>
        <w:pPrChange w:id="2178" w:author="Markel" w:date="2018-07-20T14:56:00Z">
          <w:pPr>
            <w:pStyle w:val="ListParagraph"/>
            <w:numPr>
              <w:numId w:val="6"/>
            </w:numPr>
            <w:ind w:hanging="360"/>
            <w:jc w:val="both"/>
          </w:pPr>
        </w:pPrChange>
      </w:pPr>
      <w:r w:rsidRPr="00224DB6">
        <w:rPr>
          <w:rFonts w:ascii="Times New Roman" w:hAnsi="Times New Roman"/>
          <w:lang w:val="en-US"/>
          <w:rPrChange w:id="2179" w:author="Markel" w:date="2018-07-20T14:56:00Z">
            <w:rPr/>
          </w:rPrChange>
        </w:rPr>
        <w:t xml:space="preserve">The value packedbits represents the total number of bits occupied by the collection of samples contained in a chunk (the chunk is a segment of data packed in one of the unsigned integer standards, a more </w:t>
      </w:r>
      <w:del w:id="2180" w:author="Markel" w:date="2018-07-20T14:56:00Z">
        <w:r w:rsidR="00796790">
          <w:delText>accurate</w:delText>
        </w:r>
      </w:del>
      <w:ins w:id="2181" w:author="Markel" w:date="2018-07-20T14:56:00Z">
        <w:r w:rsidR="0011687B" w:rsidRPr="00224DB6">
          <w:rPr>
            <w:rFonts w:ascii="Times New Roman" w:hAnsi="Times New Roman" w:cs="Times New Roman"/>
            <w:lang w:val="en-US"/>
          </w:rPr>
          <w:t>detailed</w:t>
        </w:r>
      </w:ins>
      <w:r w:rsidRPr="00224DB6">
        <w:rPr>
          <w:rFonts w:ascii="Times New Roman" w:hAnsi="Times New Roman"/>
          <w:lang w:val="en-US"/>
          <w:rPrChange w:id="2182" w:author="Markel" w:date="2018-07-20T14:56:00Z">
            <w:rPr/>
          </w:rPrChange>
        </w:rPr>
        <w:t xml:space="preserve"> description of </w:t>
      </w:r>
      <w:del w:id="2183" w:author="Markel" w:date="2018-07-20T14:56:00Z">
        <w:r w:rsidR="005F55E3">
          <w:delText>the</w:delText>
        </w:r>
      </w:del>
      <w:ins w:id="2184" w:author="Markel" w:date="2018-07-20T14:56:00Z">
        <w:r w:rsidR="0011687B" w:rsidRPr="00224DB6">
          <w:rPr>
            <w:rFonts w:ascii="Times New Roman" w:hAnsi="Times New Roman" w:cs="Times New Roman"/>
            <w:lang w:val="en-US"/>
          </w:rPr>
          <w:t>a</w:t>
        </w:r>
      </w:ins>
      <w:r w:rsidRPr="00224DB6">
        <w:rPr>
          <w:rFonts w:ascii="Times New Roman" w:hAnsi="Times New Roman"/>
          <w:lang w:val="en-US"/>
          <w:rPrChange w:id="2185" w:author="Markel" w:date="2018-07-20T14:56:00Z">
            <w:rPr/>
          </w:rPrChange>
        </w:rPr>
        <w:t xml:space="preserve"> chunk is given in section</w:t>
      </w:r>
      <w:r w:rsidR="004D4A58" w:rsidRPr="00224DB6">
        <w:rPr>
          <w:rFonts w:ascii="Times New Roman" w:hAnsi="Times New Roman"/>
          <w:color w:val="FF0000"/>
          <w:lang w:val="en-US"/>
          <w:rPrChange w:id="2186" w:author="Markel" w:date="2018-07-20T14:56:00Z">
            <w:rPr/>
          </w:rPrChange>
        </w:rPr>
        <w:t xml:space="preserve"> </w:t>
      </w:r>
      <w:r w:rsidR="004D4A58" w:rsidRPr="00224DB6">
        <w:rPr>
          <w:rFonts w:ascii="Times New Roman" w:hAnsi="Times New Roman"/>
          <w:lang w:val="en-US"/>
          <w:rPrChange w:id="2187" w:author="Markel" w:date="2018-07-20T14:56:00Z">
            <w:rPr/>
          </w:rPrChange>
        </w:rPr>
        <w:fldChar w:fldCharType="begin"/>
      </w:r>
      <w:r w:rsidR="004D4A58" w:rsidRPr="00224DB6">
        <w:rPr>
          <w:rFonts w:ascii="Times New Roman" w:hAnsi="Times New Roman"/>
          <w:lang w:val="en-US"/>
          <w:rPrChange w:id="2188" w:author="Markel" w:date="2018-07-20T14:56:00Z">
            <w:rPr/>
          </w:rPrChange>
        </w:rPr>
        <w:instrText xml:space="preserve"> REF _</w:instrText>
      </w:r>
      <w:del w:id="2189" w:author="Markel" w:date="2018-07-20T14:56:00Z">
        <w:r w:rsidR="003F37A1">
          <w:delInstrText>Ref488679217</w:delInstrText>
        </w:r>
      </w:del>
      <w:ins w:id="2190" w:author="Markel" w:date="2018-07-20T14:56:00Z">
        <w:r w:rsidR="004D4A58" w:rsidRPr="00224DB6">
          <w:rPr>
            <w:rFonts w:ascii="Times New Roman" w:hAnsi="Times New Roman" w:cs="Times New Roman"/>
            <w:lang w:val="en-US"/>
          </w:rPr>
          <w:instrText>Ref514317844</w:instrText>
        </w:r>
      </w:ins>
      <w:r w:rsidR="004D4A58" w:rsidRPr="00224DB6">
        <w:rPr>
          <w:rFonts w:ascii="Times New Roman" w:hAnsi="Times New Roman"/>
          <w:lang w:val="en-US"/>
          <w:rPrChange w:id="2191" w:author="Markel" w:date="2018-07-20T14:56:00Z">
            <w:rPr/>
          </w:rPrChange>
        </w:rPr>
        <w:instrText xml:space="preserve"> \r \h </w:instrText>
      </w:r>
      <w:r w:rsidR="004D4A58" w:rsidRPr="00224DB6">
        <w:rPr>
          <w:rFonts w:ascii="Times New Roman" w:hAnsi="Times New Roman"/>
          <w:lang w:val="en-US"/>
          <w:rPrChange w:id="2192" w:author="Markel" w:date="2018-07-20T14:56:00Z">
            <w:rPr/>
          </w:rPrChange>
        </w:rPr>
      </w:r>
      <w:r w:rsidR="004D4A58" w:rsidRPr="00224DB6">
        <w:rPr>
          <w:rFonts w:ascii="Times New Roman" w:hAnsi="Times New Roman"/>
          <w:lang w:val="en-US"/>
          <w:rPrChange w:id="2193" w:author="Markel" w:date="2018-07-20T14:56:00Z">
            <w:rPr/>
          </w:rPrChange>
        </w:rPr>
        <w:fldChar w:fldCharType="separate"/>
      </w:r>
      <w:r w:rsidR="00AA72D3">
        <w:rPr>
          <w:rFonts w:ascii="Times New Roman" w:hAnsi="Times New Roman"/>
          <w:lang w:val="en-US"/>
        </w:rPr>
        <w:t>6.2.8</w:t>
      </w:r>
      <w:r w:rsidR="004D4A58" w:rsidRPr="00224DB6">
        <w:rPr>
          <w:rFonts w:ascii="Times New Roman" w:hAnsi="Times New Roman"/>
          <w:lang w:val="en-US"/>
          <w:rPrChange w:id="2194" w:author="Markel" w:date="2018-07-20T14:56:00Z">
            <w:rPr/>
          </w:rPrChange>
        </w:rPr>
        <w:fldChar w:fldCharType="end"/>
      </w:r>
      <w:r w:rsidRPr="00224DB6">
        <w:rPr>
          <w:rFonts w:ascii="Times New Roman" w:hAnsi="Times New Roman"/>
          <w:lang w:val="en-US"/>
          <w:rPrChange w:id="2195" w:author="Markel" w:date="2018-07-20T14:56:00Z">
            <w:rPr/>
          </w:rPrChange>
        </w:rPr>
        <w:t>) in the stream where:</w:t>
      </w:r>
    </w:p>
    <w:p w14:paraId="6962507D" w14:textId="77777777" w:rsidR="009C4AEF" w:rsidRPr="00224DB6" w:rsidRDefault="009C4AEF" w:rsidP="002A3534">
      <w:pPr>
        <w:pStyle w:val="ListParagraph"/>
        <w:jc w:val="both"/>
        <w:rPr>
          <w:rFonts w:ascii="Times New Roman" w:hAnsi="Times New Roman"/>
          <w:lang w:val="en-US"/>
          <w:rPrChange w:id="2196" w:author="Markel" w:date="2018-07-20T14:56:00Z">
            <w:rPr/>
          </w:rPrChange>
        </w:rPr>
        <w:pPrChange w:id="2197" w:author="Markel" w:date="2018-07-20T14:56:00Z">
          <w:pPr>
            <w:pStyle w:val="ListParagraph"/>
          </w:pPr>
        </w:pPrChange>
      </w:pPr>
      <w:r w:rsidRPr="00224DB6">
        <w:rPr>
          <w:rFonts w:ascii="Times New Roman" w:hAnsi="Times New Roman"/>
          <w:lang w:val="en-US"/>
          <w:rPrChange w:id="2198" w:author="Markel" w:date="2018-07-20T14:56:00Z">
            <w:rPr/>
          </w:rPrChange>
        </w:rPr>
        <w:t xml:space="preserve"> </w:t>
      </w:r>
      <w:r w:rsidRPr="00224DB6">
        <w:rPr>
          <w:rFonts w:ascii="Times New Roman" w:hAnsi="Times New Roman"/>
          <w:lang w:val="en-US"/>
          <w:rPrChange w:id="2199" w:author="Markel" w:date="2018-07-20T14:56:00Z">
            <w:rPr/>
          </w:rPrChange>
        </w:rPr>
        <w:tab/>
        <w:t xml:space="preserve">packedbits ≥ ratefactor × quantization, </w:t>
      </w:r>
    </w:p>
    <w:p w14:paraId="7BB6C218" w14:textId="77777777" w:rsidR="009C4AEF" w:rsidRPr="00224DB6" w:rsidRDefault="009C4AEF" w:rsidP="009C4AEF">
      <w:pPr>
        <w:pStyle w:val="ListParagraph"/>
        <w:jc w:val="both"/>
        <w:rPr>
          <w:rFonts w:ascii="Times New Roman" w:hAnsi="Times New Roman"/>
          <w:lang w:val="en-US"/>
          <w:rPrChange w:id="2200" w:author="Markel" w:date="2018-07-20T14:56:00Z">
            <w:rPr/>
          </w:rPrChange>
        </w:rPr>
      </w:pPr>
      <w:r w:rsidRPr="00224DB6">
        <w:rPr>
          <w:rFonts w:ascii="Times New Roman" w:hAnsi="Times New Roman"/>
          <w:lang w:val="en-US"/>
          <w:rPrChange w:id="2201" w:author="Markel" w:date="2018-07-20T14:56:00Z">
            <w:rPr/>
          </w:rPrChange>
        </w:rPr>
        <w:t xml:space="preserve">for real data, and: </w:t>
      </w:r>
    </w:p>
    <w:p w14:paraId="2D410822" w14:textId="77777777" w:rsidR="009C4AEF" w:rsidRPr="00224DB6" w:rsidRDefault="009C4AEF" w:rsidP="002A3534">
      <w:pPr>
        <w:pStyle w:val="ListParagraph"/>
        <w:ind w:firstLine="720"/>
        <w:jc w:val="both"/>
        <w:rPr>
          <w:rFonts w:ascii="Times New Roman" w:hAnsi="Times New Roman"/>
          <w:lang w:val="en-US"/>
          <w:rPrChange w:id="2202" w:author="Markel" w:date="2018-07-20T14:56:00Z">
            <w:rPr/>
          </w:rPrChange>
        </w:rPr>
        <w:pPrChange w:id="2203" w:author="Markel" w:date="2018-07-20T14:56:00Z">
          <w:pPr>
            <w:pStyle w:val="ListParagraph"/>
            <w:ind w:firstLine="720"/>
          </w:pPr>
        </w:pPrChange>
      </w:pPr>
      <w:r w:rsidRPr="00224DB6">
        <w:rPr>
          <w:rFonts w:ascii="Times New Roman" w:hAnsi="Times New Roman"/>
          <w:lang w:val="en-US"/>
          <w:rPrChange w:id="2204" w:author="Markel" w:date="2018-07-20T14:56:00Z">
            <w:rPr/>
          </w:rPrChange>
        </w:rPr>
        <w:t xml:space="preserve">packedbits ≥ 2 × ratefactor × quantization, </w:t>
      </w:r>
    </w:p>
    <w:p w14:paraId="32E1CC1B" w14:textId="77777777" w:rsidR="009C4AEF" w:rsidRPr="00224DB6" w:rsidRDefault="009C4AEF" w:rsidP="009C4AEF">
      <w:pPr>
        <w:pStyle w:val="ListParagraph"/>
        <w:jc w:val="both"/>
        <w:rPr>
          <w:rFonts w:ascii="Times New Roman" w:hAnsi="Times New Roman"/>
          <w:lang w:val="en-US"/>
          <w:rPrChange w:id="2205" w:author="Markel" w:date="2018-07-20T14:56:00Z">
            <w:rPr/>
          </w:rPrChange>
        </w:rPr>
      </w:pPr>
      <w:r w:rsidRPr="00224DB6">
        <w:rPr>
          <w:rFonts w:ascii="Times New Roman" w:hAnsi="Times New Roman"/>
          <w:lang w:val="en-US"/>
          <w:rPrChange w:id="2206" w:author="Markel" w:date="2018-07-20T14:56:00Z">
            <w:rPr/>
          </w:rPrChange>
        </w:rPr>
        <w:t>for complex data.</w:t>
      </w:r>
    </w:p>
    <w:p w14:paraId="1B5FF3CA" w14:textId="77777777" w:rsidR="009C4AEF" w:rsidRPr="00224DB6" w:rsidRDefault="009C4AEF" w:rsidP="006C469D">
      <w:pPr>
        <w:pStyle w:val="ListParagraph"/>
        <w:numPr>
          <w:ilvl w:val="0"/>
          <w:numId w:val="6"/>
        </w:numPr>
        <w:spacing w:after="240" w:line="240" w:lineRule="auto"/>
        <w:jc w:val="both"/>
        <w:rPr>
          <w:rFonts w:ascii="Times New Roman" w:hAnsi="Times New Roman"/>
          <w:lang w:val="en-US"/>
          <w:rPrChange w:id="2207" w:author="Markel" w:date="2018-07-20T14:56:00Z">
            <w:rPr/>
          </w:rPrChange>
        </w:rPr>
        <w:pPrChange w:id="2208" w:author="Markel" w:date="2018-07-20T14:56:00Z">
          <w:pPr>
            <w:pStyle w:val="ListParagraph"/>
            <w:numPr>
              <w:numId w:val="6"/>
            </w:numPr>
            <w:ind w:hanging="360"/>
            <w:jc w:val="both"/>
          </w:pPr>
        </w:pPrChange>
      </w:pPr>
      <w:r w:rsidRPr="00224DB6">
        <w:rPr>
          <w:rFonts w:ascii="Times New Roman" w:hAnsi="Times New Roman"/>
          <w:lang w:val="en-US"/>
          <w:rPrChange w:id="2209" w:author="Markel" w:date="2018-07-20T14:56:00Z">
            <w:rPr/>
          </w:rPrChange>
        </w:rPr>
        <w:t>When</w:t>
      </w:r>
      <w:ins w:id="2210" w:author="Markel" w:date="2018-07-20T14:56:00Z">
        <w:r w:rsidR="0011687B" w:rsidRPr="00224DB6">
          <w:rPr>
            <w:rFonts w:ascii="Times New Roman" w:hAnsi="Times New Roman" w:cs="Times New Roman"/>
            <w:lang w:val="en-US"/>
          </w:rPr>
          <w:t xml:space="preserve"> the above</w:t>
        </w:r>
      </w:ins>
      <w:r w:rsidRPr="00224DB6">
        <w:rPr>
          <w:rFonts w:ascii="Times New Roman" w:hAnsi="Times New Roman"/>
          <w:lang w:val="en-US"/>
          <w:rPrChange w:id="2211" w:author="Markel" w:date="2018-07-20T14:56:00Z">
            <w:rPr/>
          </w:rPrChange>
        </w:rPr>
        <w:t xml:space="preserve"> inequality holds, the alignment of the quantized samples with respect to the packed samples must be known in order to interpret the sample values correctly. </w:t>
      </w:r>
    </w:p>
    <w:p w14:paraId="5251A517" w14:textId="77777777" w:rsidR="00051C9F" w:rsidRDefault="00051C9F" w:rsidP="00FC7D20">
      <w:pPr>
        <w:jc w:val="both"/>
        <w:rPr>
          <w:del w:id="2212" w:author="Markel" w:date="2018-07-20T14:56:00Z"/>
        </w:rPr>
      </w:pPr>
    </w:p>
    <w:p w14:paraId="4B1846E7" w14:textId="77777777" w:rsidR="009C4AEF" w:rsidRPr="00224DB6" w:rsidRDefault="009C4AEF" w:rsidP="009C4AEF">
      <w:pPr>
        <w:jc w:val="both"/>
        <w:rPr>
          <w:rFonts w:ascii="Times New Roman" w:eastAsia="Times New Roman" w:hAnsi="Times New Roman" w:cs="Times New Roman"/>
          <w:sz w:val="24"/>
          <w:szCs w:val="24"/>
          <w:lang w:val="en-US"/>
          <w:rPrChange w:id="2213" w:author="Markel" w:date="2018-07-20T14:56:00Z">
            <w:rPr/>
          </w:rPrChange>
        </w:rPr>
      </w:pPr>
      <w:r w:rsidRPr="00224DB6">
        <w:rPr>
          <w:rFonts w:ascii="Times New Roman" w:hAnsi="Times New Roman"/>
          <w:lang w:val="en-US"/>
          <w:rPrChange w:id="2214" w:author="Markel" w:date="2018-07-20T14:56:00Z">
            <w:rPr/>
          </w:rPrChange>
        </w:rPr>
        <w:t>The above are specified in terms of stream attributes.</w:t>
      </w:r>
    </w:p>
    <w:p w14:paraId="21373494" w14:textId="77777777" w:rsidR="00051C9F" w:rsidRPr="00DE07CD" w:rsidRDefault="00051C9F">
      <w:pPr>
        <w:rPr>
          <w:del w:id="2215" w:author="Markel" w:date="2018-07-20T14:56:00Z"/>
        </w:rPr>
      </w:pPr>
    </w:p>
    <w:p w14:paraId="7D64E06F" w14:textId="5DE8E7B5" w:rsidR="0076216F" w:rsidRPr="00224DB6" w:rsidRDefault="0076216F" w:rsidP="002A3534">
      <w:pPr>
        <w:pStyle w:val="Caption"/>
        <w:keepNext/>
        <w:spacing w:after="0"/>
        <w:jc w:val="both"/>
        <w:rPr>
          <w:rFonts w:ascii="Times New Roman" w:hAnsi="Times New Roman"/>
          <w:lang w:val="en-US"/>
          <w:rPrChange w:id="2216" w:author="Markel" w:date="2018-07-20T14:56:00Z">
            <w:rPr>
              <w:sz w:val="24"/>
            </w:rPr>
          </w:rPrChange>
        </w:rPr>
        <w:pPrChange w:id="2217" w:author="Markel" w:date="2018-07-20T14:56:00Z">
          <w:pPr>
            <w:pStyle w:val="Caption"/>
            <w:keepNext/>
          </w:pPr>
        </w:pPrChange>
      </w:pPr>
      <w:bookmarkStart w:id="2218" w:name="_Toc511747911"/>
      <w:bookmarkStart w:id="2219" w:name="_Toc519860755"/>
      <w:bookmarkStart w:id="2220" w:name="_Toc489615343"/>
      <w:r w:rsidRPr="00224DB6">
        <w:rPr>
          <w:rFonts w:ascii="Times New Roman" w:hAnsi="Times New Roman"/>
          <w:lang w:val="en-US"/>
          <w:rPrChange w:id="2221" w:author="Markel" w:date="2018-07-20T14:56:00Z">
            <w:rPr>
              <w:sz w:val="24"/>
            </w:rPr>
          </w:rPrChange>
        </w:rPr>
        <w:t xml:space="preserve">Table </w:t>
      </w:r>
      <w:r w:rsidRPr="00224DB6">
        <w:rPr>
          <w:rFonts w:ascii="Times New Roman" w:hAnsi="Times New Roman"/>
          <w:lang w:val="en-US"/>
          <w:rPrChange w:id="2222" w:author="Markel" w:date="2018-07-20T14:56:00Z">
            <w:rPr>
              <w:sz w:val="24"/>
            </w:rPr>
          </w:rPrChange>
        </w:rPr>
        <w:fldChar w:fldCharType="begin"/>
      </w:r>
      <w:r w:rsidRPr="00224DB6">
        <w:rPr>
          <w:rFonts w:ascii="Times New Roman" w:hAnsi="Times New Roman"/>
          <w:lang w:val="en-US"/>
          <w:rPrChange w:id="2223" w:author="Markel" w:date="2018-07-20T14:56:00Z">
            <w:rPr>
              <w:sz w:val="24"/>
            </w:rPr>
          </w:rPrChange>
        </w:rPr>
        <w:instrText xml:space="preserve"> SEQ Table \* ARABIC </w:instrText>
      </w:r>
      <w:r w:rsidRPr="00224DB6">
        <w:rPr>
          <w:rFonts w:ascii="Times New Roman" w:hAnsi="Times New Roman"/>
          <w:lang w:val="en-US"/>
          <w:rPrChange w:id="2224" w:author="Markel" w:date="2018-07-20T14:56:00Z">
            <w:rPr>
              <w:sz w:val="24"/>
            </w:rPr>
          </w:rPrChange>
        </w:rPr>
        <w:fldChar w:fldCharType="separate"/>
      </w:r>
      <w:r w:rsidR="00AA72D3">
        <w:rPr>
          <w:rFonts w:ascii="Times New Roman" w:hAnsi="Times New Roman"/>
          <w:noProof/>
          <w:lang w:val="en-US"/>
        </w:rPr>
        <w:t>7</w:t>
      </w:r>
      <w:r w:rsidRPr="00224DB6">
        <w:rPr>
          <w:rFonts w:ascii="Times New Roman" w:hAnsi="Times New Roman"/>
          <w:lang w:val="en-US"/>
          <w:rPrChange w:id="2225" w:author="Markel" w:date="2018-07-20T14:56:00Z">
            <w:rPr>
              <w:sz w:val="24"/>
            </w:rPr>
          </w:rPrChange>
        </w:rPr>
        <w:fldChar w:fldCharType="end"/>
      </w:r>
      <w:r w:rsidRPr="00224DB6">
        <w:rPr>
          <w:rFonts w:ascii="Times New Roman" w:hAnsi="Times New Roman"/>
          <w:lang w:val="en-US"/>
          <w:rPrChange w:id="2226" w:author="Markel" w:date="2018-07-20T14:56:00Z">
            <w:rPr>
              <w:sz w:val="24"/>
            </w:rPr>
          </w:rPrChange>
        </w:rPr>
        <w:t xml:space="preserve"> </w:t>
      </w:r>
      <w:del w:id="2227" w:author="Markel" w:date="2018-07-20T14:56:00Z">
        <w:r w:rsidR="00051C9F">
          <w:rPr>
            <w:sz w:val="24"/>
            <w:szCs w:val="24"/>
          </w:rPr>
          <w:delText>–</w:delText>
        </w:r>
      </w:del>
      <w:ins w:id="2228" w:author="Markel" w:date="2018-07-20T14:56:00Z">
        <w:r w:rsidRPr="00224DB6">
          <w:rPr>
            <w:rFonts w:ascii="Times New Roman" w:hAnsi="Times New Roman" w:cs="Times New Roman"/>
            <w:lang w:val="en-US"/>
          </w:rPr>
          <w:t>-</w:t>
        </w:r>
      </w:ins>
      <w:r w:rsidRPr="00224DB6">
        <w:rPr>
          <w:rFonts w:ascii="Times New Roman" w:hAnsi="Times New Roman"/>
          <w:lang w:val="en-US"/>
          <w:rPrChange w:id="2229" w:author="Markel" w:date="2018-07-20T14:56:00Z">
            <w:rPr>
              <w:sz w:val="24"/>
            </w:rPr>
          </w:rPrChange>
        </w:rPr>
        <w:t xml:space="preserve"> Definition of stream attributes</w:t>
      </w:r>
      <w:bookmarkEnd w:id="2218"/>
      <w:bookmarkEnd w:id="2219"/>
      <w:bookmarkEnd w:id="2220"/>
    </w:p>
    <w:tbl>
      <w:tblPr>
        <w:tblStyle w:val="LightList-Accent1"/>
        <w:tblW w:w="9450" w:type="dxa"/>
        <w:tblLayout w:type="fixed"/>
        <w:tblLook w:val="04A0" w:firstRow="1" w:lastRow="0" w:firstColumn="1" w:lastColumn="0" w:noHBand="0" w:noVBand="1"/>
        <w:tblPrChange w:id="2230" w:author="Markel" w:date="2018-07-20T14:56:00Z">
          <w:tblPr>
            <w:tblStyle w:val="LightList-Accent1"/>
            <w:tblW w:w="9498" w:type="dxa"/>
            <w:tblInd w:w="-10" w:type="dxa"/>
            <w:tblLayout w:type="fixed"/>
            <w:tblLook w:val="04A0" w:firstRow="1" w:lastRow="0" w:firstColumn="1" w:lastColumn="0" w:noHBand="0" w:noVBand="1"/>
          </w:tblPr>
        </w:tblPrChange>
      </w:tblPr>
      <w:tblGrid>
        <w:gridCol w:w="1550"/>
        <w:gridCol w:w="2268"/>
        <w:gridCol w:w="1134"/>
        <w:gridCol w:w="1701"/>
        <w:gridCol w:w="1134"/>
        <w:gridCol w:w="1663"/>
        <w:tblGridChange w:id="2231">
          <w:tblGrid>
            <w:gridCol w:w="1276"/>
            <w:gridCol w:w="2242"/>
            <w:gridCol w:w="1302"/>
            <w:gridCol w:w="2410"/>
            <w:gridCol w:w="992"/>
            <w:gridCol w:w="1276"/>
          </w:tblGrid>
        </w:tblGridChange>
      </w:tblGrid>
      <w:tr w:rsidR="0076216F" w:rsidRPr="00224DB6" w14:paraId="302B31B0" w14:textId="77777777" w:rsidTr="00E717E8">
        <w:trPr>
          <w:cnfStyle w:val="100000000000" w:firstRow="1" w:lastRow="0" w:firstColumn="0" w:lastColumn="0" w:oddVBand="0" w:evenVBand="0" w:oddHBand="0" w:evenHBand="0" w:firstRowFirstColumn="0" w:firstRowLastColumn="0" w:lastRowFirstColumn="0" w:lastRowLastColumn="0"/>
          <w:tblHeader/>
          <w:trPrChange w:id="2232" w:author="Markel" w:date="2018-07-20T14:56:00Z">
            <w:trPr>
              <w:tblHeader/>
            </w:trPr>
          </w:trPrChange>
        </w:trPr>
        <w:tc>
          <w:tcPr>
            <w:cnfStyle w:val="001000000000" w:firstRow="0" w:lastRow="0" w:firstColumn="1" w:lastColumn="0" w:oddVBand="0" w:evenVBand="0" w:oddHBand="0" w:evenHBand="0" w:firstRowFirstColumn="0" w:firstRowLastColumn="0" w:lastRowFirstColumn="0" w:lastRowLastColumn="0"/>
            <w:tcW w:w="1550" w:type="dxa"/>
            <w:tcPrChange w:id="2233" w:author="Markel" w:date="2018-07-20T14:56:00Z">
              <w:tcPr>
                <w:tcW w:w="1276" w:type="dxa"/>
              </w:tcPr>
            </w:tcPrChange>
          </w:tcPr>
          <w:p w14:paraId="2202FE55" w14:textId="77777777" w:rsidR="0076216F" w:rsidRPr="00224DB6" w:rsidRDefault="0076216F" w:rsidP="00E717E8">
            <w:pPr>
              <w:cnfStyle w:val="101000000000" w:firstRow="1" w:lastRow="0" w:firstColumn="1" w:lastColumn="0" w:oddVBand="0" w:evenVBand="0" w:oddHBand="0" w:evenHBand="0" w:firstRowFirstColumn="0" w:firstRowLastColumn="0" w:lastRowFirstColumn="0" w:lastRowLastColumn="0"/>
              <w:rPr>
                <w:rPrChange w:id="2234" w:author="Markel" w:date="2018-07-20T14:56:00Z">
                  <w:rPr>
                    <w:rFonts w:asciiTheme="minorHAnsi" w:hAnsiTheme="minorHAnsi"/>
                    <w:sz w:val="20"/>
                  </w:rPr>
                </w:rPrChange>
              </w:rPr>
            </w:pPr>
            <w:r w:rsidRPr="00224DB6">
              <w:rPr>
                <w:rPrChange w:id="2235" w:author="Markel" w:date="2018-07-20T14:56:00Z">
                  <w:rPr>
                    <w:rFonts w:asciiTheme="minorHAnsi" w:hAnsiTheme="minorHAnsi"/>
                    <w:sz w:val="20"/>
                  </w:rPr>
                </w:rPrChange>
              </w:rPr>
              <w:t>Attribute</w:t>
            </w:r>
          </w:p>
        </w:tc>
        <w:tc>
          <w:tcPr>
            <w:tcW w:w="2268" w:type="dxa"/>
            <w:tcPrChange w:id="2236" w:author="Markel" w:date="2018-07-20T14:56:00Z">
              <w:tcPr>
                <w:tcW w:w="2242" w:type="dxa"/>
              </w:tcPr>
            </w:tcPrChange>
          </w:tcPr>
          <w:p w14:paraId="67E3CE08" w14:textId="77777777" w:rsidR="0076216F" w:rsidRPr="00224DB6" w:rsidRDefault="0076216F" w:rsidP="00E717E8">
            <w:pPr>
              <w:cnfStyle w:val="100000000000" w:firstRow="1" w:lastRow="0" w:firstColumn="0" w:lastColumn="0" w:oddVBand="0" w:evenVBand="0" w:oddHBand="0" w:evenHBand="0" w:firstRowFirstColumn="0" w:firstRowLastColumn="0" w:lastRowFirstColumn="0" w:lastRowLastColumn="0"/>
              <w:rPr>
                <w:rPrChange w:id="2237" w:author="Markel" w:date="2018-07-20T14:56:00Z">
                  <w:rPr>
                    <w:rFonts w:asciiTheme="minorHAnsi" w:hAnsiTheme="minorHAnsi"/>
                    <w:sz w:val="20"/>
                  </w:rPr>
                </w:rPrChange>
              </w:rPr>
            </w:pPr>
            <w:r w:rsidRPr="00224DB6">
              <w:rPr>
                <w:rPrChange w:id="2238" w:author="Markel" w:date="2018-07-20T14:56:00Z">
                  <w:rPr>
                    <w:rFonts w:asciiTheme="minorHAnsi" w:hAnsiTheme="minorHAnsi"/>
                    <w:sz w:val="20"/>
                  </w:rPr>
                </w:rPrChange>
              </w:rPr>
              <w:t>Description</w:t>
            </w:r>
          </w:p>
        </w:tc>
        <w:tc>
          <w:tcPr>
            <w:tcW w:w="1134" w:type="dxa"/>
            <w:tcPrChange w:id="2239" w:author="Markel" w:date="2018-07-20T14:56:00Z">
              <w:tcPr>
                <w:tcW w:w="1302" w:type="dxa"/>
              </w:tcPr>
            </w:tcPrChange>
          </w:tcPr>
          <w:p w14:paraId="2963E9DD" w14:textId="77777777" w:rsidR="0076216F" w:rsidRPr="00224DB6" w:rsidRDefault="0076216F" w:rsidP="00E717E8">
            <w:pPr>
              <w:cnfStyle w:val="100000000000" w:firstRow="1" w:lastRow="0" w:firstColumn="0" w:lastColumn="0" w:oddVBand="0" w:evenVBand="0" w:oddHBand="0" w:evenHBand="0" w:firstRowFirstColumn="0" w:firstRowLastColumn="0" w:lastRowFirstColumn="0" w:lastRowLastColumn="0"/>
              <w:rPr>
                <w:rPrChange w:id="2240" w:author="Markel" w:date="2018-07-20T14:56:00Z">
                  <w:rPr>
                    <w:rFonts w:asciiTheme="minorHAnsi" w:hAnsiTheme="minorHAnsi"/>
                    <w:sz w:val="20"/>
                  </w:rPr>
                </w:rPrChange>
              </w:rPr>
            </w:pPr>
            <w:r w:rsidRPr="00224DB6">
              <w:rPr>
                <w:rPrChange w:id="2241" w:author="Markel" w:date="2018-07-20T14:56:00Z">
                  <w:rPr>
                    <w:rFonts w:asciiTheme="minorHAnsi" w:hAnsiTheme="minorHAnsi"/>
                    <w:sz w:val="20"/>
                  </w:rPr>
                </w:rPrChange>
              </w:rPr>
              <w:t>Class</w:t>
            </w:r>
          </w:p>
        </w:tc>
        <w:tc>
          <w:tcPr>
            <w:tcW w:w="1701" w:type="dxa"/>
            <w:tcPrChange w:id="2242" w:author="Markel" w:date="2018-07-20T14:56:00Z">
              <w:tcPr>
                <w:tcW w:w="2410" w:type="dxa"/>
              </w:tcPr>
            </w:tcPrChange>
          </w:tcPr>
          <w:p w14:paraId="790F9EC5" w14:textId="77777777" w:rsidR="0076216F" w:rsidRPr="00224DB6" w:rsidRDefault="0076216F" w:rsidP="00E717E8">
            <w:pPr>
              <w:cnfStyle w:val="100000000000" w:firstRow="1" w:lastRow="0" w:firstColumn="0" w:lastColumn="0" w:oddVBand="0" w:evenVBand="0" w:oddHBand="0" w:evenHBand="0" w:firstRowFirstColumn="0" w:firstRowLastColumn="0" w:lastRowFirstColumn="0" w:lastRowLastColumn="0"/>
              <w:rPr>
                <w:b w:val="0"/>
                <w:rPrChange w:id="2243" w:author="Markel" w:date="2018-07-20T14:56:00Z">
                  <w:rPr>
                    <w:rFonts w:asciiTheme="minorHAnsi" w:hAnsiTheme="minorHAnsi"/>
                    <w:sz w:val="20"/>
                  </w:rPr>
                </w:rPrChange>
              </w:rPr>
            </w:pPr>
            <w:r w:rsidRPr="00224DB6">
              <w:rPr>
                <w:rPrChange w:id="2244" w:author="Markel" w:date="2018-07-20T14:56:00Z">
                  <w:rPr>
                    <w:rFonts w:asciiTheme="minorHAnsi" w:hAnsiTheme="minorHAnsi"/>
                    <w:sz w:val="20"/>
                  </w:rPr>
                </w:rPrChange>
              </w:rPr>
              <w:t>Enumeration</w:t>
            </w:r>
          </w:p>
        </w:tc>
        <w:tc>
          <w:tcPr>
            <w:tcW w:w="1134" w:type="dxa"/>
            <w:tcPrChange w:id="2245" w:author="Markel" w:date="2018-07-20T14:56:00Z">
              <w:tcPr>
                <w:tcW w:w="992" w:type="dxa"/>
              </w:tcPr>
            </w:tcPrChange>
          </w:tcPr>
          <w:p w14:paraId="674AE373" w14:textId="77777777" w:rsidR="0076216F" w:rsidRPr="00224DB6" w:rsidRDefault="0076216F" w:rsidP="00E717E8">
            <w:pPr>
              <w:cnfStyle w:val="100000000000" w:firstRow="1" w:lastRow="0" w:firstColumn="0" w:lastColumn="0" w:oddVBand="0" w:evenVBand="0" w:oddHBand="0" w:evenHBand="0" w:firstRowFirstColumn="0" w:firstRowLastColumn="0" w:lastRowFirstColumn="0" w:lastRowLastColumn="0"/>
              <w:rPr>
                <w:rPrChange w:id="2246" w:author="Markel" w:date="2018-07-20T14:56:00Z">
                  <w:rPr>
                    <w:rFonts w:asciiTheme="minorHAnsi" w:hAnsiTheme="minorHAnsi"/>
                    <w:sz w:val="20"/>
                  </w:rPr>
                </w:rPrChange>
              </w:rPr>
            </w:pPr>
            <w:r w:rsidRPr="00224DB6">
              <w:rPr>
                <w:rPrChange w:id="2247" w:author="Markel" w:date="2018-07-20T14:56:00Z">
                  <w:rPr>
                    <w:rFonts w:asciiTheme="minorHAnsi" w:hAnsiTheme="minorHAnsi"/>
                    <w:sz w:val="20"/>
                  </w:rPr>
                </w:rPrChange>
              </w:rPr>
              <w:t>Required</w:t>
            </w:r>
          </w:p>
        </w:tc>
        <w:tc>
          <w:tcPr>
            <w:tcW w:w="1663" w:type="dxa"/>
            <w:tcPrChange w:id="2248" w:author="Markel" w:date="2018-07-20T14:56:00Z">
              <w:tcPr>
                <w:tcW w:w="1276" w:type="dxa"/>
              </w:tcPr>
            </w:tcPrChange>
          </w:tcPr>
          <w:p w14:paraId="3F04A498" w14:textId="77777777" w:rsidR="0076216F" w:rsidRPr="00224DB6" w:rsidRDefault="0076216F" w:rsidP="00E717E8">
            <w:pPr>
              <w:cnfStyle w:val="100000000000" w:firstRow="1" w:lastRow="0" w:firstColumn="0" w:lastColumn="0" w:oddVBand="0" w:evenVBand="0" w:oddHBand="0" w:evenHBand="0" w:firstRowFirstColumn="0" w:firstRowLastColumn="0" w:lastRowFirstColumn="0" w:lastRowLastColumn="0"/>
              <w:rPr>
                <w:rPrChange w:id="2249" w:author="Markel" w:date="2018-07-20T14:56:00Z">
                  <w:rPr>
                    <w:rFonts w:asciiTheme="minorHAnsi" w:hAnsiTheme="minorHAnsi"/>
                    <w:sz w:val="20"/>
                  </w:rPr>
                </w:rPrChange>
              </w:rPr>
            </w:pPr>
            <w:r w:rsidRPr="00224DB6">
              <w:rPr>
                <w:rPrChange w:id="2250" w:author="Markel" w:date="2018-07-20T14:56:00Z">
                  <w:rPr>
                    <w:rFonts w:asciiTheme="minorHAnsi" w:hAnsiTheme="minorHAnsi"/>
                    <w:sz w:val="20"/>
                  </w:rPr>
                </w:rPrChange>
              </w:rPr>
              <w:t>Default (if not specified)</w:t>
            </w:r>
          </w:p>
        </w:tc>
      </w:tr>
      <w:tr w:rsidR="0076216F" w:rsidRPr="00224DB6" w14:paraId="5F99C318" w14:textId="77777777" w:rsidTr="00E717E8">
        <w:trPr>
          <w:cnfStyle w:val="000000100000" w:firstRow="0" w:lastRow="0" w:firstColumn="0" w:lastColumn="0" w:oddVBand="0" w:evenVBand="0" w:oddHBand="1" w:evenHBand="0" w:firstRowFirstColumn="0" w:firstRowLastColumn="0" w:lastRowFirstColumn="0" w:lastRowLastColumn="0"/>
          <w:cantSplit/>
          <w:trPrChange w:id="2251" w:author="Markel" w:date="2018-07-20T14:56:00Z">
            <w:trPr>
              <w:cantSplit/>
            </w:trPr>
          </w:trPrChange>
        </w:trPr>
        <w:tc>
          <w:tcPr>
            <w:cnfStyle w:val="001000000000" w:firstRow="0" w:lastRow="0" w:firstColumn="1" w:lastColumn="0" w:oddVBand="0" w:evenVBand="0" w:oddHBand="0" w:evenHBand="0" w:firstRowFirstColumn="0" w:firstRowLastColumn="0" w:lastRowFirstColumn="0" w:lastRowLastColumn="0"/>
            <w:tcW w:w="1550" w:type="dxa"/>
            <w:tcPrChange w:id="2252" w:author="Markel" w:date="2018-07-20T14:56:00Z">
              <w:tcPr>
                <w:tcW w:w="1276" w:type="dxa"/>
              </w:tcPr>
            </w:tcPrChange>
          </w:tcPr>
          <w:p w14:paraId="041DF7F2" w14:textId="77777777" w:rsidR="0076216F" w:rsidRPr="00224DB6" w:rsidRDefault="0076216F" w:rsidP="00E717E8">
            <w:pPr>
              <w:cnfStyle w:val="001000100000" w:firstRow="0" w:lastRow="0" w:firstColumn="1" w:lastColumn="0" w:oddVBand="0" w:evenVBand="0" w:oddHBand="1" w:evenHBand="0" w:firstRowFirstColumn="0" w:firstRowLastColumn="0" w:lastRowFirstColumn="0" w:lastRowLastColumn="0"/>
              <w:rPr>
                <w:rPrChange w:id="2253" w:author="Markel" w:date="2018-07-20T14:56:00Z">
                  <w:rPr>
                    <w:rFonts w:asciiTheme="minorHAnsi" w:hAnsiTheme="minorHAnsi"/>
                    <w:sz w:val="20"/>
                  </w:rPr>
                </w:rPrChange>
              </w:rPr>
            </w:pPr>
            <w:r w:rsidRPr="00224DB6">
              <w:rPr>
                <w:rPrChange w:id="2254" w:author="Markel" w:date="2018-07-20T14:56:00Z">
                  <w:rPr>
                    <w:rFonts w:asciiTheme="minorHAnsi" w:hAnsiTheme="minorHAnsi"/>
                    <w:sz w:val="20"/>
                  </w:rPr>
                </w:rPrChange>
              </w:rPr>
              <w:t>band</w:t>
            </w:r>
            <w:r w:rsidRPr="00224DB6">
              <w:rPr>
                <w:vertAlign w:val="superscript"/>
                <w:rPrChange w:id="2255" w:author="Markel" w:date="2018-07-20T14:56:00Z">
                  <w:rPr>
                    <w:rFonts w:asciiTheme="minorHAnsi" w:hAnsiTheme="minorHAnsi"/>
                    <w:sz w:val="20"/>
                    <w:vertAlign w:val="superscript"/>
                  </w:rPr>
                </w:rPrChange>
              </w:rPr>
              <w:t>1</w:t>
            </w:r>
          </w:p>
        </w:tc>
        <w:tc>
          <w:tcPr>
            <w:tcW w:w="2268" w:type="dxa"/>
            <w:tcPrChange w:id="2256" w:author="Markel" w:date="2018-07-20T14:56:00Z">
              <w:tcPr>
                <w:tcW w:w="2242" w:type="dxa"/>
              </w:tcPr>
            </w:tcPrChange>
          </w:tcPr>
          <w:p w14:paraId="0CBDAB93" w14:textId="4B0DF1B4" w:rsidR="0076216F" w:rsidRPr="00224DB6" w:rsidRDefault="0076216F" w:rsidP="00E717E8">
            <w:pPr>
              <w:cnfStyle w:val="000000100000" w:firstRow="0" w:lastRow="0" w:firstColumn="0" w:lastColumn="0" w:oddVBand="0" w:evenVBand="0" w:oddHBand="1" w:evenHBand="0" w:firstRowFirstColumn="0" w:firstRowLastColumn="0" w:lastRowFirstColumn="0" w:lastRowLastColumn="0"/>
              <w:rPr>
                <w:rPrChange w:id="2257" w:author="Markel" w:date="2018-07-20T14:56:00Z">
                  <w:rPr>
                    <w:rFonts w:asciiTheme="minorHAnsi" w:hAnsiTheme="minorHAnsi"/>
                    <w:sz w:val="20"/>
                  </w:rPr>
                </w:rPrChange>
              </w:rPr>
            </w:pPr>
            <w:r w:rsidRPr="00224DB6">
              <w:rPr>
                <w:rPrChange w:id="2258" w:author="Markel" w:date="2018-07-20T14:56:00Z">
                  <w:rPr>
                    <w:rFonts w:asciiTheme="minorHAnsi" w:hAnsiTheme="minorHAnsi"/>
                    <w:sz w:val="20"/>
                  </w:rPr>
                </w:rPrChange>
              </w:rPr>
              <w:t>One or more bands present in this stream</w:t>
            </w:r>
            <w:del w:id="2259" w:author="Markel" w:date="2018-07-20T14:56:00Z">
              <w:r w:rsidR="00522E0E">
                <w:rPr>
                  <w:rFonts w:asciiTheme="minorHAnsi" w:hAnsiTheme="minorHAnsi"/>
                </w:rPr>
                <w:delText xml:space="preserve"> </w:delText>
              </w:r>
            </w:del>
          </w:p>
        </w:tc>
        <w:tc>
          <w:tcPr>
            <w:tcW w:w="1134" w:type="dxa"/>
            <w:tcPrChange w:id="2260" w:author="Markel" w:date="2018-07-20T14:56:00Z">
              <w:tcPr>
                <w:tcW w:w="1302" w:type="dxa"/>
              </w:tcPr>
            </w:tcPrChange>
          </w:tcPr>
          <w:p w14:paraId="636BE3C4" w14:textId="77777777" w:rsidR="0076216F" w:rsidRPr="00224DB6" w:rsidRDefault="0076216F" w:rsidP="00E717E8">
            <w:pPr>
              <w:cnfStyle w:val="000000100000" w:firstRow="0" w:lastRow="0" w:firstColumn="0" w:lastColumn="0" w:oddVBand="0" w:evenVBand="0" w:oddHBand="1" w:evenHBand="0" w:firstRowFirstColumn="0" w:firstRowLastColumn="0" w:lastRowFirstColumn="0" w:lastRowLastColumn="0"/>
              <w:rPr>
                <w:rPrChange w:id="2261" w:author="Markel" w:date="2018-07-20T14:56:00Z">
                  <w:rPr>
                    <w:rFonts w:asciiTheme="minorHAnsi" w:hAnsiTheme="minorHAnsi"/>
                    <w:sz w:val="20"/>
                  </w:rPr>
                </w:rPrChange>
              </w:rPr>
            </w:pPr>
            <w:r w:rsidRPr="00224DB6">
              <w:rPr>
                <w:rPrChange w:id="2262" w:author="Markel" w:date="2018-07-20T14:56:00Z">
                  <w:rPr>
                    <w:rFonts w:asciiTheme="minorHAnsi" w:hAnsiTheme="minorHAnsi"/>
                    <w:sz w:val="20"/>
                  </w:rPr>
                </w:rPrChange>
              </w:rPr>
              <w:t>band</w:t>
            </w:r>
          </w:p>
        </w:tc>
        <w:tc>
          <w:tcPr>
            <w:tcW w:w="1701" w:type="dxa"/>
            <w:tcPrChange w:id="2263" w:author="Markel" w:date="2018-07-20T14:56:00Z">
              <w:tcPr>
                <w:tcW w:w="2410" w:type="dxa"/>
              </w:tcPr>
            </w:tcPrChange>
          </w:tcPr>
          <w:p w14:paraId="3D0DCD57" w14:textId="77777777" w:rsidR="0076216F" w:rsidRPr="00224DB6" w:rsidRDefault="0076216F" w:rsidP="00E717E8">
            <w:pPr>
              <w:cnfStyle w:val="000000100000" w:firstRow="0" w:lastRow="0" w:firstColumn="0" w:lastColumn="0" w:oddVBand="0" w:evenVBand="0" w:oddHBand="1" w:evenHBand="0" w:firstRowFirstColumn="0" w:firstRowLastColumn="0" w:lastRowFirstColumn="0" w:lastRowLastColumn="0"/>
              <w:rPr>
                <w:rPrChange w:id="2264" w:author="Markel" w:date="2018-07-20T14:56:00Z">
                  <w:rPr>
                    <w:rFonts w:asciiTheme="minorHAnsi" w:hAnsiTheme="minorHAnsi"/>
                    <w:sz w:val="20"/>
                  </w:rPr>
                </w:rPrChange>
              </w:rPr>
            </w:pPr>
          </w:p>
        </w:tc>
        <w:tc>
          <w:tcPr>
            <w:tcW w:w="1134" w:type="dxa"/>
            <w:tcPrChange w:id="2265" w:author="Markel" w:date="2018-07-20T14:56:00Z">
              <w:tcPr>
                <w:tcW w:w="992" w:type="dxa"/>
              </w:tcPr>
            </w:tcPrChange>
          </w:tcPr>
          <w:p w14:paraId="558B551A" w14:textId="77777777" w:rsidR="0076216F" w:rsidRPr="00224DB6" w:rsidRDefault="0076216F" w:rsidP="00E717E8">
            <w:pPr>
              <w:cnfStyle w:val="000000100000" w:firstRow="0" w:lastRow="0" w:firstColumn="0" w:lastColumn="0" w:oddVBand="0" w:evenVBand="0" w:oddHBand="1" w:evenHBand="0" w:firstRowFirstColumn="0" w:firstRowLastColumn="0" w:lastRowFirstColumn="0" w:lastRowLastColumn="0"/>
              <w:rPr>
                <w:rPrChange w:id="2266" w:author="Markel" w:date="2018-07-20T14:56:00Z">
                  <w:rPr>
                    <w:rFonts w:asciiTheme="minorHAnsi" w:hAnsiTheme="minorHAnsi"/>
                    <w:sz w:val="20"/>
                  </w:rPr>
                </w:rPrChange>
              </w:rPr>
            </w:pPr>
            <w:r w:rsidRPr="00224DB6">
              <w:rPr>
                <w:rPrChange w:id="2267" w:author="Markel" w:date="2018-07-20T14:56:00Z">
                  <w:rPr>
                    <w:rFonts w:asciiTheme="minorHAnsi" w:hAnsiTheme="minorHAnsi"/>
                    <w:sz w:val="20"/>
                  </w:rPr>
                </w:rPrChange>
              </w:rPr>
              <w:t>Yes</w:t>
            </w:r>
          </w:p>
        </w:tc>
        <w:tc>
          <w:tcPr>
            <w:tcW w:w="1663" w:type="dxa"/>
            <w:tcPrChange w:id="2268" w:author="Markel" w:date="2018-07-20T14:56:00Z">
              <w:tcPr>
                <w:tcW w:w="1276" w:type="dxa"/>
              </w:tcPr>
            </w:tcPrChange>
          </w:tcPr>
          <w:p w14:paraId="5D4C9FC2" w14:textId="77777777" w:rsidR="0076216F" w:rsidRPr="00224DB6" w:rsidRDefault="0076216F" w:rsidP="00E717E8">
            <w:pPr>
              <w:cnfStyle w:val="000000100000" w:firstRow="0" w:lastRow="0" w:firstColumn="0" w:lastColumn="0" w:oddVBand="0" w:evenVBand="0" w:oddHBand="1" w:evenHBand="0" w:firstRowFirstColumn="0" w:firstRowLastColumn="0" w:lastRowFirstColumn="0" w:lastRowLastColumn="0"/>
              <w:rPr>
                <w:rPrChange w:id="2269" w:author="Markel" w:date="2018-07-20T14:56:00Z">
                  <w:rPr>
                    <w:rFonts w:asciiTheme="minorHAnsi" w:hAnsiTheme="minorHAnsi"/>
                    <w:sz w:val="20"/>
                  </w:rPr>
                </w:rPrChange>
              </w:rPr>
            </w:pPr>
          </w:p>
        </w:tc>
      </w:tr>
      <w:tr w:rsidR="0076216F" w:rsidRPr="00224DB6" w14:paraId="169662A5" w14:textId="77777777" w:rsidTr="00E717E8">
        <w:trPr>
          <w:cantSplit/>
          <w:trPrChange w:id="2270" w:author="Markel" w:date="2018-07-20T14:56:00Z">
            <w:trPr>
              <w:cantSplit/>
            </w:trPr>
          </w:trPrChange>
        </w:trPr>
        <w:tc>
          <w:tcPr>
            <w:cnfStyle w:val="001000000000" w:firstRow="0" w:lastRow="0" w:firstColumn="1" w:lastColumn="0" w:oddVBand="0" w:evenVBand="0" w:oddHBand="0" w:evenHBand="0" w:firstRowFirstColumn="0" w:firstRowLastColumn="0" w:lastRowFirstColumn="0" w:lastRowLastColumn="0"/>
            <w:tcW w:w="1550" w:type="dxa"/>
            <w:tcPrChange w:id="2271" w:author="Markel" w:date="2018-07-20T14:56:00Z">
              <w:tcPr>
                <w:tcW w:w="1276" w:type="dxa"/>
              </w:tcPr>
            </w:tcPrChange>
          </w:tcPr>
          <w:p w14:paraId="70FE7642" w14:textId="77777777" w:rsidR="00CD60FE" w:rsidRDefault="0076216F" w:rsidP="004F1178">
            <w:pPr>
              <w:rPr>
                <w:del w:id="2272" w:author="Markel" w:date="2018-07-20T14:56:00Z"/>
                <w:rFonts w:asciiTheme="minorHAnsi" w:hAnsiTheme="minorHAnsi"/>
              </w:rPr>
            </w:pPr>
            <w:r w:rsidRPr="00224DB6">
              <w:rPr>
                <w:rPrChange w:id="2273" w:author="Markel" w:date="2018-07-20T14:56:00Z">
                  <w:rPr>
                    <w:rFonts w:asciiTheme="minorHAnsi" w:hAnsiTheme="minorHAnsi"/>
                    <w:sz w:val="20"/>
                  </w:rPr>
                </w:rPrChange>
              </w:rPr>
              <w:t>ratefactor</w:t>
            </w:r>
          </w:p>
          <w:p w14:paraId="28DE65F5" w14:textId="77777777" w:rsidR="0076216F" w:rsidRPr="00224DB6" w:rsidRDefault="0076216F" w:rsidP="00E717E8">
            <w:pPr>
              <w:rPr>
                <w:rPrChange w:id="2274" w:author="Markel" w:date="2018-07-20T14:56:00Z">
                  <w:rPr>
                    <w:rFonts w:asciiTheme="minorHAnsi" w:hAnsiTheme="minorHAnsi"/>
                    <w:sz w:val="20"/>
                  </w:rPr>
                </w:rPrChange>
              </w:rPr>
            </w:pPr>
          </w:p>
        </w:tc>
        <w:tc>
          <w:tcPr>
            <w:tcW w:w="2268" w:type="dxa"/>
            <w:tcPrChange w:id="2275" w:author="Markel" w:date="2018-07-20T14:56:00Z">
              <w:tcPr>
                <w:tcW w:w="2242" w:type="dxa"/>
              </w:tcPr>
            </w:tcPrChange>
          </w:tcPr>
          <w:p w14:paraId="76FA339B" w14:textId="77777777" w:rsidR="0076216F" w:rsidRPr="00224DB6" w:rsidRDefault="0076216F" w:rsidP="00E717E8">
            <w:pPr>
              <w:cnfStyle w:val="000000000000" w:firstRow="0" w:lastRow="0" w:firstColumn="0" w:lastColumn="0" w:oddVBand="0" w:evenVBand="0" w:oddHBand="0" w:evenHBand="0" w:firstRowFirstColumn="0" w:firstRowLastColumn="0" w:lastRowFirstColumn="0" w:lastRowLastColumn="0"/>
              <w:rPr>
                <w:rPrChange w:id="2276" w:author="Markel" w:date="2018-07-20T14:56:00Z">
                  <w:rPr>
                    <w:rFonts w:asciiTheme="minorHAnsi" w:hAnsiTheme="minorHAnsi"/>
                    <w:sz w:val="20"/>
                  </w:rPr>
                </w:rPrChange>
              </w:rPr>
            </w:pPr>
            <w:r w:rsidRPr="00224DB6">
              <w:rPr>
                <w:rPrChange w:id="2277" w:author="Markel" w:date="2018-07-20T14:56:00Z">
                  <w:rPr>
                    <w:rFonts w:asciiTheme="minorHAnsi" w:hAnsiTheme="minorHAnsi"/>
                    <w:sz w:val="20"/>
                  </w:rPr>
                </w:rPrChange>
              </w:rPr>
              <w:t>Sample rate factor</w:t>
            </w:r>
          </w:p>
        </w:tc>
        <w:tc>
          <w:tcPr>
            <w:tcW w:w="1134" w:type="dxa"/>
            <w:tcPrChange w:id="2278" w:author="Markel" w:date="2018-07-20T14:56:00Z">
              <w:tcPr>
                <w:tcW w:w="1302" w:type="dxa"/>
              </w:tcPr>
            </w:tcPrChange>
          </w:tcPr>
          <w:p w14:paraId="779AA5B6" w14:textId="77777777" w:rsidR="0076216F" w:rsidRPr="00224DB6" w:rsidRDefault="0076216F" w:rsidP="00E717E8">
            <w:pPr>
              <w:cnfStyle w:val="000000000000" w:firstRow="0" w:lastRow="0" w:firstColumn="0" w:lastColumn="0" w:oddVBand="0" w:evenVBand="0" w:oddHBand="0" w:evenHBand="0" w:firstRowFirstColumn="0" w:firstRowLastColumn="0" w:lastRowFirstColumn="0" w:lastRowLastColumn="0"/>
              <w:rPr>
                <w:rPrChange w:id="2279" w:author="Markel" w:date="2018-07-20T14:56:00Z">
                  <w:rPr>
                    <w:rFonts w:asciiTheme="minorHAnsi" w:hAnsiTheme="minorHAnsi"/>
                    <w:sz w:val="20"/>
                  </w:rPr>
                </w:rPrChange>
              </w:rPr>
            </w:pPr>
            <w:r w:rsidRPr="00224DB6">
              <w:rPr>
                <w:rPrChange w:id="2280" w:author="Markel" w:date="2018-07-20T14:56:00Z">
                  <w:rPr>
                    <w:rFonts w:asciiTheme="minorHAnsi" w:hAnsiTheme="minorHAnsi"/>
                    <w:sz w:val="20"/>
                  </w:rPr>
                </w:rPrChange>
              </w:rPr>
              <w:t>uint16_t</w:t>
            </w:r>
          </w:p>
        </w:tc>
        <w:tc>
          <w:tcPr>
            <w:tcW w:w="1701" w:type="dxa"/>
            <w:tcPrChange w:id="2281" w:author="Markel" w:date="2018-07-20T14:56:00Z">
              <w:tcPr>
                <w:tcW w:w="2410" w:type="dxa"/>
              </w:tcPr>
            </w:tcPrChange>
          </w:tcPr>
          <w:p w14:paraId="02D4203F" w14:textId="77777777" w:rsidR="0076216F" w:rsidRPr="00224DB6" w:rsidRDefault="0076216F" w:rsidP="00E717E8">
            <w:pPr>
              <w:cnfStyle w:val="000000000000" w:firstRow="0" w:lastRow="0" w:firstColumn="0" w:lastColumn="0" w:oddVBand="0" w:evenVBand="0" w:oddHBand="0" w:evenHBand="0" w:firstRowFirstColumn="0" w:firstRowLastColumn="0" w:lastRowFirstColumn="0" w:lastRowLastColumn="0"/>
              <w:rPr>
                <w:rPrChange w:id="2282" w:author="Markel" w:date="2018-07-20T14:56:00Z">
                  <w:rPr>
                    <w:rFonts w:asciiTheme="minorHAnsi" w:hAnsiTheme="minorHAnsi"/>
                    <w:sz w:val="20"/>
                  </w:rPr>
                </w:rPrChange>
              </w:rPr>
            </w:pPr>
          </w:p>
        </w:tc>
        <w:tc>
          <w:tcPr>
            <w:tcW w:w="1134" w:type="dxa"/>
            <w:tcPrChange w:id="2283" w:author="Markel" w:date="2018-07-20T14:56:00Z">
              <w:tcPr>
                <w:tcW w:w="992" w:type="dxa"/>
              </w:tcPr>
            </w:tcPrChange>
          </w:tcPr>
          <w:p w14:paraId="1EE5BE5F" w14:textId="77777777" w:rsidR="0076216F" w:rsidRPr="00224DB6" w:rsidRDefault="0076216F" w:rsidP="00E717E8">
            <w:pPr>
              <w:cnfStyle w:val="000000000000" w:firstRow="0" w:lastRow="0" w:firstColumn="0" w:lastColumn="0" w:oddVBand="0" w:evenVBand="0" w:oddHBand="0" w:evenHBand="0" w:firstRowFirstColumn="0" w:firstRowLastColumn="0" w:lastRowFirstColumn="0" w:lastRowLastColumn="0"/>
              <w:rPr>
                <w:rPrChange w:id="2284" w:author="Markel" w:date="2018-07-20T14:56:00Z">
                  <w:rPr>
                    <w:rFonts w:asciiTheme="minorHAnsi" w:hAnsiTheme="minorHAnsi"/>
                    <w:sz w:val="20"/>
                  </w:rPr>
                </w:rPrChange>
              </w:rPr>
            </w:pPr>
            <w:r w:rsidRPr="00224DB6">
              <w:rPr>
                <w:rPrChange w:id="2285" w:author="Markel" w:date="2018-07-20T14:56:00Z">
                  <w:rPr>
                    <w:rFonts w:asciiTheme="minorHAnsi" w:hAnsiTheme="minorHAnsi"/>
                    <w:sz w:val="20"/>
                  </w:rPr>
                </w:rPrChange>
              </w:rPr>
              <w:t>Yes</w:t>
            </w:r>
          </w:p>
        </w:tc>
        <w:tc>
          <w:tcPr>
            <w:tcW w:w="1663" w:type="dxa"/>
            <w:tcPrChange w:id="2286" w:author="Markel" w:date="2018-07-20T14:56:00Z">
              <w:tcPr>
                <w:tcW w:w="1276" w:type="dxa"/>
              </w:tcPr>
            </w:tcPrChange>
          </w:tcPr>
          <w:p w14:paraId="6EC4FFCE" w14:textId="77777777" w:rsidR="0076216F" w:rsidRPr="00224DB6" w:rsidRDefault="0076216F" w:rsidP="00E717E8">
            <w:pPr>
              <w:cnfStyle w:val="000000000000" w:firstRow="0" w:lastRow="0" w:firstColumn="0" w:lastColumn="0" w:oddVBand="0" w:evenVBand="0" w:oddHBand="0" w:evenHBand="0" w:firstRowFirstColumn="0" w:firstRowLastColumn="0" w:lastRowFirstColumn="0" w:lastRowLastColumn="0"/>
              <w:rPr>
                <w:rPrChange w:id="2287" w:author="Markel" w:date="2018-07-20T14:56:00Z">
                  <w:rPr>
                    <w:rFonts w:asciiTheme="minorHAnsi" w:hAnsiTheme="minorHAnsi"/>
                    <w:sz w:val="20"/>
                  </w:rPr>
                </w:rPrChange>
              </w:rPr>
            </w:pPr>
          </w:p>
        </w:tc>
      </w:tr>
      <w:tr w:rsidR="0076216F" w:rsidRPr="00224DB6" w14:paraId="6AC4C750" w14:textId="77777777" w:rsidTr="00E717E8">
        <w:trPr>
          <w:cnfStyle w:val="000000100000" w:firstRow="0" w:lastRow="0" w:firstColumn="0" w:lastColumn="0" w:oddVBand="0" w:evenVBand="0" w:oddHBand="1" w:evenHBand="0" w:firstRowFirstColumn="0" w:firstRowLastColumn="0" w:lastRowFirstColumn="0" w:lastRowLastColumn="0"/>
          <w:cantSplit/>
          <w:trPrChange w:id="2288" w:author="Markel" w:date="2018-07-20T14:56:00Z">
            <w:trPr>
              <w:cantSplit/>
            </w:trPr>
          </w:trPrChange>
        </w:trPr>
        <w:tc>
          <w:tcPr>
            <w:cnfStyle w:val="001000000000" w:firstRow="0" w:lastRow="0" w:firstColumn="1" w:lastColumn="0" w:oddVBand="0" w:evenVBand="0" w:oddHBand="0" w:evenHBand="0" w:firstRowFirstColumn="0" w:firstRowLastColumn="0" w:lastRowFirstColumn="0" w:lastRowLastColumn="0"/>
            <w:tcW w:w="1550" w:type="dxa"/>
            <w:tcPrChange w:id="2289" w:author="Markel" w:date="2018-07-20T14:56:00Z">
              <w:tcPr>
                <w:tcW w:w="1276" w:type="dxa"/>
              </w:tcPr>
            </w:tcPrChange>
          </w:tcPr>
          <w:p w14:paraId="2253217F" w14:textId="77777777" w:rsidR="0076216F" w:rsidRPr="00224DB6" w:rsidRDefault="0076216F" w:rsidP="00E717E8">
            <w:pPr>
              <w:cnfStyle w:val="001000100000" w:firstRow="0" w:lastRow="0" w:firstColumn="1" w:lastColumn="0" w:oddVBand="0" w:evenVBand="0" w:oddHBand="1" w:evenHBand="0" w:firstRowFirstColumn="0" w:firstRowLastColumn="0" w:lastRowFirstColumn="0" w:lastRowLastColumn="0"/>
              <w:rPr>
                <w:rPrChange w:id="2290" w:author="Markel" w:date="2018-07-20T14:56:00Z">
                  <w:rPr>
                    <w:rFonts w:asciiTheme="minorHAnsi" w:hAnsiTheme="minorHAnsi"/>
                    <w:sz w:val="20"/>
                  </w:rPr>
                </w:rPrChange>
              </w:rPr>
            </w:pPr>
            <w:r w:rsidRPr="00224DB6">
              <w:rPr>
                <w:rPrChange w:id="2291" w:author="Markel" w:date="2018-07-20T14:56:00Z">
                  <w:rPr>
                    <w:rFonts w:asciiTheme="minorHAnsi" w:hAnsiTheme="minorHAnsi"/>
                    <w:sz w:val="20"/>
                  </w:rPr>
                </w:rPrChange>
              </w:rPr>
              <w:t>quantization</w:t>
            </w:r>
          </w:p>
        </w:tc>
        <w:tc>
          <w:tcPr>
            <w:tcW w:w="2268" w:type="dxa"/>
            <w:tcPrChange w:id="2292" w:author="Markel" w:date="2018-07-20T14:56:00Z">
              <w:tcPr>
                <w:tcW w:w="2242" w:type="dxa"/>
              </w:tcPr>
            </w:tcPrChange>
          </w:tcPr>
          <w:p w14:paraId="6A38B889" w14:textId="6D0BA315" w:rsidR="0076216F" w:rsidRPr="00224DB6" w:rsidRDefault="003151DF" w:rsidP="00E717E8">
            <w:pPr>
              <w:cnfStyle w:val="000000100000" w:firstRow="0" w:lastRow="0" w:firstColumn="0" w:lastColumn="0" w:oddVBand="0" w:evenVBand="0" w:oddHBand="1" w:evenHBand="0" w:firstRowFirstColumn="0" w:firstRowLastColumn="0" w:lastRowFirstColumn="0" w:lastRowLastColumn="0"/>
              <w:rPr>
                <w:rPrChange w:id="2293" w:author="Markel" w:date="2018-07-20T14:56:00Z">
                  <w:rPr>
                    <w:rFonts w:asciiTheme="minorHAnsi" w:hAnsiTheme="minorHAnsi"/>
                    <w:sz w:val="20"/>
                  </w:rPr>
                </w:rPrChange>
              </w:rPr>
            </w:pPr>
            <w:r w:rsidRPr="00224DB6">
              <w:rPr>
                <w:rPrChange w:id="2294" w:author="Markel" w:date="2018-07-20T14:56:00Z">
                  <w:rPr>
                    <w:rFonts w:asciiTheme="minorHAnsi" w:hAnsiTheme="minorHAnsi"/>
                    <w:sz w:val="20"/>
                  </w:rPr>
                </w:rPrChange>
              </w:rPr>
              <w:t>Sample quantization (</w:t>
            </w:r>
            <w:del w:id="2295" w:author="Markel" w:date="2018-07-20T14:56:00Z">
              <w:r w:rsidR="00FA6048">
                <w:rPr>
                  <w:rFonts w:asciiTheme="minorHAnsi" w:hAnsiTheme="minorHAnsi"/>
                </w:rPr>
                <w:delText>bits</w:delText>
              </w:r>
            </w:del>
            <w:ins w:id="2296" w:author="Markel" w:date="2018-07-20T14:56:00Z">
              <w:r w:rsidRPr="00224DB6">
                <w:t>bit</w:t>
              </w:r>
            </w:ins>
            <w:r w:rsidR="0076216F" w:rsidRPr="00224DB6">
              <w:rPr>
                <w:rPrChange w:id="2297" w:author="Markel" w:date="2018-07-20T14:56:00Z">
                  <w:rPr>
                    <w:rFonts w:asciiTheme="minorHAnsi" w:hAnsiTheme="minorHAnsi"/>
                    <w:sz w:val="20"/>
                  </w:rPr>
                </w:rPrChange>
              </w:rPr>
              <w:t>)</w:t>
            </w:r>
          </w:p>
        </w:tc>
        <w:tc>
          <w:tcPr>
            <w:tcW w:w="1134" w:type="dxa"/>
            <w:tcPrChange w:id="2298" w:author="Markel" w:date="2018-07-20T14:56:00Z">
              <w:tcPr>
                <w:tcW w:w="1302" w:type="dxa"/>
              </w:tcPr>
            </w:tcPrChange>
          </w:tcPr>
          <w:p w14:paraId="1D0C50D7" w14:textId="77777777" w:rsidR="0076216F" w:rsidRPr="00224DB6" w:rsidRDefault="0076216F" w:rsidP="00E717E8">
            <w:pPr>
              <w:cnfStyle w:val="000000100000" w:firstRow="0" w:lastRow="0" w:firstColumn="0" w:lastColumn="0" w:oddVBand="0" w:evenVBand="0" w:oddHBand="1" w:evenHBand="0" w:firstRowFirstColumn="0" w:firstRowLastColumn="0" w:lastRowFirstColumn="0" w:lastRowLastColumn="0"/>
              <w:rPr>
                <w:rPrChange w:id="2299" w:author="Markel" w:date="2018-07-20T14:56:00Z">
                  <w:rPr>
                    <w:rFonts w:asciiTheme="minorHAnsi" w:hAnsiTheme="minorHAnsi"/>
                    <w:sz w:val="20"/>
                  </w:rPr>
                </w:rPrChange>
              </w:rPr>
            </w:pPr>
            <w:r w:rsidRPr="00224DB6">
              <w:rPr>
                <w:rPrChange w:id="2300" w:author="Markel" w:date="2018-07-20T14:56:00Z">
                  <w:rPr>
                    <w:rFonts w:asciiTheme="minorHAnsi" w:hAnsiTheme="minorHAnsi"/>
                    <w:sz w:val="20"/>
                  </w:rPr>
                </w:rPrChange>
              </w:rPr>
              <w:t>uint8_t</w:t>
            </w:r>
          </w:p>
        </w:tc>
        <w:tc>
          <w:tcPr>
            <w:tcW w:w="1701" w:type="dxa"/>
            <w:tcPrChange w:id="2301" w:author="Markel" w:date="2018-07-20T14:56:00Z">
              <w:tcPr>
                <w:tcW w:w="2410" w:type="dxa"/>
              </w:tcPr>
            </w:tcPrChange>
          </w:tcPr>
          <w:p w14:paraId="7C85FF40" w14:textId="77777777" w:rsidR="0076216F" w:rsidRPr="00224DB6" w:rsidRDefault="0076216F" w:rsidP="00E717E8">
            <w:pPr>
              <w:cnfStyle w:val="000000100000" w:firstRow="0" w:lastRow="0" w:firstColumn="0" w:lastColumn="0" w:oddVBand="0" w:evenVBand="0" w:oddHBand="1" w:evenHBand="0" w:firstRowFirstColumn="0" w:firstRowLastColumn="0" w:lastRowFirstColumn="0" w:lastRowLastColumn="0"/>
              <w:rPr>
                <w:rPrChange w:id="2302" w:author="Markel" w:date="2018-07-20T14:56:00Z">
                  <w:rPr>
                    <w:rFonts w:asciiTheme="minorHAnsi" w:hAnsiTheme="minorHAnsi"/>
                    <w:sz w:val="20"/>
                  </w:rPr>
                </w:rPrChange>
              </w:rPr>
            </w:pPr>
          </w:p>
        </w:tc>
        <w:tc>
          <w:tcPr>
            <w:tcW w:w="1134" w:type="dxa"/>
            <w:tcPrChange w:id="2303" w:author="Markel" w:date="2018-07-20T14:56:00Z">
              <w:tcPr>
                <w:tcW w:w="992" w:type="dxa"/>
              </w:tcPr>
            </w:tcPrChange>
          </w:tcPr>
          <w:p w14:paraId="3B9E2E77" w14:textId="77777777" w:rsidR="0076216F" w:rsidRPr="00224DB6" w:rsidRDefault="0076216F" w:rsidP="00E717E8">
            <w:pPr>
              <w:cnfStyle w:val="000000100000" w:firstRow="0" w:lastRow="0" w:firstColumn="0" w:lastColumn="0" w:oddVBand="0" w:evenVBand="0" w:oddHBand="1" w:evenHBand="0" w:firstRowFirstColumn="0" w:firstRowLastColumn="0" w:lastRowFirstColumn="0" w:lastRowLastColumn="0"/>
              <w:rPr>
                <w:rPrChange w:id="2304" w:author="Markel" w:date="2018-07-20T14:56:00Z">
                  <w:rPr>
                    <w:rFonts w:asciiTheme="minorHAnsi" w:hAnsiTheme="minorHAnsi"/>
                    <w:sz w:val="20"/>
                  </w:rPr>
                </w:rPrChange>
              </w:rPr>
            </w:pPr>
            <w:r w:rsidRPr="00224DB6">
              <w:rPr>
                <w:rPrChange w:id="2305" w:author="Markel" w:date="2018-07-20T14:56:00Z">
                  <w:rPr>
                    <w:rFonts w:asciiTheme="minorHAnsi" w:hAnsiTheme="minorHAnsi"/>
                    <w:sz w:val="20"/>
                  </w:rPr>
                </w:rPrChange>
              </w:rPr>
              <w:t>Yes</w:t>
            </w:r>
          </w:p>
        </w:tc>
        <w:tc>
          <w:tcPr>
            <w:tcW w:w="1663" w:type="dxa"/>
            <w:tcPrChange w:id="2306" w:author="Markel" w:date="2018-07-20T14:56:00Z">
              <w:tcPr>
                <w:tcW w:w="1276" w:type="dxa"/>
              </w:tcPr>
            </w:tcPrChange>
          </w:tcPr>
          <w:p w14:paraId="3E695A94" w14:textId="77777777" w:rsidR="0076216F" w:rsidRPr="00224DB6" w:rsidRDefault="0076216F" w:rsidP="00E717E8">
            <w:pPr>
              <w:cnfStyle w:val="000000100000" w:firstRow="0" w:lastRow="0" w:firstColumn="0" w:lastColumn="0" w:oddVBand="0" w:evenVBand="0" w:oddHBand="1" w:evenHBand="0" w:firstRowFirstColumn="0" w:firstRowLastColumn="0" w:lastRowFirstColumn="0" w:lastRowLastColumn="0"/>
              <w:rPr>
                <w:rPrChange w:id="2307" w:author="Markel" w:date="2018-07-20T14:56:00Z">
                  <w:rPr>
                    <w:rFonts w:asciiTheme="minorHAnsi" w:hAnsiTheme="minorHAnsi"/>
                    <w:sz w:val="20"/>
                  </w:rPr>
                </w:rPrChange>
              </w:rPr>
            </w:pPr>
          </w:p>
        </w:tc>
      </w:tr>
      <w:tr w:rsidR="0076216F" w:rsidRPr="00224DB6" w14:paraId="62751C07" w14:textId="77777777" w:rsidTr="00E717E8">
        <w:trPr>
          <w:cantSplit/>
          <w:trPrChange w:id="2308" w:author="Markel" w:date="2018-07-20T14:56:00Z">
            <w:trPr>
              <w:cantSplit/>
            </w:trPr>
          </w:trPrChange>
        </w:trPr>
        <w:tc>
          <w:tcPr>
            <w:cnfStyle w:val="001000000000" w:firstRow="0" w:lastRow="0" w:firstColumn="1" w:lastColumn="0" w:oddVBand="0" w:evenVBand="0" w:oddHBand="0" w:evenHBand="0" w:firstRowFirstColumn="0" w:firstRowLastColumn="0" w:lastRowFirstColumn="0" w:lastRowLastColumn="0"/>
            <w:tcW w:w="1550" w:type="dxa"/>
            <w:tcPrChange w:id="2309" w:author="Markel" w:date="2018-07-20T14:56:00Z">
              <w:tcPr>
                <w:tcW w:w="1276" w:type="dxa"/>
              </w:tcPr>
            </w:tcPrChange>
          </w:tcPr>
          <w:p w14:paraId="1A1F4951" w14:textId="77777777" w:rsidR="0076216F" w:rsidRPr="00224DB6" w:rsidRDefault="0076216F" w:rsidP="00E717E8">
            <w:pPr>
              <w:rPr>
                <w:rPrChange w:id="2310" w:author="Markel" w:date="2018-07-20T14:56:00Z">
                  <w:rPr>
                    <w:rFonts w:asciiTheme="minorHAnsi" w:hAnsiTheme="minorHAnsi"/>
                    <w:sz w:val="20"/>
                  </w:rPr>
                </w:rPrChange>
              </w:rPr>
            </w:pPr>
            <w:r w:rsidRPr="00224DB6">
              <w:rPr>
                <w:rPrChange w:id="2311" w:author="Markel" w:date="2018-07-20T14:56:00Z">
                  <w:rPr>
                    <w:rFonts w:asciiTheme="minorHAnsi" w:hAnsiTheme="minorHAnsi"/>
                    <w:sz w:val="20"/>
                  </w:rPr>
                </w:rPrChange>
              </w:rPr>
              <w:t>packedbits</w:t>
            </w:r>
          </w:p>
        </w:tc>
        <w:tc>
          <w:tcPr>
            <w:tcW w:w="2268" w:type="dxa"/>
            <w:tcPrChange w:id="2312" w:author="Markel" w:date="2018-07-20T14:56:00Z">
              <w:tcPr>
                <w:tcW w:w="2242" w:type="dxa"/>
              </w:tcPr>
            </w:tcPrChange>
          </w:tcPr>
          <w:p w14:paraId="3D4C68A4" w14:textId="727C460D" w:rsidR="0076216F" w:rsidRPr="00224DB6" w:rsidRDefault="003151DF" w:rsidP="00E717E8">
            <w:pPr>
              <w:cnfStyle w:val="000000000000" w:firstRow="0" w:lastRow="0" w:firstColumn="0" w:lastColumn="0" w:oddVBand="0" w:evenVBand="0" w:oddHBand="0" w:evenHBand="0" w:firstRowFirstColumn="0" w:firstRowLastColumn="0" w:lastRowFirstColumn="0" w:lastRowLastColumn="0"/>
              <w:rPr>
                <w:rPrChange w:id="2313" w:author="Markel" w:date="2018-07-20T14:56:00Z">
                  <w:rPr>
                    <w:rFonts w:asciiTheme="minorHAnsi" w:hAnsiTheme="minorHAnsi"/>
                    <w:sz w:val="20"/>
                  </w:rPr>
                </w:rPrChange>
              </w:rPr>
            </w:pPr>
            <w:r w:rsidRPr="00224DB6">
              <w:rPr>
                <w:rPrChange w:id="2314" w:author="Markel" w:date="2018-07-20T14:56:00Z">
                  <w:rPr>
                    <w:rFonts w:asciiTheme="minorHAnsi" w:hAnsiTheme="minorHAnsi"/>
                    <w:sz w:val="20"/>
                  </w:rPr>
                </w:rPrChange>
              </w:rPr>
              <w:t>Packed representation (</w:t>
            </w:r>
            <w:del w:id="2315" w:author="Markel" w:date="2018-07-20T14:56:00Z">
              <w:r w:rsidR="00FA6048">
                <w:rPr>
                  <w:rFonts w:asciiTheme="minorHAnsi" w:hAnsiTheme="minorHAnsi"/>
                </w:rPr>
                <w:delText>bits</w:delText>
              </w:r>
            </w:del>
            <w:ins w:id="2316" w:author="Markel" w:date="2018-07-20T14:56:00Z">
              <w:r w:rsidRPr="00224DB6">
                <w:t>bit</w:t>
              </w:r>
            </w:ins>
            <w:r w:rsidR="0076216F" w:rsidRPr="00224DB6">
              <w:rPr>
                <w:rPrChange w:id="2317" w:author="Markel" w:date="2018-07-20T14:56:00Z">
                  <w:rPr>
                    <w:rFonts w:asciiTheme="minorHAnsi" w:hAnsiTheme="minorHAnsi"/>
                    <w:sz w:val="20"/>
                  </w:rPr>
                </w:rPrChange>
              </w:rPr>
              <w:t>)</w:t>
            </w:r>
          </w:p>
        </w:tc>
        <w:tc>
          <w:tcPr>
            <w:tcW w:w="1134" w:type="dxa"/>
            <w:tcPrChange w:id="2318" w:author="Markel" w:date="2018-07-20T14:56:00Z">
              <w:tcPr>
                <w:tcW w:w="1302" w:type="dxa"/>
              </w:tcPr>
            </w:tcPrChange>
          </w:tcPr>
          <w:p w14:paraId="3757289B" w14:textId="77777777" w:rsidR="0076216F" w:rsidRPr="00224DB6" w:rsidRDefault="0076216F" w:rsidP="00E717E8">
            <w:pPr>
              <w:cnfStyle w:val="000000000000" w:firstRow="0" w:lastRow="0" w:firstColumn="0" w:lastColumn="0" w:oddVBand="0" w:evenVBand="0" w:oddHBand="0" w:evenHBand="0" w:firstRowFirstColumn="0" w:firstRowLastColumn="0" w:lastRowFirstColumn="0" w:lastRowLastColumn="0"/>
              <w:rPr>
                <w:rPrChange w:id="2319" w:author="Markel" w:date="2018-07-20T14:56:00Z">
                  <w:rPr>
                    <w:rFonts w:asciiTheme="minorHAnsi" w:hAnsiTheme="minorHAnsi"/>
                    <w:sz w:val="20"/>
                  </w:rPr>
                </w:rPrChange>
              </w:rPr>
            </w:pPr>
            <w:r w:rsidRPr="00224DB6">
              <w:rPr>
                <w:rPrChange w:id="2320" w:author="Markel" w:date="2018-07-20T14:56:00Z">
                  <w:rPr>
                    <w:rFonts w:asciiTheme="minorHAnsi" w:hAnsiTheme="minorHAnsi"/>
                    <w:sz w:val="20"/>
                  </w:rPr>
                </w:rPrChange>
              </w:rPr>
              <w:t>uint8_t</w:t>
            </w:r>
          </w:p>
        </w:tc>
        <w:tc>
          <w:tcPr>
            <w:tcW w:w="1701" w:type="dxa"/>
            <w:tcPrChange w:id="2321" w:author="Markel" w:date="2018-07-20T14:56:00Z">
              <w:tcPr>
                <w:tcW w:w="2410" w:type="dxa"/>
              </w:tcPr>
            </w:tcPrChange>
          </w:tcPr>
          <w:p w14:paraId="25BD91A9" w14:textId="77777777" w:rsidR="0076216F" w:rsidRPr="00224DB6" w:rsidRDefault="0076216F" w:rsidP="00E717E8">
            <w:pPr>
              <w:cnfStyle w:val="000000000000" w:firstRow="0" w:lastRow="0" w:firstColumn="0" w:lastColumn="0" w:oddVBand="0" w:evenVBand="0" w:oddHBand="0" w:evenHBand="0" w:firstRowFirstColumn="0" w:firstRowLastColumn="0" w:lastRowFirstColumn="0" w:lastRowLastColumn="0"/>
              <w:rPr>
                <w:rPrChange w:id="2322" w:author="Markel" w:date="2018-07-20T14:56:00Z">
                  <w:rPr>
                    <w:rFonts w:asciiTheme="minorHAnsi" w:hAnsiTheme="minorHAnsi"/>
                    <w:sz w:val="20"/>
                  </w:rPr>
                </w:rPrChange>
              </w:rPr>
            </w:pPr>
          </w:p>
        </w:tc>
        <w:tc>
          <w:tcPr>
            <w:tcW w:w="1134" w:type="dxa"/>
            <w:tcPrChange w:id="2323" w:author="Markel" w:date="2018-07-20T14:56:00Z">
              <w:tcPr>
                <w:tcW w:w="992" w:type="dxa"/>
              </w:tcPr>
            </w:tcPrChange>
          </w:tcPr>
          <w:p w14:paraId="7489C194" w14:textId="77777777" w:rsidR="0076216F" w:rsidRPr="00224DB6" w:rsidRDefault="0076216F" w:rsidP="00E717E8">
            <w:pPr>
              <w:cnfStyle w:val="000000000000" w:firstRow="0" w:lastRow="0" w:firstColumn="0" w:lastColumn="0" w:oddVBand="0" w:evenVBand="0" w:oddHBand="0" w:evenHBand="0" w:firstRowFirstColumn="0" w:firstRowLastColumn="0" w:lastRowFirstColumn="0" w:lastRowLastColumn="0"/>
              <w:rPr>
                <w:rPrChange w:id="2324" w:author="Markel" w:date="2018-07-20T14:56:00Z">
                  <w:rPr>
                    <w:rFonts w:asciiTheme="minorHAnsi" w:hAnsiTheme="minorHAnsi"/>
                    <w:sz w:val="20"/>
                  </w:rPr>
                </w:rPrChange>
              </w:rPr>
            </w:pPr>
            <w:r w:rsidRPr="00224DB6">
              <w:rPr>
                <w:rPrChange w:id="2325" w:author="Markel" w:date="2018-07-20T14:56:00Z">
                  <w:rPr>
                    <w:rFonts w:asciiTheme="minorHAnsi" w:hAnsiTheme="minorHAnsi"/>
                    <w:sz w:val="20"/>
                  </w:rPr>
                </w:rPrChange>
              </w:rPr>
              <w:t>Yes</w:t>
            </w:r>
          </w:p>
        </w:tc>
        <w:tc>
          <w:tcPr>
            <w:tcW w:w="1663" w:type="dxa"/>
            <w:tcPrChange w:id="2326" w:author="Markel" w:date="2018-07-20T14:56:00Z">
              <w:tcPr>
                <w:tcW w:w="1276" w:type="dxa"/>
              </w:tcPr>
            </w:tcPrChange>
          </w:tcPr>
          <w:p w14:paraId="63D44C04" w14:textId="77777777" w:rsidR="0076216F" w:rsidRPr="00224DB6" w:rsidRDefault="0076216F" w:rsidP="00E717E8">
            <w:pPr>
              <w:cnfStyle w:val="000000000000" w:firstRow="0" w:lastRow="0" w:firstColumn="0" w:lastColumn="0" w:oddVBand="0" w:evenVBand="0" w:oddHBand="0" w:evenHBand="0" w:firstRowFirstColumn="0" w:firstRowLastColumn="0" w:lastRowFirstColumn="0" w:lastRowLastColumn="0"/>
              <w:rPr>
                <w:rPrChange w:id="2327" w:author="Markel" w:date="2018-07-20T14:56:00Z">
                  <w:rPr>
                    <w:rFonts w:asciiTheme="minorHAnsi" w:hAnsiTheme="minorHAnsi"/>
                    <w:sz w:val="20"/>
                  </w:rPr>
                </w:rPrChange>
              </w:rPr>
            </w:pPr>
          </w:p>
        </w:tc>
      </w:tr>
      <w:tr w:rsidR="0076216F" w:rsidRPr="00224DB6" w14:paraId="0E2B6890" w14:textId="77777777" w:rsidTr="00E717E8">
        <w:trPr>
          <w:cnfStyle w:val="000000100000" w:firstRow="0" w:lastRow="0" w:firstColumn="0" w:lastColumn="0" w:oddVBand="0" w:evenVBand="0" w:oddHBand="1" w:evenHBand="0" w:firstRowFirstColumn="0" w:firstRowLastColumn="0" w:lastRowFirstColumn="0" w:lastRowLastColumn="0"/>
          <w:cantSplit/>
          <w:trPrChange w:id="2328" w:author="Markel" w:date="2018-07-20T14:56:00Z">
            <w:trPr>
              <w:cantSplit/>
            </w:trPr>
          </w:trPrChange>
        </w:trPr>
        <w:tc>
          <w:tcPr>
            <w:cnfStyle w:val="001000000000" w:firstRow="0" w:lastRow="0" w:firstColumn="1" w:lastColumn="0" w:oddVBand="0" w:evenVBand="0" w:oddHBand="0" w:evenHBand="0" w:firstRowFirstColumn="0" w:firstRowLastColumn="0" w:lastRowFirstColumn="0" w:lastRowLastColumn="0"/>
            <w:tcW w:w="1550" w:type="dxa"/>
            <w:tcPrChange w:id="2329" w:author="Markel" w:date="2018-07-20T14:56:00Z">
              <w:tcPr>
                <w:tcW w:w="1276" w:type="dxa"/>
              </w:tcPr>
            </w:tcPrChange>
          </w:tcPr>
          <w:p w14:paraId="41C12BEF" w14:textId="77777777" w:rsidR="0076216F" w:rsidRPr="00224DB6" w:rsidRDefault="0076216F" w:rsidP="00E717E8">
            <w:pPr>
              <w:cnfStyle w:val="001000100000" w:firstRow="0" w:lastRow="0" w:firstColumn="1" w:lastColumn="0" w:oddVBand="0" w:evenVBand="0" w:oddHBand="1" w:evenHBand="0" w:firstRowFirstColumn="0" w:firstRowLastColumn="0" w:lastRowFirstColumn="0" w:lastRowLastColumn="0"/>
              <w:rPr>
                <w:rPrChange w:id="2330" w:author="Markel" w:date="2018-07-20T14:56:00Z">
                  <w:rPr>
                    <w:rFonts w:asciiTheme="minorHAnsi" w:hAnsiTheme="minorHAnsi"/>
                    <w:sz w:val="20"/>
                  </w:rPr>
                </w:rPrChange>
              </w:rPr>
            </w:pPr>
            <w:r w:rsidRPr="00224DB6">
              <w:rPr>
                <w:rPrChange w:id="2331" w:author="Markel" w:date="2018-07-20T14:56:00Z">
                  <w:rPr>
                    <w:rFonts w:asciiTheme="minorHAnsi" w:hAnsiTheme="minorHAnsi"/>
                    <w:sz w:val="20"/>
                  </w:rPr>
                </w:rPrChange>
              </w:rPr>
              <w:t>alignment</w:t>
            </w:r>
          </w:p>
        </w:tc>
        <w:tc>
          <w:tcPr>
            <w:tcW w:w="2268" w:type="dxa"/>
            <w:tcPrChange w:id="2332" w:author="Markel" w:date="2018-07-20T14:56:00Z">
              <w:tcPr>
                <w:tcW w:w="2242" w:type="dxa"/>
              </w:tcPr>
            </w:tcPrChange>
          </w:tcPr>
          <w:p w14:paraId="2ABF3F2D" w14:textId="77777777" w:rsidR="0076216F" w:rsidRPr="00224DB6" w:rsidRDefault="0076216F" w:rsidP="00E717E8">
            <w:pPr>
              <w:cnfStyle w:val="000000100000" w:firstRow="0" w:lastRow="0" w:firstColumn="0" w:lastColumn="0" w:oddVBand="0" w:evenVBand="0" w:oddHBand="1" w:evenHBand="0" w:firstRowFirstColumn="0" w:firstRowLastColumn="0" w:lastRowFirstColumn="0" w:lastRowLastColumn="0"/>
              <w:rPr>
                <w:rPrChange w:id="2333" w:author="Markel" w:date="2018-07-20T14:56:00Z">
                  <w:rPr>
                    <w:rFonts w:asciiTheme="minorHAnsi" w:hAnsiTheme="minorHAnsi"/>
                    <w:sz w:val="20"/>
                  </w:rPr>
                </w:rPrChange>
              </w:rPr>
            </w:pPr>
            <w:r w:rsidRPr="00224DB6">
              <w:rPr>
                <w:rPrChange w:id="2334" w:author="Markel" w:date="2018-07-20T14:56:00Z">
                  <w:rPr>
                    <w:rFonts w:asciiTheme="minorHAnsi" w:hAnsiTheme="minorHAnsi"/>
                    <w:sz w:val="20"/>
                  </w:rPr>
                </w:rPrChange>
              </w:rPr>
              <w:t>Sample alignment</w:t>
            </w:r>
          </w:p>
        </w:tc>
        <w:tc>
          <w:tcPr>
            <w:tcW w:w="1134" w:type="dxa"/>
            <w:tcPrChange w:id="2335" w:author="Markel" w:date="2018-07-20T14:56:00Z">
              <w:tcPr>
                <w:tcW w:w="1302" w:type="dxa"/>
              </w:tcPr>
            </w:tcPrChange>
          </w:tcPr>
          <w:p w14:paraId="05E7628A" w14:textId="24985071" w:rsidR="0076216F" w:rsidRPr="00224DB6" w:rsidRDefault="00A92A4C" w:rsidP="00E717E8">
            <w:pPr>
              <w:cnfStyle w:val="000000100000" w:firstRow="0" w:lastRow="0" w:firstColumn="0" w:lastColumn="0" w:oddVBand="0" w:evenVBand="0" w:oddHBand="1" w:evenHBand="0" w:firstRowFirstColumn="0" w:firstRowLastColumn="0" w:lastRowFirstColumn="0" w:lastRowLastColumn="0"/>
              <w:rPr>
                <w:rPrChange w:id="2336" w:author="Markel" w:date="2018-07-20T14:56:00Z">
                  <w:rPr>
                    <w:rFonts w:asciiTheme="minorHAnsi" w:hAnsiTheme="minorHAnsi"/>
                    <w:sz w:val="20"/>
                  </w:rPr>
                </w:rPrChange>
              </w:rPr>
            </w:pPr>
            <w:del w:id="2337" w:author="Markel" w:date="2018-07-20T14:56:00Z">
              <w:r>
                <w:rPr>
                  <w:rFonts w:asciiTheme="minorHAnsi" w:hAnsiTheme="minorHAnsi"/>
                </w:rPr>
                <w:delText>e</w:delText>
              </w:r>
              <w:r w:rsidR="00023B42">
                <w:rPr>
                  <w:rFonts w:asciiTheme="minorHAnsi" w:hAnsiTheme="minorHAnsi"/>
                </w:rPr>
                <w:delText>numerator</w:delText>
              </w:r>
            </w:del>
            <w:ins w:id="2338" w:author="Markel" w:date="2018-07-20T14:56:00Z">
              <w:r w:rsidR="00AC4544" w:rsidRPr="00224DB6">
                <w:t>string</w:t>
              </w:r>
            </w:ins>
          </w:p>
        </w:tc>
        <w:tc>
          <w:tcPr>
            <w:tcW w:w="1701" w:type="dxa"/>
            <w:tcPrChange w:id="2339" w:author="Markel" w:date="2018-07-20T14:56:00Z">
              <w:tcPr>
                <w:tcW w:w="2410" w:type="dxa"/>
              </w:tcPr>
            </w:tcPrChange>
          </w:tcPr>
          <w:p w14:paraId="6CEE1D36" w14:textId="77777777" w:rsidR="004F1178" w:rsidRDefault="00246C74">
            <w:pPr>
              <w:cnfStyle w:val="000000100000" w:firstRow="0" w:lastRow="0" w:firstColumn="0" w:lastColumn="0" w:oddVBand="0" w:evenVBand="0" w:oddHBand="1" w:evenHBand="0" w:firstRowFirstColumn="0" w:firstRowLastColumn="0" w:lastRowFirstColumn="0" w:lastRowLastColumn="0"/>
              <w:rPr>
                <w:del w:id="2340" w:author="Markel" w:date="2018-07-20T14:56:00Z"/>
                <w:rFonts w:asciiTheme="minorHAnsi" w:hAnsiTheme="minorHAnsi"/>
              </w:rPr>
            </w:pPr>
            <w:del w:id="2341" w:author="Markel" w:date="2018-07-20T14:56:00Z">
              <w:r w:rsidRPr="00246C74">
                <w:rPr>
                  <w:rFonts w:asciiTheme="minorHAnsi" w:hAnsiTheme="minorHAnsi"/>
                </w:rPr>
                <w:delText>"</w:delText>
              </w:r>
            </w:del>
            <w:ins w:id="2342" w:author="Markel" w:date="2018-07-20T14:56:00Z">
              <w:r w:rsidR="0076216F" w:rsidRPr="00224DB6">
                <w:t>“</w:t>
              </w:r>
            </w:ins>
            <w:r w:rsidR="0076216F" w:rsidRPr="00224DB6">
              <w:rPr>
                <w:rPrChange w:id="2343" w:author="Markel" w:date="2018-07-20T14:56:00Z">
                  <w:rPr>
                    <w:rFonts w:asciiTheme="minorHAnsi" w:hAnsiTheme="minorHAnsi"/>
                    <w:sz w:val="20"/>
                  </w:rPr>
                </w:rPrChange>
              </w:rPr>
              <w:t>Left</w:t>
            </w:r>
            <w:del w:id="2344" w:author="Markel" w:date="2018-07-20T14:56:00Z">
              <w:r w:rsidRPr="00246C74">
                <w:rPr>
                  <w:rFonts w:asciiTheme="minorHAnsi" w:hAnsiTheme="minorHAnsi"/>
                </w:rPr>
                <w:delText>",</w:delText>
              </w:r>
              <w:r w:rsidR="007C4AFD">
                <w:rPr>
                  <w:rFonts w:asciiTheme="minorHAnsi" w:hAnsiTheme="minorHAnsi"/>
                </w:rPr>
                <w:delText xml:space="preserve"> </w:delText>
              </w:r>
              <w:r w:rsidRPr="00246C74">
                <w:rPr>
                  <w:rFonts w:asciiTheme="minorHAnsi" w:hAnsiTheme="minorHAnsi"/>
                </w:rPr>
                <w:delText>"</w:delText>
              </w:r>
            </w:del>
            <w:ins w:id="2345" w:author="Markel" w:date="2018-07-20T14:56:00Z">
              <w:r w:rsidR="0076216F" w:rsidRPr="00224DB6">
                <w:t>”, “</w:t>
              </w:r>
            </w:ins>
            <w:r w:rsidR="0076216F" w:rsidRPr="00224DB6">
              <w:rPr>
                <w:rPrChange w:id="2346" w:author="Markel" w:date="2018-07-20T14:56:00Z">
                  <w:rPr>
                    <w:rFonts w:asciiTheme="minorHAnsi" w:hAnsiTheme="minorHAnsi"/>
                    <w:sz w:val="20"/>
                  </w:rPr>
                </w:rPrChange>
              </w:rPr>
              <w:t>Right</w:t>
            </w:r>
            <w:del w:id="2347" w:author="Markel" w:date="2018-07-20T14:56:00Z">
              <w:r w:rsidRPr="00246C74">
                <w:rPr>
                  <w:rFonts w:asciiTheme="minorHAnsi" w:hAnsiTheme="minorHAnsi"/>
                </w:rPr>
                <w:delText>"</w:delText>
              </w:r>
              <w:r w:rsidR="00023B42">
                <w:rPr>
                  <w:rFonts w:asciiTheme="minorHAnsi" w:hAnsiTheme="minorHAnsi"/>
                </w:rPr>
                <w:delText>,</w:delText>
              </w:r>
            </w:del>
            <w:ins w:id="2348" w:author="Markel" w:date="2018-07-20T14:56:00Z">
              <w:r w:rsidR="0076216F" w:rsidRPr="00224DB6">
                <w:t>”,</w:t>
              </w:r>
            </w:ins>
            <w:r w:rsidR="0076216F" w:rsidRPr="00224DB6">
              <w:rPr>
                <w:rPrChange w:id="2349" w:author="Markel" w:date="2018-07-20T14:56:00Z">
                  <w:rPr>
                    <w:rFonts w:asciiTheme="minorHAnsi" w:hAnsiTheme="minorHAnsi"/>
                    <w:sz w:val="20"/>
                  </w:rPr>
                </w:rPrChange>
              </w:rPr>
              <w:t xml:space="preserve"> “Undefined”</w:t>
            </w:r>
          </w:p>
          <w:p w14:paraId="18BBFCA9" w14:textId="30E8C584" w:rsidR="0076216F" w:rsidRPr="00224DB6" w:rsidRDefault="0076216F" w:rsidP="00E717E8">
            <w:pPr>
              <w:cnfStyle w:val="000000100000" w:firstRow="0" w:lastRow="0" w:firstColumn="0" w:lastColumn="0" w:oddVBand="0" w:evenVBand="0" w:oddHBand="1" w:evenHBand="0" w:firstRowFirstColumn="0" w:firstRowLastColumn="0" w:lastRowFirstColumn="0" w:lastRowLastColumn="0"/>
              <w:rPr>
                <w:rPrChange w:id="2350" w:author="Markel" w:date="2018-07-20T14:56:00Z">
                  <w:rPr>
                    <w:rFonts w:asciiTheme="minorHAnsi" w:hAnsiTheme="minorHAnsi"/>
                    <w:sz w:val="20"/>
                  </w:rPr>
                </w:rPrChange>
              </w:rPr>
            </w:pPr>
          </w:p>
        </w:tc>
        <w:tc>
          <w:tcPr>
            <w:tcW w:w="1134" w:type="dxa"/>
            <w:tcPrChange w:id="2351" w:author="Markel" w:date="2018-07-20T14:56:00Z">
              <w:tcPr>
                <w:tcW w:w="992" w:type="dxa"/>
              </w:tcPr>
            </w:tcPrChange>
          </w:tcPr>
          <w:p w14:paraId="7ED89F88" w14:textId="77777777" w:rsidR="0076216F" w:rsidRPr="00224DB6" w:rsidRDefault="00BF657C" w:rsidP="00E717E8">
            <w:pPr>
              <w:cnfStyle w:val="000000100000" w:firstRow="0" w:lastRow="0" w:firstColumn="0" w:lastColumn="0" w:oddVBand="0" w:evenVBand="0" w:oddHBand="1" w:evenHBand="0" w:firstRowFirstColumn="0" w:firstRowLastColumn="0" w:lastRowFirstColumn="0" w:lastRowLastColumn="0"/>
              <w:rPr>
                <w:rPrChange w:id="2352" w:author="Markel" w:date="2018-07-20T14:56:00Z">
                  <w:rPr>
                    <w:rFonts w:asciiTheme="minorHAnsi" w:hAnsiTheme="minorHAnsi"/>
                    <w:sz w:val="20"/>
                  </w:rPr>
                </w:rPrChange>
              </w:rPr>
            </w:pPr>
            <w:r w:rsidRPr="00224DB6">
              <w:rPr>
                <w:rPrChange w:id="2353" w:author="Markel" w:date="2018-07-20T14:56:00Z">
                  <w:rPr>
                    <w:rFonts w:asciiTheme="minorHAnsi" w:hAnsiTheme="minorHAnsi"/>
                    <w:sz w:val="20"/>
                  </w:rPr>
                </w:rPrChange>
              </w:rPr>
              <w:t>Yes</w:t>
            </w:r>
          </w:p>
        </w:tc>
        <w:tc>
          <w:tcPr>
            <w:tcW w:w="1663" w:type="dxa"/>
            <w:tcPrChange w:id="2354" w:author="Markel" w:date="2018-07-20T14:56:00Z">
              <w:tcPr>
                <w:tcW w:w="1276" w:type="dxa"/>
              </w:tcPr>
            </w:tcPrChange>
          </w:tcPr>
          <w:p w14:paraId="576D10D4" w14:textId="77777777" w:rsidR="0076216F" w:rsidRPr="00224DB6" w:rsidRDefault="0076216F" w:rsidP="00E717E8">
            <w:pPr>
              <w:cnfStyle w:val="000000100000" w:firstRow="0" w:lastRow="0" w:firstColumn="0" w:lastColumn="0" w:oddVBand="0" w:evenVBand="0" w:oddHBand="1" w:evenHBand="0" w:firstRowFirstColumn="0" w:firstRowLastColumn="0" w:lastRowFirstColumn="0" w:lastRowLastColumn="0"/>
              <w:rPr>
                <w:rPrChange w:id="2355" w:author="Markel" w:date="2018-07-20T14:56:00Z">
                  <w:rPr>
                    <w:rFonts w:asciiTheme="minorHAnsi" w:hAnsiTheme="minorHAnsi"/>
                    <w:sz w:val="20"/>
                  </w:rPr>
                </w:rPrChange>
              </w:rPr>
            </w:pPr>
          </w:p>
        </w:tc>
      </w:tr>
      <w:tr w:rsidR="0076216F" w:rsidRPr="00224DB6" w14:paraId="4A111CD4" w14:textId="77777777" w:rsidTr="00E717E8">
        <w:trPr>
          <w:cantSplit/>
          <w:trPrChange w:id="2356" w:author="Markel" w:date="2018-07-20T14:56:00Z">
            <w:trPr>
              <w:cantSplit/>
            </w:trPr>
          </w:trPrChange>
        </w:trPr>
        <w:tc>
          <w:tcPr>
            <w:cnfStyle w:val="001000000000" w:firstRow="0" w:lastRow="0" w:firstColumn="1" w:lastColumn="0" w:oddVBand="0" w:evenVBand="0" w:oddHBand="0" w:evenHBand="0" w:firstRowFirstColumn="0" w:firstRowLastColumn="0" w:lastRowFirstColumn="0" w:lastRowLastColumn="0"/>
            <w:tcW w:w="1550" w:type="dxa"/>
            <w:tcPrChange w:id="2357" w:author="Markel" w:date="2018-07-20T14:56:00Z">
              <w:tcPr>
                <w:tcW w:w="1276" w:type="dxa"/>
              </w:tcPr>
            </w:tcPrChange>
          </w:tcPr>
          <w:p w14:paraId="32572418" w14:textId="77777777" w:rsidR="0076216F" w:rsidRPr="00224DB6" w:rsidRDefault="0076216F" w:rsidP="00E717E8">
            <w:pPr>
              <w:rPr>
                <w:rPrChange w:id="2358" w:author="Markel" w:date="2018-07-20T14:56:00Z">
                  <w:rPr>
                    <w:rFonts w:asciiTheme="minorHAnsi" w:hAnsiTheme="minorHAnsi"/>
                    <w:sz w:val="20"/>
                  </w:rPr>
                </w:rPrChange>
              </w:rPr>
            </w:pPr>
            <w:r w:rsidRPr="00224DB6">
              <w:rPr>
                <w:rPrChange w:id="2359" w:author="Markel" w:date="2018-07-20T14:56:00Z">
                  <w:rPr>
                    <w:rFonts w:asciiTheme="minorHAnsi" w:hAnsiTheme="minorHAnsi"/>
                    <w:sz w:val="20"/>
                  </w:rPr>
                </w:rPrChange>
              </w:rPr>
              <w:t>shift</w:t>
            </w:r>
          </w:p>
        </w:tc>
        <w:tc>
          <w:tcPr>
            <w:tcW w:w="2268" w:type="dxa"/>
            <w:tcPrChange w:id="2360" w:author="Markel" w:date="2018-07-20T14:56:00Z">
              <w:tcPr>
                <w:tcW w:w="2242" w:type="dxa"/>
              </w:tcPr>
            </w:tcPrChange>
          </w:tcPr>
          <w:p w14:paraId="54108702" w14:textId="77777777" w:rsidR="0076216F" w:rsidRPr="00224DB6" w:rsidRDefault="0076216F" w:rsidP="00E717E8">
            <w:pPr>
              <w:cnfStyle w:val="000000000000" w:firstRow="0" w:lastRow="0" w:firstColumn="0" w:lastColumn="0" w:oddVBand="0" w:evenVBand="0" w:oddHBand="0" w:evenHBand="0" w:firstRowFirstColumn="0" w:firstRowLastColumn="0" w:lastRowFirstColumn="0" w:lastRowLastColumn="0"/>
              <w:rPr>
                <w:rPrChange w:id="2361" w:author="Markel" w:date="2018-07-20T14:56:00Z">
                  <w:rPr>
                    <w:rFonts w:asciiTheme="minorHAnsi" w:hAnsiTheme="minorHAnsi"/>
                    <w:sz w:val="20"/>
                  </w:rPr>
                </w:rPrChange>
              </w:rPr>
            </w:pPr>
            <w:r w:rsidRPr="00224DB6">
              <w:rPr>
                <w:rPrChange w:id="2362" w:author="Markel" w:date="2018-07-20T14:56:00Z">
                  <w:rPr>
                    <w:rFonts w:asciiTheme="minorHAnsi" w:hAnsiTheme="minorHAnsi"/>
                    <w:sz w:val="20"/>
                  </w:rPr>
                </w:rPrChange>
              </w:rPr>
              <w:t>Shift direction</w:t>
            </w:r>
          </w:p>
        </w:tc>
        <w:tc>
          <w:tcPr>
            <w:tcW w:w="1134" w:type="dxa"/>
            <w:tcPrChange w:id="2363" w:author="Markel" w:date="2018-07-20T14:56:00Z">
              <w:tcPr>
                <w:tcW w:w="1302" w:type="dxa"/>
              </w:tcPr>
            </w:tcPrChange>
          </w:tcPr>
          <w:p w14:paraId="19182CD9" w14:textId="05E38CAB" w:rsidR="0076216F" w:rsidRPr="00224DB6" w:rsidRDefault="007C4AFD" w:rsidP="00E717E8">
            <w:pPr>
              <w:cnfStyle w:val="000000000000" w:firstRow="0" w:lastRow="0" w:firstColumn="0" w:lastColumn="0" w:oddVBand="0" w:evenVBand="0" w:oddHBand="0" w:evenHBand="0" w:firstRowFirstColumn="0" w:firstRowLastColumn="0" w:lastRowFirstColumn="0" w:lastRowLastColumn="0"/>
              <w:rPr>
                <w:rPrChange w:id="2364" w:author="Markel" w:date="2018-07-20T14:56:00Z">
                  <w:rPr>
                    <w:rFonts w:asciiTheme="minorHAnsi" w:hAnsiTheme="minorHAnsi"/>
                    <w:sz w:val="20"/>
                  </w:rPr>
                </w:rPrChange>
              </w:rPr>
            </w:pPr>
            <w:del w:id="2365" w:author="Markel" w:date="2018-07-20T14:56:00Z">
              <w:r>
                <w:rPr>
                  <w:rFonts w:asciiTheme="minorHAnsi" w:hAnsiTheme="minorHAnsi"/>
                </w:rPr>
                <w:delText>e</w:delText>
              </w:r>
              <w:r w:rsidR="00023B42">
                <w:rPr>
                  <w:rFonts w:asciiTheme="minorHAnsi" w:hAnsiTheme="minorHAnsi"/>
                </w:rPr>
                <w:delText>numerator</w:delText>
              </w:r>
            </w:del>
            <w:ins w:id="2366" w:author="Markel" w:date="2018-07-20T14:56:00Z">
              <w:r w:rsidR="00AC4544" w:rsidRPr="00224DB6">
                <w:t>string</w:t>
              </w:r>
            </w:ins>
          </w:p>
        </w:tc>
        <w:tc>
          <w:tcPr>
            <w:tcW w:w="1701" w:type="dxa"/>
            <w:tcPrChange w:id="2367" w:author="Markel" w:date="2018-07-20T14:56:00Z">
              <w:tcPr>
                <w:tcW w:w="2410" w:type="dxa"/>
              </w:tcPr>
            </w:tcPrChange>
          </w:tcPr>
          <w:p w14:paraId="4F7D417F" w14:textId="13B5FCF1" w:rsidR="0076216F" w:rsidRPr="00224DB6" w:rsidRDefault="00CF5589" w:rsidP="00E717E8">
            <w:pPr>
              <w:cnfStyle w:val="000000000000" w:firstRow="0" w:lastRow="0" w:firstColumn="0" w:lastColumn="0" w:oddVBand="0" w:evenVBand="0" w:oddHBand="0" w:evenHBand="0" w:firstRowFirstColumn="0" w:firstRowLastColumn="0" w:lastRowFirstColumn="0" w:lastRowLastColumn="0"/>
              <w:rPr>
                <w:rPrChange w:id="2368" w:author="Markel" w:date="2018-07-20T14:56:00Z">
                  <w:rPr>
                    <w:rFonts w:asciiTheme="minorHAnsi" w:hAnsiTheme="minorHAnsi"/>
                    <w:sz w:val="20"/>
                  </w:rPr>
                </w:rPrChange>
              </w:rPr>
            </w:pPr>
            <w:del w:id="2369" w:author="Markel" w:date="2018-07-20T14:56:00Z">
              <w:r w:rsidRPr="00246C74">
                <w:rPr>
                  <w:rFonts w:asciiTheme="minorHAnsi" w:hAnsiTheme="minorHAnsi"/>
                </w:rPr>
                <w:delText>"</w:delText>
              </w:r>
            </w:del>
            <w:ins w:id="2370" w:author="Markel" w:date="2018-07-20T14:56:00Z">
              <w:r w:rsidR="0076216F" w:rsidRPr="00224DB6">
                <w:t>“</w:t>
              </w:r>
            </w:ins>
            <w:r w:rsidR="0076216F" w:rsidRPr="00224DB6">
              <w:rPr>
                <w:rPrChange w:id="2371" w:author="Markel" w:date="2018-07-20T14:56:00Z">
                  <w:rPr>
                    <w:rFonts w:asciiTheme="minorHAnsi" w:hAnsiTheme="minorHAnsi"/>
                    <w:sz w:val="20"/>
                  </w:rPr>
                </w:rPrChange>
              </w:rPr>
              <w:t>Left</w:t>
            </w:r>
            <w:del w:id="2372" w:author="Markel" w:date="2018-07-20T14:56:00Z">
              <w:r w:rsidRPr="00246C74">
                <w:rPr>
                  <w:rFonts w:asciiTheme="minorHAnsi" w:hAnsiTheme="minorHAnsi"/>
                </w:rPr>
                <w:delText>",</w:delText>
              </w:r>
              <w:r w:rsidR="007C4AFD">
                <w:rPr>
                  <w:rFonts w:asciiTheme="minorHAnsi" w:hAnsiTheme="minorHAnsi"/>
                </w:rPr>
                <w:delText xml:space="preserve"> </w:delText>
              </w:r>
              <w:r w:rsidRPr="00246C74">
                <w:rPr>
                  <w:rFonts w:asciiTheme="minorHAnsi" w:hAnsiTheme="minorHAnsi"/>
                </w:rPr>
                <w:delText>"</w:delText>
              </w:r>
            </w:del>
            <w:ins w:id="2373" w:author="Markel" w:date="2018-07-20T14:56:00Z">
              <w:r w:rsidR="0076216F" w:rsidRPr="00224DB6">
                <w:t>”, “</w:t>
              </w:r>
            </w:ins>
            <w:r w:rsidR="0076216F" w:rsidRPr="00224DB6">
              <w:rPr>
                <w:rPrChange w:id="2374" w:author="Markel" w:date="2018-07-20T14:56:00Z">
                  <w:rPr>
                    <w:rFonts w:asciiTheme="minorHAnsi" w:hAnsiTheme="minorHAnsi"/>
                    <w:sz w:val="20"/>
                  </w:rPr>
                </w:rPrChange>
              </w:rPr>
              <w:t>Right</w:t>
            </w:r>
            <w:del w:id="2375" w:author="Markel" w:date="2018-07-20T14:56:00Z">
              <w:r w:rsidRPr="00246C74">
                <w:rPr>
                  <w:rFonts w:asciiTheme="minorHAnsi" w:hAnsiTheme="minorHAnsi"/>
                </w:rPr>
                <w:delText>"</w:delText>
              </w:r>
              <w:r w:rsidR="004F1178">
                <w:rPr>
                  <w:rFonts w:asciiTheme="minorHAnsi" w:hAnsiTheme="minorHAnsi"/>
                </w:rPr>
                <w:delText>,</w:delText>
              </w:r>
            </w:del>
            <w:ins w:id="2376" w:author="Markel" w:date="2018-07-20T14:56:00Z">
              <w:r w:rsidR="0076216F" w:rsidRPr="00224DB6">
                <w:t>”,</w:t>
              </w:r>
            </w:ins>
            <w:r w:rsidR="0076216F" w:rsidRPr="00224DB6">
              <w:rPr>
                <w:rPrChange w:id="2377" w:author="Markel" w:date="2018-07-20T14:56:00Z">
                  <w:rPr>
                    <w:rFonts w:asciiTheme="minorHAnsi" w:hAnsiTheme="minorHAnsi"/>
                    <w:sz w:val="20"/>
                  </w:rPr>
                </w:rPrChange>
              </w:rPr>
              <w:t xml:space="preserve"> “Undefined”</w:t>
            </w:r>
          </w:p>
        </w:tc>
        <w:tc>
          <w:tcPr>
            <w:tcW w:w="1134" w:type="dxa"/>
            <w:tcPrChange w:id="2378" w:author="Markel" w:date="2018-07-20T14:56:00Z">
              <w:tcPr>
                <w:tcW w:w="992" w:type="dxa"/>
              </w:tcPr>
            </w:tcPrChange>
          </w:tcPr>
          <w:p w14:paraId="1346759D" w14:textId="77777777" w:rsidR="0076216F" w:rsidRPr="00224DB6" w:rsidRDefault="00BF657C" w:rsidP="00E717E8">
            <w:pPr>
              <w:cnfStyle w:val="000000000000" w:firstRow="0" w:lastRow="0" w:firstColumn="0" w:lastColumn="0" w:oddVBand="0" w:evenVBand="0" w:oddHBand="0" w:evenHBand="0" w:firstRowFirstColumn="0" w:firstRowLastColumn="0" w:lastRowFirstColumn="0" w:lastRowLastColumn="0"/>
              <w:rPr>
                <w:rPrChange w:id="2379" w:author="Markel" w:date="2018-07-20T14:56:00Z">
                  <w:rPr>
                    <w:rFonts w:asciiTheme="minorHAnsi" w:hAnsiTheme="minorHAnsi"/>
                    <w:sz w:val="20"/>
                  </w:rPr>
                </w:rPrChange>
              </w:rPr>
            </w:pPr>
            <w:r w:rsidRPr="00224DB6">
              <w:rPr>
                <w:rPrChange w:id="2380" w:author="Markel" w:date="2018-07-20T14:56:00Z">
                  <w:rPr>
                    <w:rFonts w:asciiTheme="minorHAnsi" w:hAnsiTheme="minorHAnsi"/>
                    <w:sz w:val="20"/>
                  </w:rPr>
                </w:rPrChange>
              </w:rPr>
              <w:t>Yes</w:t>
            </w:r>
          </w:p>
        </w:tc>
        <w:tc>
          <w:tcPr>
            <w:tcW w:w="1663" w:type="dxa"/>
            <w:tcPrChange w:id="2381" w:author="Markel" w:date="2018-07-20T14:56:00Z">
              <w:tcPr>
                <w:tcW w:w="1276" w:type="dxa"/>
              </w:tcPr>
            </w:tcPrChange>
          </w:tcPr>
          <w:p w14:paraId="111ABEA9" w14:textId="77777777" w:rsidR="0076216F" w:rsidRPr="00224DB6" w:rsidRDefault="0076216F" w:rsidP="00E717E8">
            <w:pPr>
              <w:cnfStyle w:val="000000000000" w:firstRow="0" w:lastRow="0" w:firstColumn="0" w:lastColumn="0" w:oddVBand="0" w:evenVBand="0" w:oddHBand="0" w:evenHBand="0" w:firstRowFirstColumn="0" w:firstRowLastColumn="0" w:lastRowFirstColumn="0" w:lastRowLastColumn="0"/>
              <w:rPr>
                <w:rPrChange w:id="2382" w:author="Markel" w:date="2018-07-20T14:56:00Z">
                  <w:rPr>
                    <w:rFonts w:asciiTheme="minorHAnsi" w:hAnsiTheme="minorHAnsi"/>
                    <w:sz w:val="20"/>
                  </w:rPr>
                </w:rPrChange>
              </w:rPr>
            </w:pPr>
          </w:p>
        </w:tc>
      </w:tr>
      <w:tr w:rsidR="0076216F" w:rsidRPr="00224DB6" w14:paraId="4ADCCD31" w14:textId="77777777" w:rsidTr="00E717E8">
        <w:trPr>
          <w:cnfStyle w:val="000000100000" w:firstRow="0" w:lastRow="0" w:firstColumn="0" w:lastColumn="0" w:oddVBand="0" w:evenVBand="0" w:oddHBand="1" w:evenHBand="0" w:firstRowFirstColumn="0" w:firstRowLastColumn="0" w:lastRowFirstColumn="0" w:lastRowLastColumn="0"/>
          <w:cantSplit/>
          <w:trPrChange w:id="2383" w:author="Markel" w:date="2018-07-20T14:56:00Z">
            <w:trPr>
              <w:cantSplit/>
            </w:trPr>
          </w:trPrChange>
        </w:trPr>
        <w:tc>
          <w:tcPr>
            <w:cnfStyle w:val="001000000000" w:firstRow="0" w:lastRow="0" w:firstColumn="1" w:lastColumn="0" w:oddVBand="0" w:evenVBand="0" w:oddHBand="0" w:evenHBand="0" w:firstRowFirstColumn="0" w:firstRowLastColumn="0" w:lastRowFirstColumn="0" w:lastRowLastColumn="0"/>
            <w:tcW w:w="1550" w:type="dxa"/>
            <w:tcPrChange w:id="2384" w:author="Markel" w:date="2018-07-20T14:56:00Z">
              <w:tcPr>
                <w:tcW w:w="1276" w:type="dxa"/>
              </w:tcPr>
            </w:tcPrChange>
          </w:tcPr>
          <w:p w14:paraId="0D8BDD24" w14:textId="77777777" w:rsidR="0076216F" w:rsidRPr="00224DB6" w:rsidRDefault="0076216F" w:rsidP="00E717E8">
            <w:pPr>
              <w:cnfStyle w:val="001000100000" w:firstRow="0" w:lastRow="0" w:firstColumn="1" w:lastColumn="0" w:oddVBand="0" w:evenVBand="0" w:oddHBand="1" w:evenHBand="0" w:firstRowFirstColumn="0" w:firstRowLastColumn="0" w:lastRowFirstColumn="0" w:lastRowLastColumn="0"/>
              <w:rPr>
                <w:rPrChange w:id="2385" w:author="Markel" w:date="2018-07-20T14:56:00Z">
                  <w:rPr>
                    <w:rFonts w:asciiTheme="minorHAnsi" w:hAnsiTheme="minorHAnsi"/>
                    <w:sz w:val="20"/>
                  </w:rPr>
                </w:rPrChange>
              </w:rPr>
            </w:pPr>
            <w:r w:rsidRPr="00224DB6">
              <w:rPr>
                <w:rPrChange w:id="2386" w:author="Markel" w:date="2018-07-20T14:56:00Z">
                  <w:rPr>
                    <w:rFonts w:asciiTheme="minorHAnsi" w:hAnsiTheme="minorHAnsi"/>
                    <w:sz w:val="20"/>
                  </w:rPr>
                </w:rPrChange>
              </w:rPr>
              <w:t>format</w:t>
            </w:r>
          </w:p>
        </w:tc>
        <w:tc>
          <w:tcPr>
            <w:tcW w:w="2268" w:type="dxa"/>
            <w:tcPrChange w:id="2387" w:author="Markel" w:date="2018-07-20T14:56:00Z">
              <w:tcPr>
                <w:tcW w:w="2242" w:type="dxa"/>
              </w:tcPr>
            </w:tcPrChange>
          </w:tcPr>
          <w:p w14:paraId="49AF65AD" w14:textId="77777777" w:rsidR="0076216F" w:rsidRPr="00224DB6" w:rsidRDefault="0076216F" w:rsidP="00E717E8">
            <w:pPr>
              <w:cnfStyle w:val="000000100000" w:firstRow="0" w:lastRow="0" w:firstColumn="0" w:lastColumn="0" w:oddVBand="0" w:evenVBand="0" w:oddHBand="1" w:evenHBand="0" w:firstRowFirstColumn="0" w:firstRowLastColumn="0" w:lastRowFirstColumn="0" w:lastRowLastColumn="0"/>
              <w:rPr>
                <w:rPrChange w:id="2388" w:author="Markel" w:date="2018-07-20T14:56:00Z">
                  <w:rPr>
                    <w:rFonts w:asciiTheme="minorHAnsi" w:hAnsiTheme="minorHAnsi"/>
                    <w:sz w:val="20"/>
                  </w:rPr>
                </w:rPrChange>
              </w:rPr>
            </w:pPr>
            <w:r w:rsidRPr="00224DB6">
              <w:rPr>
                <w:rPrChange w:id="2389" w:author="Markel" w:date="2018-07-20T14:56:00Z">
                  <w:rPr>
                    <w:rFonts w:asciiTheme="minorHAnsi" w:hAnsiTheme="minorHAnsi"/>
                    <w:sz w:val="20"/>
                  </w:rPr>
                </w:rPrChange>
              </w:rPr>
              <w:t>Sample representation</w:t>
            </w:r>
          </w:p>
        </w:tc>
        <w:tc>
          <w:tcPr>
            <w:tcW w:w="1134" w:type="dxa"/>
            <w:tcPrChange w:id="2390" w:author="Markel" w:date="2018-07-20T14:56:00Z">
              <w:tcPr>
                <w:tcW w:w="1302" w:type="dxa"/>
              </w:tcPr>
            </w:tcPrChange>
          </w:tcPr>
          <w:p w14:paraId="68DC6F25" w14:textId="47B56A4A" w:rsidR="0076216F" w:rsidRPr="00224DB6" w:rsidRDefault="00A92A4C" w:rsidP="00E717E8">
            <w:pPr>
              <w:cnfStyle w:val="000000100000" w:firstRow="0" w:lastRow="0" w:firstColumn="0" w:lastColumn="0" w:oddVBand="0" w:evenVBand="0" w:oddHBand="1" w:evenHBand="0" w:firstRowFirstColumn="0" w:firstRowLastColumn="0" w:lastRowFirstColumn="0" w:lastRowLastColumn="0"/>
              <w:rPr>
                <w:rPrChange w:id="2391" w:author="Markel" w:date="2018-07-20T14:56:00Z">
                  <w:rPr>
                    <w:rFonts w:asciiTheme="minorHAnsi" w:hAnsiTheme="minorHAnsi"/>
                    <w:sz w:val="20"/>
                  </w:rPr>
                </w:rPrChange>
              </w:rPr>
            </w:pPr>
            <w:del w:id="2392" w:author="Markel" w:date="2018-07-20T14:56:00Z">
              <w:r>
                <w:rPr>
                  <w:rFonts w:asciiTheme="minorHAnsi" w:hAnsiTheme="minorHAnsi"/>
                </w:rPr>
                <w:delText>e</w:delText>
              </w:r>
              <w:r w:rsidR="00023B42">
                <w:rPr>
                  <w:rFonts w:asciiTheme="minorHAnsi" w:hAnsiTheme="minorHAnsi"/>
                </w:rPr>
                <w:delText>numerator</w:delText>
              </w:r>
            </w:del>
            <w:ins w:id="2393" w:author="Markel" w:date="2018-07-20T14:56:00Z">
              <w:r w:rsidR="00AC4544" w:rsidRPr="00224DB6">
                <w:t>string</w:t>
              </w:r>
            </w:ins>
          </w:p>
        </w:tc>
        <w:tc>
          <w:tcPr>
            <w:tcW w:w="1701" w:type="dxa"/>
            <w:tcPrChange w:id="2394" w:author="Markel" w:date="2018-07-20T14:56:00Z">
              <w:tcPr>
                <w:tcW w:w="2410" w:type="dxa"/>
              </w:tcPr>
            </w:tcPrChange>
          </w:tcPr>
          <w:p w14:paraId="2DF6B5B3" w14:textId="77777777" w:rsidR="004414C6" w:rsidRPr="004414C6" w:rsidRDefault="001738D7" w:rsidP="00545F9E">
            <w:pPr>
              <w:cnfStyle w:val="000000100000" w:firstRow="0" w:lastRow="0" w:firstColumn="0" w:lastColumn="0" w:oddVBand="0" w:evenVBand="0" w:oddHBand="1" w:evenHBand="0" w:firstRowFirstColumn="0" w:firstRowLastColumn="0" w:lastRowFirstColumn="0" w:lastRowLastColumn="0"/>
              <w:rPr>
                <w:del w:id="2395" w:author="Markel" w:date="2018-07-20T14:56:00Z"/>
                <w:rFonts w:asciiTheme="minorHAnsi" w:hAnsiTheme="minorHAnsi"/>
              </w:rPr>
            </w:pPr>
            <w:del w:id="2396" w:author="Markel" w:date="2018-07-20T14:56:00Z">
              <w:r w:rsidRPr="001738D7">
                <w:rPr>
                  <w:rFonts w:asciiTheme="minorHAnsi" w:hAnsiTheme="minorHAnsi"/>
                </w:rPr>
                <w:delText>"</w:delText>
              </w:r>
            </w:del>
            <w:ins w:id="2397" w:author="Markel" w:date="2018-07-20T14:56:00Z">
              <w:r w:rsidR="0076216F" w:rsidRPr="00224DB6">
                <w:t>“</w:t>
              </w:r>
            </w:ins>
            <w:r w:rsidR="0076216F" w:rsidRPr="00224DB6">
              <w:rPr>
                <w:rPrChange w:id="2398" w:author="Markel" w:date="2018-07-20T14:56:00Z">
                  <w:rPr>
                    <w:rFonts w:asciiTheme="minorHAnsi" w:hAnsiTheme="minorHAnsi"/>
                    <w:sz w:val="20"/>
                  </w:rPr>
                </w:rPrChange>
              </w:rPr>
              <w:t>IF</w:t>
            </w:r>
            <w:del w:id="2399" w:author="Markel" w:date="2018-07-20T14:56:00Z">
              <w:r w:rsidRPr="001738D7">
                <w:rPr>
                  <w:rFonts w:asciiTheme="minorHAnsi" w:hAnsiTheme="minorHAnsi"/>
                </w:rPr>
                <w:delText>",</w:delText>
              </w:r>
              <w:r w:rsidR="007C4AFD">
                <w:rPr>
                  <w:rFonts w:asciiTheme="minorHAnsi" w:hAnsiTheme="minorHAnsi"/>
                </w:rPr>
                <w:delText xml:space="preserve"> </w:delText>
              </w:r>
              <w:r w:rsidRPr="001738D7">
                <w:rPr>
                  <w:rFonts w:asciiTheme="minorHAnsi" w:hAnsiTheme="minorHAnsi"/>
                </w:rPr>
                <w:delText>"</w:delText>
              </w:r>
            </w:del>
            <w:ins w:id="2400" w:author="Markel" w:date="2018-07-20T14:56:00Z">
              <w:r w:rsidR="0076216F" w:rsidRPr="00224DB6">
                <w:t>”, “</w:t>
              </w:r>
            </w:ins>
            <w:r w:rsidR="0076216F" w:rsidRPr="00224DB6">
              <w:rPr>
                <w:rPrChange w:id="2401" w:author="Markel" w:date="2018-07-20T14:56:00Z">
                  <w:rPr>
                    <w:rFonts w:asciiTheme="minorHAnsi" w:hAnsiTheme="minorHAnsi"/>
                    <w:sz w:val="20"/>
                  </w:rPr>
                </w:rPrChange>
              </w:rPr>
              <w:t>IFn</w:t>
            </w:r>
            <w:del w:id="2402" w:author="Markel" w:date="2018-07-20T14:56:00Z">
              <w:r w:rsidRPr="001738D7">
                <w:rPr>
                  <w:rFonts w:asciiTheme="minorHAnsi" w:hAnsiTheme="minorHAnsi"/>
                </w:rPr>
                <w:delText>",</w:delText>
              </w:r>
              <w:r w:rsidR="007C4AFD">
                <w:rPr>
                  <w:rFonts w:asciiTheme="minorHAnsi" w:hAnsiTheme="minorHAnsi"/>
                </w:rPr>
                <w:delText xml:space="preserve"> </w:delText>
              </w:r>
              <w:r w:rsidRPr="001738D7">
                <w:rPr>
                  <w:rFonts w:asciiTheme="minorHAnsi" w:hAnsiTheme="minorHAnsi"/>
                </w:rPr>
                <w:delText>"</w:delText>
              </w:r>
            </w:del>
            <w:ins w:id="2403" w:author="Markel" w:date="2018-07-20T14:56:00Z">
              <w:r w:rsidR="0076216F" w:rsidRPr="00224DB6">
                <w:t>”, “</w:t>
              </w:r>
            </w:ins>
            <w:r w:rsidR="0076216F" w:rsidRPr="00224DB6">
              <w:rPr>
                <w:rPrChange w:id="2404" w:author="Markel" w:date="2018-07-20T14:56:00Z">
                  <w:rPr>
                    <w:rFonts w:asciiTheme="minorHAnsi" w:hAnsiTheme="minorHAnsi"/>
                    <w:sz w:val="20"/>
                  </w:rPr>
                </w:rPrChange>
              </w:rPr>
              <w:t>IQ</w:t>
            </w:r>
            <w:del w:id="2405" w:author="Markel" w:date="2018-07-20T14:56:00Z">
              <w:r w:rsidRPr="001738D7">
                <w:rPr>
                  <w:rFonts w:asciiTheme="minorHAnsi" w:hAnsiTheme="minorHAnsi"/>
                </w:rPr>
                <w:delText>",</w:delText>
              </w:r>
              <w:r w:rsidR="007C4AFD">
                <w:rPr>
                  <w:rFonts w:asciiTheme="minorHAnsi" w:hAnsiTheme="minorHAnsi"/>
                </w:rPr>
                <w:delText xml:space="preserve"> </w:delText>
              </w:r>
              <w:r w:rsidRPr="001738D7">
                <w:rPr>
                  <w:rFonts w:asciiTheme="minorHAnsi" w:hAnsiTheme="minorHAnsi"/>
                </w:rPr>
                <w:delText>"</w:delText>
              </w:r>
            </w:del>
            <w:ins w:id="2406" w:author="Markel" w:date="2018-07-20T14:56:00Z">
              <w:r w:rsidR="0076216F" w:rsidRPr="00224DB6">
                <w:t>”, “</w:t>
              </w:r>
            </w:ins>
            <w:r w:rsidR="0076216F" w:rsidRPr="00224DB6">
              <w:rPr>
                <w:rPrChange w:id="2407" w:author="Markel" w:date="2018-07-20T14:56:00Z">
                  <w:rPr>
                    <w:rFonts w:asciiTheme="minorHAnsi" w:hAnsiTheme="minorHAnsi"/>
                    <w:sz w:val="20"/>
                  </w:rPr>
                </w:rPrChange>
              </w:rPr>
              <w:t>IQn</w:t>
            </w:r>
            <w:del w:id="2408" w:author="Markel" w:date="2018-07-20T14:56:00Z">
              <w:r w:rsidRPr="001738D7">
                <w:rPr>
                  <w:rFonts w:asciiTheme="minorHAnsi" w:hAnsiTheme="minorHAnsi"/>
                </w:rPr>
                <w:delText>",</w:delText>
              </w:r>
              <w:r w:rsidR="007C4AFD">
                <w:rPr>
                  <w:rFonts w:asciiTheme="minorHAnsi" w:hAnsiTheme="minorHAnsi"/>
                </w:rPr>
                <w:delText xml:space="preserve"> </w:delText>
              </w:r>
              <w:r w:rsidRPr="001738D7">
                <w:rPr>
                  <w:rFonts w:asciiTheme="minorHAnsi" w:hAnsiTheme="minorHAnsi"/>
                </w:rPr>
                <w:delText>"</w:delText>
              </w:r>
            </w:del>
            <w:ins w:id="2409" w:author="Markel" w:date="2018-07-20T14:56:00Z">
              <w:r w:rsidR="0076216F" w:rsidRPr="00224DB6">
                <w:t>”, “</w:t>
              </w:r>
            </w:ins>
            <w:r w:rsidR="0076216F" w:rsidRPr="00224DB6">
              <w:rPr>
                <w:rPrChange w:id="2410" w:author="Markel" w:date="2018-07-20T14:56:00Z">
                  <w:rPr>
                    <w:rFonts w:asciiTheme="minorHAnsi" w:hAnsiTheme="minorHAnsi"/>
                    <w:sz w:val="20"/>
                  </w:rPr>
                </w:rPrChange>
              </w:rPr>
              <w:t>InQ</w:t>
            </w:r>
            <w:del w:id="2411" w:author="Markel" w:date="2018-07-20T14:56:00Z">
              <w:r w:rsidRPr="001738D7">
                <w:rPr>
                  <w:rFonts w:asciiTheme="minorHAnsi" w:hAnsiTheme="minorHAnsi"/>
                </w:rPr>
                <w:delText>",</w:delText>
              </w:r>
              <w:r w:rsidR="00194B9C">
                <w:rPr>
                  <w:rFonts w:asciiTheme="minorHAnsi" w:hAnsiTheme="minorHAnsi"/>
                </w:rPr>
                <w:delText xml:space="preserve"> </w:delText>
              </w:r>
            </w:del>
            <w:ins w:id="2412" w:author="Markel" w:date="2018-07-20T14:56:00Z">
              <w:r w:rsidR="0076216F" w:rsidRPr="00224DB6">
                <w:t>”, “</w:t>
              </w:r>
            </w:ins>
            <w:r w:rsidR="0076216F" w:rsidRPr="00224DB6">
              <w:rPr>
                <w:rPrChange w:id="2413" w:author="Markel" w:date="2018-07-20T14:56:00Z">
                  <w:rPr>
                    <w:rFonts w:asciiTheme="minorHAnsi" w:hAnsiTheme="minorHAnsi"/>
                    <w:sz w:val="20"/>
                  </w:rPr>
                </w:rPrChange>
              </w:rPr>
              <w:t>InQn</w:t>
            </w:r>
            <w:del w:id="2414" w:author="Markel" w:date="2018-07-20T14:56:00Z">
              <w:r w:rsidRPr="001738D7">
                <w:rPr>
                  <w:rFonts w:asciiTheme="minorHAnsi" w:hAnsiTheme="minorHAnsi"/>
                </w:rPr>
                <w:delText>",</w:delText>
              </w:r>
              <w:r w:rsidR="007C4AFD">
                <w:rPr>
                  <w:rFonts w:asciiTheme="minorHAnsi" w:hAnsiTheme="minorHAnsi"/>
                </w:rPr>
                <w:delText xml:space="preserve"> </w:delText>
              </w:r>
              <w:r w:rsidRPr="001738D7">
                <w:rPr>
                  <w:rFonts w:asciiTheme="minorHAnsi" w:hAnsiTheme="minorHAnsi"/>
                </w:rPr>
                <w:delText>"</w:delText>
              </w:r>
            </w:del>
            <w:ins w:id="2415" w:author="Markel" w:date="2018-07-20T14:56:00Z">
              <w:r w:rsidR="0076216F" w:rsidRPr="00224DB6">
                <w:t>”, “</w:t>
              </w:r>
            </w:ins>
            <w:r w:rsidR="0076216F" w:rsidRPr="00224DB6">
              <w:rPr>
                <w:rPrChange w:id="2416" w:author="Markel" w:date="2018-07-20T14:56:00Z">
                  <w:rPr>
                    <w:rFonts w:asciiTheme="minorHAnsi" w:hAnsiTheme="minorHAnsi"/>
                    <w:sz w:val="20"/>
                  </w:rPr>
                </w:rPrChange>
              </w:rPr>
              <w:t>QI</w:t>
            </w:r>
            <w:del w:id="2417" w:author="Markel" w:date="2018-07-20T14:56:00Z">
              <w:r w:rsidRPr="001738D7">
                <w:rPr>
                  <w:rFonts w:asciiTheme="minorHAnsi" w:hAnsiTheme="minorHAnsi"/>
                </w:rPr>
                <w:delText>",</w:delText>
              </w:r>
              <w:r w:rsidR="007C4AFD">
                <w:rPr>
                  <w:rFonts w:asciiTheme="minorHAnsi" w:hAnsiTheme="minorHAnsi"/>
                </w:rPr>
                <w:delText xml:space="preserve"> </w:delText>
              </w:r>
              <w:r w:rsidRPr="001738D7">
                <w:rPr>
                  <w:rFonts w:asciiTheme="minorHAnsi" w:hAnsiTheme="minorHAnsi"/>
                </w:rPr>
                <w:delText>"</w:delText>
              </w:r>
            </w:del>
            <w:ins w:id="2418" w:author="Markel" w:date="2018-07-20T14:56:00Z">
              <w:r w:rsidR="0076216F" w:rsidRPr="00224DB6">
                <w:t>”, “</w:t>
              </w:r>
            </w:ins>
            <w:r w:rsidR="0076216F" w:rsidRPr="00224DB6">
              <w:rPr>
                <w:rPrChange w:id="2419" w:author="Markel" w:date="2018-07-20T14:56:00Z">
                  <w:rPr>
                    <w:rFonts w:asciiTheme="minorHAnsi" w:hAnsiTheme="minorHAnsi"/>
                    <w:sz w:val="20"/>
                  </w:rPr>
                </w:rPrChange>
              </w:rPr>
              <w:t>QIn</w:t>
            </w:r>
            <w:del w:id="2420" w:author="Markel" w:date="2018-07-20T14:56:00Z">
              <w:r w:rsidRPr="001738D7">
                <w:rPr>
                  <w:rFonts w:asciiTheme="minorHAnsi" w:hAnsiTheme="minorHAnsi"/>
                </w:rPr>
                <w:delText>",</w:delText>
              </w:r>
              <w:r w:rsidR="007C4AFD">
                <w:rPr>
                  <w:rFonts w:asciiTheme="minorHAnsi" w:hAnsiTheme="minorHAnsi"/>
                </w:rPr>
                <w:delText xml:space="preserve"> </w:delText>
              </w:r>
              <w:r w:rsidRPr="001738D7">
                <w:rPr>
                  <w:rFonts w:asciiTheme="minorHAnsi" w:hAnsiTheme="minorHAnsi"/>
                </w:rPr>
                <w:delText>"</w:delText>
              </w:r>
            </w:del>
            <w:ins w:id="2421" w:author="Markel" w:date="2018-07-20T14:56:00Z">
              <w:r w:rsidR="00D558E6" w:rsidRPr="00224DB6">
                <w:t>”, “</w:t>
              </w:r>
            </w:ins>
            <w:r w:rsidR="00D558E6" w:rsidRPr="00224DB6">
              <w:rPr>
                <w:rPrChange w:id="2422" w:author="Markel" w:date="2018-07-20T14:56:00Z">
                  <w:rPr>
                    <w:rFonts w:asciiTheme="minorHAnsi" w:hAnsiTheme="minorHAnsi"/>
                    <w:sz w:val="20"/>
                  </w:rPr>
                </w:rPrChange>
              </w:rPr>
              <w:t>QnI</w:t>
            </w:r>
            <w:del w:id="2423" w:author="Markel" w:date="2018-07-20T14:56:00Z">
              <w:r w:rsidRPr="001738D7">
                <w:rPr>
                  <w:rFonts w:asciiTheme="minorHAnsi" w:hAnsiTheme="minorHAnsi"/>
                </w:rPr>
                <w:delText>",</w:delText>
              </w:r>
              <w:r w:rsidR="007C4AFD">
                <w:rPr>
                  <w:rFonts w:asciiTheme="minorHAnsi" w:hAnsiTheme="minorHAnsi"/>
                </w:rPr>
                <w:delText xml:space="preserve"> </w:delText>
              </w:r>
              <w:r w:rsidRPr="001738D7">
                <w:rPr>
                  <w:rFonts w:asciiTheme="minorHAnsi" w:hAnsiTheme="minorHAnsi"/>
                </w:rPr>
                <w:delText>"</w:delText>
              </w:r>
            </w:del>
            <w:ins w:id="2424" w:author="Markel" w:date="2018-07-20T14:56:00Z">
              <w:r w:rsidR="00D558E6" w:rsidRPr="00224DB6">
                <w:t>”, “</w:t>
              </w:r>
            </w:ins>
            <w:r w:rsidR="00D558E6" w:rsidRPr="00224DB6">
              <w:rPr>
                <w:rPrChange w:id="2425" w:author="Markel" w:date="2018-07-20T14:56:00Z">
                  <w:rPr>
                    <w:rFonts w:asciiTheme="minorHAnsi" w:hAnsiTheme="minorHAnsi"/>
                    <w:sz w:val="20"/>
                  </w:rPr>
                </w:rPrChange>
              </w:rPr>
              <w:t>QnIn</w:t>
            </w:r>
            <w:del w:id="2426" w:author="Markel" w:date="2018-07-20T14:56:00Z">
              <w:r w:rsidRPr="001738D7">
                <w:rPr>
                  <w:rFonts w:asciiTheme="minorHAnsi" w:hAnsiTheme="minorHAnsi"/>
                </w:rPr>
                <w:delText>"</w:delText>
              </w:r>
            </w:del>
          </w:p>
          <w:p w14:paraId="6BA0BB5A" w14:textId="21B10C9B" w:rsidR="0076216F" w:rsidRPr="00224DB6" w:rsidRDefault="00D558E6" w:rsidP="00D558E6">
            <w:pPr>
              <w:cnfStyle w:val="000000100000" w:firstRow="0" w:lastRow="0" w:firstColumn="0" w:lastColumn="0" w:oddVBand="0" w:evenVBand="0" w:oddHBand="1" w:evenHBand="0" w:firstRowFirstColumn="0" w:firstRowLastColumn="0" w:lastRowFirstColumn="0" w:lastRowLastColumn="0"/>
              <w:rPr>
                <w:rPrChange w:id="2427" w:author="Markel" w:date="2018-07-20T14:56:00Z">
                  <w:rPr>
                    <w:rFonts w:asciiTheme="minorHAnsi" w:hAnsiTheme="minorHAnsi"/>
                    <w:sz w:val="20"/>
                  </w:rPr>
                </w:rPrChange>
              </w:rPr>
            </w:pPr>
            <w:ins w:id="2428" w:author="Markel" w:date="2018-07-20T14:56:00Z">
              <w:r w:rsidRPr="00224DB6">
                <w:t xml:space="preserve">” </w:t>
              </w:r>
            </w:ins>
            <w:r w:rsidRPr="00224DB6">
              <w:rPr>
                <w:rPrChange w:id="2429" w:author="Markel" w:date="2018-07-20T14:56:00Z">
                  <w:rPr>
                    <w:rFonts w:asciiTheme="minorHAnsi" w:hAnsiTheme="minorHAnsi"/>
                    <w:sz w:val="20"/>
                  </w:rPr>
                </w:rPrChange>
              </w:rPr>
              <w:t xml:space="preserve">(where </w:t>
            </w:r>
            <w:del w:id="2430" w:author="Markel" w:date="2018-07-20T14:56:00Z">
              <w:r w:rsidR="00046891">
                <w:rPr>
                  <w:rFonts w:asciiTheme="minorHAnsi" w:hAnsiTheme="minorHAnsi"/>
                </w:rPr>
                <w:delText>`</w:delText>
              </w:r>
            </w:del>
            <w:ins w:id="2431" w:author="Markel" w:date="2018-07-20T14:56:00Z">
              <w:r w:rsidRPr="00224DB6">
                <w:t>‘</w:t>
              </w:r>
            </w:ins>
            <w:r w:rsidR="0076216F" w:rsidRPr="00224DB6">
              <w:rPr>
                <w:rPrChange w:id="2432" w:author="Markel" w:date="2018-07-20T14:56:00Z">
                  <w:rPr>
                    <w:rFonts w:asciiTheme="minorHAnsi" w:hAnsiTheme="minorHAnsi"/>
                    <w:sz w:val="20"/>
                  </w:rPr>
                </w:rPrChange>
              </w:rPr>
              <w:t>n</w:t>
            </w:r>
            <w:r w:rsidRPr="00224DB6">
              <w:rPr>
                <w:rPrChange w:id="2433" w:author="Markel" w:date="2018-07-20T14:56:00Z">
                  <w:rPr>
                    <w:rFonts w:asciiTheme="minorHAnsi" w:hAnsiTheme="minorHAnsi"/>
                    <w:sz w:val="20"/>
                  </w:rPr>
                </w:rPrChange>
              </w:rPr>
              <w:t>’</w:t>
            </w:r>
            <w:r w:rsidR="0076216F" w:rsidRPr="00224DB6">
              <w:rPr>
                <w:rPrChange w:id="2434" w:author="Markel" w:date="2018-07-20T14:56:00Z">
                  <w:rPr>
                    <w:rFonts w:asciiTheme="minorHAnsi" w:hAnsiTheme="minorHAnsi"/>
                    <w:sz w:val="20"/>
                  </w:rPr>
                </w:rPrChange>
              </w:rPr>
              <w:t xml:space="preserve"> </w:t>
            </w:r>
            <w:del w:id="2435" w:author="Markel" w:date="2018-07-20T14:56:00Z">
              <w:r w:rsidR="004414C6" w:rsidRPr="004414C6">
                <w:rPr>
                  <w:rFonts w:asciiTheme="minorHAnsi" w:hAnsiTheme="minorHAnsi"/>
                </w:rPr>
                <w:delText>signifies</w:delText>
              </w:r>
            </w:del>
            <w:ins w:id="2436" w:author="Markel" w:date="2018-07-20T14:56:00Z">
              <w:r w:rsidRPr="00224DB6">
                <w:t>means</w:t>
              </w:r>
            </w:ins>
            <w:r w:rsidR="0076216F" w:rsidRPr="00224DB6">
              <w:rPr>
                <w:rPrChange w:id="2437" w:author="Markel" w:date="2018-07-20T14:56:00Z">
                  <w:rPr>
                    <w:rFonts w:asciiTheme="minorHAnsi" w:hAnsiTheme="minorHAnsi"/>
                    <w:sz w:val="20"/>
                  </w:rPr>
                </w:rPrChange>
              </w:rPr>
              <w:t xml:space="preserve"> inversion)</w:t>
            </w:r>
          </w:p>
        </w:tc>
        <w:tc>
          <w:tcPr>
            <w:tcW w:w="1134" w:type="dxa"/>
            <w:tcPrChange w:id="2438" w:author="Markel" w:date="2018-07-20T14:56:00Z">
              <w:tcPr>
                <w:tcW w:w="992" w:type="dxa"/>
              </w:tcPr>
            </w:tcPrChange>
          </w:tcPr>
          <w:p w14:paraId="10404E87" w14:textId="77777777" w:rsidR="0076216F" w:rsidRPr="00224DB6" w:rsidRDefault="0076216F" w:rsidP="00E717E8">
            <w:pPr>
              <w:cnfStyle w:val="000000100000" w:firstRow="0" w:lastRow="0" w:firstColumn="0" w:lastColumn="0" w:oddVBand="0" w:evenVBand="0" w:oddHBand="1" w:evenHBand="0" w:firstRowFirstColumn="0" w:firstRowLastColumn="0" w:lastRowFirstColumn="0" w:lastRowLastColumn="0"/>
              <w:rPr>
                <w:rPrChange w:id="2439" w:author="Markel" w:date="2018-07-20T14:56:00Z">
                  <w:rPr>
                    <w:rFonts w:asciiTheme="minorHAnsi" w:hAnsiTheme="minorHAnsi"/>
                    <w:sz w:val="20"/>
                  </w:rPr>
                </w:rPrChange>
              </w:rPr>
            </w:pPr>
            <w:r w:rsidRPr="00224DB6">
              <w:rPr>
                <w:rPrChange w:id="2440" w:author="Markel" w:date="2018-07-20T14:56:00Z">
                  <w:rPr>
                    <w:rFonts w:asciiTheme="minorHAnsi" w:hAnsiTheme="minorHAnsi"/>
                    <w:sz w:val="20"/>
                  </w:rPr>
                </w:rPrChange>
              </w:rPr>
              <w:t>Yes</w:t>
            </w:r>
          </w:p>
        </w:tc>
        <w:tc>
          <w:tcPr>
            <w:tcW w:w="1663" w:type="dxa"/>
            <w:tcPrChange w:id="2441" w:author="Markel" w:date="2018-07-20T14:56:00Z">
              <w:tcPr>
                <w:tcW w:w="1276" w:type="dxa"/>
              </w:tcPr>
            </w:tcPrChange>
          </w:tcPr>
          <w:p w14:paraId="0E115B00" w14:textId="77777777" w:rsidR="0076216F" w:rsidRPr="00224DB6" w:rsidRDefault="0076216F" w:rsidP="00E717E8">
            <w:pPr>
              <w:cnfStyle w:val="000000100000" w:firstRow="0" w:lastRow="0" w:firstColumn="0" w:lastColumn="0" w:oddVBand="0" w:evenVBand="0" w:oddHBand="1" w:evenHBand="0" w:firstRowFirstColumn="0" w:firstRowLastColumn="0" w:lastRowFirstColumn="0" w:lastRowLastColumn="0"/>
              <w:rPr>
                <w:rPrChange w:id="2442" w:author="Markel" w:date="2018-07-20T14:56:00Z">
                  <w:rPr>
                    <w:rFonts w:asciiTheme="minorHAnsi" w:hAnsiTheme="minorHAnsi"/>
                    <w:sz w:val="20"/>
                  </w:rPr>
                </w:rPrChange>
              </w:rPr>
            </w:pPr>
          </w:p>
        </w:tc>
      </w:tr>
      <w:tr w:rsidR="0076216F" w:rsidRPr="00224DB6" w14:paraId="52D15F6B" w14:textId="77777777" w:rsidTr="00E717E8">
        <w:trPr>
          <w:cantSplit/>
          <w:trPrChange w:id="2443" w:author="Markel" w:date="2018-07-20T14:56:00Z">
            <w:trPr>
              <w:cantSplit/>
            </w:trPr>
          </w:trPrChange>
        </w:trPr>
        <w:tc>
          <w:tcPr>
            <w:cnfStyle w:val="001000000000" w:firstRow="0" w:lastRow="0" w:firstColumn="1" w:lastColumn="0" w:oddVBand="0" w:evenVBand="0" w:oddHBand="0" w:evenHBand="0" w:firstRowFirstColumn="0" w:firstRowLastColumn="0" w:lastRowFirstColumn="0" w:lastRowLastColumn="0"/>
            <w:tcW w:w="1550" w:type="dxa"/>
            <w:tcPrChange w:id="2444" w:author="Markel" w:date="2018-07-20T14:56:00Z">
              <w:tcPr>
                <w:tcW w:w="1276" w:type="dxa"/>
              </w:tcPr>
            </w:tcPrChange>
          </w:tcPr>
          <w:p w14:paraId="13B8A180" w14:textId="77777777" w:rsidR="0076216F" w:rsidRPr="00224DB6" w:rsidRDefault="0076216F" w:rsidP="00E717E8">
            <w:pPr>
              <w:rPr>
                <w:rPrChange w:id="2445" w:author="Markel" w:date="2018-07-20T14:56:00Z">
                  <w:rPr>
                    <w:rFonts w:asciiTheme="minorHAnsi" w:hAnsiTheme="minorHAnsi"/>
                    <w:sz w:val="20"/>
                  </w:rPr>
                </w:rPrChange>
              </w:rPr>
            </w:pPr>
            <w:r w:rsidRPr="00224DB6">
              <w:rPr>
                <w:rPrChange w:id="2446" w:author="Markel" w:date="2018-07-20T14:56:00Z">
                  <w:rPr>
                    <w:rFonts w:asciiTheme="minorHAnsi" w:hAnsiTheme="minorHAnsi"/>
                    <w:sz w:val="20"/>
                  </w:rPr>
                </w:rPrChange>
              </w:rPr>
              <w:t>encoding</w:t>
            </w:r>
          </w:p>
        </w:tc>
        <w:tc>
          <w:tcPr>
            <w:tcW w:w="2268" w:type="dxa"/>
            <w:tcPrChange w:id="2447" w:author="Markel" w:date="2018-07-20T14:56:00Z">
              <w:tcPr>
                <w:tcW w:w="2242" w:type="dxa"/>
              </w:tcPr>
            </w:tcPrChange>
          </w:tcPr>
          <w:p w14:paraId="2D187707" w14:textId="77777777" w:rsidR="0076216F" w:rsidRPr="00224DB6" w:rsidRDefault="0076216F" w:rsidP="00E717E8">
            <w:pPr>
              <w:cnfStyle w:val="000000000000" w:firstRow="0" w:lastRow="0" w:firstColumn="0" w:lastColumn="0" w:oddVBand="0" w:evenVBand="0" w:oddHBand="0" w:evenHBand="0" w:firstRowFirstColumn="0" w:firstRowLastColumn="0" w:lastRowFirstColumn="0" w:lastRowLastColumn="0"/>
              <w:rPr>
                <w:rPrChange w:id="2448" w:author="Markel" w:date="2018-07-20T14:56:00Z">
                  <w:rPr>
                    <w:rFonts w:asciiTheme="minorHAnsi" w:hAnsiTheme="minorHAnsi"/>
                    <w:sz w:val="20"/>
                  </w:rPr>
                </w:rPrChange>
              </w:rPr>
            </w:pPr>
            <w:r w:rsidRPr="00224DB6">
              <w:rPr>
                <w:rPrChange w:id="2449" w:author="Markel" w:date="2018-07-20T14:56:00Z">
                  <w:rPr>
                    <w:rFonts w:asciiTheme="minorHAnsi" w:hAnsiTheme="minorHAnsi"/>
                    <w:sz w:val="20"/>
                  </w:rPr>
                </w:rPrChange>
              </w:rPr>
              <w:t>Numeric encoding scheme</w:t>
            </w:r>
          </w:p>
        </w:tc>
        <w:tc>
          <w:tcPr>
            <w:tcW w:w="1134" w:type="dxa"/>
            <w:tcPrChange w:id="2450" w:author="Markel" w:date="2018-07-20T14:56:00Z">
              <w:tcPr>
                <w:tcW w:w="1302" w:type="dxa"/>
              </w:tcPr>
            </w:tcPrChange>
          </w:tcPr>
          <w:p w14:paraId="1E9B24FB" w14:textId="203D65F6" w:rsidR="0076216F" w:rsidRPr="00224DB6" w:rsidRDefault="00A92A4C" w:rsidP="00E717E8">
            <w:pPr>
              <w:cnfStyle w:val="000000000000" w:firstRow="0" w:lastRow="0" w:firstColumn="0" w:lastColumn="0" w:oddVBand="0" w:evenVBand="0" w:oddHBand="0" w:evenHBand="0" w:firstRowFirstColumn="0" w:firstRowLastColumn="0" w:lastRowFirstColumn="0" w:lastRowLastColumn="0"/>
              <w:rPr>
                <w:rPrChange w:id="2451" w:author="Markel" w:date="2018-07-20T14:56:00Z">
                  <w:rPr>
                    <w:rFonts w:asciiTheme="minorHAnsi" w:hAnsiTheme="minorHAnsi"/>
                    <w:sz w:val="20"/>
                  </w:rPr>
                </w:rPrChange>
              </w:rPr>
            </w:pPr>
            <w:del w:id="2452" w:author="Markel" w:date="2018-07-20T14:56:00Z">
              <w:r>
                <w:rPr>
                  <w:rFonts w:asciiTheme="minorHAnsi" w:hAnsiTheme="minorHAnsi"/>
                </w:rPr>
                <w:delText>e</w:delText>
              </w:r>
              <w:r w:rsidR="00023B42">
                <w:rPr>
                  <w:rFonts w:asciiTheme="minorHAnsi" w:hAnsiTheme="minorHAnsi"/>
                </w:rPr>
                <w:delText>numerator</w:delText>
              </w:r>
            </w:del>
            <w:ins w:id="2453" w:author="Markel" w:date="2018-07-20T14:56:00Z">
              <w:r w:rsidR="00AC4544" w:rsidRPr="00224DB6">
                <w:t>string</w:t>
              </w:r>
            </w:ins>
          </w:p>
        </w:tc>
        <w:tc>
          <w:tcPr>
            <w:tcW w:w="1701" w:type="dxa"/>
            <w:tcPrChange w:id="2454" w:author="Markel" w:date="2018-07-20T14:56:00Z">
              <w:tcPr>
                <w:tcW w:w="2410" w:type="dxa"/>
              </w:tcPr>
            </w:tcPrChange>
          </w:tcPr>
          <w:p w14:paraId="5A803077" w14:textId="77777777" w:rsidR="00AA72D3" w:rsidRPr="00224DB6" w:rsidRDefault="00D41881" w:rsidP="00AA72D3">
            <w:pPr>
              <w:cnfStyle w:val="000000000000" w:firstRow="0" w:lastRow="0" w:firstColumn="0" w:lastColumn="0" w:oddVBand="0" w:evenVBand="0" w:oddHBand="0" w:evenHBand="0" w:firstRowFirstColumn="0" w:firstRowLastColumn="0" w:lastRowFirstColumn="0" w:lastRowLastColumn="0"/>
              <w:rPr>
                <w:ins w:id="2455" w:author="Markel" w:date="2018-07-20T14:56:00Z"/>
              </w:rPr>
            </w:pPr>
            <w:del w:id="2456" w:author="Markel" w:date="2018-07-20T14:56:00Z">
              <w:r>
                <w:rPr>
                  <w:rFonts w:asciiTheme="minorHAnsi" w:hAnsiTheme="minorHAnsi"/>
                </w:rPr>
                <w:delText>See</w:delText>
              </w:r>
              <w:r w:rsidRPr="00D41881">
                <w:rPr>
                  <w:rFonts w:asciiTheme="minorHAnsi" w:hAnsiTheme="minorHAnsi"/>
                </w:rPr>
                <w:delText xml:space="preserve"> </w:delText>
              </w:r>
              <w:r w:rsidR="002F365B">
                <w:rPr>
                  <w:rFonts w:asciiTheme="minorHAnsi" w:hAnsiTheme="minorHAnsi"/>
                </w:rPr>
                <w:fldChar w:fldCharType="begin"/>
              </w:r>
              <w:r w:rsidR="002F365B">
                <w:rPr>
                  <w:rFonts w:asciiTheme="minorHAnsi" w:hAnsiTheme="minorHAnsi"/>
                </w:rPr>
                <w:delInstrText xml:space="preserve"> REF _Ref447016384 \h  \* MERGEFORMAT </w:delInstrText>
              </w:r>
              <w:r w:rsidR="002F365B">
                <w:rPr>
                  <w:rFonts w:asciiTheme="minorHAnsi" w:hAnsiTheme="minorHAnsi"/>
                </w:rPr>
              </w:r>
              <w:r w:rsidR="002F365B">
                <w:rPr>
                  <w:rFonts w:asciiTheme="minorHAnsi" w:hAnsiTheme="minorHAnsi"/>
                </w:rPr>
                <w:fldChar w:fldCharType="separate"/>
              </w:r>
              <w:r w:rsidR="00D7084E" w:rsidRPr="00A10F78">
                <w:rPr>
                  <w:rFonts w:asciiTheme="minorHAnsi" w:hAnsiTheme="minorHAnsi"/>
                </w:rPr>
                <w:delText>Table 8</w:delText>
              </w:r>
              <w:r w:rsidR="002F365B">
                <w:rPr>
                  <w:rFonts w:asciiTheme="minorHAnsi" w:hAnsiTheme="minorHAnsi"/>
                </w:rPr>
                <w:fldChar w:fldCharType="end"/>
              </w:r>
            </w:del>
            <w:ins w:id="2457" w:author="Markel" w:date="2018-07-20T14:56:00Z">
              <w:r w:rsidR="0076216F" w:rsidRPr="00224DB6">
                <w:rPr>
                  <w:color w:val="FF0000"/>
                </w:rPr>
                <w:fldChar w:fldCharType="begin"/>
              </w:r>
              <w:r w:rsidR="0076216F" w:rsidRPr="00D54C31">
                <w:instrText xml:space="preserve"> REF _Ref511743266 \h </w:instrText>
              </w:r>
              <w:r w:rsidR="0076216F" w:rsidRPr="00224DB6">
                <w:rPr>
                  <w:color w:val="FF0000"/>
                </w:rPr>
              </w:r>
              <w:r w:rsidR="00C42604">
                <w:rPr>
                  <w:color w:val="FF0000"/>
                </w:rPr>
                <w:instrText xml:space="preserve"> \* MERGEFORMAT </w:instrText>
              </w:r>
              <w:r w:rsidR="0076216F" w:rsidRPr="00224DB6">
                <w:rPr>
                  <w:color w:val="FF0000"/>
                </w:rPr>
                <w:fldChar w:fldCharType="separate"/>
              </w:r>
            </w:ins>
            <w:r w:rsidR="00AA72D3" w:rsidRPr="00AA72D3">
              <w:t>Table 8</w:t>
            </w:r>
            <w:ins w:id="2458" w:author="Markel" w:date="2018-07-20T14:56:00Z">
              <w:r w:rsidR="00AA72D3" w:rsidRPr="00224DB6">
                <w:t xml:space="preserve"> enumerates the different stream encoding formats supported in this standard.</w:t>
              </w:r>
            </w:ins>
          </w:p>
          <w:p w14:paraId="40E67811" w14:textId="6E7D4510" w:rsidR="0076216F" w:rsidRPr="00224DB6" w:rsidRDefault="00AA72D3" w:rsidP="00C42604">
            <w:pPr>
              <w:cnfStyle w:val="000000000000" w:firstRow="0" w:lastRow="0" w:firstColumn="0" w:lastColumn="0" w:oddVBand="0" w:evenVBand="0" w:oddHBand="0" w:evenHBand="0" w:firstRowFirstColumn="0" w:firstRowLastColumn="0" w:lastRowFirstColumn="0" w:lastRowLastColumn="0"/>
              <w:rPr>
                <w:rPrChange w:id="2459" w:author="Markel" w:date="2018-07-20T14:56:00Z">
                  <w:rPr>
                    <w:rFonts w:asciiTheme="minorHAnsi" w:hAnsiTheme="minorHAnsi"/>
                    <w:sz w:val="20"/>
                  </w:rPr>
                </w:rPrChange>
              </w:rPr>
            </w:pPr>
            <w:r w:rsidRPr="00AA72D3">
              <w:t xml:space="preserve">Table </w:t>
            </w:r>
            <w:r>
              <w:rPr>
                <w:noProof/>
              </w:rPr>
              <w:t>8</w:t>
            </w:r>
            <w:ins w:id="2460" w:author="Markel" w:date="2018-07-20T14:56:00Z">
              <w:r w:rsidR="0076216F" w:rsidRPr="00224DB6">
                <w:rPr>
                  <w:color w:val="FF0000"/>
                </w:rPr>
                <w:fldChar w:fldCharType="end"/>
              </w:r>
              <w:r w:rsidR="00C42604">
                <w:rPr>
                  <w:color w:val="FF0000"/>
                </w:rPr>
                <w:t xml:space="preserve"> </w:t>
              </w:r>
              <w:r w:rsidR="00C42604" w:rsidRPr="00224DB6">
                <w:t>enumerates the different stream encoding formats supported in this standard.</w:t>
              </w:r>
            </w:ins>
          </w:p>
        </w:tc>
        <w:tc>
          <w:tcPr>
            <w:tcW w:w="1134" w:type="dxa"/>
            <w:tcPrChange w:id="2461" w:author="Markel" w:date="2018-07-20T14:56:00Z">
              <w:tcPr>
                <w:tcW w:w="992" w:type="dxa"/>
              </w:tcPr>
            </w:tcPrChange>
          </w:tcPr>
          <w:p w14:paraId="6498F792" w14:textId="77777777" w:rsidR="0076216F" w:rsidRPr="00224DB6" w:rsidRDefault="0076216F" w:rsidP="00E717E8">
            <w:pPr>
              <w:cnfStyle w:val="000000000000" w:firstRow="0" w:lastRow="0" w:firstColumn="0" w:lastColumn="0" w:oddVBand="0" w:evenVBand="0" w:oddHBand="0" w:evenHBand="0" w:firstRowFirstColumn="0" w:firstRowLastColumn="0" w:lastRowFirstColumn="0" w:lastRowLastColumn="0"/>
              <w:rPr>
                <w:rPrChange w:id="2462" w:author="Markel" w:date="2018-07-20T14:56:00Z">
                  <w:rPr>
                    <w:rFonts w:asciiTheme="minorHAnsi" w:hAnsiTheme="minorHAnsi"/>
                    <w:sz w:val="20"/>
                  </w:rPr>
                </w:rPrChange>
              </w:rPr>
            </w:pPr>
            <w:r w:rsidRPr="00224DB6">
              <w:rPr>
                <w:rPrChange w:id="2463" w:author="Markel" w:date="2018-07-20T14:56:00Z">
                  <w:rPr>
                    <w:rFonts w:asciiTheme="minorHAnsi" w:hAnsiTheme="minorHAnsi"/>
                    <w:sz w:val="20"/>
                  </w:rPr>
                </w:rPrChange>
              </w:rPr>
              <w:t>Yes</w:t>
            </w:r>
          </w:p>
        </w:tc>
        <w:tc>
          <w:tcPr>
            <w:tcW w:w="1663" w:type="dxa"/>
            <w:tcPrChange w:id="2464" w:author="Markel" w:date="2018-07-20T14:56:00Z">
              <w:tcPr>
                <w:tcW w:w="1276" w:type="dxa"/>
              </w:tcPr>
            </w:tcPrChange>
          </w:tcPr>
          <w:p w14:paraId="5B5E7C3F" w14:textId="77777777" w:rsidR="0076216F" w:rsidRPr="00224DB6" w:rsidRDefault="0076216F" w:rsidP="00E717E8">
            <w:pPr>
              <w:cnfStyle w:val="000000000000" w:firstRow="0" w:lastRow="0" w:firstColumn="0" w:lastColumn="0" w:oddVBand="0" w:evenVBand="0" w:oddHBand="0" w:evenHBand="0" w:firstRowFirstColumn="0" w:firstRowLastColumn="0" w:lastRowFirstColumn="0" w:lastRowLastColumn="0"/>
              <w:rPr>
                <w:rPrChange w:id="2465" w:author="Markel" w:date="2018-07-20T14:56:00Z">
                  <w:rPr>
                    <w:rFonts w:asciiTheme="minorHAnsi" w:hAnsiTheme="minorHAnsi"/>
                    <w:sz w:val="20"/>
                  </w:rPr>
                </w:rPrChange>
              </w:rPr>
            </w:pPr>
          </w:p>
        </w:tc>
      </w:tr>
    </w:tbl>
    <w:p w14:paraId="4546603E" w14:textId="77777777" w:rsidR="009F0262" w:rsidRPr="00224DB6" w:rsidRDefault="009C4AEF" w:rsidP="002A3534">
      <w:pPr>
        <w:jc w:val="both"/>
        <w:rPr>
          <w:rFonts w:ascii="Times New Roman" w:hAnsi="Times New Roman"/>
          <w:lang w:val="en-US"/>
          <w:rPrChange w:id="2466" w:author="Markel" w:date="2018-07-20T14:56:00Z">
            <w:rPr>
              <w:b/>
              <w:sz w:val="20"/>
            </w:rPr>
          </w:rPrChange>
        </w:rPr>
        <w:pPrChange w:id="2467" w:author="Markel" w:date="2018-07-20T14:56:00Z">
          <w:pPr/>
        </w:pPrChange>
      </w:pPr>
      <w:r w:rsidRPr="00224DB6">
        <w:rPr>
          <w:rFonts w:ascii="Times New Roman" w:hAnsi="Times New Roman"/>
          <w:vertAlign w:val="superscript"/>
          <w:lang w:val="en-US"/>
          <w:rPrChange w:id="2468" w:author="Markel" w:date="2018-07-20T14:56:00Z">
            <w:rPr>
              <w:sz w:val="20"/>
              <w:vertAlign w:val="superscript"/>
            </w:rPr>
          </w:rPrChange>
        </w:rPr>
        <w:t>1</w:t>
      </w:r>
      <w:r w:rsidRPr="00224DB6">
        <w:rPr>
          <w:rFonts w:ascii="Times New Roman" w:hAnsi="Times New Roman"/>
          <w:lang w:val="en-US"/>
          <w:rPrChange w:id="2469" w:author="Markel" w:date="2018-07-20T14:56:00Z">
            <w:rPr>
              <w:sz w:val="20"/>
            </w:rPr>
          </w:rPrChange>
        </w:rPr>
        <w:t xml:space="preserve"> Multiple instances of these parameters may exist. The parser shall enumerate accordingly</w:t>
      </w:r>
      <w:ins w:id="2470" w:author="Markel" w:date="2018-07-20T14:56:00Z">
        <w:r w:rsidRPr="00224DB6">
          <w:rPr>
            <w:rFonts w:ascii="Times New Roman" w:hAnsi="Times New Roman" w:cs="Times New Roman"/>
            <w:lang w:val="en-US"/>
          </w:rPr>
          <w:t>.</w:t>
        </w:r>
      </w:ins>
    </w:p>
    <w:bookmarkStart w:id="2471" w:name="_Ref511743266"/>
    <w:bookmarkStart w:id="2472" w:name="_Toc511747912"/>
    <w:p w14:paraId="31E794C1" w14:textId="77777777" w:rsidR="00BC02A7" w:rsidRPr="00224DB6" w:rsidRDefault="00BC02A7" w:rsidP="00BC02A7">
      <w:pPr>
        <w:jc w:val="both"/>
        <w:rPr>
          <w:ins w:id="2473" w:author="Markel" w:date="2018-07-20T14:56:00Z"/>
          <w:rFonts w:ascii="Times New Roman" w:hAnsi="Times New Roman" w:cs="Times New Roman"/>
          <w:lang w:val="en-US"/>
        </w:rPr>
      </w:pPr>
      <w:ins w:id="2474" w:author="Markel" w:date="2018-07-20T14:56:00Z">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REF _Ref519165023 \h  \* MERGEFORMAT </w:instrText>
        </w:r>
        <w:r w:rsidRPr="00224DB6">
          <w:rPr>
            <w:rFonts w:ascii="Times New Roman" w:hAnsi="Times New Roman" w:cs="Times New Roman"/>
            <w:lang w:val="en-US"/>
          </w:rPr>
        </w:r>
        <w:r w:rsidRPr="00224DB6">
          <w:rPr>
            <w:rFonts w:ascii="Times New Roman" w:hAnsi="Times New Roman" w:cs="Times New Roman"/>
            <w:lang w:val="en-US"/>
          </w:rPr>
          <w:fldChar w:fldCharType="separate"/>
        </w:r>
      </w:ins>
      <w:r w:rsidR="00AA72D3" w:rsidRPr="00AA72D3">
        <w:rPr>
          <w:rFonts w:ascii="Times New Roman" w:hAnsi="Times New Roman" w:cs="Times New Roman"/>
          <w:lang w:val="en-US"/>
          <w:rPrChange w:id="2475" w:author="Markel" w:date="2018-07-20T14:56:00Z">
            <w:rPr/>
          </w:rPrChange>
        </w:rPr>
        <w:t xml:space="preserve">Table </w:t>
      </w:r>
      <w:r w:rsidR="00AA72D3" w:rsidRPr="00AA72D3">
        <w:t>8</w:t>
      </w:r>
      <w:ins w:id="2476" w:author="Markel" w:date="2018-07-20T14:56:00Z">
        <w:r w:rsidRPr="00224DB6">
          <w:fldChar w:fldCharType="end"/>
        </w:r>
        <w:r w:rsidRPr="00224DB6">
          <w:t xml:space="preserve"> </w:t>
        </w:r>
        <w:r w:rsidR="007F2059" w:rsidRPr="00224DB6">
          <w:t>enumerates</w:t>
        </w:r>
        <w:r w:rsidRPr="00224DB6">
          <w:t xml:space="preserve"> the different stream encoding formats supported in this standard.</w:t>
        </w:r>
      </w:ins>
    </w:p>
    <w:p w14:paraId="1C42895B" w14:textId="56CF6794" w:rsidR="009C4AEF" w:rsidRPr="00224DB6" w:rsidRDefault="009C4AEF" w:rsidP="002A3534">
      <w:pPr>
        <w:pStyle w:val="Caption"/>
        <w:keepNext/>
        <w:spacing w:after="0"/>
        <w:jc w:val="both"/>
        <w:rPr>
          <w:rFonts w:ascii="Times New Roman" w:hAnsi="Times New Roman"/>
          <w:lang w:val="en-US"/>
          <w:rPrChange w:id="2477" w:author="Markel" w:date="2018-07-20T14:56:00Z">
            <w:rPr/>
          </w:rPrChange>
        </w:rPr>
        <w:pPrChange w:id="2478" w:author="Markel" w:date="2018-07-20T14:56:00Z">
          <w:pPr>
            <w:pStyle w:val="Caption"/>
            <w:keepNext/>
          </w:pPr>
        </w:pPrChange>
      </w:pPr>
      <w:bookmarkStart w:id="2479" w:name="_Ref519165023"/>
      <w:bookmarkStart w:id="2480" w:name="_Toc519860756"/>
      <w:bookmarkStart w:id="2481" w:name="_Ref447016384"/>
      <w:bookmarkStart w:id="2482" w:name="_Ref488678129"/>
      <w:bookmarkStart w:id="2483" w:name="_Toc489615344"/>
      <w:r w:rsidRPr="00224DB6">
        <w:rPr>
          <w:rFonts w:ascii="Times New Roman" w:hAnsi="Times New Roman"/>
          <w:lang w:val="en-US"/>
          <w:rPrChange w:id="2484" w:author="Markel" w:date="2018-07-20T14:56:00Z">
            <w:rPr>
              <w:sz w:val="24"/>
            </w:rPr>
          </w:rPrChange>
        </w:rPr>
        <w:t xml:space="preserve">Table </w:t>
      </w:r>
      <w:r w:rsidRPr="00224DB6">
        <w:rPr>
          <w:rFonts w:ascii="Times New Roman" w:hAnsi="Times New Roman"/>
          <w:lang w:val="en-US"/>
          <w:rPrChange w:id="2485" w:author="Markel" w:date="2018-07-20T14:56:00Z">
            <w:rPr>
              <w:sz w:val="24"/>
            </w:rPr>
          </w:rPrChange>
        </w:rPr>
        <w:fldChar w:fldCharType="begin"/>
      </w:r>
      <w:r w:rsidRPr="00224DB6">
        <w:rPr>
          <w:rFonts w:ascii="Times New Roman" w:hAnsi="Times New Roman"/>
          <w:lang w:val="en-US"/>
          <w:rPrChange w:id="2486" w:author="Markel" w:date="2018-07-20T14:56:00Z">
            <w:rPr>
              <w:sz w:val="24"/>
            </w:rPr>
          </w:rPrChange>
        </w:rPr>
        <w:instrText xml:space="preserve"> SEQ Table \* ARABIC </w:instrText>
      </w:r>
      <w:r w:rsidRPr="00224DB6">
        <w:rPr>
          <w:rFonts w:ascii="Times New Roman" w:hAnsi="Times New Roman"/>
          <w:lang w:val="en-US"/>
          <w:rPrChange w:id="2487" w:author="Markel" w:date="2018-07-20T14:56:00Z">
            <w:rPr>
              <w:sz w:val="24"/>
            </w:rPr>
          </w:rPrChange>
        </w:rPr>
        <w:fldChar w:fldCharType="separate"/>
      </w:r>
      <w:r w:rsidR="00AA72D3">
        <w:rPr>
          <w:rFonts w:ascii="Times New Roman" w:hAnsi="Times New Roman"/>
          <w:noProof/>
          <w:lang w:val="en-US"/>
        </w:rPr>
        <w:t>8</w:t>
      </w:r>
      <w:r w:rsidRPr="00224DB6">
        <w:rPr>
          <w:rFonts w:ascii="Times New Roman" w:hAnsi="Times New Roman"/>
          <w:lang w:val="en-US"/>
          <w:rPrChange w:id="2488" w:author="Markel" w:date="2018-07-20T14:56:00Z">
            <w:rPr>
              <w:sz w:val="24"/>
            </w:rPr>
          </w:rPrChange>
        </w:rPr>
        <w:fldChar w:fldCharType="end"/>
      </w:r>
      <w:bookmarkEnd w:id="2471"/>
      <w:bookmarkEnd w:id="2479"/>
      <w:bookmarkEnd w:id="2481"/>
      <w:r w:rsidRPr="00224DB6">
        <w:rPr>
          <w:rFonts w:ascii="Times New Roman" w:hAnsi="Times New Roman"/>
          <w:lang w:val="en-US"/>
          <w:rPrChange w:id="2489" w:author="Markel" w:date="2018-07-20T14:56:00Z">
            <w:rPr>
              <w:sz w:val="24"/>
            </w:rPr>
          </w:rPrChange>
        </w:rPr>
        <w:t xml:space="preserve"> </w:t>
      </w:r>
      <w:del w:id="2490" w:author="Markel" w:date="2018-07-20T14:56:00Z">
        <w:r w:rsidR="00CF1703">
          <w:rPr>
            <w:sz w:val="24"/>
            <w:szCs w:val="24"/>
          </w:rPr>
          <w:delText>–</w:delText>
        </w:r>
      </w:del>
      <w:ins w:id="2491" w:author="Markel" w:date="2018-07-20T14:56:00Z">
        <w:r w:rsidRPr="00224DB6">
          <w:rPr>
            <w:rFonts w:ascii="Times New Roman" w:hAnsi="Times New Roman" w:cs="Times New Roman"/>
            <w:lang w:val="en-US"/>
          </w:rPr>
          <w:t>-</w:t>
        </w:r>
      </w:ins>
      <w:r w:rsidRPr="00224DB6">
        <w:rPr>
          <w:rFonts w:ascii="Times New Roman" w:hAnsi="Times New Roman"/>
          <w:lang w:val="en-US"/>
          <w:rPrChange w:id="2492" w:author="Markel" w:date="2018-07-20T14:56:00Z">
            <w:rPr>
              <w:sz w:val="24"/>
            </w:rPr>
          </w:rPrChange>
        </w:rPr>
        <w:t xml:space="preserve"> Enumeration of stream encoding attribute</w:t>
      </w:r>
      <w:bookmarkEnd w:id="2472"/>
      <w:bookmarkEnd w:id="2480"/>
      <w:bookmarkEnd w:id="2482"/>
      <w:bookmarkEnd w:id="2483"/>
    </w:p>
    <w:tbl>
      <w:tblPr>
        <w:tblStyle w:val="ListTable3-Accent1"/>
        <w:tblW w:w="0" w:type="auto"/>
        <w:jc w:val="center"/>
        <w:tblLook w:val="04A0" w:firstRow="1" w:lastRow="0" w:firstColumn="1" w:lastColumn="0" w:noHBand="0" w:noVBand="1"/>
        <w:tblPrChange w:id="2493" w:author="Markel" w:date="2018-07-20T14:56:00Z">
          <w:tblPr>
            <w:tblStyle w:val="GridTable4-Accent1"/>
            <w:tblW w:w="0" w:type="auto"/>
            <w:jc w:val="center"/>
            <w:tblLook w:val="04A0" w:firstRow="1" w:lastRow="0" w:firstColumn="1" w:lastColumn="0" w:noHBand="0" w:noVBand="1"/>
          </w:tblPr>
        </w:tblPrChange>
      </w:tblPr>
      <w:tblGrid>
        <w:gridCol w:w="2092"/>
        <w:gridCol w:w="3552"/>
        <w:tblGridChange w:id="2494">
          <w:tblGrid>
            <w:gridCol w:w="2092"/>
            <w:gridCol w:w="2499"/>
            <w:gridCol w:w="1053"/>
          </w:tblGrid>
        </w:tblGridChange>
      </w:tblGrid>
      <w:tr w:rsidR="009C4AEF" w:rsidRPr="00224DB6" w14:paraId="68FA0BBE" w14:textId="77777777" w:rsidTr="00C372B2">
        <w:trPr>
          <w:cnfStyle w:val="100000000000" w:firstRow="1" w:lastRow="0" w:firstColumn="0" w:lastColumn="0" w:oddVBand="0" w:evenVBand="0" w:oddHBand="0" w:evenHBand="0" w:firstRowFirstColumn="0" w:firstRowLastColumn="0" w:lastRowFirstColumn="0" w:lastRowLastColumn="0"/>
          <w:trHeight w:val="227"/>
          <w:jc w:val="center"/>
          <w:trPrChange w:id="2495" w:author="Markel" w:date="2018-07-20T14:56:00Z">
            <w:trPr>
              <w:gridAfter w:val="0"/>
              <w:trHeight w:val="227"/>
              <w:jc w:val="center"/>
            </w:trPr>
          </w:trPrChange>
        </w:trPr>
        <w:tc>
          <w:tcPr>
            <w:cnfStyle w:val="001000000100" w:firstRow="0" w:lastRow="0" w:firstColumn="1" w:lastColumn="0" w:oddVBand="0" w:evenVBand="0" w:oddHBand="0" w:evenHBand="0" w:firstRowFirstColumn="1" w:firstRowLastColumn="0" w:lastRowFirstColumn="0" w:lastRowLastColumn="0"/>
            <w:tcW w:w="2092" w:type="dxa"/>
            <w:tcPrChange w:id="2496" w:author="Markel" w:date="2018-07-20T14:56:00Z">
              <w:tcPr>
                <w:tcW w:w="2092" w:type="dxa"/>
                <w:tcBorders>
                  <w:top w:val="single" w:sz="4" w:space="0" w:color="5B9BD5" w:themeColor="accent1"/>
                  <w:left w:val="single" w:sz="4" w:space="0" w:color="5B9BD5" w:themeColor="accent1"/>
                  <w:bottom w:val="single" w:sz="4" w:space="0" w:color="5B9BD5" w:themeColor="accent1"/>
                </w:tcBorders>
              </w:tcPr>
            </w:tcPrChange>
          </w:tcPr>
          <w:p w14:paraId="3F9C2859" w14:textId="77777777" w:rsidR="009C4AEF" w:rsidRPr="00224DB6" w:rsidRDefault="009C4AEF" w:rsidP="00C372B2">
            <w:pPr>
              <w:cnfStyle w:val="101000000100" w:firstRow="1" w:lastRow="0" w:firstColumn="1" w:lastColumn="0" w:oddVBand="0" w:evenVBand="0" w:oddHBand="0" w:evenHBand="0" w:firstRowFirstColumn="1" w:firstRowLastColumn="0" w:lastRowFirstColumn="0" w:lastRowLastColumn="0"/>
              <w:rPr>
                <w:rFonts w:ascii="Times New Roman" w:hAnsi="Times New Roman"/>
                <w:sz w:val="20"/>
                <w:lang w:val="en-US"/>
                <w:rPrChange w:id="2497" w:author="Markel" w:date="2018-07-20T14:56:00Z">
                  <w:rPr>
                    <w:rFonts w:asciiTheme="minorHAnsi" w:hAnsiTheme="minorHAnsi"/>
                    <w:sz w:val="20"/>
                  </w:rPr>
                </w:rPrChange>
              </w:rPr>
            </w:pPr>
            <w:r w:rsidRPr="00224DB6">
              <w:rPr>
                <w:rFonts w:ascii="Times New Roman" w:hAnsi="Times New Roman"/>
                <w:b w:val="0"/>
                <w:sz w:val="20"/>
                <w:lang w:val="en-US"/>
                <w:rPrChange w:id="2498" w:author="Markel" w:date="2018-07-20T14:56:00Z">
                  <w:rPr>
                    <w:rFonts w:asciiTheme="minorHAnsi" w:hAnsiTheme="minorHAnsi"/>
                    <w:sz w:val="20"/>
                  </w:rPr>
                </w:rPrChange>
              </w:rPr>
              <w:t>XML String</w:t>
            </w:r>
          </w:p>
        </w:tc>
        <w:tc>
          <w:tcPr>
            <w:tcW w:w="0" w:type="auto"/>
            <w:tcPrChange w:id="2499" w:author="Markel" w:date="2018-07-20T14:56:00Z">
              <w:tcPr>
                <w:tcW w:w="0" w:type="auto"/>
                <w:tcBorders>
                  <w:top w:val="single" w:sz="4" w:space="0" w:color="5B9BD5" w:themeColor="accent1"/>
                  <w:left w:val="nil"/>
                  <w:bottom w:val="single" w:sz="4" w:space="0" w:color="5B9BD5" w:themeColor="accent1"/>
                  <w:right w:val="single" w:sz="4" w:space="0" w:color="5B9BD5" w:themeColor="accent1"/>
                </w:tcBorders>
              </w:tcPr>
            </w:tcPrChange>
          </w:tcPr>
          <w:p w14:paraId="64C4B253" w14:textId="77777777" w:rsidR="009C4AEF" w:rsidRPr="00224DB6" w:rsidRDefault="009C4AEF" w:rsidP="00C372B2">
            <w:pPr>
              <w:cnfStyle w:val="100000000000" w:firstRow="1" w:lastRow="0" w:firstColumn="0" w:lastColumn="0" w:oddVBand="0" w:evenVBand="0" w:oddHBand="0" w:evenHBand="0" w:firstRowFirstColumn="0" w:firstRowLastColumn="0" w:lastRowFirstColumn="0" w:lastRowLastColumn="0"/>
              <w:rPr>
                <w:rFonts w:ascii="Times New Roman" w:hAnsi="Times New Roman"/>
                <w:sz w:val="20"/>
                <w:lang w:val="en-US"/>
                <w:rPrChange w:id="2500" w:author="Markel" w:date="2018-07-20T14:56:00Z">
                  <w:rPr>
                    <w:rFonts w:asciiTheme="minorHAnsi" w:hAnsiTheme="minorHAnsi"/>
                    <w:sz w:val="20"/>
                  </w:rPr>
                </w:rPrChange>
              </w:rPr>
            </w:pPr>
            <w:r w:rsidRPr="00224DB6">
              <w:rPr>
                <w:rFonts w:ascii="Times New Roman" w:hAnsi="Times New Roman"/>
                <w:b w:val="0"/>
                <w:sz w:val="20"/>
                <w:lang w:val="en-US"/>
                <w:rPrChange w:id="2501" w:author="Markel" w:date="2018-07-20T14:56:00Z">
                  <w:rPr>
                    <w:rFonts w:asciiTheme="minorHAnsi" w:hAnsiTheme="minorHAnsi"/>
                    <w:sz w:val="20"/>
                  </w:rPr>
                </w:rPrChange>
              </w:rPr>
              <w:t>Description</w:t>
            </w:r>
          </w:p>
        </w:tc>
      </w:tr>
      <w:tr w:rsidR="009C4AEF" w:rsidRPr="00224DB6" w14:paraId="4186BFD7" w14:textId="77777777" w:rsidTr="00C372B2">
        <w:trPr>
          <w:cnfStyle w:val="000000100000" w:firstRow="0" w:lastRow="0" w:firstColumn="0" w:lastColumn="0" w:oddVBand="0" w:evenVBand="0" w:oddHBand="1" w:evenHBand="0" w:firstRowFirstColumn="0" w:firstRowLastColumn="0" w:lastRowFirstColumn="0" w:lastRowLastColumn="0"/>
          <w:trHeight w:val="227"/>
          <w:jc w:val="center"/>
          <w:trPrChange w:id="2502" w:author="Markel" w:date="2018-07-20T14:56:00Z">
            <w:trPr>
              <w:gridAfter w:val="0"/>
              <w:trHeight w:val="227"/>
              <w:jc w:val="center"/>
            </w:trPr>
          </w:trPrChange>
        </w:trPr>
        <w:tc>
          <w:tcPr>
            <w:cnfStyle w:val="001000000000" w:firstRow="0" w:lastRow="0" w:firstColumn="1" w:lastColumn="0" w:oddVBand="0" w:evenVBand="0" w:oddHBand="0" w:evenHBand="0" w:firstRowFirstColumn="0" w:firstRowLastColumn="0" w:lastRowFirstColumn="0" w:lastRowLastColumn="0"/>
            <w:tcW w:w="2092" w:type="dxa"/>
            <w:tcPrChange w:id="2503" w:author="Markel" w:date="2018-07-20T14:56:00Z">
              <w:tcPr>
                <w:tcW w:w="2092" w:type="dxa"/>
                <w:tcBorders>
                  <w:top w:val="none" w:sz="0" w:space="0" w:color="auto"/>
                  <w:bottom w:val="none" w:sz="0" w:space="0" w:color="auto"/>
                  <w:right w:val="none" w:sz="0" w:space="0" w:color="auto"/>
                </w:tcBorders>
                <w:shd w:val="clear" w:color="auto" w:fill="DEEAF6" w:themeFill="accent1" w:themeFillTint="33"/>
              </w:tcPr>
            </w:tcPrChange>
          </w:tcPr>
          <w:p w14:paraId="5BA15FF3" w14:textId="77777777" w:rsidR="009C4AEF" w:rsidRPr="00224DB6" w:rsidRDefault="009C4AEF" w:rsidP="00C372B2">
            <w:pPr>
              <w:cnfStyle w:val="001000100000" w:firstRow="0" w:lastRow="0" w:firstColumn="1" w:lastColumn="0" w:oddVBand="0" w:evenVBand="0" w:oddHBand="1" w:evenHBand="0" w:firstRowFirstColumn="0" w:firstRowLastColumn="0" w:lastRowFirstColumn="0" w:lastRowLastColumn="0"/>
              <w:rPr>
                <w:rFonts w:ascii="Times New Roman" w:hAnsi="Times New Roman"/>
                <w:sz w:val="20"/>
                <w:lang w:val="en-US"/>
                <w:rPrChange w:id="2504" w:author="Markel" w:date="2018-07-20T14:56:00Z">
                  <w:rPr>
                    <w:rFonts w:asciiTheme="minorHAnsi" w:hAnsiTheme="minorHAnsi"/>
                    <w:sz w:val="20"/>
                  </w:rPr>
                </w:rPrChange>
              </w:rPr>
            </w:pPr>
            <w:r w:rsidRPr="00224DB6">
              <w:rPr>
                <w:rFonts w:ascii="Times New Roman" w:hAnsi="Times New Roman"/>
                <w:b w:val="0"/>
                <w:sz w:val="20"/>
                <w:lang w:val="en-US"/>
                <w:rPrChange w:id="2505" w:author="Markel" w:date="2018-07-20T14:56:00Z">
                  <w:rPr>
                    <w:rFonts w:asciiTheme="minorHAnsi" w:hAnsiTheme="minorHAnsi"/>
                    <w:sz w:val="20"/>
                  </w:rPr>
                </w:rPrChange>
              </w:rPr>
              <w:t>“SIGN”</w:t>
            </w:r>
          </w:p>
        </w:tc>
        <w:tc>
          <w:tcPr>
            <w:tcW w:w="0" w:type="auto"/>
            <w:tcPrChange w:id="2506" w:author="Markel" w:date="2018-07-20T14:56:00Z">
              <w:tcPr>
                <w:tcW w:w="0" w:type="auto"/>
                <w:tcBorders>
                  <w:top w:val="none" w:sz="0" w:space="0" w:color="auto"/>
                  <w:bottom w:val="none" w:sz="0" w:space="0" w:color="auto"/>
                </w:tcBorders>
                <w:shd w:val="clear" w:color="auto" w:fill="DEEAF6" w:themeFill="accent1" w:themeFillTint="33"/>
              </w:tcPr>
            </w:tcPrChange>
          </w:tcPr>
          <w:p w14:paraId="58EAC4A4" w14:textId="77777777" w:rsidR="009C4AEF" w:rsidRPr="00224DB6" w:rsidRDefault="009C4AEF" w:rsidP="00C372B2">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en-US"/>
                <w:rPrChange w:id="2507" w:author="Markel" w:date="2018-07-20T14:56:00Z">
                  <w:rPr>
                    <w:rFonts w:asciiTheme="minorHAnsi" w:hAnsiTheme="minorHAnsi"/>
                    <w:sz w:val="20"/>
                  </w:rPr>
                </w:rPrChange>
              </w:rPr>
            </w:pPr>
            <w:r w:rsidRPr="00224DB6">
              <w:rPr>
                <w:rFonts w:ascii="Times New Roman" w:hAnsi="Times New Roman"/>
                <w:sz w:val="20"/>
                <w:lang w:val="en-US"/>
                <w:rPrChange w:id="2508" w:author="Markel" w:date="2018-07-20T14:56:00Z">
                  <w:rPr>
                    <w:rFonts w:asciiTheme="minorHAnsi" w:hAnsiTheme="minorHAnsi"/>
                    <w:sz w:val="20"/>
                  </w:rPr>
                </w:rPrChange>
              </w:rPr>
              <w:t>Sign</w:t>
            </w:r>
          </w:p>
        </w:tc>
      </w:tr>
      <w:tr w:rsidR="009C4AEF" w:rsidRPr="00224DB6" w14:paraId="16222D04" w14:textId="77777777" w:rsidTr="00C372B2">
        <w:trPr>
          <w:trHeight w:val="227"/>
          <w:jc w:val="center"/>
          <w:trPrChange w:id="2509" w:author="Markel" w:date="2018-07-20T14:56:00Z">
            <w:trPr>
              <w:gridAfter w:val="0"/>
              <w:trHeight w:val="227"/>
              <w:jc w:val="center"/>
            </w:trPr>
          </w:trPrChange>
        </w:trPr>
        <w:tc>
          <w:tcPr>
            <w:cnfStyle w:val="001000000000" w:firstRow="0" w:lastRow="0" w:firstColumn="1" w:lastColumn="0" w:oddVBand="0" w:evenVBand="0" w:oddHBand="0" w:evenHBand="0" w:firstRowFirstColumn="0" w:firstRowLastColumn="0" w:lastRowFirstColumn="0" w:lastRowLastColumn="0"/>
            <w:tcW w:w="2092" w:type="dxa"/>
            <w:tcPrChange w:id="2510" w:author="Markel" w:date="2018-07-20T14:56:00Z">
              <w:tcPr>
                <w:tcW w:w="2092" w:type="dxa"/>
                <w:tcBorders>
                  <w:right w:val="none" w:sz="0" w:space="0" w:color="auto"/>
                </w:tcBorders>
              </w:tcPr>
            </w:tcPrChange>
          </w:tcPr>
          <w:p w14:paraId="697A6309" w14:textId="77777777" w:rsidR="009C4AEF" w:rsidRPr="00224DB6" w:rsidRDefault="009C4AEF" w:rsidP="00C372B2">
            <w:pPr>
              <w:rPr>
                <w:rFonts w:ascii="Times New Roman" w:hAnsi="Times New Roman"/>
                <w:sz w:val="20"/>
                <w:lang w:val="en-US"/>
                <w:rPrChange w:id="2511" w:author="Markel" w:date="2018-07-20T14:56:00Z">
                  <w:rPr>
                    <w:rFonts w:asciiTheme="minorHAnsi" w:hAnsiTheme="minorHAnsi"/>
                    <w:sz w:val="20"/>
                  </w:rPr>
                </w:rPrChange>
              </w:rPr>
            </w:pPr>
            <w:r w:rsidRPr="00224DB6">
              <w:rPr>
                <w:rFonts w:ascii="Times New Roman" w:hAnsi="Times New Roman"/>
                <w:b w:val="0"/>
                <w:sz w:val="20"/>
                <w:lang w:val="en-US"/>
                <w:rPrChange w:id="2512" w:author="Markel" w:date="2018-07-20T14:56:00Z">
                  <w:rPr>
                    <w:rFonts w:asciiTheme="minorHAnsi" w:hAnsiTheme="minorHAnsi"/>
                    <w:sz w:val="20"/>
                  </w:rPr>
                </w:rPrChange>
              </w:rPr>
              <w:t>“OB”</w:t>
            </w:r>
          </w:p>
        </w:tc>
        <w:tc>
          <w:tcPr>
            <w:tcW w:w="0" w:type="auto"/>
            <w:tcPrChange w:id="2513" w:author="Markel" w:date="2018-07-20T14:56:00Z">
              <w:tcPr>
                <w:tcW w:w="0" w:type="auto"/>
              </w:tcPr>
            </w:tcPrChange>
          </w:tcPr>
          <w:p w14:paraId="1736387F" w14:textId="77777777" w:rsidR="009C4AEF" w:rsidRPr="00224DB6" w:rsidRDefault="009C4AEF" w:rsidP="00C372B2">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en-US"/>
                <w:rPrChange w:id="2514" w:author="Markel" w:date="2018-07-20T14:56:00Z">
                  <w:rPr>
                    <w:rFonts w:asciiTheme="minorHAnsi" w:hAnsiTheme="minorHAnsi"/>
                    <w:sz w:val="20"/>
                  </w:rPr>
                </w:rPrChange>
              </w:rPr>
            </w:pPr>
            <w:r w:rsidRPr="00224DB6">
              <w:rPr>
                <w:rFonts w:ascii="Times New Roman" w:hAnsi="Times New Roman"/>
                <w:sz w:val="20"/>
                <w:lang w:val="en-US"/>
                <w:rPrChange w:id="2515" w:author="Markel" w:date="2018-07-20T14:56:00Z">
                  <w:rPr>
                    <w:rFonts w:asciiTheme="minorHAnsi" w:hAnsiTheme="minorHAnsi"/>
                    <w:sz w:val="20"/>
                  </w:rPr>
                </w:rPrChange>
              </w:rPr>
              <w:t>Offset-Binary</w:t>
            </w:r>
          </w:p>
        </w:tc>
      </w:tr>
      <w:tr w:rsidR="009C4AEF" w:rsidRPr="00224DB6" w14:paraId="489F7A67" w14:textId="77777777" w:rsidTr="00C372B2">
        <w:trPr>
          <w:cnfStyle w:val="000000100000" w:firstRow="0" w:lastRow="0" w:firstColumn="0" w:lastColumn="0" w:oddVBand="0" w:evenVBand="0" w:oddHBand="1" w:evenHBand="0" w:firstRowFirstColumn="0" w:firstRowLastColumn="0" w:lastRowFirstColumn="0" w:lastRowLastColumn="0"/>
          <w:trHeight w:val="227"/>
          <w:jc w:val="center"/>
          <w:trPrChange w:id="2516" w:author="Markel" w:date="2018-07-20T14:56:00Z">
            <w:trPr>
              <w:gridAfter w:val="0"/>
              <w:trHeight w:val="227"/>
              <w:jc w:val="center"/>
            </w:trPr>
          </w:trPrChange>
        </w:trPr>
        <w:tc>
          <w:tcPr>
            <w:cnfStyle w:val="001000000000" w:firstRow="0" w:lastRow="0" w:firstColumn="1" w:lastColumn="0" w:oddVBand="0" w:evenVBand="0" w:oddHBand="0" w:evenHBand="0" w:firstRowFirstColumn="0" w:firstRowLastColumn="0" w:lastRowFirstColumn="0" w:lastRowLastColumn="0"/>
            <w:tcW w:w="2092" w:type="dxa"/>
            <w:tcPrChange w:id="2517" w:author="Markel" w:date="2018-07-20T14:56:00Z">
              <w:tcPr>
                <w:tcW w:w="2092" w:type="dxa"/>
                <w:tcBorders>
                  <w:top w:val="none" w:sz="0" w:space="0" w:color="auto"/>
                  <w:bottom w:val="none" w:sz="0" w:space="0" w:color="auto"/>
                  <w:right w:val="none" w:sz="0" w:space="0" w:color="auto"/>
                </w:tcBorders>
                <w:shd w:val="clear" w:color="auto" w:fill="DEEAF6" w:themeFill="accent1" w:themeFillTint="33"/>
              </w:tcPr>
            </w:tcPrChange>
          </w:tcPr>
          <w:p w14:paraId="3825B3DE" w14:textId="77777777" w:rsidR="009C4AEF" w:rsidRPr="00224DB6" w:rsidRDefault="009C4AEF" w:rsidP="00C372B2">
            <w:pPr>
              <w:cnfStyle w:val="001000100000" w:firstRow="0" w:lastRow="0" w:firstColumn="1" w:lastColumn="0" w:oddVBand="0" w:evenVBand="0" w:oddHBand="1" w:evenHBand="0" w:firstRowFirstColumn="0" w:firstRowLastColumn="0" w:lastRowFirstColumn="0" w:lastRowLastColumn="0"/>
              <w:rPr>
                <w:rFonts w:ascii="Times New Roman" w:hAnsi="Times New Roman"/>
                <w:sz w:val="20"/>
                <w:lang w:val="en-US"/>
                <w:rPrChange w:id="2518" w:author="Markel" w:date="2018-07-20T14:56:00Z">
                  <w:rPr>
                    <w:rFonts w:asciiTheme="minorHAnsi" w:hAnsiTheme="minorHAnsi"/>
                    <w:sz w:val="20"/>
                  </w:rPr>
                </w:rPrChange>
              </w:rPr>
            </w:pPr>
            <w:r w:rsidRPr="00224DB6">
              <w:rPr>
                <w:rFonts w:ascii="Times New Roman" w:hAnsi="Times New Roman"/>
                <w:b w:val="0"/>
                <w:sz w:val="20"/>
                <w:lang w:val="en-US"/>
                <w:rPrChange w:id="2519" w:author="Markel" w:date="2018-07-20T14:56:00Z">
                  <w:rPr>
                    <w:rFonts w:asciiTheme="minorHAnsi" w:hAnsiTheme="minorHAnsi"/>
                    <w:sz w:val="20"/>
                  </w:rPr>
                </w:rPrChange>
              </w:rPr>
              <w:t>“SM”</w:t>
            </w:r>
          </w:p>
        </w:tc>
        <w:tc>
          <w:tcPr>
            <w:tcW w:w="0" w:type="auto"/>
            <w:tcPrChange w:id="2520" w:author="Markel" w:date="2018-07-20T14:56:00Z">
              <w:tcPr>
                <w:tcW w:w="0" w:type="auto"/>
                <w:tcBorders>
                  <w:top w:val="none" w:sz="0" w:space="0" w:color="auto"/>
                  <w:bottom w:val="none" w:sz="0" w:space="0" w:color="auto"/>
                </w:tcBorders>
                <w:shd w:val="clear" w:color="auto" w:fill="DEEAF6" w:themeFill="accent1" w:themeFillTint="33"/>
              </w:tcPr>
            </w:tcPrChange>
          </w:tcPr>
          <w:p w14:paraId="19721515" w14:textId="77777777" w:rsidR="009C4AEF" w:rsidRPr="00224DB6" w:rsidRDefault="009C4AEF" w:rsidP="00C372B2">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en-US"/>
                <w:rPrChange w:id="2521" w:author="Markel" w:date="2018-07-20T14:56:00Z">
                  <w:rPr>
                    <w:rFonts w:asciiTheme="minorHAnsi" w:hAnsiTheme="minorHAnsi"/>
                    <w:sz w:val="20"/>
                  </w:rPr>
                </w:rPrChange>
              </w:rPr>
            </w:pPr>
            <w:r w:rsidRPr="00224DB6">
              <w:rPr>
                <w:rFonts w:ascii="Times New Roman" w:hAnsi="Times New Roman"/>
                <w:sz w:val="20"/>
                <w:lang w:val="en-US"/>
                <w:rPrChange w:id="2522" w:author="Markel" w:date="2018-07-20T14:56:00Z">
                  <w:rPr>
                    <w:rFonts w:asciiTheme="minorHAnsi" w:hAnsiTheme="minorHAnsi"/>
                    <w:sz w:val="20"/>
                  </w:rPr>
                </w:rPrChange>
              </w:rPr>
              <w:t>Sign-Magnitude</w:t>
            </w:r>
          </w:p>
        </w:tc>
      </w:tr>
      <w:tr w:rsidR="0076216F" w:rsidRPr="00224DB6" w14:paraId="4E21F6F0" w14:textId="77777777" w:rsidTr="00C372B2">
        <w:trPr>
          <w:trHeight w:val="227"/>
          <w:jc w:val="center"/>
          <w:ins w:id="2523" w:author="Markel" w:date="2018-07-20T14:56:00Z"/>
        </w:trPr>
        <w:tc>
          <w:tcPr>
            <w:cnfStyle w:val="001000000000" w:firstRow="0" w:lastRow="0" w:firstColumn="1" w:lastColumn="0" w:oddVBand="0" w:evenVBand="0" w:oddHBand="0" w:evenHBand="0" w:firstRowFirstColumn="0" w:firstRowLastColumn="0" w:lastRowFirstColumn="0" w:lastRowLastColumn="0"/>
            <w:tcW w:w="2092" w:type="dxa"/>
          </w:tcPr>
          <w:p w14:paraId="2927AEF7" w14:textId="77777777" w:rsidR="0076216F" w:rsidRPr="00224DB6" w:rsidRDefault="0076216F" w:rsidP="00C372B2">
            <w:pPr>
              <w:rPr>
                <w:ins w:id="2524" w:author="Markel" w:date="2018-07-20T14:56:00Z"/>
                <w:rFonts w:ascii="Times New Roman" w:hAnsi="Times New Roman" w:cs="Times New Roman"/>
                <w:b w:val="0"/>
                <w:bCs w:val="0"/>
                <w:sz w:val="20"/>
                <w:szCs w:val="20"/>
                <w:lang w:val="en-US"/>
              </w:rPr>
            </w:pPr>
            <w:ins w:id="2525" w:author="Markel" w:date="2018-07-20T14:56:00Z">
              <w:r w:rsidRPr="00224DB6">
                <w:rPr>
                  <w:rFonts w:ascii="Times New Roman" w:hAnsi="Times New Roman" w:cs="Times New Roman"/>
                  <w:b w:val="0"/>
                  <w:bCs w:val="0"/>
                  <w:sz w:val="20"/>
                  <w:szCs w:val="20"/>
                  <w:lang w:val="en-US"/>
                </w:rPr>
                <w:t>“MS”</w:t>
              </w:r>
            </w:ins>
          </w:p>
        </w:tc>
        <w:tc>
          <w:tcPr>
            <w:tcW w:w="0" w:type="auto"/>
          </w:tcPr>
          <w:p w14:paraId="727002A2" w14:textId="77777777" w:rsidR="0076216F" w:rsidRPr="00224DB6" w:rsidRDefault="0076216F" w:rsidP="00C372B2">
            <w:pPr>
              <w:cnfStyle w:val="000000000000" w:firstRow="0" w:lastRow="0" w:firstColumn="0" w:lastColumn="0" w:oddVBand="0" w:evenVBand="0" w:oddHBand="0" w:evenHBand="0" w:firstRowFirstColumn="0" w:firstRowLastColumn="0" w:lastRowFirstColumn="0" w:lastRowLastColumn="0"/>
              <w:rPr>
                <w:ins w:id="2526" w:author="Markel" w:date="2018-07-20T14:56:00Z"/>
                <w:rFonts w:ascii="Times New Roman" w:hAnsi="Times New Roman" w:cs="Times New Roman"/>
                <w:sz w:val="20"/>
                <w:szCs w:val="20"/>
                <w:lang w:val="en-US"/>
              </w:rPr>
            </w:pPr>
            <w:ins w:id="2527" w:author="Markel" w:date="2018-07-20T14:56:00Z">
              <w:r w:rsidRPr="00224DB6">
                <w:rPr>
                  <w:rFonts w:ascii="Times New Roman" w:hAnsi="Times New Roman" w:cs="Times New Roman"/>
                  <w:sz w:val="20"/>
                  <w:szCs w:val="20"/>
                  <w:lang w:val="en-US"/>
                </w:rPr>
                <w:t>Magnitude-Sign</w:t>
              </w:r>
            </w:ins>
          </w:p>
        </w:tc>
      </w:tr>
      <w:tr w:rsidR="009C4AEF" w:rsidRPr="00224DB6" w14:paraId="36F5E580" w14:textId="77777777" w:rsidTr="00C372B2">
        <w:trPr>
          <w:cnfStyle w:val="000000100000" w:firstRow="0" w:lastRow="0" w:firstColumn="0" w:lastColumn="0" w:oddVBand="0" w:evenVBand="0" w:oddHBand="1" w:evenHBand="0" w:firstRowFirstColumn="0" w:firstRowLastColumn="0" w:lastRowFirstColumn="0" w:lastRowLastColumn="0"/>
          <w:trHeight w:val="227"/>
          <w:jc w:val="center"/>
          <w:trPrChange w:id="2528" w:author="Markel" w:date="2018-07-20T14:56:00Z">
            <w:trPr>
              <w:gridAfter w:val="0"/>
              <w:trHeight w:val="227"/>
              <w:jc w:val="center"/>
            </w:trPr>
          </w:trPrChange>
        </w:trPr>
        <w:tc>
          <w:tcPr>
            <w:cnfStyle w:val="001000000000" w:firstRow="0" w:lastRow="0" w:firstColumn="1" w:lastColumn="0" w:oddVBand="0" w:evenVBand="0" w:oddHBand="0" w:evenHBand="0" w:firstRowFirstColumn="0" w:firstRowLastColumn="0" w:lastRowFirstColumn="0" w:lastRowLastColumn="0"/>
            <w:tcW w:w="2092" w:type="dxa"/>
            <w:tcPrChange w:id="2529" w:author="Markel" w:date="2018-07-20T14:56:00Z">
              <w:tcPr>
                <w:tcW w:w="2092" w:type="dxa"/>
                <w:tcBorders>
                  <w:top w:val="none" w:sz="0" w:space="0" w:color="auto"/>
                  <w:bottom w:val="none" w:sz="0" w:space="0" w:color="auto"/>
                  <w:right w:val="none" w:sz="0" w:space="0" w:color="auto"/>
                </w:tcBorders>
              </w:tcPr>
            </w:tcPrChange>
          </w:tcPr>
          <w:p w14:paraId="080B3938" w14:textId="77777777" w:rsidR="009C4AEF" w:rsidRPr="00224DB6" w:rsidRDefault="009C4AEF" w:rsidP="00C372B2">
            <w:pPr>
              <w:cnfStyle w:val="001000100000" w:firstRow="0" w:lastRow="0" w:firstColumn="1" w:lastColumn="0" w:oddVBand="0" w:evenVBand="0" w:oddHBand="1" w:evenHBand="0" w:firstRowFirstColumn="0" w:firstRowLastColumn="0" w:lastRowFirstColumn="0" w:lastRowLastColumn="0"/>
              <w:rPr>
                <w:rFonts w:ascii="Times New Roman" w:hAnsi="Times New Roman"/>
                <w:sz w:val="20"/>
                <w:lang w:val="en-US"/>
                <w:rPrChange w:id="2530" w:author="Markel" w:date="2018-07-20T14:56:00Z">
                  <w:rPr>
                    <w:rFonts w:asciiTheme="minorHAnsi" w:hAnsiTheme="minorHAnsi"/>
                    <w:sz w:val="20"/>
                  </w:rPr>
                </w:rPrChange>
              </w:rPr>
            </w:pPr>
            <w:r w:rsidRPr="00224DB6">
              <w:rPr>
                <w:rFonts w:ascii="Times New Roman" w:hAnsi="Times New Roman"/>
                <w:b w:val="0"/>
                <w:sz w:val="20"/>
                <w:lang w:val="en-US"/>
                <w:rPrChange w:id="2531" w:author="Markel" w:date="2018-07-20T14:56:00Z">
                  <w:rPr>
                    <w:rFonts w:asciiTheme="minorHAnsi" w:hAnsiTheme="minorHAnsi"/>
                    <w:sz w:val="20"/>
                  </w:rPr>
                </w:rPrChange>
              </w:rPr>
              <w:t>“TC”</w:t>
            </w:r>
          </w:p>
        </w:tc>
        <w:tc>
          <w:tcPr>
            <w:tcW w:w="0" w:type="auto"/>
            <w:tcPrChange w:id="2532" w:author="Markel" w:date="2018-07-20T14:56:00Z">
              <w:tcPr>
                <w:tcW w:w="0" w:type="auto"/>
                <w:tcBorders>
                  <w:top w:val="none" w:sz="0" w:space="0" w:color="auto"/>
                  <w:bottom w:val="none" w:sz="0" w:space="0" w:color="auto"/>
                </w:tcBorders>
              </w:tcPr>
            </w:tcPrChange>
          </w:tcPr>
          <w:p w14:paraId="319EDFA1" w14:textId="6DC580D7" w:rsidR="009C4AEF" w:rsidRPr="00224DB6" w:rsidRDefault="009C4AEF" w:rsidP="006C469D">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en-US"/>
                <w:rPrChange w:id="2533" w:author="Markel" w:date="2018-07-20T14:56:00Z">
                  <w:rPr>
                    <w:rFonts w:asciiTheme="minorHAnsi" w:hAnsiTheme="minorHAnsi"/>
                    <w:sz w:val="20"/>
                  </w:rPr>
                </w:rPrChange>
              </w:rPr>
            </w:pPr>
            <w:r w:rsidRPr="00224DB6">
              <w:rPr>
                <w:rFonts w:ascii="Times New Roman" w:hAnsi="Times New Roman"/>
                <w:sz w:val="20"/>
                <w:lang w:val="en-US"/>
                <w:rPrChange w:id="2534" w:author="Markel" w:date="2018-07-20T14:56:00Z">
                  <w:rPr>
                    <w:rFonts w:asciiTheme="minorHAnsi" w:hAnsiTheme="minorHAnsi"/>
                    <w:sz w:val="20"/>
                  </w:rPr>
                </w:rPrChange>
              </w:rPr>
              <w:t>Two</w:t>
            </w:r>
            <w:r w:rsidR="006C469D" w:rsidRPr="00224DB6">
              <w:rPr>
                <w:rFonts w:ascii="Times New Roman" w:hAnsi="Times New Roman"/>
                <w:sz w:val="20"/>
                <w:lang w:val="en-US"/>
                <w:rPrChange w:id="2535" w:author="Markel" w:date="2018-07-20T14:56:00Z">
                  <w:rPr>
                    <w:rFonts w:asciiTheme="minorHAnsi" w:hAnsiTheme="minorHAnsi"/>
                    <w:sz w:val="20"/>
                  </w:rPr>
                </w:rPrChange>
              </w:rPr>
              <w:t>'</w:t>
            </w:r>
            <w:r w:rsidR="00D558E6" w:rsidRPr="00224DB6">
              <w:rPr>
                <w:rFonts w:ascii="Times New Roman" w:hAnsi="Times New Roman"/>
                <w:sz w:val="20"/>
                <w:lang w:val="en-US"/>
                <w:rPrChange w:id="2536" w:author="Markel" w:date="2018-07-20T14:56:00Z">
                  <w:rPr>
                    <w:rFonts w:asciiTheme="minorHAnsi" w:hAnsiTheme="minorHAnsi"/>
                    <w:sz w:val="20"/>
                  </w:rPr>
                </w:rPrChange>
              </w:rPr>
              <w:t xml:space="preserve">s </w:t>
            </w:r>
            <w:del w:id="2537" w:author="Markel" w:date="2018-07-20T14:56:00Z">
              <w:r w:rsidR="0096189C" w:rsidRPr="00FC7D20">
                <w:rPr>
                  <w:sz w:val="20"/>
                  <w:szCs w:val="20"/>
                </w:rPr>
                <w:delText>Compliment</w:delText>
              </w:r>
            </w:del>
            <w:ins w:id="2538" w:author="Markel" w:date="2018-07-20T14:56:00Z">
              <w:r w:rsidR="00D558E6" w:rsidRPr="00224DB6">
                <w:rPr>
                  <w:rFonts w:ascii="Times New Roman" w:hAnsi="Times New Roman" w:cs="Times New Roman"/>
                  <w:sz w:val="20"/>
                  <w:szCs w:val="20"/>
                  <w:lang w:val="en-US"/>
                </w:rPr>
                <w:t>Comple</w:t>
              </w:r>
              <w:r w:rsidRPr="00224DB6">
                <w:rPr>
                  <w:rFonts w:ascii="Times New Roman" w:hAnsi="Times New Roman" w:cs="Times New Roman"/>
                  <w:sz w:val="20"/>
                  <w:szCs w:val="20"/>
                  <w:lang w:val="en-US"/>
                </w:rPr>
                <w:t>ment</w:t>
              </w:r>
            </w:ins>
          </w:p>
        </w:tc>
      </w:tr>
      <w:tr w:rsidR="009C4AEF" w:rsidRPr="00224DB6" w14:paraId="3A552DC3" w14:textId="77777777" w:rsidTr="00C372B2">
        <w:trPr>
          <w:trHeight w:val="227"/>
          <w:jc w:val="center"/>
          <w:trPrChange w:id="2539" w:author="Markel" w:date="2018-07-20T14:56:00Z">
            <w:trPr>
              <w:gridAfter w:val="0"/>
              <w:trHeight w:val="227"/>
              <w:jc w:val="center"/>
            </w:trPr>
          </w:trPrChange>
        </w:trPr>
        <w:tc>
          <w:tcPr>
            <w:cnfStyle w:val="001000000000" w:firstRow="0" w:lastRow="0" w:firstColumn="1" w:lastColumn="0" w:oddVBand="0" w:evenVBand="0" w:oddHBand="0" w:evenHBand="0" w:firstRowFirstColumn="0" w:firstRowLastColumn="0" w:lastRowFirstColumn="0" w:lastRowLastColumn="0"/>
            <w:tcW w:w="2092" w:type="dxa"/>
            <w:tcPrChange w:id="2540" w:author="Markel" w:date="2018-07-20T14:56:00Z">
              <w:tcPr>
                <w:tcW w:w="2092" w:type="dxa"/>
                <w:tcBorders>
                  <w:right w:val="none" w:sz="0" w:space="0" w:color="auto"/>
                </w:tcBorders>
                <w:shd w:val="clear" w:color="auto" w:fill="DEEAF6" w:themeFill="accent1" w:themeFillTint="33"/>
              </w:tcPr>
            </w:tcPrChange>
          </w:tcPr>
          <w:p w14:paraId="12723A51" w14:textId="77777777" w:rsidR="009C4AEF" w:rsidRPr="00224DB6" w:rsidRDefault="009C4AEF" w:rsidP="00C372B2">
            <w:pPr>
              <w:rPr>
                <w:rFonts w:ascii="Times New Roman" w:hAnsi="Times New Roman"/>
                <w:sz w:val="20"/>
                <w:lang w:val="en-US"/>
                <w:rPrChange w:id="2541" w:author="Markel" w:date="2018-07-20T14:56:00Z">
                  <w:rPr>
                    <w:rFonts w:asciiTheme="minorHAnsi" w:hAnsiTheme="minorHAnsi"/>
                    <w:sz w:val="20"/>
                  </w:rPr>
                </w:rPrChange>
              </w:rPr>
            </w:pPr>
            <w:r w:rsidRPr="00224DB6">
              <w:rPr>
                <w:rFonts w:ascii="Times New Roman" w:hAnsi="Times New Roman"/>
                <w:b w:val="0"/>
                <w:sz w:val="20"/>
                <w:lang w:val="en-US"/>
                <w:rPrChange w:id="2542" w:author="Markel" w:date="2018-07-20T14:56:00Z">
                  <w:rPr>
                    <w:rFonts w:asciiTheme="minorHAnsi" w:hAnsiTheme="minorHAnsi"/>
                    <w:sz w:val="20"/>
                  </w:rPr>
                </w:rPrChange>
              </w:rPr>
              <w:t>“OG”</w:t>
            </w:r>
          </w:p>
        </w:tc>
        <w:tc>
          <w:tcPr>
            <w:tcW w:w="0" w:type="auto"/>
            <w:tcPrChange w:id="2543" w:author="Markel" w:date="2018-07-20T14:56:00Z">
              <w:tcPr>
                <w:tcW w:w="0" w:type="auto"/>
                <w:shd w:val="clear" w:color="auto" w:fill="DEEAF6" w:themeFill="accent1" w:themeFillTint="33"/>
              </w:tcPr>
            </w:tcPrChange>
          </w:tcPr>
          <w:p w14:paraId="4333EE99" w14:textId="77777777" w:rsidR="009C4AEF" w:rsidRPr="00224DB6" w:rsidRDefault="009C4AEF" w:rsidP="00C372B2">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en-US"/>
                <w:rPrChange w:id="2544" w:author="Markel" w:date="2018-07-20T14:56:00Z">
                  <w:rPr>
                    <w:rFonts w:asciiTheme="minorHAnsi" w:hAnsiTheme="minorHAnsi"/>
                    <w:sz w:val="20"/>
                  </w:rPr>
                </w:rPrChange>
              </w:rPr>
            </w:pPr>
            <w:r w:rsidRPr="00224DB6">
              <w:rPr>
                <w:rFonts w:ascii="Times New Roman" w:hAnsi="Times New Roman"/>
                <w:sz w:val="20"/>
                <w:lang w:val="en-US"/>
                <w:rPrChange w:id="2545" w:author="Markel" w:date="2018-07-20T14:56:00Z">
                  <w:rPr>
                    <w:rFonts w:asciiTheme="minorHAnsi" w:hAnsiTheme="minorHAnsi"/>
                    <w:sz w:val="20"/>
                  </w:rPr>
                </w:rPrChange>
              </w:rPr>
              <w:t>Offset-Gray Code</w:t>
            </w:r>
          </w:p>
        </w:tc>
      </w:tr>
      <w:tr w:rsidR="009C4AEF" w:rsidRPr="00224DB6" w14:paraId="108A5456" w14:textId="77777777" w:rsidTr="00C372B2">
        <w:trPr>
          <w:cnfStyle w:val="000000100000" w:firstRow="0" w:lastRow="0" w:firstColumn="0" w:lastColumn="0" w:oddVBand="0" w:evenVBand="0" w:oddHBand="1" w:evenHBand="0" w:firstRowFirstColumn="0" w:firstRowLastColumn="0" w:lastRowFirstColumn="0" w:lastRowLastColumn="0"/>
          <w:trHeight w:val="227"/>
          <w:jc w:val="center"/>
          <w:trPrChange w:id="2546" w:author="Markel" w:date="2018-07-20T14:56:00Z">
            <w:trPr>
              <w:gridAfter w:val="0"/>
              <w:trHeight w:val="227"/>
              <w:jc w:val="center"/>
            </w:trPr>
          </w:trPrChange>
        </w:trPr>
        <w:tc>
          <w:tcPr>
            <w:cnfStyle w:val="001000000000" w:firstRow="0" w:lastRow="0" w:firstColumn="1" w:lastColumn="0" w:oddVBand="0" w:evenVBand="0" w:oddHBand="0" w:evenHBand="0" w:firstRowFirstColumn="0" w:firstRowLastColumn="0" w:lastRowFirstColumn="0" w:lastRowLastColumn="0"/>
            <w:tcW w:w="2092" w:type="dxa"/>
            <w:tcPrChange w:id="2547" w:author="Markel" w:date="2018-07-20T14:56:00Z">
              <w:tcPr>
                <w:tcW w:w="2092" w:type="dxa"/>
                <w:tcBorders>
                  <w:top w:val="none" w:sz="0" w:space="0" w:color="auto"/>
                  <w:bottom w:val="none" w:sz="0" w:space="0" w:color="auto"/>
                  <w:right w:val="none" w:sz="0" w:space="0" w:color="auto"/>
                </w:tcBorders>
              </w:tcPr>
            </w:tcPrChange>
          </w:tcPr>
          <w:p w14:paraId="70C964EF" w14:textId="77777777" w:rsidR="009C4AEF" w:rsidRPr="00224DB6" w:rsidRDefault="009C4AEF" w:rsidP="00C372B2">
            <w:pPr>
              <w:cnfStyle w:val="001000100000" w:firstRow="0" w:lastRow="0" w:firstColumn="1" w:lastColumn="0" w:oddVBand="0" w:evenVBand="0" w:oddHBand="1" w:evenHBand="0" w:firstRowFirstColumn="0" w:firstRowLastColumn="0" w:lastRowFirstColumn="0" w:lastRowLastColumn="0"/>
              <w:rPr>
                <w:rFonts w:ascii="Times New Roman" w:hAnsi="Times New Roman"/>
                <w:sz w:val="20"/>
                <w:lang w:val="en-US"/>
                <w:rPrChange w:id="2548" w:author="Markel" w:date="2018-07-20T14:56:00Z">
                  <w:rPr>
                    <w:rFonts w:asciiTheme="minorHAnsi" w:hAnsiTheme="minorHAnsi"/>
                    <w:sz w:val="20"/>
                  </w:rPr>
                </w:rPrChange>
              </w:rPr>
            </w:pPr>
            <w:r w:rsidRPr="00224DB6">
              <w:rPr>
                <w:rFonts w:ascii="Times New Roman" w:hAnsi="Times New Roman"/>
                <w:b w:val="0"/>
                <w:sz w:val="20"/>
                <w:lang w:val="en-US"/>
                <w:rPrChange w:id="2549" w:author="Markel" w:date="2018-07-20T14:56:00Z">
                  <w:rPr>
                    <w:rFonts w:asciiTheme="minorHAnsi" w:hAnsiTheme="minorHAnsi"/>
                    <w:sz w:val="20"/>
                  </w:rPr>
                </w:rPrChange>
              </w:rPr>
              <w:t>“OBA”</w:t>
            </w:r>
          </w:p>
        </w:tc>
        <w:tc>
          <w:tcPr>
            <w:tcW w:w="0" w:type="auto"/>
            <w:tcPrChange w:id="2550" w:author="Markel" w:date="2018-07-20T14:56:00Z">
              <w:tcPr>
                <w:tcW w:w="0" w:type="auto"/>
                <w:tcBorders>
                  <w:top w:val="none" w:sz="0" w:space="0" w:color="auto"/>
                  <w:bottom w:val="none" w:sz="0" w:space="0" w:color="auto"/>
                </w:tcBorders>
              </w:tcPr>
            </w:tcPrChange>
          </w:tcPr>
          <w:p w14:paraId="79320F85" w14:textId="77777777" w:rsidR="009C4AEF" w:rsidRPr="00224DB6" w:rsidRDefault="009C4AEF" w:rsidP="00C372B2">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en-US"/>
                <w:rPrChange w:id="2551" w:author="Markel" w:date="2018-07-20T14:56:00Z">
                  <w:rPr>
                    <w:rFonts w:asciiTheme="minorHAnsi" w:hAnsiTheme="minorHAnsi"/>
                    <w:sz w:val="20"/>
                  </w:rPr>
                </w:rPrChange>
              </w:rPr>
            </w:pPr>
            <w:r w:rsidRPr="00224DB6">
              <w:rPr>
                <w:rFonts w:ascii="Times New Roman" w:hAnsi="Times New Roman"/>
                <w:sz w:val="20"/>
                <w:lang w:val="en-US"/>
                <w:rPrChange w:id="2552" w:author="Markel" w:date="2018-07-20T14:56:00Z">
                  <w:rPr>
                    <w:rFonts w:asciiTheme="minorHAnsi" w:hAnsiTheme="minorHAnsi"/>
                    <w:sz w:val="20"/>
                  </w:rPr>
                </w:rPrChange>
              </w:rPr>
              <w:t>Offset-Binary Adjusted</w:t>
            </w:r>
          </w:p>
        </w:tc>
      </w:tr>
      <w:tr w:rsidR="009C4AEF" w:rsidRPr="00224DB6" w14:paraId="0B7F5168" w14:textId="77777777" w:rsidTr="00C372B2">
        <w:trPr>
          <w:trHeight w:val="227"/>
          <w:jc w:val="center"/>
          <w:trPrChange w:id="2553" w:author="Markel" w:date="2018-07-20T14:56:00Z">
            <w:trPr>
              <w:gridAfter w:val="0"/>
              <w:trHeight w:val="227"/>
              <w:jc w:val="center"/>
            </w:trPr>
          </w:trPrChange>
        </w:trPr>
        <w:tc>
          <w:tcPr>
            <w:cnfStyle w:val="001000000000" w:firstRow="0" w:lastRow="0" w:firstColumn="1" w:lastColumn="0" w:oddVBand="0" w:evenVBand="0" w:oddHBand="0" w:evenHBand="0" w:firstRowFirstColumn="0" w:firstRowLastColumn="0" w:lastRowFirstColumn="0" w:lastRowLastColumn="0"/>
            <w:tcW w:w="2092" w:type="dxa"/>
            <w:tcPrChange w:id="2554" w:author="Markel" w:date="2018-07-20T14:56:00Z">
              <w:tcPr>
                <w:tcW w:w="2092" w:type="dxa"/>
                <w:tcBorders>
                  <w:right w:val="none" w:sz="0" w:space="0" w:color="auto"/>
                </w:tcBorders>
                <w:shd w:val="clear" w:color="auto" w:fill="DEEAF6" w:themeFill="accent1" w:themeFillTint="33"/>
              </w:tcPr>
            </w:tcPrChange>
          </w:tcPr>
          <w:p w14:paraId="25D213D4" w14:textId="77777777" w:rsidR="009C4AEF" w:rsidRPr="00224DB6" w:rsidRDefault="009C4AEF" w:rsidP="00C372B2">
            <w:pPr>
              <w:rPr>
                <w:rFonts w:ascii="Times New Roman" w:hAnsi="Times New Roman"/>
                <w:sz w:val="20"/>
                <w:lang w:val="en-US"/>
                <w:rPrChange w:id="2555" w:author="Markel" w:date="2018-07-20T14:56:00Z">
                  <w:rPr>
                    <w:rFonts w:asciiTheme="minorHAnsi" w:hAnsiTheme="minorHAnsi"/>
                    <w:sz w:val="20"/>
                  </w:rPr>
                </w:rPrChange>
              </w:rPr>
            </w:pPr>
            <w:r w:rsidRPr="00224DB6">
              <w:rPr>
                <w:rFonts w:ascii="Times New Roman" w:hAnsi="Times New Roman"/>
                <w:b w:val="0"/>
                <w:sz w:val="20"/>
                <w:lang w:val="en-US"/>
                <w:rPrChange w:id="2556" w:author="Markel" w:date="2018-07-20T14:56:00Z">
                  <w:rPr>
                    <w:rFonts w:asciiTheme="minorHAnsi" w:hAnsiTheme="minorHAnsi"/>
                    <w:sz w:val="20"/>
                  </w:rPr>
                </w:rPrChange>
              </w:rPr>
              <w:t>“SMA”</w:t>
            </w:r>
          </w:p>
        </w:tc>
        <w:tc>
          <w:tcPr>
            <w:tcW w:w="0" w:type="auto"/>
            <w:tcPrChange w:id="2557" w:author="Markel" w:date="2018-07-20T14:56:00Z">
              <w:tcPr>
                <w:tcW w:w="0" w:type="auto"/>
                <w:shd w:val="clear" w:color="auto" w:fill="DEEAF6" w:themeFill="accent1" w:themeFillTint="33"/>
              </w:tcPr>
            </w:tcPrChange>
          </w:tcPr>
          <w:p w14:paraId="074F626B" w14:textId="77777777" w:rsidR="009C4AEF" w:rsidRPr="00224DB6" w:rsidRDefault="009C4AEF" w:rsidP="00C372B2">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en-US"/>
                <w:rPrChange w:id="2558" w:author="Markel" w:date="2018-07-20T14:56:00Z">
                  <w:rPr>
                    <w:rFonts w:asciiTheme="minorHAnsi" w:hAnsiTheme="minorHAnsi"/>
                    <w:sz w:val="20"/>
                  </w:rPr>
                </w:rPrChange>
              </w:rPr>
            </w:pPr>
            <w:r w:rsidRPr="00224DB6">
              <w:rPr>
                <w:rFonts w:ascii="Times New Roman" w:hAnsi="Times New Roman"/>
                <w:sz w:val="20"/>
                <w:lang w:val="en-US"/>
                <w:rPrChange w:id="2559" w:author="Markel" w:date="2018-07-20T14:56:00Z">
                  <w:rPr>
                    <w:rFonts w:asciiTheme="minorHAnsi" w:hAnsiTheme="minorHAnsi"/>
                    <w:sz w:val="20"/>
                  </w:rPr>
                </w:rPrChange>
              </w:rPr>
              <w:t>Sign-Magnitude Adjusted</w:t>
            </w:r>
          </w:p>
        </w:tc>
      </w:tr>
      <w:tr w:rsidR="0076216F" w:rsidRPr="00224DB6" w14:paraId="08CDC5F6" w14:textId="77777777" w:rsidTr="00C372B2">
        <w:trPr>
          <w:cnfStyle w:val="000000100000" w:firstRow="0" w:lastRow="0" w:firstColumn="0" w:lastColumn="0" w:oddVBand="0" w:evenVBand="0" w:oddHBand="1" w:evenHBand="0" w:firstRowFirstColumn="0" w:firstRowLastColumn="0" w:lastRowFirstColumn="0" w:lastRowLastColumn="0"/>
          <w:trHeight w:val="227"/>
          <w:jc w:val="center"/>
          <w:ins w:id="2560" w:author="Markel" w:date="2018-07-20T14:56:00Z"/>
        </w:trPr>
        <w:tc>
          <w:tcPr>
            <w:cnfStyle w:val="001000000000" w:firstRow="0" w:lastRow="0" w:firstColumn="1" w:lastColumn="0" w:oddVBand="0" w:evenVBand="0" w:oddHBand="0" w:evenHBand="0" w:firstRowFirstColumn="0" w:firstRowLastColumn="0" w:lastRowFirstColumn="0" w:lastRowLastColumn="0"/>
            <w:tcW w:w="2092" w:type="dxa"/>
          </w:tcPr>
          <w:p w14:paraId="2E62AE8A" w14:textId="77777777" w:rsidR="0076216F" w:rsidRPr="00224DB6" w:rsidRDefault="0076216F" w:rsidP="00C372B2">
            <w:pPr>
              <w:rPr>
                <w:ins w:id="2561" w:author="Markel" w:date="2018-07-20T14:56:00Z"/>
                <w:rFonts w:ascii="Times New Roman" w:hAnsi="Times New Roman" w:cs="Times New Roman"/>
                <w:b w:val="0"/>
                <w:bCs w:val="0"/>
                <w:sz w:val="20"/>
                <w:szCs w:val="20"/>
                <w:lang w:val="en-US"/>
              </w:rPr>
            </w:pPr>
            <w:ins w:id="2562" w:author="Markel" w:date="2018-07-20T14:56:00Z">
              <w:r w:rsidRPr="00224DB6">
                <w:rPr>
                  <w:rFonts w:ascii="Times New Roman" w:hAnsi="Times New Roman" w:cs="Times New Roman"/>
                  <w:b w:val="0"/>
                  <w:bCs w:val="0"/>
                  <w:sz w:val="20"/>
                  <w:szCs w:val="20"/>
                  <w:lang w:val="en-US"/>
                </w:rPr>
                <w:t>“MSA”</w:t>
              </w:r>
            </w:ins>
          </w:p>
        </w:tc>
        <w:tc>
          <w:tcPr>
            <w:tcW w:w="0" w:type="auto"/>
          </w:tcPr>
          <w:p w14:paraId="1ACEC0F9" w14:textId="77777777" w:rsidR="0076216F" w:rsidRPr="00224DB6" w:rsidRDefault="007064EB" w:rsidP="00C372B2">
            <w:pPr>
              <w:cnfStyle w:val="000000100000" w:firstRow="0" w:lastRow="0" w:firstColumn="0" w:lastColumn="0" w:oddVBand="0" w:evenVBand="0" w:oddHBand="1" w:evenHBand="0" w:firstRowFirstColumn="0" w:firstRowLastColumn="0" w:lastRowFirstColumn="0" w:lastRowLastColumn="0"/>
              <w:rPr>
                <w:ins w:id="2563" w:author="Markel" w:date="2018-07-20T14:56:00Z"/>
                <w:rFonts w:ascii="Times New Roman" w:hAnsi="Times New Roman" w:cs="Times New Roman"/>
                <w:sz w:val="20"/>
                <w:szCs w:val="20"/>
                <w:lang w:val="en-US"/>
              </w:rPr>
            </w:pPr>
            <w:ins w:id="2564" w:author="Markel" w:date="2018-07-20T14:56:00Z">
              <w:r w:rsidRPr="00224DB6">
                <w:rPr>
                  <w:rFonts w:ascii="Times New Roman" w:hAnsi="Times New Roman" w:cs="Times New Roman"/>
                  <w:sz w:val="20"/>
                  <w:szCs w:val="20"/>
                  <w:lang w:val="en-US"/>
                </w:rPr>
                <w:t xml:space="preserve">Magnitude-Sign </w:t>
              </w:r>
              <w:r w:rsidR="0076216F" w:rsidRPr="00224DB6">
                <w:rPr>
                  <w:rFonts w:ascii="Times New Roman" w:hAnsi="Times New Roman" w:cs="Times New Roman"/>
                  <w:sz w:val="20"/>
                  <w:szCs w:val="20"/>
                  <w:lang w:val="en-US"/>
                </w:rPr>
                <w:t>Adjusted</w:t>
              </w:r>
            </w:ins>
          </w:p>
        </w:tc>
      </w:tr>
      <w:tr w:rsidR="009C4AEF" w:rsidRPr="00224DB6" w14:paraId="4E4E3CBE" w14:textId="77777777" w:rsidTr="00C372B2">
        <w:trPr>
          <w:trHeight w:val="227"/>
          <w:jc w:val="center"/>
          <w:trPrChange w:id="2565" w:author="Markel" w:date="2018-07-20T14:56:00Z">
            <w:trPr>
              <w:gridAfter w:val="0"/>
              <w:trHeight w:val="227"/>
              <w:jc w:val="center"/>
            </w:trPr>
          </w:trPrChange>
        </w:trPr>
        <w:tc>
          <w:tcPr>
            <w:cnfStyle w:val="001000000000" w:firstRow="0" w:lastRow="0" w:firstColumn="1" w:lastColumn="0" w:oddVBand="0" w:evenVBand="0" w:oddHBand="0" w:evenHBand="0" w:firstRowFirstColumn="0" w:firstRowLastColumn="0" w:lastRowFirstColumn="0" w:lastRowLastColumn="0"/>
            <w:tcW w:w="2092" w:type="dxa"/>
            <w:tcPrChange w:id="2566" w:author="Markel" w:date="2018-07-20T14:56:00Z">
              <w:tcPr>
                <w:tcW w:w="2092" w:type="dxa"/>
                <w:tcBorders>
                  <w:right w:val="none" w:sz="0" w:space="0" w:color="auto"/>
                </w:tcBorders>
              </w:tcPr>
            </w:tcPrChange>
          </w:tcPr>
          <w:p w14:paraId="59301601" w14:textId="77777777" w:rsidR="009C4AEF" w:rsidRPr="00224DB6" w:rsidRDefault="009C4AEF" w:rsidP="00C372B2">
            <w:pPr>
              <w:rPr>
                <w:rFonts w:ascii="Times New Roman" w:hAnsi="Times New Roman"/>
                <w:sz w:val="20"/>
                <w:lang w:val="en-US"/>
                <w:rPrChange w:id="2567" w:author="Markel" w:date="2018-07-20T14:56:00Z">
                  <w:rPr>
                    <w:rFonts w:asciiTheme="minorHAnsi" w:hAnsiTheme="minorHAnsi"/>
                    <w:sz w:val="20"/>
                  </w:rPr>
                </w:rPrChange>
              </w:rPr>
            </w:pPr>
            <w:r w:rsidRPr="00224DB6">
              <w:rPr>
                <w:rFonts w:ascii="Times New Roman" w:hAnsi="Times New Roman"/>
                <w:b w:val="0"/>
                <w:sz w:val="20"/>
                <w:lang w:val="en-US"/>
                <w:rPrChange w:id="2568" w:author="Markel" w:date="2018-07-20T14:56:00Z">
                  <w:rPr>
                    <w:rFonts w:asciiTheme="minorHAnsi" w:hAnsiTheme="minorHAnsi"/>
                    <w:sz w:val="20"/>
                  </w:rPr>
                </w:rPrChange>
              </w:rPr>
              <w:t>“TCA”</w:t>
            </w:r>
          </w:p>
        </w:tc>
        <w:tc>
          <w:tcPr>
            <w:tcW w:w="0" w:type="auto"/>
            <w:tcPrChange w:id="2569" w:author="Markel" w:date="2018-07-20T14:56:00Z">
              <w:tcPr>
                <w:tcW w:w="0" w:type="auto"/>
              </w:tcPr>
            </w:tcPrChange>
          </w:tcPr>
          <w:p w14:paraId="24C90193" w14:textId="4CEC9D68" w:rsidR="009C4AEF" w:rsidRPr="00224DB6" w:rsidRDefault="00D558E6" w:rsidP="00C372B2">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en-US"/>
                <w:rPrChange w:id="2570" w:author="Markel" w:date="2018-07-20T14:56:00Z">
                  <w:rPr>
                    <w:rFonts w:asciiTheme="minorHAnsi" w:hAnsiTheme="minorHAnsi"/>
                    <w:sz w:val="20"/>
                  </w:rPr>
                </w:rPrChange>
              </w:rPr>
            </w:pPr>
            <w:r w:rsidRPr="00224DB6">
              <w:rPr>
                <w:rFonts w:ascii="Times New Roman" w:hAnsi="Times New Roman"/>
                <w:sz w:val="20"/>
                <w:lang w:val="en-US"/>
                <w:rPrChange w:id="2571" w:author="Markel" w:date="2018-07-20T14:56:00Z">
                  <w:rPr>
                    <w:rFonts w:asciiTheme="minorHAnsi" w:hAnsiTheme="minorHAnsi"/>
                    <w:sz w:val="20"/>
                  </w:rPr>
                </w:rPrChange>
              </w:rPr>
              <w:t xml:space="preserve">Two's </w:t>
            </w:r>
            <w:del w:id="2572" w:author="Markel" w:date="2018-07-20T14:56:00Z">
              <w:r w:rsidR="0096189C" w:rsidRPr="00FC7D20">
                <w:rPr>
                  <w:sz w:val="20"/>
                  <w:szCs w:val="20"/>
                </w:rPr>
                <w:delText>Compliment</w:delText>
              </w:r>
            </w:del>
            <w:ins w:id="2573" w:author="Markel" w:date="2018-07-20T14:56:00Z">
              <w:r w:rsidRPr="00224DB6">
                <w:rPr>
                  <w:rFonts w:ascii="Times New Roman" w:hAnsi="Times New Roman" w:cs="Times New Roman"/>
                  <w:sz w:val="20"/>
                  <w:szCs w:val="20"/>
                  <w:lang w:val="en-US"/>
                </w:rPr>
                <w:t>Comple</w:t>
              </w:r>
              <w:r w:rsidR="009C4AEF" w:rsidRPr="00224DB6">
                <w:rPr>
                  <w:rFonts w:ascii="Times New Roman" w:hAnsi="Times New Roman" w:cs="Times New Roman"/>
                  <w:sz w:val="20"/>
                  <w:szCs w:val="20"/>
                  <w:lang w:val="en-US"/>
                </w:rPr>
                <w:t>ment</w:t>
              </w:r>
            </w:ins>
            <w:r w:rsidR="009C4AEF" w:rsidRPr="00224DB6">
              <w:rPr>
                <w:rFonts w:ascii="Times New Roman" w:hAnsi="Times New Roman"/>
                <w:sz w:val="20"/>
                <w:lang w:val="en-US"/>
                <w:rPrChange w:id="2574" w:author="Markel" w:date="2018-07-20T14:56:00Z">
                  <w:rPr>
                    <w:rFonts w:asciiTheme="minorHAnsi" w:hAnsiTheme="minorHAnsi"/>
                    <w:sz w:val="20"/>
                  </w:rPr>
                </w:rPrChange>
              </w:rPr>
              <w:t xml:space="preserve"> Adjusted</w:t>
            </w:r>
          </w:p>
        </w:tc>
      </w:tr>
      <w:tr w:rsidR="009C4AEF" w:rsidRPr="00224DB6" w14:paraId="71789EC1" w14:textId="77777777" w:rsidTr="00C372B2">
        <w:trPr>
          <w:cnfStyle w:val="000000100000" w:firstRow="0" w:lastRow="0" w:firstColumn="0" w:lastColumn="0" w:oddVBand="0" w:evenVBand="0" w:oddHBand="1" w:evenHBand="0" w:firstRowFirstColumn="0" w:firstRowLastColumn="0" w:lastRowFirstColumn="0" w:lastRowLastColumn="0"/>
          <w:trHeight w:val="227"/>
          <w:jc w:val="center"/>
          <w:trPrChange w:id="2575" w:author="Markel" w:date="2018-07-20T14:56:00Z">
            <w:trPr>
              <w:gridAfter w:val="0"/>
              <w:trHeight w:val="227"/>
              <w:jc w:val="center"/>
            </w:trPr>
          </w:trPrChange>
        </w:trPr>
        <w:tc>
          <w:tcPr>
            <w:cnfStyle w:val="001000000000" w:firstRow="0" w:lastRow="0" w:firstColumn="1" w:lastColumn="0" w:oddVBand="0" w:evenVBand="0" w:oddHBand="0" w:evenHBand="0" w:firstRowFirstColumn="0" w:firstRowLastColumn="0" w:lastRowFirstColumn="0" w:lastRowLastColumn="0"/>
            <w:tcW w:w="2092" w:type="dxa"/>
            <w:tcPrChange w:id="2576" w:author="Markel" w:date="2018-07-20T14:56:00Z">
              <w:tcPr>
                <w:tcW w:w="2092" w:type="dxa"/>
                <w:tcBorders>
                  <w:top w:val="none" w:sz="0" w:space="0" w:color="auto"/>
                  <w:bottom w:val="none" w:sz="0" w:space="0" w:color="auto"/>
                  <w:right w:val="none" w:sz="0" w:space="0" w:color="auto"/>
                </w:tcBorders>
                <w:shd w:val="clear" w:color="auto" w:fill="DEEAF6" w:themeFill="accent1" w:themeFillTint="33"/>
              </w:tcPr>
            </w:tcPrChange>
          </w:tcPr>
          <w:p w14:paraId="2A7D24C9" w14:textId="77777777" w:rsidR="009C4AEF" w:rsidRPr="00224DB6" w:rsidRDefault="009C4AEF" w:rsidP="00C372B2">
            <w:pPr>
              <w:cnfStyle w:val="001000100000" w:firstRow="0" w:lastRow="0" w:firstColumn="1" w:lastColumn="0" w:oddVBand="0" w:evenVBand="0" w:oddHBand="1" w:evenHBand="0" w:firstRowFirstColumn="0" w:firstRowLastColumn="0" w:lastRowFirstColumn="0" w:lastRowLastColumn="0"/>
              <w:rPr>
                <w:rFonts w:ascii="Times New Roman" w:hAnsi="Times New Roman"/>
                <w:sz w:val="20"/>
                <w:lang w:val="en-US"/>
                <w:rPrChange w:id="2577" w:author="Markel" w:date="2018-07-20T14:56:00Z">
                  <w:rPr>
                    <w:rFonts w:asciiTheme="minorHAnsi" w:hAnsiTheme="minorHAnsi"/>
                    <w:sz w:val="20"/>
                  </w:rPr>
                </w:rPrChange>
              </w:rPr>
            </w:pPr>
            <w:r w:rsidRPr="00224DB6">
              <w:rPr>
                <w:rFonts w:ascii="Times New Roman" w:hAnsi="Times New Roman"/>
                <w:b w:val="0"/>
                <w:sz w:val="20"/>
                <w:lang w:val="en-US"/>
                <w:rPrChange w:id="2578" w:author="Markel" w:date="2018-07-20T14:56:00Z">
                  <w:rPr>
                    <w:rFonts w:asciiTheme="minorHAnsi" w:hAnsiTheme="minorHAnsi"/>
                    <w:sz w:val="20"/>
                  </w:rPr>
                </w:rPrChange>
              </w:rPr>
              <w:t>“OGA”</w:t>
            </w:r>
          </w:p>
        </w:tc>
        <w:tc>
          <w:tcPr>
            <w:tcW w:w="0" w:type="auto"/>
            <w:tcPrChange w:id="2579" w:author="Markel" w:date="2018-07-20T14:56:00Z">
              <w:tcPr>
                <w:tcW w:w="0" w:type="auto"/>
                <w:tcBorders>
                  <w:top w:val="none" w:sz="0" w:space="0" w:color="auto"/>
                  <w:bottom w:val="none" w:sz="0" w:space="0" w:color="auto"/>
                </w:tcBorders>
                <w:shd w:val="clear" w:color="auto" w:fill="DEEAF6" w:themeFill="accent1" w:themeFillTint="33"/>
              </w:tcPr>
            </w:tcPrChange>
          </w:tcPr>
          <w:p w14:paraId="1DF8EBBE" w14:textId="77777777" w:rsidR="009C4AEF" w:rsidRPr="00224DB6" w:rsidRDefault="009C4AEF" w:rsidP="00C372B2">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en-US"/>
                <w:rPrChange w:id="2580" w:author="Markel" w:date="2018-07-20T14:56:00Z">
                  <w:rPr>
                    <w:rFonts w:asciiTheme="minorHAnsi" w:hAnsiTheme="minorHAnsi"/>
                    <w:sz w:val="20"/>
                  </w:rPr>
                </w:rPrChange>
              </w:rPr>
            </w:pPr>
            <w:r w:rsidRPr="00224DB6">
              <w:rPr>
                <w:rFonts w:ascii="Times New Roman" w:hAnsi="Times New Roman"/>
                <w:sz w:val="20"/>
                <w:lang w:val="en-US"/>
                <w:rPrChange w:id="2581" w:author="Markel" w:date="2018-07-20T14:56:00Z">
                  <w:rPr>
                    <w:rFonts w:asciiTheme="minorHAnsi" w:hAnsiTheme="minorHAnsi"/>
                    <w:sz w:val="20"/>
                  </w:rPr>
                </w:rPrChange>
              </w:rPr>
              <w:t>Offset-Gray Code Adjusted</w:t>
            </w:r>
          </w:p>
        </w:tc>
      </w:tr>
    </w:tbl>
    <w:p w14:paraId="2C5F8ECD" w14:textId="77777777" w:rsidR="00EF4C9D" w:rsidRDefault="00EF4C9D">
      <w:pPr>
        <w:rPr>
          <w:del w:id="2582" w:author="Markel" w:date="2018-07-20T14:56:00Z"/>
          <w:sz w:val="20"/>
          <w:szCs w:val="20"/>
        </w:rPr>
      </w:pPr>
    </w:p>
    <w:p w14:paraId="3B6F3DF0" w14:textId="68F61727" w:rsidR="00C372B2" w:rsidRPr="00224DB6" w:rsidRDefault="00EF4C9D" w:rsidP="00F063C7">
      <w:pPr>
        <w:rPr>
          <w:rFonts w:ascii="Times New Roman" w:hAnsi="Times New Roman"/>
          <w:lang w:val="en-US"/>
          <w:rPrChange w:id="2583" w:author="Markel" w:date="2018-07-20T14:56:00Z">
            <w:rPr>
              <w:rFonts w:asciiTheme="minorHAnsi" w:hAnsiTheme="minorHAnsi"/>
              <w:sz w:val="20"/>
            </w:rPr>
          </w:rPrChange>
        </w:rPr>
      </w:pPr>
      <w:del w:id="2584" w:author="Markel" w:date="2018-07-20T14:56:00Z">
        <w:r>
          <w:rPr>
            <w:sz w:val="20"/>
            <w:szCs w:val="20"/>
          </w:rPr>
          <w:br w:type="page"/>
        </w:r>
      </w:del>
    </w:p>
    <w:p w14:paraId="35A7E25A" w14:textId="77777777" w:rsidR="009C4AEF" w:rsidRPr="00224DB6" w:rsidRDefault="00C372B2" w:rsidP="00C372B2">
      <w:pPr>
        <w:pStyle w:val="Heading3"/>
        <w:numPr>
          <w:ilvl w:val="2"/>
          <w:numId w:val="2"/>
        </w:numPr>
        <w:spacing w:after="120"/>
        <w:rPr>
          <w:rFonts w:ascii="Times New Roman" w:hAnsi="Times New Roman"/>
          <w:lang w:val="en-US"/>
          <w:rPrChange w:id="2585" w:author="Markel" w:date="2018-07-20T14:56:00Z">
            <w:rPr/>
          </w:rPrChange>
        </w:rPr>
        <w:pPrChange w:id="2586" w:author="Markel" w:date="2018-07-20T14:56:00Z">
          <w:pPr>
            <w:pStyle w:val="Heading3"/>
          </w:pPr>
        </w:pPrChange>
      </w:pPr>
      <w:bookmarkStart w:id="2587" w:name="_Toc519860721"/>
      <w:bookmarkStart w:id="2588" w:name="_Toc489542555"/>
      <w:bookmarkStart w:id="2589" w:name="_Toc489542629"/>
      <w:bookmarkStart w:id="2590" w:name="_Toc489548088"/>
      <w:bookmarkStart w:id="2591" w:name="_Toc489606009"/>
      <w:bookmarkStart w:id="2592" w:name="_Toc489615308"/>
      <w:bookmarkStart w:id="2593" w:name="_Toc490496301"/>
      <w:bookmarkEnd w:id="2588"/>
      <w:bookmarkEnd w:id="2589"/>
      <w:bookmarkEnd w:id="2590"/>
      <w:bookmarkEnd w:id="2591"/>
      <w:bookmarkEnd w:id="2592"/>
      <w:r w:rsidRPr="00224DB6">
        <w:rPr>
          <w:rFonts w:ascii="Times New Roman" w:hAnsi="Times New Roman"/>
          <w:lang w:val="en-US"/>
          <w:rPrChange w:id="2594" w:author="Markel" w:date="2018-07-20T14:56:00Z">
            <w:rPr/>
          </w:rPrChange>
        </w:rPr>
        <w:t>Lump object</w:t>
      </w:r>
      <w:bookmarkEnd w:id="2587"/>
      <w:bookmarkEnd w:id="2593"/>
    </w:p>
    <w:p w14:paraId="04A35916" w14:textId="43E3145A" w:rsidR="00C372B2" w:rsidRPr="00224DB6" w:rsidRDefault="00C372B2" w:rsidP="00C372B2">
      <w:pPr>
        <w:jc w:val="both"/>
        <w:rPr>
          <w:rFonts w:ascii="Times New Roman" w:eastAsia="Times New Roman" w:hAnsi="Times New Roman" w:cs="Times New Roman"/>
          <w:sz w:val="24"/>
          <w:szCs w:val="24"/>
          <w:lang w:val="en-US"/>
          <w:rPrChange w:id="2595" w:author="Markel" w:date="2018-07-20T14:56:00Z">
            <w:rPr/>
          </w:rPrChange>
        </w:rPr>
      </w:pPr>
      <w:r w:rsidRPr="00224DB6">
        <w:rPr>
          <w:rFonts w:ascii="Times New Roman" w:hAnsi="Times New Roman"/>
          <w:lang w:val="en-US"/>
          <w:rPrChange w:id="2596" w:author="Markel" w:date="2018-07-20T14:56:00Z">
            <w:rPr/>
          </w:rPrChange>
        </w:rPr>
        <w:t>Samples from two or more sample streams may be time multiplexed to form a single data stream that is ultimately written to disk (after additional formatting is applied, as described later in this document). This standard assumes that</w:t>
      </w:r>
      <w:r w:rsidRPr="00224DB6">
        <w:rPr>
          <w:rFonts w:ascii="Times New Roman" w:hAnsi="Times New Roman"/>
          <w:lang w:val="en-US"/>
          <w:rPrChange w:id="2597" w:author="Markel" w:date="2018-07-20T14:56:00Z">
            <w:rPr/>
          </w:rPrChange>
        </w:rPr>
        <w:t xml:space="preserve"> all samples belonging to a finite interval of time are packed into a contig</w:t>
      </w:r>
      <w:r w:rsidR="004034B0">
        <w:rPr>
          <w:rPrChange w:id="2598" w:author="Markel" w:date="2018-07-20T14:56:00Z">
            <w:rPr/>
          </w:rPrChange>
        </w:rPr>
        <w:t>uous grouping of bits, known as</w:t>
      </w:r>
      <w:r w:rsidRPr="00224DB6">
        <w:rPr>
          <w:rPrChange w:id="2599" w:author="Markel" w:date="2018-07-20T14:56:00Z">
            <w:rPr/>
          </w:rPrChange>
        </w:rPr>
        <w:t xml:space="preserve"> </w:t>
      </w:r>
      <w:del w:id="2600" w:author="Markel" w:date="2018-07-20T14:56:00Z">
        <w:r w:rsidR="00E66B51">
          <w:delText xml:space="preserve">a </w:delText>
        </w:r>
      </w:del>
      <w:r w:rsidRPr="00224DB6">
        <w:rPr>
          <w:rFonts w:ascii="Times New Roman" w:hAnsi="Times New Roman"/>
          <w:lang w:val="en-US"/>
          <w:rPrChange w:id="2601" w:author="Markel" w:date="2018-07-20T14:56:00Z">
            <w:rPr/>
          </w:rPrChange>
        </w:rPr>
        <w:t>lump.</w:t>
      </w:r>
    </w:p>
    <w:p w14:paraId="79908AB9" w14:textId="77777777" w:rsidR="00E66B51" w:rsidRDefault="00E66B51" w:rsidP="00FC7D20">
      <w:pPr>
        <w:jc w:val="both"/>
        <w:rPr>
          <w:del w:id="2602" w:author="Markel" w:date="2018-07-20T14:56:00Z"/>
        </w:rPr>
      </w:pPr>
    </w:p>
    <w:p w14:paraId="099D51ED" w14:textId="3926C6BB" w:rsidR="00C372B2" w:rsidRPr="00224DB6" w:rsidRDefault="00C372B2" w:rsidP="00C372B2">
      <w:pPr>
        <w:jc w:val="both"/>
        <w:rPr>
          <w:rFonts w:ascii="Times New Roman" w:eastAsia="Times New Roman" w:hAnsi="Times New Roman" w:cs="Times New Roman"/>
          <w:sz w:val="24"/>
          <w:szCs w:val="24"/>
          <w:lang w:val="en-US"/>
          <w:rPrChange w:id="2603" w:author="Markel" w:date="2018-07-20T14:56:00Z">
            <w:rPr/>
          </w:rPrChange>
        </w:rPr>
      </w:pPr>
      <w:r w:rsidRPr="00224DB6">
        <w:rPr>
          <w:rFonts w:ascii="Times New Roman" w:hAnsi="Times New Roman"/>
          <w:lang w:val="en-US"/>
          <w:rPrChange w:id="2604" w:author="Markel" w:date="2018-07-20T14:56:00Z">
            <w:rPr/>
          </w:rPrChange>
        </w:rPr>
        <w:t>A l</w:t>
      </w:r>
      <w:r w:rsidRPr="00224DB6">
        <w:rPr>
          <w:rFonts w:ascii="Times New Roman" w:hAnsi="Times New Roman"/>
          <w:lang w:val="en-US"/>
          <w:rPrChange w:id="2605" w:author="Markel" w:date="2018-07-20T14:56:00Z">
            <w:rPr/>
          </w:rPrChange>
        </w:rPr>
        <w:t>ump</w:t>
      </w:r>
      <w:r w:rsidRPr="00224DB6">
        <w:rPr>
          <w:rPrChange w:id="2606" w:author="Markel" w:date="2018-07-20T14:56:00Z">
            <w:rPr/>
          </w:rPrChange>
        </w:rPr>
        <w:t xml:space="preserve"> is defined as the ordered containment of all samples occurring within an interval </w:t>
      </w:r>
      <w:r w:rsidRPr="00224DB6">
        <w:rPr>
          <w:i/>
          <w:rPrChange w:id="2607" w:author="Markel" w:date="2018-07-20T14:56:00Z">
            <w:rPr/>
          </w:rPrChange>
        </w:rPr>
        <w:t>t</w:t>
      </w:r>
      <w:r w:rsidRPr="00224DB6">
        <w:rPr>
          <w:rFonts w:ascii="Times New Roman" w:hAnsi="Times New Roman"/>
          <w:i/>
          <w:vertAlign w:val="subscript"/>
          <w:lang w:val="en-US"/>
          <w:rPrChange w:id="2608" w:author="Markel" w:date="2018-07-20T14:56:00Z">
            <w:rPr>
              <w:vertAlign w:val="subscript"/>
            </w:rPr>
          </w:rPrChange>
        </w:rPr>
        <w:t>s</w:t>
      </w:r>
      <w:r w:rsidRPr="00224DB6">
        <w:rPr>
          <w:rFonts w:ascii="Times New Roman" w:hAnsi="Times New Roman"/>
          <w:lang w:val="en-US"/>
          <w:rPrChange w:id="2609" w:author="Markel" w:date="2018-07-20T14:56:00Z">
            <w:rPr/>
          </w:rPrChange>
        </w:rPr>
        <w:t>=1/</w:t>
      </w:r>
      <w:r w:rsidRPr="00224DB6">
        <w:rPr>
          <w:i/>
          <w:rPrChange w:id="2610" w:author="Markel" w:date="2018-07-20T14:56:00Z">
            <w:rPr/>
          </w:rPrChange>
        </w:rPr>
        <w:t>f</w:t>
      </w:r>
      <w:r w:rsidRPr="00224DB6">
        <w:rPr>
          <w:rFonts w:ascii="Times New Roman" w:hAnsi="Times New Roman"/>
          <w:i/>
          <w:vertAlign w:val="subscript"/>
          <w:lang w:val="en-US"/>
          <w:rPrChange w:id="2611" w:author="Markel" w:date="2018-07-20T14:56:00Z">
            <w:rPr>
              <w:vertAlign w:val="subscript"/>
            </w:rPr>
          </w:rPrChange>
        </w:rPr>
        <w:t>s</w:t>
      </w:r>
      <w:r w:rsidRPr="00224DB6">
        <w:rPr>
          <w:rFonts w:ascii="Times New Roman" w:hAnsi="Times New Roman"/>
          <w:lang w:val="en-US"/>
          <w:rPrChange w:id="2612" w:author="Markel" w:date="2018-07-20T14:56:00Z">
            <w:rPr/>
          </w:rPrChange>
        </w:rPr>
        <w:t xml:space="preserve">. As more than one sample from each stream may exist within a given lump, the variable </w:t>
      </w:r>
      <w:r w:rsidRPr="00224DB6">
        <w:rPr>
          <w:i/>
          <w:rPrChange w:id="2613" w:author="Markel" w:date="2018-07-20T14:56:00Z">
            <w:rPr>
              <w:i/>
            </w:rPr>
          </w:rPrChange>
        </w:rPr>
        <w:t>shift</w:t>
      </w:r>
      <w:r w:rsidRPr="00224DB6">
        <w:rPr>
          <w:rPrChange w:id="2614" w:author="Markel" w:date="2018-07-20T14:56:00Z">
            <w:rPr/>
          </w:rPrChange>
        </w:rPr>
        <w:t xml:space="preserve"> indicates which sample is chronologically first. When </w:t>
      </w:r>
      <w:r w:rsidRPr="00224DB6">
        <w:rPr>
          <w:i/>
          <w:rPrChange w:id="2615" w:author="Markel" w:date="2018-07-20T14:56:00Z">
            <w:rPr>
              <w:i/>
            </w:rPr>
          </w:rPrChange>
        </w:rPr>
        <w:t>shift</w:t>
      </w:r>
      <w:r w:rsidRPr="00224DB6">
        <w:rPr>
          <w:rPrChange w:id="2616" w:author="Markel" w:date="2018-07-20T14:56:00Z">
            <w:rPr/>
          </w:rPrChange>
        </w:rPr>
        <w:t xml:space="preserve"> is set to “Left” the samples located at the most significant bits are the earliest, and when it is set to “Right” the samples located at the least sig</w:t>
      </w:r>
      <w:r w:rsidR="009371E2" w:rsidRPr="00224DB6">
        <w:rPr>
          <w:rPrChange w:id="2617" w:author="Markel" w:date="2018-07-20T14:56:00Z">
            <w:rPr/>
          </w:rPrChange>
        </w:rPr>
        <w:t>nificant bits are the earliest.</w:t>
      </w:r>
      <w:del w:id="2618" w:author="Markel" w:date="2018-07-20T14:56:00Z">
        <w:r w:rsidR="00333345">
          <w:delText xml:space="preserve"> </w:delText>
        </w:r>
      </w:del>
    </w:p>
    <w:p w14:paraId="1FA2C096" w14:textId="77777777" w:rsidR="00E66B51" w:rsidRDefault="00E66B51">
      <w:pPr>
        <w:rPr>
          <w:del w:id="2619" w:author="Markel" w:date="2018-07-20T14:56:00Z"/>
        </w:rPr>
      </w:pPr>
    </w:p>
    <w:p w14:paraId="735C95A9" w14:textId="41C30D5D" w:rsidR="00C372B2" w:rsidRPr="00224DB6" w:rsidRDefault="00CA67E9" w:rsidP="00C372B2">
      <w:pPr>
        <w:jc w:val="both"/>
        <w:rPr>
          <w:rFonts w:ascii="Times New Roman" w:hAnsi="Times New Roman"/>
          <w:lang w:val="en-US"/>
          <w:rPrChange w:id="2620" w:author="Markel" w:date="2018-07-20T14:56:00Z">
            <w:rPr/>
          </w:rPrChange>
        </w:rPr>
      </w:pPr>
      <w:del w:id="2621" w:author="Markel" w:date="2018-07-20T14:56:00Z">
        <w:r>
          <w:fldChar w:fldCharType="begin"/>
        </w:r>
        <w:r>
          <w:delInstrText xml:space="preserve"> REF _Ref408765721 \h </w:delInstrText>
        </w:r>
        <w:r>
          <w:fldChar w:fldCharType="separate"/>
        </w:r>
        <w:r w:rsidR="00D7084E">
          <w:delText xml:space="preserve">Figure </w:delText>
        </w:r>
        <w:r w:rsidR="00D7084E">
          <w:rPr>
            <w:noProof/>
          </w:rPr>
          <w:delText>7</w:delText>
        </w:r>
        <w:r>
          <w:fldChar w:fldCharType="end"/>
        </w:r>
      </w:del>
      <w:ins w:id="2622" w:author="Markel" w:date="2018-07-20T14:56:00Z">
        <w:r w:rsidR="00C372B2" w:rsidRPr="00224DB6">
          <w:rPr>
            <w:rFonts w:ascii="Times New Roman" w:hAnsi="Times New Roman" w:cs="Times New Roman"/>
            <w:lang w:val="en-US"/>
          </w:rPr>
          <w:fldChar w:fldCharType="begin"/>
        </w:r>
        <w:r w:rsidR="00C372B2" w:rsidRPr="00224DB6">
          <w:rPr>
            <w:rFonts w:ascii="Times New Roman" w:hAnsi="Times New Roman" w:cs="Times New Roman"/>
            <w:lang w:val="en-US"/>
          </w:rPr>
          <w:instrText xml:space="preserve"> REF _Ref507587016 \h </w:instrText>
        </w:r>
        <w:r w:rsidR="00C372B2" w:rsidRPr="00224DB6">
          <w:rPr>
            <w:rFonts w:ascii="Times New Roman" w:hAnsi="Times New Roman" w:cs="Times New Roman"/>
            <w:lang w:val="en-US"/>
          </w:rPr>
        </w:r>
        <w:r w:rsidR="00C372B2" w:rsidRPr="00224DB6">
          <w:rPr>
            <w:rFonts w:ascii="Times New Roman" w:hAnsi="Times New Roman" w:cs="Times New Roman"/>
            <w:lang w:val="en-US"/>
          </w:rPr>
          <w:fldChar w:fldCharType="separate"/>
        </w:r>
      </w:ins>
      <w:r w:rsidR="00AA72D3" w:rsidRPr="00224DB6">
        <w:rPr>
          <w:rFonts w:ascii="Times New Roman" w:hAnsi="Times New Roman"/>
          <w:lang w:val="en-US"/>
          <w:rPrChange w:id="2623" w:author="Markel" w:date="2018-07-20T14:56:00Z">
            <w:rPr/>
          </w:rPrChange>
        </w:rPr>
        <w:t xml:space="preserve">Figure </w:t>
      </w:r>
      <w:r w:rsidR="00AA72D3">
        <w:rPr>
          <w:noProof/>
        </w:rPr>
        <w:t>7</w:t>
      </w:r>
      <w:ins w:id="2624" w:author="Markel" w:date="2018-07-20T14:56:00Z">
        <w:r w:rsidR="00C372B2" w:rsidRPr="00224DB6">
          <w:fldChar w:fldCharType="end"/>
        </w:r>
      </w:ins>
      <w:r w:rsidR="00C372B2" w:rsidRPr="00224DB6">
        <w:rPr>
          <w:rPrChange w:id="2625" w:author="Markel" w:date="2018-07-20T14:56:00Z">
            <w:rPr/>
          </w:rPrChange>
        </w:rPr>
        <w:t xml:space="preserve"> illustrates a lump containing all samples from </w:t>
      </w:r>
      <w:r w:rsidR="00C372B2" w:rsidRPr="00224DB6">
        <w:rPr>
          <w:i/>
          <w:rPrChange w:id="2626" w:author="Markel" w:date="2018-07-20T14:56:00Z">
            <w:rPr/>
          </w:rPrChange>
        </w:rPr>
        <w:t>N</w:t>
      </w:r>
      <w:r w:rsidR="00C372B2" w:rsidRPr="00224DB6">
        <w:rPr>
          <w:rFonts w:ascii="Times New Roman" w:hAnsi="Times New Roman"/>
          <w:lang w:val="en-US"/>
          <w:rPrChange w:id="2627" w:author="Markel" w:date="2018-07-20T14:56:00Z">
            <w:rPr/>
          </w:rPrChange>
        </w:rPr>
        <w:t xml:space="preserve"> sample</w:t>
      </w:r>
      <w:r w:rsidR="00C372B2" w:rsidRPr="00224DB6">
        <w:rPr>
          <w:i/>
          <w:rPrChange w:id="2628" w:author="Markel" w:date="2018-07-20T14:56:00Z">
            <w:rPr>
              <w:i/>
            </w:rPr>
          </w:rPrChange>
        </w:rPr>
        <w:t xml:space="preserve"> </w:t>
      </w:r>
      <w:r w:rsidR="00C372B2" w:rsidRPr="00224DB6">
        <w:rPr>
          <w:rFonts w:ascii="Times New Roman" w:hAnsi="Times New Roman"/>
          <w:lang w:val="en-US"/>
          <w:rPrChange w:id="2629" w:author="Markel" w:date="2018-07-20T14:56:00Z">
            <w:rPr/>
          </w:rPrChange>
        </w:rPr>
        <w:t>streams</w:t>
      </w:r>
      <w:r w:rsidR="00C372B2" w:rsidRPr="00224DB6">
        <w:rPr>
          <w:rPrChange w:id="2630" w:author="Markel" w:date="2018-07-20T14:56:00Z">
            <w:rPr/>
          </w:rPrChange>
        </w:rPr>
        <w:t>.</w:t>
      </w:r>
    </w:p>
    <w:p w14:paraId="72E47E93" w14:textId="77777777" w:rsidR="00CA67E9" w:rsidRDefault="00E66B51">
      <w:pPr>
        <w:keepNext/>
        <w:rPr>
          <w:del w:id="2631" w:author="Markel" w:date="2018-07-20T14:56:00Z"/>
        </w:rPr>
      </w:pPr>
      <w:del w:id="2632" w:author="Markel" w:date="2018-07-20T14:56:00Z">
        <w:r>
          <w:rPr>
            <w:noProof/>
          </w:rPr>
          <w:drawing>
            <wp:inline distT="0" distB="0" distL="0" distR="0" wp14:anchorId="42D8CCC8" wp14:editId="1234E668">
              <wp:extent cx="5943600" cy="250897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508970"/>
                      </a:xfrm>
                      <a:prstGeom prst="rect">
                        <a:avLst/>
                      </a:prstGeom>
                      <a:noFill/>
                    </pic:spPr>
                  </pic:pic>
                </a:graphicData>
              </a:graphic>
            </wp:inline>
          </w:drawing>
        </w:r>
      </w:del>
    </w:p>
    <w:p w14:paraId="41E666CF" w14:textId="77777777" w:rsidR="00C372B2" w:rsidRPr="00224DB6" w:rsidRDefault="00FF06E7" w:rsidP="00FF06E7">
      <w:pPr>
        <w:spacing w:after="0"/>
        <w:jc w:val="both"/>
        <w:rPr>
          <w:ins w:id="2633" w:author="Markel" w:date="2018-07-20T14:56:00Z"/>
          <w:rFonts w:ascii="Times New Roman" w:hAnsi="Times New Roman" w:cs="Times New Roman"/>
          <w:lang w:val="en-US"/>
        </w:rPr>
      </w:pPr>
      <w:ins w:id="2634" w:author="Markel" w:date="2018-07-20T14:56:00Z">
        <w:r w:rsidRPr="00224DB6">
          <w:rPr>
            <w:rFonts w:ascii="Times New Roman" w:hAnsi="Times New Roman" w:cs="Times New Roman"/>
            <w:noProof/>
            <w:lang w:val="en-US"/>
          </w:rPr>
          <w:drawing>
            <wp:inline distT="0" distB="0" distL="0" distR="0" wp14:anchorId="63287E81" wp14:editId="238A0BC8">
              <wp:extent cx="6127750" cy="2492394"/>
              <wp:effectExtent l="0" t="0" r="6350" b="3175"/>
              <wp:docPr id="780" name="Picture 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 name="7.emf"/>
                      <pic:cNvPicPr/>
                    </pic:nvPicPr>
                    <pic:blipFill rotWithShape="1">
                      <a:blip r:embed="rId22" cstate="print">
                        <a:extLst>
                          <a:ext uri="{28A0092B-C50C-407E-A947-70E740481C1C}">
                            <a14:useLocalDpi xmlns:a14="http://schemas.microsoft.com/office/drawing/2010/main" val="0"/>
                          </a:ext>
                        </a:extLst>
                      </a:blip>
                      <a:srcRect l="2327" t="43331" r="5605" b="6853"/>
                      <a:stretch/>
                    </pic:blipFill>
                    <pic:spPr bwMode="auto">
                      <a:xfrm>
                        <a:off x="0" y="0"/>
                        <a:ext cx="6160939" cy="2505893"/>
                      </a:xfrm>
                      <a:prstGeom prst="rect">
                        <a:avLst/>
                      </a:prstGeom>
                      <a:ln>
                        <a:noFill/>
                      </a:ln>
                      <a:extLst>
                        <a:ext uri="{53640926-AAD7-44D8-BBD7-CCE9431645EC}">
                          <a14:shadowObscured xmlns:a14="http://schemas.microsoft.com/office/drawing/2010/main"/>
                        </a:ext>
                      </a:extLst>
                    </pic:spPr>
                  </pic:pic>
                </a:graphicData>
              </a:graphic>
            </wp:inline>
          </w:drawing>
        </w:r>
      </w:ins>
    </w:p>
    <w:p w14:paraId="3F02FB20" w14:textId="1277DDC7" w:rsidR="00C372B2" w:rsidRPr="00224DB6" w:rsidRDefault="00C372B2" w:rsidP="007F2059">
      <w:pPr>
        <w:pStyle w:val="Caption"/>
        <w:spacing w:after="360"/>
        <w:jc w:val="both"/>
        <w:rPr>
          <w:rFonts w:ascii="Times New Roman" w:hAnsi="Times New Roman"/>
          <w:lang w:val="en-US"/>
          <w:rPrChange w:id="2635" w:author="Markel" w:date="2018-07-20T14:56:00Z">
            <w:rPr/>
          </w:rPrChange>
        </w:rPr>
        <w:pPrChange w:id="2636" w:author="Markel" w:date="2018-07-20T14:56:00Z">
          <w:pPr>
            <w:pStyle w:val="Caption"/>
          </w:pPr>
        </w:pPrChange>
      </w:pPr>
      <w:bookmarkStart w:id="2637" w:name="_Ref507587016"/>
      <w:bookmarkStart w:id="2638" w:name="_Toc519860744"/>
      <w:bookmarkStart w:id="2639" w:name="_Ref408765721"/>
      <w:bookmarkStart w:id="2640" w:name="_Toc489346007"/>
      <w:bookmarkStart w:id="2641" w:name="_Toc489615335"/>
      <w:r w:rsidRPr="00224DB6">
        <w:rPr>
          <w:rFonts w:ascii="Times New Roman" w:hAnsi="Times New Roman"/>
          <w:lang w:val="en-US"/>
          <w:rPrChange w:id="2642" w:author="Markel" w:date="2018-07-20T14:56:00Z">
            <w:rPr/>
          </w:rPrChange>
        </w:rPr>
        <w:t xml:space="preserve">Figure </w:t>
      </w:r>
      <w:r w:rsidRPr="00224DB6">
        <w:rPr>
          <w:rFonts w:ascii="Times New Roman" w:hAnsi="Times New Roman"/>
          <w:lang w:val="en-US"/>
          <w:rPrChange w:id="2643" w:author="Markel" w:date="2018-07-20T14:56:00Z">
            <w:rPr/>
          </w:rPrChange>
        </w:rPr>
        <w:fldChar w:fldCharType="begin"/>
      </w:r>
      <w:r w:rsidRPr="00224DB6">
        <w:rPr>
          <w:rFonts w:ascii="Times New Roman" w:hAnsi="Times New Roman"/>
          <w:lang w:val="en-US"/>
          <w:rPrChange w:id="2644" w:author="Markel" w:date="2018-07-20T14:56:00Z">
            <w:rPr/>
          </w:rPrChange>
        </w:rPr>
        <w:instrText xml:space="preserve"> SEQ Figure \* ARABIC </w:instrText>
      </w:r>
      <w:r w:rsidRPr="00224DB6">
        <w:rPr>
          <w:rFonts w:ascii="Times New Roman" w:hAnsi="Times New Roman"/>
          <w:lang w:val="en-US"/>
          <w:rPrChange w:id="2645" w:author="Markel" w:date="2018-07-20T14:56:00Z">
            <w:rPr/>
          </w:rPrChange>
        </w:rPr>
        <w:fldChar w:fldCharType="separate"/>
      </w:r>
      <w:r w:rsidR="00AA72D3">
        <w:rPr>
          <w:rFonts w:ascii="Times New Roman" w:hAnsi="Times New Roman"/>
          <w:noProof/>
          <w:lang w:val="en-US"/>
        </w:rPr>
        <w:t>7</w:t>
      </w:r>
      <w:r w:rsidRPr="00224DB6">
        <w:rPr>
          <w:rFonts w:ascii="Times New Roman" w:hAnsi="Times New Roman"/>
          <w:lang w:val="en-US"/>
          <w:rPrChange w:id="2646" w:author="Markel" w:date="2018-07-20T14:56:00Z">
            <w:rPr/>
          </w:rPrChange>
        </w:rPr>
        <w:fldChar w:fldCharType="end"/>
      </w:r>
      <w:bookmarkEnd w:id="2637"/>
      <w:bookmarkEnd w:id="2639"/>
      <w:r w:rsidRPr="00224DB6">
        <w:rPr>
          <w:rFonts w:ascii="Times New Roman" w:hAnsi="Times New Roman"/>
          <w:lang w:val="en-US"/>
          <w:rPrChange w:id="2647" w:author="Markel" w:date="2018-07-20T14:56:00Z">
            <w:rPr/>
          </w:rPrChange>
        </w:rPr>
        <w:t xml:space="preserve"> </w:t>
      </w:r>
      <w:del w:id="2648" w:author="Markel" w:date="2018-07-20T14:56:00Z">
        <w:r w:rsidR="00BF4AD7" w:rsidRPr="00983E94">
          <w:delText>–</w:delText>
        </w:r>
      </w:del>
      <w:ins w:id="2649" w:author="Markel" w:date="2018-07-20T14:56:00Z">
        <w:r w:rsidRPr="00224DB6">
          <w:rPr>
            <w:rFonts w:ascii="Times New Roman" w:hAnsi="Times New Roman" w:cs="Times New Roman"/>
            <w:lang w:val="en-US"/>
          </w:rPr>
          <w:t>-</w:t>
        </w:r>
      </w:ins>
      <w:r w:rsidRPr="00224DB6">
        <w:rPr>
          <w:rFonts w:ascii="Times New Roman" w:hAnsi="Times New Roman"/>
          <w:lang w:val="en-US"/>
          <w:rPrChange w:id="2650" w:author="Markel" w:date="2018-07-20T14:56:00Z">
            <w:rPr/>
          </w:rPrChange>
        </w:rPr>
        <w:t xml:space="preserve"> Illustration of a lump containing samples from N streams</w:t>
      </w:r>
      <w:bookmarkEnd w:id="2638"/>
      <w:bookmarkEnd w:id="2640"/>
      <w:bookmarkEnd w:id="2641"/>
    </w:p>
    <w:p w14:paraId="1B83E566" w14:textId="77777777" w:rsidR="00893E63" w:rsidRPr="00AF54E4" w:rsidRDefault="00893E63">
      <w:pPr>
        <w:rPr>
          <w:del w:id="2651" w:author="Markel" w:date="2018-07-20T14:56:00Z"/>
        </w:rPr>
      </w:pPr>
    </w:p>
    <w:p w14:paraId="7068D1FD" w14:textId="2E04462F" w:rsidR="00400B4F" w:rsidRPr="00224DB6" w:rsidRDefault="00400B4F" w:rsidP="002A3534">
      <w:pPr>
        <w:pStyle w:val="Caption"/>
        <w:keepNext/>
        <w:spacing w:after="0"/>
        <w:jc w:val="both"/>
        <w:rPr>
          <w:rFonts w:ascii="Times New Roman" w:hAnsi="Times New Roman"/>
          <w:lang w:val="en-US"/>
          <w:rPrChange w:id="2652" w:author="Markel" w:date="2018-07-20T14:56:00Z">
            <w:rPr>
              <w:sz w:val="24"/>
            </w:rPr>
          </w:rPrChange>
        </w:rPr>
        <w:pPrChange w:id="2653" w:author="Markel" w:date="2018-07-20T14:56:00Z">
          <w:pPr>
            <w:pStyle w:val="Caption"/>
            <w:keepNext/>
          </w:pPr>
        </w:pPrChange>
      </w:pPr>
      <w:bookmarkStart w:id="2654" w:name="_Toc511747913"/>
      <w:bookmarkStart w:id="2655" w:name="_Toc519860757"/>
      <w:bookmarkStart w:id="2656" w:name="_Toc489615345"/>
      <w:r w:rsidRPr="00224DB6">
        <w:rPr>
          <w:rFonts w:ascii="Times New Roman" w:hAnsi="Times New Roman"/>
          <w:lang w:val="en-US"/>
          <w:rPrChange w:id="2657" w:author="Markel" w:date="2018-07-20T14:56:00Z">
            <w:rPr>
              <w:sz w:val="24"/>
            </w:rPr>
          </w:rPrChange>
        </w:rPr>
        <w:t xml:space="preserve">Table </w:t>
      </w:r>
      <w:r w:rsidRPr="00224DB6">
        <w:rPr>
          <w:rFonts w:ascii="Times New Roman" w:hAnsi="Times New Roman"/>
          <w:lang w:val="en-US"/>
          <w:rPrChange w:id="2658" w:author="Markel" w:date="2018-07-20T14:56:00Z">
            <w:rPr>
              <w:sz w:val="24"/>
            </w:rPr>
          </w:rPrChange>
        </w:rPr>
        <w:fldChar w:fldCharType="begin"/>
      </w:r>
      <w:r w:rsidRPr="00224DB6">
        <w:rPr>
          <w:rFonts w:ascii="Times New Roman" w:hAnsi="Times New Roman"/>
          <w:lang w:val="en-US"/>
          <w:rPrChange w:id="2659" w:author="Markel" w:date="2018-07-20T14:56:00Z">
            <w:rPr>
              <w:sz w:val="24"/>
            </w:rPr>
          </w:rPrChange>
        </w:rPr>
        <w:instrText xml:space="preserve"> SEQ Table \* ARABIC </w:instrText>
      </w:r>
      <w:r w:rsidRPr="00224DB6">
        <w:rPr>
          <w:rFonts w:ascii="Times New Roman" w:hAnsi="Times New Roman"/>
          <w:lang w:val="en-US"/>
          <w:rPrChange w:id="2660" w:author="Markel" w:date="2018-07-20T14:56:00Z">
            <w:rPr>
              <w:sz w:val="24"/>
            </w:rPr>
          </w:rPrChange>
        </w:rPr>
        <w:fldChar w:fldCharType="separate"/>
      </w:r>
      <w:r w:rsidR="00AA72D3">
        <w:rPr>
          <w:rFonts w:ascii="Times New Roman" w:hAnsi="Times New Roman"/>
          <w:noProof/>
          <w:lang w:val="en-US"/>
        </w:rPr>
        <w:t>9</w:t>
      </w:r>
      <w:r w:rsidRPr="00224DB6">
        <w:rPr>
          <w:rFonts w:ascii="Times New Roman" w:hAnsi="Times New Roman"/>
          <w:lang w:val="en-US"/>
          <w:rPrChange w:id="2661" w:author="Markel" w:date="2018-07-20T14:56:00Z">
            <w:rPr>
              <w:sz w:val="24"/>
            </w:rPr>
          </w:rPrChange>
        </w:rPr>
        <w:fldChar w:fldCharType="end"/>
      </w:r>
      <w:r w:rsidRPr="00224DB6">
        <w:rPr>
          <w:rFonts w:ascii="Times New Roman" w:hAnsi="Times New Roman"/>
          <w:lang w:val="en-US"/>
          <w:rPrChange w:id="2662" w:author="Markel" w:date="2018-07-20T14:56:00Z">
            <w:rPr>
              <w:sz w:val="24"/>
            </w:rPr>
          </w:rPrChange>
        </w:rPr>
        <w:t xml:space="preserve"> </w:t>
      </w:r>
      <w:del w:id="2663" w:author="Markel" w:date="2018-07-20T14:56:00Z">
        <w:r w:rsidR="00CA67E9">
          <w:rPr>
            <w:sz w:val="24"/>
            <w:szCs w:val="24"/>
          </w:rPr>
          <w:delText>–</w:delText>
        </w:r>
      </w:del>
      <w:ins w:id="2664" w:author="Markel" w:date="2018-07-20T14:56:00Z">
        <w:r w:rsidRPr="00224DB6">
          <w:rPr>
            <w:rFonts w:ascii="Times New Roman" w:hAnsi="Times New Roman" w:cs="Times New Roman"/>
            <w:lang w:val="en-US"/>
          </w:rPr>
          <w:t>-</w:t>
        </w:r>
      </w:ins>
      <w:r w:rsidRPr="00224DB6">
        <w:rPr>
          <w:rFonts w:ascii="Times New Roman" w:hAnsi="Times New Roman"/>
          <w:lang w:val="en-US"/>
          <w:rPrChange w:id="2665" w:author="Markel" w:date="2018-07-20T14:56:00Z">
            <w:rPr>
              <w:sz w:val="24"/>
            </w:rPr>
          </w:rPrChange>
        </w:rPr>
        <w:t xml:space="preserve"> Definition of lump attributes</w:t>
      </w:r>
      <w:bookmarkEnd w:id="2654"/>
      <w:bookmarkEnd w:id="2655"/>
      <w:bookmarkEnd w:id="2656"/>
    </w:p>
    <w:tbl>
      <w:tblPr>
        <w:tblStyle w:val="LightList-Accent1"/>
        <w:tblW w:w="9450" w:type="dxa"/>
        <w:tblLayout w:type="fixed"/>
        <w:tblLook w:val="04A0" w:firstRow="1" w:lastRow="0" w:firstColumn="1" w:lastColumn="0" w:noHBand="0" w:noVBand="1"/>
        <w:tblPrChange w:id="2666" w:author="Markel" w:date="2018-07-20T14:56:00Z">
          <w:tblPr>
            <w:tblStyle w:val="LightList-Accent1"/>
            <w:tblW w:w="9576" w:type="dxa"/>
            <w:tblLook w:val="04A0" w:firstRow="1" w:lastRow="0" w:firstColumn="1" w:lastColumn="0" w:noHBand="0" w:noVBand="1"/>
          </w:tblPr>
        </w:tblPrChange>
      </w:tblPr>
      <w:tblGrid>
        <w:gridCol w:w="1550"/>
        <w:gridCol w:w="2268"/>
        <w:gridCol w:w="1134"/>
        <w:gridCol w:w="1701"/>
        <w:gridCol w:w="1134"/>
        <w:gridCol w:w="1663"/>
        <w:tblGridChange w:id="2667">
          <w:tblGrid>
            <w:gridCol w:w="1691"/>
            <w:gridCol w:w="1895"/>
            <w:gridCol w:w="1175"/>
            <w:gridCol w:w="31"/>
            <w:gridCol w:w="2262"/>
            <w:gridCol w:w="1051"/>
            <w:gridCol w:w="175"/>
            <w:gridCol w:w="1296"/>
          </w:tblGrid>
        </w:tblGridChange>
      </w:tblGrid>
      <w:tr w:rsidR="00400B4F" w:rsidRPr="00224DB6" w14:paraId="4B37738B" w14:textId="77777777" w:rsidTr="00E717E8">
        <w:trPr>
          <w:cnfStyle w:val="100000000000" w:firstRow="1" w:lastRow="0" w:firstColumn="0" w:lastColumn="0" w:oddVBand="0" w:evenVBand="0" w:oddHBand="0" w:evenHBand="0" w:firstRowFirstColumn="0" w:firstRowLastColumn="0" w:lastRowFirstColumn="0" w:lastRowLastColumn="0"/>
          <w:tblHeader/>
          <w:trPrChange w:id="2668" w:author="Markel" w:date="2018-07-20T14:56:00Z">
            <w:trPr>
              <w:tblHeader/>
            </w:trPr>
          </w:trPrChange>
        </w:trPr>
        <w:tc>
          <w:tcPr>
            <w:cnfStyle w:val="001000000000" w:firstRow="0" w:lastRow="0" w:firstColumn="1" w:lastColumn="0" w:oddVBand="0" w:evenVBand="0" w:oddHBand="0" w:evenHBand="0" w:firstRowFirstColumn="0" w:firstRowLastColumn="0" w:lastRowFirstColumn="0" w:lastRowLastColumn="0"/>
            <w:tcW w:w="1550" w:type="dxa"/>
            <w:tcPrChange w:id="2669" w:author="Markel" w:date="2018-07-20T14:56:00Z">
              <w:tcPr>
                <w:tcW w:w="1691" w:type="dxa"/>
              </w:tcPr>
            </w:tcPrChange>
          </w:tcPr>
          <w:p w14:paraId="004CCF2D" w14:textId="77777777" w:rsidR="00400B4F" w:rsidRPr="00224DB6" w:rsidRDefault="00400B4F" w:rsidP="00E717E8">
            <w:pPr>
              <w:cnfStyle w:val="101000000000" w:firstRow="1" w:lastRow="0" w:firstColumn="1" w:lastColumn="0" w:oddVBand="0" w:evenVBand="0" w:oddHBand="0" w:evenHBand="0" w:firstRowFirstColumn="0" w:firstRowLastColumn="0" w:lastRowFirstColumn="0" w:lastRowLastColumn="0"/>
              <w:rPr>
                <w:rPrChange w:id="2670" w:author="Markel" w:date="2018-07-20T14:56:00Z">
                  <w:rPr>
                    <w:rFonts w:asciiTheme="minorHAnsi" w:hAnsiTheme="minorHAnsi"/>
                    <w:sz w:val="20"/>
                  </w:rPr>
                </w:rPrChange>
              </w:rPr>
            </w:pPr>
            <w:r w:rsidRPr="00224DB6">
              <w:rPr>
                <w:rPrChange w:id="2671" w:author="Markel" w:date="2018-07-20T14:56:00Z">
                  <w:rPr>
                    <w:rFonts w:asciiTheme="minorHAnsi" w:hAnsiTheme="minorHAnsi"/>
                    <w:sz w:val="20"/>
                  </w:rPr>
                </w:rPrChange>
              </w:rPr>
              <w:t>Attribute</w:t>
            </w:r>
          </w:p>
        </w:tc>
        <w:tc>
          <w:tcPr>
            <w:tcW w:w="2268" w:type="dxa"/>
            <w:tcPrChange w:id="2672" w:author="Markel" w:date="2018-07-20T14:56:00Z">
              <w:tcPr>
                <w:tcW w:w="1895" w:type="dxa"/>
              </w:tcPr>
            </w:tcPrChange>
          </w:tcPr>
          <w:p w14:paraId="1DB492FE" w14:textId="77777777" w:rsidR="00400B4F" w:rsidRPr="00224DB6" w:rsidRDefault="00400B4F" w:rsidP="00E717E8">
            <w:pPr>
              <w:cnfStyle w:val="100000000000" w:firstRow="1" w:lastRow="0" w:firstColumn="0" w:lastColumn="0" w:oddVBand="0" w:evenVBand="0" w:oddHBand="0" w:evenHBand="0" w:firstRowFirstColumn="0" w:firstRowLastColumn="0" w:lastRowFirstColumn="0" w:lastRowLastColumn="0"/>
              <w:rPr>
                <w:rPrChange w:id="2673" w:author="Markel" w:date="2018-07-20T14:56:00Z">
                  <w:rPr>
                    <w:rFonts w:asciiTheme="minorHAnsi" w:hAnsiTheme="minorHAnsi"/>
                    <w:sz w:val="20"/>
                  </w:rPr>
                </w:rPrChange>
              </w:rPr>
            </w:pPr>
            <w:r w:rsidRPr="00224DB6">
              <w:rPr>
                <w:rPrChange w:id="2674" w:author="Markel" w:date="2018-07-20T14:56:00Z">
                  <w:rPr>
                    <w:rFonts w:asciiTheme="minorHAnsi" w:hAnsiTheme="minorHAnsi"/>
                    <w:sz w:val="20"/>
                  </w:rPr>
                </w:rPrChange>
              </w:rPr>
              <w:t>Description</w:t>
            </w:r>
          </w:p>
        </w:tc>
        <w:tc>
          <w:tcPr>
            <w:tcW w:w="1134" w:type="dxa"/>
            <w:tcPrChange w:id="2675" w:author="Markel" w:date="2018-07-20T14:56:00Z">
              <w:tcPr>
                <w:tcW w:w="1175" w:type="dxa"/>
              </w:tcPr>
            </w:tcPrChange>
          </w:tcPr>
          <w:p w14:paraId="3377E31B" w14:textId="77777777" w:rsidR="00400B4F" w:rsidRPr="00224DB6" w:rsidRDefault="00400B4F" w:rsidP="00E717E8">
            <w:pPr>
              <w:cnfStyle w:val="100000000000" w:firstRow="1" w:lastRow="0" w:firstColumn="0" w:lastColumn="0" w:oddVBand="0" w:evenVBand="0" w:oddHBand="0" w:evenHBand="0" w:firstRowFirstColumn="0" w:firstRowLastColumn="0" w:lastRowFirstColumn="0" w:lastRowLastColumn="0"/>
              <w:rPr>
                <w:rPrChange w:id="2676" w:author="Markel" w:date="2018-07-20T14:56:00Z">
                  <w:rPr>
                    <w:rFonts w:asciiTheme="minorHAnsi" w:hAnsiTheme="minorHAnsi"/>
                    <w:sz w:val="20"/>
                  </w:rPr>
                </w:rPrChange>
              </w:rPr>
            </w:pPr>
            <w:r w:rsidRPr="00224DB6">
              <w:rPr>
                <w:rPrChange w:id="2677" w:author="Markel" w:date="2018-07-20T14:56:00Z">
                  <w:rPr>
                    <w:rFonts w:asciiTheme="minorHAnsi" w:hAnsiTheme="minorHAnsi"/>
                    <w:sz w:val="20"/>
                  </w:rPr>
                </w:rPrChange>
              </w:rPr>
              <w:t>Class</w:t>
            </w:r>
          </w:p>
        </w:tc>
        <w:tc>
          <w:tcPr>
            <w:tcW w:w="1701" w:type="dxa"/>
            <w:tcPrChange w:id="2678" w:author="Markel" w:date="2018-07-20T14:56:00Z">
              <w:tcPr>
                <w:tcW w:w="2293" w:type="dxa"/>
                <w:gridSpan w:val="2"/>
              </w:tcPr>
            </w:tcPrChange>
          </w:tcPr>
          <w:p w14:paraId="195059F4" w14:textId="77777777" w:rsidR="00400B4F" w:rsidRPr="00224DB6" w:rsidRDefault="00400B4F" w:rsidP="00E717E8">
            <w:pPr>
              <w:cnfStyle w:val="100000000000" w:firstRow="1" w:lastRow="0" w:firstColumn="0" w:lastColumn="0" w:oddVBand="0" w:evenVBand="0" w:oddHBand="0" w:evenHBand="0" w:firstRowFirstColumn="0" w:firstRowLastColumn="0" w:lastRowFirstColumn="0" w:lastRowLastColumn="0"/>
              <w:rPr>
                <w:b w:val="0"/>
                <w:rPrChange w:id="2679" w:author="Markel" w:date="2018-07-20T14:56:00Z">
                  <w:rPr>
                    <w:rFonts w:asciiTheme="minorHAnsi" w:hAnsiTheme="minorHAnsi"/>
                    <w:sz w:val="20"/>
                  </w:rPr>
                </w:rPrChange>
              </w:rPr>
            </w:pPr>
            <w:r w:rsidRPr="00224DB6">
              <w:rPr>
                <w:rPrChange w:id="2680" w:author="Markel" w:date="2018-07-20T14:56:00Z">
                  <w:rPr>
                    <w:rFonts w:asciiTheme="minorHAnsi" w:hAnsiTheme="minorHAnsi"/>
                    <w:sz w:val="20"/>
                  </w:rPr>
                </w:rPrChange>
              </w:rPr>
              <w:t>Enumeration</w:t>
            </w:r>
          </w:p>
        </w:tc>
        <w:tc>
          <w:tcPr>
            <w:tcW w:w="1134" w:type="dxa"/>
            <w:tcPrChange w:id="2681" w:author="Markel" w:date="2018-07-20T14:56:00Z">
              <w:tcPr>
                <w:tcW w:w="1051" w:type="dxa"/>
              </w:tcPr>
            </w:tcPrChange>
          </w:tcPr>
          <w:p w14:paraId="75054187" w14:textId="77777777" w:rsidR="003834A2" w:rsidRDefault="003834A2">
            <w:pPr>
              <w:cnfStyle w:val="100000000000" w:firstRow="1" w:lastRow="0" w:firstColumn="0" w:lastColumn="0" w:oddVBand="0" w:evenVBand="0" w:oddHBand="0" w:evenHBand="0" w:firstRowFirstColumn="0" w:firstRowLastColumn="0" w:lastRowFirstColumn="0" w:lastRowLastColumn="0"/>
              <w:rPr>
                <w:del w:id="2682" w:author="Markel" w:date="2018-07-20T14:56:00Z"/>
                <w:rFonts w:asciiTheme="minorHAnsi" w:hAnsiTheme="minorHAnsi"/>
              </w:rPr>
            </w:pPr>
          </w:p>
          <w:p w14:paraId="3A97A2A2" w14:textId="77777777" w:rsidR="00400B4F" w:rsidRPr="00224DB6" w:rsidRDefault="00400B4F" w:rsidP="00E717E8">
            <w:pPr>
              <w:cnfStyle w:val="100000000000" w:firstRow="1" w:lastRow="0" w:firstColumn="0" w:lastColumn="0" w:oddVBand="0" w:evenVBand="0" w:oddHBand="0" w:evenHBand="0" w:firstRowFirstColumn="0" w:firstRowLastColumn="0" w:lastRowFirstColumn="0" w:lastRowLastColumn="0"/>
              <w:rPr>
                <w:rPrChange w:id="2683" w:author="Markel" w:date="2018-07-20T14:56:00Z">
                  <w:rPr>
                    <w:rFonts w:asciiTheme="minorHAnsi" w:hAnsiTheme="minorHAnsi"/>
                    <w:sz w:val="20"/>
                  </w:rPr>
                </w:rPrChange>
              </w:rPr>
            </w:pPr>
            <w:r w:rsidRPr="00224DB6">
              <w:rPr>
                <w:rPrChange w:id="2684" w:author="Markel" w:date="2018-07-20T14:56:00Z">
                  <w:rPr>
                    <w:rFonts w:asciiTheme="minorHAnsi" w:hAnsiTheme="minorHAnsi"/>
                    <w:sz w:val="20"/>
                  </w:rPr>
                </w:rPrChange>
              </w:rPr>
              <w:t>Required</w:t>
            </w:r>
          </w:p>
        </w:tc>
        <w:tc>
          <w:tcPr>
            <w:tcW w:w="1663" w:type="dxa"/>
            <w:tcPrChange w:id="2685" w:author="Markel" w:date="2018-07-20T14:56:00Z">
              <w:tcPr>
                <w:tcW w:w="1471" w:type="dxa"/>
                <w:gridSpan w:val="2"/>
              </w:tcPr>
            </w:tcPrChange>
          </w:tcPr>
          <w:p w14:paraId="6646F525" w14:textId="77777777" w:rsidR="00400B4F" w:rsidRPr="00224DB6" w:rsidRDefault="00400B4F" w:rsidP="00E717E8">
            <w:pPr>
              <w:cnfStyle w:val="100000000000" w:firstRow="1" w:lastRow="0" w:firstColumn="0" w:lastColumn="0" w:oddVBand="0" w:evenVBand="0" w:oddHBand="0" w:evenHBand="0" w:firstRowFirstColumn="0" w:firstRowLastColumn="0" w:lastRowFirstColumn="0" w:lastRowLastColumn="0"/>
              <w:rPr>
                <w:rPrChange w:id="2686" w:author="Markel" w:date="2018-07-20T14:56:00Z">
                  <w:rPr>
                    <w:rFonts w:asciiTheme="minorHAnsi" w:hAnsiTheme="minorHAnsi"/>
                    <w:sz w:val="20"/>
                  </w:rPr>
                </w:rPrChange>
              </w:rPr>
            </w:pPr>
            <w:r w:rsidRPr="00224DB6">
              <w:rPr>
                <w:rPrChange w:id="2687" w:author="Markel" w:date="2018-07-20T14:56:00Z">
                  <w:rPr>
                    <w:rFonts w:asciiTheme="minorHAnsi" w:hAnsiTheme="minorHAnsi"/>
                    <w:sz w:val="20"/>
                  </w:rPr>
                </w:rPrChange>
              </w:rPr>
              <w:t>Default (if not specified)</w:t>
            </w:r>
          </w:p>
        </w:tc>
      </w:tr>
      <w:tr w:rsidR="00400B4F" w:rsidRPr="00224DB6" w14:paraId="2FE258B4" w14:textId="77777777" w:rsidTr="00E717E8">
        <w:trPr>
          <w:cnfStyle w:val="000000100000" w:firstRow="0" w:lastRow="0" w:firstColumn="0" w:lastColumn="0" w:oddVBand="0" w:evenVBand="0" w:oddHBand="1" w:evenHBand="0" w:firstRowFirstColumn="0" w:firstRowLastColumn="0" w:lastRowFirstColumn="0" w:lastRowLastColumn="0"/>
          <w:cantSplit/>
          <w:trPrChange w:id="2688" w:author="Markel" w:date="2018-07-20T14:56:00Z">
            <w:trPr>
              <w:cantSplit/>
            </w:trPr>
          </w:trPrChange>
        </w:trPr>
        <w:tc>
          <w:tcPr>
            <w:cnfStyle w:val="001000000000" w:firstRow="0" w:lastRow="0" w:firstColumn="1" w:lastColumn="0" w:oddVBand="0" w:evenVBand="0" w:oddHBand="0" w:evenHBand="0" w:firstRowFirstColumn="0" w:firstRowLastColumn="0" w:lastRowFirstColumn="0" w:lastRowLastColumn="0"/>
            <w:tcW w:w="1550" w:type="dxa"/>
            <w:tcPrChange w:id="2689" w:author="Markel" w:date="2018-07-20T14:56:00Z">
              <w:tcPr>
                <w:tcW w:w="1691" w:type="dxa"/>
              </w:tcPr>
            </w:tcPrChange>
          </w:tcPr>
          <w:p w14:paraId="295872F0" w14:textId="77777777" w:rsidR="00400B4F" w:rsidRPr="00224DB6" w:rsidRDefault="00400B4F" w:rsidP="00E717E8">
            <w:pPr>
              <w:cnfStyle w:val="001000100000" w:firstRow="0" w:lastRow="0" w:firstColumn="1" w:lastColumn="0" w:oddVBand="0" w:evenVBand="0" w:oddHBand="1" w:evenHBand="0" w:firstRowFirstColumn="0" w:firstRowLastColumn="0" w:lastRowFirstColumn="0" w:lastRowLastColumn="0"/>
              <w:rPr>
                <w:rPrChange w:id="2690" w:author="Markel" w:date="2018-07-20T14:56:00Z">
                  <w:rPr>
                    <w:rFonts w:asciiTheme="minorHAnsi" w:hAnsiTheme="minorHAnsi"/>
                    <w:sz w:val="20"/>
                  </w:rPr>
                </w:rPrChange>
              </w:rPr>
            </w:pPr>
            <w:r w:rsidRPr="00224DB6">
              <w:rPr>
                <w:rPrChange w:id="2691" w:author="Markel" w:date="2018-07-20T14:56:00Z">
                  <w:rPr>
                    <w:rFonts w:asciiTheme="minorHAnsi" w:hAnsiTheme="minorHAnsi"/>
                    <w:sz w:val="20"/>
                  </w:rPr>
                </w:rPrChange>
              </w:rPr>
              <w:t>stream</w:t>
            </w:r>
          </w:p>
        </w:tc>
        <w:tc>
          <w:tcPr>
            <w:tcW w:w="2268" w:type="dxa"/>
            <w:tcPrChange w:id="2692" w:author="Markel" w:date="2018-07-20T14:56:00Z">
              <w:tcPr>
                <w:tcW w:w="1895" w:type="dxa"/>
              </w:tcPr>
            </w:tcPrChange>
          </w:tcPr>
          <w:p w14:paraId="413E3A0D" w14:textId="65AFCAAE" w:rsidR="00400B4F" w:rsidRPr="00224DB6" w:rsidRDefault="00400B4F" w:rsidP="00E717E8">
            <w:pPr>
              <w:cnfStyle w:val="000000100000" w:firstRow="0" w:lastRow="0" w:firstColumn="0" w:lastColumn="0" w:oddVBand="0" w:evenVBand="0" w:oddHBand="1" w:evenHBand="0" w:firstRowFirstColumn="0" w:firstRowLastColumn="0" w:lastRowFirstColumn="0" w:lastRowLastColumn="0"/>
              <w:rPr>
                <w:rPrChange w:id="2693" w:author="Markel" w:date="2018-07-20T14:56:00Z">
                  <w:rPr>
                    <w:rFonts w:asciiTheme="minorHAnsi" w:hAnsiTheme="minorHAnsi"/>
                    <w:sz w:val="20"/>
                  </w:rPr>
                </w:rPrChange>
              </w:rPr>
            </w:pPr>
            <w:r w:rsidRPr="00224DB6">
              <w:rPr>
                <w:rPrChange w:id="2694" w:author="Markel" w:date="2018-07-20T14:56:00Z">
                  <w:rPr>
                    <w:rFonts w:asciiTheme="minorHAnsi" w:hAnsiTheme="minorHAnsi"/>
                    <w:sz w:val="20"/>
                  </w:rPr>
                </w:rPrChange>
              </w:rPr>
              <w:t>One or more streams present in this lump (ordered</w:t>
            </w:r>
            <w:del w:id="2695" w:author="Markel" w:date="2018-07-20T14:56:00Z">
              <w:r w:rsidR="00522E0E">
                <w:rPr>
                  <w:rFonts w:asciiTheme="minorHAnsi" w:hAnsiTheme="minorHAnsi"/>
                </w:rPr>
                <w:delText>).</w:delText>
              </w:r>
            </w:del>
            <w:ins w:id="2696" w:author="Markel" w:date="2018-07-20T14:56:00Z">
              <w:r w:rsidRPr="00224DB6">
                <w:t>)</w:t>
              </w:r>
            </w:ins>
          </w:p>
        </w:tc>
        <w:tc>
          <w:tcPr>
            <w:tcW w:w="1134" w:type="dxa"/>
            <w:tcPrChange w:id="2697" w:author="Markel" w:date="2018-07-20T14:56:00Z">
              <w:tcPr>
                <w:tcW w:w="1175" w:type="dxa"/>
              </w:tcPr>
            </w:tcPrChange>
          </w:tcPr>
          <w:p w14:paraId="0B45EEE6" w14:textId="77777777" w:rsidR="00400B4F" w:rsidRPr="00224DB6" w:rsidRDefault="00400B4F" w:rsidP="00E717E8">
            <w:pPr>
              <w:cnfStyle w:val="000000100000" w:firstRow="0" w:lastRow="0" w:firstColumn="0" w:lastColumn="0" w:oddVBand="0" w:evenVBand="0" w:oddHBand="1" w:evenHBand="0" w:firstRowFirstColumn="0" w:firstRowLastColumn="0" w:lastRowFirstColumn="0" w:lastRowLastColumn="0"/>
              <w:rPr>
                <w:rPrChange w:id="2698" w:author="Markel" w:date="2018-07-20T14:56:00Z">
                  <w:rPr>
                    <w:rFonts w:asciiTheme="minorHAnsi" w:hAnsiTheme="minorHAnsi"/>
                    <w:sz w:val="20"/>
                  </w:rPr>
                </w:rPrChange>
              </w:rPr>
            </w:pPr>
            <w:r w:rsidRPr="00224DB6">
              <w:rPr>
                <w:rPrChange w:id="2699" w:author="Markel" w:date="2018-07-20T14:56:00Z">
                  <w:rPr>
                    <w:rFonts w:asciiTheme="minorHAnsi" w:hAnsiTheme="minorHAnsi"/>
                    <w:sz w:val="20"/>
                  </w:rPr>
                </w:rPrChange>
              </w:rPr>
              <w:t>stream</w:t>
            </w:r>
          </w:p>
        </w:tc>
        <w:tc>
          <w:tcPr>
            <w:tcW w:w="1701" w:type="dxa"/>
            <w:tcPrChange w:id="2700" w:author="Markel" w:date="2018-07-20T14:56:00Z">
              <w:tcPr>
                <w:tcW w:w="2293" w:type="dxa"/>
                <w:gridSpan w:val="2"/>
              </w:tcPr>
            </w:tcPrChange>
          </w:tcPr>
          <w:p w14:paraId="14EAAFCB" w14:textId="77777777" w:rsidR="00400B4F" w:rsidRPr="00224DB6" w:rsidRDefault="00400B4F" w:rsidP="00E717E8">
            <w:pPr>
              <w:cnfStyle w:val="000000100000" w:firstRow="0" w:lastRow="0" w:firstColumn="0" w:lastColumn="0" w:oddVBand="0" w:evenVBand="0" w:oddHBand="1" w:evenHBand="0" w:firstRowFirstColumn="0" w:firstRowLastColumn="0" w:lastRowFirstColumn="0" w:lastRowLastColumn="0"/>
              <w:rPr>
                <w:rPrChange w:id="2701" w:author="Markel" w:date="2018-07-20T14:56:00Z">
                  <w:rPr>
                    <w:rFonts w:asciiTheme="minorHAnsi" w:hAnsiTheme="minorHAnsi"/>
                    <w:sz w:val="20"/>
                  </w:rPr>
                </w:rPrChange>
              </w:rPr>
            </w:pPr>
          </w:p>
        </w:tc>
        <w:tc>
          <w:tcPr>
            <w:tcW w:w="1134" w:type="dxa"/>
            <w:tcPrChange w:id="2702" w:author="Markel" w:date="2018-07-20T14:56:00Z">
              <w:tcPr>
                <w:tcW w:w="1051" w:type="dxa"/>
              </w:tcPr>
            </w:tcPrChange>
          </w:tcPr>
          <w:p w14:paraId="0A66C81B" w14:textId="77777777" w:rsidR="00400B4F" w:rsidRPr="00224DB6" w:rsidRDefault="00400B4F" w:rsidP="00E717E8">
            <w:pPr>
              <w:cnfStyle w:val="000000100000" w:firstRow="0" w:lastRow="0" w:firstColumn="0" w:lastColumn="0" w:oddVBand="0" w:evenVBand="0" w:oddHBand="1" w:evenHBand="0" w:firstRowFirstColumn="0" w:firstRowLastColumn="0" w:lastRowFirstColumn="0" w:lastRowLastColumn="0"/>
              <w:rPr>
                <w:rPrChange w:id="2703" w:author="Markel" w:date="2018-07-20T14:56:00Z">
                  <w:rPr>
                    <w:rFonts w:asciiTheme="minorHAnsi" w:hAnsiTheme="minorHAnsi"/>
                    <w:sz w:val="20"/>
                  </w:rPr>
                </w:rPrChange>
              </w:rPr>
            </w:pPr>
            <w:r w:rsidRPr="00224DB6">
              <w:rPr>
                <w:rPrChange w:id="2704" w:author="Markel" w:date="2018-07-20T14:56:00Z">
                  <w:rPr>
                    <w:rFonts w:asciiTheme="minorHAnsi" w:hAnsiTheme="minorHAnsi"/>
                    <w:sz w:val="20"/>
                  </w:rPr>
                </w:rPrChange>
              </w:rPr>
              <w:t>No</w:t>
            </w:r>
          </w:p>
        </w:tc>
        <w:tc>
          <w:tcPr>
            <w:tcW w:w="1663" w:type="dxa"/>
            <w:tcPrChange w:id="2705" w:author="Markel" w:date="2018-07-20T14:56:00Z">
              <w:tcPr>
                <w:tcW w:w="1471" w:type="dxa"/>
                <w:gridSpan w:val="2"/>
              </w:tcPr>
            </w:tcPrChange>
          </w:tcPr>
          <w:p w14:paraId="2417609E" w14:textId="77777777" w:rsidR="00400B4F" w:rsidRPr="00224DB6" w:rsidRDefault="00400B4F" w:rsidP="00E717E8">
            <w:pPr>
              <w:cnfStyle w:val="000000100000" w:firstRow="0" w:lastRow="0" w:firstColumn="0" w:lastColumn="0" w:oddVBand="0" w:evenVBand="0" w:oddHBand="1" w:evenHBand="0" w:firstRowFirstColumn="0" w:firstRowLastColumn="0" w:lastRowFirstColumn="0" w:lastRowLastColumn="0"/>
              <w:rPr>
                <w:rPrChange w:id="2706" w:author="Markel" w:date="2018-07-20T14:56:00Z">
                  <w:rPr>
                    <w:rFonts w:asciiTheme="minorHAnsi" w:hAnsiTheme="minorHAnsi"/>
                    <w:sz w:val="20"/>
                  </w:rPr>
                </w:rPrChange>
              </w:rPr>
            </w:pPr>
          </w:p>
        </w:tc>
      </w:tr>
      <w:tr w:rsidR="00400B4F" w:rsidRPr="00224DB6" w14:paraId="26FD6D54" w14:textId="77777777" w:rsidTr="00E717E8">
        <w:trPr>
          <w:cantSplit/>
          <w:trPrChange w:id="2707" w:author="Markel" w:date="2018-07-20T14:56:00Z">
            <w:trPr>
              <w:cantSplit/>
            </w:trPr>
          </w:trPrChange>
        </w:trPr>
        <w:tc>
          <w:tcPr>
            <w:cnfStyle w:val="001000000000" w:firstRow="0" w:lastRow="0" w:firstColumn="1" w:lastColumn="0" w:oddVBand="0" w:evenVBand="0" w:oddHBand="0" w:evenHBand="0" w:firstRowFirstColumn="0" w:firstRowLastColumn="0" w:lastRowFirstColumn="0" w:lastRowLastColumn="0"/>
            <w:tcW w:w="1550" w:type="dxa"/>
            <w:tcPrChange w:id="2708" w:author="Markel" w:date="2018-07-20T14:56:00Z">
              <w:tcPr>
                <w:tcW w:w="1691" w:type="dxa"/>
              </w:tcPr>
            </w:tcPrChange>
          </w:tcPr>
          <w:p w14:paraId="1971B9ED" w14:textId="77777777" w:rsidR="00400B4F" w:rsidRPr="00224DB6" w:rsidRDefault="00400B4F" w:rsidP="00E717E8">
            <w:pPr>
              <w:rPr>
                <w:rPrChange w:id="2709" w:author="Markel" w:date="2018-07-20T14:56:00Z">
                  <w:rPr>
                    <w:rFonts w:asciiTheme="minorHAnsi" w:hAnsiTheme="minorHAnsi"/>
                    <w:sz w:val="20"/>
                  </w:rPr>
                </w:rPrChange>
              </w:rPr>
            </w:pPr>
            <w:r w:rsidRPr="00224DB6">
              <w:rPr>
                <w:rPrChange w:id="2710" w:author="Markel" w:date="2018-07-20T14:56:00Z">
                  <w:rPr>
                    <w:rFonts w:asciiTheme="minorHAnsi" w:hAnsiTheme="minorHAnsi"/>
                    <w:sz w:val="20"/>
                  </w:rPr>
                </w:rPrChange>
              </w:rPr>
              <w:t>shift</w:t>
            </w:r>
          </w:p>
        </w:tc>
        <w:tc>
          <w:tcPr>
            <w:tcW w:w="2268" w:type="dxa"/>
            <w:tcPrChange w:id="2711" w:author="Markel" w:date="2018-07-20T14:56:00Z">
              <w:tcPr>
                <w:tcW w:w="1895" w:type="dxa"/>
              </w:tcPr>
            </w:tcPrChange>
          </w:tcPr>
          <w:p w14:paraId="3AF665FB" w14:textId="23FF721E" w:rsidR="00400B4F" w:rsidRPr="00224DB6" w:rsidRDefault="00400B4F" w:rsidP="00E717E8">
            <w:pPr>
              <w:cnfStyle w:val="000000000000" w:firstRow="0" w:lastRow="0" w:firstColumn="0" w:lastColumn="0" w:oddVBand="0" w:evenVBand="0" w:oddHBand="0" w:evenHBand="0" w:firstRowFirstColumn="0" w:firstRowLastColumn="0" w:lastRowFirstColumn="0" w:lastRowLastColumn="0"/>
              <w:rPr>
                <w:rPrChange w:id="2712" w:author="Markel" w:date="2018-07-20T14:56:00Z">
                  <w:rPr>
                    <w:rFonts w:asciiTheme="minorHAnsi" w:hAnsiTheme="minorHAnsi"/>
                    <w:sz w:val="20"/>
                  </w:rPr>
                </w:rPrChange>
              </w:rPr>
            </w:pPr>
            <w:r w:rsidRPr="00224DB6">
              <w:rPr>
                <w:rPrChange w:id="2713" w:author="Markel" w:date="2018-07-20T14:56:00Z">
                  <w:rPr>
                    <w:rFonts w:asciiTheme="minorHAnsi" w:hAnsiTheme="minorHAnsi"/>
                    <w:sz w:val="20"/>
                  </w:rPr>
                </w:rPrChange>
              </w:rPr>
              <w:t>Shift direction</w:t>
            </w:r>
            <w:del w:id="2714" w:author="Markel" w:date="2018-07-20T14:56:00Z">
              <w:r w:rsidR="00AE6A72">
                <w:rPr>
                  <w:rFonts w:asciiTheme="minorHAnsi" w:hAnsiTheme="minorHAnsi"/>
                </w:rPr>
                <w:delText>.</w:delText>
              </w:r>
            </w:del>
          </w:p>
        </w:tc>
        <w:tc>
          <w:tcPr>
            <w:tcW w:w="1134" w:type="dxa"/>
            <w:tcPrChange w:id="2715" w:author="Markel" w:date="2018-07-20T14:56:00Z">
              <w:tcPr>
                <w:tcW w:w="1206" w:type="dxa"/>
                <w:gridSpan w:val="2"/>
              </w:tcPr>
            </w:tcPrChange>
          </w:tcPr>
          <w:p w14:paraId="19B32075" w14:textId="19C9BADF" w:rsidR="00400B4F" w:rsidRPr="00224DB6" w:rsidRDefault="00CF77D1" w:rsidP="00E717E8">
            <w:pPr>
              <w:cnfStyle w:val="000000000000" w:firstRow="0" w:lastRow="0" w:firstColumn="0" w:lastColumn="0" w:oddVBand="0" w:evenVBand="0" w:oddHBand="0" w:evenHBand="0" w:firstRowFirstColumn="0" w:firstRowLastColumn="0" w:lastRowFirstColumn="0" w:lastRowLastColumn="0"/>
              <w:rPr>
                <w:rPrChange w:id="2716" w:author="Markel" w:date="2018-07-20T14:56:00Z">
                  <w:rPr>
                    <w:rFonts w:asciiTheme="minorHAnsi" w:hAnsiTheme="minorHAnsi"/>
                    <w:sz w:val="20"/>
                  </w:rPr>
                </w:rPrChange>
              </w:rPr>
            </w:pPr>
            <w:del w:id="2717" w:author="Markel" w:date="2018-07-20T14:56:00Z">
              <w:r>
                <w:rPr>
                  <w:rFonts w:asciiTheme="minorHAnsi" w:hAnsiTheme="minorHAnsi"/>
                </w:rPr>
                <w:delText>e</w:delText>
              </w:r>
              <w:r w:rsidR="00CD6A08">
                <w:rPr>
                  <w:rFonts w:asciiTheme="minorHAnsi" w:hAnsiTheme="minorHAnsi"/>
                </w:rPr>
                <w:delText>numerator</w:delText>
              </w:r>
            </w:del>
            <w:ins w:id="2718" w:author="Markel" w:date="2018-07-20T14:56:00Z">
              <w:r w:rsidR="00AC4544" w:rsidRPr="00224DB6">
                <w:t>string</w:t>
              </w:r>
            </w:ins>
          </w:p>
        </w:tc>
        <w:tc>
          <w:tcPr>
            <w:tcW w:w="1701" w:type="dxa"/>
            <w:tcPrChange w:id="2719" w:author="Markel" w:date="2018-07-20T14:56:00Z">
              <w:tcPr>
                <w:tcW w:w="2262" w:type="dxa"/>
              </w:tcPr>
            </w:tcPrChange>
          </w:tcPr>
          <w:p w14:paraId="07F0ECEB" w14:textId="77777777" w:rsidR="00400B4F" w:rsidRPr="00224DB6" w:rsidRDefault="00400B4F" w:rsidP="00E717E8">
            <w:pPr>
              <w:cnfStyle w:val="000000000000" w:firstRow="0" w:lastRow="0" w:firstColumn="0" w:lastColumn="0" w:oddVBand="0" w:evenVBand="0" w:oddHBand="0" w:evenHBand="0" w:firstRowFirstColumn="0" w:firstRowLastColumn="0" w:lastRowFirstColumn="0" w:lastRowLastColumn="0"/>
              <w:rPr>
                <w:rPrChange w:id="2720" w:author="Markel" w:date="2018-07-20T14:56:00Z">
                  <w:rPr>
                    <w:rFonts w:asciiTheme="minorHAnsi" w:hAnsiTheme="minorHAnsi"/>
                    <w:sz w:val="20"/>
                  </w:rPr>
                </w:rPrChange>
              </w:rPr>
            </w:pPr>
            <w:r w:rsidRPr="00224DB6">
              <w:rPr>
                <w:rPrChange w:id="2721" w:author="Markel" w:date="2018-07-20T14:56:00Z">
                  <w:rPr>
                    <w:rFonts w:asciiTheme="minorHAnsi" w:hAnsiTheme="minorHAnsi"/>
                    <w:sz w:val="20"/>
                  </w:rPr>
                </w:rPrChange>
              </w:rPr>
              <w:t>“Left”, “Right”</w:t>
            </w:r>
          </w:p>
        </w:tc>
        <w:tc>
          <w:tcPr>
            <w:tcW w:w="1134" w:type="dxa"/>
            <w:tcPrChange w:id="2722" w:author="Markel" w:date="2018-07-20T14:56:00Z">
              <w:tcPr>
                <w:tcW w:w="1226" w:type="dxa"/>
                <w:gridSpan w:val="2"/>
              </w:tcPr>
            </w:tcPrChange>
          </w:tcPr>
          <w:p w14:paraId="40BDA0A1" w14:textId="77777777" w:rsidR="00400B4F" w:rsidRPr="00224DB6" w:rsidRDefault="00400B4F" w:rsidP="00E717E8">
            <w:pPr>
              <w:cnfStyle w:val="000000000000" w:firstRow="0" w:lastRow="0" w:firstColumn="0" w:lastColumn="0" w:oddVBand="0" w:evenVBand="0" w:oddHBand="0" w:evenHBand="0" w:firstRowFirstColumn="0" w:firstRowLastColumn="0" w:lastRowFirstColumn="0" w:lastRowLastColumn="0"/>
              <w:rPr>
                <w:rPrChange w:id="2723" w:author="Markel" w:date="2018-07-20T14:56:00Z">
                  <w:rPr>
                    <w:rFonts w:asciiTheme="minorHAnsi" w:hAnsiTheme="minorHAnsi"/>
                    <w:sz w:val="20"/>
                  </w:rPr>
                </w:rPrChange>
              </w:rPr>
            </w:pPr>
            <w:r w:rsidRPr="00224DB6">
              <w:rPr>
                <w:rPrChange w:id="2724" w:author="Markel" w:date="2018-07-20T14:56:00Z">
                  <w:rPr>
                    <w:rFonts w:asciiTheme="minorHAnsi" w:hAnsiTheme="minorHAnsi"/>
                    <w:sz w:val="20"/>
                  </w:rPr>
                </w:rPrChange>
              </w:rPr>
              <w:t>No</w:t>
            </w:r>
          </w:p>
        </w:tc>
        <w:tc>
          <w:tcPr>
            <w:tcW w:w="1663" w:type="dxa"/>
            <w:tcPrChange w:id="2725" w:author="Markel" w:date="2018-07-20T14:56:00Z">
              <w:tcPr>
                <w:tcW w:w="1296" w:type="dxa"/>
              </w:tcPr>
            </w:tcPrChange>
          </w:tcPr>
          <w:p w14:paraId="45C80F3D" w14:textId="77777777" w:rsidR="00400B4F" w:rsidRPr="00224DB6" w:rsidRDefault="00400B4F" w:rsidP="00E717E8">
            <w:pPr>
              <w:cnfStyle w:val="000000000000" w:firstRow="0" w:lastRow="0" w:firstColumn="0" w:lastColumn="0" w:oddVBand="0" w:evenVBand="0" w:oddHBand="0" w:evenHBand="0" w:firstRowFirstColumn="0" w:firstRowLastColumn="0" w:lastRowFirstColumn="0" w:lastRowLastColumn="0"/>
              <w:rPr>
                <w:rPrChange w:id="2726" w:author="Markel" w:date="2018-07-20T14:56:00Z">
                  <w:rPr>
                    <w:rFonts w:asciiTheme="minorHAnsi" w:hAnsiTheme="minorHAnsi"/>
                    <w:sz w:val="20"/>
                  </w:rPr>
                </w:rPrChange>
              </w:rPr>
            </w:pPr>
          </w:p>
        </w:tc>
      </w:tr>
    </w:tbl>
    <w:p w14:paraId="6B12CBE9" w14:textId="77777777" w:rsidR="00EF4C9D" w:rsidRDefault="00EF4C9D">
      <w:pPr>
        <w:rPr>
          <w:del w:id="2727" w:author="Markel" w:date="2018-07-20T14:56:00Z"/>
        </w:rPr>
      </w:pPr>
    </w:p>
    <w:p w14:paraId="4B258DC0" w14:textId="77777777" w:rsidR="00EF4C9D" w:rsidRDefault="00EF4C9D">
      <w:pPr>
        <w:rPr>
          <w:del w:id="2728" w:author="Markel" w:date="2018-07-20T14:56:00Z"/>
        </w:rPr>
      </w:pPr>
    </w:p>
    <w:p w14:paraId="7ABBCBFF" w14:textId="77777777" w:rsidR="00EF4C9D" w:rsidRDefault="00EF4C9D">
      <w:pPr>
        <w:rPr>
          <w:del w:id="2729" w:author="Markel" w:date="2018-07-20T14:56:00Z"/>
        </w:rPr>
      </w:pPr>
      <w:del w:id="2730" w:author="Markel" w:date="2018-07-20T14:56:00Z">
        <w:r>
          <w:br w:type="page"/>
        </w:r>
      </w:del>
    </w:p>
    <w:p w14:paraId="63580502" w14:textId="77777777" w:rsidR="00F063C7" w:rsidRPr="00224DB6" w:rsidRDefault="00C372B2" w:rsidP="00C372B2">
      <w:pPr>
        <w:pStyle w:val="Heading3"/>
        <w:numPr>
          <w:ilvl w:val="2"/>
          <w:numId w:val="2"/>
        </w:numPr>
        <w:spacing w:after="120"/>
        <w:rPr>
          <w:rFonts w:ascii="Times New Roman" w:hAnsi="Times New Roman"/>
          <w:lang w:val="en-US"/>
          <w:rPrChange w:id="2731" w:author="Markel" w:date="2018-07-20T14:56:00Z">
            <w:rPr/>
          </w:rPrChange>
        </w:rPr>
        <w:pPrChange w:id="2732" w:author="Markel" w:date="2018-07-20T14:56:00Z">
          <w:pPr>
            <w:pStyle w:val="Heading3"/>
          </w:pPr>
        </w:pPrChange>
      </w:pPr>
      <w:bookmarkStart w:id="2733" w:name="_Ref514317844"/>
      <w:bookmarkStart w:id="2734" w:name="_Toc519860722"/>
      <w:bookmarkStart w:id="2735" w:name="_Toc489542557"/>
      <w:bookmarkStart w:id="2736" w:name="_Toc489542631"/>
      <w:bookmarkStart w:id="2737" w:name="_Toc489548090"/>
      <w:bookmarkStart w:id="2738" w:name="_Toc489606011"/>
      <w:bookmarkStart w:id="2739" w:name="_Toc489615310"/>
      <w:bookmarkStart w:id="2740" w:name="_Ref488679217"/>
      <w:bookmarkStart w:id="2741" w:name="_Toc490496302"/>
      <w:bookmarkEnd w:id="2735"/>
      <w:bookmarkEnd w:id="2736"/>
      <w:bookmarkEnd w:id="2737"/>
      <w:bookmarkEnd w:id="2738"/>
      <w:bookmarkEnd w:id="2739"/>
      <w:r w:rsidRPr="00224DB6">
        <w:rPr>
          <w:rFonts w:ascii="Times New Roman" w:hAnsi="Times New Roman"/>
          <w:lang w:val="en-US"/>
          <w:rPrChange w:id="2742" w:author="Markel" w:date="2018-07-20T14:56:00Z">
            <w:rPr/>
          </w:rPrChange>
        </w:rPr>
        <w:t>Chunk object</w:t>
      </w:r>
      <w:bookmarkEnd w:id="2733"/>
      <w:bookmarkEnd w:id="2734"/>
      <w:bookmarkEnd w:id="2740"/>
      <w:bookmarkEnd w:id="2741"/>
    </w:p>
    <w:p w14:paraId="42C5013B" w14:textId="77777777" w:rsidR="00C372B2" w:rsidRPr="00224DB6" w:rsidRDefault="00C372B2" w:rsidP="00C372B2">
      <w:pPr>
        <w:jc w:val="both"/>
        <w:rPr>
          <w:rFonts w:ascii="Times New Roman" w:eastAsia="Times New Roman" w:hAnsi="Times New Roman" w:cs="Times New Roman"/>
          <w:sz w:val="24"/>
          <w:szCs w:val="24"/>
          <w:lang w:val="en-US"/>
          <w:rPrChange w:id="2743" w:author="Markel" w:date="2018-07-20T14:56:00Z">
            <w:rPr/>
          </w:rPrChange>
        </w:rPr>
      </w:pPr>
      <w:r w:rsidRPr="00224DB6">
        <w:rPr>
          <w:rFonts w:ascii="Times New Roman" w:hAnsi="Times New Roman"/>
          <w:lang w:val="en-US"/>
          <w:rPrChange w:id="2744" w:author="Markel" w:date="2018-07-20T14:56:00Z">
            <w:rPr/>
          </w:rPrChange>
        </w:rPr>
        <w:t xml:space="preserve">The packing scheme of samples in a data stream must be known to correctly decode them. For example, consider 32 1-bit real samples packed into two </w:t>
      </w:r>
      <w:r w:rsidRPr="00224DB6">
        <w:rPr>
          <w:rFonts w:ascii="Times New Roman" w:hAnsi="Times New Roman"/>
          <w:lang w:val="en-US"/>
          <w:rPrChange w:id="2745" w:author="Markel" w:date="2018-07-20T14:56:00Z">
            <w:rPr/>
          </w:rPrChange>
        </w:rPr>
        <w:t>uint16_t words represented in little-endian format. Due to the little-endian representation, these samples will be decoded incorrectly if read back as a single uint32_t word and shifted out. Further, some systems pack samples from left to right within a wo</w:t>
      </w:r>
      <w:r w:rsidRPr="00224DB6">
        <w:rPr>
          <w:rPrChange w:id="2746" w:author="Markel" w:date="2018-07-20T14:56:00Z">
            <w:rPr/>
          </w:rPrChange>
        </w:rPr>
        <w:t>rd whereas others perform the opposite.</w:t>
      </w:r>
    </w:p>
    <w:p w14:paraId="118E0042" w14:textId="77777777" w:rsidR="00DA653D" w:rsidRDefault="00DA653D">
      <w:pPr>
        <w:rPr>
          <w:del w:id="2747" w:author="Markel" w:date="2018-07-20T14:56:00Z"/>
        </w:rPr>
      </w:pPr>
    </w:p>
    <w:p w14:paraId="1ACD16AB" w14:textId="77777777" w:rsidR="00C372B2" w:rsidRPr="00224DB6" w:rsidRDefault="00C372B2" w:rsidP="00E919D2">
      <w:pPr>
        <w:jc w:val="both"/>
        <w:rPr>
          <w:rFonts w:ascii="Times New Roman" w:eastAsia="Times New Roman" w:hAnsi="Times New Roman" w:cs="Times New Roman"/>
          <w:sz w:val="24"/>
          <w:szCs w:val="24"/>
          <w:lang w:val="en-US"/>
          <w:rPrChange w:id="2748" w:author="Markel" w:date="2018-07-20T14:56:00Z">
            <w:rPr/>
          </w:rPrChange>
        </w:rPr>
      </w:pPr>
      <w:r w:rsidRPr="00224DB6">
        <w:rPr>
          <w:rFonts w:ascii="Times New Roman" w:hAnsi="Times New Roman"/>
          <w:lang w:val="en-US"/>
          <w:rPrChange w:id="2749" w:author="Markel" w:date="2018-07-20T14:56:00Z">
            <w:rPr/>
          </w:rPrChange>
        </w:rPr>
        <w:t>This standard defines a metadata parameter known as a c</w:t>
      </w:r>
      <w:r w:rsidRPr="00224DB6">
        <w:rPr>
          <w:rFonts w:ascii="Times New Roman" w:hAnsi="Times New Roman"/>
          <w:lang w:val="en-US"/>
          <w:rPrChange w:id="2750" w:author="Markel" w:date="2018-07-20T14:56:00Z">
            <w:rPr/>
          </w:rPrChange>
        </w:rPr>
        <w:t>hunk</w:t>
      </w:r>
      <w:r w:rsidRPr="00224DB6">
        <w:rPr>
          <w:rPrChange w:id="2751" w:author="Markel" w:date="2018-07-20T14:56:00Z">
            <w:rPr/>
          </w:rPrChange>
        </w:rPr>
        <w:t xml:space="preserve"> that together with stream and lump parameters unambiguously describes how samples shall be decoded from a data stream.</w:t>
      </w:r>
    </w:p>
    <w:p w14:paraId="0FAC98F4" w14:textId="77777777" w:rsidR="00DA653D" w:rsidRDefault="00DA653D">
      <w:pPr>
        <w:rPr>
          <w:del w:id="2752" w:author="Markel" w:date="2018-07-20T14:56:00Z"/>
        </w:rPr>
      </w:pPr>
    </w:p>
    <w:p w14:paraId="48EB569E" w14:textId="77777777" w:rsidR="00C372B2" w:rsidRPr="00224DB6" w:rsidRDefault="00C372B2" w:rsidP="00E919D2">
      <w:pPr>
        <w:jc w:val="both"/>
        <w:rPr>
          <w:rFonts w:ascii="Times New Roman" w:eastAsia="Times New Roman" w:hAnsi="Times New Roman" w:cs="Times New Roman"/>
          <w:sz w:val="24"/>
          <w:szCs w:val="24"/>
          <w:lang w:val="en-US"/>
          <w:rPrChange w:id="2753" w:author="Markel" w:date="2018-07-20T14:56:00Z">
            <w:rPr/>
          </w:rPrChange>
        </w:rPr>
      </w:pPr>
      <w:r w:rsidRPr="00224DB6">
        <w:rPr>
          <w:rFonts w:ascii="Times New Roman" w:hAnsi="Times New Roman"/>
          <w:lang w:val="en-US"/>
          <w:rPrChange w:id="2754" w:author="Markel" w:date="2018-07-20T14:56:00Z">
            <w:rPr/>
          </w:rPrChange>
        </w:rPr>
        <w:t xml:space="preserve">A </w:t>
      </w:r>
      <w:r w:rsidRPr="00224DB6">
        <w:rPr>
          <w:rFonts w:ascii="Times New Roman" w:hAnsi="Times New Roman"/>
          <w:lang w:val="en-US"/>
          <w:rPrChange w:id="2755" w:author="Markel" w:date="2018-07-20T14:56:00Z">
            <w:rPr/>
          </w:rPrChange>
        </w:rPr>
        <w:t>chunk</w:t>
      </w:r>
      <w:r w:rsidRPr="00224DB6">
        <w:rPr>
          <w:rPrChange w:id="2756" w:author="Markel" w:date="2018-07-20T14:56:00Z">
            <w:rPr/>
          </w:rPrChange>
        </w:rPr>
        <w:t xml:space="preserve"> is defined as a segment of data consisting of one or more lumps that have been packed using one of four standard unsigned integer data types (uint8</w:t>
      </w:r>
      <w:ins w:id="2757" w:author="Markel" w:date="2018-07-20T14:56:00Z">
        <w:r w:rsidR="00BF657C" w:rsidRPr="00224DB6">
          <w:t>_t</w:t>
        </w:r>
      </w:ins>
      <w:r w:rsidRPr="00224DB6">
        <w:rPr>
          <w:rPrChange w:id="2758" w:author="Markel" w:date="2018-07-20T14:56:00Z">
            <w:rPr/>
          </w:rPrChange>
        </w:rPr>
        <w:t>, uint16</w:t>
      </w:r>
      <w:ins w:id="2759" w:author="Markel" w:date="2018-07-20T14:56:00Z">
        <w:r w:rsidR="00BF657C" w:rsidRPr="00224DB6">
          <w:t>_t</w:t>
        </w:r>
      </w:ins>
      <w:r w:rsidRPr="00224DB6">
        <w:rPr>
          <w:rPrChange w:id="2760" w:author="Markel" w:date="2018-07-20T14:56:00Z">
            <w:rPr/>
          </w:rPrChange>
        </w:rPr>
        <w:t>, uint32</w:t>
      </w:r>
      <w:ins w:id="2761" w:author="Markel" w:date="2018-07-20T14:56:00Z">
        <w:r w:rsidR="00BF657C" w:rsidRPr="00224DB6">
          <w:t>_t</w:t>
        </w:r>
      </w:ins>
      <w:r w:rsidRPr="00224DB6">
        <w:rPr>
          <w:rPrChange w:id="2762" w:author="Markel" w:date="2018-07-20T14:56:00Z">
            <w:rPr/>
          </w:rPrChange>
        </w:rPr>
        <w:t>, or uint64</w:t>
      </w:r>
      <w:ins w:id="2763" w:author="Markel" w:date="2018-07-20T14:56:00Z">
        <w:r w:rsidR="00BF657C" w:rsidRPr="00224DB6">
          <w:t>_t</w:t>
        </w:r>
      </w:ins>
      <w:r w:rsidRPr="00224DB6">
        <w:rPr>
          <w:rPrChange w:id="2764" w:author="Markel" w:date="2018-07-20T14:56:00Z">
            <w:rPr/>
          </w:rPrChange>
        </w:rPr>
        <w:t xml:space="preserve">). This provides a means of describing the occupied memory in a manner that can be natively manipulated by a processor, using standard memory structures (char, int, array). </w:t>
      </w:r>
    </w:p>
    <w:p w14:paraId="6B748C39" w14:textId="77777777" w:rsidR="00DA653D" w:rsidRDefault="00DA653D">
      <w:pPr>
        <w:rPr>
          <w:del w:id="2765" w:author="Markel" w:date="2018-07-20T14:56:00Z"/>
        </w:rPr>
      </w:pPr>
    </w:p>
    <w:p w14:paraId="0766C398" w14:textId="713460C3" w:rsidR="004F2EB5" w:rsidRPr="00224DB6" w:rsidRDefault="004F2EB5" w:rsidP="002A3534">
      <w:pPr>
        <w:pStyle w:val="Caption"/>
        <w:keepNext/>
        <w:spacing w:after="0"/>
        <w:jc w:val="both"/>
        <w:rPr>
          <w:rFonts w:ascii="Times New Roman" w:hAnsi="Times New Roman"/>
          <w:lang w:val="en-US"/>
          <w:rPrChange w:id="2766" w:author="Markel" w:date="2018-07-20T14:56:00Z">
            <w:rPr>
              <w:sz w:val="24"/>
            </w:rPr>
          </w:rPrChange>
        </w:rPr>
        <w:pPrChange w:id="2767" w:author="Markel" w:date="2018-07-20T14:56:00Z">
          <w:pPr>
            <w:pStyle w:val="Caption"/>
            <w:keepNext/>
          </w:pPr>
        </w:pPrChange>
      </w:pPr>
      <w:bookmarkStart w:id="2768" w:name="_Toc511747914"/>
      <w:bookmarkStart w:id="2769" w:name="_Toc519860758"/>
      <w:bookmarkStart w:id="2770" w:name="_Toc489615346"/>
      <w:r w:rsidRPr="00224DB6">
        <w:rPr>
          <w:rFonts w:ascii="Times New Roman" w:hAnsi="Times New Roman"/>
          <w:lang w:val="en-US"/>
          <w:rPrChange w:id="2771" w:author="Markel" w:date="2018-07-20T14:56:00Z">
            <w:rPr>
              <w:sz w:val="24"/>
            </w:rPr>
          </w:rPrChange>
        </w:rPr>
        <w:t xml:space="preserve">Table </w:t>
      </w:r>
      <w:r w:rsidRPr="00224DB6">
        <w:rPr>
          <w:rFonts w:ascii="Times New Roman" w:hAnsi="Times New Roman"/>
          <w:lang w:val="en-US"/>
          <w:rPrChange w:id="2772" w:author="Markel" w:date="2018-07-20T14:56:00Z">
            <w:rPr>
              <w:sz w:val="24"/>
            </w:rPr>
          </w:rPrChange>
        </w:rPr>
        <w:fldChar w:fldCharType="begin"/>
      </w:r>
      <w:r w:rsidRPr="00224DB6">
        <w:rPr>
          <w:rFonts w:ascii="Times New Roman" w:hAnsi="Times New Roman" w:cs="Times New Roman"/>
          <w:lang w:val="en-US"/>
        </w:rPr>
        <w:instrText xml:space="preserve"> SEQ Table \* ARABIC </w:instrText>
      </w:r>
      <w:r w:rsidRPr="00224DB6">
        <w:rPr>
          <w:rFonts w:ascii="Times New Roman" w:hAnsi="Times New Roman"/>
          <w:lang w:val="en-US"/>
          <w:rPrChange w:id="2773" w:author="Markel" w:date="2018-07-20T14:56:00Z">
            <w:rPr>
              <w:sz w:val="24"/>
            </w:rPr>
          </w:rPrChange>
        </w:rPr>
        <w:fldChar w:fldCharType="separate"/>
      </w:r>
      <w:r w:rsidR="00AA72D3">
        <w:rPr>
          <w:rFonts w:ascii="Times New Roman" w:hAnsi="Times New Roman" w:cs="Times New Roman"/>
          <w:noProof/>
          <w:lang w:val="en-US"/>
        </w:rPr>
        <w:t>10</w:t>
      </w:r>
      <w:r w:rsidRPr="00224DB6">
        <w:rPr>
          <w:rFonts w:ascii="Times New Roman" w:hAnsi="Times New Roman"/>
          <w:lang w:val="en-US"/>
          <w:rPrChange w:id="2774" w:author="Markel" w:date="2018-07-20T14:56:00Z">
            <w:rPr>
              <w:sz w:val="24"/>
            </w:rPr>
          </w:rPrChange>
        </w:rPr>
        <w:fldChar w:fldCharType="end"/>
      </w:r>
      <w:del w:id="2775" w:author="Markel" w:date="2018-07-20T14:56:00Z">
        <w:r w:rsidR="00DF0B3F" w:rsidRPr="00BD529F">
          <w:rPr>
            <w:sz w:val="24"/>
            <w:szCs w:val="24"/>
          </w:rPr>
          <w:fldChar w:fldCharType="begin"/>
        </w:r>
        <w:r w:rsidR="00DF0B3F" w:rsidRPr="00BD529F">
          <w:rPr>
            <w:sz w:val="24"/>
            <w:szCs w:val="24"/>
          </w:rPr>
          <w:delInstrText xml:space="preserve"> SEQ Table \* ARABIC </w:delInstrText>
        </w:r>
        <w:r w:rsidR="00DF0B3F" w:rsidRPr="00BD529F">
          <w:rPr>
            <w:sz w:val="24"/>
            <w:szCs w:val="24"/>
          </w:rPr>
          <w:fldChar w:fldCharType="separate"/>
        </w:r>
        <w:r w:rsidR="00D7084E">
          <w:rPr>
            <w:noProof/>
            <w:sz w:val="24"/>
            <w:szCs w:val="24"/>
          </w:rPr>
          <w:delText>11</w:delText>
        </w:r>
        <w:r w:rsidR="00DF0B3F" w:rsidRPr="00BD529F">
          <w:rPr>
            <w:sz w:val="24"/>
            <w:szCs w:val="24"/>
          </w:rPr>
          <w:fldChar w:fldCharType="end"/>
        </w:r>
        <w:r w:rsidR="00DF0B3F">
          <w:rPr>
            <w:sz w:val="24"/>
            <w:szCs w:val="24"/>
          </w:rPr>
          <w:delText xml:space="preserve"> –</w:delText>
        </w:r>
      </w:del>
      <w:ins w:id="2776" w:author="Markel" w:date="2018-07-20T14:56:00Z">
        <w:r w:rsidRPr="00224DB6">
          <w:rPr>
            <w:rFonts w:ascii="Times New Roman" w:hAnsi="Times New Roman" w:cs="Times New Roman"/>
            <w:lang w:val="en-US"/>
          </w:rPr>
          <w:t xml:space="preserve"> -</w:t>
        </w:r>
      </w:ins>
      <w:r w:rsidRPr="00224DB6">
        <w:rPr>
          <w:rFonts w:ascii="Times New Roman" w:hAnsi="Times New Roman"/>
          <w:lang w:val="en-US"/>
          <w:rPrChange w:id="2777" w:author="Markel" w:date="2018-07-20T14:56:00Z">
            <w:rPr>
              <w:sz w:val="24"/>
            </w:rPr>
          </w:rPrChange>
        </w:rPr>
        <w:t xml:space="preserve"> Definition of chu</w:t>
      </w:r>
      <w:r w:rsidR="003E3ACC">
        <w:rPr>
          <w:rFonts w:ascii="Times New Roman" w:hAnsi="Times New Roman"/>
          <w:lang w:val="en-US"/>
          <w:rPrChange w:id="2778" w:author="Markel" w:date="2018-07-20T14:56:00Z">
            <w:rPr>
              <w:sz w:val="24"/>
            </w:rPr>
          </w:rPrChange>
        </w:rPr>
        <w:t>n</w:t>
      </w:r>
      <w:r w:rsidR="00E474B3">
        <w:rPr>
          <w:rFonts w:ascii="Times New Roman" w:hAnsi="Times New Roman"/>
          <w:lang w:val="en-US"/>
          <w:rPrChange w:id="2779" w:author="Markel" w:date="2018-07-20T14:56:00Z">
            <w:rPr>
              <w:sz w:val="24"/>
            </w:rPr>
          </w:rPrChange>
        </w:rPr>
        <w:t>k</w:t>
      </w:r>
      <w:r w:rsidRPr="00224DB6">
        <w:rPr>
          <w:rFonts w:ascii="Times New Roman" w:hAnsi="Times New Roman"/>
          <w:lang w:val="en-US"/>
          <w:rPrChange w:id="2780" w:author="Markel" w:date="2018-07-20T14:56:00Z">
            <w:rPr>
              <w:sz w:val="24"/>
            </w:rPr>
          </w:rPrChange>
        </w:rPr>
        <w:t xml:space="preserve"> attributes</w:t>
      </w:r>
      <w:bookmarkEnd w:id="2768"/>
      <w:bookmarkEnd w:id="2769"/>
      <w:bookmarkEnd w:id="2770"/>
    </w:p>
    <w:tbl>
      <w:tblPr>
        <w:tblStyle w:val="LightList-Accent1"/>
        <w:tblW w:w="9450" w:type="dxa"/>
        <w:tblLayout w:type="fixed"/>
        <w:tblLook w:val="04A0" w:firstRow="1" w:lastRow="0" w:firstColumn="1" w:lastColumn="0" w:noHBand="0" w:noVBand="1"/>
        <w:tblPrChange w:id="2781" w:author="Markel" w:date="2018-07-20T14:56:00Z">
          <w:tblPr>
            <w:tblStyle w:val="LightList-Accent1"/>
            <w:tblW w:w="9770" w:type="dxa"/>
            <w:tblLayout w:type="fixed"/>
            <w:tblLook w:val="04A0" w:firstRow="1" w:lastRow="0" w:firstColumn="1" w:lastColumn="0" w:noHBand="0" w:noVBand="1"/>
          </w:tblPr>
        </w:tblPrChange>
      </w:tblPr>
      <w:tblGrid>
        <w:gridCol w:w="1550"/>
        <w:gridCol w:w="2268"/>
        <w:gridCol w:w="1134"/>
        <w:gridCol w:w="1701"/>
        <w:gridCol w:w="1134"/>
        <w:gridCol w:w="1663"/>
        <w:tblGridChange w:id="2782">
          <w:tblGrid>
            <w:gridCol w:w="1469"/>
            <w:gridCol w:w="2065"/>
            <w:gridCol w:w="1276"/>
            <w:gridCol w:w="1984"/>
            <w:gridCol w:w="1501"/>
            <w:gridCol w:w="1475"/>
          </w:tblGrid>
        </w:tblGridChange>
      </w:tblGrid>
      <w:tr w:rsidR="006A39D5" w:rsidRPr="00224DB6" w14:paraId="1C63521B" w14:textId="77777777" w:rsidTr="00E717E8">
        <w:trPr>
          <w:cnfStyle w:val="100000000000" w:firstRow="1" w:lastRow="0" w:firstColumn="0" w:lastColumn="0" w:oddVBand="0" w:evenVBand="0" w:oddHBand="0" w:evenHBand="0" w:firstRowFirstColumn="0" w:firstRowLastColumn="0" w:lastRowFirstColumn="0" w:lastRowLastColumn="0"/>
          <w:tblHeader/>
          <w:trPrChange w:id="2783" w:author="Markel" w:date="2018-07-20T14:56:00Z">
            <w:trPr>
              <w:tblHeader/>
            </w:trPr>
          </w:trPrChange>
        </w:trPr>
        <w:tc>
          <w:tcPr>
            <w:cnfStyle w:val="001000000000" w:firstRow="0" w:lastRow="0" w:firstColumn="1" w:lastColumn="0" w:oddVBand="0" w:evenVBand="0" w:oddHBand="0" w:evenHBand="0" w:firstRowFirstColumn="0" w:firstRowLastColumn="0" w:lastRowFirstColumn="0" w:lastRowLastColumn="0"/>
            <w:tcW w:w="1550" w:type="dxa"/>
            <w:tcPrChange w:id="2784" w:author="Markel" w:date="2018-07-20T14:56:00Z">
              <w:tcPr>
                <w:tcW w:w="1469" w:type="dxa"/>
              </w:tcPr>
            </w:tcPrChange>
          </w:tcPr>
          <w:p w14:paraId="0C6A49AE" w14:textId="77777777" w:rsidR="006A39D5" w:rsidRPr="00224DB6" w:rsidRDefault="006A39D5" w:rsidP="00E717E8">
            <w:pPr>
              <w:cnfStyle w:val="101000000000" w:firstRow="1" w:lastRow="0" w:firstColumn="1" w:lastColumn="0" w:oddVBand="0" w:evenVBand="0" w:oddHBand="0" w:evenHBand="0" w:firstRowFirstColumn="0" w:firstRowLastColumn="0" w:lastRowFirstColumn="0" w:lastRowLastColumn="0"/>
              <w:rPr>
                <w:rPrChange w:id="2785" w:author="Markel" w:date="2018-07-20T14:56:00Z">
                  <w:rPr>
                    <w:rFonts w:asciiTheme="minorHAnsi" w:hAnsiTheme="minorHAnsi"/>
                    <w:sz w:val="20"/>
                  </w:rPr>
                </w:rPrChange>
              </w:rPr>
            </w:pPr>
            <w:r w:rsidRPr="00224DB6">
              <w:rPr>
                <w:rPrChange w:id="2786" w:author="Markel" w:date="2018-07-20T14:56:00Z">
                  <w:rPr>
                    <w:rFonts w:asciiTheme="minorHAnsi" w:hAnsiTheme="minorHAnsi"/>
                    <w:sz w:val="20"/>
                  </w:rPr>
                </w:rPrChange>
              </w:rPr>
              <w:t>Attribute</w:t>
            </w:r>
          </w:p>
        </w:tc>
        <w:tc>
          <w:tcPr>
            <w:tcW w:w="2268" w:type="dxa"/>
            <w:tcPrChange w:id="2787" w:author="Markel" w:date="2018-07-20T14:56:00Z">
              <w:tcPr>
                <w:tcW w:w="2065" w:type="dxa"/>
              </w:tcPr>
            </w:tcPrChange>
          </w:tcPr>
          <w:p w14:paraId="6499592C" w14:textId="77777777" w:rsidR="006A39D5" w:rsidRPr="00224DB6" w:rsidRDefault="006A39D5" w:rsidP="00E717E8">
            <w:pPr>
              <w:cnfStyle w:val="100000000000" w:firstRow="1" w:lastRow="0" w:firstColumn="0" w:lastColumn="0" w:oddVBand="0" w:evenVBand="0" w:oddHBand="0" w:evenHBand="0" w:firstRowFirstColumn="0" w:firstRowLastColumn="0" w:lastRowFirstColumn="0" w:lastRowLastColumn="0"/>
              <w:rPr>
                <w:rPrChange w:id="2788" w:author="Markel" w:date="2018-07-20T14:56:00Z">
                  <w:rPr>
                    <w:rFonts w:asciiTheme="minorHAnsi" w:hAnsiTheme="minorHAnsi"/>
                    <w:sz w:val="20"/>
                  </w:rPr>
                </w:rPrChange>
              </w:rPr>
            </w:pPr>
            <w:r w:rsidRPr="00224DB6">
              <w:rPr>
                <w:rPrChange w:id="2789" w:author="Markel" w:date="2018-07-20T14:56:00Z">
                  <w:rPr>
                    <w:rFonts w:asciiTheme="minorHAnsi" w:hAnsiTheme="minorHAnsi"/>
                    <w:sz w:val="20"/>
                  </w:rPr>
                </w:rPrChange>
              </w:rPr>
              <w:t>Description</w:t>
            </w:r>
          </w:p>
        </w:tc>
        <w:tc>
          <w:tcPr>
            <w:tcW w:w="1134" w:type="dxa"/>
            <w:tcPrChange w:id="2790" w:author="Markel" w:date="2018-07-20T14:56:00Z">
              <w:tcPr>
                <w:tcW w:w="1276" w:type="dxa"/>
              </w:tcPr>
            </w:tcPrChange>
          </w:tcPr>
          <w:p w14:paraId="69FED954" w14:textId="77777777" w:rsidR="006A39D5" w:rsidRPr="00224DB6" w:rsidRDefault="006A39D5" w:rsidP="00E717E8">
            <w:pPr>
              <w:cnfStyle w:val="100000000000" w:firstRow="1" w:lastRow="0" w:firstColumn="0" w:lastColumn="0" w:oddVBand="0" w:evenVBand="0" w:oddHBand="0" w:evenHBand="0" w:firstRowFirstColumn="0" w:firstRowLastColumn="0" w:lastRowFirstColumn="0" w:lastRowLastColumn="0"/>
              <w:rPr>
                <w:rPrChange w:id="2791" w:author="Markel" w:date="2018-07-20T14:56:00Z">
                  <w:rPr>
                    <w:rFonts w:asciiTheme="minorHAnsi" w:hAnsiTheme="minorHAnsi"/>
                    <w:sz w:val="20"/>
                  </w:rPr>
                </w:rPrChange>
              </w:rPr>
            </w:pPr>
            <w:r w:rsidRPr="00224DB6">
              <w:rPr>
                <w:rPrChange w:id="2792" w:author="Markel" w:date="2018-07-20T14:56:00Z">
                  <w:rPr>
                    <w:rFonts w:asciiTheme="minorHAnsi" w:hAnsiTheme="minorHAnsi"/>
                    <w:sz w:val="20"/>
                  </w:rPr>
                </w:rPrChange>
              </w:rPr>
              <w:t>Class</w:t>
            </w:r>
          </w:p>
        </w:tc>
        <w:tc>
          <w:tcPr>
            <w:tcW w:w="1701" w:type="dxa"/>
            <w:tcPrChange w:id="2793" w:author="Markel" w:date="2018-07-20T14:56:00Z">
              <w:tcPr>
                <w:tcW w:w="1984" w:type="dxa"/>
              </w:tcPr>
            </w:tcPrChange>
          </w:tcPr>
          <w:p w14:paraId="70E45E61" w14:textId="77777777" w:rsidR="006A39D5" w:rsidRPr="00224DB6" w:rsidRDefault="006A39D5" w:rsidP="00E717E8">
            <w:pPr>
              <w:cnfStyle w:val="100000000000" w:firstRow="1" w:lastRow="0" w:firstColumn="0" w:lastColumn="0" w:oddVBand="0" w:evenVBand="0" w:oddHBand="0" w:evenHBand="0" w:firstRowFirstColumn="0" w:firstRowLastColumn="0" w:lastRowFirstColumn="0" w:lastRowLastColumn="0"/>
              <w:rPr>
                <w:b w:val="0"/>
                <w:rPrChange w:id="2794" w:author="Markel" w:date="2018-07-20T14:56:00Z">
                  <w:rPr>
                    <w:rFonts w:asciiTheme="minorHAnsi" w:hAnsiTheme="minorHAnsi"/>
                    <w:sz w:val="20"/>
                  </w:rPr>
                </w:rPrChange>
              </w:rPr>
            </w:pPr>
            <w:r w:rsidRPr="00224DB6">
              <w:rPr>
                <w:rPrChange w:id="2795" w:author="Markel" w:date="2018-07-20T14:56:00Z">
                  <w:rPr>
                    <w:rFonts w:asciiTheme="minorHAnsi" w:hAnsiTheme="minorHAnsi"/>
                    <w:sz w:val="20"/>
                  </w:rPr>
                </w:rPrChange>
              </w:rPr>
              <w:t>Enumeration</w:t>
            </w:r>
          </w:p>
        </w:tc>
        <w:tc>
          <w:tcPr>
            <w:tcW w:w="1134" w:type="dxa"/>
            <w:tcPrChange w:id="2796" w:author="Markel" w:date="2018-07-20T14:56:00Z">
              <w:tcPr>
                <w:tcW w:w="1501" w:type="dxa"/>
              </w:tcPr>
            </w:tcPrChange>
          </w:tcPr>
          <w:p w14:paraId="04059A8A" w14:textId="77777777" w:rsidR="006A39D5" w:rsidRPr="00224DB6" w:rsidRDefault="006A39D5" w:rsidP="00E717E8">
            <w:pPr>
              <w:cnfStyle w:val="100000000000" w:firstRow="1" w:lastRow="0" w:firstColumn="0" w:lastColumn="0" w:oddVBand="0" w:evenVBand="0" w:oddHBand="0" w:evenHBand="0" w:firstRowFirstColumn="0" w:firstRowLastColumn="0" w:lastRowFirstColumn="0" w:lastRowLastColumn="0"/>
              <w:rPr>
                <w:rPrChange w:id="2797" w:author="Markel" w:date="2018-07-20T14:56:00Z">
                  <w:rPr>
                    <w:rFonts w:asciiTheme="minorHAnsi" w:hAnsiTheme="minorHAnsi"/>
                    <w:sz w:val="20"/>
                  </w:rPr>
                </w:rPrChange>
              </w:rPr>
            </w:pPr>
            <w:r w:rsidRPr="00224DB6">
              <w:rPr>
                <w:rPrChange w:id="2798" w:author="Markel" w:date="2018-07-20T14:56:00Z">
                  <w:rPr>
                    <w:rFonts w:asciiTheme="minorHAnsi" w:hAnsiTheme="minorHAnsi"/>
                    <w:sz w:val="20"/>
                  </w:rPr>
                </w:rPrChange>
              </w:rPr>
              <w:t>Required</w:t>
            </w:r>
          </w:p>
        </w:tc>
        <w:tc>
          <w:tcPr>
            <w:tcW w:w="1663" w:type="dxa"/>
            <w:tcPrChange w:id="2799" w:author="Markel" w:date="2018-07-20T14:56:00Z">
              <w:tcPr>
                <w:tcW w:w="1475" w:type="dxa"/>
              </w:tcPr>
            </w:tcPrChange>
          </w:tcPr>
          <w:p w14:paraId="660657CD" w14:textId="77777777" w:rsidR="006A39D5" w:rsidRPr="00224DB6" w:rsidRDefault="006A39D5" w:rsidP="00E717E8">
            <w:pPr>
              <w:cnfStyle w:val="100000000000" w:firstRow="1" w:lastRow="0" w:firstColumn="0" w:lastColumn="0" w:oddVBand="0" w:evenVBand="0" w:oddHBand="0" w:evenHBand="0" w:firstRowFirstColumn="0" w:firstRowLastColumn="0" w:lastRowFirstColumn="0" w:lastRowLastColumn="0"/>
              <w:rPr>
                <w:rPrChange w:id="2800" w:author="Markel" w:date="2018-07-20T14:56:00Z">
                  <w:rPr>
                    <w:rFonts w:asciiTheme="minorHAnsi" w:hAnsiTheme="minorHAnsi"/>
                    <w:sz w:val="20"/>
                  </w:rPr>
                </w:rPrChange>
              </w:rPr>
            </w:pPr>
            <w:r w:rsidRPr="00224DB6">
              <w:rPr>
                <w:rPrChange w:id="2801" w:author="Markel" w:date="2018-07-20T14:56:00Z">
                  <w:rPr>
                    <w:rFonts w:asciiTheme="minorHAnsi" w:hAnsiTheme="minorHAnsi"/>
                    <w:sz w:val="20"/>
                  </w:rPr>
                </w:rPrChange>
              </w:rPr>
              <w:t>Default (if not specified)</w:t>
            </w:r>
          </w:p>
        </w:tc>
      </w:tr>
      <w:tr w:rsidR="006A39D5" w:rsidRPr="00224DB6" w14:paraId="381F3E36" w14:textId="77777777" w:rsidTr="00E717E8">
        <w:trPr>
          <w:cnfStyle w:val="000000100000" w:firstRow="0" w:lastRow="0" w:firstColumn="0" w:lastColumn="0" w:oddVBand="0" w:evenVBand="0" w:oddHBand="1" w:evenHBand="0" w:firstRowFirstColumn="0" w:firstRowLastColumn="0" w:lastRowFirstColumn="0" w:lastRowLastColumn="0"/>
          <w:cantSplit/>
          <w:trPrChange w:id="2802" w:author="Markel" w:date="2018-07-20T14:56:00Z">
            <w:trPr>
              <w:cantSplit/>
            </w:trPr>
          </w:trPrChange>
        </w:trPr>
        <w:tc>
          <w:tcPr>
            <w:cnfStyle w:val="001000000000" w:firstRow="0" w:lastRow="0" w:firstColumn="1" w:lastColumn="0" w:oddVBand="0" w:evenVBand="0" w:oddHBand="0" w:evenHBand="0" w:firstRowFirstColumn="0" w:firstRowLastColumn="0" w:lastRowFirstColumn="0" w:lastRowLastColumn="0"/>
            <w:tcW w:w="1550" w:type="dxa"/>
            <w:tcPrChange w:id="2803" w:author="Markel" w:date="2018-07-20T14:56:00Z">
              <w:tcPr>
                <w:tcW w:w="1469" w:type="dxa"/>
              </w:tcPr>
            </w:tcPrChange>
          </w:tcPr>
          <w:p w14:paraId="2951883D" w14:textId="77777777" w:rsidR="006A39D5" w:rsidRPr="00224DB6" w:rsidRDefault="004F2EB5" w:rsidP="00E717E8">
            <w:pPr>
              <w:cnfStyle w:val="001000100000" w:firstRow="0" w:lastRow="0" w:firstColumn="1" w:lastColumn="0" w:oddVBand="0" w:evenVBand="0" w:oddHBand="1" w:evenHBand="0" w:firstRowFirstColumn="0" w:firstRowLastColumn="0" w:lastRowFirstColumn="0" w:lastRowLastColumn="0"/>
              <w:rPr>
                <w:rPrChange w:id="2804" w:author="Markel" w:date="2018-07-20T14:56:00Z">
                  <w:rPr>
                    <w:rFonts w:asciiTheme="minorHAnsi" w:hAnsiTheme="minorHAnsi"/>
                    <w:sz w:val="20"/>
                  </w:rPr>
                </w:rPrChange>
              </w:rPr>
            </w:pPr>
            <w:r w:rsidRPr="00224DB6">
              <w:rPr>
                <w:rPrChange w:id="2805" w:author="Markel" w:date="2018-07-20T14:56:00Z">
                  <w:rPr>
                    <w:rFonts w:asciiTheme="minorHAnsi" w:hAnsiTheme="minorHAnsi"/>
                    <w:sz w:val="20"/>
                  </w:rPr>
                </w:rPrChange>
              </w:rPr>
              <w:t>l</w:t>
            </w:r>
            <w:r w:rsidR="006A39D5" w:rsidRPr="00224DB6">
              <w:rPr>
                <w:rPrChange w:id="2806" w:author="Markel" w:date="2018-07-20T14:56:00Z">
                  <w:rPr>
                    <w:rFonts w:asciiTheme="minorHAnsi" w:hAnsiTheme="minorHAnsi"/>
                    <w:sz w:val="20"/>
                  </w:rPr>
                </w:rPrChange>
              </w:rPr>
              <w:t>ump</w:t>
            </w:r>
          </w:p>
        </w:tc>
        <w:tc>
          <w:tcPr>
            <w:tcW w:w="2268" w:type="dxa"/>
            <w:tcPrChange w:id="2807" w:author="Markel" w:date="2018-07-20T14:56:00Z">
              <w:tcPr>
                <w:tcW w:w="2065" w:type="dxa"/>
              </w:tcPr>
            </w:tcPrChange>
          </w:tcPr>
          <w:p w14:paraId="37E44901" w14:textId="01711500" w:rsidR="006A39D5" w:rsidRPr="00224DB6" w:rsidRDefault="006A39D5" w:rsidP="00E717E8">
            <w:pPr>
              <w:cnfStyle w:val="000000100000" w:firstRow="0" w:lastRow="0" w:firstColumn="0" w:lastColumn="0" w:oddVBand="0" w:evenVBand="0" w:oddHBand="1" w:evenHBand="0" w:firstRowFirstColumn="0" w:firstRowLastColumn="0" w:lastRowFirstColumn="0" w:lastRowLastColumn="0"/>
              <w:rPr>
                <w:rPrChange w:id="2808" w:author="Markel" w:date="2018-07-20T14:56:00Z">
                  <w:rPr>
                    <w:rFonts w:asciiTheme="minorHAnsi" w:hAnsiTheme="minorHAnsi"/>
                    <w:sz w:val="20"/>
                  </w:rPr>
                </w:rPrChange>
              </w:rPr>
            </w:pPr>
            <w:r w:rsidRPr="00224DB6">
              <w:rPr>
                <w:rPrChange w:id="2809" w:author="Markel" w:date="2018-07-20T14:56:00Z">
                  <w:rPr>
                    <w:rFonts w:asciiTheme="minorHAnsi" w:hAnsiTheme="minorHAnsi"/>
                    <w:sz w:val="20"/>
                  </w:rPr>
                </w:rPrChange>
              </w:rPr>
              <w:t>One or more lumps</w:t>
            </w:r>
            <w:del w:id="2810" w:author="Markel" w:date="2018-07-20T14:56:00Z">
              <w:r w:rsidR="00DB31C3">
                <w:rPr>
                  <w:rFonts w:asciiTheme="minorHAnsi" w:hAnsiTheme="minorHAnsi"/>
                </w:rPr>
                <w:delText xml:space="preserve"> </w:delText>
              </w:r>
            </w:del>
          </w:p>
        </w:tc>
        <w:tc>
          <w:tcPr>
            <w:tcW w:w="1134" w:type="dxa"/>
            <w:tcPrChange w:id="2811" w:author="Markel" w:date="2018-07-20T14:56:00Z">
              <w:tcPr>
                <w:tcW w:w="1276" w:type="dxa"/>
              </w:tcPr>
            </w:tcPrChange>
          </w:tcPr>
          <w:p w14:paraId="4BD171B8" w14:textId="77777777" w:rsidR="006A39D5" w:rsidRPr="00224DB6" w:rsidRDefault="004F2EB5" w:rsidP="00E717E8">
            <w:pPr>
              <w:cnfStyle w:val="000000100000" w:firstRow="0" w:lastRow="0" w:firstColumn="0" w:lastColumn="0" w:oddVBand="0" w:evenVBand="0" w:oddHBand="1" w:evenHBand="0" w:firstRowFirstColumn="0" w:firstRowLastColumn="0" w:lastRowFirstColumn="0" w:lastRowLastColumn="0"/>
              <w:rPr>
                <w:rPrChange w:id="2812" w:author="Markel" w:date="2018-07-20T14:56:00Z">
                  <w:rPr>
                    <w:rFonts w:asciiTheme="minorHAnsi" w:hAnsiTheme="minorHAnsi"/>
                    <w:sz w:val="20"/>
                  </w:rPr>
                </w:rPrChange>
              </w:rPr>
            </w:pPr>
            <w:r w:rsidRPr="00224DB6">
              <w:rPr>
                <w:rPrChange w:id="2813" w:author="Markel" w:date="2018-07-20T14:56:00Z">
                  <w:rPr>
                    <w:rFonts w:asciiTheme="minorHAnsi" w:hAnsiTheme="minorHAnsi"/>
                    <w:sz w:val="20"/>
                  </w:rPr>
                </w:rPrChange>
              </w:rPr>
              <w:t>l</w:t>
            </w:r>
            <w:r w:rsidR="006A39D5" w:rsidRPr="00224DB6">
              <w:rPr>
                <w:rPrChange w:id="2814" w:author="Markel" w:date="2018-07-20T14:56:00Z">
                  <w:rPr>
                    <w:rFonts w:asciiTheme="minorHAnsi" w:hAnsiTheme="minorHAnsi"/>
                    <w:sz w:val="20"/>
                  </w:rPr>
                </w:rPrChange>
              </w:rPr>
              <w:t>ump</w:t>
            </w:r>
          </w:p>
        </w:tc>
        <w:tc>
          <w:tcPr>
            <w:tcW w:w="1701" w:type="dxa"/>
            <w:tcPrChange w:id="2815" w:author="Markel" w:date="2018-07-20T14:56:00Z">
              <w:tcPr>
                <w:tcW w:w="1984" w:type="dxa"/>
              </w:tcPr>
            </w:tcPrChange>
          </w:tcPr>
          <w:p w14:paraId="3D048F30" w14:textId="77777777" w:rsidR="006A39D5" w:rsidRPr="00224DB6" w:rsidRDefault="006A39D5" w:rsidP="00E717E8">
            <w:pPr>
              <w:cnfStyle w:val="000000100000" w:firstRow="0" w:lastRow="0" w:firstColumn="0" w:lastColumn="0" w:oddVBand="0" w:evenVBand="0" w:oddHBand="1" w:evenHBand="0" w:firstRowFirstColumn="0" w:firstRowLastColumn="0" w:lastRowFirstColumn="0" w:lastRowLastColumn="0"/>
              <w:rPr>
                <w:rPrChange w:id="2816" w:author="Markel" w:date="2018-07-20T14:56:00Z">
                  <w:rPr>
                    <w:rFonts w:asciiTheme="minorHAnsi" w:hAnsiTheme="minorHAnsi"/>
                    <w:sz w:val="20"/>
                  </w:rPr>
                </w:rPrChange>
              </w:rPr>
            </w:pPr>
          </w:p>
        </w:tc>
        <w:tc>
          <w:tcPr>
            <w:tcW w:w="1134" w:type="dxa"/>
            <w:tcPrChange w:id="2817" w:author="Markel" w:date="2018-07-20T14:56:00Z">
              <w:tcPr>
                <w:tcW w:w="1501" w:type="dxa"/>
              </w:tcPr>
            </w:tcPrChange>
          </w:tcPr>
          <w:p w14:paraId="72F5FB20" w14:textId="77777777" w:rsidR="006A39D5" w:rsidRPr="00224DB6" w:rsidRDefault="006A39D5" w:rsidP="00E717E8">
            <w:pPr>
              <w:cnfStyle w:val="000000100000" w:firstRow="0" w:lastRow="0" w:firstColumn="0" w:lastColumn="0" w:oddVBand="0" w:evenVBand="0" w:oddHBand="1" w:evenHBand="0" w:firstRowFirstColumn="0" w:firstRowLastColumn="0" w:lastRowFirstColumn="0" w:lastRowLastColumn="0"/>
              <w:rPr>
                <w:rPrChange w:id="2818" w:author="Markel" w:date="2018-07-20T14:56:00Z">
                  <w:rPr>
                    <w:rFonts w:asciiTheme="minorHAnsi" w:hAnsiTheme="minorHAnsi"/>
                    <w:sz w:val="20"/>
                  </w:rPr>
                </w:rPrChange>
              </w:rPr>
            </w:pPr>
            <w:r w:rsidRPr="00224DB6">
              <w:rPr>
                <w:rPrChange w:id="2819" w:author="Markel" w:date="2018-07-20T14:56:00Z">
                  <w:rPr>
                    <w:rFonts w:asciiTheme="minorHAnsi" w:hAnsiTheme="minorHAnsi"/>
                    <w:sz w:val="20"/>
                  </w:rPr>
                </w:rPrChange>
              </w:rPr>
              <w:t>Yes</w:t>
            </w:r>
          </w:p>
        </w:tc>
        <w:tc>
          <w:tcPr>
            <w:tcW w:w="1663" w:type="dxa"/>
            <w:tcPrChange w:id="2820" w:author="Markel" w:date="2018-07-20T14:56:00Z">
              <w:tcPr>
                <w:tcW w:w="1475" w:type="dxa"/>
              </w:tcPr>
            </w:tcPrChange>
          </w:tcPr>
          <w:p w14:paraId="61B000E5" w14:textId="77777777" w:rsidR="006A39D5" w:rsidRPr="00224DB6" w:rsidRDefault="006A39D5" w:rsidP="00E717E8">
            <w:pPr>
              <w:cnfStyle w:val="000000100000" w:firstRow="0" w:lastRow="0" w:firstColumn="0" w:lastColumn="0" w:oddVBand="0" w:evenVBand="0" w:oddHBand="1" w:evenHBand="0" w:firstRowFirstColumn="0" w:firstRowLastColumn="0" w:lastRowFirstColumn="0" w:lastRowLastColumn="0"/>
              <w:rPr>
                <w:rPrChange w:id="2821" w:author="Markel" w:date="2018-07-20T14:56:00Z">
                  <w:rPr>
                    <w:rFonts w:asciiTheme="minorHAnsi" w:hAnsiTheme="minorHAnsi"/>
                    <w:sz w:val="20"/>
                  </w:rPr>
                </w:rPrChange>
              </w:rPr>
            </w:pPr>
          </w:p>
        </w:tc>
      </w:tr>
      <w:tr w:rsidR="006A39D5" w:rsidRPr="00224DB6" w14:paraId="5CB98344" w14:textId="77777777" w:rsidTr="00E717E8">
        <w:trPr>
          <w:cantSplit/>
          <w:trPrChange w:id="2822" w:author="Markel" w:date="2018-07-20T14:56:00Z">
            <w:trPr>
              <w:cantSplit/>
            </w:trPr>
          </w:trPrChange>
        </w:trPr>
        <w:tc>
          <w:tcPr>
            <w:cnfStyle w:val="001000000000" w:firstRow="0" w:lastRow="0" w:firstColumn="1" w:lastColumn="0" w:oddVBand="0" w:evenVBand="0" w:oddHBand="0" w:evenHBand="0" w:firstRowFirstColumn="0" w:firstRowLastColumn="0" w:lastRowFirstColumn="0" w:lastRowLastColumn="0"/>
            <w:tcW w:w="1550" w:type="dxa"/>
            <w:tcPrChange w:id="2823" w:author="Markel" w:date="2018-07-20T14:56:00Z">
              <w:tcPr>
                <w:tcW w:w="1469" w:type="dxa"/>
              </w:tcPr>
            </w:tcPrChange>
          </w:tcPr>
          <w:p w14:paraId="21A28279" w14:textId="77777777" w:rsidR="006A39D5" w:rsidRPr="00224DB6" w:rsidRDefault="004F2EB5" w:rsidP="00E717E8">
            <w:pPr>
              <w:rPr>
                <w:rPrChange w:id="2824" w:author="Markel" w:date="2018-07-20T14:56:00Z">
                  <w:rPr>
                    <w:rFonts w:asciiTheme="minorHAnsi" w:hAnsiTheme="minorHAnsi"/>
                    <w:sz w:val="20"/>
                  </w:rPr>
                </w:rPrChange>
              </w:rPr>
            </w:pPr>
            <w:r w:rsidRPr="00224DB6">
              <w:rPr>
                <w:rPrChange w:id="2825" w:author="Markel" w:date="2018-07-20T14:56:00Z">
                  <w:rPr>
                    <w:rFonts w:asciiTheme="minorHAnsi" w:hAnsiTheme="minorHAnsi"/>
                    <w:sz w:val="20"/>
                  </w:rPr>
                </w:rPrChange>
              </w:rPr>
              <w:t>s</w:t>
            </w:r>
            <w:r w:rsidR="006A39D5" w:rsidRPr="00224DB6">
              <w:rPr>
                <w:rPrChange w:id="2826" w:author="Markel" w:date="2018-07-20T14:56:00Z">
                  <w:rPr>
                    <w:rFonts w:asciiTheme="minorHAnsi" w:hAnsiTheme="minorHAnsi"/>
                    <w:sz w:val="20"/>
                  </w:rPr>
                </w:rPrChange>
              </w:rPr>
              <w:t>izeword</w:t>
            </w:r>
          </w:p>
        </w:tc>
        <w:tc>
          <w:tcPr>
            <w:tcW w:w="2268" w:type="dxa"/>
            <w:tcPrChange w:id="2827" w:author="Markel" w:date="2018-07-20T14:56:00Z">
              <w:tcPr>
                <w:tcW w:w="2065" w:type="dxa"/>
              </w:tcPr>
            </w:tcPrChange>
          </w:tcPr>
          <w:p w14:paraId="72742229" w14:textId="6A3F53B9" w:rsidR="006A39D5" w:rsidRPr="00224DB6" w:rsidRDefault="006A39D5" w:rsidP="00E717E8">
            <w:pPr>
              <w:cnfStyle w:val="000000000000" w:firstRow="0" w:lastRow="0" w:firstColumn="0" w:lastColumn="0" w:oddVBand="0" w:evenVBand="0" w:oddHBand="0" w:evenHBand="0" w:firstRowFirstColumn="0" w:firstRowLastColumn="0" w:lastRowFirstColumn="0" w:lastRowLastColumn="0"/>
              <w:rPr>
                <w:rPrChange w:id="2828" w:author="Markel" w:date="2018-07-20T14:56:00Z">
                  <w:rPr>
                    <w:rFonts w:asciiTheme="minorHAnsi" w:hAnsiTheme="minorHAnsi"/>
                    <w:sz w:val="20"/>
                  </w:rPr>
                </w:rPrChange>
              </w:rPr>
            </w:pPr>
            <w:r w:rsidRPr="00224DB6">
              <w:rPr>
                <w:rPrChange w:id="2829" w:author="Markel" w:date="2018-07-20T14:56:00Z">
                  <w:rPr>
                    <w:rFonts w:asciiTheme="minorHAnsi" w:hAnsiTheme="minorHAnsi"/>
                    <w:sz w:val="20"/>
                  </w:rPr>
                </w:rPrChange>
              </w:rPr>
              <w:t>The size, in bytes, of the fundamental integer data-type (word) that shall be read</w:t>
            </w:r>
            <w:del w:id="2830" w:author="Markel" w:date="2018-07-20T14:56:00Z">
              <w:r w:rsidR="00341757">
                <w:rPr>
                  <w:rFonts w:asciiTheme="minorHAnsi" w:hAnsiTheme="minorHAnsi"/>
                </w:rPr>
                <w:delText xml:space="preserve">. </w:delText>
              </w:r>
            </w:del>
          </w:p>
        </w:tc>
        <w:tc>
          <w:tcPr>
            <w:tcW w:w="1134" w:type="dxa"/>
            <w:tcPrChange w:id="2831" w:author="Markel" w:date="2018-07-20T14:56:00Z">
              <w:tcPr>
                <w:tcW w:w="1276" w:type="dxa"/>
              </w:tcPr>
            </w:tcPrChange>
          </w:tcPr>
          <w:p w14:paraId="6C4F86AA" w14:textId="77777777" w:rsidR="006A39D5" w:rsidRPr="00224DB6" w:rsidRDefault="004F2EB5" w:rsidP="00E717E8">
            <w:pPr>
              <w:cnfStyle w:val="000000000000" w:firstRow="0" w:lastRow="0" w:firstColumn="0" w:lastColumn="0" w:oddVBand="0" w:evenVBand="0" w:oddHBand="0" w:evenHBand="0" w:firstRowFirstColumn="0" w:firstRowLastColumn="0" w:lastRowFirstColumn="0" w:lastRowLastColumn="0"/>
              <w:rPr>
                <w:rPrChange w:id="2832" w:author="Markel" w:date="2018-07-20T14:56:00Z">
                  <w:rPr>
                    <w:rFonts w:asciiTheme="minorHAnsi" w:hAnsiTheme="minorHAnsi"/>
                    <w:sz w:val="20"/>
                  </w:rPr>
                </w:rPrChange>
              </w:rPr>
            </w:pPr>
            <w:r w:rsidRPr="00224DB6">
              <w:rPr>
                <w:rPrChange w:id="2833" w:author="Markel" w:date="2018-07-20T14:56:00Z">
                  <w:rPr>
                    <w:rFonts w:asciiTheme="minorHAnsi" w:hAnsiTheme="minorHAnsi"/>
                    <w:sz w:val="20"/>
                  </w:rPr>
                </w:rPrChange>
              </w:rPr>
              <w:t>u</w:t>
            </w:r>
            <w:r w:rsidR="006A39D5" w:rsidRPr="00224DB6">
              <w:rPr>
                <w:rPrChange w:id="2834" w:author="Markel" w:date="2018-07-20T14:56:00Z">
                  <w:rPr>
                    <w:rFonts w:asciiTheme="minorHAnsi" w:hAnsiTheme="minorHAnsi"/>
                    <w:sz w:val="20"/>
                  </w:rPr>
                </w:rPrChange>
              </w:rPr>
              <w:t>int8_t</w:t>
            </w:r>
          </w:p>
        </w:tc>
        <w:tc>
          <w:tcPr>
            <w:tcW w:w="1701" w:type="dxa"/>
            <w:tcPrChange w:id="2835" w:author="Markel" w:date="2018-07-20T14:56:00Z">
              <w:tcPr>
                <w:tcW w:w="1984" w:type="dxa"/>
              </w:tcPr>
            </w:tcPrChange>
          </w:tcPr>
          <w:p w14:paraId="41EE06B1" w14:textId="1A7BDF4A" w:rsidR="006A39D5" w:rsidRPr="00224DB6" w:rsidRDefault="00286F1A" w:rsidP="00286F1A">
            <w:pPr>
              <w:cnfStyle w:val="000000000000" w:firstRow="0" w:lastRow="0" w:firstColumn="0" w:lastColumn="0" w:oddVBand="0" w:evenVBand="0" w:oddHBand="0" w:evenHBand="0" w:firstRowFirstColumn="0" w:firstRowLastColumn="0" w:lastRowFirstColumn="0" w:lastRowLastColumn="0"/>
              <w:rPr>
                <w:rPrChange w:id="2836" w:author="Markel" w:date="2018-07-20T14:56:00Z">
                  <w:rPr>
                    <w:rFonts w:asciiTheme="minorHAnsi" w:hAnsiTheme="minorHAnsi"/>
                    <w:sz w:val="20"/>
                  </w:rPr>
                </w:rPrChange>
              </w:rPr>
            </w:pPr>
            <w:r w:rsidRPr="00224DB6">
              <w:rPr>
                <w:rPrChange w:id="2837" w:author="Markel" w:date="2018-07-20T14:56:00Z">
                  <w:rPr>
                    <w:rFonts w:asciiTheme="minorHAnsi" w:hAnsiTheme="minorHAnsi"/>
                    <w:sz w:val="20"/>
                  </w:rPr>
                </w:rPrChange>
              </w:rPr>
              <w:t>1, 2, 4, 8 (</w:t>
            </w:r>
            <w:del w:id="2838" w:author="Markel" w:date="2018-07-20T14:56:00Z">
              <w:r w:rsidR="0082761D">
                <w:rPr>
                  <w:rFonts w:asciiTheme="minorHAnsi" w:hAnsiTheme="minorHAnsi"/>
                </w:rPr>
                <w:delText>Corresponds</w:delText>
              </w:r>
            </w:del>
            <w:ins w:id="2839" w:author="Markel" w:date="2018-07-20T14:56:00Z">
              <w:r w:rsidRPr="00224DB6">
                <w:t>c</w:t>
              </w:r>
              <w:r w:rsidR="00554137" w:rsidRPr="00224DB6">
                <w:t>orresponds</w:t>
              </w:r>
            </w:ins>
            <w:r w:rsidR="00554137" w:rsidRPr="00224DB6">
              <w:rPr>
                <w:rPrChange w:id="2840" w:author="Markel" w:date="2018-07-20T14:56:00Z">
                  <w:rPr>
                    <w:rFonts w:asciiTheme="minorHAnsi" w:hAnsiTheme="minorHAnsi"/>
                    <w:sz w:val="20"/>
                  </w:rPr>
                </w:rPrChange>
              </w:rPr>
              <w:t xml:space="preserve"> to uint</w:t>
            </w:r>
            <w:r w:rsidR="00B16346" w:rsidRPr="00224DB6">
              <w:rPr>
                <w:rPrChange w:id="2841" w:author="Markel" w:date="2018-07-20T14:56:00Z">
                  <w:rPr>
                    <w:rFonts w:asciiTheme="minorHAnsi" w:hAnsiTheme="minorHAnsi"/>
                    <w:sz w:val="20"/>
                  </w:rPr>
                </w:rPrChange>
              </w:rPr>
              <w:t>8</w:t>
            </w:r>
            <w:r w:rsidR="00554137" w:rsidRPr="00224DB6">
              <w:rPr>
                <w:rPrChange w:id="2842" w:author="Markel" w:date="2018-07-20T14:56:00Z">
                  <w:rPr>
                    <w:rFonts w:asciiTheme="minorHAnsi" w:hAnsiTheme="minorHAnsi"/>
                    <w:sz w:val="20"/>
                  </w:rPr>
                </w:rPrChange>
              </w:rPr>
              <w:t>_t</w:t>
            </w:r>
            <w:r w:rsidR="00B16346" w:rsidRPr="00224DB6">
              <w:rPr>
                <w:rPrChange w:id="2843" w:author="Markel" w:date="2018-07-20T14:56:00Z">
                  <w:rPr>
                    <w:rFonts w:asciiTheme="minorHAnsi" w:hAnsiTheme="minorHAnsi"/>
                    <w:sz w:val="20"/>
                  </w:rPr>
                </w:rPrChange>
              </w:rPr>
              <w:t>, uint16_t, uint32_t and uint64_t)</w:t>
            </w:r>
          </w:p>
        </w:tc>
        <w:tc>
          <w:tcPr>
            <w:tcW w:w="1134" w:type="dxa"/>
            <w:tcPrChange w:id="2844" w:author="Markel" w:date="2018-07-20T14:56:00Z">
              <w:tcPr>
                <w:tcW w:w="1501" w:type="dxa"/>
              </w:tcPr>
            </w:tcPrChange>
          </w:tcPr>
          <w:p w14:paraId="63839388" w14:textId="77777777" w:rsidR="006A39D5" w:rsidRPr="00224DB6" w:rsidRDefault="00B16346" w:rsidP="00E717E8">
            <w:pPr>
              <w:cnfStyle w:val="000000000000" w:firstRow="0" w:lastRow="0" w:firstColumn="0" w:lastColumn="0" w:oddVBand="0" w:evenVBand="0" w:oddHBand="0" w:evenHBand="0" w:firstRowFirstColumn="0" w:firstRowLastColumn="0" w:lastRowFirstColumn="0" w:lastRowLastColumn="0"/>
              <w:rPr>
                <w:rPrChange w:id="2845" w:author="Markel" w:date="2018-07-20T14:56:00Z">
                  <w:rPr>
                    <w:rFonts w:asciiTheme="minorHAnsi" w:hAnsiTheme="minorHAnsi"/>
                    <w:sz w:val="20"/>
                  </w:rPr>
                </w:rPrChange>
              </w:rPr>
            </w:pPr>
            <w:r w:rsidRPr="00224DB6">
              <w:rPr>
                <w:rPrChange w:id="2846" w:author="Markel" w:date="2018-07-20T14:56:00Z">
                  <w:rPr>
                    <w:rFonts w:asciiTheme="minorHAnsi" w:hAnsiTheme="minorHAnsi"/>
                    <w:sz w:val="20"/>
                  </w:rPr>
                </w:rPrChange>
              </w:rPr>
              <w:t>Yes</w:t>
            </w:r>
          </w:p>
        </w:tc>
        <w:tc>
          <w:tcPr>
            <w:tcW w:w="1663" w:type="dxa"/>
            <w:tcPrChange w:id="2847" w:author="Markel" w:date="2018-07-20T14:56:00Z">
              <w:tcPr>
                <w:tcW w:w="1475" w:type="dxa"/>
              </w:tcPr>
            </w:tcPrChange>
          </w:tcPr>
          <w:p w14:paraId="49BFC370" w14:textId="77777777" w:rsidR="006A39D5" w:rsidRPr="00224DB6" w:rsidRDefault="006A39D5" w:rsidP="00E717E8">
            <w:pPr>
              <w:cnfStyle w:val="000000000000" w:firstRow="0" w:lastRow="0" w:firstColumn="0" w:lastColumn="0" w:oddVBand="0" w:evenVBand="0" w:oddHBand="0" w:evenHBand="0" w:firstRowFirstColumn="0" w:firstRowLastColumn="0" w:lastRowFirstColumn="0" w:lastRowLastColumn="0"/>
              <w:rPr>
                <w:rPrChange w:id="2848" w:author="Markel" w:date="2018-07-20T14:56:00Z">
                  <w:rPr>
                    <w:rFonts w:asciiTheme="minorHAnsi" w:hAnsiTheme="minorHAnsi"/>
                    <w:sz w:val="20"/>
                  </w:rPr>
                </w:rPrChange>
              </w:rPr>
            </w:pPr>
          </w:p>
        </w:tc>
      </w:tr>
      <w:tr w:rsidR="00B16346" w:rsidRPr="00224DB6" w14:paraId="321D9E7C" w14:textId="77777777" w:rsidTr="00E717E8">
        <w:trPr>
          <w:cnfStyle w:val="000000100000" w:firstRow="0" w:lastRow="0" w:firstColumn="0" w:lastColumn="0" w:oddVBand="0" w:evenVBand="0" w:oddHBand="1" w:evenHBand="0" w:firstRowFirstColumn="0" w:firstRowLastColumn="0" w:lastRowFirstColumn="0" w:lastRowLastColumn="0"/>
          <w:cantSplit/>
          <w:trPrChange w:id="2849" w:author="Markel" w:date="2018-07-20T14:56:00Z">
            <w:trPr>
              <w:cantSplit/>
            </w:trPr>
          </w:trPrChange>
        </w:trPr>
        <w:tc>
          <w:tcPr>
            <w:cnfStyle w:val="001000000000" w:firstRow="0" w:lastRow="0" w:firstColumn="1" w:lastColumn="0" w:oddVBand="0" w:evenVBand="0" w:oddHBand="0" w:evenHBand="0" w:firstRowFirstColumn="0" w:firstRowLastColumn="0" w:lastRowFirstColumn="0" w:lastRowLastColumn="0"/>
            <w:tcW w:w="1550" w:type="dxa"/>
            <w:tcPrChange w:id="2850" w:author="Markel" w:date="2018-07-20T14:56:00Z">
              <w:tcPr>
                <w:tcW w:w="1469" w:type="dxa"/>
              </w:tcPr>
            </w:tcPrChange>
          </w:tcPr>
          <w:p w14:paraId="53EDB0E7" w14:textId="77777777" w:rsidR="00B16346" w:rsidRPr="00224DB6" w:rsidRDefault="004F2EB5" w:rsidP="00E717E8">
            <w:pPr>
              <w:cnfStyle w:val="001000100000" w:firstRow="0" w:lastRow="0" w:firstColumn="1" w:lastColumn="0" w:oddVBand="0" w:evenVBand="0" w:oddHBand="1" w:evenHBand="0" w:firstRowFirstColumn="0" w:firstRowLastColumn="0" w:lastRowFirstColumn="0" w:lastRowLastColumn="0"/>
              <w:rPr>
                <w:rPrChange w:id="2851" w:author="Markel" w:date="2018-07-20T14:56:00Z">
                  <w:rPr>
                    <w:rFonts w:asciiTheme="minorHAnsi" w:hAnsiTheme="minorHAnsi"/>
                    <w:sz w:val="20"/>
                  </w:rPr>
                </w:rPrChange>
              </w:rPr>
            </w:pPr>
            <w:r w:rsidRPr="00224DB6">
              <w:rPr>
                <w:rPrChange w:id="2852" w:author="Markel" w:date="2018-07-20T14:56:00Z">
                  <w:rPr>
                    <w:rFonts w:asciiTheme="minorHAnsi" w:hAnsiTheme="minorHAnsi"/>
                    <w:sz w:val="20"/>
                  </w:rPr>
                </w:rPrChange>
              </w:rPr>
              <w:t>c</w:t>
            </w:r>
            <w:r w:rsidR="00B16346" w:rsidRPr="00224DB6">
              <w:rPr>
                <w:rPrChange w:id="2853" w:author="Markel" w:date="2018-07-20T14:56:00Z">
                  <w:rPr>
                    <w:rFonts w:asciiTheme="minorHAnsi" w:hAnsiTheme="minorHAnsi"/>
                    <w:sz w:val="20"/>
                  </w:rPr>
                </w:rPrChange>
              </w:rPr>
              <w:t>ountwords</w:t>
            </w:r>
          </w:p>
        </w:tc>
        <w:tc>
          <w:tcPr>
            <w:tcW w:w="2268" w:type="dxa"/>
            <w:tcPrChange w:id="2854" w:author="Markel" w:date="2018-07-20T14:56:00Z">
              <w:tcPr>
                <w:tcW w:w="2065" w:type="dxa"/>
              </w:tcPr>
            </w:tcPrChange>
          </w:tcPr>
          <w:p w14:paraId="60A868A8" w14:textId="77777777" w:rsidR="00B16346" w:rsidRPr="00224DB6" w:rsidRDefault="00B16346" w:rsidP="00E717E8">
            <w:pPr>
              <w:cnfStyle w:val="000000100000" w:firstRow="0" w:lastRow="0" w:firstColumn="0" w:lastColumn="0" w:oddVBand="0" w:evenVBand="0" w:oddHBand="1" w:evenHBand="0" w:firstRowFirstColumn="0" w:firstRowLastColumn="0" w:lastRowFirstColumn="0" w:lastRowLastColumn="0"/>
              <w:rPr>
                <w:rPrChange w:id="2855" w:author="Markel" w:date="2018-07-20T14:56:00Z">
                  <w:rPr>
                    <w:rFonts w:asciiTheme="minorHAnsi" w:hAnsiTheme="minorHAnsi"/>
                    <w:sz w:val="20"/>
                  </w:rPr>
                </w:rPrChange>
              </w:rPr>
            </w:pPr>
            <w:r w:rsidRPr="00224DB6">
              <w:rPr>
                <w:rPrChange w:id="2856" w:author="Markel" w:date="2018-07-20T14:56:00Z">
                  <w:rPr>
                    <w:rFonts w:asciiTheme="minorHAnsi" w:hAnsiTheme="minorHAnsi"/>
                    <w:sz w:val="20"/>
                  </w:rPr>
                </w:rPrChange>
              </w:rPr>
              <w:t>Total number of words to be read in order to read/decode this chunk</w:t>
            </w:r>
          </w:p>
        </w:tc>
        <w:tc>
          <w:tcPr>
            <w:tcW w:w="1134" w:type="dxa"/>
            <w:tcPrChange w:id="2857" w:author="Markel" w:date="2018-07-20T14:56:00Z">
              <w:tcPr>
                <w:tcW w:w="1276" w:type="dxa"/>
              </w:tcPr>
            </w:tcPrChange>
          </w:tcPr>
          <w:p w14:paraId="37C3CD99" w14:textId="77777777" w:rsidR="00B16346" w:rsidRPr="00224DB6" w:rsidRDefault="004F2EB5" w:rsidP="00E717E8">
            <w:pPr>
              <w:cnfStyle w:val="000000100000" w:firstRow="0" w:lastRow="0" w:firstColumn="0" w:lastColumn="0" w:oddVBand="0" w:evenVBand="0" w:oddHBand="1" w:evenHBand="0" w:firstRowFirstColumn="0" w:firstRowLastColumn="0" w:lastRowFirstColumn="0" w:lastRowLastColumn="0"/>
              <w:rPr>
                <w:rPrChange w:id="2858" w:author="Markel" w:date="2018-07-20T14:56:00Z">
                  <w:rPr>
                    <w:rFonts w:asciiTheme="minorHAnsi" w:hAnsiTheme="minorHAnsi"/>
                    <w:sz w:val="20"/>
                  </w:rPr>
                </w:rPrChange>
              </w:rPr>
            </w:pPr>
            <w:r w:rsidRPr="00224DB6">
              <w:rPr>
                <w:rPrChange w:id="2859" w:author="Markel" w:date="2018-07-20T14:56:00Z">
                  <w:rPr>
                    <w:rFonts w:asciiTheme="minorHAnsi" w:hAnsiTheme="minorHAnsi"/>
                    <w:sz w:val="20"/>
                  </w:rPr>
                </w:rPrChange>
              </w:rPr>
              <w:t>u</w:t>
            </w:r>
            <w:r w:rsidR="00B16346" w:rsidRPr="00224DB6">
              <w:rPr>
                <w:rPrChange w:id="2860" w:author="Markel" w:date="2018-07-20T14:56:00Z">
                  <w:rPr>
                    <w:rFonts w:asciiTheme="minorHAnsi" w:hAnsiTheme="minorHAnsi"/>
                    <w:sz w:val="20"/>
                  </w:rPr>
                </w:rPrChange>
              </w:rPr>
              <w:t>int8_t</w:t>
            </w:r>
          </w:p>
        </w:tc>
        <w:tc>
          <w:tcPr>
            <w:tcW w:w="1701" w:type="dxa"/>
            <w:tcPrChange w:id="2861" w:author="Markel" w:date="2018-07-20T14:56:00Z">
              <w:tcPr>
                <w:tcW w:w="1984" w:type="dxa"/>
              </w:tcPr>
            </w:tcPrChange>
          </w:tcPr>
          <w:p w14:paraId="6DB334E1" w14:textId="77777777" w:rsidR="00B16346" w:rsidRPr="00224DB6" w:rsidRDefault="00B16346" w:rsidP="00E717E8">
            <w:pPr>
              <w:cnfStyle w:val="000000100000" w:firstRow="0" w:lastRow="0" w:firstColumn="0" w:lastColumn="0" w:oddVBand="0" w:evenVBand="0" w:oddHBand="1" w:evenHBand="0" w:firstRowFirstColumn="0" w:firstRowLastColumn="0" w:lastRowFirstColumn="0" w:lastRowLastColumn="0"/>
              <w:rPr>
                <w:rPrChange w:id="2862" w:author="Markel" w:date="2018-07-20T14:56:00Z">
                  <w:rPr>
                    <w:rFonts w:asciiTheme="minorHAnsi" w:hAnsiTheme="minorHAnsi"/>
                    <w:sz w:val="20"/>
                  </w:rPr>
                </w:rPrChange>
              </w:rPr>
            </w:pPr>
          </w:p>
        </w:tc>
        <w:tc>
          <w:tcPr>
            <w:tcW w:w="1134" w:type="dxa"/>
            <w:tcPrChange w:id="2863" w:author="Markel" w:date="2018-07-20T14:56:00Z">
              <w:tcPr>
                <w:tcW w:w="1501" w:type="dxa"/>
              </w:tcPr>
            </w:tcPrChange>
          </w:tcPr>
          <w:p w14:paraId="0F0094D3" w14:textId="77777777" w:rsidR="00B16346" w:rsidRPr="00224DB6" w:rsidRDefault="00B16346" w:rsidP="00E717E8">
            <w:pPr>
              <w:cnfStyle w:val="000000100000" w:firstRow="0" w:lastRow="0" w:firstColumn="0" w:lastColumn="0" w:oddVBand="0" w:evenVBand="0" w:oddHBand="1" w:evenHBand="0" w:firstRowFirstColumn="0" w:firstRowLastColumn="0" w:lastRowFirstColumn="0" w:lastRowLastColumn="0"/>
              <w:rPr>
                <w:rPrChange w:id="2864" w:author="Markel" w:date="2018-07-20T14:56:00Z">
                  <w:rPr>
                    <w:rFonts w:asciiTheme="minorHAnsi" w:hAnsiTheme="minorHAnsi"/>
                    <w:sz w:val="20"/>
                  </w:rPr>
                </w:rPrChange>
              </w:rPr>
            </w:pPr>
            <w:r w:rsidRPr="00224DB6">
              <w:rPr>
                <w:rPrChange w:id="2865" w:author="Markel" w:date="2018-07-20T14:56:00Z">
                  <w:rPr>
                    <w:rFonts w:asciiTheme="minorHAnsi" w:hAnsiTheme="minorHAnsi"/>
                    <w:sz w:val="20"/>
                  </w:rPr>
                </w:rPrChange>
              </w:rPr>
              <w:t>Yes</w:t>
            </w:r>
          </w:p>
        </w:tc>
        <w:tc>
          <w:tcPr>
            <w:tcW w:w="1663" w:type="dxa"/>
            <w:tcPrChange w:id="2866" w:author="Markel" w:date="2018-07-20T14:56:00Z">
              <w:tcPr>
                <w:tcW w:w="1475" w:type="dxa"/>
              </w:tcPr>
            </w:tcPrChange>
          </w:tcPr>
          <w:p w14:paraId="245A2A83" w14:textId="77777777" w:rsidR="00B16346" w:rsidRPr="00224DB6" w:rsidRDefault="00B16346" w:rsidP="00E717E8">
            <w:pPr>
              <w:cnfStyle w:val="000000100000" w:firstRow="0" w:lastRow="0" w:firstColumn="0" w:lastColumn="0" w:oddVBand="0" w:evenVBand="0" w:oddHBand="1" w:evenHBand="0" w:firstRowFirstColumn="0" w:firstRowLastColumn="0" w:lastRowFirstColumn="0" w:lastRowLastColumn="0"/>
              <w:rPr>
                <w:rPrChange w:id="2867" w:author="Markel" w:date="2018-07-20T14:56:00Z">
                  <w:rPr>
                    <w:rFonts w:asciiTheme="minorHAnsi" w:hAnsiTheme="minorHAnsi"/>
                    <w:sz w:val="20"/>
                  </w:rPr>
                </w:rPrChange>
              </w:rPr>
            </w:pPr>
          </w:p>
        </w:tc>
      </w:tr>
      <w:tr w:rsidR="00B16346" w:rsidRPr="00224DB6" w14:paraId="608BB030" w14:textId="77777777" w:rsidTr="00E717E8">
        <w:trPr>
          <w:cantSplit/>
          <w:trPrChange w:id="2868" w:author="Markel" w:date="2018-07-20T14:56:00Z">
            <w:trPr>
              <w:cantSplit/>
            </w:trPr>
          </w:trPrChange>
        </w:trPr>
        <w:tc>
          <w:tcPr>
            <w:cnfStyle w:val="001000000000" w:firstRow="0" w:lastRow="0" w:firstColumn="1" w:lastColumn="0" w:oddVBand="0" w:evenVBand="0" w:oddHBand="0" w:evenHBand="0" w:firstRowFirstColumn="0" w:firstRowLastColumn="0" w:lastRowFirstColumn="0" w:lastRowLastColumn="0"/>
            <w:tcW w:w="1550" w:type="dxa"/>
            <w:tcPrChange w:id="2869" w:author="Markel" w:date="2018-07-20T14:56:00Z">
              <w:tcPr>
                <w:tcW w:w="1469" w:type="dxa"/>
              </w:tcPr>
            </w:tcPrChange>
          </w:tcPr>
          <w:p w14:paraId="3555CC0C" w14:textId="77777777" w:rsidR="00B16346" w:rsidRPr="00224DB6" w:rsidRDefault="004F2EB5" w:rsidP="00E717E8">
            <w:pPr>
              <w:rPr>
                <w:rPrChange w:id="2870" w:author="Markel" w:date="2018-07-20T14:56:00Z">
                  <w:rPr>
                    <w:rFonts w:asciiTheme="minorHAnsi" w:hAnsiTheme="minorHAnsi"/>
                    <w:sz w:val="20"/>
                  </w:rPr>
                </w:rPrChange>
              </w:rPr>
            </w:pPr>
            <w:r w:rsidRPr="00224DB6">
              <w:rPr>
                <w:rPrChange w:id="2871" w:author="Markel" w:date="2018-07-20T14:56:00Z">
                  <w:rPr>
                    <w:rFonts w:asciiTheme="minorHAnsi" w:hAnsiTheme="minorHAnsi"/>
                    <w:sz w:val="20"/>
                  </w:rPr>
                </w:rPrChange>
              </w:rPr>
              <w:t>e</w:t>
            </w:r>
            <w:r w:rsidR="00B16346" w:rsidRPr="00224DB6">
              <w:rPr>
                <w:rPrChange w:id="2872" w:author="Markel" w:date="2018-07-20T14:56:00Z">
                  <w:rPr>
                    <w:rFonts w:asciiTheme="minorHAnsi" w:hAnsiTheme="minorHAnsi"/>
                    <w:sz w:val="20"/>
                  </w:rPr>
                </w:rPrChange>
              </w:rPr>
              <w:t>ndian</w:t>
            </w:r>
          </w:p>
        </w:tc>
        <w:tc>
          <w:tcPr>
            <w:tcW w:w="2268" w:type="dxa"/>
            <w:tcPrChange w:id="2873" w:author="Markel" w:date="2018-07-20T14:56:00Z">
              <w:tcPr>
                <w:tcW w:w="2065" w:type="dxa"/>
              </w:tcPr>
            </w:tcPrChange>
          </w:tcPr>
          <w:p w14:paraId="3781A966" w14:textId="1D31DB39" w:rsidR="00B16346" w:rsidRPr="00224DB6" w:rsidRDefault="00F432ED" w:rsidP="00E717E8">
            <w:pPr>
              <w:cnfStyle w:val="000000000000" w:firstRow="0" w:lastRow="0" w:firstColumn="0" w:lastColumn="0" w:oddVBand="0" w:evenVBand="0" w:oddHBand="0" w:evenHBand="0" w:firstRowFirstColumn="0" w:firstRowLastColumn="0" w:lastRowFirstColumn="0" w:lastRowLastColumn="0"/>
              <w:rPr>
                <w:rPrChange w:id="2874" w:author="Markel" w:date="2018-07-20T14:56:00Z">
                  <w:rPr>
                    <w:rFonts w:asciiTheme="minorHAnsi" w:hAnsiTheme="minorHAnsi"/>
                    <w:sz w:val="20"/>
                  </w:rPr>
                </w:rPrChange>
              </w:rPr>
            </w:pPr>
            <w:del w:id="2875" w:author="Markel" w:date="2018-07-20T14:56:00Z">
              <w:r>
                <w:rPr>
                  <w:rFonts w:asciiTheme="minorHAnsi" w:hAnsiTheme="minorHAnsi"/>
                </w:rPr>
                <w:delText>Endianness</w:delText>
              </w:r>
            </w:del>
            <w:ins w:id="2876" w:author="Markel" w:date="2018-07-20T14:56:00Z">
              <w:r w:rsidR="00B16346" w:rsidRPr="00224DB6">
                <w:t>Endiannes</w:t>
              </w:r>
            </w:ins>
            <w:r w:rsidR="00B16346" w:rsidRPr="00224DB6">
              <w:rPr>
                <w:rPrChange w:id="2877" w:author="Markel" w:date="2018-07-20T14:56:00Z">
                  <w:rPr>
                    <w:rFonts w:asciiTheme="minorHAnsi" w:hAnsiTheme="minorHAnsi"/>
                    <w:sz w:val="20"/>
                  </w:rPr>
                </w:rPrChange>
              </w:rPr>
              <w:t xml:space="preserve"> of words stored in </w:t>
            </w:r>
            <w:ins w:id="2878" w:author="Markel" w:date="2018-07-20T14:56:00Z">
              <w:r w:rsidR="00B16346" w:rsidRPr="00224DB6">
                <w:t xml:space="preserve">a </w:t>
              </w:r>
            </w:ins>
            <w:r w:rsidR="00B16346" w:rsidRPr="00224DB6">
              <w:rPr>
                <w:rPrChange w:id="2879" w:author="Markel" w:date="2018-07-20T14:56:00Z">
                  <w:rPr>
                    <w:rFonts w:asciiTheme="minorHAnsi" w:hAnsiTheme="minorHAnsi"/>
                    <w:sz w:val="20"/>
                  </w:rPr>
                </w:rPrChange>
              </w:rPr>
              <w:t>chunk</w:t>
            </w:r>
          </w:p>
        </w:tc>
        <w:tc>
          <w:tcPr>
            <w:tcW w:w="1134" w:type="dxa"/>
            <w:tcPrChange w:id="2880" w:author="Markel" w:date="2018-07-20T14:56:00Z">
              <w:tcPr>
                <w:tcW w:w="1276" w:type="dxa"/>
              </w:tcPr>
            </w:tcPrChange>
          </w:tcPr>
          <w:p w14:paraId="044C7B03" w14:textId="1CB3DC2C" w:rsidR="00B16346" w:rsidRPr="00224DB6" w:rsidRDefault="00CF77D1" w:rsidP="00E717E8">
            <w:pPr>
              <w:cnfStyle w:val="000000000000" w:firstRow="0" w:lastRow="0" w:firstColumn="0" w:lastColumn="0" w:oddVBand="0" w:evenVBand="0" w:oddHBand="0" w:evenHBand="0" w:firstRowFirstColumn="0" w:firstRowLastColumn="0" w:lastRowFirstColumn="0" w:lastRowLastColumn="0"/>
              <w:rPr>
                <w:rPrChange w:id="2881" w:author="Markel" w:date="2018-07-20T14:56:00Z">
                  <w:rPr>
                    <w:rFonts w:asciiTheme="minorHAnsi" w:hAnsiTheme="minorHAnsi"/>
                    <w:sz w:val="20"/>
                  </w:rPr>
                </w:rPrChange>
              </w:rPr>
            </w:pPr>
            <w:del w:id="2882" w:author="Markel" w:date="2018-07-20T14:56:00Z">
              <w:r>
                <w:rPr>
                  <w:rFonts w:asciiTheme="minorHAnsi" w:hAnsiTheme="minorHAnsi"/>
                </w:rPr>
                <w:delText>e</w:delText>
              </w:r>
              <w:r w:rsidR="003834A2">
                <w:rPr>
                  <w:rFonts w:asciiTheme="minorHAnsi" w:hAnsiTheme="minorHAnsi"/>
                </w:rPr>
                <w:delText>numerator</w:delText>
              </w:r>
            </w:del>
            <w:ins w:id="2883" w:author="Markel" w:date="2018-07-20T14:56:00Z">
              <w:r w:rsidR="00AC4544" w:rsidRPr="00224DB6">
                <w:t>string</w:t>
              </w:r>
            </w:ins>
          </w:p>
        </w:tc>
        <w:tc>
          <w:tcPr>
            <w:tcW w:w="1701" w:type="dxa"/>
            <w:tcPrChange w:id="2884" w:author="Markel" w:date="2018-07-20T14:56:00Z">
              <w:tcPr>
                <w:tcW w:w="1984" w:type="dxa"/>
              </w:tcPr>
            </w:tcPrChange>
          </w:tcPr>
          <w:p w14:paraId="0517C41C" w14:textId="39B4FCDE" w:rsidR="00B16346" w:rsidRPr="00224DB6" w:rsidRDefault="006D0B36" w:rsidP="00E717E8">
            <w:pPr>
              <w:cnfStyle w:val="000000000000" w:firstRow="0" w:lastRow="0" w:firstColumn="0" w:lastColumn="0" w:oddVBand="0" w:evenVBand="0" w:oddHBand="0" w:evenHBand="0" w:firstRowFirstColumn="0" w:firstRowLastColumn="0" w:lastRowFirstColumn="0" w:lastRowLastColumn="0"/>
              <w:rPr>
                <w:rPrChange w:id="2885" w:author="Markel" w:date="2018-07-20T14:56:00Z">
                  <w:rPr>
                    <w:rFonts w:asciiTheme="minorHAnsi" w:hAnsiTheme="minorHAnsi"/>
                    <w:sz w:val="20"/>
                  </w:rPr>
                </w:rPrChange>
              </w:rPr>
            </w:pPr>
            <w:del w:id="2886" w:author="Markel" w:date="2018-07-20T14:56:00Z">
              <w:r>
                <w:rPr>
                  <w:rFonts w:asciiTheme="minorHAnsi" w:hAnsiTheme="minorHAnsi"/>
                </w:rPr>
                <w:delText>"</w:delText>
              </w:r>
            </w:del>
            <w:ins w:id="2887" w:author="Markel" w:date="2018-07-20T14:56:00Z">
              <w:r w:rsidR="00B16346" w:rsidRPr="00224DB6">
                <w:t>“</w:t>
              </w:r>
            </w:ins>
            <w:r w:rsidR="00B16346" w:rsidRPr="00224DB6">
              <w:rPr>
                <w:rPrChange w:id="2888" w:author="Markel" w:date="2018-07-20T14:56:00Z">
                  <w:rPr>
                    <w:rFonts w:asciiTheme="minorHAnsi" w:hAnsiTheme="minorHAnsi"/>
                    <w:sz w:val="20"/>
                  </w:rPr>
                </w:rPrChange>
              </w:rPr>
              <w:t>Big</w:t>
            </w:r>
            <w:del w:id="2889" w:author="Markel" w:date="2018-07-20T14:56:00Z">
              <w:r>
                <w:rPr>
                  <w:rFonts w:asciiTheme="minorHAnsi" w:hAnsiTheme="minorHAnsi"/>
                </w:rPr>
                <w:delText>",</w:delText>
              </w:r>
              <w:r w:rsidR="00754D82">
                <w:rPr>
                  <w:rFonts w:asciiTheme="minorHAnsi" w:hAnsiTheme="minorHAnsi"/>
                </w:rPr>
                <w:delText xml:space="preserve"> </w:delText>
              </w:r>
              <w:r>
                <w:rPr>
                  <w:rFonts w:asciiTheme="minorHAnsi" w:hAnsiTheme="minorHAnsi"/>
                </w:rPr>
                <w:delText>"</w:delText>
              </w:r>
            </w:del>
            <w:ins w:id="2890" w:author="Markel" w:date="2018-07-20T14:56:00Z">
              <w:r w:rsidR="00B16346" w:rsidRPr="00224DB6">
                <w:t>”, “</w:t>
              </w:r>
            </w:ins>
            <w:r w:rsidR="00B16346" w:rsidRPr="00224DB6">
              <w:rPr>
                <w:rPrChange w:id="2891" w:author="Markel" w:date="2018-07-20T14:56:00Z">
                  <w:rPr>
                    <w:rFonts w:asciiTheme="minorHAnsi" w:hAnsiTheme="minorHAnsi"/>
                    <w:sz w:val="20"/>
                  </w:rPr>
                </w:rPrChange>
              </w:rPr>
              <w:t>Little</w:t>
            </w:r>
            <w:del w:id="2892" w:author="Markel" w:date="2018-07-20T14:56:00Z">
              <w:r>
                <w:rPr>
                  <w:rFonts w:asciiTheme="minorHAnsi" w:hAnsiTheme="minorHAnsi"/>
                </w:rPr>
                <w:delText>"</w:delText>
              </w:r>
              <w:r w:rsidR="003834A2">
                <w:rPr>
                  <w:rFonts w:asciiTheme="minorHAnsi" w:hAnsiTheme="minorHAnsi"/>
                </w:rPr>
                <w:delText>,</w:delText>
              </w:r>
            </w:del>
            <w:ins w:id="2893" w:author="Markel" w:date="2018-07-20T14:56:00Z">
              <w:r w:rsidR="00B16346" w:rsidRPr="00224DB6">
                <w:t>”,</w:t>
              </w:r>
            </w:ins>
            <w:r w:rsidR="00B16346" w:rsidRPr="00224DB6">
              <w:rPr>
                <w:rPrChange w:id="2894" w:author="Markel" w:date="2018-07-20T14:56:00Z">
                  <w:rPr>
                    <w:rFonts w:asciiTheme="minorHAnsi" w:hAnsiTheme="minorHAnsi"/>
                    <w:sz w:val="20"/>
                  </w:rPr>
                </w:rPrChange>
              </w:rPr>
              <w:t xml:space="preserve"> “Undefined</w:t>
            </w:r>
            <w:del w:id="2895" w:author="Markel" w:date="2018-07-20T14:56:00Z">
              <w:r w:rsidR="003834A2">
                <w:rPr>
                  <w:rFonts w:asciiTheme="minorHAnsi" w:hAnsiTheme="minorHAnsi"/>
                </w:rPr>
                <w:delText>”</w:delText>
              </w:r>
              <w:r w:rsidR="00F432ED">
                <w:rPr>
                  <w:rFonts w:asciiTheme="minorHAnsi" w:hAnsiTheme="minorHAnsi"/>
                </w:rPr>
                <w:delText>‘</w:delText>
              </w:r>
            </w:del>
            <w:ins w:id="2896" w:author="Markel" w:date="2018-07-20T14:56:00Z">
              <w:r w:rsidR="00B16346" w:rsidRPr="00224DB6">
                <w:t>”</w:t>
              </w:r>
            </w:ins>
          </w:p>
        </w:tc>
        <w:tc>
          <w:tcPr>
            <w:tcW w:w="1134" w:type="dxa"/>
            <w:tcPrChange w:id="2897" w:author="Markel" w:date="2018-07-20T14:56:00Z">
              <w:tcPr>
                <w:tcW w:w="1501" w:type="dxa"/>
              </w:tcPr>
            </w:tcPrChange>
          </w:tcPr>
          <w:p w14:paraId="7BCB2B7A" w14:textId="77777777" w:rsidR="00B16346" w:rsidRPr="00224DB6" w:rsidRDefault="00B16346" w:rsidP="00E717E8">
            <w:pPr>
              <w:cnfStyle w:val="000000000000" w:firstRow="0" w:lastRow="0" w:firstColumn="0" w:lastColumn="0" w:oddVBand="0" w:evenVBand="0" w:oddHBand="0" w:evenHBand="0" w:firstRowFirstColumn="0" w:firstRowLastColumn="0" w:lastRowFirstColumn="0" w:lastRowLastColumn="0"/>
              <w:rPr>
                <w:rPrChange w:id="2898" w:author="Markel" w:date="2018-07-20T14:56:00Z">
                  <w:rPr>
                    <w:rFonts w:asciiTheme="minorHAnsi" w:hAnsiTheme="minorHAnsi"/>
                    <w:sz w:val="20"/>
                  </w:rPr>
                </w:rPrChange>
              </w:rPr>
            </w:pPr>
            <w:r w:rsidRPr="00224DB6">
              <w:rPr>
                <w:rPrChange w:id="2899" w:author="Markel" w:date="2018-07-20T14:56:00Z">
                  <w:rPr>
                    <w:rFonts w:asciiTheme="minorHAnsi" w:hAnsiTheme="minorHAnsi"/>
                    <w:sz w:val="20"/>
                  </w:rPr>
                </w:rPrChange>
              </w:rPr>
              <w:t>No</w:t>
            </w:r>
          </w:p>
        </w:tc>
        <w:tc>
          <w:tcPr>
            <w:tcW w:w="1663" w:type="dxa"/>
            <w:tcPrChange w:id="2900" w:author="Markel" w:date="2018-07-20T14:56:00Z">
              <w:tcPr>
                <w:tcW w:w="1475" w:type="dxa"/>
              </w:tcPr>
            </w:tcPrChange>
          </w:tcPr>
          <w:p w14:paraId="3C4FE833" w14:textId="77777777" w:rsidR="00B16346" w:rsidRPr="00224DB6" w:rsidRDefault="00B16346" w:rsidP="00E717E8">
            <w:pPr>
              <w:cnfStyle w:val="000000000000" w:firstRow="0" w:lastRow="0" w:firstColumn="0" w:lastColumn="0" w:oddVBand="0" w:evenVBand="0" w:oddHBand="0" w:evenHBand="0" w:firstRowFirstColumn="0" w:firstRowLastColumn="0" w:lastRowFirstColumn="0" w:lastRowLastColumn="0"/>
              <w:rPr>
                <w:rPrChange w:id="2901" w:author="Markel" w:date="2018-07-20T14:56:00Z">
                  <w:rPr>
                    <w:rFonts w:asciiTheme="minorHAnsi" w:hAnsiTheme="minorHAnsi"/>
                    <w:sz w:val="20"/>
                  </w:rPr>
                </w:rPrChange>
              </w:rPr>
            </w:pPr>
            <w:r w:rsidRPr="00224DB6">
              <w:rPr>
                <w:rPrChange w:id="2902" w:author="Markel" w:date="2018-07-20T14:56:00Z">
                  <w:rPr>
                    <w:rFonts w:asciiTheme="minorHAnsi" w:hAnsiTheme="minorHAnsi"/>
                    <w:sz w:val="20"/>
                  </w:rPr>
                </w:rPrChange>
              </w:rPr>
              <w:t>“Little”</w:t>
            </w:r>
          </w:p>
        </w:tc>
      </w:tr>
      <w:tr w:rsidR="00B16346" w:rsidRPr="00224DB6" w14:paraId="5DF0FC2C" w14:textId="77777777" w:rsidTr="00E717E8">
        <w:trPr>
          <w:cnfStyle w:val="000000100000" w:firstRow="0" w:lastRow="0" w:firstColumn="0" w:lastColumn="0" w:oddVBand="0" w:evenVBand="0" w:oddHBand="1" w:evenHBand="0" w:firstRowFirstColumn="0" w:firstRowLastColumn="0" w:lastRowFirstColumn="0" w:lastRowLastColumn="0"/>
          <w:cantSplit/>
          <w:trPrChange w:id="2903" w:author="Markel" w:date="2018-07-20T14:56:00Z">
            <w:trPr>
              <w:cantSplit/>
            </w:trPr>
          </w:trPrChange>
        </w:trPr>
        <w:tc>
          <w:tcPr>
            <w:cnfStyle w:val="001000000000" w:firstRow="0" w:lastRow="0" w:firstColumn="1" w:lastColumn="0" w:oddVBand="0" w:evenVBand="0" w:oddHBand="0" w:evenHBand="0" w:firstRowFirstColumn="0" w:firstRowLastColumn="0" w:lastRowFirstColumn="0" w:lastRowLastColumn="0"/>
            <w:tcW w:w="1550" w:type="dxa"/>
            <w:tcPrChange w:id="2904" w:author="Markel" w:date="2018-07-20T14:56:00Z">
              <w:tcPr>
                <w:tcW w:w="1469" w:type="dxa"/>
              </w:tcPr>
            </w:tcPrChange>
          </w:tcPr>
          <w:p w14:paraId="69F2FC19" w14:textId="77777777" w:rsidR="00B16346" w:rsidRPr="00224DB6" w:rsidRDefault="004F2EB5" w:rsidP="00E717E8">
            <w:pPr>
              <w:cnfStyle w:val="001000100000" w:firstRow="0" w:lastRow="0" w:firstColumn="1" w:lastColumn="0" w:oddVBand="0" w:evenVBand="0" w:oddHBand="1" w:evenHBand="0" w:firstRowFirstColumn="0" w:firstRowLastColumn="0" w:lastRowFirstColumn="0" w:lastRowLastColumn="0"/>
              <w:rPr>
                <w:rPrChange w:id="2905" w:author="Markel" w:date="2018-07-20T14:56:00Z">
                  <w:rPr>
                    <w:rFonts w:asciiTheme="minorHAnsi" w:hAnsiTheme="minorHAnsi"/>
                    <w:sz w:val="20"/>
                  </w:rPr>
                </w:rPrChange>
              </w:rPr>
            </w:pPr>
            <w:r w:rsidRPr="00224DB6">
              <w:rPr>
                <w:rPrChange w:id="2906" w:author="Markel" w:date="2018-07-20T14:56:00Z">
                  <w:rPr>
                    <w:rFonts w:asciiTheme="minorHAnsi" w:hAnsiTheme="minorHAnsi"/>
                    <w:sz w:val="20"/>
                  </w:rPr>
                </w:rPrChange>
              </w:rPr>
              <w:t>p</w:t>
            </w:r>
            <w:r w:rsidR="00B16346" w:rsidRPr="00224DB6">
              <w:rPr>
                <w:rPrChange w:id="2907" w:author="Markel" w:date="2018-07-20T14:56:00Z">
                  <w:rPr>
                    <w:rFonts w:asciiTheme="minorHAnsi" w:hAnsiTheme="minorHAnsi"/>
                    <w:sz w:val="20"/>
                  </w:rPr>
                </w:rPrChange>
              </w:rPr>
              <w:t>adding</w:t>
            </w:r>
          </w:p>
        </w:tc>
        <w:tc>
          <w:tcPr>
            <w:tcW w:w="2268" w:type="dxa"/>
            <w:tcPrChange w:id="2908" w:author="Markel" w:date="2018-07-20T14:56:00Z">
              <w:tcPr>
                <w:tcW w:w="2065" w:type="dxa"/>
              </w:tcPr>
            </w:tcPrChange>
          </w:tcPr>
          <w:p w14:paraId="29BE430B" w14:textId="77777777" w:rsidR="00B16346" w:rsidRPr="00224DB6" w:rsidRDefault="00B16346" w:rsidP="00E717E8">
            <w:pPr>
              <w:cnfStyle w:val="000000100000" w:firstRow="0" w:lastRow="0" w:firstColumn="0" w:lastColumn="0" w:oddVBand="0" w:evenVBand="0" w:oddHBand="1" w:evenHBand="0" w:firstRowFirstColumn="0" w:firstRowLastColumn="0" w:lastRowFirstColumn="0" w:lastRowLastColumn="0"/>
              <w:rPr>
                <w:rPrChange w:id="2909" w:author="Markel" w:date="2018-07-20T14:56:00Z">
                  <w:rPr>
                    <w:rFonts w:asciiTheme="minorHAnsi" w:hAnsiTheme="minorHAnsi"/>
                    <w:sz w:val="20"/>
                  </w:rPr>
                </w:rPrChange>
              </w:rPr>
            </w:pPr>
            <w:r w:rsidRPr="00224DB6">
              <w:rPr>
                <w:rPrChange w:id="2910" w:author="Markel" w:date="2018-07-20T14:56:00Z">
                  <w:rPr>
                    <w:rFonts w:asciiTheme="minorHAnsi" w:hAnsiTheme="minorHAnsi"/>
                    <w:sz w:val="20"/>
                  </w:rPr>
                </w:rPrChange>
              </w:rPr>
              <w:t>Padding applied during encoding</w:t>
            </w:r>
          </w:p>
        </w:tc>
        <w:tc>
          <w:tcPr>
            <w:tcW w:w="1134" w:type="dxa"/>
            <w:tcPrChange w:id="2911" w:author="Markel" w:date="2018-07-20T14:56:00Z">
              <w:tcPr>
                <w:tcW w:w="1276" w:type="dxa"/>
              </w:tcPr>
            </w:tcPrChange>
          </w:tcPr>
          <w:p w14:paraId="031ECF6C" w14:textId="6F55B2CD" w:rsidR="00B16346" w:rsidRPr="00224DB6" w:rsidRDefault="003834A2" w:rsidP="00E717E8">
            <w:pPr>
              <w:cnfStyle w:val="000000100000" w:firstRow="0" w:lastRow="0" w:firstColumn="0" w:lastColumn="0" w:oddVBand="0" w:evenVBand="0" w:oddHBand="1" w:evenHBand="0" w:firstRowFirstColumn="0" w:firstRowLastColumn="0" w:lastRowFirstColumn="0" w:lastRowLastColumn="0"/>
              <w:rPr>
                <w:rPrChange w:id="2912" w:author="Markel" w:date="2018-07-20T14:56:00Z">
                  <w:rPr>
                    <w:rFonts w:asciiTheme="minorHAnsi" w:hAnsiTheme="minorHAnsi"/>
                    <w:sz w:val="20"/>
                  </w:rPr>
                </w:rPrChange>
              </w:rPr>
            </w:pPr>
            <w:del w:id="2913" w:author="Markel" w:date="2018-07-20T14:56:00Z">
              <w:r>
                <w:rPr>
                  <w:rFonts w:asciiTheme="minorHAnsi" w:hAnsiTheme="minorHAnsi"/>
                </w:rPr>
                <w:delText>Enumerator</w:delText>
              </w:r>
            </w:del>
            <w:ins w:id="2914" w:author="Markel" w:date="2018-07-20T14:56:00Z">
              <w:r w:rsidR="00AC4544" w:rsidRPr="00224DB6">
                <w:t>string</w:t>
              </w:r>
            </w:ins>
          </w:p>
        </w:tc>
        <w:tc>
          <w:tcPr>
            <w:tcW w:w="1701" w:type="dxa"/>
            <w:tcPrChange w:id="2915" w:author="Markel" w:date="2018-07-20T14:56:00Z">
              <w:tcPr>
                <w:tcW w:w="1984" w:type="dxa"/>
              </w:tcPr>
            </w:tcPrChange>
          </w:tcPr>
          <w:p w14:paraId="50080E37" w14:textId="1100959A" w:rsidR="00B16346" w:rsidRPr="00224DB6" w:rsidRDefault="005D0451" w:rsidP="00E717E8">
            <w:pPr>
              <w:cnfStyle w:val="000000100000" w:firstRow="0" w:lastRow="0" w:firstColumn="0" w:lastColumn="0" w:oddVBand="0" w:evenVBand="0" w:oddHBand="1" w:evenHBand="0" w:firstRowFirstColumn="0" w:firstRowLastColumn="0" w:lastRowFirstColumn="0" w:lastRowLastColumn="0"/>
              <w:rPr>
                <w:rPrChange w:id="2916" w:author="Markel" w:date="2018-07-20T14:56:00Z">
                  <w:rPr>
                    <w:rFonts w:asciiTheme="minorHAnsi" w:hAnsiTheme="minorHAnsi"/>
                    <w:sz w:val="20"/>
                  </w:rPr>
                </w:rPrChange>
              </w:rPr>
            </w:pPr>
            <w:del w:id="2917" w:author="Markel" w:date="2018-07-20T14:56:00Z">
              <w:r w:rsidRPr="005D0451">
                <w:rPr>
                  <w:rFonts w:asciiTheme="minorHAnsi" w:hAnsiTheme="minorHAnsi"/>
                </w:rPr>
                <w:delText>"</w:delText>
              </w:r>
            </w:del>
            <w:ins w:id="2918" w:author="Markel" w:date="2018-07-20T14:56:00Z">
              <w:r w:rsidR="00B16346" w:rsidRPr="00224DB6">
                <w:t>“</w:t>
              </w:r>
            </w:ins>
            <w:r w:rsidR="00B16346" w:rsidRPr="00224DB6">
              <w:rPr>
                <w:rPrChange w:id="2919" w:author="Markel" w:date="2018-07-20T14:56:00Z">
                  <w:rPr>
                    <w:rFonts w:asciiTheme="minorHAnsi" w:hAnsiTheme="minorHAnsi"/>
                    <w:sz w:val="20"/>
                  </w:rPr>
                </w:rPrChange>
              </w:rPr>
              <w:t>None</w:t>
            </w:r>
            <w:del w:id="2920" w:author="Markel" w:date="2018-07-20T14:56:00Z">
              <w:r w:rsidRPr="005D0451">
                <w:rPr>
                  <w:rFonts w:asciiTheme="minorHAnsi" w:hAnsiTheme="minorHAnsi"/>
                </w:rPr>
                <w:delText>",</w:delText>
              </w:r>
              <w:r w:rsidR="00754D82">
                <w:rPr>
                  <w:rFonts w:asciiTheme="minorHAnsi" w:hAnsiTheme="minorHAnsi"/>
                </w:rPr>
                <w:delText xml:space="preserve"> </w:delText>
              </w:r>
              <w:r w:rsidRPr="005D0451">
                <w:rPr>
                  <w:rFonts w:asciiTheme="minorHAnsi" w:hAnsiTheme="minorHAnsi"/>
                </w:rPr>
                <w:delText>"</w:delText>
              </w:r>
            </w:del>
            <w:ins w:id="2921" w:author="Markel" w:date="2018-07-20T14:56:00Z">
              <w:r w:rsidR="00B16346" w:rsidRPr="00224DB6">
                <w:t>”, “</w:t>
              </w:r>
            </w:ins>
            <w:r w:rsidR="00B16346" w:rsidRPr="00224DB6">
              <w:rPr>
                <w:rPrChange w:id="2922" w:author="Markel" w:date="2018-07-20T14:56:00Z">
                  <w:rPr>
                    <w:rFonts w:asciiTheme="minorHAnsi" w:hAnsiTheme="minorHAnsi"/>
                    <w:sz w:val="20"/>
                  </w:rPr>
                </w:rPrChange>
              </w:rPr>
              <w:t>Head</w:t>
            </w:r>
            <w:del w:id="2923" w:author="Markel" w:date="2018-07-20T14:56:00Z">
              <w:r w:rsidRPr="005D0451">
                <w:rPr>
                  <w:rFonts w:asciiTheme="minorHAnsi" w:hAnsiTheme="minorHAnsi"/>
                </w:rPr>
                <w:delText>",</w:delText>
              </w:r>
              <w:r w:rsidR="00754D82">
                <w:rPr>
                  <w:rFonts w:asciiTheme="minorHAnsi" w:hAnsiTheme="minorHAnsi"/>
                </w:rPr>
                <w:delText xml:space="preserve"> </w:delText>
              </w:r>
              <w:r w:rsidRPr="005D0451">
                <w:rPr>
                  <w:rFonts w:asciiTheme="minorHAnsi" w:hAnsiTheme="minorHAnsi"/>
                </w:rPr>
                <w:delText>"</w:delText>
              </w:r>
            </w:del>
            <w:ins w:id="2924" w:author="Markel" w:date="2018-07-20T14:56:00Z">
              <w:r w:rsidR="00B16346" w:rsidRPr="00224DB6">
                <w:t>”, “</w:t>
              </w:r>
            </w:ins>
            <w:r w:rsidR="00B16346" w:rsidRPr="00224DB6">
              <w:rPr>
                <w:rPrChange w:id="2925" w:author="Markel" w:date="2018-07-20T14:56:00Z">
                  <w:rPr>
                    <w:rFonts w:asciiTheme="minorHAnsi" w:hAnsiTheme="minorHAnsi"/>
                    <w:sz w:val="20"/>
                  </w:rPr>
                </w:rPrChange>
              </w:rPr>
              <w:t>Tail</w:t>
            </w:r>
            <w:del w:id="2926" w:author="Markel" w:date="2018-07-20T14:56:00Z">
              <w:r w:rsidRPr="005D0451">
                <w:rPr>
                  <w:rFonts w:asciiTheme="minorHAnsi" w:hAnsiTheme="minorHAnsi"/>
                </w:rPr>
                <w:delText>"</w:delText>
              </w:r>
            </w:del>
            <w:ins w:id="2927" w:author="Markel" w:date="2018-07-20T14:56:00Z">
              <w:r w:rsidR="00B16346" w:rsidRPr="00224DB6">
                <w:t>”</w:t>
              </w:r>
            </w:ins>
          </w:p>
        </w:tc>
        <w:tc>
          <w:tcPr>
            <w:tcW w:w="1134" w:type="dxa"/>
            <w:tcPrChange w:id="2928" w:author="Markel" w:date="2018-07-20T14:56:00Z">
              <w:tcPr>
                <w:tcW w:w="1501" w:type="dxa"/>
              </w:tcPr>
            </w:tcPrChange>
          </w:tcPr>
          <w:p w14:paraId="601645B9" w14:textId="77777777" w:rsidR="00B16346" w:rsidRPr="00224DB6" w:rsidRDefault="00B16346" w:rsidP="00E717E8">
            <w:pPr>
              <w:cnfStyle w:val="000000100000" w:firstRow="0" w:lastRow="0" w:firstColumn="0" w:lastColumn="0" w:oddVBand="0" w:evenVBand="0" w:oddHBand="1" w:evenHBand="0" w:firstRowFirstColumn="0" w:firstRowLastColumn="0" w:lastRowFirstColumn="0" w:lastRowLastColumn="0"/>
              <w:rPr>
                <w:rPrChange w:id="2929" w:author="Markel" w:date="2018-07-20T14:56:00Z">
                  <w:rPr>
                    <w:rFonts w:asciiTheme="minorHAnsi" w:hAnsiTheme="minorHAnsi"/>
                    <w:sz w:val="20"/>
                  </w:rPr>
                </w:rPrChange>
              </w:rPr>
            </w:pPr>
            <w:r w:rsidRPr="00224DB6">
              <w:rPr>
                <w:rPrChange w:id="2930" w:author="Markel" w:date="2018-07-20T14:56:00Z">
                  <w:rPr>
                    <w:rFonts w:asciiTheme="minorHAnsi" w:hAnsiTheme="minorHAnsi"/>
                    <w:sz w:val="20"/>
                  </w:rPr>
                </w:rPrChange>
              </w:rPr>
              <w:t>No</w:t>
            </w:r>
          </w:p>
        </w:tc>
        <w:tc>
          <w:tcPr>
            <w:tcW w:w="1663" w:type="dxa"/>
            <w:tcPrChange w:id="2931" w:author="Markel" w:date="2018-07-20T14:56:00Z">
              <w:tcPr>
                <w:tcW w:w="1475" w:type="dxa"/>
              </w:tcPr>
            </w:tcPrChange>
          </w:tcPr>
          <w:p w14:paraId="517DB0B5" w14:textId="5E77E98B" w:rsidR="00B16346" w:rsidRPr="00224DB6" w:rsidRDefault="00B16346" w:rsidP="00E717E8">
            <w:pPr>
              <w:cnfStyle w:val="000000100000" w:firstRow="0" w:lastRow="0" w:firstColumn="0" w:lastColumn="0" w:oddVBand="0" w:evenVBand="0" w:oddHBand="1" w:evenHBand="0" w:firstRowFirstColumn="0" w:firstRowLastColumn="0" w:lastRowFirstColumn="0" w:lastRowLastColumn="0"/>
              <w:rPr>
                <w:rPrChange w:id="2932" w:author="Markel" w:date="2018-07-20T14:56:00Z">
                  <w:rPr>
                    <w:rFonts w:asciiTheme="minorHAnsi" w:hAnsiTheme="minorHAnsi"/>
                    <w:sz w:val="20"/>
                  </w:rPr>
                </w:rPrChange>
              </w:rPr>
            </w:pPr>
            <w:r w:rsidRPr="00224DB6">
              <w:rPr>
                <w:rPrChange w:id="2933" w:author="Markel" w:date="2018-07-20T14:56:00Z">
                  <w:rPr>
                    <w:rFonts w:asciiTheme="minorHAnsi" w:hAnsiTheme="minorHAnsi"/>
                    <w:sz w:val="20"/>
                  </w:rPr>
                </w:rPrChange>
              </w:rPr>
              <w:t>“None</w:t>
            </w:r>
            <w:del w:id="2934" w:author="Markel" w:date="2018-07-20T14:56:00Z">
              <w:r w:rsidR="00382649">
                <w:rPr>
                  <w:rFonts w:asciiTheme="minorHAnsi" w:hAnsiTheme="minorHAnsi"/>
                </w:rPr>
                <w:delText>"</w:delText>
              </w:r>
            </w:del>
            <w:ins w:id="2935" w:author="Markel" w:date="2018-07-20T14:56:00Z">
              <w:r w:rsidRPr="00224DB6">
                <w:t>”</w:t>
              </w:r>
            </w:ins>
          </w:p>
        </w:tc>
      </w:tr>
      <w:tr w:rsidR="00B16346" w:rsidRPr="00224DB6" w14:paraId="3363CF9E" w14:textId="77777777" w:rsidTr="00E717E8">
        <w:trPr>
          <w:cantSplit/>
          <w:trPrChange w:id="2936" w:author="Markel" w:date="2018-07-20T14:56:00Z">
            <w:trPr>
              <w:cantSplit/>
            </w:trPr>
          </w:trPrChange>
        </w:trPr>
        <w:tc>
          <w:tcPr>
            <w:cnfStyle w:val="001000000000" w:firstRow="0" w:lastRow="0" w:firstColumn="1" w:lastColumn="0" w:oddVBand="0" w:evenVBand="0" w:oddHBand="0" w:evenHBand="0" w:firstRowFirstColumn="0" w:firstRowLastColumn="0" w:lastRowFirstColumn="0" w:lastRowLastColumn="0"/>
            <w:tcW w:w="1550" w:type="dxa"/>
            <w:tcPrChange w:id="2937" w:author="Markel" w:date="2018-07-20T14:56:00Z">
              <w:tcPr>
                <w:tcW w:w="1469" w:type="dxa"/>
              </w:tcPr>
            </w:tcPrChange>
          </w:tcPr>
          <w:p w14:paraId="01071DD2" w14:textId="77777777" w:rsidR="00B16346" w:rsidRPr="00224DB6" w:rsidRDefault="004F2EB5" w:rsidP="00E717E8">
            <w:pPr>
              <w:rPr>
                <w:rPrChange w:id="2938" w:author="Markel" w:date="2018-07-20T14:56:00Z">
                  <w:rPr>
                    <w:rFonts w:asciiTheme="minorHAnsi" w:hAnsiTheme="minorHAnsi"/>
                    <w:sz w:val="20"/>
                  </w:rPr>
                </w:rPrChange>
              </w:rPr>
            </w:pPr>
            <w:r w:rsidRPr="00224DB6">
              <w:rPr>
                <w:rPrChange w:id="2939" w:author="Markel" w:date="2018-07-20T14:56:00Z">
                  <w:rPr>
                    <w:rFonts w:asciiTheme="minorHAnsi" w:hAnsiTheme="minorHAnsi"/>
                    <w:sz w:val="20"/>
                  </w:rPr>
                </w:rPrChange>
              </w:rPr>
              <w:t>w</w:t>
            </w:r>
            <w:r w:rsidR="00B16346" w:rsidRPr="00224DB6">
              <w:rPr>
                <w:rPrChange w:id="2940" w:author="Markel" w:date="2018-07-20T14:56:00Z">
                  <w:rPr>
                    <w:rFonts w:asciiTheme="minorHAnsi" w:hAnsiTheme="minorHAnsi"/>
                    <w:sz w:val="20"/>
                  </w:rPr>
                </w:rPrChange>
              </w:rPr>
              <w:t>ordshift</w:t>
            </w:r>
          </w:p>
        </w:tc>
        <w:tc>
          <w:tcPr>
            <w:tcW w:w="2268" w:type="dxa"/>
            <w:tcPrChange w:id="2941" w:author="Markel" w:date="2018-07-20T14:56:00Z">
              <w:tcPr>
                <w:tcW w:w="2065" w:type="dxa"/>
              </w:tcPr>
            </w:tcPrChange>
          </w:tcPr>
          <w:p w14:paraId="090FC21B" w14:textId="77777777" w:rsidR="00B16346" w:rsidRPr="00224DB6" w:rsidRDefault="00B16346" w:rsidP="00E717E8">
            <w:pPr>
              <w:cnfStyle w:val="000000000000" w:firstRow="0" w:lastRow="0" w:firstColumn="0" w:lastColumn="0" w:oddVBand="0" w:evenVBand="0" w:oddHBand="0" w:evenHBand="0" w:firstRowFirstColumn="0" w:firstRowLastColumn="0" w:lastRowFirstColumn="0" w:lastRowLastColumn="0"/>
              <w:rPr>
                <w:rPrChange w:id="2942" w:author="Markel" w:date="2018-07-20T14:56:00Z">
                  <w:rPr>
                    <w:rFonts w:asciiTheme="minorHAnsi" w:hAnsiTheme="minorHAnsi"/>
                    <w:sz w:val="20"/>
                  </w:rPr>
                </w:rPrChange>
              </w:rPr>
            </w:pPr>
            <w:r w:rsidRPr="00224DB6">
              <w:rPr>
                <w:rPrChange w:id="2943" w:author="Markel" w:date="2018-07-20T14:56:00Z">
                  <w:rPr>
                    <w:rFonts w:asciiTheme="minorHAnsi" w:hAnsiTheme="minorHAnsi"/>
                    <w:sz w:val="20"/>
                  </w:rPr>
                </w:rPrChange>
              </w:rPr>
              <w:t>Shift direction</w:t>
            </w:r>
          </w:p>
        </w:tc>
        <w:tc>
          <w:tcPr>
            <w:tcW w:w="1134" w:type="dxa"/>
            <w:tcPrChange w:id="2944" w:author="Markel" w:date="2018-07-20T14:56:00Z">
              <w:tcPr>
                <w:tcW w:w="1276" w:type="dxa"/>
              </w:tcPr>
            </w:tcPrChange>
          </w:tcPr>
          <w:p w14:paraId="3C963DDB" w14:textId="394766F8" w:rsidR="00B16346" w:rsidRPr="00224DB6" w:rsidRDefault="003834A2" w:rsidP="00E717E8">
            <w:pPr>
              <w:cnfStyle w:val="000000000000" w:firstRow="0" w:lastRow="0" w:firstColumn="0" w:lastColumn="0" w:oddVBand="0" w:evenVBand="0" w:oddHBand="0" w:evenHBand="0" w:firstRowFirstColumn="0" w:firstRowLastColumn="0" w:lastRowFirstColumn="0" w:lastRowLastColumn="0"/>
              <w:rPr>
                <w:rPrChange w:id="2945" w:author="Markel" w:date="2018-07-20T14:56:00Z">
                  <w:rPr>
                    <w:rFonts w:asciiTheme="minorHAnsi" w:hAnsiTheme="minorHAnsi"/>
                    <w:sz w:val="20"/>
                  </w:rPr>
                </w:rPrChange>
              </w:rPr>
            </w:pPr>
            <w:del w:id="2946" w:author="Markel" w:date="2018-07-20T14:56:00Z">
              <w:r>
                <w:rPr>
                  <w:rFonts w:asciiTheme="minorHAnsi" w:hAnsiTheme="minorHAnsi"/>
                </w:rPr>
                <w:delText>Enumerator</w:delText>
              </w:r>
            </w:del>
            <w:ins w:id="2947" w:author="Markel" w:date="2018-07-20T14:56:00Z">
              <w:r w:rsidR="00AC4544" w:rsidRPr="00224DB6">
                <w:t>string</w:t>
              </w:r>
            </w:ins>
          </w:p>
        </w:tc>
        <w:tc>
          <w:tcPr>
            <w:tcW w:w="1701" w:type="dxa"/>
            <w:tcPrChange w:id="2948" w:author="Markel" w:date="2018-07-20T14:56:00Z">
              <w:tcPr>
                <w:tcW w:w="1984" w:type="dxa"/>
              </w:tcPr>
            </w:tcPrChange>
          </w:tcPr>
          <w:p w14:paraId="6ACFDACD" w14:textId="77777777" w:rsidR="00B16346" w:rsidRPr="00224DB6" w:rsidRDefault="00B16346" w:rsidP="00E717E8">
            <w:pPr>
              <w:cnfStyle w:val="000000000000" w:firstRow="0" w:lastRow="0" w:firstColumn="0" w:lastColumn="0" w:oddVBand="0" w:evenVBand="0" w:oddHBand="0" w:evenHBand="0" w:firstRowFirstColumn="0" w:firstRowLastColumn="0" w:lastRowFirstColumn="0" w:lastRowLastColumn="0"/>
              <w:rPr>
                <w:rPrChange w:id="2949" w:author="Markel" w:date="2018-07-20T14:56:00Z">
                  <w:rPr>
                    <w:rFonts w:asciiTheme="minorHAnsi" w:hAnsiTheme="minorHAnsi"/>
                    <w:sz w:val="20"/>
                  </w:rPr>
                </w:rPrChange>
              </w:rPr>
            </w:pPr>
            <w:r w:rsidRPr="00224DB6">
              <w:rPr>
                <w:rPrChange w:id="2950" w:author="Markel" w:date="2018-07-20T14:56:00Z">
                  <w:rPr>
                    <w:rFonts w:asciiTheme="minorHAnsi" w:hAnsiTheme="minorHAnsi"/>
                    <w:sz w:val="20"/>
                  </w:rPr>
                </w:rPrChange>
              </w:rPr>
              <w:t>“Left”, “Right”</w:t>
            </w:r>
          </w:p>
        </w:tc>
        <w:tc>
          <w:tcPr>
            <w:tcW w:w="1134" w:type="dxa"/>
            <w:tcPrChange w:id="2951" w:author="Markel" w:date="2018-07-20T14:56:00Z">
              <w:tcPr>
                <w:tcW w:w="1501" w:type="dxa"/>
              </w:tcPr>
            </w:tcPrChange>
          </w:tcPr>
          <w:p w14:paraId="4309E3B5" w14:textId="0345FA09" w:rsidR="00B16346" w:rsidRPr="00224DB6" w:rsidRDefault="00160127" w:rsidP="00E717E8">
            <w:pPr>
              <w:cnfStyle w:val="000000000000" w:firstRow="0" w:lastRow="0" w:firstColumn="0" w:lastColumn="0" w:oddVBand="0" w:evenVBand="0" w:oddHBand="0" w:evenHBand="0" w:firstRowFirstColumn="0" w:firstRowLastColumn="0" w:lastRowFirstColumn="0" w:lastRowLastColumn="0"/>
              <w:rPr>
                <w:rPrChange w:id="2952" w:author="Markel" w:date="2018-07-20T14:56:00Z">
                  <w:rPr>
                    <w:rFonts w:asciiTheme="minorHAnsi" w:hAnsiTheme="minorHAnsi"/>
                    <w:sz w:val="20"/>
                  </w:rPr>
                </w:rPrChange>
              </w:rPr>
            </w:pPr>
            <w:del w:id="2953" w:author="Markel" w:date="2018-07-20T14:56:00Z">
              <w:r>
                <w:rPr>
                  <w:rFonts w:asciiTheme="minorHAnsi" w:hAnsiTheme="minorHAnsi"/>
                </w:rPr>
                <w:delText>yes</w:delText>
              </w:r>
            </w:del>
            <w:ins w:id="2954" w:author="Markel" w:date="2018-07-20T14:56:00Z">
              <w:r w:rsidR="00072B4C" w:rsidRPr="00224DB6">
                <w:t>Yes</w:t>
              </w:r>
            </w:ins>
          </w:p>
        </w:tc>
        <w:tc>
          <w:tcPr>
            <w:tcW w:w="1663" w:type="dxa"/>
            <w:tcPrChange w:id="2955" w:author="Markel" w:date="2018-07-20T14:56:00Z">
              <w:tcPr>
                <w:tcW w:w="1475" w:type="dxa"/>
              </w:tcPr>
            </w:tcPrChange>
          </w:tcPr>
          <w:p w14:paraId="6D716CB2" w14:textId="77777777" w:rsidR="00B16346" w:rsidRPr="00224DB6" w:rsidRDefault="00B16346" w:rsidP="00E717E8">
            <w:pPr>
              <w:cnfStyle w:val="000000000000" w:firstRow="0" w:lastRow="0" w:firstColumn="0" w:lastColumn="0" w:oddVBand="0" w:evenVBand="0" w:oddHBand="0" w:evenHBand="0" w:firstRowFirstColumn="0" w:firstRowLastColumn="0" w:lastRowFirstColumn="0" w:lastRowLastColumn="0"/>
              <w:rPr>
                <w:rPrChange w:id="2956" w:author="Markel" w:date="2018-07-20T14:56:00Z">
                  <w:rPr>
                    <w:rFonts w:asciiTheme="minorHAnsi" w:hAnsiTheme="minorHAnsi"/>
                    <w:sz w:val="20"/>
                  </w:rPr>
                </w:rPrChange>
              </w:rPr>
            </w:pPr>
          </w:p>
        </w:tc>
      </w:tr>
    </w:tbl>
    <w:p w14:paraId="2E95D8C1" w14:textId="77777777" w:rsidR="00EF4C9D" w:rsidRDefault="00EF4C9D" w:rsidP="00BF1947">
      <w:pPr>
        <w:rPr>
          <w:del w:id="2957" w:author="Markel" w:date="2018-07-20T14:56:00Z"/>
        </w:rPr>
      </w:pPr>
    </w:p>
    <w:p w14:paraId="1720AA0E" w14:textId="77777777" w:rsidR="00C372B2" w:rsidRPr="00224DB6" w:rsidRDefault="00C372B2">
      <w:pPr>
        <w:rPr>
          <w:rFonts w:ascii="Times New Roman" w:hAnsi="Times New Roman"/>
          <w:lang w:val="en-US"/>
          <w:rPrChange w:id="2958" w:author="Markel" w:date="2018-07-20T14:56:00Z">
            <w:rPr/>
          </w:rPrChange>
        </w:rPr>
      </w:pPr>
      <w:r w:rsidRPr="00224DB6">
        <w:rPr>
          <w:rFonts w:ascii="Times New Roman" w:hAnsi="Times New Roman"/>
          <w:lang w:val="en-US"/>
          <w:rPrChange w:id="2959" w:author="Markel" w:date="2018-07-20T14:56:00Z">
            <w:rPr/>
          </w:rPrChange>
        </w:rPr>
        <w:br w:type="page"/>
      </w:r>
    </w:p>
    <w:p w14:paraId="5B28A3C4" w14:textId="45A92168" w:rsidR="00C372B2" w:rsidRPr="00224DB6" w:rsidRDefault="00B42F79" w:rsidP="00C372B2">
      <w:pPr>
        <w:jc w:val="both"/>
        <w:rPr>
          <w:rFonts w:ascii="Times New Roman" w:hAnsi="Times New Roman"/>
          <w:lang w:val="en-US"/>
          <w:rPrChange w:id="2960" w:author="Markel" w:date="2018-07-20T14:56:00Z">
            <w:rPr/>
          </w:rPrChange>
        </w:rPr>
      </w:pPr>
      <w:del w:id="2961" w:author="Markel" w:date="2018-07-20T14:56:00Z">
        <w:r>
          <w:fldChar w:fldCharType="begin"/>
        </w:r>
        <w:r>
          <w:delInstrText xml:space="preserve"> REF _Ref408773662 \h </w:delInstrText>
        </w:r>
        <w:r>
          <w:fldChar w:fldCharType="separate"/>
        </w:r>
        <w:r w:rsidR="00D7084E">
          <w:delText xml:space="preserve">Figure </w:delText>
        </w:r>
        <w:r w:rsidR="00D7084E">
          <w:rPr>
            <w:noProof/>
          </w:rPr>
          <w:delText>8</w:delText>
        </w:r>
        <w:r>
          <w:fldChar w:fldCharType="end"/>
        </w:r>
      </w:del>
      <w:ins w:id="2962" w:author="Markel" w:date="2018-07-20T14:56:00Z">
        <w:r w:rsidR="00C372B2" w:rsidRPr="00224DB6">
          <w:rPr>
            <w:rFonts w:ascii="Times New Roman" w:hAnsi="Times New Roman" w:cs="Times New Roman"/>
            <w:lang w:val="en-US"/>
          </w:rPr>
          <w:fldChar w:fldCharType="begin"/>
        </w:r>
        <w:r w:rsidR="00C372B2" w:rsidRPr="00224DB6">
          <w:rPr>
            <w:rFonts w:ascii="Times New Roman" w:hAnsi="Times New Roman" w:cs="Times New Roman"/>
            <w:lang w:val="en-US"/>
          </w:rPr>
          <w:instrText xml:space="preserve"> REF _Ref507587206 \h </w:instrText>
        </w:r>
        <w:r w:rsidR="00C372B2" w:rsidRPr="00224DB6">
          <w:rPr>
            <w:rFonts w:ascii="Times New Roman" w:hAnsi="Times New Roman" w:cs="Times New Roman"/>
            <w:lang w:val="en-US"/>
          </w:rPr>
        </w:r>
        <w:r w:rsidR="00C372B2" w:rsidRPr="00224DB6">
          <w:rPr>
            <w:rFonts w:ascii="Times New Roman" w:hAnsi="Times New Roman" w:cs="Times New Roman"/>
            <w:lang w:val="en-US"/>
          </w:rPr>
          <w:fldChar w:fldCharType="separate"/>
        </w:r>
      </w:ins>
      <w:r w:rsidR="00AA72D3" w:rsidRPr="00224DB6">
        <w:rPr>
          <w:rFonts w:ascii="Times New Roman" w:hAnsi="Times New Roman"/>
          <w:lang w:val="en-US"/>
          <w:rPrChange w:id="2963" w:author="Markel" w:date="2018-07-20T14:56:00Z">
            <w:rPr/>
          </w:rPrChange>
        </w:rPr>
        <w:t xml:space="preserve">Figure </w:t>
      </w:r>
      <w:r w:rsidR="00AA72D3">
        <w:rPr>
          <w:noProof/>
        </w:rPr>
        <w:t>8</w:t>
      </w:r>
      <w:ins w:id="2964" w:author="Markel" w:date="2018-07-20T14:56:00Z">
        <w:r w:rsidR="00C372B2" w:rsidRPr="00224DB6">
          <w:fldChar w:fldCharType="end"/>
        </w:r>
      </w:ins>
      <w:r w:rsidR="00C372B2" w:rsidRPr="00224DB6">
        <w:rPr>
          <w:rPrChange w:id="2965" w:author="Markel" w:date="2018-07-20T14:56:00Z">
            <w:rPr/>
          </w:rPrChange>
        </w:rPr>
        <w:t xml:space="preserve"> illustrates four different schemes where a single 7-bit lump may be encoded within a chunk. The number of bits of information contained within a lump (and hence the number of bits to discard while decoding a chunk – shown as whitespace) is determined implicitly by parsing the referenced lump and stream parameters.</w:t>
      </w:r>
    </w:p>
    <w:p w14:paraId="04737398" w14:textId="77777777" w:rsidR="00B42F79" w:rsidRDefault="00B42F79" w:rsidP="009B5AFB">
      <w:pPr>
        <w:rPr>
          <w:del w:id="2966" w:author="Markel" w:date="2018-07-20T14:56:00Z"/>
        </w:rPr>
      </w:pPr>
    </w:p>
    <w:p w14:paraId="5C263568" w14:textId="77777777" w:rsidR="00C06AE2" w:rsidRDefault="00C06AE2" w:rsidP="009B5AFB">
      <w:pPr>
        <w:keepNext/>
        <w:rPr>
          <w:del w:id="2967" w:author="Markel" w:date="2018-07-20T14:56:00Z"/>
        </w:rPr>
      </w:pPr>
    </w:p>
    <w:p w14:paraId="40DBB08C" w14:textId="77777777" w:rsidR="00837807" w:rsidRDefault="00837807" w:rsidP="009B5AFB">
      <w:pPr>
        <w:keepNext/>
        <w:rPr>
          <w:del w:id="2968" w:author="Markel" w:date="2018-07-20T14:56:00Z"/>
        </w:rPr>
      </w:pPr>
      <w:del w:id="2969" w:author="Markel" w:date="2018-07-20T14:56:00Z">
        <w:r>
          <w:rPr>
            <w:noProof/>
          </w:rPr>
          <w:drawing>
            <wp:inline distT="0" distB="0" distL="0" distR="0" wp14:anchorId="4710B590" wp14:editId="671232D2">
              <wp:extent cx="5943600" cy="329946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299460"/>
                      </a:xfrm>
                      <a:prstGeom prst="rect">
                        <a:avLst/>
                      </a:prstGeom>
                    </pic:spPr>
                  </pic:pic>
                </a:graphicData>
              </a:graphic>
            </wp:inline>
          </w:drawing>
        </w:r>
      </w:del>
    </w:p>
    <w:p w14:paraId="411F7763" w14:textId="77777777" w:rsidR="00C372B2" w:rsidRPr="00224DB6" w:rsidRDefault="00FF06E7" w:rsidP="00FF06E7">
      <w:pPr>
        <w:spacing w:after="0"/>
        <w:jc w:val="both"/>
        <w:rPr>
          <w:ins w:id="2970" w:author="Markel" w:date="2018-07-20T14:56:00Z"/>
          <w:rFonts w:ascii="Times New Roman" w:hAnsi="Times New Roman" w:cs="Times New Roman"/>
          <w:lang w:val="en-US"/>
        </w:rPr>
      </w:pPr>
      <w:ins w:id="2971" w:author="Markel" w:date="2018-07-20T14:56:00Z">
        <w:r w:rsidRPr="00224DB6">
          <w:rPr>
            <w:rFonts w:ascii="Times New Roman" w:hAnsi="Times New Roman" w:cs="Times New Roman"/>
            <w:noProof/>
            <w:lang w:val="en-US"/>
          </w:rPr>
          <w:drawing>
            <wp:inline distT="0" distB="0" distL="0" distR="0" wp14:anchorId="01F2C73C" wp14:editId="59D1F886">
              <wp:extent cx="5846885" cy="3378200"/>
              <wp:effectExtent l="0" t="0" r="1905" b="0"/>
              <wp:docPr id="781" name="Picture 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 name="8.emf"/>
                      <pic:cNvPicPr/>
                    </pic:nvPicPr>
                    <pic:blipFill rotWithShape="1">
                      <a:blip r:embed="rId24" cstate="print">
                        <a:extLst>
                          <a:ext uri="{28A0092B-C50C-407E-A947-70E740481C1C}">
                            <a14:useLocalDpi xmlns:a14="http://schemas.microsoft.com/office/drawing/2010/main" val="0"/>
                          </a:ext>
                        </a:extLst>
                      </a:blip>
                      <a:srcRect t="16801" r="288" b="6559"/>
                      <a:stretch/>
                    </pic:blipFill>
                    <pic:spPr bwMode="auto">
                      <a:xfrm>
                        <a:off x="0" y="0"/>
                        <a:ext cx="5852843" cy="3381643"/>
                      </a:xfrm>
                      <a:prstGeom prst="rect">
                        <a:avLst/>
                      </a:prstGeom>
                      <a:ln>
                        <a:noFill/>
                      </a:ln>
                      <a:extLst>
                        <a:ext uri="{53640926-AAD7-44D8-BBD7-CCE9431645EC}">
                          <a14:shadowObscured xmlns:a14="http://schemas.microsoft.com/office/drawing/2010/main"/>
                        </a:ext>
                      </a:extLst>
                    </pic:spPr>
                  </pic:pic>
                </a:graphicData>
              </a:graphic>
            </wp:inline>
          </w:drawing>
        </w:r>
      </w:ins>
    </w:p>
    <w:p w14:paraId="6F33DAFE" w14:textId="40349681" w:rsidR="00185900" w:rsidRPr="00224DB6" w:rsidRDefault="00C372B2" w:rsidP="002A3534">
      <w:pPr>
        <w:pStyle w:val="Caption"/>
        <w:jc w:val="both"/>
        <w:rPr>
          <w:rFonts w:ascii="Times New Roman" w:hAnsi="Times New Roman"/>
          <w:lang w:val="en-US"/>
          <w:rPrChange w:id="2972" w:author="Markel" w:date="2018-07-20T14:56:00Z">
            <w:rPr/>
          </w:rPrChange>
        </w:rPr>
        <w:pPrChange w:id="2973" w:author="Markel" w:date="2018-07-20T14:56:00Z">
          <w:pPr>
            <w:pStyle w:val="Caption"/>
          </w:pPr>
        </w:pPrChange>
      </w:pPr>
      <w:bookmarkStart w:id="2974" w:name="_Ref507587206"/>
      <w:bookmarkStart w:id="2975" w:name="_Toc519860745"/>
      <w:bookmarkStart w:id="2976" w:name="_Ref408773662"/>
      <w:bookmarkStart w:id="2977" w:name="_Toc489346008"/>
      <w:bookmarkStart w:id="2978" w:name="_Toc489615336"/>
      <w:r w:rsidRPr="00224DB6">
        <w:rPr>
          <w:rFonts w:ascii="Times New Roman" w:hAnsi="Times New Roman"/>
          <w:lang w:val="en-US"/>
          <w:rPrChange w:id="2979" w:author="Markel" w:date="2018-07-20T14:56:00Z">
            <w:rPr/>
          </w:rPrChange>
        </w:rPr>
        <w:t xml:space="preserve">Figure </w:t>
      </w:r>
      <w:r w:rsidRPr="00224DB6">
        <w:rPr>
          <w:rFonts w:ascii="Times New Roman" w:hAnsi="Times New Roman"/>
          <w:lang w:val="en-US"/>
          <w:rPrChange w:id="2980" w:author="Markel" w:date="2018-07-20T14:56:00Z">
            <w:rPr/>
          </w:rPrChange>
        </w:rPr>
        <w:fldChar w:fldCharType="begin"/>
      </w:r>
      <w:r w:rsidRPr="00224DB6">
        <w:rPr>
          <w:rFonts w:ascii="Times New Roman" w:hAnsi="Times New Roman"/>
          <w:lang w:val="en-US"/>
          <w:rPrChange w:id="2981" w:author="Markel" w:date="2018-07-20T14:56:00Z">
            <w:rPr/>
          </w:rPrChange>
        </w:rPr>
        <w:instrText xml:space="preserve"> SEQ Figure \* ARABIC </w:instrText>
      </w:r>
      <w:r w:rsidRPr="00224DB6">
        <w:rPr>
          <w:rFonts w:ascii="Times New Roman" w:hAnsi="Times New Roman"/>
          <w:lang w:val="en-US"/>
          <w:rPrChange w:id="2982" w:author="Markel" w:date="2018-07-20T14:56:00Z">
            <w:rPr/>
          </w:rPrChange>
        </w:rPr>
        <w:fldChar w:fldCharType="separate"/>
      </w:r>
      <w:r w:rsidR="00AA72D3">
        <w:rPr>
          <w:rFonts w:ascii="Times New Roman" w:hAnsi="Times New Roman"/>
          <w:noProof/>
          <w:lang w:val="en-US"/>
        </w:rPr>
        <w:t>8</w:t>
      </w:r>
      <w:r w:rsidRPr="00224DB6">
        <w:rPr>
          <w:rFonts w:ascii="Times New Roman" w:hAnsi="Times New Roman"/>
          <w:lang w:val="en-US"/>
          <w:rPrChange w:id="2983" w:author="Markel" w:date="2018-07-20T14:56:00Z">
            <w:rPr/>
          </w:rPrChange>
        </w:rPr>
        <w:fldChar w:fldCharType="end"/>
      </w:r>
      <w:bookmarkEnd w:id="2974"/>
      <w:bookmarkEnd w:id="2976"/>
      <w:r w:rsidRPr="00224DB6">
        <w:rPr>
          <w:rFonts w:ascii="Times New Roman" w:hAnsi="Times New Roman"/>
          <w:lang w:val="en-US"/>
          <w:rPrChange w:id="2984" w:author="Markel" w:date="2018-07-20T14:56:00Z">
            <w:rPr/>
          </w:rPrChange>
        </w:rPr>
        <w:t xml:space="preserve"> </w:t>
      </w:r>
      <w:del w:id="2985" w:author="Markel" w:date="2018-07-20T14:56:00Z">
        <w:r w:rsidR="00BF4AD7" w:rsidRPr="00983E94">
          <w:delText>–</w:delText>
        </w:r>
      </w:del>
      <w:ins w:id="2986" w:author="Markel" w:date="2018-07-20T14:56:00Z">
        <w:r w:rsidRPr="00224DB6">
          <w:rPr>
            <w:rFonts w:ascii="Times New Roman" w:hAnsi="Times New Roman" w:cs="Times New Roman"/>
            <w:lang w:val="en-US"/>
          </w:rPr>
          <w:t>-</w:t>
        </w:r>
      </w:ins>
      <w:r w:rsidRPr="00224DB6">
        <w:rPr>
          <w:rFonts w:ascii="Times New Roman" w:hAnsi="Times New Roman"/>
          <w:lang w:val="en-US"/>
          <w:rPrChange w:id="2987" w:author="Markel" w:date="2018-07-20T14:56:00Z">
            <w:rPr/>
          </w:rPrChange>
        </w:rPr>
        <w:t xml:space="preserve"> Encoding schemes for a single lump within a single chunk</w:t>
      </w:r>
      <w:bookmarkEnd w:id="2975"/>
      <w:bookmarkEnd w:id="2977"/>
      <w:bookmarkEnd w:id="2978"/>
    </w:p>
    <w:p w14:paraId="3C7EA223" w14:textId="77777777" w:rsidR="00023550" w:rsidRDefault="00023550" w:rsidP="00522E0E">
      <w:pPr>
        <w:rPr>
          <w:del w:id="2988" w:author="Markel" w:date="2018-07-20T14:56:00Z"/>
        </w:rPr>
      </w:pPr>
    </w:p>
    <w:p w14:paraId="33652DCC" w14:textId="77777777" w:rsidR="00C372B2" w:rsidRPr="00224DB6" w:rsidRDefault="00C372B2" w:rsidP="00C372B2">
      <w:pPr>
        <w:pStyle w:val="Heading3"/>
        <w:numPr>
          <w:ilvl w:val="2"/>
          <w:numId w:val="2"/>
        </w:numPr>
        <w:spacing w:after="120"/>
        <w:rPr>
          <w:rFonts w:ascii="Times New Roman" w:hAnsi="Times New Roman"/>
          <w:lang w:val="en-US"/>
          <w:rPrChange w:id="2989" w:author="Markel" w:date="2018-07-20T14:56:00Z">
            <w:rPr/>
          </w:rPrChange>
        </w:rPr>
        <w:pPrChange w:id="2990" w:author="Markel" w:date="2018-07-20T14:56:00Z">
          <w:pPr>
            <w:pStyle w:val="Heading3"/>
          </w:pPr>
        </w:pPrChange>
      </w:pPr>
      <w:bookmarkStart w:id="2991" w:name="_Toc519860723"/>
      <w:bookmarkStart w:id="2992" w:name="_Toc489347100"/>
      <w:bookmarkStart w:id="2993" w:name="_Toc489347323"/>
      <w:bookmarkStart w:id="2994" w:name="_Toc489542559"/>
      <w:bookmarkStart w:id="2995" w:name="_Toc489542633"/>
      <w:bookmarkStart w:id="2996" w:name="_Toc489548092"/>
      <w:bookmarkStart w:id="2997" w:name="_Toc489606013"/>
      <w:bookmarkStart w:id="2998" w:name="_Toc489615312"/>
      <w:bookmarkStart w:id="2999" w:name="_Toc490496303"/>
      <w:bookmarkEnd w:id="2992"/>
      <w:bookmarkEnd w:id="2993"/>
      <w:bookmarkEnd w:id="2994"/>
      <w:bookmarkEnd w:id="2995"/>
      <w:bookmarkEnd w:id="2996"/>
      <w:bookmarkEnd w:id="2997"/>
      <w:bookmarkEnd w:id="2998"/>
      <w:r w:rsidRPr="00224DB6">
        <w:rPr>
          <w:rFonts w:ascii="Times New Roman" w:hAnsi="Times New Roman"/>
          <w:lang w:val="en-US"/>
          <w:rPrChange w:id="3000" w:author="Markel" w:date="2018-07-20T14:56:00Z">
            <w:rPr/>
          </w:rPrChange>
        </w:rPr>
        <w:t>Block object</w:t>
      </w:r>
      <w:bookmarkEnd w:id="2991"/>
      <w:bookmarkEnd w:id="2999"/>
    </w:p>
    <w:p w14:paraId="4B9AB7C3" w14:textId="77777777" w:rsidR="00C372B2" w:rsidRPr="00224DB6" w:rsidRDefault="00C372B2" w:rsidP="00C372B2">
      <w:pPr>
        <w:jc w:val="both"/>
        <w:rPr>
          <w:rFonts w:ascii="Times New Roman" w:eastAsia="Times New Roman" w:hAnsi="Times New Roman" w:cs="Times New Roman"/>
          <w:sz w:val="24"/>
          <w:szCs w:val="24"/>
          <w:lang w:val="en-US"/>
          <w:rPrChange w:id="3001" w:author="Markel" w:date="2018-07-20T14:56:00Z">
            <w:rPr/>
          </w:rPrChange>
        </w:rPr>
      </w:pPr>
      <w:r w:rsidRPr="00224DB6">
        <w:rPr>
          <w:rFonts w:ascii="Times New Roman" w:hAnsi="Times New Roman"/>
          <w:lang w:val="en-US"/>
          <w:rPrChange w:id="3002" w:author="Markel" w:date="2018-07-20T14:56:00Z">
            <w:rPr/>
          </w:rPrChange>
        </w:rPr>
        <w:t>A data stream may contain other undefined bytes of information. This standard includes parameters necessary to skip over these bytes while decoding sa</w:t>
      </w:r>
      <w:r w:rsidRPr="00224DB6">
        <w:rPr>
          <w:rFonts w:ascii="Times New Roman" w:hAnsi="Times New Roman"/>
          <w:lang w:val="en-US"/>
          <w:rPrChange w:id="3003" w:author="Markel" w:date="2018-07-20T14:56:00Z">
            <w:rPr/>
          </w:rPrChange>
        </w:rPr>
        <w:t xml:space="preserve">mple streams. This information is contained within a metadata object referred to as a block. </w:t>
      </w:r>
    </w:p>
    <w:p w14:paraId="611EF94C" w14:textId="77777777" w:rsidR="00E34801" w:rsidRDefault="00E34801">
      <w:pPr>
        <w:rPr>
          <w:del w:id="3004" w:author="Markel" w:date="2018-07-20T14:56:00Z"/>
        </w:rPr>
      </w:pPr>
    </w:p>
    <w:p w14:paraId="098886B7" w14:textId="77777777" w:rsidR="00C372B2" w:rsidRPr="00224DB6" w:rsidRDefault="00C372B2" w:rsidP="00C372B2">
      <w:pPr>
        <w:jc w:val="both"/>
        <w:rPr>
          <w:rFonts w:ascii="Times New Roman" w:eastAsia="Times New Roman" w:hAnsi="Times New Roman" w:cs="Times New Roman"/>
          <w:sz w:val="24"/>
          <w:szCs w:val="24"/>
          <w:lang w:val="en-US"/>
          <w:rPrChange w:id="3005" w:author="Markel" w:date="2018-07-20T14:56:00Z">
            <w:rPr/>
          </w:rPrChange>
        </w:rPr>
      </w:pPr>
      <w:r w:rsidRPr="00224DB6">
        <w:rPr>
          <w:rFonts w:ascii="Times New Roman" w:hAnsi="Times New Roman"/>
          <w:lang w:val="en-US"/>
          <w:rPrChange w:id="3006" w:author="Markel" w:date="2018-07-20T14:56:00Z">
            <w:rPr/>
          </w:rPrChange>
        </w:rPr>
        <w:t>A block has the following properties:</w:t>
      </w:r>
    </w:p>
    <w:p w14:paraId="55A4C9E9" w14:textId="77777777" w:rsidR="00C372B2" w:rsidRPr="00224DB6" w:rsidRDefault="00C372B2" w:rsidP="00C372B2">
      <w:pPr>
        <w:pStyle w:val="ListParagraph"/>
        <w:numPr>
          <w:ilvl w:val="0"/>
          <w:numId w:val="7"/>
        </w:numPr>
        <w:spacing w:after="0" w:line="240" w:lineRule="auto"/>
        <w:jc w:val="both"/>
        <w:rPr>
          <w:rFonts w:ascii="Times New Roman" w:hAnsi="Times New Roman"/>
          <w:lang w:val="en-US"/>
          <w:rPrChange w:id="3007" w:author="Markel" w:date="2018-07-20T14:56:00Z">
            <w:rPr/>
          </w:rPrChange>
        </w:rPr>
        <w:pPrChange w:id="3008" w:author="Markel" w:date="2018-07-20T14:56:00Z">
          <w:pPr>
            <w:pStyle w:val="ListParagraph"/>
            <w:numPr>
              <w:numId w:val="7"/>
            </w:numPr>
            <w:ind w:hanging="360"/>
            <w:jc w:val="both"/>
          </w:pPr>
        </w:pPrChange>
      </w:pPr>
      <w:r w:rsidRPr="00224DB6">
        <w:rPr>
          <w:rFonts w:ascii="Times New Roman" w:hAnsi="Times New Roman"/>
          <w:lang w:val="en-US"/>
          <w:rPrChange w:id="3009" w:author="Markel" w:date="2018-07-20T14:56:00Z">
            <w:rPr/>
          </w:rPrChange>
        </w:rPr>
        <w:t>A block is comprised of a finite integer number of chunks greater than zero.</w:t>
      </w:r>
    </w:p>
    <w:p w14:paraId="2DE2C8A9" w14:textId="77777777" w:rsidR="00C372B2" w:rsidRPr="00224DB6" w:rsidRDefault="00C372B2" w:rsidP="00C372B2">
      <w:pPr>
        <w:pStyle w:val="ListParagraph"/>
        <w:numPr>
          <w:ilvl w:val="0"/>
          <w:numId w:val="7"/>
        </w:numPr>
        <w:spacing w:after="0" w:line="240" w:lineRule="auto"/>
        <w:jc w:val="both"/>
        <w:rPr>
          <w:rFonts w:ascii="Times New Roman" w:hAnsi="Times New Roman"/>
          <w:lang w:val="en-US"/>
          <w:rPrChange w:id="3010" w:author="Markel" w:date="2018-07-20T14:56:00Z">
            <w:rPr/>
          </w:rPrChange>
        </w:rPr>
        <w:pPrChange w:id="3011" w:author="Markel" w:date="2018-07-20T14:56:00Z">
          <w:pPr>
            <w:pStyle w:val="ListParagraph"/>
            <w:numPr>
              <w:numId w:val="7"/>
            </w:numPr>
            <w:ind w:hanging="360"/>
            <w:jc w:val="both"/>
          </w:pPr>
        </w:pPrChange>
      </w:pPr>
      <w:r w:rsidRPr="00224DB6">
        <w:rPr>
          <w:rFonts w:ascii="Times New Roman" w:hAnsi="Times New Roman"/>
          <w:lang w:val="en-US"/>
          <w:rPrChange w:id="3012" w:author="Markel" w:date="2018-07-20T14:56:00Z">
            <w:rPr/>
          </w:rPrChange>
        </w:rPr>
        <w:t>Chunks within a block are sequential and contiguous.</w:t>
      </w:r>
    </w:p>
    <w:p w14:paraId="7038CD24" w14:textId="77777777" w:rsidR="00C372B2" w:rsidRPr="00224DB6" w:rsidRDefault="00C372B2" w:rsidP="00C372B2">
      <w:pPr>
        <w:pStyle w:val="ListParagraph"/>
        <w:numPr>
          <w:ilvl w:val="0"/>
          <w:numId w:val="7"/>
        </w:numPr>
        <w:spacing w:after="0" w:line="240" w:lineRule="auto"/>
        <w:jc w:val="both"/>
        <w:rPr>
          <w:rFonts w:ascii="Times New Roman" w:hAnsi="Times New Roman"/>
          <w:lang w:val="en-US"/>
          <w:rPrChange w:id="3013" w:author="Markel" w:date="2018-07-20T14:56:00Z">
            <w:rPr/>
          </w:rPrChange>
        </w:rPr>
        <w:pPrChange w:id="3014" w:author="Markel" w:date="2018-07-20T14:56:00Z">
          <w:pPr>
            <w:pStyle w:val="ListParagraph"/>
            <w:numPr>
              <w:numId w:val="7"/>
            </w:numPr>
            <w:ind w:hanging="360"/>
            <w:jc w:val="both"/>
          </w:pPr>
        </w:pPrChange>
      </w:pPr>
      <w:r w:rsidRPr="00224DB6">
        <w:rPr>
          <w:rFonts w:ascii="Times New Roman" w:hAnsi="Times New Roman"/>
          <w:lang w:val="en-US"/>
          <w:rPrChange w:id="3015" w:author="Markel" w:date="2018-07-20T14:56:00Z">
            <w:rPr/>
          </w:rPrChange>
        </w:rPr>
        <w:t xml:space="preserve">A block may begin with a data segment of arbitrary size (integer number of bytes) known as a </w:t>
      </w:r>
      <w:r w:rsidRPr="00224DB6">
        <w:rPr>
          <w:rFonts w:ascii="Times New Roman" w:hAnsi="Times New Roman"/>
          <w:i/>
          <w:lang w:val="en-US"/>
          <w:rPrChange w:id="3016" w:author="Markel" w:date="2018-07-20T14:56:00Z">
            <w:rPr>
              <w:i/>
            </w:rPr>
          </w:rPrChange>
        </w:rPr>
        <w:t>header</w:t>
      </w:r>
      <w:r w:rsidRPr="00224DB6">
        <w:rPr>
          <w:rFonts w:ascii="Times New Roman" w:hAnsi="Times New Roman"/>
          <w:lang w:val="en-US"/>
          <w:rPrChange w:id="3017" w:author="Markel" w:date="2018-07-20T14:56:00Z">
            <w:rPr/>
          </w:rPrChange>
        </w:rPr>
        <w:t>.</w:t>
      </w:r>
    </w:p>
    <w:p w14:paraId="4E22BE6F" w14:textId="77777777" w:rsidR="00C372B2" w:rsidRPr="00224DB6" w:rsidRDefault="00C372B2" w:rsidP="00C372B2">
      <w:pPr>
        <w:pStyle w:val="ListParagraph"/>
        <w:numPr>
          <w:ilvl w:val="0"/>
          <w:numId w:val="7"/>
        </w:numPr>
        <w:spacing w:after="0" w:line="240" w:lineRule="auto"/>
        <w:jc w:val="both"/>
        <w:rPr>
          <w:rFonts w:ascii="Times New Roman" w:hAnsi="Times New Roman"/>
          <w:lang w:val="en-US"/>
          <w:rPrChange w:id="3018" w:author="Markel" w:date="2018-07-20T14:56:00Z">
            <w:rPr/>
          </w:rPrChange>
        </w:rPr>
        <w:pPrChange w:id="3019" w:author="Markel" w:date="2018-07-20T14:56:00Z">
          <w:pPr>
            <w:pStyle w:val="ListParagraph"/>
            <w:numPr>
              <w:numId w:val="7"/>
            </w:numPr>
            <w:ind w:hanging="360"/>
            <w:jc w:val="both"/>
          </w:pPr>
        </w:pPrChange>
      </w:pPr>
      <w:r w:rsidRPr="00224DB6">
        <w:rPr>
          <w:rFonts w:ascii="Times New Roman" w:hAnsi="Times New Roman"/>
          <w:lang w:val="en-US"/>
          <w:rPrChange w:id="3020" w:author="Markel" w:date="2018-07-20T14:56:00Z">
            <w:rPr/>
          </w:rPrChange>
        </w:rPr>
        <w:t xml:space="preserve">A block may end with a data segment of arbitrary size (integer number of bytes) known as a </w:t>
      </w:r>
      <w:r w:rsidRPr="00224DB6">
        <w:rPr>
          <w:rFonts w:ascii="Times New Roman" w:hAnsi="Times New Roman"/>
          <w:i/>
          <w:lang w:val="en-US"/>
          <w:rPrChange w:id="3021" w:author="Markel" w:date="2018-07-20T14:56:00Z">
            <w:rPr>
              <w:i/>
            </w:rPr>
          </w:rPrChange>
        </w:rPr>
        <w:t>footer</w:t>
      </w:r>
      <w:r w:rsidRPr="00224DB6">
        <w:rPr>
          <w:rFonts w:ascii="Times New Roman" w:hAnsi="Times New Roman"/>
          <w:lang w:val="en-US"/>
          <w:rPrChange w:id="3022" w:author="Markel" w:date="2018-07-20T14:56:00Z">
            <w:rPr/>
          </w:rPrChange>
        </w:rPr>
        <w:t>.</w:t>
      </w:r>
    </w:p>
    <w:p w14:paraId="25F098F1" w14:textId="77777777" w:rsidR="00C372B2" w:rsidRPr="00224DB6" w:rsidRDefault="00C372B2" w:rsidP="00C372B2">
      <w:pPr>
        <w:pStyle w:val="ListParagraph"/>
        <w:numPr>
          <w:ilvl w:val="0"/>
          <w:numId w:val="7"/>
        </w:numPr>
        <w:spacing w:after="0" w:line="240" w:lineRule="auto"/>
        <w:jc w:val="both"/>
        <w:rPr>
          <w:rFonts w:ascii="Times New Roman" w:hAnsi="Times New Roman"/>
          <w:lang w:val="en-US"/>
          <w:rPrChange w:id="3023" w:author="Markel" w:date="2018-07-20T14:56:00Z">
            <w:rPr/>
          </w:rPrChange>
        </w:rPr>
        <w:pPrChange w:id="3024" w:author="Markel" w:date="2018-07-20T14:56:00Z">
          <w:pPr>
            <w:pStyle w:val="ListParagraph"/>
            <w:numPr>
              <w:numId w:val="7"/>
            </w:numPr>
            <w:ind w:hanging="360"/>
            <w:jc w:val="both"/>
          </w:pPr>
        </w:pPrChange>
      </w:pPr>
      <w:r w:rsidRPr="00224DB6">
        <w:rPr>
          <w:rFonts w:ascii="Times New Roman" w:hAnsi="Times New Roman"/>
          <w:lang w:val="en-US"/>
          <w:rPrChange w:id="3025" w:author="Markel" w:date="2018-07-20T14:56:00Z">
            <w:rPr/>
          </w:rPrChange>
        </w:rPr>
        <w:t>A block may contain data integrity features that are implemented within the header and/or footer segments.</w:t>
      </w:r>
    </w:p>
    <w:p w14:paraId="1A282F9E" w14:textId="77777777" w:rsidR="00C372B2" w:rsidRPr="00224DB6" w:rsidRDefault="00C372B2" w:rsidP="00C372B2">
      <w:pPr>
        <w:pStyle w:val="ListParagraph"/>
        <w:numPr>
          <w:ilvl w:val="0"/>
          <w:numId w:val="7"/>
        </w:numPr>
        <w:spacing w:after="0" w:line="240" w:lineRule="auto"/>
        <w:jc w:val="both"/>
        <w:rPr>
          <w:rFonts w:ascii="Times New Roman" w:hAnsi="Times New Roman"/>
          <w:lang w:val="en-US"/>
          <w:rPrChange w:id="3026" w:author="Markel" w:date="2018-07-20T14:56:00Z">
            <w:rPr/>
          </w:rPrChange>
        </w:rPr>
        <w:pPrChange w:id="3027" w:author="Markel" w:date="2018-07-20T14:56:00Z">
          <w:pPr>
            <w:pStyle w:val="ListParagraph"/>
            <w:numPr>
              <w:numId w:val="7"/>
            </w:numPr>
            <w:ind w:hanging="360"/>
            <w:jc w:val="both"/>
          </w:pPr>
        </w:pPrChange>
      </w:pPr>
      <w:r w:rsidRPr="00224DB6">
        <w:rPr>
          <w:rFonts w:ascii="Times New Roman" w:hAnsi="Times New Roman"/>
          <w:lang w:val="en-US"/>
          <w:rPrChange w:id="3028" w:author="Markel" w:date="2018-07-20T14:56:00Z">
            <w:rPr/>
          </w:rPrChange>
        </w:rPr>
        <w:t>The block data structure shall remain constant for the entire data collection session (i.e. block format shall not change dynamically).</w:t>
      </w:r>
    </w:p>
    <w:p w14:paraId="12B7809D" w14:textId="77777777" w:rsidR="00C372B2" w:rsidRPr="00224DB6" w:rsidRDefault="00C372B2">
      <w:pPr>
        <w:rPr>
          <w:rFonts w:ascii="Times New Roman" w:hAnsi="Times New Roman"/>
          <w:lang w:val="en-US"/>
          <w:rPrChange w:id="3029" w:author="Markel" w:date="2018-07-20T14:56:00Z">
            <w:rPr/>
          </w:rPrChange>
        </w:rPr>
      </w:pPr>
      <w:ins w:id="3030" w:author="Markel" w:date="2018-07-20T14:56:00Z">
        <w:r w:rsidRPr="00224DB6">
          <w:rPr>
            <w:rFonts w:ascii="Times New Roman" w:hAnsi="Times New Roman" w:cs="Times New Roman"/>
            <w:lang w:val="en-US"/>
          </w:rPr>
          <w:br w:type="page"/>
        </w:r>
      </w:ins>
    </w:p>
    <w:p w14:paraId="24CDD410" w14:textId="77777777" w:rsidR="00C372B2" w:rsidRPr="00224DB6" w:rsidRDefault="00C372B2" w:rsidP="00C372B2">
      <w:pPr>
        <w:jc w:val="both"/>
        <w:rPr>
          <w:rFonts w:ascii="Times New Roman" w:eastAsia="Times New Roman" w:hAnsi="Times New Roman" w:cs="Times New Roman"/>
          <w:sz w:val="24"/>
          <w:szCs w:val="24"/>
          <w:lang w:val="en-US"/>
          <w:rPrChange w:id="3031" w:author="Markel" w:date="2018-07-20T14:56:00Z">
            <w:rPr/>
          </w:rPrChange>
        </w:rPr>
      </w:pPr>
      <w:r w:rsidRPr="00224DB6">
        <w:rPr>
          <w:rFonts w:ascii="Times New Roman" w:hAnsi="Times New Roman"/>
          <w:lang w:val="en-US"/>
          <w:rPrChange w:id="3032" w:author="Markel" w:date="2018-07-20T14:56:00Z">
            <w:rPr/>
          </w:rPrChange>
        </w:rPr>
        <w:t>A block is defined as a data segment comprised of one o</w:t>
      </w:r>
      <w:r w:rsidRPr="00224DB6">
        <w:rPr>
          <w:rFonts w:ascii="Times New Roman" w:hAnsi="Times New Roman"/>
          <w:lang w:val="en-US"/>
          <w:rPrChange w:id="3033" w:author="Markel" w:date="2018-07-20T14:56:00Z">
            <w:rPr/>
          </w:rPrChange>
        </w:rPr>
        <w:t>r more chunks, where the chunk data appears contiguously anywhere within said segment.</w:t>
      </w:r>
    </w:p>
    <w:p w14:paraId="074D392A" w14:textId="72E70E86" w:rsidR="004F2EB5" w:rsidRPr="00224DB6" w:rsidRDefault="004F2EB5" w:rsidP="002A3534">
      <w:pPr>
        <w:pStyle w:val="Caption"/>
        <w:keepNext/>
        <w:spacing w:after="0"/>
        <w:jc w:val="both"/>
        <w:rPr>
          <w:rFonts w:ascii="Times New Roman" w:hAnsi="Times New Roman"/>
          <w:lang w:val="en-US"/>
          <w:rPrChange w:id="3034" w:author="Markel" w:date="2018-07-20T14:56:00Z">
            <w:rPr>
              <w:sz w:val="24"/>
            </w:rPr>
          </w:rPrChange>
        </w:rPr>
        <w:pPrChange w:id="3035" w:author="Markel" w:date="2018-07-20T14:56:00Z">
          <w:pPr>
            <w:pStyle w:val="Caption"/>
            <w:keepNext/>
          </w:pPr>
        </w:pPrChange>
      </w:pPr>
      <w:bookmarkStart w:id="3036" w:name="_Toc511747915"/>
      <w:bookmarkStart w:id="3037" w:name="_Toc519860759"/>
      <w:bookmarkStart w:id="3038" w:name="_Toc489615347"/>
      <w:r w:rsidRPr="00224DB6">
        <w:rPr>
          <w:rFonts w:ascii="Times New Roman" w:hAnsi="Times New Roman"/>
          <w:lang w:val="en-US"/>
          <w:rPrChange w:id="3039" w:author="Markel" w:date="2018-07-20T14:56:00Z">
            <w:rPr>
              <w:sz w:val="24"/>
            </w:rPr>
          </w:rPrChange>
        </w:rPr>
        <w:t xml:space="preserve">Table </w:t>
      </w:r>
      <w:r w:rsidRPr="00224DB6">
        <w:rPr>
          <w:rFonts w:ascii="Times New Roman" w:hAnsi="Times New Roman"/>
          <w:lang w:val="en-US"/>
          <w:rPrChange w:id="3040" w:author="Markel" w:date="2018-07-20T14:56:00Z">
            <w:rPr>
              <w:sz w:val="24"/>
            </w:rPr>
          </w:rPrChange>
        </w:rPr>
        <w:fldChar w:fldCharType="begin"/>
      </w:r>
      <w:r w:rsidRPr="00224DB6">
        <w:rPr>
          <w:rFonts w:ascii="Times New Roman" w:hAnsi="Times New Roman" w:cs="Times New Roman"/>
          <w:lang w:val="en-US"/>
        </w:rPr>
        <w:instrText xml:space="preserve"> SEQ Table \* ARABIC </w:instrText>
      </w:r>
      <w:r w:rsidRPr="00224DB6">
        <w:rPr>
          <w:rFonts w:ascii="Times New Roman" w:hAnsi="Times New Roman"/>
          <w:lang w:val="en-US"/>
          <w:rPrChange w:id="3041" w:author="Markel" w:date="2018-07-20T14:56:00Z">
            <w:rPr>
              <w:sz w:val="24"/>
            </w:rPr>
          </w:rPrChange>
        </w:rPr>
        <w:fldChar w:fldCharType="separate"/>
      </w:r>
      <w:r w:rsidR="00AA72D3">
        <w:rPr>
          <w:rFonts w:ascii="Times New Roman" w:hAnsi="Times New Roman" w:cs="Times New Roman"/>
          <w:noProof/>
          <w:lang w:val="en-US"/>
        </w:rPr>
        <w:t>11</w:t>
      </w:r>
      <w:r w:rsidRPr="00224DB6">
        <w:rPr>
          <w:rFonts w:ascii="Times New Roman" w:hAnsi="Times New Roman"/>
          <w:lang w:val="en-US"/>
          <w:rPrChange w:id="3042" w:author="Markel" w:date="2018-07-20T14:56:00Z">
            <w:rPr>
              <w:sz w:val="24"/>
            </w:rPr>
          </w:rPrChange>
        </w:rPr>
        <w:fldChar w:fldCharType="end"/>
      </w:r>
      <w:del w:id="3043" w:author="Markel" w:date="2018-07-20T14:56:00Z">
        <w:r w:rsidR="00E34801" w:rsidRPr="00BD529F">
          <w:rPr>
            <w:sz w:val="24"/>
            <w:szCs w:val="24"/>
          </w:rPr>
          <w:fldChar w:fldCharType="begin"/>
        </w:r>
        <w:r w:rsidR="00E34801" w:rsidRPr="00BD529F">
          <w:rPr>
            <w:sz w:val="24"/>
            <w:szCs w:val="24"/>
          </w:rPr>
          <w:delInstrText xml:space="preserve"> SEQ Table \* ARABIC </w:delInstrText>
        </w:r>
        <w:r w:rsidR="00E34801" w:rsidRPr="00BD529F">
          <w:rPr>
            <w:sz w:val="24"/>
            <w:szCs w:val="24"/>
          </w:rPr>
          <w:fldChar w:fldCharType="separate"/>
        </w:r>
        <w:r w:rsidR="00D7084E">
          <w:rPr>
            <w:noProof/>
            <w:sz w:val="24"/>
            <w:szCs w:val="24"/>
          </w:rPr>
          <w:delText>13</w:delText>
        </w:r>
        <w:r w:rsidR="00E34801" w:rsidRPr="00BD529F">
          <w:rPr>
            <w:sz w:val="24"/>
            <w:szCs w:val="24"/>
          </w:rPr>
          <w:fldChar w:fldCharType="end"/>
        </w:r>
        <w:r w:rsidR="00661FBC">
          <w:rPr>
            <w:sz w:val="24"/>
            <w:szCs w:val="24"/>
          </w:rPr>
          <w:delText xml:space="preserve"> –</w:delText>
        </w:r>
      </w:del>
      <w:ins w:id="3044" w:author="Markel" w:date="2018-07-20T14:56:00Z">
        <w:r w:rsidRPr="00224DB6">
          <w:rPr>
            <w:rFonts w:ascii="Times New Roman" w:hAnsi="Times New Roman" w:cs="Times New Roman"/>
            <w:lang w:val="en-US"/>
          </w:rPr>
          <w:t xml:space="preserve"> -</w:t>
        </w:r>
      </w:ins>
      <w:r w:rsidRPr="00224DB6">
        <w:rPr>
          <w:rFonts w:ascii="Times New Roman" w:hAnsi="Times New Roman"/>
          <w:lang w:val="en-US"/>
          <w:rPrChange w:id="3045" w:author="Markel" w:date="2018-07-20T14:56:00Z">
            <w:rPr>
              <w:sz w:val="24"/>
            </w:rPr>
          </w:rPrChange>
        </w:rPr>
        <w:t xml:space="preserve"> Definition of block attributes</w:t>
      </w:r>
      <w:bookmarkEnd w:id="3036"/>
      <w:bookmarkEnd w:id="3037"/>
      <w:bookmarkEnd w:id="3038"/>
    </w:p>
    <w:tbl>
      <w:tblPr>
        <w:tblStyle w:val="LightList-Accent1"/>
        <w:tblW w:w="9450" w:type="dxa"/>
        <w:tblLayout w:type="fixed"/>
        <w:tblLook w:val="04A0" w:firstRow="1" w:lastRow="0" w:firstColumn="1" w:lastColumn="0" w:noHBand="0" w:noVBand="1"/>
        <w:tblPrChange w:id="3046" w:author="Markel" w:date="2018-07-20T14:56:00Z">
          <w:tblPr>
            <w:tblStyle w:val="LightList-Accent1"/>
            <w:tblW w:w="9576" w:type="dxa"/>
            <w:tblLayout w:type="fixed"/>
            <w:tblLook w:val="04A0" w:firstRow="1" w:lastRow="0" w:firstColumn="1" w:lastColumn="0" w:noHBand="0" w:noVBand="1"/>
          </w:tblPr>
        </w:tblPrChange>
      </w:tblPr>
      <w:tblGrid>
        <w:gridCol w:w="1550"/>
        <w:gridCol w:w="2268"/>
        <w:gridCol w:w="1134"/>
        <w:gridCol w:w="1701"/>
        <w:gridCol w:w="1134"/>
        <w:gridCol w:w="1663"/>
        <w:tblGridChange w:id="3047">
          <w:tblGrid>
            <w:gridCol w:w="1611"/>
            <w:gridCol w:w="2632"/>
            <w:gridCol w:w="1134"/>
            <w:gridCol w:w="1417"/>
            <w:gridCol w:w="1418"/>
            <w:gridCol w:w="1364"/>
          </w:tblGrid>
        </w:tblGridChange>
      </w:tblGrid>
      <w:tr w:rsidR="004F2EB5" w:rsidRPr="00224DB6" w14:paraId="511A719C" w14:textId="77777777" w:rsidTr="00E717E8">
        <w:trPr>
          <w:cnfStyle w:val="100000000000" w:firstRow="1" w:lastRow="0" w:firstColumn="0" w:lastColumn="0" w:oddVBand="0" w:evenVBand="0" w:oddHBand="0" w:evenHBand="0" w:firstRowFirstColumn="0" w:firstRowLastColumn="0" w:lastRowFirstColumn="0" w:lastRowLastColumn="0"/>
          <w:tblHeader/>
          <w:trPrChange w:id="3048" w:author="Markel" w:date="2018-07-20T14:56:00Z">
            <w:trPr>
              <w:tblHeader/>
            </w:trPr>
          </w:trPrChange>
        </w:trPr>
        <w:tc>
          <w:tcPr>
            <w:cnfStyle w:val="001000000000" w:firstRow="0" w:lastRow="0" w:firstColumn="1" w:lastColumn="0" w:oddVBand="0" w:evenVBand="0" w:oddHBand="0" w:evenHBand="0" w:firstRowFirstColumn="0" w:firstRowLastColumn="0" w:lastRowFirstColumn="0" w:lastRowLastColumn="0"/>
            <w:tcW w:w="1550" w:type="dxa"/>
            <w:tcPrChange w:id="3049" w:author="Markel" w:date="2018-07-20T14:56:00Z">
              <w:tcPr>
                <w:tcW w:w="1611" w:type="dxa"/>
              </w:tcPr>
            </w:tcPrChange>
          </w:tcPr>
          <w:p w14:paraId="3896C172" w14:textId="77777777" w:rsidR="004F2EB5" w:rsidRPr="00224DB6" w:rsidRDefault="004F2EB5" w:rsidP="00E717E8">
            <w:pPr>
              <w:cnfStyle w:val="101000000000" w:firstRow="1" w:lastRow="0" w:firstColumn="1" w:lastColumn="0" w:oddVBand="0" w:evenVBand="0" w:oddHBand="0" w:evenHBand="0" w:firstRowFirstColumn="0" w:firstRowLastColumn="0" w:lastRowFirstColumn="0" w:lastRowLastColumn="0"/>
              <w:rPr>
                <w:rPrChange w:id="3050" w:author="Markel" w:date="2018-07-20T14:56:00Z">
                  <w:rPr>
                    <w:rFonts w:asciiTheme="minorHAnsi" w:hAnsiTheme="minorHAnsi"/>
                    <w:sz w:val="20"/>
                  </w:rPr>
                </w:rPrChange>
              </w:rPr>
            </w:pPr>
            <w:r w:rsidRPr="00224DB6">
              <w:rPr>
                <w:rPrChange w:id="3051" w:author="Markel" w:date="2018-07-20T14:56:00Z">
                  <w:rPr>
                    <w:rFonts w:asciiTheme="minorHAnsi" w:hAnsiTheme="minorHAnsi"/>
                    <w:sz w:val="20"/>
                  </w:rPr>
                </w:rPrChange>
              </w:rPr>
              <w:t>Attribute</w:t>
            </w:r>
          </w:p>
        </w:tc>
        <w:tc>
          <w:tcPr>
            <w:tcW w:w="2268" w:type="dxa"/>
            <w:tcPrChange w:id="3052" w:author="Markel" w:date="2018-07-20T14:56:00Z">
              <w:tcPr>
                <w:tcW w:w="2632" w:type="dxa"/>
              </w:tcPr>
            </w:tcPrChange>
          </w:tcPr>
          <w:p w14:paraId="0A880D4E" w14:textId="77777777" w:rsidR="004F2EB5" w:rsidRPr="00224DB6" w:rsidRDefault="004F2EB5" w:rsidP="00E717E8">
            <w:pPr>
              <w:cnfStyle w:val="100000000000" w:firstRow="1" w:lastRow="0" w:firstColumn="0" w:lastColumn="0" w:oddVBand="0" w:evenVBand="0" w:oddHBand="0" w:evenHBand="0" w:firstRowFirstColumn="0" w:firstRowLastColumn="0" w:lastRowFirstColumn="0" w:lastRowLastColumn="0"/>
              <w:rPr>
                <w:rPrChange w:id="3053" w:author="Markel" w:date="2018-07-20T14:56:00Z">
                  <w:rPr>
                    <w:rFonts w:asciiTheme="minorHAnsi" w:hAnsiTheme="minorHAnsi"/>
                    <w:sz w:val="20"/>
                  </w:rPr>
                </w:rPrChange>
              </w:rPr>
            </w:pPr>
            <w:r w:rsidRPr="00224DB6">
              <w:rPr>
                <w:rPrChange w:id="3054" w:author="Markel" w:date="2018-07-20T14:56:00Z">
                  <w:rPr>
                    <w:rFonts w:asciiTheme="minorHAnsi" w:hAnsiTheme="minorHAnsi"/>
                    <w:sz w:val="20"/>
                  </w:rPr>
                </w:rPrChange>
              </w:rPr>
              <w:t>Description</w:t>
            </w:r>
          </w:p>
        </w:tc>
        <w:tc>
          <w:tcPr>
            <w:tcW w:w="1134" w:type="dxa"/>
            <w:tcPrChange w:id="3055" w:author="Markel" w:date="2018-07-20T14:56:00Z">
              <w:tcPr>
                <w:tcW w:w="1134" w:type="dxa"/>
              </w:tcPr>
            </w:tcPrChange>
          </w:tcPr>
          <w:p w14:paraId="2073297A" w14:textId="77777777" w:rsidR="004F2EB5" w:rsidRPr="00224DB6" w:rsidRDefault="004F2EB5" w:rsidP="00E717E8">
            <w:pPr>
              <w:cnfStyle w:val="100000000000" w:firstRow="1" w:lastRow="0" w:firstColumn="0" w:lastColumn="0" w:oddVBand="0" w:evenVBand="0" w:oddHBand="0" w:evenHBand="0" w:firstRowFirstColumn="0" w:firstRowLastColumn="0" w:lastRowFirstColumn="0" w:lastRowLastColumn="0"/>
              <w:rPr>
                <w:rPrChange w:id="3056" w:author="Markel" w:date="2018-07-20T14:56:00Z">
                  <w:rPr>
                    <w:rFonts w:asciiTheme="minorHAnsi" w:hAnsiTheme="minorHAnsi"/>
                    <w:sz w:val="20"/>
                  </w:rPr>
                </w:rPrChange>
              </w:rPr>
            </w:pPr>
            <w:r w:rsidRPr="00224DB6">
              <w:rPr>
                <w:rPrChange w:id="3057" w:author="Markel" w:date="2018-07-20T14:56:00Z">
                  <w:rPr>
                    <w:rFonts w:asciiTheme="minorHAnsi" w:hAnsiTheme="minorHAnsi"/>
                    <w:sz w:val="20"/>
                  </w:rPr>
                </w:rPrChange>
              </w:rPr>
              <w:t>Class</w:t>
            </w:r>
          </w:p>
        </w:tc>
        <w:tc>
          <w:tcPr>
            <w:tcW w:w="1701" w:type="dxa"/>
            <w:tcPrChange w:id="3058" w:author="Markel" w:date="2018-07-20T14:56:00Z">
              <w:tcPr>
                <w:tcW w:w="1417" w:type="dxa"/>
              </w:tcPr>
            </w:tcPrChange>
          </w:tcPr>
          <w:p w14:paraId="7D0AF360" w14:textId="77777777" w:rsidR="004F2EB5" w:rsidRPr="00224DB6" w:rsidRDefault="004F2EB5" w:rsidP="00E717E8">
            <w:pPr>
              <w:cnfStyle w:val="100000000000" w:firstRow="1" w:lastRow="0" w:firstColumn="0" w:lastColumn="0" w:oddVBand="0" w:evenVBand="0" w:oddHBand="0" w:evenHBand="0" w:firstRowFirstColumn="0" w:firstRowLastColumn="0" w:lastRowFirstColumn="0" w:lastRowLastColumn="0"/>
              <w:rPr>
                <w:b w:val="0"/>
                <w:rPrChange w:id="3059" w:author="Markel" w:date="2018-07-20T14:56:00Z">
                  <w:rPr>
                    <w:rFonts w:asciiTheme="minorHAnsi" w:hAnsiTheme="minorHAnsi"/>
                    <w:sz w:val="20"/>
                  </w:rPr>
                </w:rPrChange>
              </w:rPr>
            </w:pPr>
            <w:r w:rsidRPr="00224DB6">
              <w:rPr>
                <w:rPrChange w:id="3060" w:author="Markel" w:date="2018-07-20T14:56:00Z">
                  <w:rPr>
                    <w:rFonts w:asciiTheme="minorHAnsi" w:hAnsiTheme="minorHAnsi"/>
                    <w:sz w:val="20"/>
                  </w:rPr>
                </w:rPrChange>
              </w:rPr>
              <w:t>Enumeration</w:t>
            </w:r>
          </w:p>
        </w:tc>
        <w:tc>
          <w:tcPr>
            <w:tcW w:w="1134" w:type="dxa"/>
            <w:tcPrChange w:id="3061" w:author="Markel" w:date="2018-07-20T14:56:00Z">
              <w:tcPr>
                <w:tcW w:w="1418" w:type="dxa"/>
              </w:tcPr>
            </w:tcPrChange>
          </w:tcPr>
          <w:p w14:paraId="2827A3B6" w14:textId="77777777" w:rsidR="004F2EB5" w:rsidRPr="00224DB6" w:rsidRDefault="004F2EB5" w:rsidP="00E717E8">
            <w:pPr>
              <w:cnfStyle w:val="100000000000" w:firstRow="1" w:lastRow="0" w:firstColumn="0" w:lastColumn="0" w:oddVBand="0" w:evenVBand="0" w:oddHBand="0" w:evenHBand="0" w:firstRowFirstColumn="0" w:firstRowLastColumn="0" w:lastRowFirstColumn="0" w:lastRowLastColumn="0"/>
              <w:rPr>
                <w:rPrChange w:id="3062" w:author="Markel" w:date="2018-07-20T14:56:00Z">
                  <w:rPr>
                    <w:rFonts w:asciiTheme="minorHAnsi" w:hAnsiTheme="minorHAnsi"/>
                    <w:sz w:val="20"/>
                  </w:rPr>
                </w:rPrChange>
              </w:rPr>
            </w:pPr>
            <w:r w:rsidRPr="00224DB6">
              <w:rPr>
                <w:rPrChange w:id="3063" w:author="Markel" w:date="2018-07-20T14:56:00Z">
                  <w:rPr>
                    <w:rFonts w:asciiTheme="minorHAnsi" w:hAnsiTheme="minorHAnsi"/>
                    <w:sz w:val="20"/>
                  </w:rPr>
                </w:rPrChange>
              </w:rPr>
              <w:t>Required</w:t>
            </w:r>
          </w:p>
        </w:tc>
        <w:tc>
          <w:tcPr>
            <w:tcW w:w="1663" w:type="dxa"/>
            <w:tcPrChange w:id="3064" w:author="Markel" w:date="2018-07-20T14:56:00Z">
              <w:tcPr>
                <w:tcW w:w="1364" w:type="dxa"/>
              </w:tcPr>
            </w:tcPrChange>
          </w:tcPr>
          <w:p w14:paraId="13C03E15" w14:textId="77777777" w:rsidR="004F2EB5" w:rsidRPr="00224DB6" w:rsidRDefault="004F2EB5" w:rsidP="00E717E8">
            <w:pPr>
              <w:cnfStyle w:val="100000000000" w:firstRow="1" w:lastRow="0" w:firstColumn="0" w:lastColumn="0" w:oddVBand="0" w:evenVBand="0" w:oddHBand="0" w:evenHBand="0" w:firstRowFirstColumn="0" w:firstRowLastColumn="0" w:lastRowFirstColumn="0" w:lastRowLastColumn="0"/>
              <w:rPr>
                <w:rPrChange w:id="3065" w:author="Markel" w:date="2018-07-20T14:56:00Z">
                  <w:rPr>
                    <w:rFonts w:asciiTheme="minorHAnsi" w:hAnsiTheme="minorHAnsi"/>
                    <w:sz w:val="20"/>
                  </w:rPr>
                </w:rPrChange>
              </w:rPr>
            </w:pPr>
            <w:r w:rsidRPr="00224DB6">
              <w:rPr>
                <w:rPrChange w:id="3066" w:author="Markel" w:date="2018-07-20T14:56:00Z">
                  <w:rPr>
                    <w:rFonts w:asciiTheme="minorHAnsi" w:hAnsiTheme="minorHAnsi"/>
                    <w:sz w:val="20"/>
                  </w:rPr>
                </w:rPrChange>
              </w:rPr>
              <w:t>Default (if not specified)</w:t>
            </w:r>
          </w:p>
        </w:tc>
      </w:tr>
      <w:tr w:rsidR="004F2EB5" w:rsidRPr="00224DB6" w14:paraId="711327A0" w14:textId="77777777" w:rsidTr="00E717E8">
        <w:trPr>
          <w:cnfStyle w:val="000000100000" w:firstRow="0" w:lastRow="0" w:firstColumn="0" w:lastColumn="0" w:oddVBand="0" w:evenVBand="0" w:oddHBand="1" w:evenHBand="0" w:firstRowFirstColumn="0" w:firstRowLastColumn="0" w:lastRowFirstColumn="0" w:lastRowLastColumn="0"/>
          <w:cantSplit/>
          <w:trPrChange w:id="3067" w:author="Markel" w:date="2018-07-20T14:56:00Z">
            <w:trPr>
              <w:cantSplit/>
            </w:trPr>
          </w:trPrChange>
        </w:trPr>
        <w:tc>
          <w:tcPr>
            <w:cnfStyle w:val="001000000000" w:firstRow="0" w:lastRow="0" w:firstColumn="1" w:lastColumn="0" w:oddVBand="0" w:evenVBand="0" w:oddHBand="0" w:evenHBand="0" w:firstRowFirstColumn="0" w:firstRowLastColumn="0" w:lastRowFirstColumn="0" w:lastRowLastColumn="0"/>
            <w:tcW w:w="1550" w:type="dxa"/>
            <w:tcPrChange w:id="3068" w:author="Markel" w:date="2018-07-20T14:56:00Z">
              <w:tcPr>
                <w:tcW w:w="1611" w:type="dxa"/>
              </w:tcPr>
            </w:tcPrChange>
          </w:tcPr>
          <w:p w14:paraId="7E856089" w14:textId="77777777" w:rsidR="004F2EB5" w:rsidRPr="00224DB6" w:rsidRDefault="004F2EB5" w:rsidP="00E717E8">
            <w:pPr>
              <w:cnfStyle w:val="001000100000" w:firstRow="0" w:lastRow="0" w:firstColumn="1" w:lastColumn="0" w:oddVBand="0" w:evenVBand="0" w:oddHBand="1" w:evenHBand="0" w:firstRowFirstColumn="0" w:firstRowLastColumn="0" w:lastRowFirstColumn="0" w:lastRowLastColumn="0"/>
              <w:rPr>
                <w:rPrChange w:id="3069" w:author="Markel" w:date="2018-07-20T14:56:00Z">
                  <w:rPr>
                    <w:rFonts w:asciiTheme="minorHAnsi" w:hAnsiTheme="minorHAnsi"/>
                    <w:sz w:val="20"/>
                  </w:rPr>
                </w:rPrChange>
              </w:rPr>
            </w:pPr>
            <w:r w:rsidRPr="00224DB6">
              <w:rPr>
                <w:rPrChange w:id="3070" w:author="Markel" w:date="2018-07-20T14:56:00Z">
                  <w:rPr>
                    <w:rFonts w:asciiTheme="minorHAnsi" w:hAnsiTheme="minorHAnsi"/>
                    <w:sz w:val="20"/>
                  </w:rPr>
                </w:rPrChange>
              </w:rPr>
              <w:t>chunk</w:t>
            </w:r>
          </w:p>
        </w:tc>
        <w:tc>
          <w:tcPr>
            <w:tcW w:w="2268" w:type="dxa"/>
            <w:tcPrChange w:id="3071" w:author="Markel" w:date="2018-07-20T14:56:00Z">
              <w:tcPr>
                <w:tcW w:w="2632" w:type="dxa"/>
              </w:tcPr>
            </w:tcPrChange>
          </w:tcPr>
          <w:p w14:paraId="5DD55311" w14:textId="25251AB3" w:rsidR="004F2EB5" w:rsidRPr="00224DB6" w:rsidRDefault="004F2EB5" w:rsidP="00E717E8">
            <w:pPr>
              <w:cnfStyle w:val="000000100000" w:firstRow="0" w:lastRow="0" w:firstColumn="0" w:lastColumn="0" w:oddVBand="0" w:evenVBand="0" w:oddHBand="1" w:evenHBand="0" w:firstRowFirstColumn="0" w:firstRowLastColumn="0" w:lastRowFirstColumn="0" w:lastRowLastColumn="0"/>
              <w:rPr>
                <w:rPrChange w:id="3072" w:author="Markel" w:date="2018-07-20T14:56:00Z">
                  <w:rPr>
                    <w:rFonts w:asciiTheme="minorHAnsi" w:hAnsiTheme="minorHAnsi"/>
                    <w:sz w:val="20"/>
                  </w:rPr>
                </w:rPrChange>
              </w:rPr>
            </w:pPr>
            <w:r w:rsidRPr="00224DB6">
              <w:rPr>
                <w:rPrChange w:id="3073" w:author="Markel" w:date="2018-07-20T14:56:00Z">
                  <w:rPr>
                    <w:rFonts w:asciiTheme="minorHAnsi" w:hAnsiTheme="minorHAnsi"/>
                    <w:sz w:val="20"/>
                  </w:rPr>
                </w:rPrChange>
              </w:rPr>
              <w:t>One or more chunks</w:t>
            </w:r>
            <w:del w:id="3074" w:author="Markel" w:date="2018-07-20T14:56:00Z">
              <w:r w:rsidR="00E34801">
                <w:rPr>
                  <w:rFonts w:asciiTheme="minorHAnsi" w:hAnsiTheme="minorHAnsi"/>
                </w:rPr>
                <w:delText xml:space="preserve"> </w:delText>
              </w:r>
            </w:del>
          </w:p>
        </w:tc>
        <w:tc>
          <w:tcPr>
            <w:tcW w:w="1134" w:type="dxa"/>
            <w:tcPrChange w:id="3075" w:author="Markel" w:date="2018-07-20T14:56:00Z">
              <w:tcPr>
                <w:tcW w:w="1134" w:type="dxa"/>
              </w:tcPr>
            </w:tcPrChange>
          </w:tcPr>
          <w:p w14:paraId="5BE09136" w14:textId="77777777" w:rsidR="004F2EB5" w:rsidRPr="00224DB6" w:rsidRDefault="004F2EB5" w:rsidP="00E717E8">
            <w:pPr>
              <w:cnfStyle w:val="000000100000" w:firstRow="0" w:lastRow="0" w:firstColumn="0" w:lastColumn="0" w:oddVBand="0" w:evenVBand="0" w:oddHBand="1" w:evenHBand="0" w:firstRowFirstColumn="0" w:firstRowLastColumn="0" w:lastRowFirstColumn="0" w:lastRowLastColumn="0"/>
              <w:rPr>
                <w:rPrChange w:id="3076" w:author="Markel" w:date="2018-07-20T14:56:00Z">
                  <w:rPr>
                    <w:rFonts w:asciiTheme="minorHAnsi" w:hAnsiTheme="minorHAnsi"/>
                    <w:sz w:val="20"/>
                  </w:rPr>
                </w:rPrChange>
              </w:rPr>
            </w:pPr>
            <w:r w:rsidRPr="00224DB6">
              <w:rPr>
                <w:rPrChange w:id="3077" w:author="Markel" w:date="2018-07-20T14:56:00Z">
                  <w:rPr>
                    <w:rFonts w:asciiTheme="minorHAnsi" w:hAnsiTheme="minorHAnsi"/>
                    <w:sz w:val="20"/>
                  </w:rPr>
                </w:rPrChange>
              </w:rPr>
              <w:t>chunk</w:t>
            </w:r>
          </w:p>
        </w:tc>
        <w:tc>
          <w:tcPr>
            <w:tcW w:w="1701" w:type="dxa"/>
            <w:tcPrChange w:id="3078" w:author="Markel" w:date="2018-07-20T14:56:00Z">
              <w:tcPr>
                <w:tcW w:w="1417" w:type="dxa"/>
              </w:tcPr>
            </w:tcPrChange>
          </w:tcPr>
          <w:p w14:paraId="512F9CE2" w14:textId="77777777" w:rsidR="004F2EB5" w:rsidRPr="00224DB6" w:rsidRDefault="004F2EB5" w:rsidP="00E717E8">
            <w:pPr>
              <w:cnfStyle w:val="000000100000" w:firstRow="0" w:lastRow="0" w:firstColumn="0" w:lastColumn="0" w:oddVBand="0" w:evenVBand="0" w:oddHBand="1" w:evenHBand="0" w:firstRowFirstColumn="0" w:firstRowLastColumn="0" w:lastRowFirstColumn="0" w:lastRowLastColumn="0"/>
              <w:rPr>
                <w:rPrChange w:id="3079" w:author="Markel" w:date="2018-07-20T14:56:00Z">
                  <w:rPr>
                    <w:rFonts w:asciiTheme="minorHAnsi" w:hAnsiTheme="minorHAnsi"/>
                    <w:sz w:val="20"/>
                  </w:rPr>
                </w:rPrChange>
              </w:rPr>
            </w:pPr>
          </w:p>
        </w:tc>
        <w:tc>
          <w:tcPr>
            <w:tcW w:w="1134" w:type="dxa"/>
            <w:tcPrChange w:id="3080" w:author="Markel" w:date="2018-07-20T14:56:00Z">
              <w:tcPr>
                <w:tcW w:w="1418" w:type="dxa"/>
              </w:tcPr>
            </w:tcPrChange>
          </w:tcPr>
          <w:p w14:paraId="2AA262E5" w14:textId="77777777" w:rsidR="004F2EB5" w:rsidRPr="00224DB6" w:rsidRDefault="004F2EB5" w:rsidP="00E717E8">
            <w:pPr>
              <w:cnfStyle w:val="000000100000" w:firstRow="0" w:lastRow="0" w:firstColumn="0" w:lastColumn="0" w:oddVBand="0" w:evenVBand="0" w:oddHBand="1" w:evenHBand="0" w:firstRowFirstColumn="0" w:firstRowLastColumn="0" w:lastRowFirstColumn="0" w:lastRowLastColumn="0"/>
              <w:rPr>
                <w:rPrChange w:id="3081" w:author="Markel" w:date="2018-07-20T14:56:00Z">
                  <w:rPr>
                    <w:rFonts w:asciiTheme="minorHAnsi" w:hAnsiTheme="minorHAnsi"/>
                    <w:sz w:val="20"/>
                  </w:rPr>
                </w:rPrChange>
              </w:rPr>
            </w:pPr>
            <w:r w:rsidRPr="00224DB6">
              <w:rPr>
                <w:rPrChange w:id="3082" w:author="Markel" w:date="2018-07-20T14:56:00Z">
                  <w:rPr>
                    <w:rFonts w:asciiTheme="minorHAnsi" w:hAnsiTheme="minorHAnsi"/>
                    <w:sz w:val="20"/>
                  </w:rPr>
                </w:rPrChange>
              </w:rPr>
              <w:t>Yes</w:t>
            </w:r>
          </w:p>
        </w:tc>
        <w:tc>
          <w:tcPr>
            <w:tcW w:w="1663" w:type="dxa"/>
            <w:tcPrChange w:id="3083" w:author="Markel" w:date="2018-07-20T14:56:00Z">
              <w:tcPr>
                <w:tcW w:w="1364" w:type="dxa"/>
              </w:tcPr>
            </w:tcPrChange>
          </w:tcPr>
          <w:p w14:paraId="32B8A809" w14:textId="77777777" w:rsidR="004F2EB5" w:rsidRPr="00224DB6" w:rsidRDefault="004F2EB5" w:rsidP="00E717E8">
            <w:pPr>
              <w:cnfStyle w:val="000000100000" w:firstRow="0" w:lastRow="0" w:firstColumn="0" w:lastColumn="0" w:oddVBand="0" w:evenVBand="0" w:oddHBand="1" w:evenHBand="0" w:firstRowFirstColumn="0" w:firstRowLastColumn="0" w:lastRowFirstColumn="0" w:lastRowLastColumn="0"/>
              <w:rPr>
                <w:rPrChange w:id="3084" w:author="Markel" w:date="2018-07-20T14:56:00Z">
                  <w:rPr>
                    <w:rFonts w:asciiTheme="minorHAnsi" w:hAnsiTheme="minorHAnsi"/>
                    <w:sz w:val="20"/>
                  </w:rPr>
                </w:rPrChange>
              </w:rPr>
            </w:pPr>
          </w:p>
        </w:tc>
      </w:tr>
      <w:tr w:rsidR="004F2EB5" w:rsidRPr="00224DB6" w14:paraId="753B30FC" w14:textId="77777777" w:rsidTr="00E717E8">
        <w:trPr>
          <w:cantSplit/>
          <w:trPrChange w:id="3085" w:author="Markel" w:date="2018-07-20T14:56:00Z">
            <w:trPr>
              <w:cantSplit/>
            </w:trPr>
          </w:trPrChange>
        </w:trPr>
        <w:tc>
          <w:tcPr>
            <w:cnfStyle w:val="001000000000" w:firstRow="0" w:lastRow="0" w:firstColumn="1" w:lastColumn="0" w:oddVBand="0" w:evenVBand="0" w:oddHBand="0" w:evenHBand="0" w:firstRowFirstColumn="0" w:firstRowLastColumn="0" w:lastRowFirstColumn="0" w:lastRowLastColumn="0"/>
            <w:tcW w:w="1550" w:type="dxa"/>
            <w:tcPrChange w:id="3086" w:author="Markel" w:date="2018-07-20T14:56:00Z">
              <w:tcPr>
                <w:tcW w:w="1611" w:type="dxa"/>
              </w:tcPr>
            </w:tcPrChange>
          </w:tcPr>
          <w:p w14:paraId="06E41479" w14:textId="77777777" w:rsidR="004F2EB5" w:rsidRPr="00224DB6" w:rsidRDefault="004F2EB5" w:rsidP="00E717E8">
            <w:pPr>
              <w:rPr>
                <w:rPrChange w:id="3087" w:author="Markel" w:date="2018-07-20T14:56:00Z">
                  <w:rPr>
                    <w:rFonts w:asciiTheme="minorHAnsi" w:hAnsiTheme="minorHAnsi"/>
                    <w:sz w:val="20"/>
                  </w:rPr>
                </w:rPrChange>
              </w:rPr>
            </w:pPr>
            <w:r w:rsidRPr="00224DB6">
              <w:rPr>
                <w:rPrChange w:id="3088" w:author="Markel" w:date="2018-07-20T14:56:00Z">
                  <w:rPr>
                    <w:rFonts w:asciiTheme="minorHAnsi" w:hAnsiTheme="minorHAnsi"/>
                    <w:sz w:val="20"/>
                  </w:rPr>
                </w:rPrChange>
              </w:rPr>
              <w:t>cycles</w:t>
            </w:r>
          </w:p>
        </w:tc>
        <w:tc>
          <w:tcPr>
            <w:tcW w:w="2268" w:type="dxa"/>
            <w:tcPrChange w:id="3089" w:author="Markel" w:date="2018-07-20T14:56:00Z">
              <w:tcPr>
                <w:tcW w:w="2632" w:type="dxa"/>
              </w:tcPr>
            </w:tcPrChange>
          </w:tcPr>
          <w:p w14:paraId="76F2166F" w14:textId="77777777" w:rsidR="004F2EB5" w:rsidRPr="00224DB6" w:rsidRDefault="004F2EB5" w:rsidP="00E717E8">
            <w:pPr>
              <w:cnfStyle w:val="000000000000" w:firstRow="0" w:lastRow="0" w:firstColumn="0" w:lastColumn="0" w:oddVBand="0" w:evenVBand="0" w:oddHBand="0" w:evenHBand="0" w:firstRowFirstColumn="0" w:firstRowLastColumn="0" w:lastRowFirstColumn="0" w:lastRowLastColumn="0"/>
              <w:rPr>
                <w:rPrChange w:id="3090" w:author="Markel" w:date="2018-07-20T14:56:00Z">
                  <w:rPr>
                    <w:rFonts w:asciiTheme="minorHAnsi" w:hAnsiTheme="minorHAnsi"/>
                    <w:sz w:val="20"/>
                  </w:rPr>
                </w:rPrChange>
              </w:rPr>
            </w:pPr>
            <w:r w:rsidRPr="00224DB6">
              <w:rPr>
                <w:rPrChange w:id="3091" w:author="Markel" w:date="2018-07-20T14:56:00Z">
                  <w:rPr>
                    <w:rFonts w:asciiTheme="minorHAnsi" w:hAnsiTheme="minorHAnsi"/>
                    <w:sz w:val="20"/>
                  </w:rPr>
                </w:rPrChange>
              </w:rPr>
              <w:t>For the ordered chunk pattern described in the attribute chunk, the integer number of cycles that this pattern repeats within a block</w:t>
            </w:r>
          </w:p>
        </w:tc>
        <w:tc>
          <w:tcPr>
            <w:tcW w:w="1134" w:type="dxa"/>
            <w:tcPrChange w:id="3092" w:author="Markel" w:date="2018-07-20T14:56:00Z">
              <w:tcPr>
                <w:tcW w:w="1134" w:type="dxa"/>
              </w:tcPr>
            </w:tcPrChange>
          </w:tcPr>
          <w:p w14:paraId="40538E2B" w14:textId="77777777" w:rsidR="004F2EB5" w:rsidRPr="00224DB6" w:rsidRDefault="004F2EB5" w:rsidP="00E717E8">
            <w:pPr>
              <w:cnfStyle w:val="000000000000" w:firstRow="0" w:lastRow="0" w:firstColumn="0" w:lastColumn="0" w:oddVBand="0" w:evenVBand="0" w:oddHBand="0" w:evenHBand="0" w:firstRowFirstColumn="0" w:firstRowLastColumn="0" w:lastRowFirstColumn="0" w:lastRowLastColumn="0"/>
              <w:rPr>
                <w:rPrChange w:id="3093" w:author="Markel" w:date="2018-07-20T14:56:00Z">
                  <w:rPr>
                    <w:rFonts w:asciiTheme="minorHAnsi" w:hAnsiTheme="minorHAnsi"/>
                    <w:sz w:val="20"/>
                  </w:rPr>
                </w:rPrChange>
              </w:rPr>
            </w:pPr>
            <w:r w:rsidRPr="00224DB6">
              <w:rPr>
                <w:rPrChange w:id="3094" w:author="Markel" w:date="2018-07-20T14:56:00Z">
                  <w:rPr>
                    <w:rFonts w:asciiTheme="minorHAnsi" w:hAnsiTheme="minorHAnsi"/>
                    <w:sz w:val="20"/>
                  </w:rPr>
                </w:rPrChange>
              </w:rPr>
              <w:t>uint32_t</w:t>
            </w:r>
          </w:p>
        </w:tc>
        <w:tc>
          <w:tcPr>
            <w:tcW w:w="1701" w:type="dxa"/>
            <w:tcPrChange w:id="3095" w:author="Markel" w:date="2018-07-20T14:56:00Z">
              <w:tcPr>
                <w:tcW w:w="1417" w:type="dxa"/>
              </w:tcPr>
            </w:tcPrChange>
          </w:tcPr>
          <w:p w14:paraId="6081EC8C" w14:textId="77777777" w:rsidR="004F2EB5" w:rsidRPr="00224DB6" w:rsidRDefault="004F2EB5" w:rsidP="00E717E8">
            <w:pPr>
              <w:cnfStyle w:val="000000000000" w:firstRow="0" w:lastRow="0" w:firstColumn="0" w:lastColumn="0" w:oddVBand="0" w:evenVBand="0" w:oddHBand="0" w:evenHBand="0" w:firstRowFirstColumn="0" w:firstRowLastColumn="0" w:lastRowFirstColumn="0" w:lastRowLastColumn="0"/>
              <w:rPr>
                <w:rPrChange w:id="3096" w:author="Markel" w:date="2018-07-20T14:56:00Z">
                  <w:rPr>
                    <w:rFonts w:asciiTheme="minorHAnsi" w:hAnsiTheme="minorHAnsi"/>
                    <w:sz w:val="20"/>
                  </w:rPr>
                </w:rPrChange>
              </w:rPr>
            </w:pPr>
          </w:p>
        </w:tc>
        <w:tc>
          <w:tcPr>
            <w:tcW w:w="1134" w:type="dxa"/>
            <w:tcPrChange w:id="3097" w:author="Markel" w:date="2018-07-20T14:56:00Z">
              <w:tcPr>
                <w:tcW w:w="1418" w:type="dxa"/>
              </w:tcPr>
            </w:tcPrChange>
          </w:tcPr>
          <w:p w14:paraId="735CAA65" w14:textId="77777777" w:rsidR="004F2EB5" w:rsidRPr="00224DB6" w:rsidRDefault="00DC1B7A" w:rsidP="00E717E8">
            <w:pPr>
              <w:cnfStyle w:val="000000000000" w:firstRow="0" w:lastRow="0" w:firstColumn="0" w:lastColumn="0" w:oddVBand="0" w:evenVBand="0" w:oddHBand="0" w:evenHBand="0" w:firstRowFirstColumn="0" w:firstRowLastColumn="0" w:lastRowFirstColumn="0" w:lastRowLastColumn="0"/>
              <w:rPr>
                <w:rPrChange w:id="3098" w:author="Markel" w:date="2018-07-20T14:56:00Z">
                  <w:rPr>
                    <w:rFonts w:asciiTheme="minorHAnsi" w:hAnsiTheme="minorHAnsi"/>
                    <w:sz w:val="20"/>
                  </w:rPr>
                </w:rPrChange>
              </w:rPr>
            </w:pPr>
            <w:r w:rsidRPr="00224DB6">
              <w:rPr>
                <w:rPrChange w:id="3099" w:author="Markel" w:date="2018-07-20T14:56:00Z">
                  <w:rPr>
                    <w:rFonts w:asciiTheme="minorHAnsi" w:hAnsiTheme="minorHAnsi"/>
                    <w:sz w:val="20"/>
                  </w:rPr>
                </w:rPrChange>
              </w:rPr>
              <w:t>Yes</w:t>
            </w:r>
          </w:p>
        </w:tc>
        <w:tc>
          <w:tcPr>
            <w:tcW w:w="1663" w:type="dxa"/>
            <w:tcPrChange w:id="3100" w:author="Markel" w:date="2018-07-20T14:56:00Z">
              <w:tcPr>
                <w:tcW w:w="1364" w:type="dxa"/>
              </w:tcPr>
            </w:tcPrChange>
          </w:tcPr>
          <w:p w14:paraId="4501E857" w14:textId="77777777" w:rsidR="004F2EB5" w:rsidRPr="00224DB6" w:rsidRDefault="004F2EB5" w:rsidP="00E717E8">
            <w:pPr>
              <w:cnfStyle w:val="000000000000" w:firstRow="0" w:lastRow="0" w:firstColumn="0" w:lastColumn="0" w:oddVBand="0" w:evenVBand="0" w:oddHBand="0" w:evenHBand="0" w:firstRowFirstColumn="0" w:firstRowLastColumn="0" w:lastRowFirstColumn="0" w:lastRowLastColumn="0"/>
              <w:rPr>
                <w:rPrChange w:id="3101" w:author="Markel" w:date="2018-07-20T14:56:00Z">
                  <w:rPr>
                    <w:rFonts w:asciiTheme="minorHAnsi" w:hAnsiTheme="minorHAnsi"/>
                    <w:sz w:val="20"/>
                  </w:rPr>
                </w:rPrChange>
              </w:rPr>
            </w:pPr>
          </w:p>
        </w:tc>
      </w:tr>
      <w:tr w:rsidR="004F2EB5" w:rsidRPr="00224DB6" w14:paraId="4AE89338" w14:textId="77777777" w:rsidTr="00E717E8">
        <w:trPr>
          <w:cnfStyle w:val="000000100000" w:firstRow="0" w:lastRow="0" w:firstColumn="0" w:lastColumn="0" w:oddVBand="0" w:evenVBand="0" w:oddHBand="1" w:evenHBand="0" w:firstRowFirstColumn="0" w:firstRowLastColumn="0" w:lastRowFirstColumn="0" w:lastRowLastColumn="0"/>
          <w:cantSplit/>
          <w:trPrChange w:id="3102" w:author="Markel" w:date="2018-07-20T14:56:00Z">
            <w:trPr>
              <w:cantSplit/>
            </w:trPr>
          </w:trPrChange>
        </w:trPr>
        <w:tc>
          <w:tcPr>
            <w:cnfStyle w:val="001000000000" w:firstRow="0" w:lastRow="0" w:firstColumn="1" w:lastColumn="0" w:oddVBand="0" w:evenVBand="0" w:oddHBand="0" w:evenHBand="0" w:firstRowFirstColumn="0" w:firstRowLastColumn="0" w:lastRowFirstColumn="0" w:lastRowLastColumn="0"/>
            <w:tcW w:w="1550" w:type="dxa"/>
            <w:tcPrChange w:id="3103" w:author="Markel" w:date="2018-07-20T14:56:00Z">
              <w:tcPr>
                <w:tcW w:w="1611" w:type="dxa"/>
              </w:tcPr>
            </w:tcPrChange>
          </w:tcPr>
          <w:p w14:paraId="7AD33C83" w14:textId="1B7E0DC9" w:rsidR="004F2EB5" w:rsidRPr="00224DB6" w:rsidRDefault="00754D82" w:rsidP="00E717E8">
            <w:pPr>
              <w:cnfStyle w:val="001000100000" w:firstRow="0" w:lastRow="0" w:firstColumn="1" w:lastColumn="0" w:oddVBand="0" w:evenVBand="0" w:oddHBand="1" w:evenHBand="0" w:firstRowFirstColumn="0" w:firstRowLastColumn="0" w:lastRowFirstColumn="0" w:lastRowLastColumn="0"/>
              <w:rPr>
                <w:rPrChange w:id="3104" w:author="Markel" w:date="2018-07-20T14:56:00Z">
                  <w:rPr>
                    <w:rFonts w:asciiTheme="minorHAnsi" w:hAnsiTheme="minorHAnsi"/>
                    <w:sz w:val="20"/>
                  </w:rPr>
                </w:rPrChange>
              </w:rPr>
            </w:pPr>
            <w:del w:id="3105" w:author="Markel" w:date="2018-07-20T14:56:00Z">
              <w:r>
                <w:rPr>
                  <w:rFonts w:asciiTheme="minorHAnsi" w:hAnsiTheme="minorHAnsi"/>
                </w:rPr>
                <w:delText>S</w:delText>
              </w:r>
              <w:r w:rsidR="003834A2">
                <w:rPr>
                  <w:rFonts w:asciiTheme="minorHAnsi" w:hAnsiTheme="minorHAnsi"/>
                </w:rPr>
                <w:delText>izeheader</w:delText>
              </w:r>
              <w:r>
                <w:rPr>
                  <w:rFonts w:asciiTheme="minorHAnsi" w:hAnsiTheme="minorHAnsi"/>
                </w:rPr>
                <w:delText>.</w:delText>
              </w:r>
            </w:del>
            <w:ins w:id="3106" w:author="Markel" w:date="2018-07-20T14:56:00Z">
              <w:r w:rsidR="004F2EB5" w:rsidRPr="00224DB6">
                <w:t>sizeheader</w:t>
              </w:r>
            </w:ins>
          </w:p>
        </w:tc>
        <w:tc>
          <w:tcPr>
            <w:tcW w:w="2268" w:type="dxa"/>
            <w:tcPrChange w:id="3107" w:author="Markel" w:date="2018-07-20T14:56:00Z">
              <w:tcPr>
                <w:tcW w:w="2632" w:type="dxa"/>
              </w:tcPr>
            </w:tcPrChange>
          </w:tcPr>
          <w:p w14:paraId="14C56F4B" w14:textId="4DE399CE" w:rsidR="004F2EB5" w:rsidRPr="00224DB6" w:rsidRDefault="004F2EB5" w:rsidP="00E717E8">
            <w:pPr>
              <w:cnfStyle w:val="000000100000" w:firstRow="0" w:lastRow="0" w:firstColumn="0" w:lastColumn="0" w:oddVBand="0" w:evenVBand="0" w:oddHBand="1" w:evenHBand="0" w:firstRowFirstColumn="0" w:firstRowLastColumn="0" w:lastRowFirstColumn="0" w:lastRowLastColumn="0"/>
              <w:rPr>
                <w:rPrChange w:id="3108" w:author="Markel" w:date="2018-07-20T14:56:00Z">
                  <w:rPr>
                    <w:rFonts w:asciiTheme="minorHAnsi" w:hAnsiTheme="minorHAnsi"/>
                    <w:sz w:val="20"/>
                  </w:rPr>
                </w:rPrChange>
              </w:rPr>
            </w:pPr>
            <w:r w:rsidRPr="00224DB6">
              <w:rPr>
                <w:rPrChange w:id="3109" w:author="Markel" w:date="2018-07-20T14:56:00Z">
                  <w:rPr>
                    <w:rFonts w:asciiTheme="minorHAnsi" w:hAnsiTheme="minorHAnsi"/>
                    <w:sz w:val="20"/>
                  </w:rPr>
                </w:rPrChange>
              </w:rPr>
              <w:t>Integer number of bytes to skip in order to access first byte of chunk data</w:t>
            </w:r>
            <w:del w:id="3110" w:author="Markel" w:date="2018-07-20T14:56:00Z">
              <w:r w:rsidR="00661FBC">
                <w:rPr>
                  <w:rFonts w:asciiTheme="minorHAnsi" w:hAnsiTheme="minorHAnsi"/>
                </w:rPr>
                <w:delText xml:space="preserve"> </w:delText>
              </w:r>
            </w:del>
          </w:p>
        </w:tc>
        <w:tc>
          <w:tcPr>
            <w:tcW w:w="1134" w:type="dxa"/>
            <w:tcPrChange w:id="3111" w:author="Markel" w:date="2018-07-20T14:56:00Z">
              <w:tcPr>
                <w:tcW w:w="1134" w:type="dxa"/>
              </w:tcPr>
            </w:tcPrChange>
          </w:tcPr>
          <w:p w14:paraId="754B53E7" w14:textId="77777777" w:rsidR="004F2EB5" w:rsidRPr="00224DB6" w:rsidRDefault="004F2EB5" w:rsidP="00E717E8">
            <w:pPr>
              <w:cnfStyle w:val="000000100000" w:firstRow="0" w:lastRow="0" w:firstColumn="0" w:lastColumn="0" w:oddVBand="0" w:evenVBand="0" w:oddHBand="1" w:evenHBand="0" w:firstRowFirstColumn="0" w:firstRowLastColumn="0" w:lastRowFirstColumn="0" w:lastRowLastColumn="0"/>
              <w:rPr>
                <w:rPrChange w:id="3112" w:author="Markel" w:date="2018-07-20T14:56:00Z">
                  <w:rPr>
                    <w:rFonts w:asciiTheme="minorHAnsi" w:hAnsiTheme="minorHAnsi"/>
                    <w:sz w:val="20"/>
                  </w:rPr>
                </w:rPrChange>
              </w:rPr>
            </w:pPr>
            <w:r w:rsidRPr="00224DB6">
              <w:rPr>
                <w:rPrChange w:id="3113" w:author="Markel" w:date="2018-07-20T14:56:00Z">
                  <w:rPr>
                    <w:rFonts w:asciiTheme="minorHAnsi" w:hAnsiTheme="minorHAnsi"/>
                    <w:sz w:val="20"/>
                  </w:rPr>
                </w:rPrChange>
              </w:rPr>
              <w:t>uint32_t</w:t>
            </w:r>
          </w:p>
        </w:tc>
        <w:tc>
          <w:tcPr>
            <w:tcW w:w="1701" w:type="dxa"/>
            <w:tcPrChange w:id="3114" w:author="Markel" w:date="2018-07-20T14:56:00Z">
              <w:tcPr>
                <w:tcW w:w="1417" w:type="dxa"/>
              </w:tcPr>
            </w:tcPrChange>
          </w:tcPr>
          <w:p w14:paraId="65DEC5F1" w14:textId="77777777" w:rsidR="004F2EB5" w:rsidRPr="00224DB6" w:rsidRDefault="004F2EB5" w:rsidP="00E717E8">
            <w:pPr>
              <w:cnfStyle w:val="000000100000" w:firstRow="0" w:lastRow="0" w:firstColumn="0" w:lastColumn="0" w:oddVBand="0" w:evenVBand="0" w:oddHBand="1" w:evenHBand="0" w:firstRowFirstColumn="0" w:firstRowLastColumn="0" w:lastRowFirstColumn="0" w:lastRowLastColumn="0"/>
              <w:rPr>
                <w:rPrChange w:id="3115" w:author="Markel" w:date="2018-07-20T14:56:00Z">
                  <w:rPr>
                    <w:rFonts w:asciiTheme="minorHAnsi" w:hAnsiTheme="minorHAnsi"/>
                    <w:sz w:val="20"/>
                  </w:rPr>
                </w:rPrChange>
              </w:rPr>
            </w:pPr>
          </w:p>
        </w:tc>
        <w:tc>
          <w:tcPr>
            <w:tcW w:w="1134" w:type="dxa"/>
            <w:tcPrChange w:id="3116" w:author="Markel" w:date="2018-07-20T14:56:00Z">
              <w:tcPr>
                <w:tcW w:w="1418" w:type="dxa"/>
              </w:tcPr>
            </w:tcPrChange>
          </w:tcPr>
          <w:p w14:paraId="2E5CA6AA" w14:textId="77777777" w:rsidR="004F2EB5" w:rsidRPr="00224DB6" w:rsidRDefault="004F2EB5" w:rsidP="00E717E8">
            <w:pPr>
              <w:cnfStyle w:val="000000100000" w:firstRow="0" w:lastRow="0" w:firstColumn="0" w:lastColumn="0" w:oddVBand="0" w:evenVBand="0" w:oddHBand="1" w:evenHBand="0" w:firstRowFirstColumn="0" w:firstRowLastColumn="0" w:lastRowFirstColumn="0" w:lastRowLastColumn="0"/>
              <w:rPr>
                <w:rPrChange w:id="3117" w:author="Markel" w:date="2018-07-20T14:56:00Z">
                  <w:rPr>
                    <w:rFonts w:asciiTheme="minorHAnsi" w:hAnsiTheme="minorHAnsi"/>
                    <w:sz w:val="20"/>
                  </w:rPr>
                </w:rPrChange>
              </w:rPr>
            </w:pPr>
            <w:r w:rsidRPr="00224DB6">
              <w:rPr>
                <w:rPrChange w:id="3118" w:author="Markel" w:date="2018-07-20T14:56:00Z">
                  <w:rPr>
                    <w:rFonts w:asciiTheme="minorHAnsi" w:hAnsiTheme="minorHAnsi"/>
                    <w:sz w:val="20"/>
                  </w:rPr>
                </w:rPrChange>
              </w:rPr>
              <w:t>No</w:t>
            </w:r>
          </w:p>
        </w:tc>
        <w:tc>
          <w:tcPr>
            <w:tcW w:w="1663" w:type="dxa"/>
            <w:tcPrChange w:id="3119" w:author="Markel" w:date="2018-07-20T14:56:00Z">
              <w:tcPr>
                <w:tcW w:w="1364" w:type="dxa"/>
              </w:tcPr>
            </w:tcPrChange>
          </w:tcPr>
          <w:p w14:paraId="337281C1" w14:textId="77777777" w:rsidR="004F2EB5" w:rsidRPr="00224DB6" w:rsidRDefault="004F2EB5" w:rsidP="00E717E8">
            <w:pPr>
              <w:cnfStyle w:val="000000100000" w:firstRow="0" w:lastRow="0" w:firstColumn="0" w:lastColumn="0" w:oddVBand="0" w:evenVBand="0" w:oddHBand="1" w:evenHBand="0" w:firstRowFirstColumn="0" w:firstRowLastColumn="0" w:lastRowFirstColumn="0" w:lastRowLastColumn="0"/>
              <w:rPr>
                <w:rPrChange w:id="3120" w:author="Markel" w:date="2018-07-20T14:56:00Z">
                  <w:rPr>
                    <w:rFonts w:asciiTheme="minorHAnsi" w:hAnsiTheme="minorHAnsi"/>
                    <w:sz w:val="20"/>
                  </w:rPr>
                </w:rPrChange>
              </w:rPr>
            </w:pPr>
            <w:r w:rsidRPr="00224DB6">
              <w:rPr>
                <w:rPrChange w:id="3121" w:author="Markel" w:date="2018-07-20T14:56:00Z">
                  <w:rPr>
                    <w:rFonts w:asciiTheme="minorHAnsi" w:hAnsiTheme="minorHAnsi"/>
                    <w:sz w:val="20"/>
                  </w:rPr>
                </w:rPrChange>
              </w:rPr>
              <w:t>0</w:t>
            </w:r>
          </w:p>
        </w:tc>
      </w:tr>
      <w:tr w:rsidR="004F2EB5" w:rsidRPr="00224DB6" w14:paraId="4472FD92" w14:textId="77777777" w:rsidTr="00E717E8">
        <w:trPr>
          <w:cantSplit/>
          <w:trPrChange w:id="3122" w:author="Markel" w:date="2018-07-20T14:56:00Z">
            <w:trPr>
              <w:cantSplit/>
            </w:trPr>
          </w:trPrChange>
        </w:trPr>
        <w:tc>
          <w:tcPr>
            <w:cnfStyle w:val="001000000000" w:firstRow="0" w:lastRow="0" w:firstColumn="1" w:lastColumn="0" w:oddVBand="0" w:evenVBand="0" w:oddHBand="0" w:evenHBand="0" w:firstRowFirstColumn="0" w:firstRowLastColumn="0" w:lastRowFirstColumn="0" w:lastRowLastColumn="0"/>
            <w:tcW w:w="1550" w:type="dxa"/>
            <w:tcPrChange w:id="3123" w:author="Markel" w:date="2018-07-20T14:56:00Z">
              <w:tcPr>
                <w:tcW w:w="1611" w:type="dxa"/>
              </w:tcPr>
            </w:tcPrChange>
          </w:tcPr>
          <w:p w14:paraId="57649778" w14:textId="77777777" w:rsidR="004F2EB5" w:rsidRPr="00224DB6" w:rsidRDefault="004F2EB5" w:rsidP="00E717E8">
            <w:pPr>
              <w:rPr>
                <w:rPrChange w:id="3124" w:author="Markel" w:date="2018-07-20T14:56:00Z">
                  <w:rPr>
                    <w:rFonts w:asciiTheme="minorHAnsi" w:hAnsiTheme="minorHAnsi"/>
                    <w:sz w:val="20"/>
                  </w:rPr>
                </w:rPrChange>
              </w:rPr>
            </w:pPr>
            <w:r w:rsidRPr="00224DB6">
              <w:rPr>
                <w:rPrChange w:id="3125" w:author="Markel" w:date="2018-07-20T14:56:00Z">
                  <w:rPr>
                    <w:rFonts w:asciiTheme="minorHAnsi" w:hAnsiTheme="minorHAnsi"/>
                    <w:sz w:val="20"/>
                  </w:rPr>
                </w:rPrChange>
              </w:rPr>
              <w:t>sizefooter</w:t>
            </w:r>
          </w:p>
        </w:tc>
        <w:tc>
          <w:tcPr>
            <w:tcW w:w="2268" w:type="dxa"/>
            <w:tcPrChange w:id="3126" w:author="Markel" w:date="2018-07-20T14:56:00Z">
              <w:tcPr>
                <w:tcW w:w="2632" w:type="dxa"/>
              </w:tcPr>
            </w:tcPrChange>
          </w:tcPr>
          <w:p w14:paraId="4913C56A" w14:textId="77777777" w:rsidR="004F2EB5" w:rsidRPr="00224DB6" w:rsidRDefault="004F2EB5" w:rsidP="00E717E8">
            <w:pPr>
              <w:cnfStyle w:val="000000000000" w:firstRow="0" w:lastRow="0" w:firstColumn="0" w:lastColumn="0" w:oddVBand="0" w:evenVBand="0" w:oddHBand="0" w:evenHBand="0" w:firstRowFirstColumn="0" w:firstRowLastColumn="0" w:lastRowFirstColumn="0" w:lastRowLastColumn="0"/>
              <w:rPr>
                <w:rPrChange w:id="3127" w:author="Markel" w:date="2018-07-20T14:56:00Z">
                  <w:rPr>
                    <w:rFonts w:asciiTheme="minorHAnsi" w:hAnsiTheme="minorHAnsi"/>
                    <w:sz w:val="20"/>
                  </w:rPr>
                </w:rPrChange>
              </w:rPr>
            </w:pPr>
            <w:r w:rsidRPr="00224DB6">
              <w:rPr>
                <w:rPrChange w:id="3128" w:author="Markel" w:date="2018-07-20T14:56:00Z">
                  <w:rPr>
                    <w:rFonts w:asciiTheme="minorHAnsi" w:hAnsiTheme="minorHAnsi"/>
                    <w:sz w:val="20"/>
                  </w:rPr>
                </w:rPrChange>
              </w:rPr>
              <w:t>Integer number of bytes to skip in order to access first byte of next block</w:t>
            </w:r>
          </w:p>
        </w:tc>
        <w:tc>
          <w:tcPr>
            <w:tcW w:w="1134" w:type="dxa"/>
            <w:tcPrChange w:id="3129" w:author="Markel" w:date="2018-07-20T14:56:00Z">
              <w:tcPr>
                <w:tcW w:w="1134" w:type="dxa"/>
              </w:tcPr>
            </w:tcPrChange>
          </w:tcPr>
          <w:p w14:paraId="16893FCA" w14:textId="77777777" w:rsidR="004F2EB5" w:rsidRPr="00224DB6" w:rsidRDefault="004F2EB5" w:rsidP="00E717E8">
            <w:pPr>
              <w:cnfStyle w:val="000000000000" w:firstRow="0" w:lastRow="0" w:firstColumn="0" w:lastColumn="0" w:oddVBand="0" w:evenVBand="0" w:oddHBand="0" w:evenHBand="0" w:firstRowFirstColumn="0" w:firstRowLastColumn="0" w:lastRowFirstColumn="0" w:lastRowLastColumn="0"/>
              <w:rPr>
                <w:rPrChange w:id="3130" w:author="Markel" w:date="2018-07-20T14:56:00Z">
                  <w:rPr>
                    <w:rFonts w:asciiTheme="minorHAnsi" w:hAnsiTheme="minorHAnsi"/>
                    <w:sz w:val="20"/>
                  </w:rPr>
                </w:rPrChange>
              </w:rPr>
            </w:pPr>
            <w:r w:rsidRPr="00224DB6">
              <w:rPr>
                <w:rPrChange w:id="3131" w:author="Markel" w:date="2018-07-20T14:56:00Z">
                  <w:rPr>
                    <w:rFonts w:asciiTheme="minorHAnsi" w:hAnsiTheme="minorHAnsi"/>
                    <w:sz w:val="20"/>
                  </w:rPr>
                </w:rPrChange>
              </w:rPr>
              <w:t>uint32_t</w:t>
            </w:r>
          </w:p>
        </w:tc>
        <w:tc>
          <w:tcPr>
            <w:tcW w:w="1701" w:type="dxa"/>
            <w:tcPrChange w:id="3132" w:author="Markel" w:date="2018-07-20T14:56:00Z">
              <w:tcPr>
                <w:tcW w:w="1417" w:type="dxa"/>
              </w:tcPr>
            </w:tcPrChange>
          </w:tcPr>
          <w:p w14:paraId="2A60D86A" w14:textId="77777777" w:rsidR="004F2EB5" w:rsidRPr="00224DB6" w:rsidRDefault="004F2EB5" w:rsidP="00E717E8">
            <w:pPr>
              <w:cnfStyle w:val="000000000000" w:firstRow="0" w:lastRow="0" w:firstColumn="0" w:lastColumn="0" w:oddVBand="0" w:evenVBand="0" w:oddHBand="0" w:evenHBand="0" w:firstRowFirstColumn="0" w:firstRowLastColumn="0" w:lastRowFirstColumn="0" w:lastRowLastColumn="0"/>
              <w:rPr>
                <w:rPrChange w:id="3133" w:author="Markel" w:date="2018-07-20T14:56:00Z">
                  <w:rPr>
                    <w:rFonts w:asciiTheme="minorHAnsi" w:hAnsiTheme="minorHAnsi"/>
                    <w:sz w:val="20"/>
                  </w:rPr>
                </w:rPrChange>
              </w:rPr>
            </w:pPr>
          </w:p>
        </w:tc>
        <w:tc>
          <w:tcPr>
            <w:tcW w:w="1134" w:type="dxa"/>
            <w:tcPrChange w:id="3134" w:author="Markel" w:date="2018-07-20T14:56:00Z">
              <w:tcPr>
                <w:tcW w:w="1418" w:type="dxa"/>
              </w:tcPr>
            </w:tcPrChange>
          </w:tcPr>
          <w:p w14:paraId="605B1E8B" w14:textId="77777777" w:rsidR="004F2EB5" w:rsidRPr="00224DB6" w:rsidRDefault="004F2EB5" w:rsidP="00E717E8">
            <w:pPr>
              <w:cnfStyle w:val="000000000000" w:firstRow="0" w:lastRow="0" w:firstColumn="0" w:lastColumn="0" w:oddVBand="0" w:evenVBand="0" w:oddHBand="0" w:evenHBand="0" w:firstRowFirstColumn="0" w:firstRowLastColumn="0" w:lastRowFirstColumn="0" w:lastRowLastColumn="0"/>
              <w:rPr>
                <w:rPrChange w:id="3135" w:author="Markel" w:date="2018-07-20T14:56:00Z">
                  <w:rPr>
                    <w:rFonts w:asciiTheme="minorHAnsi" w:hAnsiTheme="minorHAnsi"/>
                    <w:sz w:val="20"/>
                  </w:rPr>
                </w:rPrChange>
              </w:rPr>
            </w:pPr>
            <w:r w:rsidRPr="00224DB6">
              <w:rPr>
                <w:rPrChange w:id="3136" w:author="Markel" w:date="2018-07-20T14:56:00Z">
                  <w:rPr>
                    <w:rFonts w:asciiTheme="minorHAnsi" w:hAnsiTheme="minorHAnsi"/>
                    <w:sz w:val="20"/>
                  </w:rPr>
                </w:rPrChange>
              </w:rPr>
              <w:t>No</w:t>
            </w:r>
          </w:p>
        </w:tc>
        <w:tc>
          <w:tcPr>
            <w:tcW w:w="1663" w:type="dxa"/>
            <w:tcPrChange w:id="3137" w:author="Markel" w:date="2018-07-20T14:56:00Z">
              <w:tcPr>
                <w:tcW w:w="1364" w:type="dxa"/>
              </w:tcPr>
            </w:tcPrChange>
          </w:tcPr>
          <w:p w14:paraId="22AF91A4" w14:textId="77777777" w:rsidR="004F2EB5" w:rsidRPr="00224DB6" w:rsidRDefault="004F2EB5" w:rsidP="00E717E8">
            <w:pPr>
              <w:cnfStyle w:val="000000000000" w:firstRow="0" w:lastRow="0" w:firstColumn="0" w:lastColumn="0" w:oddVBand="0" w:evenVBand="0" w:oddHBand="0" w:evenHBand="0" w:firstRowFirstColumn="0" w:firstRowLastColumn="0" w:lastRowFirstColumn="0" w:lastRowLastColumn="0"/>
              <w:rPr>
                <w:rPrChange w:id="3138" w:author="Markel" w:date="2018-07-20T14:56:00Z">
                  <w:rPr>
                    <w:rFonts w:asciiTheme="minorHAnsi" w:hAnsiTheme="minorHAnsi"/>
                    <w:sz w:val="20"/>
                  </w:rPr>
                </w:rPrChange>
              </w:rPr>
            </w:pPr>
            <w:r w:rsidRPr="00224DB6">
              <w:rPr>
                <w:rPrChange w:id="3139" w:author="Markel" w:date="2018-07-20T14:56:00Z">
                  <w:rPr>
                    <w:rFonts w:asciiTheme="minorHAnsi" w:hAnsiTheme="minorHAnsi"/>
                    <w:sz w:val="20"/>
                  </w:rPr>
                </w:rPrChange>
              </w:rPr>
              <w:t>0</w:t>
            </w:r>
          </w:p>
        </w:tc>
      </w:tr>
    </w:tbl>
    <w:p w14:paraId="0A769E56" w14:textId="77777777" w:rsidR="005B419C" w:rsidRPr="00224DB6" w:rsidRDefault="005B419C" w:rsidP="005B419C">
      <w:pPr>
        <w:rPr>
          <w:lang w:val="en-US"/>
          <w:rPrChange w:id="3140" w:author="Markel" w:date="2018-07-20T14:56:00Z">
            <w:rPr>
              <w:b/>
            </w:rPr>
          </w:rPrChange>
        </w:rPr>
      </w:pPr>
    </w:p>
    <w:p w14:paraId="03A509FC" w14:textId="607C222A" w:rsidR="005B419C" w:rsidRPr="00553752" w:rsidRDefault="00382442" w:rsidP="004554B2">
      <w:pPr>
        <w:jc w:val="both"/>
        <w:rPr>
          <w:ins w:id="3141" w:author="Markel" w:date="2018-07-20T14:56:00Z"/>
          <w:rFonts w:ascii="Times New Roman" w:hAnsi="Times New Roman" w:cs="Times New Roman"/>
          <w:lang w:val="en-US"/>
        </w:rPr>
      </w:pPr>
      <w:ins w:id="3142" w:author="Markel" w:date="2018-07-20T14:56:00Z">
        <w:r w:rsidRPr="00553752">
          <w:rPr>
            <w:rFonts w:ascii="Times New Roman" w:hAnsi="Times New Roman" w:cs="Times New Roman"/>
            <w:lang w:val="en-US"/>
          </w:rPr>
          <w:fldChar w:fldCharType="begin"/>
        </w:r>
        <w:r w:rsidRPr="00553752">
          <w:rPr>
            <w:rFonts w:ascii="Times New Roman" w:hAnsi="Times New Roman" w:cs="Times New Roman"/>
            <w:lang w:val="en-US"/>
          </w:rPr>
          <w:instrText xml:space="preserve"> REF _Ref519089329 \h </w:instrText>
        </w:r>
        <w:r w:rsidRPr="00553752">
          <w:rPr>
            <w:rFonts w:ascii="Times New Roman" w:hAnsi="Times New Roman" w:cs="Times New Roman"/>
            <w:lang w:val="en-US"/>
          </w:rPr>
        </w:r>
        <w:r w:rsidRPr="00553752">
          <w:rPr>
            <w:rFonts w:ascii="Times New Roman" w:hAnsi="Times New Roman" w:cs="Times New Roman"/>
            <w:lang w:val="en-US"/>
          </w:rPr>
          <w:fldChar w:fldCharType="separate"/>
        </w:r>
        <w:r w:rsidR="00AA72D3" w:rsidRPr="00224DB6">
          <w:rPr>
            <w:rFonts w:ascii="Times New Roman" w:hAnsi="Times New Roman" w:cs="Times New Roman"/>
            <w:lang w:val="en-US"/>
          </w:rPr>
          <w:t xml:space="preserve">Figure </w:t>
        </w:r>
      </w:ins>
      <w:r w:rsidR="00AA72D3">
        <w:rPr>
          <w:rFonts w:ascii="Times New Roman" w:hAnsi="Times New Roman" w:cs="Times New Roman"/>
          <w:noProof/>
          <w:lang w:val="en-US"/>
        </w:rPr>
        <w:t>9</w:t>
      </w:r>
      <w:ins w:id="3143" w:author="Markel" w:date="2018-07-20T14:56:00Z">
        <w:r w:rsidRPr="00553752">
          <w:rPr>
            <w:rFonts w:ascii="Times New Roman" w:hAnsi="Times New Roman" w:cs="Times New Roman"/>
            <w:lang w:val="en-US"/>
          </w:rPr>
          <w:fldChar w:fldCharType="end"/>
        </w:r>
        <w:r w:rsidR="002779B5" w:rsidRPr="00553752">
          <w:rPr>
            <w:rFonts w:ascii="Times New Roman" w:hAnsi="Times New Roman" w:cs="Times New Roman"/>
            <w:lang w:val="en-US"/>
          </w:rPr>
          <w:t xml:space="preserve"> illustrates </w:t>
        </w:r>
        <w:r w:rsidR="004034B0" w:rsidRPr="00553752">
          <w:rPr>
            <w:rFonts w:ascii="Times New Roman" w:hAnsi="Times New Roman" w:cs="Times New Roman"/>
            <w:lang w:val="en-US"/>
          </w:rPr>
          <w:t xml:space="preserve">the encoding of </w:t>
        </w:r>
        <w:r w:rsidR="004034B0" w:rsidRPr="00553752">
          <w:rPr>
            <w:rFonts w:ascii="Times New Roman" w:hAnsi="Times New Roman" w:cs="Times New Roman"/>
            <w:i/>
            <w:lang w:val="en-US"/>
          </w:rPr>
          <w:t xml:space="preserve">N </w:t>
        </w:r>
        <w:r w:rsidR="004034B0" w:rsidRPr="00553752">
          <w:rPr>
            <w:rFonts w:ascii="Times New Roman" w:hAnsi="Times New Roman" w:cs="Times New Roman"/>
            <w:lang w:val="en-US"/>
          </w:rPr>
          <w:t xml:space="preserve">chunks within a </w:t>
        </w:r>
        <w:r w:rsidR="00553752" w:rsidRPr="00553752">
          <w:rPr>
            <w:rFonts w:ascii="Times New Roman" w:hAnsi="Times New Roman" w:cs="Times New Roman"/>
            <w:lang w:val="en-US"/>
          </w:rPr>
          <w:t>block with no header and footer, with header only, with footer only, and with both data segments.</w:t>
        </w:r>
      </w:ins>
    </w:p>
    <w:p w14:paraId="6D7CB99F" w14:textId="77777777" w:rsidR="00973527" w:rsidRPr="00224DB6" w:rsidRDefault="00FF725C" w:rsidP="0037500F">
      <w:pPr>
        <w:keepNext/>
        <w:spacing w:after="0"/>
        <w:jc w:val="center"/>
        <w:rPr>
          <w:ins w:id="3144" w:author="Markel" w:date="2018-07-20T14:56:00Z"/>
          <w:lang w:val="en-US"/>
        </w:rPr>
      </w:pPr>
      <w:ins w:id="3145" w:author="Markel" w:date="2018-07-20T14:56:00Z">
        <w:r w:rsidRPr="00224DB6">
          <w:rPr>
            <w:noProof/>
            <w:lang w:val="en-US"/>
          </w:rPr>
          <w:drawing>
            <wp:inline distT="0" distB="0" distL="0" distR="0" wp14:anchorId="67382191" wp14:editId="6F6CB64D">
              <wp:extent cx="5805577" cy="4394005"/>
              <wp:effectExtent l="0" t="0" r="508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lock types.emf"/>
                      <pic:cNvPicPr/>
                    </pic:nvPicPr>
                    <pic:blipFill rotWithShape="1">
                      <a:blip r:embed="rId25" cstate="print">
                        <a:extLst>
                          <a:ext uri="{28A0092B-C50C-407E-A947-70E740481C1C}">
                            <a14:useLocalDpi xmlns:a14="http://schemas.microsoft.com/office/drawing/2010/main" val="0"/>
                          </a:ext>
                        </a:extLst>
                      </a:blip>
                      <a:srcRect l="12494" t="13815" r="15113" b="13296"/>
                      <a:stretch/>
                    </pic:blipFill>
                    <pic:spPr bwMode="auto">
                      <a:xfrm>
                        <a:off x="0" y="0"/>
                        <a:ext cx="5853169" cy="4430026"/>
                      </a:xfrm>
                      <a:prstGeom prst="rect">
                        <a:avLst/>
                      </a:prstGeom>
                      <a:ln>
                        <a:noFill/>
                      </a:ln>
                      <a:extLst>
                        <a:ext uri="{53640926-AAD7-44D8-BBD7-CCE9431645EC}">
                          <a14:shadowObscured xmlns:a14="http://schemas.microsoft.com/office/drawing/2010/main"/>
                        </a:ext>
                      </a:extLst>
                    </pic:spPr>
                  </pic:pic>
                </a:graphicData>
              </a:graphic>
            </wp:inline>
          </w:drawing>
        </w:r>
      </w:ins>
    </w:p>
    <w:p w14:paraId="64EA07FD" w14:textId="77777777" w:rsidR="00973527" w:rsidRPr="00224DB6" w:rsidRDefault="00973527" w:rsidP="00973527">
      <w:pPr>
        <w:pStyle w:val="Caption"/>
        <w:jc w:val="both"/>
        <w:rPr>
          <w:ins w:id="3146" w:author="Markel" w:date="2018-07-20T14:56:00Z"/>
          <w:rFonts w:ascii="Times New Roman" w:hAnsi="Times New Roman" w:cs="Times New Roman"/>
          <w:lang w:val="en-US"/>
        </w:rPr>
      </w:pPr>
      <w:bookmarkStart w:id="3147" w:name="_Ref519089329"/>
      <w:bookmarkStart w:id="3148" w:name="_Toc519860746"/>
      <w:ins w:id="3149" w:author="Markel" w:date="2018-07-20T14:56:00Z">
        <w:r w:rsidRPr="00224DB6">
          <w:rPr>
            <w:rFonts w:ascii="Times New Roman" w:hAnsi="Times New Roman" w:cs="Times New Roman"/>
            <w:lang w:val="en-US"/>
          </w:rPr>
          <w:t xml:space="preserve">Figure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Figure \* ARABIC </w:instrText>
        </w:r>
        <w:r w:rsidRPr="00224DB6">
          <w:rPr>
            <w:rFonts w:ascii="Times New Roman" w:hAnsi="Times New Roman" w:cs="Times New Roman"/>
            <w:lang w:val="en-US"/>
          </w:rPr>
          <w:fldChar w:fldCharType="separate"/>
        </w:r>
      </w:ins>
      <w:r w:rsidR="00AA72D3">
        <w:rPr>
          <w:rFonts w:ascii="Times New Roman" w:hAnsi="Times New Roman" w:cs="Times New Roman"/>
          <w:noProof/>
          <w:lang w:val="en-US"/>
        </w:rPr>
        <w:t>9</w:t>
      </w:r>
      <w:ins w:id="3150" w:author="Markel" w:date="2018-07-20T14:56:00Z">
        <w:r w:rsidRPr="00224DB6">
          <w:rPr>
            <w:rFonts w:ascii="Times New Roman" w:hAnsi="Times New Roman" w:cs="Times New Roman"/>
            <w:lang w:val="en-US"/>
          </w:rPr>
          <w:fldChar w:fldCharType="end"/>
        </w:r>
        <w:bookmarkEnd w:id="3147"/>
        <w:r w:rsidRPr="00224DB6">
          <w:rPr>
            <w:rFonts w:ascii="Times New Roman" w:hAnsi="Times New Roman" w:cs="Times New Roman"/>
            <w:lang w:val="en-US"/>
          </w:rPr>
          <w:t xml:space="preserve"> - </w:t>
        </w:r>
        <w:r w:rsidR="00382442" w:rsidRPr="00224DB6">
          <w:rPr>
            <w:rFonts w:ascii="Times New Roman" w:hAnsi="Times New Roman" w:cs="Times New Roman"/>
            <w:lang w:val="en-US"/>
          </w:rPr>
          <w:t>Encoding schemes for N chunks within a block</w:t>
        </w:r>
        <w:bookmarkEnd w:id="3148"/>
      </w:ins>
    </w:p>
    <w:p w14:paraId="01415F3D" w14:textId="77777777" w:rsidR="00C372B2" w:rsidRPr="00224DB6" w:rsidRDefault="00C372B2" w:rsidP="00C372B2">
      <w:pPr>
        <w:pStyle w:val="Heading3"/>
        <w:numPr>
          <w:ilvl w:val="2"/>
          <w:numId w:val="2"/>
        </w:numPr>
        <w:spacing w:after="120"/>
        <w:rPr>
          <w:rFonts w:ascii="Times New Roman" w:hAnsi="Times New Roman"/>
          <w:lang w:val="en-US"/>
          <w:rPrChange w:id="3151" w:author="Markel" w:date="2018-07-20T14:56:00Z">
            <w:rPr/>
          </w:rPrChange>
        </w:rPr>
        <w:pPrChange w:id="3152" w:author="Markel" w:date="2018-07-20T14:56:00Z">
          <w:pPr>
            <w:pStyle w:val="Heading3"/>
          </w:pPr>
        </w:pPrChange>
      </w:pPr>
      <w:bookmarkStart w:id="3153" w:name="_Toc519860724"/>
      <w:bookmarkStart w:id="3154" w:name="_Toc490496304"/>
      <w:r w:rsidRPr="00224DB6">
        <w:rPr>
          <w:rFonts w:ascii="Times New Roman" w:hAnsi="Times New Roman"/>
          <w:lang w:val="en-US"/>
          <w:rPrChange w:id="3155" w:author="Markel" w:date="2018-07-20T14:56:00Z">
            <w:rPr/>
          </w:rPrChange>
        </w:rPr>
        <w:t>Lane object</w:t>
      </w:r>
      <w:bookmarkEnd w:id="3153"/>
      <w:bookmarkEnd w:id="3154"/>
    </w:p>
    <w:p w14:paraId="43EF50F8" w14:textId="77777777" w:rsidR="00C372B2" w:rsidRPr="00224DB6" w:rsidRDefault="00C372B2" w:rsidP="00C372B2">
      <w:pPr>
        <w:jc w:val="both"/>
        <w:rPr>
          <w:rFonts w:ascii="Times New Roman" w:eastAsia="Times New Roman" w:hAnsi="Times New Roman" w:cs="Times New Roman"/>
          <w:sz w:val="24"/>
          <w:szCs w:val="24"/>
          <w:lang w:val="en-US"/>
          <w:rPrChange w:id="3156" w:author="Markel" w:date="2018-07-20T14:56:00Z">
            <w:rPr/>
          </w:rPrChange>
        </w:rPr>
      </w:pPr>
      <w:r w:rsidRPr="00224DB6">
        <w:rPr>
          <w:rFonts w:ascii="Times New Roman" w:hAnsi="Times New Roman"/>
          <w:lang w:val="en-US"/>
          <w:rPrChange w:id="3157" w:author="Markel" w:date="2018-07-20T14:56:00Z">
            <w:rPr/>
          </w:rPrChange>
        </w:rPr>
        <w:t>A lane is defined as a conduit that transports data comprised of one or more types of blocks. The contents of one or more lanes are written to disk to produce files. However, the standard does not assume that</w:t>
      </w:r>
      <w:r w:rsidRPr="00224DB6">
        <w:rPr>
          <w:rFonts w:ascii="Times New Roman" w:hAnsi="Times New Roman"/>
          <w:lang w:val="en-US"/>
          <w:rPrChange w:id="3158" w:author="Markel" w:date="2018-07-20T14:56:00Z">
            <w:rPr/>
          </w:rPrChange>
        </w:rPr>
        <w:t xml:space="preserve"> this writing is synchronized to the start of a block within a lane.</w:t>
      </w:r>
    </w:p>
    <w:p w14:paraId="2F90601C" w14:textId="77777777" w:rsidR="00BE691D" w:rsidRDefault="00BE691D">
      <w:pPr>
        <w:rPr>
          <w:del w:id="3159" w:author="Markel" w:date="2018-07-20T14:56:00Z"/>
        </w:rPr>
      </w:pPr>
    </w:p>
    <w:p w14:paraId="4F022192" w14:textId="043703D0" w:rsidR="00042BCE" w:rsidRPr="00224DB6" w:rsidRDefault="00042BCE" w:rsidP="002A3534">
      <w:pPr>
        <w:pStyle w:val="Caption"/>
        <w:keepNext/>
        <w:spacing w:after="0"/>
        <w:jc w:val="both"/>
        <w:rPr>
          <w:rFonts w:ascii="Times New Roman" w:hAnsi="Times New Roman"/>
          <w:lang w:val="en-US"/>
          <w:rPrChange w:id="3160" w:author="Markel" w:date="2018-07-20T14:56:00Z">
            <w:rPr>
              <w:sz w:val="24"/>
            </w:rPr>
          </w:rPrChange>
        </w:rPr>
        <w:pPrChange w:id="3161" w:author="Markel" w:date="2018-07-20T14:56:00Z">
          <w:pPr>
            <w:pStyle w:val="Caption"/>
            <w:keepNext/>
          </w:pPr>
        </w:pPrChange>
      </w:pPr>
      <w:bookmarkStart w:id="3162" w:name="_Toc511747916"/>
      <w:bookmarkStart w:id="3163" w:name="_Toc519860760"/>
      <w:bookmarkStart w:id="3164" w:name="_Toc489615348"/>
      <w:r w:rsidRPr="00224DB6">
        <w:rPr>
          <w:rFonts w:ascii="Times New Roman" w:hAnsi="Times New Roman"/>
          <w:lang w:val="en-US"/>
          <w:rPrChange w:id="3165" w:author="Markel" w:date="2018-07-20T14:56:00Z">
            <w:rPr>
              <w:sz w:val="24"/>
            </w:rPr>
          </w:rPrChange>
        </w:rPr>
        <w:t xml:space="preserve">Table </w:t>
      </w:r>
      <w:r w:rsidRPr="00224DB6">
        <w:rPr>
          <w:rFonts w:ascii="Times New Roman" w:hAnsi="Times New Roman"/>
          <w:lang w:val="en-US"/>
          <w:rPrChange w:id="3166" w:author="Markel" w:date="2018-07-20T14:56:00Z">
            <w:rPr>
              <w:sz w:val="24"/>
            </w:rPr>
          </w:rPrChange>
        </w:rPr>
        <w:fldChar w:fldCharType="begin"/>
      </w:r>
      <w:r w:rsidRPr="00224DB6">
        <w:rPr>
          <w:rFonts w:ascii="Times New Roman" w:hAnsi="Times New Roman" w:cs="Times New Roman"/>
          <w:lang w:val="en-US"/>
        </w:rPr>
        <w:instrText xml:space="preserve"> SEQ Table \* ARABIC </w:instrText>
      </w:r>
      <w:r w:rsidRPr="00224DB6">
        <w:rPr>
          <w:rFonts w:ascii="Times New Roman" w:hAnsi="Times New Roman"/>
          <w:lang w:val="en-US"/>
          <w:rPrChange w:id="3167" w:author="Markel" w:date="2018-07-20T14:56:00Z">
            <w:rPr>
              <w:sz w:val="24"/>
            </w:rPr>
          </w:rPrChange>
        </w:rPr>
        <w:fldChar w:fldCharType="separate"/>
      </w:r>
      <w:r w:rsidR="00AA72D3">
        <w:rPr>
          <w:rFonts w:ascii="Times New Roman" w:hAnsi="Times New Roman" w:cs="Times New Roman"/>
          <w:noProof/>
          <w:lang w:val="en-US"/>
        </w:rPr>
        <w:t>12</w:t>
      </w:r>
      <w:r w:rsidRPr="00224DB6">
        <w:rPr>
          <w:rFonts w:ascii="Times New Roman" w:hAnsi="Times New Roman"/>
          <w:lang w:val="en-US"/>
          <w:rPrChange w:id="3168" w:author="Markel" w:date="2018-07-20T14:56:00Z">
            <w:rPr>
              <w:sz w:val="24"/>
            </w:rPr>
          </w:rPrChange>
        </w:rPr>
        <w:fldChar w:fldCharType="end"/>
      </w:r>
      <w:r w:rsidRPr="00224DB6">
        <w:rPr>
          <w:rFonts w:ascii="Times New Roman" w:hAnsi="Times New Roman"/>
          <w:lang w:val="en-US"/>
          <w:rPrChange w:id="3169" w:author="Markel" w:date="2018-07-20T14:56:00Z">
            <w:rPr>
              <w:sz w:val="24"/>
            </w:rPr>
          </w:rPrChange>
        </w:rPr>
        <w:t xml:space="preserve"> </w:t>
      </w:r>
      <w:del w:id="3170" w:author="Markel" w:date="2018-07-20T14:56:00Z">
        <w:r w:rsidR="00BE691D">
          <w:rPr>
            <w:sz w:val="24"/>
            <w:szCs w:val="24"/>
          </w:rPr>
          <w:delText>–</w:delText>
        </w:r>
      </w:del>
      <w:ins w:id="3171" w:author="Markel" w:date="2018-07-20T14:56:00Z">
        <w:r w:rsidRPr="00224DB6">
          <w:rPr>
            <w:rFonts w:ascii="Times New Roman" w:hAnsi="Times New Roman" w:cs="Times New Roman"/>
            <w:lang w:val="en-US"/>
          </w:rPr>
          <w:t>-</w:t>
        </w:r>
      </w:ins>
      <w:r w:rsidRPr="00224DB6">
        <w:rPr>
          <w:rFonts w:ascii="Times New Roman" w:hAnsi="Times New Roman"/>
          <w:lang w:val="en-US"/>
          <w:rPrChange w:id="3172" w:author="Markel" w:date="2018-07-20T14:56:00Z">
            <w:rPr>
              <w:sz w:val="24"/>
            </w:rPr>
          </w:rPrChange>
        </w:rPr>
        <w:t xml:space="preserve"> Definition of lane attributes</w:t>
      </w:r>
      <w:bookmarkEnd w:id="3162"/>
      <w:bookmarkEnd w:id="3163"/>
      <w:bookmarkEnd w:id="3164"/>
    </w:p>
    <w:tbl>
      <w:tblPr>
        <w:tblStyle w:val="LightList-Accent1"/>
        <w:tblW w:w="9450" w:type="dxa"/>
        <w:tblLayout w:type="fixed"/>
        <w:tblLook w:val="04A0" w:firstRow="1" w:lastRow="0" w:firstColumn="1" w:lastColumn="0" w:noHBand="0" w:noVBand="1"/>
        <w:tblPrChange w:id="3173" w:author="Markel" w:date="2018-07-20T14:56:00Z">
          <w:tblPr>
            <w:tblStyle w:val="LightList-Accent1"/>
            <w:tblW w:w="9576" w:type="dxa"/>
            <w:tblLook w:val="04A0" w:firstRow="1" w:lastRow="0" w:firstColumn="1" w:lastColumn="0" w:noHBand="0" w:noVBand="1"/>
          </w:tblPr>
        </w:tblPrChange>
      </w:tblPr>
      <w:tblGrid>
        <w:gridCol w:w="1550"/>
        <w:gridCol w:w="2268"/>
        <w:gridCol w:w="1134"/>
        <w:gridCol w:w="1701"/>
        <w:gridCol w:w="1134"/>
        <w:gridCol w:w="1663"/>
        <w:tblGridChange w:id="3174">
          <w:tblGrid>
            <w:gridCol w:w="1728"/>
            <w:gridCol w:w="1676"/>
            <w:gridCol w:w="1132"/>
            <w:gridCol w:w="2146"/>
            <w:gridCol w:w="1592"/>
            <w:gridCol w:w="1302"/>
          </w:tblGrid>
        </w:tblGridChange>
      </w:tblGrid>
      <w:tr w:rsidR="00042BCE" w:rsidRPr="00224DB6" w14:paraId="244E58A6" w14:textId="77777777" w:rsidTr="00E717E8">
        <w:trPr>
          <w:cnfStyle w:val="100000000000" w:firstRow="1" w:lastRow="0" w:firstColumn="0" w:lastColumn="0" w:oddVBand="0" w:evenVBand="0" w:oddHBand="0" w:evenHBand="0" w:firstRowFirstColumn="0" w:firstRowLastColumn="0" w:lastRowFirstColumn="0" w:lastRowLastColumn="0"/>
          <w:tblHeader/>
          <w:trPrChange w:id="3175" w:author="Markel" w:date="2018-07-20T14:56:00Z">
            <w:trPr>
              <w:tblHeader/>
            </w:trPr>
          </w:trPrChange>
        </w:trPr>
        <w:tc>
          <w:tcPr>
            <w:cnfStyle w:val="001000000000" w:firstRow="0" w:lastRow="0" w:firstColumn="1" w:lastColumn="0" w:oddVBand="0" w:evenVBand="0" w:oddHBand="0" w:evenHBand="0" w:firstRowFirstColumn="0" w:firstRowLastColumn="0" w:lastRowFirstColumn="0" w:lastRowLastColumn="0"/>
            <w:tcW w:w="1550" w:type="dxa"/>
            <w:tcPrChange w:id="3176" w:author="Markel" w:date="2018-07-20T14:56:00Z">
              <w:tcPr>
                <w:tcW w:w="1682" w:type="dxa"/>
              </w:tcPr>
            </w:tcPrChange>
          </w:tcPr>
          <w:p w14:paraId="1FCEBD6D" w14:textId="77777777" w:rsidR="00042BCE" w:rsidRPr="00224DB6" w:rsidRDefault="00042BCE" w:rsidP="00E717E8">
            <w:pPr>
              <w:cnfStyle w:val="101000000000" w:firstRow="1" w:lastRow="0" w:firstColumn="1" w:lastColumn="0" w:oddVBand="0" w:evenVBand="0" w:oddHBand="0" w:evenHBand="0" w:firstRowFirstColumn="0" w:firstRowLastColumn="0" w:lastRowFirstColumn="0" w:lastRowLastColumn="0"/>
              <w:rPr>
                <w:rPrChange w:id="3177" w:author="Markel" w:date="2018-07-20T14:56:00Z">
                  <w:rPr>
                    <w:rFonts w:asciiTheme="minorHAnsi" w:hAnsiTheme="minorHAnsi"/>
                    <w:sz w:val="20"/>
                  </w:rPr>
                </w:rPrChange>
              </w:rPr>
            </w:pPr>
            <w:r w:rsidRPr="00224DB6">
              <w:rPr>
                <w:rPrChange w:id="3178" w:author="Markel" w:date="2018-07-20T14:56:00Z">
                  <w:rPr>
                    <w:rFonts w:asciiTheme="minorHAnsi" w:hAnsiTheme="minorHAnsi"/>
                    <w:sz w:val="20"/>
                  </w:rPr>
                </w:rPrChange>
              </w:rPr>
              <w:t>Attribute</w:t>
            </w:r>
          </w:p>
        </w:tc>
        <w:tc>
          <w:tcPr>
            <w:tcW w:w="2268" w:type="dxa"/>
            <w:tcPrChange w:id="3179" w:author="Markel" w:date="2018-07-20T14:56:00Z">
              <w:tcPr>
                <w:tcW w:w="1642" w:type="dxa"/>
              </w:tcPr>
            </w:tcPrChange>
          </w:tcPr>
          <w:p w14:paraId="5945BAD7" w14:textId="77777777" w:rsidR="00042BCE" w:rsidRPr="00224DB6" w:rsidRDefault="00042BCE" w:rsidP="00E717E8">
            <w:pPr>
              <w:cnfStyle w:val="100000000000" w:firstRow="1" w:lastRow="0" w:firstColumn="0" w:lastColumn="0" w:oddVBand="0" w:evenVBand="0" w:oddHBand="0" w:evenHBand="0" w:firstRowFirstColumn="0" w:firstRowLastColumn="0" w:lastRowFirstColumn="0" w:lastRowLastColumn="0"/>
              <w:rPr>
                <w:rPrChange w:id="3180" w:author="Markel" w:date="2018-07-20T14:56:00Z">
                  <w:rPr>
                    <w:rFonts w:asciiTheme="minorHAnsi" w:hAnsiTheme="minorHAnsi"/>
                    <w:sz w:val="20"/>
                  </w:rPr>
                </w:rPrChange>
              </w:rPr>
            </w:pPr>
            <w:r w:rsidRPr="00224DB6">
              <w:rPr>
                <w:rPrChange w:id="3181" w:author="Markel" w:date="2018-07-20T14:56:00Z">
                  <w:rPr>
                    <w:rFonts w:asciiTheme="minorHAnsi" w:hAnsiTheme="minorHAnsi"/>
                    <w:sz w:val="20"/>
                  </w:rPr>
                </w:rPrChange>
              </w:rPr>
              <w:t>Description</w:t>
            </w:r>
          </w:p>
        </w:tc>
        <w:tc>
          <w:tcPr>
            <w:tcW w:w="1134" w:type="dxa"/>
            <w:tcPrChange w:id="3182" w:author="Markel" w:date="2018-07-20T14:56:00Z">
              <w:tcPr>
                <w:tcW w:w="0" w:type="dxa"/>
              </w:tcPr>
            </w:tcPrChange>
          </w:tcPr>
          <w:p w14:paraId="631DA571" w14:textId="77777777" w:rsidR="00042BCE" w:rsidRPr="00224DB6" w:rsidRDefault="00042BCE" w:rsidP="00E717E8">
            <w:pPr>
              <w:cnfStyle w:val="100000000000" w:firstRow="1" w:lastRow="0" w:firstColumn="0" w:lastColumn="0" w:oddVBand="0" w:evenVBand="0" w:oddHBand="0" w:evenHBand="0" w:firstRowFirstColumn="0" w:firstRowLastColumn="0" w:lastRowFirstColumn="0" w:lastRowLastColumn="0"/>
              <w:rPr>
                <w:rPrChange w:id="3183" w:author="Markel" w:date="2018-07-20T14:56:00Z">
                  <w:rPr>
                    <w:rFonts w:asciiTheme="minorHAnsi" w:hAnsiTheme="minorHAnsi"/>
                    <w:sz w:val="20"/>
                  </w:rPr>
                </w:rPrChange>
              </w:rPr>
            </w:pPr>
            <w:r w:rsidRPr="00224DB6">
              <w:rPr>
                <w:rPrChange w:id="3184" w:author="Markel" w:date="2018-07-20T14:56:00Z">
                  <w:rPr>
                    <w:rFonts w:asciiTheme="minorHAnsi" w:hAnsiTheme="minorHAnsi"/>
                    <w:sz w:val="20"/>
                  </w:rPr>
                </w:rPrChange>
              </w:rPr>
              <w:t>Class</w:t>
            </w:r>
          </w:p>
        </w:tc>
        <w:tc>
          <w:tcPr>
            <w:tcW w:w="1701" w:type="dxa"/>
            <w:tcPrChange w:id="3185" w:author="Markel" w:date="2018-07-20T14:56:00Z">
              <w:tcPr>
                <w:tcW w:w="2087" w:type="dxa"/>
              </w:tcPr>
            </w:tcPrChange>
          </w:tcPr>
          <w:p w14:paraId="0360CA01" w14:textId="77777777" w:rsidR="00042BCE" w:rsidRPr="00224DB6" w:rsidRDefault="00042BCE" w:rsidP="00E717E8">
            <w:pPr>
              <w:cnfStyle w:val="100000000000" w:firstRow="1" w:lastRow="0" w:firstColumn="0" w:lastColumn="0" w:oddVBand="0" w:evenVBand="0" w:oddHBand="0" w:evenHBand="0" w:firstRowFirstColumn="0" w:firstRowLastColumn="0" w:lastRowFirstColumn="0" w:lastRowLastColumn="0"/>
              <w:rPr>
                <w:b w:val="0"/>
                <w:rPrChange w:id="3186" w:author="Markel" w:date="2018-07-20T14:56:00Z">
                  <w:rPr>
                    <w:rFonts w:asciiTheme="minorHAnsi" w:hAnsiTheme="minorHAnsi"/>
                    <w:sz w:val="20"/>
                  </w:rPr>
                </w:rPrChange>
              </w:rPr>
            </w:pPr>
            <w:r w:rsidRPr="00224DB6">
              <w:rPr>
                <w:rPrChange w:id="3187" w:author="Markel" w:date="2018-07-20T14:56:00Z">
                  <w:rPr>
                    <w:rFonts w:asciiTheme="minorHAnsi" w:hAnsiTheme="minorHAnsi"/>
                    <w:sz w:val="20"/>
                  </w:rPr>
                </w:rPrChange>
              </w:rPr>
              <w:t>Enumeration</w:t>
            </w:r>
          </w:p>
        </w:tc>
        <w:tc>
          <w:tcPr>
            <w:tcW w:w="1134" w:type="dxa"/>
            <w:tcPrChange w:id="3188" w:author="Markel" w:date="2018-07-20T14:56:00Z">
              <w:tcPr>
                <w:tcW w:w="1696" w:type="dxa"/>
              </w:tcPr>
            </w:tcPrChange>
          </w:tcPr>
          <w:p w14:paraId="333235B2" w14:textId="77777777" w:rsidR="00042BCE" w:rsidRPr="00224DB6" w:rsidRDefault="00042BCE" w:rsidP="00E717E8">
            <w:pPr>
              <w:cnfStyle w:val="100000000000" w:firstRow="1" w:lastRow="0" w:firstColumn="0" w:lastColumn="0" w:oddVBand="0" w:evenVBand="0" w:oddHBand="0" w:evenHBand="0" w:firstRowFirstColumn="0" w:firstRowLastColumn="0" w:lastRowFirstColumn="0" w:lastRowLastColumn="0"/>
              <w:rPr>
                <w:rPrChange w:id="3189" w:author="Markel" w:date="2018-07-20T14:56:00Z">
                  <w:rPr>
                    <w:rFonts w:asciiTheme="minorHAnsi" w:hAnsiTheme="minorHAnsi"/>
                    <w:sz w:val="20"/>
                  </w:rPr>
                </w:rPrChange>
              </w:rPr>
            </w:pPr>
            <w:r w:rsidRPr="00224DB6">
              <w:rPr>
                <w:rPrChange w:id="3190" w:author="Markel" w:date="2018-07-20T14:56:00Z">
                  <w:rPr>
                    <w:rFonts w:asciiTheme="minorHAnsi" w:hAnsiTheme="minorHAnsi"/>
                    <w:sz w:val="20"/>
                  </w:rPr>
                </w:rPrChange>
              </w:rPr>
              <w:t>Required</w:t>
            </w:r>
          </w:p>
        </w:tc>
        <w:tc>
          <w:tcPr>
            <w:tcW w:w="1663" w:type="dxa"/>
            <w:tcPrChange w:id="3191" w:author="Markel" w:date="2018-07-20T14:56:00Z">
              <w:tcPr>
                <w:tcW w:w="1282" w:type="dxa"/>
              </w:tcPr>
            </w:tcPrChange>
          </w:tcPr>
          <w:p w14:paraId="2842C362" w14:textId="77777777" w:rsidR="00042BCE" w:rsidRPr="00224DB6" w:rsidRDefault="00042BCE" w:rsidP="00E717E8">
            <w:pPr>
              <w:cnfStyle w:val="100000000000" w:firstRow="1" w:lastRow="0" w:firstColumn="0" w:lastColumn="0" w:oddVBand="0" w:evenVBand="0" w:oddHBand="0" w:evenHBand="0" w:firstRowFirstColumn="0" w:firstRowLastColumn="0" w:lastRowFirstColumn="0" w:lastRowLastColumn="0"/>
              <w:rPr>
                <w:rPrChange w:id="3192" w:author="Markel" w:date="2018-07-20T14:56:00Z">
                  <w:rPr>
                    <w:rFonts w:asciiTheme="minorHAnsi" w:hAnsiTheme="minorHAnsi"/>
                    <w:sz w:val="20"/>
                  </w:rPr>
                </w:rPrChange>
              </w:rPr>
            </w:pPr>
            <w:r w:rsidRPr="00224DB6">
              <w:rPr>
                <w:rPrChange w:id="3193" w:author="Markel" w:date="2018-07-20T14:56:00Z">
                  <w:rPr>
                    <w:rFonts w:asciiTheme="minorHAnsi" w:hAnsiTheme="minorHAnsi"/>
                    <w:sz w:val="20"/>
                  </w:rPr>
                </w:rPrChange>
              </w:rPr>
              <w:t>Default (if not specified)</w:t>
            </w:r>
          </w:p>
        </w:tc>
      </w:tr>
      <w:tr w:rsidR="00042BCE" w:rsidRPr="00224DB6" w14:paraId="5DE66CE9" w14:textId="77777777" w:rsidTr="00E717E8">
        <w:trPr>
          <w:cnfStyle w:val="000000100000" w:firstRow="0" w:lastRow="0" w:firstColumn="0" w:lastColumn="0" w:oddVBand="0" w:evenVBand="0" w:oddHBand="1" w:evenHBand="0" w:firstRowFirstColumn="0" w:firstRowLastColumn="0" w:lastRowFirstColumn="0" w:lastRowLastColumn="0"/>
          <w:cantSplit/>
          <w:trPrChange w:id="3194" w:author="Markel" w:date="2018-07-20T14:56:00Z">
            <w:trPr>
              <w:cantSplit/>
            </w:trPr>
          </w:trPrChange>
        </w:trPr>
        <w:tc>
          <w:tcPr>
            <w:cnfStyle w:val="001000000000" w:firstRow="0" w:lastRow="0" w:firstColumn="1" w:lastColumn="0" w:oddVBand="0" w:evenVBand="0" w:oddHBand="0" w:evenHBand="0" w:firstRowFirstColumn="0" w:firstRowLastColumn="0" w:lastRowFirstColumn="0" w:lastRowLastColumn="0"/>
            <w:tcW w:w="1550" w:type="dxa"/>
            <w:tcPrChange w:id="3195" w:author="Markel" w:date="2018-07-20T14:56:00Z">
              <w:tcPr>
                <w:tcW w:w="1852" w:type="dxa"/>
              </w:tcPr>
            </w:tcPrChange>
          </w:tcPr>
          <w:p w14:paraId="6CABAE2C" w14:textId="77777777" w:rsidR="00042BCE" w:rsidRPr="00224DB6" w:rsidRDefault="00042BCE" w:rsidP="00E717E8">
            <w:pPr>
              <w:cnfStyle w:val="001000100000" w:firstRow="0" w:lastRow="0" w:firstColumn="1" w:lastColumn="0" w:oddVBand="0" w:evenVBand="0" w:oddHBand="1" w:evenHBand="0" w:firstRowFirstColumn="0" w:firstRowLastColumn="0" w:lastRowFirstColumn="0" w:lastRowLastColumn="0"/>
              <w:rPr>
                <w:rPrChange w:id="3196" w:author="Markel" w:date="2018-07-20T14:56:00Z">
                  <w:rPr>
                    <w:rFonts w:asciiTheme="minorHAnsi" w:hAnsiTheme="minorHAnsi"/>
                    <w:sz w:val="20"/>
                  </w:rPr>
                </w:rPrChange>
              </w:rPr>
              <w:pPrChange w:id="3197" w:author="Markel" w:date="2018-07-20T14:56:00Z">
                <w:pPr>
                  <w:tabs>
                    <w:tab w:val="left" w:pos="1182"/>
                  </w:tabs>
                  <w:cnfStyle w:val="001000100000" w:firstRow="0" w:lastRow="0" w:firstColumn="1" w:lastColumn="0" w:oddVBand="0" w:evenVBand="0" w:oddHBand="1" w:evenHBand="0" w:firstRowFirstColumn="0" w:firstRowLastColumn="0" w:lastRowFirstColumn="0" w:lastRowLastColumn="0"/>
                </w:pPr>
              </w:pPrChange>
            </w:pPr>
            <w:r w:rsidRPr="00224DB6">
              <w:rPr>
                <w:rPrChange w:id="3198" w:author="Markel" w:date="2018-07-20T14:56:00Z">
                  <w:rPr>
                    <w:rFonts w:asciiTheme="minorHAnsi" w:hAnsiTheme="minorHAnsi"/>
                    <w:sz w:val="20"/>
                  </w:rPr>
                </w:rPrChange>
              </w:rPr>
              <w:t>block</w:t>
            </w:r>
          </w:p>
        </w:tc>
        <w:tc>
          <w:tcPr>
            <w:tcW w:w="2268" w:type="dxa"/>
            <w:tcPrChange w:id="3199" w:author="Markel" w:date="2018-07-20T14:56:00Z">
              <w:tcPr>
                <w:tcW w:w="1759" w:type="dxa"/>
              </w:tcPr>
            </w:tcPrChange>
          </w:tcPr>
          <w:p w14:paraId="1145ADF8" w14:textId="77777777" w:rsidR="00042BCE" w:rsidRPr="00224DB6" w:rsidRDefault="00042BCE" w:rsidP="00E717E8">
            <w:pPr>
              <w:cnfStyle w:val="000000100000" w:firstRow="0" w:lastRow="0" w:firstColumn="0" w:lastColumn="0" w:oddVBand="0" w:evenVBand="0" w:oddHBand="1" w:evenHBand="0" w:firstRowFirstColumn="0" w:firstRowLastColumn="0" w:lastRowFirstColumn="0" w:lastRowLastColumn="0"/>
              <w:rPr>
                <w:rPrChange w:id="3200" w:author="Markel" w:date="2018-07-20T14:56:00Z">
                  <w:rPr>
                    <w:rFonts w:asciiTheme="minorHAnsi" w:hAnsiTheme="minorHAnsi"/>
                    <w:sz w:val="20"/>
                  </w:rPr>
                </w:rPrChange>
              </w:rPr>
            </w:pPr>
            <w:r w:rsidRPr="00224DB6">
              <w:rPr>
                <w:rPrChange w:id="3201" w:author="Markel" w:date="2018-07-20T14:56:00Z">
                  <w:rPr>
                    <w:rFonts w:asciiTheme="minorHAnsi" w:hAnsiTheme="minorHAnsi"/>
                    <w:sz w:val="20"/>
                  </w:rPr>
                </w:rPrChange>
              </w:rPr>
              <w:t xml:space="preserve">One or </w:t>
            </w:r>
            <w:ins w:id="3202" w:author="Markel" w:date="2018-07-20T14:56:00Z">
              <w:r w:rsidRPr="00224DB6">
                <w:t xml:space="preserve">more </w:t>
              </w:r>
            </w:ins>
            <w:r w:rsidRPr="00224DB6">
              <w:rPr>
                <w:rPrChange w:id="3203" w:author="Markel" w:date="2018-07-20T14:56:00Z">
                  <w:rPr>
                    <w:rFonts w:asciiTheme="minorHAnsi" w:hAnsiTheme="minorHAnsi"/>
                    <w:sz w:val="20"/>
                  </w:rPr>
                </w:rPrChange>
              </w:rPr>
              <w:t>types of blocks in this lane (in order)</w:t>
            </w:r>
          </w:p>
        </w:tc>
        <w:tc>
          <w:tcPr>
            <w:tcW w:w="1134" w:type="dxa"/>
            <w:tcPrChange w:id="3204" w:author="Markel" w:date="2018-07-20T14:56:00Z">
              <w:tcPr>
                <w:tcW w:w="1187" w:type="dxa"/>
              </w:tcPr>
            </w:tcPrChange>
          </w:tcPr>
          <w:p w14:paraId="392FD0CC" w14:textId="77777777" w:rsidR="00042BCE" w:rsidRPr="00224DB6" w:rsidRDefault="00042BCE" w:rsidP="00E717E8">
            <w:pPr>
              <w:cnfStyle w:val="000000100000" w:firstRow="0" w:lastRow="0" w:firstColumn="0" w:lastColumn="0" w:oddVBand="0" w:evenVBand="0" w:oddHBand="1" w:evenHBand="0" w:firstRowFirstColumn="0" w:firstRowLastColumn="0" w:lastRowFirstColumn="0" w:lastRowLastColumn="0"/>
              <w:rPr>
                <w:rPrChange w:id="3205" w:author="Markel" w:date="2018-07-20T14:56:00Z">
                  <w:rPr>
                    <w:rFonts w:asciiTheme="minorHAnsi" w:hAnsiTheme="minorHAnsi"/>
                    <w:sz w:val="20"/>
                  </w:rPr>
                </w:rPrChange>
              </w:rPr>
            </w:pPr>
            <w:r w:rsidRPr="00224DB6">
              <w:rPr>
                <w:rPrChange w:id="3206" w:author="Markel" w:date="2018-07-20T14:56:00Z">
                  <w:rPr>
                    <w:rFonts w:asciiTheme="minorHAnsi" w:hAnsiTheme="minorHAnsi"/>
                    <w:sz w:val="20"/>
                  </w:rPr>
                </w:rPrChange>
              </w:rPr>
              <w:t>block</w:t>
            </w:r>
          </w:p>
        </w:tc>
        <w:tc>
          <w:tcPr>
            <w:tcW w:w="1701" w:type="dxa"/>
            <w:tcPrChange w:id="3207" w:author="Markel" w:date="2018-07-20T14:56:00Z">
              <w:tcPr>
                <w:tcW w:w="2289" w:type="dxa"/>
              </w:tcPr>
            </w:tcPrChange>
          </w:tcPr>
          <w:p w14:paraId="7A69E372" w14:textId="77777777" w:rsidR="00042BCE" w:rsidRPr="00224DB6" w:rsidRDefault="00042BCE" w:rsidP="00E717E8">
            <w:pPr>
              <w:cnfStyle w:val="000000100000" w:firstRow="0" w:lastRow="0" w:firstColumn="0" w:lastColumn="0" w:oddVBand="0" w:evenVBand="0" w:oddHBand="1" w:evenHBand="0" w:firstRowFirstColumn="0" w:firstRowLastColumn="0" w:lastRowFirstColumn="0" w:lastRowLastColumn="0"/>
              <w:rPr>
                <w:rPrChange w:id="3208" w:author="Markel" w:date="2018-07-20T14:56:00Z">
                  <w:rPr>
                    <w:rFonts w:asciiTheme="minorHAnsi" w:hAnsiTheme="minorHAnsi"/>
                    <w:sz w:val="20"/>
                  </w:rPr>
                </w:rPrChange>
              </w:rPr>
            </w:pPr>
          </w:p>
        </w:tc>
        <w:tc>
          <w:tcPr>
            <w:tcW w:w="1134" w:type="dxa"/>
            <w:tcPrChange w:id="3209" w:author="Markel" w:date="2018-07-20T14:56:00Z">
              <w:tcPr>
                <w:tcW w:w="1140" w:type="dxa"/>
              </w:tcPr>
            </w:tcPrChange>
          </w:tcPr>
          <w:p w14:paraId="4B47753D" w14:textId="77777777" w:rsidR="00042BCE" w:rsidRPr="00224DB6" w:rsidRDefault="00042BCE" w:rsidP="00E717E8">
            <w:pPr>
              <w:cnfStyle w:val="000000100000" w:firstRow="0" w:lastRow="0" w:firstColumn="0" w:lastColumn="0" w:oddVBand="0" w:evenVBand="0" w:oddHBand="1" w:evenHBand="0" w:firstRowFirstColumn="0" w:firstRowLastColumn="0" w:lastRowFirstColumn="0" w:lastRowLastColumn="0"/>
              <w:rPr>
                <w:rPrChange w:id="3210" w:author="Markel" w:date="2018-07-20T14:56:00Z">
                  <w:rPr>
                    <w:rFonts w:asciiTheme="minorHAnsi" w:hAnsiTheme="minorHAnsi"/>
                    <w:sz w:val="20"/>
                  </w:rPr>
                </w:rPrChange>
              </w:rPr>
            </w:pPr>
            <w:r w:rsidRPr="00224DB6">
              <w:rPr>
                <w:rPrChange w:id="3211" w:author="Markel" w:date="2018-07-20T14:56:00Z">
                  <w:rPr>
                    <w:rFonts w:asciiTheme="minorHAnsi" w:hAnsiTheme="minorHAnsi"/>
                    <w:sz w:val="20"/>
                  </w:rPr>
                </w:rPrChange>
              </w:rPr>
              <w:t>Yes</w:t>
            </w:r>
          </w:p>
        </w:tc>
        <w:tc>
          <w:tcPr>
            <w:tcW w:w="1663" w:type="dxa"/>
            <w:tcPrChange w:id="3212" w:author="Markel" w:date="2018-07-20T14:56:00Z">
              <w:tcPr>
                <w:tcW w:w="1349" w:type="dxa"/>
              </w:tcPr>
            </w:tcPrChange>
          </w:tcPr>
          <w:p w14:paraId="0F698380" w14:textId="77777777" w:rsidR="00042BCE" w:rsidRPr="00224DB6" w:rsidRDefault="00042BCE" w:rsidP="00E717E8">
            <w:pPr>
              <w:cnfStyle w:val="000000100000" w:firstRow="0" w:lastRow="0" w:firstColumn="0" w:lastColumn="0" w:oddVBand="0" w:evenVBand="0" w:oddHBand="1" w:evenHBand="0" w:firstRowFirstColumn="0" w:firstRowLastColumn="0" w:lastRowFirstColumn="0" w:lastRowLastColumn="0"/>
              <w:rPr>
                <w:rPrChange w:id="3213" w:author="Markel" w:date="2018-07-20T14:56:00Z">
                  <w:rPr>
                    <w:rFonts w:asciiTheme="minorHAnsi" w:hAnsiTheme="minorHAnsi"/>
                    <w:sz w:val="20"/>
                  </w:rPr>
                </w:rPrChange>
              </w:rPr>
            </w:pPr>
          </w:p>
        </w:tc>
      </w:tr>
      <w:tr w:rsidR="00042BCE" w:rsidRPr="00224DB6" w14:paraId="1E8B6D73" w14:textId="77777777" w:rsidTr="00E717E8">
        <w:trPr>
          <w:cantSplit/>
          <w:trPrChange w:id="3214" w:author="Markel" w:date="2018-07-20T14:56:00Z">
            <w:trPr>
              <w:cantSplit/>
            </w:trPr>
          </w:trPrChange>
        </w:trPr>
        <w:tc>
          <w:tcPr>
            <w:cnfStyle w:val="001000000000" w:firstRow="0" w:lastRow="0" w:firstColumn="1" w:lastColumn="0" w:oddVBand="0" w:evenVBand="0" w:oddHBand="0" w:evenHBand="0" w:firstRowFirstColumn="0" w:firstRowLastColumn="0" w:lastRowFirstColumn="0" w:lastRowLastColumn="0"/>
            <w:tcW w:w="1550" w:type="dxa"/>
            <w:tcPrChange w:id="3215" w:author="Markel" w:date="2018-07-20T14:56:00Z">
              <w:tcPr>
                <w:tcW w:w="1852" w:type="dxa"/>
              </w:tcPr>
            </w:tcPrChange>
          </w:tcPr>
          <w:p w14:paraId="6BED1550" w14:textId="77777777" w:rsidR="00042BCE" w:rsidRPr="00224DB6" w:rsidRDefault="00042BCE" w:rsidP="00E717E8">
            <w:pPr>
              <w:rPr>
                <w:rPrChange w:id="3216" w:author="Markel" w:date="2018-07-20T14:56:00Z">
                  <w:rPr>
                    <w:rFonts w:asciiTheme="minorHAnsi" w:hAnsiTheme="minorHAnsi"/>
                    <w:sz w:val="20"/>
                  </w:rPr>
                </w:rPrChange>
              </w:rPr>
              <w:pPrChange w:id="3217" w:author="Markel" w:date="2018-07-20T14:56:00Z">
                <w:pPr>
                  <w:tabs>
                    <w:tab w:val="left" w:pos="1182"/>
                  </w:tabs>
                </w:pPr>
              </w:pPrChange>
            </w:pPr>
            <w:r w:rsidRPr="00224DB6">
              <w:rPr>
                <w:rPrChange w:id="3218" w:author="Markel" w:date="2018-07-20T14:56:00Z">
                  <w:rPr>
                    <w:rFonts w:asciiTheme="minorHAnsi" w:hAnsiTheme="minorHAnsi"/>
                    <w:sz w:val="20"/>
                  </w:rPr>
                </w:rPrChange>
              </w:rPr>
              <w:t>bandsrc</w:t>
            </w:r>
          </w:p>
        </w:tc>
        <w:tc>
          <w:tcPr>
            <w:tcW w:w="2268" w:type="dxa"/>
            <w:tcPrChange w:id="3219" w:author="Markel" w:date="2018-07-20T14:56:00Z">
              <w:tcPr>
                <w:tcW w:w="1759" w:type="dxa"/>
              </w:tcPr>
            </w:tcPrChange>
          </w:tcPr>
          <w:p w14:paraId="015782C5" w14:textId="77777777" w:rsidR="00042BCE" w:rsidRPr="00224DB6" w:rsidRDefault="00042BCE" w:rsidP="00E717E8">
            <w:pPr>
              <w:cnfStyle w:val="000000000000" w:firstRow="0" w:lastRow="0" w:firstColumn="0" w:lastColumn="0" w:oddVBand="0" w:evenVBand="0" w:oddHBand="0" w:evenHBand="0" w:firstRowFirstColumn="0" w:firstRowLastColumn="0" w:lastRowFirstColumn="0" w:lastRowLastColumn="0"/>
              <w:rPr>
                <w:rPrChange w:id="3220" w:author="Markel" w:date="2018-07-20T14:56:00Z">
                  <w:rPr>
                    <w:rFonts w:asciiTheme="minorHAnsi" w:hAnsiTheme="minorHAnsi"/>
                    <w:sz w:val="20"/>
                  </w:rPr>
                </w:rPrChange>
              </w:rPr>
            </w:pPr>
            <w:r w:rsidRPr="00224DB6">
              <w:rPr>
                <w:rPrChange w:id="3221" w:author="Markel" w:date="2018-07-20T14:56:00Z">
                  <w:rPr>
                    <w:rFonts w:asciiTheme="minorHAnsi" w:hAnsiTheme="minorHAnsi"/>
                    <w:sz w:val="20"/>
                  </w:rPr>
                </w:rPrChange>
              </w:rPr>
              <w:t>Associates predefined bands with sources</w:t>
            </w:r>
          </w:p>
        </w:tc>
        <w:tc>
          <w:tcPr>
            <w:tcW w:w="1134" w:type="dxa"/>
            <w:tcPrChange w:id="3222" w:author="Markel" w:date="2018-07-20T14:56:00Z">
              <w:tcPr>
                <w:tcW w:w="1187" w:type="dxa"/>
              </w:tcPr>
            </w:tcPrChange>
          </w:tcPr>
          <w:p w14:paraId="154077D7" w14:textId="77777777" w:rsidR="00042BCE" w:rsidRPr="00224DB6" w:rsidRDefault="00042BCE" w:rsidP="00E717E8">
            <w:pPr>
              <w:cnfStyle w:val="000000000000" w:firstRow="0" w:lastRow="0" w:firstColumn="0" w:lastColumn="0" w:oddVBand="0" w:evenVBand="0" w:oddHBand="0" w:evenHBand="0" w:firstRowFirstColumn="0" w:firstRowLastColumn="0" w:lastRowFirstColumn="0" w:lastRowLastColumn="0"/>
              <w:rPr>
                <w:rPrChange w:id="3223" w:author="Markel" w:date="2018-07-20T14:56:00Z">
                  <w:rPr>
                    <w:rFonts w:asciiTheme="minorHAnsi" w:hAnsiTheme="minorHAnsi"/>
                    <w:sz w:val="20"/>
                  </w:rPr>
                </w:rPrChange>
              </w:rPr>
            </w:pPr>
            <w:r w:rsidRPr="00224DB6">
              <w:rPr>
                <w:rPrChange w:id="3224" w:author="Markel" w:date="2018-07-20T14:56:00Z">
                  <w:rPr>
                    <w:rFonts w:asciiTheme="minorHAnsi" w:hAnsiTheme="minorHAnsi"/>
                    <w:sz w:val="20"/>
                  </w:rPr>
                </w:rPrChange>
              </w:rPr>
              <w:t>string</w:t>
            </w:r>
          </w:p>
        </w:tc>
        <w:tc>
          <w:tcPr>
            <w:tcW w:w="1701" w:type="dxa"/>
            <w:tcPrChange w:id="3225" w:author="Markel" w:date="2018-07-20T14:56:00Z">
              <w:tcPr>
                <w:tcW w:w="2289" w:type="dxa"/>
              </w:tcPr>
            </w:tcPrChange>
          </w:tcPr>
          <w:p w14:paraId="65423664" w14:textId="77777777" w:rsidR="00042BCE" w:rsidRPr="00224DB6" w:rsidRDefault="00042BCE" w:rsidP="00E717E8">
            <w:pPr>
              <w:cnfStyle w:val="000000000000" w:firstRow="0" w:lastRow="0" w:firstColumn="0" w:lastColumn="0" w:oddVBand="0" w:evenVBand="0" w:oddHBand="0" w:evenHBand="0" w:firstRowFirstColumn="0" w:firstRowLastColumn="0" w:lastRowFirstColumn="0" w:lastRowLastColumn="0"/>
              <w:rPr>
                <w:rPrChange w:id="3226" w:author="Markel" w:date="2018-07-20T14:56:00Z">
                  <w:rPr>
                    <w:rFonts w:asciiTheme="minorHAnsi" w:hAnsiTheme="minorHAnsi"/>
                    <w:sz w:val="20"/>
                  </w:rPr>
                </w:rPrChange>
              </w:rPr>
            </w:pPr>
          </w:p>
        </w:tc>
        <w:tc>
          <w:tcPr>
            <w:tcW w:w="1134" w:type="dxa"/>
            <w:tcPrChange w:id="3227" w:author="Markel" w:date="2018-07-20T14:56:00Z">
              <w:tcPr>
                <w:tcW w:w="1140" w:type="dxa"/>
              </w:tcPr>
            </w:tcPrChange>
          </w:tcPr>
          <w:p w14:paraId="382D8404" w14:textId="77777777" w:rsidR="00042BCE" w:rsidRPr="00224DB6" w:rsidRDefault="00042BCE" w:rsidP="00E717E8">
            <w:pPr>
              <w:cnfStyle w:val="000000000000" w:firstRow="0" w:lastRow="0" w:firstColumn="0" w:lastColumn="0" w:oddVBand="0" w:evenVBand="0" w:oddHBand="0" w:evenHBand="0" w:firstRowFirstColumn="0" w:firstRowLastColumn="0" w:lastRowFirstColumn="0" w:lastRowLastColumn="0"/>
              <w:rPr>
                <w:rPrChange w:id="3228" w:author="Markel" w:date="2018-07-20T14:56:00Z">
                  <w:rPr>
                    <w:rFonts w:asciiTheme="minorHAnsi" w:hAnsiTheme="minorHAnsi"/>
                    <w:sz w:val="20"/>
                  </w:rPr>
                </w:rPrChange>
              </w:rPr>
            </w:pPr>
            <w:r w:rsidRPr="00224DB6">
              <w:rPr>
                <w:rPrChange w:id="3229" w:author="Markel" w:date="2018-07-20T14:56:00Z">
                  <w:rPr>
                    <w:rFonts w:asciiTheme="minorHAnsi" w:hAnsiTheme="minorHAnsi"/>
                    <w:sz w:val="20"/>
                  </w:rPr>
                </w:rPrChange>
              </w:rPr>
              <w:t>Yes</w:t>
            </w:r>
          </w:p>
        </w:tc>
        <w:tc>
          <w:tcPr>
            <w:tcW w:w="1663" w:type="dxa"/>
            <w:tcPrChange w:id="3230" w:author="Markel" w:date="2018-07-20T14:56:00Z">
              <w:tcPr>
                <w:tcW w:w="1349" w:type="dxa"/>
              </w:tcPr>
            </w:tcPrChange>
          </w:tcPr>
          <w:p w14:paraId="452E5BFA" w14:textId="77777777" w:rsidR="00042BCE" w:rsidRPr="00224DB6" w:rsidRDefault="00042BCE" w:rsidP="00E717E8">
            <w:pPr>
              <w:cnfStyle w:val="000000000000" w:firstRow="0" w:lastRow="0" w:firstColumn="0" w:lastColumn="0" w:oddVBand="0" w:evenVBand="0" w:oddHBand="0" w:evenHBand="0" w:firstRowFirstColumn="0" w:firstRowLastColumn="0" w:lastRowFirstColumn="0" w:lastRowLastColumn="0"/>
              <w:rPr>
                <w:rPrChange w:id="3231" w:author="Markel" w:date="2018-07-20T14:56:00Z">
                  <w:rPr>
                    <w:rFonts w:asciiTheme="minorHAnsi" w:hAnsiTheme="minorHAnsi"/>
                    <w:sz w:val="20"/>
                  </w:rPr>
                </w:rPrChange>
              </w:rPr>
            </w:pPr>
          </w:p>
        </w:tc>
      </w:tr>
      <w:tr w:rsidR="00042BCE" w:rsidRPr="00224DB6" w14:paraId="24EEE12A" w14:textId="77777777" w:rsidTr="00E717E8">
        <w:trPr>
          <w:cnfStyle w:val="000000100000" w:firstRow="0" w:lastRow="0" w:firstColumn="0" w:lastColumn="0" w:oddVBand="0" w:evenVBand="0" w:oddHBand="1" w:evenHBand="0" w:firstRowFirstColumn="0" w:firstRowLastColumn="0" w:lastRowFirstColumn="0" w:lastRowLastColumn="0"/>
          <w:cantSplit/>
          <w:trPrChange w:id="3232" w:author="Markel" w:date="2018-07-20T14:56:00Z">
            <w:trPr>
              <w:cantSplit/>
            </w:trPr>
          </w:trPrChange>
        </w:trPr>
        <w:tc>
          <w:tcPr>
            <w:cnfStyle w:val="001000000000" w:firstRow="0" w:lastRow="0" w:firstColumn="1" w:lastColumn="0" w:oddVBand="0" w:evenVBand="0" w:oddHBand="0" w:evenHBand="0" w:firstRowFirstColumn="0" w:firstRowLastColumn="0" w:lastRowFirstColumn="0" w:lastRowLastColumn="0"/>
            <w:tcW w:w="1550" w:type="dxa"/>
            <w:tcPrChange w:id="3233" w:author="Markel" w:date="2018-07-20T14:56:00Z">
              <w:tcPr>
                <w:tcW w:w="1852" w:type="dxa"/>
              </w:tcPr>
            </w:tcPrChange>
          </w:tcPr>
          <w:p w14:paraId="65F29045" w14:textId="77777777" w:rsidR="00042BCE" w:rsidRPr="00224DB6" w:rsidRDefault="00042BCE" w:rsidP="00E717E8">
            <w:pPr>
              <w:cnfStyle w:val="001000100000" w:firstRow="0" w:lastRow="0" w:firstColumn="1" w:lastColumn="0" w:oddVBand="0" w:evenVBand="0" w:oddHBand="1" w:evenHBand="0" w:firstRowFirstColumn="0" w:firstRowLastColumn="0" w:lastRowFirstColumn="0" w:lastRowLastColumn="0"/>
              <w:rPr>
                <w:rPrChange w:id="3234" w:author="Markel" w:date="2018-07-20T14:56:00Z">
                  <w:rPr>
                    <w:rFonts w:asciiTheme="minorHAnsi" w:hAnsiTheme="minorHAnsi"/>
                    <w:sz w:val="20"/>
                  </w:rPr>
                </w:rPrChange>
              </w:rPr>
            </w:pPr>
            <w:r w:rsidRPr="00224DB6">
              <w:rPr>
                <w:rPrChange w:id="3235" w:author="Markel" w:date="2018-07-20T14:56:00Z">
                  <w:rPr>
                    <w:rFonts w:asciiTheme="minorHAnsi" w:hAnsiTheme="minorHAnsi"/>
                    <w:sz w:val="20"/>
                  </w:rPr>
                </w:rPrChange>
              </w:rPr>
              <w:t>session</w:t>
            </w:r>
          </w:p>
        </w:tc>
        <w:tc>
          <w:tcPr>
            <w:tcW w:w="2268" w:type="dxa"/>
            <w:tcPrChange w:id="3236" w:author="Markel" w:date="2018-07-20T14:56:00Z">
              <w:tcPr>
                <w:tcW w:w="1759" w:type="dxa"/>
              </w:tcPr>
            </w:tcPrChange>
          </w:tcPr>
          <w:p w14:paraId="25958973" w14:textId="77777777" w:rsidR="00042BCE" w:rsidRPr="00224DB6" w:rsidRDefault="00042BCE" w:rsidP="00E717E8">
            <w:pPr>
              <w:cnfStyle w:val="000000100000" w:firstRow="0" w:lastRow="0" w:firstColumn="0" w:lastColumn="0" w:oddVBand="0" w:evenVBand="0" w:oddHBand="1" w:evenHBand="0" w:firstRowFirstColumn="0" w:firstRowLastColumn="0" w:lastRowFirstColumn="0" w:lastRowLastColumn="0"/>
              <w:rPr>
                <w:rPrChange w:id="3237" w:author="Markel" w:date="2018-07-20T14:56:00Z">
                  <w:rPr>
                    <w:rFonts w:asciiTheme="minorHAnsi" w:hAnsiTheme="minorHAnsi"/>
                    <w:sz w:val="20"/>
                  </w:rPr>
                </w:rPrChange>
              </w:rPr>
            </w:pPr>
            <w:r w:rsidRPr="00224DB6">
              <w:rPr>
                <w:rPrChange w:id="3238" w:author="Markel" w:date="2018-07-20T14:56:00Z">
                  <w:rPr>
                    <w:rFonts w:asciiTheme="minorHAnsi" w:hAnsiTheme="minorHAnsi"/>
                    <w:sz w:val="20"/>
                  </w:rPr>
                </w:rPrChange>
              </w:rPr>
              <w:t>Session information for this lane</w:t>
            </w:r>
          </w:p>
        </w:tc>
        <w:tc>
          <w:tcPr>
            <w:tcW w:w="1134" w:type="dxa"/>
            <w:tcPrChange w:id="3239" w:author="Markel" w:date="2018-07-20T14:56:00Z">
              <w:tcPr>
                <w:tcW w:w="1187" w:type="dxa"/>
              </w:tcPr>
            </w:tcPrChange>
          </w:tcPr>
          <w:p w14:paraId="74C6C735" w14:textId="77777777" w:rsidR="00042BCE" w:rsidRPr="00224DB6" w:rsidRDefault="00042BCE" w:rsidP="00E717E8">
            <w:pPr>
              <w:cnfStyle w:val="000000100000" w:firstRow="0" w:lastRow="0" w:firstColumn="0" w:lastColumn="0" w:oddVBand="0" w:evenVBand="0" w:oddHBand="1" w:evenHBand="0" w:firstRowFirstColumn="0" w:firstRowLastColumn="0" w:lastRowFirstColumn="0" w:lastRowLastColumn="0"/>
              <w:rPr>
                <w:rPrChange w:id="3240" w:author="Markel" w:date="2018-07-20T14:56:00Z">
                  <w:rPr>
                    <w:rFonts w:asciiTheme="minorHAnsi" w:hAnsiTheme="minorHAnsi"/>
                    <w:sz w:val="20"/>
                  </w:rPr>
                </w:rPrChange>
              </w:rPr>
            </w:pPr>
            <w:r w:rsidRPr="00224DB6">
              <w:rPr>
                <w:rPrChange w:id="3241" w:author="Markel" w:date="2018-07-20T14:56:00Z">
                  <w:rPr>
                    <w:rFonts w:asciiTheme="minorHAnsi" w:hAnsiTheme="minorHAnsi"/>
                    <w:sz w:val="20"/>
                  </w:rPr>
                </w:rPrChange>
              </w:rPr>
              <w:t>session</w:t>
            </w:r>
          </w:p>
        </w:tc>
        <w:tc>
          <w:tcPr>
            <w:tcW w:w="1701" w:type="dxa"/>
            <w:tcPrChange w:id="3242" w:author="Markel" w:date="2018-07-20T14:56:00Z">
              <w:tcPr>
                <w:tcW w:w="2289" w:type="dxa"/>
              </w:tcPr>
            </w:tcPrChange>
          </w:tcPr>
          <w:p w14:paraId="08D53292" w14:textId="77777777" w:rsidR="00042BCE" w:rsidRPr="00224DB6" w:rsidRDefault="00042BCE" w:rsidP="00E717E8">
            <w:pPr>
              <w:cnfStyle w:val="000000100000" w:firstRow="0" w:lastRow="0" w:firstColumn="0" w:lastColumn="0" w:oddVBand="0" w:evenVBand="0" w:oddHBand="1" w:evenHBand="0" w:firstRowFirstColumn="0" w:firstRowLastColumn="0" w:lastRowFirstColumn="0" w:lastRowLastColumn="0"/>
              <w:rPr>
                <w:rPrChange w:id="3243" w:author="Markel" w:date="2018-07-20T14:56:00Z">
                  <w:rPr>
                    <w:rFonts w:asciiTheme="minorHAnsi" w:hAnsiTheme="minorHAnsi"/>
                    <w:sz w:val="20"/>
                  </w:rPr>
                </w:rPrChange>
              </w:rPr>
            </w:pPr>
          </w:p>
        </w:tc>
        <w:tc>
          <w:tcPr>
            <w:tcW w:w="1134" w:type="dxa"/>
            <w:tcPrChange w:id="3244" w:author="Markel" w:date="2018-07-20T14:56:00Z">
              <w:tcPr>
                <w:tcW w:w="1140" w:type="dxa"/>
              </w:tcPr>
            </w:tcPrChange>
          </w:tcPr>
          <w:p w14:paraId="7601B752" w14:textId="77777777" w:rsidR="00042BCE" w:rsidRPr="00224DB6" w:rsidRDefault="00042BCE" w:rsidP="00E717E8">
            <w:pPr>
              <w:cnfStyle w:val="000000100000" w:firstRow="0" w:lastRow="0" w:firstColumn="0" w:lastColumn="0" w:oddVBand="0" w:evenVBand="0" w:oddHBand="1" w:evenHBand="0" w:firstRowFirstColumn="0" w:firstRowLastColumn="0" w:lastRowFirstColumn="0" w:lastRowLastColumn="0"/>
              <w:rPr>
                <w:rPrChange w:id="3245" w:author="Markel" w:date="2018-07-20T14:56:00Z">
                  <w:rPr>
                    <w:rFonts w:asciiTheme="minorHAnsi" w:hAnsiTheme="minorHAnsi"/>
                    <w:sz w:val="20"/>
                  </w:rPr>
                </w:rPrChange>
              </w:rPr>
            </w:pPr>
            <w:r w:rsidRPr="00224DB6">
              <w:rPr>
                <w:rPrChange w:id="3246" w:author="Markel" w:date="2018-07-20T14:56:00Z">
                  <w:rPr>
                    <w:rFonts w:asciiTheme="minorHAnsi" w:hAnsiTheme="minorHAnsi"/>
                    <w:sz w:val="20"/>
                  </w:rPr>
                </w:rPrChange>
              </w:rPr>
              <w:t>Yes</w:t>
            </w:r>
          </w:p>
        </w:tc>
        <w:tc>
          <w:tcPr>
            <w:tcW w:w="1663" w:type="dxa"/>
            <w:tcPrChange w:id="3247" w:author="Markel" w:date="2018-07-20T14:56:00Z">
              <w:tcPr>
                <w:tcW w:w="1349" w:type="dxa"/>
              </w:tcPr>
            </w:tcPrChange>
          </w:tcPr>
          <w:p w14:paraId="3AE2AC0A" w14:textId="77777777" w:rsidR="00042BCE" w:rsidRPr="00224DB6" w:rsidRDefault="00042BCE" w:rsidP="00E717E8">
            <w:pPr>
              <w:cnfStyle w:val="000000100000" w:firstRow="0" w:lastRow="0" w:firstColumn="0" w:lastColumn="0" w:oddVBand="0" w:evenVBand="0" w:oddHBand="1" w:evenHBand="0" w:firstRowFirstColumn="0" w:firstRowLastColumn="0" w:lastRowFirstColumn="0" w:lastRowLastColumn="0"/>
              <w:rPr>
                <w:rPrChange w:id="3248" w:author="Markel" w:date="2018-07-20T14:56:00Z">
                  <w:rPr>
                    <w:rFonts w:asciiTheme="minorHAnsi" w:hAnsiTheme="minorHAnsi"/>
                    <w:sz w:val="20"/>
                  </w:rPr>
                </w:rPrChange>
              </w:rPr>
            </w:pPr>
          </w:p>
        </w:tc>
      </w:tr>
      <w:tr w:rsidR="00042BCE" w:rsidRPr="00224DB6" w14:paraId="7A628EE7" w14:textId="77777777" w:rsidTr="00E717E8">
        <w:trPr>
          <w:cantSplit/>
          <w:trPrChange w:id="3249" w:author="Markel" w:date="2018-07-20T14:56:00Z">
            <w:trPr>
              <w:cantSplit/>
            </w:trPr>
          </w:trPrChange>
        </w:trPr>
        <w:tc>
          <w:tcPr>
            <w:cnfStyle w:val="001000000000" w:firstRow="0" w:lastRow="0" w:firstColumn="1" w:lastColumn="0" w:oddVBand="0" w:evenVBand="0" w:oddHBand="0" w:evenHBand="0" w:firstRowFirstColumn="0" w:firstRowLastColumn="0" w:lastRowFirstColumn="0" w:lastRowLastColumn="0"/>
            <w:tcW w:w="1550" w:type="dxa"/>
            <w:tcPrChange w:id="3250" w:author="Markel" w:date="2018-07-20T14:56:00Z">
              <w:tcPr>
                <w:tcW w:w="1682" w:type="dxa"/>
              </w:tcPr>
            </w:tcPrChange>
          </w:tcPr>
          <w:p w14:paraId="7B40C073" w14:textId="77777777" w:rsidR="00042BCE" w:rsidRPr="00224DB6" w:rsidRDefault="00042BCE" w:rsidP="00E717E8">
            <w:pPr>
              <w:rPr>
                <w:rPrChange w:id="3251" w:author="Markel" w:date="2018-07-20T14:56:00Z">
                  <w:rPr>
                    <w:rFonts w:asciiTheme="minorHAnsi" w:hAnsiTheme="minorHAnsi"/>
                    <w:sz w:val="20"/>
                  </w:rPr>
                </w:rPrChange>
              </w:rPr>
            </w:pPr>
            <w:r w:rsidRPr="00224DB6">
              <w:rPr>
                <w:rPrChange w:id="3252" w:author="Markel" w:date="2018-07-20T14:56:00Z">
                  <w:rPr>
                    <w:rFonts w:asciiTheme="minorHAnsi" w:hAnsiTheme="minorHAnsi"/>
                    <w:sz w:val="20"/>
                  </w:rPr>
                </w:rPrChange>
              </w:rPr>
              <w:t>system</w:t>
            </w:r>
          </w:p>
        </w:tc>
        <w:tc>
          <w:tcPr>
            <w:tcW w:w="2268" w:type="dxa"/>
            <w:tcPrChange w:id="3253" w:author="Markel" w:date="2018-07-20T14:56:00Z">
              <w:tcPr>
                <w:tcW w:w="1642" w:type="dxa"/>
              </w:tcPr>
            </w:tcPrChange>
          </w:tcPr>
          <w:p w14:paraId="7E2404D1" w14:textId="77777777" w:rsidR="00042BCE" w:rsidRPr="00224DB6" w:rsidRDefault="00042BCE" w:rsidP="00E717E8">
            <w:pPr>
              <w:cnfStyle w:val="000000000000" w:firstRow="0" w:lastRow="0" w:firstColumn="0" w:lastColumn="0" w:oddVBand="0" w:evenVBand="0" w:oddHBand="0" w:evenHBand="0" w:firstRowFirstColumn="0" w:firstRowLastColumn="0" w:lastRowFirstColumn="0" w:lastRowLastColumn="0"/>
              <w:rPr>
                <w:rPrChange w:id="3254" w:author="Markel" w:date="2018-07-20T14:56:00Z">
                  <w:rPr>
                    <w:rFonts w:asciiTheme="minorHAnsi" w:hAnsiTheme="minorHAnsi"/>
                    <w:sz w:val="20"/>
                  </w:rPr>
                </w:rPrChange>
              </w:rPr>
            </w:pPr>
            <w:r w:rsidRPr="00224DB6">
              <w:rPr>
                <w:rPrChange w:id="3255" w:author="Markel" w:date="2018-07-20T14:56:00Z">
                  <w:rPr>
                    <w:rFonts w:asciiTheme="minorHAnsi" w:hAnsiTheme="minorHAnsi"/>
                    <w:sz w:val="20"/>
                  </w:rPr>
                </w:rPrChange>
              </w:rPr>
              <w:t>System information for this lane</w:t>
            </w:r>
          </w:p>
        </w:tc>
        <w:tc>
          <w:tcPr>
            <w:tcW w:w="1134" w:type="dxa"/>
            <w:tcPrChange w:id="3256" w:author="Markel" w:date="2018-07-20T14:56:00Z">
              <w:tcPr>
                <w:tcW w:w="0" w:type="dxa"/>
              </w:tcPr>
            </w:tcPrChange>
          </w:tcPr>
          <w:p w14:paraId="46D9CEAB" w14:textId="77777777" w:rsidR="00042BCE" w:rsidRPr="00224DB6" w:rsidRDefault="00042BCE" w:rsidP="00E717E8">
            <w:pPr>
              <w:cnfStyle w:val="000000000000" w:firstRow="0" w:lastRow="0" w:firstColumn="0" w:lastColumn="0" w:oddVBand="0" w:evenVBand="0" w:oddHBand="0" w:evenHBand="0" w:firstRowFirstColumn="0" w:firstRowLastColumn="0" w:lastRowFirstColumn="0" w:lastRowLastColumn="0"/>
              <w:rPr>
                <w:rPrChange w:id="3257" w:author="Markel" w:date="2018-07-20T14:56:00Z">
                  <w:rPr>
                    <w:rFonts w:asciiTheme="minorHAnsi" w:hAnsiTheme="minorHAnsi"/>
                    <w:sz w:val="20"/>
                  </w:rPr>
                </w:rPrChange>
              </w:rPr>
            </w:pPr>
            <w:r w:rsidRPr="00224DB6">
              <w:rPr>
                <w:rPrChange w:id="3258" w:author="Markel" w:date="2018-07-20T14:56:00Z">
                  <w:rPr>
                    <w:rFonts w:asciiTheme="minorHAnsi" w:hAnsiTheme="minorHAnsi"/>
                    <w:sz w:val="20"/>
                  </w:rPr>
                </w:rPrChange>
              </w:rPr>
              <w:t>system</w:t>
            </w:r>
          </w:p>
        </w:tc>
        <w:tc>
          <w:tcPr>
            <w:tcW w:w="1701" w:type="dxa"/>
            <w:tcPrChange w:id="3259" w:author="Markel" w:date="2018-07-20T14:56:00Z">
              <w:tcPr>
                <w:tcW w:w="2087" w:type="dxa"/>
              </w:tcPr>
            </w:tcPrChange>
          </w:tcPr>
          <w:p w14:paraId="2CDA62FE" w14:textId="77777777" w:rsidR="00042BCE" w:rsidRPr="00224DB6" w:rsidRDefault="00042BCE" w:rsidP="00E717E8">
            <w:pPr>
              <w:cnfStyle w:val="000000000000" w:firstRow="0" w:lastRow="0" w:firstColumn="0" w:lastColumn="0" w:oddVBand="0" w:evenVBand="0" w:oddHBand="0" w:evenHBand="0" w:firstRowFirstColumn="0" w:firstRowLastColumn="0" w:lastRowFirstColumn="0" w:lastRowLastColumn="0"/>
              <w:rPr>
                <w:rPrChange w:id="3260" w:author="Markel" w:date="2018-07-20T14:56:00Z">
                  <w:rPr>
                    <w:rFonts w:asciiTheme="minorHAnsi" w:hAnsiTheme="minorHAnsi"/>
                    <w:sz w:val="20"/>
                  </w:rPr>
                </w:rPrChange>
              </w:rPr>
            </w:pPr>
          </w:p>
        </w:tc>
        <w:tc>
          <w:tcPr>
            <w:tcW w:w="1134" w:type="dxa"/>
            <w:tcPrChange w:id="3261" w:author="Markel" w:date="2018-07-20T14:56:00Z">
              <w:tcPr>
                <w:tcW w:w="1696" w:type="dxa"/>
              </w:tcPr>
            </w:tcPrChange>
          </w:tcPr>
          <w:p w14:paraId="51148131" w14:textId="77777777" w:rsidR="00042BCE" w:rsidRPr="00224DB6" w:rsidRDefault="00042BCE" w:rsidP="00E717E8">
            <w:pPr>
              <w:cnfStyle w:val="000000000000" w:firstRow="0" w:lastRow="0" w:firstColumn="0" w:lastColumn="0" w:oddVBand="0" w:evenVBand="0" w:oddHBand="0" w:evenHBand="0" w:firstRowFirstColumn="0" w:firstRowLastColumn="0" w:lastRowFirstColumn="0" w:lastRowLastColumn="0"/>
              <w:rPr>
                <w:rPrChange w:id="3262" w:author="Markel" w:date="2018-07-20T14:56:00Z">
                  <w:rPr>
                    <w:rFonts w:asciiTheme="minorHAnsi" w:hAnsiTheme="minorHAnsi"/>
                    <w:sz w:val="20"/>
                  </w:rPr>
                </w:rPrChange>
              </w:rPr>
            </w:pPr>
            <w:r w:rsidRPr="00224DB6">
              <w:rPr>
                <w:rPrChange w:id="3263" w:author="Markel" w:date="2018-07-20T14:56:00Z">
                  <w:rPr>
                    <w:rFonts w:asciiTheme="minorHAnsi" w:hAnsiTheme="minorHAnsi"/>
                    <w:sz w:val="20"/>
                  </w:rPr>
                </w:rPrChange>
              </w:rPr>
              <w:t>Yes</w:t>
            </w:r>
          </w:p>
        </w:tc>
        <w:tc>
          <w:tcPr>
            <w:tcW w:w="1663" w:type="dxa"/>
            <w:tcPrChange w:id="3264" w:author="Markel" w:date="2018-07-20T14:56:00Z">
              <w:tcPr>
                <w:tcW w:w="1282" w:type="dxa"/>
              </w:tcPr>
            </w:tcPrChange>
          </w:tcPr>
          <w:p w14:paraId="1AAD0341" w14:textId="77777777" w:rsidR="00042BCE" w:rsidRPr="00224DB6" w:rsidRDefault="00042BCE" w:rsidP="00E717E8">
            <w:pPr>
              <w:cnfStyle w:val="000000000000" w:firstRow="0" w:lastRow="0" w:firstColumn="0" w:lastColumn="0" w:oddVBand="0" w:evenVBand="0" w:oddHBand="0" w:evenHBand="0" w:firstRowFirstColumn="0" w:firstRowLastColumn="0" w:lastRowFirstColumn="0" w:lastRowLastColumn="0"/>
              <w:rPr>
                <w:rPrChange w:id="3265" w:author="Markel" w:date="2018-07-20T14:56:00Z">
                  <w:rPr>
                    <w:rFonts w:asciiTheme="minorHAnsi" w:hAnsiTheme="minorHAnsi"/>
                    <w:sz w:val="20"/>
                  </w:rPr>
                </w:rPrChange>
              </w:rPr>
            </w:pPr>
          </w:p>
        </w:tc>
      </w:tr>
    </w:tbl>
    <w:p w14:paraId="32114043" w14:textId="77777777" w:rsidR="00042BCE" w:rsidRPr="00224DB6" w:rsidRDefault="00042BCE" w:rsidP="00C372B2">
      <w:pPr>
        <w:jc w:val="both"/>
        <w:rPr>
          <w:rFonts w:ascii="Times New Roman" w:hAnsi="Times New Roman"/>
          <w:lang w:val="en-US"/>
          <w:rPrChange w:id="3266" w:author="Markel" w:date="2018-07-20T14:56:00Z">
            <w:rPr/>
          </w:rPrChange>
        </w:rPr>
        <w:pPrChange w:id="3267" w:author="Markel" w:date="2018-07-20T14:56:00Z">
          <w:pPr/>
        </w:pPrChange>
      </w:pPr>
    </w:p>
    <w:p w14:paraId="4D99F9DC" w14:textId="77777777" w:rsidR="00BE691D" w:rsidRDefault="00BE691D">
      <w:pPr>
        <w:rPr>
          <w:del w:id="3268" w:author="Markel" w:date="2018-07-20T14:56:00Z"/>
        </w:rPr>
      </w:pPr>
    </w:p>
    <w:p w14:paraId="271348B6" w14:textId="77777777" w:rsidR="00736472" w:rsidRDefault="00736472">
      <w:pPr>
        <w:rPr>
          <w:del w:id="3269" w:author="Markel" w:date="2018-07-20T14:56:00Z"/>
          <w:rFonts w:cs="Arial"/>
          <w:b/>
          <w:bCs/>
          <w:szCs w:val="26"/>
          <w:highlight w:val="lightGray"/>
        </w:rPr>
      </w:pPr>
      <w:del w:id="3270" w:author="Markel" w:date="2018-07-20T14:56:00Z">
        <w:r>
          <w:rPr>
            <w:highlight w:val="lightGray"/>
          </w:rPr>
          <w:br w:type="page"/>
        </w:r>
      </w:del>
    </w:p>
    <w:p w14:paraId="5ADB060E" w14:textId="51BA0029" w:rsidR="009B3AE3" w:rsidRPr="00553752" w:rsidRDefault="009B3AE3" w:rsidP="009B3AE3">
      <w:pPr>
        <w:jc w:val="both"/>
        <w:rPr>
          <w:ins w:id="3271" w:author="Markel" w:date="2018-07-20T14:56:00Z"/>
          <w:rFonts w:ascii="Times New Roman" w:hAnsi="Times New Roman" w:cs="Times New Roman"/>
          <w:lang w:val="en-US"/>
        </w:rPr>
      </w:pPr>
      <w:ins w:id="3272" w:author="Markel" w:date="2018-07-20T14:56:00Z">
        <w:r w:rsidRPr="00553752">
          <w:rPr>
            <w:rFonts w:ascii="Times New Roman" w:hAnsi="Times New Roman" w:cs="Times New Roman"/>
            <w:lang w:val="en-US"/>
          </w:rPr>
          <w:fldChar w:fldCharType="begin"/>
        </w:r>
        <w:r w:rsidRPr="00553752">
          <w:rPr>
            <w:rFonts w:ascii="Times New Roman" w:hAnsi="Times New Roman" w:cs="Times New Roman"/>
            <w:lang w:val="en-US"/>
          </w:rPr>
          <w:instrText xml:space="preserve"> REF _Ref519089665 \h </w:instrText>
        </w:r>
        <w:r w:rsidRPr="00553752">
          <w:rPr>
            <w:rFonts w:ascii="Times New Roman" w:hAnsi="Times New Roman" w:cs="Times New Roman"/>
            <w:lang w:val="en-US"/>
          </w:rPr>
        </w:r>
        <w:r w:rsidRPr="00553752">
          <w:rPr>
            <w:rFonts w:ascii="Times New Roman" w:hAnsi="Times New Roman" w:cs="Times New Roman"/>
            <w:lang w:val="en-US"/>
          </w:rPr>
          <w:fldChar w:fldCharType="separate"/>
        </w:r>
        <w:r w:rsidR="00AA72D3" w:rsidRPr="00224DB6">
          <w:rPr>
            <w:rFonts w:ascii="Times New Roman" w:hAnsi="Times New Roman" w:cs="Times New Roman"/>
            <w:lang w:val="en-US"/>
          </w:rPr>
          <w:t xml:space="preserve">Figure </w:t>
        </w:r>
      </w:ins>
      <w:r w:rsidR="00AA72D3">
        <w:rPr>
          <w:rFonts w:ascii="Times New Roman" w:hAnsi="Times New Roman" w:cs="Times New Roman"/>
          <w:noProof/>
          <w:lang w:val="en-US"/>
        </w:rPr>
        <w:t>10</w:t>
      </w:r>
      <w:ins w:id="3273" w:author="Markel" w:date="2018-07-20T14:56:00Z">
        <w:r w:rsidRPr="00553752">
          <w:rPr>
            <w:rFonts w:ascii="Times New Roman" w:hAnsi="Times New Roman" w:cs="Times New Roman"/>
            <w:lang w:val="en-US"/>
          </w:rPr>
          <w:fldChar w:fldCharType="end"/>
        </w:r>
        <w:r w:rsidR="005B419C" w:rsidRPr="00553752">
          <w:rPr>
            <w:rFonts w:ascii="Times New Roman" w:hAnsi="Times New Roman" w:cs="Times New Roman"/>
            <w:lang w:val="en-US"/>
          </w:rPr>
          <w:t xml:space="preserve"> illustrates </w:t>
        </w:r>
        <w:r w:rsidR="00553752">
          <w:rPr>
            <w:rFonts w:ascii="Times New Roman" w:hAnsi="Times New Roman" w:cs="Times New Roman"/>
            <w:i/>
            <w:lang w:val="en-US"/>
          </w:rPr>
          <w:t xml:space="preserve">N </w:t>
        </w:r>
        <w:r w:rsidR="00553752">
          <w:rPr>
            <w:rFonts w:ascii="Times New Roman" w:hAnsi="Times New Roman" w:cs="Times New Roman"/>
            <w:lang w:val="en-US"/>
          </w:rPr>
          <w:t xml:space="preserve">blocks </w:t>
        </w:r>
        <w:r w:rsidR="007D27F8" w:rsidRPr="00553752">
          <w:rPr>
            <w:rFonts w:ascii="Times New Roman" w:hAnsi="Times New Roman" w:cs="Times New Roman"/>
            <w:lang w:val="en-US"/>
          </w:rPr>
          <w:t>contiguously encoded within a lane.</w:t>
        </w:r>
      </w:ins>
    </w:p>
    <w:p w14:paraId="1F843E60" w14:textId="77777777" w:rsidR="009B3AE3" w:rsidRPr="00224DB6" w:rsidRDefault="00FF725C" w:rsidP="0037500F">
      <w:pPr>
        <w:keepNext/>
        <w:spacing w:after="0"/>
        <w:jc w:val="center"/>
        <w:rPr>
          <w:ins w:id="3274" w:author="Markel" w:date="2018-07-20T14:56:00Z"/>
          <w:lang w:val="en-US"/>
        </w:rPr>
      </w:pPr>
      <w:ins w:id="3275" w:author="Markel" w:date="2018-07-20T14:56:00Z">
        <w:r w:rsidRPr="00224DB6">
          <w:rPr>
            <w:noProof/>
            <w:lang w:val="en-US"/>
          </w:rPr>
          <w:drawing>
            <wp:inline distT="0" distB="0" distL="0" distR="0" wp14:anchorId="389AA720" wp14:editId="200A59E8">
              <wp:extent cx="4085807" cy="1371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locks in lanes.emf"/>
                      <pic:cNvPicPr/>
                    </pic:nvPicPr>
                    <pic:blipFill rotWithShape="1">
                      <a:blip r:embed="rId26" cstate="print">
                        <a:extLst>
                          <a:ext uri="{28A0092B-C50C-407E-A947-70E740481C1C}">
                            <a14:useLocalDpi xmlns:a14="http://schemas.microsoft.com/office/drawing/2010/main" val="0"/>
                          </a:ext>
                        </a:extLst>
                      </a:blip>
                      <a:srcRect l="18815" t="21823" r="38141" b="58954"/>
                      <a:stretch/>
                    </pic:blipFill>
                    <pic:spPr bwMode="auto">
                      <a:xfrm>
                        <a:off x="0" y="0"/>
                        <a:ext cx="4137337" cy="1388898"/>
                      </a:xfrm>
                      <a:prstGeom prst="rect">
                        <a:avLst/>
                      </a:prstGeom>
                      <a:ln>
                        <a:noFill/>
                      </a:ln>
                      <a:extLst>
                        <a:ext uri="{53640926-AAD7-44D8-BBD7-CCE9431645EC}">
                          <a14:shadowObscured xmlns:a14="http://schemas.microsoft.com/office/drawing/2010/main"/>
                        </a:ext>
                      </a:extLst>
                    </pic:spPr>
                  </pic:pic>
                </a:graphicData>
              </a:graphic>
            </wp:inline>
          </w:drawing>
        </w:r>
      </w:ins>
    </w:p>
    <w:p w14:paraId="2F59A2F2" w14:textId="77777777" w:rsidR="009B3AE3" w:rsidRPr="00224DB6" w:rsidRDefault="009B3AE3" w:rsidP="009B3AE3">
      <w:pPr>
        <w:pStyle w:val="Caption"/>
        <w:jc w:val="both"/>
        <w:rPr>
          <w:ins w:id="3276" w:author="Markel" w:date="2018-07-20T14:56:00Z"/>
          <w:rFonts w:ascii="Times New Roman" w:hAnsi="Times New Roman" w:cs="Times New Roman"/>
          <w:lang w:val="en-US"/>
        </w:rPr>
      </w:pPr>
      <w:bookmarkStart w:id="3277" w:name="_Ref519089665"/>
      <w:bookmarkStart w:id="3278" w:name="_Toc519860747"/>
      <w:ins w:id="3279" w:author="Markel" w:date="2018-07-20T14:56:00Z">
        <w:r w:rsidRPr="00224DB6">
          <w:rPr>
            <w:rFonts w:ascii="Times New Roman" w:hAnsi="Times New Roman" w:cs="Times New Roman"/>
            <w:lang w:val="en-US"/>
          </w:rPr>
          <w:t xml:space="preserve">Figure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Figure \* ARABIC </w:instrText>
        </w:r>
        <w:r w:rsidRPr="00224DB6">
          <w:rPr>
            <w:rFonts w:ascii="Times New Roman" w:hAnsi="Times New Roman" w:cs="Times New Roman"/>
            <w:lang w:val="en-US"/>
          </w:rPr>
          <w:fldChar w:fldCharType="separate"/>
        </w:r>
      </w:ins>
      <w:r w:rsidR="00AA72D3">
        <w:rPr>
          <w:rFonts w:ascii="Times New Roman" w:hAnsi="Times New Roman" w:cs="Times New Roman"/>
          <w:noProof/>
          <w:lang w:val="en-US"/>
        </w:rPr>
        <w:t>10</w:t>
      </w:r>
      <w:ins w:id="3280" w:author="Markel" w:date="2018-07-20T14:56:00Z">
        <w:r w:rsidRPr="00224DB6">
          <w:rPr>
            <w:rFonts w:ascii="Times New Roman" w:hAnsi="Times New Roman" w:cs="Times New Roman"/>
            <w:lang w:val="en-US"/>
          </w:rPr>
          <w:fldChar w:fldCharType="end"/>
        </w:r>
        <w:bookmarkEnd w:id="3277"/>
        <w:r w:rsidRPr="00224DB6">
          <w:rPr>
            <w:rFonts w:ascii="Times New Roman" w:hAnsi="Times New Roman" w:cs="Times New Roman"/>
            <w:lang w:val="en-US"/>
          </w:rPr>
          <w:t xml:space="preserve"> </w:t>
        </w:r>
        <w:r w:rsidR="001D5FA9" w:rsidRPr="00224DB6">
          <w:rPr>
            <w:rFonts w:ascii="Times New Roman" w:hAnsi="Times New Roman" w:cs="Times New Roman"/>
            <w:lang w:val="en-US"/>
          </w:rPr>
          <w:t>-</w:t>
        </w:r>
        <w:r w:rsidRPr="00224DB6">
          <w:rPr>
            <w:rFonts w:ascii="Times New Roman" w:hAnsi="Times New Roman" w:cs="Times New Roman"/>
            <w:lang w:val="en-US"/>
          </w:rPr>
          <w:t xml:space="preserve"> Encoding scheme for N blocks within a lane</w:t>
        </w:r>
        <w:bookmarkEnd w:id="3278"/>
      </w:ins>
    </w:p>
    <w:p w14:paraId="1CCCEEFD" w14:textId="77777777" w:rsidR="00C372B2" w:rsidRPr="00224DB6" w:rsidRDefault="00020711" w:rsidP="00020711">
      <w:pPr>
        <w:pStyle w:val="Heading3"/>
        <w:numPr>
          <w:ilvl w:val="2"/>
          <w:numId w:val="2"/>
        </w:numPr>
        <w:spacing w:after="120"/>
        <w:rPr>
          <w:rFonts w:ascii="Times New Roman" w:hAnsi="Times New Roman"/>
          <w:lang w:val="en-US"/>
          <w:rPrChange w:id="3281" w:author="Markel" w:date="2018-07-20T14:56:00Z">
            <w:rPr/>
          </w:rPrChange>
        </w:rPr>
        <w:pPrChange w:id="3282" w:author="Markel" w:date="2018-07-20T14:56:00Z">
          <w:pPr>
            <w:pStyle w:val="Heading3"/>
          </w:pPr>
        </w:pPrChange>
      </w:pPr>
      <w:bookmarkStart w:id="3283" w:name="_Toc519860725"/>
      <w:bookmarkStart w:id="3284" w:name="_Toc490496305"/>
      <w:r w:rsidRPr="00224DB6">
        <w:rPr>
          <w:rFonts w:ascii="Times New Roman" w:hAnsi="Times New Roman"/>
          <w:lang w:val="en-US"/>
          <w:rPrChange w:id="3285" w:author="Markel" w:date="2018-07-20T14:56:00Z">
            <w:rPr/>
          </w:rPrChange>
        </w:rPr>
        <w:t>File object</w:t>
      </w:r>
      <w:bookmarkEnd w:id="3283"/>
      <w:bookmarkEnd w:id="3284"/>
    </w:p>
    <w:p w14:paraId="7CF927EA" w14:textId="77777777" w:rsidR="00020711" w:rsidRPr="00224DB6" w:rsidRDefault="00020711" w:rsidP="004D4A58">
      <w:pPr>
        <w:jc w:val="both"/>
        <w:rPr>
          <w:rFonts w:ascii="Times New Roman" w:hAnsi="Times New Roman"/>
          <w:lang w:val="en-US"/>
          <w:rPrChange w:id="3286" w:author="Markel" w:date="2018-07-20T14:56:00Z">
            <w:rPr/>
          </w:rPrChange>
        </w:rPr>
        <w:pPrChange w:id="3287" w:author="Markel" w:date="2018-07-20T14:56:00Z">
          <w:pPr>
            <w:pStyle w:val="Table"/>
            <w:jc w:val="both"/>
          </w:pPr>
        </w:pPrChange>
      </w:pPr>
      <w:r w:rsidRPr="00224DB6">
        <w:rPr>
          <w:rFonts w:ascii="Times New Roman" w:hAnsi="Times New Roman"/>
          <w:lang w:val="en-US"/>
          <w:rPrChange w:id="3288" w:author="Markel" w:date="2018-07-20T14:56:00Z">
            <w:rPr/>
          </w:rPrChange>
        </w:rPr>
        <w:t>A file is defined as the ordered collection of bytes retrieved from a single lane over a finite interval of time and stored in a digital media device.</w:t>
      </w:r>
    </w:p>
    <w:p w14:paraId="29D93527" w14:textId="77777777" w:rsidR="00FF7F5C" w:rsidRDefault="00FF7F5C">
      <w:pPr>
        <w:rPr>
          <w:del w:id="3289" w:author="Markel" w:date="2018-07-20T14:56:00Z"/>
        </w:rPr>
      </w:pPr>
    </w:p>
    <w:p w14:paraId="7D7D2B33" w14:textId="77777777" w:rsidR="00020711" w:rsidRPr="00224DB6" w:rsidRDefault="00020711" w:rsidP="004D4A58">
      <w:pPr>
        <w:jc w:val="both"/>
        <w:rPr>
          <w:rFonts w:ascii="Times New Roman" w:eastAsia="Times New Roman" w:hAnsi="Times New Roman" w:cs="Times New Roman"/>
          <w:sz w:val="24"/>
          <w:szCs w:val="24"/>
          <w:lang w:val="en-US"/>
          <w:rPrChange w:id="3290" w:author="Markel" w:date="2018-07-20T14:56:00Z">
            <w:rPr/>
          </w:rPrChange>
        </w:rPr>
      </w:pPr>
      <w:r w:rsidRPr="00224DB6">
        <w:rPr>
          <w:rFonts w:ascii="Times New Roman" w:hAnsi="Times New Roman"/>
          <w:lang w:val="en-US"/>
          <w:rPrChange w:id="3291" w:author="Markel" w:date="2018-07-20T14:56:00Z">
            <w:rPr/>
          </w:rPrChange>
        </w:rPr>
        <w:t>When a lane is written to a file, it may or may not be synchronized to the start of a block. For this reason there may be a byte offset fr</w:t>
      </w:r>
      <w:r w:rsidRPr="00224DB6">
        <w:rPr>
          <w:rFonts w:ascii="Times New Roman" w:hAnsi="Times New Roman"/>
          <w:lang w:val="en-US"/>
          <w:rPrChange w:id="3292" w:author="Markel" w:date="2018-07-20T14:56:00Z">
            <w:rPr/>
          </w:rPrChange>
        </w:rPr>
        <w:t>om the beginning of the file to the first byte of the first block. This offset may be different for each file.</w:t>
      </w:r>
    </w:p>
    <w:p w14:paraId="45EF32A5" w14:textId="77777777" w:rsidR="004554B2" w:rsidRPr="00224DB6" w:rsidRDefault="004554B2">
      <w:pPr>
        <w:rPr>
          <w:rFonts w:ascii="Times New Roman" w:hAnsi="Times New Roman"/>
          <w:lang w:val="en-US"/>
          <w:rPrChange w:id="3293" w:author="Markel" w:date="2018-07-20T14:56:00Z">
            <w:rPr/>
          </w:rPrChange>
        </w:rPr>
      </w:pPr>
      <w:ins w:id="3294" w:author="Markel" w:date="2018-07-20T14:56:00Z">
        <w:r w:rsidRPr="00224DB6">
          <w:rPr>
            <w:rFonts w:ascii="Times New Roman" w:hAnsi="Times New Roman" w:cs="Times New Roman"/>
            <w:lang w:val="en-US"/>
          </w:rPr>
          <w:br w:type="page"/>
        </w:r>
      </w:ins>
    </w:p>
    <w:p w14:paraId="0476CC2C" w14:textId="77777777" w:rsidR="0037500F" w:rsidRPr="00224DB6" w:rsidRDefault="00020711" w:rsidP="004D4A58">
      <w:pPr>
        <w:jc w:val="both"/>
        <w:rPr>
          <w:rFonts w:ascii="Times New Roman" w:eastAsia="Times New Roman" w:hAnsi="Times New Roman" w:cs="Times New Roman"/>
          <w:sz w:val="24"/>
          <w:szCs w:val="24"/>
          <w:lang w:val="en-US"/>
          <w:rPrChange w:id="3295" w:author="Markel" w:date="2018-07-20T14:56:00Z">
            <w:rPr/>
          </w:rPrChange>
        </w:rPr>
      </w:pPr>
      <w:r w:rsidRPr="00224DB6">
        <w:rPr>
          <w:rFonts w:ascii="Times New Roman" w:hAnsi="Times New Roman"/>
          <w:lang w:val="en-US"/>
          <w:rPrChange w:id="3296" w:author="Markel" w:date="2018-07-20T14:56:00Z">
            <w:rPr/>
          </w:rPrChange>
        </w:rPr>
        <w:t>The creation time of the file may be tagged as metadata. This time is typically obtained from the system RTC.</w:t>
      </w:r>
    </w:p>
    <w:p w14:paraId="0CD8D424" w14:textId="77777777" w:rsidR="00C42311" w:rsidRDefault="00C42311">
      <w:pPr>
        <w:rPr>
          <w:del w:id="3297" w:author="Markel" w:date="2018-07-20T14:56:00Z"/>
        </w:rPr>
      </w:pPr>
    </w:p>
    <w:p w14:paraId="5C835A7F" w14:textId="76BF687D" w:rsidR="009306A7" w:rsidRPr="00224DB6" w:rsidRDefault="009306A7" w:rsidP="002A3534">
      <w:pPr>
        <w:pStyle w:val="Caption"/>
        <w:keepNext/>
        <w:spacing w:after="0"/>
        <w:jc w:val="both"/>
        <w:rPr>
          <w:rFonts w:ascii="Times New Roman" w:hAnsi="Times New Roman"/>
          <w:lang w:val="en-US"/>
          <w:rPrChange w:id="3298" w:author="Markel" w:date="2018-07-20T14:56:00Z">
            <w:rPr>
              <w:sz w:val="24"/>
            </w:rPr>
          </w:rPrChange>
        </w:rPr>
        <w:pPrChange w:id="3299" w:author="Markel" w:date="2018-07-20T14:56:00Z">
          <w:pPr>
            <w:pStyle w:val="Caption"/>
            <w:keepNext/>
          </w:pPr>
        </w:pPrChange>
      </w:pPr>
      <w:bookmarkStart w:id="3300" w:name="_Toc511747917"/>
      <w:bookmarkStart w:id="3301" w:name="_Toc519860761"/>
      <w:bookmarkStart w:id="3302" w:name="_Toc489615349"/>
      <w:r w:rsidRPr="00224DB6">
        <w:rPr>
          <w:rFonts w:ascii="Times New Roman" w:hAnsi="Times New Roman"/>
          <w:lang w:val="en-US"/>
          <w:rPrChange w:id="3303" w:author="Markel" w:date="2018-07-20T14:56:00Z">
            <w:rPr>
              <w:sz w:val="24"/>
            </w:rPr>
          </w:rPrChange>
        </w:rPr>
        <w:t xml:space="preserve">Table </w:t>
      </w:r>
      <w:r w:rsidRPr="00224DB6">
        <w:rPr>
          <w:rFonts w:ascii="Times New Roman" w:hAnsi="Times New Roman"/>
          <w:lang w:val="en-US"/>
          <w:rPrChange w:id="3304" w:author="Markel" w:date="2018-07-20T14:56:00Z">
            <w:rPr>
              <w:sz w:val="24"/>
            </w:rPr>
          </w:rPrChange>
        </w:rPr>
        <w:fldChar w:fldCharType="begin"/>
      </w:r>
      <w:r w:rsidRPr="00224DB6">
        <w:rPr>
          <w:rFonts w:ascii="Times New Roman" w:hAnsi="Times New Roman" w:cs="Times New Roman"/>
          <w:lang w:val="en-US"/>
        </w:rPr>
        <w:instrText xml:space="preserve"> SEQ Table \* ARABIC </w:instrText>
      </w:r>
      <w:r w:rsidRPr="00224DB6">
        <w:rPr>
          <w:rFonts w:ascii="Times New Roman" w:hAnsi="Times New Roman"/>
          <w:lang w:val="en-US"/>
          <w:rPrChange w:id="3305" w:author="Markel" w:date="2018-07-20T14:56:00Z">
            <w:rPr>
              <w:sz w:val="24"/>
            </w:rPr>
          </w:rPrChange>
        </w:rPr>
        <w:fldChar w:fldCharType="separate"/>
      </w:r>
      <w:r w:rsidR="00AA72D3">
        <w:rPr>
          <w:rFonts w:ascii="Times New Roman" w:hAnsi="Times New Roman" w:cs="Times New Roman"/>
          <w:noProof/>
          <w:lang w:val="en-US"/>
        </w:rPr>
        <w:t>13</w:t>
      </w:r>
      <w:r w:rsidRPr="00224DB6">
        <w:rPr>
          <w:rFonts w:ascii="Times New Roman" w:hAnsi="Times New Roman"/>
          <w:lang w:val="en-US"/>
          <w:rPrChange w:id="3306" w:author="Markel" w:date="2018-07-20T14:56:00Z">
            <w:rPr>
              <w:sz w:val="24"/>
            </w:rPr>
          </w:rPrChange>
        </w:rPr>
        <w:fldChar w:fldCharType="end"/>
      </w:r>
      <w:del w:id="3307" w:author="Markel" w:date="2018-07-20T14:56:00Z">
        <w:r w:rsidR="006636C5" w:rsidRPr="00BD529F">
          <w:rPr>
            <w:sz w:val="24"/>
            <w:szCs w:val="24"/>
          </w:rPr>
          <w:fldChar w:fldCharType="begin"/>
        </w:r>
        <w:r w:rsidR="006636C5" w:rsidRPr="00BD529F">
          <w:rPr>
            <w:sz w:val="24"/>
            <w:szCs w:val="24"/>
          </w:rPr>
          <w:delInstrText xml:space="preserve"> SEQ Table \* ARABIC </w:delInstrText>
        </w:r>
        <w:r w:rsidR="006636C5" w:rsidRPr="00BD529F">
          <w:rPr>
            <w:sz w:val="24"/>
            <w:szCs w:val="24"/>
          </w:rPr>
          <w:fldChar w:fldCharType="separate"/>
        </w:r>
        <w:r w:rsidR="00D7084E">
          <w:rPr>
            <w:noProof/>
            <w:sz w:val="24"/>
            <w:szCs w:val="24"/>
          </w:rPr>
          <w:delText>16</w:delText>
        </w:r>
        <w:r w:rsidR="006636C5" w:rsidRPr="00BD529F">
          <w:rPr>
            <w:sz w:val="24"/>
            <w:szCs w:val="24"/>
          </w:rPr>
          <w:fldChar w:fldCharType="end"/>
        </w:r>
        <w:r w:rsidR="006636C5">
          <w:rPr>
            <w:sz w:val="24"/>
            <w:szCs w:val="24"/>
          </w:rPr>
          <w:delText xml:space="preserve"> –</w:delText>
        </w:r>
      </w:del>
      <w:ins w:id="3308" w:author="Markel" w:date="2018-07-20T14:56:00Z">
        <w:r w:rsidRPr="00224DB6">
          <w:rPr>
            <w:rFonts w:ascii="Times New Roman" w:hAnsi="Times New Roman" w:cs="Times New Roman"/>
            <w:lang w:val="en-US"/>
          </w:rPr>
          <w:t xml:space="preserve"> -</w:t>
        </w:r>
      </w:ins>
      <w:r w:rsidRPr="00224DB6">
        <w:rPr>
          <w:rFonts w:ascii="Times New Roman" w:hAnsi="Times New Roman"/>
          <w:lang w:val="en-US"/>
          <w:rPrChange w:id="3309" w:author="Markel" w:date="2018-07-20T14:56:00Z">
            <w:rPr>
              <w:sz w:val="24"/>
            </w:rPr>
          </w:rPrChange>
        </w:rPr>
        <w:t xml:space="preserve"> Definition of file attributes</w:t>
      </w:r>
      <w:bookmarkEnd w:id="3300"/>
      <w:bookmarkEnd w:id="3301"/>
      <w:bookmarkEnd w:id="3302"/>
    </w:p>
    <w:tbl>
      <w:tblPr>
        <w:tblStyle w:val="LightList-Accent1"/>
        <w:tblW w:w="9450" w:type="dxa"/>
        <w:tblLayout w:type="fixed"/>
        <w:tblLook w:val="04A0" w:firstRow="1" w:lastRow="0" w:firstColumn="1" w:lastColumn="0" w:noHBand="0" w:noVBand="1"/>
        <w:tblPrChange w:id="3310" w:author="Markel" w:date="2018-07-20T14:56:00Z">
          <w:tblPr>
            <w:tblStyle w:val="LightList-Accent1"/>
            <w:tblW w:w="9576" w:type="dxa"/>
            <w:tblLook w:val="04A0" w:firstRow="1" w:lastRow="0" w:firstColumn="1" w:lastColumn="0" w:noHBand="0" w:noVBand="1"/>
          </w:tblPr>
        </w:tblPrChange>
      </w:tblPr>
      <w:tblGrid>
        <w:gridCol w:w="1550"/>
        <w:gridCol w:w="2268"/>
        <w:gridCol w:w="1134"/>
        <w:gridCol w:w="1701"/>
        <w:gridCol w:w="1134"/>
        <w:gridCol w:w="1663"/>
        <w:tblGridChange w:id="3311">
          <w:tblGrid>
            <w:gridCol w:w="1882"/>
            <w:gridCol w:w="1805"/>
            <w:gridCol w:w="1842"/>
            <w:gridCol w:w="1677"/>
            <w:gridCol w:w="1029"/>
            <w:gridCol w:w="1341"/>
          </w:tblGrid>
        </w:tblGridChange>
      </w:tblGrid>
      <w:tr w:rsidR="009306A7" w:rsidRPr="00224DB6" w14:paraId="68598897" w14:textId="77777777" w:rsidTr="00E717E8">
        <w:trPr>
          <w:cnfStyle w:val="100000000000" w:firstRow="1" w:lastRow="0" w:firstColumn="0" w:lastColumn="0" w:oddVBand="0" w:evenVBand="0" w:oddHBand="0" w:evenHBand="0" w:firstRowFirstColumn="0" w:firstRowLastColumn="0" w:lastRowFirstColumn="0" w:lastRowLastColumn="0"/>
          <w:tblHeader/>
          <w:trPrChange w:id="3312" w:author="Markel" w:date="2018-07-20T14:56:00Z">
            <w:trPr>
              <w:tblHeader/>
            </w:trPr>
          </w:trPrChange>
        </w:trPr>
        <w:tc>
          <w:tcPr>
            <w:cnfStyle w:val="001000000000" w:firstRow="0" w:lastRow="0" w:firstColumn="1" w:lastColumn="0" w:oddVBand="0" w:evenVBand="0" w:oddHBand="0" w:evenHBand="0" w:firstRowFirstColumn="0" w:firstRowLastColumn="0" w:lastRowFirstColumn="0" w:lastRowLastColumn="0"/>
            <w:tcW w:w="1550" w:type="dxa"/>
            <w:tcPrChange w:id="3313" w:author="Markel" w:date="2018-07-20T14:56:00Z">
              <w:tcPr>
                <w:tcW w:w="1882" w:type="dxa"/>
              </w:tcPr>
            </w:tcPrChange>
          </w:tcPr>
          <w:p w14:paraId="3633A1EA" w14:textId="77777777" w:rsidR="009306A7" w:rsidRPr="00224DB6" w:rsidRDefault="009306A7" w:rsidP="00E717E8">
            <w:pPr>
              <w:cnfStyle w:val="101000000000" w:firstRow="1" w:lastRow="0" w:firstColumn="1" w:lastColumn="0" w:oddVBand="0" w:evenVBand="0" w:oddHBand="0" w:evenHBand="0" w:firstRowFirstColumn="0" w:firstRowLastColumn="0" w:lastRowFirstColumn="0" w:lastRowLastColumn="0"/>
              <w:rPr>
                <w:rPrChange w:id="3314" w:author="Markel" w:date="2018-07-20T14:56:00Z">
                  <w:rPr>
                    <w:rFonts w:asciiTheme="minorHAnsi" w:hAnsiTheme="minorHAnsi"/>
                    <w:sz w:val="20"/>
                  </w:rPr>
                </w:rPrChange>
              </w:rPr>
            </w:pPr>
            <w:r w:rsidRPr="00224DB6">
              <w:rPr>
                <w:rPrChange w:id="3315" w:author="Markel" w:date="2018-07-20T14:56:00Z">
                  <w:rPr>
                    <w:rFonts w:asciiTheme="minorHAnsi" w:hAnsiTheme="minorHAnsi"/>
                    <w:sz w:val="20"/>
                  </w:rPr>
                </w:rPrChange>
              </w:rPr>
              <w:t>Attribute</w:t>
            </w:r>
          </w:p>
        </w:tc>
        <w:tc>
          <w:tcPr>
            <w:tcW w:w="2268" w:type="dxa"/>
            <w:tcPrChange w:id="3316" w:author="Markel" w:date="2018-07-20T14:56:00Z">
              <w:tcPr>
                <w:tcW w:w="1805" w:type="dxa"/>
              </w:tcPr>
            </w:tcPrChange>
          </w:tcPr>
          <w:p w14:paraId="75D7576F" w14:textId="77777777" w:rsidR="009306A7" w:rsidRPr="00224DB6" w:rsidRDefault="009306A7" w:rsidP="00E717E8">
            <w:pPr>
              <w:cnfStyle w:val="100000000000" w:firstRow="1" w:lastRow="0" w:firstColumn="0" w:lastColumn="0" w:oddVBand="0" w:evenVBand="0" w:oddHBand="0" w:evenHBand="0" w:firstRowFirstColumn="0" w:firstRowLastColumn="0" w:lastRowFirstColumn="0" w:lastRowLastColumn="0"/>
              <w:rPr>
                <w:rPrChange w:id="3317" w:author="Markel" w:date="2018-07-20T14:56:00Z">
                  <w:rPr>
                    <w:rFonts w:asciiTheme="minorHAnsi" w:hAnsiTheme="minorHAnsi"/>
                    <w:sz w:val="20"/>
                  </w:rPr>
                </w:rPrChange>
              </w:rPr>
            </w:pPr>
            <w:r w:rsidRPr="00224DB6">
              <w:rPr>
                <w:rPrChange w:id="3318" w:author="Markel" w:date="2018-07-20T14:56:00Z">
                  <w:rPr>
                    <w:rFonts w:asciiTheme="minorHAnsi" w:hAnsiTheme="minorHAnsi"/>
                    <w:sz w:val="20"/>
                  </w:rPr>
                </w:rPrChange>
              </w:rPr>
              <w:t>Description</w:t>
            </w:r>
          </w:p>
        </w:tc>
        <w:tc>
          <w:tcPr>
            <w:tcW w:w="1134" w:type="dxa"/>
            <w:tcPrChange w:id="3319" w:author="Markel" w:date="2018-07-20T14:56:00Z">
              <w:tcPr>
                <w:tcW w:w="1842" w:type="dxa"/>
              </w:tcPr>
            </w:tcPrChange>
          </w:tcPr>
          <w:p w14:paraId="61423DD3" w14:textId="77777777" w:rsidR="009306A7" w:rsidRPr="00224DB6" w:rsidRDefault="009306A7" w:rsidP="00E717E8">
            <w:pPr>
              <w:cnfStyle w:val="100000000000" w:firstRow="1" w:lastRow="0" w:firstColumn="0" w:lastColumn="0" w:oddVBand="0" w:evenVBand="0" w:oddHBand="0" w:evenHBand="0" w:firstRowFirstColumn="0" w:firstRowLastColumn="0" w:lastRowFirstColumn="0" w:lastRowLastColumn="0"/>
              <w:rPr>
                <w:rPrChange w:id="3320" w:author="Markel" w:date="2018-07-20T14:56:00Z">
                  <w:rPr>
                    <w:rFonts w:asciiTheme="minorHAnsi" w:hAnsiTheme="minorHAnsi"/>
                    <w:sz w:val="20"/>
                  </w:rPr>
                </w:rPrChange>
              </w:rPr>
            </w:pPr>
            <w:r w:rsidRPr="00224DB6">
              <w:rPr>
                <w:rPrChange w:id="3321" w:author="Markel" w:date="2018-07-20T14:56:00Z">
                  <w:rPr>
                    <w:rFonts w:asciiTheme="minorHAnsi" w:hAnsiTheme="minorHAnsi"/>
                    <w:sz w:val="20"/>
                  </w:rPr>
                </w:rPrChange>
              </w:rPr>
              <w:t>Class</w:t>
            </w:r>
          </w:p>
        </w:tc>
        <w:tc>
          <w:tcPr>
            <w:tcW w:w="1701" w:type="dxa"/>
            <w:tcPrChange w:id="3322" w:author="Markel" w:date="2018-07-20T14:56:00Z">
              <w:tcPr>
                <w:tcW w:w="1677" w:type="dxa"/>
              </w:tcPr>
            </w:tcPrChange>
          </w:tcPr>
          <w:p w14:paraId="454AB546" w14:textId="77777777" w:rsidR="009306A7" w:rsidRPr="00224DB6" w:rsidRDefault="009306A7" w:rsidP="00E717E8">
            <w:pPr>
              <w:cnfStyle w:val="100000000000" w:firstRow="1" w:lastRow="0" w:firstColumn="0" w:lastColumn="0" w:oddVBand="0" w:evenVBand="0" w:oddHBand="0" w:evenHBand="0" w:firstRowFirstColumn="0" w:firstRowLastColumn="0" w:lastRowFirstColumn="0" w:lastRowLastColumn="0"/>
              <w:rPr>
                <w:b w:val="0"/>
                <w:rPrChange w:id="3323" w:author="Markel" w:date="2018-07-20T14:56:00Z">
                  <w:rPr>
                    <w:rFonts w:asciiTheme="minorHAnsi" w:hAnsiTheme="minorHAnsi"/>
                    <w:sz w:val="20"/>
                  </w:rPr>
                </w:rPrChange>
              </w:rPr>
            </w:pPr>
            <w:r w:rsidRPr="00224DB6">
              <w:rPr>
                <w:rPrChange w:id="3324" w:author="Markel" w:date="2018-07-20T14:56:00Z">
                  <w:rPr>
                    <w:rFonts w:asciiTheme="minorHAnsi" w:hAnsiTheme="minorHAnsi"/>
                    <w:sz w:val="20"/>
                  </w:rPr>
                </w:rPrChange>
              </w:rPr>
              <w:t>Enumeration</w:t>
            </w:r>
          </w:p>
        </w:tc>
        <w:tc>
          <w:tcPr>
            <w:tcW w:w="1134" w:type="dxa"/>
            <w:tcPrChange w:id="3325" w:author="Markel" w:date="2018-07-20T14:56:00Z">
              <w:tcPr>
                <w:tcW w:w="1029" w:type="dxa"/>
              </w:tcPr>
            </w:tcPrChange>
          </w:tcPr>
          <w:p w14:paraId="5E190E4D" w14:textId="77777777" w:rsidR="009306A7" w:rsidRPr="00224DB6" w:rsidRDefault="009306A7" w:rsidP="00E717E8">
            <w:pPr>
              <w:cnfStyle w:val="100000000000" w:firstRow="1" w:lastRow="0" w:firstColumn="0" w:lastColumn="0" w:oddVBand="0" w:evenVBand="0" w:oddHBand="0" w:evenHBand="0" w:firstRowFirstColumn="0" w:firstRowLastColumn="0" w:lastRowFirstColumn="0" w:lastRowLastColumn="0"/>
              <w:rPr>
                <w:rPrChange w:id="3326" w:author="Markel" w:date="2018-07-20T14:56:00Z">
                  <w:rPr>
                    <w:rFonts w:asciiTheme="minorHAnsi" w:hAnsiTheme="minorHAnsi"/>
                    <w:sz w:val="20"/>
                  </w:rPr>
                </w:rPrChange>
              </w:rPr>
            </w:pPr>
            <w:r w:rsidRPr="00224DB6">
              <w:rPr>
                <w:rPrChange w:id="3327" w:author="Markel" w:date="2018-07-20T14:56:00Z">
                  <w:rPr>
                    <w:rFonts w:asciiTheme="minorHAnsi" w:hAnsiTheme="minorHAnsi"/>
                    <w:sz w:val="20"/>
                  </w:rPr>
                </w:rPrChange>
              </w:rPr>
              <w:t>Required</w:t>
            </w:r>
          </w:p>
        </w:tc>
        <w:tc>
          <w:tcPr>
            <w:tcW w:w="1663" w:type="dxa"/>
            <w:tcPrChange w:id="3328" w:author="Markel" w:date="2018-07-20T14:56:00Z">
              <w:tcPr>
                <w:tcW w:w="1341" w:type="dxa"/>
              </w:tcPr>
            </w:tcPrChange>
          </w:tcPr>
          <w:p w14:paraId="024691F1" w14:textId="77777777" w:rsidR="009306A7" w:rsidRPr="00224DB6" w:rsidRDefault="009306A7" w:rsidP="00E717E8">
            <w:pPr>
              <w:cnfStyle w:val="100000000000" w:firstRow="1" w:lastRow="0" w:firstColumn="0" w:lastColumn="0" w:oddVBand="0" w:evenVBand="0" w:oddHBand="0" w:evenHBand="0" w:firstRowFirstColumn="0" w:firstRowLastColumn="0" w:lastRowFirstColumn="0" w:lastRowLastColumn="0"/>
              <w:rPr>
                <w:rPrChange w:id="3329" w:author="Markel" w:date="2018-07-20T14:56:00Z">
                  <w:rPr>
                    <w:rFonts w:asciiTheme="minorHAnsi" w:hAnsiTheme="minorHAnsi"/>
                    <w:sz w:val="20"/>
                  </w:rPr>
                </w:rPrChange>
              </w:rPr>
            </w:pPr>
            <w:r w:rsidRPr="00224DB6">
              <w:rPr>
                <w:rPrChange w:id="3330" w:author="Markel" w:date="2018-07-20T14:56:00Z">
                  <w:rPr>
                    <w:rFonts w:asciiTheme="minorHAnsi" w:hAnsiTheme="minorHAnsi"/>
                    <w:sz w:val="20"/>
                  </w:rPr>
                </w:rPrChange>
              </w:rPr>
              <w:t>Default (if not specified)</w:t>
            </w:r>
          </w:p>
        </w:tc>
      </w:tr>
      <w:tr w:rsidR="009306A7" w:rsidRPr="00224DB6" w14:paraId="53F0277D" w14:textId="77777777" w:rsidTr="00E717E8">
        <w:trPr>
          <w:cnfStyle w:val="000000100000" w:firstRow="0" w:lastRow="0" w:firstColumn="0" w:lastColumn="0" w:oddVBand="0" w:evenVBand="0" w:oddHBand="1" w:evenHBand="0" w:firstRowFirstColumn="0" w:firstRowLastColumn="0" w:lastRowFirstColumn="0" w:lastRowLastColumn="0"/>
          <w:cantSplit/>
          <w:trPrChange w:id="3331" w:author="Markel" w:date="2018-07-20T14:56:00Z">
            <w:trPr>
              <w:cantSplit/>
            </w:trPr>
          </w:trPrChange>
        </w:trPr>
        <w:tc>
          <w:tcPr>
            <w:cnfStyle w:val="001000000000" w:firstRow="0" w:lastRow="0" w:firstColumn="1" w:lastColumn="0" w:oddVBand="0" w:evenVBand="0" w:oddHBand="0" w:evenHBand="0" w:firstRowFirstColumn="0" w:firstRowLastColumn="0" w:lastRowFirstColumn="0" w:lastRowLastColumn="0"/>
            <w:tcW w:w="1550" w:type="dxa"/>
            <w:tcPrChange w:id="3332" w:author="Markel" w:date="2018-07-20T14:56:00Z">
              <w:tcPr>
                <w:tcW w:w="1882" w:type="dxa"/>
              </w:tcPr>
            </w:tcPrChange>
          </w:tcPr>
          <w:p w14:paraId="4DD9F1FB" w14:textId="77777777" w:rsidR="009306A7" w:rsidRPr="00224DB6" w:rsidRDefault="009306A7" w:rsidP="00E717E8">
            <w:pPr>
              <w:cnfStyle w:val="001000100000" w:firstRow="0" w:lastRow="0" w:firstColumn="1" w:lastColumn="0" w:oddVBand="0" w:evenVBand="0" w:oddHBand="1" w:evenHBand="0" w:firstRowFirstColumn="0" w:firstRowLastColumn="0" w:lastRowFirstColumn="0" w:lastRowLastColumn="0"/>
              <w:rPr>
                <w:rPrChange w:id="3333" w:author="Markel" w:date="2018-07-20T14:56:00Z">
                  <w:rPr>
                    <w:rFonts w:asciiTheme="minorHAnsi" w:hAnsiTheme="minorHAnsi"/>
                    <w:sz w:val="20"/>
                  </w:rPr>
                </w:rPrChange>
              </w:rPr>
            </w:pPr>
            <w:r w:rsidRPr="00224DB6">
              <w:rPr>
                <w:rPrChange w:id="3334" w:author="Markel" w:date="2018-07-20T14:56:00Z">
                  <w:rPr>
                    <w:rFonts w:asciiTheme="minorHAnsi" w:hAnsiTheme="minorHAnsi"/>
                    <w:sz w:val="20"/>
                  </w:rPr>
                </w:rPrChange>
              </w:rPr>
              <w:t>url</w:t>
            </w:r>
          </w:p>
        </w:tc>
        <w:tc>
          <w:tcPr>
            <w:tcW w:w="2268" w:type="dxa"/>
            <w:tcPrChange w:id="3335" w:author="Markel" w:date="2018-07-20T14:56:00Z">
              <w:tcPr>
                <w:tcW w:w="1805" w:type="dxa"/>
              </w:tcPr>
            </w:tcPrChange>
          </w:tcPr>
          <w:p w14:paraId="3D2514F5" w14:textId="2818772D" w:rsidR="009306A7" w:rsidRPr="00224DB6" w:rsidRDefault="009306A7" w:rsidP="00E717E8">
            <w:pPr>
              <w:cnfStyle w:val="000000100000" w:firstRow="0" w:lastRow="0" w:firstColumn="0" w:lastColumn="0" w:oddVBand="0" w:evenVBand="0" w:oddHBand="1" w:evenHBand="0" w:firstRowFirstColumn="0" w:firstRowLastColumn="0" w:lastRowFirstColumn="0" w:lastRowLastColumn="0"/>
              <w:rPr>
                <w:rPrChange w:id="3336" w:author="Markel" w:date="2018-07-20T14:56:00Z">
                  <w:rPr>
                    <w:rFonts w:asciiTheme="minorHAnsi" w:hAnsiTheme="minorHAnsi"/>
                    <w:sz w:val="20"/>
                  </w:rPr>
                </w:rPrChange>
              </w:rPr>
            </w:pPr>
            <w:r w:rsidRPr="00224DB6">
              <w:rPr>
                <w:rPrChange w:id="3337" w:author="Markel" w:date="2018-07-20T14:56:00Z">
                  <w:rPr>
                    <w:rFonts w:asciiTheme="minorHAnsi" w:hAnsiTheme="minorHAnsi"/>
                    <w:sz w:val="20"/>
                  </w:rPr>
                </w:rPrChange>
              </w:rPr>
              <w:t>Unique identifier for the file (path/filename</w:t>
            </w:r>
            <w:del w:id="3338" w:author="Markel" w:date="2018-07-20T14:56:00Z">
              <w:r w:rsidR="005F6146">
                <w:rPr>
                  <w:rFonts w:asciiTheme="minorHAnsi" w:hAnsiTheme="minorHAnsi"/>
                </w:rPr>
                <w:delText>)?</w:delText>
              </w:r>
            </w:del>
            <w:ins w:id="3339" w:author="Markel" w:date="2018-07-20T14:56:00Z">
              <w:r w:rsidRPr="00224DB6">
                <w:t>)</w:t>
              </w:r>
            </w:ins>
          </w:p>
        </w:tc>
        <w:tc>
          <w:tcPr>
            <w:tcW w:w="1134" w:type="dxa"/>
            <w:tcPrChange w:id="3340" w:author="Markel" w:date="2018-07-20T14:56:00Z">
              <w:tcPr>
                <w:tcW w:w="1842" w:type="dxa"/>
              </w:tcPr>
            </w:tcPrChange>
          </w:tcPr>
          <w:p w14:paraId="52A1CEA0" w14:textId="77777777" w:rsidR="009306A7" w:rsidRPr="00224DB6" w:rsidRDefault="009306A7" w:rsidP="00E717E8">
            <w:pPr>
              <w:cnfStyle w:val="000000100000" w:firstRow="0" w:lastRow="0" w:firstColumn="0" w:lastColumn="0" w:oddVBand="0" w:evenVBand="0" w:oddHBand="1" w:evenHBand="0" w:firstRowFirstColumn="0" w:firstRowLastColumn="0" w:lastRowFirstColumn="0" w:lastRowLastColumn="0"/>
              <w:rPr>
                <w:rPrChange w:id="3341" w:author="Markel" w:date="2018-07-20T14:56:00Z">
                  <w:rPr>
                    <w:rFonts w:asciiTheme="minorHAnsi" w:hAnsiTheme="minorHAnsi"/>
                    <w:sz w:val="20"/>
                  </w:rPr>
                </w:rPrChange>
              </w:rPr>
            </w:pPr>
            <w:r w:rsidRPr="00224DB6">
              <w:rPr>
                <w:rPrChange w:id="3342" w:author="Markel" w:date="2018-07-20T14:56:00Z">
                  <w:rPr>
                    <w:rFonts w:asciiTheme="minorHAnsi" w:hAnsiTheme="minorHAnsi"/>
                    <w:sz w:val="20"/>
                  </w:rPr>
                </w:rPrChange>
              </w:rPr>
              <w:t>URI</w:t>
            </w:r>
          </w:p>
        </w:tc>
        <w:tc>
          <w:tcPr>
            <w:tcW w:w="1701" w:type="dxa"/>
            <w:tcPrChange w:id="3343" w:author="Markel" w:date="2018-07-20T14:56:00Z">
              <w:tcPr>
                <w:tcW w:w="1677" w:type="dxa"/>
              </w:tcPr>
            </w:tcPrChange>
          </w:tcPr>
          <w:p w14:paraId="24809EE0" w14:textId="77777777" w:rsidR="009306A7" w:rsidRPr="00224DB6" w:rsidRDefault="009306A7" w:rsidP="00E717E8">
            <w:pPr>
              <w:cnfStyle w:val="000000100000" w:firstRow="0" w:lastRow="0" w:firstColumn="0" w:lastColumn="0" w:oddVBand="0" w:evenVBand="0" w:oddHBand="1" w:evenHBand="0" w:firstRowFirstColumn="0" w:firstRowLastColumn="0" w:lastRowFirstColumn="0" w:lastRowLastColumn="0"/>
              <w:rPr>
                <w:rPrChange w:id="3344" w:author="Markel" w:date="2018-07-20T14:56:00Z">
                  <w:rPr>
                    <w:rFonts w:asciiTheme="minorHAnsi" w:hAnsiTheme="minorHAnsi"/>
                    <w:sz w:val="20"/>
                  </w:rPr>
                </w:rPrChange>
              </w:rPr>
            </w:pPr>
          </w:p>
        </w:tc>
        <w:tc>
          <w:tcPr>
            <w:tcW w:w="1134" w:type="dxa"/>
            <w:tcPrChange w:id="3345" w:author="Markel" w:date="2018-07-20T14:56:00Z">
              <w:tcPr>
                <w:tcW w:w="1029" w:type="dxa"/>
              </w:tcPr>
            </w:tcPrChange>
          </w:tcPr>
          <w:p w14:paraId="755BCD8A" w14:textId="77777777" w:rsidR="009306A7" w:rsidRPr="00224DB6" w:rsidRDefault="009306A7" w:rsidP="00E717E8">
            <w:pPr>
              <w:cnfStyle w:val="000000100000" w:firstRow="0" w:lastRow="0" w:firstColumn="0" w:lastColumn="0" w:oddVBand="0" w:evenVBand="0" w:oddHBand="1" w:evenHBand="0" w:firstRowFirstColumn="0" w:firstRowLastColumn="0" w:lastRowFirstColumn="0" w:lastRowLastColumn="0"/>
              <w:rPr>
                <w:rPrChange w:id="3346" w:author="Markel" w:date="2018-07-20T14:56:00Z">
                  <w:rPr>
                    <w:rFonts w:asciiTheme="minorHAnsi" w:hAnsiTheme="minorHAnsi"/>
                    <w:sz w:val="20"/>
                  </w:rPr>
                </w:rPrChange>
              </w:rPr>
            </w:pPr>
            <w:r w:rsidRPr="00224DB6">
              <w:rPr>
                <w:rPrChange w:id="3347" w:author="Markel" w:date="2018-07-20T14:56:00Z">
                  <w:rPr>
                    <w:rFonts w:asciiTheme="minorHAnsi" w:hAnsiTheme="minorHAnsi"/>
                    <w:sz w:val="20"/>
                  </w:rPr>
                </w:rPrChange>
              </w:rPr>
              <w:t>Yes</w:t>
            </w:r>
          </w:p>
        </w:tc>
        <w:tc>
          <w:tcPr>
            <w:tcW w:w="1663" w:type="dxa"/>
            <w:tcPrChange w:id="3348" w:author="Markel" w:date="2018-07-20T14:56:00Z">
              <w:tcPr>
                <w:tcW w:w="1341" w:type="dxa"/>
              </w:tcPr>
            </w:tcPrChange>
          </w:tcPr>
          <w:p w14:paraId="5DE922FD" w14:textId="77777777" w:rsidR="009306A7" w:rsidRPr="00224DB6" w:rsidRDefault="009306A7" w:rsidP="00E717E8">
            <w:pPr>
              <w:cnfStyle w:val="000000100000" w:firstRow="0" w:lastRow="0" w:firstColumn="0" w:lastColumn="0" w:oddVBand="0" w:evenVBand="0" w:oddHBand="1" w:evenHBand="0" w:firstRowFirstColumn="0" w:firstRowLastColumn="0" w:lastRowFirstColumn="0" w:lastRowLastColumn="0"/>
              <w:rPr>
                <w:rPrChange w:id="3349" w:author="Markel" w:date="2018-07-20T14:56:00Z">
                  <w:rPr>
                    <w:rFonts w:asciiTheme="minorHAnsi" w:hAnsiTheme="minorHAnsi"/>
                    <w:sz w:val="20"/>
                  </w:rPr>
                </w:rPrChange>
              </w:rPr>
            </w:pPr>
          </w:p>
        </w:tc>
      </w:tr>
      <w:tr w:rsidR="009306A7" w:rsidRPr="00224DB6" w14:paraId="1A5F4E91" w14:textId="77777777" w:rsidTr="00E717E8">
        <w:trPr>
          <w:cantSplit/>
          <w:trPrChange w:id="3350" w:author="Markel" w:date="2018-07-20T14:56:00Z">
            <w:trPr>
              <w:cantSplit/>
            </w:trPr>
          </w:trPrChange>
        </w:trPr>
        <w:tc>
          <w:tcPr>
            <w:cnfStyle w:val="001000000000" w:firstRow="0" w:lastRow="0" w:firstColumn="1" w:lastColumn="0" w:oddVBand="0" w:evenVBand="0" w:oddHBand="0" w:evenHBand="0" w:firstRowFirstColumn="0" w:firstRowLastColumn="0" w:lastRowFirstColumn="0" w:lastRowLastColumn="0"/>
            <w:tcW w:w="1550" w:type="dxa"/>
            <w:tcPrChange w:id="3351" w:author="Markel" w:date="2018-07-20T14:56:00Z">
              <w:tcPr>
                <w:tcW w:w="1882" w:type="dxa"/>
              </w:tcPr>
            </w:tcPrChange>
          </w:tcPr>
          <w:p w14:paraId="3F27CF9C" w14:textId="77777777" w:rsidR="009306A7" w:rsidRPr="00224DB6" w:rsidRDefault="009306A7" w:rsidP="00E717E8">
            <w:pPr>
              <w:rPr>
                <w:rPrChange w:id="3352" w:author="Markel" w:date="2018-07-20T14:56:00Z">
                  <w:rPr>
                    <w:rFonts w:asciiTheme="minorHAnsi" w:hAnsiTheme="minorHAnsi"/>
                    <w:sz w:val="20"/>
                  </w:rPr>
                </w:rPrChange>
              </w:rPr>
            </w:pPr>
            <w:r w:rsidRPr="00224DB6">
              <w:rPr>
                <w:rPrChange w:id="3353" w:author="Markel" w:date="2018-07-20T14:56:00Z">
                  <w:rPr>
                    <w:rFonts w:asciiTheme="minorHAnsi" w:hAnsiTheme="minorHAnsi"/>
                    <w:sz w:val="20"/>
                  </w:rPr>
                </w:rPrChange>
              </w:rPr>
              <w:t>timestamp</w:t>
            </w:r>
          </w:p>
        </w:tc>
        <w:tc>
          <w:tcPr>
            <w:tcW w:w="2268" w:type="dxa"/>
            <w:tcPrChange w:id="3354" w:author="Markel" w:date="2018-07-20T14:56:00Z">
              <w:tcPr>
                <w:tcW w:w="1805" w:type="dxa"/>
              </w:tcPr>
            </w:tcPrChange>
          </w:tcPr>
          <w:p w14:paraId="75546E68" w14:textId="77777777" w:rsidR="009306A7" w:rsidRPr="00224DB6" w:rsidRDefault="009306A7" w:rsidP="00E717E8">
            <w:pPr>
              <w:cnfStyle w:val="000000000000" w:firstRow="0" w:lastRow="0" w:firstColumn="0" w:lastColumn="0" w:oddVBand="0" w:evenVBand="0" w:oddHBand="0" w:evenHBand="0" w:firstRowFirstColumn="0" w:firstRowLastColumn="0" w:lastRowFirstColumn="0" w:lastRowLastColumn="0"/>
              <w:rPr>
                <w:rPrChange w:id="3355" w:author="Markel" w:date="2018-07-20T14:56:00Z">
                  <w:rPr>
                    <w:rFonts w:asciiTheme="minorHAnsi" w:hAnsiTheme="minorHAnsi"/>
                    <w:sz w:val="20"/>
                  </w:rPr>
                </w:rPrChange>
              </w:rPr>
            </w:pPr>
            <w:r w:rsidRPr="00224DB6">
              <w:rPr>
                <w:rPrChange w:id="3356" w:author="Markel" w:date="2018-07-20T14:56:00Z">
                  <w:rPr>
                    <w:rFonts w:asciiTheme="minorHAnsi" w:hAnsiTheme="minorHAnsi"/>
                    <w:sz w:val="20"/>
                  </w:rPr>
                </w:rPrChange>
              </w:rPr>
              <w:t>Time the file was generated</w:t>
            </w:r>
          </w:p>
        </w:tc>
        <w:tc>
          <w:tcPr>
            <w:tcW w:w="1134" w:type="dxa"/>
            <w:tcPrChange w:id="3357" w:author="Markel" w:date="2018-07-20T14:56:00Z">
              <w:tcPr>
                <w:tcW w:w="1842" w:type="dxa"/>
              </w:tcPr>
            </w:tcPrChange>
          </w:tcPr>
          <w:p w14:paraId="431C8AB6" w14:textId="77777777" w:rsidR="009306A7" w:rsidRPr="00224DB6" w:rsidRDefault="009306A7" w:rsidP="00E717E8">
            <w:pPr>
              <w:cnfStyle w:val="000000000000" w:firstRow="0" w:lastRow="0" w:firstColumn="0" w:lastColumn="0" w:oddVBand="0" w:evenVBand="0" w:oddHBand="0" w:evenHBand="0" w:firstRowFirstColumn="0" w:firstRowLastColumn="0" w:lastRowFirstColumn="0" w:lastRowLastColumn="0"/>
              <w:rPr>
                <w:rPrChange w:id="3358" w:author="Markel" w:date="2018-07-20T14:56:00Z">
                  <w:rPr>
                    <w:rFonts w:asciiTheme="minorHAnsi" w:hAnsiTheme="minorHAnsi"/>
                    <w:sz w:val="20"/>
                  </w:rPr>
                </w:rPrChange>
              </w:rPr>
            </w:pPr>
            <w:r w:rsidRPr="00224DB6">
              <w:rPr>
                <w:rPrChange w:id="3359" w:author="Markel" w:date="2018-07-20T14:56:00Z">
                  <w:rPr>
                    <w:rFonts w:asciiTheme="minorHAnsi" w:hAnsiTheme="minorHAnsi"/>
                    <w:sz w:val="20"/>
                  </w:rPr>
                </w:rPrChange>
              </w:rPr>
              <w:t>dateTime</w:t>
            </w:r>
          </w:p>
        </w:tc>
        <w:tc>
          <w:tcPr>
            <w:tcW w:w="1701" w:type="dxa"/>
            <w:tcPrChange w:id="3360" w:author="Markel" w:date="2018-07-20T14:56:00Z">
              <w:tcPr>
                <w:tcW w:w="1677" w:type="dxa"/>
              </w:tcPr>
            </w:tcPrChange>
          </w:tcPr>
          <w:p w14:paraId="39023691" w14:textId="77777777" w:rsidR="009306A7" w:rsidRPr="00224DB6" w:rsidRDefault="009306A7" w:rsidP="00E717E8">
            <w:pPr>
              <w:cnfStyle w:val="000000000000" w:firstRow="0" w:lastRow="0" w:firstColumn="0" w:lastColumn="0" w:oddVBand="0" w:evenVBand="0" w:oddHBand="0" w:evenHBand="0" w:firstRowFirstColumn="0" w:firstRowLastColumn="0" w:lastRowFirstColumn="0" w:lastRowLastColumn="0"/>
              <w:rPr>
                <w:rPrChange w:id="3361" w:author="Markel" w:date="2018-07-20T14:56:00Z">
                  <w:rPr>
                    <w:rFonts w:asciiTheme="minorHAnsi" w:hAnsiTheme="minorHAnsi"/>
                    <w:sz w:val="20"/>
                  </w:rPr>
                </w:rPrChange>
              </w:rPr>
            </w:pPr>
          </w:p>
        </w:tc>
        <w:tc>
          <w:tcPr>
            <w:tcW w:w="1134" w:type="dxa"/>
            <w:tcPrChange w:id="3362" w:author="Markel" w:date="2018-07-20T14:56:00Z">
              <w:tcPr>
                <w:tcW w:w="1029" w:type="dxa"/>
              </w:tcPr>
            </w:tcPrChange>
          </w:tcPr>
          <w:p w14:paraId="24F43956" w14:textId="77777777" w:rsidR="009306A7" w:rsidRPr="00224DB6" w:rsidRDefault="00BD6C1B" w:rsidP="00E717E8">
            <w:pPr>
              <w:cnfStyle w:val="000000000000" w:firstRow="0" w:lastRow="0" w:firstColumn="0" w:lastColumn="0" w:oddVBand="0" w:evenVBand="0" w:oddHBand="0" w:evenHBand="0" w:firstRowFirstColumn="0" w:firstRowLastColumn="0" w:lastRowFirstColumn="0" w:lastRowLastColumn="0"/>
              <w:rPr>
                <w:rPrChange w:id="3363" w:author="Markel" w:date="2018-07-20T14:56:00Z">
                  <w:rPr>
                    <w:rFonts w:asciiTheme="minorHAnsi" w:hAnsiTheme="minorHAnsi"/>
                    <w:sz w:val="20"/>
                  </w:rPr>
                </w:rPrChange>
              </w:rPr>
            </w:pPr>
            <w:r w:rsidRPr="00224DB6">
              <w:rPr>
                <w:rPrChange w:id="3364" w:author="Markel" w:date="2018-07-20T14:56:00Z">
                  <w:rPr>
                    <w:rFonts w:asciiTheme="minorHAnsi" w:hAnsiTheme="minorHAnsi"/>
                    <w:sz w:val="20"/>
                  </w:rPr>
                </w:rPrChange>
              </w:rPr>
              <w:t>No</w:t>
            </w:r>
          </w:p>
        </w:tc>
        <w:tc>
          <w:tcPr>
            <w:tcW w:w="1663" w:type="dxa"/>
            <w:tcPrChange w:id="3365" w:author="Markel" w:date="2018-07-20T14:56:00Z">
              <w:tcPr>
                <w:tcW w:w="1341" w:type="dxa"/>
              </w:tcPr>
            </w:tcPrChange>
          </w:tcPr>
          <w:p w14:paraId="484857DB" w14:textId="77777777" w:rsidR="009306A7" w:rsidRPr="00224DB6" w:rsidRDefault="009306A7" w:rsidP="00E717E8">
            <w:pPr>
              <w:cnfStyle w:val="000000000000" w:firstRow="0" w:lastRow="0" w:firstColumn="0" w:lastColumn="0" w:oddVBand="0" w:evenVBand="0" w:oddHBand="0" w:evenHBand="0" w:firstRowFirstColumn="0" w:firstRowLastColumn="0" w:lastRowFirstColumn="0" w:lastRowLastColumn="0"/>
              <w:rPr>
                <w:rPrChange w:id="3366" w:author="Markel" w:date="2018-07-20T14:56:00Z">
                  <w:rPr>
                    <w:rFonts w:asciiTheme="minorHAnsi" w:hAnsiTheme="minorHAnsi"/>
                    <w:sz w:val="20"/>
                  </w:rPr>
                </w:rPrChange>
              </w:rPr>
            </w:pPr>
          </w:p>
        </w:tc>
      </w:tr>
      <w:tr w:rsidR="009306A7" w:rsidRPr="00224DB6" w14:paraId="69270E64" w14:textId="77777777" w:rsidTr="00E717E8">
        <w:trPr>
          <w:cnfStyle w:val="000000100000" w:firstRow="0" w:lastRow="0" w:firstColumn="0" w:lastColumn="0" w:oddVBand="0" w:evenVBand="0" w:oddHBand="1" w:evenHBand="0" w:firstRowFirstColumn="0" w:firstRowLastColumn="0" w:lastRowFirstColumn="0" w:lastRowLastColumn="0"/>
          <w:cantSplit/>
          <w:trPrChange w:id="3367" w:author="Markel" w:date="2018-07-20T14:56:00Z">
            <w:trPr>
              <w:cantSplit/>
            </w:trPr>
          </w:trPrChange>
        </w:trPr>
        <w:tc>
          <w:tcPr>
            <w:cnfStyle w:val="001000000000" w:firstRow="0" w:lastRow="0" w:firstColumn="1" w:lastColumn="0" w:oddVBand="0" w:evenVBand="0" w:oddHBand="0" w:evenHBand="0" w:firstRowFirstColumn="0" w:firstRowLastColumn="0" w:lastRowFirstColumn="0" w:lastRowLastColumn="0"/>
            <w:tcW w:w="1550" w:type="dxa"/>
            <w:tcPrChange w:id="3368" w:author="Markel" w:date="2018-07-20T14:56:00Z">
              <w:tcPr>
                <w:tcW w:w="1882" w:type="dxa"/>
              </w:tcPr>
            </w:tcPrChange>
          </w:tcPr>
          <w:p w14:paraId="5555DAA1" w14:textId="77777777" w:rsidR="009306A7" w:rsidRPr="00224DB6" w:rsidRDefault="009306A7" w:rsidP="00E717E8">
            <w:pPr>
              <w:cnfStyle w:val="001000100000" w:firstRow="0" w:lastRow="0" w:firstColumn="1" w:lastColumn="0" w:oddVBand="0" w:evenVBand="0" w:oddHBand="1" w:evenHBand="0" w:firstRowFirstColumn="0" w:firstRowLastColumn="0" w:lastRowFirstColumn="0" w:lastRowLastColumn="0"/>
              <w:rPr>
                <w:rPrChange w:id="3369" w:author="Markel" w:date="2018-07-20T14:56:00Z">
                  <w:rPr>
                    <w:rFonts w:asciiTheme="minorHAnsi" w:hAnsiTheme="minorHAnsi"/>
                    <w:sz w:val="20"/>
                  </w:rPr>
                </w:rPrChange>
              </w:rPr>
            </w:pPr>
            <w:r w:rsidRPr="00224DB6">
              <w:rPr>
                <w:rPrChange w:id="3370" w:author="Markel" w:date="2018-07-20T14:56:00Z">
                  <w:rPr>
                    <w:rFonts w:asciiTheme="minorHAnsi" w:hAnsiTheme="minorHAnsi"/>
                    <w:sz w:val="20"/>
                  </w:rPr>
                </w:rPrChange>
              </w:rPr>
              <w:t>offset</w:t>
            </w:r>
          </w:p>
        </w:tc>
        <w:tc>
          <w:tcPr>
            <w:tcW w:w="2268" w:type="dxa"/>
            <w:tcPrChange w:id="3371" w:author="Markel" w:date="2018-07-20T14:56:00Z">
              <w:tcPr>
                <w:tcW w:w="1805" w:type="dxa"/>
              </w:tcPr>
            </w:tcPrChange>
          </w:tcPr>
          <w:p w14:paraId="59B1370A" w14:textId="4DA0C540" w:rsidR="009306A7" w:rsidRPr="00224DB6" w:rsidRDefault="009306A7" w:rsidP="00E717E8">
            <w:pPr>
              <w:cnfStyle w:val="000000100000" w:firstRow="0" w:lastRow="0" w:firstColumn="0" w:lastColumn="0" w:oddVBand="0" w:evenVBand="0" w:oddHBand="1" w:evenHBand="0" w:firstRowFirstColumn="0" w:firstRowLastColumn="0" w:lastRowFirstColumn="0" w:lastRowLastColumn="0"/>
              <w:rPr>
                <w:rPrChange w:id="3372" w:author="Markel" w:date="2018-07-20T14:56:00Z">
                  <w:rPr>
                    <w:rFonts w:asciiTheme="minorHAnsi" w:hAnsiTheme="minorHAnsi"/>
                    <w:sz w:val="20"/>
                  </w:rPr>
                </w:rPrChange>
              </w:rPr>
            </w:pPr>
            <w:r w:rsidRPr="00224DB6">
              <w:rPr>
                <w:rPrChange w:id="3373" w:author="Markel" w:date="2018-07-20T14:56:00Z">
                  <w:rPr>
                    <w:rFonts w:asciiTheme="minorHAnsi" w:hAnsiTheme="minorHAnsi"/>
                    <w:sz w:val="20"/>
                  </w:rPr>
                </w:rPrChange>
              </w:rPr>
              <w:t xml:space="preserve">Byte offset to start of first </w:t>
            </w:r>
            <w:del w:id="3374" w:author="Markel" w:date="2018-07-20T14:56:00Z">
              <w:r w:rsidR="00966914">
                <w:rPr>
                  <w:rFonts w:asciiTheme="minorHAnsi" w:hAnsiTheme="minorHAnsi"/>
                </w:rPr>
                <w:delText>Block</w:delText>
              </w:r>
            </w:del>
            <w:ins w:id="3375" w:author="Markel" w:date="2018-07-20T14:56:00Z">
              <w:r w:rsidRPr="00224DB6">
                <w:t>block</w:t>
              </w:r>
            </w:ins>
          </w:p>
        </w:tc>
        <w:tc>
          <w:tcPr>
            <w:tcW w:w="1134" w:type="dxa"/>
            <w:tcPrChange w:id="3376" w:author="Markel" w:date="2018-07-20T14:56:00Z">
              <w:tcPr>
                <w:tcW w:w="1842" w:type="dxa"/>
              </w:tcPr>
            </w:tcPrChange>
          </w:tcPr>
          <w:p w14:paraId="7E9971B1" w14:textId="77777777" w:rsidR="009306A7" w:rsidRPr="00224DB6" w:rsidRDefault="009306A7" w:rsidP="00E717E8">
            <w:pPr>
              <w:cnfStyle w:val="000000100000" w:firstRow="0" w:lastRow="0" w:firstColumn="0" w:lastColumn="0" w:oddVBand="0" w:evenVBand="0" w:oddHBand="1" w:evenHBand="0" w:firstRowFirstColumn="0" w:firstRowLastColumn="0" w:lastRowFirstColumn="0" w:lastRowLastColumn="0"/>
              <w:rPr>
                <w:rPrChange w:id="3377" w:author="Markel" w:date="2018-07-20T14:56:00Z">
                  <w:rPr>
                    <w:rFonts w:asciiTheme="minorHAnsi" w:hAnsiTheme="minorHAnsi"/>
                    <w:sz w:val="20"/>
                  </w:rPr>
                </w:rPrChange>
              </w:rPr>
            </w:pPr>
            <w:r w:rsidRPr="00224DB6">
              <w:rPr>
                <w:rPrChange w:id="3378" w:author="Markel" w:date="2018-07-20T14:56:00Z">
                  <w:rPr>
                    <w:rFonts w:asciiTheme="minorHAnsi" w:hAnsiTheme="minorHAnsi"/>
                    <w:sz w:val="20"/>
                  </w:rPr>
                </w:rPrChange>
              </w:rPr>
              <w:t>uint32_t</w:t>
            </w:r>
          </w:p>
        </w:tc>
        <w:tc>
          <w:tcPr>
            <w:tcW w:w="1701" w:type="dxa"/>
            <w:tcPrChange w:id="3379" w:author="Markel" w:date="2018-07-20T14:56:00Z">
              <w:tcPr>
                <w:tcW w:w="1677" w:type="dxa"/>
              </w:tcPr>
            </w:tcPrChange>
          </w:tcPr>
          <w:p w14:paraId="5FAB8531" w14:textId="77777777" w:rsidR="009306A7" w:rsidRPr="00224DB6" w:rsidRDefault="009306A7" w:rsidP="00E717E8">
            <w:pPr>
              <w:cnfStyle w:val="000000100000" w:firstRow="0" w:lastRow="0" w:firstColumn="0" w:lastColumn="0" w:oddVBand="0" w:evenVBand="0" w:oddHBand="1" w:evenHBand="0" w:firstRowFirstColumn="0" w:firstRowLastColumn="0" w:lastRowFirstColumn="0" w:lastRowLastColumn="0"/>
              <w:rPr>
                <w:rPrChange w:id="3380" w:author="Markel" w:date="2018-07-20T14:56:00Z">
                  <w:rPr>
                    <w:rFonts w:asciiTheme="minorHAnsi" w:hAnsiTheme="minorHAnsi"/>
                    <w:sz w:val="20"/>
                  </w:rPr>
                </w:rPrChange>
              </w:rPr>
            </w:pPr>
          </w:p>
        </w:tc>
        <w:tc>
          <w:tcPr>
            <w:tcW w:w="1134" w:type="dxa"/>
            <w:tcPrChange w:id="3381" w:author="Markel" w:date="2018-07-20T14:56:00Z">
              <w:tcPr>
                <w:tcW w:w="1029" w:type="dxa"/>
              </w:tcPr>
            </w:tcPrChange>
          </w:tcPr>
          <w:p w14:paraId="5221863C" w14:textId="77777777" w:rsidR="009306A7" w:rsidRPr="00224DB6" w:rsidRDefault="009306A7" w:rsidP="00E717E8">
            <w:pPr>
              <w:cnfStyle w:val="000000100000" w:firstRow="0" w:lastRow="0" w:firstColumn="0" w:lastColumn="0" w:oddVBand="0" w:evenVBand="0" w:oddHBand="1" w:evenHBand="0" w:firstRowFirstColumn="0" w:firstRowLastColumn="0" w:lastRowFirstColumn="0" w:lastRowLastColumn="0"/>
              <w:rPr>
                <w:rPrChange w:id="3382" w:author="Markel" w:date="2018-07-20T14:56:00Z">
                  <w:rPr>
                    <w:rFonts w:asciiTheme="minorHAnsi" w:hAnsiTheme="minorHAnsi"/>
                    <w:sz w:val="20"/>
                  </w:rPr>
                </w:rPrChange>
              </w:rPr>
            </w:pPr>
            <w:r w:rsidRPr="00224DB6">
              <w:rPr>
                <w:rPrChange w:id="3383" w:author="Markel" w:date="2018-07-20T14:56:00Z">
                  <w:rPr>
                    <w:rFonts w:asciiTheme="minorHAnsi" w:hAnsiTheme="minorHAnsi"/>
                    <w:sz w:val="20"/>
                  </w:rPr>
                </w:rPrChange>
              </w:rPr>
              <w:t>No</w:t>
            </w:r>
          </w:p>
        </w:tc>
        <w:tc>
          <w:tcPr>
            <w:tcW w:w="1663" w:type="dxa"/>
            <w:tcPrChange w:id="3384" w:author="Markel" w:date="2018-07-20T14:56:00Z">
              <w:tcPr>
                <w:tcW w:w="1341" w:type="dxa"/>
              </w:tcPr>
            </w:tcPrChange>
          </w:tcPr>
          <w:p w14:paraId="6B27990A" w14:textId="77777777" w:rsidR="009306A7" w:rsidRPr="00224DB6" w:rsidRDefault="009306A7" w:rsidP="00E717E8">
            <w:pPr>
              <w:cnfStyle w:val="000000100000" w:firstRow="0" w:lastRow="0" w:firstColumn="0" w:lastColumn="0" w:oddVBand="0" w:evenVBand="0" w:oddHBand="1" w:evenHBand="0" w:firstRowFirstColumn="0" w:firstRowLastColumn="0" w:lastRowFirstColumn="0" w:lastRowLastColumn="0"/>
              <w:rPr>
                <w:rPrChange w:id="3385" w:author="Markel" w:date="2018-07-20T14:56:00Z">
                  <w:rPr>
                    <w:rFonts w:asciiTheme="minorHAnsi" w:hAnsiTheme="minorHAnsi"/>
                    <w:sz w:val="20"/>
                  </w:rPr>
                </w:rPrChange>
              </w:rPr>
            </w:pPr>
            <w:r w:rsidRPr="00224DB6">
              <w:rPr>
                <w:rPrChange w:id="3386" w:author="Markel" w:date="2018-07-20T14:56:00Z">
                  <w:rPr>
                    <w:rFonts w:asciiTheme="minorHAnsi" w:hAnsiTheme="minorHAnsi"/>
                    <w:sz w:val="20"/>
                  </w:rPr>
                </w:rPrChange>
              </w:rPr>
              <w:t>0</w:t>
            </w:r>
          </w:p>
        </w:tc>
      </w:tr>
      <w:tr w:rsidR="009306A7" w:rsidRPr="00224DB6" w14:paraId="6FF64FD2" w14:textId="77777777" w:rsidTr="00E717E8">
        <w:trPr>
          <w:cantSplit/>
          <w:trPrChange w:id="3387" w:author="Markel" w:date="2018-07-20T14:56:00Z">
            <w:trPr>
              <w:cantSplit/>
            </w:trPr>
          </w:trPrChange>
        </w:trPr>
        <w:tc>
          <w:tcPr>
            <w:cnfStyle w:val="001000000000" w:firstRow="0" w:lastRow="0" w:firstColumn="1" w:lastColumn="0" w:oddVBand="0" w:evenVBand="0" w:oddHBand="0" w:evenHBand="0" w:firstRowFirstColumn="0" w:firstRowLastColumn="0" w:lastRowFirstColumn="0" w:lastRowLastColumn="0"/>
            <w:tcW w:w="1550" w:type="dxa"/>
            <w:tcPrChange w:id="3388" w:author="Markel" w:date="2018-07-20T14:56:00Z">
              <w:tcPr>
                <w:tcW w:w="1882" w:type="dxa"/>
              </w:tcPr>
            </w:tcPrChange>
          </w:tcPr>
          <w:p w14:paraId="1A5FF29D" w14:textId="77777777" w:rsidR="009306A7" w:rsidRPr="00224DB6" w:rsidRDefault="009306A7" w:rsidP="00E717E8">
            <w:pPr>
              <w:rPr>
                <w:rPrChange w:id="3389" w:author="Markel" w:date="2018-07-20T14:56:00Z">
                  <w:rPr>
                    <w:rFonts w:asciiTheme="minorHAnsi" w:hAnsiTheme="minorHAnsi"/>
                    <w:sz w:val="20"/>
                  </w:rPr>
                </w:rPrChange>
              </w:rPr>
            </w:pPr>
            <w:r w:rsidRPr="00224DB6">
              <w:rPr>
                <w:rPrChange w:id="3390" w:author="Markel" w:date="2018-07-20T14:56:00Z">
                  <w:rPr>
                    <w:rFonts w:asciiTheme="minorHAnsi" w:hAnsiTheme="minorHAnsi"/>
                    <w:sz w:val="20"/>
                  </w:rPr>
                </w:rPrChange>
              </w:rPr>
              <w:t>lane</w:t>
            </w:r>
          </w:p>
        </w:tc>
        <w:tc>
          <w:tcPr>
            <w:tcW w:w="2268" w:type="dxa"/>
            <w:tcPrChange w:id="3391" w:author="Markel" w:date="2018-07-20T14:56:00Z">
              <w:tcPr>
                <w:tcW w:w="1805" w:type="dxa"/>
              </w:tcPr>
            </w:tcPrChange>
          </w:tcPr>
          <w:p w14:paraId="6DEB342B" w14:textId="77777777" w:rsidR="009306A7" w:rsidRPr="00224DB6" w:rsidRDefault="009306A7" w:rsidP="00E717E8">
            <w:pPr>
              <w:cnfStyle w:val="000000000000" w:firstRow="0" w:lastRow="0" w:firstColumn="0" w:lastColumn="0" w:oddVBand="0" w:evenVBand="0" w:oddHBand="0" w:evenHBand="0" w:firstRowFirstColumn="0" w:firstRowLastColumn="0" w:lastRowFirstColumn="0" w:lastRowLastColumn="0"/>
              <w:rPr>
                <w:rPrChange w:id="3392" w:author="Markel" w:date="2018-07-20T14:56:00Z">
                  <w:rPr>
                    <w:rFonts w:asciiTheme="minorHAnsi" w:hAnsiTheme="minorHAnsi"/>
                    <w:sz w:val="20"/>
                  </w:rPr>
                </w:rPrChange>
              </w:rPr>
            </w:pPr>
            <w:r w:rsidRPr="00224DB6">
              <w:rPr>
                <w:rPrChange w:id="3393" w:author="Markel" w:date="2018-07-20T14:56:00Z">
                  <w:rPr>
                    <w:rFonts w:asciiTheme="minorHAnsi" w:hAnsiTheme="minorHAnsi"/>
                    <w:sz w:val="20"/>
                  </w:rPr>
                </w:rPrChange>
              </w:rPr>
              <w:t>Identifies which lane the data came from</w:t>
            </w:r>
          </w:p>
        </w:tc>
        <w:tc>
          <w:tcPr>
            <w:tcW w:w="1134" w:type="dxa"/>
            <w:tcPrChange w:id="3394" w:author="Markel" w:date="2018-07-20T14:56:00Z">
              <w:tcPr>
                <w:tcW w:w="1842" w:type="dxa"/>
              </w:tcPr>
            </w:tcPrChange>
          </w:tcPr>
          <w:p w14:paraId="733D4C3B" w14:textId="77777777" w:rsidR="009306A7" w:rsidRPr="00224DB6" w:rsidRDefault="009306A7" w:rsidP="00E717E8">
            <w:pPr>
              <w:cnfStyle w:val="000000000000" w:firstRow="0" w:lastRow="0" w:firstColumn="0" w:lastColumn="0" w:oddVBand="0" w:evenVBand="0" w:oddHBand="0" w:evenHBand="0" w:firstRowFirstColumn="0" w:firstRowLastColumn="0" w:lastRowFirstColumn="0" w:lastRowLastColumn="0"/>
              <w:rPr>
                <w:rPrChange w:id="3395" w:author="Markel" w:date="2018-07-20T14:56:00Z">
                  <w:rPr>
                    <w:rFonts w:asciiTheme="minorHAnsi" w:hAnsiTheme="minorHAnsi"/>
                    <w:sz w:val="20"/>
                  </w:rPr>
                </w:rPrChange>
              </w:rPr>
            </w:pPr>
            <w:r w:rsidRPr="00224DB6">
              <w:rPr>
                <w:rPrChange w:id="3396" w:author="Markel" w:date="2018-07-20T14:56:00Z">
                  <w:rPr>
                    <w:rFonts w:asciiTheme="minorHAnsi" w:hAnsiTheme="minorHAnsi"/>
                    <w:sz w:val="20"/>
                  </w:rPr>
                </w:rPrChange>
              </w:rPr>
              <w:t>lane</w:t>
            </w:r>
          </w:p>
        </w:tc>
        <w:tc>
          <w:tcPr>
            <w:tcW w:w="1701" w:type="dxa"/>
            <w:tcPrChange w:id="3397" w:author="Markel" w:date="2018-07-20T14:56:00Z">
              <w:tcPr>
                <w:tcW w:w="1677" w:type="dxa"/>
              </w:tcPr>
            </w:tcPrChange>
          </w:tcPr>
          <w:p w14:paraId="11A261F5" w14:textId="77777777" w:rsidR="009306A7" w:rsidRPr="00224DB6" w:rsidRDefault="009306A7" w:rsidP="00E717E8">
            <w:pPr>
              <w:cnfStyle w:val="000000000000" w:firstRow="0" w:lastRow="0" w:firstColumn="0" w:lastColumn="0" w:oddVBand="0" w:evenVBand="0" w:oddHBand="0" w:evenHBand="0" w:firstRowFirstColumn="0" w:firstRowLastColumn="0" w:lastRowFirstColumn="0" w:lastRowLastColumn="0"/>
              <w:rPr>
                <w:rPrChange w:id="3398" w:author="Markel" w:date="2018-07-20T14:56:00Z">
                  <w:rPr>
                    <w:rFonts w:asciiTheme="minorHAnsi" w:hAnsiTheme="minorHAnsi"/>
                    <w:sz w:val="20"/>
                  </w:rPr>
                </w:rPrChange>
              </w:rPr>
            </w:pPr>
          </w:p>
        </w:tc>
        <w:tc>
          <w:tcPr>
            <w:tcW w:w="1134" w:type="dxa"/>
            <w:tcPrChange w:id="3399" w:author="Markel" w:date="2018-07-20T14:56:00Z">
              <w:tcPr>
                <w:tcW w:w="1029" w:type="dxa"/>
              </w:tcPr>
            </w:tcPrChange>
          </w:tcPr>
          <w:p w14:paraId="1D94A47C" w14:textId="77777777" w:rsidR="009306A7" w:rsidRPr="00224DB6" w:rsidRDefault="009306A7" w:rsidP="00E717E8">
            <w:pPr>
              <w:cnfStyle w:val="000000000000" w:firstRow="0" w:lastRow="0" w:firstColumn="0" w:lastColumn="0" w:oddVBand="0" w:evenVBand="0" w:oddHBand="0" w:evenHBand="0" w:firstRowFirstColumn="0" w:firstRowLastColumn="0" w:lastRowFirstColumn="0" w:lastRowLastColumn="0"/>
              <w:rPr>
                <w:rPrChange w:id="3400" w:author="Markel" w:date="2018-07-20T14:56:00Z">
                  <w:rPr>
                    <w:rFonts w:asciiTheme="minorHAnsi" w:hAnsiTheme="minorHAnsi"/>
                    <w:sz w:val="20"/>
                  </w:rPr>
                </w:rPrChange>
              </w:rPr>
            </w:pPr>
            <w:r w:rsidRPr="00224DB6">
              <w:rPr>
                <w:rPrChange w:id="3401" w:author="Markel" w:date="2018-07-20T14:56:00Z">
                  <w:rPr>
                    <w:rFonts w:asciiTheme="minorHAnsi" w:hAnsiTheme="minorHAnsi"/>
                    <w:sz w:val="20"/>
                  </w:rPr>
                </w:rPrChange>
              </w:rPr>
              <w:t>Yes</w:t>
            </w:r>
          </w:p>
        </w:tc>
        <w:tc>
          <w:tcPr>
            <w:tcW w:w="1663" w:type="dxa"/>
            <w:tcPrChange w:id="3402" w:author="Markel" w:date="2018-07-20T14:56:00Z">
              <w:tcPr>
                <w:tcW w:w="1341" w:type="dxa"/>
              </w:tcPr>
            </w:tcPrChange>
          </w:tcPr>
          <w:p w14:paraId="6A76F087" w14:textId="77777777" w:rsidR="009306A7" w:rsidRPr="00224DB6" w:rsidRDefault="009306A7" w:rsidP="00E717E8">
            <w:pPr>
              <w:cnfStyle w:val="000000000000" w:firstRow="0" w:lastRow="0" w:firstColumn="0" w:lastColumn="0" w:oddVBand="0" w:evenVBand="0" w:oddHBand="0" w:evenHBand="0" w:firstRowFirstColumn="0" w:firstRowLastColumn="0" w:lastRowFirstColumn="0" w:lastRowLastColumn="0"/>
              <w:rPr>
                <w:rPrChange w:id="3403" w:author="Markel" w:date="2018-07-20T14:56:00Z">
                  <w:rPr>
                    <w:rFonts w:asciiTheme="minorHAnsi" w:hAnsiTheme="minorHAnsi"/>
                    <w:sz w:val="20"/>
                  </w:rPr>
                </w:rPrChange>
              </w:rPr>
            </w:pPr>
          </w:p>
        </w:tc>
      </w:tr>
      <w:tr w:rsidR="009306A7" w:rsidRPr="00224DB6" w14:paraId="7A5630B7" w14:textId="77777777" w:rsidTr="00E717E8">
        <w:trPr>
          <w:cnfStyle w:val="000000100000" w:firstRow="0" w:lastRow="0" w:firstColumn="0" w:lastColumn="0" w:oddVBand="0" w:evenVBand="0" w:oddHBand="1" w:evenHBand="0" w:firstRowFirstColumn="0" w:firstRowLastColumn="0" w:lastRowFirstColumn="0" w:lastRowLastColumn="0"/>
          <w:cantSplit/>
          <w:trPrChange w:id="3404" w:author="Markel" w:date="2018-07-20T14:56:00Z">
            <w:trPr>
              <w:cantSplit/>
            </w:trPr>
          </w:trPrChange>
        </w:trPr>
        <w:tc>
          <w:tcPr>
            <w:cnfStyle w:val="001000000000" w:firstRow="0" w:lastRow="0" w:firstColumn="1" w:lastColumn="0" w:oddVBand="0" w:evenVBand="0" w:oddHBand="0" w:evenHBand="0" w:firstRowFirstColumn="0" w:firstRowLastColumn="0" w:lastRowFirstColumn="0" w:lastRowLastColumn="0"/>
            <w:tcW w:w="1550" w:type="dxa"/>
            <w:tcPrChange w:id="3405" w:author="Markel" w:date="2018-07-20T14:56:00Z">
              <w:tcPr>
                <w:tcW w:w="1882" w:type="dxa"/>
              </w:tcPr>
            </w:tcPrChange>
          </w:tcPr>
          <w:p w14:paraId="576110E4" w14:textId="77777777" w:rsidR="009306A7" w:rsidRPr="00224DB6" w:rsidRDefault="009306A7" w:rsidP="00E717E8">
            <w:pPr>
              <w:cnfStyle w:val="001000100000" w:firstRow="0" w:lastRow="0" w:firstColumn="1" w:lastColumn="0" w:oddVBand="0" w:evenVBand="0" w:oddHBand="1" w:evenHBand="0" w:firstRowFirstColumn="0" w:firstRowLastColumn="0" w:lastRowFirstColumn="0" w:lastRowLastColumn="0"/>
              <w:rPr>
                <w:rPrChange w:id="3406" w:author="Markel" w:date="2018-07-20T14:56:00Z">
                  <w:rPr>
                    <w:rFonts w:asciiTheme="minorHAnsi" w:hAnsiTheme="minorHAnsi"/>
                    <w:sz w:val="20"/>
                  </w:rPr>
                </w:rPrChange>
              </w:rPr>
            </w:pPr>
            <w:r w:rsidRPr="00224DB6">
              <w:rPr>
                <w:rPrChange w:id="3407" w:author="Markel" w:date="2018-07-20T14:56:00Z">
                  <w:rPr>
                    <w:rFonts w:asciiTheme="minorHAnsi" w:hAnsiTheme="minorHAnsi"/>
                    <w:sz w:val="20"/>
                  </w:rPr>
                </w:rPrChange>
              </w:rPr>
              <w:t>previous</w:t>
            </w:r>
          </w:p>
        </w:tc>
        <w:tc>
          <w:tcPr>
            <w:tcW w:w="2268" w:type="dxa"/>
            <w:tcPrChange w:id="3408" w:author="Markel" w:date="2018-07-20T14:56:00Z">
              <w:tcPr>
                <w:tcW w:w="1805" w:type="dxa"/>
              </w:tcPr>
            </w:tcPrChange>
          </w:tcPr>
          <w:p w14:paraId="41D1E05B" w14:textId="77777777" w:rsidR="009306A7" w:rsidRPr="00224DB6" w:rsidRDefault="009306A7" w:rsidP="00E717E8">
            <w:pPr>
              <w:cnfStyle w:val="000000100000" w:firstRow="0" w:lastRow="0" w:firstColumn="0" w:lastColumn="0" w:oddVBand="0" w:evenVBand="0" w:oddHBand="1" w:evenHBand="0" w:firstRowFirstColumn="0" w:firstRowLastColumn="0" w:lastRowFirstColumn="0" w:lastRowLastColumn="0"/>
              <w:rPr>
                <w:rPrChange w:id="3409" w:author="Markel" w:date="2018-07-20T14:56:00Z">
                  <w:rPr>
                    <w:rFonts w:asciiTheme="minorHAnsi" w:hAnsiTheme="minorHAnsi"/>
                    <w:sz w:val="20"/>
                  </w:rPr>
                </w:rPrChange>
              </w:rPr>
            </w:pPr>
            <w:r w:rsidRPr="00224DB6">
              <w:rPr>
                <w:rPrChange w:id="3410" w:author="Markel" w:date="2018-07-20T14:56:00Z">
                  <w:rPr>
                    <w:rFonts w:asciiTheme="minorHAnsi" w:hAnsiTheme="minorHAnsi"/>
                    <w:sz w:val="20"/>
                  </w:rPr>
                </w:rPrChange>
              </w:rPr>
              <w:t>Name of previous file (for temporally split files)</w:t>
            </w:r>
          </w:p>
        </w:tc>
        <w:tc>
          <w:tcPr>
            <w:tcW w:w="1134" w:type="dxa"/>
            <w:tcPrChange w:id="3411" w:author="Markel" w:date="2018-07-20T14:56:00Z">
              <w:tcPr>
                <w:tcW w:w="1842" w:type="dxa"/>
              </w:tcPr>
            </w:tcPrChange>
          </w:tcPr>
          <w:p w14:paraId="2B98E19F" w14:textId="77777777" w:rsidR="009306A7" w:rsidRPr="00224DB6" w:rsidRDefault="009306A7" w:rsidP="00E717E8">
            <w:pPr>
              <w:cnfStyle w:val="000000100000" w:firstRow="0" w:lastRow="0" w:firstColumn="0" w:lastColumn="0" w:oddVBand="0" w:evenVBand="0" w:oddHBand="1" w:evenHBand="0" w:firstRowFirstColumn="0" w:firstRowLastColumn="0" w:lastRowFirstColumn="0" w:lastRowLastColumn="0"/>
              <w:rPr>
                <w:rPrChange w:id="3412" w:author="Markel" w:date="2018-07-20T14:56:00Z">
                  <w:rPr>
                    <w:rFonts w:asciiTheme="minorHAnsi" w:hAnsiTheme="minorHAnsi"/>
                    <w:sz w:val="20"/>
                  </w:rPr>
                </w:rPrChange>
              </w:rPr>
            </w:pPr>
            <w:r w:rsidRPr="00224DB6">
              <w:rPr>
                <w:rPrChange w:id="3413" w:author="Markel" w:date="2018-07-20T14:56:00Z">
                  <w:rPr>
                    <w:rFonts w:asciiTheme="minorHAnsi" w:hAnsiTheme="minorHAnsi"/>
                    <w:sz w:val="20"/>
                  </w:rPr>
                </w:rPrChange>
              </w:rPr>
              <w:t>URI</w:t>
            </w:r>
          </w:p>
        </w:tc>
        <w:tc>
          <w:tcPr>
            <w:tcW w:w="1701" w:type="dxa"/>
            <w:tcPrChange w:id="3414" w:author="Markel" w:date="2018-07-20T14:56:00Z">
              <w:tcPr>
                <w:tcW w:w="1677" w:type="dxa"/>
              </w:tcPr>
            </w:tcPrChange>
          </w:tcPr>
          <w:p w14:paraId="23144D15" w14:textId="77777777" w:rsidR="009306A7" w:rsidRPr="00224DB6" w:rsidRDefault="009306A7" w:rsidP="00E717E8">
            <w:pPr>
              <w:cnfStyle w:val="000000100000" w:firstRow="0" w:lastRow="0" w:firstColumn="0" w:lastColumn="0" w:oddVBand="0" w:evenVBand="0" w:oddHBand="1" w:evenHBand="0" w:firstRowFirstColumn="0" w:firstRowLastColumn="0" w:lastRowFirstColumn="0" w:lastRowLastColumn="0"/>
              <w:rPr>
                <w:rPrChange w:id="3415" w:author="Markel" w:date="2018-07-20T14:56:00Z">
                  <w:rPr>
                    <w:rFonts w:asciiTheme="minorHAnsi" w:hAnsiTheme="minorHAnsi"/>
                    <w:sz w:val="20"/>
                  </w:rPr>
                </w:rPrChange>
              </w:rPr>
            </w:pPr>
          </w:p>
        </w:tc>
        <w:tc>
          <w:tcPr>
            <w:tcW w:w="1134" w:type="dxa"/>
            <w:tcPrChange w:id="3416" w:author="Markel" w:date="2018-07-20T14:56:00Z">
              <w:tcPr>
                <w:tcW w:w="1029" w:type="dxa"/>
              </w:tcPr>
            </w:tcPrChange>
          </w:tcPr>
          <w:p w14:paraId="5CDDDA92" w14:textId="77777777" w:rsidR="009306A7" w:rsidRPr="00224DB6" w:rsidRDefault="009306A7" w:rsidP="00E717E8">
            <w:pPr>
              <w:cnfStyle w:val="000000100000" w:firstRow="0" w:lastRow="0" w:firstColumn="0" w:lastColumn="0" w:oddVBand="0" w:evenVBand="0" w:oddHBand="1" w:evenHBand="0" w:firstRowFirstColumn="0" w:firstRowLastColumn="0" w:lastRowFirstColumn="0" w:lastRowLastColumn="0"/>
              <w:rPr>
                <w:rPrChange w:id="3417" w:author="Markel" w:date="2018-07-20T14:56:00Z">
                  <w:rPr>
                    <w:rFonts w:asciiTheme="minorHAnsi" w:hAnsiTheme="minorHAnsi"/>
                    <w:sz w:val="20"/>
                  </w:rPr>
                </w:rPrChange>
              </w:rPr>
            </w:pPr>
            <w:r w:rsidRPr="00224DB6">
              <w:rPr>
                <w:rPrChange w:id="3418" w:author="Markel" w:date="2018-07-20T14:56:00Z">
                  <w:rPr>
                    <w:rFonts w:asciiTheme="minorHAnsi" w:hAnsiTheme="minorHAnsi"/>
                    <w:sz w:val="20"/>
                  </w:rPr>
                </w:rPrChange>
              </w:rPr>
              <w:t>No</w:t>
            </w:r>
          </w:p>
        </w:tc>
        <w:tc>
          <w:tcPr>
            <w:tcW w:w="1663" w:type="dxa"/>
            <w:tcPrChange w:id="3419" w:author="Markel" w:date="2018-07-20T14:56:00Z">
              <w:tcPr>
                <w:tcW w:w="1341" w:type="dxa"/>
              </w:tcPr>
            </w:tcPrChange>
          </w:tcPr>
          <w:p w14:paraId="4616F8DE" w14:textId="77777777" w:rsidR="009306A7" w:rsidRPr="00224DB6" w:rsidRDefault="009306A7" w:rsidP="00E717E8">
            <w:pPr>
              <w:cnfStyle w:val="000000100000" w:firstRow="0" w:lastRow="0" w:firstColumn="0" w:lastColumn="0" w:oddVBand="0" w:evenVBand="0" w:oddHBand="1" w:evenHBand="0" w:firstRowFirstColumn="0" w:firstRowLastColumn="0" w:lastRowFirstColumn="0" w:lastRowLastColumn="0"/>
              <w:rPr>
                <w:rPrChange w:id="3420" w:author="Markel" w:date="2018-07-20T14:56:00Z">
                  <w:rPr>
                    <w:rFonts w:asciiTheme="minorHAnsi" w:hAnsiTheme="minorHAnsi"/>
                    <w:sz w:val="20"/>
                  </w:rPr>
                </w:rPrChange>
              </w:rPr>
            </w:pPr>
          </w:p>
        </w:tc>
      </w:tr>
      <w:tr w:rsidR="009306A7" w:rsidRPr="00224DB6" w14:paraId="7602788F" w14:textId="77777777" w:rsidTr="00E717E8">
        <w:trPr>
          <w:cantSplit/>
          <w:trPrChange w:id="3421" w:author="Markel" w:date="2018-07-20T14:56:00Z">
            <w:trPr>
              <w:cantSplit/>
            </w:trPr>
          </w:trPrChange>
        </w:trPr>
        <w:tc>
          <w:tcPr>
            <w:cnfStyle w:val="001000000000" w:firstRow="0" w:lastRow="0" w:firstColumn="1" w:lastColumn="0" w:oddVBand="0" w:evenVBand="0" w:oddHBand="0" w:evenHBand="0" w:firstRowFirstColumn="0" w:firstRowLastColumn="0" w:lastRowFirstColumn="0" w:lastRowLastColumn="0"/>
            <w:tcW w:w="1550" w:type="dxa"/>
            <w:tcPrChange w:id="3422" w:author="Markel" w:date="2018-07-20T14:56:00Z">
              <w:tcPr>
                <w:tcW w:w="1882" w:type="dxa"/>
              </w:tcPr>
            </w:tcPrChange>
          </w:tcPr>
          <w:p w14:paraId="5797D50A" w14:textId="77777777" w:rsidR="009306A7" w:rsidRPr="00224DB6" w:rsidRDefault="009306A7" w:rsidP="00E717E8">
            <w:pPr>
              <w:rPr>
                <w:rPrChange w:id="3423" w:author="Markel" w:date="2018-07-20T14:56:00Z">
                  <w:rPr>
                    <w:rFonts w:asciiTheme="minorHAnsi" w:hAnsiTheme="minorHAnsi"/>
                    <w:sz w:val="20"/>
                  </w:rPr>
                </w:rPrChange>
              </w:rPr>
            </w:pPr>
            <w:r w:rsidRPr="00224DB6">
              <w:rPr>
                <w:rPrChange w:id="3424" w:author="Markel" w:date="2018-07-20T14:56:00Z">
                  <w:rPr>
                    <w:rFonts w:asciiTheme="minorHAnsi" w:hAnsiTheme="minorHAnsi"/>
                    <w:sz w:val="20"/>
                  </w:rPr>
                </w:rPrChange>
              </w:rPr>
              <w:t>next</w:t>
            </w:r>
          </w:p>
        </w:tc>
        <w:tc>
          <w:tcPr>
            <w:tcW w:w="2268" w:type="dxa"/>
            <w:tcPrChange w:id="3425" w:author="Markel" w:date="2018-07-20T14:56:00Z">
              <w:tcPr>
                <w:tcW w:w="1805" w:type="dxa"/>
              </w:tcPr>
            </w:tcPrChange>
          </w:tcPr>
          <w:p w14:paraId="76D4C482" w14:textId="77777777" w:rsidR="009306A7" w:rsidRPr="00224DB6" w:rsidRDefault="009306A7" w:rsidP="00E717E8">
            <w:pPr>
              <w:cnfStyle w:val="000000000000" w:firstRow="0" w:lastRow="0" w:firstColumn="0" w:lastColumn="0" w:oddVBand="0" w:evenVBand="0" w:oddHBand="0" w:evenHBand="0" w:firstRowFirstColumn="0" w:firstRowLastColumn="0" w:lastRowFirstColumn="0" w:lastRowLastColumn="0"/>
              <w:rPr>
                <w:rPrChange w:id="3426" w:author="Markel" w:date="2018-07-20T14:56:00Z">
                  <w:rPr>
                    <w:rFonts w:asciiTheme="minorHAnsi" w:hAnsiTheme="minorHAnsi"/>
                    <w:sz w:val="20"/>
                  </w:rPr>
                </w:rPrChange>
              </w:rPr>
            </w:pPr>
            <w:r w:rsidRPr="00224DB6">
              <w:rPr>
                <w:rPrChange w:id="3427" w:author="Markel" w:date="2018-07-20T14:56:00Z">
                  <w:rPr>
                    <w:rFonts w:asciiTheme="minorHAnsi" w:hAnsiTheme="minorHAnsi"/>
                    <w:sz w:val="20"/>
                  </w:rPr>
                </w:rPrChange>
              </w:rPr>
              <w:t>Name of next file (for temporally split files)</w:t>
            </w:r>
          </w:p>
        </w:tc>
        <w:tc>
          <w:tcPr>
            <w:tcW w:w="1134" w:type="dxa"/>
            <w:tcPrChange w:id="3428" w:author="Markel" w:date="2018-07-20T14:56:00Z">
              <w:tcPr>
                <w:tcW w:w="1842" w:type="dxa"/>
              </w:tcPr>
            </w:tcPrChange>
          </w:tcPr>
          <w:p w14:paraId="5B83B44C" w14:textId="77777777" w:rsidR="009306A7" w:rsidRPr="00224DB6" w:rsidRDefault="009306A7" w:rsidP="00E717E8">
            <w:pPr>
              <w:cnfStyle w:val="000000000000" w:firstRow="0" w:lastRow="0" w:firstColumn="0" w:lastColumn="0" w:oddVBand="0" w:evenVBand="0" w:oddHBand="0" w:evenHBand="0" w:firstRowFirstColumn="0" w:firstRowLastColumn="0" w:lastRowFirstColumn="0" w:lastRowLastColumn="0"/>
              <w:rPr>
                <w:rPrChange w:id="3429" w:author="Markel" w:date="2018-07-20T14:56:00Z">
                  <w:rPr>
                    <w:rFonts w:asciiTheme="minorHAnsi" w:hAnsiTheme="minorHAnsi"/>
                    <w:sz w:val="20"/>
                  </w:rPr>
                </w:rPrChange>
              </w:rPr>
            </w:pPr>
            <w:r w:rsidRPr="00224DB6">
              <w:rPr>
                <w:rPrChange w:id="3430" w:author="Markel" w:date="2018-07-20T14:56:00Z">
                  <w:rPr>
                    <w:rFonts w:asciiTheme="minorHAnsi" w:hAnsiTheme="minorHAnsi"/>
                    <w:sz w:val="20"/>
                  </w:rPr>
                </w:rPrChange>
              </w:rPr>
              <w:t>URI</w:t>
            </w:r>
          </w:p>
        </w:tc>
        <w:tc>
          <w:tcPr>
            <w:tcW w:w="1701" w:type="dxa"/>
            <w:tcPrChange w:id="3431" w:author="Markel" w:date="2018-07-20T14:56:00Z">
              <w:tcPr>
                <w:tcW w:w="1677" w:type="dxa"/>
              </w:tcPr>
            </w:tcPrChange>
          </w:tcPr>
          <w:p w14:paraId="66A8B839" w14:textId="77777777" w:rsidR="009306A7" w:rsidRPr="00224DB6" w:rsidRDefault="009306A7" w:rsidP="00E717E8">
            <w:pPr>
              <w:cnfStyle w:val="000000000000" w:firstRow="0" w:lastRow="0" w:firstColumn="0" w:lastColumn="0" w:oddVBand="0" w:evenVBand="0" w:oddHBand="0" w:evenHBand="0" w:firstRowFirstColumn="0" w:firstRowLastColumn="0" w:lastRowFirstColumn="0" w:lastRowLastColumn="0"/>
              <w:rPr>
                <w:rPrChange w:id="3432" w:author="Markel" w:date="2018-07-20T14:56:00Z">
                  <w:rPr>
                    <w:rFonts w:asciiTheme="minorHAnsi" w:hAnsiTheme="minorHAnsi"/>
                    <w:sz w:val="20"/>
                  </w:rPr>
                </w:rPrChange>
              </w:rPr>
            </w:pPr>
          </w:p>
        </w:tc>
        <w:tc>
          <w:tcPr>
            <w:tcW w:w="1134" w:type="dxa"/>
            <w:tcPrChange w:id="3433" w:author="Markel" w:date="2018-07-20T14:56:00Z">
              <w:tcPr>
                <w:tcW w:w="1029" w:type="dxa"/>
              </w:tcPr>
            </w:tcPrChange>
          </w:tcPr>
          <w:p w14:paraId="71B06322" w14:textId="77777777" w:rsidR="009306A7" w:rsidRPr="00224DB6" w:rsidRDefault="009306A7" w:rsidP="00E717E8">
            <w:pPr>
              <w:cnfStyle w:val="000000000000" w:firstRow="0" w:lastRow="0" w:firstColumn="0" w:lastColumn="0" w:oddVBand="0" w:evenVBand="0" w:oddHBand="0" w:evenHBand="0" w:firstRowFirstColumn="0" w:firstRowLastColumn="0" w:lastRowFirstColumn="0" w:lastRowLastColumn="0"/>
              <w:rPr>
                <w:rPrChange w:id="3434" w:author="Markel" w:date="2018-07-20T14:56:00Z">
                  <w:rPr>
                    <w:rFonts w:asciiTheme="minorHAnsi" w:hAnsiTheme="minorHAnsi"/>
                    <w:sz w:val="20"/>
                  </w:rPr>
                </w:rPrChange>
              </w:rPr>
            </w:pPr>
            <w:r w:rsidRPr="00224DB6">
              <w:rPr>
                <w:rPrChange w:id="3435" w:author="Markel" w:date="2018-07-20T14:56:00Z">
                  <w:rPr>
                    <w:rFonts w:asciiTheme="minorHAnsi" w:hAnsiTheme="minorHAnsi"/>
                    <w:sz w:val="20"/>
                  </w:rPr>
                </w:rPrChange>
              </w:rPr>
              <w:t>No</w:t>
            </w:r>
          </w:p>
        </w:tc>
        <w:tc>
          <w:tcPr>
            <w:tcW w:w="1663" w:type="dxa"/>
            <w:tcPrChange w:id="3436" w:author="Markel" w:date="2018-07-20T14:56:00Z">
              <w:tcPr>
                <w:tcW w:w="1341" w:type="dxa"/>
              </w:tcPr>
            </w:tcPrChange>
          </w:tcPr>
          <w:p w14:paraId="16D7F5EE" w14:textId="77777777" w:rsidR="009306A7" w:rsidRPr="00224DB6" w:rsidRDefault="009306A7" w:rsidP="00E717E8">
            <w:pPr>
              <w:cnfStyle w:val="000000000000" w:firstRow="0" w:lastRow="0" w:firstColumn="0" w:lastColumn="0" w:oddVBand="0" w:evenVBand="0" w:oddHBand="0" w:evenHBand="0" w:firstRowFirstColumn="0" w:firstRowLastColumn="0" w:lastRowFirstColumn="0" w:lastRowLastColumn="0"/>
              <w:rPr>
                <w:rPrChange w:id="3437" w:author="Markel" w:date="2018-07-20T14:56:00Z">
                  <w:rPr>
                    <w:rFonts w:asciiTheme="minorHAnsi" w:hAnsiTheme="minorHAnsi"/>
                    <w:sz w:val="20"/>
                  </w:rPr>
                </w:rPrChange>
              </w:rPr>
            </w:pPr>
          </w:p>
        </w:tc>
      </w:tr>
      <w:tr w:rsidR="009306A7" w:rsidRPr="00224DB6" w14:paraId="725F0ACB" w14:textId="77777777" w:rsidTr="00E717E8">
        <w:trPr>
          <w:cnfStyle w:val="000000100000" w:firstRow="0" w:lastRow="0" w:firstColumn="0" w:lastColumn="0" w:oddVBand="0" w:evenVBand="0" w:oddHBand="1" w:evenHBand="0" w:firstRowFirstColumn="0" w:firstRowLastColumn="0" w:lastRowFirstColumn="0" w:lastRowLastColumn="0"/>
          <w:cantSplit/>
          <w:trPrChange w:id="3438" w:author="Markel" w:date="2018-07-20T14:56:00Z">
            <w:trPr>
              <w:cantSplit/>
            </w:trPr>
          </w:trPrChange>
        </w:trPr>
        <w:tc>
          <w:tcPr>
            <w:cnfStyle w:val="001000000000" w:firstRow="0" w:lastRow="0" w:firstColumn="1" w:lastColumn="0" w:oddVBand="0" w:evenVBand="0" w:oddHBand="0" w:evenHBand="0" w:firstRowFirstColumn="0" w:firstRowLastColumn="0" w:lastRowFirstColumn="0" w:lastRowLastColumn="0"/>
            <w:tcW w:w="1550" w:type="dxa"/>
            <w:tcPrChange w:id="3439" w:author="Markel" w:date="2018-07-20T14:56:00Z">
              <w:tcPr>
                <w:tcW w:w="1882" w:type="dxa"/>
              </w:tcPr>
            </w:tcPrChange>
          </w:tcPr>
          <w:p w14:paraId="57D802A1" w14:textId="77777777" w:rsidR="009306A7" w:rsidRPr="00224DB6" w:rsidRDefault="009306A7" w:rsidP="00E717E8">
            <w:pPr>
              <w:cnfStyle w:val="001000100000" w:firstRow="0" w:lastRow="0" w:firstColumn="1" w:lastColumn="0" w:oddVBand="0" w:evenVBand="0" w:oddHBand="1" w:evenHBand="0" w:firstRowFirstColumn="0" w:firstRowLastColumn="0" w:lastRowFirstColumn="0" w:lastRowLastColumn="0"/>
              <w:rPr>
                <w:rPrChange w:id="3440" w:author="Markel" w:date="2018-07-20T14:56:00Z">
                  <w:rPr>
                    <w:rFonts w:asciiTheme="minorHAnsi" w:hAnsiTheme="minorHAnsi"/>
                    <w:sz w:val="20"/>
                  </w:rPr>
                </w:rPrChange>
              </w:rPr>
            </w:pPr>
            <w:r w:rsidRPr="00224DB6">
              <w:rPr>
                <w:rPrChange w:id="3441" w:author="Markel" w:date="2018-07-20T14:56:00Z">
                  <w:rPr>
                    <w:rFonts w:asciiTheme="minorHAnsi" w:hAnsiTheme="minorHAnsi"/>
                    <w:sz w:val="20"/>
                  </w:rPr>
                </w:rPrChange>
              </w:rPr>
              <w:t>owner</w:t>
            </w:r>
          </w:p>
        </w:tc>
        <w:tc>
          <w:tcPr>
            <w:tcW w:w="2268" w:type="dxa"/>
            <w:tcPrChange w:id="3442" w:author="Markel" w:date="2018-07-20T14:56:00Z">
              <w:tcPr>
                <w:tcW w:w="1805" w:type="dxa"/>
              </w:tcPr>
            </w:tcPrChange>
          </w:tcPr>
          <w:p w14:paraId="14E9BDEC" w14:textId="77777777" w:rsidR="009306A7" w:rsidRPr="00224DB6" w:rsidRDefault="009306A7" w:rsidP="00E717E8">
            <w:pPr>
              <w:cnfStyle w:val="000000100000" w:firstRow="0" w:lastRow="0" w:firstColumn="0" w:lastColumn="0" w:oddVBand="0" w:evenVBand="0" w:oddHBand="1" w:evenHBand="0" w:firstRowFirstColumn="0" w:firstRowLastColumn="0" w:lastRowFirstColumn="0" w:lastRowLastColumn="0"/>
              <w:rPr>
                <w:rPrChange w:id="3443" w:author="Markel" w:date="2018-07-20T14:56:00Z">
                  <w:rPr>
                    <w:rFonts w:asciiTheme="minorHAnsi" w:hAnsiTheme="minorHAnsi"/>
                    <w:sz w:val="20"/>
                  </w:rPr>
                </w:rPrChange>
              </w:rPr>
            </w:pPr>
            <w:r w:rsidRPr="00224DB6">
              <w:rPr>
                <w:rPrChange w:id="3444" w:author="Markel" w:date="2018-07-20T14:56:00Z">
                  <w:rPr>
                    <w:rFonts w:asciiTheme="minorHAnsi" w:hAnsiTheme="minorHAnsi"/>
                    <w:sz w:val="20"/>
                  </w:rPr>
                </w:rPrChange>
              </w:rPr>
              <w:t xml:space="preserve">String specifying </w:t>
            </w:r>
            <w:ins w:id="3445" w:author="Markel" w:date="2018-07-20T14:56:00Z">
              <w:r w:rsidRPr="00224DB6">
                <w:t xml:space="preserve">the </w:t>
              </w:r>
            </w:ins>
            <w:r w:rsidRPr="00224DB6">
              <w:rPr>
                <w:rPrChange w:id="3446" w:author="Markel" w:date="2018-07-20T14:56:00Z">
                  <w:rPr>
                    <w:rFonts w:asciiTheme="minorHAnsi" w:hAnsiTheme="minorHAnsi"/>
                    <w:sz w:val="20"/>
                  </w:rPr>
                </w:rPrChange>
              </w:rPr>
              <w:t>owner of this file</w:t>
            </w:r>
          </w:p>
        </w:tc>
        <w:tc>
          <w:tcPr>
            <w:tcW w:w="1134" w:type="dxa"/>
            <w:tcPrChange w:id="3447" w:author="Markel" w:date="2018-07-20T14:56:00Z">
              <w:tcPr>
                <w:tcW w:w="1842" w:type="dxa"/>
              </w:tcPr>
            </w:tcPrChange>
          </w:tcPr>
          <w:p w14:paraId="6627BBA2" w14:textId="77777777" w:rsidR="009306A7" w:rsidRPr="00224DB6" w:rsidRDefault="009306A7" w:rsidP="00E717E8">
            <w:pPr>
              <w:cnfStyle w:val="000000100000" w:firstRow="0" w:lastRow="0" w:firstColumn="0" w:lastColumn="0" w:oddVBand="0" w:evenVBand="0" w:oddHBand="1" w:evenHBand="0" w:firstRowFirstColumn="0" w:firstRowLastColumn="0" w:lastRowFirstColumn="0" w:lastRowLastColumn="0"/>
              <w:rPr>
                <w:rPrChange w:id="3448" w:author="Markel" w:date="2018-07-20T14:56:00Z">
                  <w:rPr>
                    <w:rFonts w:asciiTheme="minorHAnsi" w:hAnsiTheme="minorHAnsi"/>
                    <w:sz w:val="20"/>
                  </w:rPr>
                </w:rPrChange>
              </w:rPr>
            </w:pPr>
            <w:r w:rsidRPr="00224DB6">
              <w:rPr>
                <w:rPrChange w:id="3449" w:author="Markel" w:date="2018-07-20T14:56:00Z">
                  <w:rPr>
                    <w:rFonts w:asciiTheme="minorHAnsi" w:hAnsiTheme="minorHAnsi"/>
                    <w:sz w:val="20"/>
                  </w:rPr>
                </w:rPrChange>
              </w:rPr>
              <w:t>string</w:t>
            </w:r>
          </w:p>
        </w:tc>
        <w:tc>
          <w:tcPr>
            <w:tcW w:w="1701" w:type="dxa"/>
            <w:tcPrChange w:id="3450" w:author="Markel" w:date="2018-07-20T14:56:00Z">
              <w:tcPr>
                <w:tcW w:w="1677" w:type="dxa"/>
              </w:tcPr>
            </w:tcPrChange>
          </w:tcPr>
          <w:p w14:paraId="1D5618D6" w14:textId="77777777" w:rsidR="009306A7" w:rsidRPr="00224DB6" w:rsidRDefault="009306A7" w:rsidP="00E717E8">
            <w:pPr>
              <w:cnfStyle w:val="000000100000" w:firstRow="0" w:lastRow="0" w:firstColumn="0" w:lastColumn="0" w:oddVBand="0" w:evenVBand="0" w:oddHBand="1" w:evenHBand="0" w:firstRowFirstColumn="0" w:firstRowLastColumn="0" w:lastRowFirstColumn="0" w:lastRowLastColumn="0"/>
              <w:rPr>
                <w:rPrChange w:id="3451" w:author="Markel" w:date="2018-07-20T14:56:00Z">
                  <w:rPr>
                    <w:rFonts w:asciiTheme="minorHAnsi" w:hAnsiTheme="minorHAnsi"/>
                    <w:sz w:val="20"/>
                  </w:rPr>
                </w:rPrChange>
              </w:rPr>
            </w:pPr>
          </w:p>
        </w:tc>
        <w:tc>
          <w:tcPr>
            <w:tcW w:w="1134" w:type="dxa"/>
            <w:tcPrChange w:id="3452" w:author="Markel" w:date="2018-07-20T14:56:00Z">
              <w:tcPr>
                <w:tcW w:w="1029" w:type="dxa"/>
              </w:tcPr>
            </w:tcPrChange>
          </w:tcPr>
          <w:p w14:paraId="0B037B33" w14:textId="77777777" w:rsidR="009306A7" w:rsidRPr="00224DB6" w:rsidRDefault="009306A7" w:rsidP="00E717E8">
            <w:pPr>
              <w:cnfStyle w:val="000000100000" w:firstRow="0" w:lastRow="0" w:firstColumn="0" w:lastColumn="0" w:oddVBand="0" w:evenVBand="0" w:oddHBand="1" w:evenHBand="0" w:firstRowFirstColumn="0" w:firstRowLastColumn="0" w:lastRowFirstColumn="0" w:lastRowLastColumn="0"/>
              <w:rPr>
                <w:rPrChange w:id="3453" w:author="Markel" w:date="2018-07-20T14:56:00Z">
                  <w:rPr>
                    <w:rFonts w:asciiTheme="minorHAnsi" w:hAnsiTheme="minorHAnsi"/>
                    <w:sz w:val="20"/>
                  </w:rPr>
                </w:rPrChange>
              </w:rPr>
            </w:pPr>
            <w:r w:rsidRPr="00224DB6">
              <w:rPr>
                <w:rPrChange w:id="3454" w:author="Markel" w:date="2018-07-20T14:56:00Z">
                  <w:rPr>
                    <w:rFonts w:asciiTheme="minorHAnsi" w:hAnsiTheme="minorHAnsi"/>
                    <w:sz w:val="20"/>
                  </w:rPr>
                </w:rPrChange>
              </w:rPr>
              <w:t>No</w:t>
            </w:r>
          </w:p>
        </w:tc>
        <w:tc>
          <w:tcPr>
            <w:tcW w:w="1663" w:type="dxa"/>
            <w:tcPrChange w:id="3455" w:author="Markel" w:date="2018-07-20T14:56:00Z">
              <w:tcPr>
                <w:tcW w:w="1341" w:type="dxa"/>
              </w:tcPr>
            </w:tcPrChange>
          </w:tcPr>
          <w:p w14:paraId="1F9A0282" w14:textId="77777777" w:rsidR="009306A7" w:rsidRPr="00224DB6" w:rsidRDefault="009306A7" w:rsidP="00E717E8">
            <w:pPr>
              <w:cnfStyle w:val="000000100000" w:firstRow="0" w:lastRow="0" w:firstColumn="0" w:lastColumn="0" w:oddVBand="0" w:evenVBand="0" w:oddHBand="1" w:evenHBand="0" w:firstRowFirstColumn="0" w:firstRowLastColumn="0" w:lastRowFirstColumn="0" w:lastRowLastColumn="0"/>
              <w:rPr>
                <w:rPrChange w:id="3456" w:author="Markel" w:date="2018-07-20T14:56:00Z">
                  <w:rPr>
                    <w:rFonts w:asciiTheme="minorHAnsi" w:hAnsiTheme="minorHAnsi"/>
                    <w:sz w:val="20"/>
                  </w:rPr>
                </w:rPrChange>
              </w:rPr>
            </w:pPr>
          </w:p>
        </w:tc>
      </w:tr>
      <w:tr w:rsidR="009306A7" w:rsidRPr="00224DB6" w14:paraId="64CB6B17" w14:textId="77777777" w:rsidTr="00E717E8">
        <w:trPr>
          <w:cantSplit/>
          <w:trPrChange w:id="3457" w:author="Markel" w:date="2018-07-20T14:56:00Z">
            <w:trPr>
              <w:cantSplit/>
            </w:trPr>
          </w:trPrChange>
        </w:trPr>
        <w:tc>
          <w:tcPr>
            <w:cnfStyle w:val="001000000000" w:firstRow="0" w:lastRow="0" w:firstColumn="1" w:lastColumn="0" w:oddVBand="0" w:evenVBand="0" w:oddHBand="0" w:evenHBand="0" w:firstRowFirstColumn="0" w:firstRowLastColumn="0" w:lastRowFirstColumn="0" w:lastRowLastColumn="0"/>
            <w:tcW w:w="1550" w:type="dxa"/>
            <w:tcPrChange w:id="3458" w:author="Markel" w:date="2018-07-20T14:56:00Z">
              <w:tcPr>
                <w:tcW w:w="1882" w:type="dxa"/>
              </w:tcPr>
            </w:tcPrChange>
          </w:tcPr>
          <w:p w14:paraId="432DF838" w14:textId="77777777" w:rsidR="009306A7" w:rsidRPr="00224DB6" w:rsidRDefault="009306A7" w:rsidP="00E717E8">
            <w:pPr>
              <w:rPr>
                <w:rPrChange w:id="3459" w:author="Markel" w:date="2018-07-20T14:56:00Z">
                  <w:rPr>
                    <w:rFonts w:asciiTheme="minorHAnsi" w:hAnsiTheme="minorHAnsi"/>
                    <w:sz w:val="20"/>
                  </w:rPr>
                </w:rPrChange>
              </w:rPr>
            </w:pPr>
            <w:r w:rsidRPr="00224DB6">
              <w:rPr>
                <w:rPrChange w:id="3460" w:author="Markel" w:date="2018-07-20T14:56:00Z">
                  <w:rPr>
                    <w:rFonts w:asciiTheme="minorHAnsi" w:hAnsiTheme="minorHAnsi"/>
                    <w:sz w:val="20"/>
                  </w:rPr>
                </w:rPrChange>
              </w:rPr>
              <w:t>copyright</w:t>
            </w:r>
          </w:p>
        </w:tc>
        <w:tc>
          <w:tcPr>
            <w:tcW w:w="2268" w:type="dxa"/>
            <w:tcPrChange w:id="3461" w:author="Markel" w:date="2018-07-20T14:56:00Z">
              <w:tcPr>
                <w:tcW w:w="1805" w:type="dxa"/>
              </w:tcPr>
            </w:tcPrChange>
          </w:tcPr>
          <w:p w14:paraId="55985A87" w14:textId="77777777" w:rsidR="009306A7" w:rsidRPr="00224DB6" w:rsidRDefault="009306A7" w:rsidP="00E717E8">
            <w:pPr>
              <w:cnfStyle w:val="000000000000" w:firstRow="0" w:lastRow="0" w:firstColumn="0" w:lastColumn="0" w:oddVBand="0" w:evenVBand="0" w:oddHBand="0" w:evenHBand="0" w:firstRowFirstColumn="0" w:firstRowLastColumn="0" w:lastRowFirstColumn="0" w:lastRowLastColumn="0"/>
              <w:rPr>
                <w:rPrChange w:id="3462" w:author="Markel" w:date="2018-07-20T14:56:00Z">
                  <w:rPr>
                    <w:rFonts w:asciiTheme="minorHAnsi" w:hAnsiTheme="minorHAnsi"/>
                    <w:sz w:val="20"/>
                  </w:rPr>
                </w:rPrChange>
              </w:rPr>
            </w:pPr>
            <w:r w:rsidRPr="00224DB6">
              <w:rPr>
                <w:rPrChange w:id="3463" w:author="Markel" w:date="2018-07-20T14:56:00Z">
                  <w:rPr>
                    <w:rFonts w:asciiTheme="minorHAnsi" w:hAnsiTheme="minorHAnsi"/>
                    <w:sz w:val="20"/>
                  </w:rPr>
                </w:rPrChange>
              </w:rPr>
              <w:t>Copyright information</w:t>
            </w:r>
          </w:p>
        </w:tc>
        <w:tc>
          <w:tcPr>
            <w:tcW w:w="1134" w:type="dxa"/>
            <w:tcPrChange w:id="3464" w:author="Markel" w:date="2018-07-20T14:56:00Z">
              <w:tcPr>
                <w:tcW w:w="1842" w:type="dxa"/>
              </w:tcPr>
            </w:tcPrChange>
          </w:tcPr>
          <w:p w14:paraId="50D5D33F" w14:textId="77777777" w:rsidR="009306A7" w:rsidRPr="00224DB6" w:rsidRDefault="009306A7" w:rsidP="00E717E8">
            <w:pPr>
              <w:cnfStyle w:val="000000000000" w:firstRow="0" w:lastRow="0" w:firstColumn="0" w:lastColumn="0" w:oddVBand="0" w:evenVBand="0" w:oddHBand="0" w:evenHBand="0" w:firstRowFirstColumn="0" w:firstRowLastColumn="0" w:lastRowFirstColumn="0" w:lastRowLastColumn="0"/>
              <w:rPr>
                <w:rPrChange w:id="3465" w:author="Markel" w:date="2018-07-20T14:56:00Z">
                  <w:rPr>
                    <w:rFonts w:asciiTheme="minorHAnsi" w:hAnsiTheme="minorHAnsi"/>
                    <w:sz w:val="20"/>
                  </w:rPr>
                </w:rPrChange>
              </w:rPr>
            </w:pPr>
            <w:r w:rsidRPr="00224DB6">
              <w:rPr>
                <w:rPrChange w:id="3466" w:author="Markel" w:date="2018-07-20T14:56:00Z">
                  <w:rPr>
                    <w:rFonts w:asciiTheme="minorHAnsi" w:hAnsiTheme="minorHAnsi"/>
                    <w:sz w:val="20"/>
                  </w:rPr>
                </w:rPrChange>
              </w:rPr>
              <w:t>string</w:t>
            </w:r>
          </w:p>
        </w:tc>
        <w:tc>
          <w:tcPr>
            <w:tcW w:w="1701" w:type="dxa"/>
            <w:tcPrChange w:id="3467" w:author="Markel" w:date="2018-07-20T14:56:00Z">
              <w:tcPr>
                <w:tcW w:w="1677" w:type="dxa"/>
              </w:tcPr>
            </w:tcPrChange>
          </w:tcPr>
          <w:p w14:paraId="3615E870" w14:textId="77777777" w:rsidR="009306A7" w:rsidRPr="00224DB6" w:rsidRDefault="009306A7" w:rsidP="00E717E8">
            <w:pPr>
              <w:cnfStyle w:val="000000000000" w:firstRow="0" w:lastRow="0" w:firstColumn="0" w:lastColumn="0" w:oddVBand="0" w:evenVBand="0" w:oddHBand="0" w:evenHBand="0" w:firstRowFirstColumn="0" w:firstRowLastColumn="0" w:lastRowFirstColumn="0" w:lastRowLastColumn="0"/>
              <w:rPr>
                <w:rPrChange w:id="3468" w:author="Markel" w:date="2018-07-20T14:56:00Z">
                  <w:rPr>
                    <w:rFonts w:asciiTheme="minorHAnsi" w:hAnsiTheme="minorHAnsi"/>
                    <w:sz w:val="20"/>
                  </w:rPr>
                </w:rPrChange>
              </w:rPr>
            </w:pPr>
          </w:p>
        </w:tc>
        <w:tc>
          <w:tcPr>
            <w:tcW w:w="1134" w:type="dxa"/>
            <w:tcPrChange w:id="3469" w:author="Markel" w:date="2018-07-20T14:56:00Z">
              <w:tcPr>
                <w:tcW w:w="1029" w:type="dxa"/>
              </w:tcPr>
            </w:tcPrChange>
          </w:tcPr>
          <w:p w14:paraId="0182CE48" w14:textId="77777777" w:rsidR="009306A7" w:rsidRPr="00224DB6" w:rsidRDefault="009306A7" w:rsidP="00E717E8">
            <w:pPr>
              <w:cnfStyle w:val="000000000000" w:firstRow="0" w:lastRow="0" w:firstColumn="0" w:lastColumn="0" w:oddVBand="0" w:evenVBand="0" w:oddHBand="0" w:evenHBand="0" w:firstRowFirstColumn="0" w:firstRowLastColumn="0" w:lastRowFirstColumn="0" w:lastRowLastColumn="0"/>
              <w:rPr>
                <w:rPrChange w:id="3470" w:author="Markel" w:date="2018-07-20T14:56:00Z">
                  <w:rPr>
                    <w:rFonts w:asciiTheme="minorHAnsi" w:hAnsiTheme="minorHAnsi"/>
                    <w:sz w:val="20"/>
                  </w:rPr>
                </w:rPrChange>
              </w:rPr>
            </w:pPr>
            <w:r w:rsidRPr="00224DB6">
              <w:rPr>
                <w:rPrChange w:id="3471" w:author="Markel" w:date="2018-07-20T14:56:00Z">
                  <w:rPr>
                    <w:rFonts w:asciiTheme="minorHAnsi" w:hAnsiTheme="minorHAnsi"/>
                    <w:sz w:val="20"/>
                  </w:rPr>
                </w:rPrChange>
              </w:rPr>
              <w:t>No</w:t>
            </w:r>
          </w:p>
        </w:tc>
        <w:tc>
          <w:tcPr>
            <w:tcW w:w="1663" w:type="dxa"/>
            <w:tcPrChange w:id="3472" w:author="Markel" w:date="2018-07-20T14:56:00Z">
              <w:tcPr>
                <w:tcW w:w="1341" w:type="dxa"/>
              </w:tcPr>
            </w:tcPrChange>
          </w:tcPr>
          <w:p w14:paraId="12305F79" w14:textId="77777777" w:rsidR="009306A7" w:rsidRPr="00224DB6" w:rsidRDefault="009306A7" w:rsidP="00E717E8">
            <w:pPr>
              <w:cnfStyle w:val="000000000000" w:firstRow="0" w:lastRow="0" w:firstColumn="0" w:lastColumn="0" w:oddVBand="0" w:evenVBand="0" w:oddHBand="0" w:evenHBand="0" w:firstRowFirstColumn="0" w:firstRowLastColumn="0" w:lastRowFirstColumn="0" w:lastRowLastColumn="0"/>
              <w:rPr>
                <w:rPrChange w:id="3473" w:author="Markel" w:date="2018-07-20T14:56:00Z">
                  <w:rPr>
                    <w:rFonts w:asciiTheme="minorHAnsi" w:hAnsiTheme="minorHAnsi"/>
                    <w:sz w:val="20"/>
                  </w:rPr>
                </w:rPrChange>
              </w:rPr>
            </w:pPr>
          </w:p>
        </w:tc>
      </w:tr>
    </w:tbl>
    <w:p w14:paraId="6AD8374B" w14:textId="77777777" w:rsidR="00020711" w:rsidRPr="00224DB6" w:rsidRDefault="00020711" w:rsidP="00020711">
      <w:pPr>
        <w:rPr>
          <w:rFonts w:ascii="Times New Roman" w:hAnsi="Times New Roman"/>
          <w:lang w:val="en-US"/>
          <w:rPrChange w:id="3474" w:author="Markel" w:date="2018-07-20T14:56:00Z">
            <w:rPr/>
          </w:rPrChange>
        </w:rPr>
      </w:pPr>
    </w:p>
    <w:p w14:paraId="2BBC022A" w14:textId="77777777" w:rsidR="00736472" w:rsidRDefault="00736472">
      <w:pPr>
        <w:rPr>
          <w:del w:id="3475" w:author="Markel" w:date="2018-07-20T14:56:00Z"/>
          <w:rFonts w:cs="Arial"/>
          <w:b/>
          <w:bCs/>
          <w:szCs w:val="26"/>
        </w:rPr>
      </w:pPr>
      <w:del w:id="3476" w:author="Markel" w:date="2018-07-20T14:56:00Z">
        <w:r>
          <w:br w:type="page"/>
        </w:r>
      </w:del>
    </w:p>
    <w:p w14:paraId="03CE29FE" w14:textId="637111C4" w:rsidR="00541345" w:rsidRPr="00223531" w:rsidRDefault="00541345" w:rsidP="00020711">
      <w:pPr>
        <w:rPr>
          <w:ins w:id="3477" w:author="Markel" w:date="2018-07-20T14:56:00Z"/>
          <w:rFonts w:ascii="Times New Roman" w:hAnsi="Times New Roman" w:cs="Times New Roman"/>
          <w:lang w:val="en-US"/>
        </w:rPr>
      </w:pPr>
      <w:ins w:id="3478" w:author="Markel" w:date="2018-07-20T14:56:00Z">
        <w:r w:rsidRPr="00223531">
          <w:rPr>
            <w:rFonts w:ascii="Times New Roman" w:hAnsi="Times New Roman" w:cs="Times New Roman"/>
            <w:lang w:val="en-US"/>
          </w:rPr>
          <w:fldChar w:fldCharType="begin"/>
        </w:r>
        <w:r w:rsidRPr="00223531">
          <w:rPr>
            <w:rFonts w:ascii="Times New Roman" w:hAnsi="Times New Roman" w:cs="Times New Roman"/>
            <w:lang w:val="en-US"/>
          </w:rPr>
          <w:instrText xml:space="preserve"> REF _Ref519090200 \h </w:instrText>
        </w:r>
        <w:r w:rsidRPr="00223531">
          <w:rPr>
            <w:rFonts w:ascii="Times New Roman" w:hAnsi="Times New Roman" w:cs="Times New Roman"/>
            <w:lang w:val="en-US"/>
          </w:rPr>
        </w:r>
        <w:r w:rsidRPr="00223531">
          <w:rPr>
            <w:rFonts w:ascii="Times New Roman" w:hAnsi="Times New Roman" w:cs="Times New Roman"/>
            <w:lang w:val="en-US"/>
          </w:rPr>
          <w:fldChar w:fldCharType="separate"/>
        </w:r>
        <w:r w:rsidR="00AA72D3" w:rsidRPr="00224DB6">
          <w:rPr>
            <w:rFonts w:ascii="Times New Roman" w:hAnsi="Times New Roman" w:cs="Times New Roman"/>
            <w:lang w:val="en-US"/>
          </w:rPr>
          <w:t xml:space="preserve">Figure </w:t>
        </w:r>
      </w:ins>
      <w:r w:rsidR="00AA72D3">
        <w:rPr>
          <w:rFonts w:ascii="Times New Roman" w:hAnsi="Times New Roman" w:cs="Times New Roman"/>
          <w:noProof/>
          <w:lang w:val="en-US"/>
        </w:rPr>
        <w:t>11</w:t>
      </w:r>
      <w:ins w:id="3479" w:author="Markel" w:date="2018-07-20T14:56:00Z">
        <w:r w:rsidRPr="00223531">
          <w:rPr>
            <w:rFonts w:ascii="Times New Roman" w:hAnsi="Times New Roman" w:cs="Times New Roman"/>
            <w:lang w:val="en-US"/>
          </w:rPr>
          <w:fldChar w:fldCharType="end"/>
        </w:r>
        <w:r w:rsidRPr="00223531">
          <w:rPr>
            <w:rFonts w:ascii="Times New Roman" w:hAnsi="Times New Roman" w:cs="Times New Roman"/>
            <w:lang w:val="en-US"/>
          </w:rPr>
          <w:t xml:space="preserve"> illustrates the encoding of </w:t>
        </w:r>
        <w:r w:rsidR="00FF7443" w:rsidRPr="00223531">
          <w:rPr>
            <w:rFonts w:ascii="Times New Roman" w:hAnsi="Times New Roman" w:cs="Times New Roman"/>
            <w:i/>
            <w:lang w:val="en-US"/>
          </w:rPr>
          <w:t>N</w:t>
        </w:r>
        <w:r w:rsidRPr="00223531">
          <w:rPr>
            <w:rFonts w:ascii="Times New Roman" w:hAnsi="Times New Roman" w:cs="Times New Roman"/>
            <w:lang w:val="en-US"/>
          </w:rPr>
          <w:t xml:space="preserve"> lanes within a file.</w:t>
        </w:r>
        <w:r w:rsidR="00FF7443" w:rsidRPr="00223531">
          <w:rPr>
            <w:rFonts w:ascii="Times New Roman" w:hAnsi="Times New Roman" w:cs="Times New Roman"/>
            <w:lang w:val="en-US"/>
          </w:rPr>
          <w:t xml:space="preserve"> </w:t>
        </w:r>
      </w:ins>
    </w:p>
    <w:p w14:paraId="172D9E90" w14:textId="77777777" w:rsidR="00541345" w:rsidRPr="00224DB6" w:rsidRDefault="00FF725C" w:rsidP="00541345">
      <w:pPr>
        <w:keepNext/>
        <w:spacing w:after="0"/>
        <w:jc w:val="center"/>
        <w:rPr>
          <w:ins w:id="3480" w:author="Markel" w:date="2018-07-20T14:56:00Z"/>
          <w:lang w:val="en-US"/>
        </w:rPr>
      </w:pPr>
      <w:ins w:id="3481" w:author="Markel" w:date="2018-07-20T14:56:00Z">
        <w:r w:rsidRPr="00224DB6">
          <w:rPr>
            <w:noProof/>
            <w:lang w:val="en-US"/>
          </w:rPr>
          <w:drawing>
            <wp:inline distT="0" distB="0" distL="0" distR="0" wp14:anchorId="4827E69B" wp14:editId="3DC6B388">
              <wp:extent cx="5801108" cy="16735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le-lanes.emf"/>
                      <pic:cNvPicPr/>
                    </pic:nvPicPr>
                    <pic:blipFill rotWithShape="1">
                      <a:blip r:embed="rId27" cstate="print">
                        <a:extLst>
                          <a:ext uri="{28A0092B-C50C-407E-A947-70E740481C1C}">
                            <a14:useLocalDpi xmlns:a14="http://schemas.microsoft.com/office/drawing/2010/main" val="0"/>
                          </a:ext>
                        </a:extLst>
                      </a:blip>
                      <a:srcRect l="10086" t="32236" r="10598" b="37326"/>
                      <a:stretch/>
                    </pic:blipFill>
                    <pic:spPr bwMode="auto">
                      <a:xfrm>
                        <a:off x="0" y="0"/>
                        <a:ext cx="5838746" cy="1684383"/>
                      </a:xfrm>
                      <a:prstGeom prst="rect">
                        <a:avLst/>
                      </a:prstGeom>
                      <a:ln>
                        <a:noFill/>
                      </a:ln>
                      <a:extLst>
                        <a:ext uri="{53640926-AAD7-44D8-BBD7-CCE9431645EC}">
                          <a14:shadowObscured xmlns:a14="http://schemas.microsoft.com/office/drawing/2010/main"/>
                        </a:ext>
                      </a:extLst>
                    </pic:spPr>
                  </pic:pic>
                </a:graphicData>
              </a:graphic>
            </wp:inline>
          </w:drawing>
        </w:r>
      </w:ins>
    </w:p>
    <w:p w14:paraId="4C28B102" w14:textId="77777777" w:rsidR="00541345" w:rsidRPr="00224DB6" w:rsidRDefault="00541345" w:rsidP="00541345">
      <w:pPr>
        <w:pStyle w:val="Caption"/>
        <w:rPr>
          <w:ins w:id="3482" w:author="Markel" w:date="2018-07-20T14:56:00Z"/>
          <w:rFonts w:ascii="Times New Roman" w:hAnsi="Times New Roman" w:cs="Times New Roman"/>
          <w:lang w:val="en-US"/>
        </w:rPr>
      </w:pPr>
      <w:bookmarkStart w:id="3483" w:name="_Ref519090200"/>
      <w:bookmarkStart w:id="3484" w:name="_Toc519860748"/>
      <w:ins w:id="3485" w:author="Markel" w:date="2018-07-20T14:56:00Z">
        <w:r w:rsidRPr="00224DB6">
          <w:rPr>
            <w:rFonts w:ascii="Times New Roman" w:hAnsi="Times New Roman" w:cs="Times New Roman"/>
            <w:lang w:val="en-US"/>
          </w:rPr>
          <w:t xml:space="preserve">Figure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Figure \* ARABIC </w:instrText>
        </w:r>
        <w:r w:rsidRPr="00224DB6">
          <w:rPr>
            <w:rFonts w:ascii="Times New Roman" w:hAnsi="Times New Roman" w:cs="Times New Roman"/>
            <w:lang w:val="en-US"/>
          </w:rPr>
          <w:fldChar w:fldCharType="separate"/>
        </w:r>
      </w:ins>
      <w:r w:rsidR="00AA72D3">
        <w:rPr>
          <w:rFonts w:ascii="Times New Roman" w:hAnsi="Times New Roman" w:cs="Times New Roman"/>
          <w:noProof/>
          <w:lang w:val="en-US"/>
        </w:rPr>
        <w:t>11</w:t>
      </w:r>
      <w:ins w:id="3486" w:author="Markel" w:date="2018-07-20T14:56:00Z">
        <w:r w:rsidRPr="00224DB6">
          <w:rPr>
            <w:rFonts w:ascii="Times New Roman" w:hAnsi="Times New Roman" w:cs="Times New Roman"/>
            <w:lang w:val="en-US"/>
          </w:rPr>
          <w:fldChar w:fldCharType="end"/>
        </w:r>
        <w:bookmarkEnd w:id="3483"/>
        <w:r w:rsidRPr="00224DB6">
          <w:rPr>
            <w:rFonts w:ascii="Times New Roman" w:hAnsi="Times New Roman" w:cs="Times New Roman"/>
            <w:lang w:val="en-US"/>
          </w:rPr>
          <w:t>- Encoding of the lanes within a file</w:t>
        </w:r>
        <w:bookmarkEnd w:id="3484"/>
      </w:ins>
    </w:p>
    <w:p w14:paraId="501B8A7E" w14:textId="66ABDDE5" w:rsidR="00020711" w:rsidRPr="00224DB6" w:rsidRDefault="00020711" w:rsidP="00020711">
      <w:pPr>
        <w:pStyle w:val="Heading3"/>
        <w:numPr>
          <w:ilvl w:val="2"/>
          <w:numId w:val="2"/>
        </w:numPr>
        <w:spacing w:after="120"/>
        <w:rPr>
          <w:rFonts w:ascii="Times New Roman" w:hAnsi="Times New Roman"/>
          <w:lang w:val="en-US"/>
          <w:rPrChange w:id="3487" w:author="Markel" w:date="2018-07-20T14:56:00Z">
            <w:rPr/>
          </w:rPrChange>
        </w:rPr>
        <w:pPrChange w:id="3488" w:author="Markel" w:date="2018-07-20T14:56:00Z">
          <w:pPr>
            <w:pStyle w:val="Heading3"/>
          </w:pPr>
        </w:pPrChange>
      </w:pPr>
      <w:bookmarkStart w:id="3489" w:name="_Toc519860726"/>
      <w:bookmarkStart w:id="3490" w:name="_Toc490496306"/>
      <w:r w:rsidRPr="00224DB6">
        <w:rPr>
          <w:rFonts w:ascii="Times New Roman" w:hAnsi="Times New Roman"/>
          <w:lang w:val="en-US"/>
          <w:rPrChange w:id="3491" w:author="Markel" w:date="2018-07-20T14:56:00Z">
            <w:rPr/>
          </w:rPrChange>
        </w:rPr>
        <w:t xml:space="preserve">FileSet </w:t>
      </w:r>
      <w:del w:id="3492" w:author="Markel" w:date="2018-07-20T14:56:00Z">
        <w:r w:rsidR="00A503DE">
          <w:delText>Object</w:delText>
        </w:r>
      </w:del>
      <w:bookmarkEnd w:id="3490"/>
      <w:ins w:id="3493" w:author="Markel" w:date="2018-07-20T14:56:00Z">
        <w:r w:rsidRPr="00224DB6">
          <w:rPr>
            <w:rFonts w:ascii="Times New Roman" w:hAnsi="Times New Roman" w:cs="Times New Roman"/>
            <w:lang w:val="en-US"/>
          </w:rPr>
          <w:t>object</w:t>
        </w:r>
      </w:ins>
      <w:bookmarkEnd w:id="3489"/>
    </w:p>
    <w:p w14:paraId="4B9CEBC6" w14:textId="77777777" w:rsidR="00020711" w:rsidRPr="00224DB6" w:rsidRDefault="00020711" w:rsidP="00020711">
      <w:pPr>
        <w:jc w:val="both"/>
        <w:rPr>
          <w:rFonts w:ascii="Times New Roman" w:eastAsia="Times New Roman" w:hAnsi="Times New Roman" w:cs="Times New Roman"/>
          <w:sz w:val="24"/>
          <w:szCs w:val="24"/>
          <w:lang w:val="en-US"/>
          <w:rPrChange w:id="3494" w:author="Markel" w:date="2018-07-20T14:56:00Z">
            <w:rPr/>
          </w:rPrChange>
        </w:rPr>
      </w:pPr>
      <w:r w:rsidRPr="00224DB6">
        <w:rPr>
          <w:rFonts w:ascii="Times New Roman" w:hAnsi="Times New Roman"/>
          <w:lang w:val="en-US"/>
          <w:rPrChange w:id="3495" w:author="Markel" w:date="2018-07-20T14:56:00Z">
            <w:rPr/>
          </w:rPrChange>
        </w:rPr>
        <w:t xml:space="preserve">For spatially and spatial-temporally split files, the file set must be identified. This is done by the FileSet parameters that identify the </w:t>
      </w:r>
      <w:r w:rsidRPr="00224DB6">
        <w:rPr>
          <w:rFonts w:ascii="Times New Roman" w:hAnsi="Times New Roman"/>
          <w:i/>
          <w:lang w:val="en-US"/>
          <w:rPrChange w:id="3496" w:author="Markel" w:date="2018-07-20T14:56:00Z">
            <w:rPr>
              <w:i/>
            </w:rPr>
          </w:rPrChange>
        </w:rPr>
        <w:t>first set of files</w:t>
      </w:r>
      <w:r w:rsidRPr="00224DB6">
        <w:rPr>
          <w:rPrChange w:id="3497" w:author="Markel" w:date="2018-07-20T14:56:00Z">
            <w:rPr/>
          </w:rPrChange>
        </w:rPr>
        <w:t xml:space="preserve">. All other information can be obtained by parsing the metadata of those files. </w:t>
      </w:r>
    </w:p>
    <w:p w14:paraId="6A6C95D2" w14:textId="77777777" w:rsidR="00FB1B34" w:rsidRPr="00FF7F5C" w:rsidRDefault="00FB1B34">
      <w:pPr>
        <w:rPr>
          <w:del w:id="3498" w:author="Markel" w:date="2018-07-20T14:56:00Z"/>
        </w:rPr>
      </w:pPr>
    </w:p>
    <w:p w14:paraId="5E0DE943" w14:textId="76AA1BD7" w:rsidR="000D0D91" w:rsidRPr="00224DB6" w:rsidRDefault="000D0D91" w:rsidP="002A3534">
      <w:pPr>
        <w:pStyle w:val="Caption"/>
        <w:keepNext/>
        <w:spacing w:after="0"/>
        <w:jc w:val="both"/>
        <w:rPr>
          <w:rFonts w:ascii="Times New Roman" w:hAnsi="Times New Roman"/>
          <w:lang w:val="en-US"/>
          <w:rPrChange w:id="3499" w:author="Markel" w:date="2018-07-20T14:56:00Z">
            <w:rPr/>
          </w:rPrChange>
        </w:rPr>
        <w:pPrChange w:id="3500" w:author="Markel" w:date="2018-07-20T14:56:00Z">
          <w:pPr>
            <w:pStyle w:val="Caption"/>
            <w:keepNext/>
          </w:pPr>
        </w:pPrChange>
      </w:pPr>
      <w:bookmarkStart w:id="3501" w:name="_Toc511747918"/>
      <w:bookmarkStart w:id="3502" w:name="_Toc519860762"/>
      <w:bookmarkStart w:id="3503" w:name="_Toc489615350"/>
      <w:r w:rsidRPr="00224DB6">
        <w:rPr>
          <w:rFonts w:ascii="Times New Roman" w:hAnsi="Times New Roman"/>
          <w:lang w:val="en-US"/>
          <w:rPrChange w:id="3504" w:author="Markel" w:date="2018-07-20T14:56:00Z">
            <w:rPr>
              <w:sz w:val="24"/>
            </w:rPr>
          </w:rPrChange>
        </w:rPr>
        <w:t xml:space="preserve">Table </w:t>
      </w:r>
      <w:r w:rsidRPr="00224DB6">
        <w:rPr>
          <w:rFonts w:ascii="Times New Roman" w:hAnsi="Times New Roman"/>
          <w:lang w:val="en-US"/>
          <w:rPrChange w:id="3505" w:author="Markel" w:date="2018-07-20T14:56:00Z">
            <w:rPr>
              <w:sz w:val="24"/>
            </w:rPr>
          </w:rPrChange>
        </w:rPr>
        <w:fldChar w:fldCharType="begin"/>
      </w:r>
      <w:r w:rsidRPr="00224DB6">
        <w:rPr>
          <w:rFonts w:ascii="Times New Roman" w:hAnsi="Times New Roman" w:cs="Times New Roman"/>
          <w:lang w:val="en-US"/>
        </w:rPr>
        <w:instrText xml:space="preserve"> SEQ Table \* ARABIC </w:instrText>
      </w:r>
      <w:r w:rsidRPr="00224DB6">
        <w:rPr>
          <w:rFonts w:ascii="Times New Roman" w:hAnsi="Times New Roman"/>
          <w:lang w:val="en-US"/>
          <w:rPrChange w:id="3506" w:author="Markel" w:date="2018-07-20T14:56:00Z">
            <w:rPr>
              <w:sz w:val="24"/>
            </w:rPr>
          </w:rPrChange>
        </w:rPr>
        <w:fldChar w:fldCharType="separate"/>
      </w:r>
      <w:r w:rsidR="00AA72D3">
        <w:rPr>
          <w:rFonts w:ascii="Times New Roman" w:hAnsi="Times New Roman" w:cs="Times New Roman"/>
          <w:noProof/>
          <w:lang w:val="en-US"/>
        </w:rPr>
        <w:t>14</w:t>
      </w:r>
      <w:r w:rsidRPr="00224DB6">
        <w:rPr>
          <w:rFonts w:ascii="Times New Roman" w:hAnsi="Times New Roman"/>
          <w:lang w:val="en-US"/>
          <w:rPrChange w:id="3507" w:author="Markel" w:date="2018-07-20T14:56:00Z">
            <w:rPr>
              <w:sz w:val="24"/>
            </w:rPr>
          </w:rPrChange>
        </w:rPr>
        <w:fldChar w:fldCharType="end"/>
      </w:r>
      <w:r w:rsidRPr="00224DB6">
        <w:rPr>
          <w:rFonts w:ascii="Times New Roman" w:hAnsi="Times New Roman"/>
          <w:lang w:val="en-US"/>
          <w:rPrChange w:id="3508" w:author="Markel" w:date="2018-07-20T14:56:00Z">
            <w:rPr>
              <w:sz w:val="24"/>
            </w:rPr>
          </w:rPrChange>
        </w:rPr>
        <w:t xml:space="preserve"> </w:t>
      </w:r>
      <w:del w:id="3509" w:author="Markel" w:date="2018-07-20T14:56:00Z">
        <w:r w:rsidR="007408FE">
          <w:rPr>
            <w:sz w:val="24"/>
            <w:szCs w:val="24"/>
          </w:rPr>
          <w:delText>–</w:delText>
        </w:r>
      </w:del>
      <w:ins w:id="3510" w:author="Markel" w:date="2018-07-20T14:56:00Z">
        <w:r w:rsidRPr="00224DB6">
          <w:rPr>
            <w:rFonts w:ascii="Times New Roman" w:hAnsi="Times New Roman" w:cs="Times New Roman"/>
            <w:lang w:val="en-US"/>
          </w:rPr>
          <w:t>-</w:t>
        </w:r>
      </w:ins>
      <w:r w:rsidRPr="00224DB6">
        <w:rPr>
          <w:rFonts w:ascii="Times New Roman" w:hAnsi="Times New Roman"/>
          <w:lang w:val="en-US"/>
          <w:rPrChange w:id="3511" w:author="Markel" w:date="2018-07-20T14:56:00Z">
            <w:rPr>
              <w:sz w:val="24"/>
            </w:rPr>
          </w:rPrChange>
        </w:rPr>
        <w:t xml:space="preserve"> Definition of fileSet attributes</w:t>
      </w:r>
      <w:bookmarkEnd w:id="3501"/>
      <w:bookmarkEnd w:id="3502"/>
      <w:bookmarkEnd w:id="3503"/>
    </w:p>
    <w:tbl>
      <w:tblPr>
        <w:tblStyle w:val="LightList-Accent1"/>
        <w:tblW w:w="9450" w:type="dxa"/>
        <w:tblLayout w:type="fixed"/>
        <w:tblLook w:val="04A0" w:firstRow="1" w:lastRow="0" w:firstColumn="1" w:lastColumn="0" w:noHBand="0" w:noVBand="1"/>
        <w:tblPrChange w:id="3512" w:author="Markel" w:date="2018-07-20T14:56:00Z">
          <w:tblPr>
            <w:tblStyle w:val="LightList-Accent1"/>
            <w:tblW w:w="9576" w:type="dxa"/>
            <w:tblLook w:val="04A0" w:firstRow="1" w:lastRow="0" w:firstColumn="1" w:lastColumn="0" w:noHBand="0" w:noVBand="1"/>
          </w:tblPr>
        </w:tblPrChange>
      </w:tblPr>
      <w:tblGrid>
        <w:gridCol w:w="1550"/>
        <w:gridCol w:w="2268"/>
        <w:gridCol w:w="1134"/>
        <w:gridCol w:w="1701"/>
        <w:gridCol w:w="1134"/>
        <w:gridCol w:w="1663"/>
        <w:tblGridChange w:id="3513">
          <w:tblGrid>
            <w:gridCol w:w="1743"/>
            <w:gridCol w:w="1707"/>
            <w:gridCol w:w="1655"/>
            <w:gridCol w:w="1618"/>
            <w:gridCol w:w="1561"/>
            <w:gridCol w:w="1292"/>
          </w:tblGrid>
        </w:tblGridChange>
      </w:tblGrid>
      <w:tr w:rsidR="00E717E8" w:rsidRPr="00224DB6" w14:paraId="61D94F74" w14:textId="77777777" w:rsidTr="00E717E8">
        <w:trPr>
          <w:cnfStyle w:val="100000000000" w:firstRow="1" w:lastRow="0" w:firstColumn="0" w:lastColumn="0" w:oddVBand="0" w:evenVBand="0" w:oddHBand="0" w:evenHBand="0" w:firstRowFirstColumn="0" w:firstRowLastColumn="0" w:lastRowFirstColumn="0" w:lastRowLastColumn="0"/>
          <w:tblHeader/>
          <w:trPrChange w:id="3514" w:author="Markel" w:date="2018-07-20T14:56:00Z">
            <w:trPr>
              <w:tblHeader/>
            </w:trPr>
          </w:trPrChange>
        </w:trPr>
        <w:tc>
          <w:tcPr>
            <w:cnfStyle w:val="001000000000" w:firstRow="0" w:lastRow="0" w:firstColumn="1" w:lastColumn="0" w:oddVBand="0" w:evenVBand="0" w:oddHBand="0" w:evenHBand="0" w:firstRowFirstColumn="0" w:firstRowLastColumn="0" w:lastRowFirstColumn="0" w:lastRowLastColumn="0"/>
            <w:tcW w:w="1550" w:type="dxa"/>
            <w:tcPrChange w:id="3515" w:author="Markel" w:date="2018-07-20T14:56:00Z">
              <w:tcPr>
                <w:tcW w:w="1701" w:type="dxa"/>
              </w:tcPr>
            </w:tcPrChange>
          </w:tcPr>
          <w:p w14:paraId="56BAA37A" w14:textId="77777777" w:rsidR="00E717E8" w:rsidRPr="00224DB6" w:rsidRDefault="00E717E8" w:rsidP="00E717E8">
            <w:pPr>
              <w:cnfStyle w:val="101000000000" w:firstRow="1" w:lastRow="0" w:firstColumn="1" w:lastColumn="0" w:oddVBand="0" w:evenVBand="0" w:oddHBand="0" w:evenHBand="0" w:firstRowFirstColumn="0" w:firstRowLastColumn="0" w:lastRowFirstColumn="0" w:lastRowLastColumn="0"/>
              <w:rPr>
                <w:rPrChange w:id="3516" w:author="Markel" w:date="2018-07-20T14:56:00Z">
                  <w:rPr>
                    <w:rFonts w:asciiTheme="minorHAnsi" w:hAnsiTheme="minorHAnsi"/>
                    <w:sz w:val="20"/>
                  </w:rPr>
                </w:rPrChange>
              </w:rPr>
            </w:pPr>
            <w:r w:rsidRPr="00224DB6">
              <w:rPr>
                <w:rPrChange w:id="3517" w:author="Markel" w:date="2018-07-20T14:56:00Z">
                  <w:rPr>
                    <w:rFonts w:asciiTheme="minorHAnsi" w:hAnsiTheme="minorHAnsi"/>
                    <w:sz w:val="20"/>
                  </w:rPr>
                </w:rPrChange>
              </w:rPr>
              <w:t>Attribute</w:t>
            </w:r>
          </w:p>
        </w:tc>
        <w:tc>
          <w:tcPr>
            <w:tcW w:w="2268" w:type="dxa"/>
            <w:tcPrChange w:id="3518" w:author="Markel" w:date="2018-07-20T14:56:00Z">
              <w:tcPr>
                <w:tcW w:w="1676" w:type="dxa"/>
              </w:tcPr>
            </w:tcPrChange>
          </w:tcPr>
          <w:p w14:paraId="511E6DFD" w14:textId="77777777" w:rsidR="00E717E8" w:rsidRPr="00224DB6" w:rsidRDefault="00E717E8" w:rsidP="00E717E8">
            <w:pPr>
              <w:cnfStyle w:val="100000000000" w:firstRow="1" w:lastRow="0" w:firstColumn="0" w:lastColumn="0" w:oddVBand="0" w:evenVBand="0" w:oddHBand="0" w:evenHBand="0" w:firstRowFirstColumn="0" w:firstRowLastColumn="0" w:lastRowFirstColumn="0" w:lastRowLastColumn="0"/>
              <w:rPr>
                <w:rPrChange w:id="3519" w:author="Markel" w:date="2018-07-20T14:56:00Z">
                  <w:rPr>
                    <w:rFonts w:asciiTheme="minorHAnsi" w:hAnsiTheme="minorHAnsi"/>
                    <w:sz w:val="20"/>
                  </w:rPr>
                </w:rPrChange>
              </w:rPr>
            </w:pPr>
            <w:r w:rsidRPr="00224DB6">
              <w:rPr>
                <w:rPrChange w:id="3520" w:author="Markel" w:date="2018-07-20T14:56:00Z">
                  <w:rPr>
                    <w:rFonts w:asciiTheme="minorHAnsi" w:hAnsiTheme="minorHAnsi"/>
                    <w:sz w:val="20"/>
                  </w:rPr>
                </w:rPrChange>
              </w:rPr>
              <w:t>Description</w:t>
            </w:r>
          </w:p>
        </w:tc>
        <w:tc>
          <w:tcPr>
            <w:tcW w:w="1134" w:type="dxa"/>
            <w:tcPrChange w:id="3521" w:author="Markel" w:date="2018-07-20T14:56:00Z">
              <w:tcPr>
                <w:tcW w:w="1654" w:type="dxa"/>
              </w:tcPr>
            </w:tcPrChange>
          </w:tcPr>
          <w:p w14:paraId="176E679E" w14:textId="77777777" w:rsidR="00E717E8" w:rsidRPr="00224DB6" w:rsidRDefault="00E717E8" w:rsidP="00E717E8">
            <w:pPr>
              <w:cnfStyle w:val="100000000000" w:firstRow="1" w:lastRow="0" w:firstColumn="0" w:lastColumn="0" w:oddVBand="0" w:evenVBand="0" w:oddHBand="0" w:evenHBand="0" w:firstRowFirstColumn="0" w:firstRowLastColumn="0" w:lastRowFirstColumn="0" w:lastRowLastColumn="0"/>
              <w:rPr>
                <w:rPrChange w:id="3522" w:author="Markel" w:date="2018-07-20T14:56:00Z">
                  <w:rPr>
                    <w:rFonts w:asciiTheme="minorHAnsi" w:hAnsiTheme="minorHAnsi"/>
                    <w:sz w:val="20"/>
                  </w:rPr>
                </w:rPrChange>
              </w:rPr>
            </w:pPr>
            <w:r w:rsidRPr="00224DB6">
              <w:rPr>
                <w:rPrChange w:id="3523" w:author="Markel" w:date="2018-07-20T14:56:00Z">
                  <w:rPr>
                    <w:rFonts w:asciiTheme="minorHAnsi" w:hAnsiTheme="minorHAnsi"/>
                    <w:sz w:val="20"/>
                  </w:rPr>
                </w:rPrChange>
              </w:rPr>
              <w:t>Class</w:t>
            </w:r>
          </w:p>
        </w:tc>
        <w:tc>
          <w:tcPr>
            <w:tcW w:w="1701" w:type="dxa"/>
            <w:tcPrChange w:id="3524" w:author="Markel" w:date="2018-07-20T14:56:00Z">
              <w:tcPr>
                <w:tcW w:w="1600" w:type="dxa"/>
              </w:tcPr>
            </w:tcPrChange>
          </w:tcPr>
          <w:p w14:paraId="0189D0AC" w14:textId="77777777" w:rsidR="00E717E8" w:rsidRPr="00224DB6" w:rsidRDefault="00E717E8" w:rsidP="00E717E8">
            <w:pPr>
              <w:cnfStyle w:val="100000000000" w:firstRow="1" w:lastRow="0" w:firstColumn="0" w:lastColumn="0" w:oddVBand="0" w:evenVBand="0" w:oddHBand="0" w:evenHBand="0" w:firstRowFirstColumn="0" w:firstRowLastColumn="0" w:lastRowFirstColumn="0" w:lastRowLastColumn="0"/>
              <w:rPr>
                <w:b w:val="0"/>
                <w:rPrChange w:id="3525" w:author="Markel" w:date="2018-07-20T14:56:00Z">
                  <w:rPr>
                    <w:rFonts w:asciiTheme="minorHAnsi" w:hAnsiTheme="minorHAnsi"/>
                    <w:sz w:val="20"/>
                  </w:rPr>
                </w:rPrChange>
              </w:rPr>
            </w:pPr>
            <w:r w:rsidRPr="00224DB6">
              <w:rPr>
                <w:rPrChange w:id="3526" w:author="Markel" w:date="2018-07-20T14:56:00Z">
                  <w:rPr>
                    <w:rFonts w:asciiTheme="minorHAnsi" w:hAnsiTheme="minorHAnsi"/>
                    <w:sz w:val="20"/>
                  </w:rPr>
                </w:rPrChange>
              </w:rPr>
              <w:t>Enumeration</w:t>
            </w:r>
          </w:p>
        </w:tc>
        <w:tc>
          <w:tcPr>
            <w:tcW w:w="1134" w:type="dxa"/>
            <w:tcPrChange w:id="3527" w:author="Markel" w:date="2018-07-20T14:56:00Z">
              <w:tcPr>
                <w:tcW w:w="1669" w:type="dxa"/>
              </w:tcPr>
            </w:tcPrChange>
          </w:tcPr>
          <w:p w14:paraId="1F1719C6" w14:textId="76FB0B33" w:rsidR="00E717E8" w:rsidRPr="00224DB6" w:rsidRDefault="002E0081" w:rsidP="00E717E8">
            <w:pPr>
              <w:cnfStyle w:val="100000000000" w:firstRow="1" w:lastRow="0" w:firstColumn="0" w:lastColumn="0" w:oddVBand="0" w:evenVBand="0" w:oddHBand="0" w:evenHBand="0" w:firstRowFirstColumn="0" w:firstRowLastColumn="0" w:lastRowFirstColumn="0" w:lastRowLastColumn="0"/>
              <w:rPr>
                <w:rPrChange w:id="3528" w:author="Markel" w:date="2018-07-20T14:56:00Z">
                  <w:rPr>
                    <w:rFonts w:asciiTheme="minorHAnsi" w:hAnsiTheme="minorHAnsi"/>
                    <w:sz w:val="20"/>
                  </w:rPr>
                </w:rPrChange>
              </w:rPr>
            </w:pPr>
            <w:del w:id="3529" w:author="Markel" w:date="2018-07-20T14:56:00Z">
              <w:r>
                <w:rPr>
                  <w:rFonts w:asciiTheme="minorHAnsi" w:hAnsiTheme="minorHAnsi"/>
                </w:rPr>
                <w:delText>Requires</w:delText>
              </w:r>
            </w:del>
            <w:ins w:id="3530" w:author="Markel" w:date="2018-07-20T14:56:00Z">
              <w:r w:rsidR="00E717E8" w:rsidRPr="00224DB6">
                <w:t>Required</w:t>
              </w:r>
            </w:ins>
          </w:p>
        </w:tc>
        <w:tc>
          <w:tcPr>
            <w:tcW w:w="1663" w:type="dxa"/>
            <w:tcPrChange w:id="3531" w:author="Markel" w:date="2018-07-20T14:56:00Z">
              <w:tcPr>
                <w:tcW w:w="1276" w:type="dxa"/>
              </w:tcPr>
            </w:tcPrChange>
          </w:tcPr>
          <w:p w14:paraId="544478C0" w14:textId="77777777" w:rsidR="00E717E8" w:rsidRPr="00224DB6" w:rsidRDefault="00E717E8" w:rsidP="00E717E8">
            <w:pPr>
              <w:cnfStyle w:val="100000000000" w:firstRow="1" w:lastRow="0" w:firstColumn="0" w:lastColumn="0" w:oddVBand="0" w:evenVBand="0" w:oddHBand="0" w:evenHBand="0" w:firstRowFirstColumn="0" w:firstRowLastColumn="0" w:lastRowFirstColumn="0" w:lastRowLastColumn="0"/>
              <w:rPr>
                <w:rPrChange w:id="3532" w:author="Markel" w:date="2018-07-20T14:56:00Z">
                  <w:rPr>
                    <w:rFonts w:asciiTheme="minorHAnsi" w:hAnsiTheme="minorHAnsi"/>
                    <w:sz w:val="20"/>
                  </w:rPr>
                </w:rPrChange>
              </w:rPr>
            </w:pPr>
            <w:r w:rsidRPr="00224DB6">
              <w:rPr>
                <w:rPrChange w:id="3533" w:author="Markel" w:date="2018-07-20T14:56:00Z">
                  <w:rPr>
                    <w:rFonts w:asciiTheme="minorHAnsi" w:hAnsiTheme="minorHAnsi"/>
                    <w:sz w:val="20"/>
                  </w:rPr>
                </w:rPrChange>
              </w:rPr>
              <w:t>Default (if not specified)</w:t>
            </w:r>
          </w:p>
        </w:tc>
      </w:tr>
      <w:tr w:rsidR="00E717E8" w:rsidRPr="008F4B7C" w14:paraId="486582BD" w14:textId="77777777" w:rsidTr="00E717E8">
        <w:trPr>
          <w:cnfStyle w:val="000000100000" w:firstRow="0" w:lastRow="0" w:firstColumn="0" w:lastColumn="0" w:oddVBand="0" w:evenVBand="0" w:oddHBand="1" w:evenHBand="0" w:firstRowFirstColumn="0" w:firstRowLastColumn="0" w:lastRowFirstColumn="0" w:lastRowLastColumn="0"/>
          <w:cantSplit/>
          <w:trPrChange w:id="3534" w:author="Markel" w:date="2018-07-20T14:56:00Z">
            <w:trPr>
              <w:cantSplit/>
            </w:trPr>
          </w:trPrChange>
        </w:trPr>
        <w:tc>
          <w:tcPr>
            <w:cnfStyle w:val="001000000000" w:firstRow="0" w:lastRow="0" w:firstColumn="1" w:lastColumn="0" w:oddVBand="0" w:evenVBand="0" w:oddHBand="0" w:evenHBand="0" w:firstRowFirstColumn="0" w:firstRowLastColumn="0" w:lastRowFirstColumn="0" w:lastRowLastColumn="0"/>
            <w:tcW w:w="1550" w:type="dxa"/>
            <w:tcPrChange w:id="3535" w:author="Markel" w:date="2018-07-20T14:56:00Z">
              <w:tcPr>
                <w:tcW w:w="1882" w:type="dxa"/>
              </w:tcPr>
            </w:tcPrChange>
          </w:tcPr>
          <w:p w14:paraId="68C9F44C" w14:textId="77777777" w:rsidR="00E717E8" w:rsidRPr="00224DB6" w:rsidRDefault="000D0D91" w:rsidP="00E717E8">
            <w:pPr>
              <w:cnfStyle w:val="001000100000" w:firstRow="0" w:lastRow="0" w:firstColumn="1" w:lastColumn="0" w:oddVBand="0" w:evenVBand="0" w:oddHBand="1" w:evenHBand="0" w:firstRowFirstColumn="0" w:firstRowLastColumn="0" w:lastRowFirstColumn="0" w:lastRowLastColumn="0"/>
              <w:rPr>
                <w:ins w:id="3536" w:author="Markel" w:date="2018-07-20T14:56:00Z"/>
                <w:b w:val="0"/>
                <w:bCs w:val="0"/>
              </w:rPr>
            </w:pPr>
            <w:r w:rsidRPr="00224DB6">
              <w:rPr>
                <w:rPrChange w:id="3537" w:author="Markel" w:date="2018-07-20T14:56:00Z">
                  <w:rPr>
                    <w:rFonts w:asciiTheme="minorHAnsi" w:hAnsiTheme="minorHAnsi"/>
                    <w:sz w:val="20"/>
                  </w:rPr>
                </w:rPrChange>
              </w:rPr>
              <w:t>f</w:t>
            </w:r>
            <w:r w:rsidR="00E717E8" w:rsidRPr="00224DB6">
              <w:rPr>
                <w:rPrChange w:id="3538" w:author="Markel" w:date="2018-07-20T14:56:00Z">
                  <w:rPr>
                    <w:rFonts w:asciiTheme="minorHAnsi" w:hAnsiTheme="minorHAnsi"/>
                    <w:sz w:val="20"/>
                  </w:rPr>
                </w:rPrChange>
              </w:rPr>
              <w:t>ile</w:t>
            </w:r>
          </w:p>
          <w:p w14:paraId="26ADFBAD" w14:textId="77777777" w:rsidR="00E717E8" w:rsidRPr="00224DB6" w:rsidRDefault="00E717E8" w:rsidP="00E717E8">
            <w:pPr>
              <w:jc w:val="center"/>
              <w:cnfStyle w:val="001000100000" w:firstRow="0" w:lastRow="0" w:firstColumn="1" w:lastColumn="0" w:oddVBand="0" w:evenVBand="0" w:oddHBand="1" w:evenHBand="0" w:firstRowFirstColumn="0" w:firstRowLastColumn="0" w:lastRowFirstColumn="0" w:lastRowLastColumn="0"/>
              <w:rPr>
                <w:rPrChange w:id="3539" w:author="Markel" w:date="2018-07-20T14:56:00Z">
                  <w:rPr>
                    <w:rFonts w:asciiTheme="minorHAnsi" w:hAnsiTheme="minorHAnsi"/>
                    <w:sz w:val="20"/>
                  </w:rPr>
                </w:rPrChange>
              </w:rPr>
              <w:pPrChange w:id="3540" w:author="Markel" w:date="2018-07-20T14:56:00Z">
                <w:pPr>
                  <w:cnfStyle w:val="001000100000" w:firstRow="0" w:lastRow="0" w:firstColumn="1" w:lastColumn="0" w:oddVBand="0" w:evenVBand="0" w:oddHBand="1" w:evenHBand="0" w:firstRowFirstColumn="0" w:firstRowLastColumn="0" w:lastRowFirstColumn="0" w:lastRowLastColumn="0"/>
                </w:pPr>
              </w:pPrChange>
            </w:pPr>
          </w:p>
        </w:tc>
        <w:tc>
          <w:tcPr>
            <w:tcW w:w="2268" w:type="dxa"/>
            <w:tcPrChange w:id="3541" w:author="Markel" w:date="2018-07-20T14:56:00Z">
              <w:tcPr>
                <w:tcW w:w="1805" w:type="dxa"/>
              </w:tcPr>
            </w:tcPrChange>
          </w:tcPr>
          <w:p w14:paraId="7B9CDD2F" w14:textId="17E9ACB9" w:rsidR="00E717E8" w:rsidRPr="00224DB6" w:rsidRDefault="00E717E8" w:rsidP="00E717E8">
            <w:pPr>
              <w:cnfStyle w:val="000000100000" w:firstRow="0" w:lastRow="0" w:firstColumn="0" w:lastColumn="0" w:oddVBand="0" w:evenVBand="0" w:oddHBand="1" w:evenHBand="0" w:firstRowFirstColumn="0" w:firstRowLastColumn="0" w:lastRowFirstColumn="0" w:lastRowLastColumn="0"/>
              <w:rPr>
                <w:rPrChange w:id="3542" w:author="Markel" w:date="2018-07-20T14:56:00Z">
                  <w:rPr>
                    <w:rFonts w:asciiTheme="minorHAnsi" w:hAnsiTheme="minorHAnsi"/>
                    <w:sz w:val="20"/>
                  </w:rPr>
                </w:rPrChange>
              </w:rPr>
            </w:pPr>
            <w:r w:rsidRPr="00224DB6">
              <w:rPr>
                <w:rPrChange w:id="3543" w:author="Markel" w:date="2018-07-20T14:56:00Z">
                  <w:rPr>
                    <w:rFonts w:asciiTheme="minorHAnsi" w:hAnsiTheme="minorHAnsi"/>
                    <w:sz w:val="20"/>
                  </w:rPr>
                </w:rPrChange>
              </w:rPr>
              <w:t>Names of files comprising the file set</w:t>
            </w:r>
            <w:del w:id="3544" w:author="Markel" w:date="2018-07-20T14:56:00Z">
              <w:r w:rsidR="00D76D77">
                <w:rPr>
                  <w:rFonts w:asciiTheme="minorHAnsi" w:hAnsiTheme="minorHAnsi"/>
                </w:rPr>
                <w:delText xml:space="preserve"> </w:delText>
              </w:r>
            </w:del>
          </w:p>
        </w:tc>
        <w:tc>
          <w:tcPr>
            <w:tcW w:w="1134" w:type="dxa"/>
            <w:tcPrChange w:id="3545" w:author="Markel" w:date="2018-07-20T14:56:00Z">
              <w:tcPr>
                <w:tcW w:w="1842" w:type="dxa"/>
              </w:tcPr>
            </w:tcPrChange>
          </w:tcPr>
          <w:p w14:paraId="4BDE3CE6" w14:textId="77777777" w:rsidR="00E717E8" w:rsidRPr="00224DB6" w:rsidRDefault="00E717E8" w:rsidP="00E717E8">
            <w:pPr>
              <w:cnfStyle w:val="000000100000" w:firstRow="0" w:lastRow="0" w:firstColumn="0" w:lastColumn="0" w:oddVBand="0" w:evenVBand="0" w:oddHBand="1" w:evenHBand="0" w:firstRowFirstColumn="0" w:firstRowLastColumn="0" w:lastRowFirstColumn="0" w:lastRowLastColumn="0"/>
              <w:rPr>
                <w:rPrChange w:id="3546" w:author="Markel" w:date="2018-07-20T14:56:00Z">
                  <w:rPr>
                    <w:rFonts w:asciiTheme="minorHAnsi" w:hAnsiTheme="minorHAnsi"/>
                    <w:sz w:val="20"/>
                  </w:rPr>
                </w:rPrChange>
              </w:rPr>
            </w:pPr>
            <w:r w:rsidRPr="00224DB6">
              <w:rPr>
                <w:rPrChange w:id="3547" w:author="Markel" w:date="2018-07-20T14:56:00Z">
                  <w:rPr>
                    <w:rFonts w:asciiTheme="minorHAnsi" w:hAnsiTheme="minorHAnsi"/>
                    <w:sz w:val="20"/>
                  </w:rPr>
                </w:rPrChange>
              </w:rPr>
              <w:t>URI</w:t>
            </w:r>
          </w:p>
        </w:tc>
        <w:tc>
          <w:tcPr>
            <w:tcW w:w="1701" w:type="dxa"/>
            <w:tcPrChange w:id="3548" w:author="Markel" w:date="2018-07-20T14:56:00Z">
              <w:tcPr>
                <w:tcW w:w="1677" w:type="dxa"/>
              </w:tcPr>
            </w:tcPrChange>
          </w:tcPr>
          <w:p w14:paraId="27D321E4" w14:textId="77777777" w:rsidR="00E717E8" w:rsidRPr="00224DB6" w:rsidRDefault="00E717E8" w:rsidP="00E717E8">
            <w:pPr>
              <w:cnfStyle w:val="000000100000" w:firstRow="0" w:lastRow="0" w:firstColumn="0" w:lastColumn="0" w:oddVBand="0" w:evenVBand="0" w:oddHBand="1" w:evenHBand="0" w:firstRowFirstColumn="0" w:firstRowLastColumn="0" w:lastRowFirstColumn="0" w:lastRowLastColumn="0"/>
              <w:rPr>
                <w:rPrChange w:id="3549" w:author="Markel" w:date="2018-07-20T14:56:00Z">
                  <w:rPr>
                    <w:rFonts w:asciiTheme="minorHAnsi" w:hAnsiTheme="minorHAnsi"/>
                    <w:sz w:val="20"/>
                  </w:rPr>
                </w:rPrChange>
              </w:rPr>
            </w:pPr>
          </w:p>
        </w:tc>
        <w:tc>
          <w:tcPr>
            <w:tcW w:w="1134" w:type="dxa"/>
            <w:tcPrChange w:id="3550" w:author="Markel" w:date="2018-07-20T14:56:00Z">
              <w:tcPr>
                <w:tcW w:w="1029" w:type="dxa"/>
              </w:tcPr>
            </w:tcPrChange>
          </w:tcPr>
          <w:p w14:paraId="69C7F59A" w14:textId="77777777" w:rsidR="00E717E8" w:rsidRPr="00224DB6" w:rsidRDefault="00E717E8" w:rsidP="00E717E8">
            <w:pPr>
              <w:cnfStyle w:val="000000100000" w:firstRow="0" w:lastRow="0" w:firstColumn="0" w:lastColumn="0" w:oddVBand="0" w:evenVBand="0" w:oddHBand="1" w:evenHBand="0" w:firstRowFirstColumn="0" w:firstRowLastColumn="0" w:lastRowFirstColumn="0" w:lastRowLastColumn="0"/>
              <w:rPr>
                <w:rPrChange w:id="3551" w:author="Markel" w:date="2018-07-20T14:56:00Z">
                  <w:rPr>
                    <w:rFonts w:asciiTheme="minorHAnsi" w:hAnsiTheme="minorHAnsi"/>
                    <w:sz w:val="20"/>
                  </w:rPr>
                </w:rPrChange>
              </w:rPr>
            </w:pPr>
            <w:r w:rsidRPr="00224DB6">
              <w:rPr>
                <w:rPrChange w:id="3552" w:author="Markel" w:date="2018-07-20T14:56:00Z">
                  <w:rPr>
                    <w:rFonts w:asciiTheme="minorHAnsi" w:hAnsiTheme="minorHAnsi"/>
                    <w:sz w:val="20"/>
                  </w:rPr>
                </w:rPrChange>
              </w:rPr>
              <w:t>Yes, for spatial or spatial-temporal</w:t>
            </w:r>
          </w:p>
        </w:tc>
        <w:tc>
          <w:tcPr>
            <w:tcW w:w="1663" w:type="dxa"/>
            <w:tcPrChange w:id="3553" w:author="Markel" w:date="2018-07-20T14:56:00Z">
              <w:tcPr>
                <w:tcW w:w="1341" w:type="dxa"/>
              </w:tcPr>
            </w:tcPrChange>
          </w:tcPr>
          <w:p w14:paraId="3726039E" w14:textId="77777777" w:rsidR="00E717E8" w:rsidRPr="00224DB6" w:rsidRDefault="00E717E8" w:rsidP="00E717E8">
            <w:pPr>
              <w:cnfStyle w:val="000000100000" w:firstRow="0" w:lastRow="0" w:firstColumn="0" w:lastColumn="0" w:oddVBand="0" w:evenVBand="0" w:oddHBand="1" w:evenHBand="0" w:firstRowFirstColumn="0" w:firstRowLastColumn="0" w:lastRowFirstColumn="0" w:lastRowLastColumn="0"/>
              <w:rPr>
                <w:rPrChange w:id="3554" w:author="Markel" w:date="2018-07-20T14:56:00Z">
                  <w:rPr>
                    <w:rFonts w:asciiTheme="minorHAnsi" w:hAnsiTheme="minorHAnsi"/>
                    <w:sz w:val="20"/>
                  </w:rPr>
                </w:rPrChange>
              </w:rPr>
            </w:pPr>
          </w:p>
        </w:tc>
      </w:tr>
    </w:tbl>
    <w:p w14:paraId="79556B4B" w14:textId="77777777" w:rsidR="004554B2" w:rsidRPr="00224DB6" w:rsidRDefault="004554B2" w:rsidP="00020711">
      <w:pPr>
        <w:rPr>
          <w:rFonts w:ascii="Times New Roman" w:hAnsi="Times New Roman"/>
          <w:lang w:val="en-US"/>
          <w:rPrChange w:id="3555" w:author="Markel" w:date="2018-07-20T14:56:00Z">
            <w:rPr>
              <w:b/>
            </w:rPr>
          </w:rPrChange>
        </w:rPr>
      </w:pPr>
    </w:p>
    <w:p w14:paraId="5D0205E5" w14:textId="77777777" w:rsidR="004554B2" w:rsidRPr="00224DB6" w:rsidRDefault="004554B2">
      <w:pPr>
        <w:rPr>
          <w:ins w:id="3556" w:author="Markel" w:date="2018-07-20T14:56:00Z"/>
          <w:rFonts w:ascii="Times New Roman" w:hAnsi="Times New Roman" w:cs="Times New Roman"/>
          <w:lang w:val="en-US"/>
        </w:rPr>
      </w:pPr>
      <w:ins w:id="3557" w:author="Markel" w:date="2018-07-20T14:56:00Z">
        <w:r w:rsidRPr="00224DB6">
          <w:rPr>
            <w:rFonts w:ascii="Times New Roman" w:hAnsi="Times New Roman" w:cs="Times New Roman"/>
            <w:lang w:val="en-US"/>
          </w:rPr>
          <w:br w:type="page"/>
        </w:r>
      </w:ins>
    </w:p>
    <w:p w14:paraId="31A90087" w14:textId="7A93FF28" w:rsidR="00020711" w:rsidRPr="00224DB6" w:rsidRDefault="00020711" w:rsidP="00020711">
      <w:pPr>
        <w:pStyle w:val="Heading2"/>
        <w:numPr>
          <w:ilvl w:val="1"/>
          <w:numId w:val="2"/>
        </w:numPr>
        <w:spacing w:after="120"/>
        <w:rPr>
          <w:rFonts w:ascii="Times New Roman" w:hAnsi="Times New Roman"/>
          <w:lang w:val="en-US"/>
          <w:rPrChange w:id="3558" w:author="Markel" w:date="2018-07-20T14:56:00Z">
            <w:rPr/>
          </w:rPrChange>
        </w:rPr>
        <w:pPrChange w:id="3559" w:author="Markel" w:date="2018-07-20T14:56:00Z">
          <w:pPr>
            <w:pStyle w:val="Heading2"/>
          </w:pPr>
        </w:pPrChange>
      </w:pPr>
      <w:bookmarkStart w:id="3560" w:name="_Toc519860727"/>
      <w:bookmarkStart w:id="3561" w:name="_Toc490496307"/>
      <w:r w:rsidRPr="00224DB6">
        <w:rPr>
          <w:rFonts w:ascii="Times New Roman" w:hAnsi="Times New Roman"/>
          <w:lang w:val="en-US"/>
          <w:rPrChange w:id="3562" w:author="Markel" w:date="2018-07-20T14:56:00Z">
            <w:rPr/>
          </w:rPrChange>
        </w:rPr>
        <w:t>Foundation Classes</w:t>
      </w:r>
      <w:bookmarkEnd w:id="3560"/>
      <w:bookmarkEnd w:id="3561"/>
      <w:del w:id="3563" w:author="Markel" w:date="2018-07-20T14:56:00Z">
        <w:r w:rsidR="00A503DE">
          <w:delText xml:space="preserve"> </w:delText>
        </w:r>
      </w:del>
    </w:p>
    <w:p w14:paraId="3B8608D2" w14:textId="77777777" w:rsidR="00020711" w:rsidRPr="00224DB6" w:rsidRDefault="00020711" w:rsidP="00020711">
      <w:pPr>
        <w:jc w:val="both"/>
        <w:rPr>
          <w:rFonts w:ascii="Times New Roman" w:eastAsia="Times New Roman" w:hAnsi="Times New Roman" w:cs="Times New Roman"/>
          <w:sz w:val="24"/>
          <w:szCs w:val="24"/>
          <w:lang w:val="en-US"/>
          <w:rPrChange w:id="3564" w:author="Markel" w:date="2018-07-20T14:56:00Z">
            <w:rPr/>
          </w:rPrChange>
        </w:rPr>
      </w:pPr>
      <w:r w:rsidRPr="00224DB6">
        <w:rPr>
          <w:rFonts w:ascii="Times New Roman" w:hAnsi="Times New Roman"/>
          <w:lang w:val="en-US"/>
          <w:rPrChange w:id="3565" w:author="Markel" w:date="2018-07-20T14:56:00Z">
            <w:rPr/>
          </w:rPrChange>
        </w:rPr>
        <w:t xml:space="preserve">The domain object model foundation classes define basic types used by the core metadata elements. </w:t>
      </w:r>
    </w:p>
    <w:p w14:paraId="200D2899" w14:textId="77777777" w:rsidR="00020711" w:rsidRPr="00224DB6" w:rsidRDefault="00020711" w:rsidP="00020711">
      <w:pPr>
        <w:pStyle w:val="Heading3"/>
        <w:numPr>
          <w:ilvl w:val="2"/>
          <w:numId w:val="2"/>
        </w:numPr>
        <w:spacing w:after="120"/>
        <w:rPr>
          <w:rFonts w:ascii="Times New Roman" w:hAnsi="Times New Roman"/>
          <w:lang w:val="en-US"/>
          <w:rPrChange w:id="3566" w:author="Markel" w:date="2018-07-20T14:56:00Z">
            <w:rPr/>
          </w:rPrChange>
        </w:rPr>
        <w:pPrChange w:id="3567" w:author="Markel" w:date="2018-07-20T14:56:00Z">
          <w:pPr>
            <w:pStyle w:val="Heading3"/>
          </w:pPr>
        </w:pPrChange>
      </w:pPr>
      <w:bookmarkStart w:id="3568" w:name="_Toc519860728"/>
      <w:bookmarkStart w:id="3569" w:name="_Toc490496308"/>
      <w:r w:rsidRPr="00224DB6">
        <w:rPr>
          <w:rFonts w:ascii="Times New Roman" w:hAnsi="Times New Roman"/>
          <w:lang w:val="en-US"/>
          <w:rPrChange w:id="3570" w:author="Markel" w:date="2018-07-20T14:56:00Z">
            <w:rPr/>
          </w:rPrChange>
        </w:rPr>
        <w:t>URI</w:t>
      </w:r>
      <w:bookmarkEnd w:id="3568"/>
      <w:bookmarkEnd w:id="3569"/>
    </w:p>
    <w:p w14:paraId="33DB33EC" w14:textId="77777777" w:rsidR="00020711" w:rsidRPr="00224DB6" w:rsidRDefault="00020711" w:rsidP="00020711">
      <w:pPr>
        <w:jc w:val="both"/>
        <w:rPr>
          <w:rFonts w:ascii="Times New Roman" w:eastAsia="Times New Roman" w:hAnsi="Times New Roman" w:cs="Times New Roman"/>
          <w:sz w:val="24"/>
          <w:szCs w:val="24"/>
          <w:lang w:val="en-US"/>
          <w:rPrChange w:id="3571" w:author="Markel" w:date="2018-07-20T14:56:00Z">
            <w:rPr/>
          </w:rPrChange>
        </w:rPr>
      </w:pPr>
      <w:r w:rsidRPr="00224DB6">
        <w:rPr>
          <w:rFonts w:ascii="Times New Roman" w:hAnsi="Times New Roman"/>
          <w:lang w:val="en-US"/>
          <w:rPrChange w:id="3572" w:author="Markel" w:date="2018-07-20T14:56:00Z">
            <w:rPr/>
          </w:rPrChange>
        </w:rPr>
        <w:t xml:space="preserve">A Universal Resource Identifier (URI) defines a unique path (e.g. URL) for locating an associated resource. The URI type is used to enable specification </w:t>
      </w:r>
      <w:r w:rsidRPr="00224DB6">
        <w:rPr>
          <w:rFonts w:ascii="Times New Roman" w:hAnsi="Times New Roman"/>
          <w:lang w:val="en-US"/>
          <w:rPrChange w:id="3573" w:author="Markel" w:date="2018-07-20T14:56:00Z">
            <w:rPr/>
          </w:rPrChange>
        </w:rPr>
        <w:t>in a XML compatible format.</w:t>
      </w:r>
    </w:p>
    <w:p w14:paraId="7B63C35E" w14:textId="77777777" w:rsidR="00020711" w:rsidRPr="00224DB6" w:rsidRDefault="00020711" w:rsidP="00020711">
      <w:pPr>
        <w:pStyle w:val="Heading3"/>
        <w:numPr>
          <w:ilvl w:val="2"/>
          <w:numId w:val="2"/>
        </w:numPr>
        <w:spacing w:after="120"/>
        <w:rPr>
          <w:rFonts w:ascii="Times New Roman" w:hAnsi="Times New Roman"/>
          <w:lang w:val="en-US"/>
          <w:rPrChange w:id="3574" w:author="Markel" w:date="2018-07-20T14:56:00Z">
            <w:rPr/>
          </w:rPrChange>
        </w:rPr>
        <w:pPrChange w:id="3575" w:author="Markel" w:date="2018-07-20T14:56:00Z">
          <w:pPr>
            <w:pStyle w:val="Heading3"/>
          </w:pPr>
        </w:pPrChange>
      </w:pPr>
      <w:bookmarkStart w:id="3576" w:name="_Toc519860729"/>
      <w:bookmarkStart w:id="3577" w:name="_Toc490496309"/>
      <w:r w:rsidRPr="00224DB6">
        <w:rPr>
          <w:rFonts w:ascii="Times New Roman" w:hAnsi="Times New Roman"/>
          <w:lang w:val="en-US"/>
          <w:rPrChange w:id="3578" w:author="Markel" w:date="2018-07-20T14:56:00Z">
            <w:rPr/>
          </w:rPrChange>
        </w:rPr>
        <w:t>DateTime</w:t>
      </w:r>
      <w:bookmarkEnd w:id="3576"/>
      <w:bookmarkEnd w:id="3577"/>
    </w:p>
    <w:p w14:paraId="3D4AD6CC" w14:textId="1AB0AC73" w:rsidR="00020711" w:rsidRPr="00224DB6" w:rsidRDefault="00020711" w:rsidP="00020711">
      <w:pPr>
        <w:jc w:val="both"/>
        <w:rPr>
          <w:rFonts w:ascii="Times New Roman" w:eastAsia="Times New Roman" w:hAnsi="Times New Roman" w:cs="Times New Roman"/>
          <w:sz w:val="24"/>
          <w:szCs w:val="24"/>
          <w:lang w:val="en-US"/>
          <w:rPrChange w:id="3579" w:author="Markel" w:date="2018-07-20T14:56:00Z">
            <w:rPr/>
          </w:rPrChange>
        </w:rPr>
      </w:pPr>
      <w:r w:rsidRPr="00224DB6">
        <w:rPr>
          <w:rFonts w:ascii="Times New Roman" w:hAnsi="Times New Roman"/>
          <w:lang w:val="en-US"/>
          <w:rPrChange w:id="3580" w:author="Markel" w:date="2018-07-20T14:56:00Z">
            <w:rPr/>
          </w:rPrChange>
        </w:rPr>
        <w:t>The d</w:t>
      </w:r>
      <w:r w:rsidRPr="00224DB6">
        <w:rPr>
          <w:rFonts w:ascii="Times New Roman" w:hAnsi="Times New Roman"/>
          <w:lang w:val="en-US"/>
          <w:rPrChange w:id="3581" w:author="Markel" w:date="2018-07-20T14:56:00Z">
            <w:rPr/>
          </w:rPrChange>
        </w:rPr>
        <w:t>ateTime string specifie</w:t>
      </w:r>
      <w:r w:rsidRPr="00224DB6">
        <w:rPr>
          <w:rPrChange w:id="3582" w:author="Markel" w:date="2018-07-20T14:56:00Z">
            <w:rPr/>
          </w:rPrChange>
        </w:rPr>
        <w:t xml:space="preserve">s the day of the year and the time in standard XML format. See </w:t>
      </w:r>
      <w:del w:id="3583" w:author="Markel" w:date="2018-07-20T14:56:00Z">
        <w:r w:rsidR="00424E71">
          <w:rPr>
            <w:rStyle w:val="Hyperlink"/>
            <w:rFonts w:eastAsiaTheme="majorEastAsia"/>
          </w:rPr>
          <w:fldChar w:fldCharType="begin"/>
        </w:r>
        <w:r w:rsidR="00424E71">
          <w:rPr>
            <w:rStyle w:val="Hyperlink"/>
            <w:rFonts w:eastAsiaTheme="majorEastAsia"/>
          </w:rPr>
          <w:delInstrText xml:space="preserve"> HYPERLINK "https://www.w3schools.com/xml/schema_dtypes_date.asp" </w:delInstrText>
        </w:r>
        <w:r w:rsidR="00424E71">
          <w:rPr>
            <w:rStyle w:val="Hyperlink"/>
            <w:rFonts w:eastAsiaTheme="majorEastAsia"/>
          </w:rPr>
          <w:fldChar w:fldCharType="separate"/>
        </w:r>
        <w:r w:rsidR="005964DC" w:rsidRPr="007B118F">
          <w:rPr>
            <w:rStyle w:val="Hyperlink"/>
            <w:rFonts w:eastAsiaTheme="majorEastAsia"/>
          </w:rPr>
          <w:delText>https://www.w3schools.com/xml/schema_dtypes_date.asp</w:delText>
        </w:r>
        <w:r w:rsidR="00424E71">
          <w:rPr>
            <w:rStyle w:val="Hyperlink"/>
            <w:rFonts w:eastAsiaTheme="majorEastAsia"/>
          </w:rPr>
          <w:fldChar w:fldCharType="end"/>
        </w:r>
        <w:r w:rsidR="005964DC" w:rsidRPr="005964DC" w:rsidDel="005964DC">
          <w:delText xml:space="preserve"> </w:delText>
        </w:r>
      </w:del>
      <w:ins w:id="3584" w:author="Markel" w:date="2018-07-20T14:56:00Z">
        <w:r w:rsidR="00424E71">
          <w:rPr>
            <w:rStyle w:val="Hyperlink"/>
          </w:rPr>
          <w:fldChar w:fldCharType="begin"/>
        </w:r>
        <w:r w:rsidR="00424E71">
          <w:rPr>
            <w:rStyle w:val="Hyperlink"/>
          </w:rPr>
          <w:instrText xml:space="preserve"> HYPERLINK "https://www.w3schools.com/xml/schema_dtypes_date.asp" </w:instrText>
        </w:r>
        <w:r w:rsidR="00C42604">
          <w:rPr>
            <w:rStyle w:val="Hyperlink"/>
          </w:rPr>
        </w:r>
        <w:r w:rsidR="00424E71">
          <w:rPr>
            <w:rStyle w:val="Hyperlink"/>
          </w:rPr>
          <w:fldChar w:fldCharType="separate"/>
        </w:r>
        <w:r w:rsidRPr="00224DB6">
          <w:rPr>
            <w:rStyle w:val="Hyperlink"/>
          </w:rPr>
          <w:t>https://www.w3schools.com/xml/schema_dtypes_date.asp</w:t>
        </w:r>
        <w:r w:rsidR="00424E71">
          <w:rPr>
            <w:rStyle w:val="Hyperlink"/>
          </w:rPr>
          <w:fldChar w:fldCharType="end"/>
        </w:r>
      </w:ins>
    </w:p>
    <w:p w14:paraId="7B1F2E71" w14:textId="77777777" w:rsidR="00020711" w:rsidRPr="00224DB6" w:rsidRDefault="00020711" w:rsidP="00020711">
      <w:pPr>
        <w:jc w:val="both"/>
        <w:rPr>
          <w:rFonts w:ascii="Times New Roman" w:eastAsia="Times New Roman" w:hAnsi="Times New Roman" w:cs="Times New Roman"/>
          <w:sz w:val="24"/>
          <w:szCs w:val="24"/>
          <w:lang w:val="en-US"/>
          <w:rPrChange w:id="3585" w:author="Markel" w:date="2018-07-20T14:56:00Z">
            <w:rPr/>
          </w:rPrChange>
        </w:rPr>
      </w:pPr>
      <w:r w:rsidRPr="00224DB6">
        <w:rPr>
          <w:rFonts w:ascii="Times New Roman" w:hAnsi="Times New Roman"/>
          <w:lang w:val="en-US"/>
          <w:rPrChange w:id="3586" w:author="Markel" w:date="2018-07-20T14:56:00Z">
            <w:rPr/>
          </w:rPrChange>
        </w:rPr>
        <w:t>An exa</w:t>
      </w:r>
      <w:r w:rsidRPr="00224DB6">
        <w:rPr>
          <w:rFonts w:ascii="Times New Roman" w:hAnsi="Times New Roman"/>
          <w:lang w:val="en-US"/>
          <w:rPrChange w:id="3587" w:author="Markel" w:date="2018-07-20T14:56:00Z">
            <w:rPr/>
          </w:rPrChange>
        </w:rPr>
        <w:t>mple of the representation of this type of parameter is shown below, as a definition of the time of applicability (toa):</w:t>
      </w:r>
    </w:p>
    <w:p w14:paraId="76459930" w14:textId="77777777" w:rsidR="00020711" w:rsidRPr="00224DB6" w:rsidRDefault="00020711" w:rsidP="002A3534">
      <w:pPr>
        <w:ind w:left="1416" w:firstLine="708"/>
        <w:jc w:val="both"/>
        <w:rPr>
          <w:rFonts w:ascii="Times New Roman" w:hAnsi="Times New Roman"/>
          <w:lang w:val="en-US"/>
          <w:rPrChange w:id="3588" w:author="Markel" w:date="2018-07-20T14:56:00Z">
            <w:rPr/>
          </w:rPrChange>
        </w:rPr>
        <w:pPrChange w:id="3589" w:author="Markel" w:date="2018-07-20T14:56:00Z">
          <w:pPr>
            <w:jc w:val="center"/>
          </w:pPr>
        </w:pPrChange>
      </w:pPr>
      <w:r w:rsidRPr="00224DB6">
        <w:rPr>
          <w:rFonts w:ascii="Times New Roman" w:hAnsi="Times New Roman"/>
          <w:lang w:val="en-US"/>
          <w:rPrChange w:id="3590" w:author="Markel" w:date="2018-07-20T14:56:00Z">
            <w:rPr/>
          </w:rPrChange>
        </w:rPr>
        <w:t>&lt;toa&gt;2014-12-30T22:38:54.905999999Z&lt;/toa&gt;</w:t>
      </w:r>
    </w:p>
    <w:p w14:paraId="6712B541" w14:textId="77777777" w:rsidR="00020711" w:rsidRPr="00224DB6" w:rsidRDefault="00020711" w:rsidP="00020711">
      <w:pPr>
        <w:jc w:val="both"/>
        <w:rPr>
          <w:rFonts w:ascii="Times New Roman" w:eastAsia="Times New Roman" w:hAnsi="Times New Roman" w:cs="Times New Roman"/>
          <w:sz w:val="24"/>
          <w:szCs w:val="24"/>
          <w:lang w:val="en-US"/>
          <w:rPrChange w:id="3591" w:author="Markel" w:date="2018-07-20T14:56:00Z">
            <w:rPr/>
          </w:rPrChange>
        </w:rPr>
      </w:pPr>
      <w:r w:rsidRPr="00224DB6">
        <w:rPr>
          <w:rFonts w:ascii="Times New Roman" w:hAnsi="Times New Roman"/>
          <w:lang w:val="en-US"/>
          <w:rPrChange w:id="3592" w:author="Markel" w:date="2018-07-20T14:56:00Z">
            <w:rPr/>
          </w:rPrChange>
        </w:rPr>
        <w:t>In the example is possible to check the day of applicability (30</w:t>
      </w:r>
      <w:r w:rsidRPr="00224DB6">
        <w:rPr>
          <w:rFonts w:ascii="Times New Roman" w:hAnsi="Times New Roman"/>
          <w:vertAlign w:val="superscript"/>
          <w:lang w:val="en-US"/>
          <w:rPrChange w:id="3593" w:author="Markel" w:date="2018-07-20T14:56:00Z">
            <w:rPr>
              <w:vertAlign w:val="superscript"/>
            </w:rPr>
          </w:rPrChange>
        </w:rPr>
        <w:t>th</w:t>
      </w:r>
      <w:r w:rsidRPr="00224DB6">
        <w:rPr>
          <w:rPrChange w:id="3594" w:author="Markel" w:date="2018-07-20T14:56:00Z">
            <w:rPr/>
          </w:rPrChange>
        </w:rPr>
        <w:t xml:space="preserve"> of December of 2014) and the time of applicability (22:38:54.905999999).</w:t>
      </w:r>
    </w:p>
    <w:p w14:paraId="53C07154" w14:textId="77777777" w:rsidR="00020711" w:rsidRPr="00224DB6" w:rsidRDefault="00020711" w:rsidP="00020711">
      <w:pPr>
        <w:pStyle w:val="Heading3"/>
        <w:numPr>
          <w:ilvl w:val="2"/>
          <w:numId w:val="2"/>
        </w:numPr>
        <w:spacing w:after="120"/>
        <w:rPr>
          <w:rFonts w:ascii="Times New Roman" w:hAnsi="Times New Roman"/>
          <w:lang w:val="en-US"/>
          <w:rPrChange w:id="3595" w:author="Markel" w:date="2018-07-20T14:56:00Z">
            <w:rPr/>
          </w:rPrChange>
        </w:rPr>
        <w:pPrChange w:id="3596" w:author="Markel" w:date="2018-07-20T14:56:00Z">
          <w:pPr>
            <w:pStyle w:val="Heading3"/>
          </w:pPr>
        </w:pPrChange>
      </w:pPr>
      <w:bookmarkStart w:id="3597" w:name="_Toc519860730"/>
      <w:bookmarkStart w:id="3598" w:name="_Toc490496310"/>
      <w:r w:rsidRPr="00224DB6">
        <w:rPr>
          <w:rFonts w:ascii="Times New Roman" w:hAnsi="Times New Roman"/>
          <w:lang w:val="en-US"/>
          <w:rPrChange w:id="3599" w:author="Markel" w:date="2018-07-20T14:56:00Z">
            <w:rPr/>
          </w:rPrChange>
        </w:rPr>
        <w:t>Frequency</w:t>
      </w:r>
      <w:bookmarkEnd w:id="3597"/>
      <w:bookmarkEnd w:id="3598"/>
    </w:p>
    <w:p w14:paraId="18C880E1" w14:textId="71D0CE68" w:rsidR="00020711" w:rsidRPr="00224DB6" w:rsidRDefault="00020711" w:rsidP="00680FE9">
      <w:pPr>
        <w:jc w:val="both"/>
        <w:rPr>
          <w:rFonts w:ascii="Times New Roman" w:eastAsia="Times New Roman" w:hAnsi="Times New Roman" w:cs="Times New Roman"/>
          <w:sz w:val="24"/>
          <w:szCs w:val="24"/>
          <w:lang w:val="en-US"/>
          <w:rPrChange w:id="3600" w:author="Markel" w:date="2018-07-20T14:56:00Z">
            <w:rPr/>
          </w:rPrChange>
        </w:rPr>
      </w:pPr>
      <w:r w:rsidRPr="00224DB6">
        <w:rPr>
          <w:rFonts w:ascii="Times New Roman" w:hAnsi="Times New Roman"/>
          <w:lang w:val="en-US"/>
          <w:rPrChange w:id="3601" w:author="Markel" w:date="2018-07-20T14:56:00Z">
            <w:rPr/>
          </w:rPrChange>
        </w:rPr>
        <w:t xml:space="preserve">Specifies frequency. Units can be Hz, kHz, MHz, or GHz. </w:t>
      </w:r>
      <w:del w:id="3602" w:author="Markel" w:date="2018-07-20T14:56:00Z">
        <w:r w:rsidR="006A79B8">
          <w:delText>Format</w:delText>
        </w:r>
      </w:del>
      <w:ins w:id="3603" w:author="Markel" w:date="2018-07-20T14:56:00Z">
        <w:r w:rsidR="00147945" w:rsidRPr="00224DB6">
          <w:rPr>
            <w:rFonts w:ascii="Times New Roman" w:hAnsi="Times New Roman" w:cs="Times New Roman"/>
            <w:lang w:val="en-US"/>
          </w:rPr>
          <w:t>The format</w:t>
        </w:r>
      </w:ins>
      <w:r w:rsidR="00147945" w:rsidRPr="00224DB6">
        <w:rPr>
          <w:rFonts w:ascii="Times New Roman" w:hAnsi="Times New Roman"/>
          <w:lang w:val="en-US"/>
          <w:rPrChange w:id="3604" w:author="Markel" w:date="2018-07-20T14:56:00Z">
            <w:rPr/>
          </w:rPrChange>
        </w:rPr>
        <w:t xml:space="preserve"> can be double</w:t>
      </w:r>
      <w:ins w:id="3605" w:author="Markel" w:date="2018-07-20T14:56:00Z">
        <w:r w:rsidR="00147945" w:rsidRPr="00224DB6">
          <w:t>, exponential</w:t>
        </w:r>
      </w:ins>
      <w:r w:rsidR="00147945" w:rsidRPr="00224DB6">
        <w:rPr>
          <w:rPrChange w:id="3606" w:author="Markel" w:date="2018-07-20T14:56:00Z">
            <w:rPr/>
          </w:rPrChange>
        </w:rPr>
        <w:t xml:space="preserve"> or a ratio</w:t>
      </w:r>
      <w:del w:id="3607" w:author="Markel" w:date="2018-07-20T14:56:00Z">
        <w:r w:rsidR="006A79B8">
          <w:delText xml:space="preserve"> of the form </w:delText>
        </w:r>
      </w:del>
      <w:ins w:id="3608" w:author="Markel" w:date="2018-07-20T14:56:00Z">
        <w:r w:rsidR="00680FE9" w:rsidRPr="00224DB6">
          <w:t xml:space="preserve">. The ratio format is represented as frequency = </w:t>
        </w:r>
      </w:ins>
      <w:r w:rsidR="00680FE9" w:rsidRPr="00224DB6">
        <w:rPr>
          <w:rPrChange w:id="3609" w:author="Markel" w:date="2018-07-20T14:56:00Z">
            <w:rPr/>
          </w:rPrChange>
        </w:rPr>
        <w:t>‘xxxx</w:t>
      </w:r>
      <w:del w:id="3610" w:author="Markel" w:date="2018-07-20T14:56:00Z">
        <w:r w:rsidR="006A79B8">
          <w:delText>.</w:delText>
        </w:r>
      </w:del>
      <w:ins w:id="3611" w:author="Markel" w:date="2018-07-20T14:56:00Z">
        <w:r w:rsidR="00680FE9" w:rsidRPr="00224DB6">
          <w:t>/</w:t>
        </w:r>
      </w:ins>
      <w:r w:rsidR="00680FE9" w:rsidRPr="00224DB6">
        <w:rPr>
          <w:rPrChange w:id="3612" w:author="Markel" w:date="2018-07-20T14:56:00Z">
            <w:rPr/>
          </w:rPrChange>
        </w:rPr>
        <w:t xml:space="preserve">yyyy’ where </w:t>
      </w:r>
      <w:del w:id="3613" w:author="Markel" w:date="2018-07-20T14:56:00Z">
        <w:r w:rsidR="006A79B8">
          <w:delText xml:space="preserve">frequency = xxxx/yyyy where </w:delText>
        </w:r>
      </w:del>
      <w:r w:rsidR="00680FE9" w:rsidRPr="00224DB6">
        <w:rPr>
          <w:rPrChange w:id="3614" w:author="Markel" w:date="2018-07-20T14:56:00Z">
            <w:rPr/>
          </w:rPrChange>
        </w:rPr>
        <w:t>x</w:t>
      </w:r>
      <w:r w:rsidR="00680FE9" w:rsidRPr="00224DB6">
        <w:rPr>
          <w:rFonts w:ascii="Times New Roman" w:hAnsi="Times New Roman"/>
          <w:lang w:val="en-US"/>
          <w:rPrChange w:id="3615" w:author="Markel" w:date="2018-07-20T14:56:00Z">
            <w:rPr/>
          </w:rPrChange>
        </w:rPr>
        <w:t>xxx and yyyy are signed and unsigned 32-bit integers</w:t>
      </w:r>
      <w:del w:id="3616" w:author="Markel" w:date="2018-07-20T14:56:00Z">
        <w:r w:rsidR="006A79B8">
          <w:delText>,</w:delText>
        </w:r>
      </w:del>
      <w:r w:rsidR="00680FE9" w:rsidRPr="00224DB6">
        <w:rPr>
          <w:rPrChange w:id="3617" w:author="Markel" w:date="2018-07-20T14:56:00Z">
            <w:rPr/>
          </w:rPrChange>
        </w:rPr>
        <w:t xml:space="preserve"> respectively.</w:t>
      </w:r>
      <w:ins w:id="3618" w:author="Markel" w:date="2018-07-20T14:56:00Z">
        <w:r w:rsidR="00DA1CB3" w:rsidRPr="00224DB6">
          <w:t xml:space="preserve"> </w:t>
        </w:r>
      </w:ins>
    </w:p>
    <w:p w14:paraId="5F04F7A7" w14:textId="77777777" w:rsidR="00020711" w:rsidRPr="00224DB6" w:rsidRDefault="00020711" w:rsidP="004D4A58">
      <w:pPr>
        <w:jc w:val="both"/>
        <w:rPr>
          <w:rFonts w:ascii="Times New Roman" w:eastAsia="Times New Roman" w:hAnsi="Times New Roman" w:cs="Times New Roman"/>
          <w:sz w:val="24"/>
          <w:szCs w:val="24"/>
          <w:lang w:val="en-US"/>
          <w:rPrChange w:id="3619" w:author="Markel" w:date="2018-07-20T14:56:00Z">
            <w:rPr/>
          </w:rPrChange>
        </w:rPr>
      </w:pPr>
      <w:r w:rsidRPr="00224DB6">
        <w:rPr>
          <w:rFonts w:ascii="Times New Roman" w:hAnsi="Times New Roman"/>
          <w:lang w:val="en-US"/>
          <w:rPrChange w:id="3620" w:author="Markel" w:date="2018-07-20T14:56:00Z">
            <w:rPr/>
          </w:rPrChange>
        </w:rPr>
        <w:t xml:space="preserve">An example of the representation of this type of parameter is shown below, as a definition of the </w:t>
      </w:r>
      <w:r w:rsidRPr="00224DB6">
        <w:rPr>
          <w:rFonts w:ascii="Times New Roman" w:hAnsi="Times New Roman"/>
          <w:lang w:val="en-US"/>
          <w:rPrChange w:id="3621" w:author="Markel" w:date="2018-07-20T14:56:00Z">
            <w:rPr/>
          </w:rPrChange>
        </w:rPr>
        <w:t>centerfreq</w:t>
      </w:r>
      <w:r w:rsidRPr="00224DB6">
        <w:rPr>
          <w:rPrChange w:id="3622" w:author="Markel" w:date="2018-07-20T14:56:00Z">
            <w:rPr/>
          </w:rPrChange>
        </w:rPr>
        <w:t xml:space="preserve"> parameter: </w:t>
      </w:r>
    </w:p>
    <w:p w14:paraId="5C9D992F" w14:textId="728B6F94" w:rsidR="00020711" w:rsidRPr="00224DB6" w:rsidRDefault="007B76C7" w:rsidP="002A3534">
      <w:pPr>
        <w:ind w:left="1416" w:firstLine="708"/>
        <w:jc w:val="both"/>
        <w:rPr>
          <w:rFonts w:ascii="Times New Roman" w:hAnsi="Times New Roman"/>
          <w:lang w:val="en-US"/>
          <w:rPrChange w:id="3623" w:author="Markel" w:date="2018-07-20T14:56:00Z">
            <w:rPr/>
          </w:rPrChange>
        </w:rPr>
        <w:pPrChange w:id="3624" w:author="Markel" w:date="2018-07-20T14:56:00Z">
          <w:pPr>
            <w:jc w:val="center"/>
          </w:pPr>
        </w:pPrChange>
      </w:pPr>
      <w:r w:rsidRPr="00224DB6">
        <w:rPr>
          <w:rFonts w:ascii="Times New Roman" w:hAnsi="Times New Roman"/>
          <w:lang w:val="en-US"/>
          <w:rPrChange w:id="3625" w:author="Markel" w:date="2018-07-20T14:56:00Z">
            <w:rPr/>
          </w:rPrChange>
        </w:rPr>
        <w:t>&lt;centerfreq format</w:t>
      </w:r>
      <w:del w:id="3626" w:author="Markel" w:date="2018-07-20T14:56:00Z">
        <w:r w:rsidR="00000C87">
          <w:delText>=”</w:delText>
        </w:r>
      </w:del>
      <w:ins w:id="3627" w:author="Markel" w:date="2018-07-20T14:56:00Z">
        <w:r w:rsidRPr="00224DB6">
          <w:rPr>
            <w:rFonts w:ascii="Times New Roman" w:hAnsi="Times New Roman" w:cs="Times New Roman"/>
            <w:lang w:val="en-US"/>
          </w:rPr>
          <w:t>=“</w:t>
        </w:r>
      </w:ins>
      <w:r w:rsidR="00020711" w:rsidRPr="00224DB6">
        <w:rPr>
          <w:rFonts w:ascii="Times New Roman" w:hAnsi="Times New Roman"/>
          <w:lang w:val="en-US"/>
          <w:rPrChange w:id="3628" w:author="Markel" w:date="2018-07-20T14:56:00Z">
            <w:rPr/>
          </w:rPrChange>
        </w:rPr>
        <w:t>Hz”&gt;1227600000e+000&lt;/centerfreq&gt;</w:t>
      </w:r>
    </w:p>
    <w:p w14:paraId="250A7FE9" w14:textId="77777777" w:rsidR="00C84BE5" w:rsidRPr="00224DB6" w:rsidRDefault="00C84BE5" w:rsidP="002A3534">
      <w:pPr>
        <w:ind w:left="1416" w:firstLine="708"/>
        <w:jc w:val="both"/>
        <w:rPr>
          <w:ins w:id="3629" w:author="Markel" w:date="2018-07-20T14:56:00Z"/>
          <w:rFonts w:ascii="Times New Roman" w:hAnsi="Times New Roman" w:cs="Times New Roman"/>
          <w:lang w:val="en-US"/>
        </w:rPr>
      </w:pPr>
      <w:ins w:id="3630" w:author="Markel" w:date="2018-07-20T14:56:00Z">
        <w:r w:rsidRPr="00224DB6">
          <w:rPr>
            <w:rFonts w:ascii="Times New Roman" w:hAnsi="Times New Roman" w:cs="Times New Roman"/>
            <w:lang w:val="en-US"/>
          </w:rPr>
          <w:t>&lt;centerfreq format=“MHz”&gt;1227.600&lt;/centerfreq&gt;</w:t>
        </w:r>
      </w:ins>
    </w:p>
    <w:p w14:paraId="1ED9CD56" w14:textId="77777777" w:rsidR="00C84BE5" w:rsidRPr="00224DB6" w:rsidRDefault="00680FE9" w:rsidP="002A3534">
      <w:pPr>
        <w:ind w:left="1416" w:firstLine="708"/>
        <w:jc w:val="both"/>
        <w:rPr>
          <w:ins w:id="3631" w:author="Markel" w:date="2018-07-20T14:56:00Z"/>
          <w:rFonts w:ascii="Times New Roman" w:hAnsi="Times New Roman" w:cs="Times New Roman"/>
          <w:lang w:val="en-US"/>
        </w:rPr>
      </w:pPr>
      <w:ins w:id="3632" w:author="Markel" w:date="2018-07-20T14:56:00Z">
        <w:r w:rsidRPr="00224DB6">
          <w:rPr>
            <w:rFonts w:ascii="Times New Roman" w:hAnsi="Times New Roman" w:cs="Times New Roman"/>
            <w:lang w:val="en-US"/>
          </w:rPr>
          <w:t xml:space="preserve">&lt;centerfreq format=“kHz”&gt; </w:t>
        </w:r>
        <w:r w:rsidR="00DA1CB3" w:rsidRPr="00224DB6">
          <w:rPr>
            <w:rFonts w:ascii="Times New Roman" w:hAnsi="Times New Roman" w:cs="Times New Roman"/>
            <w:lang w:val="en-US"/>
          </w:rPr>
          <w:t>122760</w:t>
        </w:r>
        <w:r w:rsidRPr="00224DB6">
          <w:rPr>
            <w:rFonts w:ascii="Times New Roman" w:hAnsi="Times New Roman" w:cs="Times New Roman"/>
            <w:lang w:val="en-US"/>
          </w:rPr>
          <w:t>0/0000&lt;/centerfreq&gt;</w:t>
        </w:r>
      </w:ins>
    </w:p>
    <w:p w14:paraId="24A71EDB" w14:textId="5E401C6E" w:rsidR="00020711" w:rsidRPr="00224DB6" w:rsidRDefault="00020711" w:rsidP="007E0777">
      <w:pPr>
        <w:jc w:val="both"/>
        <w:rPr>
          <w:rFonts w:ascii="Times New Roman" w:eastAsia="Times New Roman" w:hAnsi="Times New Roman" w:cs="Times New Roman"/>
          <w:sz w:val="24"/>
          <w:szCs w:val="24"/>
          <w:lang w:val="en-US"/>
          <w:rPrChange w:id="3633" w:author="Markel" w:date="2018-07-20T14:56:00Z">
            <w:rPr/>
          </w:rPrChange>
        </w:rPr>
      </w:pPr>
      <w:r w:rsidRPr="00224DB6">
        <w:rPr>
          <w:rFonts w:ascii="Times New Roman" w:hAnsi="Times New Roman"/>
          <w:lang w:val="en-US"/>
          <w:rPrChange w:id="3634" w:author="Markel" w:date="2018-07-20T14:56:00Z">
            <w:rPr/>
          </w:rPrChange>
        </w:rPr>
        <w:t xml:space="preserve">In the example is possible to see that the center frequency of the received signal is </w:t>
      </w:r>
      <w:del w:id="3635" w:author="Markel" w:date="2018-07-20T14:56:00Z">
        <w:r w:rsidR="00326D4D">
          <w:delText>1227600000Hz</w:delText>
        </w:r>
      </w:del>
      <w:ins w:id="3636" w:author="Markel" w:date="2018-07-20T14:56:00Z">
        <w:r w:rsidRPr="00224DB6">
          <w:rPr>
            <w:rFonts w:ascii="Times New Roman" w:hAnsi="Times New Roman" w:cs="Times New Roman"/>
            <w:lang w:val="en-US"/>
          </w:rPr>
          <w:t>1</w:t>
        </w:r>
        <w:r w:rsidR="00C34C59" w:rsidRPr="00224DB6">
          <w:rPr>
            <w:rFonts w:ascii="Times New Roman" w:hAnsi="Times New Roman" w:cs="Times New Roman"/>
            <w:lang w:val="en-US"/>
          </w:rPr>
          <w:t xml:space="preserve"> </w:t>
        </w:r>
        <w:r w:rsidRPr="00224DB6">
          <w:rPr>
            <w:rFonts w:ascii="Times New Roman" w:hAnsi="Times New Roman" w:cs="Times New Roman"/>
            <w:lang w:val="en-US"/>
          </w:rPr>
          <w:t>227</w:t>
        </w:r>
        <w:r w:rsidR="00C34C59" w:rsidRPr="00224DB6">
          <w:rPr>
            <w:rFonts w:ascii="Times New Roman" w:hAnsi="Times New Roman" w:cs="Times New Roman"/>
            <w:lang w:val="en-US"/>
          </w:rPr>
          <w:t xml:space="preserve"> </w:t>
        </w:r>
        <w:r w:rsidRPr="00224DB6">
          <w:rPr>
            <w:rFonts w:ascii="Times New Roman" w:hAnsi="Times New Roman" w:cs="Times New Roman"/>
            <w:lang w:val="en-US"/>
          </w:rPr>
          <w:t>600</w:t>
        </w:r>
        <w:r w:rsidR="00C34C59" w:rsidRPr="00224DB6">
          <w:rPr>
            <w:rFonts w:ascii="Times New Roman" w:hAnsi="Times New Roman" w:cs="Times New Roman"/>
            <w:lang w:val="en-US"/>
          </w:rPr>
          <w:t xml:space="preserve"> </w:t>
        </w:r>
        <w:r w:rsidRPr="00224DB6">
          <w:rPr>
            <w:rFonts w:ascii="Times New Roman" w:hAnsi="Times New Roman" w:cs="Times New Roman"/>
            <w:lang w:val="en-US"/>
          </w:rPr>
          <w:t>000</w:t>
        </w:r>
        <w:r w:rsidR="00A27B70" w:rsidRPr="00224DB6">
          <w:rPr>
            <w:rFonts w:ascii="Times New Roman" w:hAnsi="Times New Roman" w:cs="Times New Roman"/>
            <w:lang w:val="en-US"/>
          </w:rPr>
          <w:t xml:space="preserve"> </w:t>
        </w:r>
        <w:r w:rsidRPr="00224DB6">
          <w:rPr>
            <w:rFonts w:ascii="Times New Roman" w:hAnsi="Times New Roman" w:cs="Times New Roman"/>
            <w:lang w:val="en-US"/>
          </w:rPr>
          <w:t>Hz</w:t>
        </w:r>
      </w:ins>
      <w:r w:rsidRPr="00224DB6">
        <w:rPr>
          <w:rFonts w:ascii="Times New Roman" w:hAnsi="Times New Roman"/>
          <w:lang w:val="en-US"/>
          <w:rPrChange w:id="3637" w:author="Markel" w:date="2018-07-20T14:56:00Z">
            <w:rPr/>
          </w:rPrChange>
        </w:rPr>
        <w:t>, or 1.</w:t>
      </w:r>
      <w:del w:id="3638" w:author="Markel" w:date="2018-07-20T14:56:00Z">
        <w:r w:rsidR="001C147F">
          <w:delText>2276GHz</w:delText>
        </w:r>
      </w:del>
      <w:ins w:id="3639" w:author="Markel" w:date="2018-07-20T14:56:00Z">
        <w:r w:rsidRPr="00224DB6">
          <w:t>2276</w:t>
        </w:r>
        <w:r w:rsidR="00C94EEC" w:rsidRPr="00224DB6">
          <w:t xml:space="preserve"> </w:t>
        </w:r>
        <w:r w:rsidR="007E0777" w:rsidRPr="00224DB6">
          <w:t>GHz</w:t>
        </w:r>
      </w:ins>
      <w:r w:rsidR="007E0777" w:rsidRPr="00224DB6">
        <w:rPr>
          <w:rPrChange w:id="3640" w:author="Markel" w:date="2018-07-20T14:56:00Z">
            <w:rPr/>
          </w:rPrChange>
        </w:rPr>
        <w:t>.</w:t>
      </w:r>
    </w:p>
    <w:p w14:paraId="3A577D64" w14:textId="77777777" w:rsidR="00020711" w:rsidRPr="00224DB6" w:rsidRDefault="00020711" w:rsidP="00020711">
      <w:pPr>
        <w:pStyle w:val="Heading3"/>
        <w:numPr>
          <w:ilvl w:val="2"/>
          <w:numId w:val="2"/>
        </w:numPr>
        <w:spacing w:after="120"/>
        <w:rPr>
          <w:rFonts w:ascii="Times New Roman" w:hAnsi="Times New Roman"/>
          <w:lang w:val="en-US"/>
          <w:rPrChange w:id="3641" w:author="Markel" w:date="2018-07-20T14:56:00Z">
            <w:rPr/>
          </w:rPrChange>
        </w:rPr>
        <w:pPrChange w:id="3642" w:author="Markel" w:date="2018-07-20T14:56:00Z">
          <w:pPr>
            <w:pStyle w:val="Heading3"/>
          </w:pPr>
        </w:pPrChange>
      </w:pPr>
      <w:bookmarkStart w:id="3643" w:name="_Toc519860731"/>
      <w:bookmarkStart w:id="3644" w:name="_Toc489347109"/>
      <w:bookmarkStart w:id="3645" w:name="_Toc489347332"/>
      <w:bookmarkStart w:id="3646" w:name="_Toc489542568"/>
      <w:bookmarkStart w:id="3647" w:name="_Toc489542642"/>
      <w:bookmarkStart w:id="3648" w:name="_Toc489548101"/>
      <w:bookmarkStart w:id="3649" w:name="_Toc489606022"/>
      <w:bookmarkStart w:id="3650" w:name="_Toc489615321"/>
      <w:bookmarkStart w:id="3651" w:name="_Toc489347110"/>
      <w:bookmarkStart w:id="3652" w:name="_Toc489347333"/>
      <w:bookmarkStart w:id="3653" w:name="_Toc489542569"/>
      <w:bookmarkStart w:id="3654" w:name="_Toc489542643"/>
      <w:bookmarkStart w:id="3655" w:name="_Toc489548102"/>
      <w:bookmarkStart w:id="3656" w:name="_Toc489606023"/>
      <w:bookmarkStart w:id="3657" w:name="_Toc489615322"/>
      <w:bookmarkStart w:id="3658" w:name="_Toc490496311"/>
      <w:bookmarkEnd w:id="3644"/>
      <w:bookmarkEnd w:id="3645"/>
      <w:bookmarkEnd w:id="3646"/>
      <w:bookmarkEnd w:id="3647"/>
      <w:bookmarkEnd w:id="3648"/>
      <w:bookmarkEnd w:id="3649"/>
      <w:bookmarkEnd w:id="3650"/>
      <w:bookmarkEnd w:id="3651"/>
      <w:bookmarkEnd w:id="3652"/>
      <w:bookmarkEnd w:id="3653"/>
      <w:bookmarkEnd w:id="3654"/>
      <w:bookmarkEnd w:id="3655"/>
      <w:bookmarkEnd w:id="3656"/>
      <w:bookmarkEnd w:id="3657"/>
      <w:r w:rsidRPr="00224DB6">
        <w:rPr>
          <w:rFonts w:ascii="Times New Roman" w:hAnsi="Times New Roman"/>
          <w:lang w:val="en-US"/>
          <w:rPrChange w:id="3659" w:author="Markel" w:date="2018-07-20T14:56:00Z">
            <w:rPr/>
          </w:rPrChange>
        </w:rPr>
        <w:t>Duration</w:t>
      </w:r>
      <w:bookmarkEnd w:id="3643"/>
      <w:bookmarkEnd w:id="3658"/>
    </w:p>
    <w:p w14:paraId="49724A42" w14:textId="4A1DB062" w:rsidR="00020711" w:rsidRPr="00224DB6" w:rsidRDefault="00020711" w:rsidP="004D4A58">
      <w:pPr>
        <w:jc w:val="both"/>
        <w:rPr>
          <w:rFonts w:ascii="Times New Roman" w:eastAsia="Times New Roman" w:hAnsi="Times New Roman" w:cs="Times New Roman"/>
          <w:sz w:val="24"/>
          <w:szCs w:val="24"/>
          <w:lang w:val="en-US"/>
          <w:rPrChange w:id="3660" w:author="Markel" w:date="2018-07-20T14:56:00Z">
            <w:rPr/>
          </w:rPrChange>
        </w:rPr>
      </w:pPr>
      <w:r w:rsidRPr="00224DB6">
        <w:rPr>
          <w:rFonts w:ascii="Times New Roman" w:hAnsi="Times New Roman"/>
          <w:lang w:val="en-US"/>
          <w:rPrChange w:id="3661" w:author="Markel" w:date="2018-07-20T14:56:00Z">
            <w:rPr/>
          </w:rPrChange>
        </w:rPr>
        <w:t>Used for specifying an interval of time.</w:t>
      </w:r>
      <w:r w:rsidRPr="00224DB6">
        <w:rPr>
          <w:rFonts w:ascii="Times New Roman" w:hAnsi="Times New Roman"/>
          <w:lang w:val="en-US"/>
          <w:rPrChange w:id="3662" w:author="Markel" w:date="2018-07-20T14:56:00Z">
            <w:rPr/>
          </w:rPrChange>
        </w:rPr>
        <w:t xml:space="preserve"> Units include ns, </w:t>
      </w:r>
      <w:del w:id="3663" w:author="Markel" w:date="2018-07-20T14:56:00Z">
        <w:r w:rsidR="00022D60">
          <w:delText>us</w:delText>
        </w:r>
      </w:del>
      <w:ins w:id="3664" w:author="Markel" w:date="2018-07-20T14:56:00Z">
        <w:r w:rsidR="00AB6BD3" w:rsidRPr="00224DB6">
          <w:t>µs</w:t>
        </w:r>
      </w:ins>
      <w:r w:rsidR="00AB6BD3" w:rsidRPr="00224DB6">
        <w:rPr>
          <w:rPrChange w:id="3665" w:author="Markel" w:date="2018-07-20T14:56:00Z">
            <w:rPr/>
          </w:rPrChange>
        </w:rPr>
        <w:t xml:space="preserve">, ms, </w:t>
      </w:r>
      <w:ins w:id="3666" w:author="Markel" w:date="2018-07-20T14:56:00Z">
        <w:r w:rsidR="00AB6BD3" w:rsidRPr="00224DB6">
          <w:t xml:space="preserve">s, which are represented in the </w:t>
        </w:r>
        <w:r w:rsidR="007B1342" w:rsidRPr="00224DB6">
          <w:t>XML file</w:t>
        </w:r>
        <w:r w:rsidR="00AB6BD3" w:rsidRPr="00224DB6">
          <w:t xml:space="preserve"> in the following </w:t>
        </w:r>
        <w:r w:rsidR="007B1342" w:rsidRPr="00224DB6">
          <w:t>way</w:t>
        </w:r>
        <w:r w:rsidR="00AB6BD3" w:rsidRPr="00224DB6">
          <w:t>: “ns”, “us”, “ms” and “</w:t>
        </w:r>
      </w:ins>
      <w:r w:rsidR="00AB6BD3" w:rsidRPr="00224DB6">
        <w:rPr>
          <w:rPrChange w:id="3667" w:author="Markel" w:date="2018-07-20T14:56:00Z">
            <w:rPr/>
          </w:rPrChange>
        </w:rPr>
        <w:t>sec</w:t>
      </w:r>
      <w:del w:id="3668" w:author="Markel" w:date="2018-07-20T14:56:00Z">
        <w:r w:rsidR="00022D60">
          <w:delText>.</w:delText>
        </w:r>
      </w:del>
      <w:ins w:id="3669" w:author="Markel" w:date="2018-07-20T14:56:00Z">
        <w:r w:rsidR="00AB6BD3" w:rsidRPr="00224DB6">
          <w:t>”</w:t>
        </w:r>
        <w:r w:rsidR="00F37A5E" w:rsidRPr="00224DB6">
          <w:t>.</w:t>
        </w:r>
      </w:ins>
      <w:r w:rsidR="00F37A5E" w:rsidRPr="00224DB6">
        <w:rPr>
          <w:rPrChange w:id="3670" w:author="Markel" w:date="2018-07-20T14:56:00Z">
            <w:rPr/>
          </w:rPrChange>
        </w:rPr>
        <w:t xml:space="preserve"> Format is double</w:t>
      </w:r>
      <w:del w:id="3671" w:author="Markel" w:date="2018-07-20T14:56:00Z">
        <w:r w:rsidR="00022D60">
          <w:delText>.</w:delText>
        </w:r>
      </w:del>
      <w:ins w:id="3672" w:author="Markel" w:date="2018-07-20T14:56:00Z">
        <w:r w:rsidR="00F37A5E" w:rsidRPr="00224DB6">
          <w:t>, and thus n</w:t>
        </w:r>
        <w:r w:rsidR="004A26C2" w:rsidRPr="00224DB6">
          <w:t xml:space="preserve">egative values are </w:t>
        </w:r>
        <w:r w:rsidR="00F37A5E" w:rsidRPr="00224DB6">
          <w:t>supported</w:t>
        </w:r>
        <w:r w:rsidR="004A26C2" w:rsidRPr="00224DB6">
          <w:t>.</w:t>
        </w:r>
      </w:ins>
      <w:r w:rsidRPr="00224DB6">
        <w:rPr>
          <w:rPrChange w:id="3673" w:author="Markel" w:date="2018-07-20T14:56:00Z">
            <w:rPr/>
          </w:rPrChange>
        </w:rPr>
        <w:t xml:space="preserve"> An example of the representation of this parameter type is shown:</w:t>
      </w:r>
    </w:p>
    <w:p w14:paraId="40979327" w14:textId="7004758B" w:rsidR="00020711" w:rsidRPr="00887D0C" w:rsidRDefault="00020711" w:rsidP="002A3534">
      <w:pPr>
        <w:ind w:left="1416" w:firstLine="708"/>
        <w:jc w:val="both"/>
        <w:rPr>
          <w:rFonts w:ascii="Times New Roman" w:hAnsi="Times New Roman"/>
          <w:lang w:val="es-ES"/>
          <w:rPrChange w:id="3674" w:author="Markel" w:date="2018-07-20T14:56:00Z">
            <w:rPr>
              <w:lang w:val="es-ES"/>
            </w:rPr>
          </w:rPrChange>
        </w:rPr>
        <w:pPrChange w:id="3675" w:author="Markel" w:date="2018-07-20T14:56:00Z">
          <w:pPr>
            <w:jc w:val="center"/>
          </w:pPr>
        </w:pPrChange>
      </w:pPr>
      <w:r w:rsidRPr="00887D0C">
        <w:rPr>
          <w:rFonts w:ascii="Times New Roman" w:hAnsi="Times New Roman"/>
          <w:lang w:val="es-ES"/>
          <w:rPrChange w:id="3676" w:author="Markel" w:date="2018-07-20T14:56:00Z">
            <w:rPr>
              <w:lang w:val="es-ES"/>
            </w:rPr>
          </w:rPrChange>
        </w:rPr>
        <w:t>&lt;delaybias</w:t>
      </w:r>
      <w:r w:rsidR="007B76C7" w:rsidRPr="00887D0C">
        <w:rPr>
          <w:rFonts w:ascii="Times New Roman" w:hAnsi="Times New Roman"/>
          <w:lang w:val="es-ES"/>
          <w:rPrChange w:id="3677" w:author="Markel" w:date="2018-07-20T14:56:00Z">
            <w:rPr>
              <w:lang w:val="es-ES"/>
            </w:rPr>
          </w:rPrChange>
        </w:rPr>
        <w:t xml:space="preserve"> format</w:t>
      </w:r>
      <w:del w:id="3678" w:author="Markel" w:date="2018-07-20T14:56:00Z">
        <w:r w:rsidR="00000C87" w:rsidRPr="00DF56EE">
          <w:rPr>
            <w:lang w:val="es-ES"/>
          </w:rPr>
          <w:delText>=”</w:delText>
        </w:r>
      </w:del>
      <w:ins w:id="3679" w:author="Markel" w:date="2018-07-20T14:56:00Z">
        <w:r w:rsidR="007B76C7" w:rsidRPr="00887D0C">
          <w:rPr>
            <w:rFonts w:ascii="Times New Roman" w:hAnsi="Times New Roman" w:cs="Times New Roman"/>
            <w:lang w:val="es-ES"/>
          </w:rPr>
          <w:t>=“</w:t>
        </w:r>
      </w:ins>
      <w:r w:rsidRPr="00887D0C">
        <w:rPr>
          <w:rFonts w:ascii="Times New Roman" w:hAnsi="Times New Roman"/>
          <w:lang w:val="es-ES"/>
          <w:rPrChange w:id="3680" w:author="Markel" w:date="2018-07-20T14:56:00Z">
            <w:rPr>
              <w:lang w:val="es-ES"/>
            </w:rPr>
          </w:rPrChange>
        </w:rPr>
        <w:t>sec”&gt;0.0000000000000000e+000&lt;/delaybias&gt;</w:t>
      </w:r>
    </w:p>
    <w:p w14:paraId="11F51C75" w14:textId="77777777" w:rsidR="004554B2" w:rsidRPr="00887D0C" w:rsidRDefault="004554B2">
      <w:pPr>
        <w:rPr>
          <w:ins w:id="3681" w:author="Markel" w:date="2018-07-20T14:56:00Z"/>
          <w:rFonts w:ascii="Times New Roman" w:hAnsi="Times New Roman" w:cs="Times New Roman"/>
          <w:lang w:val="es-ES"/>
        </w:rPr>
      </w:pPr>
      <w:ins w:id="3682" w:author="Markel" w:date="2018-07-20T14:56:00Z">
        <w:r w:rsidRPr="00887D0C">
          <w:rPr>
            <w:rFonts w:ascii="Times New Roman" w:hAnsi="Times New Roman" w:cs="Times New Roman"/>
            <w:lang w:val="es-ES"/>
          </w:rPr>
          <w:br w:type="page"/>
        </w:r>
      </w:ins>
    </w:p>
    <w:p w14:paraId="03516D74" w14:textId="77777777" w:rsidR="00020711" w:rsidRPr="00224DB6" w:rsidRDefault="00020711" w:rsidP="00020711">
      <w:pPr>
        <w:pStyle w:val="Heading3"/>
        <w:numPr>
          <w:ilvl w:val="2"/>
          <w:numId w:val="2"/>
        </w:numPr>
        <w:spacing w:after="120"/>
        <w:rPr>
          <w:rFonts w:ascii="Times New Roman" w:hAnsi="Times New Roman"/>
          <w:lang w:val="en-US"/>
          <w:rPrChange w:id="3683" w:author="Markel" w:date="2018-07-20T14:56:00Z">
            <w:rPr/>
          </w:rPrChange>
        </w:rPr>
        <w:pPrChange w:id="3684" w:author="Markel" w:date="2018-07-20T14:56:00Z">
          <w:pPr>
            <w:pStyle w:val="Heading3"/>
          </w:pPr>
        </w:pPrChange>
      </w:pPr>
      <w:bookmarkStart w:id="3685" w:name="_Ref514330457"/>
      <w:bookmarkStart w:id="3686" w:name="_Toc519860732"/>
      <w:bookmarkStart w:id="3687" w:name="_Toc490496312"/>
      <w:r w:rsidRPr="00224DB6">
        <w:rPr>
          <w:rFonts w:ascii="Times New Roman" w:hAnsi="Times New Roman"/>
          <w:lang w:val="en-US"/>
          <w:rPrChange w:id="3688" w:author="Markel" w:date="2018-07-20T14:56:00Z">
            <w:rPr/>
          </w:rPrChange>
        </w:rPr>
        <w:t>Position</w:t>
      </w:r>
      <w:bookmarkEnd w:id="3685"/>
      <w:bookmarkEnd w:id="3686"/>
      <w:bookmarkEnd w:id="3687"/>
    </w:p>
    <w:p w14:paraId="65E0B06A" w14:textId="761E3C72" w:rsidR="00020711" w:rsidRPr="00224DB6" w:rsidRDefault="00020711" w:rsidP="00020711">
      <w:pPr>
        <w:jc w:val="both"/>
        <w:rPr>
          <w:rFonts w:ascii="Times New Roman" w:eastAsia="Times New Roman" w:hAnsi="Times New Roman" w:cs="Times New Roman"/>
          <w:sz w:val="24"/>
          <w:szCs w:val="24"/>
          <w:lang w:val="en-US"/>
          <w:rPrChange w:id="3689" w:author="Markel" w:date="2018-07-20T14:56:00Z">
            <w:rPr/>
          </w:rPrChange>
        </w:rPr>
      </w:pPr>
      <w:r w:rsidRPr="00224DB6">
        <w:rPr>
          <w:rFonts w:ascii="Times New Roman" w:hAnsi="Times New Roman"/>
          <w:lang w:val="en-US"/>
          <w:rPrChange w:id="3690" w:author="Markel" w:date="2018-07-20T14:56:00Z">
            <w:rPr/>
          </w:rPrChange>
        </w:rPr>
        <w:t xml:space="preserve">The position attribute is used to specify the location of the platform with respect to the </w:t>
      </w:r>
      <w:del w:id="3691" w:author="Markel" w:date="2018-07-20T14:56:00Z">
        <w:r w:rsidR="009238AE">
          <w:delText>Geoid</w:delText>
        </w:r>
      </w:del>
      <w:ins w:id="3692" w:author="Markel" w:date="2018-07-20T14:56:00Z">
        <w:r w:rsidR="008B463D" w:rsidRPr="00224DB6">
          <w:rPr>
            <w:rFonts w:ascii="Times New Roman" w:hAnsi="Times New Roman" w:cs="Times New Roman"/>
            <w:lang w:val="en-US"/>
          </w:rPr>
          <w:t>ellipsoid</w:t>
        </w:r>
      </w:ins>
      <w:r w:rsidRPr="00224DB6">
        <w:rPr>
          <w:rFonts w:ascii="Times New Roman" w:hAnsi="Times New Roman"/>
          <w:lang w:val="en-US"/>
          <w:rPrChange w:id="3693" w:author="Markel" w:date="2018-07-20T14:56:00Z">
            <w:rPr/>
          </w:rPrChange>
        </w:rPr>
        <w:t>. For a dynamic scenario, this is typically the initial location.</w:t>
      </w:r>
    </w:p>
    <w:p w14:paraId="0101D170" w14:textId="77777777" w:rsidR="009238AE" w:rsidRDefault="009238AE" w:rsidP="00144168">
      <w:pPr>
        <w:ind w:left="720"/>
        <w:rPr>
          <w:del w:id="3694" w:author="Markel" w:date="2018-07-20T14:56:00Z"/>
        </w:rPr>
      </w:pPr>
    </w:p>
    <w:p w14:paraId="77DCB1F7" w14:textId="635BDF6A" w:rsidR="00B07C7C" w:rsidRPr="00224DB6" w:rsidRDefault="00B07C7C" w:rsidP="002A3534">
      <w:pPr>
        <w:pStyle w:val="Caption"/>
        <w:keepNext/>
        <w:spacing w:after="0"/>
        <w:jc w:val="both"/>
        <w:rPr>
          <w:rFonts w:ascii="Times New Roman" w:hAnsi="Times New Roman"/>
          <w:lang w:val="en-US"/>
          <w:rPrChange w:id="3695" w:author="Markel" w:date="2018-07-20T14:56:00Z">
            <w:rPr/>
          </w:rPrChange>
        </w:rPr>
        <w:pPrChange w:id="3696" w:author="Markel" w:date="2018-07-20T14:56:00Z">
          <w:pPr>
            <w:pStyle w:val="Caption"/>
            <w:keepNext/>
          </w:pPr>
        </w:pPrChange>
      </w:pPr>
      <w:bookmarkStart w:id="3697" w:name="_Toc511747919"/>
      <w:bookmarkStart w:id="3698" w:name="_Toc519860763"/>
      <w:bookmarkStart w:id="3699" w:name="_Toc489615351"/>
      <w:r w:rsidRPr="00224DB6">
        <w:rPr>
          <w:rFonts w:ascii="Times New Roman" w:hAnsi="Times New Roman"/>
          <w:lang w:val="en-US"/>
          <w:rPrChange w:id="3700" w:author="Markel" w:date="2018-07-20T14:56:00Z">
            <w:rPr>
              <w:sz w:val="24"/>
            </w:rPr>
          </w:rPrChange>
        </w:rPr>
        <w:t xml:space="preserve">Table </w:t>
      </w:r>
      <w:r w:rsidRPr="00224DB6">
        <w:rPr>
          <w:rFonts w:ascii="Times New Roman" w:hAnsi="Times New Roman"/>
          <w:lang w:val="en-US"/>
          <w:rPrChange w:id="3701" w:author="Markel" w:date="2018-07-20T14:56:00Z">
            <w:rPr>
              <w:sz w:val="24"/>
            </w:rPr>
          </w:rPrChange>
        </w:rPr>
        <w:fldChar w:fldCharType="begin"/>
      </w:r>
      <w:r w:rsidRPr="00224DB6">
        <w:rPr>
          <w:rFonts w:ascii="Times New Roman" w:hAnsi="Times New Roman" w:cs="Times New Roman"/>
          <w:lang w:val="en-US"/>
        </w:rPr>
        <w:instrText xml:space="preserve"> SEQ Table \* ARABIC </w:instrText>
      </w:r>
      <w:r w:rsidRPr="00224DB6">
        <w:rPr>
          <w:rFonts w:ascii="Times New Roman" w:hAnsi="Times New Roman"/>
          <w:lang w:val="en-US"/>
          <w:rPrChange w:id="3702" w:author="Markel" w:date="2018-07-20T14:56:00Z">
            <w:rPr>
              <w:sz w:val="24"/>
            </w:rPr>
          </w:rPrChange>
        </w:rPr>
        <w:fldChar w:fldCharType="separate"/>
      </w:r>
      <w:r w:rsidR="00AA72D3">
        <w:rPr>
          <w:rFonts w:ascii="Times New Roman" w:hAnsi="Times New Roman" w:cs="Times New Roman"/>
          <w:noProof/>
          <w:lang w:val="en-US"/>
        </w:rPr>
        <w:t>15</w:t>
      </w:r>
      <w:r w:rsidRPr="00224DB6">
        <w:rPr>
          <w:rFonts w:ascii="Times New Roman" w:hAnsi="Times New Roman"/>
          <w:lang w:val="en-US"/>
          <w:rPrChange w:id="3703" w:author="Markel" w:date="2018-07-20T14:56:00Z">
            <w:rPr>
              <w:sz w:val="24"/>
            </w:rPr>
          </w:rPrChange>
        </w:rPr>
        <w:fldChar w:fldCharType="end"/>
      </w:r>
      <w:r w:rsidRPr="00224DB6">
        <w:rPr>
          <w:rFonts w:ascii="Times New Roman" w:hAnsi="Times New Roman"/>
          <w:lang w:val="en-US"/>
          <w:rPrChange w:id="3704" w:author="Markel" w:date="2018-07-20T14:56:00Z">
            <w:rPr>
              <w:sz w:val="24"/>
            </w:rPr>
          </w:rPrChange>
        </w:rPr>
        <w:t xml:space="preserve"> </w:t>
      </w:r>
      <w:del w:id="3705" w:author="Markel" w:date="2018-07-20T14:56:00Z">
        <w:r w:rsidR="007408FE">
          <w:rPr>
            <w:sz w:val="24"/>
            <w:szCs w:val="24"/>
          </w:rPr>
          <w:delText>–</w:delText>
        </w:r>
      </w:del>
      <w:ins w:id="3706" w:author="Markel" w:date="2018-07-20T14:56:00Z">
        <w:r w:rsidRPr="00224DB6">
          <w:rPr>
            <w:rFonts w:ascii="Times New Roman" w:hAnsi="Times New Roman" w:cs="Times New Roman"/>
            <w:lang w:val="en-US"/>
          </w:rPr>
          <w:t>-</w:t>
        </w:r>
      </w:ins>
      <w:r w:rsidRPr="00224DB6">
        <w:rPr>
          <w:rFonts w:ascii="Times New Roman" w:hAnsi="Times New Roman"/>
          <w:lang w:val="en-US"/>
          <w:rPrChange w:id="3707" w:author="Markel" w:date="2018-07-20T14:56:00Z">
            <w:rPr>
              <w:sz w:val="24"/>
            </w:rPr>
          </w:rPrChange>
        </w:rPr>
        <w:t xml:space="preserve"> Definition of position attributes</w:t>
      </w:r>
      <w:bookmarkEnd w:id="3697"/>
      <w:bookmarkEnd w:id="3698"/>
      <w:bookmarkEnd w:id="3699"/>
    </w:p>
    <w:tbl>
      <w:tblPr>
        <w:tblStyle w:val="LightList-Accent1"/>
        <w:tblW w:w="9450" w:type="dxa"/>
        <w:tblLayout w:type="fixed"/>
        <w:tblLook w:val="04A0" w:firstRow="1" w:lastRow="0" w:firstColumn="1" w:lastColumn="0" w:noHBand="0" w:noVBand="1"/>
        <w:tblPrChange w:id="3708" w:author="Markel" w:date="2018-07-20T14:56:00Z">
          <w:tblPr>
            <w:tblStyle w:val="LightList-Accent1"/>
            <w:tblW w:w="9576" w:type="dxa"/>
            <w:tblLook w:val="04A0" w:firstRow="1" w:lastRow="0" w:firstColumn="1" w:lastColumn="0" w:noHBand="0" w:noVBand="1"/>
          </w:tblPr>
        </w:tblPrChange>
      </w:tblPr>
      <w:tblGrid>
        <w:gridCol w:w="1550"/>
        <w:gridCol w:w="2268"/>
        <w:gridCol w:w="1134"/>
        <w:gridCol w:w="1701"/>
        <w:gridCol w:w="1134"/>
        <w:gridCol w:w="1663"/>
        <w:tblGridChange w:id="3709">
          <w:tblGrid>
            <w:gridCol w:w="1749"/>
            <w:gridCol w:w="1699"/>
            <w:gridCol w:w="1613"/>
            <w:gridCol w:w="1569"/>
            <w:gridCol w:w="1696"/>
            <w:gridCol w:w="1250"/>
          </w:tblGrid>
        </w:tblGridChange>
      </w:tblGrid>
      <w:tr w:rsidR="00B07C7C" w:rsidRPr="00224DB6" w14:paraId="04BFEC34" w14:textId="77777777" w:rsidTr="001655DE">
        <w:trPr>
          <w:cnfStyle w:val="100000000000" w:firstRow="1" w:lastRow="0" w:firstColumn="0" w:lastColumn="0" w:oddVBand="0" w:evenVBand="0" w:oddHBand="0" w:evenHBand="0" w:firstRowFirstColumn="0" w:firstRowLastColumn="0" w:lastRowFirstColumn="0" w:lastRowLastColumn="0"/>
          <w:tblHeader/>
          <w:trPrChange w:id="3710" w:author="Markel" w:date="2018-07-20T14:56:00Z">
            <w:trPr>
              <w:tblHeader/>
            </w:trPr>
          </w:trPrChange>
        </w:trPr>
        <w:tc>
          <w:tcPr>
            <w:cnfStyle w:val="001000000000" w:firstRow="0" w:lastRow="0" w:firstColumn="1" w:lastColumn="0" w:oddVBand="0" w:evenVBand="0" w:oddHBand="0" w:evenHBand="0" w:firstRowFirstColumn="0" w:firstRowLastColumn="0" w:lastRowFirstColumn="0" w:lastRowLastColumn="0"/>
            <w:tcW w:w="1550" w:type="dxa"/>
            <w:tcPrChange w:id="3711" w:author="Markel" w:date="2018-07-20T14:56:00Z">
              <w:tcPr>
                <w:tcW w:w="1749" w:type="dxa"/>
              </w:tcPr>
            </w:tcPrChange>
          </w:tcPr>
          <w:p w14:paraId="68A4514E" w14:textId="77777777" w:rsidR="00B07C7C" w:rsidRPr="00224DB6" w:rsidRDefault="00B07C7C" w:rsidP="001655DE">
            <w:pPr>
              <w:cnfStyle w:val="101000000000" w:firstRow="1" w:lastRow="0" w:firstColumn="1" w:lastColumn="0" w:oddVBand="0" w:evenVBand="0" w:oddHBand="0" w:evenHBand="0" w:firstRowFirstColumn="0" w:firstRowLastColumn="0" w:lastRowFirstColumn="0" w:lastRowLastColumn="0"/>
              <w:rPr>
                <w:rPrChange w:id="3712" w:author="Markel" w:date="2018-07-20T14:56:00Z">
                  <w:rPr>
                    <w:rFonts w:asciiTheme="minorHAnsi" w:hAnsiTheme="minorHAnsi"/>
                    <w:sz w:val="20"/>
                  </w:rPr>
                </w:rPrChange>
              </w:rPr>
            </w:pPr>
            <w:r w:rsidRPr="00224DB6">
              <w:rPr>
                <w:rPrChange w:id="3713" w:author="Markel" w:date="2018-07-20T14:56:00Z">
                  <w:rPr>
                    <w:rFonts w:asciiTheme="minorHAnsi" w:hAnsiTheme="minorHAnsi"/>
                    <w:sz w:val="20"/>
                  </w:rPr>
                </w:rPrChange>
              </w:rPr>
              <w:t>Attribute</w:t>
            </w:r>
          </w:p>
        </w:tc>
        <w:tc>
          <w:tcPr>
            <w:tcW w:w="2268" w:type="dxa"/>
            <w:tcPrChange w:id="3714" w:author="Markel" w:date="2018-07-20T14:56:00Z">
              <w:tcPr>
                <w:tcW w:w="1699" w:type="dxa"/>
              </w:tcPr>
            </w:tcPrChange>
          </w:tcPr>
          <w:p w14:paraId="02D011DA" w14:textId="77777777" w:rsidR="00B07C7C" w:rsidRPr="00224DB6" w:rsidRDefault="00B07C7C" w:rsidP="001655DE">
            <w:pPr>
              <w:cnfStyle w:val="100000000000" w:firstRow="1" w:lastRow="0" w:firstColumn="0" w:lastColumn="0" w:oddVBand="0" w:evenVBand="0" w:oddHBand="0" w:evenHBand="0" w:firstRowFirstColumn="0" w:firstRowLastColumn="0" w:lastRowFirstColumn="0" w:lastRowLastColumn="0"/>
              <w:rPr>
                <w:rPrChange w:id="3715" w:author="Markel" w:date="2018-07-20T14:56:00Z">
                  <w:rPr>
                    <w:rFonts w:asciiTheme="minorHAnsi" w:hAnsiTheme="minorHAnsi"/>
                    <w:sz w:val="20"/>
                  </w:rPr>
                </w:rPrChange>
              </w:rPr>
            </w:pPr>
            <w:r w:rsidRPr="00224DB6">
              <w:rPr>
                <w:rPrChange w:id="3716" w:author="Markel" w:date="2018-07-20T14:56:00Z">
                  <w:rPr>
                    <w:rFonts w:asciiTheme="minorHAnsi" w:hAnsiTheme="minorHAnsi"/>
                    <w:sz w:val="20"/>
                  </w:rPr>
                </w:rPrChange>
              </w:rPr>
              <w:t>Description</w:t>
            </w:r>
          </w:p>
        </w:tc>
        <w:tc>
          <w:tcPr>
            <w:tcW w:w="1134" w:type="dxa"/>
            <w:tcPrChange w:id="3717" w:author="Markel" w:date="2018-07-20T14:56:00Z">
              <w:tcPr>
                <w:tcW w:w="1613" w:type="dxa"/>
              </w:tcPr>
            </w:tcPrChange>
          </w:tcPr>
          <w:p w14:paraId="03499CFC" w14:textId="77777777" w:rsidR="00B07C7C" w:rsidRPr="00224DB6" w:rsidRDefault="00B07C7C" w:rsidP="001655DE">
            <w:pPr>
              <w:cnfStyle w:val="100000000000" w:firstRow="1" w:lastRow="0" w:firstColumn="0" w:lastColumn="0" w:oddVBand="0" w:evenVBand="0" w:oddHBand="0" w:evenHBand="0" w:firstRowFirstColumn="0" w:firstRowLastColumn="0" w:lastRowFirstColumn="0" w:lastRowLastColumn="0"/>
              <w:rPr>
                <w:rPrChange w:id="3718" w:author="Markel" w:date="2018-07-20T14:56:00Z">
                  <w:rPr>
                    <w:rFonts w:asciiTheme="minorHAnsi" w:hAnsiTheme="minorHAnsi"/>
                    <w:sz w:val="20"/>
                  </w:rPr>
                </w:rPrChange>
              </w:rPr>
            </w:pPr>
            <w:r w:rsidRPr="00224DB6">
              <w:rPr>
                <w:rPrChange w:id="3719" w:author="Markel" w:date="2018-07-20T14:56:00Z">
                  <w:rPr>
                    <w:rFonts w:asciiTheme="minorHAnsi" w:hAnsiTheme="minorHAnsi"/>
                    <w:sz w:val="20"/>
                  </w:rPr>
                </w:rPrChange>
              </w:rPr>
              <w:t>Class</w:t>
            </w:r>
          </w:p>
        </w:tc>
        <w:tc>
          <w:tcPr>
            <w:tcW w:w="1701" w:type="dxa"/>
            <w:tcPrChange w:id="3720" w:author="Markel" w:date="2018-07-20T14:56:00Z">
              <w:tcPr>
                <w:tcW w:w="1569" w:type="dxa"/>
              </w:tcPr>
            </w:tcPrChange>
          </w:tcPr>
          <w:p w14:paraId="3A181949" w14:textId="77777777" w:rsidR="00B07C7C" w:rsidRPr="00224DB6" w:rsidRDefault="00B07C7C" w:rsidP="001655DE">
            <w:pPr>
              <w:cnfStyle w:val="100000000000" w:firstRow="1" w:lastRow="0" w:firstColumn="0" w:lastColumn="0" w:oddVBand="0" w:evenVBand="0" w:oddHBand="0" w:evenHBand="0" w:firstRowFirstColumn="0" w:firstRowLastColumn="0" w:lastRowFirstColumn="0" w:lastRowLastColumn="0"/>
              <w:rPr>
                <w:b w:val="0"/>
                <w:rPrChange w:id="3721" w:author="Markel" w:date="2018-07-20T14:56:00Z">
                  <w:rPr>
                    <w:rFonts w:asciiTheme="minorHAnsi" w:hAnsiTheme="minorHAnsi"/>
                    <w:sz w:val="20"/>
                  </w:rPr>
                </w:rPrChange>
              </w:rPr>
            </w:pPr>
            <w:r w:rsidRPr="00224DB6">
              <w:rPr>
                <w:rPrChange w:id="3722" w:author="Markel" w:date="2018-07-20T14:56:00Z">
                  <w:rPr>
                    <w:rFonts w:asciiTheme="minorHAnsi" w:hAnsiTheme="minorHAnsi"/>
                    <w:sz w:val="20"/>
                  </w:rPr>
                </w:rPrChange>
              </w:rPr>
              <w:t>Enumeration</w:t>
            </w:r>
          </w:p>
        </w:tc>
        <w:tc>
          <w:tcPr>
            <w:tcW w:w="1134" w:type="dxa"/>
            <w:tcPrChange w:id="3723" w:author="Markel" w:date="2018-07-20T14:56:00Z">
              <w:tcPr>
                <w:tcW w:w="1696" w:type="dxa"/>
              </w:tcPr>
            </w:tcPrChange>
          </w:tcPr>
          <w:p w14:paraId="498ED6A9" w14:textId="77777777" w:rsidR="00B07C7C" w:rsidRPr="00224DB6" w:rsidRDefault="00B07C7C" w:rsidP="001655DE">
            <w:pPr>
              <w:cnfStyle w:val="100000000000" w:firstRow="1" w:lastRow="0" w:firstColumn="0" w:lastColumn="0" w:oddVBand="0" w:evenVBand="0" w:oddHBand="0" w:evenHBand="0" w:firstRowFirstColumn="0" w:firstRowLastColumn="0" w:lastRowFirstColumn="0" w:lastRowLastColumn="0"/>
              <w:rPr>
                <w:rPrChange w:id="3724" w:author="Markel" w:date="2018-07-20T14:56:00Z">
                  <w:rPr>
                    <w:rFonts w:asciiTheme="minorHAnsi" w:hAnsiTheme="minorHAnsi"/>
                    <w:sz w:val="20"/>
                  </w:rPr>
                </w:rPrChange>
              </w:rPr>
            </w:pPr>
            <w:r w:rsidRPr="00224DB6">
              <w:rPr>
                <w:rPrChange w:id="3725" w:author="Markel" w:date="2018-07-20T14:56:00Z">
                  <w:rPr>
                    <w:rFonts w:asciiTheme="minorHAnsi" w:hAnsiTheme="minorHAnsi"/>
                    <w:sz w:val="20"/>
                  </w:rPr>
                </w:rPrChange>
              </w:rPr>
              <w:t>Required</w:t>
            </w:r>
          </w:p>
        </w:tc>
        <w:tc>
          <w:tcPr>
            <w:tcW w:w="1663" w:type="dxa"/>
            <w:tcPrChange w:id="3726" w:author="Markel" w:date="2018-07-20T14:56:00Z">
              <w:tcPr>
                <w:tcW w:w="1250" w:type="dxa"/>
              </w:tcPr>
            </w:tcPrChange>
          </w:tcPr>
          <w:p w14:paraId="07CDFF18" w14:textId="77777777" w:rsidR="00B07C7C" w:rsidRPr="00224DB6" w:rsidRDefault="00B07C7C" w:rsidP="001655DE">
            <w:pPr>
              <w:cnfStyle w:val="100000000000" w:firstRow="1" w:lastRow="0" w:firstColumn="0" w:lastColumn="0" w:oddVBand="0" w:evenVBand="0" w:oddHBand="0" w:evenHBand="0" w:firstRowFirstColumn="0" w:firstRowLastColumn="0" w:lastRowFirstColumn="0" w:lastRowLastColumn="0"/>
              <w:rPr>
                <w:rPrChange w:id="3727" w:author="Markel" w:date="2018-07-20T14:56:00Z">
                  <w:rPr>
                    <w:rFonts w:asciiTheme="minorHAnsi" w:hAnsiTheme="minorHAnsi"/>
                    <w:sz w:val="20"/>
                  </w:rPr>
                </w:rPrChange>
              </w:rPr>
            </w:pPr>
            <w:r w:rsidRPr="00224DB6">
              <w:rPr>
                <w:rPrChange w:id="3728" w:author="Markel" w:date="2018-07-20T14:56:00Z">
                  <w:rPr>
                    <w:rFonts w:asciiTheme="minorHAnsi" w:hAnsiTheme="minorHAnsi"/>
                    <w:sz w:val="20"/>
                  </w:rPr>
                </w:rPrChange>
              </w:rPr>
              <w:t>Default (if not specified)</w:t>
            </w:r>
          </w:p>
        </w:tc>
      </w:tr>
      <w:tr w:rsidR="00B07C7C" w:rsidRPr="00224DB6" w14:paraId="590C3595" w14:textId="77777777" w:rsidTr="001655DE">
        <w:trPr>
          <w:cnfStyle w:val="000000100000" w:firstRow="0" w:lastRow="0" w:firstColumn="0" w:lastColumn="0" w:oddVBand="0" w:evenVBand="0" w:oddHBand="1" w:evenHBand="0" w:firstRowFirstColumn="0" w:firstRowLastColumn="0" w:lastRowFirstColumn="0" w:lastRowLastColumn="0"/>
          <w:cantSplit/>
          <w:trPrChange w:id="3729" w:author="Markel" w:date="2018-07-20T14:56:00Z">
            <w:trPr>
              <w:cantSplit/>
            </w:trPr>
          </w:trPrChange>
        </w:trPr>
        <w:tc>
          <w:tcPr>
            <w:cnfStyle w:val="001000000000" w:firstRow="0" w:lastRow="0" w:firstColumn="1" w:lastColumn="0" w:oddVBand="0" w:evenVBand="0" w:oddHBand="0" w:evenHBand="0" w:firstRowFirstColumn="0" w:firstRowLastColumn="0" w:lastRowFirstColumn="0" w:lastRowLastColumn="0"/>
            <w:tcW w:w="1550" w:type="dxa"/>
            <w:tcPrChange w:id="3730" w:author="Markel" w:date="2018-07-20T14:56:00Z">
              <w:tcPr>
                <w:tcW w:w="1749" w:type="dxa"/>
              </w:tcPr>
            </w:tcPrChange>
          </w:tcPr>
          <w:p w14:paraId="51D52802" w14:textId="77777777" w:rsidR="00B07C7C" w:rsidRPr="00224DB6" w:rsidRDefault="00B07C7C" w:rsidP="001655DE">
            <w:pPr>
              <w:cnfStyle w:val="001000100000" w:firstRow="0" w:lastRow="0" w:firstColumn="1" w:lastColumn="0" w:oddVBand="0" w:evenVBand="0" w:oddHBand="1" w:evenHBand="0" w:firstRowFirstColumn="0" w:firstRowLastColumn="0" w:lastRowFirstColumn="0" w:lastRowLastColumn="0"/>
              <w:rPr>
                <w:rPrChange w:id="3731" w:author="Markel" w:date="2018-07-20T14:56:00Z">
                  <w:rPr>
                    <w:rFonts w:asciiTheme="minorHAnsi" w:hAnsiTheme="minorHAnsi"/>
                    <w:sz w:val="20"/>
                  </w:rPr>
                </w:rPrChange>
              </w:rPr>
            </w:pPr>
            <w:r w:rsidRPr="00224DB6">
              <w:rPr>
                <w:rPrChange w:id="3732" w:author="Markel" w:date="2018-07-20T14:56:00Z">
                  <w:rPr>
                    <w:rFonts w:asciiTheme="minorHAnsi" w:hAnsiTheme="minorHAnsi"/>
                    <w:sz w:val="20"/>
                  </w:rPr>
                </w:rPrChange>
              </w:rPr>
              <w:t>datum</w:t>
            </w:r>
          </w:p>
        </w:tc>
        <w:tc>
          <w:tcPr>
            <w:tcW w:w="2268" w:type="dxa"/>
            <w:tcPrChange w:id="3733" w:author="Markel" w:date="2018-07-20T14:56:00Z">
              <w:tcPr>
                <w:tcW w:w="1699" w:type="dxa"/>
              </w:tcPr>
            </w:tcPrChange>
          </w:tcPr>
          <w:p w14:paraId="796CB980" w14:textId="5696DD3E" w:rsidR="00B07C7C" w:rsidRPr="00224DB6" w:rsidRDefault="00B07C7C" w:rsidP="008B463D">
            <w:pPr>
              <w:cnfStyle w:val="000000100000" w:firstRow="0" w:lastRow="0" w:firstColumn="0" w:lastColumn="0" w:oddVBand="0" w:evenVBand="0" w:oddHBand="1" w:evenHBand="0" w:firstRowFirstColumn="0" w:firstRowLastColumn="0" w:lastRowFirstColumn="0" w:lastRowLastColumn="0"/>
              <w:rPr>
                <w:rPrChange w:id="3734" w:author="Markel" w:date="2018-07-20T14:56:00Z">
                  <w:rPr>
                    <w:rFonts w:asciiTheme="minorHAnsi" w:hAnsiTheme="minorHAnsi"/>
                    <w:sz w:val="20"/>
                  </w:rPr>
                </w:rPrChange>
              </w:rPr>
            </w:pPr>
            <w:r w:rsidRPr="00224DB6">
              <w:rPr>
                <w:rPrChange w:id="3735" w:author="Markel" w:date="2018-07-20T14:56:00Z">
                  <w:rPr>
                    <w:rFonts w:asciiTheme="minorHAnsi" w:hAnsiTheme="minorHAnsi"/>
                    <w:sz w:val="20"/>
                  </w:rPr>
                </w:rPrChange>
              </w:rPr>
              <w:t xml:space="preserve">Datum used for the </w:t>
            </w:r>
            <w:del w:id="3736" w:author="Markel" w:date="2018-07-20T14:56:00Z">
              <w:r w:rsidR="009238AE">
                <w:rPr>
                  <w:rFonts w:asciiTheme="minorHAnsi" w:hAnsiTheme="minorHAnsi"/>
                </w:rPr>
                <w:delText>Geoid</w:delText>
              </w:r>
            </w:del>
            <w:ins w:id="3737" w:author="Markel" w:date="2018-07-20T14:56:00Z">
              <w:r w:rsidR="008B463D" w:rsidRPr="00224DB6">
                <w:t>ellipsoid</w:t>
              </w:r>
            </w:ins>
          </w:p>
        </w:tc>
        <w:tc>
          <w:tcPr>
            <w:tcW w:w="1134" w:type="dxa"/>
            <w:tcPrChange w:id="3738" w:author="Markel" w:date="2018-07-20T14:56:00Z">
              <w:tcPr>
                <w:tcW w:w="1613" w:type="dxa"/>
              </w:tcPr>
            </w:tcPrChange>
          </w:tcPr>
          <w:p w14:paraId="5B156F77" w14:textId="77777777" w:rsidR="00B07C7C" w:rsidRPr="00224DB6" w:rsidRDefault="00B07C7C" w:rsidP="001655DE">
            <w:pPr>
              <w:cnfStyle w:val="000000100000" w:firstRow="0" w:lastRow="0" w:firstColumn="0" w:lastColumn="0" w:oddVBand="0" w:evenVBand="0" w:oddHBand="1" w:evenHBand="0" w:firstRowFirstColumn="0" w:firstRowLastColumn="0" w:lastRowFirstColumn="0" w:lastRowLastColumn="0"/>
              <w:rPr>
                <w:rPrChange w:id="3739" w:author="Markel" w:date="2018-07-20T14:56:00Z">
                  <w:rPr>
                    <w:rFonts w:asciiTheme="minorHAnsi" w:hAnsiTheme="minorHAnsi"/>
                    <w:sz w:val="20"/>
                  </w:rPr>
                </w:rPrChange>
              </w:rPr>
            </w:pPr>
            <w:r w:rsidRPr="00224DB6">
              <w:rPr>
                <w:rPrChange w:id="3740" w:author="Markel" w:date="2018-07-20T14:56:00Z">
                  <w:rPr>
                    <w:rFonts w:asciiTheme="minorHAnsi" w:hAnsiTheme="minorHAnsi"/>
                    <w:sz w:val="20"/>
                  </w:rPr>
                </w:rPrChange>
              </w:rPr>
              <w:t>string</w:t>
            </w:r>
          </w:p>
        </w:tc>
        <w:tc>
          <w:tcPr>
            <w:tcW w:w="1701" w:type="dxa"/>
            <w:tcPrChange w:id="3741" w:author="Markel" w:date="2018-07-20T14:56:00Z">
              <w:tcPr>
                <w:tcW w:w="1569" w:type="dxa"/>
              </w:tcPr>
            </w:tcPrChange>
          </w:tcPr>
          <w:p w14:paraId="60620DC2" w14:textId="77777777" w:rsidR="00B07C7C" w:rsidRPr="00224DB6" w:rsidRDefault="00B07C7C" w:rsidP="001655DE">
            <w:pPr>
              <w:cnfStyle w:val="000000100000" w:firstRow="0" w:lastRow="0" w:firstColumn="0" w:lastColumn="0" w:oddVBand="0" w:evenVBand="0" w:oddHBand="1" w:evenHBand="0" w:firstRowFirstColumn="0" w:firstRowLastColumn="0" w:lastRowFirstColumn="0" w:lastRowLastColumn="0"/>
              <w:rPr>
                <w:rPrChange w:id="3742" w:author="Markel" w:date="2018-07-20T14:56:00Z">
                  <w:rPr>
                    <w:rFonts w:asciiTheme="minorHAnsi" w:hAnsiTheme="minorHAnsi"/>
                    <w:sz w:val="20"/>
                  </w:rPr>
                </w:rPrChange>
              </w:rPr>
            </w:pPr>
            <w:r w:rsidRPr="00224DB6">
              <w:rPr>
                <w:rPrChange w:id="3743" w:author="Markel" w:date="2018-07-20T14:56:00Z">
                  <w:rPr>
                    <w:rFonts w:asciiTheme="minorHAnsi" w:hAnsiTheme="minorHAnsi"/>
                    <w:sz w:val="20"/>
                  </w:rPr>
                </w:rPrChange>
              </w:rPr>
              <w:t>“WGS-84”</w:t>
            </w:r>
          </w:p>
        </w:tc>
        <w:tc>
          <w:tcPr>
            <w:tcW w:w="1134" w:type="dxa"/>
            <w:tcPrChange w:id="3744" w:author="Markel" w:date="2018-07-20T14:56:00Z">
              <w:tcPr>
                <w:tcW w:w="1696" w:type="dxa"/>
              </w:tcPr>
            </w:tcPrChange>
          </w:tcPr>
          <w:p w14:paraId="2CB6AA0A" w14:textId="77777777" w:rsidR="00B07C7C" w:rsidRPr="00224DB6" w:rsidRDefault="00B07C7C" w:rsidP="001655DE">
            <w:pPr>
              <w:cnfStyle w:val="000000100000" w:firstRow="0" w:lastRow="0" w:firstColumn="0" w:lastColumn="0" w:oddVBand="0" w:evenVBand="0" w:oddHBand="1" w:evenHBand="0" w:firstRowFirstColumn="0" w:firstRowLastColumn="0" w:lastRowFirstColumn="0" w:lastRowLastColumn="0"/>
              <w:rPr>
                <w:rPrChange w:id="3745" w:author="Markel" w:date="2018-07-20T14:56:00Z">
                  <w:rPr>
                    <w:rFonts w:asciiTheme="minorHAnsi" w:hAnsiTheme="minorHAnsi"/>
                    <w:sz w:val="20"/>
                  </w:rPr>
                </w:rPrChange>
              </w:rPr>
            </w:pPr>
            <w:r w:rsidRPr="00224DB6">
              <w:rPr>
                <w:rPrChange w:id="3746" w:author="Markel" w:date="2018-07-20T14:56:00Z">
                  <w:rPr>
                    <w:rFonts w:asciiTheme="minorHAnsi" w:hAnsiTheme="minorHAnsi"/>
                    <w:sz w:val="20"/>
                  </w:rPr>
                </w:rPrChange>
              </w:rPr>
              <w:t>No</w:t>
            </w:r>
          </w:p>
        </w:tc>
        <w:tc>
          <w:tcPr>
            <w:tcW w:w="1663" w:type="dxa"/>
            <w:tcPrChange w:id="3747" w:author="Markel" w:date="2018-07-20T14:56:00Z">
              <w:tcPr>
                <w:tcW w:w="1250" w:type="dxa"/>
              </w:tcPr>
            </w:tcPrChange>
          </w:tcPr>
          <w:p w14:paraId="76A5FDF2" w14:textId="77777777" w:rsidR="00B07C7C" w:rsidRPr="00224DB6" w:rsidRDefault="00B07C7C" w:rsidP="001655DE">
            <w:pPr>
              <w:cnfStyle w:val="000000100000" w:firstRow="0" w:lastRow="0" w:firstColumn="0" w:lastColumn="0" w:oddVBand="0" w:evenVBand="0" w:oddHBand="1" w:evenHBand="0" w:firstRowFirstColumn="0" w:firstRowLastColumn="0" w:lastRowFirstColumn="0" w:lastRowLastColumn="0"/>
              <w:rPr>
                <w:rPrChange w:id="3748" w:author="Markel" w:date="2018-07-20T14:56:00Z">
                  <w:rPr>
                    <w:rFonts w:asciiTheme="minorHAnsi" w:hAnsiTheme="minorHAnsi"/>
                    <w:sz w:val="20"/>
                  </w:rPr>
                </w:rPrChange>
              </w:rPr>
            </w:pPr>
            <w:r w:rsidRPr="00224DB6">
              <w:rPr>
                <w:rPrChange w:id="3749" w:author="Markel" w:date="2018-07-20T14:56:00Z">
                  <w:rPr>
                    <w:rFonts w:asciiTheme="minorHAnsi" w:hAnsiTheme="minorHAnsi"/>
                    <w:sz w:val="20"/>
                  </w:rPr>
                </w:rPrChange>
              </w:rPr>
              <w:t>“WGS-84”</w:t>
            </w:r>
          </w:p>
        </w:tc>
      </w:tr>
      <w:tr w:rsidR="00B07C7C" w:rsidRPr="00224DB6" w14:paraId="68C77753" w14:textId="77777777" w:rsidTr="001655DE">
        <w:trPr>
          <w:cantSplit/>
          <w:trPrChange w:id="3750" w:author="Markel" w:date="2018-07-20T14:56:00Z">
            <w:trPr>
              <w:cantSplit/>
            </w:trPr>
          </w:trPrChange>
        </w:trPr>
        <w:tc>
          <w:tcPr>
            <w:cnfStyle w:val="001000000000" w:firstRow="0" w:lastRow="0" w:firstColumn="1" w:lastColumn="0" w:oddVBand="0" w:evenVBand="0" w:oddHBand="0" w:evenHBand="0" w:firstRowFirstColumn="0" w:firstRowLastColumn="0" w:lastRowFirstColumn="0" w:lastRowLastColumn="0"/>
            <w:tcW w:w="1550" w:type="dxa"/>
            <w:tcPrChange w:id="3751" w:author="Markel" w:date="2018-07-20T14:56:00Z">
              <w:tcPr>
                <w:tcW w:w="1749" w:type="dxa"/>
              </w:tcPr>
            </w:tcPrChange>
          </w:tcPr>
          <w:p w14:paraId="44707AF5" w14:textId="77777777" w:rsidR="00B07C7C" w:rsidRPr="00224DB6" w:rsidRDefault="00B07C7C" w:rsidP="001655DE">
            <w:pPr>
              <w:rPr>
                <w:rPrChange w:id="3752" w:author="Markel" w:date="2018-07-20T14:56:00Z">
                  <w:rPr>
                    <w:rFonts w:asciiTheme="minorHAnsi" w:hAnsiTheme="minorHAnsi"/>
                    <w:sz w:val="20"/>
                  </w:rPr>
                </w:rPrChange>
              </w:rPr>
            </w:pPr>
            <w:r w:rsidRPr="00224DB6">
              <w:rPr>
                <w:rPrChange w:id="3753" w:author="Markel" w:date="2018-07-20T14:56:00Z">
                  <w:rPr>
                    <w:rFonts w:asciiTheme="minorHAnsi" w:hAnsiTheme="minorHAnsi"/>
                    <w:sz w:val="20"/>
                  </w:rPr>
                </w:rPrChange>
              </w:rPr>
              <w:t>lat</w:t>
            </w:r>
          </w:p>
        </w:tc>
        <w:tc>
          <w:tcPr>
            <w:tcW w:w="2268" w:type="dxa"/>
            <w:tcPrChange w:id="3754" w:author="Markel" w:date="2018-07-20T14:56:00Z">
              <w:tcPr>
                <w:tcW w:w="1699" w:type="dxa"/>
              </w:tcPr>
            </w:tcPrChange>
          </w:tcPr>
          <w:p w14:paraId="2A29DD13" w14:textId="77777777" w:rsidR="00B07C7C" w:rsidRPr="00224DB6" w:rsidRDefault="00B07C7C" w:rsidP="001655DE">
            <w:pPr>
              <w:cnfStyle w:val="000000000000" w:firstRow="0" w:lastRow="0" w:firstColumn="0" w:lastColumn="0" w:oddVBand="0" w:evenVBand="0" w:oddHBand="0" w:evenHBand="0" w:firstRowFirstColumn="0" w:firstRowLastColumn="0" w:lastRowFirstColumn="0" w:lastRowLastColumn="0"/>
              <w:rPr>
                <w:rPrChange w:id="3755" w:author="Markel" w:date="2018-07-20T14:56:00Z">
                  <w:rPr>
                    <w:rFonts w:asciiTheme="minorHAnsi" w:hAnsiTheme="minorHAnsi"/>
                    <w:sz w:val="20"/>
                  </w:rPr>
                </w:rPrChange>
              </w:rPr>
            </w:pPr>
            <w:r w:rsidRPr="00224DB6">
              <w:rPr>
                <w:rPrChange w:id="3756" w:author="Markel" w:date="2018-07-20T14:56:00Z">
                  <w:rPr>
                    <w:rFonts w:asciiTheme="minorHAnsi" w:hAnsiTheme="minorHAnsi"/>
                    <w:sz w:val="20"/>
                  </w:rPr>
                </w:rPrChange>
              </w:rPr>
              <w:t>The latitude coordinate of the position</w:t>
            </w:r>
            <w:ins w:id="3757" w:author="Markel" w:date="2018-07-20T14:56:00Z">
              <w:r w:rsidR="00A038A9" w:rsidRPr="00224DB6">
                <w:t xml:space="preserve"> in degrees</w:t>
              </w:r>
            </w:ins>
          </w:p>
        </w:tc>
        <w:tc>
          <w:tcPr>
            <w:tcW w:w="1134" w:type="dxa"/>
            <w:tcPrChange w:id="3758" w:author="Markel" w:date="2018-07-20T14:56:00Z">
              <w:tcPr>
                <w:tcW w:w="1613" w:type="dxa"/>
              </w:tcPr>
            </w:tcPrChange>
          </w:tcPr>
          <w:p w14:paraId="2312F41A" w14:textId="77777777" w:rsidR="00B07C7C" w:rsidRPr="00224DB6" w:rsidRDefault="00B07C7C" w:rsidP="001655DE">
            <w:pPr>
              <w:cnfStyle w:val="000000000000" w:firstRow="0" w:lastRow="0" w:firstColumn="0" w:lastColumn="0" w:oddVBand="0" w:evenVBand="0" w:oddHBand="0" w:evenHBand="0" w:firstRowFirstColumn="0" w:firstRowLastColumn="0" w:lastRowFirstColumn="0" w:lastRowLastColumn="0"/>
              <w:rPr>
                <w:rPrChange w:id="3759" w:author="Markel" w:date="2018-07-20T14:56:00Z">
                  <w:rPr>
                    <w:rFonts w:asciiTheme="minorHAnsi" w:hAnsiTheme="minorHAnsi"/>
                    <w:sz w:val="20"/>
                  </w:rPr>
                </w:rPrChange>
              </w:rPr>
            </w:pPr>
            <w:r w:rsidRPr="00224DB6">
              <w:rPr>
                <w:rPrChange w:id="3760" w:author="Markel" w:date="2018-07-20T14:56:00Z">
                  <w:rPr>
                    <w:rFonts w:asciiTheme="minorHAnsi" w:hAnsiTheme="minorHAnsi"/>
                    <w:sz w:val="20"/>
                  </w:rPr>
                </w:rPrChange>
              </w:rPr>
              <w:t>double</w:t>
            </w:r>
          </w:p>
        </w:tc>
        <w:tc>
          <w:tcPr>
            <w:tcW w:w="1701" w:type="dxa"/>
            <w:tcPrChange w:id="3761" w:author="Markel" w:date="2018-07-20T14:56:00Z">
              <w:tcPr>
                <w:tcW w:w="1569" w:type="dxa"/>
              </w:tcPr>
            </w:tcPrChange>
          </w:tcPr>
          <w:p w14:paraId="292B46E3" w14:textId="77777777" w:rsidR="00B07C7C" w:rsidRPr="00224DB6" w:rsidRDefault="008B463D" w:rsidP="001655DE">
            <w:pPr>
              <w:cnfStyle w:val="000000000000" w:firstRow="0" w:lastRow="0" w:firstColumn="0" w:lastColumn="0" w:oddVBand="0" w:evenVBand="0" w:oddHBand="0" w:evenHBand="0" w:firstRowFirstColumn="0" w:firstRowLastColumn="0" w:lastRowFirstColumn="0" w:lastRowLastColumn="0"/>
              <w:rPr>
                <w:rPrChange w:id="3762" w:author="Markel" w:date="2018-07-20T14:56:00Z">
                  <w:rPr>
                    <w:rFonts w:asciiTheme="minorHAnsi" w:hAnsiTheme="minorHAnsi"/>
                    <w:sz w:val="20"/>
                  </w:rPr>
                </w:rPrChange>
              </w:rPr>
            </w:pPr>
            <w:ins w:id="3763" w:author="Markel" w:date="2018-07-20T14:56:00Z">
              <w:r w:rsidRPr="00224DB6">
                <w:t>[-90, 90]</w:t>
              </w:r>
            </w:ins>
          </w:p>
        </w:tc>
        <w:tc>
          <w:tcPr>
            <w:tcW w:w="1134" w:type="dxa"/>
            <w:tcPrChange w:id="3764" w:author="Markel" w:date="2018-07-20T14:56:00Z">
              <w:tcPr>
                <w:tcW w:w="1696" w:type="dxa"/>
              </w:tcPr>
            </w:tcPrChange>
          </w:tcPr>
          <w:p w14:paraId="7C4B4A34" w14:textId="77777777" w:rsidR="00B07C7C" w:rsidRPr="00224DB6" w:rsidRDefault="00B07C7C" w:rsidP="001655DE">
            <w:pPr>
              <w:cnfStyle w:val="000000000000" w:firstRow="0" w:lastRow="0" w:firstColumn="0" w:lastColumn="0" w:oddVBand="0" w:evenVBand="0" w:oddHBand="0" w:evenHBand="0" w:firstRowFirstColumn="0" w:firstRowLastColumn="0" w:lastRowFirstColumn="0" w:lastRowLastColumn="0"/>
              <w:rPr>
                <w:rPrChange w:id="3765" w:author="Markel" w:date="2018-07-20T14:56:00Z">
                  <w:rPr>
                    <w:rFonts w:asciiTheme="minorHAnsi" w:hAnsiTheme="minorHAnsi"/>
                    <w:sz w:val="20"/>
                  </w:rPr>
                </w:rPrChange>
              </w:rPr>
            </w:pPr>
            <w:r w:rsidRPr="00224DB6">
              <w:rPr>
                <w:rPrChange w:id="3766" w:author="Markel" w:date="2018-07-20T14:56:00Z">
                  <w:rPr>
                    <w:rFonts w:asciiTheme="minorHAnsi" w:hAnsiTheme="minorHAnsi"/>
                    <w:sz w:val="20"/>
                  </w:rPr>
                </w:rPrChange>
              </w:rPr>
              <w:t>Yes</w:t>
            </w:r>
          </w:p>
        </w:tc>
        <w:tc>
          <w:tcPr>
            <w:tcW w:w="1663" w:type="dxa"/>
            <w:tcPrChange w:id="3767" w:author="Markel" w:date="2018-07-20T14:56:00Z">
              <w:tcPr>
                <w:tcW w:w="1250" w:type="dxa"/>
              </w:tcPr>
            </w:tcPrChange>
          </w:tcPr>
          <w:p w14:paraId="6F6AA1A0" w14:textId="77777777" w:rsidR="00B07C7C" w:rsidRPr="00224DB6" w:rsidRDefault="00B07C7C" w:rsidP="001655DE">
            <w:pPr>
              <w:cnfStyle w:val="000000000000" w:firstRow="0" w:lastRow="0" w:firstColumn="0" w:lastColumn="0" w:oddVBand="0" w:evenVBand="0" w:oddHBand="0" w:evenHBand="0" w:firstRowFirstColumn="0" w:firstRowLastColumn="0" w:lastRowFirstColumn="0" w:lastRowLastColumn="0"/>
              <w:rPr>
                <w:rPrChange w:id="3768" w:author="Markel" w:date="2018-07-20T14:56:00Z">
                  <w:rPr>
                    <w:rFonts w:asciiTheme="minorHAnsi" w:hAnsiTheme="minorHAnsi"/>
                    <w:sz w:val="20"/>
                  </w:rPr>
                </w:rPrChange>
              </w:rPr>
            </w:pPr>
          </w:p>
        </w:tc>
      </w:tr>
      <w:tr w:rsidR="00B07C7C" w:rsidRPr="00224DB6" w14:paraId="1934A374" w14:textId="77777777" w:rsidTr="001655DE">
        <w:trPr>
          <w:cnfStyle w:val="000000100000" w:firstRow="0" w:lastRow="0" w:firstColumn="0" w:lastColumn="0" w:oddVBand="0" w:evenVBand="0" w:oddHBand="1" w:evenHBand="0" w:firstRowFirstColumn="0" w:firstRowLastColumn="0" w:lastRowFirstColumn="0" w:lastRowLastColumn="0"/>
          <w:cantSplit/>
          <w:trPrChange w:id="3769" w:author="Markel" w:date="2018-07-20T14:56:00Z">
            <w:trPr>
              <w:cantSplit/>
            </w:trPr>
          </w:trPrChange>
        </w:trPr>
        <w:tc>
          <w:tcPr>
            <w:cnfStyle w:val="001000000000" w:firstRow="0" w:lastRow="0" w:firstColumn="1" w:lastColumn="0" w:oddVBand="0" w:evenVBand="0" w:oddHBand="0" w:evenHBand="0" w:firstRowFirstColumn="0" w:firstRowLastColumn="0" w:lastRowFirstColumn="0" w:lastRowLastColumn="0"/>
            <w:tcW w:w="1550" w:type="dxa"/>
            <w:tcPrChange w:id="3770" w:author="Markel" w:date="2018-07-20T14:56:00Z">
              <w:tcPr>
                <w:tcW w:w="1749" w:type="dxa"/>
              </w:tcPr>
            </w:tcPrChange>
          </w:tcPr>
          <w:p w14:paraId="4739A343" w14:textId="77777777" w:rsidR="00B07C7C" w:rsidRPr="00224DB6" w:rsidRDefault="00B07C7C" w:rsidP="001655DE">
            <w:pPr>
              <w:cnfStyle w:val="001000100000" w:firstRow="0" w:lastRow="0" w:firstColumn="1" w:lastColumn="0" w:oddVBand="0" w:evenVBand="0" w:oddHBand="1" w:evenHBand="0" w:firstRowFirstColumn="0" w:firstRowLastColumn="0" w:lastRowFirstColumn="0" w:lastRowLastColumn="0"/>
              <w:rPr>
                <w:rPrChange w:id="3771" w:author="Markel" w:date="2018-07-20T14:56:00Z">
                  <w:rPr>
                    <w:rFonts w:asciiTheme="minorHAnsi" w:hAnsiTheme="minorHAnsi"/>
                    <w:sz w:val="20"/>
                  </w:rPr>
                </w:rPrChange>
              </w:rPr>
            </w:pPr>
            <w:r w:rsidRPr="00224DB6">
              <w:rPr>
                <w:rPrChange w:id="3772" w:author="Markel" w:date="2018-07-20T14:56:00Z">
                  <w:rPr>
                    <w:rFonts w:asciiTheme="minorHAnsi" w:hAnsiTheme="minorHAnsi"/>
                    <w:sz w:val="20"/>
                  </w:rPr>
                </w:rPrChange>
              </w:rPr>
              <w:t>lon</w:t>
            </w:r>
          </w:p>
        </w:tc>
        <w:tc>
          <w:tcPr>
            <w:tcW w:w="2268" w:type="dxa"/>
            <w:tcPrChange w:id="3773" w:author="Markel" w:date="2018-07-20T14:56:00Z">
              <w:tcPr>
                <w:tcW w:w="1699" w:type="dxa"/>
              </w:tcPr>
            </w:tcPrChange>
          </w:tcPr>
          <w:p w14:paraId="093921B4" w14:textId="77777777" w:rsidR="00B07C7C" w:rsidRPr="00224DB6" w:rsidRDefault="00B07C7C" w:rsidP="001655DE">
            <w:pPr>
              <w:cnfStyle w:val="000000100000" w:firstRow="0" w:lastRow="0" w:firstColumn="0" w:lastColumn="0" w:oddVBand="0" w:evenVBand="0" w:oddHBand="1" w:evenHBand="0" w:firstRowFirstColumn="0" w:firstRowLastColumn="0" w:lastRowFirstColumn="0" w:lastRowLastColumn="0"/>
              <w:rPr>
                <w:rPrChange w:id="3774" w:author="Markel" w:date="2018-07-20T14:56:00Z">
                  <w:rPr>
                    <w:rFonts w:asciiTheme="minorHAnsi" w:hAnsiTheme="minorHAnsi"/>
                    <w:sz w:val="20"/>
                  </w:rPr>
                </w:rPrChange>
              </w:rPr>
            </w:pPr>
            <w:r w:rsidRPr="00224DB6">
              <w:rPr>
                <w:rPrChange w:id="3775" w:author="Markel" w:date="2018-07-20T14:56:00Z">
                  <w:rPr>
                    <w:rFonts w:asciiTheme="minorHAnsi" w:hAnsiTheme="minorHAnsi"/>
                    <w:sz w:val="20"/>
                  </w:rPr>
                </w:rPrChange>
              </w:rPr>
              <w:t>The longitude coordinate of the position</w:t>
            </w:r>
            <w:ins w:id="3776" w:author="Markel" w:date="2018-07-20T14:56:00Z">
              <w:r w:rsidR="00A038A9" w:rsidRPr="00224DB6">
                <w:t xml:space="preserve"> in degrees</w:t>
              </w:r>
            </w:ins>
          </w:p>
        </w:tc>
        <w:tc>
          <w:tcPr>
            <w:tcW w:w="1134" w:type="dxa"/>
            <w:tcPrChange w:id="3777" w:author="Markel" w:date="2018-07-20T14:56:00Z">
              <w:tcPr>
                <w:tcW w:w="1613" w:type="dxa"/>
              </w:tcPr>
            </w:tcPrChange>
          </w:tcPr>
          <w:p w14:paraId="6FCE9A21" w14:textId="77777777" w:rsidR="00B07C7C" w:rsidRPr="00224DB6" w:rsidRDefault="00B07C7C" w:rsidP="001655DE">
            <w:pPr>
              <w:cnfStyle w:val="000000100000" w:firstRow="0" w:lastRow="0" w:firstColumn="0" w:lastColumn="0" w:oddVBand="0" w:evenVBand="0" w:oddHBand="1" w:evenHBand="0" w:firstRowFirstColumn="0" w:firstRowLastColumn="0" w:lastRowFirstColumn="0" w:lastRowLastColumn="0"/>
              <w:rPr>
                <w:rPrChange w:id="3778" w:author="Markel" w:date="2018-07-20T14:56:00Z">
                  <w:rPr>
                    <w:rFonts w:asciiTheme="minorHAnsi" w:hAnsiTheme="minorHAnsi"/>
                    <w:sz w:val="20"/>
                  </w:rPr>
                </w:rPrChange>
              </w:rPr>
            </w:pPr>
            <w:r w:rsidRPr="00224DB6">
              <w:rPr>
                <w:rPrChange w:id="3779" w:author="Markel" w:date="2018-07-20T14:56:00Z">
                  <w:rPr>
                    <w:rFonts w:asciiTheme="minorHAnsi" w:hAnsiTheme="minorHAnsi"/>
                    <w:sz w:val="20"/>
                  </w:rPr>
                </w:rPrChange>
              </w:rPr>
              <w:t>double</w:t>
            </w:r>
          </w:p>
        </w:tc>
        <w:tc>
          <w:tcPr>
            <w:tcW w:w="1701" w:type="dxa"/>
            <w:tcPrChange w:id="3780" w:author="Markel" w:date="2018-07-20T14:56:00Z">
              <w:tcPr>
                <w:tcW w:w="1569" w:type="dxa"/>
              </w:tcPr>
            </w:tcPrChange>
          </w:tcPr>
          <w:p w14:paraId="63FBD67A" w14:textId="77777777" w:rsidR="00B07C7C" w:rsidRPr="00224DB6" w:rsidRDefault="008B463D" w:rsidP="001655DE">
            <w:pPr>
              <w:cnfStyle w:val="000000100000" w:firstRow="0" w:lastRow="0" w:firstColumn="0" w:lastColumn="0" w:oddVBand="0" w:evenVBand="0" w:oddHBand="1" w:evenHBand="0" w:firstRowFirstColumn="0" w:firstRowLastColumn="0" w:lastRowFirstColumn="0" w:lastRowLastColumn="0"/>
              <w:rPr>
                <w:rPrChange w:id="3781" w:author="Markel" w:date="2018-07-20T14:56:00Z">
                  <w:rPr>
                    <w:rFonts w:asciiTheme="minorHAnsi" w:hAnsiTheme="minorHAnsi"/>
                    <w:sz w:val="20"/>
                  </w:rPr>
                </w:rPrChange>
              </w:rPr>
            </w:pPr>
            <w:ins w:id="3782" w:author="Markel" w:date="2018-07-20T14:56:00Z">
              <w:r w:rsidRPr="00224DB6">
                <w:t>[-180, 180]</w:t>
              </w:r>
            </w:ins>
          </w:p>
        </w:tc>
        <w:tc>
          <w:tcPr>
            <w:tcW w:w="1134" w:type="dxa"/>
            <w:tcPrChange w:id="3783" w:author="Markel" w:date="2018-07-20T14:56:00Z">
              <w:tcPr>
                <w:tcW w:w="1696" w:type="dxa"/>
              </w:tcPr>
            </w:tcPrChange>
          </w:tcPr>
          <w:p w14:paraId="4F5FF523" w14:textId="77777777" w:rsidR="00B07C7C" w:rsidRPr="00224DB6" w:rsidRDefault="00B07C7C" w:rsidP="001655DE">
            <w:pPr>
              <w:cnfStyle w:val="000000100000" w:firstRow="0" w:lastRow="0" w:firstColumn="0" w:lastColumn="0" w:oddVBand="0" w:evenVBand="0" w:oddHBand="1" w:evenHBand="0" w:firstRowFirstColumn="0" w:firstRowLastColumn="0" w:lastRowFirstColumn="0" w:lastRowLastColumn="0"/>
              <w:rPr>
                <w:rPrChange w:id="3784" w:author="Markel" w:date="2018-07-20T14:56:00Z">
                  <w:rPr>
                    <w:rFonts w:asciiTheme="minorHAnsi" w:hAnsiTheme="minorHAnsi"/>
                    <w:sz w:val="20"/>
                  </w:rPr>
                </w:rPrChange>
              </w:rPr>
            </w:pPr>
            <w:r w:rsidRPr="00224DB6">
              <w:rPr>
                <w:rPrChange w:id="3785" w:author="Markel" w:date="2018-07-20T14:56:00Z">
                  <w:rPr>
                    <w:rFonts w:asciiTheme="minorHAnsi" w:hAnsiTheme="minorHAnsi"/>
                    <w:sz w:val="20"/>
                  </w:rPr>
                </w:rPrChange>
              </w:rPr>
              <w:t>Yes</w:t>
            </w:r>
          </w:p>
        </w:tc>
        <w:tc>
          <w:tcPr>
            <w:tcW w:w="1663" w:type="dxa"/>
            <w:tcPrChange w:id="3786" w:author="Markel" w:date="2018-07-20T14:56:00Z">
              <w:tcPr>
                <w:tcW w:w="1250" w:type="dxa"/>
              </w:tcPr>
            </w:tcPrChange>
          </w:tcPr>
          <w:p w14:paraId="2F4C325B" w14:textId="77777777" w:rsidR="00B07C7C" w:rsidRPr="00224DB6" w:rsidRDefault="00B07C7C" w:rsidP="001655DE">
            <w:pPr>
              <w:cnfStyle w:val="000000100000" w:firstRow="0" w:lastRow="0" w:firstColumn="0" w:lastColumn="0" w:oddVBand="0" w:evenVBand="0" w:oddHBand="1" w:evenHBand="0" w:firstRowFirstColumn="0" w:firstRowLastColumn="0" w:lastRowFirstColumn="0" w:lastRowLastColumn="0"/>
              <w:rPr>
                <w:rPrChange w:id="3787" w:author="Markel" w:date="2018-07-20T14:56:00Z">
                  <w:rPr>
                    <w:rFonts w:asciiTheme="minorHAnsi" w:hAnsiTheme="minorHAnsi"/>
                    <w:sz w:val="20"/>
                  </w:rPr>
                </w:rPrChange>
              </w:rPr>
            </w:pPr>
          </w:p>
        </w:tc>
      </w:tr>
      <w:tr w:rsidR="00B07C7C" w:rsidRPr="00224DB6" w14:paraId="76F1C5CF" w14:textId="77777777" w:rsidTr="001655DE">
        <w:trPr>
          <w:cantSplit/>
          <w:trPrChange w:id="3788" w:author="Markel" w:date="2018-07-20T14:56:00Z">
            <w:trPr>
              <w:cantSplit/>
            </w:trPr>
          </w:trPrChange>
        </w:trPr>
        <w:tc>
          <w:tcPr>
            <w:cnfStyle w:val="001000000000" w:firstRow="0" w:lastRow="0" w:firstColumn="1" w:lastColumn="0" w:oddVBand="0" w:evenVBand="0" w:oddHBand="0" w:evenHBand="0" w:firstRowFirstColumn="0" w:firstRowLastColumn="0" w:lastRowFirstColumn="0" w:lastRowLastColumn="0"/>
            <w:tcW w:w="1550" w:type="dxa"/>
            <w:tcPrChange w:id="3789" w:author="Markel" w:date="2018-07-20T14:56:00Z">
              <w:tcPr>
                <w:tcW w:w="1749" w:type="dxa"/>
              </w:tcPr>
            </w:tcPrChange>
          </w:tcPr>
          <w:p w14:paraId="136F5D2E" w14:textId="77777777" w:rsidR="00B07C7C" w:rsidRPr="00224DB6" w:rsidRDefault="00B07C7C" w:rsidP="001655DE">
            <w:pPr>
              <w:rPr>
                <w:rPrChange w:id="3790" w:author="Markel" w:date="2018-07-20T14:56:00Z">
                  <w:rPr>
                    <w:rFonts w:asciiTheme="minorHAnsi" w:hAnsiTheme="minorHAnsi"/>
                    <w:sz w:val="20"/>
                  </w:rPr>
                </w:rPrChange>
              </w:rPr>
            </w:pPr>
            <w:r w:rsidRPr="00224DB6">
              <w:rPr>
                <w:rPrChange w:id="3791" w:author="Markel" w:date="2018-07-20T14:56:00Z">
                  <w:rPr>
                    <w:rFonts w:asciiTheme="minorHAnsi" w:hAnsiTheme="minorHAnsi"/>
                    <w:sz w:val="20"/>
                  </w:rPr>
                </w:rPrChange>
              </w:rPr>
              <w:t>height</w:t>
            </w:r>
          </w:p>
        </w:tc>
        <w:tc>
          <w:tcPr>
            <w:tcW w:w="2268" w:type="dxa"/>
            <w:tcPrChange w:id="3792" w:author="Markel" w:date="2018-07-20T14:56:00Z">
              <w:tcPr>
                <w:tcW w:w="1699" w:type="dxa"/>
              </w:tcPr>
            </w:tcPrChange>
          </w:tcPr>
          <w:p w14:paraId="32565E7E" w14:textId="77777777" w:rsidR="00B07C7C" w:rsidRPr="00224DB6" w:rsidRDefault="00B07C7C" w:rsidP="001655DE">
            <w:pPr>
              <w:cnfStyle w:val="000000000000" w:firstRow="0" w:lastRow="0" w:firstColumn="0" w:lastColumn="0" w:oddVBand="0" w:evenVBand="0" w:oddHBand="0" w:evenHBand="0" w:firstRowFirstColumn="0" w:firstRowLastColumn="0" w:lastRowFirstColumn="0" w:lastRowLastColumn="0"/>
              <w:rPr>
                <w:rPrChange w:id="3793" w:author="Markel" w:date="2018-07-20T14:56:00Z">
                  <w:rPr>
                    <w:rFonts w:asciiTheme="minorHAnsi" w:hAnsiTheme="minorHAnsi"/>
                    <w:sz w:val="20"/>
                  </w:rPr>
                </w:rPrChange>
              </w:rPr>
            </w:pPr>
            <w:r w:rsidRPr="00224DB6">
              <w:rPr>
                <w:rPrChange w:id="3794" w:author="Markel" w:date="2018-07-20T14:56:00Z">
                  <w:rPr>
                    <w:rFonts w:asciiTheme="minorHAnsi" w:hAnsiTheme="minorHAnsi"/>
                    <w:sz w:val="20"/>
                  </w:rPr>
                </w:rPrChange>
              </w:rPr>
              <w:t>The height coordinate of the position</w:t>
            </w:r>
            <w:ins w:id="3795" w:author="Markel" w:date="2018-07-20T14:56:00Z">
              <w:r w:rsidR="00A038A9" w:rsidRPr="00224DB6">
                <w:t xml:space="preserve"> in meters</w:t>
              </w:r>
            </w:ins>
          </w:p>
        </w:tc>
        <w:tc>
          <w:tcPr>
            <w:tcW w:w="1134" w:type="dxa"/>
            <w:tcPrChange w:id="3796" w:author="Markel" w:date="2018-07-20T14:56:00Z">
              <w:tcPr>
                <w:tcW w:w="1613" w:type="dxa"/>
              </w:tcPr>
            </w:tcPrChange>
          </w:tcPr>
          <w:p w14:paraId="3673C4C4" w14:textId="77777777" w:rsidR="00B07C7C" w:rsidRPr="00224DB6" w:rsidRDefault="00B07C7C" w:rsidP="001655DE">
            <w:pPr>
              <w:cnfStyle w:val="000000000000" w:firstRow="0" w:lastRow="0" w:firstColumn="0" w:lastColumn="0" w:oddVBand="0" w:evenVBand="0" w:oddHBand="0" w:evenHBand="0" w:firstRowFirstColumn="0" w:firstRowLastColumn="0" w:lastRowFirstColumn="0" w:lastRowLastColumn="0"/>
              <w:rPr>
                <w:rPrChange w:id="3797" w:author="Markel" w:date="2018-07-20T14:56:00Z">
                  <w:rPr>
                    <w:rFonts w:asciiTheme="minorHAnsi" w:hAnsiTheme="minorHAnsi"/>
                    <w:sz w:val="20"/>
                  </w:rPr>
                </w:rPrChange>
              </w:rPr>
            </w:pPr>
            <w:r w:rsidRPr="00224DB6">
              <w:rPr>
                <w:rPrChange w:id="3798" w:author="Markel" w:date="2018-07-20T14:56:00Z">
                  <w:rPr>
                    <w:rFonts w:asciiTheme="minorHAnsi" w:hAnsiTheme="minorHAnsi"/>
                    <w:sz w:val="20"/>
                  </w:rPr>
                </w:rPrChange>
              </w:rPr>
              <w:t>double</w:t>
            </w:r>
          </w:p>
        </w:tc>
        <w:tc>
          <w:tcPr>
            <w:tcW w:w="1701" w:type="dxa"/>
            <w:tcPrChange w:id="3799" w:author="Markel" w:date="2018-07-20T14:56:00Z">
              <w:tcPr>
                <w:tcW w:w="1569" w:type="dxa"/>
              </w:tcPr>
            </w:tcPrChange>
          </w:tcPr>
          <w:p w14:paraId="12506780" w14:textId="77777777" w:rsidR="00B07C7C" w:rsidRPr="00224DB6" w:rsidRDefault="00B07C7C" w:rsidP="001655DE">
            <w:pPr>
              <w:cnfStyle w:val="000000000000" w:firstRow="0" w:lastRow="0" w:firstColumn="0" w:lastColumn="0" w:oddVBand="0" w:evenVBand="0" w:oddHBand="0" w:evenHBand="0" w:firstRowFirstColumn="0" w:firstRowLastColumn="0" w:lastRowFirstColumn="0" w:lastRowLastColumn="0"/>
              <w:rPr>
                <w:rPrChange w:id="3800" w:author="Markel" w:date="2018-07-20T14:56:00Z">
                  <w:rPr>
                    <w:rFonts w:asciiTheme="minorHAnsi" w:hAnsiTheme="minorHAnsi"/>
                    <w:sz w:val="20"/>
                  </w:rPr>
                </w:rPrChange>
              </w:rPr>
            </w:pPr>
          </w:p>
        </w:tc>
        <w:tc>
          <w:tcPr>
            <w:tcW w:w="1134" w:type="dxa"/>
            <w:tcPrChange w:id="3801" w:author="Markel" w:date="2018-07-20T14:56:00Z">
              <w:tcPr>
                <w:tcW w:w="1696" w:type="dxa"/>
              </w:tcPr>
            </w:tcPrChange>
          </w:tcPr>
          <w:p w14:paraId="319F5A3D" w14:textId="77777777" w:rsidR="00B07C7C" w:rsidRPr="00224DB6" w:rsidRDefault="00B07C7C" w:rsidP="001655DE">
            <w:pPr>
              <w:cnfStyle w:val="000000000000" w:firstRow="0" w:lastRow="0" w:firstColumn="0" w:lastColumn="0" w:oddVBand="0" w:evenVBand="0" w:oddHBand="0" w:evenHBand="0" w:firstRowFirstColumn="0" w:firstRowLastColumn="0" w:lastRowFirstColumn="0" w:lastRowLastColumn="0"/>
              <w:rPr>
                <w:rPrChange w:id="3802" w:author="Markel" w:date="2018-07-20T14:56:00Z">
                  <w:rPr>
                    <w:rFonts w:asciiTheme="minorHAnsi" w:hAnsiTheme="minorHAnsi"/>
                    <w:sz w:val="20"/>
                  </w:rPr>
                </w:rPrChange>
              </w:rPr>
            </w:pPr>
            <w:r w:rsidRPr="00224DB6">
              <w:rPr>
                <w:rPrChange w:id="3803" w:author="Markel" w:date="2018-07-20T14:56:00Z">
                  <w:rPr>
                    <w:rFonts w:asciiTheme="minorHAnsi" w:hAnsiTheme="minorHAnsi"/>
                    <w:sz w:val="20"/>
                  </w:rPr>
                </w:rPrChange>
              </w:rPr>
              <w:t>Yes</w:t>
            </w:r>
          </w:p>
        </w:tc>
        <w:tc>
          <w:tcPr>
            <w:tcW w:w="1663" w:type="dxa"/>
            <w:tcPrChange w:id="3804" w:author="Markel" w:date="2018-07-20T14:56:00Z">
              <w:tcPr>
                <w:tcW w:w="1250" w:type="dxa"/>
              </w:tcPr>
            </w:tcPrChange>
          </w:tcPr>
          <w:p w14:paraId="4955AD9A" w14:textId="77777777" w:rsidR="00B07C7C" w:rsidRPr="00224DB6" w:rsidRDefault="00B07C7C" w:rsidP="001655DE">
            <w:pPr>
              <w:cnfStyle w:val="000000000000" w:firstRow="0" w:lastRow="0" w:firstColumn="0" w:lastColumn="0" w:oddVBand="0" w:evenVBand="0" w:oddHBand="0" w:evenHBand="0" w:firstRowFirstColumn="0" w:firstRowLastColumn="0" w:lastRowFirstColumn="0" w:lastRowLastColumn="0"/>
              <w:rPr>
                <w:rPrChange w:id="3805" w:author="Markel" w:date="2018-07-20T14:56:00Z">
                  <w:rPr>
                    <w:rFonts w:asciiTheme="minorHAnsi" w:hAnsiTheme="minorHAnsi"/>
                    <w:sz w:val="20"/>
                  </w:rPr>
                </w:rPrChange>
              </w:rPr>
            </w:pPr>
          </w:p>
        </w:tc>
      </w:tr>
    </w:tbl>
    <w:p w14:paraId="343E8060" w14:textId="77777777" w:rsidR="007E0777" w:rsidRPr="00224DB6" w:rsidRDefault="007E0777" w:rsidP="00020711">
      <w:pPr>
        <w:jc w:val="both"/>
        <w:rPr>
          <w:rFonts w:ascii="Times New Roman" w:hAnsi="Times New Roman"/>
          <w:lang w:val="en-US"/>
          <w:rPrChange w:id="3806" w:author="Markel" w:date="2018-07-20T14:56:00Z">
            <w:rPr/>
          </w:rPrChange>
        </w:rPr>
        <w:pPrChange w:id="3807" w:author="Markel" w:date="2018-07-20T14:56:00Z">
          <w:pPr/>
        </w:pPrChange>
      </w:pPr>
    </w:p>
    <w:p w14:paraId="5CCFA52F" w14:textId="77777777" w:rsidR="00020711" w:rsidRPr="00224DB6" w:rsidRDefault="00020711" w:rsidP="00020711">
      <w:pPr>
        <w:jc w:val="both"/>
        <w:rPr>
          <w:rFonts w:ascii="Times New Roman" w:eastAsia="Times New Roman" w:hAnsi="Times New Roman" w:cs="Times New Roman"/>
          <w:sz w:val="24"/>
          <w:szCs w:val="24"/>
          <w:lang w:val="en-US"/>
          <w:rPrChange w:id="3808" w:author="Markel" w:date="2018-07-20T14:56:00Z">
            <w:rPr/>
          </w:rPrChange>
        </w:rPr>
      </w:pPr>
      <w:r w:rsidRPr="00224DB6">
        <w:rPr>
          <w:rFonts w:ascii="Times New Roman" w:hAnsi="Times New Roman"/>
          <w:lang w:val="en-US"/>
          <w:rPrChange w:id="3809" w:author="Markel" w:date="2018-07-20T14:56:00Z">
            <w:rPr/>
          </w:rPrChange>
        </w:rPr>
        <w:t>An example of the position is shown:</w:t>
      </w:r>
    </w:p>
    <w:p w14:paraId="2500F2C3" w14:textId="52E8813E" w:rsidR="00020711" w:rsidRPr="00224DB6" w:rsidRDefault="00226345" w:rsidP="002A3534">
      <w:pPr>
        <w:ind w:left="1416" w:firstLine="708"/>
        <w:jc w:val="both"/>
        <w:rPr>
          <w:rFonts w:ascii="Times New Roman" w:hAnsi="Times New Roman"/>
          <w:b/>
          <w:lang w:val="en-US"/>
          <w:rPrChange w:id="3810" w:author="Markel" w:date="2018-07-20T14:56:00Z">
            <w:rPr>
              <w:b/>
            </w:rPr>
          </w:rPrChange>
        </w:rPr>
        <w:pPrChange w:id="3811" w:author="Markel" w:date="2018-07-20T14:56:00Z">
          <w:pPr>
            <w:jc w:val="center"/>
          </w:pPr>
        </w:pPrChange>
      </w:pPr>
      <w:r w:rsidRPr="00224DB6">
        <w:rPr>
          <w:rFonts w:ascii="Times New Roman" w:hAnsi="Times New Roman"/>
          <w:lang w:val="en-US"/>
          <w:rPrChange w:id="3812" w:author="Markel" w:date="2018-07-20T14:56:00Z">
            <w:rPr/>
          </w:rPrChange>
        </w:rPr>
        <w:t>&lt;position lat</w:t>
      </w:r>
      <w:del w:id="3813" w:author="Markel" w:date="2018-07-20T14:56:00Z">
        <w:r w:rsidR="00000C87">
          <w:delText>=”</w:delText>
        </w:r>
      </w:del>
      <w:ins w:id="3814" w:author="Markel" w:date="2018-07-20T14:56:00Z">
        <w:r w:rsidRPr="00224DB6">
          <w:rPr>
            <w:rFonts w:ascii="Times New Roman" w:hAnsi="Times New Roman" w:cs="Times New Roman"/>
            <w:lang w:val="en-US"/>
          </w:rPr>
          <w:t>=“</w:t>
        </w:r>
      </w:ins>
      <w:r w:rsidRPr="00224DB6">
        <w:rPr>
          <w:rFonts w:ascii="Times New Roman" w:hAnsi="Times New Roman"/>
          <w:lang w:val="en-US"/>
          <w:rPrChange w:id="3815" w:author="Markel" w:date="2018-07-20T14:56:00Z">
            <w:rPr/>
          </w:rPrChange>
        </w:rPr>
        <w:t>48.17154012” lon</w:t>
      </w:r>
      <w:del w:id="3816" w:author="Markel" w:date="2018-07-20T14:56:00Z">
        <w:r w:rsidR="00000C87">
          <w:delText>=”</w:delText>
        </w:r>
      </w:del>
      <w:ins w:id="3817" w:author="Markel" w:date="2018-07-20T14:56:00Z">
        <w:r w:rsidRPr="00224DB6">
          <w:rPr>
            <w:rFonts w:ascii="Times New Roman" w:hAnsi="Times New Roman" w:cs="Times New Roman"/>
            <w:lang w:val="en-US"/>
          </w:rPr>
          <w:t>=“</w:t>
        </w:r>
      </w:ins>
      <w:r w:rsidRPr="00224DB6">
        <w:rPr>
          <w:rFonts w:ascii="Times New Roman" w:hAnsi="Times New Roman"/>
          <w:lang w:val="en-US"/>
          <w:rPrChange w:id="3818" w:author="Markel" w:date="2018-07-20T14:56:00Z">
            <w:rPr/>
          </w:rPrChange>
        </w:rPr>
        <w:t>11.80868949” height</w:t>
      </w:r>
      <w:del w:id="3819" w:author="Markel" w:date="2018-07-20T14:56:00Z">
        <w:r w:rsidR="00000C87">
          <w:delText>=”</w:delText>
        </w:r>
      </w:del>
      <w:ins w:id="3820" w:author="Markel" w:date="2018-07-20T14:56:00Z">
        <w:r w:rsidRPr="00224DB6">
          <w:rPr>
            <w:rFonts w:ascii="Times New Roman" w:hAnsi="Times New Roman" w:cs="Times New Roman"/>
            <w:lang w:val="en-US"/>
          </w:rPr>
          <w:t>=“</w:t>
        </w:r>
      </w:ins>
      <w:r w:rsidR="00020711" w:rsidRPr="00224DB6">
        <w:rPr>
          <w:rFonts w:ascii="Times New Roman" w:hAnsi="Times New Roman"/>
          <w:lang w:val="en-US"/>
          <w:rPrChange w:id="3821" w:author="Markel" w:date="2018-07-20T14:56:00Z">
            <w:rPr/>
          </w:rPrChange>
        </w:rPr>
        <w:t>576.860”/&gt;</w:t>
      </w:r>
    </w:p>
    <w:p w14:paraId="306DF1E4" w14:textId="77777777" w:rsidR="00020711" w:rsidRPr="00224DB6" w:rsidRDefault="00020711" w:rsidP="00020711">
      <w:pPr>
        <w:pStyle w:val="Heading3"/>
        <w:numPr>
          <w:ilvl w:val="2"/>
          <w:numId w:val="2"/>
        </w:numPr>
        <w:spacing w:after="120"/>
        <w:rPr>
          <w:rFonts w:ascii="Times New Roman" w:hAnsi="Times New Roman"/>
          <w:lang w:val="en-US"/>
          <w:rPrChange w:id="3822" w:author="Markel" w:date="2018-07-20T14:56:00Z">
            <w:rPr/>
          </w:rPrChange>
        </w:rPr>
        <w:pPrChange w:id="3823" w:author="Markel" w:date="2018-07-20T14:56:00Z">
          <w:pPr>
            <w:pStyle w:val="Heading3"/>
          </w:pPr>
        </w:pPrChange>
      </w:pPr>
      <w:bookmarkStart w:id="3824" w:name="_Ref514330800"/>
      <w:bookmarkStart w:id="3825" w:name="_Toc519860733"/>
      <w:bookmarkStart w:id="3826" w:name="_Toc490496313"/>
      <w:r w:rsidRPr="00224DB6">
        <w:rPr>
          <w:rFonts w:ascii="Times New Roman" w:hAnsi="Times New Roman"/>
          <w:lang w:val="en-US"/>
          <w:rPrChange w:id="3827" w:author="Markel" w:date="2018-07-20T14:56:00Z">
            <w:rPr/>
          </w:rPrChange>
        </w:rPr>
        <w:t>Origin</w:t>
      </w:r>
      <w:bookmarkEnd w:id="3824"/>
      <w:bookmarkEnd w:id="3825"/>
      <w:bookmarkEnd w:id="3826"/>
    </w:p>
    <w:p w14:paraId="04E58382" w14:textId="77777777" w:rsidR="00020711" w:rsidRPr="00224DB6" w:rsidRDefault="00020711" w:rsidP="00020711">
      <w:pPr>
        <w:jc w:val="both"/>
        <w:rPr>
          <w:rFonts w:ascii="Times New Roman" w:eastAsia="Times New Roman" w:hAnsi="Times New Roman" w:cs="Times New Roman"/>
          <w:sz w:val="24"/>
          <w:szCs w:val="24"/>
          <w:lang w:val="en-US"/>
          <w:rPrChange w:id="3828" w:author="Markel" w:date="2018-07-20T14:56:00Z">
            <w:rPr/>
          </w:rPrChange>
        </w:rPr>
      </w:pPr>
      <w:r w:rsidRPr="00224DB6">
        <w:rPr>
          <w:rFonts w:ascii="Times New Roman" w:hAnsi="Times New Roman"/>
          <w:lang w:val="en-US"/>
          <w:rPrChange w:id="3829" w:author="Markel" w:date="2018-07-20T14:56:00Z">
            <w:rPr/>
          </w:rPrChange>
        </w:rPr>
        <w:t>Represents the origin of a child reference frame with respect to the parent reference frame.</w:t>
      </w:r>
    </w:p>
    <w:p w14:paraId="3CB301AA" w14:textId="77777777" w:rsidR="00297B02" w:rsidRPr="00C10D77" w:rsidRDefault="00297B02" w:rsidP="000A08BC">
      <w:pPr>
        <w:jc w:val="both"/>
        <w:rPr>
          <w:del w:id="3830" w:author="Markel" w:date="2018-07-20T14:56:00Z"/>
        </w:rPr>
      </w:pPr>
    </w:p>
    <w:p w14:paraId="73F2D73C" w14:textId="34DEEF75" w:rsidR="00AD2F95" w:rsidRPr="00224DB6" w:rsidRDefault="00AD2F95" w:rsidP="002A3534">
      <w:pPr>
        <w:pStyle w:val="Caption"/>
        <w:keepNext/>
        <w:spacing w:after="0"/>
        <w:jc w:val="both"/>
        <w:rPr>
          <w:rFonts w:ascii="Times New Roman" w:hAnsi="Times New Roman"/>
          <w:lang w:val="en-US"/>
          <w:rPrChange w:id="3831" w:author="Markel" w:date="2018-07-20T14:56:00Z">
            <w:rPr/>
          </w:rPrChange>
        </w:rPr>
        <w:pPrChange w:id="3832" w:author="Markel" w:date="2018-07-20T14:56:00Z">
          <w:pPr>
            <w:pStyle w:val="Caption"/>
            <w:keepNext/>
          </w:pPr>
        </w:pPrChange>
      </w:pPr>
      <w:bookmarkStart w:id="3833" w:name="_Toc511747920"/>
      <w:bookmarkStart w:id="3834" w:name="_Toc519860764"/>
      <w:bookmarkStart w:id="3835" w:name="_Toc489615352"/>
      <w:r w:rsidRPr="00224DB6">
        <w:rPr>
          <w:rFonts w:ascii="Times New Roman" w:hAnsi="Times New Roman"/>
          <w:lang w:val="en-US"/>
          <w:rPrChange w:id="3836" w:author="Markel" w:date="2018-07-20T14:56:00Z">
            <w:rPr>
              <w:sz w:val="24"/>
            </w:rPr>
          </w:rPrChange>
        </w:rPr>
        <w:t xml:space="preserve">Table </w:t>
      </w:r>
      <w:r w:rsidRPr="00224DB6">
        <w:rPr>
          <w:rFonts w:ascii="Times New Roman" w:hAnsi="Times New Roman"/>
          <w:lang w:val="en-US"/>
          <w:rPrChange w:id="3837" w:author="Markel" w:date="2018-07-20T14:56:00Z">
            <w:rPr>
              <w:sz w:val="24"/>
            </w:rPr>
          </w:rPrChange>
        </w:rPr>
        <w:fldChar w:fldCharType="begin"/>
      </w:r>
      <w:r w:rsidRPr="00224DB6">
        <w:rPr>
          <w:rFonts w:ascii="Times New Roman" w:hAnsi="Times New Roman" w:cs="Times New Roman"/>
          <w:lang w:val="en-US"/>
        </w:rPr>
        <w:instrText xml:space="preserve"> SEQ Table \* ARABIC </w:instrText>
      </w:r>
      <w:r w:rsidRPr="00224DB6">
        <w:rPr>
          <w:rFonts w:ascii="Times New Roman" w:hAnsi="Times New Roman"/>
          <w:lang w:val="en-US"/>
          <w:rPrChange w:id="3838" w:author="Markel" w:date="2018-07-20T14:56:00Z">
            <w:rPr>
              <w:sz w:val="24"/>
            </w:rPr>
          </w:rPrChange>
        </w:rPr>
        <w:fldChar w:fldCharType="separate"/>
      </w:r>
      <w:r w:rsidR="00AA72D3">
        <w:rPr>
          <w:rFonts w:ascii="Times New Roman" w:hAnsi="Times New Roman" w:cs="Times New Roman"/>
          <w:noProof/>
          <w:lang w:val="en-US"/>
        </w:rPr>
        <w:t>16</w:t>
      </w:r>
      <w:r w:rsidRPr="00224DB6">
        <w:rPr>
          <w:rFonts w:ascii="Times New Roman" w:hAnsi="Times New Roman"/>
          <w:lang w:val="en-US"/>
          <w:rPrChange w:id="3839" w:author="Markel" w:date="2018-07-20T14:56:00Z">
            <w:rPr>
              <w:sz w:val="24"/>
            </w:rPr>
          </w:rPrChange>
        </w:rPr>
        <w:fldChar w:fldCharType="end"/>
      </w:r>
      <w:r w:rsidRPr="00224DB6">
        <w:rPr>
          <w:rFonts w:ascii="Times New Roman" w:hAnsi="Times New Roman"/>
          <w:lang w:val="en-US"/>
          <w:rPrChange w:id="3840" w:author="Markel" w:date="2018-07-20T14:56:00Z">
            <w:rPr>
              <w:sz w:val="24"/>
            </w:rPr>
          </w:rPrChange>
        </w:rPr>
        <w:t xml:space="preserve"> </w:t>
      </w:r>
      <w:del w:id="3841" w:author="Markel" w:date="2018-07-20T14:56:00Z">
        <w:r w:rsidR="007408FE">
          <w:rPr>
            <w:sz w:val="24"/>
            <w:szCs w:val="24"/>
          </w:rPr>
          <w:delText>–</w:delText>
        </w:r>
      </w:del>
      <w:ins w:id="3842" w:author="Markel" w:date="2018-07-20T14:56:00Z">
        <w:r w:rsidRPr="00224DB6">
          <w:rPr>
            <w:rFonts w:ascii="Times New Roman" w:hAnsi="Times New Roman" w:cs="Times New Roman"/>
            <w:lang w:val="en-US"/>
          </w:rPr>
          <w:t>-</w:t>
        </w:r>
      </w:ins>
      <w:r w:rsidRPr="00224DB6">
        <w:rPr>
          <w:rFonts w:ascii="Times New Roman" w:hAnsi="Times New Roman"/>
          <w:lang w:val="en-US"/>
          <w:rPrChange w:id="3843" w:author="Markel" w:date="2018-07-20T14:56:00Z">
            <w:rPr>
              <w:sz w:val="24"/>
            </w:rPr>
          </w:rPrChange>
        </w:rPr>
        <w:t xml:space="preserve"> Definition of origin attributes</w:t>
      </w:r>
      <w:bookmarkEnd w:id="3833"/>
      <w:bookmarkEnd w:id="3834"/>
      <w:bookmarkEnd w:id="3835"/>
    </w:p>
    <w:tbl>
      <w:tblPr>
        <w:tblStyle w:val="LightList-Accent1"/>
        <w:tblW w:w="9450" w:type="dxa"/>
        <w:tblLayout w:type="fixed"/>
        <w:tblLook w:val="04A0" w:firstRow="1" w:lastRow="0" w:firstColumn="1" w:lastColumn="0" w:noHBand="0" w:noVBand="1"/>
        <w:tblPrChange w:id="3844" w:author="Markel" w:date="2018-07-20T14:56:00Z">
          <w:tblPr>
            <w:tblStyle w:val="LightList-Accent1"/>
            <w:tblW w:w="9576" w:type="dxa"/>
            <w:tblLook w:val="04A0" w:firstRow="1" w:lastRow="0" w:firstColumn="1" w:lastColumn="0" w:noHBand="0" w:noVBand="1"/>
          </w:tblPr>
        </w:tblPrChange>
      </w:tblPr>
      <w:tblGrid>
        <w:gridCol w:w="1550"/>
        <w:gridCol w:w="2268"/>
        <w:gridCol w:w="1134"/>
        <w:gridCol w:w="1701"/>
        <w:gridCol w:w="1134"/>
        <w:gridCol w:w="1663"/>
        <w:tblGridChange w:id="3845">
          <w:tblGrid>
            <w:gridCol w:w="1665"/>
            <w:gridCol w:w="1713"/>
            <w:gridCol w:w="1643"/>
            <w:gridCol w:w="1583"/>
            <w:gridCol w:w="1696"/>
            <w:gridCol w:w="1276"/>
          </w:tblGrid>
        </w:tblGridChange>
      </w:tblGrid>
      <w:tr w:rsidR="00AD2F95" w:rsidRPr="00224DB6" w14:paraId="18CF6154" w14:textId="77777777" w:rsidTr="001655DE">
        <w:trPr>
          <w:cnfStyle w:val="100000000000" w:firstRow="1" w:lastRow="0" w:firstColumn="0" w:lastColumn="0" w:oddVBand="0" w:evenVBand="0" w:oddHBand="0" w:evenHBand="0" w:firstRowFirstColumn="0" w:firstRowLastColumn="0" w:lastRowFirstColumn="0" w:lastRowLastColumn="0"/>
          <w:tblHeader/>
          <w:trPrChange w:id="3846" w:author="Markel" w:date="2018-07-20T14:56:00Z">
            <w:trPr>
              <w:tblHeader/>
            </w:trPr>
          </w:trPrChange>
        </w:trPr>
        <w:tc>
          <w:tcPr>
            <w:cnfStyle w:val="001000000000" w:firstRow="0" w:lastRow="0" w:firstColumn="1" w:lastColumn="0" w:oddVBand="0" w:evenVBand="0" w:oddHBand="0" w:evenHBand="0" w:firstRowFirstColumn="0" w:firstRowLastColumn="0" w:lastRowFirstColumn="0" w:lastRowLastColumn="0"/>
            <w:tcW w:w="1550" w:type="dxa"/>
            <w:tcPrChange w:id="3847" w:author="Markel" w:date="2018-07-20T14:56:00Z">
              <w:tcPr>
                <w:tcW w:w="1665" w:type="dxa"/>
              </w:tcPr>
            </w:tcPrChange>
          </w:tcPr>
          <w:p w14:paraId="4637FDCD" w14:textId="77777777" w:rsidR="00AD2F95" w:rsidRPr="00224DB6" w:rsidRDefault="00AD2F95" w:rsidP="001655DE">
            <w:pPr>
              <w:cnfStyle w:val="101000000000" w:firstRow="1" w:lastRow="0" w:firstColumn="1" w:lastColumn="0" w:oddVBand="0" w:evenVBand="0" w:oddHBand="0" w:evenHBand="0" w:firstRowFirstColumn="0" w:firstRowLastColumn="0" w:lastRowFirstColumn="0" w:lastRowLastColumn="0"/>
              <w:rPr>
                <w:rPrChange w:id="3848" w:author="Markel" w:date="2018-07-20T14:56:00Z">
                  <w:rPr>
                    <w:rFonts w:asciiTheme="minorHAnsi" w:hAnsiTheme="minorHAnsi"/>
                    <w:sz w:val="20"/>
                  </w:rPr>
                </w:rPrChange>
              </w:rPr>
            </w:pPr>
            <w:r w:rsidRPr="00224DB6">
              <w:rPr>
                <w:rPrChange w:id="3849" w:author="Markel" w:date="2018-07-20T14:56:00Z">
                  <w:rPr>
                    <w:rFonts w:asciiTheme="minorHAnsi" w:hAnsiTheme="minorHAnsi"/>
                    <w:sz w:val="20"/>
                  </w:rPr>
                </w:rPrChange>
              </w:rPr>
              <w:t>Attribute</w:t>
            </w:r>
          </w:p>
        </w:tc>
        <w:tc>
          <w:tcPr>
            <w:tcW w:w="2268" w:type="dxa"/>
            <w:tcPrChange w:id="3850" w:author="Markel" w:date="2018-07-20T14:56:00Z">
              <w:tcPr>
                <w:tcW w:w="1713" w:type="dxa"/>
              </w:tcPr>
            </w:tcPrChange>
          </w:tcPr>
          <w:p w14:paraId="6D10759D" w14:textId="77777777" w:rsidR="00AD2F95" w:rsidRPr="00224DB6" w:rsidRDefault="00AD2F95" w:rsidP="001655DE">
            <w:pPr>
              <w:cnfStyle w:val="100000000000" w:firstRow="1" w:lastRow="0" w:firstColumn="0" w:lastColumn="0" w:oddVBand="0" w:evenVBand="0" w:oddHBand="0" w:evenHBand="0" w:firstRowFirstColumn="0" w:firstRowLastColumn="0" w:lastRowFirstColumn="0" w:lastRowLastColumn="0"/>
              <w:rPr>
                <w:rPrChange w:id="3851" w:author="Markel" w:date="2018-07-20T14:56:00Z">
                  <w:rPr>
                    <w:rFonts w:asciiTheme="minorHAnsi" w:hAnsiTheme="minorHAnsi"/>
                    <w:sz w:val="20"/>
                  </w:rPr>
                </w:rPrChange>
              </w:rPr>
            </w:pPr>
            <w:r w:rsidRPr="00224DB6">
              <w:rPr>
                <w:rPrChange w:id="3852" w:author="Markel" w:date="2018-07-20T14:56:00Z">
                  <w:rPr>
                    <w:rFonts w:asciiTheme="minorHAnsi" w:hAnsiTheme="minorHAnsi"/>
                    <w:sz w:val="20"/>
                  </w:rPr>
                </w:rPrChange>
              </w:rPr>
              <w:t>Description</w:t>
            </w:r>
          </w:p>
        </w:tc>
        <w:tc>
          <w:tcPr>
            <w:tcW w:w="1134" w:type="dxa"/>
            <w:tcPrChange w:id="3853" w:author="Markel" w:date="2018-07-20T14:56:00Z">
              <w:tcPr>
                <w:tcW w:w="1643" w:type="dxa"/>
              </w:tcPr>
            </w:tcPrChange>
          </w:tcPr>
          <w:p w14:paraId="2B7D0791" w14:textId="77777777" w:rsidR="00AD2F95" w:rsidRPr="00224DB6" w:rsidRDefault="00AD2F95" w:rsidP="001655DE">
            <w:pPr>
              <w:cnfStyle w:val="100000000000" w:firstRow="1" w:lastRow="0" w:firstColumn="0" w:lastColumn="0" w:oddVBand="0" w:evenVBand="0" w:oddHBand="0" w:evenHBand="0" w:firstRowFirstColumn="0" w:firstRowLastColumn="0" w:lastRowFirstColumn="0" w:lastRowLastColumn="0"/>
              <w:rPr>
                <w:rPrChange w:id="3854" w:author="Markel" w:date="2018-07-20T14:56:00Z">
                  <w:rPr>
                    <w:rFonts w:asciiTheme="minorHAnsi" w:hAnsiTheme="minorHAnsi"/>
                    <w:sz w:val="20"/>
                  </w:rPr>
                </w:rPrChange>
              </w:rPr>
            </w:pPr>
            <w:r w:rsidRPr="00224DB6">
              <w:rPr>
                <w:rPrChange w:id="3855" w:author="Markel" w:date="2018-07-20T14:56:00Z">
                  <w:rPr>
                    <w:rFonts w:asciiTheme="minorHAnsi" w:hAnsiTheme="minorHAnsi"/>
                    <w:sz w:val="20"/>
                  </w:rPr>
                </w:rPrChange>
              </w:rPr>
              <w:t>Class</w:t>
            </w:r>
          </w:p>
        </w:tc>
        <w:tc>
          <w:tcPr>
            <w:tcW w:w="1701" w:type="dxa"/>
            <w:tcPrChange w:id="3856" w:author="Markel" w:date="2018-07-20T14:56:00Z">
              <w:tcPr>
                <w:tcW w:w="1583" w:type="dxa"/>
              </w:tcPr>
            </w:tcPrChange>
          </w:tcPr>
          <w:p w14:paraId="7697FF25" w14:textId="77777777" w:rsidR="00AD2F95" w:rsidRPr="00224DB6" w:rsidRDefault="00AD2F95" w:rsidP="001655DE">
            <w:pPr>
              <w:cnfStyle w:val="100000000000" w:firstRow="1" w:lastRow="0" w:firstColumn="0" w:lastColumn="0" w:oddVBand="0" w:evenVBand="0" w:oddHBand="0" w:evenHBand="0" w:firstRowFirstColumn="0" w:firstRowLastColumn="0" w:lastRowFirstColumn="0" w:lastRowLastColumn="0"/>
              <w:rPr>
                <w:b w:val="0"/>
                <w:rPrChange w:id="3857" w:author="Markel" w:date="2018-07-20T14:56:00Z">
                  <w:rPr>
                    <w:rFonts w:asciiTheme="minorHAnsi" w:hAnsiTheme="minorHAnsi"/>
                    <w:sz w:val="20"/>
                  </w:rPr>
                </w:rPrChange>
              </w:rPr>
            </w:pPr>
            <w:r w:rsidRPr="00224DB6">
              <w:rPr>
                <w:rPrChange w:id="3858" w:author="Markel" w:date="2018-07-20T14:56:00Z">
                  <w:rPr>
                    <w:rFonts w:asciiTheme="minorHAnsi" w:hAnsiTheme="minorHAnsi"/>
                    <w:sz w:val="20"/>
                  </w:rPr>
                </w:rPrChange>
              </w:rPr>
              <w:t>Enumeration</w:t>
            </w:r>
          </w:p>
        </w:tc>
        <w:tc>
          <w:tcPr>
            <w:tcW w:w="1134" w:type="dxa"/>
            <w:tcPrChange w:id="3859" w:author="Markel" w:date="2018-07-20T14:56:00Z">
              <w:tcPr>
                <w:tcW w:w="1696" w:type="dxa"/>
              </w:tcPr>
            </w:tcPrChange>
          </w:tcPr>
          <w:p w14:paraId="4024147E" w14:textId="77777777" w:rsidR="00AD2F95" w:rsidRPr="00224DB6" w:rsidRDefault="00AD2F95" w:rsidP="001655DE">
            <w:pPr>
              <w:cnfStyle w:val="100000000000" w:firstRow="1" w:lastRow="0" w:firstColumn="0" w:lastColumn="0" w:oddVBand="0" w:evenVBand="0" w:oddHBand="0" w:evenHBand="0" w:firstRowFirstColumn="0" w:firstRowLastColumn="0" w:lastRowFirstColumn="0" w:lastRowLastColumn="0"/>
              <w:rPr>
                <w:rPrChange w:id="3860" w:author="Markel" w:date="2018-07-20T14:56:00Z">
                  <w:rPr>
                    <w:rFonts w:asciiTheme="minorHAnsi" w:hAnsiTheme="minorHAnsi"/>
                    <w:sz w:val="20"/>
                  </w:rPr>
                </w:rPrChange>
              </w:rPr>
            </w:pPr>
            <w:r w:rsidRPr="00224DB6">
              <w:rPr>
                <w:rPrChange w:id="3861" w:author="Markel" w:date="2018-07-20T14:56:00Z">
                  <w:rPr>
                    <w:rFonts w:asciiTheme="minorHAnsi" w:hAnsiTheme="minorHAnsi"/>
                    <w:sz w:val="20"/>
                  </w:rPr>
                </w:rPrChange>
              </w:rPr>
              <w:t>Required</w:t>
            </w:r>
          </w:p>
        </w:tc>
        <w:tc>
          <w:tcPr>
            <w:tcW w:w="1663" w:type="dxa"/>
            <w:tcPrChange w:id="3862" w:author="Markel" w:date="2018-07-20T14:56:00Z">
              <w:tcPr>
                <w:tcW w:w="1276" w:type="dxa"/>
              </w:tcPr>
            </w:tcPrChange>
          </w:tcPr>
          <w:p w14:paraId="43330EE6" w14:textId="77777777" w:rsidR="00AD2F95" w:rsidRPr="00224DB6" w:rsidRDefault="00AD2F95" w:rsidP="001655DE">
            <w:pPr>
              <w:cnfStyle w:val="100000000000" w:firstRow="1" w:lastRow="0" w:firstColumn="0" w:lastColumn="0" w:oddVBand="0" w:evenVBand="0" w:oddHBand="0" w:evenHBand="0" w:firstRowFirstColumn="0" w:firstRowLastColumn="0" w:lastRowFirstColumn="0" w:lastRowLastColumn="0"/>
              <w:rPr>
                <w:rPrChange w:id="3863" w:author="Markel" w:date="2018-07-20T14:56:00Z">
                  <w:rPr>
                    <w:rFonts w:asciiTheme="minorHAnsi" w:hAnsiTheme="minorHAnsi"/>
                    <w:sz w:val="20"/>
                  </w:rPr>
                </w:rPrChange>
              </w:rPr>
            </w:pPr>
            <w:r w:rsidRPr="00224DB6">
              <w:rPr>
                <w:rPrChange w:id="3864" w:author="Markel" w:date="2018-07-20T14:56:00Z">
                  <w:rPr>
                    <w:rFonts w:asciiTheme="minorHAnsi" w:hAnsiTheme="minorHAnsi"/>
                    <w:sz w:val="20"/>
                  </w:rPr>
                </w:rPrChange>
              </w:rPr>
              <w:t>Default (if not specified)</w:t>
            </w:r>
          </w:p>
        </w:tc>
      </w:tr>
      <w:tr w:rsidR="00AD2F95" w:rsidRPr="00224DB6" w14:paraId="03661CEC" w14:textId="77777777" w:rsidTr="001655DE">
        <w:trPr>
          <w:cnfStyle w:val="000000100000" w:firstRow="0" w:lastRow="0" w:firstColumn="0" w:lastColumn="0" w:oddVBand="0" w:evenVBand="0" w:oddHBand="1" w:evenHBand="0" w:firstRowFirstColumn="0" w:firstRowLastColumn="0" w:lastRowFirstColumn="0" w:lastRowLastColumn="0"/>
          <w:cantSplit/>
          <w:trPrChange w:id="3865" w:author="Markel" w:date="2018-07-20T14:56:00Z">
            <w:trPr>
              <w:cantSplit/>
            </w:trPr>
          </w:trPrChange>
        </w:trPr>
        <w:tc>
          <w:tcPr>
            <w:cnfStyle w:val="001000000000" w:firstRow="0" w:lastRow="0" w:firstColumn="1" w:lastColumn="0" w:oddVBand="0" w:evenVBand="0" w:oddHBand="0" w:evenHBand="0" w:firstRowFirstColumn="0" w:firstRowLastColumn="0" w:lastRowFirstColumn="0" w:lastRowLastColumn="0"/>
            <w:tcW w:w="1550" w:type="dxa"/>
            <w:tcPrChange w:id="3866" w:author="Markel" w:date="2018-07-20T14:56:00Z">
              <w:tcPr>
                <w:tcW w:w="1665" w:type="dxa"/>
              </w:tcPr>
            </w:tcPrChange>
          </w:tcPr>
          <w:p w14:paraId="66D589D6" w14:textId="77777777" w:rsidR="00AD2F95" w:rsidRPr="00224DB6" w:rsidRDefault="00AD2F95" w:rsidP="001655DE">
            <w:pPr>
              <w:cnfStyle w:val="001000100000" w:firstRow="0" w:lastRow="0" w:firstColumn="1" w:lastColumn="0" w:oddVBand="0" w:evenVBand="0" w:oddHBand="1" w:evenHBand="0" w:firstRowFirstColumn="0" w:firstRowLastColumn="0" w:lastRowFirstColumn="0" w:lastRowLastColumn="0"/>
              <w:rPr>
                <w:rPrChange w:id="3867" w:author="Markel" w:date="2018-07-20T14:56:00Z">
                  <w:rPr>
                    <w:rFonts w:asciiTheme="minorHAnsi" w:hAnsiTheme="minorHAnsi"/>
                    <w:sz w:val="20"/>
                  </w:rPr>
                </w:rPrChange>
              </w:rPr>
            </w:pPr>
            <w:r w:rsidRPr="00224DB6">
              <w:rPr>
                <w:rPrChange w:id="3868" w:author="Markel" w:date="2018-07-20T14:56:00Z">
                  <w:rPr>
                    <w:rFonts w:asciiTheme="minorHAnsi" w:hAnsiTheme="minorHAnsi"/>
                    <w:sz w:val="20"/>
                  </w:rPr>
                </w:rPrChange>
              </w:rPr>
              <w:t>lat</w:t>
            </w:r>
          </w:p>
        </w:tc>
        <w:tc>
          <w:tcPr>
            <w:tcW w:w="2268" w:type="dxa"/>
            <w:tcPrChange w:id="3869" w:author="Markel" w:date="2018-07-20T14:56:00Z">
              <w:tcPr>
                <w:tcW w:w="1713" w:type="dxa"/>
              </w:tcPr>
            </w:tcPrChange>
          </w:tcPr>
          <w:p w14:paraId="2915CB08" w14:textId="77777777" w:rsidR="00AD2F95" w:rsidRPr="00224DB6" w:rsidRDefault="00AD2F95" w:rsidP="001655DE">
            <w:pPr>
              <w:cnfStyle w:val="000000100000" w:firstRow="0" w:lastRow="0" w:firstColumn="0" w:lastColumn="0" w:oddVBand="0" w:evenVBand="0" w:oddHBand="1" w:evenHBand="0" w:firstRowFirstColumn="0" w:firstRowLastColumn="0" w:lastRowFirstColumn="0" w:lastRowLastColumn="0"/>
              <w:rPr>
                <w:rPrChange w:id="3870" w:author="Markel" w:date="2018-07-20T14:56:00Z">
                  <w:rPr>
                    <w:rFonts w:asciiTheme="minorHAnsi" w:hAnsiTheme="minorHAnsi"/>
                    <w:sz w:val="20"/>
                  </w:rPr>
                </w:rPrChange>
              </w:rPr>
            </w:pPr>
            <w:r w:rsidRPr="00224DB6">
              <w:rPr>
                <w:rPrChange w:id="3871" w:author="Markel" w:date="2018-07-20T14:56:00Z">
                  <w:rPr>
                    <w:rFonts w:asciiTheme="minorHAnsi" w:hAnsiTheme="minorHAnsi"/>
                    <w:sz w:val="20"/>
                  </w:rPr>
                </w:rPrChange>
              </w:rPr>
              <w:t>The latitude coordinate of the origin</w:t>
            </w:r>
            <w:ins w:id="3872" w:author="Markel" w:date="2018-07-20T14:56:00Z">
              <w:r w:rsidR="008E7D98" w:rsidRPr="00224DB6">
                <w:t xml:space="preserve"> in degrees</w:t>
              </w:r>
            </w:ins>
          </w:p>
        </w:tc>
        <w:tc>
          <w:tcPr>
            <w:tcW w:w="1134" w:type="dxa"/>
            <w:tcPrChange w:id="3873" w:author="Markel" w:date="2018-07-20T14:56:00Z">
              <w:tcPr>
                <w:tcW w:w="1643" w:type="dxa"/>
              </w:tcPr>
            </w:tcPrChange>
          </w:tcPr>
          <w:p w14:paraId="441AC826" w14:textId="77777777" w:rsidR="00AD2F95" w:rsidRPr="00224DB6" w:rsidRDefault="00AD2F95" w:rsidP="001655DE">
            <w:pPr>
              <w:cnfStyle w:val="000000100000" w:firstRow="0" w:lastRow="0" w:firstColumn="0" w:lastColumn="0" w:oddVBand="0" w:evenVBand="0" w:oddHBand="1" w:evenHBand="0" w:firstRowFirstColumn="0" w:firstRowLastColumn="0" w:lastRowFirstColumn="0" w:lastRowLastColumn="0"/>
              <w:rPr>
                <w:rPrChange w:id="3874" w:author="Markel" w:date="2018-07-20T14:56:00Z">
                  <w:rPr>
                    <w:rFonts w:asciiTheme="minorHAnsi" w:hAnsiTheme="minorHAnsi"/>
                    <w:sz w:val="20"/>
                  </w:rPr>
                </w:rPrChange>
              </w:rPr>
            </w:pPr>
            <w:r w:rsidRPr="00224DB6">
              <w:rPr>
                <w:rPrChange w:id="3875" w:author="Markel" w:date="2018-07-20T14:56:00Z">
                  <w:rPr>
                    <w:rFonts w:asciiTheme="minorHAnsi" w:hAnsiTheme="minorHAnsi"/>
                    <w:sz w:val="20"/>
                  </w:rPr>
                </w:rPrChange>
              </w:rPr>
              <w:t>double</w:t>
            </w:r>
          </w:p>
        </w:tc>
        <w:tc>
          <w:tcPr>
            <w:tcW w:w="1701" w:type="dxa"/>
            <w:tcPrChange w:id="3876" w:author="Markel" w:date="2018-07-20T14:56:00Z">
              <w:tcPr>
                <w:tcW w:w="1583" w:type="dxa"/>
              </w:tcPr>
            </w:tcPrChange>
          </w:tcPr>
          <w:p w14:paraId="527D3644" w14:textId="77777777" w:rsidR="00AD2F95" w:rsidRPr="00224DB6" w:rsidRDefault="008B463D" w:rsidP="001655DE">
            <w:pPr>
              <w:cnfStyle w:val="000000100000" w:firstRow="0" w:lastRow="0" w:firstColumn="0" w:lastColumn="0" w:oddVBand="0" w:evenVBand="0" w:oddHBand="1" w:evenHBand="0" w:firstRowFirstColumn="0" w:firstRowLastColumn="0" w:lastRowFirstColumn="0" w:lastRowLastColumn="0"/>
              <w:rPr>
                <w:rPrChange w:id="3877" w:author="Markel" w:date="2018-07-20T14:56:00Z">
                  <w:rPr>
                    <w:rFonts w:asciiTheme="minorHAnsi" w:hAnsiTheme="minorHAnsi"/>
                    <w:sz w:val="20"/>
                  </w:rPr>
                </w:rPrChange>
              </w:rPr>
            </w:pPr>
            <w:ins w:id="3878" w:author="Markel" w:date="2018-07-20T14:56:00Z">
              <w:r w:rsidRPr="00224DB6">
                <w:t>[-90, 90]</w:t>
              </w:r>
            </w:ins>
          </w:p>
        </w:tc>
        <w:tc>
          <w:tcPr>
            <w:tcW w:w="1134" w:type="dxa"/>
            <w:tcPrChange w:id="3879" w:author="Markel" w:date="2018-07-20T14:56:00Z">
              <w:tcPr>
                <w:tcW w:w="1696" w:type="dxa"/>
              </w:tcPr>
            </w:tcPrChange>
          </w:tcPr>
          <w:p w14:paraId="2897AE17" w14:textId="77777777" w:rsidR="00AD2F95" w:rsidRPr="00224DB6" w:rsidRDefault="00AD2F95" w:rsidP="001655DE">
            <w:pPr>
              <w:cnfStyle w:val="000000100000" w:firstRow="0" w:lastRow="0" w:firstColumn="0" w:lastColumn="0" w:oddVBand="0" w:evenVBand="0" w:oddHBand="1" w:evenHBand="0" w:firstRowFirstColumn="0" w:firstRowLastColumn="0" w:lastRowFirstColumn="0" w:lastRowLastColumn="0"/>
              <w:rPr>
                <w:rPrChange w:id="3880" w:author="Markel" w:date="2018-07-20T14:56:00Z">
                  <w:rPr>
                    <w:rFonts w:asciiTheme="minorHAnsi" w:hAnsiTheme="minorHAnsi"/>
                    <w:sz w:val="20"/>
                  </w:rPr>
                </w:rPrChange>
              </w:rPr>
            </w:pPr>
            <w:r w:rsidRPr="00224DB6">
              <w:rPr>
                <w:rPrChange w:id="3881" w:author="Markel" w:date="2018-07-20T14:56:00Z">
                  <w:rPr>
                    <w:rFonts w:asciiTheme="minorHAnsi" w:hAnsiTheme="minorHAnsi"/>
                    <w:sz w:val="20"/>
                  </w:rPr>
                </w:rPrChange>
              </w:rPr>
              <w:t>Yes</w:t>
            </w:r>
          </w:p>
        </w:tc>
        <w:tc>
          <w:tcPr>
            <w:tcW w:w="1663" w:type="dxa"/>
            <w:tcPrChange w:id="3882" w:author="Markel" w:date="2018-07-20T14:56:00Z">
              <w:tcPr>
                <w:tcW w:w="1276" w:type="dxa"/>
              </w:tcPr>
            </w:tcPrChange>
          </w:tcPr>
          <w:p w14:paraId="5DFE6499" w14:textId="77777777" w:rsidR="00AD2F95" w:rsidRPr="00224DB6" w:rsidRDefault="00AD2F95" w:rsidP="001655DE">
            <w:pPr>
              <w:cnfStyle w:val="000000100000" w:firstRow="0" w:lastRow="0" w:firstColumn="0" w:lastColumn="0" w:oddVBand="0" w:evenVBand="0" w:oddHBand="1" w:evenHBand="0" w:firstRowFirstColumn="0" w:firstRowLastColumn="0" w:lastRowFirstColumn="0" w:lastRowLastColumn="0"/>
              <w:rPr>
                <w:rPrChange w:id="3883" w:author="Markel" w:date="2018-07-20T14:56:00Z">
                  <w:rPr>
                    <w:rFonts w:asciiTheme="minorHAnsi" w:hAnsiTheme="minorHAnsi"/>
                    <w:sz w:val="20"/>
                  </w:rPr>
                </w:rPrChange>
              </w:rPr>
            </w:pPr>
          </w:p>
        </w:tc>
      </w:tr>
      <w:tr w:rsidR="00AD2F95" w:rsidRPr="00224DB6" w14:paraId="09A11B1A" w14:textId="77777777" w:rsidTr="001655DE">
        <w:trPr>
          <w:cantSplit/>
          <w:trPrChange w:id="3884" w:author="Markel" w:date="2018-07-20T14:56:00Z">
            <w:trPr>
              <w:cantSplit/>
            </w:trPr>
          </w:trPrChange>
        </w:trPr>
        <w:tc>
          <w:tcPr>
            <w:cnfStyle w:val="001000000000" w:firstRow="0" w:lastRow="0" w:firstColumn="1" w:lastColumn="0" w:oddVBand="0" w:evenVBand="0" w:oddHBand="0" w:evenHBand="0" w:firstRowFirstColumn="0" w:firstRowLastColumn="0" w:lastRowFirstColumn="0" w:lastRowLastColumn="0"/>
            <w:tcW w:w="1550" w:type="dxa"/>
            <w:tcPrChange w:id="3885" w:author="Markel" w:date="2018-07-20T14:56:00Z">
              <w:tcPr>
                <w:tcW w:w="1665" w:type="dxa"/>
              </w:tcPr>
            </w:tcPrChange>
          </w:tcPr>
          <w:p w14:paraId="7F704D51" w14:textId="77777777" w:rsidR="00AD2F95" w:rsidRPr="00224DB6" w:rsidRDefault="00AD2F95" w:rsidP="001655DE">
            <w:pPr>
              <w:rPr>
                <w:rPrChange w:id="3886" w:author="Markel" w:date="2018-07-20T14:56:00Z">
                  <w:rPr>
                    <w:rFonts w:asciiTheme="minorHAnsi" w:hAnsiTheme="minorHAnsi"/>
                    <w:sz w:val="20"/>
                  </w:rPr>
                </w:rPrChange>
              </w:rPr>
            </w:pPr>
            <w:r w:rsidRPr="00224DB6">
              <w:rPr>
                <w:rPrChange w:id="3887" w:author="Markel" w:date="2018-07-20T14:56:00Z">
                  <w:rPr>
                    <w:rFonts w:asciiTheme="minorHAnsi" w:hAnsiTheme="minorHAnsi"/>
                    <w:sz w:val="20"/>
                  </w:rPr>
                </w:rPrChange>
              </w:rPr>
              <w:t>lon</w:t>
            </w:r>
          </w:p>
        </w:tc>
        <w:tc>
          <w:tcPr>
            <w:tcW w:w="2268" w:type="dxa"/>
            <w:tcPrChange w:id="3888" w:author="Markel" w:date="2018-07-20T14:56:00Z">
              <w:tcPr>
                <w:tcW w:w="1713" w:type="dxa"/>
              </w:tcPr>
            </w:tcPrChange>
          </w:tcPr>
          <w:p w14:paraId="1253167D" w14:textId="77777777" w:rsidR="00AD2F95" w:rsidRPr="00224DB6" w:rsidRDefault="00AD2F95" w:rsidP="001655DE">
            <w:pPr>
              <w:cnfStyle w:val="000000000000" w:firstRow="0" w:lastRow="0" w:firstColumn="0" w:lastColumn="0" w:oddVBand="0" w:evenVBand="0" w:oddHBand="0" w:evenHBand="0" w:firstRowFirstColumn="0" w:firstRowLastColumn="0" w:lastRowFirstColumn="0" w:lastRowLastColumn="0"/>
              <w:rPr>
                <w:rPrChange w:id="3889" w:author="Markel" w:date="2018-07-20T14:56:00Z">
                  <w:rPr>
                    <w:rFonts w:asciiTheme="minorHAnsi" w:hAnsiTheme="minorHAnsi"/>
                    <w:sz w:val="20"/>
                  </w:rPr>
                </w:rPrChange>
              </w:rPr>
            </w:pPr>
            <w:r w:rsidRPr="00224DB6">
              <w:rPr>
                <w:rPrChange w:id="3890" w:author="Markel" w:date="2018-07-20T14:56:00Z">
                  <w:rPr>
                    <w:rFonts w:asciiTheme="minorHAnsi" w:hAnsiTheme="minorHAnsi"/>
                    <w:sz w:val="20"/>
                  </w:rPr>
                </w:rPrChange>
              </w:rPr>
              <w:t>The longitude coordinate of the origin</w:t>
            </w:r>
            <w:ins w:id="3891" w:author="Markel" w:date="2018-07-20T14:56:00Z">
              <w:r w:rsidR="008E7D98" w:rsidRPr="00224DB6">
                <w:t xml:space="preserve"> in degrees</w:t>
              </w:r>
            </w:ins>
          </w:p>
        </w:tc>
        <w:tc>
          <w:tcPr>
            <w:tcW w:w="1134" w:type="dxa"/>
            <w:tcPrChange w:id="3892" w:author="Markel" w:date="2018-07-20T14:56:00Z">
              <w:tcPr>
                <w:tcW w:w="1643" w:type="dxa"/>
              </w:tcPr>
            </w:tcPrChange>
          </w:tcPr>
          <w:p w14:paraId="189268D8" w14:textId="77777777" w:rsidR="00AD2F95" w:rsidRPr="00224DB6" w:rsidRDefault="00AD2F95" w:rsidP="001655DE">
            <w:pPr>
              <w:cnfStyle w:val="000000000000" w:firstRow="0" w:lastRow="0" w:firstColumn="0" w:lastColumn="0" w:oddVBand="0" w:evenVBand="0" w:oddHBand="0" w:evenHBand="0" w:firstRowFirstColumn="0" w:firstRowLastColumn="0" w:lastRowFirstColumn="0" w:lastRowLastColumn="0"/>
              <w:rPr>
                <w:rPrChange w:id="3893" w:author="Markel" w:date="2018-07-20T14:56:00Z">
                  <w:rPr>
                    <w:rFonts w:asciiTheme="minorHAnsi" w:hAnsiTheme="minorHAnsi"/>
                    <w:sz w:val="20"/>
                  </w:rPr>
                </w:rPrChange>
              </w:rPr>
            </w:pPr>
            <w:r w:rsidRPr="00224DB6">
              <w:rPr>
                <w:rPrChange w:id="3894" w:author="Markel" w:date="2018-07-20T14:56:00Z">
                  <w:rPr>
                    <w:rFonts w:asciiTheme="minorHAnsi" w:hAnsiTheme="minorHAnsi"/>
                    <w:sz w:val="20"/>
                  </w:rPr>
                </w:rPrChange>
              </w:rPr>
              <w:t>double</w:t>
            </w:r>
          </w:p>
        </w:tc>
        <w:tc>
          <w:tcPr>
            <w:tcW w:w="1701" w:type="dxa"/>
            <w:tcPrChange w:id="3895" w:author="Markel" w:date="2018-07-20T14:56:00Z">
              <w:tcPr>
                <w:tcW w:w="1583" w:type="dxa"/>
              </w:tcPr>
            </w:tcPrChange>
          </w:tcPr>
          <w:p w14:paraId="43CCD91F" w14:textId="77777777" w:rsidR="00AD2F95" w:rsidRPr="00224DB6" w:rsidRDefault="008B463D" w:rsidP="001655DE">
            <w:pPr>
              <w:cnfStyle w:val="000000000000" w:firstRow="0" w:lastRow="0" w:firstColumn="0" w:lastColumn="0" w:oddVBand="0" w:evenVBand="0" w:oddHBand="0" w:evenHBand="0" w:firstRowFirstColumn="0" w:firstRowLastColumn="0" w:lastRowFirstColumn="0" w:lastRowLastColumn="0"/>
              <w:rPr>
                <w:rPrChange w:id="3896" w:author="Markel" w:date="2018-07-20T14:56:00Z">
                  <w:rPr>
                    <w:rFonts w:asciiTheme="minorHAnsi" w:hAnsiTheme="minorHAnsi"/>
                    <w:sz w:val="20"/>
                  </w:rPr>
                </w:rPrChange>
              </w:rPr>
            </w:pPr>
            <w:ins w:id="3897" w:author="Markel" w:date="2018-07-20T14:56:00Z">
              <w:r w:rsidRPr="00224DB6">
                <w:t>[-180, 180]</w:t>
              </w:r>
            </w:ins>
          </w:p>
        </w:tc>
        <w:tc>
          <w:tcPr>
            <w:tcW w:w="1134" w:type="dxa"/>
            <w:tcPrChange w:id="3898" w:author="Markel" w:date="2018-07-20T14:56:00Z">
              <w:tcPr>
                <w:tcW w:w="1696" w:type="dxa"/>
              </w:tcPr>
            </w:tcPrChange>
          </w:tcPr>
          <w:p w14:paraId="24B24C03" w14:textId="77777777" w:rsidR="00AD2F95" w:rsidRPr="00224DB6" w:rsidRDefault="00AD2F95" w:rsidP="001655DE">
            <w:pPr>
              <w:cnfStyle w:val="000000000000" w:firstRow="0" w:lastRow="0" w:firstColumn="0" w:lastColumn="0" w:oddVBand="0" w:evenVBand="0" w:oddHBand="0" w:evenHBand="0" w:firstRowFirstColumn="0" w:firstRowLastColumn="0" w:lastRowFirstColumn="0" w:lastRowLastColumn="0"/>
              <w:rPr>
                <w:rPrChange w:id="3899" w:author="Markel" w:date="2018-07-20T14:56:00Z">
                  <w:rPr>
                    <w:rFonts w:asciiTheme="minorHAnsi" w:hAnsiTheme="minorHAnsi"/>
                    <w:sz w:val="20"/>
                  </w:rPr>
                </w:rPrChange>
              </w:rPr>
            </w:pPr>
            <w:r w:rsidRPr="00224DB6">
              <w:rPr>
                <w:rPrChange w:id="3900" w:author="Markel" w:date="2018-07-20T14:56:00Z">
                  <w:rPr>
                    <w:rFonts w:asciiTheme="minorHAnsi" w:hAnsiTheme="minorHAnsi"/>
                    <w:sz w:val="20"/>
                  </w:rPr>
                </w:rPrChange>
              </w:rPr>
              <w:t>Yes</w:t>
            </w:r>
          </w:p>
        </w:tc>
        <w:tc>
          <w:tcPr>
            <w:tcW w:w="1663" w:type="dxa"/>
            <w:tcPrChange w:id="3901" w:author="Markel" w:date="2018-07-20T14:56:00Z">
              <w:tcPr>
                <w:tcW w:w="1276" w:type="dxa"/>
              </w:tcPr>
            </w:tcPrChange>
          </w:tcPr>
          <w:p w14:paraId="671AC915" w14:textId="77777777" w:rsidR="00AD2F95" w:rsidRPr="00224DB6" w:rsidRDefault="00AD2F95" w:rsidP="001655DE">
            <w:pPr>
              <w:cnfStyle w:val="000000000000" w:firstRow="0" w:lastRow="0" w:firstColumn="0" w:lastColumn="0" w:oddVBand="0" w:evenVBand="0" w:oddHBand="0" w:evenHBand="0" w:firstRowFirstColumn="0" w:firstRowLastColumn="0" w:lastRowFirstColumn="0" w:lastRowLastColumn="0"/>
              <w:rPr>
                <w:rPrChange w:id="3902" w:author="Markel" w:date="2018-07-20T14:56:00Z">
                  <w:rPr>
                    <w:rFonts w:asciiTheme="minorHAnsi" w:hAnsiTheme="minorHAnsi"/>
                    <w:sz w:val="20"/>
                  </w:rPr>
                </w:rPrChange>
              </w:rPr>
            </w:pPr>
          </w:p>
        </w:tc>
      </w:tr>
      <w:tr w:rsidR="00AD2F95" w:rsidRPr="00224DB6" w14:paraId="5504921A" w14:textId="77777777" w:rsidTr="001655DE">
        <w:trPr>
          <w:cnfStyle w:val="000000100000" w:firstRow="0" w:lastRow="0" w:firstColumn="0" w:lastColumn="0" w:oddVBand="0" w:evenVBand="0" w:oddHBand="1" w:evenHBand="0" w:firstRowFirstColumn="0" w:firstRowLastColumn="0" w:lastRowFirstColumn="0" w:lastRowLastColumn="0"/>
          <w:cantSplit/>
          <w:trPrChange w:id="3903" w:author="Markel" w:date="2018-07-20T14:56:00Z">
            <w:trPr>
              <w:cantSplit/>
            </w:trPr>
          </w:trPrChange>
        </w:trPr>
        <w:tc>
          <w:tcPr>
            <w:cnfStyle w:val="001000000000" w:firstRow="0" w:lastRow="0" w:firstColumn="1" w:lastColumn="0" w:oddVBand="0" w:evenVBand="0" w:oddHBand="0" w:evenHBand="0" w:firstRowFirstColumn="0" w:firstRowLastColumn="0" w:lastRowFirstColumn="0" w:lastRowLastColumn="0"/>
            <w:tcW w:w="1550" w:type="dxa"/>
            <w:tcPrChange w:id="3904" w:author="Markel" w:date="2018-07-20T14:56:00Z">
              <w:tcPr>
                <w:tcW w:w="1665" w:type="dxa"/>
              </w:tcPr>
            </w:tcPrChange>
          </w:tcPr>
          <w:p w14:paraId="04995A37" w14:textId="77777777" w:rsidR="00AD2F95" w:rsidRPr="00224DB6" w:rsidRDefault="00AD2F95" w:rsidP="001655DE">
            <w:pPr>
              <w:cnfStyle w:val="001000100000" w:firstRow="0" w:lastRow="0" w:firstColumn="1" w:lastColumn="0" w:oddVBand="0" w:evenVBand="0" w:oddHBand="1" w:evenHBand="0" w:firstRowFirstColumn="0" w:firstRowLastColumn="0" w:lastRowFirstColumn="0" w:lastRowLastColumn="0"/>
              <w:rPr>
                <w:rPrChange w:id="3905" w:author="Markel" w:date="2018-07-20T14:56:00Z">
                  <w:rPr>
                    <w:rFonts w:asciiTheme="minorHAnsi" w:hAnsiTheme="minorHAnsi"/>
                    <w:sz w:val="20"/>
                  </w:rPr>
                </w:rPrChange>
              </w:rPr>
            </w:pPr>
            <w:r w:rsidRPr="00224DB6">
              <w:rPr>
                <w:rPrChange w:id="3906" w:author="Markel" w:date="2018-07-20T14:56:00Z">
                  <w:rPr>
                    <w:rFonts w:asciiTheme="minorHAnsi" w:hAnsiTheme="minorHAnsi"/>
                    <w:sz w:val="20"/>
                  </w:rPr>
                </w:rPrChange>
              </w:rPr>
              <w:t>height</w:t>
            </w:r>
          </w:p>
        </w:tc>
        <w:tc>
          <w:tcPr>
            <w:tcW w:w="2268" w:type="dxa"/>
            <w:tcPrChange w:id="3907" w:author="Markel" w:date="2018-07-20T14:56:00Z">
              <w:tcPr>
                <w:tcW w:w="1713" w:type="dxa"/>
              </w:tcPr>
            </w:tcPrChange>
          </w:tcPr>
          <w:p w14:paraId="0A269214" w14:textId="77777777" w:rsidR="00AD2F95" w:rsidRPr="00224DB6" w:rsidRDefault="00AD2F95" w:rsidP="001655DE">
            <w:pPr>
              <w:cnfStyle w:val="000000100000" w:firstRow="0" w:lastRow="0" w:firstColumn="0" w:lastColumn="0" w:oddVBand="0" w:evenVBand="0" w:oddHBand="1" w:evenHBand="0" w:firstRowFirstColumn="0" w:firstRowLastColumn="0" w:lastRowFirstColumn="0" w:lastRowLastColumn="0"/>
              <w:rPr>
                <w:rPrChange w:id="3908" w:author="Markel" w:date="2018-07-20T14:56:00Z">
                  <w:rPr>
                    <w:rFonts w:asciiTheme="minorHAnsi" w:hAnsiTheme="minorHAnsi"/>
                    <w:sz w:val="20"/>
                  </w:rPr>
                </w:rPrChange>
              </w:rPr>
            </w:pPr>
            <w:r w:rsidRPr="00224DB6">
              <w:rPr>
                <w:rPrChange w:id="3909" w:author="Markel" w:date="2018-07-20T14:56:00Z">
                  <w:rPr>
                    <w:rFonts w:asciiTheme="minorHAnsi" w:hAnsiTheme="minorHAnsi"/>
                    <w:sz w:val="20"/>
                  </w:rPr>
                </w:rPrChange>
              </w:rPr>
              <w:t>The height coordinate of the origin</w:t>
            </w:r>
            <w:ins w:id="3910" w:author="Markel" w:date="2018-07-20T14:56:00Z">
              <w:r w:rsidR="008E7D98" w:rsidRPr="00224DB6">
                <w:t xml:space="preserve"> in meters</w:t>
              </w:r>
            </w:ins>
          </w:p>
        </w:tc>
        <w:tc>
          <w:tcPr>
            <w:tcW w:w="1134" w:type="dxa"/>
            <w:tcPrChange w:id="3911" w:author="Markel" w:date="2018-07-20T14:56:00Z">
              <w:tcPr>
                <w:tcW w:w="1643" w:type="dxa"/>
              </w:tcPr>
            </w:tcPrChange>
          </w:tcPr>
          <w:p w14:paraId="04BEAF2F" w14:textId="77777777" w:rsidR="00AD2F95" w:rsidRPr="00224DB6" w:rsidRDefault="00AD2F95" w:rsidP="001655DE">
            <w:pPr>
              <w:cnfStyle w:val="000000100000" w:firstRow="0" w:lastRow="0" w:firstColumn="0" w:lastColumn="0" w:oddVBand="0" w:evenVBand="0" w:oddHBand="1" w:evenHBand="0" w:firstRowFirstColumn="0" w:firstRowLastColumn="0" w:lastRowFirstColumn="0" w:lastRowLastColumn="0"/>
              <w:rPr>
                <w:rPrChange w:id="3912" w:author="Markel" w:date="2018-07-20T14:56:00Z">
                  <w:rPr>
                    <w:rFonts w:asciiTheme="minorHAnsi" w:hAnsiTheme="minorHAnsi"/>
                    <w:sz w:val="20"/>
                  </w:rPr>
                </w:rPrChange>
              </w:rPr>
            </w:pPr>
            <w:r w:rsidRPr="00224DB6">
              <w:rPr>
                <w:rPrChange w:id="3913" w:author="Markel" w:date="2018-07-20T14:56:00Z">
                  <w:rPr>
                    <w:rFonts w:asciiTheme="minorHAnsi" w:hAnsiTheme="minorHAnsi"/>
                    <w:sz w:val="20"/>
                  </w:rPr>
                </w:rPrChange>
              </w:rPr>
              <w:t>double</w:t>
            </w:r>
          </w:p>
        </w:tc>
        <w:tc>
          <w:tcPr>
            <w:tcW w:w="1701" w:type="dxa"/>
            <w:tcPrChange w:id="3914" w:author="Markel" w:date="2018-07-20T14:56:00Z">
              <w:tcPr>
                <w:tcW w:w="1583" w:type="dxa"/>
              </w:tcPr>
            </w:tcPrChange>
          </w:tcPr>
          <w:p w14:paraId="22534E1B" w14:textId="77777777" w:rsidR="00AD2F95" w:rsidRPr="00224DB6" w:rsidRDefault="00AD2F95" w:rsidP="001655DE">
            <w:pPr>
              <w:cnfStyle w:val="000000100000" w:firstRow="0" w:lastRow="0" w:firstColumn="0" w:lastColumn="0" w:oddVBand="0" w:evenVBand="0" w:oddHBand="1" w:evenHBand="0" w:firstRowFirstColumn="0" w:firstRowLastColumn="0" w:lastRowFirstColumn="0" w:lastRowLastColumn="0"/>
              <w:rPr>
                <w:rPrChange w:id="3915" w:author="Markel" w:date="2018-07-20T14:56:00Z">
                  <w:rPr>
                    <w:rFonts w:asciiTheme="minorHAnsi" w:hAnsiTheme="minorHAnsi"/>
                    <w:sz w:val="20"/>
                  </w:rPr>
                </w:rPrChange>
              </w:rPr>
            </w:pPr>
          </w:p>
        </w:tc>
        <w:tc>
          <w:tcPr>
            <w:tcW w:w="1134" w:type="dxa"/>
            <w:tcPrChange w:id="3916" w:author="Markel" w:date="2018-07-20T14:56:00Z">
              <w:tcPr>
                <w:tcW w:w="1696" w:type="dxa"/>
              </w:tcPr>
            </w:tcPrChange>
          </w:tcPr>
          <w:p w14:paraId="70E825D7" w14:textId="77777777" w:rsidR="00AD2F95" w:rsidRPr="00224DB6" w:rsidRDefault="00AD2F95" w:rsidP="001655DE">
            <w:pPr>
              <w:cnfStyle w:val="000000100000" w:firstRow="0" w:lastRow="0" w:firstColumn="0" w:lastColumn="0" w:oddVBand="0" w:evenVBand="0" w:oddHBand="1" w:evenHBand="0" w:firstRowFirstColumn="0" w:firstRowLastColumn="0" w:lastRowFirstColumn="0" w:lastRowLastColumn="0"/>
              <w:rPr>
                <w:rPrChange w:id="3917" w:author="Markel" w:date="2018-07-20T14:56:00Z">
                  <w:rPr>
                    <w:rFonts w:asciiTheme="minorHAnsi" w:hAnsiTheme="minorHAnsi"/>
                    <w:sz w:val="20"/>
                  </w:rPr>
                </w:rPrChange>
              </w:rPr>
            </w:pPr>
            <w:r w:rsidRPr="00224DB6">
              <w:rPr>
                <w:rPrChange w:id="3918" w:author="Markel" w:date="2018-07-20T14:56:00Z">
                  <w:rPr>
                    <w:rFonts w:asciiTheme="minorHAnsi" w:hAnsiTheme="minorHAnsi"/>
                    <w:sz w:val="20"/>
                  </w:rPr>
                </w:rPrChange>
              </w:rPr>
              <w:t>Yes</w:t>
            </w:r>
          </w:p>
        </w:tc>
        <w:tc>
          <w:tcPr>
            <w:tcW w:w="1663" w:type="dxa"/>
            <w:tcPrChange w:id="3919" w:author="Markel" w:date="2018-07-20T14:56:00Z">
              <w:tcPr>
                <w:tcW w:w="1276" w:type="dxa"/>
              </w:tcPr>
            </w:tcPrChange>
          </w:tcPr>
          <w:p w14:paraId="1500A69D" w14:textId="77777777" w:rsidR="00AD2F95" w:rsidRPr="00224DB6" w:rsidRDefault="00AD2F95" w:rsidP="001655DE">
            <w:pPr>
              <w:cnfStyle w:val="000000100000" w:firstRow="0" w:lastRow="0" w:firstColumn="0" w:lastColumn="0" w:oddVBand="0" w:evenVBand="0" w:oddHBand="1" w:evenHBand="0" w:firstRowFirstColumn="0" w:firstRowLastColumn="0" w:lastRowFirstColumn="0" w:lastRowLastColumn="0"/>
              <w:rPr>
                <w:rPrChange w:id="3920" w:author="Markel" w:date="2018-07-20T14:56:00Z">
                  <w:rPr>
                    <w:rFonts w:asciiTheme="minorHAnsi" w:hAnsiTheme="minorHAnsi"/>
                    <w:sz w:val="20"/>
                  </w:rPr>
                </w:rPrChange>
              </w:rPr>
            </w:pPr>
          </w:p>
        </w:tc>
      </w:tr>
    </w:tbl>
    <w:p w14:paraId="2B65CAB6" w14:textId="67952B3A" w:rsidR="00020711" w:rsidRPr="00224DB6" w:rsidRDefault="00EF4C9D" w:rsidP="00020711">
      <w:pPr>
        <w:rPr>
          <w:rFonts w:ascii="Times New Roman" w:hAnsi="Times New Roman"/>
          <w:lang w:val="en-US"/>
          <w:rPrChange w:id="3921" w:author="Markel" w:date="2018-07-20T14:56:00Z">
            <w:rPr>
              <w:b w:val="0"/>
            </w:rPr>
          </w:rPrChange>
        </w:rPr>
        <w:pPrChange w:id="3922" w:author="Markel" w:date="2018-07-20T14:56:00Z">
          <w:pPr>
            <w:pStyle w:val="Heading3"/>
            <w:numPr>
              <w:ilvl w:val="0"/>
              <w:numId w:val="0"/>
            </w:numPr>
            <w:tabs>
              <w:tab w:val="clear" w:pos="720"/>
            </w:tabs>
            <w:ind w:firstLine="0"/>
          </w:pPr>
        </w:pPrChange>
      </w:pPr>
      <w:bookmarkStart w:id="3923" w:name="_Toc489347114"/>
      <w:bookmarkStart w:id="3924" w:name="_Toc489347337"/>
      <w:bookmarkEnd w:id="3923"/>
      <w:bookmarkEnd w:id="3924"/>
      <w:del w:id="3925" w:author="Markel" w:date="2018-07-20T14:56:00Z">
        <w:r>
          <w:br w:type="page"/>
        </w:r>
      </w:del>
    </w:p>
    <w:p w14:paraId="7B1E64BB" w14:textId="77777777" w:rsidR="009F5399" w:rsidRPr="00224DB6" w:rsidRDefault="009F5399" w:rsidP="009F5399">
      <w:pPr>
        <w:pStyle w:val="Heading3"/>
        <w:numPr>
          <w:ilvl w:val="2"/>
          <w:numId w:val="2"/>
        </w:numPr>
        <w:spacing w:after="120"/>
        <w:rPr>
          <w:rFonts w:ascii="Times New Roman" w:hAnsi="Times New Roman"/>
          <w:lang w:val="en-US"/>
          <w:rPrChange w:id="3926" w:author="Markel" w:date="2018-07-20T14:56:00Z">
            <w:rPr/>
          </w:rPrChange>
        </w:rPr>
        <w:pPrChange w:id="3927" w:author="Markel" w:date="2018-07-20T14:56:00Z">
          <w:pPr>
            <w:pStyle w:val="Heading3"/>
          </w:pPr>
        </w:pPrChange>
      </w:pPr>
      <w:bookmarkStart w:id="3928" w:name="_Toc519860734"/>
      <w:bookmarkStart w:id="3929" w:name="_Toc489542573"/>
      <w:bookmarkStart w:id="3930" w:name="_Toc489542647"/>
      <w:bookmarkStart w:id="3931" w:name="_Toc489548106"/>
      <w:bookmarkStart w:id="3932" w:name="_Toc489606027"/>
      <w:bookmarkStart w:id="3933" w:name="_Toc489615326"/>
      <w:bookmarkStart w:id="3934" w:name="_Toc490496314"/>
      <w:bookmarkEnd w:id="3929"/>
      <w:bookmarkEnd w:id="3930"/>
      <w:bookmarkEnd w:id="3931"/>
      <w:bookmarkEnd w:id="3932"/>
      <w:bookmarkEnd w:id="3933"/>
      <w:r w:rsidRPr="00224DB6">
        <w:rPr>
          <w:rFonts w:ascii="Times New Roman" w:hAnsi="Times New Roman"/>
          <w:lang w:val="en-US"/>
          <w:rPrChange w:id="3935" w:author="Markel" w:date="2018-07-20T14:56:00Z">
            <w:rPr/>
          </w:rPrChange>
        </w:rPr>
        <w:t>Orientation</w:t>
      </w:r>
      <w:bookmarkEnd w:id="3928"/>
      <w:bookmarkEnd w:id="3934"/>
    </w:p>
    <w:p w14:paraId="580B581D" w14:textId="60A83419" w:rsidR="009F5399" w:rsidRPr="00224DB6" w:rsidRDefault="009F5399" w:rsidP="009F5399">
      <w:pPr>
        <w:jc w:val="both"/>
        <w:rPr>
          <w:rFonts w:ascii="Times New Roman" w:eastAsia="Times New Roman" w:hAnsi="Times New Roman" w:cs="Times New Roman"/>
          <w:sz w:val="24"/>
          <w:szCs w:val="24"/>
          <w:lang w:val="en-US"/>
          <w:rPrChange w:id="3936" w:author="Markel" w:date="2018-07-20T14:56:00Z">
            <w:rPr/>
          </w:rPrChange>
        </w:rPr>
      </w:pPr>
      <w:r w:rsidRPr="00224DB6">
        <w:rPr>
          <w:rFonts w:ascii="Times New Roman" w:hAnsi="Times New Roman"/>
          <w:lang w:val="en-US"/>
          <w:rPrChange w:id="3937" w:author="Markel" w:date="2018-07-20T14:56:00Z">
            <w:rPr/>
          </w:rPrChange>
        </w:rPr>
        <w:t xml:space="preserve">Orientation defines a rotation from a parent coordinate frame to a child frame (i.e. this frame). By default, the rotation is specified in terms of a [3 </w:t>
      </w:r>
      <w:del w:id="3938" w:author="Markel" w:date="2018-07-20T14:56:00Z">
        <w:r w:rsidR="00EA3DE3">
          <w:delText>x</w:delText>
        </w:r>
      </w:del>
      <w:ins w:id="3939" w:author="Markel" w:date="2018-07-20T14:56:00Z">
        <w:r w:rsidRPr="00224DB6">
          <w:rPr>
            <w:rFonts w:ascii="Times New Roman" w:hAnsi="Times New Roman" w:cs="Times New Roman"/>
            <w:color w:val="000000"/>
            <w:shd w:val="clear" w:color="auto" w:fill="FFFFFF"/>
            <w:lang w:val="en-US"/>
          </w:rPr>
          <w:t>×</w:t>
        </w:r>
      </w:ins>
      <w:r w:rsidRPr="00224DB6">
        <w:rPr>
          <w:rFonts w:ascii="Times New Roman" w:hAnsi="Times New Roman"/>
          <w:lang w:val="en-US"/>
          <w:rPrChange w:id="3940" w:author="Markel" w:date="2018-07-20T14:56:00Z">
            <w:rPr/>
          </w:rPrChange>
        </w:rPr>
        <w:t xml:space="preserve"> 1] set of Euler angles. Other forms are supported by enumerating the class attribute (if it exists).</w:t>
      </w:r>
    </w:p>
    <w:p w14:paraId="464025E1" w14:textId="480DBAF2" w:rsidR="009F5399" w:rsidRPr="00224DB6" w:rsidRDefault="009F5399" w:rsidP="00C61D46">
      <w:pPr>
        <w:pStyle w:val="Caption"/>
        <w:keepNext/>
        <w:spacing w:after="0"/>
        <w:rPr>
          <w:lang w:val="en-US"/>
          <w:rPrChange w:id="3941" w:author="Markel" w:date="2018-07-20T14:56:00Z">
            <w:rPr>
              <w:sz w:val="24"/>
            </w:rPr>
          </w:rPrChange>
        </w:rPr>
      </w:pPr>
      <w:bookmarkStart w:id="3942" w:name="_Toc519860765"/>
      <w:bookmarkStart w:id="3943" w:name="_Toc489615353"/>
      <w:r w:rsidRPr="00224DB6">
        <w:rPr>
          <w:lang w:val="en-US"/>
          <w:rPrChange w:id="3944" w:author="Markel" w:date="2018-07-20T14:56:00Z">
            <w:rPr>
              <w:sz w:val="24"/>
            </w:rPr>
          </w:rPrChange>
        </w:rPr>
        <w:t xml:space="preserve">Table </w:t>
      </w:r>
      <w:r w:rsidRPr="00224DB6">
        <w:rPr>
          <w:lang w:val="en-US"/>
          <w:rPrChange w:id="3945" w:author="Markel" w:date="2018-07-20T14:56:00Z">
            <w:rPr>
              <w:sz w:val="24"/>
            </w:rPr>
          </w:rPrChange>
        </w:rPr>
        <w:fldChar w:fldCharType="begin"/>
      </w:r>
      <w:r w:rsidRPr="00224DB6">
        <w:rPr>
          <w:lang w:val="en-US"/>
        </w:rPr>
        <w:instrText xml:space="preserve"> SEQ Table \* ARABIC </w:instrText>
      </w:r>
      <w:r w:rsidRPr="00224DB6">
        <w:rPr>
          <w:lang w:val="en-US"/>
          <w:rPrChange w:id="3946" w:author="Markel" w:date="2018-07-20T14:56:00Z">
            <w:rPr>
              <w:sz w:val="24"/>
            </w:rPr>
          </w:rPrChange>
        </w:rPr>
        <w:fldChar w:fldCharType="separate"/>
      </w:r>
      <w:r w:rsidR="00AA72D3">
        <w:rPr>
          <w:noProof/>
          <w:lang w:val="en-US"/>
        </w:rPr>
        <w:t>17</w:t>
      </w:r>
      <w:r w:rsidRPr="00224DB6">
        <w:rPr>
          <w:lang w:val="en-US"/>
          <w:rPrChange w:id="3947" w:author="Markel" w:date="2018-07-20T14:56:00Z">
            <w:rPr>
              <w:sz w:val="24"/>
            </w:rPr>
          </w:rPrChange>
        </w:rPr>
        <w:fldChar w:fldCharType="end"/>
      </w:r>
      <w:r w:rsidRPr="00224DB6">
        <w:rPr>
          <w:lang w:val="en-US"/>
          <w:rPrChange w:id="3948" w:author="Markel" w:date="2018-07-20T14:56:00Z">
            <w:rPr>
              <w:sz w:val="24"/>
            </w:rPr>
          </w:rPrChange>
        </w:rPr>
        <w:t xml:space="preserve"> </w:t>
      </w:r>
      <w:del w:id="3949" w:author="Markel" w:date="2018-07-20T14:56:00Z">
        <w:r w:rsidR="00BF1947" w:rsidRPr="00BD529F">
          <w:rPr>
            <w:sz w:val="24"/>
            <w:szCs w:val="24"/>
          </w:rPr>
          <w:delText>–</w:delText>
        </w:r>
      </w:del>
      <w:ins w:id="3950" w:author="Markel" w:date="2018-07-20T14:56:00Z">
        <w:r w:rsidRPr="00224DB6">
          <w:rPr>
            <w:lang w:val="en-US"/>
          </w:rPr>
          <w:t>-</w:t>
        </w:r>
      </w:ins>
      <w:r w:rsidRPr="00224DB6">
        <w:rPr>
          <w:lang w:val="en-US"/>
          <w:rPrChange w:id="3951" w:author="Markel" w:date="2018-07-20T14:56:00Z">
            <w:rPr>
              <w:sz w:val="24"/>
            </w:rPr>
          </w:rPrChange>
        </w:rPr>
        <w:t xml:space="preserve"> Definition of orientation attributes</w:t>
      </w:r>
      <w:bookmarkEnd w:id="3942"/>
      <w:bookmarkEnd w:id="3943"/>
    </w:p>
    <w:tbl>
      <w:tblPr>
        <w:tblStyle w:val="LightList-Accent1"/>
        <w:tblW w:w="9450" w:type="dxa"/>
        <w:tblLayout w:type="fixed"/>
        <w:tblLook w:val="04A0" w:firstRow="1" w:lastRow="0" w:firstColumn="1" w:lastColumn="0" w:noHBand="0" w:noVBand="1"/>
        <w:tblPrChange w:id="3952" w:author="Markel" w:date="2018-07-20T14:56:00Z">
          <w:tblPr>
            <w:tblStyle w:val="LightList-Accent1"/>
            <w:tblW w:w="9576" w:type="dxa"/>
            <w:tblLook w:val="04A0" w:firstRow="1" w:lastRow="0" w:firstColumn="1" w:lastColumn="0" w:noHBand="0" w:noVBand="1"/>
          </w:tblPr>
        </w:tblPrChange>
      </w:tblPr>
      <w:tblGrid>
        <w:gridCol w:w="1550"/>
        <w:gridCol w:w="2268"/>
        <w:gridCol w:w="1134"/>
        <w:gridCol w:w="1701"/>
        <w:gridCol w:w="1134"/>
        <w:gridCol w:w="1663"/>
        <w:tblGridChange w:id="3953">
          <w:tblGrid>
            <w:gridCol w:w="1882"/>
            <w:gridCol w:w="1805"/>
            <w:gridCol w:w="1842"/>
            <w:gridCol w:w="1677"/>
            <w:gridCol w:w="1029"/>
            <w:gridCol w:w="1341"/>
          </w:tblGrid>
        </w:tblGridChange>
      </w:tblGrid>
      <w:tr w:rsidR="009F5399" w:rsidRPr="00224DB6" w14:paraId="210BBC55" w14:textId="77777777" w:rsidTr="0011687B">
        <w:trPr>
          <w:cnfStyle w:val="100000000000" w:firstRow="1" w:lastRow="0" w:firstColumn="0" w:lastColumn="0" w:oddVBand="0" w:evenVBand="0" w:oddHBand="0" w:evenHBand="0" w:firstRowFirstColumn="0" w:firstRowLastColumn="0" w:lastRowFirstColumn="0" w:lastRowLastColumn="0"/>
          <w:tblHeader/>
          <w:trPrChange w:id="3954" w:author="Markel" w:date="2018-07-20T14:56:00Z">
            <w:trPr>
              <w:tblHeader/>
            </w:trPr>
          </w:trPrChange>
        </w:trPr>
        <w:tc>
          <w:tcPr>
            <w:cnfStyle w:val="001000000000" w:firstRow="0" w:lastRow="0" w:firstColumn="1" w:lastColumn="0" w:oddVBand="0" w:evenVBand="0" w:oddHBand="0" w:evenHBand="0" w:firstRowFirstColumn="0" w:firstRowLastColumn="0" w:lastRowFirstColumn="0" w:lastRowLastColumn="0"/>
            <w:tcW w:w="1550" w:type="dxa"/>
            <w:tcPrChange w:id="3955" w:author="Markel" w:date="2018-07-20T14:56:00Z">
              <w:tcPr>
                <w:tcW w:w="1882" w:type="dxa"/>
              </w:tcPr>
            </w:tcPrChange>
          </w:tcPr>
          <w:p w14:paraId="25F9FE4F" w14:textId="77777777" w:rsidR="009F5399" w:rsidRPr="00224DB6" w:rsidRDefault="009F5399" w:rsidP="0011687B">
            <w:pPr>
              <w:cnfStyle w:val="101000000000" w:firstRow="1" w:lastRow="0" w:firstColumn="1" w:lastColumn="0" w:oddVBand="0" w:evenVBand="0" w:oddHBand="0" w:evenHBand="0" w:firstRowFirstColumn="0" w:firstRowLastColumn="0" w:lastRowFirstColumn="0" w:lastRowLastColumn="0"/>
              <w:rPr>
                <w:rPrChange w:id="3956" w:author="Markel" w:date="2018-07-20T14:56:00Z">
                  <w:rPr>
                    <w:rFonts w:asciiTheme="minorHAnsi" w:hAnsiTheme="minorHAnsi"/>
                    <w:sz w:val="20"/>
                  </w:rPr>
                </w:rPrChange>
              </w:rPr>
            </w:pPr>
            <w:r w:rsidRPr="00224DB6">
              <w:rPr>
                <w:rPrChange w:id="3957" w:author="Markel" w:date="2018-07-20T14:56:00Z">
                  <w:rPr>
                    <w:rFonts w:asciiTheme="minorHAnsi" w:hAnsiTheme="minorHAnsi"/>
                    <w:sz w:val="20"/>
                  </w:rPr>
                </w:rPrChange>
              </w:rPr>
              <w:t>Attribute</w:t>
            </w:r>
          </w:p>
        </w:tc>
        <w:tc>
          <w:tcPr>
            <w:tcW w:w="2268" w:type="dxa"/>
            <w:tcPrChange w:id="3958" w:author="Markel" w:date="2018-07-20T14:56:00Z">
              <w:tcPr>
                <w:tcW w:w="1805" w:type="dxa"/>
              </w:tcPr>
            </w:tcPrChange>
          </w:tcPr>
          <w:p w14:paraId="029DE0D0" w14:textId="77777777" w:rsidR="009F5399" w:rsidRPr="00224DB6" w:rsidRDefault="009F5399" w:rsidP="0011687B">
            <w:pPr>
              <w:cnfStyle w:val="100000000000" w:firstRow="1" w:lastRow="0" w:firstColumn="0" w:lastColumn="0" w:oddVBand="0" w:evenVBand="0" w:oddHBand="0" w:evenHBand="0" w:firstRowFirstColumn="0" w:firstRowLastColumn="0" w:lastRowFirstColumn="0" w:lastRowLastColumn="0"/>
              <w:rPr>
                <w:rPrChange w:id="3959" w:author="Markel" w:date="2018-07-20T14:56:00Z">
                  <w:rPr>
                    <w:rFonts w:asciiTheme="minorHAnsi" w:hAnsiTheme="minorHAnsi"/>
                    <w:sz w:val="20"/>
                  </w:rPr>
                </w:rPrChange>
              </w:rPr>
            </w:pPr>
            <w:r w:rsidRPr="00224DB6">
              <w:rPr>
                <w:rPrChange w:id="3960" w:author="Markel" w:date="2018-07-20T14:56:00Z">
                  <w:rPr>
                    <w:rFonts w:asciiTheme="minorHAnsi" w:hAnsiTheme="minorHAnsi"/>
                    <w:sz w:val="20"/>
                  </w:rPr>
                </w:rPrChange>
              </w:rPr>
              <w:t>Description</w:t>
            </w:r>
          </w:p>
        </w:tc>
        <w:tc>
          <w:tcPr>
            <w:tcW w:w="1134" w:type="dxa"/>
            <w:tcPrChange w:id="3961" w:author="Markel" w:date="2018-07-20T14:56:00Z">
              <w:tcPr>
                <w:tcW w:w="1842" w:type="dxa"/>
              </w:tcPr>
            </w:tcPrChange>
          </w:tcPr>
          <w:p w14:paraId="7DC6434E" w14:textId="77777777" w:rsidR="009F5399" w:rsidRPr="00224DB6" w:rsidRDefault="009F5399" w:rsidP="0011687B">
            <w:pPr>
              <w:cnfStyle w:val="100000000000" w:firstRow="1" w:lastRow="0" w:firstColumn="0" w:lastColumn="0" w:oddVBand="0" w:evenVBand="0" w:oddHBand="0" w:evenHBand="0" w:firstRowFirstColumn="0" w:firstRowLastColumn="0" w:lastRowFirstColumn="0" w:lastRowLastColumn="0"/>
              <w:rPr>
                <w:rPrChange w:id="3962" w:author="Markel" w:date="2018-07-20T14:56:00Z">
                  <w:rPr>
                    <w:rFonts w:asciiTheme="minorHAnsi" w:hAnsiTheme="minorHAnsi"/>
                    <w:sz w:val="20"/>
                  </w:rPr>
                </w:rPrChange>
              </w:rPr>
            </w:pPr>
            <w:r w:rsidRPr="00224DB6">
              <w:rPr>
                <w:rPrChange w:id="3963" w:author="Markel" w:date="2018-07-20T14:56:00Z">
                  <w:rPr>
                    <w:rFonts w:asciiTheme="minorHAnsi" w:hAnsiTheme="minorHAnsi"/>
                    <w:sz w:val="20"/>
                  </w:rPr>
                </w:rPrChange>
              </w:rPr>
              <w:t>Class</w:t>
            </w:r>
          </w:p>
        </w:tc>
        <w:tc>
          <w:tcPr>
            <w:tcW w:w="1701" w:type="dxa"/>
            <w:tcPrChange w:id="3964" w:author="Markel" w:date="2018-07-20T14:56:00Z">
              <w:tcPr>
                <w:tcW w:w="1677" w:type="dxa"/>
              </w:tcPr>
            </w:tcPrChange>
          </w:tcPr>
          <w:p w14:paraId="3A110CF0" w14:textId="77777777" w:rsidR="009F5399" w:rsidRPr="00224DB6" w:rsidRDefault="009F5399" w:rsidP="0011687B">
            <w:pPr>
              <w:cnfStyle w:val="100000000000" w:firstRow="1" w:lastRow="0" w:firstColumn="0" w:lastColumn="0" w:oddVBand="0" w:evenVBand="0" w:oddHBand="0" w:evenHBand="0" w:firstRowFirstColumn="0" w:firstRowLastColumn="0" w:lastRowFirstColumn="0" w:lastRowLastColumn="0"/>
              <w:rPr>
                <w:b w:val="0"/>
                <w:rPrChange w:id="3965" w:author="Markel" w:date="2018-07-20T14:56:00Z">
                  <w:rPr>
                    <w:rFonts w:asciiTheme="minorHAnsi" w:hAnsiTheme="minorHAnsi"/>
                    <w:sz w:val="20"/>
                  </w:rPr>
                </w:rPrChange>
              </w:rPr>
            </w:pPr>
            <w:r w:rsidRPr="00224DB6">
              <w:rPr>
                <w:rPrChange w:id="3966" w:author="Markel" w:date="2018-07-20T14:56:00Z">
                  <w:rPr>
                    <w:rFonts w:asciiTheme="minorHAnsi" w:hAnsiTheme="minorHAnsi"/>
                    <w:sz w:val="20"/>
                  </w:rPr>
                </w:rPrChange>
              </w:rPr>
              <w:t>Enumeration</w:t>
            </w:r>
          </w:p>
        </w:tc>
        <w:tc>
          <w:tcPr>
            <w:tcW w:w="1134" w:type="dxa"/>
            <w:tcPrChange w:id="3967" w:author="Markel" w:date="2018-07-20T14:56:00Z">
              <w:tcPr>
                <w:tcW w:w="1029" w:type="dxa"/>
              </w:tcPr>
            </w:tcPrChange>
          </w:tcPr>
          <w:p w14:paraId="3B2A187F" w14:textId="77777777" w:rsidR="009F5399" w:rsidRPr="00224DB6" w:rsidRDefault="009F5399" w:rsidP="0011687B">
            <w:pPr>
              <w:cnfStyle w:val="100000000000" w:firstRow="1" w:lastRow="0" w:firstColumn="0" w:lastColumn="0" w:oddVBand="0" w:evenVBand="0" w:oddHBand="0" w:evenHBand="0" w:firstRowFirstColumn="0" w:firstRowLastColumn="0" w:lastRowFirstColumn="0" w:lastRowLastColumn="0"/>
              <w:rPr>
                <w:rPrChange w:id="3968" w:author="Markel" w:date="2018-07-20T14:56:00Z">
                  <w:rPr>
                    <w:rFonts w:asciiTheme="minorHAnsi" w:hAnsiTheme="minorHAnsi"/>
                    <w:sz w:val="20"/>
                  </w:rPr>
                </w:rPrChange>
              </w:rPr>
            </w:pPr>
            <w:r w:rsidRPr="00224DB6">
              <w:rPr>
                <w:rPrChange w:id="3969" w:author="Markel" w:date="2018-07-20T14:56:00Z">
                  <w:rPr>
                    <w:rFonts w:asciiTheme="minorHAnsi" w:hAnsiTheme="minorHAnsi"/>
                    <w:sz w:val="20"/>
                  </w:rPr>
                </w:rPrChange>
              </w:rPr>
              <w:t>Required</w:t>
            </w:r>
          </w:p>
        </w:tc>
        <w:tc>
          <w:tcPr>
            <w:tcW w:w="1663" w:type="dxa"/>
            <w:tcPrChange w:id="3970" w:author="Markel" w:date="2018-07-20T14:56:00Z">
              <w:tcPr>
                <w:tcW w:w="1341" w:type="dxa"/>
              </w:tcPr>
            </w:tcPrChange>
          </w:tcPr>
          <w:p w14:paraId="58FA9AA6" w14:textId="77777777" w:rsidR="009F5399" w:rsidRPr="00224DB6" w:rsidRDefault="009F5399" w:rsidP="0011687B">
            <w:pPr>
              <w:cnfStyle w:val="100000000000" w:firstRow="1" w:lastRow="0" w:firstColumn="0" w:lastColumn="0" w:oddVBand="0" w:evenVBand="0" w:oddHBand="0" w:evenHBand="0" w:firstRowFirstColumn="0" w:firstRowLastColumn="0" w:lastRowFirstColumn="0" w:lastRowLastColumn="0"/>
              <w:rPr>
                <w:rPrChange w:id="3971" w:author="Markel" w:date="2018-07-20T14:56:00Z">
                  <w:rPr>
                    <w:rFonts w:asciiTheme="minorHAnsi" w:hAnsiTheme="minorHAnsi"/>
                    <w:sz w:val="20"/>
                  </w:rPr>
                </w:rPrChange>
              </w:rPr>
            </w:pPr>
            <w:r w:rsidRPr="00224DB6">
              <w:rPr>
                <w:rPrChange w:id="3972" w:author="Markel" w:date="2018-07-20T14:56:00Z">
                  <w:rPr>
                    <w:rFonts w:asciiTheme="minorHAnsi" w:hAnsiTheme="minorHAnsi"/>
                    <w:sz w:val="20"/>
                  </w:rPr>
                </w:rPrChange>
              </w:rPr>
              <w:t>Default (if not specified)</w:t>
            </w:r>
          </w:p>
        </w:tc>
      </w:tr>
      <w:tr w:rsidR="009F5399" w:rsidRPr="00224DB6" w14:paraId="00794AEB" w14:textId="77777777" w:rsidTr="0011687B">
        <w:trPr>
          <w:cnfStyle w:val="000000100000" w:firstRow="0" w:lastRow="0" w:firstColumn="0" w:lastColumn="0" w:oddVBand="0" w:evenVBand="0" w:oddHBand="1" w:evenHBand="0" w:firstRowFirstColumn="0" w:firstRowLastColumn="0" w:lastRowFirstColumn="0" w:lastRowLastColumn="0"/>
          <w:cantSplit/>
          <w:trPrChange w:id="3973" w:author="Markel" w:date="2018-07-20T14:56:00Z">
            <w:trPr>
              <w:cantSplit/>
            </w:trPr>
          </w:trPrChange>
        </w:trPr>
        <w:tc>
          <w:tcPr>
            <w:cnfStyle w:val="001000000000" w:firstRow="0" w:lastRow="0" w:firstColumn="1" w:lastColumn="0" w:oddVBand="0" w:evenVBand="0" w:oddHBand="0" w:evenHBand="0" w:firstRowFirstColumn="0" w:firstRowLastColumn="0" w:lastRowFirstColumn="0" w:lastRowLastColumn="0"/>
            <w:tcW w:w="1550" w:type="dxa"/>
            <w:tcPrChange w:id="3974" w:author="Markel" w:date="2018-07-20T14:56:00Z">
              <w:tcPr>
                <w:tcW w:w="1882" w:type="dxa"/>
              </w:tcPr>
            </w:tcPrChange>
          </w:tcPr>
          <w:p w14:paraId="5A44BD2D" w14:textId="77777777" w:rsidR="009F5399" w:rsidRPr="00224DB6" w:rsidRDefault="009F5399" w:rsidP="0011687B">
            <w:pPr>
              <w:cnfStyle w:val="001000100000" w:firstRow="0" w:lastRow="0" w:firstColumn="1" w:lastColumn="0" w:oddVBand="0" w:evenVBand="0" w:oddHBand="1" w:evenHBand="0" w:firstRowFirstColumn="0" w:firstRowLastColumn="0" w:lastRowFirstColumn="0" w:lastRowLastColumn="0"/>
              <w:rPr>
                <w:rPrChange w:id="3975" w:author="Markel" w:date="2018-07-20T14:56:00Z">
                  <w:rPr>
                    <w:rFonts w:asciiTheme="minorHAnsi" w:hAnsiTheme="minorHAnsi"/>
                    <w:sz w:val="20"/>
                  </w:rPr>
                </w:rPrChange>
              </w:rPr>
            </w:pPr>
            <w:r w:rsidRPr="00224DB6">
              <w:rPr>
                <w:rPrChange w:id="3976" w:author="Markel" w:date="2018-07-20T14:56:00Z">
                  <w:rPr>
                    <w:rFonts w:asciiTheme="minorHAnsi" w:hAnsiTheme="minorHAnsi"/>
                    <w:sz w:val="20"/>
                  </w:rPr>
                </w:rPrChange>
              </w:rPr>
              <w:t>type</w:t>
            </w:r>
          </w:p>
        </w:tc>
        <w:tc>
          <w:tcPr>
            <w:tcW w:w="2268" w:type="dxa"/>
            <w:tcPrChange w:id="3977" w:author="Markel" w:date="2018-07-20T14:56:00Z">
              <w:tcPr>
                <w:tcW w:w="1805" w:type="dxa"/>
              </w:tcPr>
            </w:tcPrChange>
          </w:tcPr>
          <w:p w14:paraId="1A1A5F4F" w14:textId="51C9B0BA" w:rsidR="009F5399" w:rsidRPr="00224DB6" w:rsidRDefault="009F5399" w:rsidP="0011687B">
            <w:pPr>
              <w:cnfStyle w:val="000000100000" w:firstRow="0" w:lastRow="0" w:firstColumn="0" w:lastColumn="0" w:oddVBand="0" w:evenVBand="0" w:oddHBand="1" w:evenHBand="0" w:firstRowFirstColumn="0" w:firstRowLastColumn="0" w:lastRowFirstColumn="0" w:lastRowLastColumn="0"/>
              <w:rPr>
                <w:rPrChange w:id="3978" w:author="Markel" w:date="2018-07-20T14:56:00Z">
                  <w:rPr>
                    <w:rFonts w:asciiTheme="minorHAnsi" w:hAnsiTheme="minorHAnsi"/>
                    <w:sz w:val="20"/>
                  </w:rPr>
                </w:rPrChange>
              </w:rPr>
            </w:pPr>
            <w:r w:rsidRPr="00224DB6">
              <w:rPr>
                <w:rPrChange w:id="3979" w:author="Markel" w:date="2018-07-20T14:56:00Z">
                  <w:rPr>
                    <w:rFonts w:asciiTheme="minorHAnsi" w:hAnsiTheme="minorHAnsi"/>
                    <w:sz w:val="20"/>
                  </w:rPr>
                </w:rPrChange>
              </w:rPr>
              <w:t>Type of rotation matrix used</w:t>
            </w:r>
            <w:del w:id="3980" w:author="Markel" w:date="2018-07-20T14:56:00Z">
              <w:r w:rsidR="00BF1947" w:rsidRPr="00DE07CD">
                <w:rPr>
                  <w:rFonts w:asciiTheme="minorHAnsi" w:hAnsiTheme="minorHAnsi"/>
                </w:rPr>
                <w:delText>.</w:delText>
              </w:r>
            </w:del>
          </w:p>
        </w:tc>
        <w:tc>
          <w:tcPr>
            <w:tcW w:w="1134" w:type="dxa"/>
            <w:tcPrChange w:id="3981" w:author="Markel" w:date="2018-07-20T14:56:00Z">
              <w:tcPr>
                <w:tcW w:w="1842" w:type="dxa"/>
              </w:tcPr>
            </w:tcPrChange>
          </w:tcPr>
          <w:p w14:paraId="00C72C20" w14:textId="418DAF1B" w:rsidR="009F5399" w:rsidRPr="00224DB6" w:rsidRDefault="00034681" w:rsidP="0011687B">
            <w:pPr>
              <w:cnfStyle w:val="000000100000" w:firstRow="0" w:lastRow="0" w:firstColumn="0" w:lastColumn="0" w:oddVBand="0" w:evenVBand="0" w:oddHBand="1" w:evenHBand="0" w:firstRowFirstColumn="0" w:firstRowLastColumn="0" w:lastRowFirstColumn="0" w:lastRowLastColumn="0"/>
              <w:rPr>
                <w:rPrChange w:id="3982" w:author="Markel" w:date="2018-07-20T14:56:00Z">
                  <w:rPr>
                    <w:rFonts w:asciiTheme="minorHAnsi" w:hAnsiTheme="minorHAnsi"/>
                    <w:sz w:val="20"/>
                  </w:rPr>
                </w:rPrChange>
              </w:rPr>
            </w:pPr>
            <w:del w:id="3983" w:author="Markel" w:date="2018-07-20T14:56:00Z">
              <w:r>
                <w:rPr>
                  <w:rFonts w:asciiTheme="minorHAnsi" w:hAnsiTheme="minorHAnsi"/>
                </w:rPr>
                <w:delText>e</w:delText>
              </w:r>
              <w:r w:rsidR="00BF1947">
                <w:rPr>
                  <w:rFonts w:asciiTheme="minorHAnsi" w:hAnsiTheme="minorHAnsi"/>
                </w:rPr>
                <w:delText>numeration</w:delText>
              </w:r>
            </w:del>
            <w:ins w:id="3984" w:author="Markel" w:date="2018-07-20T14:56:00Z">
              <w:r w:rsidR="009F5399" w:rsidRPr="00224DB6">
                <w:t>string</w:t>
              </w:r>
            </w:ins>
          </w:p>
        </w:tc>
        <w:tc>
          <w:tcPr>
            <w:tcW w:w="1701" w:type="dxa"/>
            <w:tcPrChange w:id="3985" w:author="Markel" w:date="2018-07-20T14:56:00Z">
              <w:tcPr>
                <w:tcW w:w="1677" w:type="dxa"/>
              </w:tcPr>
            </w:tcPrChange>
          </w:tcPr>
          <w:p w14:paraId="73F4739B" w14:textId="77777777" w:rsidR="009F5399" w:rsidRPr="00224DB6" w:rsidRDefault="009F5399" w:rsidP="0011687B">
            <w:pPr>
              <w:cnfStyle w:val="000000100000" w:firstRow="0" w:lastRow="0" w:firstColumn="0" w:lastColumn="0" w:oddVBand="0" w:evenVBand="0" w:oddHBand="1" w:evenHBand="0" w:firstRowFirstColumn="0" w:firstRowLastColumn="0" w:lastRowFirstColumn="0" w:lastRowLastColumn="0"/>
              <w:rPr>
                <w:rPrChange w:id="3986" w:author="Markel" w:date="2018-07-20T14:56:00Z">
                  <w:rPr>
                    <w:rFonts w:asciiTheme="minorHAnsi" w:hAnsiTheme="minorHAnsi"/>
                    <w:sz w:val="20"/>
                  </w:rPr>
                </w:rPrChange>
              </w:rPr>
            </w:pPr>
            <w:r w:rsidRPr="00224DB6">
              <w:rPr>
                <w:rPrChange w:id="3987" w:author="Markel" w:date="2018-07-20T14:56:00Z">
                  <w:rPr>
                    <w:rFonts w:asciiTheme="minorHAnsi" w:hAnsiTheme="minorHAnsi"/>
                    <w:sz w:val="20"/>
                  </w:rPr>
                </w:rPrChange>
              </w:rPr>
              <w:t>“Euler”</w:t>
            </w:r>
          </w:p>
        </w:tc>
        <w:tc>
          <w:tcPr>
            <w:tcW w:w="1134" w:type="dxa"/>
            <w:tcPrChange w:id="3988" w:author="Markel" w:date="2018-07-20T14:56:00Z">
              <w:tcPr>
                <w:tcW w:w="1029" w:type="dxa"/>
              </w:tcPr>
            </w:tcPrChange>
          </w:tcPr>
          <w:p w14:paraId="0403F30E" w14:textId="77777777" w:rsidR="009F5399" w:rsidRPr="00224DB6" w:rsidRDefault="009F5399" w:rsidP="0011687B">
            <w:pPr>
              <w:cnfStyle w:val="000000100000" w:firstRow="0" w:lastRow="0" w:firstColumn="0" w:lastColumn="0" w:oddVBand="0" w:evenVBand="0" w:oddHBand="1" w:evenHBand="0" w:firstRowFirstColumn="0" w:firstRowLastColumn="0" w:lastRowFirstColumn="0" w:lastRowLastColumn="0"/>
              <w:rPr>
                <w:rPrChange w:id="3989" w:author="Markel" w:date="2018-07-20T14:56:00Z">
                  <w:rPr>
                    <w:rFonts w:asciiTheme="minorHAnsi" w:hAnsiTheme="minorHAnsi"/>
                    <w:sz w:val="20"/>
                  </w:rPr>
                </w:rPrChange>
              </w:rPr>
            </w:pPr>
            <w:r w:rsidRPr="00224DB6">
              <w:rPr>
                <w:rPrChange w:id="3990" w:author="Markel" w:date="2018-07-20T14:56:00Z">
                  <w:rPr>
                    <w:rFonts w:asciiTheme="minorHAnsi" w:hAnsiTheme="minorHAnsi"/>
                    <w:sz w:val="20"/>
                  </w:rPr>
                </w:rPrChange>
              </w:rPr>
              <w:t>No</w:t>
            </w:r>
          </w:p>
        </w:tc>
        <w:tc>
          <w:tcPr>
            <w:tcW w:w="1663" w:type="dxa"/>
            <w:tcPrChange w:id="3991" w:author="Markel" w:date="2018-07-20T14:56:00Z">
              <w:tcPr>
                <w:tcW w:w="1341" w:type="dxa"/>
              </w:tcPr>
            </w:tcPrChange>
          </w:tcPr>
          <w:p w14:paraId="269014C3" w14:textId="77777777" w:rsidR="009F5399" w:rsidRPr="00224DB6" w:rsidRDefault="009F5399" w:rsidP="0011687B">
            <w:pPr>
              <w:cnfStyle w:val="000000100000" w:firstRow="0" w:lastRow="0" w:firstColumn="0" w:lastColumn="0" w:oddVBand="0" w:evenVBand="0" w:oddHBand="1" w:evenHBand="0" w:firstRowFirstColumn="0" w:firstRowLastColumn="0" w:lastRowFirstColumn="0" w:lastRowLastColumn="0"/>
              <w:rPr>
                <w:rPrChange w:id="3992" w:author="Markel" w:date="2018-07-20T14:56:00Z">
                  <w:rPr>
                    <w:rFonts w:asciiTheme="minorHAnsi" w:hAnsiTheme="minorHAnsi"/>
                    <w:sz w:val="20"/>
                  </w:rPr>
                </w:rPrChange>
              </w:rPr>
            </w:pPr>
            <w:r w:rsidRPr="00224DB6">
              <w:rPr>
                <w:rPrChange w:id="3993" w:author="Markel" w:date="2018-07-20T14:56:00Z">
                  <w:rPr>
                    <w:rFonts w:asciiTheme="minorHAnsi" w:hAnsiTheme="minorHAnsi"/>
                    <w:sz w:val="20"/>
                  </w:rPr>
                </w:rPrChange>
              </w:rPr>
              <w:t>“Euler”</w:t>
            </w:r>
          </w:p>
        </w:tc>
      </w:tr>
      <w:tr w:rsidR="009F5399" w:rsidRPr="00224DB6" w14:paraId="7827A635" w14:textId="77777777" w:rsidTr="0011687B">
        <w:trPr>
          <w:cantSplit/>
          <w:trPrChange w:id="3994" w:author="Markel" w:date="2018-07-20T14:56:00Z">
            <w:trPr>
              <w:cantSplit/>
            </w:trPr>
          </w:trPrChange>
        </w:trPr>
        <w:tc>
          <w:tcPr>
            <w:cnfStyle w:val="001000000000" w:firstRow="0" w:lastRow="0" w:firstColumn="1" w:lastColumn="0" w:oddVBand="0" w:evenVBand="0" w:oddHBand="0" w:evenHBand="0" w:firstRowFirstColumn="0" w:firstRowLastColumn="0" w:lastRowFirstColumn="0" w:lastRowLastColumn="0"/>
            <w:tcW w:w="1550" w:type="dxa"/>
            <w:tcPrChange w:id="3995" w:author="Markel" w:date="2018-07-20T14:56:00Z">
              <w:tcPr>
                <w:tcW w:w="1882" w:type="dxa"/>
              </w:tcPr>
            </w:tcPrChange>
          </w:tcPr>
          <w:p w14:paraId="483BD730" w14:textId="77777777" w:rsidR="009F5399" w:rsidRPr="00224DB6" w:rsidRDefault="009F5399" w:rsidP="0011687B">
            <w:pPr>
              <w:rPr>
                <w:rPrChange w:id="3996" w:author="Markel" w:date="2018-07-20T14:56:00Z">
                  <w:rPr>
                    <w:rFonts w:asciiTheme="minorHAnsi" w:hAnsiTheme="minorHAnsi"/>
                    <w:sz w:val="20"/>
                  </w:rPr>
                </w:rPrChange>
              </w:rPr>
            </w:pPr>
            <w:r w:rsidRPr="00224DB6">
              <w:rPr>
                <w:rPrChange w:id="3997" w:author="Markel" w:date="2018-07-20T14:56:00Z">
                  <w:rPr>
                    <w:rFonts w:asciiTheme="minorHAnsi" w:hAnsiTheme="minorHAnsi"/>
                    <w:sz w:val="20"/>
                  </w:rPr>
                </w:rPrChange>
              </w:rPr>
              <w:t>value</w:t>
            </w:r>
          </w:p>
        </w:tc>
        <w:tc>
          <w:tcPr>
            <w:tcW w:w="2268" w:type="dxa"/>
            <w:tcPrChange w:id="3998" w:author="Markel" w:date="2018-07-20T14:56:00Z">
              <w:tcPr>
                <w:tcW w:w="1805" w:type="dxa"/>
              </w:tcPr>
            </w:tcPrChange>
          </w:tcPr>
          <w:p w14:paraId="3ABB20A9" w14:textId="738368FC" w:rsidR="009F5399" w:rsidRPr="00224DB6" w:rsidRDefault="009F5399" w:rsidP="0011687B">
            <w:pPr>
              <w:cnfStyle w:val="000000000000" w:firstRow="0" w:lastRow="0" w:firstColumn="0" w:lastColumn="0" w:oddVBand="0" w:evenVBand="0" w:oddHBand="0" w:evenHBand="0" w:firstRowFirstColumn="0" w:firstRowLastColumn="0" w:lastRowFirstColumn="0" w:lastRowLastColumn="0"/>
              <w:rPr>
                <w:rPrChange w:id="3999" w:author="Markel" w:date="2018-07-20T14:56:00Z">
                  <w:rPr>
                    <w:rFonts w:asciiTheme="minorHAnsi" w:hAnsiTheme="minorHAnsi"/>
                    <w:sz w:val="20"/>
                  </w:rPr>
                </w:rPrChange>
              </w:rPr>
            </w:pPr>
            <w:r w:rsidRPr="00224DB6">
              <w:rPr>
                <w:rPrChange w:id="4000" w:author="Markel" w:date="2018-07-20T14:56:00Z">
                  <w:rPr>
                    <w:rFonts w:asciiTheme="minorHAnsi" w:hAnsiTheme="minorHAnsi"/>
                    <w:sz w:val="20"/>
                  </w:rPr>
                </w:rPrChange>
              </w:rPr>
              <w:t>Rotation values, in degrees</w:t>
            </w:r>
            <w:del w:id="4001" w:author="Markel" w:date="2018-07-20T14:56:00Z">
              <w:r w:rsidR="0048569D">
                <w:rPr>
                  <w:rFonts w:asciiTheme="minorHAnsi" w:hAnsiTheme="minorHAnsi"/>
                </w:rPr>
                <w:delText xml:space="preserve"> (0,360)</w:delText>
              </w:r>
            </w:del>
          </w:p>
        </w:tc>
        <w:tc>
          <w:tcPr>
            <w:tcW w:w="1134" w:type="dxa"/>
            <w:tcPrChange w:id="4002" w:author="Markel" w:date="2018-07-20T14:56:00Z">
              <w:tcPr>
                <w:tcW w:w="1842" w:type="dxa"/>
              </w:tcPr>
            </w:tcPrChange>
          </w:tcPr>
          <w:p w14:paraId="37E0B8A1" w14:textId="135F8502" w:rsidR="009F5399" w:rsidRPr="00224DB6" w:rsidRDefault="009F5399" w:rsidP="0011687B">
            <w:pPr>
              <w:cnfStyle w:val="000000000000" w:firstRow="0" w:lastRow="0" w:firstColumn="0" w:lastColumn="0" w:oddVBand="0" w:evenVBand="0" w:oddHBand="0" w:evenHBand="0" w:firstRowFirstColumn="0" w:firstRowLastColumn="0" w:lastRowFirstColumn="0" w:lastRowLastColumn="0"/>
              <w:rPr>
                <w:rPrChange w:id="4003" w:author="Markel" w:date="2018-07-20T14:56:00Z">
                  <w:rPr>
                    <w:rFonts w:asciiTheme="minorHAnsi" w:hAnsiTheme="minorHAnsi"/>
                    <w:sz w:val="20"/>
                  </w:rPr>
                </w:rPrChange>
              </w:rPr>
            </w:pPr>
            <w:r w:rsidRPr="00224DB6">
              <w:rPr>
                <w:rPrChange w:id="4004" w:author="Markel" w:date="2018-07-20T14:56:00Z">
                  <w:rPr>
                    <w:rFonts w:asciiTheme="minorHAnsi" w:hAnsiTheme="minorHAnsi"/>
                    <w:sz w:val="20"/>
                  </w:rPr>
                </w:rPrChange>
              </w:rPr>
              <w:t xml:space="preserve">double </w:t>
            </w:r>
            <w:del w:id="4005" w:author="Markel" w:date="2018-07-20T14:56:00Z">
              <w:r w:rsidR="008D5A0D">
                <w:rPr>
                  <w:rFonts w:asciiTheme="minorHAnsi" w:hAnsiTheme="minorHAnsi"/>
                </w:rPr>
                <w:delText>(x3</w:delText>
              </w:r>
            </w:del>
            <w:ins w:id="4006" w:author="Markel" w:date="2018-07-20T14:56:00Z">
              <w:r w:rsidRPr="00224DB6">
                <w:t>(</w:t>
              </w:r>
              <w:r w:rsidRPr="00224DB6">
                <w:rPr>
                  <w:color w:val="000000"/>
                  <w:shd w:val="clear" w:color="auto" w:fill="FFFFFF"/>
                </w:rPr>
                <w:t>×3</w:t>
              </w:r>
            </w:ins>
            <w:r w:rsidRPr="00224DB6">
              <w:rPr>
                <w:rPrChange w:id="4007" w:author="Markel" w:date="2018-07-20T14:56:00Z">
                  <w:rPr>
                    <w:rFonts w:asciiTheme="minorHAnsi" w:hAnsiTheme="minorHAnsi"/>
                    <w:sz w:val="20"/>
                  </w:rPr>
                </w:rPrChange>
              </w:rPr>
              <w:t>)</w:t>
            </w:r>
          </w:p>
        </w:tc>
        <w:tc>
          <w:tcPr>
            <w:tcW w:w="1701" w:type="dxa"/>
            <w:tcPrChange w:id="4008" w:author="Markel" w:date="2018-07-20T14:56:00Z">
              <w:tcPr>
                <w:tcW w:w="1677" w:type="dxa"/>
              </w:tcPr>
            </w:tcPrChange>
          </w:tcPr>
          <w:p w14:paraId="4317CC09" w14:textId="77777777" w:rsidR="009F5399" w:rsidRPr="00224DB6" w:rsidRDefault="009F5399" w:rsidP="0011687B">
            <w:pPr>
              <w:cnfStyle w:val="000000000000" w:firstRow="0" w:lastRow="0" w:firstColumn="0" w:lastColumn="0" w:oddVBand="0" w:evenVBand="0" w:oddHBand="0" w:evenHBand="0" w:firstRowFirstColumn="0" w:firstRowLastColumn="0" w:lastRowFirstColumn="0" w:lastRowLastColumn="0"/>
              <w:rPr>
                <w:rPrChange w:id="4009" w:author="Markel" w:date="2018-07-20T14:56:00Z">
                  <w:rPr>
                    <w:rFonts w:asciiTheme="minorHAnsi" w:hAnsiTheme="minorHAnsi"/>
                    <w:sz w:val="20"/>
                  </w:rPr>
                </w:rPrChange>
              </w:rPr>
            </w:pPr>
            <w:ins w:id="4010" w:author="Markel" w:date="2018-07-20T14:56:00Z">
              <w:r w:rsidRPr="00224DB6">
                <w:t>[0, 360]</w:t>
              </w:r>
            </w:ins>
          </w:p>
        </w:tc>
        <w:tc>
          <w:tcPr>
            <w:tcW w:w="1134" w:type="dxa"/>
            <w:tcPrChange w:id="4011" w:author="Markel" w:date="2018-07-20T14:56:00Z">
              <w:tcPr>
                <w:tcW w:w="1029" w:type="dxa"/>
              </w:tcPr>
            </w:tcPrChange>
          </w:tcPr>
          <w:p w14:paraId="02FB3D0E" w14:textId="77777777" w:rsidR="009F5399" w:rsidRPr="00224DB6" w:rsidRDefault="009F5399" w:rsidP="0011687B">
            <w:pPr>
              <w:cnfStyle w:val="000000000000" w:firstRow="0" w:lastRow="0" w:firstColumn="0" w:lastColumn="0" w:oddVBand="0" w:evenVBand="0" w:oddHBand="0" w:evenHBand="0" w:firstRowFirstColumn="0" w:firstRowLastColumn="0" w:lastRowFirstColumn="0" w:lastRowLastColumn="0"/>
              <w:rPr>
                <w:rPrChange w:id="4012" w:author="Markel" w:date="2018-07-20T14:56:00Z">
                  <w:rPr>
                    <w:rFonts w:asciiTheme="minorHAnsi" w:hAnsiTheme="minorHAnsi"/>
                    <w:sz w:val="20"/>
                  </w:rPr>
                </w:rPrChange>
              </w:rPr>
            </w:pPr>
            <w:r w:rsidRPr="00224DB6">
              <w:rPr>
                <w:rPrChange w:id="4013" w:author="Markel" w:date="2018-07-20T14:56:00Z">
                  <w:rPr>
                    <w:rFonts w:asciiTheme="minorHAnsi" w:hAnsiTheme="minorHAnsi"/>
                    <w:sz w:val="20"/>
                  </w:rPr>
                </w:rPrChange>
              </w:rPr>
              <w:t>Yes</w:t>
            </w:r>
          </w:p>
        </w:tc>
        <w:tc>
          <w:tcPr>
            <w:tcW w:w="1663" w:type="dxa"/>
            <w:tcPrChange w:id="4014" w:author="Markel" w:date="2018-07-20T14:56:00Z">
              <w:tcPr>
                <w:tcW w:w="1341" w:type="dxa"/>
              </w:tcPr>
            </w:tcPrChange>
          </w:tcPr>
          <w:p w14:paraId="7B61F602" w14:textId="77777777" w:rsidR="009F5399" w:rsidRPr="00224DB6" w:rsidRDefault="009F5399" w:rsidP="0011687B">
            <w:pPr>
              <w:cnfStyle w:val="000000000000" w:firstRow="0" w:lastRow="0" w:firstColumn="0" w:lastColumn="0" w:oddVBand="0" w:evenVBand="0" w:oddHBand="0" w:evenHBand="0" w:firstRowFirstColumn="0" w:firstRowLastColumn="0" w:lastRowFirstColumn="0" w:lastRowLastColumn="0"/>
              <w:rPr>
                <w:rPrChange w:id="4015" w:author="Markel" w:date="2018-07-20T14:56:00Z">
                  <w:rPr>
                    <w:rFonts w:asciiTheme="minorHAnsi" w:hAnsiTheme="minorHAnsi"/>
                    <w:sz w:val="20"/>
                  </w:rPr>
                </w:rPrChange>
              </w:rPr>
            </w:pPr>
          </w:p>
        </w:tc>
      </w:tr>
    </w:tbl>
    <w:p w14:paraId="24203D5C" w14:textId="77777777" w:rsidR="009F5399" w:rsidRPr="00224DB6" w:rsidRDefault="009F5399" w:rsidP="009F5399">
      <w:pPr>
        <w:jc w:val="both"/>
        <w:rPr>
          <w:ins w:id="4016" w:author="Markel" w:date="2018-07-20T14:56:00Z"/>
          <w:rFonts w:ascii="Times New Roman" w:hAnsi="Times New Roman" w:cs="Times New Roman"/>
          <w:lang w:val="en-US"/>
        </w:rPr>
      </w:pPr>
    </w:p>
    <w:p w14:paraId="03DEC0E0" w14:textId="77777777" w:rsidR="003710FD" w:rsidRPr="00224DB6" w:rsidRDefault="003710FD" w:rsidP="003710FD">
      <w:pPr>
        <w:pStyle w:val="Heading3"/>
        <w:numPr>
          <w:ilvl w:val="2"/>
          <w:numId w:val="2"/>
        </w:numPr>
        <w:spacing w:after="120"/>
        <w:rPr>
          <w:ins w:id="4017" w:author="Markel" w:date="2018-07-20T14:56:00Z"/>
          <w:rFonts w:ascii="Times New Roman" w:hAnsi="Times New Roman" w:cs="Times New Roman"/>
          <w:lang w:val="en-US"/>
        </w:rPr>
      </w:pPr>
      <w:bookmarkStart w:id="4018" w:name="_Toc519860735"/>
      <w:ins w:id="4019" w:author="Markel" w:date="2018-07-20T14:56:00Z">
        <w:r w:rsidRPr="00224DB6">
          <w:rPr>
            <w:rFonts w:ascii="Times New Roman" w:hAnsi="Times New Roman" w:cs="Times New Roman"/>
            <w:lang w:val="en-US"/>
          </w:rPr>
          <w:t>String</w:t>
        </w:r>
        <w:bookmarkEnd w:id="4018"/>
      </w:ins>
    </w:p>
    <w:p w14:paraId="139A0BAC" w14:textId="77777777" w:rsidR="003710FD" w:rsidRPr="00224DB6" w:rsidRDefault="003710FD" w:rsidP="004D4A58">
      <w:pPr>
        <w:jc w:val="both"/>
        <w:rPr>
          <w:ins w:id="4020" w:author="Markel" w:date="2018-07-20T14:56:00Z"/>
          <w:lang w:val="en-US"/>
        </w:rPr>
      </w:pPr>
      <w:ins w:id="4021" w:author="Markel" w:date="2018-07-20T14:56:00Z">
        <w:r w:rsidRPr="00224DB6">
          <w:rPr>
            <w:rFonts w:ascii="Times New Roman" w:hAnsi="Times New Roman" w:cs="Times New Roman"/>
            <w:lang w:val="en-US"/>
          </w:rPr>
          <w:t xml:space="preserve">The string class is defined by Unicode Transformation Format 8 (UTF-8). See </w:t>
        </w:r>
        <w:r w:rsidR="00424E71">
          <w:rPr>
            <w:rStyle w:val="Hyperlink"/>
            <w:lang w:val="en-US"/>
          </w:rPr>
          <w:fldChar w:fldCharType="begin"/>
        </w:r>
        <w:r w:rsidR="00424E71">
          <w:rPr>
            <w:rStyle w:val="Hyperlink"/>
            <w:lang w:val="en-US"/>
          </w:rPr>
          <w:instrText xml:space="preserve"> HYPERLINK "https://www.w3schools.com/charsets/ref_html_utf8.asp" </w:instrText>
        </w:r>
        <w:r w:rsidR="00C42604">
          <w:rPr>
            <w:rStyle w:val="Hyperlink"/>
            <w:lang w:val="en-US"/>
          </w:rPr>
        </w:r>
        <w:r w:rsidR="00424E71">
          <w:rPr>
            <w:rStyle w:val="Hyperlink"/>
            <w:lang w:val="en-US"/>
          </w:rPr>
          <w:fldChar w:fldCharType="separate"/>
        </w:r>
        <w:r w:rsidRPr="00224DB6">
          <w:rPr>
            <w:rStyle w:val="Hyperlink"/>
            <w:lang w:val="en-US"/>
          </w:rPr>
          <w:t>https://www.w3schools.com/charsets/ref_html_utf8.asp</w:t>
        </w:r>
        <w:r w:rsidR="00424E71">
          <w:rPr>
            <w:rStyle w:val="Hyperlink"/>
            <w:lang w:val="en-US"/>
          </w:rPr>
          <w:fldChar w:fldCharType="end"/>
        </w:r>
      </w:ins>
    </w:p>
    <w:p w14:paraId="17BE851A" w14:textId="77777777" w:rsidR="00020711" w:rsidRPr="00224DB6" w:rsidRDefault="00020711" w:rsidP="003710FD">
      <w:pPr>
        <w:pStyle w:val="Heading3"/>
        <w:numPr>
          <w:ilvl w:val="2"/>
          <w:numId w:val="2"/>
        </w:numPr>
        <w:rPr>
          <w:lang w:val="en-US"/>
          <w:rPrChange w:id="4022" w:author="Markel" w:date="2018-07-20T14:56:00Z">
            <w:rPr>
              <w:b/>
              <w:kern w:val="32"/>
            </w:rPr>
          </w:rPrChange>
        </w:rPr>
        <w:pPrChange w:id="4023" w:author="Markel" w:date="2018-07-20T14:56:00Z">
          <w:pPr/>
        </w:pPrChange>
      </w:pPr>
      <w:r w:rsidRPr="00224DB6">
        <w:rPr>
          <w:lang w:val="en-US"/>
          <w:rPrChange w:id="4024" w:author="Markel" w:date="2018-07-20T14:56:00Z">
            <w:rPr/>
          </w:rPrChange>
        </w:rPr>
        <w:br w:type="page"/>
      </w:r>
    </w:p>
    <w:p w14:paraId="527E6223" w14:textId="77777777" w:rsidR="001053EE" w:rsidRPr="009D44E3" w:rsidRDefault="005D6B45" w:rsidP="00DF56EE">
      <w:pPr>
        <w:pStyle w:val="Heading1"/>
        <w:keepLines w:val="0"/>
        <w:numPr>
          <w:ilvl w:val="0"/>
          <w:numId w:val="9"/>
        </w:numPr>
        <w:spacing w:after="60" w:line="240" w:lineRule="auto"/>
        <w:rPr>
          <w:del w:id="4025" w:author="Markel" w:date="2018-07-20T14:56:00Z"/>
        </w:rPr>
      </w:pPr>
      <w:bookmarkStart w:id="4026" w:name="_Toc519860736"/>
      <w:bookmarkStart w:id="4027" w:name="_Toc447016830"/>
      <w:bookmarkStart w:id="4028" w:name="_Toc447020201"/>
      <w:bookmarkStart w:id="4029" w:name="_Toc447020568"/>
      <w:bookmarkStart w:id="4030" w:name="_Toc447016831"/>
      <w:bookmarkStart w:id="4031" w:name="_Toc447020202"/>
      <w:bookmarkStart w:id="4032" w:name="_Toc447020569"/>
      <w:bookmarkStart w:id="4033" w:name="_Toc447017037"/>
      <w:bookmarkStart w:id="4034" w:name="_Toc447020408"/>
      <w:bookmarkStart w:id="4035" w:name="_Toc447020775"/>
      <w:bookmarkStart w:id="4036" w:name="_Toc490496315"/>
      <w:bookmarkEnd w:id="4027"/>
      <w:bookmarkEnd w:id="4028"/>
      <w:bookmarkEnd w:id="4029"/>
      <w:bookmarkEnd w:id="4030"/>
      <w:bookmarkEnd w:id="4031"/>
      <w:bookmarkEnd w:id="4032"/>
      <w:bookmarkEnd w:id="4033"/>
      <w:bookmarkEnd w:id="4034"/>
      <w:bookmarkEnd w:id="4035"/>
      <w:r w:rsidRPr="00224DB6">
        <w:rPr>
          <w:rFonts w:ascii="Times New Roman" w:hAnsi="Times New Roman"/>
          <w:lang w:val="en-US"/>
          <w:rPrChange w:id="4037" w:author="Markel" w:date="2018-07-20T14:56:00Z">
            <w:rPr/>
          </w:rPrChange>
        </w:rPr>
        <w:t>Appendix</w:t>
      </w:r>
      <w:del w:id="4038" w:author="Markel" w:date="2018-07-20T14:56:00Z">
        <w:r w:rsidR="001053EE">
          <w:delText>:</w:delText>
        </w:r>
        <w:bookmarkEnd w:id="4036"/>
        <w:r w:rsidR="001053EE">
          <w:delText xml:space="preserve"> </w:delText>
        </w:r>
      </w:del>
    </w:p>
    <w:p w14:paraId="0304F218" w14:textId="5587AC55" w:rsidR="00020711" w:rsidRPr="00224DB6" w:rsidRDefault="00636600" w:rsidP="00020711">
      <w:pPr>
        <w:pStyle w:val="Heading1"/>
        <w:rPr>
          <w:rFonts w:ascii="Times New Roman" w:hAnsi="Times New Roman"/>
          <w:lang w:val="en-US"/>
          <w:rPrChange w:id="4039" w:author="Markel" w:date="2018-07-20T14:56:00Z">
            <w:rPr>
              <w:sz w:val="28"/>
            </w:rPr>
          </w:rPrChange>
        </w:rPr>
        <w:pPrChange w:id="4040" w:author="Markel" w:date="2018-07-20T14:56:00Z">
          <w:pPr>
            <w:pStyle w:val="Heading2"/>
            <w:numPr>
              <w:ilvl w:val="0"/>
              <w:numId w:val="0"/>
            </w:numPr>
            <w:tabs>
              <w:tab w:val="clear" w:pos="576"/>
            </w:tabs>
          </w:pPr>
        </w:pPrChange>
      </w:pPr>
      <w:ins w:id="4041" w:author="Markel" w:date="2018-07-20T14:56:00Z">
        <w:r w:rsidRPr="00224DB6">
          <w:rPr>
            <w:rFonts w:ascii="Times New Roman" w:hAnsi="Times New Roman" w:cs="Times New Roman"/>
            <w:lang w:val="en-US"/>
          </w:rPr>
          <w:t xml:space="preserve"> I</w:t>
        </w:r>
        <w:r w:rsidR="005D6B45" w:rsidRPr="00224DB6">
          <w:rPr>
            <w:rFonts w:ascii="Times New Roman" w:hAnsi="Times New Roman" w:cs="Times New Roman"/>
            <w:lang w:val="en-US"/>
          </w:rPr>
          <w:t xml:space="preserve">: </w:t>
        </w:r>
      </w:ins>
      <w:bookmarkStart w:id="4042" w:name="_Toc490496316"/>
      <w:r w:rsidR="00020711" w:rsidRPr="00224DB6">
        <w:rPr>
          <w:rFonts w:ascii="Times New Roman" w:hAnsi="Times New Roman"/>
          <w:lang w:val="en-US"/>
          <w:rPrChange w:id="4043" w:author="Markel" w:date="2018-07-20T14:56:00Z">
            <w:rPr>
              <w:sz w:val="28"/>
            </w:rPr>
          </w:rPrChange>
        </w:rPr>
        <w:t xml:space="preserve">Encoding </w:t>
      </w:r>
      <w:del w:id="4044" w:author="Markel" w:date="2018-07-20T14:56:00Z">
        <w:r w:rsidR="001A4E9E" w:rsidRPr="00DF56EE">
          <w:rPr>
            <w:sz w:val="28"/>
          </w:rPr>
          <w:delText>Functions</w:delText>
        </w:r>
      </w:del>
      <w:bookmarkEnd w:id="4042"/>
      <w:ins w:id="4045" w:author="Markel" w:date="2018-07-20T14:56:00Z">
        <w:r w:rsidR="00020711" w:rsidRPr="00224DB6">
          <w:rPr>
            <w:rFonts w:ascii="Times New Roman" w:hAnsi="Times New Roman" w:cs="Times New Roman"/>
            <w:lang w:val="en-US"/>
          </w:rPr>
          <w:t>Function</w:t>
        </w:r>
      </w:ins>
      <w:bookmarkEnd w:id="4026"/>
    </w:p>
    <w:p w14:paraId="6FC8264F" w14:textId="50EB2DFE" w:rsidR="00800FAD" w:rsidRPr="00224DB6" w:rsidRDefault="00800FAD" w:rsidP="00800FAD">
      <w:pPr>
        <w:jc w:val="both"/>
        <w:rPr>
          <w:rFonts w:ascii="Times New Roman" w:eastAsia="Times New Roman" w:hAnsi="Times New Roman" w:cs="Times New Roman"/>
          <w:sz w:val="24"/>
          <w:szCs w:val="24"/>
          <w:lang w:val="en-US"/>
          <w:rPrChange w:id="4046" w:author="Markel" w:date="2018-07-20T14:56:00Z">
            <w:rPr/>
          </w:rPrChange>
        </w:rPr>
      </w:pPr>
      <w:r w:rsidRPr="00224DB6">
        <w:rPr>
          <w:rFonts w:ascii="Times New Roman" w:hAnsi="Times New Roman"/>
          <w:lang w:val="en-US"/>
          <w:rPrChange w:id="4047" w:author="Markel" w:date="2018-07-20T14:56:00Z">
            <w:rPr/>
          </w:rPrChange>
        </w:rPr>
        <w:t xml:space="preserve">Below are examples of each of the sample encoding schemes which can be specified in the Stream attributed </w:t>
      </w:r>
      <w:del w:id="4048" w:author="Markel" w:date="2018-07-20T14:56:00Z">
        <w:r w:rsidR="00026C6B">
          <w:delText>`</w:delText>
        </w:r>
      </w:del>
      <w:ins w:id="4049" w:author="Markel" w:date="2018-07-20T14:56:00Z">
        <w:r w:rsidR="00A6644E" w:rsidRPr="00224DB6">
          <w:rPr>
            <w:rFonts w:ascii="Times New Roman" w:hAnsi="Times New Roman" w:cs="Times New Roman"/>
            <w:lang w:val="en-US"/>
          </w:rPr>
          <w:t>‘</w:t>
        </w:r>
      </w:ins>
      <w:r w:rsidRPr="00224DB6">
        <w:rPr>
          <w:rFonts w:ascii="Times New Roman" w:hAnsi="Times New Roman"/>
          <w:sz w:val="20"/>
          <w:lang w:val="en-US"/>
          <w:rPrChange w:id="4050" w:author="Markel" w:date="2018-07-20T14:56:00Z">
            <w:rPr>
              <w:rFonts w:asciiTheme="minorHAnsi" w:hAnsiTheme="minorHAnsi"/>
              <w:sz w:val="20"/>
            </w:rPr>
          </w:rPrChange>
        </w:rPr>
        <w:t>encoding</w:t>
      </w:r>
      <w:r w:rsidR="00A6644E" w:rsidRPr="00224DB6">
        <w:rPr>
          <w:rPrChange w:id="4051" w:author="Markel" w:date="2018-07-20T14:56:00Z">
            <w:rPr/>
          </w:rPrChange>
        </w:rPr>
        <w:t>’</w:t>
      </w:r>
      <w:r w:rsidRPr="00224DB6">
        <w:rPr>
          <w:rFonts w:ascii="Times New Roman" w:hAnsi="Times New Roman"/>
          <w:lang w:val="en-US"/>
          <w:rPrChange w:id="4052" w:author="Markel" w:date="2018-07-20T14:56:00Z">
            <w:rPr/>
          </w:rPrChange>
        </w:rPr>
        <w:t xml:space="preserve"> for a selection of bit widths including 2, 3, 4, and 5-bit digitization. The first column, entitled `Binary’ represents the binary data pac</w:t>
      </w:r>
      <w:r w:rsidRPr="00224DB6">
        <w:rPr>
          <w:rPrChange w:id="4053" w:author="Markel" w:date="2018-07-20T14:56:00Z">
            <w:rPr/>
          </w:rPrChange>
        </w:rPr>
        <w:t>ked in the stream, MSB left, while the remaining columns represent the physical amplitude of the sample.</w:t>
      </w:r>
    </w:p>
    <w:p w14:paraId="6C728941" w14:textId="469EA78B" w:rsidR="00800FAD" w:rsidRPr="00224DB6" w:rsidRDefault="00800FAD" w:rsidP="002A3534">
      <w:pPr>
        <w:pStyle w:val="Caption"/>
        <w:keepNext/>
        <w:spacing w:after="0"/>
        <w:jc w:val="both"/>
        <w:rPr>
          <w:rFonts w:ascii="Times New Roman" w:hAnsi="Times New Roman"/>
          <w:lang w:val="en-US"/>
          <w:rPrChange w:id="4054" w:author="Markel" w:date="2018-07-20T14:56:00Z">
            <w:rPr/>
          </w:rPrChange>
        </w:rPr>
        <w:pPrChange w:id="4055" w:author="Markel" w:date="2018-07-20T14:56:00Z">
          <w:pPr>
            <w:pStyle w:val="Caption"/>
            <w:keepNext/>
          </w:pPr>
        </w:pPrChange>
      </w:pPr>
      <w:bookmarkStart w:id="4056" w:name="_Toc511747922"/>
      <w:bookmarkStart w:id="4057" w:name="_Toc519860766"/>
      <w:bookmarkStart w:id="4058" w:name="_Toc489615354"/>
      <w:r w:rsidRPr="00224DB6">
        <w:rPr>
          <w:rFonts w:ascii="Times New Roman" w:hAnsi="Times New Roman"/>
          <w:lang w:val="en-US"/>
          <w:rPrChange w:id="4059" w:author="Markel" w:date="2018-07-20T14:56:00Z">
            <w:rPr>
              <w:sz w:val="24"/>
            </w:rPr>
          </w:rPrChange>
        </w:rPr>
        <w:t xml:space="preserve">Table </w:t>
      </w:r>
      <w:r w:rsidRPr="00224DB6">
        <w:rPr>
          <w:rFonts w:ascii="Times New Roman" w:hAnsi="Times New Roman"/>
          <w:lang w:val="en-US"/>
          <w:rPrChange w:id="4060" w:author="Markel" w:date="2018-07-20T14:56:00Z">
            <w:rPr>
              <w:sz w:val="24"/>
            </w:rPr>
          </w:rPrChange>
        </w:rPr>
        <w:fldChar w:fldCharType="begin"/>
      </w:r>
      <w:r w:rsidRPr="00224DB6">
        <w:rPr>
          <w:rFonts w:ascii="Times New Roman" w:hAnsi="Times New Roman" w:cs="Times New Roman"/>
          <w:lang w:val="en-US"/>
        </w:rPr>
        <w:instrText xml:space="preserve"> SEQ Table \* ARABIC </w:instrText>
      </w:r>
      <w:r w:rsidRPr="00224DB6">
        <w:rPr>
          <w:rFonts w:ascii="Times New Roman" w:hAnsi="Times New Roman"/>
          <w:lang w:val="en-US"/>
          <w:rPrChange w:id="4061" w:author="Markel" w:date="2018-07-20T14:56:00Z">
            <w:rPr>
              <w:sz w:val="24"/>
            </w:rPr>
          </w:rPrChange>
        </w:rPr>
        <w:fldChar w:fldCharType="separate"/>
      </w:r>
      <w:r w:rsidR="00AA72D3">
        <w:rPr>
          <w:rFonts w:ascii="Times New Roman" w:hAnsi="Times New Roman" w:cs="Times New Roman"/>
          <w:noProof/>
          <w:lang w:val="en-US"/>
        </w:rPr>
        <w:t>18</w:t>
      </w:r>
      <w:r w:rsidRPr="00224DB6">
        <w:rPr>
          <w:rFonts w:ascii="Times New Roman" w:hAnsi="Times New Roman"/>
          <w:lang w:val="en-US"/>
          <w:rPrChange w:id="4062" w:author="Markel" w:date="2018-07-20T14:56:00Z">
            <w:rPr>
              <w:sz w:val="24"/>
            </w:rPr>
          </w:rPrChange>
        </w:rPr>
        <w:fldChar w:fldCharType="end"/>
      </w:r>
      <w:r w:rsidRPr="00224DB6">
        <w:rPr>
          <w:rFonts w:ascii="Times New Roman" w:hAnsi="Times New Roman"/>
          <w:lang w:val="en-US"/>
          <w:rPrChange w:id="4063" w:author="Markel" w:date="2018-07-20T14:56:00Z">
            <w:rPr>
              <w:sz w:val="24"/>
            </w:rPr>
          </w:rPrChange>
        </w:rPr>
        <w:t xml:space="preserve"> </w:t>
      </w:r>
      <w:del w:id="4064" w:author="Markel" w:date="2018-07-20T14:56:00Z">
        <w:r w:rsidR="007408FE">
          <w:rPr>
            <w:sz w:val="24"/>
            <w:szCs w:val="24"/>
          </w:rPr>
          <w:delText>–</w:delText>
        </w:r>
      </w:del>
      <w:ins w:id="4065" w:author="Markel" w:date="2018-07-20T14:56:00Z">
        <w:r w:rsidRPr="00224DB6">
          <w:rPr>
            <w:rFonts w:ascii="Times New Roman" w:hAnsi="Times New Roman" w:cs="Times New Roman"/>
            <w:lang w:val="en-US"/>
          </w:rPr>
          <w:t>-</w:t>
        </w:r>
      </w:ins>
      <w:r w:rsidRPr="00224DB6">
        <w:rPr>
          <w:rFonts w:ascii="Times New Roman" w:hAnsi="Times New Roman"/>
          <w:lang w:val="en-US"/>
          <w:rPrChange w:id="4066" w:author="Markel" w:date="2018-07-20T14:56:00Z">
            <w:rPr>
              <w:sz w:val="24"/>
            </w:rPr>
          </w:rPrChange>
        </w:rPr>
        <w:t xml:space="preserve"> Encoding of 2-bit samples</w:t>
      </w:r>
      <w:bookmarkEnd w:id="4056"/>
      <w:bookmarkEnd w:id="4057"/>
      <w:bookmarkEnd w:id="4058"/>
    </w:p>
    <w:tbl>
      <w:tblPr>
        <w:tblStyle w:val="TableGrid"/>
        <w:tblW w:w="0" w:type="auto"/>
        <w:tblLook w:val="04A0" w:firstRow="1" w:lastRow="0" w:firstColumn="1" w:lastColumn="0" w:noHBand="0" w:noVBand="1"/>
      </w:tblPr>
      <w:tblGrid>
        <w:gridCol w:w="961"/>
        <w:gridCol w:w="800"/>
        <w:gridCol w:w="876"/>
        <w:gridCol w:w="807"/>
        <w:gridCol w:w="883"/>
        <w:gridCol w:w="666"/>
        <w:gridCol w:w="666"/>
        <w:gridCol w:w="791"/>
        <w:gridCol w:w="867"/>
        <w:gridCol w:w="811"/>
        <w:gridCol w:w="888"/>
        <w:tblGridChange w:id="4067">
          <w:tblGrid>
            <w:gridCol w:w="961"/>
            <w:gridCol w:w="89"/>
            <w:gridCol w:w="711"/>
            <w:gridCol w:w="323"/>
            <w:gridCol w:w="553"/>
            <w:gridCol w:w="488"/>
            <w:gridCol w:w="319"/>
            <w:gridCol w:w="716"/>
            <w:gridCol w:w="167"/>
            <w:gridCol w:w="209"/>
            <w:gridCol w:w="457"/>
            <w:gridCol w:w="209"/>
            <w:gridCol w:w="241"/>
            <w:gridCol w:w="125"/>
            <w:gridCol w:w="91"/>
            <w:gridCol w:w="209"/>
            <w:gridCol w:w="366"/>
            <w:gridCol w:w="172"/>
            <w:gridCol w:w="44"/>
            <w:gridCol w:w="32"/>
            <w:gridCol w:w="418"/>
            <w:gridCol w:w="373"/>
            <w:gridCol w:w="44"/>
            <w:gridCol w:w="622"/>
            <w:gridCol w:w="189"/>
            <w:gridCol w:w="12"/>
            <w:gridCol w:w="168"/>
            <w:gridCol w:w="666"/>
            <w:gridCol w:w="42"/>
            <w:gridCol w:w="159"/>
            <w:gridCol w:w="175"/>
            <w:gridCol w:w="666"/>
            <w:gridCol w:w="201"/>
          </w:tblGrid>
        </w:tblGridChange>
      </w:tblGrid>
      <w:tr w:rsidR="00AA72D3" w:rsidRPr="00224DB6" w14:paraId="6F21D146" w14:textId="77777777" w:rsidTr="002317C1">
        <w:tc>
          <w:tcPr>
            <w:tcW w:w="961" w:type="dxa"/>
            <w:shd w:val="clear" w:color="auto" w:fill="8496B0" w:themeFill="text2" w:themeFillTint="99"/>
          </w:tcPr>
          <w:p w14:paraId="01086A65" w14:textId="77777777" w:rsidR="002317C1" w:rsidRPr="00224DB6" w:rsidRDefault="002317C1" w:rsidP="00C507EE">
            <w:pPr>
              <w:rPr>
                <w:b/>
                <w:color w:val="FFFFFF" w:themeColor="background1"/>
              </w:rPr>
            </w:pPr>
            <w:r w:rsidRPr="00224DB6">
              <w:rPr>
                <w:b/>
                <w:color w:val="FFFFFF" w:themeColor="background1"/>
                <w:sz w:val="22"/>
                <w:rPrChange w:id="4068" w:author="Markel" w:date="2018-07-20T14:56:00Z">
                  <w:rPr>
                    <w:rFonts w:ascii="Calibri" w:hAnsi="Calibri"/>
                    <w:b/>
                    <w:color w:val="FFFFFF" w:themeColor="background1"/>
                    <w:sz w:val="22"/>
                  </w:rPr>
                </w:rPrChange>
              </w:rPr>
              <w:t>Binary</w:t>
            </w:r>
          </w:p>
        </w:tc>
        <w:tc>
          <w:tcPr>
            <w:tcW w:w="800" w:type="dxa"/>
            <w:shd w:val="clear" w:color="auto" w:fill="8496B0" w:themeFill="text2" w:themeFillTint="99"/>
          </w:tcPr>
          <w:p w14:paraId="3AE647D5" w14:textId="77777777" w:rsidR="002317C1" w:rsidRPr="00224DB6" w:rsidRDefault="002317C1" w:rsidP="00C507EE">
            <w:pPr>
              <w:rPr>
                <w:b/>
                <w:color w:val="FFFFFF" w:themeColor="background1"/>
              </w:rPr>
            </w:pPr>
            <w:r w:rsidRPr="00224DB6">
              <w:rPr>
                <w:b/>
                <w:color w:val="FFFFFF" w:themeColor="background1"/>
                <w:sz w:val="22"/>
                <w:rPrChange w:id="4069" w:author="Markel" w:date="2018-07-20T14:56:00Z">
                  <w:rPr>
                    <w:rFonts w:ascii="Calibri" w:hAnsi="Calibri"/>
                    <w:b/>
                    <w:color w:val="FFFFFF" w:themeColor="background1"/>
                    <w:sz w:val="22"/>
                  </w:rPr>
                </w:rPrChange>
              </w:rPr>
              <w:t>OB</w:t>
            </w:r>
          </w:p>
        </w:tc>
        <w:tc>
          <w:tcPr>
            <w:tcW w:w="876" w:type="dxa"/>
            <w:shd w:val="clear" w:color="auto" w:fill="8496B0" w:themeFill="text2" w:themeFillTint="99"/>
          </w:tcPr>
          <w:p w14:paraId="2F5E977D" w14:textId="77777777" w:rsidR="002317C1" w:rsidRPr="00224DB6" w:rsidRDefault="002317C1" w:rsidP="00C507EE">
            <w:pPr>
              <w:rPr>
                <w:b/>
                <w:color w:val="FFFFFF" w:themeColor="background1"/>
              </w:rPr>
            </w:pPr>
            <w:r w:rsidRPr="00224DB6">
              <w:rPr>
                <w:b/>
                <w:color w:val="FFFFFF" w:themeColor="background1"/>
                <w:sz w:val="22"/>
                <w:rPrChange w:id="4070" w:author="Markel" w:date="2018-07-20T14:56:00Z">
                  <w:rPr>
                    <w:rFonts w:ascii="Calibri" w:hAnsi="Calibri"/>
                    <w:b/>
                    <w:color w:val="FFFFFF" w:themeColor="background1"/>
                    <w:sz w:val="22"/>
                  </w:rPr>
                </w:rPrChange>
              </w:rPr>
              <w:t>OBA</w:t>
            </w:r>
          </w:p>
        </w:tc>
        <w:tc>
          <w:tcPr>
            <w:tcW w:w="807" w:type="dxa"/>
            <w:shd w:val="clear" w:color="auto" w:fill="8496B0" w:themeFill="text2" w:themeFillTint="99"/>
          </w:tcPr>
          <w:p w14:paraId="5AE664EF" w14:textId="77777777" w:rsidR="002317C1" w:rsidRPr="00224DB6" w:rsidRDefault="002317C1" w:rsidP="00C507EE">
            <w:pPr>
              <w:rPr>
                <w:b/>
                <w:color w:val="FFFFFF" w:themeColor="background1"/>
              </w:rPr>
            </w:pPr>
            <w:r w:rsidRPr="00224DB6">
              <w:rPr>
                <w:b/>
                <w:color w:val="FFFFFF" w:themeColor="background1"/>
                <w:sz w:val="22"/>
                <w:rPrChange w:id="4071" w:author="Markel" w:date="2018-07-20T14:56:00Z">
                  <w:rPr>
                    <w:rFonts w:ascii="Calibri" w:hAnsi="Calibri"/>
                    <w:b/>
                    <w:color w:val="FFFFFF" w:themeColor="background1"/>
                    <w:sz w:val="22"/>
                  </w:rPr>
                </w:rPrChange>
              </w:rPr>
              <w:t>SM</w:t>
            </w:r>
          </w:p>
        </w:tc>
        <w:tc>
          <w:tcPr>
            <w:tcW w:w="883" w:type="dxa"/>
            <w:shd w:val="clear" w:color="auto" w:fill="8496B0" w:themeFill="text2" w:themeFillTint="99"/>
          </w:tcPr>
          <w:p w14:paraId="53BB0C73" w14:textId="77777777" w:rsidR="002317C1" w:rsidRPr="00224DB6" w:rsidRDefault="002317C1" w:rsidP="00C507EE">
            <w:pPr>
              <w:rPr>
                <w:b/>
                <w:color w:val="FFFFFF" w:themeColor="background1"/>
              </w:rPr>
            </w:pPr>
            <w:r w:rsidRPr="00224DB6">
              <w:rPr>
                <w:b/>
                <w:color w:val="FFFFFF" w:themeColor="background1"/>
                <w:sz w:val="22"/>
                <w:rPrChange w:id="4072" w:author="Markel" w:date="2018-07-20T14:56:00Z">
                  <w:rPr>
                    <w:rFonts w:ascii="Calibri" w:hAnsi="Calibri"/>
                    <w:b/>
                    <w:color w:val="FFFFFF" w:themeColor="background1"/>
                    <w:sz w:val="22"/>
                  </w:rPr>
                </w:rPrChange>
              </w:rPr>
              <w:t>SMA</w:t>
            </w:r>
          </w:p>
        </w:tc>
        <w:tc>
          <w:tcPr>
            <w:tcW w:w="666" w:type="dxa"/>
            <w:shd w:val="clear" w:color="auto" w:fill="8496B0" w:themeFill="text2" w:themeFillTint="99"/>
            <w:cellIns w:id="4073" w:author="Markel" w:date="2018-07-20T14:56:00Z"/>
          </w:tcPr>
          <w:p w14:paraId="49D979A2" w14:textId="77777777" w:rsidR="002317C1" w:rsidRPr="00224DB6" w:rsidRDefault="002317C1" w:rsidP="00C507EE">
            <w:pPr>
              <w:rPr>
                <w:b/>
                <w:color w:val="FFFFFF" w:themeColor="background1"/>
              </w:rPr>
            </w:pPr>
            <w:ins w:id="4074" w:author="Markel" w:date="2018-07-20T14:56:00Z">
              <w:r w:rsidRPr="00224DB6">
                <w:rPr>
                  <w:b/>
                  <w:color w:val="FFFFFF" w:themeColor="background1"/>
                </w:rPr>
                <w:t>MS</w:t>
              </w:r>
            </w:ins>
          </w:p>
        </w:tc>
        <w:tc>
          <w:tcPr>
            <w:tcW w:w="666" w:type="dxa"/>
            <w:shd w:val="clear" w:color="auto" w:fill="8496B0" w:themeFill="text2" w:themeFillTint="99"/>
            <w:cellIns w:id="4075" w:author="Markel" w:date="2018-07-20T14:56:00Z"/>
          </w:tcPr>
          <w:p w14:paraId="371C1E3C" w14:textId="77777777" w:rsidR="002317C1" w:rsidRPr="00224DB6" w:rsidRDefault="002317C1" w:rsidP="00C507EE">
            <w:pPr>
              <w:rPr>
                <w:b/>
                <w:color w:val="FFFFFF" w:themeColor="background1"/>
              </w:rPr>
            </w:pPr>
            <w:ins w:id="4076" w:author="Markel" w:date="2018-07-20T14:56:00Z">
              <w:r w:rsidRPr="00224DB6">
                <w:rPr>
                  <w:b/>
                  <w:color w:val="FFFFFF" w:themeColor="background1"/>
                </w:rPr>
                <w:t>MSA</w:t>
              </w:r>
            </w:ins>
          </w:p>
        </w:tc>
        <w:tc>
          <w:tcPr>
            <w:tcW w:w="791" w:type="dxa"/>
            <w:shd w:val="clear" w:color="auto" w:fill="8496B0" w:themeFill="text2" w:themeFillTint="99"/>
          </w:tcPr>
          <w:p w14:paraId="4CC0AA3B" w14:textId="77777777" w:rsidR="002317C1" w:rsidRPr="00224DB6" w:rsidRDefault="002317C1" w:rsidP="00C507EE">
            <w:pPr>
              <w:rPr>
                <w:b/>
                <w:color w:val="FFFFFF" w:themeColor="background1"/>
              </w:rPr>
            </w:pPr>
            <w:r w:rsidRPr="00224DB6">
              <w:rPr>
                <w:b/>
                <w:color w:val="FFFFFF" w:themeColor="background1"/>
                <w:sz w:val="22"/>
                <w:rPrChange w:id="4077" w:author="Markel" w:date="2018-07-20T14:56:00Z">
                  <w:rPr>
                    <w:rFonts w:ascii="Calibri" w:hAnsi="Calibri"/>
                    <w:b/>
                    <w:color w:val="FFFFFF" w:themeColor="background1"/>
                    <w:sz w:val="22"/>
                  </w:rPr>
                </w:rPrChange>
              </w:rPr>
              <w:t>TC</w:t>
            </w:r>
          </w:p>
        </w:tc>
        <w:tc>
          <w:tcPr>
            <w:tcW w:w="867" w:type="dxa"/>
            <w:shd w:val="clear" w:color="auto" w:fill="8496B0" w:themeFill="text2" w:themeFillTint="99"/>
          </w:tcPr>
          <w:p w14:paraId="164F6963" w14:textId="77777777" w:rsidR="002317C1" w:rsidRPr="00224DB6" w:rsidRDefault="002317C1" w:rsidP="00C507EE">
            <w:pPr>
              <w:rPr>
                <w:b/>
                <w:color w:val="FFFFFF" w:themeColor="background1"/>
              </w:rPr>
            </w:pPr>
            <w:r w:rsidRPr="00224DB6">
              <w:rPr>
                <w:b/>
                <w:color w:val="FFFFFF" w:themeColor="background1"/>
                <w:sz w:val="22"/>
                <w:rPrChange w:id="4078" w:author="Markel" w:date="2018-07-20T14:56:00Z">
                  <w:rPr>
                    <w:rFonts w:ascii="Calibri" w:hAnsi="Calibri"/>
                    <w:b/>
                    <w:color w:val="FFFFFF" w:themeColor="background1"/>
                    <w:sz w:val="22"/>
                  </w:rPr>
                </w:rPrChange>
              </w:rPr>
              <w:t>TCA</w:t>
            </w:r>
          </w:p>
        </w:tc>
        <w:tc>
          <w:tcPr>
            <w:tcW w:w="811" w:type="dxa"/>
            <w:shd w:val="clear" w:color="auto" w:fill="8496B0" w:themeFill="text2" w:themeFillTint="99"/>
          </w:tcPr>
          <w:p w14:paraId="7F8AA72B" w14:textId="77777777" w:rsidR="002317C1" w:rsidRPr="00224DB6" w:rsidRDefault="002317C1" w:rsidP="00C507EE">
            <w:pPr>
              <w:rPr>
                <w:b/>
                <w:color w:val="FFFFFF" w:themeColor="background1"/>
              </w:rPr>
            </w:pPr>
            <w:r w:rsidRPr="00224DB6">
              <w:rPr>
                <w:b/>
                <w:color w:val="FFFFFF" w:themeColor="background1"/>
                <w:sz w:val="22"/>
                <w:rPrChange w:id="4079" w:author="Markel" w:date="2018-07-20T14:56:00Z">
                  <w:rPr>
                    <w:rFonts w:ascii="Calibri" w:hAnsi="Calibri"/>
                    <w:b/>
                    <w:color w:val="FFFFFF" w:themeColor="background1"/>
                    <w:sz w:val="22"/>
                  </w:rPr>
                </w:rPrChange>
              </w:rPr>
              <w:t>OG</w:t>
            </w:r>
          </w:p>
        </w:tc>
        <w:tc>
          <w:tcPr>
            <w:tcW w:w="888" w:type="dxa"/>
            <w:shd w:val="clear" w:color="auto" w:fill="8496B0" w:themeFill="text2" w:themeFillTint="99"/>
          </w:tcPr>
          <w:p w14:paraId="053C2345" w14:textId="77777777" w:rsidR="002317C1" w:rsidRPr="00224DB6" w:rsidRDefault="002317C1" w:rsidP="00C507EE">
            <w:pPr>
              <w:rPr>
                <w:b/>
                <w:color w:val="FFFFFF" w:themeColor="background1"/>
              </w:rPr>
            </w:pPr>
            <w:r w:rsidRPr="00224DB6">
              <w:rPr>
                <w:b/>
                <w:color w:val="FFFFFF" w:themeColor="background1"/>
                <w:sz w:val="22"/>
                <w:rPrChange w:id="4080" w:author="Markel" w:date="2018-07-20T14:56:00Z">
                  <w:rPr>
                    <w:rFonts w:ascii="Calibri" w:hAnsi="Calibri"/>
                    <w:b/>
                    <w:color w:val="FFFFFF" w:themeColor="background1"/>
                    <w:sz w:val="22"/>
                  </w:rPr>
                </w:rPrChange>
              </w:rPr>
              <w:t>OGA</w:t>
            </w:r>
          </w:p>
        </w:tc>
      </w:tr>
      <w:tr w:rsidR="002317C1" w:rsidRPr="00224DB6" w14:paraId="3EBD1123" w14:textId="77777777" w:rsidTr="002317C1">
        <w:tblPrEx>
          <w:tblW w:w="0" w:type="auto"/>
          <w:tblPrExChange w:id="4081" w:author="Markel" w:date="2018-07-20T14:56:00Z">
            <w:tblPrEx>
              <w:tblW w:w="0" w:type="auto"/>
            </w:tblPrEx>
          </w:tblPrExChange>
        </w:tblPrEx>
        <w:tc>
          <w:tcPr>
            <w:tcW w:w="961" w:type="dxa"/>
            <w:tcPrChange w:id="4082" w:author="Markel" w:date="2018-07-20T14:56:00Z">
              <w:tcPr>
                <w:tcW w:w="1064" w:type="dxa"/>
                <w:gridSpan w:val="2"/>
              </w:tcPr>
            </w:tcPrChange>
          </w:tcPr>
          <w:p w14:paraId="7F666802" w14:textId="77777777" w:rsidR="002317C1" w:rsidRPr="00224DB6" w:rsidRDefault="002317C1" w:rsidP="00C507EE">
            <w:pPr>
              <w:jc w:val="right"/>
            </w:pPr>
            <w:r w:rsidRPr="00224DB6">
              <w:rPr>
                <w:color w:val="000000"/>
                <w:sz w:val="22"/>
                <w:rPrChange w:id="4083" w:author="Markel" w:date="2018-07-20T14:56:00Z">
                  <w:rPr>
                    <w:rFonts w:ascii="Calibri" w:hAnsi="Calibri"/>
                    <w:color w:val="000000"/>
                    <w:sz w:val="22"/>
                  </w:rPr>
                </w:rPrChange>
              </w:rPr>
              <w:t>00</w:t>
            </w:r>
          </w:p>
        </w:tc>
        <w:tc>
          <w:tcPr>
            <w:tcW w:w="800" w:type="dxa"/>
            <w:tcPrChange w:id="4084" w:author="Markel" w:date="2018-07-20T14:56:00Z">
              <w:tcPr>
                <w:tcW w:w="1064" w:type="dxa"/>
                <w:gridSpan w:val="2"/>
              </w:tcPr>
            </w:tcPrChange>
          </w:tcPr>
          <w:p w14:paraId="16B0FF0D" w14:textId="77777777" w:rsidR="002317C1" w:rsidRPr="00224DB6" w:rsidRDefault="002317C1" w:rsidP="00C507EE">
            <w:pPr>
              <w:jc w:val="right"/>
            </w:pPr>
            <w:r w:rsidRPr="00224DB6">
              <w:rPr>
                <w:color w:val="000000"/>
                <w:sz w:val="22"/>
                <w:rPrChange w:id="4085" w:author="Markel" w:date="2018-07-20T14:56:00Z">
                  <w:rPr>
                    <w:rFonts w:ascii="Calibri" w:hAnsi="Calibri"/>
                    <w:color w:val="000000"/>
                    <w:sz w:val="22"/>
                  </w:rPr>
                </w:rPrChange>
              </w:rPr>
              <w:t>-2</w:t>
            </w:r>
          </w:p>
        </w:tc>
        <w:tc>
          <w:tcPr>
            <w:tcW w:w="876" w:type="dxa"/>
            <w:tcPrChange w:id="4086" w:author="Markel" w:date="2018-07-20T14:56:00Z">
              <w:tcPr>
                <w:tcW w:w="1064" w:type="dxa"/>
                <w:gridSpan w:val="2"/>
              </w:tcPr>
            </w:tcPrChange>
          </w:tcPr>
          <w:p w14:paraId="1F3565F9" w14:textId="77777777" w:rsidR="002317C1" w:rsidRPr="00224DB6" w:rsidRDefault="002317C1" w:rsidP="00C507EE">
            <w:pPr>
              <w:jc w:val="right"/>
            </w:pPr>
            <w:r w:rsidRPr="00224DB6">
              <w:rPr>
                <w:color w:val="000000"/>
                <w:sz w:val="22"/>
                <w:rPrChange w:id="4087" w:author="Markel" w:date="2018-07-20T14:56:00Z">
                  <w:rPr>
                    <w:rFonts w:ascii="Calibri" w:hAnsi="Calibri"/>
                    <w:color w:val="000000"/>
                    <w:sz w:val="22"/>
                  </w:rPr>
                </w:rPrChange>
              </w:rPr>
              <w:t>-3</w:t>
            </w:r>
          </w:p>
        </w:tc>
        <w:tc>
          <w:tcPr>
            <w:tcW w:w="807" w:type="dxa"/>
            <w:tcPrChange w:id="4088" w:author="Markel" w:date="2018-07-20T14:56:00Z">
              <w:tcPr>
                <w:tcW w:w="1064" w:type="dxa"/>
                <w:gridSpan w:val="2"/>
              </w:tcPr>
            </w:tcPrChange>
          </w:tcPr>
          <w:p w14:paraId="5E95C989" w14:textId="77777777" w:rsidR="002317C1" w:rsidRPr="00224DB6" w:rsidRDefault="002317C1" w:rsidP="00C507EE">
            <w:pPr>
              <w:jc w:val="right"/>
            </w:pPr>
            <w:r w:rsidRPr="00224DB6">
              <w:rPr>
                <w:color w:val="000000"/>
                <w:sz w:val="22"/>
                <w:rPrChange w:id="4089" w:author="Markel" w:date="2018-07-20T14:56:00Z">
                  <w:rPr>
                    <w:rFonts w:ascii="Calibri" w:hAnsi="Calibri"/>
                    <w:color w:val="000000"/>
                    <w:sz w:val="22"/>
                  </w:rPr>
                </w:rPrChange>
              </w:rPr>
              <w:t>0</w:t>
            </w:r>
          </w:p>
        </w:tc>
        <w:tc>
          <w:tcPr>
            <w:tcW w:w="883" w:type="dxa"/>
            <w:tcPrChange w:id="4090" w:author="Markel" w:date="2018-07-20T14:56:00Z">
              <w:tcPr>
                <w:tcW w:w="1064" w:type="dxa"/>
                <w:gridSpan w:val="4"/>
              </w:tcPr>
            </w:tcPrChange>
          </w:tcPr>
          <w:p w14:paraId="336182EF" w14:textId="77777777" w:rsidR="002317C1" w:rsidRPr="00224DB6" w:rsidRDefault="002317C1" w:rsidP="00C507EE">
            <w:pPr>
              <w:jc w:val="right"/>
            </w:pPr>
            <w:r w:rsidRPr="00224DB6">
              <w:rPr>
                <w:color w:val="000000"/>
                <w:sz w:val="22"/>
                <w:rPrChange w:id="4091" w:author="Markel" w:date="2018-07-20T14:56:00Z">
                  <w:rPr>
                    <w:rFonts w:ascii="Calibri" w:hAnsi="Calibri"/>
                    <w:color w:val="000000"/>
                    <w:sz w:val="22"/>
                  </w:rPr>
                </w:rPrChange>
              </w:rPr>
              <w:t>1</w:t>
            </w:r>
          </w:p>
        </w:tc>
        <w:tc>
          <w:tcPr>
            <w:tcW w:w="666" w:type="dxa"/>
            <w:tcPrChange w:id="4092" w:author="Markel" w:date="2018-07-20T14:56:00Z">
              <w:tcPr>
                <w:tcW w:w="1064" w:type="dxa"/>
                <w:gridSpan w:val="5"/>
              </w:tcPr>
            </w:tcPrChange>
          </w:tcPr>
          <w:p w14:paraId="3EE8CF75" w14:textId="77777777" w:rsidR="002317C1" w:rsidRPr="00224DB6" w:rsidRDefault="007B1500" w:rsidP="00C507EE">
            <w:pPr>
              <w:jc w:val="right"/>
              <w:rPr>
                <w:color w:val="000000"/>
                <w:rPrChange w:id="4093" w:author="Markel" w:date="2018-07-20T14:56:00Z">
                  <w:rPr/>
                </w:rPrChange>
              </w:rPr>
            </w:pPr>
            <w:r w:rsidRPr="00224DB6">
              <w:rPr>
                <w:color w:val="000000"/>
                <w:rPrChange w:id="4094" w:author="Markel" w:date="2018-07-20T14:56:00Z">
                  <w:rPr>
                    <w:rFonts w:ascii="Calibri" w:hAnsi="Calibri"/>
                    <w:color w:val="000000"/>
                    <w:sz w:val="22"/>
                  </w:rPr>
                </w:rPrChange>
              </w:rPr>
              <w:t>0</w:t>
            </w:r>
          </w:p>
        </w:tc>
        <w:tc>
          <w:tcPr>
            <w:tcW w:w="666" w:type="dxa"/>
            <w:tcPrChange w:id="4095" w:author="Markel" w:date="2018-07-20T14:56:00Z">
              <w:tcPr>
                <w:tcW w:w="1064" w:type="dxa"/>
                <w:gridSpan w:val="3"/>
              </w:tcPr>
            </w:tcPrChange>
          </w:tcPr>
          <w:p w14:paraId="046BA408" w14:textId="77777777" w:rsidR="002317C1" w:rsidRPr="00224DB6" w:rsidRDefault="007B1500" w:rsidP="00C507EE">
            <w:pPr>
              <w:jc w:val="right"/>
              <w:rPr>
                <w:color w:val="000000"/>
                <w:rPrChange w:id="4096" w:author="Markel" w:date="2018-07-20T14:56:00Z">
                  <w:rPr/>
                </w:rPrChange>
              </w:rPr>
            </w:pPr>
            <w:r w:rsidRPr="00224DB6">
              <w:rPr>
                <w:color w:val="000000"/>
                <w:rPrChange w:id="4097" w:author="Markel" w:date="2018-07-20T14:56:00Z">
                  <w:rPr>
                    <w:rFonts w:ascii="Calibri" w:hAnsi="Calibri"/>
                    <w:color w:val="000000"/>
                    <w:sz w:val="22"/>
                  </w:rPr>
                </w:rPrChange>
              </w:rPr>
              <w:t>1</w:t>
            </w:r>
          </w:p>
        </w:tc>
        <w:tc>
          <w:tcPr>
            <w:tcW w:w="791" w:type="dxa"/>
            <w:cellIns w:id="4098" w:author="Markel" w:date="2018-07-20T14:56:00Z"/>
            <w:tcPrChange w:id="4099" w:author="Markel" w:date="2018-07-20T14:56:00Z">
              <w:tcPr>
                <w:tcW w:w="1064" w:type="dxa"/>
                <w:gridSpan w:val="2"/>
                <w:cellIns w:id="4100" w:author="Markel" w:date="2018-07-20T14:56:00Z"/>
              </w:tcPr>
            </w:tcPrChange>
          </w:tcPr>
          <w:p w14:paraId="3080894B" w14:textId="77777777" w:rsidR="002317C1" w:rsidRPr="00224DB6" w:rsidRDefault="002317C1" w:rsidP="00C507EE">
            <w:pPr>
              <w:jc w:val="right"/>
            </w:pPr>
            <w:ins w:id="4101" w:author="Markel" w:date="2018-07-20T14:56:00Z">
              <w:r w:rsidRPr="00224DB6">
                <w:rPr>
                  <w:color w:val="000000"/>
                  <w:sz w:val="22"/>
                  <w:szCs w:val="22"/>
                </w:rPr>
                <w:t>0</w:t>
              </w:r>
            </w:ins>
          </w:p>
        </w:tc>
        <w:tc>
          <w:tcPr>
            <w:tcW w:w="867" w:type="dxa"/>
            <w:cellIns w:id="4102" w:author="Markel" w:date="2018-07-20T14:56:00Z"/>
            <w:tcPrChange w:id="4103" w:author="Markel" w:date="2018-07-20T14:56:00Z">
              <w:tcPr>
                <w:tcW w:w="1064" w:type="dxa"/>
                <w:gridSpan w:val="4"/>
                <w:cellIns w:id="4104" w:author="Markel" w:date="2018-07-20T14:56:00Z"/>
              </w:tcPr>
            </w:tcPrChange>
          </w:tcPr>
          <w:p w14:paraId="4E1FD989" w14:textId="77777777" w:rsidR="002317C1" w:rsidRPr="00224DB6" w:rsidRDefault="002317C1" w:rsidP="00C507EE">
            <w:pPr>
              <w:jc w:val="right"/>
            </w:pPr>
            <w:ins w:id="4105" w:author="Markel" w:date="2018-07-20T14:56:00Z">
              <w:r w:rsidRPr="00224DB6">
                <w:rPr>
                  <w:color w:val="000000"/>
                  <w:sz w:val="22"/>
                  <w:szCs w:val="22"/>
                </w:rPr>
                <w:t>1</w:t>
              </w:r>
            </w:ins>
          </w:p>
        </w:tc>
        <w:tc>
          <w:tcPr>
            <w:tcW w:w="811" w:type="dxa"/>
            <w:tcPrChange w:id="4106" w:author="Markel" w:date="2018-07-20T14:56:00Z">
              <w:tcPr>
                <w:tcW w:w="1064" w:type="dxa"/>
                <w:gridSpan w:val="4"/>
              </w:tcPr>
            </w:tcPrChange>
          </w:tcPr>
          <w:p w14:paraId="36E94E10" w14:textId="77777777" w:rsidR="002317C1" w:rsidRPr="00224DB6" w:rsidRDefault="002317C1" w:rsidP="00C507EE">
            <w:pPr>
              <w:jc w:val="right"/>
            </w:pPr>
            <w:r w:rsidRPr="00224DB6">
              <w:rPr>
                <w:color w:val="000000"/>
                <w:sz w:val="22"/>
                <w:rPrChange w:id="4107" w:author="Markel" w:date="2018-07-20T14:56:00Z">
                  <w:rPr>
                    <w:rFonts w:ascii="Calibri" w:hAnsi="Calibri"/>
                    <w:color w:val="000000"/>
                    <w:sz w:val="22"/>
                  </w:rPr>
                </w:rPrChange>
              </w:rPr>
              <w:t>-2</w:t>
            </w:r>
          </w:p>
        </w:tc>
        <w:tc>
          <w:tcPr>
            <w:tcW w:w="888" w:type="dxa"/>
            <w:tcPrChange w:id="4108" w:author="Markel" w:date="2018-07-20T14:56:00Z">
              <w:tcPr>
                <w:tcW w:w="1064" w:type="dxa"/>
                <w:gridSpan w:val="3"/>
              </w:tcPr>
            </w:tcPrChange>
          </w:tcPr>
          <w:p w14:paraId="2F6487DE" w14:textId="77777777" w:rsidR="002317C1" w:rsidRPr="00224DB6" w:rsidRDefault="002317C1" w:rsidP="00C507EE">
            <w:pPr>
              <w:jc w:val="right"/>
            </w:pPr>
            <w:r w:rsidRPr="00224DB6">
              <w:rPr>
                <w:color w:val="000000"/>
                <w:sz w:val="22"/>
                <w:rPrChange w:id="4109" w:author="Markel" w:date="2018-07-20T14:56:00Z">
                  <w:rPr>
                    <w:rFonts w:ascii="Calibri" w:hAnsi="Calibri"/>
                    <w:color w:val="000000"/>
                    <w:sz w:val="22"/>
                  </w:rPr>
                </w:rPrChange>
              </w:rPr>
              <w:t>-3</w:t>
            </w:r>
          </w:p>
        </w:tc>
      </w:tr>
      <w:tr w:rsidR="002317C1" w:rsidRPr="00224DB6" w14:paraId="294704E6" w14:textId="77777777" w:rsidTr="002317C1">
        <w:tblPrEx>
          <w:tblW w:w="0" w:type="auto"/>
          <w:tblPrExChange w:id="4110" w:author="Markel" w:date="2018-07-20T14:56:00Z">
            <w:tblPrEx>
              <w:tblW w:w="0" w:type="auto"/>
            </w:tblPrEx>
          </w:tblPrExChange>
        </w:tblPrEx>
        <w:trPr>
          <w:trPrChange w:id="4111" w:author="Markel" w:date="2018-07-20T14:56:00Z">
            <w:trPr>
              <w:gridAfter w:val="0"/>
            </w:trPr>
          </w:trPrChange>
        </w:trPr>
        <w:tc>
          <w:tcPr>
            <w:tcW w:w="961" w:type="dxa"/>
            <w:tcPrChange w:id="4112" w:author="Markel" w:date="2018-07-20T14:56:00Z">
              <w:tcPr>
                <w:tcW w:w="1064" w:type="dxa"/>
                <w:gridSpan w:val="2"/>
              </w:tcPr>
            </w:tcPrChange>
          </w:tcPr>
          <w:p w14:paraId="76473C1C" w14:textId="77777777" w:rsidR="002317C1" w:rsidRPr="00224DB6" w:rsidRDefault="002317C1" w:rsidP="00C507EE">
            <w:pPr>
              <w:jc w:val="right"/>
            </w:pPr>
            <w:r w:rsidRPr="00224DB6">
              <w:rPr>
                <w:color w:val="000000"/>
                <w:sz w:val="22"/>
                <w:rPrChange w:id="4113" w:author="Markel" w:date="2018-07-20T14:56:00Z">
                  <w:rPr>
                    <w:rFonts w:ascii="Calibri" w:hAnsi="Calibri"/>
                    <w:color w:val="000000"/>
                    <w:sz w:val="22"/>
                  </w:rPr>
                </w:rPrChange>
              </w:rPr>
              <w:t>01</w:t>
            </w:r>
          </w:p>
        </w:tc>
        <w:tc>
          <w:tcPr>
            <w:tcW w:w="800" w:type="dxa"/>
            <w:tcPrChange w:id="4114" w:author="Markel" w:date="2018-07-20T14:56:00Z">
              <w:tcPr>
                <w:tcW w:w="1064" w:type="dxa"/>
                <w:gridSpan w:val="2"/>
              </w:tcPr>
            </w:tcPrChange>
          </w:tcPr>
          <w:p w14:paraId="25D9FA8E" w14:textId="77777777" w:rsidR="002317C1" w:rsidRPr="00224DB6" w:rsidRDefault="002317C1" w:rsidP="00C507EE">
            <w:pPr>
              <w:jc w:val="right"/>
            </w:pPr>
            <w:r w:rsidRPr="00224DB6">
              <w:rPr>
                <w:color w:val="000000"/>
                <w:sz w:val="22"/>
                <w:rPrChange w:id="4115" w:author="Markel" w:date="2018-07-20T14:56:00Z">
                  <w:rPr>
                    <w:rFonts w:ascii="Calibri" w:hAnsi="Calibri"/>
                    <w:color w:val="000000"/>
                    <w:sz w:val="22"/>
                  </w:rPr>
                </w:rPrChange>
              </w:rPr>
              <w:t>-1</w:t>
            </w:r>
          </w:p>
        </w:tc>
        <w:tc>
          <w:tcPr>
            <w:tcW w:w="876" w:type="dxa"/>
            <w:tcPrChange w:id="4116" w:author="Markel" w:date="2018-07-20T14:56:00Z">
              <w:tcPr>
                <w:tcW w:w="1064" w:type="dxa"/>
                <w:gridSpan w:val="2"/>
              </w:tcPr>
            </w:tcPrChange>
          </w:tcPr>
          <w:p w14:paraId="366DE125" w14:textId="77777777" w:rsidR="002317C1" w:rsidRPr="00224DB6" w:rsidRDefault="002317C1" w:rsidP="00C507EE">
            <w:pPr>
              <w:jc w:val="right"/>
            </w:pPr>
            <w:r w:rsidRPr="00224DB6">
              <w:rPr>
                <w:color w:val="000000"/>
                <w:sz w:val="22"/>
                <w:rPrChange w:id="4117" w:author="Markel" w:date="2018-07-20T14:56:00Z">
                  <w:rPr>
                    <w:rFonts w:ascii="Calibri" w:hAnsi="Calibri"/>
                    <w:color w:val="000000"/>
                    <w:sz w:val="22"/>
                  </w:rPr>
                </w:rPrChange>
              </w:rPr>
              <w:t>-1</w:t>
            </w:r>
          </w:p>
        </w:tc>
        <w:tc>
          <w:tcPr>
            <w:tcW w:w="807" w:type="dxa"/>
            <w:tcPrChange w:id="4118" w:author="Markel" w:date="2018-07-20T14:56:00Z">
              <w:tcPr>
                <w:tcW w:w="1064" w:type="dxa"/>
                <w:gridSpan w:val="2"/>
              </w:tcPr>
            </w:tcPrChange>
          </w:tcPr>
          <w:p w14:paraId="30630DD4" w14:textId="77777777" w:rsidR="002317C1" w:rsidRPr="00224DB6" w:rsidRDefault="002317C1" w:rsidP="00C507EE">
            <w:pPr>
              <w:jc w:val="right"/>
            </w:pPr>
            <w:r w:rsidRPr="00224DB6">
              <w:rPr>
                <w:color w:val="000000"/>
                <w:sz w:val="22"/>
                <w:rPrChange w:id="4119" w:author="Markel" w:date="2018-07-20T14:56:00Z">
                  <w:rPr>
                    <w:rFonts w:ascii="Calibri" w:hAnsi="Calibri"/>
                    <w:color w:val="000000"/>
                    <w:sz w:val="22"/>
                  </w:rPr>
                </w:rPrChange>
              </w:rPr>
              <w:t>1</w:t>
            </w:r>
          </w:p>
        </w:tc>
        <w:tc>
          <w:tcPr>
            <w:tcW w:w="883" w:type="dxa"/>
            <w:tcPrChange w:id="4120" w:author="Markel" w:date="2018-07-20T14:56:00Z">
              <w:tcPr>
                <w:tcW w:w="1064" w:type="dxa"/>
                <w:gridSpan w:val="2"/>
              </w:tcPr>
            </w:tcPrChange>
          </w:tcPr>
          <w:p w14:paraId="63163922" w14:textId="77777777" w:rsidR="002317C1" w:rsidRPr="00224DB6" w:rsidRDefault="002317C1" w:rsidP="00C507EE">
            <w:pPr>
              <w:jc w:val="right"/>
            </w:pPr>
            <w:r w:rsidRPr="00224DB6">
              <w:rPr>
                <w:color w:val="000000"/>
                <w:sz w:val="22"/>
                <w:rPrChange w:id="4121" w:author="Markel" w:date="2018-07-20T14:56:00Z">
                  <w:rPr>
                    <w:rFonts w:ascii="Calibri" w:hAnsi="Calibri"/>
                    <w:color w:val="000000"/>
                    <w:sz w:val="22"/>
                  </w:rPr>
                </w:rPrChange>
              </w:rPr>
              <w:t>3</w:t>
            </w:r>
          </w:p>
        </w:tc>
        <w:tc>
          <w:tcPr>
            <w:tcW w:w="666" w:type="dxa"/>
            <w:cellIns w:id="4122" w:author="Markel" w:date="2018-07-20T14:56:00Z"/>
            <w:tcPrChange w:id="4123" w:author="Markel" w:date="2018-07-20T14:56:00Z">
              <w:tcPr>
                <w:tcW w:w="1064" w:type="dxa"/>
                <w:gridSpan w:val="2"/>
                <w:cellIns w:id="4124" w:author="Markel" w:date="2018-07-20T14:56:00Z"/>
              </w:tcPr>
            </w:tcPrChange>
          </w:tcPr>
          <w:p w14:paraId="669AB341" w14:textId="77777777" w:rsidR="002317C1" w:rsidRPr="00224DB6" w:rsidRDefault="007B1500" w:rsidP="00C507EE">
            <w:pPr>
              <w:jc w:val="right"/>
              <w:rPr>
                <w:color w:val="000000"/>
              </w:rPr>
            </w:pPr>
            <w:ins w:id="4125" w:author="Markel" w:date="2018-07-20T14:56:00Z">
              <w:r w:rsidRPr="00224DB6">
                <w:rPr>
                  <w:color w:val="000000"/>
                </w:rPr>
                <w:t>0</w:t>
              </w:r>
            </w:ins>
          </w:p>
        </w:tc>
        <w:tc>
          <w:tcPr>
            <w:tcW w:w="666" w:type="dxa"/>
            <w:tcPrChange w:id="4126" w:author="Markel" w:date="2018-07-20T14:56:00Z">
              <w:tcPr>
                <w:tcW w:w="1064" w:type="dxa"/>
              </w:tcPr>
            </w:tcPrChange>
          </w:tcPr>
          <w:p w14:paraId="57DB9FA6" w14:textId="77777777" w:rsidR="002317C1" w:rsidRPr="00224DB6" w:rsidRDefault="007B1500" w:rsidP="00C507EE">
            <w:pPr>
              <w:jc w:val="right"/>
              <w:rPr>
                <w:color w:val="000000"/>
                <w:rPrChange w:id="4127" w:author="Markel" w:date="2018-07-20T14:56:00Z">
                  <w:rPr/>
                </w:rPrChange>
              </w:rPr>
            </w:pPr>
            <w:ins w:id="4128" w:author="Markel" w:date="2018-07-20T14:56:00Z">
              <w:r w:rsidRPr="00224DB6">
                <w:rPr>
                  <w:color w:val="000000"/>
                </w:rPr>
                <w:t>-</w:t>
              </w:r>
            </w:ins>
            <w:r w:rsidRPr="00224DB6">
              <w:rPr>
                <w:color w:val="000000"/>
                <w:rPrChange w:id="4129" w:author="Markel" w:date="2018-07-20T14:56:00Z">
                  <w:rPr>
                    <w:rFonts w:ascii="Calibri" w:hAnsi="Calibri"/>
                    <w:color w:val="000000"/>
                    <w:sz w:val="22"/>
                  </w:rPr>
                </w:rPrChange>
              </w:rPr>
              <w:t>1</w:t>
            </w:r>
          </w:p>
        </w:tc>
        <w:tc>
          <w:tcPr>
            <w:tcW w:w="791" w:type="dxa"/>
            <w:cellIns w:id="4130" w:author="Markel" w:date="2018-07-20T14:56:00Z"/>
            <w:tcPrChange w:id="4131" w:author="Markel" w:date="2018-07-20T14:56:00Z">
              <w:tcPr>
                <w:tcW w:w="1064" w:type="dxa"/>
                <w:gridSpan w:val="4"/>
                <w:cellIns w:id="4132" w:author="Markel" w:date="2018-07-20T14:56:00Z"/>
              </w:tcPr>
            </w:tcPrChange>
          </w:tcPr>
          <w:p w14:paraId="1F8897BF" w14:textId="77777777" w:rsidR="002317C1" w:rsidRPr="00224DB6" w:rsidRDefault="002317C1" w:rsidP="00C507EE">
            <w:pPr>
              <w:jc w:val="right"/>
            </w:pPr>
            <w:ins w:id="4133" w:author="Markel" w:date="2018-07-20T14:56:00Z">
              <w:r w:rsidRPr="00224DB6">
                <w:rPr>
                  <w:color w:val="000000"/>
                  <w:sz w:val="22"/>
                  <w:szCs w:val="22"/>
                </w:rPr>
                <w:t>1</w:t>
              </w:r>
            </w:ins>
          </w:p>
        </w:tc>
        <w:tc>
          <w:tcPr>
            <w:tcW w:w="867" w:type="dxa"/>
            <w:tcPrChange w:id="4134" w:author="Markel" w:date="2018-07-20T14:56:00Z">
              <w:tcPr>
                <w:tcW w:w="1064" w:type="dxa"/>
                <w:gridSpan w:val="5"/>
              </w:tcPr>
            </w:tcPrChange>
          </w:tcPr>
          <w:p w14:paraId="56323834" w14:textId="77777777" w:rsidR="002317C1" w:rsidRPr="00224DB6" w:rsidRDefault="002317C1" w:rsidP="00C507EE">
            <w:pPr>
              <w:jc w:val="right"/>
            </w:pPr>
            <w:r w:rsidRPr="00224DB6">
              <w:rPr>
                <w:color w:val="000000"/>
                <w:sz w:val="22"/>
                <w:rPrChange w:id="4135" w:author="Markel" w:date="2018-07-20T14:56:00Z">
                  <w:rPr>
                    <w:rFonts w:ascii="Calibri" w:hAnsi="Calibri"/>
                    <w:color w:val="000000"/>
                    <w:sz w:val="22"/>
                  </w:rPr>
                </w:rPrChange>
              </w:rPr>
              <w:t>3</w:t>
            </w:r>
          </w:p>
        </w:tc>
        <w:tc>
          <w:tcPr>
            <w:tcW w:w="811" w:type="dxa"/>
            <w:tcPrChange w:id="4136" w:author="Markel" w:date="2018-07-20T14:56:00Z">
              <w:tcPr>
                <w:tcW w:w="1064" w:type="dxa"/>
                <w:gridSpan w:val="5"/>
              </w:tcPr>
            </w:tcPrChange>
          </w:tcPr>
          <w:p w14:paraId="5FA2F71C" w14:textId="77777777" w:rsidR="002317C1" w:rsidRPr="00224DB6" w:rsidRDefault="002317C1" w:rsidP="00C507EE">
            <w:pPr>
              <w:jc w:val="right"/>
            </w:pPr>
            <w:r w:rsidRPr="00224DB6">
              <w:rPr>
                <w:color w:val="000000"/>
                <w:sz w:val="22"/>
                <w:rPrChange w:id="4137" w:author="Markel" w:date="2018-07-20T14:56:00Z">
                  <w:rPr>
                    <w:rFonts w:ascii="Calibri" w:hAnsi="Calibri"/>
                    <w:color w:val="000000"/>
                    <w:sz w:val="22"/>
                  </w:rPr>
                </w:rPrChange>
              </w:rPr>
              <w:t>-1</w:t>
            </w:r>
          </w:p>
        </w:tc>
        <w:tc>
          <w:tcPr>
            <w:tcW w:w="888" w:type="dxa"/>
            <w:tcPrChange w:id="4138" w:author="Markel" w:date="2018-07-20T14:56:00Z">
              <w:tcPr>
                <w:tcW w:w="1064" w:type="dxa"/>
                <w:gridSpan w:val="4"/>
              </w:tcPr>
            </w:tcPrChange>
          </w:tcPr>
          <w:p w14:paraId="09EECD4F" w14:textId="77777777" w:rsidR="002317C1" w:rsidRPr="00224DB6" w:rsidRDefault="002317C1" w:rsidP="00C507EE">
            <w:pPr>
              <w:jc w:val="right"/>
            </w:pPr>
            <w:r w:rsidRPr="00224DB6">
              <w:rPr>
                <w:color w:val="000000"/>
                <w:sz w:val="22"/>
                <w:rPrChange w:id="4139" w:author="Markel" w:date="2018-07-20T14:56:00Z">
                  <w:rPr>
                    <w:rFonts w:ascii="Calibri" w:hAnsi="Calibri"/>
                    <w:color w:val="000000"/>
                    <w:sz w:val="22"/>
                  </w:rPr>
                </w:rPrChange>
              </w:rPr>
              <w:t>-1</w:t>
            </w:r>
          </w:p>
        </w:tc>
      </w:tr>
      <w:tr w:rsidR="002317C1" w:rsidRPr="00224DB6" w14:paraId="016D299C" w14:textId="77777777" w:rsidTr="002317C1">
        <w:tblPrEx>
          <w:tblW w:w="0" w:type="auto"/>
          <w:tblPrExChange w:id="4140" w:author="Markel" w:date="2018-07-20T14:56:00Z">
            <w:tblPrEx>
              <w:tblW w:w="0" w:type="auto"/>
            </w:tblPrEx>
          </w:tblPrExChange>
        </w:tblPrEx>
        <w:trPr>
          <w:trPrChange w:id="4141" w:author="Markel" w:date="2018-07-20T14:56:00Z">
            <w:trPr>
              <w:gridAfter w:val="0"/>
            </w:trPr>
          </w:trPrChange>
        </w:trPr>
        <w:tc>
          <w:tcPr>
            <w:tcW w:w="961" w:type="dxa"/>
            <w:tcPrChange w:id="4142" w:author="Markel" w:date="2018-07-20T14:56:00Z">
              <w:tcPr>
                <w:tcW w:w="1064" w:type="dxa"/>
                <w:gridSpan w:val="2"/>
              </w:tcPr>
            </w:tcPrChange>
          </w:tcPr>
          <w:p w14:paraId="2493C40C" w14:textId="77777777" w:rsidR="002317C1" w:rsidRPr="00224DB6" w:rsidRDefault="002317C1" w:rsidP="00C507EE">
            <w:pPr>
              <w:jc w:val="right"/>
            </w:pPr>
            <w:r w:rsidRPr="00224DB6">
              <w:rPr>
                <w:color w:val="000000"/>
                <w:sz w:val="22"/>
                <w:rPrChange w:id="4143" w:author="Markel" w:date="2018-07-20T14:56:00Z">
                  <w:rPr>
                    <w:rFonts w:ascii="Calibri" w:hAnsi="Calibri"/>
                    <w:color w:val="000000"/>
                    <w:sz w:val="22"/>
                  </w:rPr>
                </w:rPrChange>
              </w:rPr>
              <w:t>10</w:t>
            </w:r>
          </w:p>
        </w:tc>
        <w:tc>
          <w:tcPr>
            <w:tcW w:w="800" w:type="dxa"/>
            <w:tcPrChange w:id="4144" w:author="Markel" w:date="2018-07-20T14:56:00Z">
              <w:tcPr>
                <w:tcW w:w="1064" w:type="dxa"/>
                <w:gridSpan w:val="2"/>
              </w:tcPr>
            </w:tcPrChange>
          </w:tcPr>
          <w:p w14:paraId="53D4C7B1" w14:textId="77777777" w:rsidR="002317C1" w:rsidRPr="00224DB6" w:rsidRDefault="002317C1" w:rsidP="00C507EE">
            <w:pPr>
              <w:jc w:val="right"/>
            </w:pPr>
            <w:r w:rsidRPr="00224DB6">
              <w:rPr>
                <w:color w:val="000000"/>
                <w:sz w:val="22"/>
                <w:rPrChange w:id="4145" w:author="Markel" w:date="2018-07-20T14:56:00Z">
                  <w:rPr>
                    <w:rFonts w:ascii="Calibri" w:hAnsi="Calibri"/>
                    <w:color w:val="000000"/>
                    <w:sz w:val="22"/>
                  </w:rPr>
                </w:rPrChange>
              </w:rPr>
              <w:t>0</w:t>
            </w:r>
          </w:p>
        </w:tc>
        <w:tc>
          <w:tcPr>
            <w:tcW w:w="876" w:type="dxa"/>
            <w:tcPrChange w:id="4146" w:author="Markel" w:date="2018-07-20T14:56:00Z">
              <w:tcPr>
                <w:tcW w:w="1064" w:type="dxa"/>
                <w:gridSpan w:val="2"/>
              </w:tcPr>
            </w:tcPrChange>
          </w:tcPr>
          <w:p w14:paraId="24FDA825" w14:textId="77777777" w:rsidR="002317C1" w:rsidRPr="00224DB6" w:rsidRDefault="002317C1" w:rsidP="00C507EE">
            <w:pPr>
              <w:jc w:val="right"/>
            </w:pPr>
            <w:r w:rsidRPr="00224DB6">
              <w:rPr>
                <w:color w:val="000000"/>
                <w:sz w:val="22"/>
                <w:rPrChange w:id="4147" w:author="Markel" w:date="2018-07-20T14:56:00Z">
                  <w:rPr>
                    <w:rFonts w:ascii="Calibri" w:hAnsi="Calibri"/>
                    <w:color w:val="000000"/>
                    <w:sz w:val="22"/>
                  </w:rPr>
                </w:rPrChange>
              </w:rPr>
              <w:t>1</w:t>
            </w:r>
          </w:p>
        </w:tc>
        <w:tc>
          <w:tcPr>
            <w:tcW w:w="807" w:type="dxa"/>
            <w:tcPrChange w:id="4148" w:author="Markel" w:date="2018-07-20T14:56:00Z">
              <w:tcPr>
                <w:tcW w:w="1064" w:type="dxa"/>
                <w:gridSpan w:val="2"/>
              </w:tcPr>
            </w:tcPrChange>
          </w:tcPr>
          <w:p w14:paraId="32285AED" w14:textId="77777777" w:rsidR="002317C1" w:rsidRPr="00224DB6" w:rsidRDefault="002317C1" w:rsidP="00C507EE">
            <w:pPr>
              <w:jc w:val="right"/>
            </w:pPr>
            <w:r w:rsidRPr="00224DB6">
              <w:rPr>
                <w:color w:val="000000"/>
                <w:sz w:val="22"/>
                <w:rPrChange w:id="4149" w:author="Markel" w:date="2018-07-20T14:56:00Z">
                  <w:rPr>
                    <w:rFonts w:ascii="Calibri" w:hAnsi="Calibri"/>
                    <w:color w:val="000000"/>
                    <w:sz w:val="22"/>
                  </w:rPr>
                </w:rPrChange>
              </w:rPr>
              <w:t>0</w:t>
            </w:r>
          </w:p>
        </w:tc>
        <w:tc>
          <w:tcPr>
            <w:tcW w:w="883" w:type="dxa"/>
            <w:tcPrChange w:id="4150" w:author="Markel" w:date="2018-07-20T14:56:00Z">
              <w:tcPr>
                <w:tcW w:w="1064" w:type="dxa"/>
                <w:gridSpan w:val="2"/>
              </w:tcPr>
            </w:tcPrChange>
          </w:tcPr>
          <w:p w14:paraId="5134F483" w14:textId="77777777" w:rsidR="002317C1" w:rsidRPr="00224DB6" w:rsidRDefault="002317C1" w:rsidP="00C507EE">
            <w:pPr>
              <w:jc w:val="right"/>
            </w:pPr>
            <w:r w:rsidRPr="00224DB6">
              <w:rPr>
                <w:color w:val="000000"/>
                <w:sz w:val="22"/>
                <w:rPrChange w:id="4151" w:author="Markel" w:date="2018-07-20T14:56:00Z">
                  <w:rPr>
                    <w:rFonts w:ascii="Calibri" w:hAnsi="Calibri"/>
                    <w:color w:val="000000"/>
                    <w:sz w:val="22"/>
                  </w:rPr>
                </w:rPrChange>
              </w:rPr>
              <w:t>-1</w:t>
            </w:r>
          </w:p>
        </w:tc>
        <w:tc>
          <w:tcPr>
            <w:tcW w:w="666" w:type="dxa"/>
            <w:cellIns w:id="4152" w:author="Markel" w:date="2018-07-20T14:56:00Z"/>
            <w:tcPrChange w:id="4153" w:author="Markel" w:date="2018-07-20T14:56:00Z">
              <w:tcPr>
                <w:tcW w:w="1064" w:type="dxa"/>
                <w:gridSpan w:val="2"/>
                <w:cellIns w:id="4154" w:author="Markel" w:date="2018-07-20T14:56:00Z"/>
              </w:tcPr>
            </w:tcPrChange>
          </w:tcPr>
          <w:p w14:paraId="77952B31" w14:textId="77777777" w:rsidR="002317C1" w:rsidRPr="00224DB6" w:rsidRDefault="007B1500" w:rsidP="00C507EE">
            <w:pPr>
              <w:jc w:val="right"/>
              <w:rPr>
                <w:color w:val="000000"/>
              </w:rPr>
            </w:pPr>
            <w:ins w:id="4155" w:author="Markel" w:date="2018-07-20T14:56:00Z">
              <w:r w:rsidRPr="00224DB6">
                <w:rPr>
                  <w:color w:val="000000"/>
                </w:rPr>
                <w:t>1</w:t>
              </w:r>
            </w:ins>
          </w:p>
        </w:tc>
        <w:tc>
          <w:tcPr>
            <w:tcW w:w="666" w:type="dxa"/>
            <w:cellIns w:id="4156" w:author="Markel" w:date="2018-07-20T14:56:00Z"/>
            <w:tcPrChange w:id="4157" w:author="Markel" w:date="2018-07-20T14:56:00Z">
              <w:tcPr>
                <w:tcW w:w="1064" w:type="dxa"/>
                <w:gridSpan w:val="4"/>
                <w:cellIns w:id="4158" w:author="Markel" w:date="2018-07-20T14:56:00Z"/>
              </w:tcPr>
            </w:tcPrChange>
          </w:tcPr>
          <w:p w14:paraId="30A6DC54" w14:textId="77777777" w:rsidR="002317C1" w:rsidRPr="00224DB6" w:rsidRDefault="007B1500" w:rsidP="00C507EE">
            <w:pPr>
              <w:jc w:val="right"/>
              <w:rPr>
                <w:color w:val="000000"/>
              </w:rPr>
            </w:pPr>
            <w:ins w:id="4159" w:author="Markel" w:date="2018-07-20T14:56:00Z">
              <w:r w:rsidRPr="00224DB6">
                <w:rPr>
                  <w:color w:val="000000"/>
                </w:rPr>
                <w:t>3</w:t>
              </w:r>
            </w:ins>
          </w:p>
        </w:tc>
        <w:tc>
          <w:tcPr>
            <w:tcW w:w="791" w:type="dxa"/>
            <w:tcPrChange w:id="4160" w:author="Markel" w:date="2018-07-20T14:56:00Z">
              <w:tcPr>
                <w:tcW w:w="1064" w:type="dxa"/>
                <w:gridSpan w:val="5"/>
              </w:tcPr>
            </w:tcPrChange>
          </w:tcPr>
          <w:p w14:paraId="0C5F6127" w14:textId="77777777" w:rsidR="002317C1" w:rsidRPr="00224DB6" w:rsidRDefault="002317C1" w:rsidP="00C507EE">
            <w:pPr>
              <w:jc w:val="right"/>
            </w:pPr>
            <w:r w:rsidRPr="00224DB6">
              <w:rPr>
                <w:color w:val="000000"/>
                <w:sz w:val="22"/>
                <w:rPrChange w:id="4161" w:author="Markel" w:date="2018-07-20T14:56:00Z">
                  <w:rPr>
                    <w:rFonts w:ascii="Calibri" w:hAnsi="Calibri"/>
                    <w:color w:val="000000"/>
                    <w:sz w:val="22"/>
                  </w:rPr>
                </w:rPrChange>
              </w:rPr>
              <w:t>-2</w:t>
            </w:r>
          </w:p>
        </w:tc>
        <w:tc>
          <w:tcPr>
            <w:tcW w:w="867" w:type="dxa"/>
            <w:tcPrChange w:id="4162" w:author="Markel" w:date="2018-07-20T14:56:00Z">
              <w:tcPr>
                <w:tcW w:w="1064" w:type="dxa"/>
                <w:gridSpan w:val="3"/>
              </w:tcPr>
            </w:tcPrChange>
          </w:tcPr>
          <w:p w14:paraId="421ED874" w14:textId="77777777" w:rsidR="002317C1" w:rsidRPr="00224DB6" w:rsidRDefault="002317C1" w:rsidP="00C507EE">
            <w:pPr>
              <w:jc w:val="right"/>
            </w:pPr>
            <w:r w:rsidRPr="00224DB6">
              <w:rPr>
                <w:color w:val="000000"/>
                <w:sz w:val="22"/>
                <w:rPrChange w:id="4163" w:author="Markel" w:date="2018-07-20T14:56:00Z">
                  <w:rPr>
                    <w:rFonts w:ascii="Calibri" w:hAnsi="Calibri"/>
                    <w:color w:val="000000"/>
                    <w:sz w:val="22"/>
                  </w:rPr>
                </w:rPrChange>
              </w:rPr>
              <w:t>-3</w:t>
            </w:r>
          </w:p>
        </w:tc>
        <w:tc>
          <w:tcPr>
            <w:tcW w:w="811" w:type="dxa"/>
            <w:tcPrChange w:id="4164" w:author="Markel" w:date="2018-07-20T14:56:00Z">
              <w:tcPr>
                <w:tcW w:w="1064" w:type="dxa"/>
                <w:gridSpan w:val="4"/>
              </w:tcPr>
            </w:tcPrChange>
          </w:tcPr>
          <w:p w14:paraId="3462B854" w14:textId="77777777" w:rsidR="002317C1" w:rsidRPr="00224DB6" w:rsidRDefault="002317C1" w:rsidP="00C507EE">
            <w:pPr>
              <w:jc w:val="right"/>
            </w:pPr>
            <w:r w:rsidRPr="00224DB6">
              <w:rPr>
                <w:color w:val="000000"/>
                <w:sz w:val="22"/>
                <w:rPrChange w:id="4165" w:author="Markel" w:date="2018-07-20T14:56:00Z">
                  <w:rPr>
                    <w:rFonts w:ascii="Calibri" w:hAnsi="Calibri"/>
                    <w:color w:val="000000"/>
                    <w:sz w:val="22"/>
                  </w:rPr>
                </w:rPrChange>
              </w:rPr>
              <w:t>1</w:t>
            </w:r>
          </w:p>
        </w:tc>
        <w:tc>
          <w:tcPr>
            <w:tcW w:w="888" w:type="dxa"/>
            <w:tcPrChange w:id="4166" w:author="Markel" w:date="2018-07-20T14:56:00Z">
              <w:tcPr>
                <w:tcW w:w="1064" w:type="dxa"/>
                <w:gridSpan w:val="4"/>
              </w:tcPr>
            </w:tcPrChange>
          </w:tcPr>
          <w:p w14:paraId="4A462E5B" w14:textId="77777777" w:rsidR="002317C1" w:rsidRPr="00224DB6" w:rsidRDefault="002317C1" w:rsidP="00C507EE">
            <w:pPr>
              <w:jc w:val="right"/>
            </w:pPr>
            <w:r w:rsidRPr="00224DB6">
              <w:rPr>
                <w:color w:val="000000"/>
                <w:sz w:val="22"/>
                <w:rPrChange w:id="4167" w:author="Markel" w:date="2018-07-20T14:56:00Z">
                  <w:rPr>
                    <w:rFonts w:ascii="Calibri" w:hAnsi="Calibri"/>
                    <w:color w:val="000000"/>
                    <w:sz w:val="22"/>
                  </w:rPr>
                </w:rPrChange>
              </w:rPr>
              <w:t>3</w:t>
            </w:r>
          </w:p>
        </w:tc>
      </w:tr>
      <w:tr w:rsidR="002317C1" w:rsidRPr="00224DB6" w14:paraId="7AF9682C" w14:textId="77777777" w:rsidTr="002317C1">
        <w:tblPrEx>
          <w:tblW w:w="0" w:type="auto"/>
          <w:tblPrExChange w:id="4168" w:author="Markel" w:date="2018-07-20T14:56:00Z">
            <w:tblPrEx>
              <w:tblW w:w="0" w:type="auto"/>
            </w:tblPrEx>
          </w:tblPrExChange>
        </w:tblPrEx>
        <w:trPr>
          <w:trPrChange w:id="4169" w:author="Markel" w:date="2018-07-20T14:56:00Z">
            <w:trPr>
              <w:gridAfter w:val="0"/>
            </w:trPr>
          </w:trPrChange>
        </w:trPr>
        <w:tc>
          <w:tcPr>
            <w:tcW w:w="961" w:type="dxa"/>
            <w:tcPrChange w:id="4170" w:author="Markel" w:date="2018-07-20T14:56:00Z">
              <w:tcPr>
                <w:tcW w:w="1064" w:type="dxa"/>
                <w:gridSpan w:val="2"/>
              </w:tcPr>
            </w:tcPrChange>
          </w:tcPr>
          <w:p w14:paraId="53E20343" w14:textId="77777777" w:rsidR="002317C1" w:rsidRPr="00224DB6" w:rsidRDefault="002317C1" w:rsidP="00C507EE">
            <w:pPr>
              <w:jc w:val="right"/>
            </w:pPr>
            <w:r w:rsidRPr="00224DB6">
              <w:rPr>
                <w:color w:val="000000"/>
                <w:sz w:val="22"/>
                <w:rPrChange w:id="4171" w:author="Markel" w:date="2018-07-20T14:56:00Z">
                  <w:rPr>
                    <w:rFonts w:ascii="Calibri" w:hAnsi="Calibri"/>
                    <w:color w:val="000000"/>
                    <w:sz w:val="22"/>
                  </w:rPr>
                </w:rPrChange>
              </w:rPr>
              <w:t>11</w:t>
            </w:r>
          </w:p>
        </w:tc>
        <w:tc>
          <w:tcPr>
            <w:tcW w:w="800" w:type="dxa"/>
            <w:tcPrChange w:id="4172" w:author="Markel" w:date="2018-07-20T14:56:00Z">
              <w:tcPr>
                <w:tcW w:w="1064" w:type="dxa"/>
                <w:gridSpan w:val="2"/>
              </w:tcPr>
            </w:tcPrChange>
          </w:tcPr>
          <w:p w14:paraId="20A40705" w14:textId="77777777" w:rsidR="002317C1" w:rsidRPr="00224DB6" w:rsidRDefault="002317C1" w:rsidP="00C507EE">
            <w:pPr>
              <w:jc w:val="right"/>
            </w:pPr>
            <w:r w:rsidRPr="00224DB6">
              <w:rPr>
                <w:color w:val="000000"/>
                <w:sz w:val="22"/>
                <w:rPrChange w:id="4173" w:author="Markel" w:date="2018-07-20T14:56:00Z">
                  <w:rPr>
                    <w:rFonts w:ascii="Calibri" w:hAnsi="Calibri"/>
                    <w:color w:val="000000"/>
                    <w:sz w:val="22"/>
                  </w:rPr>
                </w:rPrChange>
              </w:rPr>
              <w:t>1</w:t>
            </w:r>
          </w:p>
        </w:tc>
        <w:tc>
          <w:tcPr>
            <w:tcW w:w="876" w:type="dxa"/>
            <w:tcPrChange w:id="4174" w:author="Markel" w:date="2018-07-20T14:56:00Z">
              <w:tcPr>
                <w:tcW w:w="1064" w:type="dxa"/>
                <w:gridSpan w:val="2"/>
              </w:tcPr>
            </w:tcPrChange>
          </w:tcPr>
          <w:p w14:paraId="4FAE1C6A" w14:textId="77777777" w:rsidR="002317C1" w:rsidRPr="00224DB6" w:rsidRDefault="002317C1" w:rsidP="00C507EE">
            <w:pPr>
              <w:jc w:val="right"/>
            </w:pPr>
            <w:r w:rsidRPr="00224DB6">
              <w:rPr>
                <w:color w:val="000000"/>
                <w:sz w:val="22"/>
                <w:rPrChange w:id="4175" w:author="Markel" w:date="2018-07-20T14:56:00Z">
                  <w:rPr>
                    <w:rFonts w:ascii="Calibri" w:hAnsi="Calibri"/>
                    <w:color w:val="000000"/>
                    <w:sz w:val="22"/>
                  </w:rPr>
                </w:rPrChange>
              </w:rPr>
              <w:t>3</w:t>
            </w:r>
          </w:p>
        </w:tc>
        <w:tc>
          <w:tcPr>
            <w:tcW w:w="807" w:type="dxa"/>
            <w:tcPrChange w:id="4176" w:author="Markel" w:date="2018-07-20T14:56:00Z">
              <w:tcPr>
                <w:tcW w:w="1064" w:type="dxa"/>
                <w:gridSpan w:val="2"/>
              </w:tcPr>
            </w:tcPrChange>
          </w:tcPr>
          <w:p w14:paraId="6584E0ED" w14:textId="77777777" w:rsidR="002317C1" w:rsidRPr="00224DB6" w:rsidRDefault="002317C1" w:rsidP="00C507EE">
            <w:pPr>
              <w:jc w:val="right"/>
            </w:pPr>
            <w:r w:rsidRPr="00224DB6">
              <w:rPr>
                <w:color w:val="000000"/>
                <w:sz w:val="22"/>
                <w:rPrChange w:id="4177" w:author="Markel" w:date="2018-07-20T14:56:00Z">
                  <w:rPr>
                    <w:rFonts w:ascii="Calibri" w:hAnsi="Calibri"/>
                    <w:color w:val="000000"/>
                    <w:sz w:val="22"/>
                  </w:rPr>
                </w:rPrChange>
              </w:rPr>
              <w:t>-1</w:t>
            </w:r>
          </w:p>
        </w:tc>
        <w:tc>
          <w:tcPr>
            <w:tcW w:w="883" w:type="dxa"/>
            <w:tcPrChange w:id="4178" w:author="Markel" w:date="2018-07-20T14:56:00Z">
              <w:tcPr>
                <w:tcW w:w="1064" w:type="dxa"/>
                <w:gridSpan w:val="4"/>
              </w:tcPr>
            </w:tcPrChange>
          </w:tcPr>
          <w:p w14:paraId="35B5DCCF" w14:textId="77777777" w:rsidR="002317C1" w:rsidRPr="00224DB6" w:rsidRDefault="002317C1" w:rsidP="00C507EE">
            <w:pPr>
              <w:jc w:val="right"/>
            </w:pPr>
            <w:r w:rsidRPr="00224DB6">
              <w:rPr>
                <w:color w:val="000000"/>
                <w:sz w:val="22"/>
                <w:rPrChange w:id="4179" w:author="Markel" w:date="2018-07-20T14:56:00Z">
                  <w:rPr>
                    <w:rFonts w:ascii="Calibri" w:hAnsi="Calibri"/>
                    <w:color w:val="000000"/>
                    <w:sz w:val="22"/>
                  </w:rPr>
                </w:rPrChange>
              </w:rPr>
              <w:t>-3</w:t>
            </w:r>
          </w:p>
        </w:tc>
        <w:tc>
          <w:tcPr>
            <w:tcW w:w="666" w:type="dxa"/>
            <w:tcPrChange w:id="4180" w:author="Markel" w:date="2018-07-20T14:56:00Z">
              <w:tcPr>
                <w:tcW w:w="1064" w:type="dxa"/>
                <w:gridSpan w:val="2"/>
              </w:tcPr>
            </w:tcPrChange>
          </w:tcPr>
          <w:p w14:paraId="1CE4BC94" w14:textId="77777777" w:rsidR="002317C1" w:rsidRPr="00224DB6" w:rsidRDefault="007B1500" w:rsidP="00C507EE">
            <w:pPr>
              <w:jc w:val="right"/>
              <w:rPr>
                <w:color w:val="000000"/>
                <w:rPrChange w:id="4181" w:author="Markel" w:date="2018-07-20T14:56:00Z">
                  <w:rPr/>
                </w:rPrChange>
              </w:rPr>
            </w:pPr>
            <w:r w:rsidRPr="00224DB6">
              <w:rPr>
                <w:color w:val="000000"/>
                <w:rPrChange w:id="4182" w:author="Markel" w:date="2018-07-20T14:56:00Z">
                  <w:rPr>
                    <w:rFonts w:ascii="Calibri" w:hAnsi="Calibri"/>
                    <w:color w:val="000000"/>
                    <w:sz w:val="22"/>
                  </w:rPr>
                </w:rPrChange>
              </w:rPr>
              <w:t>-1</w:t>
            </w:r>
          </w:p>
        </w:tc>
        <w:tc>
          <w:tcPr>
            <w:tcW w:w="666" w:type="dxa"/>
            <w:cellIns w:id="4183" w:author="Markel" w:date="2018-07-20T14:56:00Z"/>
            <w:tcPrChange w:id="4184" w:author="Markel" w:date="2018-07-20T14:56:00Z">
              <w:tcPr>
                <w:tcW w:w="1064" w:type="dxa"/>
                <w:gridSpan w:val="3"/>
                <w:cellIns w:id="4185" w:author="Markel" w:date="2018-07-20T14:56:00Z"/>
              </w:tcPr>
            </w:tcPrChange>
          </w:tcPr>
          <w:p w14:paraId="0E234945" w14:textId="77777777" w:rsidR="002317C1" w:rsidRPr="00224DB6" w:rsidRDefault="007B1500" w:rsidP="00C507EE">
            <w:pPr>
              <w:jc w:val="right"/>
              <w:rPr>
                <w:color w:val="000000"/>
              </w:rPr>
            </w:pPr>
            <w:ins w:id="4186" w:author="Markel" w:date="2018-07-20T14:56:00Z">
              <w:r w:rsidRPr="00224DB6">
                <w:rPr>
                  <w:color w:val="000000"/>
                </w:rPr>
                <w:t>-3</w:t>
              </w:r>
            </w:ins>
          </w:p>
        </w:tc>
        <w:tc>
          <w:tcPr>
            <w:tcW w:w="791" w:type="dxa"/>
            <w:tcPrChange w:id="4187" w:author="Markel" w:date="2018-07-20T14:56:00Z">
              <w:tcPr>
                <w:tcW w:w="1064" w:type="dxa"/>
              </w:tcPr>
            </w:tcPrChange>
          </w:tcPr>
          <w:p w14:paraId="7ABE84D3" w14:textId="77777777" w:rsidR="002317C1" w:rsidRPr="00224DB6" w:rsidRDefault="002317C1" w:rsidP="00C507EE">
            <w:pPr>
              <w:jc w:val="right"/>
            </w:pPr>
            <w:r w:rsidRPr="00224DB6">
              <w:rPr>
                <w:color w:val="000000"/>
                <w:sz w:val="22"/>
                <w:rPrChange w:id="4188" w:author="Markel" w:date="2018-07-20T14:56:00Z">
                  <w:rPr>
                    <w:rFonts w:ascii="Calibri" w:hAnsi="Calibri"/>
                    <w:color w:val="000000"/>
                    <w:sz w:val="22"/>
                  </w:rPr>
                </w:rPrChange>
              </w:rPr>
              <w:t>-1</w:t>
            </w:r>
          </w:p>
        </w:tc>
        <w:tc>
          <w:tcPr>
            <w:tcW w:w="867" w:type="dxa"/>
            <w:cellIns w:id="4189" w:author="Markel" w:date="2018-07-20T14:56:00Z"/>
            <w:tcPrChange w:id="4190" w:author="Markel" w:date="2018-07-20T14:56:00Z">
              <w:tcPr>
                <w:tcW w:w="1064" w:type="dxa"/>
                <w:gridSpan w:val="4"/>
                <w:cellIns w:id="4191" w:author="Markel" w:date="2018-07-20T14:56:00Z"/>
              </w:tcPr>
            </w:tcPrChange>
          </w:tcPr>
          <w:p w14:paraId="79FA8BA9" w14:textId="77777777" w:rsidR="002317C1" w:rsidRPr="00224DB6" w:rsidRDefault="002317C1" w:rsidP="00C507EE">
            <w:pPr>
              <w:jc w:val="right"/>
            </w:pPr>
            <w:ins w:id="4192" w:author="Markel" w:date="2018-07-20T14:56:00Z">
              <w:r w:rsidRPr="00224DB6">
                <w:rPr>
                  <w:color w:val="000000"/>
                  <w:sz w:val="22"/>
                  <w:szCs w:val="22"/>
                </w:rPr>
                <w:t>-1</w:t>
              </w:r>
            </w:ins>
          </w:p>
        </w:tc>
        <w:tc>
          <w:tcPr>
            <w:tcW w:w="811" w:type="dxa"/>
            <w:tcPrChange w:id="4193" w:author="Markel" w:date="2018-07-20T14:56:00Z">
              <w:tcPr>
                <w:tcW w:w="1064" w:type="dxa"/>
                <w:gridSpan w:val="5"/>
              </w:tcPr>
            </w:tcPrChange>
          </w:tcPr>
          <w:p w14:paraId="1BCCB9B9" w14:textId="77777777" w:rsidR="002317C1" w:rsidRPr="00224DB6" w:rsidRDefault="002317C1" w:rsidP="00C507EE">
            <w:pPr>
              <w:jc w:val="right"/>
            </w:pPr>
            <w:r w:rsidRPr="00224DB6">
              <w:rPr>
                <w:color w:val="000000"/>
                <w:sz w:val="22"/>
                <w:rPrChange w:id="4194" w:author="Markel" w:date="2018-07-20T14:56:00Z">
                  <w:rPr>
                    <w:rFonts w:ascii="Calibri" w:hAnsi="Calibri"/>
                    <w:color w:val="000000"/>
                    <w:sz w:val="22"/>
                  </w:rPr>
                </w:rPrChange>
              </w:rPr>
              <w:t>0</w:t>
            </w:r>
          </w:p>
        </w:tc>
        <w:tc>
          <w:tcPr>
            <w:tcW w:w="888" w:type="dxa"/>
            <w:tcPrChange w:id="4195" w:author="Markel" w:date="2018-07-20T14:56:00Z">
              <w:tcPr>
                <w:tcW w:w="1064" w:type="dxa"/>
                <w:gridSpan w:val="4"/>
              </w:tcPr>
            </w:tcPrChange>
          </w:tcPr>
          <w:p w14:paraId="17FDB445" w14:textId="77777777" w:rsidR="002317C1" w:rsidRPr="00224DB6" w:rsidRDefault="002317C1" w:rsidP="00C507EE">
            <w:pPr>
              <w:jc w:val="right"/>
            </w:pPr>
            <w:r w:rsidRPr="00224DB6">
              <w:rPr>
                <w:color w:val="000000"/>
                <w:sz w:val="22"/>
                <w:rPrChange w:id="4196" w:author="Markel" w:date="2018-07-20T14:56:00Z">
                  <w:rPr>
                    <w:rFonts w:ascii="Calibri" w:hAnsi="Calibri"/>
                    <w:color w:val="000000"/>
                    <w:sz w:val="22"/>
                  </w:rPr>
                </w:rPrChange>
              </w:rPr>
              <w:t>1</w:t>
            </w:r>
          </w:p>
        </w:tc>
      </w:tr>
    </w:tbl>
    <w:p w14:paraId="4D1E4729" w14:textId="77777777" w:rsidR="00020711" w:rsidRPr="00224DB6" w:rsidRDefault="00020711" w:rsidP="00020711">
      <w:pPr>
        <w:rPr>
          <w:rFonts w:ascii="Times New Roman" w:hAnsi="Times New Roman"/>
          <w:lang w:val="en-US"/>
          <w:rPrChange w:id="4197" w:author="Markel" w:date="2018-07-20T14:56:00Z">
            <w:rPr/>
          </w:rPrChange>
        </w:rPr>
      </w:pPr>
    </w:p>
    <w:p w14:paraId="1D9CCE62" w14:textId="2478D93C" w:rsidR="00800FAD" w:rsidRPr="00224DB6" w:rsidRDefault="00800FAD" w:rsidP="002A3534">
      <w:pPr>
        <w:pStyle w:val="Caption"/>
        <w:keepNext/>
        <w:spacing w:after="0"/>
        <w:jc w:val="both"/>
        <w:rPr>
          <w:rFonts w:ascii="Times New Roman" w:hAnsi="Times New Roman"/>
          <w:lang w:val="en-US"/>
          <w:rPrChange w:id="4198" w:author="Markel" w:date="2018-07-20T14:56:00Z">
            <w:rPr>
              <w:sz w:val="24"/>
            </w:rPr>
          </w:rPrChange>
        </w:rPr>
        <w:pPrChange w:id="4199" w:author="Markel" w:date="2018-07-20T14:56:00Z">
          <w:pPr>
            <w:pStyle w:val="Caption"/>
            <w:keepNext/>
          </w:pPr>
        </w:pPrChange>
      </w:pPr>
      <w:bookmarkStart w:id="4200" w:name="_Toc511747923"/>
      <w:bookmarkStart w:id="4201" w:name="_Toc519860767"/>
      <w:bookmarkStart w:id="4202" w:name="_Toc489615355"/>
      <w:r w:rsidRPr="00224DB6">
        <w:rPr>
          <w:rFonts w:ascii="Times New Roman" w:hAnsi="Times New Roman"/>
          <w:lang w:val="en-US"/>
          <w:rPrChange w:id="4203" w:author="Markel" w:date="2018-07-20T14:56:00Z">
            <w:rPr>
              <w:sz w:val="24"/>
            </w:rPr>
          </w:rPrChange>
        </w:rPr>
        <w:t xml:space="preserve">Table </w:t>
      </w:r>
      <w:r w:rsidRPr="00224DB6">
        <w:rPr>
          <w:rFonts w:ascii="Times New Roman" w:hAnsi="Times New Roman"/>
          <w:lang w:val="en-US"/>
          <w:rPrChange w:id="4204" w:author="Markel" w:date="2018-07-20T14:56:00Z">
            <w:rPr>
              <w:sz w:val="24"/>
            </w:rPr>
          </w:rPrChange>
        </w:rPr>
        <w:fldChar w:fldCharType="begin"/>
      </w:r>
      <w:r w:rsidRPr="00224DB6">
        <w:rPr>
          <w:rFonts w:ascii="Times New Roman" w:hAnsi="Times New Roman" w:cs="Times New Roman"/>
          <w:lang w:val="en-US"/>
        </w:rPr>
        <w:instrText xml:space="preserve"> SEQ Table \* ARABIC </w:instrText>
      </w:r>
      <w:r w:rsidRPr="00224DB6">
        <w:rPr>
          <w:rFonts w:ascii="Times New Roman" w:hAnsi="Times New Roman"/>
          <w:lang w:val="en-US"/>
          <w:rPrChange w:id="4205" w:author="Markel" w:date="2018-07-20T14:56:00Z">
            <w:rPr>
              <w:sz w:val="24"/>
            </w:rPr>
          </w:rPrChange>
        </w:rPr>
        <w:fldChar w:fldCharType="separate"/>
      </w:r>
      <w:r w:rsidR="00AA72D3">
        <w:rPr>
          <w:rFonts w:ascii="Times New Roman" w:hAnsi="Times New Roman" w:cs="Times New Roman"/>
          <w:noProof/>
          <w:lang w:val="en-US"/>
        </w:rPr>
        <w:t>19</w:t>
      </w:r>
      <w:r w:rsidRPr="00224DB6">
        <w:rPr>
          <w:rFonts w:ascii="Times New Roman" w:hAnsi="Times New Roman"/>
          <w:lang w:val="en-US"/>
          <w:rPrChange w:id="4206" w:author="Markel" w:date="2018-07-20T14:56:00Z">
            <w:rPr>
              <w:sz w:val="24"/>
            </w:rPr>
          </w:rPrChange>
        </w:rPr>
        <w:fldChar w:fldCharType="end"/>
      </w:r>
      <w:r w:rsidRPr="00224DB6">
        <w:rPr>
          <w:rFonts w:ascii="Times New Roman" w:hAnsi="Times New Roman"/>
          <w:lang w:val="en-US"/>
          <w:rPrChange w:id="4207" w:author="Markel" w:date="2018-07-20T14:56:00Z">
            <w:rPr>
              <w:sz w:val="24"/>
            </w:rPr>
          </w:rPrChange>
        </w:rPr>
        <w:t xml:space="preserve"> </w:t>
      </w:r>
      <w:del w:id="4208" w:author="Markel" w:date="2018-07-20T14:56:00Z">
        <w:r w:rsidR="007408FE">
          <w:rPr>
            <w:sz w:val="24"/>
            <w:szCs w:val="24"/>
          </w:rPr>
          <w:delText>–</w:delText>
        </w:r>
      </w:del>
      <w:ins w:id="4209" w:author="Markel" w:date="2018-07-20T14:56:00Z">
        <w:r w:rsidRPr="00224DB6">
          <w:rPr>
            <w:rFonts w:ascii="Times New Roman" w:hAnsi="Times New Roman" w:cs="Times New Roman"/>
            <w:lang w:val="en-US"/>
          </w:rPr>
          <w:t>-</w:t>
        </w:r>
      </w:ins>
      <w:r w:rsidRPr="00224DB6">
        <w:rPr>
          <w:rFonts w:ascii="Times New Roman" w:hAnsi="Times New Roman"/>
          <w:lang w:val="en-US"/>
          <w:rPrChange w:id="4210" w:author="Markel" w:date="2018-07-20T14:56:00Z">
            <w:rPr>
              <w:sz w:val="24"/>
            </w:rPr>
          </w:rPrChange>
        </w:rPr>
        <w:t xml:space="preserve"> Encoding of 3-bit samples</w:t>
      </w:r>
      <w:bookmarkEnd w:id="4200"/>
      <w:bookmarkEnd w:id="4201"/>
      <w:bookmarkEnd w:id="4202"/>
    </w:p>
    <w:tbl>
      <w:tblPr>
        <w:tblStyle w:val="TableGrid"/>
        <w:tblW w:w="0" w:type="auto"/>
        <w:tblLook w:val="04A0" w:firstRow="1" w:lastRow="0" w:firstColumn="1" w:lastColumn="0" w:noHBand="0" w:noVBand="1"/>
      </w:tblPr>
      <w:tblGrid>
        <w:gridCol w:w="961"/>
        <w:gridCol w:w="800"/>
        <w:gridCol w:w="876"/>
        <w:gridCol w:w="807"/>
        <w:gridCol w:w="883"/>
        <w:gridCol w:w="666"/>
        <w:gridCol w:w="666"/>
        <w:gridCol w:w="791"/>
        <w:gridCol w:w="867"/>
        <w:gridCol w:w="811"/>
        <w:gridCol w:w="888"/>
        <w:tblGridChange w:id="4211">
          <w:tblGrid>
            <w:gridCol w:w="961"/>
            <w:gridCol w:w="89"/>
            <w:gridCol w:w="711"/>
            <w:gridCol w:w="323"/>
            <w:gridCol w:w="553"/>
            <w:gridCol w:w="488"/>
            <w:gridCol w:w="319"/>
            <w:gridCol w:w="716"/>
            <w:gridCol w:w="167"/>
            <w:gridCol w:w="209"/>
            <w:gridCol w:w="457"/>
            <w:gridCol w:w="209"/>
            <w:gridCol w:w="241"/>
            <w:gridCol w:w="125"/>
            <w:gridCol w:w="91"/>
            <w:gridCol w:w="209"/>
            <w:gridCol w:w="366"/>
            <w:gridCol w:w="216"/>
            <w:gridCol w:w="32"/>
            <w:gridCol w:w="418"/>
            <w:gridCol w:w="373"/>
            <w:gridCol w:w="44"/>
            <w:gridCol w:w="180"/>
            <w:gridCol w:w="442"/>
            <w:gridCol w:w="189"/>
            <w:gridCol w:w="12"/>
            <w:gridCol w:w="168"/>
            <w:gridCol w:w="666"/>
            <w:gridCol w:w="42"/>
            <w:gridCol w:w="159"/>
            <w:gridCol w:w="175"/>
            <w:gridCol w:w="666"/>
            <w:gridCol w:w="201"/>
          </w:tblGrid>
        </w:tblGridChange>
      </w:tblGrid>
      <w:tr w:rsidR="00AA72D3" w:rsidRPr="00224DB6" w14:paraId="52B78052" w14:textId="77777777" w:rsidTr="005E0CBA">
        <w:tc>
          <w:tcPr>
            <w:tcW w:w="961" w:type="dxa"/>
            <w:shd w:val="clear" w:color="auto" w:fill="8496B0" w:themeFill="text2" w:themeFillTint="99"/>
          </w:tcPr>
          <w:p w14:paraId="23A63AF4" w14:textId="77777777" w:rsidR="005E0CBA" w:rsidRPr="00224DB6" w:rsidRDefault="005E0CBA" w:rsidP="00C507EE">
            <w:pPr>
              <w:rPr>
                <w:b/>
                <w:color w:val="FFFFFF" w:themeColor="background1"/>
              </w:rPr>
            </w:pPr>
            <w:r w:rsidRPr="00224DB6">
              <w:rPr>
                <w:b/>
                <w:color w:val="FFFFFF" w:themeColor="background1"/>
                <w:sz w:val="22"/>
                <w:rPrChange w:id="4212" w:author="Markel" w:date="2018-07-20T14:56:00Z">
                  <w:rPr>
                    <w:rFonts w:ascii="Calibri" w:hAnsi="Calibri"/>
                    <w:b/>
                    <w:color w:val="FFFFFF" w:themeColor="background1"/>
                    <w:sz w:val="22"/>
                  </w:rPr>
                </w:rPrChange>
              </w:rPr>
              <w:t>Binary</w:t>
            </w:r>
          </w:p>
        </w:tc>
        <w:tc>
          <w:tcPr>
            <w:tcW w:w="800" w:type="dxa"/>
            <w:shd w:val="clear" w:color="auto" w:fill="8496B0" w:themeFill="text2" w:themeFillTint="99"/>
          </w:tcPr>
          <w:p w14:paraId="3B3062B4" w14:textId="77777777" w:rsidR="005E0CBA" w:rsidRPr="00224DB6" w:rsidRDefault="005E0CBA" w:rsidP="00C507EE">
            <w:pPr>
              <w:rPr>
                <w:b/>
                <w:color w:val="FFFFFF" w:themeColor="background1"/>
              </w:rPr>
            </w:pPr>
            <w:r w:rsidRPr="00224DB6">
              <w:rPr>
                <w:b/>
                <w:color w:val="FFFFFF" w:themeColor="background1"/>
                <w:sz w:val="22"/>
                <w:rPrChange w:id="4213" w:author="Markel" w:date="2018-07-20T14:56:00Z">
                  <w:rPr>
                    <w:rFonts w:ascii="Calibri" w:hAnsi="Calibri"/>
                    <w:b/>
                    <w:color w:val="FFFFFF" w:themeColor="background1"/>
                    <w:sz w:val="22"/>
                  </w:rPr>
                </w:rPrChange>
              </w:rPr>
              <w:t>OB</w:t>
            </w:r>
          </w:p>
        </w:tc>
        <w:tc>
          <w:tcPr>
            <w:tcW w:w="876" w:type="dxa"/>
            <w:shd w:val="clear" w:color="auto" w:fill="8496B0" w:themeFill="text2" w:themeFillTint="99"/>
          </w:tcPr>
          <w:p w14:paraId="4A4778D8" w14:textId="77777777" w:rsidR="005E0CBA" w:rsidRPr="00224DB6" w:rsidRDefault="005E0CBA" w:rsidP="00C507EE">
            <w:pPr>
              <w:rPr>
                <w:b/>
                <w:color w:val="FFFFFF" w:themeColor="background1"/>
              </w:rPr>
            </w:pPr>
            <w:r w:rsidRPr="00224DB6">
              <w:rPr>
                <w:b/>
                <w:color w:val="FFFFFF" w:themeColor="background1"/>
                <w:sz w:val="22"/>
                <w:rPrChange w:id="4214" w:author="Markel" w:date="2018-07-20T14:56:00Z">
                  <w:rPr>
                    <w:rFonts w:ascii="Calibri" w:hAnsi="Calibri"/>
                    <w:b/>
                    <w:color w:val="FFFFFF" w:themeColor="background1"/>
                    <w:sz w:val="22"/>
                  </w:rPr>
                </w:rPrChange>
              </w:rPr>
              <w:t>OBA</w:t>
            </w:r>
          </w:p>
        </w:tc>
        <w:tc>
          <w:tcPr>
            <w:tcW w:w="807" w:type="dxa"/>
            <w:shd w:val="clear" w:color="auto" w:fill="8496B0" w:themeFill="text2" w:themeFillTint="99"/>
          </w:tcPr>
          <w:p w14:paraId="32F3CE10" w14:textId="77777777" w:rsidR="005E0CBA" w:rsidRPr="00224DB6" w:rsidRDefault="005E0CBA" w:rsidP="00C507EE">
            <w:pPr>
              <w:rPr>
                <w:b/>
                <w:color w:val="FFFFFF" w:themeColor="background1"/>
              </w:rPr>
            </w:pPr>
            <w:r w:rsidRPr="00224DB6">
              <w:rPr>
                <w:b/>
                <w:color w:val="FFFFFF" w:themeColor="background1"/>
                <w:sz w:val="22"/>
                <w:rPrChange w:id="4215" w:author="Markel" w:date="2018-07-20T14:56:00Z">
                  <w:rPr>
                    <w:rFonts w:ascii="Calibri" w:hAnsi="Calibri"/>
                    <w:b/>
                    <w:color w:val="FFFFFF" w:themeColor="background1"/>
                    <w:sz w:val="22"/>
                  </w:rPr>
                </w:rPrChange>
              </w:rPr>
              <w:t>SM</w:t>
            </w:r>
          </w:p>
        </w:tc>
        <w:tc>
          <w:tcPr>
            <w:tcW w:w="883" w:type="dxa"/>
            <w:shd w:val="clear" w:color="auto" w:fill="8496B0" w:themeFill="text2" w:themeFillTint="99"/>
          </w:tcPr>
          <w:p w14:paraId="4E34FC40" w14:textId="77777777" w:rsidR="005E0CBA" w:rsidRPr="00224DB6" w:rsidRDefault="005E0CBA" w:rsidP="00C507EE">
            <w:pPr>
              <w:rPr>
                <w:b/>
                <w:color w:val="FFFFFF" w:themeColor="background1"/>
              </w:rPr>
            </w:pPr>
            <w:r w:rsidRPr="00224DB6">
              <w:rPr>
                <w:b/>
                <w:color w:val="FFFFFF" w:themeColor="background1"/>
                <w:sz w:val="22"/>
                <w:rPrChange w:id="4216" w:author="Markel" w:date="2018-07-20T14:56:00Z">
                  <w:rPr>
                    <w:rFonts w:ascii="Calibri" w:hAnsi="Calibri"/>
                    <w:b/>
                    <w:color w:val="FFFFFF" w:themeColor="background1"/>
                    <w:sz w:val="22"/>
                  </w:rPr>
                </w:rPrChange>
              </w:rPr>
              <w:t>SMA</w:t>
            </w:r>
          </w:p>
        </w:tc>
        <w:tc>
          <w:tcPr>
            <w:tcW w:w="666" w:type="dxa"/>
            <w:shd w:val="clear" w:color="auto" w:fill="8496B0" w:themeFill="text2" w:themeFillTint="99"/>
            <w:cellIns w:id="4217" w:author="Markel" w:date="2018-07-20T14:56:00Z"/>
          </w:tcPr>
          <w:p w14:paraId="61BE052E" w14:textId="77777777" w:rsidR="005E0CBA" w:rsidRPr="00224DB6" w:rsidRDefault="005E0CBA" w:rsidP="00C507EE">
            <w:pPr>
              <w:rPr>
                <w:b/>
                <w:color w:val="FFFFFF" w:themeColor="background1"/>
              </w:rPr>
            </w:pPr>
            <w:ins w:id="4218" w:author="Markel" w:date="2018-07-20T14:56:00Z">
              <w:r w:rsidRPr="00224DB6">
                <w:rPr>
                  <w:b/>
                  <w:color w:val="FFFFFF" w:themeColor="background1"/>
                </w:rPr>
                <w:t>MS</w:t>
              </w:r>
            </w:ins>
          </w:p>
        </w:tc>
        <w:tc>
          <w:tcPr>
            <w:tcW w:w="666" w:type="dxa"/>
            <w:shd w:val="clear" w:color="auto" w:fill="8496B0" w:themeFill="text2" w:themeFillTint="99"/>
            <w:cellIns w:id="4219" w:author="Markel" w:date="2018-07-20T14:56:00Z"/>
          </w:tcPr>
          <w:p w14:paraId="51D99F0F" w14:textId="77777777" w:rsidR="005E0CBA" w:rsidRPr="00224DB6" w:rsidRDefault="005E0CBA" w:rsidP="00C507EE">
            <w:pPr>
              <w:rPr>
                <w:b/>
                <w:color w:val="FFFFFF" w:themeColor="background1"/>
              </w:rPr>
            </w:pPr>
            <w:ins w:id="4220" w:author="Markel" w:date="2018-07-20T14:56:00Z">
              <w:r w:rsidRPr="00224DB6">
                <w:rPr>
                  <w:b/>
                  <w:color w:val="FFFFFF" w:themeColor="background1"/>
                </w:rPr>
                <w:t>MSA</w:t>
              </w:r>
            </w:ins>
          </w:p>
        </w:tc>
        <w:tc>
          <w:tcPr>
            <w:tcW w:w="791" w:type="dxa"/>
            <w:shd w:val="clear" w:color="auto" w:fill="8496B0" w:themeFill="text2" w:themeFillTint="99"/>
          </w:tcPr>
          <w:p w14:paraId="24B7EB20" w14:textId="77777777" w:rsidR="005E0CBA" w:rsidRPr="00224DB6" w:rsidRDefault="005E0CBA" w:rsidP="00C507EE">
            <w:pPr>
              <w:rPr>
                <w:b/>
                <w:color w:val="FFFFFF" w:themeColor="background1"/>
              </w:rPr>
            </w:pPr>
            <w:r w:rsidRPr="00224DB6">
              <w:rPr>
                <w:b/>
                <w:color w:val="FFFFFF" w:themeColor="background1"/>
                <w:sz w:val="22"/>
                <w:rPrChange w:id="4221" w:author="Markel" w:date="2018-07-20T14:56:00Z">
                  <w:rPr>
                    <w:rFonts w:ascii="Calibri" w:hAnsi="Calibri"/>
                    <w:b/>
                    <w:color w:val="FFFFFF" w:themeColor="background1"/>
                    <w:sz w:val="22"/>
                  </w:rPr>
                </w:rPrChange>
              </w:rPr>
              <w:t>TC</w:t>
            </w:r>
          </w:p>
        </w:tc>
        <w:tc>
          <w:tcPr>
            <w:tcW w:w="867" w:type="dxa"/>
            <w:shd w:val="clear" w:color="auto" w:fill="8496B0" w:themeFill="text2" w:themeFillTint="99"/>
          </w:tcPr>
          <w:p w14:paraId="3EC3FAF3" w14:textId="77777777" w:rsidR="005E0CBA" w:rsidRPr="00224DB6" w:rsidRDefault="005E0CBA" w:rsidP="00C507EE">
            <w:pPr>
              <w:rPr>
                <w:b/>
                <w:color w:val="FFFFFF" w:themeColor="background1"/>
              </w:rPr>
            </w:pPr>
            <w:r w:rsidRPr="00224DB6">
              <w:rPr>
                <w:b/>
                <w:color w:val="FFFFFF" w:themeColor="background1"/>
                <w:sz w:val="22"/>
                <w:rPrChange w:id="4222" w:author="Markel" w:date="2018-07-20T14:56:00Z">
                  <w:rPr>
                    <w:rFonts w:ascii="Calibri" w:hAnsi="Calibri"/>
                    <w:b/>
                    <w:color w:val="FFFFFF" w:themeColor="background1"/>
                    <w:sz w:val="22"/>
                  </w:rPr>
                </w:rPrChange>
              </w:rPr>
              <w:t>TCA</w:t>
            </w:r>
          </w:p>
        </w:tc>
        <w:tc>
          <w:tcPr>
            <w:tcW w:w="811" w:type="dxa"/>
            <w:shd w:val="clear" w:color="auto" w:fill="8496B0" w:themeFill="text2" w:themeFillTint="99"/>
          </w:tcPr>
          <w:p w14:paraId="7F7F0B53" w14:textId="77777777" w:rsidR="005E0CBA" w:rsidRPr="00224DB6" w:rsidRDefault="005E0CBA" w:rsidP="00C507EE">
            <w:pPr>
              <w:rPr>
                <w:b/>
                <w:color w:val="FFFFFF" w:themeColor="background1"/>
              </w:rPr>
            </w:pPr>
            <w:r w:rsidRPr="00224DB6">
              <w:rPr>
                <w:b/>
                <w:color w:val="FFFFFF" w:themeColor="background1"/>
                <w:sz w:val="22"/>
                <w:rPrChange w:id="4223" w:author="Markel" w:date="2018-07-20T14:56:00Z">
                  <w:rPr>
                    <w:rFonts w:ascii="Calibri" w:hAnsi="Calibri"/>
                    <w:b/>
                    <w:color w:val="FFFFFF" w:themeColor="background1"/>
                    <w:sz w:val="22"/>
                  </w:rPr>
                </w:rPrChange>
              </w:rPr>
              <w:t>OG</w:t>
            </w:r>
          </w:p>
        </w:tc>
        <w:tc>
          <w:tcPr>
            <w:tcW w:w="888" w:type="dxa"/>
            <w:shd w:val="clear" w:color="auto" w:fill="8496B0" w:themeFill="text2" w:themeFillTint="99"/>
          </w:tcPr>
          <w:p w14:paraId="47E26131" w14:textId="77777777" w:rsidR="005E0CBA" w:rsidRPr="00224DB6" w:rsidRDefault="005E0CBA" w:rsidP="00C507EE">
            <w:pPr>
              <w:rPr>
                <w:b/>
                <w:color w:val="FFFFFF" w:themeColor="background1"/>
              </w:rPr>
            </w:pPr>
            <w:r w:rsidRPr="00224DB6">
              <w:rPr>
                <w:b/>
                <w:color w:val="FFFFFF" w:themeColor="background1"/>
                <w:sz w:val="22"/>
                <w:rPrChange w:id="4224" w:author="Markel" w:date="2018-07-20T14:56:00Z">
                  <w:rPr>
                    <w:rFonts w:ascii="Calibri" w:hAnsi="Calibri"/>
                    <w:b/>
                    <w:color w:val="FFFFFF" w:themeColor="background1"/>
                    <w:sz w:val="22"/>
                  </w:rPr>
                </w:rPrChange>
              </w:rPr>
              <w:t>OGA</w:t>
            </w:r>
          </w:p>
        </w:tc>
      </w:tr>
      <w:tr w:rsidR="005E0CBA" w:rsidRPr="00224DB6" w14:paraId="4B225231" w14:textId="77777777" w:rsidTr="005E0CBA">
        <w:tblPrEx>
          <w:tblW w:w="0" w:type="auto"/>
          <w:tblPrExChange w:id="4225" w:author="Markel" w:date="2018-07-20T14:56:00Z">
            <w:tblPrEx>
              <w:tblW w:w="0" w:type="auto"/>
            </w:tblPrEx>
          </w:tblPrExChange>
        </w:tblPrEx>
        <w:tc>
          <w:tcPr>
            <w:tcW w:w="961" w:type="dxa"/>
            <w:vAlign w:val="bottom"/>
            <w:tcPrChange w:id="4226" w:author="Markel" w:date="2018-07-20T14:56:00Z">
              <w:tcPr>
                <w:tcW w:w="1064" w:type="dxa"/>
                <w:gridSpan w:val="2"/>
                <w:vAlign w:val="bottom"/>
              </w:tcPr>
            </w:tcPrChange>
          </w:tcPr>
          <w:p w14:paraId="64C2BCBA" w14:textId="77777777" w:rsidR="005E0CBA" w:rsidRPr="00224DB6" w:rsidRDefault="005E0CBA" w:rsidP="00C507EE">
            <w:pPr>
              <w:jc w:val="right"/>
            </w:pPr>
            <w:r w:rsidRPr="00224DB6">
              <w:rPr>
                <w:color w:val="000000"/>
                <w:sz w:val="22"/>
                <w:rPrChange w:id="4227" w:author="Markel" w:date="2018-07-20T14:56:00Z">
                  <w:rPr>
                    <w:rFonts w:ascii="Calibri" w:hAnsi="Calibri"/>
                    <w:color w:val="000000"/>
                    <w:sz w:val="22"/>
                  </w:rPr>
                </w:rPrChange>
              </w:rPr>
              <w:t>000</w:t>
            </w:r>
          </w:p>
        </w:tc>
        <w:tc>
          <w:tcPr>
            <w:tcW w:w="800" w:type="dxa"/>
            <w:vAlign w:val="bottom"/>
            <w:tcPrChange w:id="4228" w:author="Markel" w:date="2018-07-20T14:56:00Z">
              <w:tcPr>
                <w:tcW w:w="1064" w:type="dxa"/>
                <w:gridSpan w:val="2"/>
                <w:vAlign w:val="bottom"/>
              </w:tcPr>
            </w:tcPrChange>
          </w:tcPr>
          <w:p w14:paraId="1DCF1DD7" w14:textId="77777777" w:rsidR="005E0CBA" w:rsidRPr="00224DB6" w:rsidRDefault="005E0CBA" w:rsidP="00C507EE">
            <w:pPr>
              <w:jc w:val="right"/>
            </w:pPr>
            <w:r w:rsidRPr="00224DB6">
              <w:rPr>
                <w:color w:val="000000"/>
                <w:sz w:val="22"/>
                <w:rPrChange w:id="4229" w:author="Markel" w:date="2018-07-20T14:56:00Z">
                  <w:rPr>
                    <w:rFonts w:ascii="Calibri" w:hAnsi="Calibri"/>
                    <w:color w:val="000000"/>
                    <w:sz w:val="22"/>
                  </w:rPr>
                </w:rPrChange>
              </w:rPr>
              <w:t>-4</w:t>
            </w:r>
          </w:p>
        </w:tc>
        <w:tc>
          <w:tcPr>
            <w:tcW w:w="876" w:type="dxa"/>
            <w:vAlign w:val="bottom"/>
            <w:tcPrChange w:id="4230" w:author="Markel" w:date="2018-07-20T14:56:00Z">
              <w:tcPr>
                <w:tcW w:w="1064" w:type="dxa"/>
                <w:gridSpan w:val="2"/>
                <w:vAlign w:val="bottom"/>
              </w:tcPr>
            </w:tcPrChange>
          </w:tcPr>
          <w:p w14:paraId="2DB874A8" w14:textId="77777777" w:rsidR="005E0CBA" w:rsidRPr="00224DB6" w:rsidRDefault="005E0CBA" w:rsidP="00C507EE">
            <w:pPr>
              <w:jc w:val="right"/>
            </w:pPr>
            <w:r w:rsidRPr="00224DB6">
              <w:rPr>
                <w:color w:val="000000"/>
                <w:sz w:val="22"/>
                <w:rPrChange w:id="4231" w:author="Markel" w:date="2018-07-20T14:56:00Z">
                  <w:rPr>
                    <w:rFonts w:ascii="Calibri" w:hAnsi="Calibri"/>
                    <w:color w:val="000000"/>
                    <w:sz w:val="22"/>
                  </w:rPr>
                </w:rPrChange>
              </w:rPr>
              <w:t>-7</w:t>
            </w:r>
          </w:p>
        </w:tc>
        <w:tc>
          <w:tcPr>
            <w:tcW w:w="807" w:type="dxa"/>
            <w:vAlign w:val="bottom"/>
            <w:tcPrChange w:id="4232" w:author="Markel" w:date="2018-07-20T14:56:00Z">
              <w:tcPr>
                <w:tcW w:w="1064" w:type="dxa"/>
                <w:gridSpan w:val="2"/>
                <w:vAlign w:val="bottom"/>
              </w:tcPr>
            </w:tcPrChange>
          </w:tcPr>
          <w:p w14:paraId="186029AD" w14:textId="77777777" w:rsidR="005E0CBA" w:rsidRPr="00224DB6" w:rsidRDefault="005E0CBA" w:rsidP="00C507EE">
            <w:pPr>
              <w:jc w:val="right"/>
            </w:pPr>
            <w:r w:rsidRPr="00224DB6">
              <w:rPr>
                <w:color w:val="000000"/>
                <w:sz w:val="22"/>
                <w:rPrChange w:id="4233" w:author="Markel" w:date="2018-07-20T14:56:00Z">
                  <w:rPr>
                    <w:rFonts w:ascii="Calibri" w:hAnsi="Calibri"/>
                    <w:color w:val="000000"/>
                    <w:sz w:val="22"/>
                  </w:rPr>
                </w:rPrChange>
              </w:rPr>
              <w:t>0</w:t>
            </w:r>
          </w:p>
        </w:tc>
        <w:tc>
          <w:tcPr>
            <w:tcW w:w="883" w:type="dxa"/>
            <w:vAlign w:val="bottom"/>
            <w:tcPrChange w:id="4234" w:author="Markel" w:date="2018-07-20T14:56:00Z">
              <w:tcPr>
                <w:tcW w:w="1064" w:type="dxa"/>
                <w:gridSpan w:val="4"/>
                <w:vAlign w:val="bottom"/>
              </w:tcPr>
            </w:tcPrChange>
          </w:tcPr>
          <w:p w14:paraId="3C2B80C1" w14:textId="77777777" w:rsidR="005E0CBA" w:rsidRPr="00224DB6" w:rsidRDefault="005E0CBA" w:rsidP="00C507EE">
            <w:pPr>
              <w:jc w:val="right"/>
            </w:pPr>
            <w:r w:rsidRPr="00224DB6">
              <w:rPr>
                <w:color w:val="000000"/>
                <w:sz w:val="22"/>
                <w:rPrChange w:id="4235" w:author="Markel" w:date="2018-07-20T14:56:00Z">
                  <w:rPr>
                    <w:rFonts w:ascii="Calibri" w:hAnsi="Calibri"/>
                    <w:color w:val="000000"/>
                    <w:sz w:val="22"/>
                  </w:rPr>
                </w:rPrChange>
              </w:rPr>
              <w:t>1</w:t>
            </w:r>
          </w:p>
        </w:tc>
        <w:tc>
          <w:tcPr>
            <w:tcW w:w="666" w:type="dxa"/>
            <w:tcPrChange w:id="4236" w:author="Markel" w:date="2018-07-20T14:56:00Z">
              <w:tcPr>
                <w:tcW w:w="1064" w:type="dxa"/>
                <w:gridSpan w:val="5"/>
                <w:vAlign w:val="bottom"/>
              </w:tcPr>
            </w:tcPrChange>
          </w:tcPr>
          <w:p w14:paraId="6BF73AB6" w14:textId="77777777" w:rsidR="005E0CBA" w:rsidRPr="00224DB6" w:rsidRDefault="007B1500" w:rsidP="00C507EE">
            <w:pPr>
              <w:jc w:val="right"/>
              <w:rPr>
                <w:color w:val="000000"/>
                <w:rPrChange w:id="4237" w:author="Markel" w:date="2018-07-20T14:56:00Z">
                  <w:rPr/>
                </w:rPrChange>
              </w:rPr>
            </w:pPr>
            <w:r w:rsidRPr="00224DB6">
              <w:rPr>
                <w:color w:val="000000"/>
                <w:rPrChange w:id="4238" w:author="Markel" w:date="2018-07-20T14:56:00Z">
                  <w:rPr>
                    <w:rFonts w:ascii="Calibri" w:hAnsi="Calibri"/>
                    <w:color w:val="000000"/>
                    <w:sz w:val="22"/>
                  </w:rPr>
                </w:rPrChange>
              </w:rPr>
              <w:t>0</w:t>
            </w:r>
          </w:p>
        </w:tc>
        <w:tc>
          <w:tcPr>
            <w:tcW w:w="666" w:type="dxa"/>
            <w:tcPrChange w:id="4239" w:author="Markel" w:date="2018-07-20T14:56:00Z">
              <w:tcPr>
                <w:tcW w:w="1064" w:type="dxa"/>
                <w:gridSpan w:val="2"/>
                <w:vAlign w:val="bottom"/>
              </w:tcPr>
            </w:tcPrChange>
          </w:tcPr>
          <w:p w14:paraId="069446B7" w14:textId="77777777" w:rsidR="005E0CBA" w:rsidRPr="00224DB6" w:rsidRDefault="007B1500" w:rsidP="00C507EE">
            <w:pPr>
              <w:jc w:val="right"/>
              <w:rPr>
                <w:color w:val="000000"/>
                <w:rPrChange w:id="4240" w:author="Markel" w:date="2018-07-20T14:56:00Z">
                  <w:rPr/>
                </w:rPrChange>
              </w:rPr>
            </w:pPr>
            <w:r w:rsidRPr="00224DB6">
              <w:rPr>
                <w:color w:val="000000"/>
                <w:rPrChange w:id="4241" w:author="Markel" w:date="2018-07-20T14:56:00Z">
                  <w:rPr>
                    <w:rFonts w:ascii="Calibri" w:hAnsi="Calibri"/>
                    <w:color w:val="000000"/>
                    <w:sz w:val="22"/>
                  </w:rPr>
                </w:rPrChange>
              </w:rPr>
              <w:t>1</w:t>
            </w:r>
          </w:p>
        </w:tc>
        <w:tc>
          <w:tcPr>
            <w:tcW w:w="791" w:type="dxa"/>
            <w:vAlign w:val="bottom"/>
            <w:cellIns w:id="4242" w:author="Markel" w:date="2018-07-20T14:56:00Z"/>
            <w:tcPrChange w:id="4243" w:author="Markel" w:date="2018-07-20T14:56:00Z">
              <w:tcPr>
                <w:tcW w:w="1064" w:type="dxa"/>
                <w:gridSpan w:val="2"/>
                <w:vAlign w:val="bottom"/>
                <w:cellIns w:id="4244" w:author="Markel" w:date="2018-07-20T14:56:00Z"/>
              </w:tcPr>
            </w:tcPrChange>
          </w:tcPr>
          <w:p w14:paraId="016991DB" w14:textId="77777777" w:rsidR="005E0CBA" w:rsidRPr="00224DB6" w:rsidRDefault="005E0CBA" w:rsidP="00C507EE">
            <w:pPr>
              <w:jc w:val="right"/>
            </w:pPr>
            <w:ins w:id="4245" w:author="Markel" w:date="2018-07-20T14:56:00Z">
              <w:r w:rsidRPr="00224DB6">
                <w:rPr>
                  <w:color w:val="000000"/>
                  <w:sz w:val="22"/>
                  <w:szCs w:val="22"/>
                </w:rPr>
                <w:t>0</w:t>
              </w:r>
            </w:ins>
          </w:p>
        </w:tc>
        <w:tc>
          <w:tcPr>
            <w:tcW w:w="867" w:type="dxa"/>
            <w:vAlign w:val="bottom"/>
            <w:cellIns w:id="4246" w:author="Markel" w:date="2018-07-20T14:56:00Z"/>
            <w:tcPrChange w:id="4247" w:author="Markel" w:date="2018-07-20T14:56:00Z">
              <w:tcPr>
                <w:tcW w:w="1064" w:type="dxa"/>
                <w:gridSpan w:val="5"/>
                <w:vAlign w:val="bottom"/>
                <w:cellIns w:id="4248" w:author="Markel" w:date="2018-07-20T14:56:00Z"/>
              </w:tcPr>
            </w:tcPrChange>
          </w:tcPr>
          <w:p w14:paraId="4A0D3AF3" w14:textId="77777777" w:rsidR="005E0CBA" w:rsidRPr="00224DB6" w:rsidRDefault="005E0CBA" w:rsidP="00C507EE">
            <w:pPr>
              <w:jc w:val="right"/>
            </w:pPr>
            <w:ins w:id="4249" w:author="Markel" w:date="2018-07-20T14:56:00Z">
              <w:r w:rsidRPr="00224DB6">
                <w:rPr>
                  <w:color w:val="000000"/>
                  <w:sz w:val="22"/>
                  <w:szCs w:val="22"/>
                </w:rPr>
                <w:t>1</w:t>
              </w:r>
            </w:ins>
          </w:p>
        </w:tc>
        <w:tc>
          <w:tcPr>
            <w:tcW w:w="811" w:type="dxa"/>
            <w:vAlign w:val="bottom"/>
            <w:tcPrChange w:id="4250" w:author="Markel" w:date="2018-07-20T14:56:00Z">
              <w:tcPr>
                <w:tcW w:w="1064" w:type="dxa"/>
                <w:gridSpan w:val="4"/>
                <w:vAlign w:val="bottom"/>
              </w:tcPr>
            </w:tcPrChange>
          </w:tcPr>
          <w:p w14:paraId="789B658D" w14:textId="77777777" w:rsidR="005E0CBA" w:rsidRPr="00224DB6" w:rsidRDefault="005E0CBA" w:rsidP="00C507EE">
            <w:pPr>
              <w:jc w:val="right"/>
            </w:pPr>
            <w:r w:rsidRPr="00224DB6">
              <w:rPr>
                <w:color w:val="000000"/>
                <w:sz w:val="22"/>
                <w:rPrChange w:id="4251" w:author="Markel" w:date="2018-07-20T14:56:00Z">
                  <w:rPr>
                    <w:rFonts w:ascii="Calibri" w:hAnsi="Calibri"/>
                    <w:color w:val="000000"/>
                    <w:sz w:val="22"/>
                  </w:rPr>
                </w:rPrChange>
              </w:rPr>
              <w:t>-4</w:t>
            </w:r>
          </w:p>
        </w:tc>
        <w:tc>
          <w:tcPr>
            <w:tcW w:w="888" w:type="dxa"/>
            <w:vAlign w:val="bottom"/>
            <w:tcPrChange w:id="4252" w:author="Markel" w:date="2018-07-20T14:56:00Z">
              <w:tcPr>
                <w:tcW w:w="1064" w:type="dxa"/>
                <w:gridSpan w:val="3"/>
                <w:vAlign w:val="bottom"/>
              </w:tcPr>
            </w:tcPrChange>
          </w:tcPr>
          <w:p w14:paraId="7C93BF64" w14:textId="77777777" w:rsidR="005E0CBA" w:rsidRPr="00224DB6" w:rsidRDefault="005E0CBA" w:rsidP="00C507EE">
            <w:pPr>
              <w:jc w:val="right"/>
            </w:pPr>
            <w:r w:rsidRPr="00224DB6">
              <w:rPr>
                <w:color w:val="000000"/>
                <w:sz w:val="22"/>
                <w:rPrChange w:id="4253" w:author="Markel" w:date="2018-07-20T14:56:00Z">
                  <w:rPr>
                    <w:rFonts w:ascii="Calibri" w:hAnsi="Calibri"/>
                    <w:color w:val="000000"/>
                    <w:sz w:val="22"/>
                  </w:rPr>
                </w:rPrChange>
              </w:rPr>
              <w:t>-7</w:t>
            </w:r>
          </w:p>
        </w:tc>
      </w:tr>
      <w:tr w:rsidR="005E0CBA" w:rsidRPr="00224DB6" w14:paraId="463D284C" w14:textId="77777777" w:rsidTr="005E0CBA">
        <w:tblPrEx>
          <w:tblW w:w="0" w:type="auto"/>
          <w:tblPrExChange w:id="4254" w:author="Markel" w:date="2018-07-20T14:56:00Z">
            <w:tblPrEx>
              <w:tblW w:w="0" w:type="auto"/>
            </w:tblPrEx>
          </w:tblPrExChange>
        </w:tblPrEx>
        <w:trPr>
          <w:trPrChange w:id="4255" w:author="Markel" w:date="2018-07-20T14:56:00Z">
            <w:trPr>
              <w:gridAfter w:val="0"/>
            </w:trPr>
          </w:trPrChange>
        </w:trPr>
        <w:tc>
          <w:tcPr>
            <w:tcW w:w="961" w:type="dxa"/>
            <w:vAlign w:val="bottom"/>
            <w:tcPrChange w:id="4256" w:author="Markel" w:date="2018-07-20T14:56:00Z">
              <w:tcPr>
                <w:tcW w:w="1064" w:type="dxa"/>
                <w:gridSpan w:val="2"/>
                <w:vAlign w:val="bottom"/>
              </w:tcPr>
            </w:tcPrChange>
          </w:tcPr>
          <w:p w14:paraId="7EB80D2B" w14:textId="77777777" w:rsidR="005E0CBA" w:rsidRPr="00224DB6" w:rsidRDefault="005E0CBA" w:rsidP="00C507EE">
            <w:pPr>
              <w:jc w:val="right"/>
            </w:pPr>
            <w:r w:rsidRPr="00224DB6">
              <w:rPr>
                <w:color w:val="000000"/>
                <w:sz w:val="22"/>
                <w:rPrChange w:id="4257" w:author="Markel" w:date="2018-07-20T14:56:00Z">
                  <w:rPr>
                    <w:rFonts w:ascii="Calibri" w:hAnsi="Calibri"/>
                    <w:color w:val="000000"/>
                    <w:sz w:val="22"/>
                  </w:rPr>
                </w:rPrChange>
              </w:rPr>
              <w:t>001</w:t>
            </w:r>
          </w:p>
        </w:tc>
        <w:tc>
          <w:tcPr>
            <w:tcW w:w="800" w:type="dxa"/>
            <w:vAlign w:val="bottom"/>
            <w:tcPrChange w:id="4258" w:author="Markel" w:date="2018-07-20T14:56:00Z">
              <w:tcPr>
                <w:tcW w:w="1064" w:type="dxa"/>
                <w:gridSpan w:val="2"/>
                <w:vAlign w:val="bottom"/>
              </w:tcPr>
            </w:tcPrChange>
          </w:tcPr>
          <w:p w14:paraId="75DE35FC" w14:textId="77777777" w:rsidR="005E0CBA" w:rsidRPr="00224DB6" w:rsidRDefault="005E0CBA" w:rsidP="00C507EE">
            <w:pPr>
              <w:jc w:val="right"/>
            </w:pPr>
            <w:r w:rsidRPr="00224DB6">
              <w:rPr>
                <w:color w:val="000000"/>
                <w:sz w:val="22"/>
                <w:rPrChange w:id="4259" w:author="Markel" w:date="2018-07-20T14:56:00Z">
                  <w:rPr>
                    <w:rFonts w:ascii="Calibri" w:hAnsi="Calibri"/>
                    <w:color w:val="000000"/>
                    <w:sz w:val="22"/>
                  </w:rPr>
                </w:rPrChange>
              </w:rPr>
              <w:t>-3</w:t>
            </w:r>
          </w:p>
        </w:tc>
        <w:tc>
          <w:tcPr>
            <w:tcW w:w="876" w:type="dxa"/>
            <w:vAlign w:val="bottom"/>
            <w:tcPrChange w:id="4260" w:author="Markel" w:date="2018-07-20T14:56:00Z">
              <w:tcPr>
                <w:tcW w:w="1064" w:type="dxa"/>
                <w:gridSpan w:val="2"/>
                <w:vAlign w:val="bottom"/>
              </w:tcPr>
            </w:tcPrChange>
          </w:tcPr>
          <w:p w14:paraId="68C9FF0D" w14:textId="77777777" w:rsidR="005E0CBA" w:rsidRPr="00224DB6" w:rsidRDefault="005E0CBA" w:rsidP="00C507EE">
            <w:pPr>
              <w:jc w:val="right"/>
            </w:pPr>
            <w:r w:rsidRPr="00224DB6">
              <w:rPr>
                <w:color w:val="000000"/>
                <w:sz w:val="22"/>
                <w:rPrChange w:id="4261" w:author="Markel" w:date="2018-07-20T14:56:00Z">
                  <w:rPr>
                    <w:rFonts w:ascii="Calibri" w:hAnsi="Calibri"/>
                    <w:color w:val="000000"/>
                    <w:sz w:val="22"/>
                  </w:rPr>
                </w:rPrChange>
              </w:rPr>
              <w:t>-5</w:t>
            </w:r>
          </w:p>
        </w:tc>
        <w:tc>
          <w:tcPr>
            <w:tcW w:w="807" w:type="dxa"/>
            <w:vAlign w:val="bottom"/>
            <w:tcPrChange w:id="4262" w:author="Markel" w:date="2018-07-20T14:56:00Z">
              <w:tcPr>
                <w:tcW w:w="1064" w:type="dxa"/>
                <w:gridSpan w:val="2"/>
                <w:vAlign w:val="bottom"/>
              </w:tcPr>
            </w:tcPrChange>
          </w:tcPr>
          <w:p w14:paraId="284A9554" w14:textId="77777777" w:rsidR="005E0CBA" w:rsidRPr="00224DB6" w:rsidRDefault="005E0CBA" w:rsidP="00C507EE">
            <w:pPr>
              <w:jc w:val="right"/>
            </w:pPr>
            <w:r w:rsidRPr="00224DB6">
              <w:rPr>
                <w:color w:val="000000"/>
                <w:sz w:val="22"/>
                <w:rPrChange w:id="4263" w:author="Markel" w:date="2018-07-20T14:56:00Z">
                  <w:rPr>
                    <w:rFonts w:ascii="Calibri" w:hAnsi="Calibri"/>
                    <w:color w:val="000000"/>
                    <w:sz w:val="22"/>
                  </w:rPr>
                </w:rPrChange>
              </w:rPr>
              <w:t>1</w:t>
            </w:r>
          </w:p>
        </w:tc>
        <w:tc>
          <w:tcPr>
            <w:tcW w:w="883" w:type="dxa"/>
            <w:vAlign w:val="bottom"/>
            <w:tcPrChange w:id="4264" w:author="Markel" w:date="2018-07-20T14:56:00Z">
              <w:tcPr>
                <w:tcW w:w="1064" w:type="dxa"/>
                <w:gridSpan w:val="2"/>
                <w:vAlign w:val="bottom"/>
              </w:tcPr>
            </w:tcPrChange>
          </w:tcPr>
          <w:p w14:paraId="504F77CE" w14:textId="77777777" w:rsidR="005E0CBA" w:rsidRPr="00224DB6" w:rsidRDefault="005E0CBA" w:rsidP="00C507EE">
            <w:pPr>
              <w:jc w:val="right"/>
            </w:pPr>
            <w:r w:rsidRPr="00224DB6">
              <w:rPr>
                <w:color w:val="000000"/>
                <w:sz w:val="22"/>
                <w:rPrChange w:id="4265" w:author="Markel" w:date="2018-07-20T14:56:00Z">
                  <w:rPr>
                    <w:rFonts w:ascii="Calibri" w:hAnsi="Calibri"/>
                    <w:color w:val="000000"/>
                    <w:sz w:val="22"/>
                  </w:rPr>
                </w:rPrChange>
              </w:rPr>
              <w:t>3</w:t>
            </w:r>
          </w:p>
        </w:tc>
        <w:tc>
          <w:tcPr>
            <w:tcW w:w="666" w:type="dxa"/>
            <w:cellIns w:id="4266" w:author="Markel" w:date="2018-07-20T14:56:00Z"/>
            <w:tcPrChange w:id="4267" w:author="Markel" w:date="2018-07-20T14:56:00Z">
              <w:tcPr>
                <w:tcW w:w="1064" w:type="dxa"/>
                <w:gridSpan w:val="2"/>
                <w:vAlign w:val="bottom"/>
                <w:cellIns w:id="4268" w:author="Markel" w:date="2018-07-20T14:56:00Z"/>
              </w:tcPr>
            </w:tcPrChange>
          </w:tcPr>
          <w:p w14:paraId="13B3EDD5" w14:textId="77777777" w:rsidR="005E0CBA" w:rsidRPr="00224DB6" w:rsidRDefault="007B1500" w:rsidP="00C507EE">
            <w:pPr>
              <w:jc w:val="right"/>
              <w:rPr>
                <w:color w:val="000000"/>
              </w:rPr>
            </w:pPr>
            <w:ins w:id="4269" w:author="Markel" w:date="2018-07-20T14:56:00Z">
              <w:r w:rsidRPr="00224DB6">
                <w:rPr>
                  <w:color w:val="000000"/>
                </w:rPr>
                <w:t>0</w:t>
              </w:r>
            </w:ins>
          </w:p>
        </w:tc>
        <w:tc>
          <w:tcPr>
            <w:tcW w:w="666" w:type="dxa"/>
            <w:tcPrChange w:id="4270" w:author="Markel" w:date="2018-07-20T14:56:00Z">
              <w:tcPr>
                <w:tcW w:w="1064" w:type="dxa"/>
                <w:vAlign w:val="bottom"/>
              </w:tcPr>
            </w:tcPrChange>
          </w:tcPr>
          <w:p w14:paraId="78B7CF9B" w14:textId="77777777" w:rsidR="005E0CBA" w:rsidRPr="00224DB6" w:rsidRDefault="007B1500" w:rsidP="00C507EE">
            <w:pPr>
              <w:jc w:val="right"/>
              <w:rPr>
                <w:color w:val="000000"/>
                <w:rPrChange w:id="4271" w:author="Markel" w:date="2018-07-20T14:56:00Z">
                  <w:rPr/>
                </w:rPrChange>
              </w:rPr>
            </w:pPr>
            <w:ins w:id="4272" w:author="Markel" w:date="2018-07-20T14:56:00Z">
              <w:r w:rsidRPr="00224DB6">
                <w:rPr>
                  <w:color w:val="000000"/>
                </w:rPr>
                <w:t>-</w:t>
              </w:r>
            </w:ins>
            <w:r w:rsidRPr="00224DB6">
              <w:rPr>
                <w:color w:val="000000"/>
                <w:rPrChange w:id="4273" w:author="Markel" w:date="2018-07-20T14:56:00Z">
                  <w:rPr>
                    <w:rFonts w:ascii="Calibri" w:hAnsi="Calibri"/>
                    <w:color w:val="000000"/>
                    <w:sz w:val="22"/>
                  </w:rPr>
                </w:rPrChange>
              </w:rPr>
              <w:t>1</w:t>
            </w:r>
          </w:p>
        </w:tc>
        <w:tc>
          <w:tcPr>
            <w:tcW w:w="791" w:type="dxa"/>
            <w:vAlign w:val="bottom"/>
            <w:cellIns w:id="4274" w:author="Markel" w:date="2018-07-20T14:56:00Z"/>
            <w:tcPrChange w:id="4275" w:author="Markel" w:date="2018-07-20T14:56:00Z">
              <w:tcPr>
                <w:tcW w:w="1064" w:type="dxa"/>
                <w:gridSpan w:val="4"/>
                <w:vAlign w:val="bottom"/>
                <w:cellIns w:id="4276" w:author="Markel" w:date="2018-07-20T14:56:00Z"/>
              </w:tcPr>
            </w:tcPrChange>
          </w:tcPr>
          <w:p w14:paraId="3EA4553C" w14:textId="77777777" w:rsidR="005E0CBA" w:rsidRPr="00224DB6" w:rsidRDefault="005E0CBA" w:rsidP="00C507EE">
            <w:pPr>
              <w:jc w:val="right"/>
            </w:pPr>
            <w:ins w:id="4277" w:author="Markel" w:date="2018-07-20T14:56:00Z">
              <w:r w:rsidRPr="00224DB6">
                <w:rPr>
                  <w:color w:val="000000"/>
                  <w:sz w:val="22"/>
                  <w:szCs w:val="22"/>
                </w:rPr>
                <w:t>1</w:t>
              </w:r>
            </w:ins>
          </w:p>
        </w:tc>
        <w:tc>
          <w:tcPr>
            <w:tcW w:w="867" w:type="dxa"/>
            <w:vAlign w:val="bottom"/>
            <w:tcPrChange w:id="4278" w:author="Markel" w:date="2018-07-20T14:56:00Z">
              <w:tcPr>
                <w:tcW w:w="1064" w:type="dxa"/>
                <w:gridSpan w:val="4"/>
                <w:vAlign w:val="bottom"/>
              </w:tcPr>
            </w:tcPrChange>
          </w:tcPr>
          <w:p w14:paraId="4166B63D" w14:textId="77777777" w:rsidR="005E0CBA" w:rsidRPr="00224DB6" w:rsidRDefault="005E0CBA" w:rsidP="00C507EE">
            <w:pPr>
              <w:jc w:val="right"/>
            </w:pPr>
            <w:r w:rsidRPr="00224DB6">
              <w:rPr>
                <w:color w:val="000000"/>
                <w:sz w:val="22"/>
                <w:rPrChange w:id="4279" w:author="Markel" w:date="2018-07-20T14:56:00Z">
                  <w:rPr>
                    <w:rFonts w:ascii="Calibri" w:hAnsi="Calibri"/>
                    <w:color w:val="000000"/>
                    <w:sz w:val="22"/>
                  </w:rPr>
                </w:rPrChange>
              </w:rPr>
              <w:t>3</w:t>
            </w:r>
          </w:p>
        </w:tc>
        <w:tc>
          <w:tcPr>
            <w:tcW w:w="811" w:type="dxa"/>
            <w:vAlign w:val="bottom"/>
            <w:tcPrChange w:id="4280" w:author="Markel" w:date="2018-07-20T14:56:00Z">
              <w:tcPr>
                <w:tcW w:w="1064" w:type="dxa"/>
                <w:gridSpan w:val="6"/>
                <w:vAlign w:val="bottom"/>
              </w:tcPr>
            </w:tcPrChange>
          </w:tcPr>
          <w:p w14:paraId="1C6A1B07" w14:textId="77777777" w:rsidR="005E0CBA" w:rsidRPr="00224DB6" w:rsidRDefault="005E0CBA" w:rsidP="00C507EE">
            <w:pPr>
              <w:jc w:val="right"/>
            </w:pPr>
            <w:r w:rsidRPr="00224DB6">
              <w:rPr>
                <w:color w:val="000000"/>
                <w:sz w:val="22"/>
                <w:rPrChange w:id="4281" w:author="Markel" w:date="2018-07-20T14:56:00Z">
                  <w:rPr>
                    <w:rFonts w:ascii="Calibri" w:hAnsi="Calibri"/>
                    <w:color w:val="000000"/>
                    <w:sz w:val="22"/>
                  </w:rPr>
                </w:rPrChange>
              </w:rPr>
              <w:t>-3</w:t>
            </w:r>
          </w:p>
        </w:tc>
        <w:tc>
          <w:tcPr>
            <w:tcW w:w="888" w:type="dxa"/>
            <w:vAlign w:val="bottom"/>
            <w:tcPrChange w:id="4282" w:author="Markel" w:date="2018-07-20T14:56:00Z">
              <w:tcPr>
                <w:tcW w:w="1064" w:type="dxa"/>
                <w:gridSpan w:val="4"/>
                <w:vAlign w:val="bottom"/>
              </w:tcPr>
            </w:tcPrChange>
          </w:tcPr>
          <w:p w14:paraId="2D9B9F5B" w14:textId="77777777" w:rsidR="005E0CBA" w:rsidRPr="00224DB6" w:rsidRDefault="005E0CBA" w:rsidP="00C507EE">
            <w:pPr>
              <w:jc w:val="right"/>
            </w:pPr>
            <w:r w:rsidRPr="00224DB6">
              <w:rPr>
                <w:color w:val="000000"/>
                <w:sz w:val="22"/>
                <w:rPrChange w:id="4283" w:author="Markel" w:date="2018-07-20T14:56:00Z">
                  <w:rPr>
                    <w:rFonts w:ascii="Calibri" w:hAnsi="Calibri"/>
                    <w:color w:val="000000"/>
                    <w:sz w:val="22"/>
                  </w:rPr>
                </w:rPrChange>
              </w:rPr>
              <w:t>-5</w:t>
            </w:r>
          </w:p>
        </w:tc>
      </w:tr>
      <w:tr w:rsidR="005E0CBA" w:rsidRPr="00224DB6" w14:paraId="72F0E49A" w14:textId="77777777" w:rsidTr="005E0CBA">
        <w:tblPrEx>
          <w:tblW w:w="0" w:type="auto"/>
          <w:tblPrExChange w:id="4284" w:author="Markel" w:date="2018-07-20T14:56:00Z">
            <w:tblPrEx>
              <w:tblW w:w="0" w:type="auto"/>
            </w:tblPrEx>
          </w:tblPrExChange>
        </w:tblPrEx>
        <w:trPr>
          <w:trPrChange w:id="4285" w:author="Markel" w:date="2018-07-20T14:56:00Z">
            <w:trPr>
              <w:gridAfter w:val="0"/>
            </w:trPr>
          </w:trPrChange>
        </w:trPr>
        <w:tc>
          <w:tcPr>
            <w:tcW w:w="961" w:type="dxa"/>
            <w:vAlign w:val="bottom"/>
            <w:tcPrChange w:id="4286" w:author="Markel" w:date="2018-07-20T14:56:00Z">
              <w:tcPr>
                <w:tcW w:w="1064" w:type="dxa"/>
                <w:gridSpan w:val="2"/>
                <w:vAlign w:val="bottom"/>
              </w:tcPr>
            </w:tcPrChange>
          </w:tcPr>
          <w:p w14:paraId="333FB4F7" w14:textId="77777777" w:rsidR="005E0CBA" w:rsidRPr="00224DB6" w:rsidRDefault="005E0CBA" w:rsidP="00C507EE">
            <w:pPr>
              <w:jc w:val="right"/>
            </w:pPr>
            <w:r w:rsidRPr="00224DB6">
              <w:rPr>
                <w:color w:val="000000"/>
                <w:sz w:val="22"/>
                <w:rPrChange w:id="4287" w:author="Markel" w:date="2018-07-20T14:56:00Z">
                  <w:rPr>
                    <w:rFonts w:ascii="Calibri" w:hAnsi="Calibri"/>
                    <w:color w:val="000000"/>
                    <w:sz w:val="22"/>
                  </w:rPr>
                </w:rPrChange>
              </w:rPr>
              <w:t>010</w:t>
            </w:r>
          </w:p>
        </w:tc>
        <w:tc>
          <w:tcPr>
            <w:tcW w:w="800" w:type="dxa"/>
            <w:vAlign w:val="bottom"/>
            <w:tcPrChange w:id="4288" w:author="Markel" w:date="2018-07-20T14:56:00Z">
              <w:tcPr>
                <w:tcW w:w="1064" w:type="dxa"/>
                <w:gridSpan w:val="2"/>
                <w:vAlign w:val="bottom"/>
              </w:tcPr>
            </w:tcPrChange>
          </w:tcPr>
          <w:p w14:paraId="2E0E3AE7" w14:textId="77777777" w:rsidR="005E0CBA" w:rsidRPr="00224DB6" w:rsidRDefault="005E0CBA" w:rsidP="00C507EE">
            <w:pPr>
              <w:jc w:val="right"/>
            </w:pPr>
            <w:r w:rsidRPr="00224DB6">
              <w:rPr>
                <w:color w:val="000000"/>
                <w:sz w:val="22"/>
                <w:rPrChange w:id="4289" w:author="Markel" w:date="2018-07-20T14:56:00Z">
                  <w:rPr>
                    <w:rFonts w:ascii="Calibri" w:hAnsi="Calibri"/>
                    <w:color w:val="000000"/>
                    <w:sz w:val="22"/>
                  </w:rPr>
                </w:rPrChange>
              </w:rPr>
              <w:t>-2</w:t>
            </w:r>
          </w:p>
        </w:tc>
        <w:tc>
          <w:tcPr>
            <w:tcW w:w="876" w:type="dxa"/>
            <w:vAlign w:val="bottom"/>
            <w:tcPrChange w:id="4290" w:author="Markel" w:date="2018-07-20T14:56:00Z">
              <w:tcPr>
                <w:tcW w:w="1064" w:type="dxa"/>
                <w:gridSpan w:val="2"/>
                <w:vAlign w:val="bottom"/>
              </w:tcPr>
            </w:tcPrChange>
          </w:tcPr>
          <w:p w14:paraId="72F67B38" w14:textId="77777777" w:rsidR="005E0CBA" w:rsidRPr="00224DB6" w:rsidRDefault="005E0CBA" w:rsidP="00C507EE">
            <w:pPr>
              <w:jc w:val="right"/>
            </w:pPr>
            <w:r w:rsidRPr="00224DB6">
              <w:rPr>
                <w:color w:val="000000"/>
                <w:sz w:val="22"/>
                <w:rPrChange w:id="4291" w:author="Markel" w:date="2018-07-20T14:56:00Z">
                  <w:rPr>
                    <w:rFonts w:ascii="Calibri" w:hAnsi="Calibri"/>
                    <w:color w:val="000000"/>
                    <w:sz w:val="22"/>
                  </w:rPr>
                </w:rPrChange>
              </w:rPr>
              <w:t>-3</w:t>
            </w:r>
          </w:p>
        </w:tc>
        <w:tc>
          <w:tcPr>
            <w:tcW w:w="807" w:type="dxa"/>
            <w:vAlign w:val="bottom"/>
            <w:tcPrChange w:id="4292" w:author="Markel" w:date="2018-07-20T14:56:00Z">
              <w:tcPr>
                <w:tcW w:w="1064" w:type="dxa"/>
                <w:gridSpan w:val="2"/>
                <w:vAlign w:val="bottom"/>
              </w:tcPr>
            </w:tcPrChange>
          </w:tcPr>
          <w:p w14:paraId="74E2023C" w14:textId="77777777" w:rsidR="005E0CBA" w:rsidRPr="00224DB6" w:rsidRDefault="005E0CBA" w:rsidP="00C507EE">
            <w:pPr>
              <w:jc w:val="right"/>
            </w:pPr>
            <w:r w:rsidRPr="00224DB6">
              <w:rPr>
                <w:color w:val="000000"/>
                <w:sz w:val="22"/>
                <w:rPrChange w:id="4293" w:author="Markel" w:date="2018-07-20T14:56:00Z">
                  <w:rPr>
                    <w:rFonts w:ascii="Calibri" w:hAnsi="Calibri"/>
                    <w:color w:val="000000"/>
                    <w:sz w:val="22"/>
                  </w:rPr>
                </w:rPrChange>
              </w:rPr>
              <w:t>2</w:t>
            </w:r>
          </w:p>
        </w:tc>
        <w:tc>
          <w:tcPr>
            <w:tcW w:w="883" w:type="dxa"/>
            <w:vAlign w:val="bottom"/>
            <w:tcPrChange w:id="4294" w:author="Markel" w:date="2018-07-20T14:56:00Z">
              <w:tcPr>
                <w:tcW w:w="1064" w:type="dxa"/>
                <w:gridSpan w:val="2"/>
                <w:vAlign w:val="bottom"/>
              </w:tcPr>
            </w:tcPrChange>
          </w:tcPr>
          <w:p w14:paraId="1D7CB168" w14:textId="77777777" w:rsidR="005E0CBA" w:rsidRPr="00224DB6" w:rsidRDefault="005E0CBA" w:rsidP="00C507EE">
            <w:pPr>
              <w:jc w:val="right"/>
            </w:pPr>
            <w:r w:rsidRPr="00224DB6">
              <w:rPr>
                <w:color w:val="000000"/>
                <w:sz w:val="22"/>
                <w:rPrChange w:id="4295" w:author="Markel" w:date="2018-07-20T14:56:00Z">
                  <w:rPr>
                    <w:rFonts w:ascii="Calibri" w:hAnsi="Calibri"/>
                    <w:color w:val="000000"/>
                    <w:sz w:val="22"/>
                  </w:rPr>
                </w:rPrChange>
              </w:rPr>
              <w:t>5</w:t>
            </w:r>
          </w:p>
        </w:tc>
        <w:tc>
          <w:tcPr>
            <w:tcW w:w="666" w:type="dxa"/>
            <w:cellIns w:id="4296" w:author="Markel" w:date="2018-07-20T14:56:00Z"/>
            <w:tcPrChange w:id="4297" w:author="Markel" w:date="2018-07-20T14:56:00Z">
              <w:tcPr>
                <w:tcW w:w="1064" w:type="dxa"/>
                <w:gridSpan w:val="2"/>
                <w:vAlign w:val="bottom"/>
                <w:cellIns w:id="4298" w:author="Markel" w:date="2018-07-20T14:56:00Z"/>
              </w:tcPr>
            </w:tcPrChange>
          </w:tcPr>
          <w:p w14:paraId="53AEB520" w14:textId="77777777" w:rsidR="005E0CBA" w:rsidRPr="00224DB6" w:rsidRDefault="007B1500" w:rsidP="00C507EE">
            <w:pPr>
              <w:jc w:val="right"/>
              <w:rPr>
                <w:color w:val="000000"/>
              </w:rPr>
            </w:pPr>
            <w:ins w:id="4299" w:author="Markel" w:date="2018-07-20T14:56:00Z">
              <w:r w:rsidRPr="00224DB6">
                <w:rPr>
                  <w:color w:val="000000"/>
                </w:rPr>
                <w:t>1</w:t>
              </w:r>
            </w:ins>
          </w:p>
        </w:tc>
        <w:tc>
          <w:tcPr>
            <w:tcW w:w="666" w:type="dxa"/>
            <w:cellIns w:id="4300" w:author="Markel" w:date="2018-07-20T14:56:00Z"/>
            <w:tcPrChange w:id="4301" w:author="Markel" w:date="2018-07-20T14:56:00Z">
              <w:tcPr>
                <w:tcW w:w="1064" w:type="dxa"/>
                <w:gridSpan w:val="4"/>
                <w:vAlign w:val="bottom"/>
                <w:cellIns w:id="4302" w:author="Markel" w:date="2018-07-20T14:56:00Z"/>
              </w:tcPr>
            </w:tcPrChange>
          </w:tcPr>
          <w:p w14:paraId="70677E5D" w14:textId="77777777" w:rsidR="005E0CBA" w:rsidRPr="00224DB6" w:rsidRDefault="007B1500" w:rsidP="00C507EE">
            <w:pPr>
              <w:jc w:val="right"/>
              <w:rPr>
                <w:color w:val="000000"/>
              </w:rPr>
            </w:pPr>
            <w:ins w:id="4303" w:author="Markel" w:date="2018-07-20T14:56:00Z">
              <w:r w:rsidRPr="00224DB6">
                <w:rPr>
                  <w:color w:val="000000"/>
                </w:rPr>
                <w:t>3</w:t>
              </w:r>
            </w:ins>
          </w:p>
        </w:tc>
        <w:tc>
          <w:tcPr>
            <w:tcW w:w="791" w:type="dxa"/>
            <w:vAlign w:val="bottom"/>
            <w:tcPrChange w:id="4304" w:author="Markel" w:date="2018-07-20T14:56:00Z">
              <w:tcPr>
                <w:tcW w:w="1064" w:type="dxa"/>
                <w:gridSpan w:val="4"/>
                <w:vAlign w:val="bottom"/>
              </w:tcPr>
            </w:tcPrChange>
          </w:tcPr>
          <w:p w14:paraId="4D67ABA6" w14:textId="77777777" w:rsidR="005E0CBA" w:rsidRPr="00224DB6" w:rsidRDefault="005E0CBA" w:rsidP="00C507EE">
            <w:pPr>
              <w:jc w:val="right"/>
            </w:pPr>
            <w:r w:rsidRPr="00224DB6">
              <w:rPr>
                <w:color w:val="000000"/>
                <w:sz w:val="22"/>
                <w:rPrChange w:id="4305" w:author="Markel" w:date="2018-07-20T14:56:00Z">
                  <w:rPr>
                    <w:rFonts w:ascii="Calibri" w:hAnsi="Calibri"/>
                    <w:color w:val="000000"/>
                    <w:sz w:val="22"/>
                  </w:rPr>
                </w:rPrChange>
              </w:rPr>
              <w:t>2</w:t>
            </w:r>
          </w:p>
        </w:tc>
        <w:tc>
          <w:tcPr>
            <w:tcW w:w="867" w:type="dxa"/>
            <w:vAlign w:val="bottom"/>
            <w:tcPrChange w:id="4306" w:author="Markel" w:date="2018-07-20T14:56:00Z">
              <w:tcPr>
                <w:tcW w:w="1064" w:type="dxa"/>
                <w:gridSpan w:val="4"/>
                <w:vAlign w:val="bottom"/>
              </w:tcPr>
            </w:tcPrChange>
          </w:tcPr>
          <w:p w14:paraId="1D30CE82" w14:textId="77777777" w:rsidR="005E0CBA" w:rsidRPr="00224DB6" w:rsidRDefault="005E0CBA" w:rsidP="00C507EE">
            <w:pPr>
              <w:jc w:val="right"/>
            </w:pPr>
            <w:r w:rsidRPr="00224DB6">
              <w:rPr>
                <w:color w:val="000000"/>
                <w:sz w:val="22"/>
                <w:rPrChange w:id="4307" w:author="Markel" w:date="2018-07-20T14:56:00Z">
                  <w:rPr>
                    <w:rFonts w:ascii="Calibri" w:hAnsi="Calibri"/>
                    <w:color w:val="000000"/>
                    <w:sz w:val="22"/>
                  </w:rPr>
                </w:rPrChange>
              </w:rPr>
              <w:t>5</w:t>
            </w:r>
          </w:p>
        </w:tc>
        <w:tc>
          <w:tcPr>
            <w:tcW w:w="811" w:type="dxa"/>
            <w:vAlign w:val="bottom"/>
            <w:tcPrChange w:id="4308" w:author="Markel" w:date="2018-07-20T14:56:00Z">
              <w:tcPr>
                <w:tcW w:w="1064" w:type="dxa"/>
                <w:gridSpan w:val="4"/>
                <w:vAlign w:val="bottom"/>
              </w:tcPr>
            </w:tcPrChange>
          </w:tcPr>
          <w:p w14:paraId="746F047A" w14:textId="77777777" w:rsidR="005E0CBA" w:rsidRPr="00224DB6" w:rsidRDefault="005E0CBA" w:rsidP="00C507EE">
            <w:pPr>
              <w:jc w:val="right"/>
            </w:pPr>
            <w:r w:rsidRPr="00224DB6">
              <w:rPr>
                <w:color w:val="000000"/>
                <w:sz w:val="22"/>
                <w:rPrChange w:id="4309" w:author="Markel" w:date="2018-07-20T14:56:00Z">
                  <w:rPr>
                    <w:rFonts w:ascii="Calibri" w:hAnsi="Calibri"/>
                    <w:color w:val="000000"/>
                    <w:sz w:val="22"/>
                  </w:rPr>
                </w:rPrChange>
              </w:rPr>
              <w:t>-1</w:t>
            </w:r>
          </w:p>
        </w:tc>
        <w:tc>
          <w:tcPr>
            <w:tcW w:w="888" w:type="dxa"/>
            <w:vAlign w:val="bottom"/>
            <w:tcPrChange w:id="4310" w:author="Markel" w:date="2018-07-20T14:56:00Z">
              <w:tcPr>
                <w:tcW w:w="1064" w:type="dxa"/>
                <w:gridSpan w:val="4"/>
                <w:vAlign w:val="bottom"/>
              </w:tcPr>
            </w:tcPrChange>
          </w:tcPr>
          <w:p w14:paraId="620B9F73" w14:textId="77777777" w:rsidR="005E0CBA" w:rsidRPr="00224DB6" w:rsidRDefault="005E0CBA" w:rsidP="00C507EE">
            <w:pPr>
              <w:jc w:val="right"/>
            </w:pPr>
            <w:r w:rsidRPr="00224DB6">
              <w:rPr>
                <w:color w:val="000000"/>
                <w:sz w:val="22"/>
                <w:rPrChange w:id="4311" w:author="Markel" w:date="2018-07-20T14:56:00Z">
                  <w:rPr>
                    <w:rFonts w:ascii="Calibri" w:hAnsi="Calibri"/>
                    <w:color w:val="000000"/>
                    <w:sz w:val="22"/>
                  </w:rPr>
                </w:rPrChange>
              </w:rPr>
              <w:t>-1</w:t>
            </w:r>
          </w:p>
        </w:tc>
      </w:tr>
      <w:tr w:rsidR="005E0CBA" w:rsidRPr="00224DB6" w14:paraId="0CFC567D" w14:textId="77777777" w:rsidTr="005E0CBA">
        <w:tblPrEx>
          <w:tblW w:w="0" w:type="auto"/>
          <w:tblPrExChange w:id="4312" w:author="Markel" w:date="2018-07-20T14:56:00Z">
            <w:tblPrEx>
              <w:tblW w:w="0" w:type="auto"/>
            </w:tblPrEx>
          </w:tblPrExChange>
        </w:tblPrEx>
        <w:trPr>
          <w:trPrChange w:id="4313" w:author="Markel" w:date="2018-07-20T14:56:00Z">
            <w:trPr>
              <w:gridAfter w:val="0"/>
            </w:trPr>
          </w:trPrChange>
        </w:trPr>
        <w:tc>
          <w:tcPr>
            <w:tcW w:w="961" w:type="dxa"/>
            <w:vAlign w:val="bottom"/>
            <w:tcPrChange w:id="4314" w:author="Markel" w:date="2018-07-20T14:56:00Z">
              <w:tcPr>
                <w:tcW w:w="1064" w:type="dxa"/>
                <w:gridSpan w:val="2"/>
                <w:vAlign w:val="bottom"/>
              </w:tcPr>
            </w:tcPrChange>
          </w:tcPr>
          <w:p w14:paraId="1E7EE261" w14:textId="77777777" w:rsidR="005E0CBA" w:rsidRPr="00224DB6" w:rsidRDefault="005E0CBA" w:rsidP="00C507EE">
            <w:pPr>
              <w:jc w:val="right"/>
            </w:pPr>
            <w:r w:rsidRPr="00224DB6">
              <w:rPr>
                <w:color w:val="000000"/>
                <w:sz w:val="22"/>
                <w:rPrChange w:id="4315" w:author="Markel" w:date="2018-07-20T14:56:00Z">
                  <w:rPr>
                    <w:rFonts w:ascii="Calibri" w:hAnsi="Calibri"/>
                    <w:color w:val="000000"/>
                    <w:sz w:val="22"/>
                  </w:rPr>
                </w:rPrChange>
              </w:rPr>
              <w:t>011</w:t>
            </w:r>
          </w:p>
        </w:tc>
        <w:tc>
          <w:tcPr>
            <w:tcW w:w="800" w:type="dxa"/>
            <w:vAlign w:val="bottom"/>
            <w:tcPrChange w:id="4316" w:author="Markel" w:date="2018-07-20T14:56:00Z">
              <w:tcPr>
                <w:tcW w:w="1064" w:type="dxa"/>
                <w:gridSpan w:val="2"/>
                <w:vAlign w:val="bottom"/>
              </w:tcPr>
            </w:tcPrChange>
          </w:tcPr>
          <w:p w14:paraId="04BF7597" w14:textId="77777777" w:rsidR="005E0CBA" w:rsidRPr="00224DB6" w:rsidRDefault="005E0CBA" w:rsidP="00C507EE">
            <w:pPr>
              <w:jc w:val="right"/>
            </w:pPr>
            <w:r w:rsidRPr="00224DB6">
              <w:rPr>
                <w:color w:val="000000"/>
                <w:sz w:val="22"/>
                <w:rPrChange w:id="4317" w:author="Markel" w:date="2018-07-20T14:56:00Z">
                  <w:rPr>
                    <w:rFonts w:ascii="Calibri" w:hAnsi="Calibri"/>
                    <w:color w:val="000000"/>
                    <w:sz w:val="22"/>
                  </w:rPr>
                </w:rPrChange>
              </w:rPr>
              <w:t>-1</w:t>
            </w:r>
          </w:p>
        </w:tc>
        <w:tc>
          <w:tcPr>
            <w:tcW w:w="876" w:type="dxa"/>
            <w:vAlign w:val="bottom"/>
            <w:tcPrChange w:id="4318" w:author="Markel" w:date="2018-07-20T14:56:00Z">
              <w:tcPr>
                <w:tcW w:w="1064" w:type="dxa"/>
                <w:gridSpan w:val="2"/>
                <w:vAlign w:val="bottom"/>
              </w:tcPr>
            </w:tcPrChange>
          </w:tcPr>
          <w:p w14:paraId="400EC6DF" w14:textId="77777777" w:rsidR="005E0CBA" w:rsidRPr="00224DB6" w:rsidRDefault="005E0CBA" w:rsidP="00C507EE">
            <w:pPr>
              <w:jc w:val="right"/>
            </w:pPr>
            <w:r w:rsidRPr="00224DB6">
              <w:rPr>
                <w:color w:val="000000"/>
                <w:sz w:val="22"/>
                <w:rPrChange w:id="4319" w:author="Markel" w:date="2018-07-20T14:56:00Z">
                  <w:rPr>
                    <w:rFonts w:ascii="Calibri" w:hAnsi="Calibri"/>
                    <w:color w:val="000000"/>
                    <w:sz w:val="22"/>
                  </w:rPr>
                </w:rPrChange>
              </w:rPr>
              <w:t>-1</w:t>
            </w:r>
          </w:p>
        </w:tc>
        <w:tc>
          <w:tcPr>
            <w:tcW w:w="807" w:type="dxa"/>
            <w:vAlign w:val="bottom"/>
            <w:tcPrChange w:id="4320" w:author="Markel" w:date="2018-07-20T14:56:00Z">
              <w:tcPr>
                <w:tcW w:w="1064" w:type="dxa"/>
                <w:gridSpan w:val="2"/>
                <w:vAlign w:val="bottom"/>
              </w:tcPr>
            </w:tcPrChange>
          </w:tcPr>
          <w:p w14:paraId="11F02884" w14:textId="77777777" w:rsidR="005E0CBA" w:rsidRPr="00224DB6" w:rsidRDefault="005E0CBA" w:rsidP="00C507EE">
            <w:pPr>
              <w:jc w:val="right"/>
            </w:pPr>
            <w:r w:rsidRPr="00224DB6">
              <w:rPr>
                <w:color w:val="000000"/>
                <w:sz w:val="22"/>
                <w:rPrChange w:id="4321" w:author="Markel" w:date="2018-07-20T14:56:00Z">
                  <w:rPr>
                    <w:rFonts w:ascii="Calibri" w:hAnsi="Calibri"/>
                    <w:color w:val="000000"/>
                    <w:sz w:val="22"/>
                  </w:rPr>
                </w:rPrChange>
              </w:rPr>
              <w:t>3</w:t>
            </w:r>
          </w:p>
        </w:tc>
        <w:tc>
          <w:tcPr>
            <w:tcW w:w="883" w:type="dxa"/>
            <w:vAlign w:val="bottom"/>
            <w:tcPrChange w:id="4322" w:author="Markel" w:date="2018-07-20T14:56:00Z">
              <w:tcPr>
                <w:tcW w:w="1064" w:type="dxa"/>
                <w:gridSpan w:val="2"/>
                <w:vAlign w:val="bottom"/>
              </w:tcPr>
            </w:tcPrChange>
          </w:tcPr>
          <w:p w14:paraId="454EF8B7" w14:textId="77777777" w:rsidR="005E0CBA" w:rsidRPr="00224DB6" w:rsidRDefault="005E0CBA" w:rsidP="00C507EE">
            <w:pPr>
              <w:jc w:val="right"/>
            </w:pPr>
            <w:r w:rsidRPr="00224DB6">
              <w:rPr>
                <w:color w:val="000000"/>
                <w:sz w:val="22"/>
                <w:rPrChange w:id="4323" w:author="Markel" w:date="2018-07-20T14:56:00Z">
                  <w:rPr>
                    <w:rFonts w:ascii="Calibri" w:hAnsi="Calibri"/>
                    <w:color w:val="000000"/>
                    <w:sz w:val="22"/>
                  </w:rPr>
                </w:rPrChange>
              </w:rPr>
              <w:t>7</w:t>
            </w:r>
          </w:p>
        </w:tc>
        <w:tc>
          <w:tcPr>
            <w:tcW w:w="666" w:type="dxa"/>
            <w:cellIns w:id="4324" w:author="Markel" w:date="2018-07-20T14:56:00Z"/>
            <w:tcPrChange w:id="4325" w:author="Markel" w:date="2018-07-20T14:56:00Z">
              <w:tcPr>
                <w:tcW w:w="1064" w:type="dxa"/>
                <w:gridSpan w:val="2"/>
                <w:vAlign w:val="bottom"/>
                <w:cellIns w:id="4326" w:author="Markel" w:date="2018-07-20T14:56:00Z"/>
              </w:tcPr>
            </w:tcPrChange>
          </w:tcPr>
          <w:p w14:paraId="01A85721" w14:textId="77777777" w:rsidR="005E0CBA" w:rsidRPr="00224DB6" w:rsidRDefault="007B1500" w:rsidP="00C507EE">
            <w:pPr>
              <w:jc w:val="right"/>
              <w:rPr>
                <w:color w:val="000000"/>
              </w:rPr>
            </w:pPr>
            <w:ins w:id="4327" w:author="Markel" w:date="2018-07-20T14:56:00Z">
              <w:r w:rsidRPr="00224DB6">
                <w:rPr>
                  <w:color w:val="000000"/>
                </w:rPr>
                <w:t>-1</w:t>
              </w:r>
            </w:ins>
          </w:p>
        </w:tc>
        <w:tc>
          <w:tcPr>
            <w:tcW w:w="666" w:type="dxa"/>
            <w:tcPrChange w:id="4328" w:author="Markel" w:date="2018-07-20T14:56:00Z">
              <w:tcPr>
                <w:tcW w:w="1064" w:type="dxa"/>
                <w:vAlign w:val="bottom"/>
              </w:tcPr>
            </w:tcPrChange>
          </w:tcPr>
          <w:p w14:paraId="32234DE1" w14:textId="77777777" w:rsidR="005E0CBA" w:rsidRPr="00224DB6" w:rsidRDefault="007B1500" w:rsidP="00C507EE">
            <w:pPr>
              <w:jc w:val="right"/>
              <w:rPr>
                <w:color w:val="000000"/>
                <w:rPrChange w:id="4329" w:author="Markel" w:date="2018-07-20T14:56:00Z">
                  <w:rPr/>
                </w:rPrChange>
              </w:rPr>
            </w:pPr>
            <w:ins w:id="4330" w:author="Markel" w:date="2018-07-20T14:56:00Z">
              <w:r w:rsidRPr="00224DB6">
                <w:rPr>
                  <w:color w:val="000000"/>
                </w:rPr>
                <w:t>-</w:t>
              </w:r>
            </w:ins>
            <w:r w:rsidRPr="00224DB6">
              <w:rPr>
                <w:color w:val="000000"/>
                <w:rPrChange w:id="4331" w:author="Markel" w:date="2018-07-20T14:56:00Z">
                  <w:rPr>
                    <w:rFonts w:ascii="Calibri" w:hAnsi="Calibri"/>
                    <w:color w:val="000000"/>
                    <w:sz w:val="22"/>
                  </w:rPr>
                </w:rPrChange>
              </w:rPr>
              <w:t>3</w:t>
            </w:r>
          </w:p>
        </w:tc>
        <w:tc>
          <w:tcPr>
            <w:tcW w:w="791" w:type="dxa"/>
            <w:vAlign w:val="bottom"/>
            <w:cellIns w:id="4332" w:author="Markel" w:date="2018-07-20T14:56:00Z"/>
            <w:tcPrChange w:id="4333" w:author="Markel" w:date="2018-07-20T14:56:00Z">
              <w:tcPr>
                <w:tcW w:w="1064" w:type="dxa"/>
                <w:gridSpan w:val="4"/>
                <w:vAlign w:val="bottom"/>
                <w:cellIns w:id="4334" w:author="Markel" w:date="2018-07-20T14:56:00Z"/>
              </w:tcPr>
            </w:tcPrChange>
          </w:tcPr>
          <w:p w14:paraId="0F6F6FC2" w14:textId="77777777" w:rsidR="005E0CBA" w:rsidRPr="00224DB6" w:rsidRDefault="005E0CBA" w:rsidP="00C507EE">
            <w:pPr>
              <w:jc w:val="right"/>
            </w:pPr>
            <w:ins w:id="4335" w:author="Markel" w:date="2018-07-20T14:56:00Z">
              <w:r w:rsidRPr="00224DB6">
                <w:rPr>
                  <w:color w:val="000000"/>
                  <w:sz w:val="22"/>
                  <w:szCs w:val="22"/>
                </w:rPr>
                <w:t>3</w:t>
              </w:r>
            </w:ins>
          </w:p>
        </w:tc>
        <w:tc>
          <w:tcPr>
            <w:tcW w:w="867" w:type="dxa"/>
            <w:vAlign w:val="bottom"/>
            <w:tcPrChange w:id="4336" w:author="Markel" w:date="2018-07-20T14:56:00Z">
              <w:tcPr>
                <w:tcW w:w="1064" w:type="dxa"/>
                <w:gridSpan w:val="4"/>
                <w:vAlign w:val="bottom"/>
              </w:tcPr>
            </w:tcPrChange>
          </w:tcPr>
          <w:p w14:paraId="411F1B3D" w14:textId="77777777" w:rsidR="005E0CBA" w:rsidRPr="00224DB6" w:rsidRDefault="005E0CBA" w:rsidP="00C507EE">
            <w:pPr>
              <w:jc w:val="right"/>
            </w:pPr>
            <w:r w:rsidRPr="00224DB6">
              <w:rPr>
                <w:color w:val="000000"/>
                <w:sz w:val="22"/>
                <w:rPrChange w:id="4337" w:author="Markel" w:date="2018-07-20T14:56:00Z">
                  <w:rPr>
                    <w:rFonts w:ascii="Calibri" w:hAnsi="Calibri"/>
                    <w:color w:val="000000"/>
                    <w:sz w:val="22"/>
                  </w:rPr>
                </w:rPrChange>
              </w:rPr>
              <w:t>7</w:t>
            </w:r>
          </w:p>
        </w:tc>
        <w:tc>
          <w:tcPr>
            <w:tcW w:w="811" w:type="dxa"/>
            <w:vAlign w:val="bottom"/>
            <w:tcPrChange w:id="4338" w:author="Markel" w:date="2018-07-20T14:56:00Z">
              <w:tcPr>
                <w:tcW w:w="1064" w:type="dxa"/>
                <w:gridSpan w:val="6"/>
                <w:vAlign w:val="bottom"/>
              </w:tcPr>
            </w:tcPrChange>
          </w:tcPr>
          <w:p w14:paraId="6164C65E" w14:textId="77777777" w:rsidR="005E0CBA" w:rsidRPr="00224DB6" w:rsidRDefault="005E0CBA" w:rsidP="00C507EE">
            <w:pPr>
              <w:jc w:val="right"/>
            </w:pPr>
            <w:r w:rsidRPr="00224DB6">
              <w:rPr>
                <w:color w:val="000000"/>
                <w:sz w:val="22"/>
                <w:rPrChange w:id="4339" w:author="Markel" w:date="2018-07-20T14:56:00Z">
                  <w:rPr>
                    <w:rFonts w:ascii="Calibri" w:hAnsi="Calibri"/>
                    <w:color w:val="000000"/>
                    <w:sz w:val="22"/>
                  </w:rPr>
                </w:rPrChange>
              </w:rPr>
              <w:t>-2</w:t>
            </w:r>
          </w:p>
        </w:tc>
        <w:tc>
          <w:tcPr>
            <w:tcW w:w="888" w:type="dxa"/>
            <w:vAlign w:val="bottom"/>
            <w:tcPrChange w:id="4340" w:author="Markel" w:date="2018-07-20T14:56:00Z">
              <w:tcPr>
                <w:tcW w:w="1064" w:type="dxa"/>
                <w:gridSpan w:val="4"/>
                <w:vAlign w:val="bottom"/>
              </w:tcPr>
            </w:tcPrChange>
          </w:tcPr>
          <w:p w14:paraId="721AE627" w14:textId="77777777" w:rsidR="005E0CBA" w:rsidRPr="00224DB6" w:rsidRDefault="005E0CBA" w:rsidP="00C507EE">
            <w:pPr>
              <w:jc w:val="right"/>
            </w:pPr>
            <w:r w:rsidRPr="00224DB6">
              <w:rPr>
                <w:color w:val="000000"/>
                <w:sz w:val="22"/>
                <w:rPrChange w:id="4341" w:author="Markel" w:date="2018-07-20T14:56:00Z">
                  <w:rPr>
                    <w:rFonts w:ascii="Calibri" w:hAnsi="Calibri"/>
                    <w:color w:val="000000"/>
                    <w:sz w:val="22"/>
                  </w:rPr>
                </w:rPrChange>
              </w:rPr>
              <w:t>-3</w:t>
            </w:r>
          </w:p>
        </w:tc>
      </w:tr>
      <w:tr w:rsidR="005E0CBA" w:rsidRPr="00224DB6" w14:paraId="679836D8" w14:textId="77777777" w:rsidTr="005E0CBA">
        <w:tblPrEx>
          <w:tblW w:w="0" w:type="auto"/>
          <w:tblPrExChange w:id="4342" w:author="Markel" w:date="2018-07-20T14:56:00Z">
            <w:tblPrEx>
              <w:tblW w:w="0" w:type="auto"/>
            </w:tblPrEx>
          </w:tblPrExChange>
        </w:tblPrEx>
        <w:trPr>
          <w:trPrChange w:id="4343" w:author="Markel" w:date="2018-07-20T14:56:00Z">
            <w:trPr>
              <w:gridAfter w:val="0"/>
            </w:trPr>
          </w:trPrChange>
        </w:trPr>
        <w:tc>
          <w:tcPr>
            <w:tcW w:w="961" w:type="dxa"/>
            <w:vAlign w:val="bottom"/>
            <w:tcPrChange w:id="4344" w:author="Markel" w:date="2018-07-20T14:56:00Z">
              <w:tcPr>
                <w:tcW w:w="1064" w:type="dxa"/>
                <w:gridSpan w:val="2"/>
                <w:vAlign w:val="bottom"/>
              </w:tcPr>
            </w:tcPrChange>
          </w:tcPr>
          <w:p w14:paraId="478EB7AD" w14:textId="77777777" w:rsidR="005E0CBA" w:rsidRPr="00224DB6" w:rsidRDefault="005E0CBA" w:rsidP="00C507EE">
            <w:pPr>
              <w:jc w:val="right"/>
              <w:rPr>
                <w:color w:val="000000"/>
                <w:sz w:val="22"/>
                <w:rPrChange w:id="4345" w:author="Markel" w:date="2018-07-20T14:56:00Z">
                  <w:rPr>
                    <w:rFonts w:ascii="Calibri" w:hAnsi="Calibri"/>
                    <w:color w:val="000000"/>
                    <w:sz w:val="22"/>
                  </w:rPr>
                </w:rPrChange>
              </w:rPr>
            </w:pPr>
            <w:r w:rsidRPr="00224DB6">
              <w:rPr>
                <w:color w:val="000000"/>
                <w:sz w:val="22"/>
                <w:rPrChange w:id="4346" w:author="Markel" w:date="2018-07-20T14:56:00Z">
                  <w:rPr>
                    <w:rFonts w:ascii="Calibri" w:hAnsi="Calibri"/>
                    <w:color w:val="000000"/>
                    <w:sz w:val="22"/>
                  </w:rPr>
                </w:rPrChange>
              </w:rPr>
              <w:t>100</w:t>
            </w:r>
          </w:p>
        </w:tc>
        <w:tc>
          <w:tcPr>
            <w:tcW w:w="800" w:type="dxa"/>
            <w:vAlign w:val="bottom"/>
            <w:tcPrChange w:id="4347" w:author="Markel" w:date="2018-07-20T14:56:00Z">
              <w:tcPr>
                <w:tcW w:w="1064" w:type="dxa"/>
                <w:gridSpan w:val="2"/>
                <w:vAlign w:val="bottom"/>
              </w:tcPr>
            </w:tcPrChange>
          </w:tcPr>
          <w:p w14:paraId="49293F83" w14:textId="77777777" w:rsidR="005E0CBA" w:rsidRPr="00224DB6" w:rsidRDefault="005E0CBA" w:rsidP="00C507EE">
            <w:pPr>
              <w:jc w:val="right"/>
              <w:rPr>
                <w:color w:val="000000"/>
                <w:sz w:val="22"/>
                <w:rPrChange w:id="4348" w:author="Markel" w:date="2018-07-20T14:56:00Z">
                  <w:rPr>
                    <w:rFonts w:ascii="Calibri" w:hAnsi="Calibri"/>
                    <w:color w:val="000000"/>
                    <w:sz w:val="22"/>
                  </w:rPr>
                </w:rPrChange>
              </w:rPr>
            </w:pPr>
            <w:r w:rsidRPr="00224DB6">
              <w:rPr>
                <w:color w:val="000000"/>
                <w:sz w:val="22"/>
                <w:rPrChange w:id="4349" w:author="Markel" w:date="2018-07-20T14:56:00Z">
                  <w:rPr>
                    <w:rFonts w:ascii="Calibri" w:hAnsi="Calibri"/>
                    <w:color w:val="000000"/>
                    <w:sz w:val="22"/>
                  </w:rPr>
                </w:rPrChange>
              </w:rPr>
              <w:t>0</w:t>
            </w:r>
          </w:p>
        </w:tc>
        <w:tc>
          <w:tcPr>
            <w:tcW w:w="876" w:type="dxa"/>
            <w:vAlign w:val="bottom"/>
            <w:tcPrChange w:id="4350" w:author="Markel" w:date="2018-07-20T14:56:00Z">
              <w:tcPr>
                <w:tcW w:w="1064" w:type="dxa"/>
                <w:gridSpan w:val="2"/>
                <w:vAlign w:val="bottom"/>
              </w:tcPr>
            </w:tcPrChange>
          </w:tcPr>
          <w:p w14:paraId="4E76725C" w14:textId="77777777" w:rsidR="005E0CBA" w:rsidRPr="00224DB6" w:rsidRDefault="005E0CBA" w:rsidP="00C507EE">
            <w:pPr>
              <w:jc w:val="right"/>
              <w:rPr>
                <w:color w:val="000000"/>
                <w:sz w:val="22"/>
                <w:rPrChange w:id="4351" w:author="Markel" w:date="2018-07-20T14:56:00Z">
                  <w:rPr>
                    <w:rFonts w:ascii="Calibri" w:hAnsi="Calibri"/>
                    <w:color w:val="000000"/>
                    <w:sz w:val="22"/>
                  </w:rPr>
                </w:rPrChange>
              </w:rPr>
            </w:pPr>
            <w:r w:rsidRPr="00224DB6">
              <w:rPr>
                <w:color w:val="000000"/>
                <w:sz w:val="22"/>
                <w:rPrChange w:id="4352" w:author="Markel" w:date="2018-07-20T14:56:00Z">
                  <w:rPr>
                    <w:rFonts w:ascii="Calibri" w:hAnsi="Calibri"/>
                    <w:color w:val="000000"/>
                    <w:sz w:val="22"/>
                  </w:rPr>
                </w:rPrChange>
              </w:rPr>
              <w:t>1</w:t>
            </w:r>
          </w:p>
        </w:tc>
        <w:tc>
          <w:tcPr>
            <w:tcW w:w="807" w:type="dxa"/>
            <w:vAlign w:val="bottom"/>
            <w:tcPrChange w:id="4353" w:author="Markel" w:date="2018-07-20T14:56:00Z">
              <w:tcPr>
                <w:tcW w:w="1064" w:type="dxa"/>
                <w:gridSpan w:val="2"/>
                <w:vAlign w:val="bottom"/>
              </w:tcPr>
            </w:tcPrChange>
          </w:tcPr>
          <w:p w14:paraId="310E113C" w14:textId="77777777" w:rsidR="005E0CBA" w:rsidRPr="00224DB6" w:rsidRDefault="005E0CBA" w:rsidP="00C507EE">
            <w:pPr>
              <w:jc w:val="right"/>
              <w:rPr>
                <w:color w:val="000000"/>
                <w:sz w:val="22"/>
                <w:rPrChange w:id="4354" w:author="Markel" w:date="2018-07-20T14:56:00Z">
                  <w:rPr>
                    <w:rFonts w:ascii="Calibri" w:hAnsi="Calibri"/>
                    <w:color w:val="000000"/>
                    <w:sz w:val="22"/>
                  </w:rPr>
                </w:rPrChange>
              </w:rPr>
            </w:pPr>
            <w:r w:rsidRPr="00224DB6">
              <w:rPr>
                <w:color w:val="000000"/>
                <w:sz w:val="22"/>
                <w:rPrChange w:id="4355" w:author="Markel" w:date="2018-07-20T14:56:00Z">
                  <w:rPr>
                    <w:rFonts w:ascii="Calibri" w:hAnsi="Calibri"/>
                    <w:color w:val="000000"/>
                    <w:sz w:val="22"/>
                  </w:rPr>
                </w:rPrChange>
              </w:rPr>
              <w:t>0</w:t>
            </w:r>
          </w:p>
        </w:tc>
        <w:tc>
          <w:tcPr>
            <w:tcW w:w="883" w:type="dxa"/>
            <w:vAlign w:val="bottom"/>
            <w:tcPrChange w:id="4356" w:author="Markel" w:date="2018-07-20T14:56:00Z">
              <w:tcPr>
                <w:tcW w:w="1064" w:type="dxa"/>
                <w:gridSpan w:val="2"/>
                <w:vAlign w:val="bottom"/>
              </w:tcPr>
            </w:tcPrChange>
          </w:tcPr>
          <w:p w14:paraId="03B7EE29" w14:textId="77777777" w:rsidR="005E0CBA" w:rsidRPr="00224DB6" w:rsidRDefault="005E0CBA" w:rsidP="00C507EE">
            <w:pPr>
              <w:jc w:val="right"/>
              <w:rPr>
                <w:color w:val="000000"/>
                <w:sz w:val="22"/>
                <w:rPrChange w:id="4357" w:author="Markel" w:date="2018-07-20T14:56:00Z">
                  <w:rPr>
                    <w:rFonts w:ascii="Calibri" w:hAnsi="Calibri"/>
                    <w:color w:val="000000"/>
                    <w:sz w:val="22"/>
                  </w:rPr>
                </w:rPrChange>
              </w:rPr>
            </w:pPr>
            <w:r w:rsidRPr="00224DB6">
              <w:rPr>
                <w:color w:val="000000"/>
                <w:sz w:val="22"/>
                <w:rPrChange w:id="4358" w:author="Markel" w:date="2018-07-20T14:56:00Z">
                  <w:rPr>
                    <w:rFonts w:ascii="Calibri" w:hAnsi="Calibri"/>
                    <w:color w:val="000000"/>
                    <w:sz w:val="22"/>
                  </w:rPr>
                </w:rPrChange>
              </w:rPr>
              <w:t>-1</w:t>
            </w:r>
          </w:p>
        </w:tc>
        <w:tc>
          <w:tcPr>
            <w:tcW w:w="666" w:type="dxa"/>
            <w:cellIns w:id="4359" w:author="Markel" w:date="2018-07-20T14:56:00Z"/>
            <w:tcPrChange w:id="4360" w:author="Markel" w:date="2018-07-20T14:56:00Z">
              <w:tcPr>
                <w:tcW w:w="1064" w:type="dxa"/>
                <w:gridSpan w:val="2"/>
                <w:vAlign w:val="bottom"/>
                <w:cellIns w:id="4361" w:author="Markel" w:date="2018-07-20T14:56:00Z"/>
              </w:tcPr>
            </w:tcPrChange>
          </w:tcPr>
          <w:p w14:paraId="423859AF" w14:textId="77777777" w:rsidR="005E0CBA" w:rsidRPr="00224DB6" w:rsidRDefault="007B1500" w:rsidP="00C507EE">
            <w:pPr>
              <w:jc w:val="right"/>
              <w:rPr>
                <w:color w:val="000000"/>
              </w:rPr>
            </w:pPr>
            <w:ins w:id="4362" w:author="Markel" w:date="2018-07-20T14:56:00Z">
              <w:r w:rsidRPr="00224DB6">
                <w:rPr>
                  <w:color w:val="000000"/>
                </w:rPr>
                <w:t>0</w:t>
              </w:r>
            </w:ins>
          </w:p>
        </w:tc>
        <w:tc>
          <w:tcPr>
            <w:tcW w:w="666" w:type="dxa"/>
            <w:cellIns w:id="4363" w:author="Markel" w:date="2018-07-20T14:56:00Z"/>
            <w:tcPrChange w:id="4364" w:author="Markel" w:date="2018-07-20T14:56:00Z">
              <w:tcPr>
                <w:tcW w:w="1064" w:type="dxa"/>
                <w:gridSpan w:val="4"/>
                <w:vAlign w:val="bottom"/>
                <w:cellIns w:id="4365" w:author="Markel" w:date="2018-07-20T14:56:00Z"/>
              </w:tcPr>
            </w:tcPrChange>
          </w:tcPr>
          <w:p w14:paraId="06D570A9" w14:textId="77777777" w:rsidR="005E0CBA" w:rsidRPr="00224DB6" w:rsidRDefault="007B1500" w:rsidP="00C507EE">
            <w:pPr>
              <w:jc w:val="right"/>
              <w:rPr>
                <w:color w:val="000000"/>
              </w:rPr>
            </w:pPr>
            <w:ins w:id="4366" w:author="Markel" w:date="2018-07-20T14:56:00Z">
              <w:r w:rsidRPr="00224DB6">
                <w:rPr>
                  <w:color w:val="000000"/>
                </w:rPr>
                <w:t>5</w:t>
              </w:r>
            </w:ins>
          </w:p>
        </w:tc>
        <w:tc>
          <w:tcPr>
            <w:tcW w:w="791" w:type="dxa"/>
            <w:vAlign w:val="bottom"/>
            <w:tcPrChange w:id="4367" w:author="Markel" w:date="2018-07-20T14:56:00Z">
              <w:tcPr>
                <w:tcW w:w="1064" w:type="dxa"/>
                <w:gridSpan w:val="4"/>
                <w:vAlign w:val="bottom"/>
              </w:tcPr>
            </w:tcPrChange>
          </w:tcPr>
          <w:p w14:paraId="454FADF4" w14:textId="77777777" w:rsidR="005E0CBA" w:rsidRPr="00224DB6" w:rsidRDefault="005E0CBA" w:rsidP="00C507EE">
            <w:pPr>
              <w:jc w:val="right"/>
              <w:rPr>
                <w:color w:val="000000"/>
                <w:sz w:val="22"/>
                <w:rPrChange w:id="4368" w:author="Markel" w:date="2018-07-20T14:56:00Z">
                  <w:rPr>
                    <w:rFonts w:ascii="Calibri" w:hAnsi="Calibri"/>
                    <w:color w:val="000000"/>
                    <w:sz w:val="22"/>
                  </w:rPr>
                </w:rPrChange>
              </w:rPr>
            </w:pPr>
            <w:r w:rsidRPr="00224DB6">
              <w:rPr>
                <w:color w:val="000000"/>
                <w:sz w:val="22"/>
                <w:rPrChange w:id="4369" w:author="Markel" w:date="2018-07-20T14:56:00Z">
                  <w:rPr>
                    <w:rFonts w:ascii="Calibri" w:hAnsi="Calibri"/>
                    <w:color w:val="000000"/>
                    <w:sz w:val="22"/>
                  </w:rPr>
                </w:rPrChange>
              </w:rPr>
              <w:t>-4</w:t>
            </w:r>
          </w:p>
        </w:tc>
        <w:tc>
          <w:tcPr>
            <w:tcW w:w="867" w:type="dxa"/>
            <w:vAlign w:val="bottom"/>
            <w:tcPrChange w:id="4370" w:author="Markel" w:date="2018-07-20T14:56:00Z">
              <w:tcPr>
                <w:tcW w:w="1064" w:type="dxa"/>
                <w:gridSpan w:val="4"/>
                <w:vAlign w:val="bottom"/>
              </w:tcPr>
            </w:tcPrChange>
          </w:tcPr>
          <w:p w14:paraId="1CD14A13" w14:textId="77777777" w:rsidR="005E0CBA" w:rsidRPr="00224DB6" w:rsidRDefault="005E0CBA" w:rsidP="00C507EE">
            <w:pPr>
              <w:jc w:val="right"/>
              <w:rPr>
                <w:color w:val="000000"/>
                <w:sz w:val="22"/>
                <w:rPrChange w:id="4371" w:author="Markel" w:date="2018-07-20T14:56:00Z">
                  <w:rPr>
                    <w:rFonts w:ascii="Calibri" w:hAnsi="Calibri"/>
                    <w:color w:val="000000"/>
                    <w:sz w:val="22"/>
                  </w:rPr>
                </w:rPrChange>
              </w:rPr>
            </w:pPr>
            <w:r w:rsidRPr="00224DB6">
              <w:rPr>
                <w:color w:val="000000"/>
                <w:sz w:val="22"/>
                <w:rPrChange w:id="4372" w:author="Markel" w:date="2018-07-20T14:56:00Z">
                  <w:rPr>
                    <w:rFonts w:ascii="Calibri" w:hAnsi="Calibri"/>
                    <w:color w:val="000000"/>
                    <w:sz w:val="22"/>
                  </w:rPr>
                </w:rPrChange>
              </w:rPr>
              <w:t>-7</w:t>
            </w:r>
          </w:p>
        </w:tc>
        <w:tc>
          <w:tcPr>
            <w:tcW w:w="811" w:type="dxa"/>
            <w:vAlign w:val="bottom"/>
            <w:tcPrChange w:id="4373" w:author="Markel" w:date="2018-07-20T14:56:00Z">
              <w:tcPr>
                <w:tcW w:w="1064" w:type="dxa"/>
                <w:gridSpan w:val="4"/>
                <w:vAlign w:val="bottom"/>
              </w:tcPr>
            </w:tcPrChange>
          </w:tcPr>
          <w:p w14:paraId="24138BFA" w14:textId="77777777" w:rsidR="005E0CBA" w:rsidRPr="00224DB6" w:rsidRDefault="005E0CBA" w:rsidP="00C507EE">
            <w:pPr>
              <w:jc w:val="right"/>
              <w:rPr>
                <w:color w:val="000000"/>
                <w:sz w:val="22"/>
                <w:rPrChange w:id="4374" w:author="Markel" w:date="2018-07-20T14:56:00Z">
                  <w:rPr>
                    <w:rFonts w:ascii="Calibri" w:hAnsi="Calibri"/>
                    <w:color w:val="000000"/>
                    <w:sz w:val="22"/>
                  </w:rPr>
                </w:rPrChange>
              </w:rPr>
            </w:pPr>
            <w:r w:rsidRPr="00224DB6">
              <w:rPr>
                <w:color w:val="000000"/>
                <w:sz w:val="22"/>
                <w:rPrChange w:id="4375" w:author="Markel" w:date="2018-07-20T14:56:00Z">
                  <w:rPr>
                    <w:rFonts w:ascii="Calibri" w:hAnsi="Calibri"/>
                    <w:color w:val="000000"/>
                    <w:sz w:val="22"/>
                  </w:rPr>
                </w:rPrChange>
              </w:rPr>
              <w:t>3</w:t>
            </w:r>
          </w:p>
        </w:tc>
        <w:tc>
          <w:tcPr>
            <w:tcW w:w="888" w:type="dxa"/>
            <w:vAlign w:val="bottom"/>
            <w:tcPrChange w:id="4376" w:author="Markel" w:date="2018-07-20T14:56:00Z">
              <w:tcPr>
                <w:tcW w:w="1064" w:type="dxa"/>
                <w:gridSpan w:val="4"/>
                <w:vAlign w:val="bottom"/>
              </w:tcPr>
            </w:tcPrChange>
          </w:tcPr>
          <w:p w14:paraId="1CEDBDD4" w14:textId="77777777" w:rsidR="005E0CBA" w:rsidRPr="00224DB6" w:rsidRDefault="005E0CBA" w:rsidP="00C507EE">
            <w:pPr>
              <w:jc w:val="right"/>
              <w:rPr>
                <w:color w:val="000000"/>
                <w:sz w:val="22"/>
                <w:rPrChange w:id="4377" w:author="Markel" w:date="2018-07-20T14:56:00Z">
                  <w:rPr>
                    <w:rFonts w:ascii="Calibri" w:hAnsi="Calibri"/>
                    <w:color w:val="000000"/>
                    <w:sz w:val="22"/>
                  </w:rPr>
                </w:rPrChange>
              </w:rPr>
            </w:pPr>
            <w:r w:rsidRPr="00224DB6">
              <w:rPr>
                <w:color w:val="000000"/>
                <w:sz w:val="22"/>
                <w:rPrChange w:id="4378" w:author="Markel" w:date="2018-07-20T14:56:00Z">
                  <w:rPr>
                    <w:rFonts w:ascii="Calibri" w:hAnsi="Calibri"/>
                    <w:color w:val="000000"/>
                    <w:sz w:val="22"/>
                  </w:rPr>
                </w:rPrChange>
              </w:rPr>
              <w:t>7</w:t>
            </w:r>
          </w:p>
        </w:tc>
      </w:tr>
      <w:tr w:rsidR="005E0CBA" w:rsidRPr="00224DB6" w14:paraId="420A59C4" w14:textId="77777777" w:rsidTr="005E0CBA">
        <w:tblPrEx>
          <w:tblW w:w="0" w:type="auto"/>
          <w:tblPrExChange w:id="4379" w:author="Markel" w:date="2018-07-20T14:56:00Z">
            <w:tblPrEx>
              <w:tblW w:w="0" w:type="auto"/>
            </w:tblPrEx>
          </w:tblPrExChange>
        </w:tblPrEx>
        <w:trPr>
          <w:trPrChange w:id="4380" w:author="Markel" w:date="2018-07-20T14:56:00Z">
            <w:trPr>
              <w:gridAfter w:val="0"/>
            </w:trPr>
          </w:trPrChange>
        </w:trPr>
        <w:tc>
          <w:tcPr>
            <w:tcW w:w="961" w:type="dxa"/>
            <w:vAlign w:val="bottom"/>
            <w:tcPrChange w:id="4381" w:author="Markel" w:date="2018-07-20T14:56:00Z">
              <w:tcPr>
                <w:tcW w:w="1064" w:type="dxa"/>
                <w:gridSpan w:val="2"/>
                <w:vAlign w:val="bottom"/>
              </w:tcPr>
            </w:tcPrChange>
          </w:tcPr>
          <w:p w14:paraId="557CEB96" w14:textId="77777777" w:rsidR="005E0CBA" w:rsidRPr="00224DB6" w:rsidRDefault="005E0CBA" w:rsidP="00C507EE">
            <w:pPr>
              <w:jc w:val="right"/>
              <w:rPr>
                <w:color w:val="000000"/>
                <w:sz w:val="22"/>
                <w:rPrChange w:id="4382" w:author="Markel" w:date="2018-07-20T14:56:00Z">
                  <w:rPr>
                    <w:rFonts w:ascii="Calibri" w:hAnsi="Calibri"/>
                    <w:color w:val="000000"/>
                    <w:sz w:val="22"/>
                  </w:rPr>
                </w:rPrChange>
              </w:rPr>
            </w:pPr>
            <w:r w:rsidRPr="00224DB6">
              <w:rPr>
                <w:color w:val="000000"/>
                <w:sz w:val="22"/>
                <w:rPrChange w:id="4383" w:author="Markel" w:date="2018-07-20T14:56:00Z">
                  <w:rPr>
                    <w:rFonts w:ascii="Calibri" w:hAnsi="Calibri"/>
                    <w:color w:val="000000"/>
                    <w:sz w:val="22"/>
                  </w:rPr>
                </w:rPrChange>
              </w:rPr>
              <w:t>101</w:t>
            </w:r>
          </w:p>
        </w:tc>
        <w:tc>
          <w:tcPr>
            <w:tcW w:w="800" w:type="dxa"/>
            <w:vAlign w:val="bottom"/>
            <w:tcPrChange w:id="4384" w:author="Markel" w:date="2018-07-20T14:56:00Z">
              <w:tcPr>
                <w:tcW w:w="1064" w:type="dxa"/>
                <w:gridSpan w:val="2"/>
                <w:vAlign w:val="bottom"/>
              </w:tcPr>
            </w:tcPrChange>
          </w:tcPr>
          <w:p w14:paraId="3466C1A5" w14:textId="77777777" w:rsidR="005E0CBA" w:rsidRPr="00224DB6" w:rsidRDefault="005E0CBA" w:rsidP="00C507EE">
            <w:pPr>
              <w:jc w:val="right"/>
              <w:rPr>
                <w:color w:val="000000"/>
                <w:sz w:val="22"/>
                <w:rPrChange w:id="4385" w:author="Markel" w:date="2018-07-20T14:56:00Z">
                  <w:rPr>
                    <w:rFonts w:ascii="Calibri" w:hAnsi="Calibri"/>
                    <w:color w:val="000000"/>
                    <w:sz w:val="22"/>
                  </w:rPr>
                </w:rPrChange>
              </w:rPr>
            </w:pPr>
            <w:r w:rsidRPr="00224DB6">
              <w:rPr>
                <w:color w:val="000000"/>
                <w:sz w:val="22"/>
                <w:rPrChange w:id="4386" w:author="Markel" w:date="2018-07-20T14:56:00Z">
                  <w:rPr>
                    <w:rFonts w:ascii="Calibri" w:hAnsi="Calibri"/>
                    <w:color w:val="000000"/>
                    <w:sz w:val="22"/>
                  </w:rPr>
                </w:rPrChange>
              </w:rPr>
              <w:t>1</w:t>
            </w:r>
          </w:p>
        </w:tc>
        <w:tc>
          <w:tcPr>
            <w:tcW w:w="876" w:type="dxa"/>
            <w:vAlign w:val="bottom"/>
            <w:tcPrChange w:id="4387" w:author="Markel" w:date="2018-07-20T14:56:00Z">
              <w:tcPr>
                <w:tcW w:w="1064" w:type="dxa"/>
                <w:gridSpan w:val="2"/>
                <w:vAlign w:val="bottom"/>
              </w:tcPr>
            </w:tcPrChange>
          </w:tcPr>
          <w:p w14:paraId="651F9CD9" w14:textId="77777777" w:rsidR="005E0CBA" w:rsidRPr="00224DB6" w:rsidRDefault="005E0CBA" w:rsidP="00C507EE">
            <w:pPr>
              <w:jc w:val="right"/>
              <w:rPr>
                <w:color w:val="000000"/>
                <w:sz w:val="22"/>
                <w:rPrChange w:id="4388" w:author="Markel" w:date="2018-07-20T14:56:00Z">
                  <w:rPr>
                    <w:rFonts w:ascii="Calibri" w:hAnsi="Calibri"/>
                    <w:color w:val="000000"/>
                    <w:sz w:val="22"/>
                  </w:rPr>
                </w:rPrChange>
              </w:rPr>
            </w:pPr>
            <w:r w:rsidRPr="00224DB6">
              <w:rPr>
                <w:color w:val="000000"/>
                <w:sz w:val="22"/>
                <w:rPrChange w:id="4389" w:author="Markel" w:date="2018-07-20T14:56:00Z">
                  <w:rPr>
                    <w:rFonts w:ascii="Calibri" w:hAnsi="Calibri"/>
                    <w:color w:val="000000"/>
                    <w:sz w:val="22"/>
                  </w:rPr>
                </w:rPrChange>
              </w:rPr>
              <w:t>3</w:t>
            </w:r>
          </w:p>
        </w:tc>
        <w:tc>
          <w:tcPr>
            <w:tcW w:w="807" w:type="dxa"/>
            <w:vAlign w:val="bottom"/>
            <w:tcPrChange w:id="4390" w:author="Markel" w:date="2018-07-20T14:56:00Z">
              <w:tcPr>
                <w:tcW w:w="1064" w:type="dxa"/>
                <w:gridSpan w:val="2"/>
                <w:vAlign w:val="bottom"/>
              </w:tcPr>
            </w:tcPrChange>
          </w:tcPr>
          <w:p w14:paraId="08D11CBC" w14:textId="77777777" w:rsidR="005E0CBA" w:rsidRPr="00224DB6" w:rsidRDefault="005E0CBA" w:rsidP="00C507EE">
            <w:pPr>
              <w:jc w:val="right"/>
              <w:rPr>
                <w:color w:val="000000"/>
                <w:sz w:val="22"/>
                <w:rPrChange w:id="4391" w:author="Markel" w:date="2018-07-20T14:56:00Z">
                  <w:rPr>
                    <w:rFonts w:ascii="Calibri" w:hAnsi="Calibri"/>
                    <w:color w:val="000000"/>
                    <w:sz w:val="22"/>
                  </w:rPr>
                </w:rPrChange>
              </w:rPr>
            </w:pPr>
            <w:r w:rsidRPr="00224DB6">
              <w:rPr>
                <w:color w:val="000000"/>
                <w:sz w:val="22"/>
                <w:rPrChange w:id="4392" w:author="Markel" w:date="2018-07-20T14:56:00Z">
                  <w:rPr>
                    <w:rFonts w:ascii="Calibri" w:hAnsi="Calibri"/>
                    <w:color w:val="000000"/>
                    <w:sz w:val="22"/>
                  </w:rPr>
                </w:rPrChange>
              </w:rPr>
              <w:t>-1</w:t>
            </w:r>
          </w:p>
        </w:tc>
        <w:tc>
          <w:tcPr>
            <w:tcW w:w="883" w:type="dxa"/>
            <w:vAlign w:val="bottom"/>
            <w:tcPrChange w:id="4393" w:author="Markel" w:date="2018-07-20T14:56:00Z">
              <w:tcPr>
                <w:tcW w:w="1064" w:type="dxa"/>
                <w:gridSpan w:val="2"/>
                <w:vAlign w:val="bottom"/>
              </w:tcPr>
            </w:tcPrChange>
          </w:tcPr>
          <w:p w14:paraId="5947FAFD" w14:textId="77777777" w:rsidR="005E0CBA" w:rsidRPr="00224DB6" w:rsidRDefault="005E0CBA" w:rsidP="00C507EE">
            <w:pPr>
              <w:jc w:val="right"/>
              <w:rPr>
                <w:color w:val="000000"/>
                <w:sz w:val="22"/>
                <w:rPrChange w:id="4394" w:author="Markel" w:date="2018-07-20T14:56:00Z">
                  <w:rPr>
                    <w:rFonts w:ascii="Calibri" w:hAnsi="Calibri"/>
                    <w:color w:val="000000"/>
                    <w:sz w:val="22"/>
                  </w:rPr>
                </w:rPrChange>
              </w:rPr>
            </w:pPr>
            <w:r w:rsidRPr="00224DB6">
              <w:rPr>
                <w:color w:val="000000"/>
                <w:sz w:val="22"/>
                <w:rPrChange w:id="4395" w:author="Markel" w:date="2018-07-20T14:56:00Z">
                  <w:rPr>
                    <w:rFonts w:ascii="Calibri" w:hAnsi="Calibri"/>
                    <w:color w:val="000000"/>
                    <w:sz w:val="22"/>
                  </w:rPr>
                </w:rPrChange>
              </w:rPr>
              <w:t>-3</w:t>
            </w:r>
          </w:p>
        </w:tc>
        <w:tc>
          <w:tcPr>
            <w:tcW w:w="666" w:type="dxa"/>
            <w:cellIns w:id="4396" w:author="Markel" w:date="2018-07-20T14:56:00Z"/>
            <w:tcPrChange w:id="4397" w:author="Markel" w:date="2018-07-20T14:56:00Z">
              <w:tcPr>
                <w:tcW w:w="1064" w:type="dxa"/>
                <w:gridSpan w:val="2"/>
                <w:vAlign w:val="bottom"/>
                <w:cellIns w:id="4398" w:author="Markel" w:date="2018-07-20T14:56:00Z"/>
              </w:tcPr>
            </w:tcPrChange>
          </w:tcPr>
          <w:p w14:paraId="39749992" w14:textId="77777777" w:rsidR="005E0CBA" w:rsidRPr="00224DB6" w:rsidRDefault="007B1500" w:rsidP="00C507EE">
            <w:pPr>
              <w:jc w:val="right"/>
              <w:rPr>
                <w:color w:val="000000"/>
              </w:rPr>
            </w:pPr>
            <w:ins w:id="4399" w:author="Markel" w:date="2018-07-20T14:56:00Z">
              <w:r w:rsidRPr="00224DB6">
                <w:rPr>
                  <w:color w:val="000000"/>
                </w:rPr>
                <w:t>0</w:t>
              </w:r>
            </w:ins>
          </w:p>
        </w:tc>
        <w:tc>
          <w:tcPr>
            <w:tcW w:w="666" w:type="dxa"/>
            <w:cellIns w:id="4400" w:author="Markel" w:date="2018-07-20T14:56:00Z"/>
            <w:tcPrChange w:id="4401" w:author="Markel" w:date="2018-07-20T14:56:00Z">
              <w:tcPr>
                <w:tcW w:w="1064" w:type="dxa"/>
                <w:gridSpan w:val="4"/>
                <w:vAlign w:val="bottom"/>
                <w:cellIns w:id="4402" w:author="Markel" w:date="2018-07-20T14:56:00Z"/>
              </w:tcPr>
            </w:tcPrChange>
          </w:tcPr>
          <w:p w14:paraId="493451D3" w14:textId="77777777" w:rsidR="005E0CBA" w:rsidRPr="00224DB6" w:rsidRDefault="007B1500" w:rsidP="00C507EE">
            <w:pPr>
              <w:jc w:val="right"/>
              <w:rPr>
                <w:color w:val="000000"/>
              </w:rPr>
            </w:pPr>
            <w:ins w:id="4403" w:author="Markel" w:date="2018-07-20T14:56:00Z">
              <w:r w:rsidRPr="00224DB6">
                <w:rPr>
                  <w:color w:val="000000"/>
                </w:rPr>
                <w:t>-5</w:t>
              </w:r>
            </w:ins>
          </w:p>
        </w:tc>
        <w:tc>
          <w:tcPr>
            <w:tcW w:w="791" w:type="dxa"/>
            <w:vAlign w:val="bottom"/>
            <w:tcPrChange w:id="4404" w:author="Markel" w:date="2018-07-20T14:56:00Z">
              <w:tcPr>
                <w:tcW w:w="1064" w:type="dxa"/>
                <w:gridSpan w:val="4"/>
                <w:vAlign w:val="bottom"/>
              </w:tcPr>
            </w:tcPrChange>
          </w:tcPr>
          <w:p w14:paraId="7733F90B" w14:textId="77777777" w:rsidR="005E0CBA" w:rsidRPr="00224DB6" w:rsidRDefault="005E0CBA" w:rsidP="00C507EE">
            <w:pPr>
              <w:jc w:val="right"/>
              <w:rPr>
                <w:color w:val="000000"/>
                <w:sz w:val="22"/>
                <w:rPrChange w:id="4405" w:author="Markel" w:date="2018-07-20T14:56:00Z">
                  <w:rPr>
                    <w:rFonts w:ascii="Calibri" w:hAnsi="Calibri"/>
                    <w:color w:val="000000"/>
                    <w:sz w:val="22"/>
                  </w:rPr>
                </w:rPrChange>
              </w:rPr>
            </w:pPr>
            <w:r w:rsidRPr="00224DB6">
              <w:rPr>
                <w:color w:val="000000"/>
                <w:sz w:val="22"/>
                <w:rPrChange w:id="4406" w:author="Markel" w:date="2018-07-20T14:56:00Z">
                  <w:rPr>
                    <w:rFonts w:ascii="Calibri" w:hAnsi="Calibri"/>
                    <w:color w:val="000000"/>
                    <w:sz w:val="22"/>
                  </w:rPr>
                </w:rPrChange>
              </w:rPr>
              <w:t>-3</w:t>
            </w:r>
          </w:p>
        </w:tc>
        <w:tc>
          <w:tcPr>
            <w:tcW w:w="867" w:type="dxa"/>
            <w:vAlign w:val="bottom"/>
            <w:tcPrChange w:id="4407" w:author="Markel" w:date="2018-07-20T14:56:00Z">
              <w:tcPr>
                <w:tcW w:w="1064" w:type="dxa"/>
                <w:gridSpan w:val="4"/>
                <w:vAlign w:val="bottom"/>
              </w:tcPr>
            </w:tcPrChange>
          </w:tcPr>
          <w:p w14:paraId="1FE622B2" w14:textId="77777777" w:rsidR="005E0CBA" w:rsidRPr="00224DB6" w:rsidRDefault="005E0CBA" w:rsidP="00C507EE">
            <w:pPr>
              <w:jc w:val="right"/>
              <w:rPr>
                <w:color w:val="000000"/>
                <w:sz w:val="22"/>
                <w:rPrChange w:id="4408" w:author="Markel" w:date="2018-07-20T14:56:00Z">
                  <w:rPr>
                    <w:rFonts w:ascii="Calibri" w:hAnsi="Calibri"/>
                    <w:color w:val="000000"/>
                    <w:sz w:val="22"/>
                  </w:rPr>
                </w:rPrChange>
              </w:rPr>
            </w:pPr>
            <w:r w:rsidRPr="00224DB6">
              <w:rPr>
                <w:color w:val="000000"/>
                <w:sz w:val="22"/>
                <w:rPrChange w:id="4409" w:author="Markel" w:date="2018-07-20T14:56:00Z">
                  <w:rPr>
                    <w:rFonts w:ascii="Calibri" w:hAnsi="Calibri"/>
                    <w:color w:val="000000"/>
                    <w:sz w:val="22"/>
                  </w:rPr>
                </w:rPrChange>
              </w:rPr>
              <w:t>-5</w:t>
            </w:r>
          </w:p>
        </w:tc>
        <w:tc>
          <w:tcPr>
            <w:tcW w:w="811" w:type="dxa"/>
            <w:vAlign w:val="bottom"/>
            <w:tcPrChange w:id="4410" w:author="Markel" w:date="2018-07-20T14:56:00Z">
              <w:tcPr>
                <w:tcW w:w="1064" w:type="dxa"/>
                <w:gridSpan w:val="4"/>
                <w:vAlign w:val="bottom"/>
              </w:tcPr>
            </w:tcPrChange>
          </w:tcPr>
          <w:p w14:paraId="5ACDB857" w14:textId="77777777" w:rsidR="005E0CBA" w:rsidRPr="00224DB6" w:rsidRDefault="005E0CBA" w:rsidP="00C507EE">
            <w:pPr>
              <w:jc w:val="right"/>
              <w:rPr>
                <w:color w:val="000000"/>
                <w:sz w:val="22"/>
                <w:rPrChange w:id="4411" w:author="Markel" w:date="2018-07-20T14:56:00Z">
                  <w:rPr>
                    <w:rFonts w:ascii="Calibri" w:hAnsi="Calibri"/>
                    <w:color w:val="000000"/>
                    <w:sz w:val="22"/>
                  </w:rPr>
                </w:rPrChange>
              </w:rPr>
            </w:pPr>
            <w:r w:rsidRPr="00224DB6">
              <w:rPr>
                <w:color w:val="000000"/>
                <w:sz w:val="22"/>
                <w:rPrChange w:id="4412" w:author="Markel" w:date="2018-07-20T14:56:00Z">
                  <w:rPr>
                    <w:rFonts w:ascii="Calibri" w:hAnsi="Calibri"/>
                    <w:color w:val="000000"/>
                    <w:sz w:val="22"/>
                  </w:rPr>
                </w:rPrChange>
              </w:rPr>
              <w:t>2</w:t>
            </w:r>
          </w:p>
        </w:tc>
        <w:tc>
          <w:tcPr>
            <w:tcW w:w="888" w:type="dxa"/>
            <w:vAlign w:val="bottom"/>
            <w:tcPrChange w:id="4413" w:author="Markel" w:date="2018-07-20T14:56:00Z">
              <w:tcPr>
                <w:tcW w:w="1064" w:type="dxa"/>
                <w:gridSpan w:val="4"/>
                <w:vAlign w:val="bottom"/>
              </w:tcPr>
            </w:tcPrChange>
          </w:tcPr>
          <w:p w14:paraId="2125CBDB" w14:textId="77777777" w:rsidR="005E0CBA" w:rsidRPr="00224DB6" w:rsidRDefault="005E0CBA" w:rsidP="00C507EE">
            <w:pPr>
              <w:jc w:val="right"/>
              <w:rPr>
                <w:color w:val="000000"/>
                <w:sz w:val="22"/>
                <w:rPrChange w:id="4414" w:author="Markel" w:date="2018-07-20T14:56:00Z">
                  <w:rPr>
                    <w:rFonts w:ascii="Calibri" w:hAnsi="Calibri"/>
                    <w:color w:val="000000"/>
                    <w:sz w:val="22"/>
                  </w:rPr>
                </w:rPrChange>
              </w:rPr>
            </w:pPr>
            <w:r w:rsidRPr="00224DB6">
              <w:rPr>
                <w:color w:val="000000"/>
                <w:sz w:val="22"/>
                <w:rPrChange w:id="4415" w:author="Markel" w:date="2018-07-20T14:56:00Z">
                  <w:rPr>
                    <w:rFonts w:ascii="Calibri" w:hAnsi="Calibri"/>
                    <w:color w:val="000000"/>
                    <w:sz w:val="22"/>
                  </w:rPr>
                </w:rPrChange>
              </w:rPr>
              <w:t>5</w:t>
            </w:r>
          </w:p>
        </w:tc>
      </w:tr>
      <w:tr w:rsidR="005E0CBA" w:rsidRPr="00224DB6" w14:paraId="2B591BC9" w14:textId="77777777" w:rsidTr="005E0CBA">
        <w:tblPrEx>
          <w:tblW w:w="0" w:type="auto"/>
          <w:tblPrExChange w:id="4416" w:author="Markel" w:date="2018-07-20T14:56:00Z">
            <w:tblPrEx>
              <w:tblW w:w="0" w:type="auto"/>
            </w:tblPrEx>
          </w:tblPrExChange>
        </w:tblPrEx>
        <w:trPr>
          <w:trPrChange w:id="4417" w:author="Markel" w:date="2018-07-20T14:56:00Z">
            <w:trPr>
              <w:gridAfter w:val="0"/>
            </w:trPr>
          </w:trPrChange>
        </w:trPr>
        <w:tc>
          <w:tcPr>
            <w:tcW w:w="961" w:type="dxa"/>
            <w:vAlign w:val="bottom"/>
            <w:tcPrChange w:id="4418" w:author="Markel" w:date="2018-07-20T14:56:00Z">
              <w:tcPr>
                <w:tcW w:w="1064" w:type="dxa"/>
                <w:gridSpan w:val="2"/>
                <w:vAlign w:val="bottom"/>
              </w:tcPr>
            </w:tcPrChange>
          </w:tcPr>
          <w:p w14:paraId="22227970" w14:textId="77777777" w:rsidR="005E0CBA" w:rsidRPr="00224DB6" w:rsidRDefault="005E0CBA" w:rsidP="00C507EE">
            <w:pPr>
              <w:jc w:val="right"/>
              <w:rPr>
                <w:color w:val="000000"/>
                <w:sz w:val="22"/>
                <w:rPrChange w:id="4419" w:author="Markel" w:date="2018-07-20T14:56:00Z">
                  <w:rPr>
                    <w:rFonts w:ascii="Calibri" w:hAnsi="Calibri"/>
                    <w:color w:val="000000"/>
                    <w:sz w:val="22"/>
                  </w:rPr>
                </w:rPrChange>
              </w:rPr>
            </w:pPr>
            <w:r w:rsidRPr="00224DB6">
              <w:rPr>
                <w:color w:val="000000"/>
                <w:sz w:val="22"/>
                <w:rPrChange w:id="4420" w:author="Markel" w:date="2018-07-20T14:56:00Z">
                  <w:rPr>
                    <w:rFonts w:ascii="Calibri" w:hAnsi="Calibri"/>
                    <w:color w:val="000000"/>
                    <w:sz w:val="22"/>
                  </w:rPr>
                </w:rPrChange>
              </w:rPr>
              <w:t>110</w:t>
            </w:r>
          </w:p>
        </w:tc>
        <w:tc>
          <w:tcPr>
            <w:tcW w:w="800" w:type="dxa"/>
            <w:vAlign w:val="bottom"/>
            <w:tcPrChange w:id="4421" w:author="Markel" w:date="2018-07-20T14:56:00Z">
              <w:tcPr>
                <w:tcW w:w="1064" w:type="dxa"/>
                <w:gridSpan w:val="2"/>
                <w:vAlign w:val="bottom"/>
              </w:tcPr>
            </w:tcPrChange>
          </w:tcPr>
          <w:p w14:paraId="1F99913C" w14:textId="77777777" w:rsidR="005E0CBA" w:rsidRPr="00224DB6" w:rsidRDefault="005E0CBA" w:rsidP="00C507EE">
            <w:pPr>
              <w:jc w:val="right"/>
              <w:rPr>
                <w:color w:val="000000"/>
                <w:sz w:val="22"/>
                <w:rPrChange w:id="4422" w:author="Markel" w:date="2018-07-20T14:56:00Z">
                  <w:rPr>
                    <w:rFonts w:ascii="Calibri" w:hAnsi="Calibri"/>
                    <w:color w:val="000000"/>
                    <w:sz w:val="22"/>
                  </w:rPr>
                </w:rPrChange>
              </w:rPr>
            </w:pPr>
            <w:r w:rsidRPr="00224DB6">
              <w:rPr>
                <w:color w:val="000000"/>
                <w:sz w:val="22"/>
                <w:rPrChange w:id="4423" w:author="Markel" w:date="2018-07-20T14:56:00Z">
                  <w:rPr>
                    <w:rFonts w:ascii="Calibri" w:hAnsi="Calibri"/>
                    <w:color w:val="000000"/>
                    <w:sz w:val="22"/>
                  </w:rPr>
                </w:rPrChange>
              </w:rPr>
              <w:t>2</w:t>
            </w:r>
          </w:p>
        </w:tc>
        <w:tc>
          <w:tcPr>
            <w:tcW w:w="876" w:type="dxa"/>
            <w:vAlign w:val="bottom"/>
            <w:tcPrChange w:id="4424" w:author="Markel" w:date="2018-07-20T14:56:00Z">
              <w:tcPr>
                <w:tcW w:w="1064" w:type="dxa"/>
                <w:gridSpan w:val="2"/>
                <w:vAlign w:val="bottom"/>
              </w:tcPr>
            </w:tcPrChange>
          </w:tcPr>
          <w:p w14:paraId="61657294" w14:textId="77777777" w:rsidR="005E0CBA" w:rsidRPr="00224DB6" w:rsidRDefault="005E0CBA" w:rsidP="00C507EE">
            <w:pPr>
              <w:jc w:val="right"/>
              <w:rPr>
                <w:color w:val="000000"/>
                <w:sz w:val="22"/>
                <w:rPrChange w:id="4425" w:author="Markel" w:date="2018-07-20T14:56:00Z">
                  <w:rPr>
                    <w:rFonts w:ascii="Calibri" w:hAnsi="Calibri"/>
                    <w:color w:val="000000"/>
                    <w:sz w:val="22"/>
                  </w:rPr>
                </w:rPrChange>
              </w:rPr>
            </w:pPr>
            <w:r w:rsidRPr="00224DB6">
              <w:rPr>
                <w:color w:val="000000"/>
                <w:sz w:val="22"/>
                <w:rPrChange w:id="4426" w:author="Markel" w:date="2018-07-20T14:56:00Z">
                  <w:rPr>
                    <w:rFonts w:ascii="Calibri" w:hAnsi="Calibri"/>
                    <w:color w:val="000000"/>
                    <w:sz w:val="22"/>
                  </w:rPr>
                </w:rPrChange>
              </w:rPr>
              <w:t>5</w:t>
            </w:r>
          </w:p>
        </w:tc>
        <w:tc>
          <w:tcPr>
            <w:tcW w:w="807" w:type="dxa"/>
            <w:vAlign w:val="bottom"/>
            <w:tcPrChange w:id="4427" w:author="Markel" w:date="2018-07-20T14:56:00Z">
              <w:tcPr>
                <w:tcW w:w="1064" w:type="dxa"/>
                <w:gridSpan w:val="2"/>
                <w:vAlign w:val="bottom"/>
              </w:tcPr>
            </w:tcPrChange>
          </w:tcPr>
          <w:p w14:paraId="0BE9720F" w14:textId="77777777" w:rsidR="005E0CBA" w:rsidRPr="00224DB6" w:rsidRDefault="005E0CBA" w:rsidP="00C507EE">
            <w:pPr>
              <w:jc w:val="right"/>
              <w:rPr>
                <w:color w:val="000000"/>
                <w:sz w:val="22"/>
                <w:rPrChange w:id="4428" w:author="Markel" w:date="2018-07-20T14:56:00Z">
                  <w:rPr>
                    <w:rFonts w:ascii="Calibri" w:hAnsi="Calibri"/>
                    <w:color w:val="000000"/>
                    <w:sz w:val="22"/>
                  </w:rPr>
                </w:rPrChange>
              </w:rPr>
            </w:pPr>
            <w:r w:rsidRPr="00224DB6">
              <w:rPr>
                <w:color w:val="000000"/>
                <w:sz w:val="22"/>
                <w:rPrChange w:id="4429" w:author="Markel" w:date="2018-07-20T14:56:00Z">
                  <w:rPr>
                    <w:rFonts w:ascii="Calibri" w:hAnsi="Calibri"/>
                    <w:color w:val="000000"/>
                    <w:sz w:val="22"/>
                  </w:rPr>
                </w:rPrChange>
              </w:rPr>
              <w:t>-2</w:t>
            </w:r>
          </w:p>
        </w:tc>
        <w:tc>
          <w:tcPr>
            <w:tcW w:w="883" w:type="dxa"/>
            <w:vAlign w:val="bottom"/>
            <w:tcPrChange w:id="4430" w:author="Markel" w:date="2018-07-20T14:56:00Z">
              <w:tcPr>
                <w:tcW w:w="1064" w:type="dxa"/>
                <w:gridSpan w:val="2"/>
                <w:vAlign w:val="bottom"/>
              </w:tcPr>
            </w:tcPrChange>
          </w:tcPr>
          <w:p w14:paraId="15C95835" w14:textId="77777777" w:rsidR="005E0CBA" w:rsidRPr="00224DB6" w:rsidRDefault="005E0CBA" w:rsidP="00C507EE">
            <w:pPr>
              <w:jc w:val="right"/>
              <w:rPr>
                <w:color w:val="000000"/>
                <w:sz w:val="22"/>
                <w:rPrChange w:id="4431" w:author="Markel" w:date="2018-07-20T14:56:00Z">
                  <w:rPr>
                    <w:rFonts w:ascii="Calibri" w:hAnsi="Calibri"/>
                    <w:color w:val="000000"/>
                    <w:sz w:val="22"/>
                  </w:rPr>
                </w:rPrChange>
              </w:rPr>
            </w:pPr>
            <w:r w:rsidRPr="00224DB6">
              <w:rPr>
                <w:color w:val="000000"/>
                <w:sz w:val="22"/>
                <w:rPrChange w:id="4432" w:author="Markel" w:date="2018-07-20T14:56:00Z">
                  <w:rPr>
                    <w:rFonts w:ascii="Calibri" w:hAnsi="Calibri"/>
                    <w:color w:val="000000"/>
                    <w:sz w:val="22"/>
                  </w:rPr>
                </w:rPrChange>
              </w:rPr>
              <w:t>-5</w:t>
            </w:r>
          </w:p>
        </w:tc>
        <w:tc>
          <w:tcPr>
            <w:tcW w:w="666" w:type="dxa"/>
            <w:cellIns w:id="4433" w:author="Markel" w:date="2018-07-20T14:56:00Z"/>
            <w:tcPrChange w:id="4434" w:author="Markel" w:date="2018-07-20T14:56:00Z">
              <w:tcPr>
                <w:tcW w:w="1064" w:type="dxa"/>
                <w:gridSpan w:val="2"/>
                <w:vAlign w:val="bottom"/>
                <w:cellIns w:id="4435" w:author="Markel" w:date="2018-07-20T14:56:00Z"/>
              </w:tcPr>
            </w:tcPrChange>
          </w:tcPr>
          <w:p w14:paraId="6849A9EA" w14:textId="77777777" w:rsidR="005E0CBA" w:rsidRPr="00224DB6" w:rsidRDefault="007B1500" w:rsidP="00C507EE">
            <w:pPr>
              <w:jc w:val="right"/>
              <w:rPr>
                <w:color w:val="000000"/>
              </w:rPr>
            </w:pPr>
            <w:ins w:id="4436" w:author="Markel" w:date="2018-07-20T14:56:00Z">
              <w:r w:rsidRPr="00224DB6">
                <w:rPr>
                  <w:color w:val="000000"/>
                </w:rPr>
                <w:t>1</w:t>
              </w:r>
            </w:ins>
          </w:p>
        </w:tc>
        <w:tc>
          <w:tcPr>
            <w:tcW w:w="666" w:type="dxa"/>
            <w:cellIns w:id="4437" w:author="Markel" w:date="2018-07-20T14:56:00Z"/>
            <w:tcPrChange w:id="4438" w:author="Markel" w:date="2018-07-20T14:56:00Z">
              <w:tcPr>
                <w:tcW w:w="1064" w:type="dxa"/>
                <w:gridSpan w:val="4"/>
                <w:vAlign w:val="bottom"/>
                <w:cellIns w:id="4439" w:author="Markel" w:date="2018-07-20T14:56:00Z"/>
              </w:tcPr>
            </w:tcPrChange>
          </w:tcPr>
          <w:p w14:paraId="6D086CD7" w14:textId="77777777" w:rsidR="005E0CBA" w:rsidRPr="00224DB6" w:rsidRDefault="007B1500" w:rsidP="00C507EE">
            <w:pPr>
              <w:jc w:val="right"/>
              <w:rPr>
                <w:color w:val="000000"/>
              </w:rPr>
            </w:pPr>
            <w:ins w:id="4440" w:author="Markel" w:date="2018-07-20T14:56:00Z">
              <w:r w:rsidRPr="00224DB6">
                <w:rPr>
                  <w:color w:val="000000"/>
                </w:rPr>
                <w:t>7</w:t>
              </w:r>
            </w:ins>
          </w:p>
        </w:tc>
        <w:tc>
          <w:tcPr>
            <w:tcW w:w="791" w:type="dxa"/>
            <w:vAlign w:val="bottom"/>
            <w:tcPrChange w:id="4441" w:author="Markel" w:date="2018-07-20T14:56:00Z">
              <w:tcPr>
                <w:tcW w:w="1064" w:type="dxa"/>
                <w:gridSpan w:val="4"/>
                <w:vAlign w:val="bottom"/>
              </w:tcPr>
            </w:tcPrChange>
          </w:tcPr>
          <w:p w14:paraId="77447774" w14:textId="77777777" w:rsidR="005E0CBA" w:rsidRPr="00224DB6" w:rsidRDefault="005E0CBA" w:rsidP="00C507EE">
            <w:pPr>
              <w:jc w:val="right"/>
              <w:rPr>
                <w:color w:val="000000"/>
                <w:sz w:val="22"/>
                <w:rPrChange w:id="4442" w:author="Markel" w:date="2018-07-20T14:56:00Z">
                  <w:rPr>
                    <w:rFonts w:ascii="Calibri" w:hAnsi="Calibri"/>
                    <w:color w:val="000000"/>
                    <w:sz w:val="22"/>
                  </w:rPr>
                </w:rPrChange>
              </w:rPr>
            </w:pPr>
            <w:r w:rsidRPr="00224DB6">
              <w:rPr>
                <w:color w:val="000000"/>
                <w:sz w:val="22"/>
                <w:rPrChange w:id="4443" w:author="Markel" w:date="2018-07-20T14:56:00Z">
                  <w:rPr>
                    <w:rFonts w:ascii="Calibri" w:hAnsi="Calibri"/>
                    <w:color w:val="000000"/>
                    <w:sz w:val="22"/>
                  </w:rPr>
                </w:rPrChange>
              </w:rPr>
              <w:t>-2</w:t>
            </w:r>
          </w:p>
        </w:tc>
        <w:tc>
          <w:tcPr>
            <w:tcW w:w="867" w:type="dxa"/>
            <w:vAlign w:val="bottom"/>
            <w:tcPrChange w:id="4444" w:author="Markel" w:date="2018-07-20T14:56:00Z">
              <w:tcPr>
                <w:tcW w:w="1064" w:type="dxa"/>
                <w:gridSpan w:val="4"/>
                <w:vAlign w:val="bottom"/>
              </w:tcPr>
            </w:tcPrChange>
          </w:tcPr>
          <w:p w14:paraId="18A78704" w14:textId="77777777" w:rsidR="005E0CBA" w:rsidRPr="00224DB6" w:rsidRDefault="005E0CBA" w:rsidP="00C507EE">
            <w:pPr>
              <w:jc w:val="right"/>
              <w:rPr>
                <w:color w:val="000000"/>
                <w:sz w:val="22"/>
                <w:rPrChange w:id="4445" w:author="Markel" w:date="2018-07-20T14:56:00Z">
                  <w:rPr>
                    <w:rFonts w:ascii="Calibri" w:hAnsi="Calibri"/>
                    <w:color w:val="000000"/>
                    <w:sz w:val="22"/>
                  </w:rPr>
                </w:rPrChange>
              </w:rPr>
            </w:pPr>
            <w:r w:rsidRPr="00224DB6">
              <w:rPr>
                <w:color w:val="000000"/>
                <w:sz w:val="22"/>
                <w:rPrChange w:id="4446" w:author="Markel" w:date="2018-07-20T14:56:00Z">
                  <w:rPr>
                    <w:rFonts w:ascii="Calibri" w:hAnsi="Calibri"/>
                    <w:color w:val="000000"/>
                    <w:sz w:val="22"/>
                  </w:rPr>
                </w:rPrChange>
              </w:rPr>
              <w:t>-3</w:t>
            </w:r>
          </w:p>
        </w:tc>
        <w:tc>
          <w:tcPr>
            <w:tcW w:w="811" w:type="dxa"/>
            <w:vAlign w:val="bottom"/>
            <w:tcPrChange w:id="4447" w:author="Markel" w:date="2018-07-20T14:56:00Z">
              <w:tcPr>
                <w:tcW w:w="1064" w:type="dxa"/>
                <w:gridSpan w:val="4"/>
                <w:vAlign w:val="bottom"/>
              </w:tcPr>
            </w:tcPrChange>
          </w:tcPr>
          <w:p w14:paraId="6DF37141" w14:textId="77777777" w:rsidR="005E0CBA" w:rsidRPr="00224DB6" w:rsidRDefault="005E0CBA" w:rsidP="00C507EE">
            <w:pPr>
              <w:jc w:val="right"/>
              <w:rPr>
                <w:color w:val="000000"/>
                <w:sz w:val="22"/>
                <w:rPrChange w:id="4448" w:author="Markel" w:date="2018-07-20T14:56:00Z">
                  <w:rPr>
                    <w:rFonts w:ascii="Calibri" w:hAnsi="Calibri"/>
                    <w:color w:val="000000"/>
                    <w:sz w:val="22"/>
                  </w:rPr>
                </w:rPrChange>
              </w:rPr>
            </w:pPr>
            <w:r w:rsidRPr="00224DB6">
              <w:rPr>
                <w:color w:val="000000"/>
                <w:sz w:val="22"/>
                <w:rPrChange w:id="4449" w:author="Markel" w:date="2018-07-20T14:56:00Z">
                  <w:rPr>
                    <w:rFonts w:ascii="Calibri" w:hAnsi="Calibri"/>
                    <w:color w:val="000000"/>
                    <w:sz w:val="22"/>
                  </w:rPr>
                </w:rPrChange>
              </w:rPr>
              <w:t>0</w:t>
            </w:r>
          </w:p>
        </w:tc>
        <w:tc>
          <w:tcPr>
            <w:tcW w:w="888" w:type="dxa"/>
            <w:vAlign w:val="bottom"/>
            <w:tcPrChange w:id="4450" w:author="Markel" w:date="2018-07-20T14:56:00Z">
              <w:tcPr>
                <w:tcW w:w="1064" w:type="dxa"/>
                <w:gridSpan w:val="4"/>
                <w:vAlign w:val="bottom"/>
              </w:tcPr>
            </w:tcPrChange>
          </w:tcPr>
          <w:p w14:paraId="2F4CAB6C" w14:textId="77777777" w:rsidR="005E0CBA" w:rsidRPr="00224DB6" w:rsidRDefault="005E0CBA" w:rsidP="00C507EE">
            <w:pPr>
              <w:jc w:val="right"/>
              <w:rPr>
                <w:color w:val="000000"/>
                <w:sz w:val="22"/>
                <w:rPrChange w:id="4451" w:author="Markel" w:date="2018-07-20T14:56:00Z">
                  <w:rPr>
                    <w:rFonts w:ascii="Calibri" w:hAnsi="Calibri"/>
                    <w:color w:val="000000"/>
                    <w:sz w:val="22"/>
                  </w:rPr>
                </w:rPrChange>
              </w:rPr>
            </w:pPr>
            <w:r w:rsidRPr="00224DB6">
              <w:rPr>
                <w:color w:val="000000"/>
                <w:sz w:val="22"/>
                <w:rPrChange w:id="4452" w:author="Markel" w:date="2018-07-20T14:56:00Z">
                  <w:rPr>
                    <w:rFonts w:ascii="Calibri" w:hAnsi="Calibri"/>
                    <w:color w:val="000000"/>
                    <w:sz w:val="22"/>
                  </w:rPr>
                </w:rPrChange>
              </w:rPr>
              <w:t>1</w:t>
            </w:r>
          </w:p>
        </w:tc>
      </w:tr>
      <w:tr w:rsidR="005E0CBA" w:rsidRPr="00224DB6" w14:paraId="608BE7E0" w14:textId="77777777" w:rsidTr="005E0CBA">
        <w:tblPrEx>
          <w:tblW w:w="0" w:type="auto"/>
          <w:tblPrExChange w:id="4453" w:author="Markel" w:date="2018-07-20T14:56:00Z">
            <w:tblPrEx>
              <w:tblW w:w="0" w:type="auto"/>
            </w:tblPrEx>
          </w:tblPrExChange>
        </w:tblPrEx>
        <w:trPr>
          <w:trPrChange w:id="4454" w:author="Markel" w:date="2018-07-20T14:56:00Z">
            <w:trPr>
              <w:gridAfter w:val="0"/>
            </w:trPr>
          </w:trPrChange>
        </w:trPr>
        <w:tc>
          <w:tcPr>
            <w:tcW w:w="961" w:type="dxa"/>
            <w:vAlign w:val="bottom"/>
            <w:tcPrChange w:id="4455" w:author="Markel" w:date="2018-07-20T14:56:00Z">
              <w:tcPr>
                <w:tcW w:w="1064" w:type="dxa"/>
                <w:gridSpan w:val="2"/>
                <w:vAlign w:val="bottom"/>
              </w:tcPr>
            </w:tcPrChange>
          </w:tcPr>
          <w:p w14:paraId="148BC7C9" w14:textId="77777777" w:rsidR="005E0CBA" w:rsidRPr="00224DB6" w:rsidRDefault="005E0CBA" w:rsidP="00C507EE">
            <w:pPr>
              <w:jc w:val="right"/>
              <w:rPr>
                <w:color w:val="000000"/>
                <w:sz w:val="22"/>
                <w:rPrChange w:id="4456" w:author="Markel" w:date="2018-07-20T14:56:00Z">
                  <w:rPr>
                    <w:rFonts w:ascii="Calibri" w:hAnsi="Calibri"/>
                    <w:color w:val="000000"/>
                    <w:sz w:val="22"/>
                  </w:rPr>
                </w:rPrChange>
              </w:rPr>
            </w:pPr>
            <w:r w:rsidRPr="00224DB6">
              <w:rPr>
                <w:color w:val="000000"/>
                <w:sz w:val="22"/>
                <w:rPrChange w:id="4457" w:author="Markel" w:date="2018-07-20T14:56:00Z">
                  <w:rPr>
                    <w:rFonts w:ascii="Calibri" w:hAnsi="Calibri"/>
                    <w:color w:val="000000"/>
                    <w:sz w:val="22"/>
                  </w:rPr>
                </w:rPrChange>
              </w:rPr>
              <w:t>111</w:t>
            </w:r>
          </w:p>
        </w:tc>
        <w:tc>
          <w:tcPr>
            <w:tcW w:w="800" w:type="dxa"/>
            <w:vAlign w:val="bottom"/>
            <w:tcPrChange w:id="4458" w:author="Markel" w:date="2018-07-20T14:56:00Z">
              <w:tcPr>
                <w:tcW w:w="1064" w:type="dxa"/>
                <w:gridSpan w:val="2"/>
                <w:vAlign w:val="bottom"/>
              </w:tcPr>
            </w:tcPrChange>
          </w:tcPr>
          <w:p w14:paraId="517C34B9" w14:textId="77777777" w:rsidR="005E0CBA" w:rsidRPr="00224DB6" w:rsidRDefault="005E0CBA" w:rsidP="00C507EE">
            <w:pPr>
              <w:jc w:val="right"/>
              <w:rPr>
                <w:color w:val="000000"/>
                <w:sz w:val="22"/>
                <w:rPrChange w:id="4459" w:author="Markel" w:date="2018-07-20T14:56:00Z">
                  <w:rPr>
                    <w:rFonts w:ascii="Calibri" w:hAnsi="Calibri"/>
                    <w:color w:val="000000"/>
                    <w:sz w:val="22"/>
                  </w:rPr>
                </w:rPrChange>
              </w:rPr>
            </w:pPr>
            <w:r w:rsidRPr="00224DB6">
              <w:rPr>
                <w:color w:val="000000"/>
                <w:sz w:val="22"/>
                <w:rPrChange w:id="4460" w:author="Markel" w:date="2018-07-20T14:56:00Z">
                  <w:rPr>
                    <w:rFonts w:ascii="Calibri" w:hAnsi="Calibri"/>
                    <w:color w:val="000000"/>
                    <w:sz w:val="22"/>
                  </w:rPr>
                </w:rPrChange>
              </w:rPr>
              <w:t>3</w:t>
            </w:r>
          </w:p>
        </w:tc>
        <w:tc>
          <w:tcPr>
            <w:tcW w:w="876" w:type="dxa"/>
            <w:vAlign w:val="bottom"/>
            <w:tcPrChange w:id="4461" w:author="Markel" w:date="2018-07-20T14:56:00Z">
              <w:tcPr>
                <w:tcW w:w="1064" w:type="dxa"/>
                <w:gridSpan w:val="2"/>
                <w:vAlign w:val="bottom"/>
              </w:tcPr>
            </w:tcPrChange>
          </w:tcPr>
          <w:p w14:paraId="24FF7AB8" w14:textId="77777777" w:rsidR="005E0CBA" w:rsidRPr="00224DB6" w:rsidRDefault="005E0CBA" w:rsidP="00C507EE">
            <w:pPr>
              <w:jc w:val="right"/>
              <w:rPr>
                <w:color w:val="000000"/>
                <w:sz w:val="22"/>
                <w:rPrChange w:id="4462" w:author="Markel" w:date="2018-07-20T14:56:00Z">
                  <w:rPr>
                    <w:rFonts w:ascii="Calibri" w:hAnsi="Calibri"/>
                    <w:color w:val="000000"/>
                    <w:sz w:val="22"/>
                  </w:rPr>
                </w:rPrChange>
              </w:rPr>
            </w:pPr>
            <w:r w:rsidRPr="00224DB6">
              <w:rPr>
                <w:color w:val="000000"/>
                <w:sz w:val="22"/>
                <w:rPrChange w:id="4463" w:author="Markel" w:date="2018-07-20T14:56:00Z">
                  <w:rPr>
                    <w:rFonts w:ascii="Calibri" w:hAnsi="Calibri"/>
                    <w:color w:val="000000"/>
                    <w:sz w:val="22"/>
                  </w:rPr>
                </w:rPrChange>
              </w:rPr>
              <w:t>7</w:t>
            </w:r>
          </w:p>
        </w:tc>
        <w:tc>
          <w:tcPr>
            <w:tcW w:w="807" w:type="dxa"/>
            <w:vAlign w:val="bottom"/>
            <w:tcPrChange w:id="4464" w:author="Markel" w:date="2018-07-20T14:56:00Z">
              <w:tcPr>
                <w:tcW w:w="1064" w:type="dxa"/>
                <w:gridSpan w:val="2"/>
                <w:vAlign w:val="bottom"/>
              </w:tcPr>
            </w:tcPrChange>
          </w:tcPr>
          <w:p w14:paraId="7813B2B1" w14:textId="77777777" w:rsidR="005E0CBA" w:rsidRPr="00224DB6" w:rsidRDefault="005E0CBA" w:rsidP="00C507EE">
            <w:pPr>
              <w:jc w:val="right"/>
              <w:rPr>
                <w:color w:val="000000"/>
                <w:sz w:val="22"/>
                <w:rPrChange w:id="4465" w:author="Markel" w:date="2018-07-20T14:56:00Z">
                  <w:rPr>
                    <w:rFonts w:ascii="Calibri" w:hAnsi="Calibri"/>
                    <w:color w:val="000000"/>
                    <w:sz w:val="22"/>
                  </w:rPr>
                </w:rPrChange>
              </w:rPr>
            </w:pPr>
            <w:r w:rsidRPr="00224DB6">
              <w:rPr>
                <w:color w:val="000000"/>
                <w:sz w:val="22"/>
                <w:rPrChange w:id="4466" w:author="Markel" w:date="2018-07-20T14:56:00Z">
                  <w:rPr>
                    <w:rFonts w:ascii="Calibri" w:hAnsi="Calibri"/>
                    <w:color w:val="000000"/>
                    <w:sz w:val="22"/>
                  </w:rPr>
                </w:rPrChange>
              </w:rPr>
              <w:t>-3</w:t>
            </w:r>
          </w:p>
        </w:tc>
        <w:tc>
          <w:tcPr>
            <w:tcW w:w="883" w:type="dxa"/>
            <w:vAlign w:val="bottom"/>
            <w:tcPrChange w:id="4467" w:author="Markel" w:date="2018-07-20T14:56:00Z">
              <w:tcPr>
                <w:tcW w:w="1064" w:type="dxa"/>
                <w:gridSpan w:val="4"/>
                <w:vAlign w:val="bottom"/>
              </w:tcPr>
            </w:tcPrChange>
          </w:tcPr>
          <w:p w14:paraId="26BB25F1" w14:textId="77777777" w:rsidR="005E0CBA" w:rsidRPr="00224DB6" w:rsidRDefault="005E0CBA" w:rsidP="00C507EE">
            <w:pPr>
              <w:jc w:val="right"/>
              <w:rPr>
                <w:color w:val="000000"/>
                <w:sz w:val="22"/>
                <w:rPrChange w:id="4468" w:author="Markel" w:date="2018-07-20T14:56:00Z">
                  <w:rPr>
                    <w:rFonts w:ascii="Calibri" w:hAnsi="Calibri"/>
                    <w:color w:val="000000"/>
                    <w:sz w:val="22"/>
                  </w:rPr>
                </w:rPrChange>
              </w:rPr>
            </w:pPr>
            <w:r w:rsidRPr="00224DB6">
              <w:rPr>
                <w:color w:val="000000"/>
                <w:sz w:val="22"/>
                <w:rPrChange w:id="4469" w:author="Markel" w:date="2018-07-20T14:56:00Z">
                  <w:rPr>
                    <w:rFonts w:ascii="Calibri" w:hAnsi="Calibri"/>
                    <w:color w:val="000000"/>
                    <w:sz w:val="22"/>
                  </w:rPr>
                </w:rPrChange>
              </w:rPr>
              <w:t>-7</w:t>
            </w:r>
          </w:p>
        </w:tc>
        <w:tc>
          <w:tcPr>
            <w:tcW w:w="666" w:type="dxa"/>
            <w:tcPrChange w:id="4470" w:author="Markel" w:date="2018-07-20T14:56:00Z">
              <w:tcPr>
                <w:tcW w:w="1064" w:type="dxa"/>
                <w:gridSpan w:val="2"/>
                <w:vAlign w:val="bottom"/>
              </w:tcPr>
            </w:tcPrChange>
          </w:tcPr>
          <w:p w14:paraId="74AB48EB" w14:textId="77777777" w:rsidR="005E0CBA" w:rsidRPr="00224DB6" w:rsidRDefault="007B1500" w:rsidP="00C507EE">
            <w:pPr>
              <w:jc w:val="right"/>
              <w:rPr>
                <w:color w:val="000000"/>
                <w:rPrChange w:id="4471" w:author="Markel" w:date="2018-07-20T14:56:00Z">
                  <w:rPr>
                    <w:rFonts w:ascii="Calibri" w:hAnsi="Calibri"/>
                    <w:color w:val="000000"/>
                    <w:sz w:val="22"/>
                  </w:rPr>
                </w:rPrChange>
              </w:rPr>
            </w:pPr>
            <w:r w:rsidRPr="00224DB6">
              <w:rPr>
                <w:color w:val="000000"/>
                <w:rPrChange w:id="4472" w:author="Markel" w:date="2018-07-20T14:56:00Z">
                  <w:rPr>
                    <w:rFonts w:ascii="Calibri" w:hAnsi="Calibri"/>
                    <w:color w:val="000000"/>
                    <w:sz w:val="22"/>
                  </w:rPr>
                </w:rPrChange>
              </w:rPr>
              <w:t>-1</w:t>
            </w:r>
          </w:p>
        </w:tc>
        <w:tc>
          <w:tcPr>
            <w:tcW w:w="666" w:type="dxa"/>
            <w:cellIns w:id="4473" w:author="Markel" w:date="2018-07-20T14:56:00Z"/>
            <w:tcPrChange w:id="4474" w:author="Markel" w:date="2018-07-20T14:56:00Z">
              <w:tcPr>
                <w:tcW w:w="1064" w:type="dxa"/>
                <w:gridSpan w:val="3"/>
                <w:vAlign w:val="bottom"/>
                <w:cellIns w:id="4475" w:author="Markel" w:date="2018-07-20T14:56:00Z"/>
              </w:tcPr>
            </w:tcPrChange>
          </w:tcPr>
          <w:p w14:paraId="6A194C51" w14:textId="77777777" w:rsidR="005E0CBA" w:rsidRPr="00224DB6" w:rsidRDefault="007B1500" w:rsidP="00C507EE">
            <w:pPr>
              <w:jc w:val="right"/>
              <w:rPr>
                <w:color w:val="000000"/>
              </w:rPr>
            </w:pPr>
            <w:ins w:id="4476" w:author="Markel" w:date="2018-07-20T14:56:00Z">
              <w:r w:rsidRPr="00224DB6">
                <w:rPr>
                  <w:color w:val="000000"/>
                </w:rPr>
                <w:t>-7</w:t>
              </w:r>
            </w:ins>
          </w:p>
        </w:tc>
        <w:tc>
          <w:tcPr>
            <w:tcW w:w="791" w:type="dxa"/>
            <w:vAlign w:val="bottom"/>
            <w:tcPrChange w:id="4477" w:author="Markel" w:date="2018-07-20T14:56:00Z">
              <w:tcPr>
                <w:tcW w:w="1064" w:type="dxa"/>
                <w:gridSpan w:val="4"/>
                <w:vAlign w:val="bottom"/>
              </w:tcPr>
            </w:tcPrChange>
          </w:tcPr>
          <w:p w14:paraId="67919D75" w14:textId="77777777" w:rsidR="005E0CBA" w:rsidRPr="00224DB6" w:rsidRDefault="005E0CBA" w:rsidP="00C507EE">
            <w:pPr>
              <w:jc w:val="right"/>
              <w:rPr>
                <w:color w:val="000000"/>
                <w:sz w:val="22"/>
                <w:rPrChange w:id="4478" w:author="Markel" w:date="2018-07-20T14:56:00Z">
                  <w:rPr>
                    <w:rFonts w:ascii="Calibri" w:hAnsi="Calibri"/>
                    <w:color w:val="000000"/>
                    <w:sz w:val="22"/>
                  </w:rPr>
                </w:rPrChange>
              </w:rPr>
            </w:pPr>
            <w:r w:rsidRPr="00224DB6">
              <w:rPr>
                <w:color w:val="000000"/>
                <w:sz w:val="22"/>
                <w:rPrChange w:id="4479" w:author="Markel" w:date="2018-07-20T14:56:00Z">
                  <w:rPr>
                    <w:rFonts w:ascii="Calibri" w:hAnsi="Calibri"/>
                    <w:color w:val="000000"/>
                    <w:sz w:val="22"/>
                  </w:rPr>
                </w:rPrChange>
              </w:rPr>
              <w:t>-1</w:t>
            </w:r>
          </w:p>
        </w:tc>
        <w:tc>
          <w:tcPr>
            <w:tcW w:w="867" w:type="dxa"/>
            <w:vAlign w:val="bottom"/>
            <w:tcPrChange w:id="4480" w:author="Markel" w:date="2018-07-20T14:56:00Z">
              <w:tcPr>
                <w:tcW w:w="1064" w:type="dxa"/>
                <w:gridSpan w:val="2"/>
                <w:vAlign w:val="bottom"/>
              </w:tcPr>
            </w:tcPrChange>
          </w:tcPr>
          <w:p w14:paraId="58529022" w14:textId="77777777" w:rsidR="005E0CBA" w:rsidRPr="00224DB6" w:rsidRDefault="005E0CBA" w:rsidP="00C507EE">
            <w:pPr>
              <w:jc w:val="right"/>
              <w:rPr>
                <w:color w:val="000000"/>
                <w:sz w:val="22"/>
                <w:rPrChange w:id="4481" w:author="Markel" w:date="2018-07-20T14:56:00Z">
                  <w:rPr>
                    <w:rFonts w:ascii="Calibri" w:hAnsi="Calibri"/>
                    <w:color w:val="000000"/>
                    <w:sz w:val="22"/>
                  </w:rPr>
                </w:rPrChange>
              </w:rPr>
            </w:pPr>
            <w:ins w:id="4482" w:author="Markel" w:date="2018-07-20T14:56:00Z">
              <w:r w:rsidRPr="00224DB6">
                <w:rPr>
                  <w:color w:val="000000"/>
                  <w:sz w:val="22"/>
                  <w:szCs w:val="22"/>
                </w:rPr>
                <w:t>-</w:t>
              </w:r>
            </w:ins>
            <w:r w:rsidRPr="00224DB6">
              <w:rPr>
                <w:color w:val="000000"/>
                <w:sz w:val="22"/>
                <w:rPrChange w:id="4483" w:author="Markel" w:date="2018-07-20T14:56:00Z">
                  <w:rPr>
                    <w:rFonts w:ascii="Calibri" w:hAnsi="Calibri"/>
                    <w:color w:val="000000"/>
                    <w:sz w:val="22"/>
                  </w:rPr>
                </w:rPrChange>
              </w:rPr>
              <w:t>1</w:t>
            </w:r>
          </w:p>
        </w:tc>
        <w:tc>
          <w:tcPr>
            <w:tcW w:w="811" w:type="dxa"/>
            <w:vAlign w:val="bottom"/>
            <w:cellIns w:id="4484" w:author="Markel" w:date="2018-07-20T14:56:00Z"/>
            <w:tcPrChange w:id="4485" w:author="Markel" w:date="2018-07-20T14:56:00Z">
              <w:tcPr>
                <w:tcW w:w="1064" w:type="dxa"/>
                <w:gridSpan w:val="4"/>
                <w:vAlign w:val="bottom"/>
                <w:cellIns w:id="4486" w:author="Markel" w:date="2018-07-20T14:56:00Z"/>
              </w:tcPr>
            </w:tcPrChange>
          </w:tcPr>
          <w:p w14:paraId="72704124" w14:textId="77777777" w:rsidR="005E0CBA" w:rsidRPr="00224DB6" w:rsidRDefault="005E0CBA" w:rsidP="00C507EE">
            <w:pPr>
              <w:jc w:val="right"/>
              <w:rPr>
                <w:color w:val="000000"/>
                <w:sz w:val="22"/>
                <w:szCs w:val="22"/>
              </w:rPr>
            </w:pPr>
            <w:ins w:id="4487" w:author="Markel" w:date="2018-07-20T14:56:00Z">
              <w:r w:rsidRPr="00224DB6">
                <w:rPr>
                  <w:color w:val="000000"/>
                  <w:sz w:val="22"/>
                  <w:szCs w:val="22"/>
                </w:rPr>
                <w:t>1</w:t>
              </w:r>
            </w:ins>
          </w:p>
        </w:tc>
        <w:tc>
          <w:tcPr>
            <w:tcW w:w="888" w:type="dxa"/>
            <w:vAlign w:val="bottom"/>
            <w:tcPrChange w:id="4488" w:author="Markel" w:date="2018-07-20T14:56:00Z">
              <w:tcPr>
                <w:tcW w:w="1064" w:type="dxa"/>
                <w:gridSpan w:val="4"/>
                <w:vAlign w:val="bottom"/>
              </w:tcPr>
            </w:tcPrChange>
          </w:tcPr>
          <w:p w14:paraId="577FE548" w14:textId="77777777" w:rsidR="005E0CBA" w:rsidRPr="00224DB6" w:rsidRDefault="005E0CBA" w:rsidP="00C507EE">
            <w:pPr>
              <w:jc w:val="right"/>
              <w:rPr>
                <w:color w:val="000000"/>
                <w:sz w:val="22"/>
                <w:rPrChange w:id="4489" w:author="Markel" w:date="2018-07-20T14:56:00Z">
                  <w:rPr>
                    <w:rFonts w:ascii="Calibri" w:hAnsi="Calibri"/>
                    <w:color w:val="000000"/>
                    <w:sz w:val="22"/>
                  </w:rPr>
                </w:rPrChange>
              </w:rPr>
            </w:pPr>
            <w:r w:rsidRPr="00224DB6">
              <w:rPr>
                <w:color w:val="000000"/>
                <w:sz w:val="22"/>
                <w:rPrChange w:id="4490" w:author="Markel" w:date="2018-07-20T14:56:00Z">
                  <w:rPr>
                    <w:rFonts w:ascii="Calibri" w:hAnsi="Calibri"/>
                    <w:color w:val="000000"/>
                    <w:sz w:val="22"/>
                  </w:rPr>
                </w:rPrChange>
              </w:rPr>
              <w:t>3</w:t>
            </w:r>
          </w:p>
        </w:tc>
      </w:tr>
    </w:tbl>
    <w:p w14:paraId="724B6BB7" w14:textId="77777777" w:rsidR="00020711" w:rsidRPr="00224DB6" w:rsidRDefault="00020711" w:rsidP="00020711">
      <w:pPr>
        <w:rPr>
          <w:rFonts w:ascii="Times New Roman" w:hAnsi="Times New Roman"/>
          <w:lang w:val="en-US"/>
          <w:rPrChange w:id="4491" w:author="Markel" w:date="2018-07-20T14:56:00Z">
            <w:rPr/>
          </w:rPrChange>
        </w:rPr>
        <w:pPrChange w:id="4492" w:author="Markel" w:date="2018-07-20T14:56:00Z">
          <w:pPr>
            <w:jc w:val="both"/>
          </w:pPr>
        </w:pPrChange>
      </w:pPr>
    </w:p>
    <w:p w14:paraId="52704889" w14:textId="6D16946F" w:rsidR="00800FAD" w:rsidRPr="00224DB6" w:rsidRDefault="00800FAD" w:rsidP="002A3534">
      <w:pPr>
        <w:pStyle w:val="Caption"/>
        <w:keepNext/>
        <w:spacing w:after="0"/>
        <w:jc w:val="both"/>
        <w:rPr>
          <w:rFonts w:ascii="Times New Roman" w:hAnsi="Times New Roman"/>
          <w:lang w:val="en-US"/>
          <w:rPrChange w:id="4493" w:author="Markel" w:date="2018-07-20T14:56:00Z">
            <w:rPr/>
          </w:rPrChange>
        </w:rPr>
        <w:pPrChange w:id="4494" w:author="Markel" w:date="2018-07-20T14:56:00Z">
          <w:pPr>
            <w:pStyle w:val="Caption"/>
            <w:keepNext/>
          </w:pPr>
        </w:pPrChange>
      </w:pPr>
      <w:bookmarkStart w:id="4495" w:name="_Toc511747924"/>
      <w:bookmarkStart w:id="4496" w:name="_Toc519860768"/>
      <w:bookmarkStart w:id="4497" w:name="_Toc489615356"/>
      <w:r w:rsidRPr="00224DB6">
        <w:rPr>
          <w:rFonts w:ascii="Times New Roman" w:hAnsi="Times New Roman"/>
          <w:lang w:val="en-US"/>
          <w:rPrChange w:id="4498" w:author="Markel" w:date="2018-07-20T14:56:00Z">
            <w:rPr>
              <w:sz w:val="24"/>
            </w:rPr>
          </w:rPrChange>
        </w:rPr>
        <w:t xml:space="preserve">Table </w:t>
      </w:r>
      <w:r w:rsidRPr="00224DB6">
        <w:rPr>
          <w:rFonts w:ascii="Times New Roman" w:hAnsi="Times New Roman"/>
          <w:lang w:val="en-US"/>
          <w:rPrChange w:id="4499" w:author="Markel" w:date="2018-07-20T14:56:00Z">
            <w:rPr>
              <w:sz w:val="24"/>
            </w:rPr>
          </w:rPrChange>
        </w:rPr>
        <w:fldChar w:fldCharType="begin"/>
      </w:r>
      <w:r w:rsidRPr="00224DB6">
        <w:rPr>
          <w:rFonts w:ascii="Times New Roman" w:hAnsi="Times New Roman" w:cs="Times New Roman"/>
          <w:lang w:val="en-US"/>
        </w:rPr>
        <w:instrText xml:space="preserve"> SEQ Table \* ARABIC </w:instrText>
      </w:r>
      <w:r w:rsidRPr="00224DB6">
        <w:rPr>
          <w:rFonts w:ascii="Times New Roman" w:hAnsi="Times New Roman"/>
          <w:lang w:val="en-US"/>
          <w:rPrChange w:id="4500" w:author="Markel" w:date="2018-07-20T14:56:00Z">
            <w:rPr>
              <w:sz w:val="24"/>
            </w:rPr>
          </w:rPrChange>
        </w:rPr>
        <w:fldChar w:fldCharType="separate"/>
      </w:r>
      <w:r w:rsidR="00AA72D3">
        <w:rPr>
          <w:rFonts w:ascii="Times New Roman" w:hAnsi="Times New Roman" w:cs="Times New Roman"/>
          <w:noProof/>
          <w:lang w:val="en-US"/>
        </w:rPr>
        <w:t>20</w:t>
      </w:r>
      <w:r w:rsidRPr="00224DB6">
        <w:rPr>
          <w:rFonts w:ascii="Times New Roman" w:hAnsi="Times New Roman"/>
          <w:lang w:val="en-US"/>
          <w:rPrChange w:id="4501" w:author="Markel" w:date="2018-07-20T14:56:00Z">
            <w:rPr>
              <w:sz w:val="24"/>
            </w:rPr>
          </w:rPrChange>
        </w:rPr>
        <w:fldChar w:fldCharType="end"/>
      </w:r>
      <w:r w:rsidRPr="00224DB6">
        <w:rPr>
          <w:rFonts w:ascii="Times New Roman" w:hAnsi="Times New Roman"/>
          <w:lang w:val="en-US"/>
          <w:rPrChange w:id="4502" w:author="Markel" w:date="2018-07-20T14:56:00Z">
            <w:rPr>
              <w:sz w:val="24"/>
            </w:rPr>
          </w:rPrChange>
        </w:rPr>
        <w:t xml:space="preserve"> </w:t>
      </w:r>
      <w:del w:id="4503" w:author="Markel" w:date="2018-07-20T14:56:00Z">
        <w:r w:rsidR="007408FE">
          <w:rPr>
            <w:sz w:val="24"/>
            <w:szCs w:val="24"/>
          </w:rPr>
          <w:delText>–</w:delText>
        </w:r>
      </w:del>
      <w:ins w:id="4504" w:author="Markel" w:date="2018-07-20T14:56:00Z">
        <w:r w:rsidRPr="00224DB6">
          <w:rPr>
            <w:rFonts w:ascii="Times New Roman" w:hAnsi="Times New Roman" w:cs="Times New Roman"/>
            <w:lang w:val="en-US"/>
          </w:rPr>
          <w:t>-</w:t>
        </w:r>
      </w:ins>
      <w:r w:rsidRPr="00224DB6">
        <w:rPr>
          <w:rFonts w:ascii="Times New Roman" w:hAnsi="Times New Roman"/>
          <w:lang w:val="en-US"/>
          <w:rPrChange w:id="4505" w:author="Markel" w:date="2018-07-20T14:56:00Z">
            <w:rPr>
              <w:sz w:val="24"/>
            </w:rPr>
          </w:rPrChange>
        </w:rPr>
        <w:t xml:space="preserve"> Encoding of 4-bit samples</w:t>
      </w:r>
      <w:bookmarkEnd w:id="4495"/>
      <w:bookmarkEnd w:id="4496"/>
      <w:bookmarkEnd w:id="4497"/>
    </w:p>
    <w:tbl>
      <w:tblPr>
        <w:tblStyle w:val="TableGrid"/>
        <w:tblW w:w="0" w:type="auto"/>
        <w:tblLook w:val="04A0" w:firstRow="1" w:lastRow="0" w:firstColumn="1" w:lastColumn="0" w:noHBand="0" w:noVBand="1"/>
      </w:tblPr>
      <w:tblGrid>
        <w:gridCol w:w="961"/>
        <w:gridCol w:w="800"/>
        <w:gridCol w:w="876"/>
        <w:gridCol w:w="807"/>
        <w:gridCol w:w="883"/>
        <w:gridCol w:w="666"/>
        <w:gridCol w:w="666"/>
        <w:gridCol w:w="791"/>
        <w:gridCol w:w="867"/>
        <w:gridCol w:w="811"/>
        <w:gridCol w:w="888"/>
        <w:tblGridChange w:id="4506">
          <w:tblGrid>
            <w:gridCol w:w="961"/>
            <w:gridCol w:w="89"/>
            <w:gridCol w:w="711"/>
            <w:gridCol w:w="323"/>
            <w:gridCol w:w="553"/>
            <w:gridCol w:w="488"/>
            <w:gridCol w:w="319"/>
            <w:gridCol w:w="716"/>
            <w:gridCol w:w="167"/>
            <w:gridCol w:w="209"/>
            <w:gridCol w:w="457"/>
            <w:gridCol w:w="209"/>
            <w:gridCol w:w="241"/>
            <w:gridCol w:w="216"/>
            <w:gridCol w:w="209"/>
            <w:gridCol w:w="366"/>
            <w:gridCol w:w="216"/>
            <w:gridCol w:w="32"/>
            <w:gridCol w:w="418"/>
            <w:gridCol w:w="373"/>
            <w:gridCol w:w="44"/>
            <w:gridCol w:w="622"/>
            <w:gridCol w:w="189"/>
            <w:gridCol w:w="12"/>
            <w:gridCol w:w="168"/>
            <w:gridCol w:w="666"/>
            <w:gridCol w:w="42"/>
            <w:gridCol w:w="159"/>
            <w:gridCol w:w="175"/>
            <w:gridCol w:w="666"/>
            <w:gridCol w:w="201"/>
          </w:tblGrid>
        </w:tblGridChange>
      </w:tblGrid>
      <w:tr w:rsidR="00AA72D3" w:rsidRPr="00224DB6" w14:paraId="160316EB" w14:textId="77777777" w:rsidTr="005E0CBA">
        <w:tc>
          <w:tcPr>
            <w:tcW w:w="961" w:type="dxa"/>
            <w:shd w:val="clear" w:color="auto" w:fill="8496B0" w:themeFill="text2" w:themeFillTint="99"/>
          </w:tcPr>
          <w:p w14:paraId="389B8FC1" w14:textId="77777777" w:rsidR="005E0CBA" w:rsidRPr="00224DB6" w:rsidRDefault="005E0CBA" w:rsidP="00C507EE">
            <w:pPr>
              <w:jc w:val="both"/>
            </w:pPr>
            <w:r w:rsidRPr="00224DB6">
              <w:rPr>
                <w:b/>
                <w:color w:val="FFFFFF" w:themeColor="background1"/>
                <w:sz w:val="22"/>
                <w:rPrChange w:id="4507" w:author="Markel" w:date="2018-07-20T14:56:00Z">
                  <w:rPr>
                    <w:rFonts w:ascii="Calibri" w:hAnsi="Calibri"/>
                    <w:b/>
                    <w:color w:val="FFFFFF" w:themeColor="background1"/>
                    <w:sz w:val="22"/>
                  </w:rPr>
                </w:rPrChange>
              </w:rPr>
              <w:t>Binary</w:t>
            </w:r>
          </w:p>
        </w:tc>
        <w:tc>
          <w:tcPr>
            <w:tcW w:w="800" w:type="dxa"/>
            <w:shd w:val="clear" w:color="auto" w:fill="8496B0" w:themeFill="text2" w:themeFillTint="99"/>
          </w:tcPr>
          <w:p w14:paraId="42E6ACBD" w14:textId="77777777" w:rsidR="005E0CBA" w:rsidRPr="00224DB6" w:rsidRDefault="005E0CBA" w:rsidP="00C507EE">
            <w:pPr>
              <w:jc w:val="both"/>
            </w:pPr>
            <w:r w:rsidRPr="00224DB6">
              <w:rPr>
                <w:b/>
                <w:color w:val="FFFFFF" w:themeColor="background1"/>
                <w:sz w:val="22"/>
                <w:rPrChange w:id="4508" w:author="Markel" w:date="2018-07-20T14:56:00Z">
                  <w:rPr>
                    <w:rFonts w:ascii="Calibri" w:hAnsi="Calibri"/>
                    <w:b/>
                    <w:color w:val="FFFFFF" w:themeColor="background1"/>
                    <w:sz w:val="22"/>
                  </w:rPr>
                </w:rPrChange>
              </w:rPr>
              <w:t>OB</w:t>
            </w:r>
          </w:p>
        </w:tc>
        <w:tc>
          <w:tcPr>
            <w:tcW w:w="876" w:type="dxa"/>
            <w:shd w:val="clear" w:color="auto" w:fill="8496B0" w:themeFill="text2" w:themeFillTint="99"/>
          </w:tcPr>
          <w:p w14:paraId="267DAF65" w14:textId="77777777" w:rsidR="005E0CBA" w:rsidRPr="00224DB6" w:rsidRDefault="005E0CBA" w:rsidP="00C507EE">
            <w:pPr>
              <w:jc w:val="both"/>
            </w:pPr>
            <w:r w:rsidRPr="00224DB6">
              <w:rPr>
                <w:b/>
                <w:color w:val="FFFFFF" w:themeColor="background1"/>
                <w:sz w:val="22"/>
                <w:rPrChange w:id="4509" w:author="Markel" w:date="2018-07-20T14:56:00Z">
                  <w:rPr>
                    <w:rFonts w:ascii="Calibri" w:hAnsi="Calibri"/>
                    <w:b/>
                    <w:color w:val="FFFFFF" w:themeColor="background1"/>
                    <w:sz w:val="22"/>
                  </w:rPr>
                </w:rPrChange>
              </w:rPr>
              <w:t>OBA</w:t>
            </w:r>
          </w:p>
        </w:tc>
        <w:tc>
          <w:tcPr>
            <w:tcW w:w="807" w:type="dxa"/>
            <w:shd w:val="clear" w:color="auto" w:fill="8496B0" w:themeFill="text2" w:themeFillTint="99"/>
          </w:tcPr>
          <w:p w14:paraId="3EBE7C46" w14:textId="77777777" w:rsidR="005E0CBA" w:rsidRPr="00224DB6" w:rsidRDefault="005E0CBA" w:rsidP="00C507EE">
            <w:pPr>
              <w:jc w:val="both"/>
            </w:pPr>
            <w:r w:rsidRPr="00224DB6">
              <w:rPr>
                <w:b/>
                <w:color w:val="FFFFFF" w:themeColor="background1"/>
                <w:sz w:val="22"/>
                <w:rPrChange w:id="4510" w:author="Markel" w:date="2018-07-20T14:56:00Z">
                  <w:rPr>
                    <w:rFonts w:ascii="Calibri" w:hAnsi="Calibri"/>
                    <w:b/>
                    <w:color w:val="FFFFFF" w:themeColor="background1"/>
                    <w:sz w:val="22"/>
                  </w:rPr>
                </w:rPrChange>
              </w:rPr>
              <w:t>SM</w:t>
            </w:r>
          </w:p>
        </w:tc>
        <w:tc>
          <w:tcPr>
            <w:tcW w:w="883" w:type="dxa"/>
            <w:shd w:val="clear" w:color="auto" w:fill="8496B0" w:themeFill="text2" w:themeFillTint="99"/>
          </w:tcPr>
          <w:p w14:paraId="2CB26751" w14:textId="77777777" w:rsidR="005E0CBA" w:rsidRPr="00224DB6" w:rsidRDefault="005E0CBA" w:rsidP="00C507EE">
            <w:pPr>
              <w:jc w:val="both"/>
            </w:pPr>
            <w:r w:rsidRPr="00224DB6">
              <w:rPr>
                <w:b/>
                <w:color w:val="FFFFFF" w:themeColor="background1"/>
                <w:sz w:val="22"/>
                <w:rPrChange w:id="4511" w:author="Markel" w:date="2018-07-20T14:56:00Z">
                  <w:rPr>
                    <w:rFonts w:ascii="Calibri" w:hAnsi="Calibri"/>
                    <w:b/>
                    <w:color w:val="FFFFFF" w:themeColor="background1"/>
                    <w:sz w:val="22"/>
                  </w:rPr>
                </w:rPrChange>
              </w:rPr>
              <w:t>SMA</w:t>
            </w:r>
          </w:p>
        </w:tc>
        <w:tc>
          <w:tcPr>
            <w:tcW w:w="666" w:type="dxa"/>
            <w:shd w:val="clear" w:color="auto" w:fill="8496B0" w:themeFill="text2" w:themeFillTint="99"/>
            <w:cellIns w:id="4512" w:author="Markel" w:date="2018-07-20T14:56:00Z"/>
          </w:tcPr>
          <w:p w14:paraId="533258C1" w14:textId="77777777" w:rsidR="005E0CBA" w:rsidRPr="00224DB6" w:rsidRDefault="005E0CBA" w:rsidP="00C507EE">
            <w:pPr>
              <w:jc w:val="both"/>
              <w:rPr>
                <w:b/>
                <w:color w:val="FFFFFF" w:themeColor="background1"/>
              </w:rPr>
            </w:pPr>
            <w:ins w:id="4513" w:author="Markel" w:date="2018-07-20T14:56:00Z">
              <w:r w:rsidRPr="00224DB6">
                <w:rPr>
                  <w:b/>
                  <w:color w:val="FFFFFF" w:themeColor="background1"/>
                </w:rPr>
                <w:t>MS</w:t>
              </w:r>
            </w:ins>
          </w:p>
        </w:tc>
        <w:tc>
          <w:tcPr>
            <w:tcW w:w="666" w:type="dxa"/>
            <w:shd w:val="clear" w:color="auto" w:fill="8496B0" w:themeFill="text2" w:themeFillTint="99"/>
            <w:cellIns w:id="4514" w:author="Markel" w:date="2018-07-20T14:56:00Z"/>
          </w:tcPr>
          <w:p w14:paraId="4D83C525" w14:textId="77777777" w:rsidR="005E0CBA" w:rsidRPr="00224DB6" w:rsidRDefault="005E0CBA" w:rsidP="00C507EE">
            <w:pPr>
              <w:jc w:val="both"/>
              <w:rPr>
                <w:b/>
                <w:color w:val="FFFFFF" w:themeColor="background1"/>
              </w:rPr>
            </w:pPr>
            <w:ins w:id="4515" w:author="Markel" w:date="2018-07-20T14:56:00Z">
              <w:r w:rsidRPr="00224DB6">
                <w:rPr>
                  <w:b/>
                  <w:color w:val="FFFFFF" w:themeColor="background1"/>
                </w:rPr>
                <w:t>MSA</w:t>
              </w:r>
            </w:ins>
          </w:p>
        </w:tc>
        <w:tc>
          <w:tcPr>
            <w:tcW w:w="791" w:type="dxa"/>
            <w:shd w:val="clear" w:color="auto" w:fill="8496B0" w:themeFill="text2" w:themeFillTint="99"/>
          </w:tcPr>
          <w:p w14:paraId="532EFEE5" w14:textId="77777777" w:rsidR="005E0CBA" w:rsidRPr="00224DB6" w:rsidRDefault="005E0CBA" w:rsidP="00C507EE">
            <w:pPr>
              <w:jc w:val="both"/>
            </w:pPr>
            <w:r w:rsidRPr="00224DB6">
              <w:rPr>
                <w:b/>
                <w:color w:val="FFFFFF" w:themeColor="background1"/>
                <w:sz w:val="22"/>
                <w:rPrChange w:id="4516" w:author="Markel" w:date="2018-07-20T14:56:00Z">
                  <w:rPr>
                    <w:rFonts w:ascii="Calibri" w:hAnsi="Calibri"/>
                    <w:b/>
                    <w:color w:val="FFFFFF" w:themeColor="background1"/>
                    <w:sz w:val="22"/>
                  </w:rPr>
                </w:rPrChange>
              </w:rPr>
              <w:t>TC</w:t>
            </w:r>
          </w:p>
        </w:tc>
        <w:tc>
          <w:tcPr>
            <w:tcW w:w="867" w:type="dxa"/>
            <w:shd w:val="clear" w:color="auto" w:fill="8496B0" w:themeFill="text2" w:themeFillTint="99"/>
          </w:tcPr>
          <w:p w14:paraId="4CF58AF5" w14:textId="77777777" w:rsidR="005E0CBA" w:rsidRPr="00224DB6" w:rsidRDefault="005E0CBA" w:rsidP="00C507EE">
            <w:pPr>
              <w:jc w:val="both"/>
            </w:pPr>
            <w:r w:rsidRPr="00224DB6">
              <w:rPr>
                <w:b/>
                <w:color w:val="FFFFFF" w:themeColor="background1"/>
                <w:sz w:val="22"/>
                <w:rPrChange w:id="4517" w:author="Markel" w:date="2018-07-20T14:56:00Z">
                  <w:rPr>
                    <w:rFonts w:ascii="Calibri" w:hAnsi="Calibri"/>
                    <w:b/>
                    <w:color w:val="FFFFFF" w:themeColor="background1"/>
                    <w:sz w:val="22"/>
                  </w:rPr>
                </w:rPrChange>
              </w:rPr>
              <w:t>TCA</w:t>
            </w:r>
          </w:p>
        </w:tc>
        <w:tc>
          <w:tcPr>
            <w:tcW w:w="811" w:type="dxa"/>
            <w:shd w:val="clear" w:color="auto" w:fill="8496B0" w:themeFill="text2" w:themeFillTint="99"/>
          </w:tcPr>
          <w:p w14:paraId="02E0A4D6" w14:textId="77777777" w:rsidR="005E0CBA" w:rsidRPr="00224DB6" w:rsidRDefault="005E0CBA" w:rsidP="00C507EE">
            <w:pPr>
              <w:jc w:val="both"/>
            </w:pPr>
            <w:r w:rsidRPr="00224DB6">
              <w:rPr>
                <w:b/>
                <w:color w:val="FFFFFF" w:themeColor="background1"/>
                <w:sz w:val="22"/>
                <w:rPrChange w:id="4518" w:author="Markel" w:date="2018-07-20T14:56:00Z">
                  <w:rPr>
                    <w:rFonts w:ascii="Calibri" w:hAnsi="Calibri"/>
                    <w:b/>
                    <w:color w:val="FFFFFF" w:themeColor="background1"/>
                    <w:sz w:val="22"/>
                  </w:rPr>
                </w:rPrChange>
              </w:rPr>
              <w:t>OG</w:t>
            </w:r>
          </w:p>
        </w:tc>
        <w:tc>
          <w:tcPr>
            <w:tcW w:w="888" w:type="dxa"/>
            <w:shd w:val="clear" w:color="auto" w:fill="8496B0" w:themeFill="text2" w:themeFillTint="99"/>
          </w:tcPr>
          <w:p w14:paraId="7F205252" w14:textId="77777777" w:rsidR="005E0CBA" w:rsidRPr="00224DB6" w:rsidRDefault="005E0CBA" w:rsidP="00C507EE">
            <w:pPr>
              <w:jc w:val="both"/>
            </w:pPr>
            <w:r w:rsidRPr="00224DB6">
              <w:rPr>
                <w:b/>
                <w:color w:val="FFFFFF" w:themeColor="background1"/>
                <w:sz w:val="22"/>
                <w:rPrChange w:id="4519" w:author="Markel" w:date="2018-07-20T14:56:00Z">
                  <w:rPr>
                    <w:rFonts w:ascii="Calibri" w:hAnsi="Calibri"/>
                    <w:b/>
                    <w:color w:val="FFFFFF" w:themeColor="background1"/>
                    <w:sz w:val="22"/>
                  </w:rPr>
                </w:rPrChange>
              </w:rPr>
              <w:t>OGA</w:t>
            </w:r>
          </w:p>
        </w:tc>
      </w:tr>
      <w:tr w:rsidR="005E0CBA" w:rsidRPr="00224DB6" w14:paraId="256A1BBC" w14:textId="77777777" w:rsidTr="005E0CBA">
        <w:tblPrEx>
          <w:tblW w:w="0" w:type="auto"/>
          <w:tblPrExChange w:id="4520" w:author="Markel" w:date="2018-07-20T14:56:00Z">
            <w:tblPrEx>
              <w:tblW w:w="0" w:type="auto"/>
            </w:tblPrEx>
          </w:tblPrExChange>
        </w:tblPrEx>
        <w:tc>
          <w:tcPr>
            <w:tcW w:w="961" w:type="dxa"/>
            <w:tcPrChange w:id="4521" w:author="Markel" w:date="2018-07-20T14:56:00Z">
              <w:tcPr>
                <w:tcW w:w="1064" w:type="dxa"/>
                <w:gridSpan w:val="2"/>
              </w:tcPr>
            </w:tcPrChange>
          </w:tcPr>
          <w:p w14:paraId="0F92FAFC" w14:textId="77777777" w:rsidR="005E0CBA" w:rsidRPr="00224DB6" w:rsidRDefault="005E0CBA" w:rsidP="00C507EE">
            <w:pPr>
              <w:jc w:val="right"/>
            </w:pPr>
            <w:r w:rsidRPr="00224DB6">
              <w:rPr>
                <w:color w:val="000000"/>
                <w:sz w:val="22"/>
                <w:rPrChange w:id="4522" w:author="Markel" w:date="2018-07-20T14:56:00Z">
                  <w:rPr>
                    <w:rFonts w:ascii="Calibri" w:hAnsi="Calibri"/>
                    <w:color w:val="000000"/>
                    <w:sz w:val="22"/>
                  </w:rPr>
                </w:rPrChange>
              </w:rPr>
              <w:t>0000</w:t>
            </w:r>
          </w:p>
        </w:tc>
        <w:tc>
          <w:tcPr>
            <w:tcW w:w="800" w:type="dxa"/>
            <w:tcPrChange w:id="4523" w:author="Markel" w:date="2018-07-20T14:56:00Z">
              <w:tcPr>
                <w:tcW w:w="1064" w:type="dxa"/>
                <w:gridSpan w:val="2"/>
              </w:tcPr>
            </w:tcPrChange>
          </w:tcPr>
          <w:p w14:paraId="14B33F36" w14:textId="77777777" w:rsidR="005E0CBA" w:rsidRPr="00224DB6" w:rsidRDefault="005E0CBA" w:rsidP="00C507EE">
            <w:pPr>
              <w:jc w:val="right"/>
            </w:pPr>
            <w:r w:rsidRPr="00224DB6">
              <w:rPr>
                <w:color w:val="000000"/>
                <w:sz w:val="22"/>
                <w:rPrChange w:id="4524" w:author="Markel" w:date="2018-07-20T14:56:00Z">
                  <w:rPr>
                    <w:rFonts w:ascii="Calibri" w:hAnsi="Calibri"/>
                    <w:color w:val="000000"/>
                    <w:sz w:val="22"/>
                  </w:rPr>
                </w:rPrChange>
              </w:rPr>
              <w:t>-8</w:t>
            </w:r>
          </w:p>
        </w:tc>
        <w:tc>
          <w:tcPr>
            <w:tcW w:w="876" w:type="dxa"/>
            <w:tcPrChange w:id="4525" w:author="Markel" w:date="2018-07-20T14:56:00Z">
              <w:tcPr>
                <w:tcW w:w="1064" w:type="dxa"/>
                <w:gridSpan w:val="2"/>
              </w:tcPr>
            </w:tcPrChange>
          </w:tcPr>
          <w:p w14:paraId="3B8CADCB" w14:textId="77777777" w:rsidR="005E0CBA" w:rsidRPr="00224DB6" w:rsidRDefault="005E0CBA" w:rsidP="00C507EE">
            <w:pPr>
              <w:jc w:val="right"/>
            </w:pPr>
            <w:r w:rsidRPr="00224DB6">
              <w:rPr>
                <w:color w:val="000000"/>
                <w:sz w:val="22"/>
                <w:rPrChange w:id="4526" w:author="Markel" w:date="2018-07-20T14:56:00Z">
                  <w:rPr>
                    <w:rFonts w:ascii="Calibri" w:hAnsi="Calibri"/>
                    <w:color w:val="000000"/>
                    <w:sz w:val="22"/>
                  </w:rPr>
                </w:rPrChange>
              </w:rPr>
              <w:t>-15</w:t>
            </w:r>
          </w:p>
        </w:tc>
        <w:tc>
          <w:tcPr>
            <w:tcW w:w="807" w:type="dxa"/>
            <w:tcPrChange w:id="4527" w:author="Markel" w:date="2018-07-20T14:56:00Z">
              <w:tcPr>
                <w:tcW w:w="1064" w:type="dxa"/>
                <w:gridSpan w:val="2"/>
              </w:tcPr>
            </w:tcPrChange>
          </w:tcPr>
          <w:p w14:paraId="1EF420E9" w14:textId="77777777" w:rsidR="005E0CBA" w:rsidRPr="00224DB6" w:rsidRDefault="005E0CBA" w:rsidP="00C507EE">
            <w:pPr>
              <w:jc w:val="right"/>
            </w:pPr>
            <w:r w:rsidRPr="00224DB6">
              <w:rPr>
                <w:color w:val="000000"/>
                <w:sz w:val="22"/>
                <w:rPrChange w:id="4528" w:author="Markel" w:date="2018-07-20T14:56:00Z">
                  <w:rPr>
                    <w:rFonts w:ascii="Calibri" w:hAnsi="Calibri"/>
                    <w:color w:val="000000"/>
                    <w:sz w:val="22"/>
                  </w:rPr>
                </w:rPrChange>
              </w:rPr>
              <w:t>0</w:t>
            </w:r>
          </w:p>
        </w:tc>
        <w:tc>
          <w:tcPr>
            <w:tcW w:w="883" w:type="dxa"/>
            <w:tcPrChange w:id="4529" w:author="Markel" w:date="2018-07-20T14:56:00Z">
              <w:tcPr>
                <w:tcW w:w="1064" w:type="dxa"/>
                <w:gridSpan w:val="4"/>
              </w:tcPr>
            </w:tcPrChange>
          </w:tcPr>
          <w:p w14:paraId="169F4E28" w14:textId="77777777" w:rsidR="005E0CBA" w:rsidRPr="00224DB6" w:rsidRDefault="005E0CBA" w:rsidP="00C507EE">
            <w:pPr>
              <w:jc w:val="right"/>
            </w:pPr>
            <w:r w:rsidRPr="00224DB6">
              <w:rPr>
                <w:color w:val="000000"/>
                <w:sz w:val="22"/>
                <w:rPrChange w:id="4530" w:author="Markel" w:date="2018-07-20T14:56:00Z">
                  <w:rPr>
                    <w:rFonts w:ascii="Calibri" w:hAnsi="Calibri"/>
                    <w:color w:val="000000"/>
                    <w:sz w:val="22"/>
                  </w:rPr>
                </w:rPrChange>
              </w:rPr>
              <w:t>1</w:t>
            </w:r>
          </w:p>
        </w:tc>
        <w:tc>
          <w:tcPr>
            <w:tcW w:w="666" w:type="dxa"/>
            <w:tcPrChange w:id="4531" w:author="Markel" w:date="2018-07-20T14:56:00Z">
              <w:tcPr>
                <w:tcW w:w="1064" w:type="dxa"/>
                <w:gridSpan w:val="4"/>
              </w:tcPr>
            </w:tcPrChange>
          </w:tcPr>
          <w:p w14:paraId="78862141" w14:textId="77777777" w:rsidR="005E0CBA" w:rsidRPr="00224DB6" w:rsidRDefault="007B1500" w:rsidP="00C507EE">
            <w:pPr>
              <w:jc w:val="right"/>
              <w:rPr>
                <w:color w:val="000000"/>
                <w:rPrChange w:id="4532" w:author="Markel" w:date="2018-07-20T14:56:00Z">
                  <w:rPr/>
                </w:rPrChange>
              </w:rPr>
            </w:pPr>
            <w:r w:rsidRPr="00224DB6">
              <w:rPr>
                <w:color w:val="000000"/>
                <w:rPrChange w:id="4533" w:author="Markel" w:date="2018-07-20T14:56:00Z">
                  <w:rPr>
                    <w:rFonts w:ascii="Calibri" w:hAnsi="Calibri"/>
                    <w:color w:val="000000"/>
                    <w:sz w:val="22"/>
                  </w:rPr>
                </w:rPrChange>
              </w:rPr>
              <w:t>0</w:t>
            </w:r>
          </w:p>
        </w:tc>
        <w:tc>
          <w:tcPr>
            <w:tcW w:w="666" w:type="dxa"/>
            <w:tcPrChange w:id="4534" w:author="Markel" w:date="2018-07-20T14:56:00Z">
              <w:tcPr>
                <w:tcW w:w="1064" w:type="dxa"/>
                <w:gridSpan w:val="2"/>
              </w:tcPr>
            </w:tcPrChange>
          </w:tcPr>
          <w:p w14:paraId="4CB6BAD1" w14:textId="77777777" w:rsidR="005E0CBA" w:rsidRPr="00224DB6" w:rsidRDefault="007B1500" w:rsidP="00C507EE">
            <w:pPr>
              <w:jc w:val="right"/>
              <w:rPr>
                <w:color w:val="000000"/>
                <w:rPrChange w:id="4535" w:author="Markel" w:date="2018-07-20T14:56:00Z">
                  <w:rPr/>
                </w:rPrChange>
              </w:rPr>
            </w:pPr>
            <w:r w:rsidRPr="00224DB6">
              <w:rPr>
                <w:color w:val="000000"/>
                <w:rPrChange w:id="4536" w:author="Markel" w:date="2018-07-20T14:56:00Z">
                  <w:rPr>
                    <w:rFonts w:ascii="Calibri" w:hAnsi="Calibri"/>
                    <w:color w:val="000000"/>
                    <w:sz w:val="22"/>
                  </w:rPr>
                </w:rPrChange>
              </w:rPr>
              <w:t>1</w:t>
            </w:r>
          </w:p>
        </w:tc>
        <w:tc>
          <w:tcPr>
            <w:tcW w:w="791" w:type="dxa"/>
            <w:cellIns w:id="4537" w:author="Markel" w:date="2018-07-20T14:56:00Z"/>
            <w:tcPrChange w:id="4538" w:author="Markel" w:date="2018-07-20T14:56:00Z">
              <w:tcPr>
                <w:tcW w:w="1064" w:type="dxa"/>
                <w:gridSpan w:val="2"/>
                <w:cellIns w:id="4539" w:author="Markel" w:date="2018-07-20T14:56:00Z"/>
              </w:tcPr>
            </w:tcPrChange>
          </w:tcPr>
          <w:p w14:paraId="1929B5AD" w14:textId="77777777" w:rsidR="005E0CBA" w:rsidRPr="00224DB6" w:rsidRDefault="005E0CBA" w:rsidP="00C507EE">
            <w:pPr>
              <w:jc w:val="right"/>
            </w:pPr>
            <w:ins w:id="4540" w:author="Markel" w:date="2018-07-20T14:56:00Z">
              <w:r w:rsidRPr="00224DB6">
                <w:rPr>
                  <w:color w:val="000000"/>
                  <w:sz w:val="22"/>
                  <w:szCs w:val="22"/>
                </w:rPr>
                <w:t>0</w:t>
              </w:r>
            </w:ins>
          </w:p>
        </w:tc>
        <w:tc>
          <w:tcPr>
            <w:tcW w:w="867" w:type="dxa"/>
            <w:cellIns w:id="4541" w:author="Markel" w:date="2018-07-20T14:56:00Z"/>
            <w:tcPrChange w:id="4542" w:author="Markel" w:date="2018-07-20T14:56:00Z">
              <w:tcPr>
                <w:tcW w:w="1064" w:type="dxa"/>
                <w:gridSpan w:val="4"/>
                <w:cellIns w:id="4543" w:author="Markel" w:date="2018-07-20T14:56:00Z"/>
              </w:tcPr>
            </w:tcPrChange>
          </w:tcPr>
          <w:p w14:paraId="702B67D7" w14:textId="77777777" w:rsidR="005E0CBA" w:rsidRPr="00224DB6" w:rsidRDefault="005E0CBA" w:rsidP="00C507EE">
            <w:pPr>
              <w:jc w:val="right"/>
            </w:pPr>
            <w:ins w:id="4544" w:author="Markel" w:date="2018-07-20T14:56:00Z">
              <w:r w:rsidRPr="00224DB6">
                <w:rPr>
                  <w:color w:val="000000"/>
                  <w:sz w:val="22"/>
                  <w:szCs w:val="22"/>
                </w:rPr>
                <w:t>1</w:t>
              </w:r>
            </w:ins>
          </w:p>
        </w:tc>
        <w:tc>
          <w:tcPr>
            <w:tcW w:w="811" w:type="dxa"/>
            <w:tcPrChange w:id="4545" w:author="Markel" w:date="2018-07-20T14:56:00Z">
              <w:tcPr>
                <w:tcW w:w="1064" w:type="dxa"/>
                <w:gridSpan w:val="4"/>
              </w:tcPr>
            </w:tcPrChange>
          </w:tcPr>
          <w:p w14:paraId="4C3B9393" w14:textId="77777777" w:rsidR="005E0CBA" w:rsidRPr="00224DB6" w:rsidRDefault="005E0CBA" w:rsidP="00C507EE">
            <w:pPr>
              <w:jc w:val="right"/>
            </w:pPr>
            <w:r w:rsidRPr="00224DB6">
              <w:rPr>
                <w:color w:val="000000"/>
                <w:sz w:val="22"/>
                <w:rPrChange w:id="4546" w:author="Markel" w:date="2018-07-20T14:56:00Z">
                  <w:rPr>
                    <w:rFonts w:ascii="Calibri" w:hAnsi="Calibri"/>
                    <w:color w:val="000000"/>
                    <w:sz w:val="22"/>
                  </w:rPr>
                </w:rPrChange>
              </w:rPr>
              <w:t>-8</w:t>
            </w:r>
          </w:p>
        </w:tc>
        <w:tc>
          <w:tcPr>
            <w:tcW w:w="888" w:type="dxa"/>
            <w:tcPrChange w:id="4547" w:author="Markel" w:date="2018-07-20T14:56:00Z">
              <w:tcPr>
                <w:tcW w:w="1064" w:type="dxa"/>
                <w:gridSpan w:val="3"/>
              </w:tcPr>
            </w:tcPrChange>
          </w:tcPr>
          <w:p w14:paraId="24993A9B" w14:textId="77777777" w:rsidR="005E0CBA" w:rsidRPr="00224DB6" w:rsidRDefault="005E0CBA" w:rsidP="00C507EE">
            <w:pPr>
              <w:jc w:val="right"/>
            </w:pPr>
            <w:r w:rsidRPr="00224DB6">
              <w:rPr>
                <w:color w:val="000000"/>
                <w:sz w:val="22"/>
                <w:rPrChange w:id="4548" w:author="Markel" w:date="2018-07-20T14:56:00Z">
                  <w:rPr>
                    <w:rFonts w:ascii="Calibri" w:hAnsi="Calibri"/>
                    <w:color w:val="000000"/>
                    <w:sz w:val="22"/>
                  </w:rPr>
                </w:rPrChange>
              </w:rPr>
              <w:t>-15</w:t>
            </w:r>
          </w:p>
        </w:tc>
      </w:tr>
      <w:tr w:rsidR="005E0CBA" w:rsidRPr="00224DB6" w14:paraId="1E520655" w14:textId="77777777" w:rsidTr="005E0CBA">
        <w:tblPrEx>
          <w:tblW w:w="0" w:type="auto"/>
          <w:tblPrExChange w:id="4549" w:author="Markel" w:date="2018-07-20T14:56:00Z">
            <w:tblPrEx>
              <w:tblW w:w="0" w:type="auto"/>
            </w:tblPrEx>
          </w:tblPrExChange>
        </w:tblPrEx>
        <w:trPr>
          <w:trPrChange w:id="4550" w:author="Markel" w:date="2018-07-20T14:56:00Z">
            <w:trPr>
              <w:gridAfter w:val="0"/>
            </w:trPr>
          </w:trPrChange>
        </w:trPr>
        <w:tc>
          <w:tcPr>
            <w:tcW w:w="961" w:type="dxa"/>
            <w:tcPrChange w:id="4551" w:author="Markel" w:date="2018-07-20T14:56:00Z">
              <w:tcPr>
                <w:tcW w:w="1064" w:type="dxa"/>
                <w:gridSpan w:val="2"/>
              </w:tcPr>
            </w:tcPrChange>
          </w:tcPr>
          <w:p w14:paraId="72B6C373" w14:textId="77777777" w:rsidR="005E0CBA" w:rsidRPr="00224DB6" w:rsidRDefault="005E0CBA" w:rsidP="00C507EE">
            <w:pPr>
              <w:jc w:val="right"/>
            </w:pPr>
            <w:r w:rsidRPr="00224DB6">
              <w:rPr>
                <w:color w:val="000000"/>
                <w:sz w:val="22"/>
                <w:rPrChange w:id="4552" w:author="Markel" w:date="2018-07-20T14:56:00Z">
                  <w:rPr>
                    <w:rFonts w:ascii="Calibri" w:hAnsi="Calibri"/>
                    <w:color w:val="000000"/>
                    <w:sz w:val="22"/>
                  </w:rPr>
                </w:rPrChange>
              </w:rPr>
              <w:t>0001</w:t>
            </w:r>
          </w:p>
        </w:tc>
        <w:tc>
          <w:tcPr>
            <w:tcW w:w="800" w:type="dxa"/>
            <w:tcPrChange w:id="4553" w:author="Markel" w:date="2018-07-20T14:56:00Z">
              <w:tcPr>
                <w:tcW w:w="1064" w:type="dxa"/>
                <w:gridSpan w:val="2"/>
              </w:tcPr>
            </w:tcPrChange>
          </w:tcPr>
          <w:p w14:paraId="68750FE8" w14:textId="77777777" w:rsidR="005E0CBA" w:rsidRPr="00224DB6" w:rsidRDefault="005E0CBA" w:rsidP="00C507EE">
            <w:pPr>
              <w:jc w:val="right"/>
            </w:pPr>
            <w:r w:rsidRPr="00224DB6">
              <w:rPr>
                <w:color w:val="000000"/>
                <w:sz w:val="22"/>
                <w:rPrChange w:id="4554" w:author="Markel" w:date="2018-07-20T14:56:00Z">
                  <w:rPr>
                    <w:rFonts w:ascii="Calibri" w:hAnsi="Calibri"/>
                    <w:color w:val="000000"/>
                    <w:sz w:val="22"/>
                  </w:rPr>
                </w:rPrChange>
              </w:rPr>
              <w:t>-7</w:t>
            </w:r>
          </w:p>
        </w:tc>
        <w:tc>
          <w:tcPr>
            <w:tcW w:w="876" w:type="dxa"/>
            <w:tcPrChange w:id="4555" w:author="Markel" w:date="2018-07-20T14:56:00Z">
              <w:tcPr>
                <w:tcW w:w="1064" w:type="dxa"/>
                <w:gridSpan w:val="2"/>
              </w:tcPr>
            </w:tcPrChange>
          </w:tcPr>
          <w:p w14:paraId="6DF01E4E" w14:textId="77777777" w:rsidR="005E0CBA" w:rsidRPr="00224DB6" w:rsidRDefault="005E0CBA" w:rsidP="00C507EE">
            <w:pPr>
              <w:jc w:val="right"/>
            </w:pPr>
            <w:r w:rsidRPr="00224DB6">
              <w:rPr>
                <w:color w:val="000000"/>
                <w:sz w:val="22"/>
                <w:rPrChange w:id="4556" w:author="Markel" w:date="2018-07-20T14:56:00Z">
                  <w:rPr>
                    <w:rFonts w:ascii="Calibri" w:hAnsi="Calibri"/>
                    <w:color w:val="000000"/>
                    <w:sz w:val="22"/>
                  </w:rPr>
                </w:rPrChange>
              </w:rPr>
              <w:t>-13</w:t>
            </w:r>
          </w:p>
        </w:tc>
        <w:tc>
          <w:tcPr>
            <w:tcW w:w="807" w:type="dxa"/>
            <w:tcPrChange w:id="4557" w:author="Markel" w:date="2018-07-20T14:56:00Z">
              <w:tcPr>
                <w:tcW w:w="1064" w:type="dxa"/>
                <w:gridSpan w:val="2"/>
              </w:tcPr>
            </w:tcPrChange>
          </w:tcPr>
          <w:p w14:paraId="2FC78D2C" w14:textId="77777777" w:rsidR="005E0CBA" w:rsidRPr="00224DB6" w:rsidRDefault="005E0CBA" w:rsidP="00C507EE">
            <w:pPr>
              <w:jc w:val="right"/>
            </w:pPr>
            <w:r w:rsidRPr="00224DB6">
              <w:rPr>
                <w:color w:val="000000"/>
                <w:sz w:val="22"/>
                <w:rPrChange w:id="4558" w:author="Markel" w:date="2018-07-20T14:56:00Z">
                  <w:rPr>
                    <w:rFonts w:ascii="Calibri" w:hAnsi="Calibri"/>
                    <w:color w:val="000000"/>
                    <w:sz w:val="22"/>
                  </w:rPr>
                </w:rPrChange>
              </w:rPr>
              <w:t>1</w:t>
            </w:r>
          </w:p>
        </w:tc>
        <w:tc>
          <w:tcPr>
            <w:tcW w:w="883" w:type="dxa"/>
            <w:tcPrChange w:id="4559" w:author="Markel" w:date="2018-07-20T14:56:00Z">
              <w:tcPr>
                <w:tcW w:w="1064" w:type="dxa"/>
                <w:gridSpan w:val="2"/>
              </w:tcPr>
            </w:tcPrChange>
          </w:tcPr>
          <w:p w14:paraId="157FAE20" w14:textId="77777777" w:rsidR="005E0CBA" w:rsidRPr="00224DB6" w:rsidRDefault="005E0CBA" w:rsidP="00C507EE">
            <w:pPr>
              <w:jc w:val="right"/>
            </w:pPr>
            <w:r w:rsidRPr="00224DB6">
              <w:rPr>
                <w:color w:val="000000"/>
                <w:sz w:val="22"/>
                <w:rPrChange w:id="4560" w:author="Markel" w:date="2018-07-20T14:56:00Z">
                  <w:rPr>
                    <w:rFonts w:ascii="Calibri" w:hAnsi="Calibri"/>
                    <w:color w:val="000000"/>
                    <w:sz w:val="22"/>
                  </w:rPr>
                </w:rPrChange>
              </w:rPr>
              <w:t>3</w:t>
            </w:r>
          </w:p>
        </w:tc>
        <w:tc>
          <w:tcPr>
            <w:tcW w:w="666" w:type="dxa"/>
            <w:cellIns w:id="4561" w:author="Markel" w:date="2018-07-20T14:56:00Z"/>
            <w:tcPrChange w:id="4562" w:author="Markel" w:date="2018-07-20T14:56:00Z">
              <w:tcPr>
                <w:tcW w:w="1064" w:type="dxa"/>
                <w:gridSpan w:val="2"/>
                <w:cellIns w:id="4563" w:author="Markel" w:date="2018-07-20T14:56:00Z"/>
              </w:tcPr>
            </w:tcPrChange>
          </w:tcPr>
          <w:p w14:paraId="5E47ACA2" w14:textId="77777777" w:rsidR="005E0CBA" w:rsidRPr="00224DB6" w:rsidRDefault="007B1500" w:rsidP="00C507EE">
            <w:pPr>
              <w:jc w:val="right"/>
              <w:rPr>
                <w:color w:val="000000"/>
              </w:rPr>
            </w:pPr>
            <w:ins w:id="4564" w:author="Markel" w:date="2018-07-20T14:56:00Z">
              <w:r w:rsidRPr="00224DB6">
                <w:rPr>
                  <w:color w:val="000000"/>
                </w:rPr>
                <w:t>0</w:t>
              </w:r>
            </w:ins>
          </w:p>
        </w:tc>
        <w:tc>
          <w:tcPr>
            <w:tcW w:w="666" w:type="dxa"/>
            <w:tcPrChange w:id="4565" w:author="Markel" w:date="2018-07-20T14:56:00Z">
              <w:tcPr>
                <w:tcW w:w="1064" w:type="dxa"/>
              </w:tcPr>
            </w:tcPrChange>
          </w:tcPr>
          <w:p w14:paraId="7EB6A6BA" w14:textId="77777777" w:rsidR="005E0CBA" w:rsidRPr="00224DB6" w:rsidRDefault="007B1500" w:rsidP="00C507EE">
            <w:pPr>
              <w:jc w:val="right"/>
              <w:rPr>
                <w:color w:val="000000"/>
                <w:rPrChange w:id="4566" w:author="Markel" w:date="2018-07-20T14:56:00Z">
                  <w:rPr/>
                </w:rPrChange>
              </w:rPr>
            </w:pPr>
            <w:ins w:id="4567" w:author="Markel" w:date="2018-07-20T14:56:00Z">
              <w:r w:rsidRPr="00224DB6">
                <w:rPr>
                  <w:color w:val="000000"/>
                </w:rPr>
                <w:t>-</w:t>
              </w:r>
            </w:ins>
            <w:r w:rsidRPr="00224DB6">
              <w:rPr>
                <w:color w:val="000000"/>
                <w:rPrChange w:id="4568" w:author="Markel" w:date="2018-07-20T14:56:00Z">
                  <w:rPr>
                    <w:rFonts w:ascii="Calibri" w:hAnsi="Calibri"/>
                    <w:color w:val="000000"/>
                    <w:sz w:val="22"/>
                  </w:rPr>
                </w:rPrChange>
              </w:rPr>
              <w:t>1</w:t>
            </w:r>
          </w:p>
        </w:tc>
        <w:tc>
          <w:tcPr>
            <w:tcW w:w="791" w:type="dxa"/>
            <w:cellIns w:id="4569" w:author="Markel" w:date="2018-07-20T14:56:00Z"/>
            <w:tcPrChange w:id="4570" w:author="Markel" w:date="2018-07-20T14:56:00Z">
              <w:tcPr>
                <w:tcW w:w="1064" w:type="dxa"/>
                <w:gridSpan w:val="3"/>
                <w:cellIns w:id="4571" w:author="Markel" w:date="2018-07-20T14:56:00Z"/>
              </w:tcPr>
            </w:tcPrChange>
          </w:tcPr>
          <w:p w14:paraId="402732A5" w14:textId="77777777" w:rsidR="005E0CBA" w:rsidRPr="00224DB6" w:rsidRDefault="005E0CBA" w:rsidP="00C507EE">
            <w:pPr>
              <w:jc w:val="right"/>
            </w:pPr>
            <w:ins w:id="4572" w:author="Markel" w:date="2018-07-20T14:56:00Z">
              <w:r w:rsidRPr="00224DB6">
                <w:rPr>
                  <w:color w:val="000000"/>
                  <w:sz w:val="22"/>
                  <w:szCs w:val="22"/>
                </w:rPr>
                <w:t>1</w:t>
              </w:r>
            </w:ins>
          </w:p>
        </w:tc>
        <w:tc>
          <w:tcPr>
            <w:tcW w:w="867" w:type="dxa"/>
            <w:tcPrChange w:id="4573" w:author="Markel" w:date="2018-07-20T14:56:00Z">
              <w:tcPr>
                <w:tcW w:w="1064" w:type="dxa"/>
                <w:gridSpan w:val="4"/>
              </w:tcPr>
            </w:tcPrChange>
          </w:tcPr>
          <w:p w14:paraId="3ACEAE32" w14:textId="77777777" w:rsidR="005E0CBA" w:rsidRPr="00224DB6" w:rsidRDefault="005E0CBA" w:rsidP="00C507EE">
            <w:pPr>
              <w:jc w:val="right"/>
            </w:pPr>
            <w:r w:rsidRPr="00224DB6">
              <w:rPr>
                <w:color w:val="000000"/>
                <w:sz w:val="22"/>
                <w:rPrChange w:id="4574" w:author="Markel" w:date="2018-07-20T14:56:00Z">
                  <w:rPr>
                    <w:rFonts w:ascii="Calibri" w:hAnsi="Calibri"/>
                    <w:color w:val="000000"/>
                    <w:sz w:val="22"/>
                  </w:rPr>
                </w:rPrChange>
              </w:rPr>
              <w:t>3</w:t>
            </w:r>
          </w:p>
        </w:tc>
        <w:tc>
          <w:tcPr>
            <w:tcW w:w="811" w:type="dxa"/>
            <w:tcPrChange w:id="4575" w:author="Markel" w:date="2018-07-20T14:56:00Z">
              <w:tcPr>
                <w:tcW w:w="1064" w:type="dxa"/>
                <w:gridSpan w:val="5"/>
              </w:tcPr>
            </w:tcPrChange>
          </w:tcPr>
          <w:p w14:paraId="25FD8E3B" w14:textId="77777777" w:rsidR="005E0CBA" w:rsidRPr="00224DB6" w:rsidRDefault="005E0CBA" w:rsidP="00C507EE">
            <w:pPr>
              <w:jc w:val="right"/>
            </w:pPr>
            <w:r w:rsidRPr="00224DB6">
              <w:rPr>
                <w:color w:val="000000"/>
                <w:sz w:val="22"/>
                <w:rPrChange w:id="4576" w:author="Markel" w:date="2018-07-20T14:56:00Z">
                  <w:rPr>
                    <w:rFonts w:ascii="Calibri" w:hAnsi="Calibri"/>
                    <w:color w:val="000000"/>
                    <w:sz w:val="22"/>
                  </w:rPr>
                </w:rPrChange>
              </w:rPr>
              <w:t>-7</w:t>
            </w:r>
          </w:p>
        </w:tc>
        <w:tc>
          <w:tcPr>
            <w:tcW w:w="888" w:type="dxa"/>
            <w:tcPrChange w:id="4577" w:author="Markel" w:date="2018-07-20T14:56:00Z">
              <w:tcPr>
                <w:tcW w:w="1064" w:type="dxa"/>
                <w:gridSpan w:val="4"/>
              </w:tcPr>
            </w:tcPrChange>
          </w:tcPr>
          <w:p w14:paraId="0B462DA7" w14:textId="77777777" w:rsidR="005E0CBA" w:rsidRPr="00224DB6" w:rsidRDefault="005E0CBA" w:rsidP="00C507EE">
            <w:pPr>
              <w:jc w:val="right"/>
            </w:pPr>
            <w:r w:rsidRPr="00224DB6">
              <w:rPr>
                <w:color w:val="000000"/>
                <w:sz w:val="22"/>
                <w:rPrChange w:id="4578" w:author="Markel" w:date="2018-07-20T14:56:00Z">
                  <w:rPr>
                    <w:rFonts w:ascii="Calibri" w:hAnsi="Calibri"/>
                    <w:color w:val="000000"/>
                    <w:sz w:val="22"/>
                  </w:rPr>
                </w:rPrChange>
              </w:rPr>
              <w:t>-13</w:t>
            </w:r>
          </w:p>
        </w:tc>
      </w:tr>
      <w:tr w:rsidR="005E0CBA" w:rsidRPr="00224DB6" w14:paraId="1FB6F187" w14:textId="77777777" w:rsidTr="005E0CBA">
        <w:tblPrEx>
          <w:tblW w:w="0" w:type="auto"/>
          <w:tblPrExChange w:id="4579" w:author="Markel" w:date="2018-07-20T14:56:00Z">
            <w:tblPrEx>
              <w:tblW w:w="0" w:type="auto"/>
            </w:tblPrEx>
          </w:tblPrExChange>
        </w:tblPrEx>
        <w:trPr>
          <w:trPrChange w:id="4580" w:author="Markel" w:date="2018-07-20T14:56:00Z">
            <w:trPr>
              <w:gridAfter w:val="0"/>
            </w:trPr>
          </w:trPrChange>
        </w:trPr>
        <w:tc>
          <w:tcPr>
            <w:tcW w:w="961" w:type="dxa"/>
            <w:tcPrChange w:id="4581" w:author="Markel" w:date="2018-07-20T14:56:00Z">
              <w:tcPr>
                <w:tcW w:w="1064" w:type="dxa"/>
                <w:gridSpan w:val="2"/>
              </w:tcPr>
            </w:tcPrChange>
          </w:tcPr>
          <w:p w14:paraId="4BC9BA3A" w14:textId="77777777" w:rsidR="005E0CBA" w:rsidRPr="00224DB6" w:rsidRDefault="005E0CBA" w:rsidP="00C507EE">
            <w:pPr>
              <w:jc w:val="right"/>
            </w:pPr>
            <w:r w:rsidRPr="00224DB6">
              <w:rPr>
                <w:color w:val="000000"/>
                <w:sz w:val="22"/>
                <w:rPrChange w:id="4582" w:author="Markel" w:date="2018-07-20T14:56:00Z">
                  <w:rPr>
                    <w:rFonts w:ascii="Calibri" w:hAnsi="Calibri"/>
                    <w:color w:val="000000"/>
                    <w:sz w:val="22"/>
                  </w:rPr>
                </w:rPrChange>
              </w:rPr>
              <w:t>0010</w:t>
            </w:r>
          </w:p>
        </w:tc>
        <w:tc>
          <w:tcPr>
            <w:tcW w:w="800" w:type="dxa"/>
            <w:tcPrChange w:id="4583" w:author="Markel" w:date="2018-07-20T14:56:00Z">
              <w:tcPr>
                <w:tcW w:w="1064" w:type="dxa"/>
                <w:gridSpan w:val="2"/>
              </w:tcPr>
            </w:tcPrChange>
          </w:tcPr>
          <w:p w14:paraId="14FA2AA0" w14:textId="77777777" w:rsidR="005E0CBA" w:rsidRPr="00224DB6" w:rsidRDefault="005E0CBA" w:rsidP="00C507EE">
            <w:pPr>
              <w:jc w:val="right"/>
            </w:pPr>
            <w:r w:rsidRPr="00224DB6">
              <w:rPr>
                <w:color w:val="000000"/>
                <w:sz w:val="22"/>
                <w:rPrChange w:id="4584" w:author="Markel" w:date="2018-07-20T14:56:00Z">
                  <w:rPr>
                    <w:rFonts w:ascii="Calibri" w:hAnsi="Calibri"/>
                    <w:color w:val="000000"/>
                    <w:sz w:val="22"/>
                  </w:rPr>
                </w:rPrChange>
              </w:rPr>
              <w:t>-6</w:t>
            </w:r>
          </w:p>
        </w:tc>
        <w:tc>
          <w:tcPr>
            <w:tcW w:w="876" w:type="dxa"/>
            <w:tcPrChange w:id="4585" w:author="Markel" w:date="2018-07-20T14:56:00Z">
              <w:tcPr>
                <w:tcW w:w="1064" w:type="dxa"/>
                <w:gridSpan w:val="2"/>
              </w:tcPr>
            </w:tcPrChange>
          </w:tcPr>
          <w:p w14:paraId="5C41F0A6" w14:textId="77777777" w:rsidR="005E0CBA" w:rsidRPr="00224DB6" w:rsidRDefault="005E0CBA" w:rsidP="00C507EE">
            <w:pPr>
              <w:jc w:val="right"/>
            </w:pPr>
            <w:r w:rsidRPr="00224DB6">
              <w:rPr>
                <w:color w:val="000000"/>
                <w:sz w:val="22"/>
                <w:rPrChange w:id="4586" w:author="Markel" w:date="2018-07-20T14:56:00Z">
                  <w:rPr>
                    <w:rFonts w:ascii="Calibri" w:hAnsi="Calibri"/>
                    <w:color w:val="000000"/>
                    <w:sz w:val="22"/>
                  </w:rPr>
                </w:rPrChange>
              </w:rPr>
              <w:t>-11</w:t>
            </w:r>
          </w:p>
        </w:tc>
        <w:tc>
          <w:tcPr>
            <w:tcW w:w="807" w:type="dxa"/>
            <w:tcPrChange w:id="4587" w:author="Markel" w:date="2018-07-20T14:56:00Z">
              <w:tcPr>
                <w:tcW w:w="1064" w:type="dxa"/>
                <w:gridSpan w:val="2"/>
              </w:tcPr>
            </w:tcPrChange>
          </w:tcPr>
          <w:p w14:paraId="68B9F6CE" w14:textId="77777777" w:rsidR="005E0CBA" w:rsidRPr="00224DB6" w:rsidRDefault="005E0CBA" w:rsidP="00C507EE">
            <w:pPr>
              <w:jc w:val="right"/>
            </w:pPr>
            <w:r w:rsidRPr="00224DB6">
              <w:rPr>
                <w:color w:val="000000"/>
                <w:sz w:val="22"/>
                <w:rPrChange w:id="4588" w:author="Markel" w:date="2018-07-20T14:56:00Z">
                  <w:rPr>
                    <w:rFonts w:ascii="Calibri" w:hAnsi="Calibri"/>
                    <w:color w:val="000000"/>
                    <w:sz w:val="22"/>
                  </w:rPr>
                </w:rPrChange>
              </w:rPr>
              <w:t>2</w:t>
            </w:r>
          </w:p>
        </w:tc>
        <w:tc>
          <w:tcPr>
            <w:tcW w:w="883" w:type="dxa"/>
            <w:tcPrChange w:id="4589" w:author="Markel" w:date="2018-07-20T14:56:00Z">
              <w:tcPr>
                <w:tcW w:w="1064" w:type="dxa"/>
                <w:gridSpan w:val="2"/>
              </w:tcPr>
            </w:tcPrChange>
          </w:tcPr>
          <w:p w14:paraId="413E2942" w14:textId="77777777" w:rsidR="005E0CBA" w:rsidRPr="00224DB6" w:rsidRDefault="005E0CBA" w:rsidP="00C507EE">
            <w:pPr>
              <w:jc w:val="right"/>
            </w:pPr>
            <w:r w:rsidRPr="00224DB6">
              <w:rPr>
                <w:color w:val="000000"/>
                <w:sz w:val="22"/>
                <w:rPrChange w:id="4590" w:author="Markel" w:date="2018-07-20T14:56:00Z">
                  <w:rPr>
                    <w:rFonts w:ascii="Calibri" w:hAnsi="Calibri"/>
                    <w:color w:val="000000"/>
                    <w:sz w:val="22"/>
                  </w:rPr>
                </w:rPrChange>
              </w:rPr>
              <w:t>5</w:t>
            </w:r>
          </w:p>
        </w:tc>
        <w:tc>
          <w:tcPr>
            <w:tcW w:w="666" w:type="dxa"/>
            <w:cellIns w:id="4591" w:author="Markel" w:date="2018-07-20T14:56:00Z"/>
            <w:tcPrChange w:id="4592" w:author="Markel" w:date="2018-07-20T14:56:00Z">
              <w:tcPr>
                <w:tcW w:w="1064" w:type="dxa"/>
                <w:gridSpan w:val="2"/>
                <w:cellIns w:id="4593" w:author="Markel" w:date="2018-07-20T14:56:00Z"/>
              </w:tcPr>
            </w:tcPrChange>
          </w:tcPr>
          <w:p w14:paraId="08C19C73" w14:textId="77777777" w:rsidR="005E0CBA" w:rsidRPr="00224DB6" w:rsidRDefault="007B1500" w:rsidP="00C507EE">
            <w:pPr>
              <w:jc w:val="right"/>
              <w:rPr>
                <w:color w:val="000000"/>
              </w:rPr>
            </w:pPr>
            <w:ins w:id="4594" w:author="Markel" w:date="2018-07-20T14:56:00Z">
              <w:r w:rsidRPr="00224DB6">
                <w:rPr>
                  <w:color w:val="000000"/>
                </w:rPr>
                <w:t>1</w:t>
              </w:r>
            </w:ins>
          </w:p>
        </w:tc>
        <w:tc>
          <w:tcPr>
            <w:tcW w:w="666" w:type="dxa"/>
            <w:cellIns w:id="4595" w:author="Markel" w:date="2018-07-20T14:56:00Z"/>
            <w:tcPrChange w:id="4596" w:author="Markel" w:date="2018-07-20T14:56:00Z">
              <w:tcPr>
                <w:tcW w:w="1064" w:type="dxa"/>
                <w:gridSpan w:val="3"/>
                <w:cellIns w:id="4597" w:author="Markel" w:date="2018-07-20T14:56:00Z"/>
              </w:tcPr>
            </w:tcPrChange>
          </w:tcPr>
          <w:p w14:paraId="069BA898" w14:textId="77777777" w:rsidR="005E0CBA" w:rsidRPr="00224DB6" w:rsidRDefault="007B1500" w:rsidP="00C507EE">
            <w:pPr>
              <w:jc w:val="right"/>
              <w:rPr>
                <w:color w:val="000000"/>
              </w:rPr>
            </w:pPr>
            <w:ins w:id="4598" w:author="Markel" w:date="2018-07-20T14:56:00Z">
              <w:r w:rsidRPr="00224DB6">
                <w:rPr>
                  <w:color w:val="000000"/>
                </w:rPr>
                <w:t>3</w:t>
              </w:r>
            </w:ins>
          </w:p>
        </w:tc>
        <w:tc>
          <w:tcPr>
            <w:tcW w:w="791" w:type="dxa"/>
            <w:tcPrChange w:id="4599" w:author="Markel" w:date="2018-07-20T14:56:00Z">
              <w:tcPr>
                <w:tcW w:w="1064" w:type="dxa"/>
                <w:gridSpan w:val="4"/>
              </w:tcPr>
            </w:tcPrChange>
          </w:tcPr>
          <w:p w14:paraId="1C9F8745" w14:textId="77777777" w:rsidR="005E0CBA" w:rsidRPr="00224DB6" w:rsidRDefault="005E0CBA" w:rsidP="00C507EE">
            <w:pPr>
              <w:jc w:val="right"/>
            </w:pPr>
            <w:r w:rsidRPr="00224DB6">
              <w:rPr>
                <w:color w:val="000000"/>
                <w:sz w:val="22"/>
                <w:rPrChange w:id="4600" w:author="Markel" w:date="2018-07-20T14:56:00Z">
                  <w:rPr>
                    <w:rFonts w:ascii="Calibri" w:hAnsi="Calibri"/>
                    <w:color w:val="000000"/>
                    <w:sz w:val="22"/>
                  </w:rPr>
                </w:rPrChange>
              </w:rPr>
              <w:t>2</w:t>
            </w:r>
          </w:p>
        </w:tc>
        <w:tc>
          <w:tcPr>
            <w:tcW w:w="867" w:type="dxa"/>
            <w:tcPrChange w:id="4601" w:author="Markel" w:date="2018-07-20T14:56:00Z">
              <w:tcPr>
                <w:tcW w:w="1064" w:type="dxa"/>
                <w:gridSpan w:val="3"/>
              </w:tcPr>
            </w:tcPrChange>
          </w:tcPr>
          <w:p w14:paraId="2F151073" w14:textId="77777777" w:rsidR="005E0CBA" w:rsidRPr="00224DB6" w:rsidRDefault="005E0CBA" w:rsidP="00C507EE">
            <w:pPr>
              <w:jc w:val="right"/>
            </w:pPr>
            <w:r w:rsidRPr="00224DB6">
              <w:rPr>
                <w:color w:val="000000"/>
                <w:sz w:val="22"/>
                <w:rPrChange w:id="4602" w:author="Markel" w:date="2018-07-20T14:56:00Z">
                  <w:rPr>
                    <w:rFonts w:ascii="Calibri" w:hAnsi="Calibri"/>
                    <w:color w:val="000000"/>
                    <w:sz w:val="22"/>
                  </w:rPr>
                </w:rPrChange>
              </w:rPr>
              <w:t>5</w:t>
            </w:r>
          </w:p>
        </w:tc>
        <w:tc>
          <w:tcPr>
            <w:tcW w:w="811" w:type="dxa"/>
            <w:tcPrChange w:id="4603" w:author="Markel" w:date="2018-07-20T14:56:00Z">
              <w:tcPr>
                <w:tcW w:w="1064" w:type="dxa"/>
                <w:gridSpan w:val="4"/>
              </w:tcPr>
            </w:tcPrChange>
          </w:tcPr>
          <w:p w14:paraId="5624CFF6" w14:textId="77777777" w:rsidR="005E0CBA" w:rsidRPr="00224DB6" w:rsidRDefault="005E0CBA" w:rsidP="00C507EE">
            <w:pPr>
              <w:jc w:val="right"/>
            </w:pPr>
            <w:r w:rsidRPr="00224DB6">
              <w:rPr>
                <w:color w:val="000000"/>
                <w:sz w:val="22"/>
                <w:rPrChange w:id="4604" w:author="Markel" w:date="2018-07-20T14:56:00Z">
                  <w:rPr>
                    <w:rFonts w:ascii="Calibri" w:hAnsi="Calibri"/>
                    <w:color w:val="000000"/>
                    <w:sz w:val="22"/>
                  </w:rPr>
                </w:rPrChange>
              </w:rPr>
              <w:t>-5</w:t>
            </w:r>
          </w:p>
        </w:tc>
        <w:tc>
          <w:tcPr>
            <w:tcW w:w="888" w:type="dxa"/>
            <w:tcPrChange w:id="4605" w:author="Markel" w:date="2018-07-20T14:56:00Z">
              <w:tcPr>
                <w:tcW w:w="1064" w:type="dxa"/>
                <w:gridSpan w:val="4"/>
              </w:tcPr>
            </w:tcPrChange>
          </w:tcPr>
          <w:p w14:paraId="5D4AF572" w14:textId="77777777" w:rsidR="005E0CBA" w:rsidRPr="00224DB6" w:rsidRDefault="005E0CBA" w:rsidP="00C507EE">
            <w:pPr>
              <w:jc w:val="right"/>
            </w:pPr>
            <w:r w:rsidRPr="00224DB6">
              <w:rPr>
                <w:color w:val="000000"/>
                <w:sz w:val="22"/>
                <w:rPrChange w:id="4606" w:author="Markel" w:date="2018-07-20T14:56:00Z">
                  <w:rPr>
                    <w:rFonts w:ascii="Calibri" w:hAnsi="Calibri"/>
                    <w:color w:val="000000"/>
                    <w:sz w:val="22"/>
                  </w:rPr>
                </w:rPrChange>
              </w:rPr>
              <w:t>-9</w:t>
            </w:r>
          </w:p>
        </w:tc>
      </w:tr>
      <w:tr w:rsidR="005E0CBA" w:rsidRPr="00224DB6" w14:paraId="6E838AB5" w14:textId="77777777" w:rsidTr="005E0CBA">
        <w:tblPrEx>
          <w:tblW w:w="0" w:type="auto"/>
          <w:tblPrExChange w:id="4607" w:author="Markel" w:date="2018-07-20T14:56:00Z">
            <w:tblPrEx>
              <w:tblW w:w="0" w:type="auto"/>
            </w:tblPrEx>
          </w:tblPrExChange>
        </w:tblPrEx>
        <w:trPr>
          <w:trPrChange w:id="4608" w:author="Markel" w:date="2018-07-20T14:56:00Z">
            <w:trPr>
              <w:gridAfter w:val="0"/>
            </w:trPr>
          </w:trPrChange>
        </w:trPr>
        <w:tc>
          <w:tcPr>
            <w:tcW w:w="961" w:type="dxa"/>
            <w:tcPrChange w:id="4609" w:author="Markel" w:date="2018-07-20T14:56:00Z">
              <w:tcPr>
                <w:tcW w:w="1064" w:type="dxa"/>
                <w:gridSpan w:val="2"/>
              </w:tcPr>
            </w:tcPrChange>
          </w:tcPr>
          <w:p w14:paraId="485C9D16" w14:textId="77777777" w:rsidR="005E0CBA" w:rsidRPr="00224DB6" w:rsidRDefault="005E0CBA" w:rsidP="00C507EE">
            <w:pPr>
              <w:jc w:val="right"/>
            </w:pPr>
            <w:r w:rsidRPr="00224DB6">
              <w:rPr>
                <w:color w:val="000000"/>
                <w:sz w:val="22"/>
                <w:rPrChange w:id="4610" w:author="Markel" w:date="2018-07-20T14:56:00Z">
                  <w:rPr>
                    <w:rFonts w:ascii="Calibri" w:hAnsi="Calibri"/>
                    <w:color w:val="000000"/>
                    <w:sz w:val="22"/>
                  </w:rPr>
                </w:rPrChange>
              </w:rPr>
              <w:t>0011</w:t>
            </w:r>
          </w:p>
        </w:tc>
        <w:tc>
          <w:tcPr>
            <w:tcW w:w="800" w:type="dxa"/>
            <w:tcPrChange w:id="4611" w:author="Markel" w:date="2018-07-20T14:56:00Z">
              <w:tcPr>
                <w:tcW w:w="1064" w:type="dxa"/>
                <w:gridSpan w:val="2"/>
              </w:tcPr>
            </w:tcPrChange>
          </w:tcPr>
          <w:p w14:paraId="2403350D" w14:textId="77777777" w:rsidR="005E0CBA" w:rsidRPr="00224DB6" w:rsidRDefault="005E0CBA" w:rsidP="00C507EE">
            <w:pPr>
              <w:jc w:val="right"/>
            </w:pPr>
            <w:r w:rsidRPr="00224DB6">
              <w:rPr>
                <w:color w:val="000000"/>
                <w:sz w:val="22"/>
                <w:rPrChange w:id="4612" w:author="Markel" w:date="2018-07-20T14:56:00Z">
                  <w:rPr>
                    <w:rFonts w:ascii="Calibri" w:hAnsi="Calibri"/>
                    <w:color w:val="000000"/>
                    <w:sz w:val="22"/>
                  </w:rPr>
                </w:rPrChange>
              </w:rPr>
              <w:t>-5</w:t>
            </w:r>
          </w:p>
        </w:tc>
        <w:tc>
          <w:tcPr>
            <w:tcW w:w="876" w:type="dxa"/>
            <w:tcPrChange w:id="4613" w:author="Markel" w:date="2018-07-20T14:56:00Z">
              <w:tcPr>
                <w:tcW w:w="1064" w:type="dxa"/>
                <w:gridSpan w:val="2"/>
              </w:tcPr>
            </w:tcPrChange>
          </w:tcPr>
          <w:p w14:paraId="2A170852" w14:textId="77777777" w:rsidR="005E0CBA" w:rsidRPr="00224DB6" w:rsidRDefault="005E0CBA" w:rsidP="00C507EE">
            <w:pPr>
              <w:jc w:val="right"/>
            </w:pPr>
            <w:r w:rsidRPr="00224DB6">
              <w:rPr>
                <w:color w:val="000000"/>
                <w:sz w:val="22"/>
                <w:rPrChange w:id="4614" w:author="Markel" w:date="2018-07-20T14:56:00Z">
                  <w:rPr>
                    <w:rFonts w:ascii="Calibri" w:hAnsi="Calibri"/>
                    <w:color w:val="000000"/>
                    <w:sz w:val="22"/>
                  </w:rPr>
                </w:rPrChange>
              </w:rPr>
              <w:t>-9</w:t>
            </w:r>
          </w:p>
        </w:tc>
        <w:tc>
          <w:tcPr>
            <w:tcW w:w="807" w:type="dxa"/>
            <w:tcPrChange w:id="4615" w:author="Markel" w:date="2018-07-20T14:56:00Z">
              <w:tcPr>
                <w:tcW w:w="1064" w:type="dxa"/>
                <w:gridSpan w:val="2"/>
              </w:tcPr>
            </w:tcPrChange>
          </w:tcPr>
          <w:p w14:paraId="50A6E809" w14:textId="77777777" w:rsidR="005E0CBA" w:rsidRPr="00224DB6" w:rsidRDefault="005E0CBA" w:rsidP="00C507EE">
            <w:pPr>
              <w:jc w:val="right"/>
            </w:pPr>
            <w:r w:rsidRPr="00224DB6">
              <w:rPr>
                <w:color w:val="000000"/>
                <w:sz w:val="22"/>
                <w:rPrChange w:id="4616" w:author="Markel" w:date="2018-07-20T14:56:00Z">
                  <w:rPr>
                    <w:rFonts w:ascii="Calibri" w:hAnsi="Calibri"/>
                    <w:color w:val="000000"/>
                    <w:sz w:val="22"/>
                  </w:rPr>
                </w:rPrChange>
              </w:rPr>
              <w:t>3</w:t>
            </w:r>
          </w:p>
        </w:tc>
        <w:tc>
          <w:tcPr>
            <w:tcW w:w="883" w:type="dxa"/>
            <w:tcPrChange w:id="4617" w:author="Markel" w:date="2018-07-20T14:56:00Z">
              <w:tcPr>
                <w:tcW w:w="1064" w:type="dxa"/>
                <w:gridSpan w:val="2"/>
              </w:tcPr>
            </w:tcPrChange>
          </w:tcPr>
          <w:p w14:paraId="2E208E97" w14:textId="77777777" w:rsidR="005E0CBA" w:rsidRPr="00224DB6" w:rsidRDefault="005E0CBA" w:rsidP="00C507EE">
            <w:pPr>
              <w:jc w:val="right"/>
            </w:pPr>
            <w:r w:rsidRPr="00224DB6">
              <w:rPr>
                <w:color w:val="000000"/>
                <w:sz w:val="22"/>
                <w:rPrChange w:id="4618" w:author="Markel" w:date="2018-07-20T14:56:00Z">
                  <w:rPr>
                    <w:rFonts w:ascii="Calibri" w:hAnsi="Calibri"/>
                    <w:color w:val="000000"/>
                    <w:sz w:val="22"/>
                  </w:rPr>
                </w:rPrChange>
              </w:rPr>
              <w:t>7</w:t>
            </w:r>
          </w:p>
        </w:tc>
        <w:tc>
          <w:tcPr>
            <w:tcW w:w="666" w:type="dxa"/>
            <w:cellIns w:id="4619" w:author="Markel" w:date="2018-07-20T14:56:00Z"/>
            <w:tcPrChange w:id="4620" w:author="Markel" w:date="2018-07-20T14:56:00Z">
              <w:tcPr>
                <w:tcW w:w="1064" w:type="dxa"/>
                <w:gridSpan w:val="2"/>
                <w:cellIns w:id="4621" w:author="Markel" w:date="2018-07-20T14:56:00Z"/>
              </w:tcPr>
            </w:tcPrChange>
          </w:tcPr>
          <w:p w14:paraId="320B1138" w14:textId="77777777" w:rsidR="005E0CBA" w:rsidRPr="00224DB6" w:rsidRDefault="007B1500" w:rsidP="00C507EE">
            <w:pPr>
              <w:jc w:val="right"/>
              <w:rPr>
                <w:color w:val="000000"/>
              </w:rPr>
            </w:pPr>
            <w:ins w:id="4622" w:author="Markel" w:date="2018-07-20T14:56:00Z">
              <w:r w:rsidRPr="00224DB6">
                <w:rPr>
                  <w:color w:val="000000"/>
                </w:rPr>
                <w:t>-1</w:t>
              </w:r>
            </w:ins>
          </w:p>
        </w:tc>
        <w:tc>
          <w:tcPr>
            <w:tcW w:w="666" w:type="dxa"/>
            <w:tcPrChange w:id="4623" w:author="Markel" w:date="2018-07-20T14:56:00Z">
              <w:tcPr>
                <w:tcW w:w="1064" w:type="dxa"/>
              </w:tcPr>
            </w:tcPrChange>
          </w:tcPr>
          <w:p w14:paraId="6DA06D6E" w14:textId="77777777" w:rsidR="005E0CBA" w:rsidRPr="00224DB6" w:rsidRDefault="007B1500" w:rsidP="00C507EE">
            <w:pPr>
              <w:jc w:val="right"/>
              <w:rPr>
                <w:color w:val="000000"/>
                <w:rPrChange w:id="4624" w:author="Markel" w:date="2018-07-20T14:56:00Z">
                  <w:rPr/>
                </w:rPrChange>
              </w:rPr>
            </w:pPr>
            <w:ins w:id="4625" w:author="Markel" w:date="2018-07-20T14:56:00Z">
              <w:r w:rsidRPr="00224DB6">
                <w:rPr>
                  <w:color w:val="000000"/>
                </w:rPr>
                <w:t>-</w:t>
              </w:r>
            </w:ins>
            <w:r w:rsidRPr="00224DB6">
              <w:rPr>
                <w:color w:val="000000"/>
                <w:rPrChange w:id="4626" w:author="Markel" w:date="2018-07-20T14:56:00Z">
                  <w:rPr>
                    <w:rFonts w:ascii="Calibri" w:hAnsi="Calibri"/>
                    <w:color w:val="000000"/>
                    <w:sz w:val="22"/>
                  </w:rPr>
                </w:rPrChange>
              </w:rPr>
              <w:t>3</w:t>
            </w:r>
          </w:p>
        </w:tc>
        <w:tc>
          <w:tcPr>
            <w:tcW w:w="791" w:type="dxa"/>
            <w:cellIns w:id="4627" w:author="Markel" w:date="2018-07-20T14:56:00Z"/>
            <w:tcPrChange w:id="4628" w:author="Markel" w:date="2018-07-20T14:56:00Z">
              <w:tcPr>
                <w:tcW w:w="1064" w:type="dxa"/>
                <w:gridSpan w:val="3"/>
                <w:cellIns w:id="4629" w:author="Markel" w:date="2018-07-20T14:56:00Z"/>
              </w:tcPr>
            </w:tcPrChange>
          </w:tcPr>
          <w:p w14:paraId="3E92F7DE" w14:textId="77777777" w:rsidR="005E0CBA" w:rsidRPr="00224DB6" w:rsidRDefault="005E0CBA" w:rsidP="00C507EE">
            <w:pPr>
              <w:jc w:val="right"/>
            </w:pPr>
            <w:ins w:id="4630" w:author="Markel" w:date="2018-07-20T14:56:00Z">
              <w:r w:rsidRPr="00224DB6">
                <w:rPr>
                  <w:color w:val="000000"/>
                  <w:sz w:val="22"/>
                  <w:szCs w:val="22"/>
                </w:rPr>
                <w:t>3</w:t>
              </w:r>
            </w:ins>
          </w:p>
        </w:tc>
        <w:tc>
          <w:tcPr>
            <w:tcW w:w="867" w:type="dxa"/>
            <w:tcPrChange w:id="4631" w:author="Markel" w:date="2018-07-20T14:56:00Z">
              <w:tcPr>
                <w:tcW w:w="1064" w:type="dxa"/>
                <w:gridSpan w:val="4"/>
              </w:tcPr>
            </w:tcPrChange>
          </w:tcPr>
          <w:p w14:paraId="273BD07F" w14:textId="77777777" w:rsidR="005E0CBA" w:rsidRPr="00224DB6" w:rsidRDefault="005E0CBA" w:rsidP="00C507EE">
            <w:pPr>
              <w:jc w:val="right"/>
            </w:pPr>
            <w:r w:rsidRPr="00224DB6">
              <w:rPr>
                <w:color w:val="000000"/>
                <w:sz w:val="22"/>
                <w:rPrChange w:id="4632" w:author="Markel" w:date="2018-07-20T14:56:00Z">
                  <w:rPr>
                    <w:rFonts w:ascii="Calibri" w:hAnsi="Calibri"/>
                    <w:color w:val="000000"/>
                    <w:sz w:val="22"/>
                  </w:rPr>
                </w:rPrChange>
              </w:rPr>
              <w:t>7</w:t>
            </w:r>
          </w:p>
        </w:tc>
        <w:tc>
          <w:tcPr>
            <w:tcW w:w="811" w:type="dxa"/>
            <w:tcPrChange w:id="4633" w:author="Markel" w:date="2018-07-20T14:56:00Z">
              <w:tcPr>
                <w:tcW w:w="1064" w:type="dxa"/>
                <w:gridSpan w:val="5"/>
              </w:tcPr>
            </w:tcPrChange>
          </w:tcPr>
          <w:p w14:paraId="3CBA719A" w14:textId="77777777" w:rsidR="005E0CBA" w:rsidRPr="00224DB6" w:rsidRDefault="005E0CBA" w:rsidP="00C507EE">
            <w:pPr>
              <w:jc w:val="right"/>
            </w:pPr>
            <w:r w:rsidRPr="00224DB6">
              <w:rPr>
                <w:color w:val="000000"/>
                <w:sz w:val="22"/>
                <w:rPrChange w:id="4634" w:author="Markel" w:date="2018-07-20T14:56:00Z">
                  <w:rPr>
                    <w:rFonts w:ascii="Calibri" w:hAnsi="Calibri"/>
                    <w:color w:val="000000"/>
                    <w:sz w:val="22"/>
                  </w:rPr>
                </w:rPrChange>
              </w:rPr>
              <w:t>-6</w:t>
            </w:r>
          </w:p>
        </w:tc>
        <w:tc>
          <w:tcPr>
            <w:tcW w:w="888" w:type="dxa"/>
            <w:tcPrChange w:id="4635" w:author="Markel" w:date="2018-07-20T14:56:00Z">
              <w:tcPr>
                <w:tcW w:w="1064" w:type="dxa"/>
                <w:gridSpan w:val="4"/>
              </w:tcPr>
            </w:tcPrChange>
          </w:tcPr>
          <w:p w14:paraId="57A4F623" w14:textId="77777777" w:rsidR="005E0CBA" w:rsidRPr="00224DB6" w:rsidRDefault="005E0CBA" w:rsidP="00C507EE">
            <w:pPr>
              <w:jc w:val="right"/>
            </w:pPr>
            <w:r w:rsidRPr="00224DB6">
              <w:rPr>
                <w:color w:val="000000"/>
                <w:sz w:val="22"/>
                <w:rPrChange w:id="4636" w:author="Markel" w:date="2018-07-20T14:56:00Z">
                  <w:rPr>
                    <w:rFonts w:ascii="Calibri" w:hAnsi="Calibri"/>
                    <w:color w:val="000000"/>
                    <w:sz w:val="22"/>
                  </w:rPr>
                </w:rPrChange>
              </w:rPr>
              <w:t>-11</w:t>
            </w:r>
          </w:p>
        </w:tc>
      </w:tr>
      <w:tr w:rsidR="005E0CBA" w:rsidRPr="00224DB6" w14:paraId="3834A991" w14:textId="77777777" w:rsidTr="005E0CBA">
        <w:tblPrEx>
          <w:tblW w:w="0" w:type="auto"/>
          <w:tblPrExChange w:id="4637" w:author="Markel" w:date="2018-07-20T14:56:00Z">
            <w:tblPrEx>
              <w:tblW w:w="0" w:type="auto"/>
            </w:tblPrEx>
          </w:tblPrExChange>
        </w:tblPrEx>
        <w:trPr>
          <w:trPrChange w:id="4638" w:author="Markel" w:date="2018-07-20T14:56:00Z">
            <w:trPr>
              <w:gridAfter w:val="0"/>
            </w:trPr>
          </w:trPrChange>
        </w:trPr>
        <w:tc>
          <w:tcPr>
            <w:tcW w:w="961" w:type="dxa"/>
            <w:tcPrChange w:id="4639" w:author="Markel" w:date="2018-07-20T14:56:00Z">
              <w:tcPr>
                <w:tcW w:w="1064" w:type="dxa"/>
                <w:gridSpan w:val="2"/>
              </w:tcPr>
            </w:tcPrChange>
          </w:tcPr>
          <w:p w14:paraId="476D3478" w14:textId="77777777" w:rsidR="005E0CBA" w:rsidRPr="00224DB6" w:rsidRDefault="005E0CBA" w:rsidP="00C507EE">
            <w:pPr>
              <w:jc w:val="right"/>
            </w:pPr>
            <w:r w:rsidRPr="00224DB6">
              <w:rPr>
                <w:color w:val="000000"/>
                <w:sz w:val="22"/>
                <w:rPrChange w:id="4640" w:author="Markel" w:date="2018-07-20T14:56:00Z">
                  <w:rPr>
                    <w:rFonts w:ascii="Calibri" w:hAnsi="Calibri"/>
                    <w:color w:val="000000"/>
                    <w:sz w:val="22"/>
                  </w:rPr>
                </w:rPrChange>
              </w:rPr>
              <w:t>0100</w:t>
            </w:r>
          </w:p>
        </w:tc>
        <w:tc>
          <w:tcPr>
            <w:tcW w:w="800" w:type="dxa"/>
            <w:tcPrChange w:id="4641" w:author="Markel" w:date="2018-07-20T14:56:00Z">
              <w:tcPr>
                <w:tcW w:w="1064" w:type="dxa"/>
                <w:gridSpan w:val="2"/>
              </w:tcPr>
            </w:tcPrChange>
          </w:tcPr>
          <w:p w14:paraId="4382BD08" w14:textId="77777777" w:rsidR="005E0CBA" w:rsidRPr="00224DB6" w:rsidRDefault="005E0CBA" w:rsidP="00C507EE">
            <w:pPr>
              <w:jc w:val="right"/>
            </w:pPr>
            <w:r w:rsidRPr="00224DB6">
              <w:rPr>
                <w:color w:val="000000"/>
                <w:sz w:val="22"/>
                <w:rPrChange w:id="4642" w:author="Markel" w:date="2018-07-20T14:56:00Z">
                  <w:rPr>
                    <w:rFonts w:ascii="Calibri" w:hAnsi="Calibri"/>
                    <w:color w:val="000000"/>
                    <w:sz w:val="22"/>
                  </w:rPr>
                </w:rPrChange>
              </w:rPr>
              <w:t>-4</w:t>
            </w:r>
          </w:p>
        </w:tc>
        <w:tc>
          <w:tcPr>
            <w:tcW w:w="876" w:type="dxa"/>
            <w:tcPrChange w:id="4643" w:author="Markel" w:date="2018-07-20T14:56:00Z">
              <w:tcPr>
                <w:tcW w:w="1064" w:type="dxa"/>
                <w:gridSpan w:val="2"/>
              </w:tcPr>
            </w:tcPrChange>
          </w:tcPr>
          <w:p w14:paraId="099AA2CB" w14:textId="77777777" w:rsidR="005E0CBA" w:rsidRPr="00224DB6" w:rsidRDefault="005E0CBA" w:rsidP="00C507EE">
            <w:pPr>
              <w:jc w:val="right"/>
            </w:pPr>
            <w:r w:rsidRPr="00224DB6">
              <w:rPr>
                <w:color w:val="000000"/>
                <w:sz w:val="22"/>
                <w:rPrChange w:id="4644" w:author="Markel" w:date="2018-07-20T14:56:00Z">
                  <w:rPr>
                    <w:rFonts w:ascii="Calibri" w:hAnsi="Calibri"/>
                    <w:color w:val="000000"/>
                    <w:sz w:val="22"/>
                  </w:rPr>
                </w:rPrChange>
              </w:rPr>
              <w:t>-7</w:t>
            </w:r>
          </w:p>
        </w:tc>
        <w:tc>
          <w:tcPr>
            <w:tcW w:w="807" w:type="dxa"/>
            <w:tcPrChange w:id="4645" w:author="Markel" w:date="2018-07-20T14:56:00Z">
              <w:tcPr>
                <w:tcW w:w="1064" w:type="dxa"/>
                <w:gridSpan w:val="2"/>
              </w:tcPr>
            </w:tcPrChange>
          </w:tcPr>
          <w:p w14:paraId="0C63F2C8" w14:textId="77777777" w:rsidR="005E0CBA" w:rsidRPr="00224DB6" w:rsidRDefault="005E0CBA" w:rsidP="00C507EE">
            <w:pPr>
              <w:jc w:val="right"/>
            </w:pPr>
            <w:r w:rsidRPr="00224DB6">
              <w:rPr>
                <w:color w:val="000000"/>
                <w:sz w:val="22"/>
                <w:rPrChange w:id="4646" w:author="Markel" w:date="2018-07-20T14:56:00Z">
                  <w:rPr>
                    <w:rFonts w:ascii="Calibri" w:hAnsi="Calibri"/>
                    <w:color w:val="000000"/>
                    <w:sz w:val="22"/>
                  </w:rPr>
                </w:rPrChange>
              </w:rPr>
              <w:t>4</w:t>
            </w:r>
          </w:p>
        </w:tc>
        <w:tc>
          <w:tcPr>
            <w:tcW w:w="883" w:type="dxa"/>
            <w:tcPrChange w:id="4647" w:author="Markel" w:date="2018-07-20T14:56:00Z">
              <w:tcPr>
                <w:tcW w:w="1064" w:type="dxa"/>
                <w:gridSpan w:val="2"/>
              </w:tcPr>
            </w:tcPrChange>
          </w:tcPr>
          <w:p w14:paraId="71659C80" w14:textId="77777777" w:rsidR="005E0CBA" w:rsidRPr="00224DB6" w:rsidRDefault="005E0CBA" w:rsidP="00C507EE">
            <w:pPr>
              <w:jc w:val="right"/>
            </w:pPr>
            <w:r w:rsidRPr="00224DB6">
              <w:rPr>
                <w:color w:val="000000"/>
                <w:sz w:val="22"/>
                <w:rPrChange w:id="4648" w:author="Markel" w:date="2018-07-20T14:56:00Z">
                  <w:rPr>
                    <w:rFonts w:ascii="Calibri" w:hAnsi="Calibri"/>
                    <w:color w:val="000000"/>
                    <w:sz w:val="22"/>
                  </w:rPr>
                </w:rPrChange>
              </w:rPr>
              <w:t>9</w:t>
            </w:r>
          </w:p>
        </w:tc>
        <w:tc>
          <w:tcPr>
            <w:tcW w:w="666" w:type="dxa"/>
            <w:cellIns w:id="4649" w:author="Markel" w:date="2018-07-20T14:56:00Z"/>
            <w:tcPrChange w:id="4650" w:author="Markel" w:date="2018-07-20T14:56:00Z">
              <w:tcPr>
                <w:tcW w:w="1064" w:type="dxa"/>
                <w:gridSpan w:val="2"/>
                <w:cellIns w:id="4651" w:author="Markel" w:date="2018-07-20T14:56:00Z"/>
              </w:tcPr>
            </w:tcPrChange>
          </w:tcPr>
          <w:p w14:paraId="6231BD07" w14:textId="77777777" w:rsidR="005E0CBA" w:rsidRPr="00224DB6" w:rsidRDefault="007B1500" w:rsidP="00C507EE">
            <w:pPr>
              <w:jc w:val="right"/>
              <w:rPr>
                <w:color w:val="000000"/>
              </w:rPr>
            </w:pPr>
            <w:ins w:id="4652" w:author="Markel" w:date="2018-07-20T14:56:00Z">
              <w:r w:rsidRPr="00224DB6">
                <w:rPr>
                  <w:color w:val="000000"/>
                </w:rPr>
                <w:t>0</w:t>
              </w:r>
            </w:ins>
          </w:p>
        </w:tc>
        <w:tc>
          <w:tcPr>
            <w:tcW w:w="666" w:type="dxa"/>
            <w:cellIns w:id="4653" w:author="Markel" w:date="2018-07-20T14:56:00Z"/>
            <w:tcPrChange w:id="4654" w:author="Markel" w:date="2018-07-20T14:56:00Z">
              <w:tcPr>
                <w:tcW w:w="1064" w:type="dxa"/>
                <w:gridSpan w:val="3"/>
                <w:cellIns w:id="4655" w:author="Markel" w:date="2018-07-20T14:56:00Z"/>
              </w:tcPr>
            </w:tcPrChange>
          </w:tcPr>
          <w:p w14:paraId="292DB05A" w14:textId="77777777" w:rsidR="005E0CBA" w:rsidRPr="00224DB6" w:rsidRDefault="007B1500" w:rsidP="00C507EE">
            <w:pPr>
              <w:jc w:val="right"/>
              <w:rPr>
                <w:color w:val="000000"/>
              </w:rPr>
            </w:pPr>
            <w:ins w:id="4656" w:author="Markel" w:date="2018-07-20T14:56:00Z">
              <w:r w:rsidRPr="00224DB6">
                <w:rPr>
                  <w:color w:val="000000"/>
                </w:rPr>
                <w:t>5</w:t>
              </w:r>
            </w:ins>
          </w:p>
        </w:tc>
        <w:tc>
          <w:tcPr>
            <w:tcW w:w="791" w:type="dxa"/>
            <w:tcPrChange w:id="4657" w:author="Markel" w:date="2018-07-20T14:56:00Z">
              <w:tcPr>
                <w:tcW w:w="1064" w:type="dxa"/>
                <w:gridSpan w:val="4"/>
              </w:tcPr>
            </w:tcPrChange>
          </w:tcPr>
          <w:p w14:paraId="58D33B5E" w14:textId="77777777" w:rsidR="005E0CBA" w:rsidRPr="00224DB6" w:rsidRDefault="005E0CBA" w:rsidP="00C507EE">
            <w:pPr>
              <w:jc w:val="right"/>
            </w:pPr>
            <w:r w:rsidRPr="00224DB6">
              <w:rPr>
                <w:color w:val="000000"/>
                <w:sz w:val="22"/>
                <w:rPrChange w:id="4658" w:author="Markel" w:date="2018-07-20T14:56:00Z">
                  <w:rPr>
                    <w:rFonts w:ascii="Calibri" w:hAnsi="Calibri"/>
                    <w:color w:val="000000"/>
                    <w:sz w:val="22"/>
                  </w:rPr>
                </w:rPrChange>
              </w:rPr>
              <w:t>4</w:t>
            </w:r>
          </w:p>
        </w:tc>
        <w:tc>
          <w:tcPr>
            <w:tcW w:w="867" w:type="dxa"/>
            <w:tcPrChange w:id="4659" w:author="Markel" w:date="2018-07-20T14:56:00Z">
              <w:tcPr>
                <w:tcW w:w="1064" w:type="dxa"/>
                <w:gridSpan w:val="3"/>
              </w:tcPr>
            </w:tcPrChange>
          </w:tcPr>
          <w:p w14:paraId="3A997AB6" w14:textId="77777777" w:rsidR="005E0CBA" w:rsidRPr="00224DB6" w:rsidRDefault="005E0CBA" w:rsidP="00C507EE">
            <w:pPr>
              <w:jc w:val="right"/>
            </w:pPr>
            <w:r w:rsidRPr="00224DB6">
              <w:rPr>
                <w:color w:val="000000"/>
                <w:sz w:val="22"/>
                <w:rPrChange w:id="4660" w:author="Markel" w:date="2018-07-20T14:56:00Z">
                  <w:rPr>
                    <w:rFonts w:ascii="Calibri" w:hAnsi="Calibri"/>
                    <w:color w:val="000000"/>
                    <w:sz w:val="22"/>
                  </w:rPr>
                </w:rPrChange>
              </w:rPr>
              <w:t>9</w:t>
            </w:r>
          </w:p>
        </w:tc>
        <w:tc>
          <w:tcPr>
            <w:tcW w:w="811" w:type="dxa"/>
            <w:tcPrChange w:id="4661" w:author="Markel" w:date="2018-07-20T14:56:00Z">
              <w:tcPr>
                <w:tcW w:w="1064" w:type="dxa"/>
                <w:gridSpan w:val="4"/>
              </w:tcPr>
            </w:tcPrChange>
          </w:tcPr>
          <w:p w14:paraId="2D0571BC" w14:textId="77777777" w:rsidR="005E0CBA" w:rsidRPr="00224DB6" w:rsidRDefault="005E0CBA" w:rsidP="00C507EE">
            <w:pPr>
              <w:jc w:val="right"/>
            </w:pPr>
            <w:r w:rsidRPr="00224DB6">
              <w:rPr>
                <w:color w:val="000000"/>
                <w:sz w:val="22"/>
                <w:rPrChange w:id="4662" w:author="Markel" w:date="2018-07-20T14:56:00Z">
                  <w:rPr>
                    <w:rFonts w:ascii="Calibri" w:hAnsi="Calibri"/>
                    <w:color w:val="000000"/>
                    <w:sz w:val="22"/>
                  </w:rPr>
                </w:rPrChange>
              </w:rPr>
              <w:t>-1</w:t>
            </w:r>
          </w:p>
        </w:tc>
        <w:tc>
          <w:tcPr>
            <w:tcW w:w="888" w:type="dxa"/>
            <w:tcPrChange w:id="4663" w:author="Markel" w:date="2018-07-20T14:56:00Z">
              <w:tcPr>
                <w:tcW w:w="1064" w:type="dxa"/>
                <w:gridSpan w:val="4"/>
              </w:tcPr>
            </w:tcPrChange>
          </w:tcPr>
          <w:p w14:paraId="44E8F610" w14:textId="77777777" w:rsidR="005E0CBA" w:rsidRPr="00224DB6" w:rsidRDefault="005E0CBA" w:rsidP="00C507EE">
            <w:pPr>
              <w:jc w:val="right"/>
            </w:pPr>
            <w:r w:rsidRPr="00224DB6">
              <w:rPr>
                <w:color w:val="000000"/>
                <w:sz w:val="22"/>
                <w:rPrChange w:id="4664" w:author="Markel" w:date="2018-07-20T14:56:00Z">
                  <w:rPr>
                    <w:rFonts w:ascii="Calibri" w:hAnsi="Calibri"/>
                    <w:color w:val="000000"/>
                    <w:sz w:val="22"/>
                  </w:rPr>
                </w:rPrChange>
              </w:rPr>
              <w:t>-1</w:t>
            </w:r>
          </w:p>
        </w:tc>
      </w:tr>
      <w:tr w:rsidR="005E0CBA" w:rsidRPr="00224DB6" w14:paraId="1322AFA7" w14:textId="77777777" w:rsidTr="005E0CBA">
        <w:tblPrEx>
          <w:tblW w:w="0" w:type="auto"/>
          <w:tblPrExChange w:id="4665" w:author="Markel" w:date="2018-07-20T14:56:00Z">
            <w:tblPrEx>
              <w:tblW w:w="0" w:type="auto"/>
            </w:tblPrEx>
          </w:tblPrExChange>
        </w:tblPrEx>
        <w:trPr>
          <w:trPrChange w:id="4666" w:author="Markel" w:date="2018-07-20T14:56:00Z">
            <w:trPr>
              <w:gridAfter w:val="0"/>
            </w:trPr>
          </w:trPrChange>
        </w:trPr>
        <w:tc>
          <w:tcPr>
            <w:tcW w:w="961" w:type="dxa"/>
            <w:tcPrChange w:id="4667" w:author="Markel" w:date="2018-07-20T14:56:00Z">
              <w:tcPr>
                <w:tcW w:w="1064" w:type="dxa"/>
                <w:gridSpan w:val="2"/>
              </w:tcPr>
            </w:tcPrChange>
          </w:tcPr>
          <w:p w14:paraId="5759ECC7" w14:textId="77777777" w:rsidR="005E0CBA" w:rsidRPr="00224DB6" w:rsidRDefault="005E0CBA" w:rsidP="00C507EE">
            <w:pPr>
              <w:jc w:val="right"/>
            </w:pPr>
            <w:r w:rsidRPr="00224DB6">
              <w:rPr>
                <w:color w:val="000000"/>
                <w:sz w:val="22"/>
                <w:rPrChange w:id="4668" w:author="Markel" w:date="2018-07-20T14:56:00Z">
                  <w:rPr>
                    <w:rFonts w:ascii="Calibri" w:hAnsi="Calibri"/>
                    <w:color w:val="000000"/>
                    <w:sz w:val="22"/>
                  </w:rPr>
                </w:rPrChange>
              </w:rPr>
              <w:t>0101</w:t>
            </w:r>
          </w:p>
        </w:tc>
        <w:tc>
          <w:tcPr>
            <w:tcW w:w="800" w:type="dxa"/>
            <w:tcPrChange w:id="4669" w:author="Markel" w:date="2018-07-20T14:56:00Z">
              <w:tcPr>
                <w:tcW w:w="1064" w:type="dxa"/>
                <w:gridSpan w:val="2"/>
              </w:tcPr>
            </w:tcPrChange>
          </w:tcPr>
          <w:p w14:paraId="2FDD649D" w14:textId="77777777" w:rsidR="005E0CBA" w:rsidRPr="00224DB6" w:rsidRDefault="005E0CBA" w:rsidP="00C507EE">
            <w:pPr>
              <w:jc w:val="right"/>
            </w:pPr>
            <w:r w:rsidRPr="00224DB6">
              <w:rPr>
                <w:color w:val="000000"/>
                <w:sz w:val="22"/>
                <w:rPrChange w:id="4670" w:author="Markel" w:date="2018-07-20T14:56:00Z">
                  <w:rPr>
                    <w:rFonts w:ascii="Calibri" w:hAnsi="Calibri"/>
                    <w:color w:val="000000"/>
                    <w:sz w:val="22"/>
                  </w:rPr>
                </w:rPrChange>
              </w:rPr>
              <w:t>-3</w:t>
            </w:r>
          </w:p>
        </w:tc>
        <w:tc>
          <w:tcPr>
            <w:tcW w:w="876" w:type="dxa"/>
            <w:tcPrChange w:id="4671" w:author="Markel" w:date="2018-07-20T14:56:00Z">
              <w:tcPr>
                <w:tcW w:w="1064" w:type="dxa"/>
                <w:gridSpan w:val="2"/>
              </w:tcPr>
            </w:tcPrChange>
          </w:tcPr>
          <w:p w14:paraId="5B69981A" w14:textId="77777777" w:rsidR="005E0CBA" w:rsidRPr="00224DB6" w:rsidRDefault="005E0CBA" w:rsidP="00C507EE">
            <w:pPr>
              <w:jc w:val="right"/>
            </w:pPr>
            <w:r w:rsidRPr="00224DB6">
              <w:rPr>
                <w:color w:val="000000"/>
                <w:sz w:val="22"/>
                <w:rPrChange w:id="4672" w:author="Markel" w:date="2018-07-20T14:56:00Z">
                  <w:rPr>
                    <w:rFonts w:ascii="Calibri" w:hAnsi="Calibri"/>
                    <w:color w:val="000000"/>
                    <w:sz w:val="22"/>
                  </w:rPr>
                </w:rPrChange>
              </w:rPr>
              <w:t>-5</w:t>
            </w:r>
          </w:p>
        </w:tc>
        <w:tc>
          <w:tcPr>
            <w:tcW w:w="807" w:type="dxa"/>
            <w:tcPrChange w:id="4673" w:author="Markel" w:date="2018-07-20T14:56:00Z">
              <w:tcPr>
                <w:tcW w:w="1064" w:type="dxa"/>
                <w:gridSpan w:val="2"/>
              </w:tcPr>
            </w:tcPrChange>
          </w:tcPr>
          <w:p w14:paraId="7CFCF8B4" w14:textId="77777777" w:rsidR="005E0CBA" w:rsidRPr="00224DB6" w:rsidRDefault="005E0CBA" w:rsidP="00C507EE">
            <w:pPr>
              <w:jc w:val="right"/>
            </w:pPr>
            <w:r w:rsidRPr="00224DB6">
              <w:rPr>
                <w:color w:val="000000"/>
                <w:sz w:val="22"/>
                <w:rPrChange w:id="4674" w:author="Markel" w:date="2018-07-20T14:56:00Z">
                  <w:rPr>
                    <w:rFonts w:ascii="Calibri" w:hAnsi="Calibri"/>
                    <w:color w:val="000000"/>
                    <w:sz w:val="22"/>
                  </w:rPr>
                </w:rPrChange>
              </w:rPr>
              <w:t>5</w:t>
            </w:r>
          </w:p>
        </w:tc>
        <w:tc>
          <w:tcPr>
            <w:tcW w:w="883" w:type="dxa"/>
            <w:tcPrChange w:id="4675" w:author="Markel" w:date="2018-07-20T14:56:00Z">
              <w:tcPr>
                <w:tcW w:w="1064" w:type="dxa"/>
                <w:gridSpan w:val="2"/>
              </w:tcPr>
            </w:tcPrChange>
          </w:tcPr>
          <w:p w14:paraId="0FDE1ABD" w14:textId="77777777" w:rsidR="005E0CBA" w:rsidRPr="00224DB6" w:rsidRDefault="005E0CBA" w:rsidP="00C507EE">
            <w:pPr>
              <w:jc w:val="right"/>
            </w:pPr>
            <w:r w:rsidRPr="00224DB6">
              <w:rPr>
                <w:color w:val="000000"/>
                <w:sz w:val="22"/>
                <w:rPrChange w:id="4676" w:author="Markel" w:date="2018-07-20T14:56:00Z">
                  <w:rPr>
                    <w:rFonts w:ascii="Calibri" w:hAnsi="Calibri"/>
                    <w:color w:val="000000"/>
                    <w:sz w:val="22"/>
                  </w:rPr>
                </w:rPrChange>
              </w:rPr>
              <w:t>11</w:t>
            </w:r>
          </w:p>
        </w:tc>
        <w:tc>
          <w:tcPr>
            <w:tcW w:w="666" w:type="dxa"/>
            <w:cellIns w:id="4677" w:author="Markel" w:date="2018-07-20T14:56:00Z"/>
            <w:tcPrChange w:id="4678" w:author="Markel" w:date="2018-07-20T14:56:00Z">
              <w:tcPr>
                <w:tcW w:w="1064" w:type="dxa"/>
                <w:gridSpan w:val="2"/>
                <w:cellIns w:id="4679" w:author="Markel" w:date="2018-07-20T14:56:00Z"/>
              </w:tcPr>
            </w:tcPrChange>
          </w:tcPr>
          <w:p w14:paraId="56B47630" w14:textId="77777777" w:rsidR="005E0CBA" w:rsidRPr="00224DB6" w:rsidRDefault="007B1500" w:rsidP="00C507EE">
            <w:pPr>
              <w:jc w:val="right"/>
              <w:rPr>
                <w:color w:val="000000"/>
              </w:rPr>
            </w:pPr>
            <w:ins w:id="4680" w:author="Markel" w:date="2018-07-20T14:56:00Z">
              <w:r w:rsidRPr="00224DB6">
                <w:rPr>
                  <w:color w:val="000000"/>
                </w:rPr>
                <w:t>0</w:t>
              </w:r>
            </w:ins>
          </w:p>
        </w:tc>
        <w:tc>
          <w:tcPr>
            <w:tcW w:w="666" w:type="dxa"/>
            <w:tcPrChange w:id="4681" w:author="Markel" w:date="2018-07-20T14:56:00Z">
              <w:tcPr>
                <w:tcW w:w="1064" w:type="dxa"/>
              </w:tcPr>
            </w:tcPrChange>
          </w:tcPr>
          <w:p w14:paraId="6426EBBF" w14:textId="77777777" w:rsidR="005E0CBA" w:rsidRPr="00224DB6" w:rsidRDefault="007B1500" w:rsidP="00C507EE">
            <w:pPr>
              <w:jc w:val="right"/>
              <w:rPr>
                <w:color w:val="000000"/>
                <w:rPrChange w:id="4682" w:author="Markel" w:date="2018-07-20T14:56:00Z">
                  <w:rPr/>
                </w:rPrChange>
              </w:rPr>
            </w:pPr>
            <w:ins w:id="4683" w:author="Markel" w:date="2018-07-20T14:56:00Z">
              <w:r w:rsidRPr="00224DB6">
                <w:rPr>
                  <w:color w:val="000000"/>
                </w:rPr>
                <w:t>-</w:t>
              </w:r>
            </w:ins>
            <w:r w:rsidRPr="00224DB6">
              <w:rPr>
                <w:color w:val="000000"/>
                <w:rPrChange w:id="4684" w:author="Markel" w:date="2018-07-20T14:56:00Z">
                  <w:rPr>
                    <w:rFonts w:ascii="Calibri" w:hAnsi="Calibri"/>
                    <w:color w:val="000000"/>
                    <w:sz w:val="22"/>
                  </w:rPr>
                </w:rPrChange>
              </w:rPr>
              <w:t>5</w:t>
            </w:r>
          </w:p>
        </w:tc>
        <w:tc>
          <w:tcPr>
            <w:tcW w:w="791" w:type="dxa"/>
            <w:cellIns w:id="4685" w:author="Markel" w:date="2018-07-20T14:56:00Z"/>
            <w:tcPrChange w:id="4686" w:author="Markel" w:date="2018-07-20T14:56:00Z">
              <w:tcPr>
                <w:tcW w:w="1064" w:type="dxa"/>
                <w:gridSpan w:val="3"/>
                <w:cellIns w:id="4687" w:author="Markel" w:date="2018-07-20T14:56:00Z"/>
              </w:tcPr>
            </w:tcPrChange>
          </w:tcPr>
          <w:p w14:paraId="442EF632" w14:textId="77777777" w:rsidR="005E0CBA" w:rsidRPr="00224DB6" w:rsidRDefault="005E0CBA" w:rsidP="00C507EE">
            <w:pPr>
              <w:jc w:val="right"/>
            </w:pPr>
            <w:ins w:id="4688" w:author="Markel" w:date="2018-07-20T14:56:00Z">
              <w:r w:rsidRPr="00224DB6">
                <w:rPr>
                  <w:color w:val="000000"/>
                  <w:sz w:val="22"/>
                  <w:szCs w:val="22"/>
                </w:rPr>
                <w:t>5</w:t>
              </w:r>
            </w:ins>
          </w:p>
        </w:tc>
        <w:tc>
          <w:tcPr>
            <w:tcW w:w="867" w:type="dxa"/>
            <w:tcPrChange w:id="4689" w:author="Markel" w:date="2018-07-20T14:56:00Z">
              <w:tcPr>
                <w:tcW w:w="1064" w:type="dxa"/>
                <w:gridSpan w:val="4"/>
              </w:tcPr>
            </w:tcPrChange>
          </w:tcPr>
          <w:p w14:paraId="58A7C703" w14:textId="77777777" w:rsidR="005E0CBA" w:rsidRPr="00224DB6" w:rsidRDefault="005E0CBA" w:rsidP="00C507EE">
            <w:pPr>
              <w:jc w:val="right"/>
            </w:pPr>
            <w:r w:rsidRPr="00224DB6">
              <w:rPr>
                <w:color w:val="000000"/>
                <w:sz w:val="22"/>
                <w:rPrChange w:id="4690" w:author="Markel" w:date="2018-07-20T14:56:00Z">
                  <w:rPr>
                    <w:rFonts w:ascii="Calibri" w:hAnsi="Calibri"/>
                    <w:color w:val="000000"/>
                    <w:sz w:val="22"/>
                  </w:rPr>
                </w:rPrChange>
              </w:rPr>
              <w:t>11</w:t>
            </w:r>
          </w:p>
        </w:tc>
        <w:tc>
          <w:tcPr>
            <w:tcW w:w="811" w:type="dxa"/>
            <w:tcPrChange w:id="4691" w:author="Markel" w:date="2018-07-20T14:56:00Z">
              <w:tcPr>
                <w:tcW w:w="1064" w:type="dxa"/>
                <w:gridSpan w:val="5"/>
              </w:tcPr>
            </w:tcPrChange>
          </w:tcPr>
          <w:p w14:paraId="378A98AE" w14:textId="77777777" w:rsidR="005E0CBA" w:rsidRPr="00224DB6" w:rsidRDefault="005E0CBA" w:rsidP="00C507EE">
            <w:pPr>
              <w:jc w:val="right"/>
            </w:pPr>
            <w:r w:rsidRPr="00224DB6">
              <w:rPr>
                <w:color w:val="000000"/>
                <w:sz w:val="22"/>
                <w:rPrChange w:id="4692" w:author="Markel" w:date="2018-07-20T14:56:00Z">
                  <w:rPr>
                    <w:rFonts w:ascii="Calibri" w:hAnsi="Calibri"/>
                    <w:color w:val="000000"/>
                    <w:sz w:val="22"/>
                  </w:rPr>
                </w:rPrChange>
              </w:rPr>
              <w:t>-2</w:t>
            </w:r>
          </w:p>
        </w:tc>
        <w:tc>
          <w:tcPr>
            <w:tcW w:w="888" w:type="dxa"/>
            <w:tcPrChange w:id="4693" w:author="Markel" w:date="2018-07-20T14:56:00Z">
              <w:tcPr>
                <w:tcW w:w="1064" w:type="dxa"/>
                <w:gridSpan w:val="4"/>
              </w:tcPr>
            </w:tcPrChange>
          </w:tcPr>
          <w:p w14:paraId="5B1015D7" w14:textId="77777777" w:rsidR="005E0CBA" w:rsidRPr="00224DB6" w:rsidRDefault="005E0CBA" w:rsidP="00C507EE">
            <w:pPr>
              <w:jc w:val="right"/>
            </w:pPr>
            <w:r w:rsidRPr="00224DB6">
              <w:rPr>
                <w:color w:val="000000"/>
                <w:sz w:val="22"/>
                <w:rPrChange w:id="4694" w:author="Markel" w:date="2018-07-20T14:56:00Z">
                  <w:rPr>
                    <w:rFonts w:ascii="Calibri" w:hAnsi="Calibri"/>
                    <w:color w:val="000000"/>
                    <w:sz w:val="22"/>
                  </w:rPr>
                </w:rPrChange>
              </w:rPr>
              <w:t>-3</w:t>
            </w:r>
          </w:p>
        </w:tc>
      </w:tr>
      <w:tr w:rsidR="005E0CBA" w:rsidRPr="00224DB6" w14:paraId="18501E97" w14:textId="77777777" w:rsidTr="005E0CBA">
        <w:tblPrEx>
          <w:tblW w:w="0" w:type="auto"/>
          <w:tblPrExChange w:id="4695" w:author="Markel" w:date="2018-07-20T14:56:00Z">
            <w:tblPrEx>
              <w:tblW w:w="0" w:type="auto"/>
            </w:tblPrEx>
          </w:tblPrExChange>
        </w:tblPrEx>
        <w:trPr>
          <w:trPrChange w:id="4696" w:author="Markel" w:date="2018-07-20T14:56:00Z">
            <w:trPr>
              <w:gridAfter w:val="0"/>
            </w:trPr>
          </w:trPrChange>
        </w:trPr>
        <w:tc>
          <w:tcPr>
            <w:tcW w:w="961" w:type="dxa"/>
            <w:tcPrChange w:id="4697" w:author="Markel" w:date="2018-07-20T14:56:00Z">
              <w:tcPr>
                <w:tcW w:w="1064" w:type="dxa"/>
                <w:gridSpan w:val="2"/>
              </w:tcPr>
            </w:tcPrChange>
          </w:tcPr>
          <w:p w14:paraId="34B94547" w14:textId="77777777" w:rsidR="005E0CBA" w:rsidRPr="00224DB6" w:rsidRDefault="005E0CBA" w:rsidP="00C507EE">
            <w:pPr>
              <w:jc w:val="right"/>
            </w:pPr>
            <w:r w:rsidRPr="00224DB6">
              <w:rPr>
                <w:color w:val="000000"/>
                <w:sz w:val="22"/>
                <w:rPrChange w:id="4698" w:author="Markel" w:date="2018-07-20T14:56:00Z">
                  <w:rPr>
                    <w:rFonts w:ascii="Calibri" w:hAnsi="Calibri"/>
                    <w:color w:val="000000"/>
                    <w:sz w:val="22"/>
                  </w:rPr>
                </w:rPrChange>
              </w:rPr>
              <w:t>0110</w:t>
            </w:r>
          </w:p>
        </w:tc>
        <w:tc>
          <w:tcPr>
            <w:tcW w:w="800" w:type="dxa"/>
            <w:tcPrChange w:id="4699" w:author="Markel" w:date="2018-07-20T14:56:00Z">
              <w:tcPr>
                <w:tcW w:w="1064" w:type="dxa"/>
                <w:gridSpan w:val="2"/>
              </w:tcPr>
            </w:tcPrChange>
          </w:tcPr>
          <w:p w14:paraId="42A383B1" w14:textId="77777777" w:rsidR="005E0CBA" w:rsidRPr="00224DB6" w:rsidRDefault="005E0CBA" w:rsidP="00C507EE">
            <w:pPr>
              <w:jc w:val="right"/>
            </w:pPr>
            <w:r w:rsidRPr="00224DB6">
              <w:rPr>
                <w:color w:val="000000"/>
                <w:sz w:val="22"/>
                <w:rPrChange w:id="4700" w:author="Markel" w:date="2018-07-20T14:56:00Z">
                  <w:rPr>
                    <w:rFonts w:ascii="Calibri" w:hAnsi="Calibri"/>
                    <w:color w:val="000000"/>
                    <w:sz w:val="22"/>
                  </w:rPr>
                </w:rPrChange>
              </w:rPr>
              <w:t>-2</w:t>
            </w:r>
          </w:p>
        </w:tc>
        <w:tc>
          <w:tcPr>
            <w:tcW w:w="876" w:type="dxa"/>
            <w:tcPrChange w:id="4701" w:author="Markel" w:date="2018-07-20T14:56:00Z">
              <w:tcPr>
                <w:tcW w:w="1064" w:type="dxa"/>
                <w:gridSpan w:val="2"/>
              </w:tcPr>
            </w:tcPrChange>
          </w:tcPr>
          <w:p w14:paraId="16000168" w14:textId="77777777" w:rsidR="005E0CBA" w:rsidRPr="00224DB6" w:rsidRDefault="005E0CBA" w:rsidP="00C507EE">
            <w:pPr>
              <w:jc w:val="right"/>
            </w:pPr>
            <w:r w:rsidRPr="00224DB6">
              <w:rPr>
                <w:color w:val="000000"/>
                <w:sz w:val="22"/>
                <w:rPrChange w:id="4702" w:author="Markel" w:date="2018-07-20T14:56:00Z">
                  <w:rPr>
                    <w:rFonts w:ascii="Calibri" w:hAnsi="Calibri"/>
                    <w:color w:val="000000"/>
                    <w:sz w:val="22"/>
                  </w:rPr>
                </w:rPrChange>
              </w:rPr>
              <w:t>-3</w:t>
            </w:r>
          </w:p>
        </w:tc>
        <w:tc>
          <w:tcPr>
            <w:tcW w:w="807" w:type="dxa"/>
            <w:tcPrChange w:id="4703" w:author="Markel" w:date="2018-07-20T14:56:00Z">
              <w:tcPr>
                <w:tcW w:w="1064" w:type="dxa"/>
                <w:gridSpan w:val="2"/>
              </w:tcPr>
            </w:tcPrChange>
          </w:tcPr>
          <w:p w14:paraId="1942C009" w14:textId="77777777" w:rsidR="005E0CBA" w:rsidRPr="00224DB6" w:rsidRDefault="005E0CBA" w:rsidP="00C507EE">
            <w:pPr>
              <w:jc w:val="right"/>
            </w:pPr>
            <w:r w:rsidRPr="00224DB6">
              <w:rPr>
                <w:color w:val="000000"/>
                <w:sz w:val="22"/>
                <w:rPrChange w:id="4704" w:author="Markel" w:date="2018-07-20T14:56:00Z">
                  <w:rPr>
                    <w:rFonts w:ascii="Calibri" w:hAnsi="Calibri"/>
                    <w:color w:val="000000"/>
                    <w:sz w:val="22"/>
                  </w:rPr>
                </w:rPrChange>
              </w:rPr>
              <w:t>6</w:t>
            </w:r>
          </w:p>
        </w:tc>
        <w:tc>
          <w:tcPr>
            <w:tcW w:w="883" w:type="dxa"/>
            <w:tcPrChange w:id="4705" w:author="Markel" w:date="2018-07-20T14:56:00Z">
              <w:tcPr>
                <w:tcW w:w="1064" w:type="dxa"/>
                <w:gridSpan w:val="2"/>
              </w:tcPr>
            </w:tcPrChange>
          </w:tcPr>
          <w:p w14:paraId="30CDD729" w14:textId="77777777" w:rsidR="005E0CBA" w:rsidRPr="00224DB6" w:rsidRDefault="005E0CBA" w:rsidP="00C507EE">
            <w:pPr>
              <w:jc w:val="right"/>
            </w:pPr>
            <w:r w:rsidRPr="00224DB6">
              <w:rPr>
                <w:color w:val="000000"/>
                <w:sz w:val="22"/>
                <w:rPrChange w:id="4706" w:author="Markel" w:date="2018-07-20T14:56:00Z">
                  <w:rPr>
                    <w:rFonts w:ascii="Calibri" w:hAnsi="Calibri"/>
                    <w:color w:val="000000"/>
                    <w:sz w:val="22"/>
                  </w:rPr>
                </w:rPrChange>
              </w:rPr>
              <w:t>13</w:t>
            </w:r>
          </w:p>
        </w:tc>
        <w:tc>
          <w:tcPr>
            <w:tcW w:w="666" w:type="dxa"/>
            <w:cellIns w:id="4707" w:author="Markel" w:date="2018-07-20T14:56:00Z"/>
            <w:tcPrChange w:id="4708" w:author="Markel" w:date="2018-07-20T14:56:00Z">
              <w:tcPr>
                <w:tcW w:w="1064" w:type="dxa"/>
                <w:gridSpan w:val="2"/>
                <w:cellIns w:id="4709" w:author="Markel" w:date="2018-07-20T14:56:00Z"/>
              </w:tcPr>
            </w:tcPrChange>
          </w:tcPr>
          <w:p w14:paraId="63C41B15" w14:textId="77777777" w:rsidR="005E0CBA" w:rsidRPr="00224DB6" w:rsidRDefault="007B1500" w:rsidP="00C507EE">
            <w:pPr>
              <w:jc w:val="right"/>
              <w:rPr>
                <w:color w:val="000000"/>
              </w:rPr>
            </w:pPr>
            <w:ins w:id="4710" w:author="Markel" w:date="2018-07-20T14:56:00Z">
              <w:r w:rsidRPr="00224DB6">
                <w:rPr>
                  <w:color w:val="000000"/>
                </w:rPr>
                <w:t>1</w:t>
              </w:r>
            </w:ins>
          </w:p>
        </w:tc>
        <w:tc>
          <w:tcPr>
            <w:tcW w:w="666" w:type="dxa"/>
            <w:cellIns w:id="4711" w:author="Markel" w:date="2018-07-20T14:56:00Z"/>
            <w:tcPrChange w:id="4712" w:author="Markel" w:date="2018-07-20T14:56:00Z">
              <w:tcPr>
                <w:tcW w:w="1064" w:type="dxa"/>
                <w:gridSpan w:val="3"/>
                <w:cellIns w:id="4713" w:author="Markel" w:date="2018-07-20T14:56:00Z"/>
              </w:tcPr>
            </w:tcPrChange>
          </w:tcPr>
          <w:p w14:paraId="754FD0A3" w14:textId="77777777" w:rsidR="005E0CBA" w:rsidRPr="00224DB6" w:rsidRDefault="007B1500" w:rsidP="00C507EE">
            <w:pPr>
              <w:jc w:val="right"/>
              <w:rPr>
                <w:color w:val="000000"/>
              </w:rPr>
            </w:pPr>
            <w:ins w:id="4714" w:author="Markel" w:date="2018-07-20T14:56:00Z">
              <w:r w:rsidRPr="00224DB6">
                <w:rPr>
                  <w:color w:val="000000"/>
                </w:rPr>
                <w:t>7</w:t>
              </w:r>
            </w:ins>
          </w:p>
        </w:tc>
        <w:tc>
          <w:tcPr>
            <w:tcW w:w="791" w:type="dxa"/>
            <w:tcPrChange w:id="4715" w:author="Markel" w:date="2018-07-20T14:56:00Z">
              <w:tcPr>
                <w:tcW w:w="1064" w:type="dxa"/>
                <w:gridSpan w:val="4"/>
              </w:tcPr>
            </w:tcPrChange>
          </w:tcPr>
          <w:p w14:paraId="1203FF85" w14:textId="77777777" w:rsidR="005E0CBA" w:rsidRPr="00224DB6" w:rsidRDefault="005E0CBA" w:rsidP="00C507EE">
            <w:pPr>
              <w:jc w:val="right"/>
            </w:pPr>
            <w:r w:rsidRPr="00224DB6">
              <w:rPr>
                <w:color w:val="000000"/>
                <w:sz w:val="22"/>
                <w:rPrChange w:id="4716" w:author="Markel" w:date="2018-07-20T14:56:00Z">
                  <w:rPr>
                    <w:rFonts w:ascii="Calibri" w:hAnsi="Calibri"/>
                    <w:color w:val="000000"/>
                    <w:sz w:val="22"/>
                  </w:rPr>
                </w:rPrChange>
              </w:rPr>
              <w:t>6</w:t>
            </w:r>
          </w:p>
        </w:tc>
        <w:tc>
          <w:tcPr>
            <w:tcW w:w="867" w:type="dxa"/>
            <w:tcPrChange w:id="4717" w:author="Markel" w:date="2018-07-20T14:56:00Z">
              <w:tcPr>
                <w:tcW w:w="1064" w:type="dxa"/>
                <w:gridSpan w:val="3"/>
              </w:tcPr>
            </w:tcPrChange>
          </w:tcPr>
          <w:p w14:paraId="3E6E3FFF" w14:textId="77777777" w:rsidR="005E0CBA" w:rsidRPr="00224DB6" w:rsidRDefault="005E0CBA" w:rsidP="00C507EE">
            <w:pPr>
              <w:jc w:val="right"/>
            </w:pPr>
            <w:r w:rsidRPr="00224DB6">
              <w:rPr>
                <w:color w:val="000000"/>
                <w:sz w:val="22"/>
                <w:rPrChange w:id="4718" w:author="Markel" w:date="2018-07-20T14:56:00Z">
                  <w:rPr>
                    <w:rFonts w:ascii="Calibri" w:hAnsi="Calibri"/>
                    <w:color w:val="000000"/>
                    <w:sz w:val="22"/>
                  </w:rPr>
                </w:rPrChange>
              </w:rPr>
              <w:t>13</w:t>
            </w:r>
          </w:p>
        </w:tc>
        <w:tc>
          <w:tcPr>
            <w:tcW w:w="811" w:type="dxa"/>
            <w:tcPrChange w:id="4719" w:author="Markel" w:date="2018-07-20T14:56:00Z">
              <w:tcPr>
                <w:tcW w:w="1064" w:type="dxa"/>
                <w:gridSpan w:val="4"/>
              </w:tcPr>
            </w:tcPrChange>
          </w:tcPr>
          <w:p w14:paraId="2699F9B2" w14:textId="77777777" w:rsidR="005E0CBA" w:rsidRPr="00224DB6" w:rsidRDefault="005E0CBA" w:rsidP="00C507EE">
            <w:pPr>
              <w:jc w:val="right"/>
            </w:pPr>
            <w:r w:rsidRPr="00224DB6">
              <w:rPr>
                <w:color w:val="000000"/>
                <w:sz w:val="22"/>
                <w:rPrChange w:id="4720" w:author="Markel" w:date="2018-07-20T14:56:00Z">
                  <w:rPr>
                    <w:rFonts w:ascii="Calibri" w:hAnsi="Calibri"/>
                    <w:color w:val="000000"/>
                    <w:sz w:val="22"/>
                  </w:rPr>
                </w:rPrChange>
              </w:rPr>
              <w:t>-4</w:t>
            </w:r>
          </w:p>
        </w:tc>
        <w:tc>
          <w:tcPr>
            <w:tcW w:w="888" w:type="dxa"/>
            <w:tcPrChange w:id="4721" w:author="Markel" w:date="2018-07-20T14:56:00Z">
              <w:tcPr>
                <w:tcW w:w="1064" w:type="dxa"/>
                <w:gridSpan w:val="4"/>
              </w:tcPr>
            </w:tcPrChange>
          </w:tcPr>
          <w:p w14:paraId="7C0CF641" w14:textId="77777777" w:rsidR="005E0CBA" w:rsidRPr="00224DB6" w:rsidRDefault="005E0CBA" w:rsidP="00C507EE">
            <w:pPr>
              <w:jc w:val="right"/>
            </w:pPr>
            <w:r w:rsidRPr="00224DB6">
              <w:rPr>
                <w:color w:val="000000"/>
                <w:sz w:val="22"/>
                <w:rPrChange w:id="4722" w:author="Markel" w:date="2018-07-20T14:56:00Z">
                  <w:rPr>
                    <w:rFonts w:ascii="Calibri" w:hAnsi="Calibri"/>
                    <w:color w:val="000000"/>
                    <w:sz w:val="22"/>
                  </w:rPr>
                </w:rPrChange>
              </w:rPr>
              <w:t>-7</w:t>
            </w:r>
          </w:p>
        </w:tc>
      </w:tr>
      <w:tr w:rsidR="005E0CBA" w:rsidRPr="00224DB6" w14:paraId="18AEAE7F" w14:textId="77777777" w:rsidTr="005E0CBA">
        <w:tblPrEx>
          <w:tblW w:w="0" w:type="auto"/>
          <w:tblPrExChange w:id="4723" w:author="Markel" w:date="2018-07-20T14:56:00Z">
            <w:tblPrEx>
              <w:tblW w:w="0" w:type="auto"/>
            </w:tblPrEx>
          </w:tblPrExChange>
        </w:tblPrEx>
        <w:trPr>
          <w:trPrChange w:id="4724" w:author="Markel" w:date="2018-07-20T14:56:00Z">
            <w:trPr>
              <w:gridAfter w:val="0"/>
            </w:trPr>
          </w:trPrChange>
        </w:trPr>
        <w:tc>
          <w:tcPr>
            <w:tcW w:w="961" w:type="dxa"/>
            <w:tcPrChange w:id="4725" w:author="Markel" w:date="2018-07-20T14:56:00Z">
              <w:tcPr>
                <w:tcW w:w="1064" w:type="dxa"/>
                <w:gridSpan w:val="2"/>
              </w:tcPr>
            </w:tcPrChange>
          </w:tcPr>
          <w:p w14:paraId="54B24DD0" w14:textId="77777777" w:rsidR="005E0CBA" w:rsidRPr="00224DB6" w:rsidRDefault="005E0CBA" w:rsidP="00C507EE">
            <w:pPr>
              <w:jc w:val="right"/>
            </w:pPr>
            <w:r w:rsidRPr="00224DB6">
              <w:rPr>
                <w:color w:val="000000"/>
                <w:sz w:val="22"/>
                <w:rPrChange w:id="4726" w:author="Markel" w:date="2018-07-20T14:56:00Z">
                  <w:rPr>
                    <w:rFonts w:ascii="Calibri" w:hAnsi="Calibri"/>
                    <w:color w:val="000000"/>
                    <w:sz w:val="22"/>
                  </w:rPr>
                </w:rPrChange>
              </w:rPr>
              <w:t>0111</w:t>
            </w:r>
          </w:p>
        </w:tc>
        <w:tc>
          <w:tcPr>
            <w:tcW w:w="800" w:type="dxa"/>
            <w:tcPrChange w:id="4727" w:author="Markel" w:date="2018-07-20T14:56:00Z">
              <w:tcPr>
                <w:tcW w:w="1064" w:type="dxa"/>
                <w:gridSpan w:val="2"/>
              </w:tcPr>
            </w:tcPrChange>
          </w:tcPr>
          <w:p w14:paraId="575FFEED" w14:textId="77777777" w:rsidR="005E0CBA" w:rsidRPr="00224DB6" w:rsidRDefault="005E0CBA" w:rsidP="00C507EE">
            <w:pPr>
              <w:jc w:val="right"/>
            </w:pPr>
            <w:r w:rsidRPr="00224DB6">
              <w:rPr>
                <w:color w:val="000000"/>
                <w:sz w:val="22"/>
                <w:rPrChange w:id="4728" w:author="Markel" w:date="2018-07-20T14:56:00Z">
                  <w:rPr>
                    <w:rFonts w:ascii="Calibri" w:hAnsi="Calibri"/>
                    <w:color w:val="000000"/>
                    <w:sz w:val="22"/>
                  </w:rPr>
                </w:rPrChange>
              </w:rPr>
              <w:t>-1</w:t>
            </w:r>
          </w:p>
        </w:tc>
        <w:tc>
          <w:tcPr>
            <w:tcW w:w="876" w:type="dxa"/>
            <w:tcPrChange w:id="4729" w:author="Markel" w:date="2018-07-20T14:56:00Z">
              <w:tcPr>
                <w:tcW w:w="1064" w:type="dxa"/>
                <w:gridSpan w:val="2"/>
              </w:tcPr>
            </w:tcPrChange>
          </w:tcPr>
          <w:p w14:paraId="18C3A630" w14:textId="77777777" w:rsidR="005E0CBA" w:rsidRPr="00224DB6" w:rsidRDefault="005E0CBA" w:rsidP="00C507EE">
            <w:pPr>
              <w:jc w:val="right"/>
            </w:pPr>
            <w:r w:rsidRPr="00224DB6">
              <w:rPr>
                <w:color w:val="000000"/>
                <w:sz w:val="22"/>
                <w:rPrChange w:id="4730" w:author="Markel" w:date="2018-07-20T14:56:00Z">
                  <w:rPr>
                    <w:rFonts w:ascii="Calibri" w:hAnsi="Calibri"/>
                    <w:color w:val="000000"/>
                    <w:sz w:val="22"/>
                  </w:rPr>
                </w:rPrChange>
              </w:rPr>
              <w:t>-1</w:t>
            </w:r>
          </w:p>
        </w:tc>
        <w:tc>
          <w:tcPr>
            <w:tcW w:w="807" w:type="dxa"/>
            <w:tcPrChange w:id="4731" w:author="Markel" w:date="2018-07-20T14:56:00Z">
              <w:tcPr>
                <w:tcW w:w="1064" w:type="dxa"/>
                <w:gridSpan w:val="2"/>
              </w:tcPr>
            </w:tcPrChange>
          </w:tcPr>
          <w:p w14:paraId="24CB3BFB" w14:textId="77777777" w:rsidR="005E0CBA" w:rsidRPr="00224DB6" w:rsidRDefault="005E0CBA" w:rsidP="00C507EE">
            <w:pPr>
              <w:jc w:val="right"/>
            </w:pPr>
            <w:r w:rsidRPr="00224DB6">
              <w:rPr>
                <w:color w:val="000000"/>
                <w:sz w:val="22"/>
                <w:rPrChange w:id="4732" w:author="Markel" w:date="2018-07-20T14:56:00Z">
                  <w:rPr>
                    <w:rFonts w:ascii="Calibri" w:hAnsi="Calibri"/>
                    <w:color w:val="000000"/>
                    <w:sz w:val="22"/>
                  </w:rPr>
                </w:rPrChange>
              </w:rPr>
              <w:t>7</w:t>
            </w:r>
          </w:p>
        </w:tc>
        <w:tc>
          <w:tcPr>
            <w:tcW w:w="883" w:type="dxa"/>
            <w:tcPrChange w:id="4733" w:author="Markel" w:date="2018-07-20T14:56:00Z">
              <w:tcPr>
                <w:tcW w:w="1064" w:type="dxa"/>
                <w:gridSpan w:val="2"/>
              </w:tcPr>
            </w:tcPrChange>
          </w:tcPr>
          <w:p w14:paraId="23C8DD09" w14:textId="77777777" w:rsidR="005E0CBA" w:rsidRPr="00224DB6" w:rsidRDefault="005E0CBA" w:rsidP="00C507EE">
            <w:pPr>
              <w:jc w:val="right"/>
            </w:pPr>
            <w:r w:rsidRPr="00224DB6">
              <w:rPr>
                <w:color w:val="000000"/>
                <w:sz w:val="22"/>
                <w:rPrChange w:id="4734" w:author="Markel" w:date="2018-07-20T14:56:00Z">
                  <w:rPr>
                    <w:rFonts w:ascii="Calibri" w:hAnsi="Calibri"/>
                    <w:color w:val="000000"/>
                    <w:sz w:val="22"/>
                  </w:rPr>
                </w:rPrChange>
              </w:rPr>
              <w:t>15</w:t>
            </w:r>
          </w:p>
        </w:tc>
        <w:tc>
          <w:tcPr>
            <w:tcW w:w="666" w:type="dxa"/>
            <w:cellIns w:id="4735" w:author="Markel" w:date="2018-07-20T14:56:00Z"/>
            <w:tcPrChange w:id="4736" w:author="Markel" w:date="2018-07-20T14:56:00Z">
              <w:tcPr>
                <w:tcW w:w="1064" w:type="dxa"/>
                <w:gridSpan w:val="2"/>
                <w:cellIns w:id="4737" w:author="Markel" w:date="2018-07-20T14:56:00Z"/>
              </w:tcPr>
            </w:tcPrChange>
          </w:tcPr>
          <w:p w14:paraId="6BD4555E" w14:textId="77777777" w:rsidR="005E0CBA" w:rsidRPr="00224DB6" w:rsidRDefault="007B1500" w:rsidP="00C507EE">
            <w:pPr>
              <w:jc w:val="right"/>
              <w:rPr>
                <w:color w:val="000000"/>
              </w:rPr>
            </w:pPr>
            <w:ins w:id="4738" w:author="Markel" w:date="2018-07-20T14:56:00Z">
              <w:r w:rsidRPr="00224DB6">
                <w:rPr>
                  <w:color w:val="000000"/>
                </w:rPr>
                <w:t>-1</w:t>
              </w:r>
            </w:ins>
          </w:p>
        </w:tc>
        <w:tc>
          <w:tcPr>
            <w:tcW w:w="666" w:type="dxa"/>
            <w:tcPrChange w:id="4739" w:author="Markel" w:date="2018-07-20T14:56:00Z">
              <w:tcPr>
                <w:tcW w:w="1064" w:type="dxa"/>
              </w:tcPr>
            </w:tcPrChange>
          </w:tcPr>
          <w:p w14:paraId="4BDBF2B4" w14:textId="77777777" w:rsidR="005E0CBA" w:rsidRPr="00224DB6" w:rsidRDefault="007B1500" w:rsidP="00C507EE">
            <w:pPr>
              <w:jc w:val="right"/>
              <w:rPr>
                <w:color w:val="000000"/>
                <w:rPrChange w:id="4740" w:author="Markel" w:date="2018-07-20T14:56:00Z">
                  <w:rPr/>
                </w:rPrChange>
              </w:rPr>
            </w:pPr>
            <w:ins w:id="4741" w:author="Markel" w:date="2018-07-20T14:56:00Z">
              <w:r w:rsidRPr="00224DB6">
                <w:rPr>
                  <w:color w:val="000000"/>
                </w:rPr>
                <w:t>-</w:t>
              </w:r>
            </w:ins>
            <w:r w:rsidRPr="00224DB6">
              <w:rPr>
                <w:color w:val="000000"/>
                <w:rPrChange w:id="4742" w:author="Markel" w:date="2018-07-20T14:56:00Z">
                  <w:rPr>
                    <w:rFonts w:ascii="Calibri" w:hAnsi="Calibri"/>
                    <w:color w:val="000000"/>
                    <w:sz w:val="22"/>
                  </w:rPr>
                </w:rPrChange>
              </w:rPr>
              <w:t>7</w:t>
            </w:r>
          </w:p>
        </w:tc>
        <w:tc>
          <w:tcPr>
            <w:tcW w:w="791" w:type="dxa"/>
            <w:cellIns w:id="4743" w:author="Markel" w:date="2018-07-20T14:56:00Z"/>
            <w:tcPrChange w:id="4744" w:author="Markel" w:date="2018-07-20T14:56:00Z">
              <w:tcPr>
                <w:tcW w:w="1064" w:type="dxa"/>
                <w:gridSpan w:val="3"/>
                <w:cellIns w:id="4745" w:author="Markel" w:date="2018-07-20T14:56:00Z"/>
              </w:tcPr>
            </w:tcPrChange>
          </w:tcPr>
          <w:p w14:paraId="4FFAD176" w14:textId="77777777" w:rsidR="005E0CBA" w:rsidRPr="00224DB6" w:rsidRDefault="005E0CBA" w:rsidP="00C507EE">
            <w:pPr>
              <w:jc w:val="right"/>
            </w:pPr>
            <w:ins w:id="4746" w:author="Markel" w:date="2018-07-20T14:56:00Z">
              <w:r w:rsidRPr="00224DB6">
                <w:rPr>
                  <w:color w:val="000000"/>
                  <w:sz w:val="22"/>
                  <w:szCs w:val="22"/>
                </w:rPr>
                <w:t>7</w:t>
              </w:r>
            </w:ins>
          </w:p>
        </w:tc>
        <w:tc>
          <w:tcPr>
            <w:tcW w:w="867" w:type="dxa"/>
            <w:tcPrChange w:id="4747" w:author="Markel" w:date="2018-07-20T14:56:00Z">
              <w:tcPr>
                <w:tcW w:w="1064" w:type="dxa"/>
                <w:gridSpan w:val="4"/>
              </w:tcPr>
            </w:tcPrChange>
          </w:tcPr>
          <w:p w14:paraId="64426F30" w14:textId="77777777" w:rsidR="005E0CBA" w:rsidRPr="00224DB6" w:rsidRDefault="005E0CBA" w:rsidP="00C507EE">
            <w:pPr>
              <w:jc w:val="right"/>
            </w:pPr>
            <w:r w:rsidRPr="00224DB6">
              <w:rPr>
                <w:color w:val="000000"/>
                <w:sz w:val="22"/>
                <w:rPrChange w:id="4748" w:author="Markel" w:date="2018-07-20T14:56:00Z">
                  <w:rPr>
                    <w:rFonts w:ascii="Calibri" w:hAnsi="Calibri"/>
                    <w:color w:val="000000"/>
                    <w:sz w:val="22"/>
                  </w:rPr>
                </w:rPrChange>
              </w:rPr>
              <w:t>15</w:t>
            </w:r>
          </w:p>
        </w:tc>
        <w:tc>
          <w:tcPr>
            <w:tcW w:w="811" w:type="dxa"/>
            <w:tcPrChange w:id="4749" w:author="Markel" w:date="2018-07-20T14:56:00Z">
              <w:tcPr>
                <w:tcW w:w="1064" w:type="dxa"/>
                <w:gridSpan w:val="5"/>
              </w:tcPr>
            </w:tcPrChange>
          </w:tcPr>
          <w:p w14:paraId="63B05DAD" w14:textId="77777777" w:rsidR="005E0CBA" w:rsidRPr="00224DB6" w:rsidRDefault="005E0CBA" w:rsidP="00C507EE">
            <w:pPr>
              <w:jc w:val="right"/>
            </w:pPr>
            <w:r w:rsidRPr="00224DB6">
              <w:rPr>
                <w:color w:val="000000"/>
                <w:sz w:val="22"/>
                <w:rPrChange w:id="4750" w:author="Markel" w:date="2018-07-20T14:56:00Z">
                  <w:rPr>
                    <w:rFonts w:ascii="Calibri" w:hAnsi="Calibri"/>
                    <w:color w:val="000000"/>
                    <w:sz w:val="22"/>
                  </w:rPr>
                </w:rPrChange>
              </w:rPr>
              <w:t>-3</w:t>
            </w:r>
          </w:p>
        </w:tc>
        <w:tc>
          <w:tcPr>
            <w:tcW w:w="888" w:type="dxa"/>
            <w:tcPrChange w:id="4751" w:author="Markel" w:date="2018-07-20T14:56:00Z">
              <w:tcPr>
                <w:tcW w:w="1064" w:type="dxa"/>
                <w:gridSpan w:val="4"/>
              </w:tcPr>
            </w:tcPrChange>
          </w:tcPr>
          <w:p w14:paraId="00069C81" w14:textId="77777777" w:rsidR="005E0CBA" w:rsidRPr="00224DB6" w:rsidRDefault="005E0CBA" w:rsidP="00C507EE">
            <w:pPr>
              <w:jc w:val="right"/>
            </w:pPr>
            <w:r w:rsidRPr="00224DB6">
              <w:rPr>
                <w:color w:val="000000"/>
                <w:sz w:val="22"/>
                <w:rPrChange w:id="4752" w:author="Markel" w:date="2018-07-20T14:56:00Z">
                  <w:rPr>
                    <w:rFonts w:ascii="Calibri" w:hAnsi="Calibri"/>
                    <w:color w:val="000000"/>
                    <w:sz w:val="22"/>
                  </w:rPr>
                </w:rPrChange>
              </w:rPr>
              <w:t>-5</w:t>
            </w:r>
          </w:p>
        </w:tc>
      </w:tr>
      <w:tr w:rsidR="005E0CBA" w:rsidRPr="00224DB6" w14:paraId="7E9E00E7" w14:textId="77777777" w:rsidTr="005E0CBA">
        <w:tblPrEx>
          <w:tblW w:w="0" w:type="auto"/>
          <w:tblPrExChange w:id="4753" w:author="Markel" w:date="2018-07-20T14:56:00Z">
            <w:tblPrEx>
              <w:tblW w:w="0" w:type="auto"/>
            </w:tblPrEx>
          </w:tblPrExChange>
        </w:tblPrEx>
        <w:trPr>
          <w:trPrChange w:id="4754" w:author="Markel" w:date="2018-07-20T14:56:00Z">
            <w:trPr>
              <w:gridAfter w:val="0"/>
            </w:trPr>
          </w:trPrChange>
        </w:trPr>
        <w:tc>
          <w:tcPr>
            <w:tcW w:w="961" w:type="dxa"/>
            <w:tcPrChange w:id="4755" w:author="Markel" w:date="2018-07-20T14:56:00Z">
              <w:tcPr>
                <w:tcW w:w="1064" w:type="dxa"/>
                <w:gridSpan w:val="2"/>
              </w:tcPr>
            </w:tcPrChange>
          </w:tcPr>
          <w:p w14:paraId="0069095F" w14:textId="77777777" w:rsidR="005E0CBA" w:rsidRPr="00224DB6" w:rsidRDefault="005E0CBA" w:rsidP="00C507EE">
            <w:pPr>
              <w:jc w:val="right"/>
            </w:pPr>
            <w:r w:rsidRPr="00224DB6">
              <w:rPr>
                <w:color w:val="000000"/>
                <w:sz w:val="22"/>
                <w:rPrChange w:id="4756" w:author="Markel" w:date="2018-07-20T14:56:00Z">
                  <w:rPr>
                    <w:rFonts w:ascii="Calibri" w:hAnsi="Calibri"/>
                    <w:color w:val="000000"/>
                    <w:sz w:val="22"/>
                  </w:rPr>
                </w:rPrChange>
              </w:rPr>
              <w:t>1000</w:t>
            </w:r>
          </w:p>
        </w:tc>
        <w:tc>
          <w:tcPr>
            <w:tcW w:w="800" w:type="dxa"/>
            <w:tcPrChange w:id="4757" w:author="Markel" w:date="2018-07-20T14:56:00Z">
              <w:tcPr>
                <w:tcW w:w="1064" w:type="dxa"/>
                <w:gridSpan w:val="2"/>
              </w:tcPr>
            </w:tcPrChange>
          </w:tcPr>
          <w:p w14:paraId="58992A5D" w14:textId="77777777" w:rsidR="005E0CBA" w:rsidRPr="00224DB6" w:rsidRDefault="005E0CBA" w:rsidP="00C507EE">
            <w:pPr>
              <w:jc w:val="right"/>
            </w:pPr>
            <w:r w:rsidRPr="00224DB6">
              <w:rPr>
                <w:color w:val="000000"/>
                <w:sz w:val="22"/>
                <w:rPrChange w:id="4758" w:author="Markel" w:date="2018-07-20T14:56:00Z">
                  <w:rPr>
                    <w:rFonts w:ascii="Calibri" w:hAnsi="Calibri"/>
                    <w:color w:val="000000"/>
                    <w:sz w:val="22"/>
                  </w:rPr>
                </w:rPrChange>
              </w:rPr>
              <w:t>0</w:t>
            </w:r>
          </w:p>
        </w:tc>
        <w:tc>
          <w:tcPr>
            <w:tcW w:w="876" w:type="dxa"/>
            <w:tcPrChange w:id="4759" w:author="Markel" w:date="2018-07-20T14:56:00Z">
              <w:tcPr>
                <w:tcW w:w="1064" w:type="dxa"/>
                <w:gridSpan w:val="2"/>
              </w:tcPr>
            </w:tcPrChange>
          </w:tcPr>
          <w:p w14:paraId="06FB29EB" w14:textId="77777777" w:rsidR="005E0CBA" w:rsidRPr="00224DB6" w:rsidRDefault="005E0CBA" w:rsidP="00C507EE">
            <w:pPr>
              <w:jc w:val="right"/>
            </w:pPr>
            <w:r w:rsidRPr="00224DB6">
              <w:rPr>
                <w:color w:val="000000"/>
                <w:sz w:val="22"/>
                <w:rPrChange w:id="4760" w:author="Markel" w:date="2018-07-20T14:56:00Z">
                  <w:rPr>
                    <w:rFonts w:ascii="Calibri" w:hAnsi="Calibri"/>
                    <w:color w:val="000000"/>
                    <w:sz w:val="22"/>
                  </w:rPr>
                </w:rPrChange>
              </w:rPr>
              <w:t>1</w:t>
            </w:r>
          </w:p>
        </w:tc>
        <w:tc>
          <w:tcPr>
            <w:tcW w:w="807" w:type="dxa"/>
            <w:tcPrChange w:id="4761" w:author="Markel" w:date="2018-07-20T14:56:00Z">
              <w:tcPr>
                <w:tcW w:w="1064" w:type="dxa"/>
                <w:gridSpan w:val="2"/>
              </w:tcPr>
            </w:tcPrChange>
          </w:tcPr>
          <w:p w14:paraId="6C83DCE2" w14:textId="77777777" w:rsidR="005E0CBA" w:rsidRPr="00224DB6" w:rsidRDefault="005E0CBA" w:rsidP="00C507EE">
            <w:pPr>
              <w:jc w:val="right"/>
            </w:pPr>
            <w:r w:rsidRPr="00224DB6">
              <w:rPr>
                <w:color w:val="000000"/>
                <w:sz w:val="22"/>
                <w:rPrChange w:id="4762" w:author="Markel" w:date="2018-07-20T14:56:00Z">
                  <w:rPr>
                    <w:rFonts w:ascii="Calibri" w:hAnsi="Calibri"/>
                    <w:color w:val="000000"/>
                    <w:sz w:val="22"/>
                  </w:rPr>
                </w:rPrChange>
              </w:rPr>
              <w:t>0</w:t>
            </w:r>
          </w:p>
        </w:tc>
        <w:tc>
          <w:tcPr>
            <w:tcW w:w="883" w:type="dxa"/>
            <w:tcPrChange w:id="4763" w:author="Markel" w:date="2018-07-20T14:56:00Z">
              <w:tcPr>
                <w:tcW w:w="1064" w:type="dxa"/>
                <w:gridSpan w:val="2"/>
              </w:tcPr>
            </w:tcPrChange>
          </w:tcPr>
          <w:p w14:paraId="19BDB301" w14:textId="77777777" w:rsidR="005E0CBA" w:rsidRPr="00224DB6" w:rsidRDefault="005E0CBA" w:rsidP="00C507EE">
            <w:pPr>
              <w:jc w:val="right"/>
            </w:pPr>
            <w:r w:rsidRPr="00224DB6">
              <w:rPr>
                <w:color w:val="000000"/>
                <w:sz w:val="22"/>
                <w:rPrChange w:id="4764" w:author="Markel" w:date="2018-07-20T14:56:00Z">
                  <w:rPr>
                    <w:rFonts w:ascii="Calibri" w:hAnsi="Calibri"/>
                    <w:color w:val="000000"/>
                    <w:sz w:val="22"/>
                  </w:rPr>
                </w:rPrChange>
              </w:rPr>
              <w:t>-1</w:t>
            </w:r>
          </w:p>
        </w:tc>
        <w:tc>
          <w:tcPr>
            <w:tcW w:w="666" w:type="dxa"/>
            <w:cellIns w:id="4765" w:author="Markel" w:date="2018-07-20T14:56:00Z"/>
            <w:tcPrChange w:id="4766" w:author="Markel" w:date="2018-07-20T14:56:00Z">
              <w:tcPr>
                <w:tcW w:w="1064" w:type="dxa"/>
                <w:gridSpan w:val="2"/>
                <w:cellIns w:id="4767" w:author="Markel" w:date="2018-07-20T14:56:00Z"/>
              </w:tcPr>
            </w:tcPrChange>
          </w:tcPr>
          <w:p w14:paraId="1D88EC3B" w14:textId="77777777" w:rsidR="005E0CBA" w:rsidRPr="00224DB6" w:rsidRDefault="007B1500" w:rsidP="00C507EE">
            <w:pPr>
              <w:jc w:val="right"/>
              <w:rPr>
                <w:color w:val="000000"/>
              </w:rPr>
            </w:pPr>
            <w:ins w:id="4768" w:author="Markel" w:date="2018-07-20T14:56:00Z">
              <w:r w:rsidRPr="00224DB6">
                <w:rPr>
                  <w:color w:val="000000"/>
                </w:rPr>
                <w:t>0</w:t>
              </w:r>
            </w:ins>
          </w:p>
        </w:tc>
        <w:tc>
          <w:tcPr>
            <w:tcW w:w="666" w:type="dxa"/>
            <w:cellIns w:id="4769" w:author="Markel" w:date="2018-07-20T14:56:00Z"/>
            <w:tcPrChange w:id="4770" w:author="Markel" w:date="2018-07-20T14:56:00Z">
              <w:tcPr>
                <w:tcW w:w="1064" w:type="dxa"/>
                <w:gridSpan w:val="3"/>
                <w:cellIns w:id="4771" w:author="Markel" w:date="2018-07-20T14:56:00Z"/>
              </w:tcPr>
            </w:tcPrChange>
          </w:tcPr>
          <w:p w14:paraId="28DB561F" w14:textId="77777777" w:rsidR="005E0CBA" w:rsidRPr="00224DB6" w:rsidRDefault="007B1500" w:rsidP="00C507EE">
            <w:pPr>
              <w:jc w:val="right"/>
              <w:rPr>
                <w:color w:val="000000"/>
              </w:rPr>
            </w:pPr>
            <w:ins w:id="4772" w:author="Markel" w:date="2018-07-20T14:56:00Z">
              <w:r w:rsidRPr="00224DB6">
                <w:rPr>
                  <w:color w:val="000000"/>
                </w:rPr>
                <w:t>9</w:t>
              </w:r>
            </w:ins>
          </w:p>
        </w:tc>
        <w:tc>
          <w:tcPr>
            <w:tcW w:w="791" w:type="dxa"/>
            <w:tcPrChange w:id="4773" w:author="Markel" w:date="2018-07-20T14:56:00Z">
              <w:tcPr>
                <w:tcW w:w="1064" w:type="dxa"/>
                <w:gridSpan w:val="4"/>
              </w:tcPr>
            </w:tcPrChange>
          </w:tcPr>
          <w:p w14:paraId="0183B011" w14:textId="77777777" w:rsidR="005E0CBA" w:rsidRPr="00224DB6" w:rsidRDefault="005E0CBA" w:rsidP="00C507EE">
            <w:pPr>
              <w:jc w:val="right"/>
            </w:pPr>
            <w:r w:rsidRPr="00224DB6">
              <w:rPr>
                <w:color w:val="000000"/>
                <w:sz w:val="22"/>
                <w:rPrChange w:id="4774" w:author="Markel" w:date="2018-07-20T14:56:00Z">
                  <w:rPr>
                    <w:rFonts w:ascii="Calibri" w:hAnsi="Calibri"/>
                    <w:color w:val="000000"/>
                    <w:sz w:val="22"/>
                  </w:rPr>
                </w:rPrChange>
              </w:rPr>
              <w:t>-8</w:t>
            </w:r>
          </w:p>
        </w:tc>
        <w:tc>
          <w:tcPr>
            <w:tcW w:w="867" w:type="dxa"/>
            <w:tcPrChange w:id="4775" w:author="Markel" w:date="2018-07-20T14:56:00Z">
              <w:tcPr>
                <w:tcW w:w="1064" w:type="dxa"/>
                <w:gridSpan w:val="3"/>
              </w:tcPr>
            </w:tcPrChange>
          </w:tcPr>
          <w:p w14:paraId="3406369F" w14:textId="77777777" w:rsidR="005E0CBA" w:rsidRPr="00224DB6" w:rsidRDefault="005E0CBA" w:rsidP="00C507EE">
            <w:pPr>
              <w:jc w:val="right"/>
            </w:pPr>
            <w:r w:rsidRPr="00224DB6">
              <w:rPr>
                <w:color w:val="000000"/>
                <w:sz w:val="22"/>
                <w:rPrChange w:id="4776" w:author="Markel" w:date="2018-07-20T14:56:00Z">
                  <w:rPr>
                    <w:rFonts w:ascii="Calibri" w:hAnsi="Calibri"/>
                    <w:color w:val="000000"/>
                    <w:sz w:val="22"/>
                  </w:rPr>
                </w:rPrChange>
              </w:rPr>
              <w:t>-15</w:t>
            </w:r>
          </w:p>
        </w:tc>
        <w:tc>
          <w:tcPr>
            <w:tcW w:w="811" w:type="dxa"/>
            <w:tcPrChange w:id="4777" w:author="Markel" w:date="2018-07-20T14:56:00Z">
              <w:tcPr>
                <w:tcW w:w="1064" w:type="dxa"/>
                <w:gridSpan w:val="4"/>
              </w:tcPr>
            </w:tcPrChange>
          </w:tcPr>
          <w:p w14:paraId="6D6A3F50" w14:textId="77777777" w:rsidR="005E0CBA" w:rsidRPr="00224DB6" w:rsidRDefault="005E0CBA" w:rsidP="00C507EE">
            <w:pPr>
              <w:jc w:val="right"/>
            </w:pPr>
            <w:r w:rsidRPr="00224DB6">
              <w:rPr>
                <w:color w:val="000000"/>
                <w:sz w:val="22"/>
                <w:rPrChange w:id="4778" w:author="Markel" w:date="2018-07-20T14:56:00Z">
                  <w:rPr>
                    <w:rFonts w:ascii="Calibri" w:hAnsi="Calibri"/>
                    <w:color w:val="000000"/>
                    <w:sz w:val="22"/>
                  </w:rPr>
                </w:rPrChange>
              </w:rPr>
              <w:t>7</w:t>
            </w:r>
          </w:p>
        </w:tc>
        <w:tc>
          <w:tcPr>
            <w:tcW w:w="888" w:type="dxa"/>
            <w:tcPrChange w:id="4779" w:author="Markel" w:date="2018-07-20T14:56:00Z">
              <w:tcPr>
                <w:tcW w:w="1064" w:type="dxa"/>
                <w:gridSpan w:val="4"/>
              </w:tcPr>
            </w:tcPrChange>
          </w:tcPr>
          <w:p w14:paraId="200BC555" w14:textId="77777777" w:rsidR="005E0CBA" w:rsidRPr="00224DB6" w:rsidRDefault="005E0CBA" w:rsidP="00C507EE">
            <w:pPr>
              <w:jc w:val="right"/>
            </w:pPr>
            <w:r w:rsidRPr="00224DB6">
              <w:rPr>
                <w:color w:val="000000"/>
                <w:sz w:val="22"/>
                <w:rPrChange w:id="4780" w:author="Markel" w:date="2018-07-20T14:56:00Z">
                  <w:rPr>
                    <w:rFonts w:ascii="Calibri" w:hAnsi="Calibri"/>
                    <w:color w:val="000000"/>
                    <w:sz w:val="22"/>
                  </w:rPr>
                </w:rPrChange>
              </w:rPr>
              <w:t>15</w:t>
            </w:r>
          </w:p>
        </w:tc>
      </w:tr>
      <w:tr w:rsidR="005E0CBA" w:rsidRPr="00224DB6" w14:paraId="3C5AF1F8" w14:textId="77777777" w:rsidTr="005E0CBA">
        <w:tblPrEx>
          <w:tblW w:w="0" w:type="auto"/>
          <w:tblPrExChange w:id="4781" w:author="Markel" w:date="2018-07-20T14:56:00Z">
            <w:tblPrEx>
              <w:tblW w:w="0" w:type="auto"/>
            </w:tblPrEx>
          </w:tblPrExChange>
        </w:tblPrEx>
        <w:trPr>
          <w:trPrChange w:id="4782" w:author="Markel" w:date="2018-07-20T14:56:00Z">
            <w:trPr>
              <w:gridAfter w:val="0"/>
            </w:trPr>
          </w:trPrChange>
        </w:trPr>
        <w:tc>
          <w:tcPr>
            <w:tcW w:w="961" w:type="dxa"/>
            <w:tcPrChange w:id="4783" w:author="Markel" w:date="2018-07-20T14:56:00Z">
              <w:tcPr>
                <w:tcW w:w="1064" w:type="dxa"/>
                <w:gridSpan w:val="2"/>
              </w:tcPr>
            </w:tcPrChange>
          </w:tcPr>
          <w:p w14:paraId="0E959282" w14:textId="77777777" w:rsidR="005E0CBA" w:rsidRPr="00224DB6" w:rsidRDefault="005E0CBA" w:rsidP="00C507EE">
            <w:pPr>
              <w:jc w:val="right"/>
            </w:pPr>
            <w:r w:rsidRPr="00224DB6">
              <w:rPr>
                <w:color w:val="000000"/>
                <w:sz w:val="22"/>
                <w:rPrChange w:id="4784" w:author="Markel" w:date="2018-07-20T14:56:00Z">
                  <w:rPr>
                    <w:rFonts w:ascii="Calibri" w:hAnsi="Calibri"/>
                    <w:color w:val="000000"/>
                    <w:sz w:val="22"/>
                  </w:rPr>
                </w:rPrChange>
              </w:rPr>
              <w:t>1001</w:t>
            </w:r>
          </w:p>
        </w:tc>
        <w:tc>
          <w:tcPr>
            <w:tcW w:w="800" w:type="dxa"/>
            <w:tcPrChange w:id="4785" w:author="Markel" w:date="2018-07-20T14:56:00Z">
              <w:tcPr>
                <w:tcW w:w="1064" w:type="dxa"/>
                <w:gridSpan w:val="2"/>
              </w:tcPr>
            </w:tcPrChange>
          </w:tcPr>
          <w:p w14:paraId="1B2250FB" w14:textId="77777777" w:rsidR="005E0CBA" w:rsidRPr="00224DB6" w:rsidRDefault="005E0CBA" w:rsidP="00C507EE">
            <w:pPr>
              <w:jc w:val="right"/>
            </w:pPr>
            <w:r w:rsidRPr="00224DB6">
              <w:rPr>
                <w:color w:val="000000"/>
                <w:sz w:val="22"/>
                <w:rPrChange w:id="4786" w:author="Markel" w:date="2018-07-20T14:56:00Z">
                  <w:rPr>
                    <w:rFonts w:ascii="Calibri" w:hAnsi="Calibri"/>
                    <w:color w:val="000000"/>
                    <w:sz w:val="22"/>
                  </w:rPr>
                </w:rPrChange>
              </w:rPr>
              <w:t>1</w:t>
            </w:r>
          </w:p>
        </w:tc>
        <w:tc>
          <w:tcPr>
            <w:tcW w:w="876" w:type="dxa"/>
            <w:tcPrChange w:id="4787" w:author="Markel" w:date="2018-07-20T14:56:00Z">
              <w:tcPr>
                <w:tcW w:w="1064" w:type="dxa"/>
                <w:gridSpan w:val="2"/>
              </w:tcPr>
            </w:tcPrChange>
          </w:tcPr>
          <w:p w14:paraId="0E89792A" w14:textId="77777777" w:rsidR="005E0CBA" w:rsidRPr="00224DB6" w:rsidRDefault="005E0CBA" w:rsidP="00C507EE">
            <w:pPr>
              <w:jc w:val="right"/>
            </w:pPr>
            <w:r w:rsidRPr="00224DB6">
              <w:rPr>
                <w:color w:val="000000"/>
                <w:sz w:val="22"/>
                <w:rPrChange w:id="4788" w:author="Markel" w:date="2018-07-20T14:56:00Z">
                  <w:rPr>
                    <w:rFonts w:ascii="Calibri" w:hAnsi="Calibri"/>
                    <w:color w:val="000000"/>
                    <w:sz w:val="22"/>
                  </w:rPr>
                </w:rPrChange>
              </w:rPr>
              <w:t>3</w:t>
            </w:r>
          </w:p>
        </w:tc>
        <w:tc>
          <w:tcPr>
            <w:tcW w:w="807" w:type="dxa"/>
            <w:tcPrChange w:id="4789" w:author="Markel" w:date="2018-07-20T14:56:00Z">
              <w:tcPr>
                <w:tcW w:w="1064" w:type="dxa"/>
                <w:gridSpan w:val="2"/>
              </w:tcPr>
            </w:tcPrChange>
          </w:tcPr>
          <w:p w14:paraId="4AF9FAC7" w14:textId="77777777" w:rsidR="005E0CBA" w:rsidRPr="00224DB6" w:rsidRDefault="005E0CBA" w:rsidP="00C507EE">
            <w:pPr>
              <w:jc w:val="right"/>
            </w:pPr>
            <w:r w:rsidRPr="00224DB6">
              <w:rPr>
                <w:color w:val="000000"/>
                <w:sz w:val="22"/>
                <w:rPrChange w:id="4790" w:author="Markel" w:date="2018-07-20T14:56:00Z">
                  <w:rPr>
                    <w:rFonts w:ascii="Calibri" w:hAnsi="Calibri"/>
                    <w:color w:val="000000"/>
                    <w:sz w:val="22"/>
                  </w:rPr>
                </w:rPrChange>
              </w:rPr>
              <w:t>-1</w:t>
            </w:r>
          </w:p>
        </w:tc>
        <w:tc>
          <w:tcPr>
            <w:tcW w:w="883" w:type="dxa"/>
            <w:tcPrChange w:id="4791" w:author="Markel" w:date="2018-07-20T14:56:00Z">
              <w:tcPr>
                <w:tcW w:w="1064" w:type="dxa"/>
                <w:gridSpan w:val="2"/>
              </w:tcPr>
            </w:tcPrChange>
          </w:tcPr>
          <w:p w14:paraId="731678CF" w14:textId="77777777" w:rsidR="005E0CBA" w:rsidRPr="00224DB6" w:rsidRDefault="005E0CBA" w:rsidP="00C507EE">
            <w:pPr>
              <w:jc w:val="right"/>
            </w:pPr>
            <w:r w:rsidRPr="00224DB6">
              <w:rPr>
                <w:color w:val="000000"/>
                <w:sz w:val="22"/>
                <w:rPrChange w:id="4792" w:author="Markel" w:date="2018-07-20T14:56:00Z">
                  <w:rPr>
                    <w:rFonts w:ascii="Calibri" w:hAnsi="Calibri"/>
                    <w:color w:val="000000"/>
                    <w:sz w:val="22"/>
                  </w:rPr>
                </w:rPrChange>
              </w:rPr>
              <w:t>-3</w:t>
            </w:r>
          </w:p>
        </w:tc>
        <w:tc>
          <w:tcPr>
            <w:tcW w:w="666" w:type="dxa"/>
            <w:cellIns w:id="4793" w:author="Markel" w:date="2018-07-20T14:56:00Z"/>
            <w:tcPrChange w:id="4794" w:author="Markel" w:date="2018-07-20T14:56:00Z">
              <w:tcPr>
                <w:tcW w:w="1064" w:type="dxa"/>
                <w:gridSpan w:val="2"/>
                <w:cellIns w:id="4795" w:author="Markel" w:date="2018-07-20T14:56:00Z"/>
              </w:tcPr>
            </w:tcPrChange>
          </w:tcPr>
          <w:p w14:paraId="40259935" w14:textId="77777777" w:rsidR="005E0CBA" w:rsidRPr="00224DB6" w:rsidRDefault="007B1500" w:rsidP="00C507EE">
            <w:pPr>
              <w:jc w:val="right"/>
              <w:rPr>
                <w:color w:val="000000"/>
              </w:rPr>
            </w:pPr>
            <w:ins w:id="4796" w:author="Markel" w:date="2018-07-20T14:56:00Z">
              <w:r w:rsidRPr="00224DB6">
                <w:rPr>
                  <w:color w:val="000000"/>
                </w:rPr>
                <w:t>0</w:t>
              </w:r>
            </w:ins>
          </w:p>
        </w:tc>
        <w:tc>
          <w:tcPr>
            <w:tcW w:w="666" w:type="dxa"/>
            <w:cellIns w:id="4797" w:author="Markel" w:date="2018-07-20T14:56:00Z"/>
            <w:tcPrChange w:id="4798" w:author="Markel" w:date="2018-07-20T14:56:00Z">
              <w:tcPr>
                <w:tcW w:w="1064" w:type="dxa"/>
                <w:gridSpan w:val="3"/>
                <w:cellIns w:id="4799" w:author="Markel" w:date="2018-07-20T14:56:00Z"/>
              </w:tcPr>
            </w:tcPrChange>
          </w:tcPr>
          <w:p w14:paraId="7D735167" w14:textId="77777777" w:rsidR="005E0CBA" w:rsidRPr="00224DB6" w:rsidRDefault="007B1500" w:rsidP="00C507EE">
            <w:pPr>
              <w:jc w:val="right"/>
              <w:rPr>
                <w:color w:val="000000"/>
              </w:rPr>
            </w:pPr>
            <w:ins w:id="4800" w:author="Markel" w:date="2018-07-20T14:56:00Z">
              <w:r w:rsidRPr="00224DB6">
                <w:rPr>
                  <w:color w:val="000000"/>
                </w:rPr>
                <w:t>-9</w:t>
              </w:r>
            </w:ins>
          </w:p>
        </w:tc>
        <w:tc>
          <w:tcPr>
            <w:tcW w:w="791" w:type="dxa"/>
            <w:tcPrChange w:id="4801" w:author="Markel" w:date="2018-07-20T14:56:00Z">
              <w:tcPr>
                <w:tcW w:w="1064" w:type="dxa"/>
                <w:gridSpan w:val="4"/>
              </w:tcPr>
            </w:tcPrChange>
          </w:tcPr>
          <w:p w14:paraId="4C06E3BD" w14:textId="77777777" w:rsidR="005E0CBA" w:rsidRPr="00224DB6" w:rsidRDefault="005E0CBA" w:rsidP="00C507EE">
            <w:pPr>
              <w:jc w:val="right"/>
            </w:pPr>
            <w:r w:rsidRPr="00224DB6">
              <w:rPr>
                <w:color w:val="000000"/>
                <w:sz w:val="22"/>
                <w:rPrChange w:id="4802" w:author="Markel" w:date="2018-07-20T14:56:00Z">
                  <w:rPr>
                    <w:rFonts w:ascii="Calibri" w:hAnsi="Calibri"/>
                    <w:color w:val="000000"/>
                    <w:sz w:val="22"/>
                  </w:rPr>
                </w:rPrChange>
              </w:rPr>
              <w:t>-7</w:t>
            </w:r>
          </w:p>
        </w:tc>
        <w:tc>
          <w:tcPr>
            <w:tcW w:w="867" w:type="dxa"/>
            <w:tcPrChange w:id="4803" w:author="Markel" w:date="2018-07-20T14:56:00Z">
              <w:tcPr>
                <w:tcW w:w="1064" w:type="dxa"/>
                <w:gridSpan w:val="3"/>
              </w:tcPr>
            </w:tcPrChange>
          </w:tcPr>
          <w:p w14:paraId="3F5BA54C" w14:textId="77777777" w:rsidR="005E0CBA" w:rsidRPr="00224DB6" w:rsidRDefault="005E0CBA" w:rsidP="00C507EE">
            <w:pPr>
              <w:jc w:val="right"/>
            </w:pPr>
            <w:r w:rsidRPr="00224DB6">
              <w:rPr>
                <w:color w:val="000000"/>
                <w:sz w:val="22"/>
                <w:rPrChange w:id="4804" w:author="Markel" w:date="2018-07-20T14:56:00Z">
                  <w:rPr>
                    <w:rFonts w:ascii="Calibri" w:hAnsi="Calibri"/>
                    <w:color w:val="000000"/>
                    <w:sz w:val="22"/>
                  </w:rPr>
                </w:rPrChange>
              </w:rPr>
              <w:t>-13</w:t>
            </w:r>
          </w:p>
        </w:tc>
        <w:tc>
          <w:tcPr>
            <w:tcW w:w="811" w:type="dxa"/>
            <w:tcPrChange w:id="4805" w:author="Markel" w:date="2018-07-20T14:56:00Z">
              <w:tcPr>
                <w:tcW w:w="1064" w:type="dxa"/>
                <w:gridSpan w:val="4"/>
              </w:tcPr>
            </w:tcPrChange>
          </w:tcPr>
          <w:p w14:paraId="39E13412" w14:textId="77777777" w:rsidR="005E0CBA" w:rsidRPr="00224DB6" w:rsidRDefault="005E0CBA" w:rsidP="00C507EE">
            <w:pPr>
              <w:jc w:val="right"/>
            </w:pPr>
            <w:r w:rsidRPr="00224DB6">
              <w:rPr>
                <w:color w:val="000000"/>
                <w:sz w:val="22"/>
                <w:rPrChange w:id="4806" w:author="Markel" w:date="2018-07-20T14:56:00Z">
                  <w:rPr>
                    <w:rFonts w:ascii="Calibri" w:hAnsi="Calibri"/>
                    <w:color w:val="000000"/>
                    <w:sz w:val="22"/>
                  </w:rPr>
                </w:rPrChange>
              </w:rPr>
              <w:t>6</w:t>
            </w:r>
          </w:p>
        </w:tc>
        <w:tc>
          <w:tcPr>
            <w:tcW w:w="888" w:type="dxa"/>
            <w:tcPrChange w:id="4807" w:author="Markel" w:date="2018-07-20T14:56:00Z">
              <w:tcPr>
                <w:tcW w:w="1064" w:type="dxa"/>
                <w:gridSpan w:val="4"/>
              </w:tcPr>
            </w:tcPrChange>
          </w:tcPr>
          <w:p w14:paraId="0F9759C1" w14:textId="77777777" w:rsidR="005E0CBA" w:rsidRPr="00224DB6" w:rsidRDefault="005E0CBA" w:rsidP="00C507EE">
            <w:pPr>
              <w:jc w:val="right"/>
            </w:pPr>
            <w:r w:rsidRPr="00224DB6">
              <w:rPr>
                <w:color w:val="000000"/>
                <w:sz w:val="22"/>
                <w:rPrChange w:id="4808" w:author="Markel" w:date="2018-07-20T14:56:00Z">
                  <w:rPr>
                    <w:rFonts w:ascii="Calibri" w:hAnsi="Calibri"/>
                    <w:color w:val="000000"/>
                    <w:sz w:val="22"/>
                  </w:rPr>
                </w:rPrChange>
              </w:rPr>
              <w:t>13</w:t>
            </w:r>
          </w:p>
        </w:tc>
      </w:tr>
      <w:tr w:rsidR="005E0CBA" w:rsidRPr="00224DB6" w14:paraId="3FDBD240" w14:textId="77777777" w:rsidTr="005E0CBA">
        <w:tblPrEx>
          <w:tblW w:w="0" w:type="auto"/>
          <w:tblPrExChange w:id="4809" w:author="Markel" w:date="2018-07-20T14:56:00Z">
            <w:tblPrEx>
              <w:tblW w:w="0" w:type="auto"/>
            </w:tblPrEx>
          </w:tblPrExChange>
        </w:tblPrEx>
        <w:trPr>
          <w:trPrChange w:id="4810" w:author="Markel" w:date="2018-07-20T14:56:00Z">
            <w:trPr>
              <w:gridAfter w:val="0"/>
            </w:trPr>
          </w:trPrChange>
        </w:trPr>
        <w:tc>
          <w:tcPr>
            <w:tcW w:w="961" w:type="dxa"/>
            <w:tcPrChange w:id="4811" w:author="Markel" w:date="2018-07-20T14:56:00Z">
              <w:tcPr>
                <w:tcW w:w="1064" w:type="dxa"/>
                <w:gridSpan w:val="2"/>
              </w:tcPr>
            </w:tcPrChange>
          </w:tcPr>
          <w:p w14:paraId="08017B0F" w14:textId="77777777" w:rsidR="005E0CBA" w:rsidRPr="00224DB6" w:rsidRDefault="005E0CBA" w:rsidP="00C507EE">
            <w:pPr>
              <w:jc w:val="right"/>
            </w:pPr>
            <w:r w:rsidRPr="00224DB6">
              <w:rPr>
                <w:color w:val="000000"/>
                <w:sz w:val="22"/>
                <w:rPrChange w:id="4812" w:author="Markel" w:date="2018-07-20T14:56:00Z">
                  <w:rPr>
                    <w:rFonts w:ascii="Calibri" w:hAnsi="Calibri"/>
                    <w:color w:val="000000"/>
                    <w:sz w:val="22"/>
                  </w:rPr>
                </w:rPrChange>
              </w:rPr>
              <w:t>1010</w:t>
            </w:r>
          </w:p>
        </w:tc>
        <w:tc>
          <w:tcPr>
            <w:tcW w:w="800" w:type="dxa"/>
            <w:tcPrChange w:id="4813" w:author="Markel" w:date="2018-07-20T14:56:00Z">
              <w:tcPr>
                <w:tcW w:w="1064" w:type="dxa"/>
                <w:gridSpan w:val="2"/>
              </w:tcPr>
            </w:tcPrChange>
          </w:tcPr>
          <w:p w14:paraId="3BDA9843" w14:textId="77777777" w:rsidR="005E0CBA" w:rsidRPr="00224DB6" w:rsidRDefault="005E0CBA" w:rsidP="00C507EE">
            <w:pPr>
              <w:jc w:val="right"/>
            </w:pPr>
            <w:r w:rsidRPr="00224DB6">
              <w:rPr>
                <w:color w:val="000000"/>
                <w:sz w:val="22"/>
                <w:rPrChange w:id="4814" w:author="Markel" w:date="2018-07-20T14:56:00Z">
                  <w:rPr>
                    <w:rFonts w:ascii="Calibri" w:hAnsi="Calibri"/>
                    <w:color w:val="000000"/>
                    <w:sz w:val="22"/>
                  </w:rPr>
                </w:rPrChange>
              </w:rPr>
              <w:t>2</w:t>
            </w:r>
          </w:p>
        </w:tc>
        <w:tc>
          <w:tcPr>
            <w:tcW w:w="876" w:type="dxa"/>
            <w:tcPrChange w:id="4815" w:author="Markel" w:date="2018-07-20T14:56:00Z">
              <w:tcPr>
                <w:tcW w:w="1064" w:type="dxa"/>
                <w:gridSpan w:val="2"/>
              </w:tcPr>
            </w:tcPrChange>
          </w:tcPr>
          <w:p w14:paraId="4C100374" w14:textId="77777777" w:rsidR="005E0CBA" w:rsidRPr="00224DB6" w:rsidRDefault="005E0CBA" w:rsidP="00C507EE">
            <w:pPr>
              <w:jc w:val="right"/>
            </w:pPr>
            <w:r w:rsidRPr="00224DB6">
              <w:rPr>
                <w:color w:val="000000"/>
                <w:sz w:val="22"/>
                <w:rPrChange w:id="4816" w:author="Markel" w:date="2018-07-20T14:56:00Z">
                  <w:rPr>
                    <w:rFonts w:ascii="Calibri" w:hAnsi="Calibri"/>
                    <w:color w:val="000000"/>
                    <w:sz w:val="22"/>
                  </w:rPr>
                </w:rPrChange>
              </w:rPr>
              <w:t>5</w:t>
            </w:r>
          </w:p>
        </w:tc>
        <w:tc>
          <w:tcPr>
            <w:tcW w:w="807" w:type="dxa"/>
            <w:tcPrChange w:id="4817" w:author="Markel" w:date="2018-07-20T14:56:00Z">
              <w:tcPr>
                <w:tcW w:w="1064" w:type="dxa"/>
                <w:gridSpan w:val="2"/>
              </w:tcPr>
            </w:tcPrChange>
          </w:tcPr>
          <w:p w14:paraId="1D614D10" w14:textId="77777777" w:rsidR="005E0CBA" w:rsidRPr="00224DB6" w:rsidRDefault="005E0CBA" w:rsidP="00C507EE">
            <w:pPr>
              <w:jc w:val="right"/>
            </w:pPr>
            <w:r w:rsidRPr="00224DB6">
              <w:rPr>
                <w:color w:val="000000"/>
                <w:sz w:val="22"/>
                <w:rPrChange w:id="4818" w:author="Markel" w:date="2018-07-20T14:56:00Z">
                  <w:rPr>
                    <w:rFonts w:ascii="Calibri" w:hAnsi="Calibri"/>
                    <w:color w:val="000000"/>
                    <w:sz w:val="22"/>
                  </w:rPr>
                </w:rPrChange>
              </w:rPr>
              <w:t>-2</w:t>
            </w:r>
          </w:p>
        </w:tc>
        <w:tc>
          <w:tcPr>
            <w:tcW w:w="883" w:type="dxa"/>
            <w:tcPrChange w:id="4819" w:author="Markel" w:date="2018-07-20T14:56:00Z">
              <w:tcPr>
                <w:tcW w:w="1064" w:type="dxa"/>
                <w:gridSpan w:val="2"/>
              </w:tcPr>
            </w:tcPrChange>
          </w:tcPr>
          <w:p w14:paraId="38D62313" w14:textId="77777777" w:rsidR="005E0CBA" w:rsidRPr="00224DB6" w:rsidRDefault="005E0CBA" w:rsidP="00C507EE">
            <w:pPr>
              <w:jc w:val="right"/>
            </w:pPr>
            <w:r w:rsidRPr="00224DB6">
              <w:rPr>
                <w:color w:val="000000"/>
                <w:sz w:val="22"/>
                <w:rPrChange w:id="4820" w:author="Markel" w:date="2018-07-20T14:56:00Z">
                  <w:rPr>
                    <w:rFonts w:ascii="Calibri" w:hAnsi="Calibri"/>
                    <w:color w:val="000000"/>
                    <w:sz w:val="22"/>
                  </w:rPr>
                </w:rPrChange>
              </w:rPr>
              <w:t>-5</w:t>
            </w:r>
          </w:p>
        </w:tc>
        <w:tc>
          <w:tcPr>
            <w:tcW w:w="666" w:type="dxa"/>
            <w:cellIns w:id="4821" w:author="Markel" w:date="2018-07-20T14:56:00Z"/>
            <w:tcPrChange w:id="4822" w:author="Markel" w:date="2018-07-20T14:56:00Z">
              <w:tcPr>
                <w:tcW w:w="1064" w:type="dxa"/>
                <w:gridSpan w:val="2"/>
                <w:cellIns w:id="4823" w:author="Markel" w:date="2018-07-20T14:56:00Z"/>
              </w:tcPr>
            </w:tcPrChange>
          </w:tcPr>
          <w:p w14:paraId="0A0C5597" w14:textId="77777777" w:rsidR="005E0CBA" w:rsidRPr="00224DB6" w:rsidRDefault="007B1500" w:rsidP="00C507EE">
            <w:pPr>
              <w:jc w:val="right"/>
              <w:rPr>
                <w:color w:val="000000"/>
              </w:rPr>
            </w:pPr>
            <w:ins w:id="4824" w:author="Markel" w:date="2018-07-20T14:56:00Z">
              <w:r w:rsidRPr="00224DB6">
                <w:rPr>
                  <w:color w:val="000000"/>
                </w:rPr>
                <w:t>1</w:t>
              </w:r>
            </w:ins>
          </w:p>
        </w:tc>
        <w:tc>
          <w:tcPr>
            <w:tcW w:w="666" w:type="dxa"/>
            <w:cellIns w:id="4825" w:author="Markel" w:date="2018-07-20T14:56:00Z"/>
            <w:tcPrChange w:id="4826" w:author="Markel" w:date="2018-07-20T14:56:00Z">
              <w:tcPr>
                <w:tcW w:w="1064" w:type="dxa"/>
                <w:gridSpan w:val="3"/>
                <w:cellIns w:id="4827" w:author="Markel" w:date="2018-07-20T14:56:00Z"/>
              </w:tcPr>
            </w:tcPrChange>
          </w:tcPr>
          <w:p w14:paraId="163C327D" w14:textId="77777777" w:rsidR="005E0CBA" w:rsidRPr="00224DB6" w:rsidRDefault="007B1500" w:rsidP="00C507EE">
            <w:pPr>
              <w:jc w:val="right"/>
              <w:rPr>
                <w:color w:val="000000"/>
              </w:rPr>
            </w:pPr>
            <w:ins w:id="4828" w:author="Markel" w:date="2018-07-20T14:56:00Z">
              <w:r w:rsidRPr="00224DB6">
                <w:rPr>
                  <w:color w:val="000000"/>
                </w:rPr>
                <w:t>11</w:t>
              </w:r>
            </w:ins>
          </w:p>
        </w:tc>
        <w:tc>
          <w:tcPr>
            <w:tcW w:w="791" w:type="dxa"/>
            <w:tcPrChange w:id="4829" w:author="Markel" w:date="2018-07-20T14:56:00Z">
              <w:tcPr>
                <w:tcW w:w="1064" w:type="dxa"/>
                <w:gridSpan w:val="4"/>
              </w:tcPr>
            </w:tcPrChange>
          </w:tcPr>
          <w:p w14:paraId="1E699478" w14:textId="77777777" w:rsidR="005E0CBA" w:rsidRPr="00224DB6" w:rsidRDefault="005E0CBA" w:rsidP="00C507EE">
            <w:pPr>
              <w:jc w:val="right"/>
            </w:pPr>
            <w:r w:rsidRPr="00224DB6">
              <w:rPr>
                <w:color w:val="000000"/>
                <w:sz w:val="22"/>
                <w:rPrChange w:id="4830" w:author="Markel" w:date="2018-07-20T14:56:00Z">
                  <w:rPr>
                    <w:rFonts w:ascii="Calibri" w:hAnsi="Calibri"/>
                    <w:color w:val="000000"/>
                    <w:sz w:val="22"/>
                  </w:rPr>
                </w:rPrChange>
              </w:rPr>
              <w:t>-6</w:t>
            </w:r>
          </w:p>
        </w:tc>
        <w:tc>
          <w:tcPr>
            <w:tcW w:w="867" w:type="dxa"/>
            <w:tcPrChange w:id="4831" w:author="Markel" w:date="2018-07-20T14:56:00Z">
              <w:tcPr>
                <w:tcW w:w="1064" w:type="dxa"/>
                <w:gridSpan w:val="3"/>
              </w:tcPr>
            </w:tcPrChange>
          </w:tcPr>
          <w:p w14:paraId="537175C4" w14:textId="77777777" w:rsidR="005E0CBA" w:rsidRPr="00224DB6" w:rsidRDefault="005E0CBA" w:rsidP="00C507EE">
            <w:pPr>
              <w:jc w:val="right"/>
            </w:pPr>
            <w:r w:rsidRPr="00224DB6">
              <w:rPr>
                <w:color w:val="000000"/>
                <w:sz w:val="22"/>
                <w:rPrChange w:id="4832" w:author="Markel" w:date="2018-07-20T14:56:00Z">
                  <w:rPr>
                    <w:rFonts w:ascii="Calibri" w:hAnsi="Calibri"/>
                    <w:color w:val="000000"/>
                    <w:sz w:val="22"/>
                  </w:rPr>
                </w:rPrChange>
              </w:rPr>
              <w:t>-11</w:t>
            </w:r>
          </w:p>
        </w:tc>
        <w:tc>
          <w:tcPr>
            <w:tcW w:w="811" w:type="dxa"/>
            <w:tcPrChange w:id="4833" w:author="Markel" w:date="2018-07-20T14:56:00Z">
              <w:tcPr>
                <w:tcW w:w="1064" w:type="dxa"/>
                <w:gridSpan w:val="4"/>
              </w:tcPr>
            </w:tcPrChange>
          </w:tcPr>
          <w:p w14:paraId="42BFC68E" w14:textId="77777777" w:rsidR="005E0CBA" w:rsidRPr="00224DB6" w:rsidRDefault="005E0CBA" w:rsidP="00C507EE">
            <w:pPr>
              <w:jc w:val="right"/>
            </w:pPr>
            <w:r w:rsidRPr="00224DB6">
              <w:rPr>
                <w:color w:val="000000"/>
                <w:sz w:val="22"/>
                <w:rPrChange w:id="4834" w:author="Markel" w:date="2018-07-20T14:56:00Z">
                  <w:rPr>
                    <w:rFonts w:ascii="Calibri" w:hAnsi="Calibri"/>
                    <w:color w:val="000000"/>
                    <w:sz w:val="22"/>
                  </w:rPr>
                </w:rPrChange>
              </w:rPr>
              <w:t>4</w:t>
            </w:r>
          </w:p>
        </w:tc>
        <w:tc>
          <w:tcPr>
            <w:tcW w:w="888" w:type="dxa"/>
            <w:tcPrChange w:id="4835" w:author="Markel" w:date="2018-07-20T14:56:00Z">
              <w:tcPr>
                <w:tcW w:w="1064" w:type="dxa"/>
                <w:gridSpan w:val="4"/>
              </w:tcPr>
            </w:tcPrChange>
          </w:tcPr>
          <w:p w14:paraId="52311412" w14:textId="77777777" w:rsidR="005E0CBA" w:rsidRPr="00224DB6" w:rsidRDefault="005E0CBA" w:rsidP="00C507EE">
            <w:pPr>
              <w:jc w:val="right"/>
            </w:pPr>
            <w:r w:rsidRPr="00224DB6">
              <w:rPr>
                <w:color w:val="000000"/>
                <w:sz w:val="22"/>
                <w:rPrChange w:id="4836" w:author="Markel" w:date="2018-07-20T14:56:00Z">
                  <w:rPr>
                    <w:rFonts w:ascii="Calibri" w:hAnsi="Calibri"/>
                    <w:color w:val="000000"/>
                    <w:sz w:val="22"/>
                  </w:rPr>
                </w:rPrChange>
              </w:rPr>
              <w:t>9</w:t>
            </w:r>
          </w:p>
        </w:tc>
      </w:tr>
      <w:tr w:rsidR="005E0CBA" w:rsidRPr="00224DB6" w14:paraId="773472C5" w14:textId="77777777" w:rsidTr="005E0CBA">
        <w:tblPrEx>
          <w:tblW w:w="0" w:type="auto"/>
          <w:tblPrExChange w:id="4837" w:author="Markel" w:date="2018-07-20T14:56:00Z">
            <w:tblPrEx>
              <w:tblW w:w="0" w:type="auto"/>
            </w:tblPrEx>
          </w:tblPrExChange>
        </w:tblPrEx>
        <w:trPr>
          <w:trPrChange w:id="4838" w:author="Markel" w:date="2018-07-20T14:56:00Z">
            <w:trPr>
              <w:gridAfter w:val="0"/>
            </w:trPr>
          </w:trPrChange>
        </w:trPr>
        <w:tc>
          <w:tcPr>
            <w:tcW w:w="961" w:type="dxa"/>
            <w:tcPrChange w:id="4839" w:author="Markel" w:date="2018-07-20T14:56:00Z">
              <w:tcPr>
                <w:tcW w:w="1064" w:type="dxa"/>
                <w:gridSpan w:val="2"/>
              </w:tcPr>
            </w:tcPrChange>
          </w:tcPr>
          <w:p w14:paraId="6F1DC7AD" w14:textId="77777777" w:rsidR="005E0CBA" w:rsidRPr="00224DB6" w:rsidRDefault="005E0CBA" w:rsidP="00C507EE">
            <w:pPr>
              <w:jc w:val="right"/>
            </w:pPr>
            <w:r w:rsidRPr="00224DB6">
              <w:rPr>
                <w:color w:val="000000"/>
                <w:sz w:val="22"/>
                <w:rPrChange w:id="4840" w:author="Markel" w:date="2018-07-20T14:56:00Z">
                  <w:rPr>
                    <w:rFonts w:ascii="Calibri" w:hAnsi="Calibri"/>
                    <w:color w:val="000000"/>
                    <w:sz w:val="22"/>
                  </w:rPr>
                </w:rPrChange>
              </w:rPr>
              <w:t>1011</w:t>
            </w:r>
          </w:p>
        </w:tc>
        <w:tc>
          <w:tcPr>
            <w:tcW w:w="800" w:type="dxa"/>
            <w:tcPrChange w:id="4841" w:author="Markel" w:date="2018-07-20T14:56:00Z">
              <w:tcPr>
                <w:tcW w:w="1064" w:type="dxa"/>
                <w:gridSpan w:val="2"/>
              </w:tcPr>
            </w:tcPrChange>
          </w:tcPr>
          <w:p w14:paraId="64821D4C" w14:textId="77777777" w:rsidR="005E0CBA" w:rsidRPr="00224DB6" w:rsidRDefault="005E0CBA" w:rsidP="00C507EE">
            <w:pPr>
              <w:jc w:val="right"/>
            </w:pPr>
            <w:r w:rsidRPr="00224DB6">
              <w:rPr>
                <w:color w:val="000000"/>
                <w:sz w:val="22"/>
                <w:rPrChange w:id="4842" w:author="Markel" w:date="2018-07-20T14:56:00Z">
                  <w:rPr>
                    <w:rFonts w:ascii="Calibri" w:hAnsi="Calibri"/>
                    <w:color w:val="000000"/>
                    <w:sz w:val="22"/>
                  </w:rPr>
                </w:rPrChange>
              </w:rPr>
              <w:t>3</w:t>
            </w:r>
          </w:p>
        </w:tc>
        <w:tc>
          <w:tcPr>
            <w:tcW w:w="876" w:type="dxa"/>
            <w:tcPrChange w:id="4843" w:author="Markel" w:date="2018-07-20T14:56:00Z">
              <w:tcPr>
                <w:tcW w:w="1064" w:type="dxa"/>
                <w:gridSpan w:val="2"/>
              </w:tcPr>
            </w:tcPrChange>
          </w:tcPr>
          <w:p w14:paraId="6EAAEAB6" w14:textId="77777777" w:rsidR="005E0CBA" w:rsidRPr="00224DB6" w:rsidRDefault="005E0CBA" w:rsidP="00C507EE">
            <w:pPr>
              <w:jc w:val="right"/>
            </w:pPr>
            <w:r w:rsidRPr="00224DB6">
              <w:rPr>
                <w:color w:val="000000"/>
                <w:sz w:val="22"/>
                <w:rPrChange w:id="4844" w:author="Markel" w:date="2018-07-20T14:56:00Z">
                  <w:rPr>
                    <w:rFonts w:ascii="Calibri" w:hAnsi="Calibri"/>
                    <w:color w:val="000000"/>
                    <w:sz w:val="22"/>
                  </w:rPr>
                </w:rPrChange>
              </w:rPr>
              <w:t>7</w:t>
            </w:r>
          </w:p>
        </w:tc>
        <w:tc>
          <w:tcPr>
            <w:tcW w:w="807" w:type="dxa"/>
            <w:tcPrChange w:id="4845" w:author="Markel" w:date="2018-07-20T14:56:00Z">
              <w:tcPr>
                <w:tcW w:w="1064" w:type="dxa"/>
                <w:gridSpan w:val="2"/>
              </w:tcPr>
            </w:tcPrChange>
          </w:tcPr>
          <w:p w14:paraId="2DFB3CDB" w14:textId="77777777" w:rsidR="005E0CBA" w:rsidRPr="00224DB6" w:rsidRDefault="005E0CBA" w:rsidP="00C507EE">
            <w:pPr>
              <w:jc w:val="right"/>
            </w:pPr>
            <w:r w:rsidRPr="00224DB6">
              <w:rPr>
                <w:color w:val="000000"/>
                <w:sz w:val="22"/>
                <w:rPrChange w:id="4846" w:author="Markel" w:date="2018-07-20T14:56:00Z">
                  <w:rPr>
                    <w:rFonts w:ascii="Calibri" w:hAnsi="Calibri"/>
                    <w:color w:val="000000"/>
                    <w:sz w:val="22"/>
                  </w:rPr>
                </w:rPrChange>
              </w:rPr>
              <w:t>-3</w:t>
            </w:r>
          </w:p>
        </w:tc>
        <w:tc>
          <w:tcPr>
            <w:tcW w:w="883" w:type="dxa"/>
            <w:tcPrChange w:id="4847" w:author="Markel" w:date="2018-07-20T14:56:00Z">
              <w:tcPr>
                <w:tcW w:w="1064" w:type="dxa"/>
                <w:gridSpan w:val="2"/>
              </w:tcPr>
            </w:tcPrChange>
          </w:tcPr>
          <w:p w14:paraId="1A5A7766" w14:textId="77777777" w:rsidR="005E0CBA" w:rsidRPr="00224DB6" w:rsidRDefault="005E0CBA" w:rsidP="00C507EE">
            <w:pPr>
              <w:jc w:val="right"/>
            </w:pPr>
            <w:r w:rsidRPr="00224DB6">
              <w:rPr>
                <w:color w:val="000000"/>
                <w:sz w:val="22"/>
                <w:rPrChange w:id="4848" w:author="Markel" w:date="2018-07-20T14:56:00Z">
                  <w:rPr>
                    <w:rFonts w:ascii="Calibri" w:hAnsi="Calibri"/>
                    <w:color w:val="000000"/>
                    <w:sz w:val="22"/>
                  </w:rPr>
                </w:rPrChange>
              </w:rPr>
              <w:t>-7</w:t>
            </w:r>
          </w:p>
        </w:tc>
        <w:tc>
          <w:tcPr>
            <w:tcW w:w="666" w:type="dxa"/>
            <w:cellIns w:id="4849" w:author="Markel" w:date="2018-07-20T14:56:00Z"/>
            <w:tcPrChange w:id="4850" w:author="Markel" w:date="2018-07-20T14:56:00Z">
              <w:tcPr>
                <w:tcW w:w="1064" w:type="dxa"/>
                <w:gridSpan w:val="2"/>
                <w:cellIns w:id="4851" w:author="Markel" w:date="2018-07-20T14:56:00Z"/>
              </w:tcPr>
            </w:tcPrChange>
          </w:tcPr>
          <w:p w14:paraId="1BA355BB" w14:textId="77777777" w:rsidR="005E0CBA" w:rsidRPr="00224DB6" w:rsidRDefault="007B1500" w:rsidP="00C507EE">
            <w:pPr>
              <w:jc w:val="right"/>
              <w:rPr>
                <w:color w:val="000000"/>
              </w:rPr>
            </w:pPr>
            <w:ins w:id="4852" w:author="Markel" w:date="2018-07-20T14:56:00Z">
              <w:r w:rsidRPr="00224DB6">
                <w:rPr>
                  <w:color w:val="000000"/>
                </w:rPr>
                <w:t>-1</w:t>
              </w:r>
            </w:ins>
          </w:p>
        </w:tc>
        <w:tc>
          <w:tcPr>
            <w:tcW w:w="666" w:type="dxa"/>
            <w:cellIns w:id="4853" w:author="Markel" w:date="2018-07-20T14:56:00Z"/>
            <w:tcPrChange w:id="4854" w:author="Markel" w:date="2018-07-20T14:56:00Z">
              <w:tcPr>
                <w:tcW w:w="1064" w:type="dxa"/>
                <w:gridSpan w:val="3"/>
                <w:cellIns w:id="4855" w:author="Markel" w:date="2018-07-20T14:56:00Z"/>
              </w:tcPr>
            </w:tcPrChange>
          </w:tcPr>
          <w:p w14:paraId="641C99F5" w14:textId="77777777" w:rsidR="005E0CBA" w:rsidRPr="00224DB6" w:rsidRDefault="007B1500" w:rsidP="00C507EE">
            <w:pPr>
              <w:jc w:val="right"/>
              <w:rPr>
                <w:color w:val="000000"/>
              </w:rPr>
            </w:pPr>
            <w:ins w:id="4856" w:author="Markel" w:date="2018-07-20T14:56:00Z">
              <w:r w:rsidRPr="00224DB6">
                <w:rPr>
                  <w:color w:val="000000"/>
                </w:rPr>
                <w:t>-11</w:t>
              </w:r>
            </w:ins>
          </w:p>
        </w:tc>
        <w:tc>
          <w:tcPr>
            <w:tcW w:w="791" w:type="dxa"/>
            <w:tcPrChange w:id="4857" w:author="Markel" w:date="2018-07-20T14:56:00Z">
              <w:tcPr>
                <w:tcW w:w="1064" w:type="dxa"/>
                <w:gridSpan w:val="4"/>
              </w:tcPr>
            </w:tcPrChange>
          </w:tcPr>
          <w:p w14:paraId="384B4098" w14:textId="77777777" w:rsidR="005E0CBA" w:rsidRPr="00224DB6" w:rsidRDefault="005E0CBA" w:rsidP="00C507EE">
            <w:pPr>
              <w:jc w:val="right"/>
            </w:pPr>
            <w:r w:rsidRPr="00224DB6">
              <w:rPr>
                <w:color w:val="000000"/>
                <w:sz w:val="22"/>
                <w:rPrChange w:id="4858" w:author="Markel" w:date="2018-07-20T14:56:00Z">
                  <w:rPr>
                    <w:rFonts w:ascii="Calibri" w:hAnsi="Calibri"/>
                    <w:color w:val="000000"/>
                    <w:sz w:val="22"/>
                  </w:rPr>
                </w:rPrChange>
              </w:rPr>
              <w:t>-5</w:t>
            </w:r>
          </w:p>
        </w:tc>
        <w:tc>
          <w:tcPr>
            <w:tcW w:w="867" w:type="dxa"/>
            <w:tcPrChange w:id="4859" w:author="Markel" w:date="2018-07-20T14:56:00Z">
              <w:tcPr>
                <w:tcW w:w="1064" w:type="dxa"/>
                <w:gridSpan w:val="3"/>
              </w:tcPr>
            </w:tcPrChange>
          </w:tcPr>
          <w:p w14:paraId="39F9D2F9" w14:textId="77777777" w:rsidR="005E0CBA" w:rsidRPr="00224DB6" w:rsidRDefault="005E0CBA" w:rsidP="00C507EE">
            <w:pPr>
              <w:jc w:val="right"/>
            </w:pPr>
            <w:r w:rsidRPr="00224DB6">
              <w:rPr>
                <w:color w:val="000000"/>
                <w:sz w:val="22"/>
                <w:rPrChange w:id="4860" w:author="Markel" w:date="2018-07-20T14:56:00Z">
                  <w:rPr>
                    <w:rFonts w:ascii="Calibri" w:hAnsi="Calibri"/>
                    <w:color w:val="000000"/>
                    <w:sz w:val="22"/>
                  </w:rPr>
                </w:rPrChange>
              </w:rPr>
              <w:t>-9</w:t>
            </w:r>
          </w:p>
        </w:tc>
        <w:tc>
          <w:tcPr>
            <w:tcW w:w="811" w:type="dxa"/>
            <w:tcPrChange w:id="4861" w:author="Markel" w:date="2018-07-20T14:56:00Z">
              <w:tcPr>
                <w:tcW w:w="1064" w:type="dxa"/>
                <w:gridSpan w:val="4"/>
              </w:tcPr>
            </w:tcPrChange>
          </w:tcPr>
          <w:p w14:paraId="401F666F" w14:textId="77777777" w:rsidR="005E0CBA" w:rsidRPr="00224DB6" w:rsidRDefault="005E0CBA" w:rsidP="00C507EE">
            <w:pPr>
              <w:jc w:val="right"/>
            </w:pPr>
            <w:r w:rsidRPr="00224DB6">
              <w:rPr>
                <w:color w:val="000000"/>
                <w:sz w:val="22"/>
                <w:rPrChange w:id="4862" w:author="Markel" w:date="2018-07-20T14:56:00Z">
                  <w:rPr>
                    <w:rFonts w:ascii="Calibri" w:hAnsi="Calibri"/>
                    <w:color w:val="000000"/>
                    <w:sz w:val="22"/>
                  </w:rPr>
                </w:rPrChange>
              </w:rPr>
              <w:t>5</w:t>
            </w:r>
          </w:p>
        </w:tc>
        <w:tc>
          <w:tcPr>
            <w:tcW w:w="888" w:type="dxa"/>
            <w:tcPrChange w:id="4863" w:author="Markel" w:date="2018-07-20T14:56:00Z">
              <w:tcPr>
                <w:tcW w:w="1064" w:type="dxa"/>
                <w:gridSpan w:val="4"/>
              </w:tcPr>
            </w:tcPrChange>
          </w:tcPr>
          <w:p w14:paraId="0FA99136" w14:textId="77777777" w:rsidR="005E0CBA" w:rsidRPr="00224DB6" w:rsidRDefault="005E0CBA" w:rsidP="00C507EE">
            <w:pPr>
              <w:jc w:val="right"/>
            </w:pPr>
            <w:r w:rsidRPr="00224DB6">
              <w:rPr>
                <w:color w:val="000000"/>
                <w:sz w:val="22"/>
                <w:rPrChange w:id="4864" w:author="Markel" w:date="2018-07-20T14:56:00Z">
                  <w:rPr>
                    <w:rFonts w:ascii="Calibri" w:hAnsi="Calibri"/>
                    <w:color w:val="000000"/>
                    <w:sz w:val="22"/>
                  </w:rPr>
                </w:rPrChange>
              </w:rPr>
              <w:t>11</w:t>
            </w:r>
          </w:p>
        </w:tc>
      </w:tr>
      <w:tr w:rsidR="005E0CBA" w:rsidRPr="00224DB6" w14:paraId="363438EF" w14:textId="77777777" w:rsidTr="005E0CBA">
        <w:tblPrEx>
          <w:tblW w:w="0" w:type="auto"/>
          <w:tblPrExChange w:id="4865" w:author="Markel" w:date="2018-07-20T14:56:00Z">
            <w:tblPrEx>
              <w:tblW w:w="0" w:type="auto"/>
            </w:tblPrEx>
          </w:tblPrExChange>
        </w:tblPrEx>
        <w:trPr>
          <w:trPrChange w:id="4866" w:author="Markel" w:date="2018-07-20T14:56:00Z">
            <w:trPr>
              <w:gridAfter w:val="0"/>
            </w:trPr>
          </w:trPrChange>
        </w:trPr>
        <w:tc>
          <w:tcPr>
            <w:tcW w:w="961" w:type="dxa"/>
            <w:tcPrChange w:id="4867" w:author="Markel" w:date="2018-07-20T14:56:00Z">
              <w:tcPr>
                <w:tcW w:w="1064" w:type="dxa"/>
                <w:gridSpan w:val="2"/>
              </w:tcPr>
            </w:tcPrChange>
          </w:tcPr>
          <w:p w14:paraId="3223EB93" w14:textId="77777777" w:rsidR="005E0CBA" w:rsidRPr="00224DB6" w:rsidRDefault="005E0CBA" w:rsidP="00C507EE">
            <w:pPr>
              <w:jc w:val="right"/>
            </w:pPr>
            <w:r w:rsidRPr="00224DB6">
              <w:rPr>
                <w:color w:val="000000"/>
                <w:sz w:val="22"/>
                <w:rPrChange w:id="4868" w:author="Markel" w:date="2018-07-20T14:56:00Z">
                  <w:rPr>
                    <w:rFonts w:ascii="Calibri" w:hAnsi="Calibri"/>
                    <w:color w:val="000000"/>
                    <w:sz w:val="22"/>
                  </w:rPr>
                </w:rPrChange>
              </w:rPr>
              <w:t>1100</w:t>
            </w:r>
          </w:p>
        </w:tc>
        <w:tc>
          <w:tcPr>
            <w:tcW w:w="800" w:type="dxa"/>
            <w:tcPrChange w:id="4869" w:author="Markel" w:date="2018-07-20T14:56:00Z">
              <w:tcPr>
                <w:tcW w:w="1064" w:type="dxa"/>
                <w:gridSpan w:val="2"/>
              </w:tcPr>
            </w:tcPrChange>
          </w:tcPr>
          <w:p w14:paraId="2711318F" w14:textId="77777777" w:rsidR="005E0CBA" w:rsidRPr="00224DB6" w:rsidRDefault="005E0CBA" w:rsidP="00C507EE">
            <w:pPr>
              <w:jc w:val="right"/>
            </w:pPr>
            <w:r w:rsidRPr="00224DB6">
              <w:rPr>
                <w:color w:val="000000"/>
                <w:sz w:val="22"/>
                <w:rPrChange w:id="4870" w:author="Markel" w:date="2018-07-20T14:56:00Z">
                  <w:rPr>
                    <w:rFonts w:ascii="Calibri" w:hAnsi="Calibri"/>
                    <w:color w:val="000000"/>
                    <w:sz w:val="22"/>
                  </w:rPr>
                </w:rPrChange>
              </w:rPr>
              <w:t>4</w:t>
            </w:r>
          </w:p>
        </w:tc>
        <w:tc>
          <w:tcPr>
            <w:tcW w:w="876" w:type="dxa"/>
            <w:tcPrChange w:id="4871" w:author="Markel" w:date="2018-07-20T14:56:00Z">
              <w:tcPr>
                <w:tcW w:w="1064" w:type="dxa"/>
                <w:gridSpan w:val="2"/>
              </w:tcPr>
            </w:tcPrChange>
          </w:tcPr>
          <w:p w14:paraId="59A6F58B" w14:textId="77777777" w:rsidR="005E0CBA" w:rsidRPr="00224DB6" w:rsidRDefault="005E0CBA" w:rsidP="00C507EE">
            <w:pPr>
              <w:jc w:val="right"/>
            </w:pPr>
            <w:r w:rsidRPr="00224DB6">
              <w:rPr>
                <w:color w:val="000000"/>
                <w:sz w:val="22"/>
                <w:rPrChange w:id="4872" w:author="Markel" w:date="2018-07-20T14:56:00Z">
                  <w:rPr>
                    <w:rFonts w:ascii="Calibri" w:hAnsi="Calibri"/>
                    <w:color w:val="000000"/>
                    <w:sz w:val="22"/>
                  </w:rPr>
                </w:rPrChange>
              </w:rPr>
              <w:t>9</w:t>
            </w:r>
          </w:p>
        </w:tc>
        <w:tc>
          <w:tcPr>
            <w:tcW w:w="807" w:type="dxa"/>
            <w:tcPrChange w:id="4873" w:author="Markel" w:date="2018-07-20T14:56:00Z">
              <w:tcPr>
                <w:tcW w:w="1064" w:type="dxa"/>
                <w:gridSpan w:val="2"/>
              </w:tcPr>
            </w:tcPrChange>
          </w:tcPr>
          <w:p w14:paraId="7526B0FB" w14:textId="77777777" w:rsidR="005E0CBA" w:rsidRPr="00224DB6" w:rsidRDefault="005E0CBA" w:rsidP="00C507EE">
            <w:pPr>
              <w:jc w:val="right"/>
            </w:pPr>
            <w:r w:rsidRPr="00224DB6">
              <w:rPr>
                <w:color w:val="000000"/>
                <w:sz w:val="22"/>
                <w:rPrChange w:id="4874" w:author="Markel" w:date="2018-07-20T14:56:00Z">
                  <w:rPr>
                    <w:rFonts w:ascii="Calibri" w:hAnsi="Calibri"/>
                    <w:color w:val="000000"/>
                    <w:sz w:val="22"/>
                  </w:rPr>
                </w:rPrChange>
              </w:rPr>
              <w:t>-4</w:t>
            </w:r>
          </w:p>
        </w:tc>
        <w:tc>
          <w:tcPr>
            <w:tcW w:w="883" w:type="dxa"/>
            <w:tcPrChange w:id="4875" w:author="Markel" w:date="2018-07-20T14:56:00Z">
              <w:tcPr>
                <w:tcW w:w="1064" w:type="dxa"/>
                <w:gridSpan w:val="2"/>
              </w:tcPr>
            </w:tcPrChange>
          </w:tcPr>
          <w:p w14:paraId="68608511" w14:textId="77777777" w:rsidR="005E0CBA" w:rsidRPr="00224DB6" w:rsidRDefault="005E0CBA" w:rsidP="00C507EE">
            <w:pPr>
              <w:jc w:val="right"/>
            </w:pPr>
            <w:r w:rsidRPr="00224DB6">
              <w:rPr>
                <w:color w:val="000000"/>
                <w:sz w:val="22"/>
                <w:rPrChange w:id="4876" w:author="Markel" w:date="2018-07-20T14:56:00Z">
                  <w:rPr>
                    <w:rFonts w:ascii="Calibri" w:hAnsi="Calibri"/>
                    <w:color w:val="000000"/>
                    <w:sz w:val="22"/>
                  </w:rPr>
                </w:rPrChange>
              </w:rPr>
              <w:t>-9</w:t>
            </w:r>
          </w:p>
        </w:tc>
        <w:tc>
          <w:tcPr>
            <w:tcW w:w="666" w:type="dxa"/>
            <w:cellIns w:id="4877" w:author="Markel" w:date="2018-07-20T14:56:00Z"/>
            <w:tcPrChange w:id="4878" w:author="Markel" w:date="2018-07-20T14:56:00Z">
              <w:tcPr>
                <w:tcW w:w="1064" w:type="dxa"/>
                <w:gridSpan w:val="2"/>
                <w:cellIns w:id="4879" w:author="Markel" w:date="2018-07-20T14:56:00Z"/>
              </w:tcPr>
            </w:tcPrChange>
          </w:tcPr>
          <w:p w14:paraId="59DDCEFE" w14:textId="77777777" w:rsidR="005E0CBA" w:rsidRPr="00224DB6" w:rsidRDefault="007B1500" w:rsidP="00C507EE">
            <w:pPr>
              <w:jc w:val="right"/>
              <w:rPr>
                <w:color w:val="000000"/>
              </w:rPr>
            </w:pPr>
            <w:ins w:id="4880" w:author="Markel" w:date="2018-07-20T14:56:00Z">
              <w:r w:rsidRPr="00224DB6">
                <w:rPr>
                  <w:color w:val="000000"/>
                </w:rPr>
                <w:t>0</w:t>
              </w:r>
            </w:ins>
          </w:p>
        </w:tc>
        <w:tc>
          <w:tcPr>
            <w:tcW w:w="666" w:type="dxa"/>
            <w:cellIns w:id="4881" w:author="Markel" w:date="2018-07-20T14:56:00Z"/>
            <w:tcPrChange w:id="4882" w:author="Markel" w:date="2018-07-20T14:56:00Z">
              <w:tcPr>
                <w:tcW w:w="1064" w:type="dxa"/>
                <w:gridSpan w:val="3"/>
                <w:cellIns w:id="4883" w:author="Markel" w:date="2018-07-20T14:56:00Z"/>
              </w:tcPr>
            </w:tcPrChange>
          </w:tcPr>
          <w:p w14:paraId="2D5ABCBE" w14:textId="77777777" w:rsidR="005E0CBA" w:rsidRPr="00224DB6" w:rsidRDefault="007B1500" w:rsidP="00C507EE">
            <w:pPr>
              <w:jc w:val="right"/>
              <w:rPr>
                <w:color w:val="000000"/>
              </w:rPr>
            </w:pPr>
            <w:ins w:id="4884" w:author="Markel" w:date="2018-07-20T14:56:00Z">
              <w:r w:rsidRPr="00224DB6">
                <w:rPr>
                  <w:color w:val="000000"/>
                </w:rPr>
                <w:t>13</w:t>
              </w:r>
            </w:ins>
          </w:p>
        </w:tc>
        <w:tc>
          <w:tcPr>
            <w:tcW w:w="791" w:type="dxa"/>
            <w:tcPrChange w:id="4885" w:author="Markel" w:date="2018-07-20T14:56:00Z">
              <w:tcPr>
                <w:tcW w:w="1064" w:type="dxa"/>
                <w:gridSpan w:val="4"/>
              </w:tcPr>
            </w:tcPrChange>
          </w:tcPr>
          <w:p w14:paraId="0D079008" w14:textId="77777777" w:rsidR="005E0CBA" w:rsidRPr="00224DB6" w:rsidRDefault="005E0CBA" w:rsidP="00C507EE">
            <w:pPr>
              <w:jc w:val="right"/>
            </w:pPr>
            <w:r w:rsidRPr="00224DB6">
              <w:rPr>
                <w:color w:val="000000"/>
                <w:sz w:val="22"/>
                <w:rPrChange w:id="4886" w:author="Markel" w:date="2018-07-20T14:56:00Z">
                  <w:rPr>
                    <w:rFonts w:ascii="Calibri" w:hAnsi="Calibri"/>
                    <w:color w:val="000000"/>
                    <w:sz w:val="22"/>
                  </w:rPr>
                </w:rPrChange>
              </w:rPr>
              <w:t>-4</w:t>
            </w:r>
          </w:p>
        </w:tc>
        <w:tc>
          <w:tcPr>
            <w:tcW w:w="867" w:type="dxa"/>
            <w:tcPrChange w:id="4887" w:author="Markel" w:date="2018-07-20T14:56:00Z">
              <w:tcPr>
                <w:tcW w:w="1064" w:type="dxa"/>
                <w:gridSpan w:val="3"/>
              </w:tcPr>
            </w:tcPrChange>
          </w:tcPr>
          <w:p w14:paraId="762D2F8F" w14:textId="77777777" w:rsidR="005E0CBA" w:rsidRPr="00224DB6" w:rsidRDefault="005E0CBA" w:rsidP="00C507EE">
            <w:pPr>
              <w:jc w:val="right"/>
            </w:pPr>
            <w:r w:rsidRPr="00224DB6">
              <w:rPr>
                <w:color w:val="000000"/>
                <w:sz w:val="22"/>
                <w:rPrChange w:id="4888" w:author="Markel" w:date="2018-07-20T14:56:00Z">
                  <w:rPr>
                    <w:rFonts w:ascii="Calibri" w:hAnsi="Calibri"/>
                    <w:color w:val="000000"/>
                    <w:sz w:val="22"/>
                  </w:rPr>
                </w:rPrChange>
              </w:rPr>
              <w:t>-7</w:t>
            </w:r>
          </w:p>
        </w:tc>
        <w:tc>
          <w:tcPr>
            <w:tcW w:w="811" w:type="dxa"/>
            <w:tcPrChange w:id="4889" w:author="Markel" w:date="2018-07-20T14:56:00Z">
              <w:tcPr>
                <w:tcW w:w="1064" w:type="dxa"/>
                <w:gridSpan w:val="4"/>
              </w:tcPr>
            </w:tcPrChange>
          </w:tcPr>
          <w:p w14:paraId="3E868B0B" w14:textId="77777777" w:rsidR="005E0CBA" w:rsidRPr="00224DB6" w:rsidRDefault="005E0CBA" w:rsidP="00C507EE">
            <w:pPr>
              <w:jc w:val="right"/>
            </w:pPr>
            <w:r w:rsidRPr="00224DB6">
              <w:rPr>
                <w:color w:val="000000"/>
                <w:sz w:val="22"/>
                <w:rPrChange w:id="4890" w:author="Markel" w:date="2018-07-20T14:56:00Z">
                  <w:rPr>
                    <w:rFonts w:ascii="Calibri" w:hAnsi="Calibri"/>
                    <w:color w:val="000000"/>
                    <w:sz w:val="22"/>
                  </w:rPr>
                </w:rPrChange>
              </w:rPr>
              <w:t>0</w:t>
            </w:r>
          </w:p>
        </w:tc>
        <w:tc>
          <w:tcPr>
            <w:tcW w:w="888" w:type="dxa"/>
            <w:tcPrChange w:id="4891" w:author="Markel" w:date="2018-07-20T14:56:00Z">
              <w:tcPr>
                <w:tcW w:w="1064" w:type="dxa"/>
                <w:gridSpan w:val="4"/>
              </w:tcPr>
            </w:tcPrChange>
          </w:tcPr>
          <w:p w14:paraId="4A90F5D8" w14:textId="77777777" w:rsidR="005E0CBA" w:rsidRPr="00224DB6" w:rsidRDefault="005E0CBA" w:rsidP="00C507EE">
            <w:pPr>
              <w:jc w:val="right"/>
            </w:pPr>
            <w:r w:rsidRPr="00224DB6">
              <w:rPr>
                <w:color w:val="000000"/>
                <w:sz w:val="22"/>
                <w:rPrChange w:id="4892" w:author="Markel" w:date="2018-07-20T14:56:00Z">
                  <w:rPr>
                    <w:rFonts w:ascii="Calibri" w:hAnsi="Calibri"/>
                    <w:color w:val="000000"/>
                    <w:sz w:val="22"/>
                  </w:rPr>
                </w:rPrChange>
              </w:rPr>
              <w:t>1</w:t>
            </w:r>
          </w:p>
        </w:tc>
      </w:tr>
      <w:tr w:rsidR="005E0CBA" w:rsidRPr="00224DB6" w14:paraId="140BC521" w14:textId="77777777" w:rsidTr="005E0CBA">
        <w:tblPrEx>
          <w:tblW w:w="0" w:type="auto"/>
          <w:tblPrExChange w:id="4893" w:author="Markel" w:date="2018-07-20T14:56:00Z">
            <w:tblPrEx>
              <w:tblW w:w="0" w:type="auto"/>
            </w:tblPrEx>
          </w:tblPrExChange>
        </w:tblPrEx>
        <w:trPr>
          <w:trPrChange w:id="4894" w:author="Markel" w:date="2018-07-20T14:56:00Z">
            <w:trPr>
              <w:gridAfter w:val="0"/>
            </w:trPr>
          </w:trPrChange>
        </w:trPr>
        <w:tc>
          <w:tcPr>
            <w:tcW w:w="961" w:type="dxa"/>
            <w:tcPrChange w:id="4895" w:author="Markel" w:date="2018-07-20T14:56:00Z">
              <w:tcPr>
                <w:tcW w:w="1064" w:type="dxa"/>
                <w:gridSpan w:val="2"/>
              </w:tcPr>
            </w:tcPrChange>
          </w:tcPr>
          <w:p w14:paraId="0C78FE05" w14:textId="77777777" w:rsidR="005E0CBA" w:rsidRPr="00224DB6" w:rsidRDefault="005E0CBA" w:rsidP="00C507EE">
            <w:pPr>
              <w:jc w:val="right"/>
            </w:pPr>
            <w:r w:rsidRPr="00224DB6">
              <w:rPr>
                <w:color w:val="000000"/>
                <w:sz w:val="22"/>
                <w:rPrChange w:id="4896" w:author="Markel" w:date="2018-07-20T14:56:00Z">
                  <w:rPr>
                    <w:rFonts w:ascii="Calibri" w:hAnsi="Calibri"/>
                    <w:color w:val="000000"/>
                    <w:sz w:val="22"/>
                  </w:rPr>
                </w:rPrChange>
              </w:rPr>
              <w:t>1101</w:t>
            </w:r>
          </w:p>
        </w:tc>
        <w:tc>
          <w:tcPr>
            <w:tcW w:w="800" w:type="dxa"/>
            <w:tcPrChange w:id="4897" w:author="Markel" w:date="2018-07-20T14:56:00Z">
              <w:tcPr>
                <w:tcW w:w="1064" w:type="dxa"/>
                <w:gridSpan w:val="2"/>
              </w:tcPr>
            </w:tcPrChange>
          </w:tcPr>
          <w:p w14:paraId="18B5CD73" w14:textId="77777777" w:rsidR="005E0CBA" w:rsidRPr="00224DB6" w:rsidRDefault="005E0CBA" w:rsidP="00C507EE">
            <w:pPr>
              <w:jc w:val="right"/>
            </w:pPr>
            <w:r w:rsidRPr="00224DB6">
              <w:rPr>
                <w:color w:val="000000"/>
                <w:sz w:val="22"/>
                <w:rPrChange w:id="4898" w:author="Markel" w:date="2018-07-20T14:56:00Z">
                  <w:rPr>
                    <w:rFonts w:ascii="Calibri" w:hAnsi="Calibri"/>
                    <w:color w:val="000000"/>
                    <w:sz w:val="22"/>
                  </w:rPr>
                </w:rPrChange>
              </w:rPr>
              <w:t>5</w:t>
            </w:r>
          </w:p>
        </w:tc>
        <w:tc>
          <w:tcPr>
            <w:tcW w:w="876" w:type="dxa"/>
            <w:tcPrChange w:id="4899" w:author="Markel" w:date="2018-07-20T14:56:00Z">
              <w:tcPr>
                <w:tcW w:w="1064" w:type="dxa"/>
                <w:gridSpan w:val="2"/>
              </w:tcPr>
            </w:tcPrChange>
          </w:tcPr>
          <w:p w14:paraId="11978122" w14:textId="77777777" w:rsidR="005E0CBA" w:rsidRPr="00224DB6" w:rsidRDefault="005E0CBA" w:rsidP="00C507EE">
            <w:pPr>
              <w:jc w:val="right"/>
            </w:pPr>
            <w:r w:rsidRPr="00224DB6">
              <w:rPr>
                <w:color w:val="000000"/>
                <w:sz w:val="22"/>
                <w:rPrChange w:id="4900" w:author="Markel" w:date="2018-07-20T14:56:00Z">
                  <w:rPr>
                    <w:rFonts w:ascii="Calibri" w:hAnsi="Calibri"/>
                    <w:color w:val="000000"/>
                    <w:sz w:val="22"/>
                  </w:rPr>
                </w:rPrChange>
              </w:rPr>
              <w:t>11</w:t>
            </w:r>
          </w:p>
        </w:tc>
        <w:tc>
          <w:tcPr>
            <w:tcW w:w="807" w:type="dxa"/>
            <w:tcPrChange w:id="4901" w:author="Markel" w:date="2018-07-20T14:56:00Z">
              <w:tcPr>
                <w:tcW w:w="1064" w:type="dxa"/>
                <w:gridSpan w:val="2"/>
              </w:tcPr>
            </w:tcPrChange>
          </w:tcPr>
          <w:p w14:paraId="7C41AC58" w14:textId="77777777" w:rsidR="005E0CBA" w:rsidRPr="00224DB6" w:rsidRDefault="005E0CBA" w:rsidP="00C507EE">
            <w:pPr>
              <w:jc w:val="right"/>
            </w:pPr>
            <w:r w:rsidRPr="00224DB6">
              <w:rPr>
                <w:color w:val="000000"/>
                <w:sz w:val="22"/>
                <w:rPrChange w:id="4902" w:author="Markel" w:date="2018-07-20T14:56:00Z">
                  <w:rPr>
                    <w:rFonts w:ascii="Calibri" w:hAnsi="Calibri"/>
                    <w:color w:val="000000"/>
                    <w:sz w:val="22"/>
                  </w:rPr>
                </w:rPrChange>
              </w:rPr>
              <w:t>-5</w:t>
            </w:r>
          </w:p>
        </w:tc>
        <w:tc>
          <w:tcPr>
            <w:tcW w:w="883" w:type="dxa"/>
            <w:tcPrChange w:id="4903" w:author="Markel" w:date="2018-07-20T14:56:00Z">
              <w:tcPr>
                <w:tcW w:w="1064" w:type="dxa"/>
                <w:gridSpan w:val="2"/>
              </w:tcPr>
            </w:tcPrChange>
          </w:tcPr>
          <w:p w14:paraId="7E7DB89B" w14:textId="77777777" w:rsidR="005E0CBA" w:rsidRPr="00224DB6" w:rsidRDefault="005E0CBA" w:rsidP="00C507EE">
            <w:pPr>
              <w:jc w:val="right"/>
            </w:pPr>
            <w:r w:rsidRPr="00224DB6">
              <w:rPr>
                <w:color w:val="000000"/>
                <w:sz w:val="22"/>
                <w:rPrChange w:id="4904" w:author="Markel" w:date="2018-07-20T14:56:00Z">
                  <w:rPr>
                    <w:rFonts w:ascii="Calibri" w:hAnsi="Calibri"/>
                    <w:color w:val="000000"/>
                    <w:sz w:val="22"/>
                  </w:rPr>
                </w:rPrChange>
              </w:rPr>
              <w:t>-11</w:t>
            </w:r>
          </w:p>
        </w:tc>
        <w:tc>
          <w:tcPr>
            <w:tcW w:w="666" w:type="dxa"/>
            <w:cellIns w:id="4905" w:author="Markel" w:date="2018-07-20T14:56:00Z"/>
            <w:tcPrChange w:id="4906" w:author="Markel" w:date="2018-07-20T14:56:00Z">
              <w:tcPr>
                <w:tcW w:w="1064" w:type="dxa"/>
                <w:gridSpan w:val="2"/>
                <w:cellIns w:id="4907" w:author="Markel" w:date="2018-07-20T14:56:00Z"/>
              </w:tcPr>
            </w:tcPrChange>
          </w:tcPr>
          <w:p w14:paraId="38201044" w14:textId="77777777" w:rsidR="005E0CBA" w:rsidRPr="00224DB6" w:rsidRDefault="007B1500" w:rsidP="00C507EE">
            <w:pPr>
              <w:jc w:val="right"/>
              <w:rPr>
                <w:color w:val="000000"/>
              </w:rPr>
            </w:pPr>
            <w:ins w:id="4908" w:author="Markel" w:date="2018-07-20T14:56:00Z">
              <w:r w:rsidRPr="00224DB6">
                <w:rPr>
                  <w:color w:val="000000"/>
                </w:rPr>
                <w:t>0</w:t>
              </w:r>
            </w:ins>
          </w:p>
        </w:tc>
        <w:tc>
          <w:tcPr>
            <w:tcW w:w="666" w:type="dxa"/>
            <w:cellIns w:id="4909" w:author="Markel" w:date="2018-07-20T14:56:00Z"/>
            <w:tcPrChange w:id="4910" w:author="Markel" w:date="2018-07-20T14:56:00Z">
              <w:tcPr>
                <w:tcW w:w="1064" w:type="dxa"/>
                <w:gridSpan w:val="3"/>
                <w:cellIns w:id="4911" w:author="Markel" w:date="2018-07-20T14:56:00Z"/>
              </w:tcPr>
            </w:tcPrChange>
          </w:tcPr>
          <w:p w14:paraId="411CC137" w14:textId="77777777" w:rsidR="005E0CBA" w:rsidRPr="00224DB6" w:rsidRDefault="007B1500" w:rsidP="00C507EE">
            <w:pPr>
              <w:jc w:val="right"/>
              <w:rPr>
                <w:color w:val="000000"/>
              </w:rPr>
            </w:pPr>
            <w:ins w:id="4912" w:author="Markel" w:date="2018-07-20T14:56:00Z">
              <w:r w:rsidRPr="00224DB6">
                <w:rPr>
                  <w:color w:val="000000"/>
                </w:rPr>
                <w:t>-13</w:t>
              </w:r>
            </w:ins>
          </w:p>
        </w:tc>
        <w:tc>
          <w:tcPr>
            <w:tcW w:w="791" w:type="dxa"/>
            <w:tcPrChange w:id="4913" w:author="Markel" w:date="2018-07-20T14:56:00Z">
              <w:tcPr>
                <w:tcW w:w="1064" w:type="dxa"/>
                <w:gridSpan w:val="4"/>
              </w:tcPr>
            </w:tcPrChange>
          </w:tcPr>
          <w:p w14:paraId="072D43E2" w14:textId="77777777" w:rsidR="005E0CBA" w:rsidRPr="00224DB6" w:rsidRDefault="005E0CBA" w:rsidP="00C507EE">
            <w:pPr>
              <w:jc w:val="right"/>
            </w:pPr>
            <w:r w:rsidRPr="00224DB6">
              <w:rPr>
                <w:color w:val="000000"/>
                <w:sz w:val="22"/>
                <w:rPrChange w:id="4914" w:author="Markel" w:date="2018-07-20T14:56:00Z">
                  <w:rPr>
                    <w:rFonts w:ascii="Calibri" w:hAnsi="Calibri"/>
                    <w:color w:val="000000"/>
                    <w:sz w:val="22"/>
                  </w:rPr>
                </w:rPrChange>
              </w:rPr>
              <w:t>-3</w:t>
            </w:r>
          </w:p>
        </w:tc>
        <w:tc>
          <w:tcPr>
            <w:tcW w:w="867" w:type="dxa"/>
            <w:tcPrChange w:id="4915" w:author="Markel" w:date="2018-07-20T14:56:00Z">
              <w:tcPr>
                <w:tcW w:w="1064" w:type="dxa"/>
                <w:gridSpan w:val="3"/>
              </w:tcPr>
            </w:tcPrChange>
          </w:tcPr>
          <w:p w14:paraId="6E91F3F7" w14:textId="77777777" w:rsidR="005E0CBA" w:rsidRPr="00224DB6" w:rsidRDefault="005E0CBA" w:rsidP="00C507EE">
            <w:pPr>
              <w:jc w:val="right"/>
            </w:pPr>
            <w:r w:rsidRPr="00224DB6">
              <w:rPr>
                <w:color w:val="000000"/>
                <w:sz w:val="22"/>
                <w:rPrChange w:id="4916" w:author="Markel" w:date="2018-07-20T14:56:00Z">
                  <w:rPr>
                    <w:rFonts w:ascii="Calibri" w:hAnsi="Calibri"/>
                    <w:color w:val="000000"/>
                    <w:sz w:val="22"/>
                  </w:rPr>
                </w:rPrChange>
              </w:rPr>
              <w:t>-5</w:t>
            </w:r>
          </w:p>
        </w:tc>
        <w:tc>
          <w:tcPr>
            <w:tcW w:w="811" w:type="dxa"/>
            <w:tcPrChange w:id="4917" w:author="Markel" w:date="2018-07-20T14:56:00Z">
              <w:tcPr>
                <w:tcW w:w="1064" w:type="dxa"/>
                <w:gridSpan w:val="4"/>
              </w:tcPr>
            </w:tcPrChange>
          </w:tcPr>
          <w:p w14:paraId="704933C7" w14:textId="77777777" w:rsidR="005E0CBA" w:rsidRPr="00224DB6" w:rsidRDefault="005E0CBA" w:rsidP="00C507EE">
            <w:pPr>
              <w:jc w:val="right"/>
            </w:pPr>
            <w:r w:rsidRPr="00224DB6">
              <w:rPr>
                <w:color w:val="000000"/>
                <w:sz w:val="22"/>
                <w:rPrChange w:id="4918" w:author="Markel" w:date="2018-07-20T14:56:00Z">
                  <w:rPr>
                    <w:rFonts w:ascii="Calibri" w:hAnsi="Calibri"/>
                    <w:color w:val="000000"/>
                    <w:sz w:val="22"/>
                  </w:rPr>
                </w:rPrChange>
              </w:rPr>
              <w:t>1</w:t>
            </w:r>
          </w:p>
        </w:tc>
        <w:tc>
          <w:tcPr>
            <w:tcW w:w="888" w:type="dxa"/>
            <w:tcPrChange w:id="4919" w:author="Markel" w:date="2018-07-20T14:56:00Z">
              <w:tcPr>
                <w:tcW w:w="1064" w:type="dxa"/>
                <w:gridSpan w:val="4"/>
              </w:tcPr>
            </w:tcPrChange>
          </w:tcPr>
          <w:p w14:paraId="43544C9C" w14:textId="77777777" w:rsidR="005E0CBA" w:rsidRPr="00224DB6" w:rsidRDefault="005E0CBA" w:rsidP="00C507EE">
            <w:pPr>
              <w:jc w:val="right"/>
            </w:pPr>
            <w:r w:rsidRPr="00224DB6">
              <w:rPr>
                <w:color w:val="000000"/>
                <w:sz w:val="22"/>
                <w:rPrChange w:id="4920" w:author="Markel" w:date="2018-07-20T14:56:00Z">
                  <w:rPr>
                    <w:rFonts w:ascii="Calibri" w:hAnsi="Calibri"/>
                    <w:color w:val="000000"/>
                    <w:sz w:val="22"/>
                  </w:rPr>
                </w:rPrChange>
              </w:rPr>
              <w:t>3</w:t>
            </w:r>
          </w:p>
        </w:tc>
      </w:tr>
      <w:tr w:rsidR="005E0CBA" w:rsidRPr="00224DB6" w14:paraId="681CA87D" w14:textId="77777777" w:rsidTr="005E0CBA">
        <w:tblPrEx>
          <w:tblW w:w="0" w:type="auto"/>
          <w:tblPrExChange w:id="4921" w:author="Markel" w:date="2018-07-20T14:56:00Z">
            <w:tblPrEx>
              <w:tblW w:w="0" w:type="auto"/>
            </w:tblPrEx>
          </w:tblPrExChange>
        </w:tblPrEx>
        <w:trPr>
          <w:trPrChange w:id="4922" w:author="Markel" w:date="2018-07-20T14:56:00Z">
            <w:trPr>
              <w:gridAfter w:val="0"/>
            </w:trPr>
          </w:trPrChange>
        </w:trPr>
        <w:tc>
          <w:tcPr>
            <w:tcW w:w="961" w:type="dxa"/>
            <w:tcPrChange w:id="4923" w:author="Markel" w:date="2018-07-20T14:56:00Z">
              <w:tcPr>
                <w:tcW w:w="1064" w:type="dxa"/>
                <w:gridSpan w:val="2"/>
              </w:tcPr>
            </w:tcPrChange>
          </w:tcPr>
          <w:p w14:paraId="22964F44" w14:textId="77777777" w:rsidR="005E0CBA" w:rsidRPr="00224DB6" w:rsidRDefault="005E0CBA" w:rsidP="00C507EE">
            <w:pPr>
              <w:jc w:val="right"/>
            </w:pPr>
            <w:r w:rsidRPr="00224DB6">
              <w:rPr>
                <w:color w:val="000000"/>
                <w:sz w:val="22"/>
                <w:rPrChange w:id="4924" w:author="Markel" w:date="2018-07-20T14:56:00Z">
                  <w:rPr>
                    <w:rFonts w:ascii="Calibri" w:hAnsi="Calibri"/>
                    <w:color w:val="000000"/>
                    <w:sz w:val="22"/>
                  </w:rPr>
                </w:rPrChange>
              </w:rPr>
              <w:t>1110</w:t>
            </w:r>
          </w:p>
        </w:tc>
        <w:tc>
          <w:tcPr>
            <w:tcW w:w="800" w:type="dxa"/>
            <w:tcPrChange w:id="4925" w:author="Markel" w:date="2018-07-20T14:56:00Z">
              <w:tcPr>
                <w:tcW w:w="1064" w:type="dxa"/>
                <w:gridSpan w:val="2"/>
              </w:tcPr>
            </w:tcPrChange>
          </w:tcPr>
          <w:p w14:paraId="7B6BBA18" w14:textId="77777777" w:rsidR="005E0CBA" w:rsidRPr="00224DB6" w:rsidRDefault="005E0CBA" w:rsidP="00C507EE">
            <w:pPr>
              <w:jc w:val="right"/>
            </w:pPr>
            <w:r w:rsidRPr="00224DB6">
              <w:rPr>
                <w:color w:val="000000"/>
                <w:sz w:val="22"/>
                <w:rPrChange w:id="4926" w:author="Markel" w:date="2018-07-20T14:56:00Z">
                  <w:rPr>
                    <w:rFonts w:ascii="Calibri" w:hAnsi="Calibri"/>
                    <w:color w:val="000000"/>
                    <w:sz w:val="22"/>
                  </w:rPr>
                </w:rPrChange>
              </w:rPr>
              <w:t>6</w:t>
            </w:r>
          </w:p>
        </w:tc>
        <w:tc>
          <w:tcPr>
            <w:tcW w:w="876" w:type="dxa"/>
            <w:tcPrChange w:id="4927" w:author="Markel" w:date="2018-07-20T14:56:00Z">
              <w:tcPr>
                <w:tcW w:w="1064" w:type="dxa"/>
                <w:gridSpan w:val="2"/>
              </w:tcPr>
            </w:tcPrChange>
          </w:tcPr>
          <w:p w14:paraId="6ECF151D" w14:textId="77777777" w:rsidR="005E0CBA" w:rsidRPr="00224DB6" w:rsidRDefault="005E0CBA" w:rsidP="00C507EE">
            <w:pPr>
              <w:jc w:val="right"/>
            </w:pPr>
            <w:r w:rsidRPr="00224DB6">
              <w:rPr>
                <w:color w:val="000000"/>
                <w:sz w:val="22"/>
                <w:rPrChange w:id="4928" w:author="Markel" w:date="2018-07-20T14:56:00Z">
                  <w:rPr>
                    <w:rFonts w:ascii="Calibri" w:hAnsi="Calibri"/>
                    <w:color w:val="000000"/>
                    <w:sz w:val="22"/>
                  </w:rPr>
                </w:rPrChange>
              </w:rPr>
              <w:t>13</w:t>
            </w:r>
          </w:p>
        </w:tc>
        <w:tc>
          <w:tcPr>
            <w:tcW w:w="807" w:type="dxa"/>
            <w:tcPrChange w:id="4929" w:author="Markel" w:date="2018-07-20T14:56:00Z">
              <w:tcPr>
                <w:tcW w:w="1064" w:type="dxa"/>
                <w:gridSpan w:val="2"/>
              </w:tcPr>
            </w:tcPrChange>
          </w:tcPr>
          <w:p w14:paraId="1969F70B" w14:textId="77777777" w:rsidR="005E0CBA" w:rsidRPr="00224DB6" w:rsidRDefault="005E0CBA" w:rsidP="00C507EE">
            <w:pPr>
              <w:jc w:val="right"/>
            </w:pPr>
            <w:r w:rsidRPr="00224DB6">
              <w:rPr>
                <w:color w:val="000000"/>
                <w:sz w:val="22"/>
                <w:rPrChange w:id="4930" w:author="Markel" w:date="2018-07-20T14:56:00Z">
                  <w:rPr>
                    <w:rFonts w:ascii="Calibri" w:hAnsi="Calibri"/>
                    <w:color w:val="000000"/>
                    <w:sz w:val="22"/>
                  </w:rPr>
                </w:rPrChange>
              </w:rPr>
              <w:t>-6</w:t>
            </w:r>
          </w:p>
        </w:tc>
        <w:tc>
          <w:tcPr>
            <w:tcW w:w="883" w:type="dxa"/>
            <w:tcPrChange w:id="4931" w:author="Markel" w:date="2018-07-20T14:56:00Z">
              <w:tcPr>
                <w:tcW w:w="1064" w:type="dxa"/>
                <w:gridSpan w:val="2"/>
              </w:tcPr>
            </w:tcPrChange>
          </w:tcPr>
          <w:p w14:paraId="11371E11" w14:textId="77777777" w:rsidR="005E0CBA" w:rsidRPr="00224DB6" w:rsidRDefault="005E0CBA" w:rsidP="00C507EE">
            <w:pPr>
              <w:jc w:val="right"/>
            </w:pPr>
            <w:r w:rsidRPr="00224DB6">
              <w:rPr>
                <w:color w:val="000000"/>
                <w:sz w:val="22"/>
                <w:rPrChange w:id="4932" w:author="Markel" w:date="2018-07-20T14:56:00Z">
                  <w:rPr>
                    <w:rFonts w:ascii="Calibri" w:hAnsi="Calibri"/>
                    <w:color w:val="000000"/>
                    <w:sz w:val="22"/>
                  </w:rPr>
                </w:rPrChange>
              </w:rPr>
              <w:t>-13</w:t>
            </w:r>
          </w:p>
        </w:tc>
        <w:tc>
          <w:tcPr>
            <w:tcW w:w="666" w:type="dxa"/>
            <w:cellIns w:id="4933" w:author="Markel" w:date="2018-07-20T14:56:00Z"/>
            <w:tcPrChange w:id="4934" w:author="Markel" w:date="2018-07-20T14:56:00Z">
              <w:tcPr>
                <w:tcW w:w="1064" w:type="dxa"/>
                <w:gridSpan w:val="2"/>
                <w:cellIns w:id="4935" w:author="Markel" w:date="2018-07-20T14:56:00Z"/>
              </w:tcPr>
            </w:tcPrChange>
          </w:tcPr>
          <w:p w14:paraId="0A892714" w14:textId="77777777" w:rsidR="005E0CBA" w:rsidRPr="00224DB6" w:rsidRDefault="007B1500" w:rsidP="00C507EE">
            <w:pPr>
              <w:jc w:val="right"/>
              <w:rPr>
                <w:color w:val="000000"/>
              </w:rPr>
            </w:pPr>
            <w:ins w:id="4936" w:author="Markel" w:date="2018-07-20T14:56:00Z">
              <w:r w:rsidRPr="00224DB6">
                <w:rPr>
                  <w:color w:val="000000"/>
                </w:rPr>
                <w:t>1</w:t>
              </w:r>
            </w:ins>
          </w:p>
        </w:tc>
        <w:tc>
          <w:tcPr>
            <w:tcW w:w="666" w:type="dxa"/>
            <w:cellIns w:id="4937" w:author="Markel" w:date="2018-07-20T14:56:00Z"/>
            <w:tcPrChange w:id="4938" w:author="Markel" w:date="2018-07-20T14:56:00Z">
              <w:tcPr>
                <w:tcW w:w="1064" w:type="dxa"/>
                <w:gridSpan w:val="3"/>
                <w:cellIns w:id="4939" w:author="Markel" w:date="2018-07-20T14:56:00Z"/>
              </w:tcPr>
            </w:tcPrChange>
          </w:tcPr>
          <w:p w14:paraId="4AACE6E2" w14:textId="77777777" w:rsidR="005E0CBA" w:rsidRPr="00224DB6" w:rsidRDefault="007B1500" w:rsidP="00C507EE">
            <w:pPr>
              <w:jc w:val="right"/>
              <w:rPr>
                <w:color w:val="000000"/>
              </w:rPr>
            </w:pPr>
            <w:ins w:id="4940" w:author="Markel" w:date="2018-07-20T14:56:00Z">
              <w:r w:rsidRPr="00224DB6">
                <w:rPr>
                  <w:color w:val="000000"/>
                </w:rPr>
                <w:t>15</w:t>
              </w:r>
            </w:ins>
          </w:p>
        </w:tc>
        <w:tc>
          <w:tcPr>
            <w:tcW w:w="791" w:type="dxa"/>
            <w:tcPrChange w:id="4941" w:author="Markel" w:date="2018-07-20T14:56:00Z">
              <w:tcPr>
                <w:tcW w:w="1064" w:type="dxa"/>
                <w:gridSpan w:val="4"/>
              </w:tcPr>
            </w:tcPrChange>
          </w:tcPr>
          <w:p w14:paraId="662243EA" w14:textId="77777777" w:rsidR="005E0CBA" w:rsidRPr="00224DB6" w:rsidRDefault="005E0CBA" w:rsidP="00C507EE">
            <w:pPr>
              <w:jc w:val="right"/>
            </w:pPr>
            <w:r w:rsidRPr="00224DB6">
              <w:rPr>
                <w:color w:val="000000"/>
                <w:sz w:val="22"/>
                <w:rPrChange w:id="4942" w:author="Markel" w:date="2018-07-20T14:56:00Z">
                  <w:rPr>
                    <w:rFonts w:ascii="Calibri" w:hAnsi="Calibri"/>
                    <w:color w:val="000000"/>
                    <w:sz w:val="22"/>
                  </w:rPr>
                </w:rPrChange>
              </w:rPr>
              <w:t>-2</w:t>
            </w:r>
          </w:p>
        </w:tc>
        <w:tc>
          <w:tcPr>
            <w:tcW w:w="867" w:type="dxa"/>
            <w:tcPrChange w:id="4943" w:author="Markel" w:date="2018-07-20T14:56:00Z">
              <w:tcPr>
                <w:tcW w:w="1064" w:type="dxa"/>
                <w:gridSpan w:val="3"/>
              </w:tcPr>
            </w:tcPrChange>
          </w:tcPr>
          <w:p w14:paraId="4B9463B7" w14:textId="77777777" w:rsidR="005E0CBA" w:rsidRPr="00224DB6" w:rsidRDefault="005E0CBA" w:rsidP="00C507EE">
            <w:pPr>
              <w:jc w:val="right"/>
            </w:pPr>
            <w:r w:rsidRPr="00224DB6">
              <w:rPr>
                <w:color w:val="000000"/>
                <w:sz w:val="22"/>
                <w:rPrChange w:id="4944" w:author="Markel" w:date="2018-07-20T14:56:00Z">
                  <w:rPr>
                    <w:rFonts w:ascii="Calibri" w:hAnsi="Calibri"/>
                    <w:color w:val="000000"/>
                    <w:sz w:val="22"/>
                  </w:rPr>
                </w:rPrChange>
              </w:rPr>
              <w:t>-3</w:t>
            </w:r>
          </w:p>
        </w:tc>
        <w:tc>
          <w:tcPr>
            <w:tcW w:w="811" w:type="dxa"/>
            <w:tcPrChange w:id="4945" w:author="Markel" w:date="2018-07-20T14:56:00Z">
              <w:tcPr>
                <w:tcW w:w="1064" w:type="dxa"/>
                <w:gridSpan w:val="4"/>
              </w:tcPr>
            </w:tcPrChange>
          </w:tcPr>
          <w:p w14:paraId="16C2390D" w14:textId="77777777" w:rsidR="005E0CBA" w:rsidRPr="00224DB6" w:rsidRDefault="005E0CBA" w:rsidP="00C507EE">
            <w:pPr>
              <w:jc w:val="right"/>
            </w:pPr>
            <w:r w:rsidRPr="00224DB6">
              <w:rPr>
                <w:color w:val="000000"/>
                <w:sz w:val="22"/>
                <w:rPrChange w:id="4946" w:author="Markel" w:date="2018-07-20T14:56:00Z">
                  <w:rPr>
                    <w:rFonts w:ascii="Calibri" w:hAnsi="Calibri"/>
                    <w:color w:val="000000"/>
                    <w:sz w:val="22"/>
                  </w:rPr>
                </w:rPrChange>
              </w:rPr>
              <w:t>3</w:t>
            </w:r>
          </w:p>
        </w:tc>
        <w:tc>
          <w:tcPr>
            <w:tcW w:w="888" w:type="dxa"/>
            <w:tcPrChange w:id="4947" w:author="Markel" w:date="2018-07-20T14:56:00Z">
              <w:tcPr>
                <w:tcW w:w="1064" w:type="dxa"/>
                <w:gridSpan w:val="4"/>
              </w:tcPr>
            </w:tcPrChange>
          </w:tcPr>
          <w:p w14:paraId="34136BD5" w14:textId="77777777" w:rsidR="005E0CBA" w:rsidRPr="00224DB6" w:rsidRDefault="005E0CBA" w:rsidP="00C507EE">
            <w:pPr>
              <w:jc w:val="right"/>
            </w:pPr>
            <w:r w:rsidRPr="00224DB6">
              <w:rPr>
                <w:color w:val="000000"/>
                <w:sz w:val="22"/>
                <w:rPrChange w:id="4948" w:author="Markel" w:date="2018-07-20T14:56:00Z">
                  <w:rPr>
                    <w:rFonts w:ascii="Calibri" w:hAnsi="Calibri"/>
                    <w:color w:val="000000"/>
                    <w:sz w:val="22"/>
                  </w:rPr>
                </w:rPrChange>
              </w:rPr>
              <w:t>7</w:t>
            </w:r>
          </w:p>
        </w:tc>
      </w:tr>
      <w:tr w:rsidR="005E0CBA" w:rsidRPr="00224DB6" w14:paraId="683748AA" w14:textId="77777777" w:rsidTr="005E0CBA">
        <w:tblPrEx>
          <w:tblW w:w="0" w:type="auto"/>
          <w:tblPrExChange w:id="4949" w:author="Markel" w:date="2018-07-20T14:56:00Z">
            <w:tblPrEx>
              <w:tblW w:w="0" w:type="auto"/>
            </w:tblPrEx>
          </w:tblPrExChange>
        </w:tblPrEx>
        <w:tc>
          <w:tcPr>
            <w:tcW w:w="961" w:type="dxa"/>
            <w:tcPrChange w:id="4950" w:author="Markel" w:date="2018-07-20T14:56:00Z">
              <w:tcPr>
                <w:tcW w:w="1064" w:type="dxa"/>
                <w:gridSpan w:val="2"/>
              </w:tcPr>
            </w:tcPrChange>
          </w:tcPr>
          <w:p w14:paraId="2E78A2A5" w14:textId="77777777" w:rsidR="005E0CBA" w:rsidRPr="00224DB6" w:rsidRDefault="005E0CBA" w:rsidP="00C507EE">
            <w:pPr>
              <w:jc w:val="right"/>
            </w:pPr>
            <w:r w:rsidRPr="00224DB6">
              <w:rPr>
                <w:color w:val="000000"/>
                <w:sz w:val="22"/>
                <w:rPrChange w:id="4951" w:author="Markel" w:date="2018-07-20T14:56:00Z">
                  <w:rPr>
                    <w:rFonts w:ascii="Calibri" w:hAnsi="Calibri"/>
                    <w:color w:val="000000"/>
                    <w:sz w:val="22"/>
                  </w:rPr>
                </w:rPrChange>
              </w:rPr>
              <w:t>1111</w:t>
            </w:r>
          </w:p>
        </w:tc>
        <w:tc>
          <w:tcPr>
            <w:tcW w:w="800" w:type="dxa"/>
            <w:tcPrChange w:id="4952" w:author="Markel" w:date="2018-07-20T14:56:00Z">
              <w:tcPr>
                <w:tcW w:w="1064" w:type="dxa"/>
                <w:gridSpan w:val="2"/>
              </w:tcPr>
            </w:tcPrChange>
          </w:tcPr>
          <w:p w14:paraId="6504689C" w14:textId="77777777" w:rsidR="005E0CBA" w:rsidRPr="00224DB6" w:rsidRDefault="005E0CBA" w:rsidP="00C507EE">
            <w:pPr>
              <w:jc w:val="right"/>
            </w:pPr>
            <w:r w:rsidRPr="00224DB6">
              <w:rPr>
                <w:color w:val="000000"/>
                <w:sz w:val="22"/>
                <w:rPrChange w:id="4953" w:author="Markel" w:date="2018-07-20T14:56:00Z">
                  <w:rPr>
                    <w:rFonts w:ascii="Calibri" w:hAnsi="Calibri"/>
                    <w:color w:val="000000"/>
                    <w:sz w:val="22"/>
                  </w:rPr>
                </w:rPrChange>
              </w:rPr>
              <w:t>7</w:t>
            </w:r>
          </w:p>
        </w:tc>
        <w:tc>
          <w:tcPr>
            <w:tcW w:w="876" w:type="dxa"/>
            <w:tcPrChange w:id="4954" w:author="Markel" w:date="2018-07-20T14:56:00Z">
              <w:tcPr>
                <w:tcW w:w="1064" w:type="dxa"/>
                <w:gridSpan w:val="2"/>
              </w:tcPr>
            </w:tcPrChange>
          </w:tcPr>
          <w:p w14:paraId="752E0C40" w14:textId="77777777" w:rsidR="005E0CBA" w:rsidRPr="00224DB6" w:rsidRDefault="005E0CBA" w:rsidP="00C507EE">
            <w:pPr>
              <w:jc w:val="right"/>
            </w:pPr>
            <w:r w:rsidRPr="00224DB6">
              <w:rPr>
                <w:color w:val="000000"/>
                <w:sz w:val="22"/>
                <w:rPrChange w:id="4955" w:author="Markel" w:date="2018-07-20T14:56:00Z">
                  <w:rPr>
                    <w:rFonts w:ascii="Calibri" w:hAnsi="Calibri"/>
                    <w:color w:val="000000"/>
                    <w:sz w:val="22"/>
                  </w:rPr>
                </w:rPrChange>
              </w:rPr>
              <w:t>15</w:t>
            </w:r>
          </w:p>
        </w:tc>
        <w:tc>
          <w:tcPr>
            <w:tcW w:w="807" w:type="dxa"/>
            <w:tcPrChange w:id="4956" w:author="Markel" w:date="2018-07-20T14:56:00Z">
              <w:tcPr>
                <w:tcW w:w="1064" w:type="dxa"/>
                <w:gridSpan w:val="2"/>
              </w:tcPr>
            </w:tcPrChange>
          </w:tcPr>
          <w:p w14:paraId="0298DC74" w14:textId="77777777" w:rsidR="005E0CBA" w:rsidRPr="00224DB6" w:rsidRDefault="005E0CBA" w:rsidP="00C507EE">
            <w:pPr>
              <w:jc w:val="right"/>
            </w:pPr>
            <w:r w:rsidRPr="00224DB6">
              <w:rPr>
                <w:color w:val="000000"/>
                <w:sz w:val="22"/>
                <w:rPrChange w:id="4957" w:author="Markel" w:date="2018-07-20T14:56:00Z">
                  <w:rPr>
                    <w:rFonts w:ascii="Calibri" w:hAnsi="Calibri"/>
                    <w:color w:val="000000"/>
                    <w:sz w:val="22"/>
                  </w:rPr>
                </w:rPrChange>
              </w:rPr>
              <w:t>-7</w:t>
            </w:r>
          </w:p>
        </w:tc>
        <w:tc>
          <w:tcPr>
            <w:tcW w:w="883" w:type="dxa"/>
            <w:tcPrChange w:id="4958" w:author="Markel" w:date="2018-07-20T14:56:00Z">
              <w:tcPr>
                <w:tcW w:w="1064" w:type="dxa"/>
                <w:gridSpan w:val="4"/>
              </w:tcPr>
            </w:tcPrChange>
          </w:tcPr>
          <w:p w14:paraId="3D4E0284" w14:textId="77777777" w:rsidR="005E0CBA" w:rsidRPr="00224DB6" w:rsidRDefault="005E0CBA" w:rsidP="00C507EE">
            <w:pPr>
              <w:jc w:val="right"/>
            </w:pPr>
            <w:r w:rsidRPr="00224DB6">
              <w:rPr>
                <w:color w:val="000000"/>
                <w:sz w:val="22"/>
                <w:rPrChange w:id="4959" w:author="Markel" w:date="2018-07-20T14:56:00Z">
                  <w:rPr>
                    <w:rFonts w:ascii="Calibri" w:hAnsi="Calibri"/>
                    <w:color w:val="000000"/>
                    <w:sz w:val="22"/>
                  </w:rPr>
                </w:rPrChange>
              </w:rPr>
              <w:t>-15</w:t>
            </w:r>
          </w:p>
        </w:tc>
        <w:tc>
          <w:tcPr>
            <w:tcW w:w="666" w:type="dxa"/>
            <w:tcPrChange w:id="4960" w:author="Markel" w:date="2018-07-20T14:56:00Z">
              <w:tcPr>
                <w:tcW w:w="1064" w:type="dxa"/>
                <w:gridSpan w:val="4"/>
              </w:tcPr>
            </w:tcPrChange>
          </w:tcPr>
          <w:p w14:paraId="74C35A85" w14:textId="77777777" w:rsidR="005E0CBA" w:rsidRPr="00224DB6" w:rsidRDefault="007B1500" w:rsidP="00C507EE">
            <w:pPr>
              <w:jc w:val="right"/>
              <w:rPr>
                <w:color w:val="000000"/>
                <w:rPrChange w:id="4961" w:author="Markel" w:date="2018-07-20T14:56:00Z">
                  <w:rPr/>
                </w:rPrChange>
              </w:rPr>
            </w:pPr>
            <w:r w:rsidRPr="00224DB6">
              <w:rPr>
                <w:color w:val="000000"/>
                <w:rPrChange w:id="4962" w:author="Markel" w:date="2018-07-20T14:56:00Z">
                  <w:rPr>
                    <w:rFonts w:ascii="Calibri" w:hAnsi="Calibri"/>
                    <w:color w:val="000000"/>
                    <w:sz w:val="22"/>
                  </w:rPr>
                </w:rPrChange>
              </w:rPr>
              <w:t>-1</w:t>
            </w:r>
          </w:p>
        </w:tc>
        <w:tc>
          <w:tcPr>
            <w:tcW w:w="666" w:type="dxa"/>
            <w:tcPrChange w:id="4963" w:author="Markel" w:date="2018-07-20T14:56:00Z">
              <w:tcPr>
                <w:tcW w:w="1064" w:type="dxa"/>
                <w:gridSpan w:val="2"/>
              </w:tcPr>
            </w:tcPrChange>
          </w:tcPr>
          <w:p w14:paraId="057485A0" w14:textId="16495E83" w:rsidR="005E0CBA" w:rsidRPr="00224DB6" w:rsidRDefault="007B1500" w:rsidP="00C507EE">
            <w:pPr>
              <w:jc w:val="right"/>
              <w:rPr>
                <w:color w:val="000000"/>
                <w:rPrChange w:id="4964" w:author="Markel" w:date="2018-07-20T14:56:00Z">
                  <w:rPr/>
                </w:rPrChange>
              </w:rPr>
            </w:pPr>
            <w:r w:rsidRPr="00224DB6">
              <w:rPr>
                <w:color w:val="000000"/>
                <w:rPrChange w:id="4965" w:author="Markel" w:date="2018-07-20T14:56:00Z">
                  <w:rPr>
                    <w:rFonts w:ascii="Calibri" w:hAnsi="Calibri"/>
                    <w:color w:val="000000"/>
                    <w:sz w:val="22"/>
                  </w:rPr>
                </w:rPrChange>
              </w:rPr>
              <w:t>-</w:t>
            </w:r>
            <w:del w:id="4966" w:author="Markel" w:date="2018-07-20T14:56:00Z">
              <w:r w:rsidR="003D4287">
                <w:rPr>
                  <w:rFonts w:ascii="Calibri" w:hAnsi="Calibri"/>
                  <w:color w:val="000000"/>
                  <w:sz w:val="22"/>
                  <w:szCs w:val="22"/>
                </w:rPr>
                <w:delText>1</w:delText>
              </w:r>
            </w:del>
            <w:ins w:id="4967" w:author="Markel" w:date="2018-07-20T14:56:00Z">
              <w:r w:rsidRPr="00224DB6">
                <w:rPr>
                  <w:color w:val="000000"/>
                </w:rPr>
                <w:t>15</w:t>
              </w:r>
            </w:ins>
          </w:p>
        </w:tc>
        <w:tc>
          <w:tcPr>
            <w:tcW w:w="791" w:type="dxa"/>
            <w:cellIns w:id="4968" w:author="Markel" w:date="2018-07-20T14:56:00Z"/>
            <w:tcPrChange w:id="4969" w:author="Markel" w:date="2018-07-20T14:56:00Z">
              <w:tcPr>
                <w:tcW w:w="1064" w:type="dxa"/>
                <w:gridSpan w:val="2"/>
                <w:cellIns w:id="4970" w:author="Markel" w:date="2018-07-20T14:56:00Z"/>
              </w:tcPr>
            </w:tcPrChange>
          </w:tcPr>
          <w:p w14:paraId="6236EE6A" w14:textId="77777777" w:rsidR="005E0CBA" w:rsidRPr="00224DB6" w:rsidRDefault="005E0CBA" w:rsidP="00C507EE">
            <w:pPr>
              <w:jc w:val="right"/>
            </w:pPr>
            <w:ins w:id="4971" w:author="Markel" w:date="2018-07-20T14:56:00Z">
              <w:r w:rsidRPr="00224DB6">
                <w:rPr>
                  <w:color w:val="000000"/>
                  <w:sz w:val="22"/>
                  <w:szCs w:val="22"/>
                </w:rPr>
                <w:t>-1</w:t>
              </w:r>
            </w:ins>
          </w:p>
        </w:tc>
        <w:tc>
          <w:tcPr>
            <w:tcW w:w="867" w:type="dxa"/>
            <w:cellIns w:id="4972" w:author="Markel" w:date="2018-07-20T14:56:00Z"/>
            <w:tcPrChange w:id="4973" w:author="Markel" w:date="2018-07-20T14:56:00Z">
              <w:tcPr>
                <w:tcW w:w="1064" w:type="dxa"/>
                <w:gridSpan w:val="4"/>
                <w:cellIns w:id="4974" w:author="Markel" w:date="2018-07-20T14:56:00Z"/>
              </w:tcPr>
            </w:tcPrChange>
          </w:tcPr>
          <w:p w14:paraId="7065478D" w14:textId="77777777" w:rsidR="005E0CBA" w:rsidRPr="00224DB6" w:rsidRDefault="005E0CBA" w:rsidP="00C507EE">
            <w:pPr>
              <w:jc w:val="right"/>
            </w:pPr>
            <w:ins w:id="4975" w:author="Markel" w:date="2018-07-20T14:56:00Z">
              <w:r w:rsidRPr="00224DB6">
                <w:rPr>
                  <w:color w:val="000000"/>
                  <w:sz w:val="22"/>
                  <w:szCs w:val="22"/>
                </w:rPr>
                <w:t>-1</w:t>
              </w:r>
            </w:ins>
          </w:p>
        </w:tc>
        <w:tc>
          <w:tcPr>
            <w:tcW w:w="811" w:type="dxa"/>
            <w:tcPrChange w:id="4976" w:author="Markel" w:date="2018-07-20T14:56:00Z">
              <w:tcPr>
                <w:tcW w:w="1064" w:type="dxa"/>
                <w:gridSpan w:val="4"/>
              </w:tcPr>
            </w:tcPrChange>
          </w:tcPr>
          <w:p w14:paraId="7876CD67" w14:textId="77777777" w:rsidR="005E0CBA" w:rsidRPr="00224DB6" w:rsidRDefault="005E0CBA" w:rsidP="00C507EE">
            <w:pPr>
              <w:jc w:val="right"/>
            </w:pPr>
            <w:r w:rsidRPr="00224DB6">
              <w:rPr>
                <w:color w:val="000000"/>
                <w:sz w:val="22"/>
                <w:rPrChange w:id="4977" w:author="Markel" w:date="2018-07-20T14:56:00Z">
                  <w:rPr>
                    <w:rFonts w:ascii="Calibri" w:hAnsi="Calibri"/>
                    <w:color w:val="000000"/>
                    <w:sz w:val="22"/>
                  </w:rPr>
                </w:rPrChange>
              </w:rPr>
              <w:t>2</w:t>
            </w:r>
          </w:p>
        </w:tc>
        <w:tc>
          <w:tcPr>
            <w:tcW w:w="888" w:type="dxa"/>
            <w:tcPrChange w:id="4978" w:author="Markel" w:date="2018-07-20T14:56:00Z">
              <w:tcPr>
                <w:tcW w:w="1064" w:type="dxa"/>
                <w:gridSpan w:val="3"/>
              </w:tcPr>
            </w:tcPrChange>
          </w:tcPr>
          <w:p w14:paraId="00B2D8E4" w14:textId="77777777" w:rsidR="005E0CBA" w:rsidRPr="00224DB6" w:rsidRDefault="005E0CBA" w:rsidP="00C507EE">
            <w:pPr>
              <w:jc w:val="right"/>
            </w:pPr>
            <w:r w:rsidRPr="00224DB6">
              <w:rPr>
                <w:color w:val="000000"/>
                <w:sz w:val="22"/>
                <w:rPrChange w:id="4979" w:author="Markel" w:date="2018-07-20T14:56:00Z">
                  <w:rPr>
                    <w:rFonts w:ascii="Calibri" w:hAnsi="Calibri"/>
                    <w:color w:val="000000"/>
                    <w:sz w:val="22"/>
                  </w:rPr>
                </w:rPrChange>
              </w:rPr>
              <w:t>5</w:t>
            </w:r>
          </w:p>
        </w:tc>
      </w:tr>
    </w:tbl>
    <w:p w14:paraId="2BEB978C" w14:textId="77777777" w:rsidR="00FC3614" w:rsidRPr="00224DB6" w:rsidRDefault="00FC3614" w:rsidP="00020711">
      <w:pPr>
        <w:rPr>
          <w:ins w:id="4980" w:author="Markel" w:date="2018-07-20T14:56:00Z"/>
          <w:rFonts w:ascii="Times New Roman" w:hAnsi="Times New Roman" w:cs="Times New Roman"/>
          <w:lang w:val="en-US"/>
        </w:rPr>
      </w:pPr>
    </w:p>
    <w:p w14:paraId="0821A97C" w14:textId="77777777" w:rsidR="00FC3614" w:rsidRPr="00224DB6" w:rsidRDefault="00FC3614" w:rsidP="00FC3614">
      <w:pPr>
        <w:rPr>
          <w:ins w:id="4981" w:author="Markel" w:date="2018-07-20T14:56:00Z"/>
          <w:lang w:val="en-US"/>
        </w:rPr>
      </w:pPr>
      <w:ins w:id="4982" w:author="Markel" w:date="2018-07-20T14:56:00Z">
        <w:r w:rsidRPr="00224DB6">
          <w:rPr>
            <w:lang w:val="en-US"/>
          </w:rPr>
          <w:br w:type="page"/>
        </w:r>
      </w:ins>
    </w:p>
    <w:p w14:paraId="0E6FA270" w14:textId="10727592" w:rsidR="00FC3614" w:rsidRPr="00224DB6" w:rsidRDefault="00FC3614" w:rsidP="002A3534">
      <w:pPr>
        <w:pStyle w:val="Caption"/>
        <w:keepNext/>
        <w:spacing w:after="0"/>
        <w:jc w:val="both"/>
        <w:rPr>
          <w:rFonts w:ascii="Times New Roman" w:hAnsi="Times New Roman"/>
          <w:lang w:val="en-US"/>
          <w:rPrChange w:id="4983" w:author="Markel" w:date="2018-07-20T14:56:00Z">
            <w:rPr/>
          </w:rPrChange>
        </w:rPr>
        <w:pPrChange w:id="4984" w:author="Markel" w:date="2018-07-20T14:56:00Z">
          <w:pPr>
            <w:pStyle w:val="Caption"/>
            <w:keepNext/>
          </w:pPr>
        </w:pPrChange>
      </w:pPr>
      <w:bookmarkStart w:id="4985" w:name="_Toc511747925"/>
      <w:bookmarkStart w:id="4986" w:name="_Toc519860769"/>
      <w:bookmarkStart w:id="4987" w:name="_Toc489615357"/>
      <w:r w:rsidRPr="00224DB6">
        <w:rPr>
          <w:rFonts w:ascii="Times New Roman" w:hAnsi="Times New Roman"/>
          <w:lang w:val="en-US"/>
          <w:rPrChange w:id="4988" w:author="Markel" w:date="2018-07-20T14:56:00Z">
            <w:rPr>
              <w:sz w:val="24"/>
            </w:rPr>
          </w:rPrChange>
        </w:rPr>
        <w:t xml:space="preserve">Table </w:t>
      </w:r>
      <w:r w:rsidRPr="00224DB6">
        <w:rPr>
          <w:rFonts w:ascii="Times New Roman" w:hAnsi="Times New Roman"/>
          <w:lang w:val="en-US"/>
          <w:rPrChange w:id="4989" w:author="Markel" w:date="2018-07-20T14:56:00Z">
            <w:rPr>
              <w:sz w:val="24"/>
            </w:rPr>
          </w:rPrChange>
        </w:rPr>
        <w:fldChar w:fldCharType="begin"/>
      </w:r>
      <w:r w:rsidRPr="00224DB6">
        <w:rPr>
          <w:rFonts w:ascii="Times New Roman" w:hAnsi="Times New Roman" w:cs="Times New Roman"/>
          <w:lang w:val="en-US"/>
        </w:rPr>
        <w:instrText xml:space="preserve"> SEQ Table \* ARABIC </w:instrText>
      </w:r>
      <w:r w:rsidRPr="00224DB6">
        <w:rPr>
          <w:rFonts w:ascii="Times New Roman" w:hAnsi="Times New Roman"/>
          <w:lang w:val="en-US"/>
          <w:rPrChange w:id="4990" w:author="Markel" w:date="2018-07-20T14:56:00Z">
            <w:rPr>
              <w:sz w:val="24"/>
            </w:rPr>
          </w:rPrChange>
        </w:rPr>
        <w:fldChar w:fldCharType="separate"/>
      </w:r>
      <w:r w:rsidR="00AA72D3">
        <w:rPr>
          <w:rFonts w:ascii="Times New Roman" w:hAnsi="Times New Roman" w:cs="Times New Roman"/>
          <w:noProof/>
          <w:lang w:val="en-US"/>
        </w:rPr>
        <w:t>21</w:t>
      </w:r>
      <w:r w:rsidRPr="00224DB6">
        <w:rPr>
          <w:rFonts w:ascii="Times New Roman" w:hAnsi="Times New Roman"/>
          <w:lang w:val="en-US"/>
          <w:rPrChange w:id="4991" w:author="Markel" w:date="2018-07-20T14:56:00Z">
            <w:rPr>
              <w:sz w:val="24"/>
            </w:rPr>
          </w:rPrChange>
        </w:rPr>
        <w:fldChar w:fldCharType="end"/>
      </w:r>
      <w:r w:rsidRPr="00224DB6">
        <w:rPr>
          <w:rFonts w:ascii="Times New Roman" w:hAnsi="Times New Roman"/>
          <w:lang w:val="en-US"/>
          <w:rPrChange w:id="4992" w:author="Markel" w:date="2018-07-20T14:56:00Z">
            <w:rPr>
              <w:sz w:val="24"/>
            </w:rPr>
          </w:rPrChange>
        </w:rPr>
        <w:t xml:space="preserve"> </w:t>
      </w:r>
      <w:del w:id="4993" w:author="Markel" w:date="2018-07-20T14:56:00Z">
        <w:r w:rsidR="007408FE">
          <w:rPr>
            <w:sz w:val="24"/>
            <w:szCs w:val="24"/>
          </w:rPr>
          <w:delText>–</w:delText>
        </w:r>
      </w:del>
      <w:ins w:id="4994" w:author="Markel" w:date="2018-07-20T14:56:00Z">
        <w:r w:rsidRPr="00224DB6">
          <w:rPr>
            <w:rFonts w:ascii="Times New Roman" w:hAnsi="Times New Roman" w:cs="Times New Roman"/>
            <w:lang w:val="en-US"/>
          </w:rPr>
          <w:t>-</w:t>
        </w:r>
      </w:ins>
      <w:r w:rsidRPr="00224DB6">
        <w:rPr>
          <w:rFonts w:ascii="Times New Roman" w:hAnsi="Times New Roman"/>
          <w:lang w:val="en-US"/>
          <w:rPrChange w:id="4995" w:author="Markel" w:date="2018-07-20T14:56:00Z">
            <w:rPr>
              <w:sz w:val="24"/>
            </w:rPr>
          </w:rPrChange>
        </w:rPr>
        <w:t xml:space="preserve"> Encoding of 5-bit samples</w:t>
      </w:r>
      <w:bookmarkEnd w:id="4985"/>
      <w:bookmarkEnd w:id="4986"/>
      <w:bookmarkEnd w:id="4987"/>
    </w:p>
    <w:tbl>
      <w:tblPr>
        <w:tblStyle w:val="TableGrid"/>
        <w:tblW w:w="0" w:type="auto"/>
        <w:tblLook w:val="04A0" w:firstRow="1" w:lastRow="0" w:firstColumn="1" w:lastColumn="0" w:noHBand="0" w:noVBand="1"/>
      </w:tblPr>
      <w:tblGrid>
        <w:gridCol w:w="964"/>
        <w:gridCol w:w="797"/>
        <w:gridCol w:w="877"/>
        <w:gridCol w:w="803"/>
        <w:gridCol w:w="883"/>
        <w:gridCol w:w="666"/>
        <w:gridCol w:w="666"/>
        <w:gridCol w:w="790"/>
        <w:gridCol w:w="871"/>
        <w:gridCol w:w="810"/>
        <w:gridCol w:w="889"/>
        <w:tblGridChange w:id="4996">
          <w:tblGrid>
            <w:gridCol w:w="964"/>
            <w:gridCol w:w="86"/>
            <w:gridCol w:w="711"/>
            <w:gridCol w:w="323"/>
            <w:gridCol w:w="554"/>
            <w:gridCol w:w="487"/>
            <w:gridCol w:w="316"/>
            <w:gridCol w:w="719"/>
            <w:gridCol w:w="164"/>
            <w:gridCol w:w="212"/>
            <w:gridCol w:w="454"/>
            <w:gridCol w:w="212"/>
            <w:gridCol w:w="242"/>
            <w:gridCol w:w="212"/>
            <w:gridCol w:w="212"/>
            <w:gridCol w:w="366"/>
            <w:gridCol w:w="212"/>
            <w:gridCol w:w="37"/>
            <w:gridCol w:w="417"/>
            <w:gridCol w:w="373"/>
            <w:gridCol w:w="44"/>
            <w:gridCol w:w="622"/>
            <w:gridCol w:w="188"/>
            <w:gridCol w:w="17"/>
            <w:gridCol w:w="164"/>
            <w:gridCol w:w="666"/>
            <w:gridCol w:w="42"/>
            <w:gridCol w:w="163"/>
            <w:gridCol w:w="171"/>
            <w:gridCol w:w="666"/>
            <w:gridCol w:w="205"/>
          </w:tblGrid>
        </w:tblGridChange>
      </w:tblGrid>
      <w:tr w:rsidR="00AA72D3" w:rsidRPr="00224DB6" w14:paraId="5200B29D" w14:textId="77777777" w:rsidTr="005E0CBA">
        <w:tc>
          <w:tcPr>
            <w:tcW w:w="964" w:type="dxa"/>
            <w:shd w:val="clear" w:color="auto" w:fill="8496B0" w:themeFill="text2" w:themeFillTint="99"/>
          </w:tcPr>
          <w:p w14:paraId="6BB7527D" w14:textId="77777777" w:rsidR="005E0CBA" w:rsidRPr="00224DB6" w:rsidRDefault="005E0CBA" w:rsidP="00C507EE">
            <w:pPr>
              <w:jc w:val="both"/>
            </w:pPr>
            <w:r w:rsidRPr="00224DB6">
              <w:rPr>
                <w:b/>
                <w:color w:val="FFFFFF" w:themeColor="background1"/>
                <w:sz w:val="22"/>
                <w:rPrChange w:id="4997" w:author="Markel" w:date="2018-07-20T14:56:00Z">
                  <w:rPr>
                    <w:rFonts w:ascii="Calibri" w:hAnsi="Calibri"/>
                    <w:b/>
                    <w:color w:val="FFFFFF" w:themeColor="background1"/>
                    <w:sz w:val="22"/>
                  </w:rPr>
                </w:rPrChange>
              </w:rPr>
              <w:t>Binary</w:t>
            </w:r>
          </w:p>
        </w:tc>
        <w:tc>
          <w:tcPr>
            <w:tcW w:w="797" w:type="dxa"/>
            <w:shd w:val="clear" w:color="auto" w:fill="8496B0" w:themeFill="text2" w:themeFillTint="99"/>
          </w:tcPr>
          <w:p w14:paraId="72E48144" w14:textId="77777777" w:rsidR="005E0CBA" w:rsidRPr="00224DB6" w:rsidRDefault="005E0CBA" w:rsidP="00C507EE">
            <w:pPr>
              <w:jc w:val="both"/>
            </w:pPr>
            <w:r w:rsidRPr="00224DB6">
              <w:rPr>
                <w:b/>
                <w:color w:val="FFFFFF" w:themeColor="background1"/>
                <w:sz w:val="22"/>
                <w:rPrChange w:id="4998" w:author="Markel" w:date="2018-07-20T14:56:00Z">
                  <w:rPr>
                    <w:rFonts w:ascii="Calibri" w:hAnsi="Calibri"/>
                    <w:b/>
                    <w:color w:val="FFFFFF" w:themeColor="background1"/>
                    <w:sz w:val="22"/>
                  </w:rPr>
                </w:rPrChange>
              </w:rPr>
              <w:t>OB</w:t>
            </w:r>
          </w:p>
        </w:tc>
        <w:tc>
          <w:tcPr>
            <w:tcW w:w="877" w:type="dxa"/>
            <w:shd w:val="clear" w:color="auto" w:fill="8496B0" w:themeFill="text2" w:themeFillTint="99"/>
          </w:tcPr>
          <w:p w14:paraId="433FF148" w14:textId="77777777" w:rsidR="005E0CBA" w:rsidRPr="00224DB6" w:rsidRDefault="005E0CBA" w:rsidP="00C507EE">
            <w:pPr>
              <w:jc w:val="both"/>
            </w:pPr>
            <w:r w:rsidRPr="00224DB6">
              <w:rPr>
                <w:b/>
                <w:color w:val="FFFFFF" w:themeColor="background1"/>
                <w:sz w:val="22"/>
                <w:rPrChange w:id="4999" w:author="Markel" w:date="2018-07-20T14:56:00Z">
                  <w:rPr>
                    <w:rFonts w:ascii="Calibri" w:hAnsi="Calibri"/>
                    <w:b/>
                    <w:color w:val="FFFFFF" w:themeColor="background1"/>
                    <w:sz w:val="22"/>
                  </w:rPr>
                </w:rPrChange>
              </w:rPr>
              <w:t>OBA</w:t>
            </w:r>
          </w:p>
        </w:tc>
        <w:tc>
          <w:tcPr>
            <w:tcW w:w="803" w:type="dxa"/>
            <w:shd w:val="clear" w:color="auto" w:fill="8496B0" w:themeFill="text2" w:themeFillTint="99"/>
          </w:tcPr>
          <w:p w14:paraId="0718406F" w14:textId="77777777" w:rsidR="005E0CBA" w:rsidRPr="00224DB6" w:rsidRDefault="005E0CBA" w:rsidP="00C507EE">
            <w:pPr>
              <w:jc w:val="both"/>
            </w:pPr>
            <w:r w:rsidRPr="00224DB6">
              <w:rPr>
                <w:b/>
                <w:color w:val="FFFFFF" w:themeColor="background1"/>
                <w:sz w:val="22"/>
                <w:rPrChange w:id="5000" w:author="Markel" w:date="2018-07-20T14:56:00Z">
                  <w:rPr>
                    <w:rFonts w:ascii="Calibri" w:hAnsi="Calibri"/>
                    <w:b/>
                    <w:color w:val="FFFFFF" w:themeColor="background1"/>
                    <w:sz w:val="22"/>
                  </w:rPr>
                </w:rPrChange>
              </w:rPr>
              <w:t>SM</w:t>
            </w:r>
          </w:p>
        </w:tc>
        <w:tc>
          <w:tcPr>
            <w:tcW w:w="883" w:type="dxa"/>
            <w:shd w:val="clear" w:color="auto" w:fill="8496B0" w:themeFill="text2" w:themeFillTint="99"/>
          </w:tcPr>
          <w:p w14:paraId="486C9DAB" w14:textId="77777777" w:rsidR="005E0CBA" w:rsidRPr="00224DB6" w:rsidRDefault="005E0CBA" w:rsidP="00C507EE">
            <w:pPr>
              <w:jc w:val="both"/>
            </w:pPr>
            <w:r w:rsidRPr="00224DB6">
              <w:rPr>
                <w:b/>
                <w:color w:val="FFFFFF" w:themeColor="background1"/>
                <w:sz w:val="22"/>
                <w:rPrChange w:id="5001" w:author="Markel" w:date="2018-07-20T14:56:00Z">
                  <w:rPr>
                    <w:rFonts w:ascii="Calibri" w:hAnsi="Calibri"/>
                    <w:b/>
                    <w:color w:val="FFFFFF" w:themeColor="background1"/>
                    <w:sz w:val="22"/>
                  </w:rPr>
                </w:rPrChange>
              </w:rPr>
              <w:t>SMA</w:t>
            </w:r>
          </w:p>
        </w:tc>
        <w:tc>
          <w:tcPr>
            <w:tcW w:w="666" w:type="dxa"/>
            <w:shd w:val="clear" w:color="auto" w:fill="8496B0" w:themeFill="text2" w:themeFillTint="99"/>
            <w:cellIns w:id="5002" w:author="Markel" w:date="2018-07-20T14:56:00Z"/>
          </w:tcPr>
          <w:p w14:paraId="09E97D92" w14:textId="77777777" w:rsidR="005E0CBA" w:rsidRPr="00224DB6" w:rsidRDefault="005E0CBA" w:rsidP="00C507EE">
            <w:pPr>
              <w:jc w:val="both"/>
              <w:rPr>
                <w:b/>
                <w:color w:val="FFFFFF" w:themeColor="background1"/>
              </w:rPr>
            </w:pPr>
            <w:ins w:id="5003" w:author="Markel" w:date="2018-07-20T14:56:00Z">
              <w:r w:rsidRPr="00224DB6">
                <w:rPr>
                  <w:b/>
                  <w:color w:val="FFFFFF" w:themeColor="background1"/>
                </w:rPr>
                <w:t>MS</w:t>
              </w:r>
            </w:ins>
          </w:p>
        </w:tc>
        <w:tc>
          <w:tcPr>
            <w:tcW w:w="666" w:type="dxa"/>
            <w:shd w:val="clear" w:color="auto" w:fill="8496B0" w:themeFill="text2" w:themeFillTint="99"/>
            <w:cellIns w:id="5004" w:author="Markel" w:date="2018-07-20T14:56:00Z"/>
          </w:tcPr>
          <w:p w14:paraId="5D82F259" w14:textId="77777777" w:rsidR="005E0CBA" w:rsidRPr="00224DB6" w:rsidRDefault="005E0CBA" w:rsidP="00C507EE">
            <w:pPr>
              <w:jc w:val="both"/>
              <w:rPr>
                <w:b/>
                <w:color w:val="FFFFFF" w:themeColor="background1"/>
              </w:rPr>
            </w:pPr>
            <w:ins w:id="5005" w:author="Markel" w:date="2018-07-20T14:56:00Z">
              <w:r w:rsidRPr="00224DB6">
                <w:rPr>
                  <w:b/>
                  <w:color w:val="FFFFFF" w:themeColor="background1"/>
                </w:rPr>
                <w:t>MSA</w:t>
              </w:r>
            </w:ins>
          </w:p>
        </w:tc>
        <w:tc>
          <w:tcPr>
            <w:tcW w:w="790" w:type="dxa"/>
            <w:shd w:val="clear" w:color="auto" w:fill="8496B0" w:themeFill="text2" w:themeFillTint="99"/>
          </w:tcPr>
          <w:p w14:paraId="039835E6" w14:textId="77777777" w:rsidR="005E0CBA" w:rsidRPr="00224DB6" w:rsidRDefault="005E0CBA" w:rsidP="00C507EE">
            <w:pPr>
              <w:jc w:val="both"/>
            </w:pPr>
            <w:r w:rsidRPr="00224DB6">
              <w:rPr>
                <w:b/>
                <w:color w:val="FFFFFF" w:themeColor="background1"/>
                <w:sz w:val="22"/>
                <w:rPrChange w:id="5006" w:author="Markel" w:date="2018-07-20T14:56:00Z">
                  <w:rPr>
                    <w:rFonts w:ascii="Calibri" w:hAnsi="Calibri"/>
                    <w:b/>
                    <w:color w:val="FFFFFF" w:themeColor="background1"/>
                    <w:sz w:val="22"/>
                  </w:rPr>
                </w:rPrChange>
              </w:rPr>
              <w:t>TC</w:t>
            </w:r>
          </w:p>
        </w:tc>
        <w:tc>
          <w:tcPr>
            <w:tcW w:w="871" w:type="dxa"/>
            <w:shd w:val="clear" w:color="auto" w:fill="8496B0" w:themeFill="text2" w:themeFillTint="99"/>
          </w:tcPr>
          <w:p w14:paraId="01586BCF" w14:textId="77777777" w:rsidR="005E0CBA" w:rsidRPr="00224DB6" w:rsidRDefault="005E0CBA" w:rsidP="00C507EE">
            <w:pPr>
              <w:jc w:val="both"/>
            </w:pPr>
            <w:r w:rsidRPr="00224DB6">
              <w:rPr>
                <w:b/>
                <w:color w:val="FFFFFF" w:themeColor="background1"/>
                <w:sz w:val="22"/>
                <w:rPrChange w:id="5007" w:author="Markel" w:date="2018-07-20T14:56:00Z">
                  <w:rPr>
                    <w:rFonts w:ascii="Calibri" w:hAnsi="Calibri"/>
                    <w:b/>
                    <w:color w:val="FFFFFF" w:themeColor="background1"/>
                    <w:sz w:val="22"/>
                  </w:rPr>
                </w:rPrChange>
              </w:rPr>
              <w:t>TCA</w:t>
            </w:r>
          </w:p>
        </w:tc>
        <w:tc>
          <w:tcPr>
            <w:tcW w:w="810" w:type="dxa"/>
            <w:shd w:val="clear" w:color="auto" w:fill="8496B0" w:themeFill="text2" w:themeFillTint="99"/>
          </w:tcPr>
          <w:p w14:paraId="382CA0F8" w14:textId="77777777" w:rsidR="005E0CBA" w:rsidRPr="00224DB6" w:rsidRDefault="005E0CBA" w:rsidP="00C507EE">
            <w:pPr>
              <w:jc w:val="both"/>
            </w:pPr>
            <w:r w:rsidRPr="00224DB6">
              <w:rPr>
                <w:b/>
                <w:color w:val="FFFFFF" w:themeColor="background1"/>
                <w:sz w:val="22"/>
                <w:rPrChange w:id="5008" w:author="Markel" w:date="2018-07-20T14:56:00Z">
                  <w:rPr>
                    <w:rFonts w:ascii="Calibri" w:hAnsi="Calibri"/>
                    <w:b/>
                    <w:color w:val="FFFFFF" w:themeColor="background1"/>
                    <w:sz w:val="22"/>
                  </w:rPr>
                </w:rPrChange>
              </w:rPr>
              <w:t>OG</w:t>
            </w:r>
          </w:p>
        </w:tc>
        <w:tc>
          <w:tcPr>
            <w:tcW w:w="889" w:type="dxa"/>
            <w:shd w:val="clear" w:color="auto" w:fill="8496B0" w:themeFill="text2" w:themeFillTint="99"/>
          </w:tcPr>
          <w:p w14:paraId="2328097D" w14:textId="77777777" w:rsidR="005E0CBA" w:rsidRPr="00224DB6" w:rsidRDefault="005E0CBA" w:rsidP="00C507EE">
            <w:pPr>
              <w:jc w:val="both"/>
            </w:pPr>
            <w:r w:rsidRPr="00224DB6">
              <w:rPr>
                <w:b/>
                <w:color w:val="FFFFFF" w:themeColor="background1"/>
                <w:sz w:val="22"/>
                <w:rPrChange w:id="5009" w:author="Markel" w:date="2018-07-20T14:56:00Z">
                  <w:rPr>
                    <w:rFonts w:ascii="Calibri" w:hAnsi="Calibri"/>
                    <w:b/>
                    <w:color w:val="FFFFFF" w:themeColor="background1"/>
                    <w:sz w:val="22"/>
                  </w:rPr>
                </w:rPrChange>
              </w:rPr>
              <w:t>OGA</w:t>
            </w:r>
          </w:p>
        </w:tc>
      </w:tr>
      <w:tr w:rsidR="005E0CBA" w:rsidRPr="00224DB6" w14:paraId="66A6FE30" w14:textId="77777777" w:rsidTr="005E0CBA">
        <w:tblPrEx>
          <w:tblW w:w="0" w:type="auto"/>
          <w:tblPrExChange w:id="5010" w:author="Markel" w:date="2018-07-20T14:56:00Z">
            <w:tblPrEx>
              <w:tblW w:w="0" w:type="auto"/>
            </w:tblPrEx>
          </w:tblPrExChange>
        </w:tblPrEx>
        <w:tc>
          <w:tcPr>
            <w:tcW w:w="964" w:type="dxa"/>
            <w:vAlign w:val="bottom"/>
            <w:tcPrChange w:id="5011" w:author="Markel" w:date="2018-07-20T14:56:00Z">
              <w:tcPr>
                <w:tcW w:w="1064" w:type="dxa"/>
                <w:gridSpan w:val="2"/>
                <w:vAlign w:val="bottom"/>
              </w:tcPr>
            </w:tcPrChange>
          </w:tcPr>
          <w:p w14:paraId="7FD0FF55" w14:textId="77777777" w:rsidR="005E0CBA" w:rsidRPr="00224DB6" w:rsidRDefault="005E0CBA" w:rsidP="00C507EE">
            <w:pPr>
              <w:jc w:val="right"/>
            </w:pPr>
            <w:r w:rsidRPr="00224DB6">
              <w:rPr>
                <w:color w:val="000000"/>
                <w:sz w:val="22"/>
                <w:rPrChange w:id="5012" w:author="Markel" w:date="2018-07-20T14:56:00Z">
                  <w:rPr>
                    <w:rFonts w:ascii="Calibri" w:hAnsi="Calibri"/>
                    <w:color w:val="000000"/>
                    <w:sz w:val="22"/>
                  </w:rPr>
                </w:rPrChange>
              </w:rPr>
              <w:t>00000</w:t>
            </w:r>
          </w:p>
        </w:tc>
        <w:tc>
          <w:tcPr>
            <w:tcW w:w="797" w:type="dxa"/>
            <w:vAlign w:val="bottom"/>
            <w:tcPrChange w:id="5013" w:author="Markel" w:date="2018-07-20T14:56:00Z">
              <w:tcPr>
                <w:tcW w:w="1064" w:type="dxa"/>
                <w:gridSpan w:val="2"/>
                <w:vAlign w:val="bottom"/>
              </w:tcPr>
            </w:tcPrChange>
          </w:tcPr>
          <w:p w14:paraId="0FE058F7" w14:textId="77777777" w:rsidR="005E0CBA" w:rsidRPr="00224DB6" w:rsidRDefault="005E0CBA" w:rsidP="00C507EE">
            <w:pPr>
              <w:jc w:val="right"/>
            </w:pPr>
            <w:r w:rsidRPr="00224DB6">
              <w:rPr>
                <w:color w:val="000000"/>
                <w:sz w:val="22"/>
                <w:rPrChange w:id="5014" w:author="Markel" w:date="2018-07-20T14:56:00Z">
                  <w:rPr>
                    <w:rFonts w:ascii="Calibri" w:hAnsi="Calibri"/>
                    <w:color w:val="000000"/>
                    <w:sz w:val="22"/>
                  </w:rPr>
                </w:rPrChange>
              </w:rPr>
              <w:t>-16</w:t>
            </w:r>
          </w:p>
        </w:tc>
        <w:tc>
          <w:tcPr>
            <w:tcW w:w="877" w:type="dxa"/>
            <w:vAlign w:val="bottom"/>
            <w:tcPrChange w:id="5015" w:author="Markel" w:date="2018-07-20T14:56:00Z">
              <w:tcPr>
                <w:tcW w:w="1064" w:type="dxa"/>
                <w:gridSpan w:val="2"/>
                <w:vAlign w:val="bottom"/>
              </w:tcPr>
            </w:tcPrChange>
          </w:tcPr>
          <w:p w14:paraId="2CC1C397" w14:textId="77777777" w:rsidR="005E0CBA" w:rsidRPr="00224DB6" w:rsidRDefault="005E0CBA" w:rsidP="00C507EE">
            <w:pPr>
              <w:jc w:val="right"/>
            </w:pPr>
            <w:r w:rsidRPr="00224DB6">
              <w:rPr>
                <w:color w:val="000000"/>
                <w:sz w:val="22"/>
                <w:rPrChange w:id="5016" w:author="Markel" w:date="2018-07-20T14:56:00Z">
                  <w:rPr>
                    <w:rFonts w:ascii="Calibri" w:hAnsi="Calibri"/>
                    <w:color w:val="000000"/>
                    <w:sz w:val="22"/>
                  </w:rPr>
                </w:rPrChange>
              </w:rPr>
              <w:t>-31</w:t>
            </w:r>
          </w:p>
        </w:tc>
        <w:tc>
          <w:tcPr>
            <w:tcW w:w="803" w:type="dxa"/>
            <w:vAlign w:val="bottom"/>
            <w:tcPrChange w:id="5017" w:author="Markel" w:date="2018-07-20T14:56:00Z">
              <w:tcPr>
                <w:tcW w:w="1064" w:type="dxa"/>
                <w:gridSpan w:val="2"/>
                <w:vAlign w:val="bottom"/>
              </w:tcPr>
            </w:tcPrChange>
          </w:tcPr>
          <w:p w14:paraId="207932C0" w14:textId="77777777" w:rsidR="005E0CBA" w:rsidRPr="00224DB6" w:rsidRDefault="005E0CBA" w:rsidP="00C507EE">
            <w:pPr>
              <w:jc w:val="right"/>
            </w:pPr>
            <w:r w:rsidRPr="00224DB6">
              <w:rPr>
                <w:color w:val="000000"/>
                <w:sz w:val="22"/>
                <w:rPrChange w:id="5018" w:author="Markel" w:date="2018-07-20T14:56:00Z">
                  <w:rPr>
                    <w:rFonts w:ascii="Calibri" w:hAnsi="Calibri"/>
                    <w:color w:val="000000"/>
                    <w:sz w:val="22"/>
                  </w:rPr>
                </w:rPrChange>
              </w:rPr>
              <w:t>0</w:t>
            </w:r>
          </w:p>
        </w:tc>
        <w:tc>
          <w:tcPr>
            <w:tcW w:w="883" w:type="dxa"/>
            <w:vAlign w:val="bottom"/>
            <w:tcPrChange w:id="5019" w:author="Markel" w:date="2018-07-20T14:56:00Z">
              <w:tcPr>
                <w:tcW w:w="1064" w:type="dxa"/>
                <w:gridSpan w:val="4"/>
                <w:vAlign w:val="bottom"/>
              </w:tcPr>
            </w:tcPrChange>
          </w:tcPr>
          <w:p w14:paraId="649CC0BF" w14:textId="77777777" w:rsidR="005E0CBA" w:rsidRPr="00224DB6" w:rsidRDefault="005E0CBA" w:rsidP="00C507EE">
            <w:pPr>
              <w:jc w:val="right"/>
            </w:pPr>
            <w:r w:rsidRPr="00224DB6">
              <w:rPr>
                <w:color w:val="000000"/>
                <w:sz w:val="22"/>
                <w:rPrChange w:id="5020" w:author="Markel" w:date="2018-07-20T14:56:00Z">
                  <w:rPr>
                    <w:rFonts w:ascii="Calibri" w:hAnsi="Calibri"/>
                    <w:color w:val="000000"/>
                    <w:sz w:val="22"/>
                  </w:rPr>
                </w:rPrChange>
              </w:rPr>
              <w:t>1</w:t>
            </w:r>
          </w:p>
        </w:tc>
        <w:tc>
          <w:tcPr>
            <w:tcW w:w="666" w:type="dxa"/>
            <w:tcPrChange w:id="5021" w:author="Markel" w:date="2018-07-20T14:56:00Z">
              <w:tcPr>
                <w:tcW w:w="1064" w:type="dxa"/>
                <w:gridSpan w:val="4"/>
                <w:vAlign w:val="bottom"/>
              </w:tcPr>
            </w:tcPrChange>
          </w:tcPr>
          <w:p w14:paraId="6C9B46C9" w14:textId="77777777" w:rsidR="005E0CBA" w:rsidRPr="00224DB6" w:rsidRDefault="007B1500" w:rsidP="00C507EE">
            <w:pPr>
              <w:jc w:val="right"/>
              <w:rPr>
                <w:color w:val="000000"/>
                <w:rPrChange w:id="5022" w:author="Markel" w:date="2018-07-20T14:56:00Z">
                  <w:rPr/>
                </w:rPrChange>
              </w:rPr>
            </w:pPr>
            <w:r w:rsidRPr="00224DB6">
              <w:rPr>
                <w:color w:val="000000"/>
                <w:rPrChange w:id="5023" w:author="Markel" w:date="2018-07-20T14:56:00Z">
                  <w:rPr>
                    <w:rFonts w:ascii="Calibri" w:hAnsi="Calibri"/>
                    <w:color w:val="000000"/>
                    <w:sz w:val="22"/>
                  </w:rPr>
                </w:rPrChange>
              </w:rPr>
              <w:t>0</w:t>
            </w:r>
          </w:p>
        </w:tc>
        <w:tc>
          <w:tcPr>
            <w:tcW w:w="666" w:type="dxa"/>
            <w:tcPrChange w:id="5024" w:author="Markel" w:date="2018-07-20T14:56:00Z">
              <w:tcPr>
                <w:tcW w:w="1064" w:type="dxa"/>
                <w:gridSpan w:val="2"/>
                <w:vAlign w:val="bottom"/>
              </w:tcPr>
            </w:tcPrChange>
          </w:tcPr>
          <w:p w14:paraId="1BF78056" w14:textId="77777777" w:rsidR="005E0CBA" w:rsidRPr="00224DB6" w:rsidRDefault="007B1500" w:rsidP="00C507EE">
            <w:pPr>
              <w:jc w:val="right"/>
              <w:rPr>
                <w:color w:val="000000"/>
                <w:rPrChange w:id="5025" w:author="Markel" w:date="2018-07-20T14:56:00Z">
                  <w:rPr/>
                </w:rPrChange>
              </w:rPr>
            </w:pPr>
            <w:r w:rsidRPr="00224DB6">
              <w:rPr>
                <w:color w:val="000000"/>
                <w:rPrChange w:id="5026" w:author="Markel" w:date="2018-07-20T14:56:00Z">
                  <w:rPr>
                    <w:rFonts w:ascii="Calibri" w:hAnsi="Calibri"/>
                    <w:color w:val="000000"/>
                    <w:sz w:val="22"/>
                  </w:rPr>
                </w:rPrChange>
              </w:rPr>
              <w:t>1</w:t>
            </w:r>
          </w:p>
        </w:tc>
        <w:tc>
          <w:tcPr>
            <w:tcW w:w="790" w:type="dxa"/>
            <w:vAlign w:val="bottom"/>
            <w:cellIns w:id="5027" w:author="Markel" w:date="2018-07-20T14:56:00Z"/>
            <w:tcPrChange w:id="5028" w:author="Markel" w:date="2018-07-20T14:56:00Z">
              <w:tcPr>
                <w:tcW w:w="1064" w:type="dxa"/>
                <w:gridSpan w:val="2"/>
                <w:vAlign w:val="bottom"/>
                <w:cellIns w:id="5029" w:author="Markel" w:date="2018-07-20T14:56:00Z"/>
              </w:tcPr>
            </w:tcPrChange>
          </w:tcPr>
          <w:p w14:paraId="01032BB4" w14:textId="77777777" w:rsidR="005E0CBA" w:rsidRPr="00224DB6" w:rsidRDefault="005E0CBA" w:rsidP="00C507EE">
            <w:pPr>
              <w:jc w:val="right"/>
            </w:pPr>
            <w:ins w:id="5030" w:author="Markel" w:date="2018-07-20T14:56:00Z">
              <w:r w:rsidRPr="00224DB6">
                <w:rPr>
                  <w:color w:val="000000"/>
                  <w:sz w:val="22"/>
                  <w:szCs w:val="22"/>
                </w:rPr>
                <w:t>0</w:t>
              </w:r>
            </w:ins>
          </w:p>
        </w:tc>
        <w:tc>
          <w:tcPr>
            <w:tcW w:w="871" w:type="dxa"/>
            <w:vAlign w:val="bottom"/>
            <w:cellIns w:id="5031" w:author="Markel" w:date="2018-07-20T14:56:00Z"/>
            <w:tcPrChange w:id="5032" w:author="Markel" w:date="2018-07-20T14:56:00Z">
              <w:tcPr>
                <w:tcW w:w="1064" w:type="dxa"/>
                <w:gridSpan w:val="4"/>
                <w:vAlign w:val="bottom"/>
                <w:cellIns w:id="5033" w:author="Markel" w:date="2018-07-20T14:56:00Z"/>
              </w:tcPr>
            </w:tcPrChange>
          </w:tcPr>
          <w:p w14:paraId="71B03E4D" w14:textId="77777777" w:rsidR="005E0CBA" w:rsidRPr="00224DB6" w:rsidRDefault="005E0CBA" w:rsidP="00C507EE">
            <w:pPr>
              <w:jc w:val="right"/>
            </w:pPr>
            <w:ins w:id="5034" w:author="Markel" w:date="2018-07-20T14:56:00Z">
              <w:r w:rsidRPr="00224DB6">
                <w:rPr>
                  <w:color w:val="000000"/>
                  <w:sz w:val="22"/>
                  <w:szCs w:val="22"/>
                </w:rPr>
                <w:t>1</w:t>
              </w:r>
            </w:ins>
          </w:p>
        </w:tc>
        <w:tc>
          <w:tcPr>
            <w:tcW w:w="810" w:type="dxa"/>
            <w:vAlign w:val="bottom"/>
            <w:tcPrChange w:id="5035" w:author="Markel" w:date="2018-07-20T14:56:00Z">
              <w:tcPr>
                <w:tcW w:w="1064" w:type="dxa"/>
                <w:gridSpan w:val="4"/>
                <w:vAlign w:val="bottom"/>
              </w:tcPr>
            </w:tcPrChange>
          </w:tcPr>
          <w:p w14:paraId="11530CBC" w14:textId="77777777" w:rsidR="005E0CBA" w:rsidRPr="00224DB6" w:rsidRDefault="005E0CBA" w:rsidP="00C507EE">
            <w:pPr>
              <w:jc w:val="right"/>
            </w:pPr>
            <w:r w:rsidRPr="00224DB6">
              <w:rPr>
                <w:color w:val="000000"/>
                <w:sz w:val="22"/>
                <w:rPrChange w:id="5036" w:author="Markel" w:date="2018-07-20T14:56:00Z">
                  <w:rPr>
                    <w:rFonts w:ascii="Calibri" w:hAnsi="Calibri"/>
                    <w:color w:val="000000"/>
                    <w:sz w:val="22"/>
                  </w:rPr>
                </w:rPrChange>
              </w:rPr>
              <w:t>-16</w:t>
            </w:r>
          </w:p>
        </w:tc>
        <w:tc>
          <w:tcPr>
            <w:tcW w:w="889" w:type="dxa"/>
            <w:vAlign w:val="bottom"/>
            <w:tcPrChange w:id="5037" w:author="Markel" w:date="2018-07-20T14:56:00Z">
              <w:tcPr>
                <w:tcW w:w="1064" w:type="dxa"/>
                <w:gridSpan w:val="3"/>
                <w:vAlign w:val="bottom"/>
              </w:tcPr>
            </w:tcPrChange>
          </w:tcPr>
          <w:p w14:paraId="3A1C3195" w14:textId="77777777" w:rsidR="005E0CBA" w:rsidRPr="00224DB6" w:rsidRDefault="005E0CBA" w:rsidP="00C507EE">
            <w:pPr>
              <w:jc w:val="right"/>
            </w:pPr>
            <w:r w:rsidRPr="00224DB6">
              <w:rPr>
                <w:color w:val="000000"/>
                <w:sz w:val="22"/>
                <w:rPrChange w:id="5038" w:author="Markel" w:date="2018-07-20T14:56:00Z">
                  <w:rPr>
                    <w:rFonts w:ascii="Calibri" w:hAnsi="Calibri"/>
                    <w:color w:val="000000"/>
                    <w:sz w:val="22"/>
                  </w:rPr>
                </w:rPrChange>
              </w:rPr>
              <w:t>-31</w:t>
            </w:r>
          </w:p>
        </w:tc>
      </w:tr>
      <w:tr w:rsidR="005E0CBA" w:rsidRPr="00224DB6" w14:paraId="002A1AB3" w14:textId="77777777" w:rsidTr="005E0CBA">
        <w:tblPrEx>
          <w:tblW w:w="0" w:type="auto"/>
          <w:tblPrExChange w:id="5039" w:author="Markel" w:date="2018-07-20T14:56:00Z">
            <w:tblPrEx>
              <w:tblW w:w="0" w:type="auto"/>
            </w:tblPrEx>
          </w:tblPrExChange>
        </w:tblPrEx>
        <w:trPr>
          <w:trPrChange w:id="5040" w:author="Markel" w:date="2018-07-20T14:56:00Z">
            <w:trPr>
              <w:gridAfter w:val="0"/>
            </w:trPr>
          </w:trPrChange>
        </w:trPr>
        <w:tc>
          <w:tcPr>
            <w:tcW w:w="964" w:type="dxa"/>
            <w:vAlign w:val="bottom"/>
            <w:tcPrChange w:id="5041" w:author="Markel" w:date="2018-07-20T14:56:00Z">
              <w:tcPr>
                <w:tcW w:w="1064" w:type="dxa"/>
                <w:gridSpan w:val="2"/>
                <w:vAlign w:val="bottom"/>
              </w:tcPr>
            </w:tcPrChange>
          </w:tcPr>
          <w:p w14:paraId="2F726835" w14:textId="77777777" w:rsidR="005E0CBA" w:rsidRPr="00224DB6" w:rsidRDefault="005E0CBA" w:rsidP="00C507EE">
            <w:pPr>
              <w:jc w:val="right"/>
            </w:pPr>
            <w:r w:rsidRPr="00224DB6">
              <w:rPr>
                <w:color w:val="000000"/>
                <w:sz w:val="22"/>
                <w:rPrChange w:id="5042" w:author="Markel" w:date="2018-07-20T14:56:00Z">
                  <w:rPr>
                    <w:rFonts w:ascii="Calibri" w:hAnsi="Calibri"/>
                    <w:color w:val="000000"/>
                    <w:sz w:val="22"/>
                  </w:rPr>
                </w:rPrChange>
              </w:rPr>
              <w:t>00001</w:t>
            </w:r>
          </w:p>
        </w:tc>
        <w:tc>
          <w:tcPr>
            <w:tcW w:w="797" w:type="dxa"/>
            <w:vAlign w:val="bottom"/>
            <w:tcPrChange w:id="5043" w:author="Markel" w:date="2018-07-20T14:56:00Z">
              <w:tcPr>
                <w:tcW w:w="1064" w:type="dxa"/>
                <w:gridSpan w:val="2"/>
                <w:vAlign w:val="bottom"/>
              </w:tcPr>
            </w:tcPrChange>
          </w:tcPr>
          <w:p w14:paraId="53147AE4" w14:textId="77777777" w:rsidR="005E0CBA" w:rsidRPr="00224DB6" w:rsidRDefault="005E0CBA" w:rsidP="00C507EE">
            <w:pPr>
              <w:jc w:val="right"/>
            </w:pPr>
            <w:r w:rsidRPr="00224DB6">
              <w:rPr>
                <w:color w:val="000000"/>
                <w:sz w:val="22"/>
                <w:rPrChange w:id="5044" w:author="Markel" w:date="2018-07-20T14:56:00Z">
                  <w:rPr>
                    <w:rFonts w:ascii="Calibri" w:hAnsi="Calibri"/>
                    <w:color w:val="000000"/>
                    <w:sz w:val="22"/>
                  </w:rPr>
                </w:rPrChange>
              </w:rPr>
              <w:t>-15</w:t>
            </w:r>
          </w:p>
        </w:tc>
        <w:tc>
          <w:tcPr>
            <w:tcW w:w="877" w:type="dxa"/>
            <w:vAlign w:val="bottom"/>
            <w:tcPrChange w:id="5045" w:author="Markel" w:date="2018-07-20T14:56:00Z">
              <w:tcPr>
                <w:tcW w:w="1064" w:type="dxa"/>
                <w:gridSpan w:val="2"/>
                <w:vAlign w:val="bottom"/>
              </w:tcPr>
            </w:tcPrChange>
          </w:tcPr>
          <w:p w14:paraId="53BB5B29" w14:textId="77777777" w:rsidR="005E0CBA" w:rsidRPr="00224DB6" w:rsidRDefault="005E0CBA" w:rsidP="00C507EE">
            <w:pPr>
              <w:jc w:val="right"/>
            </w:pPr>
            <w:r w:rsidRPr="00224DB6">
              <w:rPr>
                <w:color w:val="000000"/>
                <w:sz w:val="22"/>
                <w:rPrChange w:id="5046" w:author="Markel" w:date="2018-07-20T14:56:00Z">
                  <w:rPr>
                    <w:rFonts w:ascii="Calibri" w:hAnsi="Calibri"/>
                    <w:color w:val="000000"/>
                    <w:sz w:val="22"/>
                  </w:rPr>
                </w:rPrChange>
              </w:rPr>
              <w:t>-29</w:t>
            </w:r>
          </w:p>
        </w:tc>
        <w:tc>
          <w:tcPr>
            <w:tcW w:w="803" w:type="dxa"/>
            <w:vAlign w:val="bottom"/>
            <w:tcPrChange w:id="5047" w:author="Markel" w:date="2018-07-20T14:56:00Z">
              <w:tcPr>
                <w:tcW w:w="1064" w:type="dxa"/>
                <w:gridSpan w:val="2"/>
                <w:vAlign w:val="bottom"/>
              </w:tcPr>
            </w:tcPrChange>
          </w:tcPr>
          <w:p w14:paraId="55A52808" w14:textId="77777777" w:rsidR="005E0CBA" w:rsidRPr="00224DB6" w:rsidRDefault="005E0CBA" w:rsidP="00C507EE">
            <w:pPr>
              <w:jc w:val="right"/>
            </w:pPr>
            <w:r w:rsidRPr="00224DB6">
              <w:rPr>
                <w:color w:val="000000"/>
                <w:sz w:val="22"/>
                <w:rPrChange w:id="5048" w:author="Markel" w:date="2018-07-20T14:56:00Z">
                  <w:rPr>
                    <w:rFonts w:ascii="Calibri" w:hAnsi="Calibri"/>
                    <w:color w:val="000000"/>
                    <w:sz w:val="22"/>
                  </w:rPr>
                </w:rPrChange>
              </w:rPr>
              <w:t>1</w:t>
            </w:r>
          </w:p>
        </w:tc>
        <w:tc>
          <w:tcPr>
            <w:tcW w:w="883" w:type="dxa"/>
            <w:vAlign w:val="bottom"/>
            <w:tcPrChange w:id="5049" w:author="Markel" w:date="2018-07-20T14:56:00Z">
              <w:tcPr>
                <w:tcW w:w="1064" w:type="dxa"/>
                <w:gridSpan w:val="2"/>
                <w:vAlign w:val="bottom"/>
              </w:tcPr>
            </w:tcPrChange>
          </w:tcPr>
          <w:p w14:paraId="3BFDA993" w14:textId="77777777" w:rsidR="005E0CBA" w:rsidRPr="00224DB6" w:rsidRDefault="005E0CBA" w:rsidP="00C507EE">
            <w:pPr>
              <w:jc w:val="right"/>
            </w:pPr>
            <w:r w:rsidRPr="00224DB6">
              <w:rPr>
                <w:color w:val="000000"/>
                <w:sz w:val="22"/>
                <w:rPrChange w:id="5050" w:author="Markel" w:date="2018-07-20T14:56:00Z">
                  <w:rPr>
                    <w:rFonts w:ascii="Calibri" w:hAnsi="Calibri"/>
                    <w:color w:val="000000"/>
                    <w:sz w:val="22"/>
                  </w:rPr>
                </w:rPrChange>
              </w:rPr>
              <w:t>3</w:t>
            </w:r>
          </w:p>
        </w:tc>
        <w:tc>
          <w:tcPr>
            <w:tcW w:w="666" w:type="dxa"/>
            <w:cellIns w:id="5051" w:author="Markel" w:date="2018-07-20T14:56:00Z"/>
            <w:tcPrChange w:id="5052" w:author="Markel" w:date="2018-07-20T14:56:00Z">
              <w:tcPr>
                <w:tcW w:w="1064" w:type="dxa"/>
                <w:gridSpan w:val="2"/>
                <w:vAlign w:val="bottom"/>
                <w:cellIns w:id="5053" w:author="Markel" w:date="2018-07-20T14:56:00Z"/>
              </w:tcPr>
            </w:tcPrChange>
          </w:tcPr>
          <w:p w14:paraId="0D5F511C" w14:textId="77777777" w:rsidR="005E0CBA" w:rsidRPr="00224DB6" w:rsidRDefault="007B1500" w:rsidP="00C507EE">
            <w:pPr>
              <w:jc w:val="right"/>
              <w:rPr>
                <w:color w:val="000000"/>
              </w:rPr>
            </w:pPr>
            <w:ins w:id="5054" w:author="Markel" w:date="2018-07-20T14:56:00Z">
              <w:r w:rsidRPr="00224DB6">
                <w:rPr>
                  <w:color w:val="000000"/>
                </w:rPr>
                <w:t>0</w:t>
              </w:r>
            </w:ins>
          </w:p>
        </w:tc>
        <w:tc>
          <w:tcPr>
            <w:tcW w:w="666" w:type="dxa"/>
            <w:tcPrChange w:id="5055" w:author="Markel" w:date="2018-07-20T14:56:00Z">
              <w:tcPr>
                <w:tcW w:w="1064" w:type="dxa"/>
                <w:vAlign w:val="bottom"/>
              </w:tcPr>
            </w:tcPrChange>
          </w:tcPr>
          <w:p w14:paraId="1CB75772" w14:textId="77777777" w:rsidR="005E0CBA" w:rsidRPr="00224DB6" w:rsidRDefault="007B1500" w:rsidP="00C507EE">
            <w:pPr>
              <w:jc w:val="right"/>
              <w:rPr>
                <w:color w:val="000000"/>
                <w:rPrChange w:id="5056" w:author="Markel" w:date="2018-07-20T14:56:00Z">
                  <w:rPr/>
                </w:rPrChange>
              </w:rPr>
            </w:pPr>
            <w:ins w:id="5057" w:author="Markel" w:date="2018-07-20T14:56:00Z">
              <w:r w:rsidRPr="00224DB6">
                <w:rPr>
                  <w:color w:val="000000"/>
                </w:rPr>
                <w:t>-</w:t>
              </w:r>
            </w:ins>
            <w:r w:rsidRPr="00224DB6">
              <w:rPr>
                <w:color w:val="000000"/>
                <w:rPrChange w:id="5058" w:author="Markel" w:date="2018-07-20T14:56:00Z">
                  <w:rPr>
                    <w:rFonts w:ascii="Calibri" w:hAnsi="Calibri"/>
                    <w:color w:val="000000"/>
                    <w:sz w:val="22"/>
                  </w:rPr>
                </w:rPrChange>
              </w:rPr>
              <w:t>1</w:t>
            </w:r>
          </w:p>
        </w:tc>
        <w:tc>
          <w:tcPr>
            <w:tcW w:w="790" w:type="dxa"/>
            <w:vAlign w:val="bottom"/>
            <w:cellIns w:id="5059" w:author="Markel" w:date="2018-07-20T14:56:00Z"/>
            <w:tcPrChange w:id="5060" w:author="Markel" w:date="2018-07-20T14:56:00Z">
              <w:tcPr>
                <w:tcW w:w="1064" w:type="dxa"/>
                <w:gridSpan w:val="3"/>
                <w:vAlign w:val="bottom"/>
                <w:cellIns w:id="5061" w:author="Markel" w:date="2018-07-20T14:56:00Z"/>
              </w:tcPr>
            </w:tcPrChange>
          </w:tcPr>
          <w:p w14:paraId="40A273B3" w14:textId="77777777" w:rsidR="005E0CBA" w:rsidRPr="00224DB6" w:rsidRDefault="005E0CBA" w:rsidP="00C507EE">
            <w:pPr>
              <w:jc w:val="right"/>
            </w:pPr>
            <w:ins w:id="5062" w:author="Markel" w:date="2018-07-20T14:56:00Z">
              <w:r w:rsidRPr="00224DB6">
                <w:rPr>
                  <w:color w:val="000000"/>
                  <w:sz w:val="22"/>
                  <w:szCs w:val="22"/>
                </w:rPr>
                <w:t>1</w:t>
              </w:r>
            </w:ins>
          </w:p>
        </w:tc>
        <w:tc>
          <w:tcPr>
            <w:tcW w:w="871" w:type="dxa"/>
            <w:vAlign w:val="bottom"/>
            <w:tcPrChange w:id="5063" w:author="Markel" w:date="2018-07-20T14:56:00Z">
              <w:tcPr>
                <w:tcW w:w="1064" w:type="dxa"/>
                <w:gridSpan w:val="4"/>
                <w:vAlign w:val="bottom"/>
              </w:tcPr>
            </w:tcPrChange>
          </w:tcPr>
          <w:p w14:paraId="333D7837" w14:textId="77777777" w:rsidR="005E0CBA" w:rsidRPr="00224DB6" w:rsidRDefault="005E0CBA" w:rsidP="00C507EE">
            <w:pPr>
              <w:jc w:val="right"/>
            </w:pPr>
            <w:r w:rsidRPr="00224DB6">
              <w:rPr>
                <w:color w:val="000000"/>
                <w:sz w:val="22"/>
                <w:rPrChange w:id="5064" w:author="Markel" w:date="2018-07-20T14:56:00Z">
                  <w:rPr>
                    <w:rFonts w:ascii="Calibri" w:hAnsi="Calibri"/>
                    <w:color w:val="000000"/>
                    <w:sz w:val="22"/>
                  </w:rPr>
                </w:rPrChange>
              </w:rPr>
              <w:t>3</w:t>
            </w:r>
          </w:p>
        </w:tc>
        <w:tc>
          <w:tcPr>
            <w:tcW w:w="810" w:type="dxa"/>
            <w:vAlign w:val="bottom"/>
            <w:tcPrChange w:id="5065" w:author="Markel" w:date="2018-07-20T14:56:00Z">
              <w:tcPr>
                <w:tcW w:w="1064" w:type="dxa"/>
                <w:gridSpan w:val="5"/>
                <w:vAlign w:val="bottom"/>
              </w:tcPr>
            </w:tcPrChange>
          </w:tcPr>
          <w:p w14:paraId="583995D1" w14:textId="77777777" w:rsidR="005E0CBA" w:rsidRPr="00224DB6" w:rsidRDefault="005E0CBA" w:rsidP="00C507EE">
            <w:pPr>
              <w:jc w:val="right"/>
            </w:pPr>
            <w:r w:rsidRPr="00224DB6">
              <w:rPr>
                <w:color w:val="000000"/>
                <w:sz w:val="22"/>
                <w:rPrChange w:id="5066" w:author="Markel" w:date="2018-07-20T14:56:00Z">
                  <w:rPr>
                    <w:rFonts w:ascii="Calibri" w:hAnsi="Calibri"/>
                    <w:color w:val="000000"/>
                    <w:sz w:val="22"/>
                  </w:rPr>
                </w:rPrChange>
              </w:rPr>
              <w:t>-15</w:t>
            </w:r>
          </w:p>
        </w:tc>
        <w:tc>
          <w:tcPr>
            <w:tcW w:w="889" w:type="dxa"/>
            <w:vAlign w:val="bottom"/>
            <w:tcPrChange w:id="5067" w:author="Markel" w:date="2018-07-20T14:56:00Z">
              <w:tcPr>
                <w:tcW w:w="1064" w:type="dxa"/>
                <w:gridSpan w:val="4"/>
                <w:vAlign w:val="bottom"/>
              </w:tcPr>
            </w:tcPrChange>
          </w:tcPr>
          <w:p w14:paraId="343569D7" w14:textId="77777777" w:rsidR="005E0CBA" w:rsidRPr="00224DB6" w:rsidRDefault="005E0CBA" w:rsidP="00C507EE">
            <w:pPr>
              <w:jc w:val="right"/>
            </w:pPr>
            <w:r w:rsidRPr="00224DB6">
              <w:rPr>
                <w:color w:val="000000"/>
                <w:sz w:val="22"/>
                <w:rPrChange w:id="5068" w:author="Markel" w:date="2018-07-20T14:56:00Z">
                  <w:rPr>
                    <w:rFonts w:ascii="Calibri" w:hAnsi="Calibri"/>
                    <w:color w:val="000000"/>
                    <w:sz w:val="22"/>
                  </w:rPr>
                </w:rPrChange>
              </w:rPr>
              <w:t>-29</w:t>
            </w:r>
          </w:p>
        </w:tc>
      </w:tr>
      <w:tr w:rsidR="005E0CBA" w:rsidRPr="00224DB6" w14:paraId="492F6E59" w14:textId="77777777" w:rsidTr="005E0CBA">
        <w:tblPrEx>
          <w:tblW w:w="0" w:type="auto"/>
          <w:tblPrExChange w:id="5069" w:author="Markel" w:date="2018-07-20T14:56:00Z">
            <w:tblPrEx>
              <w:tblW w:w="0" w:type="auto"/>
            </w:tblPrEx>
          </w:tblPrExChange>
        </w:tblPrEx>
        <w:trPr>
          <w:trPrChange w:id="5070" w:author="Markel" w:date="2018-07-20T14:56:00Z">
            <w:trPr>
              <w:gridAfter w:val="0"/>
            </w:trPr>
          </w:trPrChange>
        </w:trPr>
        <w:tc>
          <w:tcPr>
            <w:tcW w:w="964" w:type="dxa"/>
            <w:vAlign w:val="bottom"/>
            <w:tcPrChange w:id="5071" w:author="Markel" w:date="2018-07-20T14:56:00Z">
              <w:tcPr>
                <w:tcW w:w="1064" w:type="dxa"/>
                <w:gridSpan w:val="2"/>
                <w:vAlign w:val="bottom"/>
              </w:tcPr>
            </w:tcPrChange>
          </w:tcPr>
          <w:p w14:paraId="6A4F0457" w14:textId="77777777" w:rsidR="005E0CBA" w:rsidRPr="00224DB6" w:rsidRDefault="005E0CBA" w:rsidP="00C507EE">
            <w:pPr>
              <w:jc w:val="right"/>
            </w:pPr>
            <w:r w:rsidRPr="00224DB6">
              <w:rPr>
                <w:color w:val="000000"/>
                <w:sz w:val="22"/>
                <w:rPrChange w:id="5072" w:author="Markel" w:date="2018-07-20T14:56:00Z">
                  <w:rPr>
                    <w:rFonts w:ascii="Calibri" w:hAnsi="Calibri"/>
                    <w:color w:val="000000"/>
                    <w:sz w:val="22"/>
                  </w:rPr>
                </w:rPrChange>
              </w:rPr>
              <w:t>00010</w:t>
            </w:r>
          </w:p>
        </w:tc>
        <w:tc>
          <w:tcPr>
            <w:tcW w:w="797" w:type="dxa"/>
            <w:vAlign w:val="bottom"/>
            <w:tcPrChange w:id="5073" w:author="Markel" w:date="2018-07-20T14:56:00Z">
              <w:tcPr>
                <w:tcW w:w="1064" w:type="dxa"/>
                <w:gridSpan w:val="2"/>
                <w:vAlign w:val="bottom"/>
              </w:tcPr>
            </w:tcPrChange>
          </w:tcPr>
          <w:p w14:paraId="74666A1A" w14:textId="77777777" w:rsidR="005E0CBA" w:rsidRPr="00224DB6" w:rsidRDefault="005E0CBA" w:rsidP="00C507EE">
            <w:pPr>
              <w:jc w:val="right"/>
            </w:pPr>
            <w:r w:rsidRPr="00224DB6">
              <w:rPr>
                <w:color w:val="000000"/>
                <w:sz w:val="22"/>
                <w:rPrChange w:id="5074" w:author="Markel" w:date="2018-07-20T14:56:00Z">
                  <w:rPr>
                    <w:rFonts w:ascii="Calibri" w:hAnsi="Calibri"/>
                    <w:color w:val="000000"/>
                    <w:sz w:val="22"/>
                  </w:rPr>
                </w:rPrChange>
              </w:rPr>
              <w:t>-14</w:t>
            </w:r>
          </w:p>
        </w:tc>
        <w:tc>
          <w:tcPr>
            <w:tcW w:w="877" w:type="dxa"/>
            <w:vAlign w:val="bottom"/>
            <w:tcPrChange w:id="5075" w:author="Markel" w:date="2018-07-20T14:56:00Z">
              <w:tcPr>
                <w:tcW w:w="1064" w:type="dxa"/>
                <w:gridSpan w:val="2"/>
                <w:vAlign w:val="bottom"/>
              </w:tcPr>
            </w:tcPrChange>
          </w:tcPr>
          <w:p w14:paraId="18015046" w14:textId="77777777" w:rsidR="005E0CBA" w:rsidRPr="00224DB6" w:rsidRDefault="005E0CBA" w:rsidP="00C507EE">
            <w:pPr>
              <w:jc w:val="right"/>
            </w:pPr>
            <w:r w:rsidRPr="00224DB6">
              <w:rPr>
                <w:color w:val="000000"/>
                <w:sz w:val="22"/>
                <w:rPrChange w:id="5076" w:author="Markel" w:date="2018-07-20T14:56:00Z">
                  <w:rPr>
                    <w:rFonts w:ascii="Calibri" w:hAnsi="Calibri"/>
                    <w:color w:val="000000"/>
                    <w:sz w:val="22"/>
                  </w:rPr>
                </w:rPrChange>
              </w:rPr>
              <w:t>-27</w:t>
            </w:r>
          </w:p>
        </w:tc>
        <w:tc>
          <w:tcPr>
            <w:tcW w:w="803" w:type="dxa"/>
            <w:vAlign w:val="bottom"/>
            <w:tcPrChange w:id="5077" w:author="Markel" w:date="2018-07-20T14:56:00Z">
              <w:tcPr>
                <w:tcW w:w="1064" w:type="dxa"/>
                <w:gridSpan w:val="2"/>
                <w:vAlign w:val="bottom"/>
              </w:tcPr>
            </w:tcPrChange>
          </w:tcPr>
          <w:p w14:paraId="05714568" w14:textId="77777777" w:rsidR="005E0CBA" w:rsidRPr="00224DB6" w:rsidRDefault="005E0CBA" w:rsidP="00C507EE">
            <w:pPr>
              <w:jc w:val="right"/>
            </w:pPr>
            <w:r w:rsidRPr="00224DB6">
              <w:rPr>
                <w:color w:val="000000"/>
                <w:sz w:val="22"/>
                <w:rPrChange w:id="5078" w:author="Markel" w:date="2018-07-20T14:56:00Z">
                  <w:rPr>
                    <w:rFonts w:ascii="Calibri" w:hAnsi="Calibri"/>
                    <w:color w:val="000000"/>
                    <w:sz w:val="22"/>
                  </w:rPr>
                </w:rPrChange>
              </w:rPr>
              <w:t>2</w:t>
            </w:r>
          </w:p>
        </w:tc>
        <w:tc>
          <w:tcPr>
            <w:tcW w:w="883" w:type="dxa"/>
            <w:vAlign w:val="bottom"/>
            <w:tcPrChange w:id="5079" w:author="Markel" w:date="2018-07-20T14:56:00Z">
              <w:tcPr>
                <w:tcW w:w="1064" w:type="dxa"/>
                <w:gridSpan w:val="2"/>
                <w:vAlign w:val="bottom"/>
              </w:tcPr>
            </w:tcPrChange>
          </w:tcPr>
          <w:p w14:paraId="65804E31" w14:textId="77777777" w:rsidR="005E0CBA" w:rsidRPr="00224DB6" w:rsidRDefault="005E0CBA" w:rsidP="00C507EE">
            <w:pPr>
              <w:jc w:val="right"/>
            </w:pPr>
            <w:r w:rsidRPr="00224DB6">
              <w:rPr>
                <w:color w:val="000000"/>
                <w:sz w:val="22"/>
                <w:rPrChange w:id="5080" w:author="Markel" w:date="2018-07-20T14:56:00Z">
                  <w:rPr>
                    <w:rFonts w:ascii="Calibri" w:hAnsi="Calibri"/>
                    <w:color w:val="000000"/>
                    <w:sz w:val="22"/>
                  </w:rPr>
                </w:rPrChange>
              </w:rPr>
              <w:t>5</w:t>
            </w:r>
          </w:p>
        </w:tc>
        <w:tc>
          <w:tcPr>
            <w:tcW w:w="666" w:type="dxa"/>
            <w:cellIns w:id="5081" w:author="Markel" w:date="2018-07-20T14:56:00Z"/>
            <w:tcPrChange w:id="5082" w:author="Markel" w:date="2018-07-20T14:56:00Z">
              <w:tcPr>
                <w:tcW w:w="1064" w:type="dxa"/>
                <w:gridSpan w:val="2"/>
                <w:vAlign w:val="bottom"/>
                <w:cellIns w:id="5083" w:author="Markel" w:date="2018-07-20T14:56:00Z"/>
              </w:tcPr>
            </w:tcPrChange>
          </w:tcPr>
          <w:p w14:paraId="06449C79" w14:textId="77777777" w:rsidR="005E0CBA" w:rsidRPr="00224DB6" w:rsidRDefault="007B1500" w:rsidP="00C507EE">
            <w:pPr>
              <w:jc w:val="right"/>
              <w:rPr>
                <w:color w:val="000000"/>
              </w:rPr>
            </w:pPr>
            <w:ins w:id="5084" w:author="Markel" w:date="2018-07-20T14:56:00Z">
              <w:r w:rsidRPr="00224DB6">
                <w:rPr>
                  <w:color w:val="000000"/>
                </w:rPr>
                <w:t>1</w:t>
              </w:r>
            </w:ins>
          </w:p>
        </w:tc>
        <w:tc>
          <w:tcPr>
            <w:tcW w:w="666" w:type="dxa"/>
            <w:cellIns w:id="5085" w:author="Markel" w:date="2018-07-20T14:56:00Z"/>
            <w:tcPrChange w:id="5086" w:author="Markel" w:date="2018-07-20T14:56:00Z">
              <w:tcPr>
                <w:tcW w:w="1064" w:type="dxa"/>
                <w:gridSpan w:val="3"/>
                <w:vAlign w:val="bottom"/>
                <w:cellIns w:id="5087" w:author="Markel" w:date="2018-07-20T14:56:00Z"/>
              </w:tcPr>
            </w:tcPrChange>
          </w:tcPr>
          <w:p w14:paraId="11338C4D" w14:textId="77777777" w:rsidR="005E0CBA" w:rsidRPr="00224DB6" w:rsidRDefault="007B1500" w:rsidP="00C507EE">
            <w:pPr>
              <w:jc w:val="right"/>
              <w:rPr>
                <w:color w:val="000000"/>
              </w:rPr>
            </w:pPr>
            <w:ins w:id="5088" w:author="Markel" w:date="2018-07-20T14:56:00Z">
              <w:r w:rsidRPr="00224DB6">
                <w:rPr>
                  <w:color w:val="000000"/>
                </w:rPr>
                <w:t>3</w:t>
              </w:r>
            </w:ins>
          </w:p>
        </w:tc>
        <w:tc>
          <w:tcPr>
            <w:tcW w:w="790" w:type="dxa"/>
            <w:vAlign w:val="bottom"/>
            <w:tcPrChange w:id="5089" w:author="Markel" w:date="2018-07-20T14:56:00Z">
              <w:tcPr>
                <w:tcW w:w="1064" w:type="dxa"/>
                <w:gridSpan w:val="4"/>
                <w:vAlign w:val="bottom"/>
              </w:tcPr>
            </w:tcPrChange>
          </w:tcPr>
          <w:p w14:paraId="019A1E3F" w14:textId="77777777" w:rsidR="005E0CBA" w:rsidRPr="00224DB6" w:rsidRDefault="005E0CBA" w:rsidP="00C507EE">
            <w:pPr>
              <w:jc w:val="right"/>
            </w:pPr>
            <w:r w:rsidRPr="00224DB6">
              <w:rPr>
                <w:color w:val="000000"/>
                <w:sz w:val="22"/>
                <w:rPrChange w:id="5090" w:author="Markel" w:date="2018-07-20T14:56:00Z">
                  <w:rPr>
                    <w:rFonts w:ascii="Calibri" w:hAnsi="Calibri"/>
                    <w:color w:val="000000"/>
                    <w:sz w:val="22"/>
                  </w:rPr>
                </w:rPrChange>
              </w:rPr>
              <w:t>2</w:t>
            </w:r>
          </w:p>
        </w:tc>
        <w:tc>
          <w:tcPr>
            <w:tcW w:w="871" w:type="dxa"/>
            <w:vAlign w:val="bottom"/>
            <w:tcPrChange w:id="5091" w:author="Markel" w:date="2018-07-20T14:56:00Z">
              <w:tcPr>
                <w:tcW w:w="1064" w:type="dxa"/>
                <w:gridSpan w:val="3"/>
                <w:vAlign w:val="bottom"/>
              </w:tcPr>
            </w:tcPrChange>
          </w:tcPr>
          <w:p w14:paraId="10871A2D" w14:textId="77777777" w:rsidR="005E0CBA" w:rsidRPr="00224DB6" w:rsidRDefault="005E0CBA" w:rsidP="00C507EE">
            <w:pPr>
              <w:jc w:val="right"/>
            </w:pPr>
            <w:r w:rsidRPr="00224DB6">
              <w:rPr>
                <w:color w:val="000000"/>
                <w:sz w:val="22"/>
                <w:rPrChange w:id="5092" w:author="Markel" w:date="2018-07-20T14:56:00Z">
                  <w:rPr>
                    <w:rFonts w:ascii="Calibri" w:hAnsi="Calibri"/>
                    <w:color w:val="000000"/>
                    <w:sz w:val="22"/>
                  </w:rPr>
                </w:rPrChange>
              </w:rPr>
              <w:t>5</w:t>
            </w:r>
          </w:p>
        </w:tc>
        <w:tc>
          <w:tcPr>
            <w:tcW w:w="810" w:type="dxa"/>
            <w:vAlign w:val="bottom"/>
            <w:tcPrChange w:id="5093" w:author="Markel" w:date="2018-07-20T14:56:00Z">
              <w:tcPr>
                <w:tcW w:w="1064" w:type="dxa"/>
                <w:gridSpan w:val="4"/>
                <w:vAlign w:val="bottom"/>
              </w:tcPr>
            </w:tcPrChange>
          </w:tcPr>
          <w:p w14:paraId="2A03E82C" w14:textId="77777777" w:rsidR="005E0CBA" w:rsidRPr="00224DB6" w:rsidRDefault="005E0CBA" w:rsidP="00C507EE">
            <w:pPr>
              <w:jc w:val="right"/>
            </w:pPr>
            <w:r w:rsidRPr="00224DB6">
              <w:rPr>
                <w:color w:val="000000"/>
                <w:sz w:val="22"/>
                <w:rPrChange w:id="5094" w:author="Markel" w:date="2018-07-20T14:56:00Z">
                  <w:rPr>
                    <w:rFonts w:ascii="Calibri" w:hAnsi="Calibri"/>
                    <w:color w:val="000000"/>
                    <w:sz w:val="22"/>
                  </w:rPr>
                </w:rPrChange>
              </w:rPr>
              <w:t>-13</w:t>
            </w:r>
          </w:p>
        </w:tc>
        <w:tc>
          <w:tcPr>
            <w:tcW w:w="889" w:type="dxa"/>
            <w:vAlign w:val="bottom"/>
            <w:tcPrChange w:id="5095" w:author="Markel" w:date="2018-07-20T14:56:00Z">
              <w:tcPr>
                <w:tcW w:w="1064" w:type="dxa"/>
                <w:gridSpan w:val="4"/>
                <w:vAlign w:val="bottom"/>
              </w:tcPr>
            </w:tcPrChange>
          </w:tcPr>
          <w:p w14:paraId="72EEAB52" w14:textId="77777777" w:rsidR="005E0CBA" w:rsidRPr="00224DB6" w:rsidRDefault="005E0CBA" w:rsidP="00C507EE">
            <w:pPr>
              <w:jc w:val="right"/>
            </w:pPr>
            <w:r w:rsidRPr="00224DB6">
              <w:rPr>
                <w:color w:val="000000"/>
                <w:sz w:val="22"/>
                <w:rPrChange w:id="5096" w:author="Markel" w:date="2018-07-20T14:56:00Z">
                  <w:rPr>
                    <w:rFonts w:ascii="Calibri" w:hAnsi="Calibri"/>
                    <w:color w:val="000000"/>
                    <w:sz w:val="22"/>
                  </w:rPr>
                </w:rPrChange>
              </w:rPr>
              <w:t>-25</w:t>
            </w:r>
          </w:p>
        </w:tc>
      </w:tr>
      <w:tr w:rsidR="005E0CBA" w:rsidRPr="00224DB6" w14:paraId="5052C9EC" w14:textId="77777777" w:rsidTr="005E0CBA">
        <w:tblPrEx>
          <w:tblW w:w="0" w:type="auto"/>
          <w:tblPrExChange w:id="5097" w:author="Markel" w:date="2018-07-20T14:56:00Z">
            <w:tblPrEx>
              <w:tblW w:w="0" w:type="auto"/>
            </w:tblPrEx>
          </w:tblPrExChange>
        </w:tblPrEx>
        <w:trPr>
          <w:trPrChange w:id="5098" w:author="Markel" w:date="2018-07-20T14:56:00Z">
            <w:trPr>
              <w:gridAfter w:val="0"/>
            </w:trPr>
          </w:trPrChange>
        </w:trPr>
        <w:tc>
          <w:tcPr>
            <w:tcW w:w="964" w:type="dxa"/>
            <w:vAlign w:val="bottom"/>
            <w:tcPrChange w:id="5099" w:author="Markel" w:date="2018-07-20T14:56:00Z">
              <w:tcPr>
                <w:tcW w:w="1064" w:type="dxa"/>
                <w:gridSpan w:val="2"/>
                <w:vAlign w:val="bottom"/>
              </w:tcPr>
            </w:tcPrChange>
          </w:tcPr>
          <w:p w14:paraId="3BA930D0" w14:textId="77777777" w:rsidR="005E0CBA" w:rsidRPr="00224DB6" w:rsidRDefault="005E0CBA" w:rsidP="00C507EE">
            <w:pPr>
              <w:jc w:val="right"/>
            </w:pPr>
            <w:r w:rsidRPr="00224DB6">
              <w:rPr>
                <w:color w:val="000000"/>
                <w:sz w:val="22"/>
                <w:rPrChange w:id="5100" w:author="Markel" w:date="2018-07-20T14:56:00Z">
                  <w:rPr>
                    <w:rFonts w:ascii="Calibri" w:hAnsi="Calibri"/>
                    <w:color w:val="000000"/>
                    <w:sz w:val="22"/>
                  </w:rPr>
                </w:rPrChange>
              </w:rPr>
              <w:t>00011</w:t>
            </w:r>
          </w:p>
        </w:tc>
        <w:tc>
          <w:tcPr>
            <w:tcW w:w="797" w:type="dxa"/>
            <w:vAlign w:val="bottom"/>
            <w:tcPrChange w:id="5101" w:author="Markel" w:date="2018-07-20T14:56:00Z">
              <w:tcPr>
                <w:tcW w:w="1064" w:type="dxa"/>
                <w:gridSpan w:val="2"/>
                <w:vAlign w:val="bottom"/>
              </w:tcPr>
            </w:tcPrChange>
          </w:tcPr>
          <w:p w14:paraId="64C2654A" w14:textId="77777777" w:rsidR="005E0CBA" w:rsidRPr="00224DB6" w:rsidRDefault="005E0CBA" w:rsidP="00C507EE">
            <w:pPr>
              <w:jc w:val="right"/>
            </w:pPr>
            <w:r w:rsidRPr="00224DB6">
              <w:rPr>
                <w:color w:val="000000"/>
                <w:sz w:val="22"/>
                <w:rPrChange w:id="5102" w:author="Markel" w:date="2018-07-20T14:56:00Z">
                  <w:rPr>
                    <w:rFonts w:ascii="Calibri" w:hAnsi="Calibri"/>
                    <w:color w:val="000000"/>
                    <w:sz w:val="22"/>
                  </w:rPr>
                </w:rPrChange>
              </w:rPr>
              <w:t>-13</w:t>
            </w:r>
          </w:p>
        </w:tc>
        <w:tc>
          <w:tcPr>
            <w:tcW w:w="877" w:type="dxa"/>
            <w:vAlign w:val="bottom"/>
            <w:tcPrChange w:id="5103" w:author="Markel" w:date="2018-07-20T14:56:00Z">
              <w:tcPr>
                <w:tcW w:w="1064" w:type="dxa"/>
                <w:gridSpan w:val="2"/>
                <w:vAlign w:val="bottom"/>
              </w:tcPr>
            </w:tcPrChange>
          </w:tcPr>
          <w:p w14:paraId="10B4BDE6" w14:textId="77777777" w:rsidR="005E0CBA" w:rsidRPr="00224DB6" w:rsidRDefault="005E0CBA" w:rsidP="00C507EE">
            <w:pPr>
              <w:jc w:val="right"/>
            </w:pPr>
            <w:r w:rsidRPr="00224DB6">
              <w:rPr>
                <w:color w:val="000000"/>
                <w:sz w:val="22"/>
                <w:rPrChange w:id="5104" w:author="Markel" w:date="2018-07-20T14:56:00Z">
                  <w:rPr>
                    <w:rFonts w:ascii="Calibri" w:hAnsi="Calibri"/>
                    <w:color w:val="000000"/>
                    <w:sz w:val="22"/>
                  </w:rPr>
                </w:rPrChange>
              </w:rPr>
              <w:t>-25</w:t>
            </w:r>
          </w:p>
        </w:tc>
        <w:tc>
          <w:tcPr>
            <w:tcW w:w="803" w:type="dxa"/>
            <w:vAlign w:val="bottom"/>
            <w:tcPrChange w:id="5105" w:author="Markel" w:date="2018-07-20T14:56:00Z">
              <w:tcPr>
                <w:tcW w:w="1064" w:type="dxa"/>
                <w:gridSpan w:val="2"/>
                <w:vAlign w:val="bottom"/>
              </w:tcPr>
            </w:tcPrChange>
          </w:tcPr>
          <w:p w14:paraId="00E5D742" w14:textId="77777777" w:rsidR="005E0CBA" w:rsidRPr="00224DB6" w:rsidRDefault="005E0CBA" w:rsidP="00C507EE">
            <w:pPr>
              <w:jc w:val="right"/>
            </w:pPr>
            <w:r w:rsidRPr="00224DB6">
              <w:rPr>
                <w:color w:val="000000"/>
                <w:sz w:val="22"/>
                <w:rPrChange w:id="5106" w:author="Markel" w:date="2018-07-20T14:56:00Z">
                  <w:rPr>
                    <w:rFonts w:ascii="Calibri" w:hAnsi="Calibri"/>
                    <w:color w:val="000000"/>
                    <w:sz w:val="22"/>
                  </w:rPr>
                </w:rPrChange>
              </w:rPr>
              <w:t>3</w:t>
            </w:r>
          </w:p>
        </w:tc>
        <w:tc>
          <w:tcPr>
            <w:tcW w:w="883" w:type="dxa"/>
            <w:vAlign w:val="bottom"/>
            <w:tcPrChange w:id="5107" w:author="Markel" w:date="2018-07-20T14:56:00Z">
              <w:tcPr>
                <w:tcW w:w="1064" w:type="dxa"/>
                <w:gridSpan w:val="2"/>
                <w:vAlign w:val="bottom"/>
              </w:tcPr>
            </w:tcPrChange>
          </w:tcPr>
          <w:p w14:paraId="0C7FA305" w14:textId="77777777" w:rsidR="005E0CBA" w:rsidRPr="00224DB6" w:rsidRDefault="005E0CBA" w:rsidP="00C507EE">
            <w:pPr>
              <w:jc w:val="right"/>
            </w:pPr>
            <w:r w:rsidRPr="00224DB6">
              <w:rPr>
                <w:color w:val="000000"/>
                <w:sz w:val="22"/>
                <w:rPrChange w:id="5108" w:author="Markel" w:date="2018-07-20T14:56:00Z">
                  <w:rPr>
                    <w:rFonts w:ascii="Calibri" w:hAnsi="Calibri"/>
                    <w:color w:val="000000"/>
                    <w:sz w:val="22"/>
                  </w:rPr>
                </w:rPrChange>
              </w:rPr>
              <w:t>7</w:t>
            </w:r>
          </w:p>
        </w:tc>
        <w:tc>
          <w:tcPr>
            <w:tcW w:w="666" w:type="dxa"/>
            <w:cellIns w:id="5109" w:author="Markel" w:date="2018-07-20T14:56:00Z"/>
            <w:tcPrChange w:id="5110" w:author="Markel" w:date="2018-07-20T14:56:00Z">
              <w:tcPr>
                <w:tcW w:w="1064" w:type="dxa"/>
                <w:gridSpan w:val="2"/>
                <w:vAlign w:val="bottom"/>
                <w:cellIns w:id="5111" w:author="Markel" w:date="2018-07-20T14:56:00Z"/>
              </w:tcPr>
            </w:tcPrChange>
          </w:tcPr>
          <w:p w14:paraId="179DB875" w14:textId="77777777" w:rsidR="005E0CBA" w:rsidRPr="00224DB6" w:rsidRDefault="007B1500" w:rsidP="00C507EE">
            <w:pPr>
              <w:jc w:val="right"/>
              <w:rPr>
                <w:color w:val="000000"/>
              </w:rPr>
            </w:pPr>
            <w:ins w:id="5112" w:author="Markel" w:date="2018-07-20T14:56:00Z">
              <w:r w:rsidRPr="00224DB6">
                <w:rPr>
                  <w:color w:val="000000"/>
                </w:rPr>
                <w:t>-1</w:t>
              </w:r>
            </w:ins>
          </w:p>
        </w:tc>
        <w:tc>
          <w:tcPr>
            <w:tcW w:w="666" w:type="dxa"/>
            <w:tcPrChange w:id="5113" w:author="Markel" w:date="2018-07-20T14:56:00Z">
              <w:tcPr>
                <w:tcW w:w="1064" w:type="dxa"/>
                <w:vAlign w:val="bottom"/>
              </w:tcPr>
            </w:tcPrChange>
          </w:tcPr>
          <w:p w14:paraId="18BA23FB" w14:textId="77777777" w:rsidR="005E0CBA" w:rsidRPr="00224DB6" w:rsidRDefault="007B1500" w:rsidP="00C507EE">
            <w:pPr>
              <w:jc w:val="right"/>
              <w:rPr>
                <w:color w:val="000000"/>
                <w:rPrChange w:id="5114" w:author="Markel" w:date="2018-07-20T14:56:00Z">
                  <w:rPr/>
                </w:rPrChange>
              </w:rPr>
            </w:pPr>
            <w:ins w:id="5115" w:author="Markel" w:date="2018-07-20T14:56:00Z">
              <w:r w:rsidRPr="00224DB6">
                <w:rPr>
                  <w:color w:val="000000"/>
                </w:rPr>
                <w:t>-</w:t>
              </w:r>
            </w:ins>
            <w:r w:rsidRPr="00224DB6">
              <w:rPr>
                <w:color w:val="000000"/>
                <w:rPrChange w:id="5116" w:author="Markel" w:date="2018-07-20T14:56:00Z">
                  <w:rPr>
                    <w:rFonts w:ascii="Calibri" w:hAnsi="Calibri"/>
                    <w:color w:val="000000"/>
                    <w:sz w:val="22"/>
                  </w:rPr>
                </w:rPrChange>
              </w:rPr>
              <w:t>3</w:t>
            </w:r>
          </w:p>
        </w:tc>
        <w:tc>
          <w:tcPr>
            <w:tcW w:w="790" w:type="dxa"/>
            <w:vAlign w:val="bottom"/>
            <w:cellIns w:id="5117" w:author="Markel" w:date="2018-07-20T14:56:00Z"/>
            <w:tcPrChange w:id="5118" w:author="Markel" w:date="2018-07-20T14:56:00Z">
              <w:tcPr>
                <w:tcW w:w="1064" w:type="dxa"/>
                <w:gridSpan w:val="3"/>
                <w:vAlign w:val="bottom"/>
                <w:cellIns w:id="5119" w:author="Markel" w:date="2018-07-20T14:56:00Z"/>
              </w:tcPr>
            </w:tcPrChange>
          </w:tcPr>
          <w:p w14:paraId="38030A3F" w14:textId="77777777" w:rsidR="005E0CBA" w:rsidRPr="00224DB6" w:rsidRDefault="005E0CBA" w:rsidP="00C507EE">
            <w:pPr>
              <w:jc w:val="right"/>
            </w:pPr>
            <w:ins w:id="5120" w:author="Markel" w:date="2018-07-20T14:56:00Z">
              <w:r w:rsidRPr="00224DB6">
                <w:rPr>
                  <w:color w:val="000000"/>
                  <w:sz w:val="22"/>
                  <w:szCs w:val="22"/>
                </w:rPr>
                <w:t>3</w:t>
              </w:r>
            </w:ins>
          </w:p>
        </w:tc>
        <w:tc>
          <w:tcPr>
            <w:tcW w:w="871" w:type="dxa"/>
            <w:vAlign w:val="bottom"/>
            <w:tcPrChange w:id="5121" w:author="Markel" w:date="2018-07-20T14:56:00Z">
              <w:tcPr>
                <w:tcW w:w="1064" w:type="dxa"/>
                <w:gridSpan w:val="4"/>
                <w:vAlign w:val="bottom"/>
              </w:tcPr>
            </w:tcPrChange>
          </w:tcPr>
          <w:p w14:paraId="67ACDB9A" w14:textId="77777777" w:rsidR="005E0CBA" w:rsidRPr="00224DB6" w:rsidRDefault="005E0CBA" w:rsidP="00C507EE">
            <w:pPr>
              <w:jc w:val="right"/>
            </w:pPr>
            <w:r w:rsidRPr="00224DB6">
              <w:rPr>
                <w:color w:val="000000"/>
                <w:sz w:val="22"/>
                <w:rPrChange w:id="5122" w:author="Markel" w:date="2018-07-20T14:56:00Z">
                  <w:rPr>
                    <w:rFonts w:ascii="Calibri" w:hAnsi="Calibri"/>
                    <w:color w:val="000000"/>
                    <w:sz w:val="22"/>
                  </w:rPr>
                </w:rPrChange>
              </w:rPr>
              <w:t>7</w:t>
            </w:r>
          </w:p>
        </w:tc>
        <w:tc>
          <w:tcPr>
            <w:tcW w:w="810" w:type="dxa"/>
            <w:vAlign w:val="bottom"/>
            <w:tcPrChange w:id="5123" w:author="Markel" w:date="2018-07-20T14:56:00Z">
              <w:tcPr>
                <w:tcW w:w="1064" w:type="dxa"/>
                <w:gridSpan w:val="5"/>
                <w:vAlign w:val="bottom"/>
              </w:tcPr>
            </w:tcPrChange>
          </w:tcPr>
          <w:p w14:paraId="6D719AD4" w14:textId="77777777" w:rsidR="005E0CBA" w:rsidRPr="00224DB6" w:rsidRDefault="005E0CBA" w:rsidP="00C507EE">
            <w:pPr>
              <w:jc w:val="right"/>
            </w:pPr>
            <w:r w:rsidRPr="00224DB6">
              <w:rPr>
                <w:color w:val="000000"/>
                <w:sz w:val="22"/>
                <w:rPrChange w:id="5124" w:author="Markel" w:date="2018-07-20T14:56:00Z">
                  <w:rPr>
                    <w:rFonts w:ascii="Calibri" w:hAnsi="Calibri"/>
                    <w:color w:val="000000"/>
                    <w:sz w:val="22"/>
                  </w:rPr>
                </w:rPrChange>
              </w:rPr>
              <w:t>-14</w:t>
            </w:r>
          </w:p>
        </w:tc>
        <w:tc>
          <w:tcPr>
            <w:tcW w:w="889" w:type="dxa"/>
            <w:vAlign w:val="bottom"/>
            <w:tcPrChange w:id="5125" w:author="Markel" w:date="2018-07-20T14:56:00Z">
              <w:tcPr>
                <w:tcW w:w="1064" w:type="dxa"/>
                <w:gridSpan w:val="4"/>
                <w:vAlign w:val="bottom"/>
              </w:tcPr>
            </w:tcPrChange>
          </w:tcPr>
          <w:p w14:paraId="3A4DA8D5" w14:textId="77777777" w:rsidR="005E0CBA" w:rsidRPr="00224DB6" w:rsidRDefault="005E0CBA" w:rsidP="00C507EE">
            <w:pPr>
              <w:jc w:val="right"/>
            </w:pPr>
            <w:r w:rsidRPr="00224DB6">
              <w:rPr>
                <w:color w:val="000000"/>
                <w:sz w:val="22"/>
                <w:rPrChange w:id="5126" w:author="Markel" w:date="2018-07-20T14:56:00Z">
                  <w:rPr>
                    <w:rFonts w:ascii="Calibri" w:hAnsi="Calibri"/>
                    <w:color w:val="000000"/>
                    <w:sz w:val="22"/>
                  </w:rPr>
                </w:rPrChange>
              </w:rPr>
              <w:t>-27</w:t>
            </w:r>
          </w:p>
        </w:tc>
      </w:tr>
      <w:tr w:rsidR="005E0CBA" w:rsidRPr="00224DB6" w14:paraId="272BB349" w14:textId="77777777" w:rsidTr="005E0CBA">
        <w:tblPrEx>
          <w:tblW w:w="0" w:type="auto"/>
          <w:tblPrExChange w:id="5127" w:author="Markel" w:date="2018-07-20T14:56:00Z">
            <w:tblPrEx>
              <w:tblW w:w="0" w:type="auto"/>
            </w:tblPrEx>
          </w:tblPrExChange>
        </w:tblPrEx>
        <w:trPr>
          <w:trPrChange w:id="5128" w:author="Markel" w:date="2018-07-20T14:56:00Z">
            <w:trPr>
              <w:gridAfter w:val="0"/>
            </w:trPr>
          </w:trPrChange>
        </w:trPr>
        <w:tc>
          <w:tcPr>
            <w:tcW w:w="964" w:type="dxa"/>
            <w:vAlign w:val="bottom"/>
            <w:tcPrChange w:id="5129" w:author="Markel" w:date="2018-07-20T14:56:00Z">
              <w:tcPr>
                <w:tcW w:w="1064" w:type="dxa"/>
                <w:gridSpan w:val="2"/>
                <w:vAlign w:val="bottom"/>
              </w:tcPr>
            </w:tcPrChange>
          </w:tcPr>
          <w:p w14:paraId="131934B6" w14:textId="77777777" w:rsidR="005E0CBA" w:rsidRPr="00224DB6" w:rsidRDefault="005E0CBA" w:rsidP="00C507EE">
            <w:pPr>
              <w:jc w:val="right"/>
            </w:pPr>
            <w:r w:rsidRPr="00224DB6">
              <w:rPr>
                <w:color w:val="000000"/>
                <w:sz w:val="22"/>
                <w:rPrChange w:id="5130" w:author="Markel" w:date="2018-07-20T14:56:00Z">
                  <w:rPr>
                    <w:rFonts w:ascii="Calibri" w:hAnsi="Calibri"/>
                    <w:color w:val="000000"/>
                    <w:sz w:val="22"/>
                  </w:rPr>
                </w:rPrChange>
              </w:rPr>
              <w:t>00100</w:t>
            </w:r>
          </w:p>
        </w:tc>
        <w:tc>
          <w:tcPr>
            <w:tcW w:w="797" w:type="dxa"/>
            <w:vAlign w:val="bottom"/>
            <w:tcPrChange w:id="5131" w:author="Markel" w:date="2018-07-20T14:56:00Z">
              <w:tcPr>
                <w:tcW w:w="1064" w:type="dxa"/>
                <w:gridSpan w:val="2"/>
                <w:vAlign w:val="bottom"/>
              </w:tcPr>
            </w:tcPrChange>
          </w:tcPr>
          <w:p w14:paraId="4907D2A7" w14:textId="77777777" w:rsidR="005E0CBA" w:rsidRPr="00224DB6" w:rsidRDefault="005E0CBA" w:rsidP="00C507EE">
            <w:pPr>
              <w:jc w:val="right"/>
            </w:pPr>
            <w:r w:rsidRPr="00224DB6">
              <w:rPr>
                <w:color w:val="000000"/>
                <w:sz w:val="22"/>
                <w:rPrChange w:id="5132" w:author="Markel" w:date="2018-07-20T14:56:00Z">
                  <w:rPr>
                    <w:rFonts w:ascii="Calibri" w:hAnsi="Calibri"/>
                    <w:color w:val="000000"/>
                    <w:sz w:val="22"/>
                  </w:rPr>
                </w:rPrChange>
              </w:rPr>
              <w:t>-12</w:t>
            </w:r>
          </w:p>
        </w:tc>
        <w:tc>
          <w:tcPr>
            <w:tcW w:w="877" w:type="dxa"/>
            <w:vAlign w:val="bottom"/>
            <w:tcPrChange w:id="5133" w:author="Markel" w:date="2018-07-20T14:56:00Z">
              <w:tcPr>
                <w:tcW w:w="1064" w:type="dxa"/>
                <w:gridSpan w:val="2"/>
                <w:vAlign w:val="bottom"/>
              </w:tcPr>
            </w:tcPrChange>
          </w:tcPr>
          <w:p w14:paraId="4C2934C6" w14:textId="77777777" w:rsidR="005E0CBA" w:rsidRPr="00224DB6" w:rsidRDefault="005E0CBA" w:rsidP="00C507EE">
            <w:pPr>
              <w:jc w:val="right"/>
            </w:pPr>
            <w:r w:rsidRPr="00224DB6">
              <w:rPr>
                <w:color w:val="000000"/>
                <w:sz w:val="22"/>
                <w:rPrChange w:id="5134" w:author="Markel" w:date="2018-07-20T14:56:00Z">
                  <w:rPr>
                    <w:rFonts w:ascii="Calibri" w:hAnsi="Calibri"/>
                    <w:color w:val="000000"/>
                    <w:sz w:val="22"/>
                  </w:rPr>
                </w:rPrChange>
              </w:rPr>
              <w:t>-23</w:t>
            </w:r>
          </w:p>
        </w:tc>
        <w:tc>
          <w:tcPr>
            <w:tcW w:w="803" w:type="dxa"/>
            <w:vAlign w:val="bottom"/>
            <w:tcPrChange w:id="5135" w:author="Markel" w:date="2018-07-20T14:56:00Z">
              <w:tcPr>
                <w:tcW w:w="1064" w:type="dxa"/>
                <w:gridSpan w:val="2"/>
                <w:vAlign w:val="bottom"/>
              </w:tcPr>
            </w:tcPrChange>
          </w:tcPr>
          <w:p w14:paraId="63DA5D2E" w14:textId="77777777" w:rsidR="005E0CBA" w:rsidRPr="00224DB6" w:rsidRDefault="005E0CBA" w:rsidP="00C507EE">
            <w:pPr>
              <w:jc w:val="right"/>
            </w:pPr>
            <w:r w:rsidRPr="00224DB6">
              <w:rPr>
                <w:color w:val="000000"/>
                <w:sz w:val="22"/>
                <w:rPrChange w:id="5136" w:author="Markel" w:date="2018-07-20T14:56:00Z">
                  <w:rPr>
                    <w:rFonts w:ascii="Calibri" w:hAnsi="Calibri"/>
                    <w:color w:val="000000"/>
                    <w:sz w:val="22"/>
                  </w:rPr>
                </w:rPrChange>
              </w:rPr>
              <w:t>4</w:t>
            </w:r>
          </w:p>
        </w:tc>
        <w:tc>
          <w:tcPr>
            <w:tcW w:w="883" w:type="dxa"/>
            <w:vAlign w:val="bottom"/>
            <w:tcPrChange w:id="5137" w:author="Markel" w:date="2018-07-20T14:56:00Z">
              <w:tcPr>
                <w:tcW w:w="1064" w:type="dxa"/>
                <w:gridSpan w:val="2"/>
                <w:vAlign w:val="bottom"/>
              </w:tcPr>
            </w:tcPrChange>
          </w:tcPr>
          <w:p w14:paraId="4B3591F7" w14:textId="77777777" w:rsidR="005E0CBA" w:rsidRPr="00224DB6" w:rsidRDefault="005E0CBA" w:rsidP="00C507EE">
            <w:pPr>
              <w:jc w:val="right"/>
            </w:pPr>
            <w:r w:rsidRPr="00224DB6">
              <w:rPr>
                <w:color w:val="000000"/>
                <w:sz w:val="22"/>
                <w:rPrChange w:id="5138" w:author="Markel" w:date="2018-07-20T14:56:00Z">
                  <w:rPr>
                    <w:rFonts w:ascii="Calibri" w:hAnsi="Calibri"/>
                    <w:color w:val="000000"/>
                    <w:sz w:val="22"/>
                  </w:rPr>
                </w:rPrChange>
              </w:rPr>
              <w:t>9</w:t>
            </w:r>
          </w:p>
        </w:tc>
        <w:tc>
          <w:tcPr>
            <w:tcW w:w="666" w:type="dxa"/>
            <w:cellIns w:id="5139" w:author="Markel" w:date="2018-07-20T14:56:00Z"/>
            <w:tcPrChange w:id="5140" w:author="Markel" w:date="2018-07-20T14:56:00Z">
              <w:tcPr>
                <w:tcW w:w="1064" w:type="dxa"/>
                <w:gridSpan w:val="2"/>
                <w:vAlign w:val="bottom"/>
                <w:cellIns w:id="5141" w:author="Markel" w:date="2018-07-20T14:56:00Z"/>
              </w:tcPr>
            </w:tcPrChange>
          </w:tcPr>
          <w:p w14:paraId="612D8BEB" w14:textId="77777777" w:rsidR="005E0CBA" w:rsidRPr="00224DB6" w:rsidRDefault="007B1500" w:rsidP="00C507EE">
            <w:pPr>
              <w:jc w:val="right"/>
              <w:rPr>
                <w:color w:val="000000"/>
              </w:rPr>
            </w:pPr>
            <w:ins w:id="5142" w:author="Markel" w:date="2018-07-20T14:56:00Z">
              <w:r w:rsidRPr="00224DB6">
                <w:rPr>
                  <w:color w:val="000000"/>
                </w:rPr>
                <w:t>0</w:t>
              </w:r>
            </w:ins>
          </w:p>
        </w:tc>
        <w:tc>
          <w:tcPr>
            <w:tcW w:w="666" w:type="dxa"/>
            <w:cellIns w:id="5143" w:author="Markel" w:date="2018-07-20T14:56:00Z"/>
            <w:tcPrChange w:id="5144" w:author="Markel" w:date="2018-07-20T14:56:00Z">
              <w:tcPr>
                <w:tcW w:w="1064" w:type="dxa"/>
                <w:gridSpan w:val="3"/>
                <w:vAlign w:val="bottom"/>
                <w:cellIns w:id="5145" w:author="Markel" w:date="2018-07-20T14:56:00Z"/>
              </w:tcPr>
            </w:tcPrChange>
          </w:tcPr>
          <w:p w14:paraId="2B5D9262" w14:textId="77777777" w:rsidR="005E0CBA" w:rsidRPr="00224DB6" w:rsidRDefault="007B1500" w:rsidP="00C507EE">
            <w:pPr>
              <w:jc w:val="right"/>
              <w:rPr>
                <w:color w:val="000000"/>
              </w:rPr>
            </w:pPr>
            <w:ins w:id="5146" w:author="Markel" w:date="2018-07-20T14:56:00Z">
              <w:r w:rsidRPr="00224DB6">
                <w:rPr>
                  <w:color w:val="000000"/>
                </w:rPr>
                <w:t>5</w:t>
              </w:r>
            </w:ins>
          </w:p>
        </w:tc>
        <w:tc>
          <w:tcPr>
            <w:tcW w:w="790" w:type="dxa"/>
            <w:vAlign w:val="bottom"/>
            <w:tcPrChange w:id="5147" w:author="Markel" w:date="2018-07-20T14:56:00Z">
              <w:tcPr>
                <w:tcW w:w="1064" w:type="dxa"/>
                <w:gridSpan w:val="4"/>
                <w:vAlign w:val="bottom"/>
              </w:tcPr>
            </w:tcPrChange>
          </w:tcPr>
          <w:p w14:paraId="3FC5958A" w14:textId="77777777" w:rsidR="005E0CBA" w:rsidRPr="00224DB6" w:rsidRDefault="005E0CBA" w:rsidP="00C507EE">
            <w:pPr>
              <w:jc w:val="right"/>
            </w:pPr>
            <w:r w:rsidRPr="00224DB6">
              <w:rPr>
                <w:color w:val="000000"/>
                <w:sz w:val="22"/>
                <w:rPrChange w:id="5148" w:author="Markel" w:date="2018-07-20T14:56:00Z">
                  <w:rPr>
                    <w:rFonts w:ascii="Calibri" w:hAnsi="Calibri"/>
                    <w:color w:val="000000"/>
                    <w:sz w:val="22"/>
                  </w:rPr>
                </w:rPrChange>
              </w:rPr>
              <w:t>4</w:t>
            </w:r>
          </w:p>
        </w:tc>
        <w:tc>
          <w:tcPr>
            <w:tcW w:w="871" w:type="dxa"/>
            <w:vAlign w:val="bottom"/>
            <w:tcPrChange w:id="5149" w:author="Markel" w:date="2018-07-20T14:56:00Z">
              <w:tcPr>
                <w:tcW w:w="1064" w:type="dxa"/>
                <w:gridSpan w:val="3"/>
                <w:vAlign w:val="bottom"/>
              </w:tcPr>
            </w:tcPrChange>
          </w:tcPr>
          <w:p w14:paraId="1A06A41B" w14:textId="77777777" w:rsidR="005E0CBA" w:rsidRPr="00224DB6" w:rsidRDefault="005E0CBA" w:rsidP="00C507EE">
            <w:pPr>
              <w:jc w:val="right"/>
            </w:pPr>
            <w:r w:rsidRPr="00224DB6">
              <w:rPr>
                <w:color w:val="000000"/>
                <w:sz w:val="22"/>
                <w:rPrChange w:id="5150" w:author="Markel" w:date="2018-07-20T14:56:00Z">
                  <w:rPr>
                    <w:rFonts w:ascii="Calibri" w:hAnsi="Calibri"/>
                    <w:color w:val="000000"/>
                    <w:sz w:val="22"/>
                  </w:rPr>
                </w:rPrChange>
              </w:rPr>
              <w:t>9</w:t>
            </w:r>
          </w:p>
        </w:tc>
        <w:tc>
          <w:tcPr>
            <w:tcW w:w="810" w:type="dxa"/>
            <w:vAlign w:val="bottom"/>
            <w:tcPrChange w:id="5151" w:author="Markel" w:date="2018-07-20T14:56:00Z">
              <w:tcPr>
                <w:tcW w:w="1064" w:type="dxa"/>
                <w:gridSpan w:val="4"/>
                <w:vAlign w:val="bottom"/>
              </w:tcPr>
            </w:tcPrChange>
          </w:tcPr>
          <w:p w14:paraId="0BD2528A" w14:textId="77777777" w:rsidR="005E0CBA" w:rsidRPr="00224DB6" w:rsidRDefault="005E0CBA" w:rsidP="00C507EE">
            <w:pPr>
              <w:jc w:val="right"/>
            </w:pPr>
            <w:r w:rsidRPr="00224DB6">
              <w:rPr>
                <w:color w:val="000000"/>
                <w:sz w:val="22"/>
                <w:rPrChange w:id="5152" w:author="Markel" w:date="2018-07-20T14:56:00Z">
                  <w:rPr>
                    <w:rFonts w:ascii="Calibri" w:hAnsi="Calibri"/>
                    <w:color w:val="000000"/>
                    <w:sz w:val="22"/>
                  </w:rPr>
                </w:rPrChange>
              </w:rPr>
              <w:t>-9</w:t>
            </w:r>
          </w:p>
        </w:tc>
        <w:tc>
          <w:tcPr>
            <w:tcW w:w="889" w:type="dxa"/>
            <w:vAlign w:val="bottom"/>
            <w:tcPrChange w:id="5153" w:author="Markel" w:date="2018-07-20T14:56:00Z">
              <w:tcPr>
                <w:tcW w:w="1064" w:type="dxa"/>
                <w:gridSpan w:val="4"/>
                <w:vAlign w:val="bottom"/>
              </w:tcPr>
            </w:tcPrChange>
          </w:tcPr>
          <w:p w14:paraId="1EB52A7D" w14:textId="77777777" w:rsidR="005E0CBA" w:rsidRPr="00224DB6" w:rsidRDefault="005E0CBA" w:rsidP="00C507EE">
            <w:pPr>
              <w:jc w:val="right"/>
            </w:pPr>
            <w:r w:rsidRPr="00224DB6">
              <w:rPr>
                <w:color w:val="000000"/>
                <w:sz w:val="22"/>
                <w:rPrChange w:id="5154" w:author="Markel" w:date="2018-07-20T14:56:00Z">
                  <w:rPr>
                    <w:rFonts w:ascii="Calibri" w:hAnsi="Calibri"/>
                    <w:color w:val="000000"/>
                    <w:sz w:val="22"/>
                  </w:rPr>
                </w:rPrChange>
              </w:rPr>
              <w:t>-17</w:t>
            </w:r>
          </w:p>
        </w:tc>
      </w:tr>
      <w:tr w:rsidR="005E0CBA" w:rsidRPr="00224DB6" w14:paraId="43F19F64" w14:textId="77777777" w:rsidTr="005E0CBA">
        <w:tblPrEx>
          <w:tblW w:w="0" w:type="auto"/>
          <w:tblPrExChange w:id="5155" w:author="Markel" w:date="2018-07-20T14:56:00Z">
            <w:tblPrEx>
              <w:tblW w:w="0" w:type="auto"/>
            </w:tblPrEx>
          </w:tblPrExChange>
        </w:tblPrEx>
        <w:trPr>
          <w:trPrChange w:id="5156" w:author="Markel" w:date="2018-07-20T14:56:00Z">
            <w:trPr>
              <w:gridAfter w:val="0"/>
            </w:trPr>
          </w:trPrChange>
        </w:trPr>
        <w:tc>
          <w:tcPr>
            <w:tcW w:w="964" w:type="dxa"/>
            <w:vAlign w:val="bottom"/>
            <w:tcPrChange w:id="5157" w:author="Markel" w:date="2018-07-20T14:56:00Z">
              <w:tcPr>
                <w:tcW w:w="1064" w:type="dxa"/>
                <w:gridSpan w:val="2"/>
                <w:vAlign w:val="bottom"/>
              </w:tcPr>
            </w:tcPrChange>
          </w:tcPr>
          <w:p w14:paraId="5289C1FF" w14:textId="77777777" w:rsidR="005E0CBA" w:rsidRPr="00224DB6" w:rsidRDefault="005E0CBA" w:rsidP="00C507EE">
            <w:pPr>
              <w:jc w:val="right"/>
            </w:pPr>
            <w:r w:rsidRPr="00224DB6">
              <w:rPr>
                <w:color w:val="000000"/>
                <w:sz w:val="22"/>
                <w:rPrChange w:id="5158" w:author="Markel" w:date="2018-07-20T14:56:00Z">
                  <w:rPr>
                    <w:rFonts w:ascii="Calibri" w:hAnsi="Calibri"/>
                    <w:color w:val="000000"/>
                    <w:sz w:val="22"/>
                  </w:rPr>
                </w:rPrChange>
              </w:rPr>
              <w:t>00101</w:t>
            </w:r>
          </w:p>
        </w:tc>
        <w:tc>
          <w:tcPr>
            <w:tcW w:w="797" w:type="dxa"/>
            <w:vAlign w:val="bottom"/>
            <w:tcPrChange w:id="5159" w:author="Markel" w:date="2018-07-20T14:56:00Z">
              <w:tcPr>
                <w:tcW w:w="1064" w:type="dxa"/>
                <w:gridSpan w:val="2"/>
                <w:vAlign w:val="bottom"/>
              </w:tcPr>
            </w:tcPrChange>
          </w:tcPr>
          <w:p w14:paraId="09E4429C" w14:textId="77777777" w:rsidR="005E0CBA" w:rsidRPr="00224DB6" w:rsidRDefault="005E0CBA" w:rsidP="00C507EE">
            <w:pPr>
              <w:jc w:val="right"/>
            </w:pPr>
            <w:r w:rsidRPr="00224DB6">
              <w:rPr>
                <w:color w:val="000000"/>
                <w:sz w:val="22"/>
                <w:rPrChange w:id="5160" w:author="Markel" w:date="2018-07-20T14:56:00Z">
                  <w:rPr>
                    <w:rFonts w:ascii="Calibri" w:hAnsi="Calibri"/>
                    <w:color w:val="000000"/>
                    <w:sz w:val="22"/>
                  </w:rPr>
                </w:rPrChange>
              </w:rPr>
              <w:t>-11</w:t>
            </w:r>
          </w:p>
        </w:tc>
        <w:tc>
          <w:tcPr>
            <w:tcW w:w="877" w:type="dxa"/>
            <w:vAlign w:val="bottom"/>
            <w:tcPrChange w:id="5161" w:author="Markel" w:date="2018-07-20T14:56:00Z">
              <w:tcPr>
                <w:tcW w:w="1064" w:type="dxa"/>
                <w:gridSpan w:val="2"/>
                <w:vAlign w:val="bottom"/>
              </w:tcPr>
            </w:tcPrChange>
          </w:tcPr>
          <w:p w14:paraId="14DC0E86" w14:textId="77777777" w:rsidR="005E0CBA" w:rsidRPr="00224DB6" w:rsidRDefault="005E0CBA" w:rsidP="00C507EE">
            <w:pPr>
              <w:jc w:val="right"/>
            </w:pPr>
            <w:r w:rsidRPr="00224DB6">
              <w:rPr>
                <w:color w:val="000000"/>
                <w:sz w:val="22"/>
                <w:rPrChange w:id="5162" w:author="Markel" w:date="2018-07-20T14:56:00Z">
                  <w:rPr>
                    <w:rFonts w:ascii="Calibri" w:hAnsi="Calibri"/>
                    <w:color w:val="000000"/>
                    <w:sz w:val="22"/>
                  </w:rPr>
                </w:rPrChange>
              </w:rPr>
              <w:t>-21</w:t>
            </w:r>
          </w:p>
        </w:tc>
        <w:tc>
          <w:tcPr>
            <w:tcW w:w="803" w:type="dxa"/>
            <w:vAlign w:val="bottom"/>
            <w:tcPrChange w:id="5163" w:author="Markel" w:date="2018-07-20T14:56:00Z">
              <w:tcPr>
                <w:tcW w:w="1064" w:type="dxa"/>
                <w:gridSpan w:val="2"/>
                <w:vAlign w:val="bottom"/>
              </w:tcPr>
            </w:tcPrChange>
          </w:tcPr>
          <w:p w14:paraId="5925F8D4" w14:textId="77777777" w:rsidR="005E0CBA" w:rsidRPr="00224DB6" w:rsidRDefault="005E0CBA" w:rsidP="00C507EE">
            <w:pPr>
              <w:jc w:val="right"/>
            </w:pPr>
            <w:r w:rsidRPr="00224DB6">
              <w:rPr>
                <w:color w:val="000000"/>
                <w:sz w:val="22"/>
                <w:rPrChange w:id="5164" w:author="Markel" w:date="2018-07-20T14:56:00Z">
                  <w:rPr>
                    <w:rFonts w:ascii="Calibri" w:hAnsi="Calibri"/>
                    <w:color w:val="000000"/>
                    <w:sz w:val="22"/>
                  </w:rPr>
                </w:rPrChange>
              </w:rPr>
              <w:t>5</w:t>
            </w:r>
          </w:p>
        </w:tc>
        <w:tc>
          <w:tcPr>
            <w:tcW w:w="883" w:type="dxa"/>
            <w:vAlign w:val="bottom"/>
            <w:tcPrChange w:id="5165" w:author="Markel" w:date="2018-07-20T14:56:00Z">
              <w:tcPr>
                <w:tcW w:w="1064" w:type="dxa"/>
                <w:gridSpan w:val="2"/>
                <w:vAlign w:val="bottom"/>
              </w:tcPr>
            </w:tcPrChange>
          </w:tcPr>
          <w:p w14:paraId="20C7C82A" w14:textId="77777777" w:rsidR="005E0CBA" w:rsidRPr="00224DB6" w:rsidRDefault="005E0CBA" w:rsidP="00C507EE">
            <w:pPr>
              <w:jc w:val="right"/>
            </w:pPr>
            <w:r w:rsidRPr="00224DB6">
              <w:rPr>
                <w:color w:val="000000"/>
                <w:sz w:val="22"/>
                <w:rPrChange w:id="5166" w:author="Markel" w:date="2018-07-20T14:56:00Z">
                  <w:rPr>
                    <w:rFonts w:ascii="Calibri" w:hAnsi="Calibri"/>
                    <w:color w:val="000000"/>
                    <w:sz w:val="22"/>
                  </w:rPr>
                </w:rPrChange>
              </w:rPr>
              <w:t>11</w:t>
            </w:r>
          </w:p>
        </w:tc>
        <w:tc>
          <w:tcPr>
            <w:tcW w:w="666" w:type="dxa"/>
            <w:cellIns w:id="5167" w:author="Markel" w:date="2018-07-20T14:56:00Z"/>
            <w:tcPrChange w:id="5168" w:author="Markel" w:date="2018-07-20T14:56:00Z">
              <w:tcPr>
                <w:tcW w:w="1064" w:type="dxa"/>
                <w:gridSpan w:val="2"/>
                <w:vAlign w:val="bottom"/>
                <w:cellIns w:id="5169" w:author="Markel" w:date="2018-07-20T14:56:00Z"/>
              </w:tcPr>
            </w:tcPrChange>
          </w:tcPr>
          <w:p w14:paraId="2B56C35C" w14:textId="77777777" w:rsidR="005E0CBA" w:rsidRPr="00224DB6" w:rsidRDefault="007B1500" w:rsidP="00C507EE">
            <w:pPr>
              <w:jc w:val="right"/>
              <w:rPr>
                <w:color w:val="000000"/>
              </w:rPr>
            </w:pPr>
            <w:ins w:id="5170" w:author="Markel" w:date="2018-07-20T14:56:00Z">
              <w:r w:rsidRPr="00224DB6">
                <w:rPr>
                  <w:color w:val="000000"/>
                </w:rPr>
                <w:t>0</w:t>
              </w:r>
            </w:ins>
          </w:p>
        </w:tc>
        <w:tc>
          <w:tcPr>
            <w:tcW w:w="666" w:type="dxa"/>
            <w:tcPrChange w:id="5171" w:author="Markel" w:date="2018-07-20T14:56:00Z">
              <w:tcPr>
                <w:tcW w:w="1064" w:type="dxa"/>
                <w:vAlign w:val="bottom"/>
              </w:tcPr>
            </w:tcPrChange>
          </w:tcPr>
          <w:p w14:paraId="3A915A91" w14:textId="77777777" w:rsidR="005E0CBA" w:rsidRPr="00224DB6" w:rsidRDefault="007B1500" w:rsidP="00C507EE">
            <w:pPr>
              <w:jc w:val="right"/>
              <w:rPr>
                <w:color w:val="000000"/>
                <w:rPrChange w:id="5172" w:author="Markel" w:date="2018-07-20T14:56:00Z">
                  <w:rPr/>
                </w:rPrChange>
              </w:rPr>
            </w:pPr>
            <w:ins w:id="5173" w:author="Markel" w:date="2018-07-20T14:56:00Z">
              <w:r w:rsidRPr="00224DB6">
                <w:rPr>
                  <w:color w:val="000000"/>
                </w:rPr>
                <w:t>-</w:t>
              </w:r>
            </w:ins>
            <w:r w:rsidRPr="00224DB6">
              <w:rPr>
                <w:color w:val="000000"/>
                <w:rPrChange w:id="5174" w:author="Markel" w:date="2018-07-20T14:56:00Z">
                  <w:rPr>
                    <w:rFonts w:ascii="Calibri" w:hAnsi="Calibri"/>
                    <w:color w:val="000000"/>
                    <w:sz w:val="22"/>
                  </w:rPr>
                </w:rPrChange>
              </w:rPr>
              <w:t>5</w:t>
            </w:r>
          </w:p>
        </w:tc>
        <w:tc>
          <w:tcPr>
            <w:tcW w:w="790" w:type="dxa"/>
            <w:vAlign w:val="bottom"/>
            <w:cellIns w:id="5175" w:author="Markel" w:date="2018-07-20T14:56:00Z"/>
            <w:tcPrChange w:id="5176" w:author="Markel" w:date="2018-07-20T14:56:00Z">
              <w:tcPr>
                <w:tcW w:w="1064" w:type="dxa"/>
                <w:gridSpan w:val="3"/>
                <w:vAlign w:val="bottom"/>
                <w:cellIns w:id="5177" w:author="Markel" w:date="2018-07-20T14:56:00Z"/>
              </w:tcPr>
            </w:tcPrChange>
          </w:tcPr>
          <w:p w14:paraId="754C44B7" w14:textId="77777777" w:rsidR="005E0CBA" w:rsidRPr="00224DB6" w:rsidRDefault="005E0CBA" w:rsidP="00C507EE">
            <w:pPr>
              <w:jc w:val="right"/>
            </w:pPr>
            <w:ins w:id="5178" w:author="Markel" w:date="2018-07-20T14:56:00Z">
              <w:r w:rsidRPr="00224DB6">
                <w:rPr>
                  <w:color w:val="000000"/>
                  <w:sz w:val="22"/>
                  <w:szCs w:val="22"/>
                </w:rPr>
                <w:t>5</w:t>
              </w:r>
            </w:ins>
          </w:p>
        </w:tc>
        <w:tc>
          <w:tcPr>
            <w:tcW w:w="871" w:type="dxa"/>
            <w:vAlign w:val="bottom"/>
            <w:tcPrChange w:id="5179" w:author="Markel" w:date="2018-07-20T14:56:00Z">
              <w:tcPr>
                <w:tcW w:w="1064" w:type="dxa"/>
                <w:gridSpan w:val="4"/>
                <w:vAlign w:val="bottom"/>
              </w:tcPr>
            </w:tcPrChange>
          </w:tcPr>
          <w:p w14:paraId="09F50ABC" w14:textId="77777777" w:rsidR="005E0CBA" w:rsidRPr="00224DB6" w:rsidRDefault="005E0CBA" w:rsidP="00C507EE">
            <w:pPr>
              <w:jc w:val="right"/>
            </w:pPr>
            <w:r w:rsidRPr="00224DB6">
              <w:rPr>
                <w:color w:val="000000"/>
                <w:sz w:val="22"/>
                <w:rPrChange w:id="5180" w:author="Markel" w:date="2018-07-20T14:56:00Z">
                  <w:rPr>
                    <w:rFonts w:ascii="Calibri" w:hAnsi="Calibri"/>
                    <w:color w:val="000000"/>
                    <w:sz w:val="22"/>
                  </w:rPr>
                </w:rPrChange>
              </w:rPr>
              <w:t>11</w:t>
            </w:r>
          </w:p>
        </w:tc>
        <w:tc>
          <w:tcPr>
            <w:tcW w:w="810" w:type="dxa"/>
            <w:vAlign w:val="bottom"/>
            <w:tcPrChange w:id="5181" w:author="Markel" w:date="2018-07-20T14:56:00Z">
              <w:tcPr>
                <w:tcW w:w="1064" w:type="dxa"/>
                <w:gridSpan w:val="5"/>
                <w:vAlign w:val="bottom"/>
              </w:tcPr>
            </w:tcPrChange>
          </w:tcPr>
          <w:p w14:paraId="18A9714B" w14:textId="77777777" w:rsidR="005E0CBA" w:rsidRPr="00224DB6" w:rsidRDefault="005E0CBA" w:rsidP="00C507EE">
            <w:pPr>
              <w:jc w:val="right"/>
            </w:pPr>
            <w:r w:rsidRPr="00224DB6">
              <w:rPr>
                <w:color w:val="000000"/>
                <w:sz w:val="22"/>
                <w:rPrChange w:id="5182" w:author="Markel" w:date="2018-07-20T14:56:00Z">
                  <w:rPr>
                    <w:rFonts w:ascii="Calibri" w:hAnsi="Calibri"/>
                    <w:color w:val="000000"/>
                    <w:sz w:val="22"/>
                  </w:rPr>
                </w:rPrChange>
              </w:rPr>
              <w:t>-10</w:t>
            </w:r>
          </w:p>
        </w:tc>
        <w:tc>
          <w:tcPr>
            <w:tcW w:w="889" w:type="dxa"/>
            <w:vAlign w:val="bottom"/>
            <w:tcPrChange w:id="5183" w:author="Markel" w:date="2018-07-20T14:56:00Z">
              <w:tcPr>
                <w:tcW w:w="1064" w:type="dxa"/>
                <w:gridSpan w:val="4"/>
                <w:vAlign w:val="bottom"/>
              </w:tcPr>
            </w:tcPrChange>
          </w:tcPr>
          <w:p w14:paraId="376BF70E" w14:textId="77777777" w:rsidR="005E0CBA" w:rsidRPr="00224DB6" w:rsidRDefault="005E0CBA" w:rsidP="00C507EE">
            <w:pPr>
              <w:jc w:val="right"/>
            </w:pPr>
            <w:r w:rsidRPr="00224DB6">
              <w:rPr>
                <w:color w:val="000000"/>
                <w:sz w:val="22"/>
                <w:rPrChange w:id="5184" w:author="Markel" w:date="2018-07-20T14:56:00Z">
                  <w:rPr>
                    <w:rFonts w:ascii="Calibri" w:hAnsi="Calibri"/>
                    <w:color w:val="000000"/>
                    <w:sz w:val="22"/>
                  </w:rPr>
                </w:rPrChange>
              </w:rPr>
              <w:t>-19</w:t>
            </w:r>
          </w:p>
        </w:tc>
      </w:tr>
      <w:tr w:rsidR="005E0CBA" w:rsidRPr="00224DB6" w14:paraId="05F6F75F" w14:textId="77777777" w:rsidTr="005E0CBA">
        <w:tblPrEx>
          <w:tblW w:w="0" w:type="auto"/>
          <w:tblPrExChange w:id="5185" w:author="Markel" w:date="2018-07-20T14:56:00Z">
            <w:tblPrEx>
              <w:tblW w:w="0" w:type="auto"/>
            </w:tblPrEx>
          </w:tblPrExChange>
        </w:tblPrEx>
        <w:trPr>
          <w:trPrChange w:id="5186" w:author="Markel" w:date="2018-07-20T14:56:00Z">
            <w:trPr>
              <w:gridAfter w:val="0"/>
            </w:trPr>
          </w:trPrChange>
        </w:trPr>
        <w:tc>
          <w:tcPr>
            <w:tcW w:w="964" w:type="dxa"/>
            <w:vAlign w:val="bottom"/>
            <w:tcPrChange w:id="5187" w:author="Markel" w:date="2018-07-20T14:56:00Z">
              <w:tcPr>
                <w:tcW w:w="1064" w:type="dxa"/>
                <w:gridSpan w:val="2"/>
                <w:vAlign w:val="bottom"/>
              </w:tcPr>
            </w:tcPrChange>
          </w:tcPr>
          <w:p w14:paraId="277C87DC" w14:textId="77777777" w:rsidR="005E0CBA" w:rsidRPr="00224DB6" w:rsidRDefault="005E0CBA" w:rsidP="00C507EE">
            <w:pPr>
              <w:jc w:val="right"/>
            </w:pPr>
            <w:r w:rsidRPr="00224DB6">
              <w:rPr>
                <w:color w:val="000000"/>
                <w:sz w:val="22"/>
                <w:rPrChange w:id="5188" w:author="Markel" w:date="2018-07-20T14:56:00Z">
                  <w:rPr>
                    <w:rFonts w:ascii="Calibri" w:hAnsi="Calibri"/>
                    <w:color w:val="000000"/>
                    <w:sz w:val="22"/>
                  </w:rPr>
                </w:rPrChange>
              </w:rPr>
              <w:t>00110</w:t>
            </w:r>
          </w:p>
        </w:tc>
        <w:tc>
          <w:tcPr>
            <w:tcW w:w="797" w:type="dxa"/>
            <w:vAlign w:val="bottom"/>
            <w:tcPrChange w:id="5189" w:author="Markel" w:date="2018-07-20T14:56:00Z">
              <w:tcPr>
                <w:tcW w:w="1064" w:type="dxa"/>
                <w:gridSpan w:val="2"/>
                <w:vAlign w:val="bottom"/>
              </w:tcPr>
            </w:tcPrChange>
          </w:tcPr>
          <w:p w14:paraId="6F74D62A" w14:textId="77777777" w:rsidR="005E0CBA" w:rsidRPr="00224DB6" w:rsidRDefault="005E0CBA" w:rsidP="00C507EE">
            <w:pPr>
              <w:jc w:val="right"/>
            </w:pPr>
            <w:r w:rsidRPr="00224DB6">
              <w:rPr>
                <w:color w:val="000000"/>
                <w:sz w:val="22"/>
                <w:rPrChange w:id="5190" w:author="Markel" w:date="2018-07-20T14:56:00Z">
                  <w:rPr>
                    <w:rFonts w:ascii="Calibri" w:hAnsi="Calibri"/>
                    <w:color w:val="000000"/>
                    <w:sz w:val="22"/>
                  </w:rPr>
                </w:rPrChange>
              </w:rPr>
              <w:t>-10</w:t>
            </w:r>
          </w:p>
        </w:tc>
        <w:tc>
          <w:tcPr>
            <w:tcW w:w="877" w:type="dxa"/>
            <w:vAlign w:val="bottom"/>
            <w:tcPrChange w:id="5191" w:author="Markel" w:date="2018-07-20T14:56:00Z">
              <w:tcPr>
                <w:tcW w:w="1064" w:type="dxa"/>
                <w:gridSpan w:val="2"/>
                <w:vAlign w:val="bottom"/>
              </w:tcPr>
            </w:tcPrChange>
          </w:tcPr>
          <w:p w14:paraId="704901E4" w14:textId="77777777" w:rsidR="005E0CBA" w:rsidRPr="00224DB6" w:rsidRDefault="005E0CBA" w:rsidP="00C507EE">
            <w:pPr>
              <w:jc w:val="right"/>
            </w:pPr>
            <w:r w:rsidRPr="00224DB6">
              <w:rPr>
                <w:color w:val="000000"/>
                <w:sz w:val="22"/>
                <w:rPrChange w:id="5192" w:author="Markel" w:date="2018-07-20T14:56:00Z">
                  <w:rPr>
                    <w:rFonts w:ascii="Calibri" w:hAnsi="Calibri"/>
                    <w:color w:val="000000"/>
                    <w:sz w:val="22"/>
                  </w:rPr>
                </w:rPrChange>
              </w:rPr>
              <w:t>-19</w:t>
            </w:r>
          </w:p>
        </w:tc>
        <w:tc>
          <w:tcPr>
            <w:tcW w:w="803" w:type="dxa"/>
            <w:vAlign w:val="bottom"/>
            <w:tcPrChange w:id="5193" w:author="Markel" w:date="2018-07-20T14:56:00Z">
              <w:tcPr>
                <w:tcW w:w="1064" w:type="dxa"/>
                <w:gridSpan w:val="2"/>
                <w:vAlign w:val="bottom"/>
              </w:tcPr>
            </w:tcPrChange>
          </w:tcPr>
          <w:p w14:paraId="3BDA72C0" w14:textId="77777777" w:rsidR="005E0CBA" w:rsidRPr="00224DB6" w:rsidRDefault="005E0CBA" w:rsidP="00C507EE">
            <w:pPr>
              <w:jc w:val="right"/>
            </w:pPr>
            <w:r w:rsidRPr="00224DB6">
              <w:rPr>
                <w:color w:val="000000"/>
                <w:sz w:val="22"/>
                <w:rPrChange w:id="5194" w:author="Markel" w:date="2018-07-20T14:56:00Z">
                  <w:rPr>
                    <w:rFonts w:ascii="Calibri" w:hAnsi="Calibri"/>
                    <w:color w:val="000000"/>
                    <w:sz w:val="22"/>
                  </w:rPr>
                </w:rPrChange>
              </w:rPr>
              <w:t>6</w:t>
            </w:r>
          </w:p>
        </w:tc>
        <w:tc>
          <w:tcPr>
            <w:tcW w:w="883" w:type="dxa"/>
            <w:vAlign w:val="bottom"/>
            <w:tcPrChange w:id="5195" w:author="Markel" w:date="2018-07-20T14:56:00Z">
              <w:tcPr>
                <w:tcW w:w="1064" w:type="dxa"/>
                <w:gridSpan w:val="2"/>
                <w:vAlign w:val="bottom"/>
              </w:tcPr>
            </w:tcPrChange>
          </w:tcPr>
          <w:p w14:paraId="46711162" w14:textId="77777777" w:rsidR="005E0CBA" w:rsidRPr="00224DB6" w:rsidRDefault="005E0CBA" w:rsidP="00C507EE">
            <w:pPr>
              <w:jc w:val="right"/>
            </w:pPr>
            <w:r w:rsidRPr="00224DB6">
              <w:rPr>
                <w:color w:val="000000"/>
                <w:sz w:val="22"/>
                <w:rPrChange w:id="5196" w:author="Markel" w:date="2018-07-20T14:56:00Z">
                  <w:rPr>
                    <w:rFonts w:ascii="Calibri" w:hAnsi="Calibri"/>
                    <w:color w:val="000000"/>
                    <w:sz w:val="22"/>
                  </w:rPr>
                </w:rPrChange>
              </w:rPr>
              <w:t>13</w:t>
            </w:r>
          </w:p>
        </w:tc>
        <w:tc>
          <w:tcPr>
            <w:tcW w:w="666" w:type="dxa"/>
            <w:cellIns w:id="5197" w:author="Markel" w:date="2018-07-20T14:56:00Z"/>
            <w:tcPrChange w:id="5198" w:author="Markel" w:date="2018-07-20T14:56:00Z">
              <w:tcPr>
                <w:tcW w:w="1064" w:type="dxa"/>
                <w:gridSpan w:val="2"/>
                <w:vAlign w:val="bottom"/>
                <w:cellIns w:id="5199" w:author="Markel" w:date="2018-07-20T14:56:00Z"/>
              </w:tcPr>
            </w:tcPrChange>
          </w:tcPr>
          <w:p w14:paraId="7AB4AA13" w14:textId="77777777" w:rsidR="005E0CBA" w:rsidRPr="00224DB6" w:rsidRDefault="007B1500" w:rsidP="00C507EE">
            <w:pPr>
              <w:jc w:val="right"/>
              <w:rPr>
                <w:color w:val="000000"/>
              </w:rPr>
            </w:pPr>
            <w:ins w:id="5200" w:author="Markel" w:date="2018-07-20T14:56:00Z">
              <w:r w:rsidRPr="00224DB6">
                <w:rPr>
                  <w:color w:val="000000"/>
                </w:rPr>
                <w:t>1</w:t>
              </w:r>
            </w:ins>
          </w:p>
        </w:tc>
        <w:tc>
          <w:tcPr>
            <w:tcW w:w="666" w:type="dxa"/>
            <w:cellIns w:id="5201" w:author="Markel" w:date="2018-07-20T14:56:00Z"/>
            <w:tcPrChange w:id="5202" w:author="Markel" w:date="2018-07-20T14:56:00Z">
              <w:tcPr>
                <w:tcW w:w="1064" w:type="dxa"/>
                <w:gridSpan w:val="3"/>
                <w:vAlign w:val="bottom"/>
                <w:cellIns w:id="5203" w:author="Markel" w:date="2018-07-20T14:56:00Z"/>
              </w:tcPr>
            </w:tcPrChange>
          </w:tcPr>
          <w:p w14:paraId="7FED940F" w14:textId="77777777" w:rsidR="005E0CBA" w:rsidRPr="00224DB6" w:rsidRDefault="007B1500" w:rsidP="00C507EE">
            <w:pPr>
              <w:jc w:val="right"/>
              <w:rPr>
                <w:color w:val="000000"/>
              </w:rPr>
            </w:pPr>
            <w:ins w:id="5204" w:author="Markel" w:date="2018-07-20T14:56:00Z">
              <w:r w:rsidRPr="00224DB6">
                <w:rPr>
                  <w:color w:val="000000"/>
                </w:rPr>
                <w:t>7</w:t>
              </w:r>
            </w:ins>
          </w:p>
        </w:tc>
        <w:tc>
          <w:tcPr>
            <w:tcW w:w="790" w:type="dxa"/>
            <w:vAlign w:val="bottom"/>
            <w:tcPrChange w:id="5205" w:author="Markel" w:date="2018-07-20T14:56:00Z">
              <w:tcPr>
                <w:tcW w:w="1064" w:type="dxa"/>
                <w:gridSpan w:val="4"/>
                <w:vAlign w:val="bottom"/>
              </w:tcPr>
            </w:tcPrChange>
          </w:tcPr>
          <w:p w14:paraId="5855F8B6" w14:textId="77777777" w:rsidR="005E0CBA" w:rsidRPr="00224DB6" w:rsidRDefault="005E0CBA" w:rsidP="00C507EE">
            <w:pPr>
              <w:jc w:val="right"/>
            </w:pPr>
            <w:r w:rsidRPr="00224DB6">
              <w:rPr>
                <w:color w:val="000000"/>
                <w:sz w:val="22"/>
                <w:rPrChange w:id="5206" w:author="Markel" w:date="2018-07-20T14:56:00Z">
                  <w:rPr>
                    <w:rFonts w:ascii="Calibri" w:hAnsi="Calibri"/>
                    <w:color w:val="000000"/>
                    <w:sz w:val="22"/>
                  </w:rPr>
                </w:rPrChange>
              </w:rPr>
              <w:t>6</w:t>
            </w:r>
          </w:p>
        </w:tc>
        <w:tc>
          <w:tcPr>
            <w:tcW w:w="871" w:type="dxa"/>
            <w:vAlign w:val="bottom"/>
            <w:tcPrChange w:id="5207" w:author="Markel" w:date="2018-07-20T14:56:00Z">
              <w:tcPr>
                <w:tcW w:w="1064" w:type="dxa"/>
                <w:gridSpan w:val="3"/>
                <w:vAlign w:val="bottom"/>
              </w:tcPr>
            </w:tcPrChange>
          </w:tcPr>
          <w:p w14:paraId="7533424B" w14:textId="77777777" w:rsidR="005E0CBA" w:rsidRPr="00224DB6" w:rsidRDefault="005E0CBA" w:rsidP="00C507EE">
            <w:pPr>
              <w:jc w:val="right"/>
            </w:pPr>
            <w:r w:rsidRPr="00224DB6">
              <w:rPr>
                <w:color w:val="000000"/>
                <w:sz w:val="22"/>
                <w:rPrChange w:id="5208" w:author="Markel" w:date="2018-07-20T14:56:00Z">
                  <w:rPr>
                    <w:rFonts w:ascii="Calibri" w:hAnsi="Calibri"/>
                    <w:color w:val="000000"/>
                    <w:sz w:val="22"/>
                  </w:rPr>
                </w:rPrChange>
              </w:rPr>
              <w:t>13</w:t>
            </w:r>
          </w:p>
        </w:tc>
        <w:tc>
          <w:tcPr>
            <w:tcW w:w="810" w:type="dxa"/>
            <w:vAlign w:val="bottom"/>
            <w:tcPrChange w:id="5209" w:author="Markel" w:date="2018-07-20T14:56:00Z">
              <w:tcPr>
                <w:tcW w:w="1064" w:type="dxa"/>
                <w:gridSpan w:val="4"/>
                <w:vAlign w:val="bottom"/>
              </w:tcPr>
            </w:tcPrChange>
          </w:tcPr>
          <w:p w14:paraId="4A8331D4" w14:textId="77777777" w:rsidR="005E0CBA" w:rsidRPr="00224DB6" w:rsidRDefault="005E0CBA" w:rsidP="00C507EE">
            <w:pPr>
              <w:jc w:val="right"/>
            </w:pPr>
            <w:r w:rsidRPr="00224DB6">
              <w:rPr>
                <w:color w:val="000000"/>
                <w:sz w:val="22"/>
                <w:rPrChange w:id="5210" w:author="Markel" w:date="2018-07-20T14:56:00Z">
                  <w:rPr>
                    <w:rFonts w:ascii="Calibri" w:hAnsi="Calibri"/>
                    <w:color w:val="000000"/>
                    <w:sz w:val="22"/>
                  </w:rPr>
                </w:rPrChange>
              </w:rPr>
              <w:t>-12</w:t>
            </w:r>
          </w:p>
        </w:tc>
        <w:tc>
          <w:tcPr>
            <w:tcW w:w="889" w:type="dxa"/>
            <w:vAlign w:val="bottom"/>
            <w:tcPrChange w:id="5211" w:author="Markel" w:date="2018-07-20T14:56:00Z">
              <w:tcPr>
                <w:tcW w:w="1064" w:type="dxa"/>
                <w:gridSpan w:val="4"/>
                <w:vAlign w:val="bottom"/>
              </w:tcPr>
            </w:tcPrChange>
          </w:tcPr>
          <w:p w14:paraId="261B7227" w14:textId="77777777" w:rsidR="005E0CBA" w:rsidRPr="00224DB6" w:rsidRDefault="005E0CBA" w:rsidP="00C507EE">
            <w:pPr>
              <w:jc w:val="right"/>
            </w:pPr>
            <w:r w:rsidRPr="00224DB6">
              <w:rPr>
                <w:color w:val="000000"/>
                <w:sz w:val="22"/>
                <w:rPrChange w:id="5212" w:author="Markel" w:date="2018-07-20T14:56:00Z">
                  <w:rPr>
                    <w:rFonts w:ascii="Calibri" w:hAnsi="Calibri"/>
                    <w:color w:val="000000"/>
                    <w:sz w:val="22"/>
                  </w:rPr>
                </w:rPrChange>
              </w:rPr>
              <w:t>-23</w:t>
            </w:r>
          </w:p>
        </w:tc>
      </w:tr>
      <w:tr w:rsidR="005E0CBA" w:rsidRPr="00224DB6" w14:paraId="12EDE93C" w14:textId="77777777" w:rsidTr="005E0CBA">
        <w:tblPrEx>
          <w:tblW w:w="0" w:type="auto"/>
          <w:tblPrExChange w:id="5213" w:author="Markel" w:date="2018-07-20T14:56:00Z">
            <w:tblPrEx>
              <w:tblW w:w="0" w:type="auto"/>
            </w:tblPrEx>
          </w:tblPrExChange>
        </w:tblPrEx>
        <w:trPr>
          <w:trPrChange w:id="5214" w:author="Markel" w:date="2018-07-20T14:56:00Z">
            <w:trPr>
              <w:gridAfter w:val="0"/>
            </w:trPr>
          </w:trPrChange>
        </w:trPr>
        <w:tc>
          <w:tcPr>
            <w:tcW w:w="964" w:type="dxa"/>
            <w:vAlign w:val="bottom"/>
            <w:tcPrChange w:id="5215" w:author="Markel" w:date="2018-07-20T14:56:00Z">
              <w:tcPr>
                <w:tcW w:w="1064" w:type="dxa"/>
                <w:gridSpan w:val="2"/>
                <w:vAlign w:val="bottom"/>
              </w:tcPr>
            </w:tcPrChange>
          </w:tcPr>
          <w:p w14:paraId="6E7CA9A3" w14:textId="77777777" w:rsidR="005E0CBA" w:rsidRPr="00224DB6" w:rsidRDefault="005E0CBA" w:rsidP="00C507EE">
            <w:pPr>
              <w:jc w:val="right"/>
            </w:pPr>
            <w:r w:rsidRPr="00224DB6">
              <w:rPr>
                <w:color w:val="000000"/>
                <w:sz w:val="22"/>
                <w:rPrChange w:id="5216" w:author="Markel" w:date="2018-07-20T14:56:00Z">
                  <w:rPr>
                    <w:rFonts w:ascii="Calibri" w:hAnsi="Calibri"/>
                    <w:color w:val="000000"/>
                    <w:sz w:val="22"/>
                  </w:rPr>
                </w:rPrChange>
              </w:rPr>
              <w:t>00111</w:t>
            </w:r>
          </w:p>
        </w:tc>
        <w:tc>
          <w:tcPr>
            <w:tcW w:w="797" w:type="dxa"/>
            <w:vAlign w:val="bottom"/>
            <w:tcPrChange w:id="5217" w:author="Markel" w:date="2018-07-20T14:56:00Z">
              <w:tcPr>
                <w:tcW w:w="1064" w:type="dxa"/>
                <w:gridSpan w:val="2"/>
                <w:vAlign w:val="bottom"/>
              </w:tcPr>
            </w:tcPrChange>
          </w:tcPr>
          <w:p w14:paraId="3F84BFE9" w14:textId="77777777" w:rsidR="005E0CBA" w:rsidRPr="00224DB6" w:rsidRDefault="005E0CBA" w:rsidP="00C507EE">
            <w:pPr>
              <w:jc w:val="right"/>
            </w:pPr>
            <w:r w:rsidRPr="00224DB6">
              <w:rPr>
                <w:color w:val="000000"/>
                <w:sz w:val="22"/>
                <w:rPrChange w:id="5218" w:author="Markel" w:date="2018-07-20T14:56:00Z">
                  <w:rPr>
                    <w:rFonts w:ascii="Calibri" w:hAnsi="Calibri"/>
                    <w:color w:val="000000"/>
                    <w:sz w:val="22"/>
                  </w:rPr>
                </w:rPrChange>
              </w:rPr>
              <w:t>-9</w:t>
            </w:r>
          </w:p>
        </w:tc>
        <w:tc>
          <w:tcPr>
            <w:tcW w:w="877" w:type="dxa"/>
            <w:vAlign w:val="bottom"/>
            <w:tcPrChange w:id="5219" w:author="Markel" w:date="2018-07-20T14:56:00Z">
              <w:tcPr>
                <w:tcW w:w="1064" w:type="dxa"/>
                <w:gridSpan w:val="2"/>
                <w:vAlign w:val="bottom"/>
              </w:tcPr>
            </w:tcPrChange>
          </w:tcPr>
          <w:p w14:paraId="62C3247C" w14:textId="77777777" w:rsidR="005E0CBA" w:rsidRPr="00224DB6" w:rsidRDefault="005E0CBA" w:rsidP="00C507EE">
            <w:pPr>
              <w:jc w:val="right"/>
            </w:pPr>
            <w:r w:rsidRPr="00224DB6">
              <w:rPr>
                <w:color w:val="000000"/>
                <w:sz w:val="22"/>
                <w:rPrChange w:id="5220" w:author="Markel" w:date="2018-07-20T14:56:00Z">
                  <w:rPr>
                    <w:rFonts w:ascii="Calibri" w:hAnsi="Calibri"/>
                    <w:color w:val="000000"/>
                    <w:sz w:val="22"/>
                  </w:rPr>
                </w:rPrChange>
              </w:rPr>
              <w:t>-17</w:t>
            </w:r>
          </w:p>
        </w:tc>
        <w:tc>
          <w:tcPr>
            <w:tcW w:w="803" w:type="dxa"/>
            <w:vAlign w:val="bottom"/>
            <w:tcPrChange w:id="5221" w:author="Markel" w:date="2018-07-20T14:56:00Z">
              <w:tcPr>
                <w:tcW w:w="1064" w:type="dxa"/>
                <w:gridSpan w:val="2"/>
                <w:vAlign w:val="bottom"/>
              </w:tcPr>
            </w:tcPrChange>
          </w:tcPr>
          <w:p w14:paraId="735B96E4" w14:textId="77777777" w:rsidR="005E0CBA" w:rsidRPr="00224DB6" w:rsidRDefault="005E0CBA" w:rsidP="00C507EE">
            <w:pPr>
              <w:jc w:val="right"/>
            </w:pPr>
            <w:r w:rsidRPr="00224DB6">
              <w:rPr>
                <w:color w:val="000000"/>
                <w:sz w:val="22"/>
                <w:rPrChange w:id="5222" w:author="Markel" w:date="2018-07-20T14:56:00Z">
                  <w:rPr>
                    <w:rFonts w:ascii="Calibri" w:hAnsi="Calibri"/>
                    <w:color w:val="000000"/>
                    <w:sz w:val="22"/>
                  </w:rPr>
                </w:rPrChange>
              </w:rPr>
              <w:t>7</w:t>
            </w:r>
          </w:p>
        </w:tc>
        <w:tc>
          <w:tcPr>
            <w:tcW w:w="883" w:type="dxa"/>
            <w:vAlign w:val="bottom"/>
            <w:tcPrChange w:id="5223" w:author="Markel" w:date="2018-07-20T14:56:00Z">
              <w:tcPr>
                <w:tcW w:w="1064" w:type="dxa"/>
                <w:gridSpan w:val="2"/>
                <w:vAlign w:val="bottom"/>
              </w:tcPr>
            </w:tcPrChange>
          </w:tcPr>
          <w:p w14:paraId="1BB88D9C" w14:textId="77777777" w:rsidR="005E0CBA" w:rsidRPr="00224DB6" w:rsidRDefault="005E0CBA" w:rsidP="00C507EE">
            <w:pPr>
              <w:jc w:val="right"/>
            </w:pPr>
            <w:r w:rsidRPr="00224DB6">
              <w:rPr>
                <w:color w:val="000000"/>
                <w:sz w:val="22"/>
                <w:rPrChange w:id="5224" w:author="Markel" w:date="2018-07-20T14:56:00Z">
                  <w:rPr>
                    <w:rFonts w:ascii="Calibri" w:hAnsi="Calibri"/>
                    <w:color w:val="000000"/>
                    <w:sz w:val="22"/>
                  </w:rPr>
                </w:rPrChange>
              </w:rPr>
              <w:t>15</w:t>
            </w:r>
          </w:p>
        </w:tc>
        <w:tc>
          <w:tcPr>
            <w:tcW w:w="666" w:type="dxa"/>
            <w:cellIns w:id="5225" w:author="Markel" w:date="2018-07-20T14:56:00Z"/>
            <w:tcPrChange w:id="5226" w:author="Markel" w:date="2018-07-20T14:56:00Z">
              <w:tcPr>
                <w:tcW w:w="1064" w:type="dxa"/>
                <w:gridSpan w:val="2"/>
                <w:vAlign w:val="bottom"/>
                <w:cellIns w:id="5227" w:author="Markel" w:date="2018-07-20T14:56:00Z"/>
              </w:tcPr>
            </w:tcPrChange>
          </w:tcPr>
          <w:p w14:paraId="121D58FD" w14:textId="77777777" w:rsidR="005E0CBA" w:rsidRPr="00224DB6" w:rsidRDefault="007B1500" w:rsidP="00C507EE">
            <w:pPr>
              <w:jc w:val="right"/>
              <w:rPr>
                <w:color w:val="000000"/>
              </w:rPr>
            </w:pPr>
            <w:ins w:id="5228" w:author="Markel" w:date="2018-07-20T14:56:00Z">
              <w:r w:rsidRPr="00224DB6">
                <w:rPr>
                  <w:color w:val="000000"/>
                </w:rPr>
                <w:t>-1</w:t>
              </w:r>
            </w:ins>
          </w:p>
        </w:tc>
        <w:tc>
          <w:tcPr>
            <w:tcW w:w="666" w:type="dxa"/>
            <w:tcPrChange w:id="5229" w:author="Markel" w:date="2018-07-20T14:56:00Z">
              <w:tcPr>
                <w:tcW w:w="1064" w:type="dxa"/>
                <w:vAlign w:val="bottom"/>
              </w:tcPr>
            </w:tcPrChange>
          </w:tcPr>
          <w:p w14:paraId="0AEBA80C" w14:textId="77777777" w:rsidR="005E0CBA" w:rsidRPr="00224DB6" w:rsidRDefault="007B1500" w:rsidP="00C507EE">
            <w:pPr>
              <w:jc w:val="right"/>
              <w:rPr>
                <w:color w:val="000000"/>
                <w:rPrChange w:id="5230" w:author="Markel" w:date="2018-07-20T14:56:00Z">
                  <w:rPr/>
                </w:rPrChange>
              </w:rPr>
            </w:pPr>
            <w:ins w:id="5231" w:author="Markel" w:date="2018-07-20T14:56:00Z">
              <w:r w:rsidRPr="00224DB6">
                <w:rPr>
                  <w:color w:val="000000"/>
                </w:rPr>
                <w:t>-</w:t>
              </w:r>
            </w:ins>
            <w:r w:rsidRPr="00224DB6">
              <w:rPr>
                <w:color w:val="000000"/>
                <w:rPrChange w:id="5232" w:author="Markel" w:date="2018-07-20T14:56:00Z">
                  <w:rPr>
                    <w:rFonts w:ascii="Calibri" w:hAnsi="Calibri"/>
                    <w:color w:val="000000"/>
                    <w:sz w:val="22"/>
                  </w:rPr>
                </w:rPrChange>
              </w:rPr>
              <w:t>7</w:t>
            </w:r>
          </w:p>
        </w:tc>
        <w:tc>
          <w:tcPr>
            <w:tcW w:w="790" w:type="dxa"/>
            <w:vAlign w:val="bottom"/>
            <w:cellIns w:id="5233" w:author="Markel" w:date="2018-07-20T14:56:00Z"/>
            <w:tcPrChange w:id="5234" w:author="Markel" w:date="2018-07-20T14:56:00Z">
              <w:tcPr>
                <w:tcW w:w="1064" w:type="dxa"/>
                <w:gridSpan w:val="3"/>
                <w:vAlign w:val="bottom"/>
                <w:cellIns w:id="5235" w:author="Markel" w:date="2018-07-20T14:56:00Z"/>
              </w:tcPr>
            </w:tcPrChange>
          </w:tcPr>
          <w:p w14:paraId="0D9A8870" w14:textId="77777777" w:rsidR="005E0CBA" w:rsidRPr="00224DB6" w:rsidRDefault="005E0CBA" w:rsidP="00C507EE">
            <w:pPr>
              <w:jc w:val="right"/>
            </w:pPr>
            <w:ins w:id="5236" w:author="Markel" w:date="2018-07-20T14:56:00Z">
              <w:r w:rsidRPr="00224DB6">
                <w:rPr>
                  <w:color w:val="000000"/>
                  <w:sz w:val="22"/>
                  <w:szCs w:val="22"/>
                </w:rPr>
                <w:t>7</w:t>
              </w:r>
            </w:ins>
          </w:p>
        </w:tc>
        <w:tc>
          <w:tcPr>
            <w:tcW w:w="871" w:type="dxa"/>
            <w:vAlign w:val="bottom"/>
            <w:tcPrChange w:id="5237" w:author="Markel" w:date="2018-07-20T14:56:00Z">
              <w:tcPr>
                <w:tcW w:w="1064" w:type="dxa"/>
                <w:gridSpan w:val="4"/>
                <w:vAlign w:val="bottom"/>
              </w:tcPr>
            </w:tcPrChange>
          </w:tcPr>
          <w:p w14:paraId="7C70ED60" w14:textId="77777777" w:rsidR="005E0CBA" w:rsidRPr="00224DB6" w:rsidRDefault="005E0CBA" w:rsidP="00C507EE">
            <w:pPr>
              <w:jc w:val="right"/>
            </w:pPr>
            <w:r w:rsidRPr="00224DB6">
              <w:rPr>
                <w:color w:val="000000"/>
                <w:sz w:val="22"/>
                <w:rPrChange w:id="5238" w:author="Markel" w:date="2018-07-20T14:56:00Z">
                  <w:rPr>
                    <w:rFonts w:ascii="Calibri" w:hAnsi="Calibri"/>
                    <w:color w:val="000000"/>
                    <w:sz w:val="22"/>
                  </w:rPr>
                </w:rPrChange>
              </w:rPr>
              <w:t>15</w:t>
            </w:r>
          </w:p>
        </w:tc>
        <w:tc>
          <w:tcPr>
            <w:tcW w:w="810" w:type="dxa"/>
            <w:vAlign w:val="bottom"/>
            <w:tcPrChange w:id="5239" w:author="Markel" w:date="2018-07-20T14:56:00Z">
              <w:tcPr>
                <w:tcW w:w="1064" w:type="dxa"/>
                <w:gridSpan w:val="5"/>
                <w:vAlign w:val="bottom"/>
              </w:tcPr>
            </w:tcPrChange>
          </w:tcPr>
          <w:p w14:paraId="134F8107" w14:textId="77777777" w:rsidR="005E0CBA" w:rsidRPr="00224DB6" w:rsidRDefault="005E0CBA" w:rsidP="00C507EE">
            <w:pPr>
              <w:jc w:val="right"/>
            </w:pPr>
            <w:r w:rsidRPr="00224DB6">
              <w:rPr>
                <w:color w:val="000000"/>
                <w:sz w:val="22"/>
                <w:rPrChange w:id="5240" w:author="Markel" w:date="2018-07-20T14:56:00Z">
                  <w:rPr>
                    <w:rFonts w:ascii="Calibri" w:hAnsi="Calibri"/>
                    <w:color w:val="000000"/>
                    <w:sz w:val="22"/>
                  </w:rPr>
                </w:rPrChange>
              </w:rPr>
              <w:t>-11</w:t>
            </w:r>
          </w:p>
        </w:tc>
        <w:tc>
          <w:tcPr>
            <w:tcW w:w="889" w:type="dxa"/>
            <w:vAlign w:val="bottom"/>
            <w:tcPrChange w:id="5241" w:author="Markel" w:date="2018-07-20T14:56:00Z">
              <w:tcPr>
                <w:tcW w:w="1064" w:type="dxa"/>
                <w:gridSpan w:val="4"/>
                <w:vAlign w:val="bottom"/>
              </w:tcPr>
            </w:tcPrChange>
          </w:tcPr>
          <w:p w14:paraId="6C159479" w14:textId="77777777" w:rsidR="005E0CBA" w:rsidRPr="00224DB6" w:rsidRDefault="005E0CBA" w:rsidP="00C507EE">
            <w:pPr>
              <w:jc w:val="right"/>
            </w:pPr>
            <w:r w:rsidRPr="00224DB6">
              <w:rPr>
                <w:color w:val="000000"/>
                <w:sz w:val="22"/>
                <w:rPrChange w:id="5242" w:author="Markel" w:date="2018-07-20T14:56:00Z">
                  <w:rPr>
                    <w:rFonts w:ascii="Calibri" w:hAnsi="Calibri"/>
                    <w:color w:val="000000"/>
                    <w:sz w:val="22"/>
                  </w:rPr>
                </w:rPrChange>
              </w:rPr>
              <w:t>-21</w:t>
            </w:r>
          </w:p>
        </w:tc>
      </w:tr>
      <w:tr w:rsidR="005E0CBA" w:rsidRPr="00224DB6" w14:paraId="21F5A56F" w14:textId="77777777" w:rsidTr="005E0CBA">
        <w:tblPrEx>
          <w:tblW w:w="0" w:type="auto"/>
          <w:tblPrExChange w:id="5243" w:author="Markel" w:date="2018-07-20T14:56:00Z">
            <w:tblPrEx>
              <w:tblW w:w="0" w:type="auto"/>
            </w:tblPrEx>
          </w:tblPrExChange>
        </w:tblPrEx>
        <w:trPr>
          <w:trPrChange w:id="5244" w:author="Markel" w:date="2018-07-20T14:56:00Z">
            <w:trPr>
              <w:gridAfter w:val="0"/>
            </w:trPr>
          </w:trPrChange>
        </w:trPr>
        <w:tc>
          <w:tcPr>
            <w:tcW w:w="964" w:type="dxa"/>
            <w:vAlign w:val="bottom"/>
            <w:tcPrChange w:id="5245" w:author="Markel" w:date="2018-07-20T14:56:00Z">
              <w:tcPr>
                <w:tcW w:w="1064" w:type="dxa"/>
                <w:gridSpan w:val="2"/>
                <w:vAlign w:val="bottom"/>
              </w:tcPr>
            </w:tcPrChange>
          </w:tcPr>
          <w:p w14:paraId="4C195F43" w14:textId="77777777" w:rsidR="005E0CBA" w:rsidRPr="00224DB6" w:rsidRDefault="005E0CBA" w:rsidP="00C507EE">
            <w:pPr>
              <w:jc w:val="right"/>
            </w:pPr>
            <w:r w:rsidRPr="00224DB6">
              <w:rPr>
                <w:color w:val="000000"/>
                <w:sz w:val="22"/>
                <w:rPrChange w:id="5246" w:author="Markel" w:date="2018-07-20T14:56:00Z">
                  <w:rPr>
                    <w:rFonts w:ascii="Calibri" w:hAnsi="Calibri"/>
                    <w:color w:val="000000"/>
                    <w:sz w:val="22"/>
                  </w:rPr>
                </w:rPrChange>
              </w:rPr>
              <w:t>01000</w:t>
            </w:r>
          </w:p>
        </w:tc>
        <w:tc>
          <w:tcPr>
            <w:tcW w:w="797" w:type="dxa"/>
            <w:vAlign w:val="bottom"/>
            <w:tcPrChange w:id="5247" w:author="Markel" w:date="2018-07-20T14:56:00Z">
              <w:tcPr>
                <w:tcW w:w="1064" w:type="dxa"/>
                <w:gridSpan w:val="2"/>
                <w:vAlign w:val="bottom"/>
              </w:tcPr>
            </w:tcPrChange>
          </w:tcPr>
          <w:p w14:paraId="04687D96" w14:textId="77777777" w:rsidR="005E0CBA" w:rsidRPr="00224DB6" w:rsidRDefault="005E0CBA" w:rsidP="00C507EE">
            <w:pPr>
              <w:jc w:val="right"/>
            </w:pPr>
            <w:r w:rsidRPr="00224DB6">
              <w:rPr>
                <w:color w:val="000000"/>
                <w:sz w:val="22"/>
                <w:rPrChange w:id="5248" w:author="Markel" w:date="2018-07-20T14:56:00Z">
                  <w:rPr>
                    <w:rFonts w:ascii="Calibri" w:hAnsi="Calibri"/>
                    <w:color w:val="000000"/>
                    <w:sz w:val="22"/>
                  </w:rPr>
                </w:rPrChange>
              </w:rPr>
              <w:t>-8</w:t>
            </w:r>
          </w:p>
        </w:tc>
        <w:tc>
          <w:tcPr>
            <w:tcW w:w="877" w:type="dxa"/>
            <w:vAlign w:val="bottom"/>
            <w:tcPrChange w:id="5249" w:author="Markel" w:date="2018-07-20T14:56:00Z">
              <w:tcPr>
                <w:tcW w:w="1064" w:type="dxa"/>
                <w:gridSpan w:val="2"/>
                <w:vAlign w:val="bottom"/>
              </w:tcPr>
            </w:tcPrChange>
          </w:tcPr>
          <w:p w14:paraId="37A69AB7" w14:textId="77777777" w:rsidR="005E0CBA" w:rsidRPr="00224DB6" w:rsidRDefault="005E0CBA" w:rsidP="00C507EE">
            <w:pPr>
              <w:jc w:val="right"/>
            </w:pPr>
            <w:r w:rsidRPr="00224DB6">
              <w:rPr>
                <w:color w:val="000000"/>
                <w:sz w:val="22"/>
                <w:rPrChange w:id="5250" w:author="Markel" w:date="2018-07-20T14:56:00Z">
                  <w:rPr>
                    <w:rFonts w:ascii="Calibri" w:hAnsi="Calibri"/>
                    <w:color w:val="000000"/>
                    <w:sz w:val="22"/>
                  </w:rPr>
                </w:rPrChange>
              </w:rPr>
              <w:t>-15</w:t>
            </w:r>
          </w:p>
        </w:tc>
        <w:tc>
          <w:tcPr>
            <w:tcW w:w="803" w:type="dxa"/>
            <w:vAlign w:val="bottom"/>
            <w:tcPrChange w:id="5251" w:author="Markel" w:date="2018-07-20T14:56:00Z">
              <w:tcPr>
                <w:tcW w:w="1064" w:type="dxa"/>
                <w:gridSpan w:val="2"/>
                <w:vAlign w:val="bottom"/>
              </w:tcPr>
            </w:tcPrChange>
          </w:tcPr>
          <w:p w14:paraId="0D8A334D" w14:textId="77777777" w:rsidR="005E0CBA" w:rsidRPr="00224DB6" w:rsidRDefault="005E0CBA" w:rsidP="00C507EE">
            <w:pPr>
              <w:jc w:val="right"/>
            </w:pPr>
            <w:r w:rsidRPr="00224DB6">
              <w:rPr>
                <w:color w:val="000000"/>
                <w:sz w:val="22"/>
                <w:rPrChange w:id="5252" w:author="Markel" w:date="2018-07-20T14:56:00Z">
                  <w:rPr>
                    <w:rFonts w:ascii="Calibri" w:hAnsi="Calibri"/>
                    <w:color w:val="000000"/>
                    <w:sz w:val="22"/>
                  </w:rPr>
                </w:rPrChange>
              </w:rPr>
              <w:t>8</w:t>
            </w:r>
          </w:p>
        </w:tc>
        <w:tc>
          <w:tcPr>
            <w:tcW w:w="883" w:type="dxa"/>
            <w:vAlign w:val="bottom"/>
            <w:tcPrChange w:id="5253" w:author="Markel" w:date="2018-07-20T14:56:00Z">
              <w:tcPr>
                <w:tcW w:w="1064" w:type="dxa"/>
                <w:gridSpan w:val="2"/>
                <w:vAlign w:val="bottom"/>
              </w:tcPr>
            </w:tcPrChange>
          </w:tcPr>
          <w:p w14:paraId="09DEDC21" w14:textId="77777777" w:rsidR="005E0CBA" w:rsidRPr="00224DB6" w:rsidRDefault="005E0CBA" w:rsidP="00C507EE">
            <w:pPr>
              <w:jc w:val="right"/>
            </w:pPr>
            <w:r w:rsidRPr="00224DB6">
              <w:rPr>
                <w:color w:val="000000"/>
                <w:sz w:val="22"/>
                <w:rPrChange w:id="5254" w:author="Markel" w:date="2018-07-20T14:56:00Z">
                  <w:rPr>
                    <w:rFonts w:ascii="Calibri" w:hAnsi="Calibri"/>
                    <w:color w:val="000000"/>
                    <w:sz w:val="22"/>
                  </w:rPr>
                </w:rPrChange>
              </w:rPr>
              <w:t>17</w:t>
            </w:r>
          </w:p>
        </w:tc>
        <w:tc>
          <w:tcPr>
            <w:tcW w:w="666" w:type="dxa"/>
            <w:cellIns w:id="5255" w:author="Markel" w:date="2018-07-20T14:56:00Z"/>
            <w:tcPrChange w:id="5256" w:author="Markel" w:date="2018-07-20T14:56:00Z">
              <w:tcPr>
                <w:tcW w:w="1064" w:type="dxa"/>
                <w:gridSpan w:val="2"/>
                <w:vAlign w:val="bottom"/>
                <w:cellIns w:id="5257" w:author="Markel" w:date="2018-07-20T14:56:00Z"/>
              </w:tcPr>
            </w:tcPrChange>
          </w:tcPr>
          <w:p w14:paraId="45AF9895" w14:textId="77777777" w:rsidR="005E0CBA" w:rsidRPr="00224DB6" w:rsidRDefault="007B1500" w:rsidP="00C507EE">
            <w:pPr>
              <w:jc w:val="right"/>
              <w:rPr>
                <w:color w:val="000000"/>
              </w:rPr>
            </w:pPr>
            <w:ins w:id="5258" w:author="Markel" w:date="2018-07-20T14:56:00Z">
              <w:r w:rsidRPr="00224DB6">
                <w:rPr>
                  <w:color w:val="000000"/>
                </w:rPr>
                <w:t>0</w:t>
              </w:r>
            </w:ins>
          </w:p>
        </w:tc>
        <w:tc>
          <w:tcPr>
            <w:tcW w:w="666" w:type="dxa"/>
            <w:cellIns w:id="5259" w:author="Markel" w:date="2018-07-20T14:56:00Z"/>
            <w:tcPrChange w:id="5260" w:author="Markel" w:date="2018-07-20T14:56:00Z">
              <w:tcPr>
                <w:tcW w:w="1064" w:type="dxa"/>
                <w:gridSpan w:val="3"/>
                <w:vAlign w:val="bottom"/>
                <w:cellIns w:id="5261" w:author="Markel" w:date="2018-07-20T14:56:00Z"/>
              </w:tcPr>
            </w:tcPrChange>
          </w:tcPr>
          <w:p w14:paraId="7C7D679D" w14:textId="77777777" w:rsidR="005E0CBA" w:rsidRPr="00224DB6" w:rsidRDefault="007B1500" w:rsidP="00C507EE">
            <w:pPr>
              <w:jc w:val="right"/>
              <w:rPr>
                <w:color w:val="000000"/>
              </w:rPr>
            </w:pPr>
            <w:ins w:id="5262" w:author="Markel" w:date="2018-07-20T14:56:00Z">
              <w:r w:rsidRPr="00224DB6">
                <w:rPr>
                  <w:color w:val="000000"/>
                </w:rPr>
                <w:t>9</w:t>
              </w:r>
            </w:ins>
          </w:p>
        </w:tc>
        <w:tc>
          <w:tcPr>
            <w:tcW w:w="790" w:type="dxa"/>
            <w:vAlign w:val="bottom"/>
            <w:tcPrChange w:id="5263" w:author="Markel" w:date="2018-07-20T14:56:00Z">
              <w:tcPr>
                <w:tcW w:w="1064" w:type="dxa"/>
                <w:gridSpan w:val="4"/>
                <w:vAlign w:val="bottom"/>
              </w:tcPr>
            </w:tcPrChange>
          </w:tcPr>
          <w:p w14:paraId="71FCE9EB" w14:textId="77777777" w:rsidR="005E0CBA" w:rsidRPr="00224DB6" w:rsidRDefault="005E0CBA" w:rsidP="00C507EE">
            <w:pPr>
              <w:jc w:val="right"/>
            </w:pPr>
            <w:r w:rsidRPr="00224DB6">
              <w:rPr>
                <w:color w:val="000000"/>
                <w:sz w:val="22"/>
                <w:rPrChange w:id="5264" w:author="Markel" w:date="2018-07-20T14:56:00Z">
                  <w:rPr>
                    <w:rFonts w:ascii="Calibri" w:hAnsi="Calibri"/>
                    <w:color w:val="000000"/>
                    <w:sz w:val="22"/>
                  </w:rPr>
                </w:rPrChange>
              </w:rPr>
              <w:t>8</w:t>
            </w:r>
          </w:p>
        </w:tc>
        <w:tc>
          <w:tcPr>
            <w:tcW w:w="871" w:type="dxa"/>
            <w:vAlign w:val="bottom"/>
            <w:tcPrChange w:id="5265" w:author="Markel" w:date="2018-07-20T14:56:00Z">
              <w:tcPr>
                <w:tcW w:w="1064" w:type="dxa"/>
                <w:gridSpan w:val="3"/>
                <w:vAlign w:val="bottom"/>
              </w:tcPr>
            </w:tcPrChange>
          </w:tcPr>
          <w:p w14:paraId="0EA6CE31" w14:textId="77777777" w:rsidR="005E0CBA" w:rsidRPr="00224DB6" w:rsidRDefault="005E0CBA" w:rsidP="00C507EE">
            <w:pPr>
              <w:jc w:val="right"/>
            </w:pPr>
            <w:r w:rsidRPr="00224DB6">
              <w:rPr>
                <w:color w:val="000000"/>
                <w:sz w:val="22"/>
                <w:rPrChange w:id="5266" w:author="Markel" w:date="2018-07-20T14:56:00Z">
                  <w:rPr>
                    <w:rFonts w:ascii="Calibri" w:hAnsi="Calibri"/>
                    <w:color w:val="000000"/>
                    <w:sz w:val="22"/>
                  </w:rPr>
                </w:rPrChange>
              </w:rPr>
              <w:t>17</w:t>
            </w:r>
          </w:p>
        </w:tc>
        <w:tc>
          <w:tcPr>
            <w:tcW w:w="810" w:type="dxa"/>
            <w:vAlign w:val="bottom"/>
            <w:tcPrChange w:id="5267" w:author="Markel" w:date="2018-07-20T14:56:00Z">
              <w:tcPr>
                <w:tcW w:w="1064" w:type="dxa"/>
                <w:gridSpan w:val="4"/>
                <w:vAlign w:val="bottom"/>
              </w:tcPr>
            </w:tcPrChange>
          </w:tcPr>
          <w:p w14:paraId="3040DDFB" w14:textId="77777777" w:rsidR="005E0CBA" w:rsidRPr="00224DB6" w:rsidRDefault="005E0CBA" w:rsidP="00C507EE">
            <w:pPr>
              <w:jc w:val="right"/>
            </w:pPr>
            <w:r w:rsidRPr="00224DB6">
              <w:rPr>
                <w:color w:val="000000"/>
                <w:sz w:val="22"/>
                <w:rPrChange w:id="5268" w:author="Markel" w:date="2018-07-20T14:56:00Z">
                  <w:rPr>
                    <w:rFonts w:ascii="Calibri" w:hAnsi="Calibri"/>
                    <w:color w:val="000000"/>
                    <w:sz w:val="22"/>
                  </w:rPr>
                </w:rPrChange>
              </w:rPr>
              <w:t>-1</w:t>
            </w:r>
          </w:p>
        </w:tc>
        <w:tc>
          <w:tcPr>
            <w:tcW w:w="889" w:type="dxa"/>
            <w:vAlign w:val="bottom"/>
            <w:tcPrChange w:id="5269" w:author="Markel" w:date="2018-07-20T14:56:00Z">
              <w:tcPr>
                <w:tcW w:w="1064" w:type="dxa"/>
                <w:gridSpan w:val="4"/>
                <w:vAlign w:val="bottom"/>
              </w:tcPr>
            </w:tcPrChange>
          </w:tcPr>
          <w:p w14:paraId="4390B828" w14:textId="77777777" w:rsidR="005E0CBA" w:rsidRPr="00224DB6" w:rsidRDefault="005E0CBA" w:rsidP="00C507EE">
            <w:pPr>
              <w:jc w:val="right"/>
            </w:pPr>
            <w:r w:rsidRPr="00224DB6">
              <w:rPr>
                <w:color w:val="000000"/>
                <w:sz w:val="22"/>
                <w:rPrChange w:id="5270" w:author="Markel" w:date="2018-07-20T14:56:00Z">
                  <w:rPr>
                    <w:rFonts w:ascii="Calibri" w:hAnsi="Calibri"/>
                    <w:color w:val="000000"/>
                    <w:sz w:val="22"/>
                  </w:rPr>
                </w:rPrChange>
              </w:rPr>
              <w:t>-1</w:t>
            </w:r>
          </w:p>
        </w:tc>
      </w:tr>
      <w:tr w:rsidR="005E0CBA" w:rsidRPr="00224DB6" w14:paraId="1ECE48F3" w14:textId="77777777" w:rsidTr="005E0CBA">
        <w:tblPrEx>
          <w:tblW w:w="0" w:type="auto"/>
          <w:tblPrExChange w:id="5271" w:author="Markel" w:date="2018-07-20T14:56:00Z">
            <w:tblPrEx>
              <w:tblW w:w="0" w:type="auto"/>
            </w:tblPrEx>
          </w:tblPrExChange>
        </w:tblPrEx>
        <w:trPr>
          <w:trPrChange w:id="5272" w:author="Markel" w:date="2018-07-20T14:56:00Z">
            <w:trPr>
              <w:gridAfter w:val="0"/>
            </w:trPr>
          </w:trPrChange>
        </w:trPr>
        <w:tc>
          <w:tcPr>
            <w:tcW w:w="964" w:type="dxa"/>
            <w:vAlign w:val="bottom"/>
            <w:tcPrChange w:id="5273" w:author="Markel" w:date="2018-07-20T14:56:00Z">
              <w:tcPr>
                <w:tcW w:w="1064" w:type="dxa"/>
                <w:gridSpan w:val="2"/>
                <w:vAlign w:val="bottom"/>
              </w:tcPr>
            </w:tcPrChange>
          </w:tcPr>
          <w:p w14:paraId="67D85110" w14:textId="77777777" w:rsidR="005E0CBA" w:rsidRPr="00224DB6" w:rsidRDefault="005E0CBA" w:rsidP="00C507EE">
            <w:pPr>
              <w:jc w:val="right"/>
            </w:pPr>
            <w:r w:rsidRPr="00224DB6">
              <w:rPr>
                <w:color w:val="000000"/>
                <w:sz w:val="22"/>
                <w:rPrChange w:id="5274" w:author="Markel" w:date="2018-07-20T14:56:00Z">
                  <w:rPr>
                    <w:rFonts w:ascii="Calibri" w:hAnsi="Calibri"/>
                    <w:color w:val="000000"/>
                    <w:sz w:val="22"/>
                  </w:rPr>
                </w:rPrChange>
              </w:rPr>
              <w:t>01001</w:t>
            </w:r>
          </w:p>
        </w:tc>
        <w:tc>
          <w:tcPr>
            <w:tcW w:w="797" w:type="dxa"/>
            <w:vAlign w:val="bottom"/>
            <w:tcPrChange w:id="5275" w:author="Markel" w:date="2018-07-20T14:56:00Z">
              <w:tcPr>
                <w:tcW w:w="1064" w:type="dxa"/>
                <w:gridSpan w:val="2"/>
                <w:vAlign w:val="bottom"/>
              </w:tcPr>
            </w:tcPrChange>
          </w:tcPr>
          <w:p w14:paraId="70AAC66D" w14:textId="77777777" w:rsidR="005E0CBA" w:rsidRPr="00224DB6" w:rsidRDefault="005E0CBA" w:rsidP="00C507EE">
            <w:pPr>
              <w:jc w:val="right"/>
            </w:pPr>
            <w:r w:rsidRPr="00224DB6">
              <w:rPr>
                <w:color w:val="000000"/>
                <w:sz w:val="22"/>
                <w:rPrChange w:id="5276" w:author="Markel" w:date="2018-07-20T14:56:00Z">
                  <w:rPr>
                    <w:rFonts w:ascii="Calibri" w:hAnsi="Calibri"/>
                    <w:color w:val="000000"/>
                    <w:sz w:val="22"/>
                  </w:rPr>
                </w:rPrChange>
              </w:rPr>
              <w:t>-7</w:t>
            </w:r>
          </w:p>
        </w:tc>
        <w:tc>
          <w:tcPr>
            <w:tcW w:w="877" w:type="dxa"/>
            <w:vAlign w:val="bottom"/>
            <w:tcPrChange w:id="5277" w:author="Markel" w:date="2018-07-20T14:56:00Z">
              <w:tcPr>
                <w:tcW w:w="1064" w:type="dxa"/>
                <w:gridSpan w:val="2"/>
                <w:vAlign w:val="bottom"/>
              </w:tcPr>
            </w:tcPrChange>
          </w:tcPr>
          <w:p w14:paraId="628B27DA" w14:textId="77777777" w:rsidR="005E0CBA" w:rsidRPr="00224DB6" w:rsidRDefault="005E0CBA" w:rsidP="00C507EE">
            <w:pPr>
              <w:jc w:val="right"/>
            </w:pPr>
            <w:r w:rsidRPr="00224DB6">
              <w:rPr>
                <w:color w:val="000000"/>
                <w:sz w:val="22"/>
                <w:rPrChange w:id="5278" w:author="Markel" w:date="2018-07-20T14:56:00Z">
                  <w:rPr>
                    <w:rFonts w:ascii="Calibri" w:hAnsi="Calibri"/>
                    <w:color w:val="000000"/>
                    <w:sz w:val="22"/>
                  </w:rPr>
                </w:rPrChange>
              </w:rPr>
              <w:t>-13</w:t>
            </w:r>
          </w:p>
        </w:tc>
        <w:tc>
          <w:tcPr>
            <w:tcW w:w="803" w:type="dxa"/>
            <w:vAlign w:val="bottom"/>
            <w:tcPrChange w:id="5279" w:author="Markel" w:date="2018-07-20T14:56:00Z">
              <w:tcPr>
                <w:tcW w:w="1064" w:type="dxa"/>
                <w:gridSpan w:val="2"/>
                <w:vAlign w:val="bottom"/>
              </w:tcPr>
            </w:tcPrChange>
          </w:tcPr>
          <w:p w14:paraId="0F84B189" w14:textId="77777777" w:rsidR="005E0CBA" w:rsidRPr="00224DB6" w:rsidRDefault="005E0CBA" w:rsidP="00C507EE">
            <w:pPr>
              <w:jc w:val="right"/>
            </w:pPr>
            <w:r w:rsidRPr="00224DB6">
              <w:rPr>
                <w:color w:val="000000"/>
                <w:sz w:val="22"/>
                <w:rPrChange w:id="5280" w:author="Markel" w:date="2018-07-20T14:56:00Z">
                  <w:rPr>
                    <w:rFonts w:ascii="Calibri" w:hAnsi="Calibri"/>
                    <w:color w:val="000000"/>
                    <w:sz w:val="22"/>
                  </w:rPr>
                </w:rPrChange>
              </w:rPr>
              <w:t>9</w:t>
            </w:r>
          </w:p>
        </w:tc>
        <w:tc>
          <w:tcPr>
            <w:tcW w:w="883" w:type="dxa"/>
            <w:vAlign w:val="bottom"/>
            <w:tcPrChange w:id="5281" w:author="Markel" w:date="2018-07-20T14:56:00Z">
              <w:tcPr>
                <w:tcW w:w="1064" w:type="dxa"/>
                <w:gridSpan w:val="2"/>
                <w:vAlign w:val="bottom"/>
              </w:tcPr>
            </w:tcPrChange>
          </w:tcPr>
          <w:p w14:paraId="709B985A" w14:textId="77777777" w:rsidR="005E0CBA" w:rsidRPr="00224DB6" w:rsidRDefault="005E0CBA" w:rsidP="00C507EE">
            <w:pPr>
              <w:jc w:val="right"/>
            </w:pPr>
            <w:r w:rsidRPr="00224DB6">
              <w:rPr>
                <w:color w:val="000000"/>
                <w:sz w:val="22"/>
                <w:rPrChange w:id="5282" w:author="Markel" w:date="2018-07-20T14:56:00Z">
                  <w:rPr>
                    <w:rFonts w:ascii="Calibri" w:hAnsi="Calibri"/>
                    <w:color w:val="000000"/>
                    <w:sz w:val="22"/>
                  </w:rPr>
                </w:rPrChange>
              </w:rPr>
              <w:t>19</w:t>
            </w:r>
          </w:p>
        </w:tc>
        <w:tc>
          <w:tcPr>
            <w:tcW w:w="666" w:type="dxa"/>
            <w:cellIns w:id="5283" w:author="Markel" w:date="2018-07-20T14:56:00Z"/>
            <w:tcPrChange w:id="5284" w:author="Markel" w:date="2018-07-20T14:56:00Z">
              <w:tcPr>
                <w:tcW w:w="1064" w:type="dxa"/>
                <w:gridSpan w:val="2"/>
                <w:vAlign w:val="bottom"/>
                <w:cellIns w:id="5285" w:author="Markel" w:date="2018-07-20T14:56:00Z"/>
              </w:tcPr>
            </w:tcPrChange>
          </w:tcPr>
          <w:p w14:paraId="1C30AEC2" w14:textId="77777777" w:rsidR="005E0CBA" w:rsidRPr="00224DB6" w:rsidRDefault="007B1500" w:rsidP="00C507EE">
            <w:pPr>
              <w:jc w:val="right"/>
              <w:rPr>
                <w:color w:val="000000"/>
              </w:rPr>
            </w:pPr>
            <w:ins w:id="5286" w:author="Markel" w:date="2018-07-20T14:56:00Z">
              <w:r w:rsidRPr="00224DB6">
                <w:rPr>
                  <w:color w:val="000000"/>
                </w:rPr>
                <w:t>0</w:t>
              </w:r>
            </w:ins>
          </w:p>
        </w:tc>
        <w:tc>
          <w:tcPr>
            <w:tcW w:w="666" w:type="dxa"/>
            <w:tcPrChange w:id="5287" w:author="Markel" w:date="2018-07-20T14:56:00Z">
              <w:tcPr>
                <w:tcW w:w="1064" w:type="dxa"/>
                <w:vAlign w:val="bottom"/>
              </w:tcPr>
            </w:tcPrChange>
          </w:tcPr>
          <w:p w14:paraId="12ACF7E9" w14:textId="77777777" w:rsidR="005E0CBA" w:rsidRPr="00224DB6" w:rsidRDefault="007B1500" w:rsidP="00C507EE">
            <w:pPr>
              <w:jc w:val="right"/>
              <w:rPr>
                <w:color w:val="000000"/>
                <w:rPrChange w:id="5288" w:author="Markel" w:date="2018-07-20T14:56:00Z">
                  <w:rPr/>
                </w:rPrChange>
              </w:rPr>
            </w:pPr>
            <w:ins w:id="5289" w:author="Markel" w:date="2018-07-20T14:56:00Z">
              <w:r w:rsidRPr="00224DB6">
                <w:rPr>
                  <w:color w:val="000000"/>
                </w:rPr>
                <w:t>-</w:t>
              </w:r>
            </w:ins>
            <w:r w:rsidRPr="00224DB6">
              <w:rPr>
                <w:color w:val="000000"/>
                <w:rPrChange w:id="5290" w:author="Markel" w:date="2018-07-20T14:56:00Z">
                  <w:rPr>
                    <w:rFonts w:ascii="Calibri" w:hAnsi="Calibri"/>
                    <w:color w:val="000000"/>
                    <w:sz w:val="22"/>
                  </w:rPr>
                </w:rPrChange>
              </w:rPr>
              <w:t>9</w:t>
            </w:r>
          </w:p>
        </w:tc>
        <w:tc>
          <w:tcPr>
            <w:tcW w:w="790" w:type="dxa"/>
            <w:vAlign w:val="bottom"/>
            <w:cellIns w:id="5291" w:author="Markel" w:date="2018-07-20T14:56:00Z"/>
            <w:tcPrChange w:id="5292" w:author="Markel" w:date="2018-07-20T14:56:00Z">
              <w:tcPr>
                <w:tcW w:w="1064" w:type="dxa"/>
                <w:gridSpan w:val="3"/>
                <w:vAlign w:val="bottom"/>
                <w:cellIns w:id="5293" w:author="Markel" w:date="2018-07-20T14:56:00Z"/>
              </w:tcPr>
            </w:tcPrChange>
          </w:tcPr>
          <w:p w14:paraId="10AF584D" w14:textId="77777777" w:rsidR="005E0CBA" w:rsidRPr="00224DB6" w:rsidRDefault="005E0CBA" w:rsidP="00C507EE">
            <w:pPr>
              <w:jc w:val="right"/>
            </w:pPr>
            <w:ins w:id="5294" w:author="Markel" w:date="2018-07-20T14:56:00Z">
              <w:r w:rsidRPr="00224DB6">
                <w:rPr>
                  <w:color w:val="000000"/>
                  <w:sz w:val="22"/>
                  <w:szCs w:val="22"/>
                </w:rPr>
                <w:t>9</w:t>
              </w:r>
            </w:ins>
          </w:p>
        </w:tc>
        <w:tc>
          <w:tcPr>
            <w:tcW w:w="871" w:type="dxa"/>
            <w:vAlign w:val="bottom"/>
            <w:tcPrChange w:id="5295" w:author="Markel" w:date="2018-07-20T14:56:00Z">
              <w:tcPr>
                <w:tcW w:w="1064" w:type="dxa"/>
                <w:gridSpan w:val="4"/>
                <w:vAlign w:val="bottom"/>
              </w:tcPr>
            </w:tcPrChange>
          </w:tcPr>
          <w:p w14:paraId="31DB2D5B" w14:textId="77777777" w:rsidR="005E0CBA" w:rsidRPr="00224DB6" w:rsidRDefault="005E0CBA" w:rsidP="00C507EE">
            <w:pPr>
              <w:jc w:val="right"/>
            </w:pPr>
            <w:r w:rsidRPr="00224DB6">
              <w:rPr>
                <w:color w:val="000000"/>
                <w:sz w:val="22"/>
                <w:rPrChange w:id="5296" w:author="Markel" w:date="2018-07-20T14:56:00Z">
                  <w:rPr>
                    <w:rFonts w:ascii="Calibri" w:hAnsi="Calibri"/>
                    <w:color w:val="000000"/>
                    <w:sz w:val="22"/>
                  </w:rPr>
                </w:rPrChange>
              </w:rPr>
              <w:t>19</w:t>
            </w:r>
          </w:p>
        </w:tc>
        <w:tc>
          <w:tcPr>
            <w:tcW w:w="810" w:type="dxa"/>
            <w:vAlign w:val="bottom"/>
            <w:tcPrChange w:id="5297" w:author="Markel" w:date="2018-07-20T14:56:00Z">
              <w:tcPr>
                <w:tcW w:w="1064" w:type="dxa"/>
                <w:gridSpan w:val="5"/>
                <w:vAlign w:val="bottom"/>
              </w:tcPr>
            </w:tcPrChange>
          </w:tcPr>
          <w:p w14:paraId="4067DC6B" w14:textId="77777777" w:rsidR="005E0CBA" w:rsidRPr="00224DB6" w:rsidRDefault="005E0CBA" w:rsidP="00C507EE">
            <w:pPr>
              <w:jc w:val="right"/>
            </w:pPr>
            <w:r w:rsidRPr="00224DB6">
              <w:rPr>
                <w:color w:val="000000"/>
                <w:sz w:val="22"/>
                <w:rPrChange w:id="5298" w:author="Markel" w:date="2018-07-20T14:56:00Z">
                  <w:rPr>
                    <w:rFonts w:ascii="Calibri" w:hAnsi="Calibri"/>
                    <w:color w:val="000000"/>
                    <w:sz w:val="22"/>
                  </w:rPr>
                </w:rPrChange>
              </w:rPr>
              <w:t>-2</w:t>
            </w:r>
          </w:p>
        </w:tc>
        <w:tc>
          <w:tcPr>
            <w:tcW w:w="889" w:type="dxa"/>
            <w:vAlign w:val="bottom"/>
            <w:tcPrChange w:id="5299" w:author="Markel" w:date="2018-07-20T14:56:00Z">
              <w:tcPr>
                <w:tcW w:w="1064" w:type="dxa"/>
                <w:gridSpan w:val="4"/>
                <w:vAlign w:val="bottom"/>
              </w:tcPr>
            </w:tcPrChange>
          </w:tcPr>
          <w:p w14:paraId="6B7FBEF9" w14:textId="77777777" w:rsidR="005E0CBA" w:rsidRPr="00224DB6" w:rsidRDefault="005E0CBA" w:rsidP="00C507EE">
            <w:pPr>
              <w:jc w:val="right"/>
            </w:pPr>
            <w:r w:rsidRPr="00224DB6">
              <w:rPr>
                <w:color w:val="000000"/>
                <w:sz w:val="22"/>
                <w:rPrChange w:id="5300" w:author="Markel" w:date="2018-07-20T14:56:00Z">
                  <w:rPr>
                    <w:rFonts w:ascii="Calibri" w:hAnsi="Calibri"/>
                    <w:color w:val="000000"/>
                    <w:sz w:val="22"/>
                  </w:rPr>
                </w:rPrChange>
              </w:rPr>
              <w:t>-3</w:t>
            </w:r>
          </w:p>
        </w:tc>
      </w:tr>
      <w:tr w:rsidR="005E0CBA" w:rsidRPr="00224DB6" w14:paraId="3C289AD4" w14:textId="77777777" w:rsidTr="005E0CBA">
        <w:tblPrEx>
          <w:tblW w:w="0" w:type="auto"/>
          <w:tblPrExChange w:id="5301" w:author="Markel" w:date="2018-07-20T14:56:00Z">
            <w:tblPrEx>
              <w:tblW w:w="0" w:type="auto"/>
            </w:tblPrEx>
          </w:tblPrExChange>
        </w:tblPrEx>
        <w:trPr>
          <w:trPrChange w:id="5302" w:author="Markel" w:date="2018-07-20T14:56:00Z">
            <w:trPr>
              <w:gridAfter w:val="0"/>
            </w:trPr>
          </w:trPrChange>
        </w:trPr>
        <w:tc>
          <w:tcPr>
            <w:tcW w:w="964" w:type="dxa"/>
            <w:vAlign w:val="bottom"/>
            <w:tcPrChange w:id="5303" w:author="Markel" w:date="2018-07-20T14:56:00Z">
              <w:tcPr>
                <w:tcW w:w="1064" w:type="dxa"/>
                <w:gridSpan w:val="2"/>
                <w:vAlign w:val="bottom"/>
              </w:tcPr>
            </w:tcPrChange>
          </w:tcPr>
          <w:p w14:paraId="6AD15ABB" w14:textId="77777777" w:rsidR="005E0CBA" w:rsidRPr="00224DB6" w:rsidRDefault="005E0CBA" w:rsidP="00C507EE">
            <w:pPr>
              <w:jc w:val="right"/>
            </w:pPr>
            <w:r w:rsidRPr="00224DB6">
              <w:rPr>
                <w:color w:val="000000"/>
                <w:sz w:val="22"/>
                <w:rPrChange w:id="5304" w:author="Markel" w:date="2018-07-20T14:56:00Z">
                  <w:rPr>
                    <w:rFonts w:ascii="Calibri" w:hAnsi="Calibri"/>
                    <w:color w:val="000000"/>
                    <w:sz w:val="22"/>
                  </w:rPr>
                </w:rPrChange>
              </w:rPr>
              <w:t>01010</w:t>
            </w:r>
          </w:p>
        </w:tc>
        <w:tc>
          <w:tcPr>
            <w:tcW w:w="797" w:type="dxa"/>
            <w:vAlign w:val="bottom"/>
            <w:tcPrChange w:id="5305" w:author="Markel" w:date="2018-07-20T14:56:00Z">
              <w:tcPr>
                <w:tcW w:w="1064" w:type="dxa"/>
                <w:gridSpan w:val="2"/>
                <w:vAlign w:val="bottom"/>
              </w:tcPr>
            </w:tcPrChange>
          </w:tcPr>
          <w:p w14:paraId="7C92AA92" w14:textId="77777777" w:rsidR="005E0CBA" w:rsidRPr="00224DB6" w:rsidRDefault="005E0CBA" w:rsidP="00C507EE">
            <w:pPr>
              <w:jc w:val="right"/>
            </w:pPr>
            <w:r w:rsidRPr="00224DB6">
              <w:rPr>
                <w:color w:val="000000"/>
                <w:sz w:val="22"/>
                <w:rPrChange w:id="5306" w:author="Markel" w:date="2018-07-20T14:56:00Z">
                  <w:rPr>
                    <w:rFonts w:ascii="Calibri" w:hAnsi="Calibri"/>
                    <w:color w:val="000000"/>
                    <w:sz w:val="22"/>
                  </w:rPr>
                </w:rPrChange>
              </w:rPr>
              <w:t>-6</w:t>
            </w:r>
          </w:p>
        </w:tc>
        <w:tc>
          <w:tcPr>
            <w:tcW w:w="877" w:type="dxa"/>
            <w:vAlign w:val="bottom"/>
            <w:tcPrChange w:id="5307" w:author="Markel" w:date="2018-07-20T14:56:00Z">
              <w:tcPr>
                <w:tcW w:w="1064" w:type="dxa"/>
                <w:gridSpan w:val="2"/>
                <w:vAlign w:val="bottom"/>
              </w:tcPr>
            </w:tcPrChange>
          </w:tcPr>
          <w:p w14:paraId="21A69FF2" w14:textId="77777777" w:rsidR="005E0CBA" w:rsidRPr="00224DB6" w:rsidRDefault="005E0CBA" w:rsidP="00C507EE">
            <w:pPr>
              <w:jc w:val="right"/>
            </w:pPr>
            <w:r w:rsidRPr="00224DB6">
              <w:rPr>
                <w:color w:val="000000"/>
                <w:sz w:val="22"/>
                <w:rPrChange w:id="5308" w:author="Markel" w:date="2018-07-20T14:56:00Z">
                  <w:rPr>
                    <w:rFonts w:ascii="Calibri" w:hAnsi="Calibri"/>
                    <w:color w:val="000000"/>
                    <w:sz w:val="22"/>
                  </w:rPr>
                </w:rPrChange>
              </w:rPr>
              <w:t>-11</w:t>
            </w:r>
          </w:p>
        </w:tc>
        <w:tc>
          <w:tcPr>
            <w:tcW w:w="803" w:type="dxa"/>
            <w:vAlign w:val="bottom"/>
            <w:tcPrChange w:id="5309" w:author="Markel" w:date="2018-07-20T14:56:00Z">
              <w:tcPr>
                <w:tcW w:w="1064" w:type="dxa"/>
                <w:gridSpan w:val="2"/>
                <w:vAlign w:val="bottom"/>
              </w:tcPr>
            </w:tcPrChange>
          </w:tcPr>
          <w:p w14:paraId="1052D8F7" w14:textId="77777777" w:rsidR="005E0CBA" w:rsidRPr="00224DB6" w:rsidRDefault="005E0CBA" w:rsidP="00C507EE">
            <w:pPr>
              <w:jc w:val="right"/>
            </w:pPr>
            <w:r w:rsidRPr="00224DB6">
              <w:rPr>
                <w:color w:val="000000"/>
                <w:sz w:val="22"/>
                <w:rPrChange w:id="5310" w:author="Markel" w:date="2018-07-20T14:56:00Z">
                  <w:rPr>
                    <w:rFonts w:ascii="Calibri" w:hAnsi="Calibri"/>
                    <w:color w:val="000000"/>
                    <w:sz w:val="22"/>
                  </w:rPr>
                </w:rPrChange>
              </w:rPr>
              <w:t>10</w:t>
            </w:r>
          </w:p>
        </w:tc>
        <w:tc>
          <w:tcPr>
            <w:tcW w:w="883" w:type="dxa"/>
            <w:vAlign w:val="bottom"/>
            <w:tcPrChange w:id="5311" w:author="Markel" w:date="2018-07-20T14:56:00Z">
              <w:tcPr>
                <w:tcW w:w="1064" w:type="dxa"/>
                <w:gridSpan w:val="2"/>
                <w:vAlign w:val="bottom"/>
              </w:tcPr>
            </w:tcPrChange>
          </w:tcPr>
          <w:p w14:paraId="555A2B3C" w14:textId="77777777" w:rsidR="005E0CBA" w:rsidRPr="00224DB6" w:rsidRDefault="005E0CBA" w:rsidP="00C507EE">
            <w:pPr>
              <w:jc w:val="right"/>
            </w:pPr>
            <w:r w:rsidRPr="00224DB6">
              <w:rPr>
                <w:color w:val="000000"/>
                <w:sz w:val="22"/>
                <w:rPrChange w:id="5312" w:author="Markel" w:date="2018-07-20T14:56:00Z">
                  <w:rPr>
                    <w:rFonts w:ascii="Calibri" w:hAnsi="Calibri"/>
                    <w:color w:val="000000"/>
                    <w:sz w:val="22"/>
                  </w:rPr>
                </w:rPrChange>
              </w:rPr>
              <w:t>21</w:t>
            </w:r>
          </w:p>
        </w:tc>
        <w:tc>
          <w:tcPr>
            <w:tcW w:w="666" w:type="dxa"/>
            <w:cellIns w:id="5313" w:author="Markel" w:date="2018-07-20T14:56:00Z"/>
            <w:tcPrChange w:id="5314" w:author="Markel" w:date="2018-07-20T14:56:00Z">
              <w:tcPr>
                <w:tcW w:w="1064" w:type="dxa"/>
                <w:gridSpan w:val="2"/>
                <w:vAlign w:val="bottom"/>
                <w:cellIns w:id="5315" w:author="Markel" w:date="2018-07-20T14:56:00Z"/>
              </w:tcPr>
            </w:tcPrChange>
          </w:tcPr>
          <w:p w14:paraId="7F397CC7" w14:textId="77777777" w:rsidR="005E0CBA" w:rsidRPr="00224DB6" w:rsidRDefault="007B1500" w:rsidP="00C507EE">
            <w:pPr>
              <w:jc w:val="right"/>
              <w:rPr>
                <w:color w:val="000000"/>
              </w:rPr>
            </w:pPr>
            <w:ins w:id="5316" w:author="Markel" w:date="2018-07-20T14:56:00Z">
              <w:r w:rsidRPr="00224DB6">
                <w:rPr>
                  <w:color w:val="000000"/>
                </w:rPr>
                <w:t>1</w:t>
              </w:r>
            </w:ins>
          </w:p>
        </w:tc>
        <w:tc>
          <w:tcPr>
            <w:tcW w:w="666" w:type="dxa"/>
            <w:cellIns w:id="5317" w:author="Markel" w:date="2018-07-20T14:56:00Z"/>
            <w:tcPrChange w:id="5318" w:author="Markel" w:date="2018-07-20T14:56:00Z">
              <w:tcPr>
                <w:tcW w:w="1064" w:type="dxa"/>
                <w:gridSpan w:val="3"/>
                <w:vAlign w:val="bottom"/>
                <w:cellIns w:id="5319" w:author="Markel" w:date="2018-07-20T14:56:00Z"/>
              </w:tcPr>
            </w:tcPrChange>
          </w:tcPr>
          <w:p w14:paraId="5B74D248" w14:textId="77777777" w:rsidR="005E0CBA" w:rsidRPr="00224DB6" w:rsidRDefault="007B1500" w:rsidP="00C507EE">
            <w:pPr>
              <w:jc w:val="right"/>
              <w:rPr>
                <w:color w:val="000000"/>
              </w:rPr>
            </w:pPr>
            <w:ins w:id="5320" w:author="Markel" w:date="2018-07-20T14:56:00Z">
              <w:r w:rsidRPr="00224DB6">
                <w:rPr>
                  <w:color w:val="000000"/>
                </w:rPr>
                <w:t>11</w:t>
              </w:r>
            </w:ins>
          </w:p>
        </w:tc>
        <w:tc>
          <w:tcPr>
            <w:tcW w:w="790" w:type="dxa"/>
            <w:vAlign w:val="bottom"/>
            <w:tcPrChange w:id="5321" w:author="Markel" w:date="2018-07-20T14:56:00Z">
              <w:tcPr>
                <w:tcW w:w="1064" w:type="dxa"/>
                <w:gridSpan w:val="4"/>
                <w:vAlign w:val="bottom"/>
              </w:tcPr>
            </w:tcPrChange>
          </w:tcPr>
          <w:p w14:paraId="2BB3F4E4" w14:textId="77777777" w:rsidR="005E0CBA" w:rsidRPr="00224DB6" w:rsidRDefault="005E0CBA" w:rsidP="00C507EE">
            <w:pPr>
              <w:jc w:val="right"/>
            </w:pPr>
            <w:r w:rsidRPr="00224DB6">
              <w:rPr>
                <w:color w:val="000000"/>
                <w:sz w:val="22"/>
                <w:rPrChange w:id="5322" w:author="Markel" w:date="2018-07-20T14:56:00Z">
                  <w:rPr>
                    <w:rFonts w:ascii="Calibri" w:hAnsi="Calibri"/>
                    <w:color w:val="000000"/>
                    <w:sz w:val="22"/>
                  </w:rPr>
                </w:rPrChange>
              </w:rPr>
              <w:t>10</w:t>
            </w:r>
          </w:p>
        </w:tc>
        <w:tc>
          <w:tcPr>
            <w:tcW w:w="871" w:type="dxa"/>
            <w:vAlign w:val="bottom"/>
            <w:tcPrChange w:id="5323" w:author="Markel" w:date="2018-07-20T14:56:00Z">
              <w:tcPr>
                <w:tcW w:w="1064" w:type="dxa"/>
                <w:gridSpan w:val="3"/>
                <w:vAlign w:val="bottom"/>
              </w:tcPr>
            </w:tcPrChange>
          </w:tcPr>
          <w:p w14:paraId="31C69569" w14:textId="77777777" w:rsidR="005E0CBA" w:rsidRPr="00224DB6" w:rsidRDefault="005E0CBA" w:rsidP="00C507EE">
            <w:pPr>
              <w:jc w:val="right"/>
            </w:pPr>
            <w:r w:rsidRPr="00224DB6">
              <w:rPr>
                <w:color w:val="000000"/>
                <w:sz w:val="22"/>
                <w:rPrChange w:id="5324" w:author="Markel" w:date="2018-07-20T14:56:00Z">
                  <w:rPr>
                    <w:rFonts w:ascii="Calibri" w:hAnsi="Calibri"/>
                    <w:color w:val="000000"/>
                    <w:sz w:val="22"/>
                  </w:rPr>
                </w:rPrChange>
              </w:rPr>
              <w:t>21</w:t>
            </w:r>
          </w:p>
        </w:tc>
        <w:tc>
          <w:tcPr>
            <w:tcW w:w="810" w:type="dxa"/>
            <w:vAlign w:val="bottom"/>
            <w:tcPrChange w:id="5325" w:author="Markel" w:date="2018-07-20T14:56:00Z">
              <w:tcPr>
                <w:tcW w:w="1064" w:type="dxa"/>
                <w:gridSpan w:val="4"/>
                <w:vAlign w:val="bottom"/>
              </w:tcPr>
            </w:tcPrChange>
          </w:tcPr>
          <w:p w14:paraId="2A5EBB08" w14:textId="77777777" w:rsidR="005E0CBA" w:rsidRPr="00224DB6" w:rsidRDefault="005E0CBA" w:rsidP="00C507EE">
            <w:pPr>
              <w:jc w:val="right"/>
            </w:pPr>
            <w:r w:rsidRPr="00224DB6">
              <w:rPr>
                <w:color w:val="000000"/>
                <w:sz w:val="22"/>
                <w:rPrChange w:id="5326" w:author="Markel" w:date="2018-07-20T14:56:00Z">
                  <w:rPr>
                    <w:rFonts w:ascii="Calibri" w:hAnsi="Calibri"/>
                    <w:color w:val="000000"/>
                    <w:sz w:val="22"/>
                  </w:rPr>
                </w:rPrChange>
              </w:rPr>
              <w:t>-4</w:t>
            </w:r>
          </w:p>
        </w:tc>
        <w:tc>
          <w:tcPr>
            <w:tcW w:w="889" w:type="dxa"/>
            <w:vAlign w:val="bottom"/>
            <w:tcPrChange w:id="5327" w:author="Markel" w:date="2018-07-20T14:56:00Z">
              <w:tcPr>
                <w:tcW w:w="1064" w:type="dxa"/>
                <w:gridSpan w:val="4"/>
                <w:vAlign w:val="bottom"/>
              </w:tcPr>
            </w:tcPrChange>
          </w:tcPr>
          <w:p w14:paraId="0F39EC3D" w14:textId="77777777" w:rsidR="005E0CBA" w:rsidRPr="00224DB6" w:rsidRDefault="005E0CBA" w:rsidP="00C507EE">
            <w:pPr>
              <w:jc w:val="right"/>
            </w:pPr>
            <w:r w:rsidRPr="00224DB6">
              <w:rPr>
                <w:color w:val="000000"/>
                <w:sz w:val="22"/>
                <w:rPrChange w:id="5328" w:author="Markel" w:date="2018-07-20T14:56:00Z">
                  <w:rPr>
                    <w:rFonts w:ascii="Calibri" w:hAnsi="Calibri"/>
                    <w:color w:val="000000"/>
                    <w:sz w:val="22"/>
                  </w:rPr>
                </w:rPrChange>
              </w:rPr>
              <w:t>-7</w:t>
            </w:r>
          </w:p>
        </w:tc>
      </w:tr>
      <w:tr w:rsidR="005E0CBA" w:rsidRPr="00224DB6" w14:paraId="261DB1BA" w14:textId="77777777" w:rsidTr="005E0CBA">
        <w:tblPrEx>
          <w:tblW w:w="0" w:type="auto"/>
          <w:tblPrExChange w:id="5329" w:author="Markel" w:date="2018-07-20T14:56:00Z">
            <w:tblPrEx>
              <w:tblW w:w="0" w:type="auto"/>
            </w:tblPrEx>
          </w:tblPrExChange>
        </w:tblPrEx>
        <w:trPr>
          <w:trPrChange w:id="5330" w:author="Markel" w:date="2018-07-20T14:56:00Z">
            <w:trPr>
              <w:gridAfter w:val="0"/>
            </w:trPr>
          </w:trPrChange>
        </w:trPr>
        <w:tc>
          <w:tcPr>
            <w:tcW w:w="964" w:type="dxa"/>
            <w:vAlign w:val="bottom"/>
            <w:tcPrChange w:id="5331" w:author="Markel" w:date="2018-07-20T14:56:00Z">
              <w:tcPr>
                <w:tcW w:w="1064" w:type="dxa"/>
                <w:gridSpan w:val="2"/>
                <w:vAlign w:val="bottom"/>
              </w:tcPr>
            </w:tcPrChange>
          </w:tcPr>
          <w:p w14:paraId="7CC89978" w14:textId="77777777" w:rsidR="005E0CBA" w:rsidRPr="00224DB6" w:rsidRDefault="005E0CBA" w:rsidP="00C507EE">
            <w:pPr>
              <w:jc w:val="right"/>
            </w:pPr>
            <w:r w:rsidRPr="00224DB6">
              <w:rPr>
                <w:color w:val="000000"/>
                <w:sz w:val="22"/>
                <w:rPrChange w:id="5332" w:author="Markel" w:date="2018-07-20T14:56:00Z">
                  <w:rPr>
                    <w:rFonts w:ascii="Calibri" w:hAnsi="Calibri"/>
                    <w:color w:val="000000"/>
                    <w:sz w:val="22"/>
                  </w:rPr>
                </w:rPrChange>
              </w:rPr>
              <w:t>01011</w:t>
            </w:r>
          </w:p>
        </w:tc>
        <w:tc>
          <w:tcPr>
            <w:tcW w:w="797" w:type="dxa"/>
            <w:vAlign w:val="bottom"/>
            <w:tcPrChange w:id="5333" w:author="Markel" w:date="2018-07-20T14:56:00Z">
              <w:tcPr>
                <w:tcW w:w="1064" w:type="dxa"/>
                <w:gridSpan w:val="2"/>
                <w:vAlign w:val="bottom"/>
              </w:tcPr>
            </w:tcPrChange>
          </w:tcPr>
          <w:p w14:paraId="36B4845C" w14:textId="77777777" w:rsidR="005E0CBA" w:rsidRPr="00224DB6" w:rsidRDefault="005E0CBA" w:rsidP="00C507EE">
            <w:pPr>
              <w:jc w:val="right"/>
            </w:pPr>
            <w:r w:rsidRPr="00224DB6">
              <w:rPr>
                <w:color w:val="000000"/>
                <w:sz w:val="22"/>
                <w:rPrChange w:id="5334" w:author="Markel" w:date="2018-07-20T14:56:00Z">
                  <w:rPr>
                    <w:rFonts w:ascii="Calibri" w:hAnsi="Calibri"/>
                    <w:color w:val="000000"/>
                    <w:sz w:val="22"/>
                  </w:rPr>
                </w:rPrChange>
              </w:rPr>
              <w:t>-5</w:t>
            </w:r>
          </w:p>
        </w:tc>
        <w:tc>
          <w:tcPr>
            <w:tcW w:w="877" w:type="dxa"/>
            <w:vAlign w:val="bottom"/>
            <w:tcPrChange w:id="5335" w:author="Markel" w:date="2018-07-20T14:56:00Z">
              <w:tcPr>
                <w:tcW w:w="1064" w:type="dxa"/>
                <w:gridSpan w:val="2"/>
                <w:vAlign w:val="bottom"/>
              </w:tcPr>
            </w:tcPrChange>
          </w:tcPr>
          <w:p w14:paraId="46468953" w14:textId="77777777" w:rsidR="005E0CBA" w:rsidRPr="00224DB6" w:rsidRDefault="005E0CBA" w:rsidP="00C507EE">
            <w:pPr>
              <w:jc w:val="right"/>
            </w:pPr>
            <w:r w:rsidRPr="00224DB6">
              <w:rPr>
                <w:color w:val="000000"/>
                <w:sz w:val="22"/>
                <w:rPrChange w:id="5336" w:author="Markel" w:date="2018-07-20T14:56:00Z">
                  <w:rPr>
                    <w:rFonts w:ascii="Calibri" w:hAnsi="Calibri"/>
                    <w:color w:val="000000"/>
                    <w:sz w:val="22"/>
                  </w:rPr>
                </w:rPrChange>
              </w:rPr>
              <w:t>-9</w:t>
            </w:r>
          </w:p>
        </w:tc>
        <w:tc>
          <w:tcPr>
            <w:tcW w:w="803" w:type="dxa"/>
            <w:vAlign w:val="bottom"/>
            <w:tcPrChange w:id="5337" w:author="Markel" w:date="2018-07-20T14:56:00Z">
              <w:tcPr>
                <w:tcW w:w="1064" w:type="dxa"/>
                <w:gridSpan w:val="2"/>
                <w:vAlign w:val="bottom"/>
              </w:tcPr>
            </w:tcPrChange>
          </w:tcPr>
          <w:p w14:paraId="1B0F0F12" w14:textId="77777777" w:rsidR="005E0CBA" w:rsidRPr="00224DB6" w:rsidRDefault="005E0CBA" w:rsidP="00C507EE">
            <w:pPr>
              <w:jc w:val="right"/>
            </w:pPr>
            <w:r w:rsidRPr="00224DB6">
              <w:rPr>
                <w:color w:val="000000"/>
                <w:sz w:val="22"/>
                <w:rPrChange w:id="5338" w:author="Markel" w:date="2018-07-20T14:56:00Z">
                  <w:rPr>
                    <w:rFonts w:ascii="Calibri" w:hAnsi="Calibri"/>
                    <w:color w:val="000000"/>
                    <w:sz w:val="22"/>
                  </w:rPr>
                </w:rPrChange>
              </w:rPr>
              <w:t>11</w:t>
            </w:r>
          </w:p>
        </w:tc>
        <w:tc>
          <w:tcPr>
            <w:tcW w:w="883" w:type="dxa"/>
            <w:vAlign w:val="bottom"/>
            <w:tcPrChange w:id="5339" w:author="Markel" w:date="2018-07-20T14:56:00Z">
              <w:tcPr>
                <w:tcW w:w="1064" w:type="dxa"/>
                <w:gridSpan w:val="2"/>
                <w:vAlign w:val="bottom"/>
              </w:tcPr>
            </w:tcPrChange>
          </w:tcPr>
          <w:p w14:paraId="2BC1D7D1" w14:textId="77777777" w:rsidR="005E0CBA" w:rsidRPr="00224DB6" w:rsidRDefault="005E0CBA" w:rsidP="00C507EE">
            <w:pPr>
              <w:jc w:val="right"/>
            </w:pPr>
            <w:r w:rsidRPr="00224DB6">
              <w:rPr>
                <w:color w:val="000000"/>
                <w:sz w:val="22"/>
                <w:rPrChange w:id="5340" w:author="Markel" w:date="2018-07-20T14:56:00Z">
                  <w:rPr>
                    <w:rFonts w:ascii="Calibri" w:hAnsi="Calibri"/>
                    <w:color w:val="000000"/>
                    <w:sz w:val="22"/>
                  </w:rPr>
                </w:rPrChange>
              </w:rPr>
              <w:t>23</w:t>
            </w:r>
          </w:p>
        </w:tc>
        <w:tc>
          <w:tcPr>
            <w:tcW w:w="666" w:type="dxa"/>
            <w:cellIns w:id="5341" w:author="Markel" w:date="2018-07-20T14:56:00Z"/>
            <w:tcPrChange w:id="5342" w:author="Markel" w:date="2018-07-20T14:56:00Z">
              <w:tcPr>
                <w:tcW w:w="1064" w:type="dxa"/>
                <w:gridSpan w:val="2"/>
                <w:vAlign w:val="bottom"/>
                <w:cellIns w:id="5343" w:author="Markel" w:date="2018-07-20T14:56:00Z"/>
              </w:tcPr>
            </w:tcPrChange>
          </w:tcPr>
          <w:p w14:paraId="46814232" w14:textId="77777777" w:rsidR="005E0CBA" w:rsidRPr="00224DB6" w:rsidRDefault="007B1500" w:rsidP="00C507EE">
            <w:pPr>
              <w:jc w:val="right"/>
              <w:rPr>
                <w:color w:val="000000"/>
              </w:rPr>
            </w:pPr>
            <w:ins w:id="5344" w:author="Markel" w:date="2018-07-20T14:56:00Z">
              <w:r w:rsidRPr="00224DB6">
                <w:rPr>
                  <w:color w:val="000000"/>
                </w:rPr>
                <w:t>-1</w:t>
              </w:r>
            </w:ins>
          </w:p>
        </w:tc>
        <w:tc>
          <w:tcPr>
            <w:tcW w:w="666" w:type="dxa"/>
            <w:tcPrChange w:id="5345" w:author="Markel" w:date="2018-07-20T14:56:00Z">
              <w:tcPr>
                <w:tcW w:w="1064" w:type="dxa"/>
                <w:vAlign w:val="bottom"/>
              </w:tcPr>
            </w:tcPrChange>
          </w:tcPr>
          <w:p w14:paraId="67D546C3" w14:textId="77777777" w:rsidR="005E0CBA" w:rsidRPr="00224DB6" w:rsidRDefault="007B1500" w:rsidP="00C507EE">
            <w:pPr>
              <w:jc w:val="right"/>
              <w:rPr>
                <w:color w:val="000000"/>
                <w:rPrChange w:id="5346" w:author="Markel" w:date="2018-07-20T14:56:00Z">
                  <w:rPr/>
                </w:rPrChange>
              </w:rPr>
            </w:pPr>
            <w:ins w:id="5347" w:author="Markel" w:date="2018-07-20T14:56:00Z">
              <w:r w:rsidRPr="00224DB6">
                <w:rPr>
                  <w:color w:val="000000"/>
                </w:rPr>
                <w:t>-</w:t>
              </w:r>
            </w:ins>
            <w:r w:rsidRPr="00224DB6">
              <w:rPr>
                <w:color w:val="000000"/>
                <w:rPrChange w:id="5348" w:author="Markel" w:date="2018-07-20T14:56:00Z">
                  <w:rPr>
                    <w:rFonts w:ascii="Calibri" w:hAnsi="Calibri"/>
                    <w:color w:val="000000"/>
                    <w:sz w:val="22"/>
                  </w:rPr>
                </w:rPrChange>
              </w:rPr>
              <w:t>11</w:t>
            </w:r>
          </w:p>
        </w:tc>
        <w:tc>
          <w:tcPr>
            <w:tcW w:w="790" w:type="dxa"/>
            <w:vAlign w:val="bottom"/>
            <w:cellIns w:id="5349" w:author="Markel" w:date="2018-07-20T14:56:00Z"/>
            <w:tcPrChange w:id="5350" w:author="Markel" w:date="2018-07-20T14:56:00Z">
              <w:tcPr>
                <w:tcW w:w="1064" w:type="dxa"/>
                <w:gridSpan w:val="3"/>
                <w:vAlign w:val="bottom"/>
                <w:cellIns w:id="5351" w:author="Markel" w:date="2018-07-20T14:56:00Z"/>
              </w:tcPr>
            </w:tcPrChange>
          </w:tcPr>
          <w:p w14:paraId="7C08956E" w14:textId="77777777" w:rsidR="005E0CBA" w:rsidRPr="00224DB6" w:rsidRDefault="005E0CBA" w:rsidP="00C507EE">
            <w:pPr>
              <w:jc w:val="right"/>
            </w:pPr>
            <w:ins w:id="5352" w:author="Markel" w:date="2018-07-20T14:56:00Z">
              <w:r w:rsidRPr="00224DB6">
                <w:rPr>
                  <w:color w:val="000000"/>
                  <w:sz w:val="22"/>
                  <w:szCs w:val="22"/>
                </w:rPr>
                <w:t>11</w:t>
              </w:r>
            </w:ins>
          </w:p>
        </w:tc>
        <w:tc>
          <w:tcPr>
            <w:tcW w:w="871" w:type="dxa"/>
            <w:vAlign w:val="bottom"/>
            <w:tcPrChange w:id="5353" w:author="Markel" w:date="2018-07-20T14:56:00Z">
              <w:tcPr>
                <w:tcW w:w="1064" w:type="dxa"/>
                <w:gridSpan w:val="4"/>
                <w:vAlign w:val="bottom"/>
              </w:tcPr>
            </w:tcPrChange>
          </w:tcPr>
          <w:p w14:paraId="7059A10F" w14:textId="77777777" w:rsidR="005E0CBA" w:rsidRPr="00224DB6" w:rsidRDefault="005E0CBA" w:rsidP="00C507EE">
            <w:pPr>
              <w:jc w:val="right"/>
            </w:pPr>
            <w:r w:rsidRPr="00224DB6">
              <w:rPr>
                <w:color w:val="000000"/>
                <w:sz w:val="22"/>
                <w:rPrChange w:id="5354" w:author="Markel" w:date="2018-07-20T14:56:00Z">
                  <w:rPr>
                    <w:rFonts w:ascii="Calibri" w:hAnsi="Calibri"/>
                    <w:color w:val="000000"/>
                    <w:sz w:val="22"/>
                  </w:rPr>
                </w:rPrChange>
              </w:rPr>
              <w:t>23</w:t>
            </w:r>
          </w:p>
        </w:tc>
        <w:tc>
          <w:tcPr>
            <w:tcW w:w="810" w:type="dxa"/>
            <w:vAlign w:val="bottom"/>
            <w:tcPrChange w:id="5355" w:author="Markel" w:date="2018-07-20T14:56:00Z">
              <w:tcPr>
                <w:tcW w:w="1064" w:type="dxa"/>
                <w:gridSpan w:val="5"/>
                <w:vAlign w:val="bottom"/>
              </w:tcPr>
            </w:tcPrChange>
          </w:tcPr>
          <w:p w14:paraId="39849F48" w14:textId="77777777" w:rsidR="005E0CBA" w:rsidRPr="00224DB6" w:rsidRDefault="005E0CBA" w:rsidP="00C507EE">
            <w:pPr>
              <w:jc w:val="right"/>
            </w:pPr>
            <w:r w:rsidRPr="00224DB6">
              <w:rPr>
                <w:color w:val="000000"/>
                <w:sz w:val="22"/>
                <w:rPrChange w:id="5356" w:author="Markel" w:date="2018-07-20T14:56:00Z">
                  <w:rPr>
                    <w:rFonts w:ascii="Calibri" w:hAnsi="Calibri"/>
                    <w:color w:val="000000"/>
                    <w:sz w:val="22"/>
                  </w:rPr>
                </w:rPrChange>
              </w:rPr>
              <w:t>-3</w:t>
            </w:r>
          </w:p>
        </w:tc>
        <w:tc>
          <w:tcPr>
            <w:tcW w:w="889" w:type="dxa"/>
            <w:vAlign w:val="bottom"/>
            <w:tcPrChange w:id="5357" w:author="Markel" w:date="2018-07-20T14:56:00Z">
              <w:tcPr>
                <w:tcW w:w="1064" w:type="dxa"/>
                <w:gridSpan w:val="4"/>
                <w:vAlign w:val="bottom"/>
              </w:tcPr>
            </w:tcPrChange>
          </w:tcPr>
          <w:p w14:paraId="2FDF571D" w14:textId="77777777" w:rsidR="005E0CBA" w:rsidRPr="00224DB6" w:rsidRDefault="005E0CBA" w:rsidP="00C507EE">
            <w:pPr>
              <w:jc w:val="right"/>
            </w:pPr>
            <w:r w:rsidRPr="00224DB6">
              <w:rPr>
                <w:color w:val="000000"/>
                <w:sz w:val="22"/>
                <w:rPrChange w:id="5358" w:author="Markel" w:date="2018-07-20T14:56:00Z">
                  <w:rPr>
                    <w:rFonts w:ascii="Calibri" w:hAnsi="Calibri"/>
                    <w:color w:val="000000"/>
                    <w:sz w:val="22"/>
                  </w:rPr>
                </w:rPrChange>
              </w:rPr>
              <w:t>-5</w:t>
            </w:r>
          </w:p>
        </w:tc>
      </w:tr>
      <w:tr w:rsidR="005E0CBA" w:rsidRPr="00224DB6" w14:paraId="79FB7465" w14:textId="77777777" w:rsidTr="005E0CBA">
        <w:tblPrEx>
          <w:tblW w:w="0" w:type="auto"/>
          <w:tblPrExChange w:id="5359" w:author="Markel" w:date="2018-07-20T14:56:00Z">
            <w:tblPrEx>
              <w:tblW w:w="0" w:type="auto"/>
            </w:tblPrEx>
          </w:tblPrExChange>
        </w:tblPrEx>
        <w:trPr>
          <w:trPrChange w:id="5360" w:author="Markel" w:date="2018-07-20T14:56:00Z">
            <w:trPr>
              <w:gridAfter w:val="0"/>
            </w:trPr>
          </w:trPrChange>
        </w:trPr>
        <w:tc>
          <w:tcPr>
            <w:tcW w:w="964" w:type="dxa"/>
            <w:vAlign w:val="bottom"/>
            <w:tcPrChange w:id="5361" w:author="Markel" w:date="2018-07-20T14:56:00Z">
              <w:tcPr>
                <w:tcW w:w="1064" w:type="dxa"/>
                <w:gridSpan w:val="2"/>
                <w:vAlign w:val="bottom"/>
              </w:tcPr>
            </w:tcPrChange>
          </w:tcPr>
          <w:p w14:paraId="5C37FD44" w14:textId="77777777" w:rsidR="005E0CBA" w:rsidRPr="00224DB6" w:rsidRDefault="005E0CBA" w:rsidP="00C507EE">
            <w:pPr>
              <w:jc w:val="right"/>
            </w:pPr>
            <w:r w:rsidRPr="00224DB6">
              <w:rPr>
                <w:color w:val="000000"/>
                <w:sz w:val="22"/>
                <w:rPrChange w:id="5362" w:author="Markel" w:date="2018-07-20T14:56:00Z">
                  <w:rPr>
                    <w:rFonts w:ascii="Calibri" w:hAnsi="Calibri"/>
                    <w:color w:val="000000"/>
                    <w:sz w:val="22"/>
                  </w:rPr>
                </w:rPrChange>
              </w:rPr>
              <w:t>01100</w:t>
            </w:r>
          </w:p>
        </w:tc>
        <w:tc>
          <w:tcPr>
            <w:tcW w:w="797" w:type="dxa"/>
            <w:vAlign w:val="bottom"/>
            <w:tcPrChange w:id="5363" w:author="Markel" w:date="2018-07-20T14:56:00Z">
              <w:tcPr>
                <w:tcW w:w="1064" w:type="dxa"/>
                <w:gridSpan w:val="2"/>
                <w:vAlign w:val="bottom"/>
              </w:tcPr>
            </w:tcPrChange>
          </w:tcPr>
          <w:p w14:paraId="6AFC0B98" w14:textId="77777777" w:rsidR="005E0CBA" w:rsidRPr="00224DB6" w:rsidRDefault="005E0CBA" w:rsidP="00C507EE">
            <w:pPr>
              <w:jc w:val="right"/>
            </w:pPr>
            <w:r w:rsidRPr="00224DB6">
              <w:rPr>
                <w:color w:val="000000"/>
                <w:sz w:val="22"/>
                <w:rPrChange w:id="5364" w:author="Markel" w:date="2018-07-20T14:56:00Z">
                  <w:rPr>
                    <w:rFonts w:ascii="Calibri" w:hAnsi="Calibri"/>
                    <w:color w:val="000000"/>
                    <w:sz w:val="22"/>
                  </w:rPr>
                </w:rPrChange>
              </w:rPr>
              <w:t>-4</w:t>
            </w:r>
          </w:p>
        </w:tc>
        <w:tc>
          <w:tcPr>
            <w:tcW w:w="877" w:type="dxa"/>
            <w:vAlign w:val="bottom"/>
            <w:tcPrChange w:id="5365" w:author="Markel" w:date="2018-07-20T14:56:00Z">
              <w:tcPr>
                <w:tcW w:w="1064" w:type="dxa"/>
                <w:gridSpan w:val="2"/>
                <w:vAlign w:val="bottom"/>
              </w:tcPr>
            </w:tcPrChange>
          </w:tcPr>
          <w:p w14:paraId="6255A3A7" w14:textId="77777777" w:rsidR="005E0CBA" w:rsidRPr="00224DB6" w:rsidRDefault="005E0CBA" w:rsidP="00C507EE">
            <w:pPr>
              <w:jc w:val="right"/>
            </w:pPr>
            <w:r w:rsidRPr="00224DB6">
              <w:rPr>
                <w:color w:val="000000"/>
                <w:sz w:val="22"/>
                <w:rPrChange w:id="5366" w:author="Markel" w:date="2018-07-20T14:56:00Z">
                  <w:rPr>
                    <w:rFonts w:ascii="Calibri" w:hAnsi="Calibri"/>
                    <w:color w:val="000000"/>
                    <w:sz w:val="22"/>
                  </w:rPr>
                </w:rPrChange>
              </w:rPr>
              <w:t>-7</w:t>
            </w:r>
          </w:p>
        </w:tc>
        <w:tc>
          <w:tcPr>
            <w:tcW w:w="803" w:type="dxa"/>
            <w:vAlign w:val="bottom"/>
            <w:tcPrChange w:id="5367" w:author="Markel" w:date="2018-07-20T14:56:00Z">
              <w:tcPr>
                <w:tcW w:w="1064" w:type="dxa"/>
                <w:gridSpan w:val="2"/>
                <w:vAlign w:val="bottom"/>
              </w:tcPr>
            </w:tcPrChange>
          </w:tcPr>
          <w:p w14:paraId="0A742AFE" w14:textId="77777777" w:rsidR="005E0CBA" w:rsidRPr="00224DB6" w:rsidRDefault="005E0CBA" w:rsidP="00C507EE">
            <w:pPr>
              <w:jc w:val="right"/>
            </w:pPr>
            <w:r w:rsidRPr="00224DB6">
              <w:rPr>
                <w:color w:val="000000"/>
                <w:sz w:val="22"/>
                <w:rPrChange w:id="5368" w:author="Markel" w:date="2018-07-20T14:56:00Z">
                  <w:rPr>
                    <w:rFonts w:ascii="Calibri" w:hAnsi="Calibri"/>
                    <w:color w:val="000000"/>
                    <w:sz w:val="22"/>
                  </w:rPr>
                </w:rPrChange>
              </w:rPr>
              <w:t>12</w:t>
            </w:r>
          </w:p>
        </w:tc>
        <w:tc>
          <w:tcPr>
            <w:tcW w:w="883" w:type="dxa"/>
            <w:vAlign w:val="bottom"/>
            <w:tcPrChange w:id="5369" w:author="Markel" w:date="2018-07-20T14:56:00Z">
              <w:tcPr>
                <w:tcW w:w="1064" w:type="dxa"/>
                <w:gridSpan w:val="2"/>
                <w:vAlign w:val="bottom"/>
              </w:tcPr>
            </w:tcPrChange>
          </w:tcPr>
          <w:p w14:paraId="25A20647" w14:textId="77777777" w:rsidR="005E0CBA" w:rsidRPr="00224DB6" w:rsidRDefault="005E0CBA" w:rsidP="00C507EE">
            <w:pPr>
              <w:jc w:val="right"/>
            </w:pPr>
            <w:r w:rsidRPr="00224DB6">
              <w:rPr>
                <w:color w:val="000000"/>
                <w:sz w:val="22"/>
                <w:rPrChange w:id="5370" w:author="Markel" w:date="2018-07-20T14:56:00Z">
                  <w:rPr>
                    <w:rFonts w:ascii="Calibri" w:hAnsi="Calibri"/>
                    <w:color w:val="000000"/>
                    <w:sz w:val="22"/>
                  </w:rPr>
                </w:rPrChange>
              </w:rPr>
              <w:t>25</w:t>
            </w:r>
          </w:p>
        </w:tc>
        <w:tc>
          <w:tcPr>
            <w:tcW w:w="666" w:type="dxa"/>
            <w:cellIns w:id="5371" w:author="Markel" w:date="2018-07-20T14:56:00Z"/>
            <w:tcPrChange w:id="5372" w:author="Markel" w:date="2018-07-20T14:56:00Z">
              <w:tcPr>
                <w:tcW w:w="1064" w:type="dxa"/>
                <w:gridSpan w:val="2"/>
                <w:vAlign w:val="bottom"/>
                <w:cellIns w:id="5373" w:author="Markel" w:date="2018-07-20T14:56:00Z"/>
              </w:tcPr>
            </w:tcPrChange>
          </w:tcPr>
          <w:p w14:paraId="53D78784" w14:textId="77777777" w:rsidR="005E0CBA" w:rsidRPr="00224DB6" w:rsidRDefault="007B1500" w:rsidP="00C507EE">
            <w:pPr>
              <w:jc w:val="right"/>
              <w:rPr>
                <w:color w:val="000000"/>
              </w:rPr>
            </w:pPr>
            <w:ins w:id="5374" w:author="Markel" w:date="2018-07-20T14:56:00Z">
              <w:r w:rsidRPr="00224DB6">
                <w:rPr>
                  <w:color w:val="000000"/>
                </w:rPr>
                <w:t>0</w:t>
              </w:r>
            </w:ins>
          </w:p>
        </w:tc>
        <w:tc>
          <w:tcPr>
            <w:tcW w:w="666" w:type="dxa"/>
            <w:cellIns w:id="5375" w:author="Markel" w:date="2018-07-20T14:56:00Z"/>
            <w:tcPrChange w:id="5376" w:author="Markel" w:date="2018-07-20T14:56:00Z">
              <w:tcPr>
                <w:tcW w:w="1064" w:type="dxa"/>
                <w:gridSpan w:val="3"/>
                <w:vAlign w:val="bottom"/>
                <w:cellIns w:id="5377" w:author="Markel" w:date="2018-07-20T14:56:00Z"/>
              </w:tcPr>
            </w:tcPrChange>
          </w:tcPr>
          <w:p w14:paraId="0E76B5DD" w14:textId="77777777" w:rsidR="005E0CBA" w:rsidRPr="00224DB6" w:rsidRDefault="007B1500" w:rsidP="00C507EE">
            <w:pPr>
              <w:jc w:val="right"/>
              <w:rPr>
                <w:color w:val="000000"/>
              </w:rPr>
            </w:pPr>
            <w:ins w:id="5378" w:author="Markel" w:date="2018-07-20T14:56:00Z">
              <w:r w:rsidRPr="00224DB6">
                <w:rPr>
                  <w:color w:val="000000"/>
                </w:rPr>
                <w:t>13</w:t>
              </w:r>
            </w:ins>
          </w:p>
        </w:tc>
        <w:tc>
          <w:tcPr>
            <w:tcW w:w="790" w:type="dxa"/>
            <w:vAlign w:val="bottom"/>
            <w:tcPrChange w:id="5379" w:author="Markel" w:date="2018-07-20T14:56:00Z">
              <w:tcPr>
                <w:tcW w:w="1064" w:type="dxa"/>
                <w:gridSpan w:val="4"/>
                <w:vAlign w:val="bottom"/>
              </w:tcPr>
            </w:tcPrChange>
          </w:tcPr>
          <w:p w14:paraId="7B2B89C4" w14:textId="77777777" w:rsidR="005E0CBA" w:rsidRPr="00224DB6" w:rsidRDefault="005E0CBA" w:rsidP="00C507EE">
            <w:pPr>
              <w:jc w:val="right"/>
            </w:pPr>
            <w:r w:rsidRPr="00224DB6">
              <w:rPr>
                <w:color w:val="000000"/>
                <w:sz w:val="22"/>
                <w:rPrChange w:id="5380" w:author="Markel" w:date="2018-07-20T14:56:00Z">
                  <w:rPr>
                    <w:rFonts w:ascii="Calibri" w:hAnsi="Calibri"/>
                    <w:color w:val="000000"/>
                    <w:sz w:val="22"/>
                  </w:rPr>
                </w:rPrChange>
              </w:rPr>
              <w:t>12</w:t>
            </w:r>
          </w:p>
        </w:tc>
        <w:tc>
          <w:tcPr>
            <w:tcW w:w="871" w:type="dxa"/>
            <w:vAlign w:val="bottom"/>
            <w:tcPrChange w:id="5381" w:author="Markel" w:date="2018-07-20T14:56:00Z">
              <w:tcPr>
                <w:tcW w:w="1064" w:type="dxa"/>
                <w:gridSpan w:val="3"/>
                <w:vAlign w:val="bottom"/>
              </w:tcPr>
            </w:tcPrChange>
          </w:tcPr>
          <w:p w14:paraId="50512408" w14:textId="77777777" w:rsidR="005E0CBA" w:rsidRPr="00224DB6" w:rsidRDefault="005E0CBA" w:rsidP="00C507EE">
            <w:pPr>
              <w:jc w:val="right"/>
            </w:pPr>
            <w:r w:rsidRPr="00224DB6">
              <w:rPr>
                <w:color w:val="000000"/>
                <w:sz w:val="22"/>
                <w:rPrChange w:id="5382" w:author="Markel" w:date="2018-07-20T14:56:00Z">
                  <w:rPr>
                    <w:rFonts w:ascii="Calibri" w:hAnsi="Calibri"/>
                    <w:color w:val="000000"/>
                    <w:sz w:val="22"/>
                  </w:rPr>
                </w:rPrChange>
              </w:rPr>
              <w:t>25</w:t>
            </w:r>
          </w:p>
        </w:tc>
        <w:tc>
          <w:tcPr>
            <w:tcW w:w="810" w:type="dxa"/>
            <w:vAlign w:val="bottom"/>
            <w:tcPrChange w:id="5383" w:author="Markel" w:date="2018-07-20T14:56:00Z">
              <w:tcPr>
                <w:tcW w:w="1064" w:type="dxa"/>
                <w:gridSpan w:val="4"/>
                <w:vAlign w:val="bottom"/>
              </w:tcPr>
            </w:tcPrChange>
          </w:tcPr>
          <w:p w14:paraId="53E01C40" w14:textId="77777777" w:rsidR="005E0CBA" w:rsidRPr="00224DB6" w:rsidRDefault="005E0CBA" w:rsidP="00C507EE">
            <w:pPr>
              <w:jc w:val="right"/>
            </w:pPr>
            <w:r w:rsidRPr="00224DB6">
              <w:rPr>
                <w:color w:val="000000"/>
                <w:sz w:val="22"/>
                <w:rPrChange w:id="5384" w:author="Markel" w:date="2018-07-20T14:56:00Z">
                  <w:rPr>
                    <w:rFonts w:ascii="Calibri" w:hAnsi="Calibri"/>
                    <w:color w:val="000000"/>
                    <w:sz w:val="22"/>
                  </w:rPr>
                </w:rPrChange>
              </w:rPr>
              <w:t>-8</w:t>
            </w:r>
          </w:p>
        </w:tc>
        <w:tc>
          <w:tcPr>
            <w:tcW w:w="889" w:type="dxa"/>
            <w:vAlign w:val="bottom"/>
            <w:tcPrChange w:id="5385" w:author="Markel" w:date="2018-07-20T14:56:00Z">
              <w:tcPr>
                <w:tcW w:w="1064" w:type="dxa"/>
                <w:gridSpan w:val="4"/>
                <w:vAlign w:val="bottom"/>
              </w:tcPr>
            </w:tcPrChange>
          </w:tcPr>
          <w:p w14:paraId="57A898D1" w14:textId="77777777" w:rsidR="005E0CBA" w:rsidRPr="00224DB6" w:rsidRDefault="005E0CBA" w:rsidP="00C507EE">
            <w:pPr>
              <w:jc w:val="right"/>
            </w:pPr>
            <w:r w:rsidRPr="00224DB6">
              <w:rPr>
                <w:color w:val="000000"/>
                <w:sz w:val="22"/>
                <w:rPrChange w:id="5386" w:author="Markel" w:date="2018-07-20T14:56:00Z">
                  <w:rPr>
                    <w:rFonts w:ascii="Calibri" w:hAnsi="Calibri"/>
                    <w:color w:val="000000"/>
                    <w:sz w:val="22"/>
                  </w:rPr>
                </w:rPrChange>
              </w:rPr>
              <w:t>-15</w:t>
            </w:r>
          </w:p>
        </w:tc>
      </w:tr>
      <w:tr w:rsidR="005E0CBA" w:rsidRPr="00224DB6" w14:paraId="4CEA1C88" w14:textId="77777777" w:rsidTr="005E0CBA">
        <w:tblPrEx>
          <w:tblW w:w="0" w:type="auto"/>
          <w:tblPrExChange w:id="5387" w:author="Markel" w:date="2018-07-20T14:56:00Z">
            <w:tblPrEx>
              <w:tblW w:w="0" w:type="auto"/>
            </w:tblPrEx>
          </w:tblPrExChange>
        </w:tblPrEx>
        <w:trPr>
          <w:trPrChange w:id="5388" w:author="Markel" w:date="2018-07-20T14:56:00Z">
            <w:trPr>
              <w:gridAfter w:val="0"/>
            </w:trPr>
          </w:trPrChange>
        </w:trPr>
        <w:tc>
          <w:tcPr>
            <w:tcW w:w="964" w:type="dxa"/>
            <w:vAlign w:val="bottom"/>
            <w:tcPrChange w:id="5389" w:author="Markel" w:date="2018-07-20T14:56:00Z">
              <w:tcPr>
                <w:tcW w:w="1064" w:type="dxa"/>
                <w:gridSpan w:val="2"/>
                <w:vAlign w:val="bottom"/>
              </w:tcPr>
            </w:tcPrChange>
          </w:tcPr>
          <w:p w14:paraId="3EAD4B2A" w14:textId="77777777" w:rsidR="005E0CBA" w:rsidRPr="00224DB6" w:rsidRDefault="005E0CBA" w:rsidP="00C507EE">
            <w:pPr>
              <w:jc w:val="right"/>
            </w:pPr>
            <w:r w:rsidRPr="00224DB6">
              <w:rPr>
                <w:color w:val="000000"/>
                <w:sz w:val="22"/>
                <w:rPrChange w:id="5390" w:author="Markel" w:date="2018-07-20T14:56:00Z">
                  <w:rPr>
                    <w:rFonts w:ascii="Calibri" w:hAnsi="Calibri"/>
                    <w:color w:val="000000"/>
                    <w:sz w:val="22"/>
                  </w:rPr>
                </w:rPrChange>
              </w:rPr>
              <w:t>01101</w:t>
            </w:r>
          </w:p>
        </w:tc>
        <w:tc>
          <w:tcPr>
            <w:tcW w:w="797" w:type="dxa"/>
            <w:vAlign w:val="bottom"/>
            <w:tcPrChange w:id="5391" w:author="Markel" w:date="2018-07-20T14:56:00Z">
              <w:tcPr>
                <w:tcW w:w="1064" w:type="dxa"/>
                <w:gridSpan w:val="2"/>
                <w:vAlign w:val="bottom"/>
              </w:tcPr>
            </w:tcPrChange>
          </w:tcPr>
          <w:p w14:paraId="1929697F" w14:textId="77777777" w:rsidR="005E0CBA" w:rsidRPr="00224DB6" w:rsidRDefault="005E0CBA" w:rsidP="00C507EE">
            <w:pPr>
              <w:jc w:val="right"/>
            </w:pPr>
            <w:r w:rsidRPr="00224DB6">
              <w:rPr>
                <w:color w:val="000000"/>
                <w:sz w:val="22"/>
                <w:rPrChange w:id="5392" w:author="Markel" w:date="2018-07-20T14:56:00Z">
                  <w:rPr>
                    <w:rFonts w:ascii="Calibri" w:hAnsi="Calibri"/>
                    <w:color w:val="000000"/>
                    <w:sz w:val="22"/>
                  </w:rPr>
                </w:rPrChange>
              </w:rPr>
              <w:t>-3</w:t>
            </w:r>
          </w:p>
        </w:tc>
        <w:tc>
          <w:tcPr>
            <w:tcW w:w="877" w:type="dxa"/>
            <w:vAlign w:val="bottom"/>
            <w:tcPrChange w:id="5393" w:author="Markel" w:date="2018-07-20T14:56:00Z">
              <w:tcPr>
                <w:tcW w:w="1064" w:type="dxa"/>
                <w:gridSpan w:val="2"/>
                <w:vAlign w:val="bottom"/>
              </w:tcPr>
            </w:tcPrChange>
          </w:tcPr>
          <w:p w14:paraId="64C0DB71" w14:textId="77777777" w:rsidR="005E0CBA" w:rsidRPr="00224DB6" w:rsidRDefault="005E0CBA" w:rsidP="00C507EE">
            <w:pPr>
              <w:jc w:val="right"/>
            </w:pPr>
            <w:r w:rsidRPr="00224DB6">
              <w:rPr>
                <w:color w:val="000000"/>
                <w:sz w:val="22"/>
                <w:rPrChange w:id="5394" w:author="Markel" w:date="2018-07-20T14:56:00Z">
                  <w:rPr>
                    <w:rFonts w:ascii="Calibri" w:hAnsi="Calibri"/>
                    <w:color w:val="000000"/>
                    <w:sz w:val="22"/>
                  </w:rPr>
                </w:rPrChange>
              </w:rPr>
              <w:t>-5</w:t>
            </w:r>
          </w:p>
        </w:tc>
        <w:tc>
          <w:tcPr>
            <w:tcW w:w="803" w:type="dxa"/>
            <w:vAlign w:val="bottom"/>
            <w:tcPrChange w:id="5395" w:author="Markel" w:date="2018-07-20T14:56:00Z">
              <w:tcPr>
                <w:tcW w:w="1064" w:type="dxa"/>
                <w:gridSpan w:val="2"/>
                <w:vAlign w:val="bottom"/>
              </w:tcPr>
            </w:tcPrChange>
          </w:tcPr>
          <w:p w14:paraId="55AF61A1" w14:textId="77777777" w:rsidR="005E0CBA" w:rsidRPr="00224DB6" w:rsidRDefault="005E0CBA" w:rsidP="00C507EE">
            <w:pPr>
              <w:jc w:val="right"/>
            </w:pPr>
            <w:r w:rsidRPr="00224DB6">
              <w:rPr>
                <w:color w:val="000000"/>
                <w:sz w:val="22"/>
                <w:rPrChange w:id="5396" w:author="Markel" w:date="2018-07-20T14:56:00Z">
                  <w:rPr>
                    <w:rFonts w:ascii="Calibri" w:hAnsi="Calibri"/>
                    <w:color w:val="000000"/>
                    <w:sz w:val="22"/>
                  </w:rPr>
                </w:rPrChange>
              </w:rPr>
              <w:t>13</w:t>
            </w:r>
          </w:p>
        </w:tc>
        <w:tc>
          <w:tcPr>
            <w:tcW w:w="883" w:type="dxa"/>
            <w:vAlign w:val="bottom"/>
            <w:tcPrChange w:id="5397" w:author="Markel" w:date="2018-07-20T14:56:00Z">
              <w:tcPr>
                <w:tcW w:w="1064" w:type="dxa"/>
                <w:gridSpan w:val="2"/>
                <w:vAlign w:val="bottom"/>
              </w:tcPr>
            </w:tcPrChange>
          </w:tcPr>
          <w:p w14:paraId="444146B0" w14:textId="77777777" w:rsidR="005E0CBA" w:rsidRPr="00224DB6" w:rsidRDefault="005E0CBA" w:rsidP="00C507EE">
            <w:pPr>
              <w:jc w:val="right"/>
            </w:pPr>
            <w:r w:rsidRPr="00224DB6">
              <w:rPr>
                <w:color w:val="000000"/>
                <w:sz w:val="22"/>
                <w:rPrChange w:id="5398" w:author="Markel" w:date="2018-07-20T14:56:00Z">
                  <w:rPr>
                    <w:rFonts w:ascii="Calibri" w:hAnsi="Calibri"/>
                    <w:color w:val="000000"/>
                    <w:sz w:val="22"/>
                  </w:rPr>
                </w:rPrChange>
              </w:rPr>
              <w:t>27</w:t>
            </w:r>
          </w:p>
        </w:tc>
        <w:tc>
          <w:tcPr>
            <w:tcW w:w="666" w:type="dxa"/>
            <w:cellIns w:id="5399" w:author="Markel" w:date="2018-07-20T14:56:00Z"/>
            <w:tcPrChange w:id="5400" w:author="Markel" w:date="2018-07-20T14:56:00Z">
              <w:tcPr>
                <w:tcW w:w="1064" w:type="dxa"/>
                <w:gridSpan w:val="2"/>
                <w:vAlign w:val="bottom"/>
                <w:cellIns w:id="5401" w:author="Markel" w:date="2018-07-20T14:56:00Z"/>
              </w:tcPr>
            </w:tcPrChange>
          </w:tcPr>
          <w:p w14:paraId="1741A8AE" w14:textId="77777777" w:rsidR="005E0CBA" w:rsidRPr="00224DB6" w:rsidRDefault="007B1500" w:rsidP="00C507EE">
            <w:pPr>
              <w:jc w:val="right"/>
              <w:rPr>
                <w:color w:val="000000"/>
              </w:rPr>
            </w:pPr>
            <w:ins w:id="5402" w:author="Markel" w:date="2018-07-20T14:56:00Z">
              <w:r w:rsidRPr="00224DB6">
                <w:rPr>
                  <w:color w:val="000000"/>
                </w:rPr>
                <w:t>0</w:t>
              </w:r>
            </w:ins>
          </w:p>
        </w:tc>
        <w:tc>
          <w:tcPr>
            <w:tcW w:w="666" w:type="dxa"/>
            <w:tcPrChange w:id="5403" w:author="Markel" w:date="2018-07-20T14:56:00Z">
              <w:tcPr>
                <w:tcW w:w="1064" w:type="dxa"/>
                <w:vAlign w:val="bottom"/>
              </w:tcPr>
            </w:tcPrChange>
          </w:tcPr>
          <w:p w14:paraId="4CF0CD6A" w14:textId="77777777" w:rsidR="005E0CBA" w:rsidRPr="00224DB6" w:rsidRDefault="007B1500" w:rsidP="00C507EE">
            <w:pPr>
              <w:jc w:val="right"/>
              <w:rPr>
                <w:color w:val="000000"/>
                <w:rPrChange w:id="5404" w:author="Markel" w:date="2018-07-20T14:56:00Z">
                  <w:rPr/>
                </w:rPrChange>
              </w:rPr>
            </w:pPr>
            <w:ins w:id="5405" w:author="Markel" w:date="2018-07-20T14:56:00Z">
              <w:r w:rsidRPr="00224DB6">
                <w:rPr>
                  <w:color w:val="000000"/>
                </w:rPr>
                <w:t>-</w:t>
              </w:r>
            </w:ins>
            <w:r w:rsidRPr="00224DB6">
              <w:rPr>
                <w:color w:val="000000"/>
                <w:rPrChange w:id="5406" w:author="Markel" w:date="2018-07-20T14:56:00Z">
                  <w:rPr>
                    <w:rFonts w:ascii="Calibri" w:hAnsi="Calibri"/>
                    <w:color w:val="000000"/>
                    <w:sz w:val="22"/>
                  </w:rPr>
                </w:rPrChange>
              </w:rPr>
              <w:t>13</w:t>
            </w:r>
          </w:p>
        </w:tc>
        <w:tc>
          <w:tcPr>
            <w:tcW w:w="790" w:type="dxa"/>
            <w:vAlign w:val="bottom"/>
            <w:cellIns w:id="5407" w:author="Markel" w:date="2018-07-20T14:56:00Z"/>
            <w:tcPrChange w:id="5408" w:author="Markel" w:date="2018-07-20T14:56:00Z">
              <w:tcPr>
                <w:tcW w:w="1064" w:type="dxa"/>
                <w:gridSpan w:val="3"/>
                <w:vAlign w:val="bottom"/>
                <w:cellIns w:id="5409" w:author="Markel" w:date="2018-07-20T14:56:00Z"/>
              </w:tcPr>
            </w:tcPrChange>
          </w:tcPr>
          <w:p w14:paraId="4D0529CF" w14:textId="77777777" w:rsidR="005E0CBA" w:rsidRPr="00224DB6" w:rsidRDefault="005E0CBA" w:rsidP="00C507EE">
            <w:pPr>
              <w:jc w:val="right"/>
            </w:pPr>
            <w:ins w:id="5410" w:author="Markel" w:date="2018-07-20T14:56:00Z">
              <w:r w:rsidRPr="00224DB6">
                <w:rPr>
                  <w:color w:val="000000"/>
                  <w:sz w:val="22"/>
                  <w:szCs w:val="22"/>
                </w:rPr>
                <w:t>13</w:t>
              </w:r>
            </w:ins>
          </w:p>
        </w:tc>
        <w:tc>
          <w:tcPr>
            <w:tcW w:w="871" w:type="dxa"/>
            <w:vAlign w:val="bottom"/>
            <w:tcPrChange w:id="5411" w:author="Markel" w:date="2018-07-20T14:56:00Z">
              <w:tcPr>
                <w:tcW w:w="1064" w:type="dxa"/>
                <w:gridSpan w:val="4"/>
                <w:vAlign w:val="bottom"/>
              </w:tcPr>
            </w:tcPrChange>
          </w:tcPr>
          <w:p w14:paraId="5A21BCEB" w14:textId="77777777" w:rsidR="005E0CBA" w:rsidRPr="00224DB6" w:rsidRDefault="005E0CBA" w:rsidP="00C507EE">
            <w:pPr>
              <w:jc w:val="right"/>
            </w:pPr>
            <w:r w:rsidRPr="00224DB6">
              <w:rPr>
                <w:color w:val="000000"/>
                <w:sz w:val="22"/>
                <w:rPrChange w:id="5412" w:author="Markel" w:date="2018-07-20T14:56:00Z">
                  <w:rPr>
                    <w:rFonts w:ascii="Calibri" w:hAnsi="Calibri"/>
                    <w:color w:val="000000"/>
                    <w:sz w:val="22"/>
                  </w:rPr>
                </w:rPrChange>
              </w:rPr>
              <w:t>27</w:t>
            </w:r>
          </w:p>
        </w:tc>
        <w:tc>
          <w:tcPr>
            <w:tcW w:w="810" w:type="dxa"/>
            <w:vAlign w:val="bottom"/>
            <w:tcPrChange w:id="5413" w:author="Markel" w:date="2018-07-20T14:56:00Z">
              <w:tcPr>
                <w:tcW w:w="1064" w:type="dxa"/>
                <w:gridSpan w:val="5"/>
                <w:vAlign w:val="bottom"/>
              </w:tcPr>
            </w:tcPrChange>
          </w:tcPr>
          <w:p w14:paraId="5B597197" w14:textId="77777777" w:rsidR="005E0CBA" w:rsidRPr="00224DB6" w:rsidRDefault="005E0CBA" w:rsidP="00C507EE">
            <w:pPr>
              <w:jc w:val="right"/>
            </w:pPr>
            <w:r w:rsidRPr="00224DB6">
              <w:rPr>
                <w:color w:val="000000"/>
                <w:sz w:val="22"/>
                <w:rPrChange w:id="5414" w:author="Markel" w:date="2018-07-20T14:56:00Z">
                  <w:rPr>
                    <w:rFonts w:ascii="Calibri" w:hAnsi="Calibri"/>
                    <w:color w:val="000000"/>
                    <w:sz w:val="22"/>
                  </w:rPr>
                </w:rPrChange>
              </w:rPr>
              <w:t>-7</w:t>
            </w:r>
          </w:p>
        </w:tc>
        <w:tc>
          <w:tcPr>
            <w:tcW w:w="889" w:type="dxa"/>
            <w:vAlign w:val="bottom"/>
            <w:tcPrChange w:id="5415" w:author="Markel" w:date="2018-07-20T14:56:00Z">
              <w:tcPr>
                <w:tcW w:w="1064" w:type="dxa"/>
                <w:gridSpan w:val="4"/>
                <w:vAlign w:val="bottom"/>
              </w:tcPr>
            </w:tcPrChange>
          </w:tcPr>
          <w:p w14:paraId="11678F1E" w14:textId="77777777" w:rsidR="005E0CBA" w:rsidRPr="00224DB6" w:rsidRDefault="005E0CBA" w:rsidP="00C507EE">
            <w:pPr>
              <w:jc w:val="right"/>
            </w:pPr>
            <w:r w:rsidRPr="00224DB6">
              <w:rPr>
                <w:color w:val="000000"/>
                <w:sz w:val="22"/>
                <w:rPrChange w:id="5416" w:author="Markel" w:date="2018-07-20T14:56:00Z">
                  <w:rPr>
                    <w:rFonts w:ascii="Calibri" w:hAnsi="Calibri"/>
                    <w:color w:val="000000"/>
                    <w:sz w:val="22"/>
                  </w:rPr>
                </w:rPrChange>
              </w:rPr>
              <w:t>-13</w:t>
            </w:r>
          </w:p>
        </w:tc>
      </w:tr>
      <w:tr w:rsidR="005E0CBA" w:rsidRPr="00224DB6" w14:paraId="5CE47DDD" w14:textId="77777777" w:rsidTr="005E0CBA">
        <w:tblPrEx>
          <w:tblW w:w="0" w:type="auto"/>
          <w:tblPrExChange w:id="5417" w:author="Markel" w:date="2018-07-20T14:56:00Z">
            <w:tblPrEx>
              <w:tblW w:w="0" w:type="auto"/>
            </w:tblPrEx>
          </w:tblPrExChange>
        </w:tblPrEx>
        <w:trPr>
          <w:trPrChange w:id="5418" w:author="Markel" w:date="2018-07-20T14:56:00Z">
            <w:trPr>
              <w:gridAfter w:val="0"/>
            </w:trPr>
          </w:trPrChange>
        </w:trPr>
        <w:tc>
          <w:tcPr>
            <w:tcW w:w="964" w:type="dxa"/>
            <w:vAlign w:val="bottom"/>
            <w:tcPrChange w:id="5419" w:author="Markel" w:date="2018-07-20T14:56:00Z">
              <w:tcPr>
                <w:tcW w:w="1064" w:type="dxa"/>
                <w:gridSpan w:val="2"/>
                <w:vAlign w:val="bottom"/>
              </w:tcPr>
            </w:tcPrChange>
          </w:tcPr>
          <w:p w14:paraId="4C5574CF" w14:textId="77777777" w:rsidR="005E0CBA" w:rsidRPr="00224DB6" w:rsidRDefault="005E0CBA" w:rsidP="00C507EE">
            <w:pPr>
              <w:jc w:val="right"/>
            </w:pPr>
            <w:r w:rsidRPr="00224DB6">
              <w:rPr>
                <w:color w:val="000000"/>
                <w:sz w:val="22"/>
                <w:rPrChange w:id="5420" w:author="Markel" w:date="2018-07-20T14:56:00Z">
                  <w:rPr>
                    <w:rFonts w:ascii="Calibri" w:hAnsi="Calibri"/>
                    <w:color w:val="000000"/>
                    <w:sz w:val="22"/>
                  </w:rPr>
                </w:rPrChange>
              </w:rPr>
              <w:t>01110</w:t>
            </w:r>
          </w:p>
        </w:tc>
        <w:tc>
          <w:tcPr>
            <w:tcW w:w="797" w:type="dxa"/>
            <w:vAlign w:val="bottom"/>
            <w:tcPrChange w:id="5421" w:author="Markel" w:date="2018-07-20T14:56:00Z">
              <w:tcPr>
                <w:tcW w:w="1064" w:type="dxa"/>
                <w:gridSpan w:val="2"/>
                <w:vAlign w:val="bottom"/>
              </w:tcPr>
            </w:tcPrChange>
          </w:tcPr>
          <w:p w14:paraId="056EF628" w14:textId="77777777" w:rsidR="005E0CBA" w:rsidRPr="00224DB6" w:rsidRDefault="005E0CBA" w:rsidP="00C507EE">
            <w:pPr>
              <w:jc w:val="right"/>
            </w:pPr>
            <w:r w:rsidRPr="00224DB6">
              <w:rPr>
                <w:color w:val="000000"/>
                <w:sz w:val="22"/>
                <w:rPrChange w:id="5422" w:author="Markel" w:date="2018-07-20T14:56:00Z">
                  <w:rPr>
                    <w:rFonts w:ascii="Calibri" w:hAnsi="Calibri"/>
                    <w:color w:val="000000"/>
                    <w:sz w:val="22"/>
                  </w:rPr>
                </w:rPrChange>
              </w:rPr>
              <w:t>-2</w:t>
            </w:r>
          </w:p>
        </w:tc>
        <w:tc>
          <w:tcPr>
            <w:tcW w:w="877" w:type="dxa"/>
            <w:vAlign w:val="bottom"/>
            <w:tcPrChange w:id="5423" w:author="Markel" w:date="2018-07-20T14:56:00Z">
              <w:tcPr>
                <w:tcW w:w="1064" w:type="dxa"/>
                <w:gridSpan w:val="2"/>
                <w:vAlign w:val="bottom"/>
              </w:tcPr>
            </w:tcPrChange>
          </w:tcPr>
          <w:p w14:paraId="0CE5FE8D" w14:textId="77777777" w:rsidR="005E0CBA" w:rsidRPr="00224DB6" w:rsidRDefault="005E0CBA" w:rsidP="00C507EE">
            <w:pPr>
              <w:jc w:val="right"/>
            </w:pPr>
            <w:r w:rsidRPr="00224DB6">
              <w:rPr>
                <w:color w:val="000000"/>
                <w:sz w:val="22"/>
                <w:rPrChange w:id="5424" w:author="Markel" w:date="2018-07-20T14:56:00Z">
                  <w:rPr>
                    <w:rFonts w:ascii="Calibri" w:hAnsi="Calibri"/>
                    <w:color w:val="000000"/>
                    <w:sz w:val="22"/>
                  </w:rPr>
                </w:rPrChange>
              </w:rPr>
              <w:t>-3</w:t>
            </w:r>
          </w:p>
        </w:tc>
        <w:tc>
          <w:tcPr>
            <w:tcW w:w="803" w:type="dxa"/>
            <w:vAlign w:val="bottom"/>
            <w:tcPrChange w:id="5425" w:author="Markel" w:date="2018-07-20T14:56:00Z">
              <w:tcPr>
                <w:tcW w:w="1064" w:type="dxa"/>
                <w:gridSpan w:val="2"/>
                <w:vAlign w:val="bottom"/>
              </w:tcPr>
            </w:tcPrChange>
          </w:tcPr>
          <w:p w14:paraId="6E632C87" w14:textId="77777777" w:rsidR="005E0CBA" w:rsidRPr="00224DB6" w:rsidRDefault="005E0CBA" w:rsidP="00C507EE">
            <w:pPr>
              <w:jc w:val="right"/>
            </w:pPr>
            <w:r w:rsidRPr="00224DB6">
              <w:rPr>
                <w:color w:val="000000"/>
                <w:sz w:val="22"/>
                <w:rPrChange w:id="5426" w:author="Markel" w:date="2018-07-20T14:56:00Z">
                  <w:rPr>
                    <w:rFonts w:ascii="Calibri" w:hAnsi="Calibri"/>
                    <w:color w:val="000000"/>
                    <w:sz w:val="22"/>
                  </w:rPr>
                </w:rPrChange>
              </w:rPr>
              <w:t>14</w:t>
            </w:r>
          </w:p>
        </w:tc>
        <w:tc>
          <w:tcPr>
            <w:tcW w:w="883" w:type="dxa"/>
            <w:vAlign w:val="bottom"/>
            <w:tcPrChange w:id="5427" w:author="Markel" w:date="2018-07-20T14:56:00Z">
              <w:tcPr>
                <w:tcW w:w="1064" w:type="dxa"/>
                <w:gridSpan w:val="2"/>
                <w:vAlign w:val="bottom"/>
              </w:tcPr>
            </w:tcPrChange>
          </w:tcPr>
          <w:p w14:paraId="6DB037EB" w14:textId="77777777" w:rsidR="005E0CBA" w:rsidRPr="00224DB6" w:rsidRDefault="005E0CBA" w:rsidP="00C507EE">
            <w:pPr>
              <w:jc w:val="right"/>
            </w:pPr>
            <w:r w:rsidRPr="00224DB6">
              <w:rPr>
                <w:color w:val="000000"/>
                <w:sz w:val="22"/>
                <w:rPrChange w:id="5428" w:author="Markel" w:date="2018-07-20T14:56:00Z">
                  <w:rPr>
                    <w:rFonts w:ascii="Calibri" w:hAnsi="Calibri"/>
                    <w:color w:val="000000"/>
                    <w:sz w:val="22"/>
                  </w:rPr>
                </w:rPrChange>
              </w:rPr>
              <w:t>29</w:t>
            </w:r>
          </w:p>
        </w:tc>
        <w:tc>
          <w:tcPr>
            <w:tcW w:w="666" w:type="dxa"/>
            <w:cellIns w:id="5429" w:author="Markel" w:date="2018-07-20T14:56:00Z"/>
            <w:tcPrChange w:id="5430" w:author="Markel" w:date="2018-07-20T14:56:00Z">
              <w:tcPr>
                <w:tcW w:w="1064" w:type="dxa"/>
                <w:gridSpan w:val="2"/>
                <w:vAlign w:val="bottom"/>
                <w:cellIns w:id="5431" w:author="Markel" w:date="2018-07-20T14:56:00Z"/>
              </w:tcPr>
            </w:tcPrChange>
          </w:tcPr>
          <w:p w14:paraId="1C5E1C66" w14:textId="77777777" w:rsidR="005E0CBA" w:rsidRPr="00224DB6" w:rsidRDefault="007B1500" w:rsidP="00C507EE">
            <w:pPr>
              <w:jc w:val="right"/>
              <w:rPr>
                <w:color w:val="000000"/>
              </w:rPr>
            </w:pPr>
            <w:ins w:id="5432" w:author="Markel" w:date="2018-07-20T14:56:00Z">
              <w:r w:rsidRPr="00224DB6">
                <w:rPr>
                  <w:color w:val="000000"/>
                </w:rPr>
                <w:t>1</w:t>
              </w:r>
            </w:ins>
          </w:p>
        </w:tc>
        <w:tc>
          <w:tcPr>
            <w:tcW w:w="666" w:type="dxa"/>
            <w:cellIns w:id="5433" w:author="Markel" w:date="2018-07-20T14:56:00Z"/>
            <w:tcPrChange w:id="5434" w:author="Markel" w:date="2018-07-20T14:56:00Z">
              <w:tcPr>
                <w:tcW w:w="1064" w:type="dxa"/>
                <w:gridSpan w:val="3"/>
                <w:vAlign w:val="bottom"/>
                <w:cellIns w:id="5435" w:author="Markel" w:date="2018-07-20T14:56:00Z"/>
              </w:tcPr>
            </w:tcPrChange>
          </w:tcPr>
          <w:p w14:paraId="6174296E" w14:textId="77777777" w:rsidR="005E0CBA" w:rsidRPr="00224DB6" w:rsidRDefault="007B1500" w:rsidP="00C507EE">
            <w:pPr>
              <w:jc w:val="right"/>
              <w:rPr>
                <w:color w:val="000000"/>
              </w:rPr>
            </w:pPr>
            <w:ins w:id="5436" w:author="Markel" w:date="2018-07-20T14:56:00Z">
              <w:r w:rsidRPr="00224DB6">
                <w:rPr>
                  <w:color w:val="000000"/>
                </w:rPr>
                <w:t>15</w:t>
              </w:r>
            </w:ins>
          </w:p>
        </w:tc>
        <w:tc>
          <w:tcPr>
            <w:tcW w:w="790" w:type="dxa"/>
            <w:vAlign w:val="bottom"/>
            <w:tcPrChange w:id="5437" w:author="Markel" w:date="2018-07-20T14:56:00Z">
              <w:tcPr>
                <w:tcW w:w="1064" w:type="dxa"/>
                <w:gridSpan w:val="4"/>
                <w:vAlign w:val="bottom"/>
              </w:tcPr>
            </w:tcPrChange>
          </w:tcPr>
          <w:p w14:paraId="40663987" w14:textId="77777777" w:rsidR="005E0CBA" w:rsidRPr="00224DB6" w:rsidRDefault="005E0CBA" w:rsidP="00C507EE">
            <w:pPr>
              <w:jc w:val="right"/>
            </w:pPr>
            <w:r w:rsidRPr="00224DB6">
              <w:rPr>
                <w:color w:val="000000"/>
                <w:sz w:val="22"/>
                <w:rPrChange w:id="5438" w:author="Markel" w:date="2018-07-20T14:56:00Z">
                  <w:rPr>
                    <w:rFonts w:ascii="Calibri" w:hAnsi="Calibri"/>
                    <w:color w:val="000000"/>
                    <w:sz w:val="22"/>
                  </w:rPr>
                </w:rPrChange>
              </w:rPr>
              <w:t>14</w:t>
            </w:r>
          </w:p>
        </w:tc>
        <w:tc>
          <w:tcPr>
            <w:tcW w:w="871" w:type="dxa"/>
            <w:vAlign w:val="bottom"/>
            <w:tcPrChange w:id="5439" w:author="Markel" w:date="2018-07-20T14:56:00Z">
              <w:tcPr>
                <w:tcW w:w="1064" w:type="dxa"/>
                <w:gridSpan w:val="3"/>
                <w:vAlign w:val="bottom"/>
              </w:tcPr>
            </w:tcPrChange>
          </w:tcPr>
          <w:p w14:paraId="2CB9BE58" w14:textId="77777777" w:rsidR="005E0CBA" w:rsidRPr="00224DB6" w:rsidRDefault="005E0CBA" w:rsidP="00C507EE">
            <w:pPr>
              <w:jc w:val="right"/>
            </w:pPr>
            <w:r w:rsidRPr="00224DB6">
              <w:rPr>
                <w:color w:val="000000"/>
                <w:sz w:val="22"/>
                <w:rPrChange w:id="5440" w:author="Markel" w:date="2018-07-20T14:56:00Z">
                  <w:rPr>
                    <w:rFonts w:ascii="Calibri" w:hAnsi="Calibri"/>
                    <w:color w:val="000000"/>
                    <w:sz w:val="22"/>
                  </w:rPr>
                </w:rPrChange>
              </w:rPr>
              <w:t>29</w:t>
            </w:r>
          </w:p>
        </w:tc>
        <w:tc>
          <w:tcPr>
            <w:tcW w:w="810" w:type="dxa"/>
            <w:vAlign w:val="bottom"/>
            <w:tcPrChange w:id="5441" w:author="Markel" w:date="2018-07-20T14:56:00Z">
              <w:tcPr>
                <w:tcW w:w="1064" w:type="dxa"/>
                <w:gridSpan w:val="4"/>
                <w:vAlign w:val="bottom"/>
              </w:tcPr>
            </w:tcPrChange>
          </w:tcPr>
          <w:p w14:paraId="6CC808B0" w14:textId="77777777" w:rsidR="005E0CBA" w:rsidRPr="00224DB6" w:rsidRDefault="005E0CBA" w:rsidP="00C507EE">
            <w:pPr>
              <w:jc w:val="right"/>
            </w:pPr>
            <w:r w:rsidRPr="00224DB6">
              <w:rPr>
                <w:color w:val="000000"/>
                <w:sz w:val="22"/>
                <w:rPrChange w:id="5442" w:author="Markel" w:date="2018-07-20T14:56:00Z">
                  <w:rPr>
                    <w:rFonts w:ascii="Calibri" w:hAnsi="Calibri"/>
                    <w:color w:val="000000"/>
                    <w:sz w:val="22"/>
                  </w:rPr>
                </w:rPrChange>
              </w:rPr>
              <w:t>-5</w:t>
            </w:r>
          </w:p>
        </w:tc>
        <w:tc>
          <w:tcPr>
            <w:tcW w:w="889" w:type="dxa"/>
            <w:vAlign w:val="bottom"/>
            <w:tcPrChange w:id="5443" w:author="Markel" w:date="2018-07-20T14:56:00Z">
              <w:tcPr>
                <w:tcW w:w="1064" w:type="dxa"/>
                <w:gridSpan w:val="4"/>
                <w:vAlign w:val="bottom"/>
              </w:tcPr>
            </w:tcPrChange>
          </w:tcPr>
          <w:p w14:paraId="51023628" w14:textId="77777777" w:rsidR="005E0CBA" w:rsidRPr="00224DB6" w:rsidRDefault="005E0CBA" w:rsidP="00C507EE">
            <w:pPr>
              <w:jc w:val="right"/>
            </w:pPr>
            <w:r w:rsidRPr="00224DB6">
              <w:rPr>
                <w:color w:val="000000"/>
                <w:sz w:val="22"/>
                <w:rPrChange w:id="5444" w:author="Markel" w:date="2018-07-20T14:56:00Z">
                  <w:rPr>
                    <w:rFonts w:ascii="Calibri" w:hAnsi="Calibri"/>
                    <w:color w:val="000000"/>
                    <w:sz w:val="22"/>
                  </w:rPr>
                </w:rPrChange>
              </w:rPr>
              <w:t>-9</w:t>
            </w:r>
          </w:p>
        </w:tc>
      </w:tr>
      <w:tr w:rsidR="005E0CBA" w:rsidRPr="00224DB6" w14:paraId="39763EC8" w14:textId="77777777" w:rsidTr="005E0CBA">
        <w:tblPrEx>
          <w:tblW w:w="0" w:type="auto"/>
          <w:tblPrExChange w:id="5445" w:author="Markel" w:date="2018-07-20T14:56:00Z">
            <w:tblPrEx>
              <w:tblW w:w="0" w:type="auto"/>
            </w:tblPrEx>
          </w:tblPrExChange>
        </w:tblPrEx>
        <w:trPr>
          <w:trPrChange w:id="5446" w:author="Markel" w:date="2018-07-20T14:56:00Z">
            <w:trPr>
              <w:gridAfter w:val="0"/>
            </w:trPr>
          </w:trPrChange>
        </w:trPr>
        <w:tc>
          <w:tcPr>
            <w:tcW w:w="964" w:type="dxa"/>
            <w:vAlign w:val="bottom"/>
            <w:tcPrChange w:id="5447" w:author="Markel" w:date="2018-07-20T14:56:00Z">
              <w:tcPr>
                <w:tcW w:w="1064" w:type="dxa"/>
                <w:gridSpan w:val="2"/>
                <w:vAlign w:val="bottom"/>
              </w:tcPr>
            </w:tcPrChange>
          </w:tcPr>
          <w:p w14:paraId="44BD5F40" w14:textId="77777777" w:rsidR="005E0CBA" w:rsidRPr="00224DB6" w:rsidRDefault="005E0CBA" w:rsidP="00C507EE">
            <w:pPr>
              <w:jc w:val="right"/>
            </w:pPr>
            <w:r w:rsidRPr="00224DB6">
              <w:rPr>
                <w:color w:val="000000"/>
                <w:sz w:val="22"/>
                <w:rPrChange w:id="5448" w:author="Markel" w:date="2018-07-20T14:56:00Z">
                  <w:rPr>
                    <w:rFonts w:ascii="Calibri" w:hAnsi="Calibri"/>
                    <w:color w:val="000000"/>
                    <w:sz w:val="22"/>
                  </w:rPr>
                </w:rPrChange>
              </w:rPr>
              <w:t>01111</w:t>
            </w:r>
          </w:p>
        </w:tc>
        <w:tc>
          <w:tcPr>
            <w:tcW w:w="797" w:type="dxa"/>
            <w:vAlign w:val="bottom"/>
            <w:tcPrChange w:id="5449" w:author="Markel" w:date="2018-07-20T14:56:00Z">
              <w:tcPr>
                <w:tcW w:w="1064" w:type="dxa"/>
                <w:gridSpan w:val="2"/>
                <w:vAlign w:val="bottom"/>
              </w:tcPr>
            </w:tcPrChange>
          </w:tcPr>
          <w:p w14:paraId="2FFBFD88" w14:textId="77777777" w:rsidR="005E0CBA" w:rsidRPr="00224DB6" w:rsidRDefault="005E0CBA" w:rsidP="00C507EE">
            <w:pPr>
              <w:jc w:val="right"/>
            </w:pPr>
            <w:r w:rsidRPr="00224DB6">
              <w:rPr>
                <w:color w:val="000000"/>
                <w:sz w:val="22"/>
                <w:rPrChange w:id="5450" w:author="Markel" w:date="2018-07-20T14:56:00Z">
                  <w:rPr>
                    <w:rFonts w:ascii="Calibri" w:hAnsi="Calibri"/>
                    <w:color w:val="000000"/>
                    <w:sz w:val="22"/>
                  </w:rPr>
                </w:rPrChange>
              </w:rPr>
              <w:t>-1</w:t>
            </w:r>
          </w:p>
        </w:tc>
        <w:tc>
          <w:tcPr>
            <w:tcW w:w="877" w:type="dxa"/>
            <w:vAlign w:val="bottom"/>
            <w:tcPrChange w:id="5451" w:author="Markel" w:date="2018-07-20T14:56:00Z">
              <w:tcPr>
                <w:tcW w:w="1064" w:type="dxa"/>
                <w:gridSpan w:val="2"/>
                <w:vAlign w:val="bottom"/>
              </w:tcPr>
            </w:tcPrChange>
          </w:tcPr>
          <w:p w14:paraId="713A17BB" w14:textId="77777777" w:rsidR="005E0CBA" w:rsidRPr="00224DB6" w:rsidRDefault="005E0CBA" w:rsidP="00C507EE">
            <w:pPr>
              <w:jc w:val="right"/>
            </w:pPr>
            <w:r w:rsidRPr="00224DB6">
              <w:rPr>
                <w:color w:val="000000"/>
                <w:sz w:val="22"/>
                <w:rPrChange w:id="5452" w:author="Markel" w:date="2018-07-20T14:56:00Z">
                  <w:rPr>
                    <w:rFonts w:ascii="Calibri" w:hAnsi="Calibri"/>
                    <w:color w:val="000000"/>
                    <w:sz w:val="22"/>
                  </w:rPr>
                </w:rPrChange>
              </w:rPr>
              <w:t>-1</w:t>
            </w:r>
          </w:p>
        </w:tc>
        <w:tc>
          <w:tcPr>
            <w:tcW w:w="803" w:type="dxa"/>
            <w:vAlign w:val="bottom"/>
            <w:tcPrChange w:id="5453" w:author="Markel" w:date="2018-07-20T14:56:00Z">
              <w:tcPr>
                <w:tcW w:w="1064" w:type="dxa"/>
                <w:gridSpan w:val="2"/>
                <w:vAlign w:val="bottom"/>
              </w:tcPr>
            </w:tcPrChange>
          </w:tcPr>
          <w:p w14:paraId="5CAD4C28" w14:textId="77777777" w:rsidR="005E0CBA" w:rsidRPr="00224DB6" w:rsidRDefault="005E0CBA" w:rsidP="00C507EE">
            <w:pPr>
              <w:jc w:val="right"/>
            </w:pPr>
            <w:r w:rsidRPr="00224DB6">
              <w:rPr>
                <w:color w:val="000000"/>
                <w:sz w:val="22"/>
                <w:rPrChange w:id="5454" w:author="Markel" w:date="2018-07-20T14:56:00Z">
                  <w:rPr>
                    <w:rFonts w:ascii="Calibri" w:hAnsi="Calibri"/>
                    <w:color w:val="000000"/>
                    <w:sz w:val="22"/>
                  </w:rPr>
                </w:rPrChange>
              </w:rPr>
              <w:t>15</w:t>
            </w:r>
          </w:p>
        </w:tc>
        <w:tc>
          <w:tcPr>
            <w:tcW w:w="883" w:type="dxa"/>
            <w:vAlign w:val="bottom"/>
            <w:tcPrChange w:id="5455" w:author="Markel" w:date="2018-07-20T14:56:00Z">
              <w:tcPr>
                <w:tcW w:w="1064" w:type="dxa"/>
                <w:gridSpan w:val="2"/>
                <w:vAlign w:val="bottom"/>
              </w:tcPr>
            </w:tcPrChange>
          </w:tcPr>
          <w:p w14:paraId="7F4F71AB" w14:textId="77777777" w:rsidR="005E0CBA" w:rsidRPr="00224DB6" w:rsidRDefault="005E0CBA" w:rsidP="00C507EE">
            <w:pPr>
              <w:jc w:val="right"/>
            </w:pPr>
            <w:r w:rsidRPr="00224DB6">
              <w:rPr>
                <w:color w:val="000000"/>
                <w:sz w:val="22"/>
                <w:rPrChange w:id="5456" w:author="Markel" w:date="2018-07-20T14:56:00Z">
                  <w:rPr>
                    <w:rFonts w:ascii="Calibri" w:hAnsi="Calibri"/>
                    <w:color w:val="000000"/>
                    <w:sz w:val="22"/>
                  </w:rPr>
                </w:rPrChange>
              </w:rPr>
              <w:t>31</w:t>
            </w:r>
          </w:p>
        </w:tc>
        <w:tc>
          <w:tcPr>
            <w:tcW w:w="666" w:type="dxa"/>
            <w:cellIns w:id="5457" w:author="Markel" w:date="2018-07-20T14:56:00Z"/>
            <w:tcPrChange w:id="5458" w:author="Markel" w:date="2018-07-20T14:56:00Z">
              <w:tcPr>
                <w:tcW w:w="1064" w:type="dxa"/>
                <w:gridSpan w:val="2"/>
                <w:vAlign w:val="bottom"/>
                <w:cellIns w:id="5459" w:author="Markel" w:date="2018-07-20T14:56:00Z"/>
              </w:tcPr>
            </w:tcPrChange>
          </w:tcPr>
          <w:p w14:paraId="25C8B6D7" w14:textId="77777777" w:rsidR="005E0CBA" w:rsidRPr="00224DB6" w:rsidRDefault="007B1500" w:rsidP="00C507EE">
            <w:pPr>
              <w:jc w:val="right"/>
              <w:rPr>
                <w:color w:val="000000"/>
              </w:rPr>
            </w:pPr>
            <w:ins w:id="5460" w:author="Markel" w:date="2018-07-20T14:56:00Z">
              <w:r w:rsidRPr="00224DB6">
                <w:rPr>
                  <w:color w:val="000000"/>
                </w:rPr>
                <w:t>-1</w:t>
              </w:r>
            </w:ins>
          </w:p>
        </w:tc>
        <w:tc>
          <w:tcPr>
            <w:tcW w:w="666" w:type="dxa"/>
            <w:tcPrChange w:id="5461" w:author="Markel" w:date="2018-07-20T14:56:00Z">
              <w:tcPr>
                <w:tcW w:w="1064" w:type="dxa"/>
                <w:vAlign w:val="bottom"/>
              </w:tcPr>
            </w:tcPrChange>
          </w:tcPr>
          <w:p w14:paraId="201B2A8D" w14:textId="77777777" w:rsidR="005E0CBA" w:rsidRPr="00224DB6" w:rsidRDefault="007B1500" w:rsidP="00C507EE">
            <w:pPr>
              <w:jc w:val="right"/>
              <w:rPr>
                <w:color w:val="000000"/>
                <w:rPrChange w:id="5462" w:author="Markel" w:date="2018-07-20T14:56:00Z">
                  <w:rPr/>
                </w:rPrChange>
              </w:rPr>
            </w:pPr>
            <w:ins w:id="5463" w:author="Markel" w:date="2018-07-20T14:56:00Z">
              <w:r w:rsidRPr="00224DB6">
                <w:rPr>
                  <w:color w:val="000000"/>
                </w:rPr>
                <w:t>-</w:t>
              </w:r>
            </w:ins>
            <w:r w:rsidRPr="00224DB6">
              <w:rPr>
                <w:color w:val="000000"/>
                <w:rPrChange w:id="5464" w:author="Markel" w:date="2018-07-20T14:56:00Z">
                  <w:rPr>
                    <w:rFonts w:ascii="Calibri" w:hAnsi="Calibri"/>
                    <w:color w:val="000000"/>
                    <w:sz w:val="22"/>
                  </w:rPr>
                </w:rPrChange>
              </w:rPr>
              <w:t>15</w:t>
            </w:r>
          </w:p>
        </w:tc>
        <w:tc>
          <w:tcPr>
            <w:tcW w:w="790" w:type="dxa"/>
            <w:vAlign w:val="bottom"/>
            <w:cellIns w:id="5465" w:author="Markel" w:date="2018-07-20T14:56:00Z"/>
            <w:tcPrChange w:id="5466" w:author="Markel" w:date="2018-07-20T14:56:00Z">
              <w:tcPr>
                <w:tcW w:w="1064" w:type="dxa"/>
                <w:gridSpan w:val="3"/>
                <w:vAlign w:val="bottom"/>
                <w:cellIns w:id="5467" w:author="Markel" w:date="2018-07-20T14:56:00Z"/>
              </w:tcPr>
            </w:tcPrChange>
          </w:tcPr>
          <w:p w14:paraId="4D3C31E6" w14:textId="77777777" w:rsidR="005E0CBA" w:rsidRPr="00224DB6" w:rsidRDefault="005E0CBA" w:rsidP="00C507EE">
            <w:pPr>
              <w:jc w:val="right"/>
            </w:pPr>
            <w:ins w:id="5468" w:author="Markel" w:date="2018-07-20T14:56:00Z">
              <w:r w:rsidRPr="00224DB6">
                <w:rPr>
                  <w:color w:val="000000"/>
                  <w:sz w:val="22"/>
                  <w:szCs w:val="22"/>
                </w:rPr>
                <w:t>15</w:t>
              </w:r>
            </w:ins>
          </w:p>
        </w:tc>
        <w:tc>
          <w:tcPr>
            <w:tcW w:w="871" w:type="dxa"/>
            <w:vAlign w:val="bottom"/>
            <w:tcPrChange w:id="5469" w:author="Markel" w:date="2018-07-20T14:56:00Z">
              <w:tcPr>
                <w:tcW w:w="1064" w:type="dxa"/>
                <w:gridSpan w:val="4"/>
                <w:vAlign w:val="bottom"/>
              </w:tcPr>
            </w:tcPrChange>
          </w:tcPr>
          <w:p w14:paraId="195313C2" w14:textId="77777777" w:rsidR="005E0CBA" w:rsidRPr="00224DB6" w:rsidRDefault="005E0CBA" w:rsidP="00C507EE">
            <w:pPr>
              <w:jc w:val="right"/>
            </w:pPr>
            <w:r w:rsidRPr="00224DB6">
              <w:rPr>
                <w:color w:val="000000"/>
                <w:sz w:val="22"/>
                <w:rPrChange w:id="5470" w:author="Markel" w:date="2018-07-20T14:56:00Z">
                  <w:rPr>
                    <w:rFonts w:ascii="Calibri" w:hAnsi="Calibri"/>
                    <w:color w:val="000000"/>
                    <w:sz w:val="22"/>
                  </w:rPr>
                </w:rPrChange>
              </w:rPr>
              <w:t>31</w:t>
            </w:r>
          </w:p>
        </w:tc>
        <w:tc>
          <w:tcPr>
            <w:tcW w:w="810" w:type="dxa"/>
            <w:vAlign w:val="bottom"/>
            <w:tcPrChange w:id="5471" w:author="Markel" w:date="2018-07-20T14:56:00Z">
              <w:tcPr>
                <w:tcW w:w="1064" w:type="dxa"/>
                <w:gridSpan w:val="5"/>
                <w:vAlign w:val="bottom"/>
              </w:tcPr>
            </w:tcPrChange>
          </w:tcPr>
          <w:p w14:paraId="2329ACBB" w14:textId="77777777" w:rsidR="005E0CBA" w:rsidRPr="00224DB6" w:rsidRDefault="005E0CBA" w:rsidP="00C507EE">
            <w:pPr>
              <w:jc w:val="right"/>
            </w:pPr>
            <w:r w:rsidRPr="00224DB6">
              <w:rPr>
                <w:color w:val="000000"/>
                <w:sz w:val="22"/>
                <w:rPrChange w:id="5472" w:author="Markel" w:date="2018-07-20T14:56:00Z">
                  <w:rPr>
                    <w:rFonts w:ascii="Calibri" w:hAnsi="Calibri"/>
                    <w:color w:val="000000"/>
                    <w:sz w:val="22"/>
                  </w:rPr>
                </w:rPrChange>
              </w:rPr>
              <w:t>-6</w:t>
            </w:r>
          </w:p>
        </w:tc>
        <w:tc>
          <w:tcPr>
            <w:tcW w:w="889" w:type="dxa"/>
            <w:vAlign w:val="bottom"/>
            <w:tcPrChange w:id="5473" w:author="Markel" w:date="2018-07-20T14:56:00Z">
              <w:tcPr>
                <w:tcW w:w="1064" w:type="dxa"/>
                <w:gridSpan w:val="4"/>
                <w:vAlign w:val="bottom"/>
              </w:tcPr>
            </w:tcPrChange>
          </w:tcPr>
          <w:p w14:paraId="10D43EB4" w14:textId="77777777" w:rsidR="005E0CBA" w:rsidRPr="00224DB6" w:rsidRDefault="005E0CBA" w:rsidP="00C507EE">
            <w:pPr>
              <w:jc w:val="right"/>
            </w:pPr>
            <w:r w:rsidRPr="00224DB6">
              <w:rPr>
                <w:color w:val="000000"/>
                <w:sz w:val="22"/>
                <w:rPrChange w:id="5474" w:author="Markel" w:date="2018-07-20T14:56:00Z">
                  <w:rPr>
                    <w:rFonts w:ascii="Calibri" w:hAnsi="Calibri"/>
                    <w:color w:val="000000"/>
                    <w:sz w:val="22"/>
                  </w:rPr>
                </w:rPrChange>
              </w:rPr>
              <w:t>-11</w:t>
            </w:r>
          </w:p>
        </w:tc>
      </w:tr>
      <w:tr w:rsidR="005E0CBA" w:rsidRPr="00224DB6" w14:paraId="3D188092" w14:textId="77777777" w:rsidTr="005E0CBA">
        <w:tblPrEx>
          <w:tblW w:w="0" w:type="auto"/>
          <w:tblPrExChange w:id="5475" w:author="Markel" w:date="2018-07-20T14:56:00Z">
            <w:tblPrEx>
              <w:tblW w:w="0" w:type="auto"/>
            </w:tblPrEx>
          </w:tblPrExChange>
        </w:tblPrEx>
        <w:trPr>
          <w:trPrChange w:id="5476" w:author="Markel" w:date="2018-07-20T14:56:00Z">
            <w:trPr>
              <w:gridAfter w:val="0"/>
            </w:trPr>
          </w:trPrChange>
        </w:trPr>
        <w:tc>
          <w:tcPr>
            <w:tcW w:w="964" w:type="dxa"/>
            <w:vAlign w:val="bottom"/>
            <w:tcPrChange w:id="5477" w:author="Markel" w:date="2018-07-20T14:56:00Z">
              <w:tcPr>
                <w:tcW w:w="1064" w:type="dxa"/>
                <w:gridSpan w:val="2"/>
                <w:vAlign w:val="bottom"/>
              </w:tcPr>
            </w:tcPrChange>
          </w:tcPr>
          <w:p w14:paraId="08534BC3" w14:textId="77777777" w:rsidR="005E0CBA" w:rsidRPr="00224DB6" w:rsidRDefault="005E0CBA" w:rsidP="00C507EE">
            <w:pPr>
              <w:jc w:val="right"/>
            </w:pPr>
            <w:r w:rsidRPr="00224DB6">
              <w:rPr>
                <w:color w:val="000000"/>
                <w:sz w:val="22"/>
                <w:rPrChange w:id="5478" w:author="Markel" w:date="2018-07-20T14:56:00Z">
                  <w:rPr>
                    <w:rFonts w:ascii="Calibri" w:hAnsi="Calibri"/>
                    <w:color w:val="000000"/>
                    <w:sz w:val="22"/>
                  </w:rPr>
                </w:rPrChange>
              </w:rPr>
              <w:t>10000</w:t>
            </w:r>
          </w:p>
        </w:tc>
        <w:tc>
          <w:tcPr>
            <w:tcW w:w="797" w:type="dxa"/>
            <w:vAlign w:val="bottom"/>
            <w:tcPrChange w:id="5479" w:author="Markel" w:date="2018-07-20T14:56:00Z">
              <w:tcPr>
                <w:tcW w:w="1064" w:type="dxa"/>
                <w:gridSpan w:val="2"/>
                <w:vAlign w:val="bottom"/>
              </w:tcPr>
            </w:tcPrChange>
          </w:tcPr>
          <w:p w14:paraId="7E8E27CA" w14:textId="77777777" w:rsidR="005E0CBA" w:rsidRPr="00224DB6" w:rsidRDefault="005E0CBA" w:rsidP="00C507EE">
            <w:pPr>
              <w:jc w:val="right"/>
            </w:pPr>
            <w:r w:rsidRPr="00224DB6">
              <w:rPr>
                <w:color w:val="000000"/>
                <w:sz w:val="22"/>
                <w:rPrChange w:id="5480" w:author="Markel" w:date="2018-07-20T14:56:00Z">
                  <w:rPr>
                    <w:rFonts w:ascii="Calibri" w:hAnsi="Calibri"/>
                    <w:color w:val="000000"/>
                    <w:sz w:val="22"/>
                  </w:rPr>
                </w:rPrChange>
              </w:rPr>
              <w:t>0</w:t>
            </w:r>
          </w:p>
        </w:tc>
        <w:tc>
          <w:tcPr>
            <w:tcW w:w="877" w:type="dxa"/>
            <w:vAlign w:val="bottom"/>
            <w:tcPrChange w:id="5481" w:author="Markel" w:date="2018-07-20T14:56:00Z">
              <w:tcPr>
                <w:tcW w:w="1064" w:type="dxa"/>
                <w:gridSpan w:val="2"/>
                <w:vAlign w:val="bottom"/>
              </w:tcPr>
            </w:tcPrChange>
          </w:tcPr>
          <w:p w14:paraId="2E997A2D" w14:textId="77777777" w:rsidR="005E0CBA" w:rsidRPr="00224DB6" w:rsidRDefault="005E0CBA" w:rsidP="00C507EE">
            <w:pPr>
              <w:jc w:val="right"/>
            </w:pPr>
            <w:r w:rsidRPr="00224DB6">
              <w:rPr>
                <w:color w:val="000000"/>
                <w:sz w:val="22"/>
                <w:rPrChange w:id="5482" w:author="Markel" w:date="2018-07-20T14:56:00Z">
                  <w:rPr>
                    <w:rFonts w:ascii="Calibri" w:hAnsi="Calibri"/>
                    <w:color w:val="000000"/>
                    <w:sz w:val="22"/>
                  </w:rPr>
                </w:rPrChange>
              </w:rPr>
              <w:t>1</w:t>
            </w:r>
          </w:p>
        </w:tc>
        <w:tc>
          <w:tcPr>
            <w:tcW w:w="803" w:type="dxa"/>
            <w:vAlign w:val="bottom"/>
            <w:tcPrChange w:id="5483" w:author="Markel" w:date="2018-07-20T14:56:00Z">
              <w:tcPr>
                <w:tcW w:w="1064" w:type="dxa"/>
                <w:gridSpan w:val="2"/>
                <w:vAlign w:val="bottom"/>
              </w:tcPr>
            </w:tcPrChange>
          </w:tcPr>
          <w:p w14:paraId="50F0EBAF" w14:textId="77777777" w:rsidR="005E0CBA" w:rsidRPr="00224DB6" w:rsidRDefault="005E0CBA" w:rsidP="00C507EE">
            <w:pPr>
              <w:jc w:val="right"/>
            </w:pPr>
            <w:r w:rsidRPr="00224DB6">
              <w:rPr>
                <w:color w:val="000000"/>
                <w:sz w:val="22"/>
                <w:rPrChange w:id="5484" w:author="Markel" w:date="2018-07-20T14:56:00Z">
                  <w:rPr>
                    <w:rFonts w:ascii="Calibri" w:hAnsi="Calibri"/>
                    <w:color w:val="000000"/>
                    <w:sz w:val="22"/>
                  </w:rPr>
                </w:rPrChange>
              </w:rPr>
              <w:t>0</w:t>
            </w:r>
          </w:p>
        </w:tc>
        <w:tc>
          <w:tcPr>
            <w:tcW w:w="883" w:type="dxa"/>
            <w:vAlign w:val="bottom"/>
            <w:tcPrChange w:id="5485" w:author="Markel" w:date="2018-07-20T14:56:00Z">
              <w:tcPr>
                <w:tcW w:w="1064" w:type="dxa"/>
                <w:gridSpan w:val="2"/>
                <w:vAlign w:val="bottom"/>
              </w:tcPr>
            </w:tcPrChange>
          </w:tcPr>
          <w:p w14:paraId="458E8286" w14:textId="77777777" w:rsidR="005E0CBA" w:rsidRPr="00224DB6" w:rsidRDefault="005E0CBA" w:rsidP="00C507EE">
            <w:pPr>
              <w:jc w:val="right"/>
            </w:pPr>
            <w:r w:rsidRPr="00224DB6">
              <w:rPr>
                <w:color w:val="000000"/>
                <w:sz w:val="22"/>
                <w:rPrChange w:id="5486" w:author="Markel" w:date="2018-07-20T14:56:00Z">
                  <w:rPr>
                    <w:rFonts w:ascii="Calibri" w:hAnsi="Calibri"/>
                    <w:color w:val="000000"/>
                    <w:sz w:val="22"/>
                  </w:rPr>
                </w:rPrChange>
              </w:rPr>
              <w:t>-1</w:t>
            </w:r>
          </w:p>
        </w:tc>
        <w:tc>
          <w:tcPr>
            <w:tcW w:w="666" w:type="dxa"/>
            <w:cellIns w:id="5487" w:author="Markel" w:date="2018-07-20T14:56:00Z"/>
            <w:tcPrChange w:id="5488" w:author="Markel" w:date="2018-07-20T14:56:00Z">
              <w:tcPr>
                <w:tcW w:w="1064" w:type="dxa"/>
                <w:gridSpan w:val="2"/>
                <w:vAlign w:val="bottom"/>
                <w:cellIns w:id="5489" w:author="Markel" w:date="2018-07-20T14:56:00Z"/>
              </w:tcPr>
            </w:tcPrChange>
          </w:tcPr>
          <w:p w14:paraId="07322261" w14:textId="77777777" w:rsidR="005E0CBA" w:rsidRPr="00224DB6" w:rsidRDefault="007B1500" w:rsidP="00C507EE">
            <w:pPr>
              <w:jc w:val="right"/>
              <w:rPr>
                <w:color w:val="000000"/>
              </w:rPr>
            </w:pPr>
            <w:ins w:id="5490" w:author="Markel" w:date="2018-07-20T14:56:00Z">
              <w:r w:rsidRPr="00224DB6">
                <w:rPr>
                  <w:color w:val="000000"/>
                </w:rPr>
                <w:t>0</w:t>
              </w:r>
            </w:ins>
          </w:p>
        </w:tc>
        <w:tc>
          <w:tcPr>
            <w:tcW w:w="666" w:type="dxa"/>
            <w:cellIns w:id="5491" w:author="Markel" w:date="2018-07-20T14:56:00Z"/>
            <w:tcPrChange w:id="5492" w:author="Markel" w:date="2018-07-20T14:56:00Z">
              <w:tcPr>
                <w:tcW w:w="1064" w:type="dxa"/>
                <w:gridSpan w:val="3"/>
                <w:vAlign w:val="bottom"/>
                <w:cellIns w:id="5493" w:author="Markel" w:date="2018-07-20T14:56:00Z"/>
              </w:tcPr>
            </w:tcPrChange>
          </w:tcPr>
          <w:p w14:paraId="295D9298" w14:textId="77777777" w:rsidR="005E0CBA" w:rsidRPr="00224DB6" w:rsidRDefault="007B1500" w:rsidP="00C507EE">
            <w:pPr>
              <w:jc w:val="right"/>
              <w:rPr>
                <w:color w:val="000000"/>
              </w:rPr>
            </w:pPr>
            <w:ins w:id="5494" w:author="Markel" w:date="2018-07-20T14:56:00Z">
              <w:r w:rsidRPr="00224DB6">
                <w:rPr>
                  <w:color w:val="000000"/>
                </w:rPr>
                <w:t>17</w:t>
              </w:r>
            </w:ins>
          </w:p>
        </w:tc>
        <w:tc>
          <w:tcPr>
            <w:tcW w:w="790" w:type="dxa"/>
            <w:vAlign w:val="bottom"/>
            <w:tcPrChange w:id="5495" w:author="Markel" w:date="2018-07-20T14:56:00Z">
              <w:tcPr>
                <w:tcW w:w="1064" w:type="dxa"/>
                <w:gridSpan w:val="4"/>
                <w:vAlign w:val="bottom"/>
              </w:tcPr>
            </w:tcPrChange>
          </w:tcPr>
          <w:p w14:paraId="05CDA345" w14:textId="77777777" w:rsidR="005E0CBA" w:rsidRPr="00224DB6" w:rsidRDefault="005E0CBA" w:rsidP="00C507EE">
            <w:pPr>
              <w:jc w:val="right"/>
            </w:pPr>
            <w:r w:rsidRPr="00224DB6">
              <w:rPr>
                <w:color w:val="000000"/>
                <w:sz w:val="22"/>
                <w:rPrChange w:id="5496" w:author="Markel" w:date="2018-07-20T14:56:00Z">
                  <w:rPr>
                    <w:rFonts w:ascii="Calibri" w:hAnsi="Calibri"/>
                    <w:color w:val="000000"/>
                    <w:sz w:val="22"/>
                  </w:rPr>
                </w:rPrChange>
              </w:rPr>
              <w:t>-16</w:t>
            </w:r>
          </w:p>
        </w:tc>
        <w:tc>
          <w:tcPr>
            <w:tcW w:w="871" w:type="dxa"/>
            <w:vAlign w:val="bottom"/>
            <w:tcPrChange w:id="5497" w:author="Markel" w:date="2018-07-20T14:56:00Z">
              <w:tcPr>
                <w:tcW w:w="1064" w:type="dxa"/>
                <w:gridSpan w:val="3"/>
                <w:vAlign w:val="bottom"/>
              </w:tcPr>
            </w:tcPrChange>
          </w:tcPr>
          <w:p w14:paraId="3CFD3D92" w14:textId="77777777" w:rsidR="005E0CBA" w:rsidRPr="00224DB6" w:rsidRDefault="005E0CBA" w:rsidP="00C507EE">
            <w:pPr>
              <w:jc w:val="right"/>
            </w:pPr>
            <w:r w:rsidRPr="00224DB6">
              <w:rPr>
                <w:color w:val="000000"/>
                <w:sz w:val="22"/>
                <w:rPrChange w:id="5498" w:author="Markel" w:date="2018-07-20T14:56:00Z">
                  <w:rPr>
                    <w:rFonts w:ascii="Calibri" w:hAnsi="Calibri"/>
                    <w:color w:val="000000"/>
                    <w:sz w:val="22"/>
                  </w:rPr>
                </w:rPrChange>
              </w:rPr>
              <w:t>-31</w:t>
            </w:r>
          </w:p>
        </w:tc>
        <w:tc>
          <w:tcPr>
            <w:tcW w:w="810" w:type="dxa"/>
            <w:vAlign w:val="bottom"/>
            <w:tcPrChange w:id="5499" w:author="Markel" w:date="2018-07-20T14:56:00Z">
              <w:tcPr>
                <w:tcW w:w="1064" w:type="dxa"/>
                <w:gridSpan w:val="4"/>
                <w:vAlign w:val="bottom"/>
              </w:tcPr>
            </w:tcPrChange>
          </w:tcPr>
          <w:p w14:paraId="5A2FEA05" w14:textId="77777777" w:rsidR="005E0CBA" w:rsidRPr="00224DB6" w:rsidRDefault="005E0CBA" w:rsidP="00C507EE">
            <w:pPr>
              <w:jc w:val="right"/>
            </w:pPr>
            <w:r w:rsidRPr="00224DB6">
              <w:rPr>
                <w:color w:val="000000"/>
                <w:sz w:val="22"/>
                <w:rPrChange w:id="5500" w:author="Markel" w:date="2018-07-20T14:56:00Z">
                  <w:rPr>
                    <w:rFonts w:ascii="Calibri" w:hAnsi="Calibri"/>
                    <w:color w:val="000000"/>
                    <w:sz w:val="22"/>
                  </w:rPr>
                </w:rPrChange>
              </w:rPr>
              <w:t>15</w:t>
            </w:r>
          </w:p>
        </w:tc>
        <w:tc>
          <w:tcPr>
            <w:tcW w:w="889" w:type="dxa"/>
            <w:vAlign w:val="bottom"/>
            <w:tcPrChange w:id="5501" w:author="Markel" w:date="2018-07-20T14:56:00Z">
              <w:tcPr>
                <w:tcW w:w="1064" w:type="dxa"/>
                <w:gridSpan w:val="4"/>
                <w:vAlign w:val="bottom"/>
              </w:tcPr>
            </w:tcPrChange>
          </w:tcPr>
          <w:p w14:paraId="7B31B5CD" w14:textId="77777777" w:rsidR="005E0CBA" w:rsidRPr="00224DB6" w:rsidRDefault="005E0CBA" w:rsidP="00C507EE">
            <w:pPr>
              <w:jc w:val="right"/>
            </w:pPr>
            <w:r w:rsidRPr="00224DB6">
              <w:rPr>
                <w:color w:val="000000"/>
                <w:sz w:val="22"/>
                <w:rPrChange w:id="5502" w:author="Markel" w:date="2018-07-20T14:56:00Z">
                  <w:rPr>
                    <w:rFonts w:ascii="Calibri" w:hAnsi="Calibri"/>
                    <w:color w:val="000000"/>
                    <w:sz w:val="22"/>
                  </w:rPr>
                </w:rPrChange>
              </w:rPr>
              <w:t>31</w:t>
            </w:r>
          </w:p>
        </w:tc>
      </w:tr>
      <w:tr w:rsidR="005E0CBA" w:rsidRPr="00224DB6" w14:paraId="53B7A0BF" w14:textId="77777777" w:rsidTr="005E0CBA">
        <w:tblPrEx>
          <w:tblW w:w="0" w:type="auto"/>
          <w:tblPrExChange w:id="5503" w:author="Markel" w:date="2018-07-20T14:56:00Z">
            <w:tblPrEx>
              <w:tblW w:w="0" w:type="auto"/>
            </w:tblPrEx>
          </w:tblPrExChange>
        </w:tblPrEx>
        <w:trPr>
          <w:trPrChange w:id="5504" w:author="Markel" w:date="2018-07-20T14:56:00Z">
            <w:trPr>
              <w:gridAfter w:val="0"/>
            </w:trPr>
          </w:trPrChange>
        </w:trPr>
        <w:tc>
          <w:tcPr>
            <w:tcW w:w="964" w:type="dxa"/>
            <w:vAlign w:val="bottom"/>
            <w:tcPrChange w:id="5505" w:author="Markel" w:date="2018-07-20T14:56:00Z">
              <w:tcPr>
                <w:tcW w:w="1064" w:type="dxa"/>
                <w:gridSpan w:val="2"/>
                <w:vAlign w:val="bottom"/>
              </w:tcPr>
            </w:tcPrChange>
          </w:tcPr>
          <w:p w14:paraId="700927B2" w14:textId="77777777" w:rsidR="005E0CBA" w:rsidRPr="00224DB6" w:rsidRDefault="005E0CBA" w:rsidP="00C507EE">
            <w:pPr>
              <w:jc w:val="right"/>
            </w:pPr>
            <w:r w:rsidRPr="00224DB6">
              <w:rPr>
                <w:color w:val="000000"/>
                <w:sz w:val="22"/>
                <w:rPrChange w:id="5506" w:author="Markel" w:date="2018-07-20T14:56:00Z">
                  <w:rPr>
                    <w:rFonts w:ascii="Calibri" w:hAnsi="Calibri"/>
                    <w:color w:val="000000"/>
                    <w:sz w:val="22"/>
                  </w:rPr>
                </w:rPrChange>
              </w:rPr>
              <w:t>10001</w:t>
            </w:r>
          </w:p>
        </w:tc>
        <w:tc>
          <w:tcPr>
            <w:tcW w:w="797" w:type="dxa"/>
            <w:vAlign w:val="bottom"/>
            <w:tcPrChange w:id="5507" w:author="Markel" w:date="2018-07-20T14:56:00Z">
              <w:tcPr>
                <w:tcW w:w="1064" w:type="dxa"/>
                <w:gridSpan w:val="2"/>
                <w:vAlign w:val="bottom"/>
              </w:tcPr>
            </w:tcPrChange>
          </w:tcPr>
          <w:p w14:paraId="2A44BC85" w14:textId="77777777" w:rsidR="005E0CBA" w:rsidRPr="00224DB6" w:rsidRDefault="005E0CBA" w:rsidP="00C507EE">
            <w:pPr>
              <w:jc w:val="right"/>
            </w:pPr>
            <w:r w:rsidRPr="00224DB6">
              <w:rPr>
                <w:color w:val="000000"/>
                <w:sz w:val="22"/>
                <w:rPrChange w:id="5508" w:author="Markel" w:date="2018-07-20T14:56:00Z">
                  <w:rPr>
                    <w:rFonts w:ascii="Calibri" w:hAnsi="Calibri"/>
                    <w:color w:val="000000"/>
                    <w:sz w:val="22"/>
                  </w:rPr>
                </w:rPrChange>
              </w:rPr>
              <w:t>1</w:t>
            </w:r>
          </w:p>
        </w:tc>
        <w:tc>
          <w:tcPr>
            <w:tcW w:w="877" w:type="dxa"/>
            <w:vAlign w:val="bottom"/>
            <w:tcPrChange w:id="5509" w:author="Markel" w:date="2018-07-20T14:56:00Z">
              <w:tcPr>
                <w:tcW w:w="1064" w:type="dxa"/>
                <w:gridSpan w:val="2"/>
                <w:vAlign w:val="bottom"/>
              </w:tcPr>
            </w:tcPrChange>
          </w:tcPr>
          <w:p w14:paraId="2A0100AD" w14:textId="77777777" w:rsidR="005E0CBA" w:rsidRPr="00224DB6" w:rsidRDefault="005E0CBA" w:rsidP="00C507EE">
            <w:pPr>
              <w:jc w:val="right"/>
            </w:pPr>
            <w:r w:rsidRPr="00224DB6">
              <w:rPr>
                <w:color w:val="000000"/>
                <w:sz w:val="22"/>
                <w:rPrChange w:id="5510" w:author="Markel" w:date="2018-07-20T14:56:00Z">
                  <w:rPr>
                    <w:rFonts w:ascii="Calibri" w:hAnsi="Calibri"/>
                    <w:color w:val="000000"/>
                    <w:sz w:val="22"/>
                  </w:rPr>
                </w:rPrChange>
              </w:rPr>
              <w:t>3</w:t>
            </w:r>
          </w:p>
        </w:tc>
        <w:tc>
          <w:tcPr>
            <w:tcW w:w="803" w:type="dxa"/>
            <w:vAlign w:val="bottom"/>
            <w:tcPrChange w:id="5511" w:author="Markel" w:date="2018-07-20T14:56:00Z">
              <w:tcPr>
                <w:tcW w:w="1064" w:type="dxa"/>
                <w:gridSpan w:val="2"/>
                <w:vAlign w:val="bottom"/>
              </w:tcPr>
            </w:tcPrChange>
          </w:tcPr>
          <w:p w14:paraId="0383B5D5" w14:textId="77777777" w:rsidR="005E0CBA" w:rsidRPr="00224DB6" w:rsidRDefault="005E0CBA" w:rsidP="00C507EE">
            <w:pPr>
              <w:jc w:val="right"/>
            </w:pPr>
            <w:r w:rsidRPr="00224DB6">
              <w:rPr>
                <w:color w:val="000000"/>
                <w:sz w:val="22"/>
                <w:rPrChange w:id="5512" w:author="Markel" w:date="2018-07-20T14:56:00Z">
                  <w:rPr>
                    <w:rFonts w:ascii="Calibri" w:hAnsi="Calibri"/>
                    <w:color w:val="000000"/>
                    <w:sz w:val="22"/>
                  </w:rPr>
                </w:rPrChange>
              </w:rPr>
              <w:t>-1</w:t>
            </w:r>
          </w:p>
        </w:tc>
        <w:tc>
          <w:tcPr>
            <w:tcW w:w="883" w:type="dxa"/>
            <w:vAlign w:val="bottom"/>
            <w:tcPrChange w:id="5513" w:author="Markel" w:date="2018-07-20T14:56:00Z">
              <w:tcPr>
                <w:tcW w:w="1064" w:type="dxa"/>
                <w:gridSpan w:val="2"/>
                <w:vAlign w:val="bottom"/>
              </w:tcPr>
            </w:tcPrChange>
          </w:tcPr>
          <w:p w14:paraId="6EE35CB5" w14:textId="77777777" w:rsidR="005E0CBA" w:rsidRPr="00224DB6" w:rsidRDefault="005E0CBA" w:rsidP="00C507EE">
            <w:pPr>
              <w:jc w:val="right"/>
            </w:pPr>
            <w:r w:rsidRPr="00224DB6">
              <w:rPr>
                <w:color w:val="000000"/>
                <w:sz w:val="22"/>
                <w:rPrChange w:id="5514" w:author="Markel" w:date="2018-07-20T14:56:00Z">
                  <w:rPr>
                    <w:rFonts w:ascii="Calibri" w:hAnsi="Calibri"/>
                    <w:color w:val="000000"/>
                    <w:sz w:val="22"/>
                  </w:rPr>
                </w:rPrChange>
              </w:rPr>
              <w:t>-3</w:t>
            </w:r>
          </w:p>
        </w:tc>
        <w:tc>
          <w:tcPr>
            <w:tcW w:w="666" w:type="dxa"/>
            <w:cellIns w:id="5515" w:author="Markel" w:date="2018-07-20T14:56:00Z"/>
            <w:tcPrChange w:id="5516" w:author="Markel" w:date="2018-07-20T14:56:00Z">
              <w:tcPr>
                <w:tcW w:w="1064" w:type="dxa"/>
                <w:gridSpan w:val="2"/>
                <w:vAlign w:val="bottom"/>
                <w:cellIns w:id="5517" w:author="Markel" w:date="2018-07-20T14:56:00Z"/>
              </w:tcPr>
            </w:tcPrChange>
          </w:tcPr>
          <w:p w14:paraId="23686BAA" w14:textId="77777777" w:rsidR="005E0CBA" w:rsidRPr="00224DB6" w:rsidRDefault="007B1500" w:rsidP="00C507EE">
            <w:pPr>
              <w:jc w:val="right"/>
              <w:rPr>
                <w:color w:val="000000"/>
              </w:rPr>
            </w:pPr>
            <w:ins w:id="5518" w:author="Markel" w:date="2018-07-20T14:56:00Z">
              <w:r w:rsidRPr="00224DB6">
                <w:rPr>
                  <w:color w:val="000000"/>
                </w:rPr>
                <w:t>0</w:t>
              </w:r>
            </w:ins>
          </w:p>
        </w:tc>
        <w:tc>
          <w:tcPr>
            <w:tcW w:w="666" w:type="dxa"/>
            <w:cellIns w:id="5519" w:author="Markel" w:date="2018-07-20T14:56:00Z"/>
            <w:tcPrChange w:id="5520" w:author="Markel" w:date="2018-07-20T14:56:00Z">
              <w:tcPr>
                <w:tcW w:w="1064" w:type="dxa"/>
                <w:gridSpan w:val="3"/>
                <w:vAlign w:val="bottom"/>
                <w:cellIns w:id="5521" w:author="Markel" w:date="2018-07-20T14:56:00Z"/>
              </w:tcPr>
            </w:tcPrChange>
          </w:tcPr>
          <w:p w14:paraId="77F71F69" w14:textId="77777777" w:rsidR="005E0CBA" w:rsidRPr="00224DB6" w:rsidRDefault="007B1500" w:rsidP="00C507EE">
            <w:pPr>
              <w:jc w:val="right"/>
              <w:rPr>
                <w:color w:val="000000"/>
              </w:rPr>
            </w:pPr>
            <w:ins w:id="5522" w:author="Markel" w:date="2018-07-20T14:56:00Z">
              <w:r w:rsidRPr="00224DB6">
                <w:rPr>
                  <w:color w:val="000000"/>
                </w:rPr>
                <w:t>-17</w:t>
              </w:r>
            </w:ins>
          </w:p>
        </w:tc>
        <w:tc>
          <w:tcPr>
            <w:tcW w:w="790" w:type="dxa"/>
            <w:vAlign w:val="bottom"/>
            <w:tcPrChange w:id="5523" w:author="Markel" w:date="2018-07-20T14:56:00Z">
              <w:tcPr>
                <w:tcW w:w="1064" w:type="dxa"/>
                <w:gridSpan w:val="4"/>
                <w:vAlign w:val="bottom"/>
              </w:tcPr>
            </w:tcPrChange>
          </w:tcPr>
          <w:p w14:paraId="5E7D0A5C" w14:textId="77777777" w:rsidR="005E0CBA" w:rsidRPr="00224DB6" w:rsidRDefault="005E0CBA" w:rsidP="00C507EE">
            <w:pPr>
              <w:jc w:val="right"/>
            </w:pPr>
            <w:r w:rsidRPr="00224DB6">
              <w:rPr>
                <w:color w:val="000000"/>
                <w:sz w:val="22"/>
                <w:rPrChange w:id="5524" w:author="Markel" w:date="2018-07-20T14:56:00Z">
                  <w:rPr>
                    <w:rFonts w:ascii="Calibri" w:hAnsi="Calibri"/>
                    <w:color w:val="000000"/>
                    <w:sz w:val="22"/>
                  </w:rPr>
                </w:rPrChange>
              </w:rPr>
              <w:t>-15</w:t>
            </w:r>
          </w:p>
        </w:tc>
        <w:tc>
          <w:tcPr>
            <w:tcW w:w="871" w:type="dxa"/>
            <w:vAlign w:val="bottom"/>
            <w:tcPrChange w:id="5525" w:author="Markel" w:date="2018-07-20T14:56:00Z">
              <w:tcPr>
                <w:tcW w:w="1064" w:type="dxa"/>
                <w:gridSpan w:val="3"/>
                <w:vAlign w:val="bottom"/>
              </w:tcPr>
            </w:tcPrChange>
          </w:tcPr>
          <w:p w14:paraId="7E035824" w14:textId="77777777" w:rsidR="005E0CBA" w:rsidRPr="00224DB6" w:rsidRDefault="005E0CBA" w:rsidP="00C507EE">
            <w:pPr>
              <w:jc w:val="right"/>
            </w:pPr>
            <w:r w:rsidRPr="00224DB6">
              <w:rPr>
                <w:color w:val="000000"/>
                <w:sz w:val="22"/>
                <w:rPrChange w:id="5526" w:author="Markel" w:date="2018-07-20T14:56:00Z">
                  <w:rPr>
                    <w:rFonts w:ascii="Calibri" w:hAnsi="Calibri"/>
                    <w:color w:val="000000"/>
                    <w:sz w:val="22"/>
                  </w:rPr>
                </w:rPrChange>
              </w:rPr>
              <w:t>-29</w:t>
            </w:r>
          </w:p>
        </w:tc>
        <w:tc>
          <w:tcPr>
            <w:tcW w:w="810" w:type="dxa"/>
            <w:vAlign w:val="bottom"/>
            <w:tcPrChange w:id="5527" w:author="Markel" w:date="2018-07-20T14:56:00Z">
              <w:tcPr>
                <w:tcW w:w="1064" w:type="dxa"/>
                <w:gridSpan w:val="4"/>
                <w:vAlign w:val="bottom"/>
              </w:tcPr>
            </w:tcPrChange>
          </w:tcPr>
          <w:p w14:paraId="61594C6B" w14:textId="77777777" w:rsidR="005E0CBA" w:rsidRPr="00224DB6" w:rsidRDefault="005E0CBA" w:rsidP="00C507EE">
            <w:pPr>
              <w:jc w:val="right"/>
            </w:pPr>
            <w:r w:rsidRPr="00224DB6">
              <w:rPr>
                <w:color w:val="000000"/>
                <w:sz w:val="22"/>
                <w:rPrChange w:id="5528" w:author="Markel" w:date="2018-07-20T14:56:00Z">
                  <w:rPr>
                    <w:rFonts w:ascii="Calibri" w:hAnsi="Calibri"/>
                    <w:color w:val="000000"/>
                    <w:sz w:val="22"/>
                  </w:rPr>
                </w:rPrChange>
              </w:rPr>
              <w:t>14</w:t>
            </w:r>
          </w:p>
        </w:tc>
        <w:tc>
          <w:tcPr>
            <w:tcW w:w="889" w:type="dxa"/>
            <w:vAlign w:val="bottom"/>
            <w:tcPrChange w:id="5529" w:author="Markel" w:date="2018-07-20T14:56:00Z">
              <w:tcPr>
                <w:tcW w:w="1064" w:type="dxa"/>
                <w:gridSpan w:val="4"/>
                <w:vAlign w:val="bottom"/>
              </w:tcPr>
            </w:tcPrChange>
          </w:tcPr>
          <w:p w14:paraId="39D5A214" w14:textId="77777777" w:rsidR="005E0CBA" w:rsidRPr="00224DB6" w:rsidRDefault="005E0CBA" w:rsidP="00C507EE">
            <w:pPr>
              <w:jc w:val="right"/>
            </w:pPr>
            <w:r w:rsidRPr="00224DB6">
              <w:rPr>
                <w:color w:val="000000"/>
                <w:sz w:val="22"/>
                <w:rPrChange w:id="5530" w:author="Markel" w:date="2018-07-20T14:56:00Z">
                  <w:rPr>
                    <w:rFonts w:ascii="Calibri" w:hAnsi="Calibri"/>
                    <w:color w:val="000000"/>
                    <w:sz w:val="22"/>
                  </w:rPr>
                </w:rPrChange>
              </w:rPr>
              <w:t>29</w:t>
            </w:r>
          </w:p>
        </w:tc>
      </w:tr>
      <w:tr w:rsidR="005E0CBA" w:rsidRPr="00224DB6" w14:paraId="02D2138A" w14:textId="77777777" w:rsidTr="005E0CBA">
        <w:tblPrEx>
          <w:tblW w:w="0" w:type="auto"/>
          <w:tblPrExChange w:id="5531" w:author="Markel" w:date="2018-07-20T14:56:00Z">
            <w:tblPrEx>
              <w:tblW w:w="0" w:type="auto"/>
            </w:tblPrEx>
          </w:tblPrExChange>
        </w:tblPrEx>
        <w:trPr>
          <w:trPrChange w:id="5532" w:author="Markel" w:date="2018-07-20T14:56:00Z">
            <w:trPr>
              <w:gridAfter w:val="0"/>
            </w:trPr>
          </w:trPrChange>
        </w:trPr>
        <w:tc>
          <w:tcPr>
            <w:tcW w:w="964" w:type="dxa"/>
            <w:vAlign w:val="bottom"/>
            <w:tcPrChange w:id="5533" w:author="Markel" w:date="2018-07-20T14:56:00Z">
              <w:tcPr>
                <w:tcW w:w="1064" w:type="dxa"/>
                <w:gridSpan w:val="2"/>
                <w:vAlign w:val="bottom"/>
              </w:tcPr>
            </w:tcPrChange>
          </w:tcPr>
          <w:p w14:paraId="469EA42A" w14:textId="77777777" w:rsidR="005E0CBA" w:rsidRPr="00224DB6" w:rsidRDefault="005E0CBA" w:rsidP="00C507EE">
            <w:pPr>
              <w:jc w:val="right"/>
            </w:pPr>
            <w:r w:rsidRPr="00224DB6">
              <w:rPr>
                <w:color w:val="000000"/>
                <w:sz w:val="22"/>
                <w:rPrChange w:id="5534" w:author="Markel" w:date="2018-07-20T14:56:00Z">
                  <w:rPr>
                    <w:rFonts w:ascii="Calibri" w:hAnsi="Calibri"/>
                    <w:color w:val="000000"/>
                    <w:sz w:val="22"/>
                  </w:rPr>
                </w:rPrChange>
              </w:rPr>
              <w:t>10010</w:t>
            </w:r>
          </w:p>
        </w:tc>
        <w:tc>
          <w:tcPr>
            <w:tcW w:w="797" w:type="dxa"/>
            <w:vAlign w:val="bottom"/>
            <w:tcPrChange w:id="5535" w:author="Markel" w:date="2018-07-20T14:56:00Z">
              <w:tcPr>
                <w:tcW w:w="1064" w:type="dxa"/>
                <w:gridSpan w:val="2"/>
                <w:vAlign w:val="bottom"/>
              </w:tcPr>
            </w:tcPrChange>
          </w:tcPr>
          <w:p w14:paraId="4F0CC4DC" w14:textId="77777777" w:rsidR="005E0CBA" w:rsidRPr="00224DB6" w:rsidRDefault="005E0CBA" w:rsidP="00C507EE">
            <w:pPr>
              <w:jc w:val="right"/>
            </w:pPr>
            <w:r w:rsidRPr="00224DB6">
              <w:rPr>
                <w:color w:val="000000"/>
                <w:sz w:val="22"/>
                <w:rPrChange w:id="5536" w:author="Markel" w:date="2018-07-20T14:56:00Z">
                  <w:rPr>
                    <w:rFonts w:ascii="Calibri" w:hAnsi="Calibri"/>
                    <w:color w:val="000000"/>
                    <w:sz w:val="22"/>
                  </w:rPr>
                </w:rPrChange>
              </w:rPr>
              <w:t>2</w:t>
            </w:r>
          </w:p>
        </w:tc>
        <w:tc>
          <w:tcPr>
            <w:tcW w:w="877" w:type="dxa"/>
            <w:vAlign w:val="bottom"/>
            <w:tcPrChange w:id="5537" w:author="Markel" w:date="2018-07-20T14:56:00Z">
              <w:tcPr>
                <w:tcW w:w="1064" w:type="dxa"/>
                <w:gridSpan w:val="2"/>
                <w:vAlign w:val="bottom"/>
              </w:tcPr>
            </w:tcPrChange>
          </w:tcPr>
          <w:p w14:paraId="37E91173" w14:textId="77777777" w:rsidR="005E0CBA" w:rsidRPr="00224DB6" w:rsidRDefault="005E0CBA" w:rsidP="00C507EE">
            <w:pPr>
              <w:jc w:val="right"/>
            </w:pPr>
            <w:r w:rsidRPr="00224DB6">
              <w:rPr>
                <w:color w:val="000000"/>
                <w:sz w:val="22"/>
                <w:rPrChange w:id="5538" w:author="Markel" w:date="2018-07-20T14:56:00Z">
                  <w:rPr>
                    <w:rFonts w:ascii="Calibri" w:hAnsi="Calibri"/>
                    <w:color w:val="000000"/>
                    <w:sz w:val="22"/>
                  </w:rPr>
                </w:rPrChange>
              </w:rPr>
              <w:t>5</w:t>
            </w:r>
          </w:p>
        </w:tc>
        <w:tc>
          <w:tcPr>
            <w:tcW w:w="803" w:type="dxa"/>
            <w:vAlign w:val="bottom"/>
            <w:tcPrChange w:id="5539" w:author="Markel" w:date="2018-07-20T14:56:00Z">
              <w:tcPr>
                <w:tcW w:w="1064" w:type="dxa"/>
                <w:gridSpan w:val="2"/>
                <w:vAlign w:val="bottom"/>
              </w:tcPr>
            </w:tcPrChange>
          </w:tcPr>
          <w:p w14:paraId="034F4757" w14:textId="77777777" w:rsidR="005E0CBA" w:rsidRPr="00224DB6" w:rsidRDefault="005E0CBA" w:rsidP="00C507EE">
            <w:pPr>
              <w:jc w:val="right"/>
            </w:pPr>
            <w:r w:rsidRPr="00224DB6">
              <w:rPr>
                <w:color w:val="000000"/>
                <w:sz w:val="22"/>
                <w:rPrChange w:id="5540" w:author="Markel" w:date="2018-07-20T14:56:00Z">
                  <w:rPr>
                    <w:rFonts w:ascii="Calibri" w:hAnsi="Calibri"/>
                    <w:color w:val="000000"/>
                    <w:sz w:val="22"/>
                  </w:rPr>
                </w:rPrChange>
              </w:rPr>
              <w:t>-2</w:t>
            </w:r>
          </w:p>
        </w:tc>
        <w:tc>
          <w:tcPr>
            <w:tcW w:w="883" w:type="dxa"/>
            <w:vAlign w:val="bottom"/>
            <w:tcPrChange w:id="5541" w:author="Markel" w:date="2018-07-20T14:56:00Z">
              <w:tcPr>
                <w:tcW w:w="1064" w:type="dxa"/>
                <w:gridSpan w:val="2"/>
                <w:vAlign w:val="bottom"/>
              </w:tcPr>
            </w:tcPrChange>
          </w:tcPr>
          <w:p w14:paraId="137090ED" w14:textId="77777777" w:rsidR="005E0CBA" w:rsidRPr="00224DB6" w:rsidRDefault="005E0CBA" w:rsidP="00C507EE">
            <w:pPr>
              <w:jc w:val="right"/>
            </w:pPr>
            <w:r w:rsidRPr="00224DB6">
              <w:rPr>
                <w:color w:val="000000"/>
                <w:sz w:val="22"/>
                <w:rPrChange w:id="5542" w:author="Markel" w:date="2018-07-20T14:56:00Z">
                  <w:rPr>
                    <w:rFonts w:ascii="Calibri" w:hAnsi="Calibri"/>
                    <w:color w:val="000000"/>
                    <w:sz w:val="22"/>
                  </w:rPr>
                </w:rPrChange>
              </w:rPr>
              <w:t>-5</w:t>
            </w:r>
          </w:p>
        </w:tc>
        <w:tc>
          <w:tcPr>
            <w:tcW w:w="666" w:type="dxa"/>
            <w:cellIns w:id="5543" w:author="Markel" w:date="2018-07-20T14:56:00Z"/>
            <w:tcPrChange w:id="5544" w:author="Markel" w:date="2018-07-20T14:56:00Z">
              <w:tcPr>
                <w:tcW w:w="1064" w:type="dxa"/>
                <w:gridSpan w:val="2"/>
                <w:vAlign w:val="bottom"/>
                <w:cellIns w:id="5545" w:author="Markel" w:date="2018-07-20T14:56:00Z"/>
              </w:tcPr>
            </w:tcPrChange>
          </w:tcPr>
          <w:p w14:paraId="6074900A" w14:textId="77777777" w:rsidR="005E0CBA" w:rsidRPr="00224DB6" w:rsidRDefault="007B1500" w:rsidP="00C507EE">
            <w:pPr>
              <w:jc w:val="right"/>
              <w:rPr>
                <w:color w:val="000000"/>
              </w:rPr>
            </w:pPr>
            <w:ins w:id="5546" w:author="Markel" w:date="2018-07-20T14:56:00Z">
              <w:r w:rsidRPr="00224DB6">
                <w:rPr>
                  <w:color w:val="000000"/>
                </w:rPr>
                <w:t>1</w:t>
              </w:r>
            </w:ins>
          </w:p>
        </w:tc>
        <w:tc>
          <w:tcPr>
            <w:tcW w:w="666" w:type="dxa"/>
            <w:cellIns w:id="5547" w:author="Markel" w:date="2018-07-20T14:56:00Z"/>
            <w:tcPrChange w:id="5548" w:author="Markel" w:date="2018-07-20T14:56:00Z">
              <w:tcPr>
                <w:tcW w:w="1064" w:type="dxa"/>
                <w:gridSpan w:val="3"/>
                <w:vAlign w:val="bottom"/>
                <w:cellIns w:id="5549" w:author="Markel" w:date="2018-07-20T14:56:00Z"/>
              </w:tcPr>
            </w:tcPrChange>
          </w:tcPr>
          <w:p w14:paraId="72C6CC76" w14:textId="77777777" w:rsidR="005E0CBA" w:rsidRPr="00224DB6" w:rsidRDefault="007B1500" w:rsidP="00C507EE">
            <w:pPr>
              <w:jc w:val="right"/>
              <w:rPr>
                <w:color w:val="000000"/>
              </w:rPr>
            </w:pPr>
            <w:ins w:id="5550" w:author="Markel" w:date="2018-07-20T14:56:00Z">
              <w:r w:rsidRPr="00224DB6">
                <w:rPr>
                  <w:color w:val="000000"/>
                </w:rPr>
                <w:t>19</w:t>
              </w:r>
            </w:ins>
          </w:p>
        </w:tc>
        <w:tc>
          <w:tcPr>
            <w:tcW w:w="790" w:type="dxa"/>
            <w:vAlign w:val="bottom"/>
            <w:tcPrChange w:id="5551" w:author="Markel" w:date="2018-07-20T14:56:00Z">
              <w:tcPr>
                <w:tcW w:w="1064" w:type="dxa"/>
                <w:gridSpan w:val="4"/>
                <w:vAlign w:val="bottom"/>
              </w:tcPr>
            </w:tcPrChange>
          </w:tcPr>
          <w:p w14:paraId="4F9EBC3C" w14:textId="77777777" w:rsidR="005E0CBA" w:rsidRPr="00224DB6" w:rsidRDefault="005E0CBA" w:rsidP="00C507EE">
            <w:pPr>
              <w:jc w:val="right"/>
            </w:pPr>
            <w:r w:rsidRPr="00224DB6">
              <w:rPr>
                <w:color w:val="000000"/>
                <w:sz w:val="22"/>
                <w:rPrChange w:id="5552" w:author="Markel" w:date="2018-07-20T14:56:00Z">
                  <w:rPr>
                    <w:rFonts w:ascii="Calibri" w:hAnsi="Calibri"/>
                    <w:color w:val="000000"/>
                    <w:sz w:val="22"/>
                  </w:rPr>
                </w:rPrChange>
              </w:rPr>
              <w:t>-14</w:t>
            </w:r>
          </w:p>
        </w:tc>
        <w:tc>
          <w:tcPr>
            <w:tcW w:w="871" w:type="dxa"/>
            <w:vAlign w:val="bottom"/>
            <w:tcPrChange w:id="5553" w:author="Markel" w:date="2018-07-20T14:56:00Z">
              <w:tcPr>
                <w:tcW w:w="1064" w:type="dxa"/>
                <w:gridSpan w:val="3"/>
                <w:vAlign w:val="bottom"/>
              </w:tcPr>
            </w:tcPrChange>
          </w:tcPr>
          <w:p w14:paraId="17A81CE5" w14:textId="77777777" w:rsidR="005E0CBA" w:rsidRPr="00224DB6" w:rsidRDefault="005E0CBA" w:rsidP="00C507EE">
            <w:pPr>
              <w:jc w:val="right"/>
            </w:pPr>
            <w:r w:rsidRPr="00224DB6">
              <w:rPr>
                <w:color w:val="000000"/>
                <w:sz w:val="22"/>
                <w:rPrChange w:id="5554" w:author="Markel" w:date="2018-07-20T14:56:00Z">
                  <w:rPr>
                    <w:rFonts w:ascii="Calibri" w:hAnsi="Calibri"/>
                    <w:color w:val="000000"/>
                    <w:sz w:val="22"/>
                  </w:rPr>
                </w:rPrChange>
              </w:rPr>
              <w:t>-27</w:t>
            </w:r>
          </w:p>
        </w:tc>
        <w:tc>
          <w:tcPr>
            <w:tcW w:w="810" w:type="dxa"/>
            <w:vAlign w:val="bottom"/>
            <w:tcPrChange w:id="5555" w:author="Markel" w:date="2018-07-20T14:56:00Z">
              <w:tcPr>
                <w:tcW w:w="1064" w:type="dxa"/>
                <w:gridSpan w:val="4"/>
                <w:vAlign w:val="bottom"/>
              </w:tcPr>
            </w:tcPrChange>
          </w:tcPr>
          <w:p w14:paraId="27694187" w14:textId="77777777" w:rsidR="005E0CBA" w:rsidRPr="00224DB6" w:rsidRDefault="005E0CBA" w:rsidP="00C507EE">
            <w:pPr>
              <w:jc w:val="right"/>
            </w:pPr>
            <w:r w:rsidRPr="00224DB6">
              <w:rPr>
                <w:color w:val="000000"/>
                <w:sz w:val="22"/>
                <w:rPrChange w:id="5556" w:author="Markel" w:date="2018-07-20T14:56:00Z">
                  <w:rPr>
                    <w:rFonts w:ascii="Calibri" w:hAnsi="Calibri"/>
                    <w:color w:val="000000"/>
                    <w:sz w:val="22"/>
                  </w:rPr>
                </w:rPrChange>
              </w:rPr>
              <w:t>12</w:t>
            </w:r>
          </w:p>
        </w:tc>
        <w:tc>
          <w:tcPr>
            <w:tcW w:w="889" w:type="dxa"/>
            <w:vAlign w:val="bottom"/>
            <w:tcPrChange w:id="5557" w:author="Markel" w:date="2018-07-20T14:56:00Z">
              <w:tcPr>
                <w:tcW w:w="1064" w:type="dxa"/>
                <w:gridSpan w:val="4"/>
                <w:vAlign w:val="bottom"/>
              </w:tcPr>
            </w:tcPrChange>
          </w:tcPr>
          <w:p w14:paraId="0C03A4B3" w14:textId="77777777" w:rsidR="005E0CBA" w:rsidRPr="00224DB6" w:rsidRDefault="005E0CBA" w:rsidP="00C507EE">
            <w:pPr>
              <w:jc w:val="right"/>
            </w:pPr>
            <w:r w:rsidRPr="00224DB6">
              <w:rPr>
                <w:color w:val="000000"/>
                <w:sz w:val="22"/>
                <w:rPrChange w:id="5558" w:author="Markel" w:date="2018-07-20T14:56:00Z">
                  <w:rPr>
                    <w:rFonts w:ascii="Calibri" w:hAnsi="Calibri"/>
                    <w:color w:val="000000"/>
                    <w:sz w:val="22"/>
                  </w:rPr>
                </w:rPrChange>
              </w:rPr>
              <w:t>25</w:t>
            </w:r>
          </w:p>
        </w:tc>
      </w:tr>
      <w:tr w:rsidR="005E0CBA" w:rsidRPr="00224DB6" w14:paraId="01FCCB6E" w14:textId="77777777" w:rsidTr="005E0CBA">
        <w:tblPrEx>
          <w:tblW w:w="0" w:type="auto"/>
          <w:tblPrExChange w:id="5559" w:author="Markel" w:date="2018-07-20T14:56:00Z">
            <w:tblPrEx>
              <w:tblW w:w="0" w:type="auto"/>
            </w:tblPrEx>
          </w:tblPrExChange>
        </w:tblPrEx>
        <w:trPr>
          <w:trPrChange w:id="5560" w:author="Markel" w:date="2018-07-20T14:56:00Z">
            <w:trPr>
              <w:gridAfter w:val="0"/>
            </w:trPr>
          </w:trPrChange>
        </w:trPr>
        <w:tc>
          <w:tcPr>
            <w:tcW w:w="964" w:type="dxa"/>
            <w:vAlign w:val="bottom"/>
            <w:tcPrChange w:id="5561" w:author="Markel" w:date="2018-07-20T14:56:00Z">
              <w:tcPr>
                <w:tcW w:w="1064" w:type="dxa"/>
                <w:gridSpan w:val="2"/>
                <w:vAlign w:val="bottom"/>
              </w:tcPr>
            </w:tcPrChange>
          </w:tcPr>
          <w:p w14:paraId="50444490" w14:textId="77777777" w:rsidR="005E0CBA" w:rsidRPr="00224DB6" w:rsidRDefault="005E0CBA" w:rsidP="00C507EE">
            <w:pPr>
              <w:jc w:val="right"/>
            </w:pPr>
            <w:r w:rsidRPr="00224DB6">
              <w:rPr>
                <w:color w:val="000000"/>
                <w:sz w:val="22"/>
                <w:rPrChange w:id="5562" w:author="Markel" w:date="2018-07-20T14:56:00Z">
                  <w:rPr>
                    <w:rFonts w:ascii="Calibri" w:hAnsi="Calibri"/>
                    <w:color w:val="000000"/>
                    <w:sz w:val="22"/>
                  </w:rPr>
                </w:rPrChange>
              </w:rPr>
              <w:t>10011</w:t>
            </w:r>
          </w:p>
        </w:tc>
        <w:tc>
          <w:tcPr>
            <w:tcW w:w="797" w:type="dxa"/>
            <w:vAlign w:val="bottom"/>
            <w:tcPrChange w:id="5563" w:author="Markel" w:date="2018-07-20T14:56:00Z">
              <w:tcPr>
                <w:tcW w:w="1064" w:type="dxa"/>
                <w:gridSpan w:val="2"/>
                <w:vAlign w:val="bottom"/>
              </w:tcPr>
            </w:tcPrChange>
          </w:tcPr>
          <w:p w14:paraId="66072154" w14:textId="77777777" w:rsidR="005E0CBA" w:rsidRPr="00224DB6" w:rsidRDefault="005E0CBA" w:rsidP="00C507EE">
            <w:pPr>
              <w:jc w:val="right"/>
            </w:pPr>
            <w:r w:rsidRPr="00224DB6">
              <w:rPr>
                <w:color w:val="000000"/>
                <w:sz w:val="22"/>
                <w:rPrChange w:id="5564" w:author="Markel" w:date="2018-07-20T14:56:00Z">
                  <w:rPr>
                    <w:rFonts w:ascii="Calibri" w:hAnsi="Calibri"/>
                    <w:color w:val="000000"/>
                    <w:sz w:val="22"/>
                  </w:rPr>
                </w:rPrChange>
              </w:rPr>
              <w:t>3</w:t>
            </w:r>
          </w:p>
        </w:tc>
        <w:tc>
          <w:tcPr>
            <w:tcW w:w="877" w:type="dxa"/>
            <w:vAlign w:val="bottom"/>
            <w:tcPrChange w:id="5565" w:author="Markel" w:date="2018-07-20T14:56:00Z">
              <w:tcPr>
                <w:tcW w:w="1064" w:type="dxa"/>
                <w:gridSpan w:val="2"/>
                <w:vAlign w:val="bottom"/>
              </w:tcPr>
            </w:tcPrChange>
          </w:tcPr>
          <w:p w14:paraId="3A967C44" w14:textId="77777777" w:rsidR="005E0CBA" w:rsidRPr="00224DB6" w:rsidRDefault="005E0CBA" w:rsidP="00C507EE">
            <w:pPr>
              <w:jc w:val="right"/>
            </w:pPr>
            <w:r w:rsidRPr="00224DB6">
              <w:rPr>
                <w:color w:val="000000"/>
                <w:sz w:val="22"/>
                <w:rPrChange w:id="5566" w:author="Markel" w:date="2018-07-20T14:56:00Z">
                  <w:rPr>
                    <w:rFonts w:ascii="Calibri" w:hAnsi="Calibri"/>
                    <w:color w:val="000000"/>
                    <w:sz w:val="22"/>
                  </w:rPr>
                </w:rPrChange>
              </w:rPr>
              <w:t>7</w:t>
            </w:r>
          </w:p>
        </w:tc>
        <w:tc>
          <w:tcPr>
            <w:tcW w:w="803" w:type="dxa"/>
            <w:vAlign w:val="bottom"/>
            <w:tcPrChange w:id="5567" w:author="Markel" w:date="2018-07-20T14:56:00Z">
              <w:tcPr>
                <w:tcW w:w="1064" w:type="dxa"/>
                <w:gridSpan w:val="2"/>
                <w:vAlign w:val="bottom"/>
              </w:tcPr>
            </w:tcPrChange>
          </w:tcPr>
          <w:p w14:paraId="3A2A13FF" w14:textId="77777777" w:rsidR="005E0CBA" w:rsidRPr="00224DB6" w:rsidRDefault="005E0CBA" w:rsidP="00C507EE">
            <w:pPr>
              <w:jc w:val="right"/>
            </w:pPr>
            <w:r w:rsidRPr="00224DB6">
              <w:rPr>
                <w:color w:val="000000"/>
                <w:sz w:val="22"/>
                <w:rPrChange w:id="5568" w:author="Markel" w:date="2018-07-20T14:56:00Z">
                  <w:rPr>
                    <w:rFonts w:ascii="Calibri" w:hAnsi="Calibri"/>
                    <w:color w:val="000000"/>
                    <w:sz w:val="22"/>
                  </w:rPr>
                </w:rPrChange>
              </w:rPr>
              <w:t>-3</w:t>
            </w:r>
          </w:p>
        </w:tc>
        <w:tc>
          <w:tcPr>
            <w:tcW w:w="883" w:type="dxa"/>
            <w:vAlign w:val="bottom"/>
            <w:tcPrChange w:id="5569" w:author="Markel" w:date="2018-07-20T14:56:00Z">
              <w:tcPr>
                <w:tcW w:w="1064" w:type="dxa"/>
                <w:gridSpan w:val="2"/>
                <w:vAlign w:val="bottom"/>
              </w:tcPr>
            </w:tcPrChange>
          </w:tcPr>
          <w:p w14:paraId="7B4DE890" w14:textId="77777777" w:rsidR="005E0CBA" w:rsidRPr="00224DB6" w:rsidRDefault="005E0CBA" w:rsidP="00C507EE">
            <w:pPr>
              <w:jc w:val="right"/>
            </w:pPr>
            <w:r w:rsidRPr="00224DB6">
              <w:rPr>
                <w:color w:val="000000"/>
                <w:sz w:val="22"/>
                <w:rPrChange w:id="5570" w:author="Markel" w:date="2018-07-20T14:56:00Z">
                  <w:rPr>
                    <w:rFonts w:ascii="Calibri" w:hAnsi="Calibri"/>
                    <w:color w:val="000000"/>
                    <w:sz w:val="22"/>
                  </w:rPr>
                </w:rPrChange>
              </w:rPr>
              <w:t>-7</w:t>
            </w:r>
          </w:p>
        </w:tc>
        <w:tc>
          <w:tcPr>
            <w:tcW w:w="666" w:type="dxa"/>
            <w:cellIns w:id="5571" w:author="Markel" w:date="2018-07-20T14:56:00Z"/>
            <w:tcPrChange w:id="5572" w:author="Markel" w:date="2018-07-20T14:56:00Z">
              <w:tcPr>
                <w:tcW w:w="1064" w:type="dxa"/>
                <w:gridSpan w:val="2"/>
                <w:vAlign w:val="bottom"/>
                <w:cellIns w:id="5573" w:author="Markel" w:date="2018-07-20T14:56:00Z"/>
              </w:tcPr>
            </w:tcPrChange>
          </w:tcPr>
          <w:p w14:paraId="76DFCEBA" w14:textId="77777777" w:rsidR="005E0CBA" w:rsidRPr="00224DB6" w:rsidRDefault="007B1500" w:rsidP="00C507EE">
            <w:pPr>
              <w:jc w:val="right"/>
              <w:rPr>
                <w:color w:val="000000"/>
              </w:rPr>
            </w:pPr>
            <w:ins w:id="5574" w:author="Markel" w:date="2018-07-20T14:56:00Z">
              <w:r w:rsidRPr="00224DB6">
                <w:rPr>
                  <w:color w:val="000000"/>
                </w:rPr>
                <w:t>-1</w:t>
              </w:r>
            </w:ins>
          </w:p>
        </w:tc>
        <w:tc>
          <w:tcPr>
            <w:tcW w:w="666" w:type="dxa"/>
            <w:cellIns w:id="5575" w:author="Markel" w:date="2018-07-20T14:56:00Z"/>
            <w:tcPrChange w:id="5576" w:author="Markel" w:date="2018-07-20T14:56:00Z">
              <w:tcPr>
                <w:tcW w:w="1064" w:type="dxa"/>
                <w:gridSpan w:val="3"/>
                <w:vAlign w:val="bottom"/>
                <w:cellIns w:id="5577" w:author="Markel" w:date="2018-07-20T14:56:00Z"/>
              </w:tcPr>
            </w:tcPrChange>
          </w:tcPr>
          <w:p w14:paraId="030A9D80" w14:textId="77777777" w:rsidR="005E0CBA" w:rsidRPr="00224DB6" w:rsidRDefault="007B1500" w:rsidP="00C507EE">
            <w:pPr>
              <w:jc w:val="right"/>
              <w:rPr>
                <w:color w:val="000000"/>
              </w:rPr>
            </w:pPr>
            <w:ins w:id="5578" w:author="Markel" w:date="2018-07-20T14:56:00Z">
              <w:r w:rsidRPr="00224DB6">
                <w:rPr>
                  <w:color w:val="000000"/>
                </w:rPr>
                <w:t>-19</w:t>
              </w:r>
            </w:ins>
          </w:p>
        </w:tc>
        <w:tc>
          <w:tcPr>
            <w:tcW w:w="790" w:type="dxa"/>
            <w:vAlign w:val="bottom"/>
            <w:tcPrChange w:id="5579" w:author="Markel" w:date="2018-07-20T14:56:00Z">
              <w:tcPr>
                <w:tcW w:w="1064" w:type="dxa"/>
                <w:gridSpan w:val="4"/>
                <w:vAlign w:val="bottom"/>
              </w:tcPr>
            </w:tcPrChange>
          </w:tcPr>
          <w:p w14:paraId="4948E894" w14:textId="77777777" w:rsidR="005E0CBA" w:rsidRPr="00224DB6" w:rsidRDefault="005E0CBA" w:rsidP="00C507EE">
            <w:pPr>
              <w:jc w:val="right"/>
            </w:pPr>
            <w:r w:rsidRPr="00224DB6">
              <w:rPr>
                <w:color w:val="000000"/>
                <w:sz w:val="22"/>
                <w:rPrChange w:id="5580" w:author="Markel" w:date="2018-07-20T14:56:00Z">
                  <w:rPr>
                    <w:rFonts w:ascii="Calibri" w:hAnsi="Calibri"/>
                    <w:color w:val="000000"/>
                    <w:sz w:val="22"/>
                  </w:rPr>
                </w:rPrChange>
              </w:rPr>
              <w:t>-13</w:t>
            </w:r>
          </w:p>
        </w:tc>
        <w:tc>
          <w:tcPr>
            <w:tcW w:w="871" w:type="dxa"/>
            <w:vAlign w:val="bottom"/>
            <w:tcPrChange w:id="5581" w:author="Markel" w:date="2018-07-20T14:56:00Z">
              <w:tcPr>
                <w:tcW w:w="1064" w:type="dxa"/>
                <w:gridSpan w:val="3"/>
                <w:vAlign w:val="bottom"/>
              </w:tcPr>
            </w:tcPrChange>
          </w:tcPr>
          <w:p w14:paraId="0D0F4EA3" w14:textId="77777777" w:rsidR="005E0CBA" w:rsidRPr="00224DB6" w:rsidRDefault="005E0CBA" w:rsidP="00C507EE">
            <w:pPr>
              <w:jc w:val="right"/>
            </w:pPr>
            <w:r w:rsidRPr="00224DB6">
              <w:rPr>
                <w:color w:val="000000"/>
                <w:sz w:val="22"/>
                <w:rPrChange w:id="5582" w:author="Markel" w:date="2018-07-20T14:56:00Z">
                  <w:rPr>
                    <w:rFonts w:ascii="Calibri" w:hAnsi="Calibri"/>
                    <w:color w:val="000000"/>
                    <w:sz w:val="22"/>
                  </w:rPr>
                </w:rPrChange>
              </w:rPr>
              <w:t>-25</w:t>
            </w:r>
          </w:p>
        </w:tc>
        <w:tc>
          <w:tcPr>
            <w:tcW w:w="810" w:type="dxa"/>
            <w:vAlign w:val="bottom"/>
            <w:tcPrChange w:id="5583" w:author="Markel" w:date="2018-07-20T14:56:00Z">
              <w:tcPr>
                <w:tcW w:w="1064" w:type="dxa"/>
                <w:gridSpan w:val="4"/>
                <w:vAlign w:val="bottom"/>
              </w:tcPr>
            </w:tcPrChange>
          </w:tcPr>
          <w:p w14:paraId="1F4877AB" w14:textId="77777777" w:rsidR="005E0CBA" w:rsidRPr="00224DB6" w:rsidRDefault="005E0CBA" w:rsidP="00C507EE">
            <w:pPr>
              <w:jc w:val="right"/>
            </w:pPr>
            <w:r w:rsidRPr="00224DB6">
              <w:rPr>
                <w:color w:val="000000"/>
                <w:sz w:val="22"/>
                <w:rPrChange w:id="5584" w:author="Markel" w:date="2018-07-20T14:56:00Z">
                  <w:rPr>
                    <w:rFonts w:ascii="Calibri" w:hAnsi="Calibri"/>
                    <w:color w:val="000000"/>
                    <w:sz w:val="22"/>
                  </w:rPr>
                </w:rPrChange>
              </w:rPr>
              <w:t>13</w:t>
            </w:r>
          </w:p>
        </w:tc>
        <w:tc>
          <w:tcPr>
            <w:tcW w:w="889" w:type="dxa"/>
            <w:vAlign w:val="bottom"/>
            <w:tcPrChange w:id="5585" w:author="Markel" w:date="2018-07-20T14:56:00Z">
              <w:tcPr>
                <w:tcW w:w="1064" w:type="dxa"/>
                <w:gridSpan w:val="4"/>
                <w:vAlign w:val="bottom"/>
              </w:tcPr>
            </w:tcPrChange>
          </w:tcPr>
          <w:p w14:paraId="3A23944B" w14:textId="77777777" w:rsidR="005E0CBA" w:rsidRPr="00224DB6" w:rsidRDefault="005E0CBA" w:rsidP="00C507EE">
            <w:pPr>
              <w:jc w:val="right"/>
            </w:pPr>
            <w:r w:rsidRPr="00224DB6">
              <w:rPr>
                <w:color w:val="000000"/>
                <w:sz w:val="22"/>
                <w:rPrChange w:id="5586" w:author="Markel" w:date="2018-07-20T14:56:00Z">
                  <w:rPr>
                    <w:rFonts w:ascii="Calibri" w:hAnsi="Calibri"/>
                    <w:color w:val="000000"/>
                    <w:sz w:val="22"/>
                  </w:rPr>
                </w:rPrChange>
              </w:rPr>
              <w:t>27</w:t>
            </w:r>
          </w:p>
        </w:tc>
      </w:tr>
      <w:tr w:rsidR="005E0CBA" w:rsidRPr="00224DB6" w14:paraId="38978488" w14:textId="77777777" w:rsidTr="005E0CBA">
        <w:tblPrEx>
          <w:tblW w:w="0" w:type="auto"/>
          <w:tblPrExChange w:id="5587" w:author="Markel" w:date="2018-07-20T14:56:00Z">
            <w:tblPrEx>
              <w:tblW w:w="0" w:type="auto"/>
            </w:tblPrEx>
          </w:tblPrExChange>
        </w:tblPrEx>
        <w:trPr>
          <w:trPrChange w:id="5588" w:author="Markel" w:date="2018-07-20T14:56:00Z">
            <w:trPr>
              <w:gridAfter w:val="0"/>
            </w:trPr>
          </w:trPrChange>
        </w:trPr>
        <w:tc>
          <w:tcPr>
            <w:tcW w:w="964" w:type="dxa"/>
            <w:vAlign w:val="bottom"/>
            <w:tcPrChange w:id="5589" w:author="Markel" w:date="2018-07-20T14:56:00Z">
              <w:tcPr>
                <w:tcW w:w="1064" w:type="dxa"/>
                <w:gridSpan w:val="2"/>
                <w:vAlign w:val="bottom"/>
              </w:tcPr>
            </w:tcPrChange>
          </w:tcPr>
          <w:p w14:paraId="5A14E7B1" w14:textId="77777777" w:rsidR="005E0CBA" w:rsidRPr="00224DB6" w:rsidRDefault="005E0CBA" w:rsidP="00C507EE">
            <w:pPr>
              <w:jc w:val="right"/>
            </w:pPr>
            <w:r w:rsidRPr="00224DB6">
              <w:rPr>
                <w:color w:val="000000"/>
                <w:sz w:val="22"/>
                <w:rPrChange w:id="5590" w:author="Markel" w:date="2018-07-20T14:56:00Z">
                  <w:rPr>
                    <w:rFonts w:ascii="Calibri" w:hAnsi="Calibri"/>
                    <w:color w:val="000000"/>
                    <w:sz w:val="22"/>
                  </w:rPr>
                </w:rPrChange>
              </w:rPr>
              <w:t>10100</w:t>
            </w:r>
          </w:p>
        </w:tc>
        <w:tc>
          <w:tcPr>
            <w:tcW w:w="797" w:type="dxa"/>
            <w:vAlign w:val="bottom"/>
            <w:tcPrChange w:id="5591" w:author="Markel" w:date="2018-07-20T14:56:00Z">
              <w:tcPr>
                <w:tcW w:w="1064" w:type="dxa"/>
                <w:gridSpan w:val="2"/>
                <w:vAlign w:val="bottom"/>
              </w:tcPr>
            </w:tcPrChange>
          </w:tcPr>
          <w:p w14:paraId="6F095C00" w14:textId="77777777" w:rsidR="005E0CBA" w:rsidRPr="00224DB6" w:rsidRDefault="005E0CBA" w:rsidP="00C507EE">
            <w:pPr>
              <w:jc w:val="right"/>
            </w:pPr>
            <w:r w:rsidRPr="00224DB6">
              <w:rPr>
                <w:color w:val="000000"/>
                <w:sz w:val="22"/>
                <w:rPrChange w:id="5592" w:author="Markel" w:date="2018-07-20T14:56:00Z">
                  <w:rPr>
                    <w:rFonts w:ascii="Calibri" w:hAnsi="Calibri"/>
                    <w:color w:val="000000"/>
                    <w:sz w:val="22"/>
                  </w:rPr>
                </w:rPrChange>
              </w:rPr>
              <w:t>4</w:t>
            </w:r>
          </w:p>
        </w:tc>
        <w:tc>
          <w:tcPr>
            <w:tcW w:w="877" w:type="dxa"/>
            <w:vAlign w:val="bottom"/>
            <w:tcPrChange w:id="5593" w:author="Markel" w:date="2018-07-20T14:56:00Z">
              <w:tcPr>
                <w:tcW w:w="1064" w:type="dxa"/>
                <w:gridSpan w:val="2"/>
                <w:vAlign w:val="bottom"/>
              </w:tcPr>
            </w:tcPrChange>
          </w:tcPr>
          <w:p w14:paraId="551B4FA7" w14:textId="77777777" w:rsidR="005E0CBA" w:rsidRPr="00224DB6" w:rsidRDefault="005E0CBA" w:rsidP="00C507EE">
            <w:pPr>
              <w:jc w:val="right"/>
            </w:pPr>
            <w:r w:rsidRPr="00224DB6">
              <w:rPr>
                <w:color w:val="000000"/>
                <w:sz w:val="22"/>
                <w:rPrChange w:id="5594" w:author="Markel" w:date="2018-07-20T14:56:00Z">
                  <w:rPr>
                    <w:rFonts w:ascii="Calibri" w:hAnsi="Calibri"/>
                    <w:color w:val="000000"/>
                    <w:sz w:val="22"/>
                  </w:rPr>
                </w:rPrChange>
              </w:rPr>
              <w:t>9</w:t>
            </w:r>
          </w:p>
        </w:tc>
        <w:tc>
          <w:tcPr>
            <w:tcW w:w="803" w:type="dxa"/>
            <w:vAlign w:val="bottom"/>
            <w:tcPrChange w:id="5595" w:author="Markel" w:date="2018-07-20T14:56:00Z">
              <w:tcPr>
                <w:tcW w:w="1064" w:type="dxa"/>
                <w:gridSpan w:val="2"/>
                <w:vAlign w:val="bottom"/>
              </w:tcPr>
            </w:tcPrChange>
          </w:tcPr>
          <w:p w14:paraId="13CBA9FD" w14:textId="77777777" w:rsidR="005E0CBA" w:rsidRPr="00224DB6" w:rsidRDefault="005E0CBA" w:rsidP="00C507EE">
            <w:pPr>
              <w:jc w:val="right"/>
            </w:pPr>
            <w:r w:rsidRPr="00224DB6">
              <w:rPr>
                <w:color w:val="000000"/>
                <w:sz w:val="22"/>
                <w:rPrChange w:id="5596" w:author="Markel" w:date="2018-07-20T14:56:00Z">
                  <w:rPr>
                    <w:rFonts w:ascii="Calibri" w:hAnsi="Calibri"/>
                    <w:color w:val="000000"/>
                    <w:sz w:val="22"/>
                  </w:rPr>
                </w:rPrChange>
              </w:rPr>
              <w:t>-4</w:t>
            </w:r>
          </w:p>
        </w:tc>
        <w:tc>
          <w:tcPr>
            <w:tcW w:w="883" w:type="dxa"/>
            <w:vAlign w:val="bottom"/>
            <w:tcPrChange w:id="5597" w:author="Markel" w:date="2018-07-20T14:56:00Z">
              <w:tcPr>
                <w:tcW w:w="1064" w:type="dxa"/>
                <w:gridSpan w:val="2"/>
                <w:vAlign w:val="bottom"/>
              </w:tcPr>
            </w:tcPrChange>
          </w:tcPr>
          <w:p w14:paraId="07450D1B" w14:textId="77777777" w:rsidR="005E0CBA" w:rsidRPr="00224DB6" w:rsidRDefault="005E0CBA" w:rsidP="00C507EE">
            <w:pPr>
              <w:jc w:val="right"/>
            </w:pPr>
            <w:r w:rsidRPr="00224DB6">
              <w:rPr>
                <w:color w:val="000000"/>
                <w:sz w:val="22"/>
                <w:rPrChange w:id="5598" w:author="Markel" w:date="2018-07-20T14:56:00Z">
                  <w:rPr>
                    <w:rFonts w:ascii="Calibri" w:hAnsi="Calibri"/>
                    <w:color w:val="000000"/>
                    <w:sz w:val="22"/>
                  </w:rPr>
                </w:rPrChange>
              </w:rPr>
              <w:t>-9</w:t>
            </w:r>
          </w:p>
        </w:tc>
        <w:tc>
          <w:tcPr>
            <w:tcW w:w="666" w:type="dxa"/>
            <w:cellIns w:id="5599" w:author="Markel" w:date="2018-07-20T14:56:00Z"/>
            <w:tcPrChange w:id="5600" w:author="Markel" w:date="2018-07-20T14:56:00Z">
              <w:tcPr>
                <w:tcW w:w="1064" w:type="dxa"/>
                <w:gridSpan w:val="2"/>
                <w:vAlign w:val="bottom"/>
                <w:cellIns w:id="5601" w:author="Markel" w:date="2018-07-20T14:56:00Z"/>
              </w:tcPr>
            </w:tcPrChange>
          </w:tcPr>
          <w:p w14:paraId="7F146F24" w14:textId="77777777" w:rsidR="005E0CBA" w:rsidRPr="00224DB6" w:rsidRDefault="007B1500" w:rsidP="00C507EE">
            <w:pPr>
              <w:jc w:val="right"/>
              <w:rPr>
                <w:color w:val="000000"/>
              </w:rPr>
            </w:pPr>
            <w:ins w:id="5602" w:author="Markel" w:date="2018-07-20T14:56:00Z">
              <w:r w:rsidRPr="00224DB6">
                <w:rPr>
                  <w:color w:val="000000"/>
                </w:rPr>
                <w:t>0</w:t>
              </w:r>
            </w:ins>
          </w:p>
        </w:tc>
        <w:tc>
          <w:tcPr>
            <w:tcW w:w="666" w:type="dxa"/>
            <w:cellIns w:id="5603" w:author="Markel" w:date="2018-07-20T14:56:00Z"/>
            <w:tcPrChange w:id="5604" w:author="Markel" w:date="2018-07-20T14:56:00Z">
              <w:tcPr>
                <w:tcW w:w="1064" w:type="dxa"/>
                <w:gridSpan w:val="3"/>
                <w:vAlign w:val="bottom"/>
                <w:cellIns w:id="5605" w:author="Markel" w:date="2018-07-20T14:56:00Z"/>
              </w:tcPr>
            </w:tcPrChange>
          </w:tcPr>
          <w:p w14:paraId="4DF8A9F8" w14:textId="77777777" w:rsidR="005E0CBA" w:rsidRPr="00224DB6" w:rsidRDefault="007B1500" w:rsidP="00C507EE">
            <w:pPr>
              <w:jc w:val="right"/>
              <w:rPr>
                <w:color w:val="000000"/>
              </w:rPr>
            </w:pPr>
            <w:ins w:id="5606" w:author="Markel" w:date="2018-07-20T14:56:00Z">
              <w:r w:rsidRPr="00224DB6">
                <w:rPr>
                  <w:color w:val="000000"/>
                </w:rPr>
                <w:t>21</w:t>
              </w:r>
            </w:ins>
          </w:p>
        </w:tc>
        <w:tc>
          <w:tcPr>
            <w:tcW w:w="790" w:type="dxa"/>
            <w:vAlign w:val="bottom"/>
            <w:tcPrChange w:id="5607" w:author="Markel" w:date="2018-07-20T14:56:00Z">
              <w:tcPr>
                <w:tcW w:w="1064" w:type="dxa"/>
                <w:gridSpan w:val="4"/>
                <w:vAlign w:val="bottom"/>
              </w:tcPr>
            </w:tcPrChange>
          </w:tcPr>
          <w:p w14:paraId="579D6C87" w14:textId="77777777" w:rsidR="005E0CBA" w:rsidRPr="00224DB6" w:rsidRDefault="005E0CBA" w:rsidP="00C507EE">
            <w:pPr>
              <w:jc w:val="right"/>
            </w:pPr>
            <w:r w:rsidRPr="00224DB6">
              <w:rPr>
                <w:color w:val="000000"/>
                <w:sz w:val="22"/>
                <w:rPrChange w:id="5608" w:author="Markel" w:date="2018-07-20T14:56:00Z">
                  <w:rPr>
                    <w:rFonts w:ascii="Calibri" w:hAnsi="Calibri"/>
                    <w:color w:val="000000"/>
                    <w:sz w:val="22"/>
                  </w:rPr>
                </w:rPrChange>
              </w:rPr>
              <w:t>-12</w:t>
            </w:r>
          </w:p>
        </w:tc>
        <w:tc>
          <w:tcPr>
            <w:tcW w:w="871" w:type="dxa"/>
            <w:vAlign w:val="bottom"/>
            <w:tcPrChange w:id="5609" w:author="Markel" w:date="2018-07-20T14:56:00Z">
              <w:tcPr>
                <w:tcW w:w="1064" w:type="dxa"/>
                <w:gridSpan w:val="3"/>
                <w:vAlign w:val="bottom"/>
              </w:tcPr>
            </w:tcPrChange>
          </w:tcPr>
          <w:p w14:paraId="4D59644A" w14:textId="77777777" w:rsidR="005E0CBA" w:rsidRPr="00224DB6" w:rsidRDefault="005E0CBA" w:rsidP="00C507EE">
            <w:pPr>
              <w:jc w:val="right"/>
            </w:pPr>
            <w:r w:rsidRPr="00224DB6">
              <w:rPr>
                <w:color w:val="000000"/>
                <w:sz w:val="22"/>
                <w:rPrChange w:id="5610" w:author="Markel" w:date="2018-07-20T14:56:00Z">
                  <w:rPr>
                    <w:rFonts w:ascii="Calibri" w:hAnsi="Calibri"/>
                    <w:color w:val="000000"/>
                    <w:sz w:val="22"/>
                  </w:rPr>
                </w:rPrChange>
              </w:rPr>
              <w:t>-23</w:t>
            </w:r>
          </w:p>
        </w:tc>
        <w:tc>
          <w:tcPr>
            <w:tcW w:w="810" w:type="dxa"/>
            <w:vAlign w:val="bottom"/>
            <w:tcPrChange w:id="5611" w:author="Markel" w:date="2018-07-20T14:56:00Z">
              <w:tcPr>
                <w:tcW w:w="1064" w:type="dxa"/>
                <w:gridSpan w:val="4"/>
                <w:vAlign w:val="bottom"/>
              </w:tcPr>
            </w:tcPrChange>
          </w:tcPr>
          <w:p w14:paraId="79693E46" w14:textId="77777777" w:rsidR="005E0CBA" w:rsidRPr="00224DB6" w:rsidRDefault="005E0CBA" w:rsidP="00C507EE">
            <w:pPr>
              <w:jc w:val="right"/>
            </w:pPr>
            <w:r w:rsidRPr="00224DB6">
              <w:rPr>
                <w:color w:val="000000"/>
                <w:sz w:val="22"/>
                <w:rPrChange w:id="5612" w:author="Markel" w:date="2018-07-20T14:56:00Z">
                  <w:rPr>
                    <w:rFonts w:ascii="Calibri" w:hAnsi="Calibri"/>
                    <w:color w:val="000000"/>
                    <w:sz w:val="22"/>
                  </w:rPr>
                </w:rPrChange>
              </w:rPr>
              <w:t>8</w:t>
            </w:r>
          </w:p>
        </w:tc>
        <w:tc>
          <w:tcPr>
            <w:tcW w:w="889" w:type="dxa"/>
            <w:vAlign w:val="bottom"/>
            <w:tcPrChange w:id="5613" w:author="Markel" w:date="2018-07-20T14:56:00Z">
              <w:tcPr>
                <w:tcW w:w="1064" w:type="dxa"/>
                <w:gridSpan w:val="4"/>
                <w:vAlign w:val="bottom"/>
              </w:tcPr>
            </w:tcPrChange>
          </w:tcPr>
          <w:p w14:paraId="55870A00" w14:textId="77777777" w:rsidR="005E0CBA" w:rsidRPr="00224DB6" w:rsidRDefault="005E0CBA" w:rsidP="00C507EE">
            <w:pPr>
              <w:jc w:val="right"/>
            </w:pPr>
            <w:r w:rsidRPr="00224DB6">
              <w:rPr>
                <w:color w:val="000000"/>
                <w:sz w:val="22"/>
                <w:rPrChange w:id="5614" w:author="Markel" w:date="2018-07-20T14:56:00Z">
                  <w:rPr>
                    <w:rFonts w:ascii="Calibri" w:hAnsi="Calibri"/>
                    <w:color w:val="000000"/>
                    <w:sz w:val="22"/>
                  </w:rPr>
                </w:rPrChange>
              </w:rPr>
              <w:t>17</w:t>
            </w:r>
          </w:p>
        </w:tc>
      </w:tr>
      <w:tr w:rsidR="005E0CBA" w:rsidRPr="00224DB6" w14:paraId="3D590B1C" w14:textId="77777777" w:rsidTr="005E0CBA">
        <w:tblPrEx>
          <w:tblW w:w="0" w:type="auto"/>
          <w:tblPrExChange w:id="5615" w:author="Markel" w:date="2018-07-20T14:56:00Z">
            <w:tblPrEx>
              <w:tblW w:w="0" w:type="auto"/>
            </w:tblPrEx>
          </w:tblPrExChange>
        </w:tblPrEx>
        <w:trPr>
          <w:trPrChange w:id="5616" w:author="Markel" w:date="2018-07-20T14:56:00Z">
            <w:trPr>
              <w:gridAfter w:val="0"/>
            </w:trPr>
          </w:trPrChange>
        </w:trPr>
        <w:tc>
          <w:tcPr>
            <w:tcW w:w="964" w:type="dxa"/>
            <w:vAlign w:val="bottom"/>
            <w:tcPrChange w:id="5617" w:author="Markel" w:date="2018-07-20T14:56:00Z">
              <w:tcPr>
                <w:tcW w:w="1064" w:type="dxa"/>
                <w:gridSpan w:val="2"/>
                <w:vAlign w:val="bottom"/>
              </w:tcPr>
            </w:tcPrChange>
          </w:tcPr>
          <w:p w14:paraId="27C429C7" w14:textId="77777777" w:rsidR="005E0CBA" w:rsidRPr="00224DB6" w:rsidRDefault="005E0CBA" w:rsidP="00C507EE">
            <w:pPr>
              <w:jc w:val="right"/>
            </w:pPr>
            <w:r w:rsidRPr="00224DB6">
              <w:rPr>
                <w:color w:val="000000"/>
                <w:sz w:val="22"/>
                <w:rPrChange w:id="5618" w:author="Markel" w:date="2018-07-20T14:56:00Z">
                  <w:rPr>
                    <w:rFonts w:ascii="Calibri" w:hAnsi="Calibri"/>
                    <w:color w:val="000000"/>
                    <w:sz w:val="22"/>
                  </w:rPr>
                </w:rPrChange>
              </w:rPr>
              <w:t>10101</w:t>
            </w:r>
          </w:p>
        </w:tc>
        <w:tc>
          <w:tcPr>
            <w:tcW w:w="797" w:type="dxa"/>
            <w:vAlign w:val="bottom"/>
            <w:tcPrChange w:id="5619" w:author="Markel" w:date="2018-07-20T14:56:00Z">
              <w:tcPr>
                <w:tcW w:w="1064" w:type="dxa"/>
                <w:gridSpan w:val="2"/>
                <w:vAlign w:val="bottom"/>
              </w:tcPr>
            </w:tcPrChange>
          </w:tcPr>
          <w:p w14:paraId="2B837F00" w14:textId="77777777" w:rsidR="005E0CBA" w:rsidRPr="00224DB6" w:rsidRDefault="005E0CBA" w:rsidP="00C507EE">
            <w:pPr>
              <w:jc w:val="right"/>
            </w:pPr>
            <w:r w:rsidRPr="00224DB6">
              <w:rPr>
                <w:color w:val="000000"/>
                <w:sz w:val="22"/>
                <w:rPrChange w:id="5620" w:author="Markel" w:date="2018-07-20T14:56:00Z">
                  <w:rPr>
                    <w:rFonts w:ascii="Calibri" w:hAnsi="Calibri"/>
                    <w:color w:val="000000"/>
                    <w:sz w:val="22"/>
                  </w:rPr>
                </w:rPrChange>
              </w:rPr>
              <w:t>5</w:t>
            </w:r>
          </w:p>
        </w:tc>
        <w:tc>
          <w:tcPr>
            <w:tcW w:w="877" w:type="dxa"/>
            <w:vAlign w:val="bottom"/>
            <w:tcPrChange w:id="5621" w:author="Markel" w:date="2018-07-20T14:56:00Z">
              <w:tcPr>
                <w:tcW w:w="1064" w:type="dxa"/>
                <w:gridSpan w:val="2"/>
                <w:vAlign w:val="bottom"/>
              </w:tcPr>
            </w:tcPrChange>
          </w:tcPr>
          <w:p w14:paraId="6EABF651" w14:textId="77777777" w:rsidR="005E0CBA" w:rsidRPr="00224DB6" w:rsidRDefault="005E0CBA" w:rsidP="00C507EE">
            <w:pPr>
              <w:jc w:val="right"/>
            </w:pPr>
            <w:r w:rsidRPr="00224DB6">
              <w:rPr>
                <w:color w:val="000000"/>
                <w:sz w:val="22"/>
                <w:rPrChange w:id="5622" w:author="Markel" w:date="2018-07-20T14:56:00Z">
                  <w:rPr>
                    <w:rFonts w:ascii="Calibri" w:hAnsi="Calibri"/>
                    <w:color w:val="000000"/>
                    <w:sz w:val="22"/>
                  </w:rPr>
                </w:rPrChange>
              </w:rPr>
              <w:t>11</w:t>
            </w:r>
          </w:p>
        </w:tc>
        <w:tc>
          <w:tcPr>
            <w:tcW w:w="803" w:type="dxa"/>
            <w:vAlign w:val="bottom"/>
            <w:tcPrChange w:id="5623" w:author="Markel" w:date="2018-07-20T14:56:00Z">
              <w:tcPr>
                <w:tcW w:w="1064" w:type="dxa"/>
                <w:gridSpan w:val="2"/>
                <w:vAlign w:val="bottom"/>
              </w:tcPr>
            </w:tcPrChange>
          </w:tcPr>
          <w:p w14:paraId="56158107" w14:textId="77777777" w:rsidR="005E0CBA" w:rsidRPr="00224DB6" w:rsidRDefault="005E0CBA" w:rsidP="00C507EE">
            <w:pPr>
              <w:jc w:val="right"/>
            </w:pPr>
            <w:r w:rsidRPr="00224DB6">
              <w:rPr>
                <w:color w:val="000000"/>
                <w:sz w:val="22"/>
                <w:rPrChange w:id="5624" w:author="Markel" w:date="2018-07-20T14:56:00Z">
                  <w:rPr>
                    <w:rFonts w:ascii="Calibri" w:hAnsi="Calibri"/>
                    <w:color w:val="000000"/>
                    <w:sz w:val="22"/>
                  </w:rPr>
                </w:rPrChange>
              </w:rPr>
              <w:t>-5</w:t>
            </w:r>
          </w:p>
        </w:tc>
        <w:tc>
          <w:tcPr>
            <w:tcW w:w="883" w:type="dxa"/>
            <w:vAlign w:val="bottom"/>
            <w:tcPrChange w:id="5625" w:author="Markel" w:date="2018-07-20T14:56:00Z">
              <w:tcPr>
                <w:tcW w:w="1064" w:type="dxa"/>
                <w:gridSpan w:val="2"/>
                <w:vAlign w:val="bottom"/>
              </w:tcPr>
            </w:tcPrChange>
          </w:tcPr>
          <w:p w14:paraId="1203D046" w14:textId="77777777" w:rsidR="005E0CBA" w:rsidRPr="00224DB6" w:rsidRDefault="005E0CBA" w:rsidP="00C507EE">
            <w:pPr>
              <w:jc w:val="right"/>
            </w:pPr>
            <w:r w:rsidRPr="00224DB6">
              <w:rPr>
                <w:color w:val="000000"/>
                <w:sz w:val="22"/>
                <w:rPrChange w:id="5626" w:author="Markel" w:date="2018-07-20T14:56:00Z">
                  <w:rPr>
                    <w:rFonts w:ascii="Calibri" w:hAnsi="Calibri"/>
                    <w:color w:val="000000"/>
                    <w:sz w:val="22"/>
                  </w:rPr>
                </w:rPrChange>
              </w:rPr>
              <w:t>-11</w:t>
            </w:r>
          </w:p>
        </w:tc>
        <w:tc>
          <w:tcPr>
            <w:tcW w:w="666" w:type="dxa"/>
            <w:cellIns w:id="5627" w:author="Markel" w:date="2018-07-20T14:56:00Z"/>
            <w:tcPrChange w:id="5628" w:author="Markel" w:date="2018-07-20T14:56:00Z">
              <w:tcPr>
                <w:tcW w:w="1064" w:type="dxa"/>
                <w:gridSpan w:val="2"/>
                <w:vAlign w:val="bottom"/>
                <w:cellIns w:id="5629" w:author="Markel" w:date="2018-07-20T14:56:00Z"/>
              </w:tcPr>
            </w:tcPrChange>
          </w:tcPr>
          <w:p w14:paraId="3759C208" w14:textId="77777777" w:rsidR="005E0CBA" w:rsidRPr="00224DB6" w:rsidRDefault="007B1500" w:rsidP="00C507EE">
            <w:pPr>
              <w:jc w:val="right"/>
              <w:rPr>
                <w:color w:val="000000"/>
              </w:rPr>
            </w:pPr>
            <w:ins w:id="5630" w:author="Markel" w:date="2018-07-20T14:56:00Z">
              <w:r w:rsidRPr="00224DB6">
                <w:rPr>
                  <w:color w:val="000000"/>
                </w:rPr>
                <w:t>0</w:t>
              </w:r>
            </w:ins>
          </w:p>
        </w:tc>
        <w:tc>
          <w:tcPr>
            <w:tcW w:w="666" w:type="dxa"/>
            <w:cellIns w:id="5631" w:author="Markel" w:date="2018-07-20T14:56:00Z"/>
            <w:tcPrChange w:id="5632" w:author="Markel" w:date="2018-07-20T14:56:00Z">
              <w:tcPr>
                <w:tcW w:w="1064" w:type="dxa"/>
                <w:gridSpan w:val="3"/>
                <w:vAlign w:val="bottom"/>
                <w:cellIns w:id="5633" w:author="Markel" w:date="2018-07-20T14:56:00Z"/>
              </w:tcPr>
            </w:tcPrChange>
          </w:tcPr>
          <w:p w14:paraId="09757404" w14:textId="77777777" w:rsidR="005E0CBA" w:rsidRPr="00224DB6" w:rsidRDefault="007B1500" w:rsidP="00C507EE">
            <w:pPr>
              <w:jc w:val="right"/>
              <w:rPr>
                <w:color w:val="000000"/>
              </w:rPr>
            </w:pPr>
            <w:ins w:id="5634" w:author="Markel" w:date="2018-07-20T14:56:00Z">
              <w:r w:rsidRPr="00224DB6">
                <w:rPr>
                  <w:color w:val="000000"/>
                </w:rPr>
                <w:t>-21</w:t>
              </w:r>
            </w:ins>
          </w:p>
        </w:tc>
        <w:tc>
          <w:tcPr>
            <w:tcW w:w="790" w:type="dxa"/>
            <w:vAlign w:val="bottom"/>
            <w:tcPrChange w:id="5635" w:author="Markel" w:date="2018-07-20T14:56:00Z">
              <w:tcPr>
                <w:tcW w:w="1064" w:type="dxa"/>
                <w:gridSpan w:val="4"/>
                <w:vAlign w:val="bottom"/>
              </w:tcPr>
            </w:tcPrChange>
          </w:tcPr>
          <w:p w14:paraId="79F07F63" w14:textId="77777777" w:rsidR="005E0CBA" w:rsidRPr="00224DB6" w:rsidRDefault="005E0CBA" w:rsidP="00C507EE">
            <w:pPr>
              <w:jc w:val="right"/>
            </w:pPr>
            <w:r w:rsidRPr="00224DB6">
              <w:rPr>
                <w:color w:val="000000"/>
                <w:sz w:val="22"/>
                <w:rPrChange w:id="5636" w:author="Markel" w:date="2018-07-20T14:56:00Z">
                  <w:rPr>
                    <w:rFonts w:ascii="Calibri" w:hAnsi="Calibri"/>
                    <w:color w:val="000000"/>
                    <w:sz w:val="22"/>
                  </w:rPr>
                </w:rPrChange>
              </w:rPr>
              <w:t>-11</w:t>
            </w:r>
          </w:p>
        </w:tc>
        <w:tc>
          <w:tcPr>
            <w:tcW w:w="871" w:type="dxa"/>
            <w:vAlign w:val="bottom"/>
            <w:tcPrChange w:id="5637" w:author="Markel" w:date="2018-07-20T14:56:00Z">
              <w:tcPr>
                <w:tcW w:w="1064" w:type="dxa"/>
                <w:gridSpan w:val="3"/>
                <w:vAlign w:val="bottom"/>
              </w:tcPr>
            </w:tcPrChange>
          </w:tcPr>
          <w:p w14:paraId="1A53F32D" w14:textId="77777777" w:rsidR="005E0CBA" w:rsidRPr="00224DB6" w:rsidRDefault="005E0CBA" w:rsidP="00C507EE">
            <w:pPr>
              <w:jc w:val="right"/>
            </w:pPr>
            <w:r w:rsidRPr="00224DB6">
              <w:rPr>
                <w:color w:val="000000"/>
                <w:sz w:val="22"/>
                <w:rPrChange w:id="5638" w:author="Markel" w:date="2018-07-20T14:56:00Z">
                  <w:rPr>
                    <w:rFonts w:ascii="Calibri" w:hAnsi="Calibri"/>
                    <w:color w:val="000000"/>
                    <w:sz w:val="22"/>
                  </w:rPr>
                </w:rPrChange>
              </w:rPr>
              <w:t>-21</w:t>
            </w:r>
          </w:p>
        </w:tc>
        <w:tc>
          <w:tcPr>
            <w:tcW w:w="810" w:type="dxa"/>
            <w:vAlign w:val="bottom"/>
            <w:tcPrChange w:id="5639" w:author="Markel" w:date="2018-07-20T14:56:00Z">
              <w:tcPr>
                <w:tcW w:w="1064" w:type="dxa"/>
                <w:gridSpan w:val="4"/>
                <w:vAlign w:val="bottom"/>
              </w:tcPr>
            </w:tcPrChange>
          </w:tcPr>
          <w:p w14:paraId="21A4C2B7" w14:textId="77777777" w:rsidR="005E0CBA" w:rsidRPr="00224DB6" w:rsidRDefault="005E0CBA" w:rsidP="00C507EE">
            <w:pPr>
              <w:jc w:val="right"/>
            </w:pPr>
            <w:r w:rsidRPr="00224DB6">
              <w:rPr>
                <w:color w:val="000000"/>
                <w:sz w:val="22"/>
                <w:rPrChange w:id="5640" w:author="Markel" w:date="2018-07-20T14:56:00Z">
                  <w:rPr>
                    <w:rFonts w:ascii="Calibri" w:hAnsi="Calibri"/>
                    <w:color w:val="000000"/>
                    <w:sz w:val="22"/>
                  </w:rPr>
                </w:rPrChange>
              </w:rPr>
              <w:t>9</w:t>
            </w:r>
          </w:p>
        </w:tc>
        <w:tc>
          <w:tcPr>
            <w:tcW w:w="889" w:type="dxa"/>
            <w:vAlign w:val="bottom"/>
            <w:tcPrChange w:id="5641" w:author="Markel" w:date="2018-07-20T14:56:00Z">
              <w:tcPr>
                <w:tcW w:w="1064" w:type="dxa"/>
                <w:gridSpan w:val="4"/>
                <w:vAlign w:val="bottom"/>
              </w:tcPr>
            </w:tcPrChange>
          </w:tcPr>
          <w:p w14:paraId="48CEB741" w14:textId="77777777" w:rsidR="005E0CBA" w:rsidRPr="00224DB6" w:rsidRDefault="005E0CBA" w:rsidP="00C507EE">
            <w:pPr>
              <w:jc w:val="right"/>
            </w:pPr>
            <w:r w:rsidRPr="00224DB6">
              <w:rPr>
                <w:color w:val="000000"/>
                <w:sz w:val="22"/>
                <w:rPrChange w:id="5642" w:author="Markel" w:date="2018-07-20T14:56:00Z">
                  <w:rPr>
                    <w:rFonts w:ascii="Calibri" w:hAnsi="Calibri"/>
                    <w:color w:val="000000"/>
                    <w:sz w:val="22"/>
                  </w:rPr>
                </w:rPrChange>
              </w:rPr>
              <w:t>19</w:t>
            </w:r>
          </w:p>
        </w:tc>
      </w:tr>
      <w:tr w:rsidR="005E0CBA" w:rsidRPr="00224DB6" w14:paraId="152C12F8" w14:textId="77777777" w:rsidTr="005E0CBA">
        <w:tblPrEx>
          <w:tblW w:w="0" w:type="auto"/>
          <w:tblPrExChange w:id="5643" w:author="Markel" w:date="2018-07-20T14:56:00Z">
            <w:tblPrEx>
              <w:tblW w:w="0" w:type="auto"/>
            </w:tblPrEx>
          </w:tblPrExChange>
        </w:tblPrEx>
        <w:trPr>
          <w:trPrChange w:id="5644" w:author="Markel" w:date="2018-07-20T14:56:00Z">
            <w:trPr>
              <w:gridAfter w:val="0"/>
            </w:trPr>
          </w:trPrChange>
        </w:trPr>
        <w:tc>
          <w:tcPr>
            <w:tcW w:w="964" w:type="dxa"/>
            <w:vAlign w:val="bottom"/>
            <w:tcPrChange w:id="5645" w:author="Markel" w:date="2018-07-20T14:56:00Z">
              <w:tcPr>
                <w:tcW w:w="1064" w:type="dxa"/>
                <w:gridSpan w:val="2"/>
                <w:vAlign w:val="bottom"/>
              </w:tcPr>
            </w:tcPrChange>
          </w:tcPr>
          <w:p w14:paraId="1C0C0A7D" w14:textId="77777777" w:rsidR="005E0CBA" w:rsidRPr="00224DB6" w:rsidRDefault="005E0CBA" w:rsidP="00C507EE">
            <w:pPr>
              <w:jc w:val="right"/>
            </w:pPr>
            <w:r w:rsidRPr="00224DB6">
              <w:rPr>
                <w:color w:val="000000"/>
                <w:sz w:val="22"/>
                <w:rPrChange w:id="5646" w:author="Markel" w:date="2018-07-20T14:56:00Z">
                  <w:rPr>
                    <w:rFonts w:ascii="Calibri" w:hAnsi="Calibri"/>
                    <w:color w:val="000000"/>
                    <w:sz w:val="22"/>
                  </w:rPr>
                </w:rPrChange>
              </w:rPr>
              <w:t>10110</w:t>
            </w:r>
          </w:p>
        </w:tc>
        <w:tc>
          <w:tcPr>
            <w:tcW w:w="797" w:type="dxa"/>
            <w:vAlign w:val="bottom"/>
            <w:tcPrChange w:id="5647" w:author="Markel" w:date="2018-07-20T14:56:00Z">
              <w:tcPr>
                <w:tcW w:w="1064" w:type="dxa"/>
                <w:gridSpan w:val="2"/>
                <w:vAlign w:val="bottom"/>
              </w:tcPr>
            </w:tcPrChange>
          </w:tcPr>
          <w:p w14:paraId="14FB24AB" w14:textId="77777777" w:rsidR="005E0CBA" w:rsidRPr="00224DB6" w:rsidRDefault="005E0CBA" w:rsidP="00C507EE">
            <w:pPr>
              <w:jc w:val="right"/>
            </w:pPr>
            <w:r w:rsidRPr="00224DB6">
              <w:rPr>
                <w:color w:val="000000"/>
                <w:sz w:val="22"/>
                <w:rPrChange w:id="5648" w:author="Markel" w:date="2018-07-20T14:56:00Z">
                  <w:rPr>
                    <w:rFonts w:ascii="Calibri" w:hAnsi="Calibri"/>
                    <w:color w:val="000000"/>
                    <w:sz w:val="22"/>
                  </w:rPr>
                </w:rPrChange>
              </w:rPr>
              <w:t>6</w:t>
            </w:r>
          </w:p>
        </w:tc>
        <w:tc>
          <w:tcPr>
            <w:tcW w:w="877" w:type="dxa"/>
            <w:vAlign w:val="bottom"/>
            <w:tcPrChange w:id="5649" w:author="Markel" w:date="2018-07-20T14:56:00Z">
              <w:tcPr>
                <w:tcW w:w="1064" w:type="dxa"/>
                <w:gridSpan w:val="2"/>
                <w:vAlign w:val="bottom"/>
              </w:tcPr>
            </w:tcPrChange>
          </w:tcPr>
          <w:p w14:paraId="01BA8400" w14:textId="77777777" w:rsidR="005E0CBA" w:rsidRPr="00224DB6" w:rsidRDefault="005E0CBA" w:rsidP="00C507EE">
            <w:pPr>
              <w:jc w:val="right"/>
            </w:pPr>
            <w:r w:rsidRPr="00224DB6">
              <w:rPr>
                <w:color w:val="000000"/>
                <w:sz w:val="22"/>
                <w:rPrChange w:id="5650" w:author="Markel" w:date="2018-07-20T14:56:00Z">
                  <w:rPr>
                    <w:rFonts w:ascii="Calibri" w:hAnsi="Calibri"/>
                    <w:color w:val="000000"/>
                    <w:sz w:val="22"/>
                  </w:rPr>
                </w:rPrChange>
              </w:rPr>
              <w:t>13</w:t>
            </w:r>
          </w:p>
        </w:tc>
        <w:tc>
          <w:tcPr>
            <w:tcW w:w="803" w:type="dxa"/>
            <w:vAlign w:val="bottom"/>
            <w:tcPrChange w:id="5651" w:author="Markel" w:date="2018-07-20T14:56:00Z">
              <w:tcPr>
                <w:tcW w:w="1064" w:type="dxa"/>
                <w:gridSpan w:val="2"/>
                <w:vAlign w:val="bottom"/>
              </w:tcPr>
            </w:tcPrChange>
          </w:tcPr>
          <w:p w14:paraId="6B66993D" w14:textId="77777777" w:rsidR="005E0CBA" w:rsidRPr="00224DB6" w:rsidRDefault="005E0CBA" w:rsidP="00C507EE">
            <w:pPr>
              <w:jc w:val="right"/>
            </w:pPr>
            <w:r w:rsidRPr="00224DB6">
              <w:rPr>
                <w:color w:val="000000"/>
                <w:sz w:val="22"/>
                <w:rPrChange w:id="5652" w:author="Markel" w:date="2018-07-20T14:56:00Z">
                  <w:rPr>
                    <w:rFonts w:ascii="Calibri" w:hAnsi="Calibri"/>
                    <w:color w:val="000000"/>
                    <w:sz w:val="22"/>
                  </w:rPr>
                </w:rPrChange>
              </w:rPr>
              <w:t>-6</w:t>
            </w:r>
          </w:p>
        </w:tc>
        <w:tc>
          <w:tcPr>
            <w:tcW w:w="883" w:type="dxa"/>
            <w:vAlign w:val="bottom"/>
            <w:tcPrChange w:id="5653" w:author="Markel" w:date="2018-07-20T14:56:00Z">
              <w:tcPr>
                <w:tcW w:w="1064" w:type="dxa"/>
                <w:gridSpan w:val="2"/>
                <w:vAlign w:val="bottom"/>
              </w:tcPr>
            </w:tcPrChange>
          </w:tcPr>
          <w:p w14:paraId="5A119D91" w14:textId="77777777" w:rsidR="005E0CBA" w:rsidRPr="00224DB6" w:rsidRDefault="005E0CBA" w:rsidP="00C507EE">
            <w:pPr>
              <w:jc w:val="right"/>
            </w:pPr>
            <w:r w:rsidRPr="00224DB6">
              <w:rPr>
                <w:color w:val="000000"/>
                <w:sz w:val="22"/>
                <w:rPrChange w:id="5654" w:author="Markel" w:date="2018-07-20T14:56:00Z">
                  <w:rPr>
                    <w:rFonts w:ascii="Calibri" w:hAnsi="Calibri"/>
                    <w:color w:val="000000"/>
                    <w:sz w:val="22"/>
                  </w:rPr>
                </w:rPrChange>
              </w:rPr>
              <w:t>-13</w:t>
            </w:r>
          </w:p>
        </w:tc>
        <w:tc>
          <w:tcPr>
            <w:tcW w:w="666" w:type="dxa"/>
            <w:cellIns w:id="5655" w:author="Markel" w:date="2018-07-20T14:56:00Z"/>
            <w:tcPrChange w:id="5656" w:author="Markel" w:date="2018-07-20T14:56:00Z">
              <w:tcPr>
                <w:tcW w:w="1064" w:type="dxa"/>
                <w:gridSpan w:val="2"/>
                <w:vAlign w:val="bottom"/>
                <w:cellIns w:id="5657" w:author="Markel" w:date="2018-07-20T14:56:00Z"/>
              </w:tcPr>
            </w:tcPrChange>
          </w:tcPr>
          <w:p w14:paraId="70D69D83" w14:textId="77777777" w:rsidR="005E0CBA" w:rsidRPr="00224DB6" w:rsidRDefault="007B1500" w:rsidP="00C507EE">
            <w:pPr>
              <w:jc w:val="right"/>
              <w:rPr>
                <w:color w:val="000000"/>
              </w:rPr>
            </w:pPr>
            <w:ins w:id="5658" w:author="Markel" w:date="2018-07-20T14:56:00Z">
              <w:r w:rsidRPr="00224DB6">
                <w:rPr>
                  <w:color w:val="000000"/>
                </w:rPr>
                <w:t>1</w:t>
              </w:r>
            </w:ins>
          </w:p>
        </w:tc>
        <w:tc>
          <w:tcPr>
            <w:tcW w:w="666" w:type="dxa"/>
            <w:cellIns w:id="5659" w:author="Markel" w:date="2018-07-20T14:56:00Z"/>
            <w:tcPrChange w:id="5660" w:author="Markel" w:date="2018-07-20T14:56:00Z">
              <w:tcPr>
                <w:tcW w:w="1064" w:type="dxa"/>
                <w:gridSpan w:val="3"/>
                <w:vAlign w:val="bottom"/>
                <w:cellIns w:id="5661" w:author="Markel" w:date="2018-07-20T14:56:00Z"/>
              </w:tcPr>
            </w:tcPrChange>
          </w:tcPr>
          <w:p w14:paraId="7465A29F" w14:textId="77777777" w:rsidR="005E0CBA" w:rsidRPr="00224DB6" w:rsidRDefault="007B1500" w:rsidP="00C507EE">
            <w:pPr>
              <w:jc w:val="right"/>
              <w:rPr>
                <w:color w:val="000000"/>
              </w:rPr>
            </w:pPr>
            <w:ins w:id="5662" w:author="Markel" w:date="2018-07-20T14:56:00Z">
              <w:r w:rsidRPr="00224DB6">
                <w:rPr>
                  <w:color w:val="000000"/>
                </w:rPr>
                <w:t>23</w:t>
              </w:r>
            </w:ins>
          </w:p>
        </w:tc>
        <w:tc>
          <w:tcPr>
            <w:tcW w:w="790" w:type="dxa"/>
            <w:vAlign w:val="bottom"/>
            <w:tcPrChange w:id="5663" w:author="Markel" w:date="2018-07-20T14:56:00Z">
              <w:tcPr>
                <w:tcW w:w="1064" w:type="dxa"/>
                <w:gridSpan w:val="4"/>
                <w:vAlign w:val="bottom"/>
              </w:tcPr>
            </w:tcPrChange>
          </w:tcPr>
          <w:p w14:paraId="7A1CADA9" w14:textId="77777777" w:rsidR="005E0CBA" w:rsidRPr="00224DB6" w:rsidRDefault="005E0CBA" w:rsidP="00C507EE">
            <w:pPr>
              <w:jc w:val="right"/>
            </w:pPr>
            <w:r w:rsidRPr="00224DB6">
              <w:rPr>
                <w:color w:val="000000"/>
                <w:sz w:val="22"/>
                <w:rPrChange w:id="5664" w:author="Markel" w:date="2018-07-20T14:56:00Z">
                  <w:rPr>
                    <w:rFonts w:ascii="Calibri" w:hAnsi="Calibri"/>
                    <w:color w:val="000000"/>
                    <w:sz w:val="22"/>
                  </w:rPr>
                </w:rPrChange>
              </w:rPr>
              <w:t>-10</w:t>
            </w:r>
          </w:p>
        </w:tc>
        <w:tc>
          <w:tcPr>
            <w:tcW w:w="871" w:type="dxa"/>
            <w:vAlign w:val="bottom"/>
            <w:tcPrChange w:id="5665" w:author="Markel" w:date="2018-07-20T14:56:00Z">
              <w:tcPr>
                <w:tcW w:w="1064" w:type="dxa"/>
                <w:gridSpan w:val="3"/>
                <w:vAlign w:val="bottom"/>
              </w:tcPr>
            </w:tcPrChange>
          </w:tcPr>
          <w:p w14:paraId="393F2EFF" w14:textId="77777777" w:rsidR="005E0CBA" w:rsidRPr="00224DB6" w:rsidRDefault="005E0CBA" w:rsidP="00C507EE">
            <w:pPr>
              <w:jc w:val="right"/>
            </w:pPr>
            <w:r w:rsidRPr="00224DB6">
              <w:rPr>
                <w:color w:val="000000"/>
                <w:sz w:val="22"/>
                <w:rPrChange w:id="5666" w:author="Markel" w:date="2018-07-20T14:56:00Z">
                  <w:rPr>
                    <w:rFonts w:ascii="Calibri" w:hAnsi="Calibri"/>
                    <w:color w:val="000000"/>
                    <w:sz w:val="22"/>
                  </w:rPr>
                </w:rPrChange>
              </w:rPr>
              <w:t>-19</w:t>
            </w:r>
          </w:p>
        </w:tc>
        <w:tc>
          <w:tcPr>
            <w:tcW w:w="810" w:type="dxa"/>
            <w:vAlign w:val="bottom"/>
            <w:tcPrChange w:id="5667" w:author="Markel" w:date="2018-07-20T14:56:00Z">
              <w:tcPr>
                <w:tcW w:w="1064" w:type="dxa"/>
                <w:gridSpan w:val="4"/>
                <w:vAlign w:val="bottom"/>
              </w:tcPr>
            </w:tcPrChange>
          </w:tcPr>
          <w:p w14:paraId="47FAB731" w14:textId="77777777" w:rsidR="005E0CBA" w:rsidRPr="00224DB6" w:rsidRDefault="005E0CBA" w:rsidP="00C507EE">
            <w:pPr>
              <w:jc w:val="right"/>
            </w:pPr>
            <w:r w:rsidRPr="00224DB6">
              <w:rPr>
                <w:color w:val="000000"/>
                <w:sz w:val="22"/>
                <w:rPrChange w:id="5668" w:author="Markel" w:date="2018-07-20T14:56:00Z">
                  <w:rPr>
                    <w:rFonts w:ascii="Calibri" w:hAnsi="Calibri"/>
                    <w:color w:val="000000"/>
                    <w:sz w:val="22"/>
                  </w:rPr>
                </w:rPrChange>
              </w:rPr>
              <w:t>11</w:t>
            </w:r>
          </w:p>
        </w:tc>
        <w:tc>
          <w:tcPr>
            <w:tcW w:w="889" w:type="dxa"/>
            <w:vAlign w:val="bottom"/>
            <w:tcPrChange w:id="5669" w:author="Markel" w:date="2018-07-20T14:56:00Z">
              <w:tcPr>
                <w:tcW w:w="1064" w:type="dxa"/>
                <w:gridSpan w:val="4"/>
                <w:vAlign w:val="bottom"/>
              </w:tcPr>
            </w:tcPrChange>
          </w:tcPr>
          <w:p w14:paraId="7852A25F" w14:textId="77777777" w:rsidR="005E0CBA" w:rsidRPr="00224DB6" w:rsidRDefault="005E0CBA" w:rsidP="00C507EE">
            <w:pPr>
              <w:jc w:val="right"/>
            </w:pPr>
            <w:r w:rsidRPr="00224DB6">
              <w:rPr>
                <w:color w:val="000000"/>
                <w:sz w:val="22"/>
                <w:rPrChange w:id="5670" w:author="Markel" w:date="2018-07-20T14:56:00Z">
                  <w:rPr>
                    <w:rFonts w:ascii="Calibri" w:hAnsi="Calibri"/>
                    <w:color w:val="000000"/>
                    <w:sz w:val="22"/>
                  </w:rPr>
                </w:rPrChange>
              </w:rPr>
              <w:t>23</w:t>
            </w:r>
          </w:p>
        </w:tc>
      </w:tr>
      <w:tr w:rsidR="005E0CBA" w:rsidRPr="00224DB6" w14:paraId="4850E41A" w14:textId="77777777" w:rsidTr="005E0CBA">
        <w:tblPrEx>
          <w:tblW w:w="0" w:type="auto"/>
          <w:tblPrExChange w:id="5671" w:author="Markel" w:date="2018-07-20T14:56:00Z">
            <w:tblPrEx>
              <w:tblW w:w="0" w:type="auto"/>
            </w:tblPrEx>
          </w:tblPrExChange>
        </w:tblPrEx>
        <w:trPr>
          <w:trPrChange w:id="5672" w:author="Markel" w:date="2018-07-20T14:56:00Z">
            <w:trPr>
              <w:gridAfter w:val="0"/>
            </w:trPr>
          </w:trPrChange>
        </w:trPr>
        <w:tc>
          <w:tcPr>
            <w:tcW w:w="964" w:type="dxa"/>
            <w:vAlign w:val="bottom"/>
            <w:tcPrChange w:id="5673" w:author="Markel" w:date="2018-07-20T14:56:00Z">
              <w:tcPr>
                <w:tcW w:w="1064" w:type="dxa"/>
                <w:gridSpan w:val="2"/>
                <w:vAlign w:val="bottom"/>
              </w:tcPr>
            </w:tcPrChange>
          </w:tcPr>
          <w:p w14:paraId="56E082B1" w14:textId="77777777" w:rsidR="005E0CBA" w:rsidRPr="00224DB6" w:rsidRDefault="005E0CBA" w:rsidP="00C507EE">
            <w:pPr>
              <w:jc w:val="right"/>
            </w:pPr>
            <w:r w:rsidRPr="00224DB6">
              <w:rPr>
                <w:color w:val="000000"/>
                <w:sz w:val="22"/>
                <w:rPrChange w:id="5674" w:author="Markel" w:date="2018-07-20T14:56:00Z">
                  <w:rPr>
                    <w:rFonts w:ascii="Calibri" w:hAnsi="Calibri"/>
                    <w:color w:val="000000"/>
                    <w:sz w:val="22"/>
                  </w:rPr>
                </w:rPrChange>
              </w:rPr>
              <w:t>10111</w:t>
            </w:r>
          </w:p>
        </w:tc>
        <w:tc>
          <w:tcPr>
            <w:tcW w:w="797" w:type="dxa"/>
            <w:vAlign w:val="bottom"/>
            <w:tcPrChange w:id="5675" w:author="Markel" w:date="2018-07-20T14:56:00Z">
              <w:tcPr>
                <w:tcW w:w="1064" w:type="dxa"/>
                <w:gridSpan w:val="2"/>
                <w:vAlign w:val="bottom"/>
              </w:tcPr>
            </w:tcPrChange>
          </w:tcPr>
          <w:p w14:paraId="7E02AEE4" w14:textId="77777777" w:rsidR="005E0CBA" w:rsidRPr="00224DB6" w:rsidRDefault="005E0CBA" w:rsidP="00C507EE">
            <w:pPr>
              <w:jc w:val="right"/>
            </w:pPr>
            <w:r w:rsidRPr="00224DB6">
              <w:rPr>
                <w:color w:val="000000"/>
                <w:sz w:val="22"/>
                <w:rPrChange w:id="5676" w:author="Markel" w:date="2018-07-20T14:56:00Z">
                  <w:rPr>
                    <w:rFonts w:ascii="Calibri" w:hAnsi="Calibri"/>
                    <w:color w:val="000000"/>
                    <w:sz w:val="22"/>
                  </w:rPr>
                </w:rPrChange>
              </w:rPr>
              <w:t>7</w:t>
            </w:r>
          </w:p>
        </w:tc>
        <w:tc>
          <w:tcPr>
            <w:tcW w:w="877" w:type="dxa"/>
            <w:vAlign w:val="bottom"/>
            <w:tcPrChange w:id="5677" w:author="Markel" w:date="2018-07-20T14:56:00Z">
              <w:tcPr>
                <w:tcW w:w="1064" w:type="dxa"/>
                <w:gridSpan w:val="2"/>
                <w:vAlign w:val="bottom"/>
              </w:tcPr>
            </w:tcPrChange>
          </w:tcPr>
          <w:p w14:paraId="47FC64ED" w14:textId="77777777" w:rsidR="005E0CBA" w:rsidRPr="00224DB6" w:rsidRDefault="005E0CBA" w:rsidP="00C507EE">
            <w:pPr>
              <w:jc w:val="right"/>
            </w:pPr>
            <w:r w:rsidRPr="00224DB6">
              <w:rPr>
                <w:color w:val="000000"/>
                <w:sz w:val="22"/>
                <w:rPrChange w:id="5678" w:author="Markel" w:date="2018-07-20T14:56:00Z">
                  <w:rPr>
                    <w:rFonts w:ascii="Calibri" w:hAnsi="Calibri"/>
                    <w:color w:val="000000"/>
                    <w:sz w:val="22"/>
                  </w:rPr>
                </w:rPrChange>
              </w:rPr>
              <w:t>15</w:t>
            </w:r>
          </w:p>
        </w:tc>
        <w:tc>
          <w:tcPr>
            <w:tcW w:w="803" w:type="dxa"/>
            <w:vAlign w:val="bottom"/>
            <w:tcPrChange w:id="5679" w:author="Markel" w:date="2018-07-20T14:56:00Z">
              <w:tcPr>
                <w:tcW w:w="1064" w:type="dxa"/>
                <w:gridSpan w:val="2"/>
                <w:vAlign w:val="bottom"/>
              </w:tcPr>
            </w:tcPrChange>
          </w:tcPr>
          <w:p w14:paraId="38B8BAEE" w14:textId="77777777" w:rsidR="005E0CBA" w:rsidRPr="00224DB6" w:rsidRDefault="005E0CBA" w:rsidP="00C507EE">
            <w:pPr>
              <w:jc w:val="right"/>
            </w:pPr>
            <w:r w:rsidRPr="00224DB6">
              <w:rPr>
                <w:color w:val="000000"/>
                <w:sz w:val="22"/>
                <w:rPrChange w:id="5680" w:author="Markel" w:date="2018-07-20T14:56:00Z">
                  <w:rPr>
                    <w:rFonts w:ascii="Calibri" w:hAnsi="Calibri"/>
                    <w:color w:val="000000"/>
                    <w:sz w:val="22"/>
                  </w:rPr>
                </w:rPrChange>
              </w:rPr>
              <w:t>-7</w:t>
            </w:r>
          </w:p>
        </w:tc>
        <w:tc>
          <w:tcPr>
            <w:tcW w:w="883" w:type="dxa"/>
            <w:vAlign w:val="bottom"/>
            <w:tcPrChange w:id="5681" w:author="Markel" w:date="2018-07-20T14:56:00Z">
              <w:tcPr>
                <w:tcW w:w="1064" w:type="dxa"/>
                <w:gridSpan w:val="2"/>
                <w:vAlign w:val="bottom"/>
              </w:tcPr>
            </w:tcPrChange>
          </w:tcPr>
          <w:p w14:paraId="21E80658" w14:textId="77777777" w:rsidR="005E0CBA" w:rsidRPr="00224DB6" w:rsidRDefault="005E0CBA" w:rsidP="00C507EE">
            <w:pPr>
              <w:jc w:val="right"/>
            </w:pPr>
            <w:r w:rsidRPr="00224DB6">
              <w:rPr>
                <w:color w:val="000000"/>
                <w:sz w:val="22"/>
                <w:rPrChange w:id="5682" w:author="Markel" w:date="2018-07-20T14:56:00Z">
                  <w:rPr>
                    <w:rFonts w:ascii="Calibri" w:hAnsi="Calibri"/>
                    <w:color w:val="000000"/>
                    <w:sz w:val="22"/>
                  </w:rPr>
                </w:rPrChange>
              </w:rPr>
              <w:t>-15</w:t>
            </w:r>
          </w:p>
        </w:tc>
        <w:tc>
          <w:tcPr>
            <w:tcW w:w="666" w:type="dxa"/>
            <w:cellIns w:id="5683" w:author="Markel" w:date="2018-07-20T14:56:00Z"/>
            <w:tcPrChange w:id="5684" w:author="Markel" w:date="2018-07-20T14:56:00Z">
              <w:tcPr>
                <w:tcW w:w="1064" w:type="dxa"/>
                <w:gridSpan w:val="2"/>
                <w:vAlign w:val="bottom"/>
                <w:cellIns w:id="5685" w:author="Markel" w:date="2018-07-20T14:56:00Z"/>
              </w:tcPr>
            </w:tcPrChange>
          </w:tcPr>
          <w:p w14:paraId="5D481530" w14:textId="77777777" w:rsidR="005E0CBA" w:rsidRPr="00224DB6" w:rsidRDefault="007B1500" w:rsidP="00C507EE">
            <w:pPr>
              <w:jc w:val="right"/>
              <w:rPr>
                <w:color w:val="000000"/>
              </w:rPr>
            </w:pPr>
            <w:ins w:id="5686" w:author="Markel" w:date="2018-07-20T14:56:00Z">
              <w:r w:rsidRPr="00224DB6">
                <w:rPr>
                  <w:color w:val="000000"/>
                </w:rPr>
                <w:t>-1</w:t>
              </w:r>
            </w:ins>
          </w:p>
        </w:tc>
        <w:tc>
          <w:tcPr>
            <w:tcW w:w="666" w:type="dxa"/>
            <w:cellIns w:id="5687" w:author="Markel" w:date="2018-07-20T14:56:00Z"/>
            <w:tcPrChange w:id="5688" w:author="Markel" w:date="2018-07-20T14:56:00Z">
              <w:tcPr>
                <w:tcW w:w="1064" w:type="dxa"/>
                <w:gridSpan w:val="3"/>
                <w:vAlign w:val="bottom"/>
                <w:cellIns w:id="5689" w:author="Markel" w:date="2018-07-20T14:56:00Z"/>
              </w:tcPr>
            </w:tcPrChange>
          </w:tcPr>
          <w:p w14:paraId="3161CD9F" w14:textId="77777777" w:rsidR="005E0CBA" w:rsidRPr="00224DB6" w:rsidRDefault="007B1500" w:rsidP="00C507EE">
            <w:pPr>
              <w:jc w:val="right"/>
              <w:rPr>
                <w:color w:val="000000"/>
              </w:rPr>
            </w:pPr>
            <w:ins w:id="5690" w:author="Markel" w:date="2018-07-20T14:56:00Z">
              <w:r w:rsidRPr="00224DB6">
                <w:rPr>
                  <w:color w:val="000000"/>
                </w:rPr>
                <w:t>-23</w:t>
              </w:r>
            </w:ins>
          </w:p>
        </w:tc>
        <w:tc>
          <w:tcPr>
            <w:tcW w:w="790" w:type="dxa"/>
            <w:vAlign w:val="bottom"/>
            <w:tcPrChange w:id="5691" w:author="Markel" w:date="2018-07-20T14:56:00Z">
              <w:tcPr>
                <w:tcW w:w="1064" w:type="dxa"/>
                <w:gridSpan w:val="4"/>
                <w:vAlign w:val="bottom"/>
              </w:tcPr>
            </w:tcPrChange>
          </w:tcPr>
          <w:p w14:paraId="101A17EB" w14:textId="77777777" w:rsidR="005E0CBA" w:rsidRPr="00224DB6" w:rsidRDefault="005E0CBA" w:rsidP="00C507EE">
            <w:pPr>
              <w:jc w:val="right"/>
            </w:pPr>
            <w:r w:rsidRPr="00224DB6">
              <w:rPr>
                <w:color w:val="000000"/>
                <w:sz w:val="22"/>
                <w:rPrChange w:id="5692" w:author="Markel" w:date="2018-07-20T14:56:00Z">
                  <w:rPr>
                    <w:rFonts w:ascii="Calibri" w:hAnsi="Calibri"/>
                    <w:color w:val="000000"/>
                    <w:sz w:val="22"/>
                  </w:rPr>
                </w:rPrChange>
              </w:rPr>
              <w:t>-9</w:t>
            </w:r>
          </w:p>
        </w:tc>
        <w:tc>
          <w:tcPr>
            <w:tcW w:w="871" w:type="dxa"/>
            <w:vAlign w:val="bottom"/>
            <w:tcPrChange w:id="5693" w:author="Markel" w:date="2018-07-20T14:56:00Z">
              <w:tcPr>
                <w:tcW w:w="1064" w:type="dxa"/>
                <w:gridSpan w:val="3"/>
                <w:vAlign w:val="bottom"/>
              </w:tcPr>
            </w:tcPrChange>
          </w:tcPr>
          <w:p w14:paraId="54144CF7" w14:textId="77777777" w:rsidR="005E0CBA" w:rsidRPr="00224DB6" w:rsidRDefault="005E0CBA" w:rsidP="00C507EE">
            <w:pPr>
              <w:jc w:val="right"/>
            </w:pPr>
            <w:r w:rsidRPr="00224DB6">
              <w:rPr>
                <w:color w:val="000000"/>
                <w:sz w:val="22"/>
                <w:rPrChange w:id="5694" w:author="Markel" w:date="2018-07-20T14:56:00Z">
                  <w:rPr>
                    <w:rFonts w:ascii="Calibri" w:hAnsi="Calibri"/>
                    <w:color w:val="000000"/>
                    <w:sz w:val="22"/>
                  </w:rPr>
                </w:rPrChange>
              </w:rPr>
              <w:t>-17</w:t>
            </w:r>
          </w:p>
        </w:tc>
        <w:tc>
          <w:tcPr>
            <w:tcW w:w="810" w:type="dxa"/>
            <w:vAlign w:val="bottom"/>
            <w:tcPrChange w:id="5695" w:author="Markel" w:date="2018-07-20T14:56:00Z">
              <w:tcPr>
                <w:tcW w:w="1064" w:type="dxa"/>
                <w:gridSpan w:val="4"/>
                <w:vAlign w:val="bottom"/>
              </w:tcPr>
            </w:tcPrChange>
          </w:tcPr>
          <w:p w14:paraId="29D97B38" w14:textId="77777777" w:rsidR="005E0CBA" w:rsidRPr="00224DB6" w:rsidRDefault="005E0CBA" w:rsidP="00C507EE">
            <w:pPr>
              <w:jc w:val="right"/>
            </w:pPr>
            <w:r w:rsidRPr="00224DB6">
              <w:rPr>
                <w:color w:val="000000"/>
                <w:sz w:val="22"/>
                <w:rPrChange w:id="5696" w:author="Markel" w:date="2018-07-20T14:56:00Z">
                  <w:rPr>
                    <w:rFonts w:ascii="Calibri" w:hAnsi="Calibri"/>
                    <w:color w:val="000000"/>
                    <w:sz w:val="22"/>
                  </w:rPr>
                </w:rPrChange>
              </w:rPr>
              <w:t>10</w:t>
            </w:r>
          </w:p>
        </w:tc>
        <w:tc>
          <w:tcPr>
            <w:tcW w:w="889" w:type="dxa"/>
            <w:vAlign w:val="bottom"/>
            <w:tcPrChange w:id="5697" w:author="Markel" w:date="2018-07-20T14:56:00Z">
              <w:tcPr>
                <w:tcW w:w="1064" w:type="dxa"/>
                <w:gridSpan w:val="4"/>
                <w:vAlign w:val="bottom"/>
              </w:tcPr>
            </w:tcPrChange>
          </w:tcPr>
          <w:p w14:paraId="1758E4DE" w14:textId="77777777" w:rsidR="005E0CBA" w:rsidRPr="00224DB6" w:rsidRDefault="005E0CBA" w:rsidP="00C507EE">
            <w:pPr>
              <w:jc w:val="right"/>
            </w:pPr>
            <w:r w:rsidRPr="00224DB6">
              <w:rPr>
                <w:color w:val="000000"/>
                <w:sz w:val="22"/>
                <w:rPrChange w:id="5698" w:author="Markel" w:date="2018-07-20T14:56:00Z">
                  <w:rPr>
                    <w:rFonts w:ascii="Calibri" w:hAnsi="Calibri"/>
                    <w:color w:val="000000"/>
                    <w:sz w:val="22"/>
                  </w:rPr>
                </w:rPrChange>
              </w:rPr>
              <w:t>21</w:t>
            </w:r>
          </w:p>
        </w:tc>
      </w:tr>
      <w:tr w:rsidR="005E0CBA" w:rsidRPr="00224DB6" w14:paraId="42F06CA0" w14:textId="77777777" w:rsidTr="005E0CBA">
        <w:tblPrEx>
          <w:tblW w:w="0" w:type="auto"/>
          <w:tblPrExChange w:id="5699" w:author="Markel" w:date="2018-07-20T14:56:00Z">
            <w:tblPrEx>
              <w:tblW w:w="0" w:type="auto"/>
            </w:tblPrEx>
          </w:tblPrExChange>
        </w:tblPrEx>
        <w:trPr>
          <w:trPrChange w:id="5700" w:author="Markel" w:date="2018-07-20T14:56:00Z">
            <w:trPr>
              <w:gridAfter w:val="0"/>
            </w:trPr>
          </w:trPrChange>
        </w:trPr>
        <w:tc>
          <w:tcPr>
            <w:tcW w:w="964" w:type="dxa"/>
            <w:vAlign w:val="bottom"/>
            <w:tcPrChange w:id="5701" w:author="Markel" w:date="2018-07-20T14:56:00Z">
              <w:tcPr>
                <w:tcW w:w="1064" w:type="dxa"/>
                <w:gridSpan w:val="2"/>
                <w:vAlign w:val="bottom"/>
              </w:tcPr>
            </w:tcPrChange>
          </w:tcPr>
          <w:p w14:paraId="624B8FE9" w14:textId="77777777" w:rsidR="005E0CBA" w:rsidRPr="00224DB6" w:rsidRDefault="005E0CBA" w:rsidP="00C507EE">
            <w:pPr>
              <w:jc w:val="right"/>
            </w:pPr>
            <w:r w:rsidRPr="00224DB6">
              <w:rPr>
                <w:color w:val="000000"/>
                <w:sz w:val="22"/>
                <w:rPrChange w:id="5702" w:author="Markel" w:date="2018-07-20T14:56:00Z">
                  <w:rPr>
                    <w:rFonts w:ascii="Calibri" w:hAnsi="Calibri"/>
                    <w:color w:val="000000"/>
                    <w:sz w:val="22"/>
                  </w:rPr>
                </w:rPrChange>
              </w:rPr>
              <w:t>11000</w:t>
            </w:r>
          </w:p>
        </w:tc>
        <w:tc>
          <w:tcPr>
            <w:tcW w:w="797" w:type="dxa"/>
            <w:vAlign w:val="bottom"/>
            <w:tcPrChange w:id="5703" w:author="Markel" w:date="2018-07-20T14:56:00Z">
              <w:tcPr>
                <w:tcW w:w="1064" w:type="dxa"/>
                <w:gridSpan w:val="2"/>
                <w:vAlign w:val="bottom"/>
              </w:tcPr>
            </w:tcPrChange>
          </w:tcPr>
          <w:p w14:paraId="07DCCF04" w14:textId="77777777" w:rsidR="005E0CBA" w:rsidRPr="00224DB6" w:rsidRDefault="005E0CBA" w:rsidP="00C507EE">
            <w:pPr>
              <w:jc w:val="right"/>
            </w:pPr>
            <w:r w:rsidRPr="00224DB6">
              <w:rPr>
                <w:color w:val="000000"/>
                <w:sz w:val="22"/>
                <w:rPrChange w:id="5704" w:author="Markel" w:date="2018-07-20T14:56:00Z">
                  <w:rPr>
                    <w:rFonts w:ascii="Calibri" w:hAnsi="Calibri"/>
                    <w:color w:val="000000"/>
                    <w:sz w:val="22"/>
                  </w:rPr>
                </w:rPrChange>
              </w:rPr>
              <w:t>8</w:t>
            </w:r>
          </w:p>
        </w:tc>
        <w:tc>
          <w:tcPr>
            <w:tcW w:w="877" w:type="dxa"/>
            <w:vAlign w:val="bottom"/>
            <w:tcPrChange w:id="5705" w:author="Markel" w:date="2018-07-20T14:56:00Z">
              <w:tcPr>
                <w:tcW w:w="1064" w:type="dxa"/>
                <w:gridSpan w:val="2"/>
                <w:vAlign w:val="bottom"/>
              </w:tcPr>
            </w:tcPrChange>
          </w:tcPr>
          <w:p w14:paraId="3CFE791C" w14:textId="77777777" w:rsidR="005E0CBA" w:rsidRPr="00224DB6" w:rsidRDefault="005E0CBA" w:rsidP="00C507EE">
            <w:pPr>
              <w:jc w:val="right"/>
            </w:pPr>
            <w:r w:rsidRPr="00224DB6">
              <w:rPr>
                <w:color w:val="000000"/>
                <w:sz w:val="22"/>
                <w:rPrChange w:id="5706" w:author="Markel" w:date="2018-07-20T14:56:00Z">
                  <w:rPr>
                    <w:rFonts w:ascii="Calibri" w:hAnsi="Calibri"/>
                    <w:color w:val="000000"/>
                    <w:sz w:val="22"/>
                  </w:rPr>
                </w:rPrChange>
              </w:rPr>
              <w:t>17</w:t>
            </w:r>
          </w:p>
        </w:tc>
        <w:tc>
          <w:tcPr>
            <w:tcW w:w="803" w:type="dxa"/>
            <w:vAlign w:val="bottom"/>
            <w:tcPrChange w:id="5707" w:author="Markel" w:date="2018-07-20T14:56:00Z">
              <w:tcPr>
                <w:tcW w:w="1064" w:type="dxa"/>
                <w:gridSpan w:val="2"/>
                <w:vAlign w:val="bottom"/>
              </w:tcPr>
            </w:tcPrChange>
          </w:tcPr>
          <w:p w14:paraId="09790AE8" w14:textId="77777777" w:rsidR="005E0CBA" w:rsidRPr="00224DB6" w:rsidRDefault="005E0CBA" w:rsidP="00C507EE">
            <w:pPr>
              <w:jc w:val="right"/>
            </w:pPr>
            <w:r w:rsidRPr="00224DB6">
              <w:rPr>
                <w:color w:val="000000"/>
                <w:sz w:val="22"/>
                <w:rPrChange w:id="5708" w:author="Markel" w:date="2018-07-20T14:56:00Z">
                  <w:rPr>
                    <w:rFonts w:ascii="Calibri" w:hAnsi="Calibri"/>
                    <w:color w:val="000000"/>
                    <w:sz w:val="22"/>
                  </w:rPr>
                </w:rPrChange>
              </w:rPr>
              <w:t>-8</w:t>
            </w:r>
          </w:p>
        </w:tc>
        <w:tc>
          <w:tcPr>
            <w:tcW w:w="883" w:type="dxa"/>
            <w:vAlign w:val="bottom"/>
            <w:tcPrChange w:id="5709" w:author="Markel" w:date="2018-07-20T14:56:00Z">
              <w:tcPr>
                <w:tcW w:w="1064" w:type="dxa"/>
                <w:gridSpan w:val="2"/>
                <w:vAlign w:val="bottom"/>
              </w:tcPr>
            </w:tcPrChange>
          </w:tcPr>
          <w:p w14:paraId="03A410B2" w14:textId="77777777" w:rsidR="005E0CBA" w:rsidRPr="00224DB6" w:rsidRDefault="005E0CBA" w:rsidP="00C507EE">
            <w:pPr>
              <w:jc w:val="right"/>
            </w:pPr>
            <w:r w:rsidRPr="00224DB6">
              <w:rPr>
                <w:color w:val="000000"/>
                <w:sz w:val="22"/>
                <w:rPrChange w:id="5710" w:author="Markel" w:date="2018-07-20T14:56:00Z">
                  <w:rPr>
                    <w:rFonts w:ascii="Calibri" w:hAnsi="Calibri"/>
                    <w:color w:val="000000"/>
                    <w:sz w:val="22"/>
                  </w:rPr>
                </w:rPrChange>
              </w:rPr>
              <w:t>-17</w:t>
            </w:r>
          </w:p>
        </w:tc>
        <w:tc>
          <w:tcPr>
            <w:tcW w:w="666" w:type="dxa"/>
            <w:cellIns w:id="5711" w:author="Markel" w:date="2018-07-20T14:56:00Z"/>
            <w:tcPrChange w:id="5712" w:author="Markel" w:date="2018-07-20T14:56:00Z">
              <w:tcPr>
                <w:tcW w:w="1064" w:type="dxa"/>
                <w:gridSpan w:val="2"/>
                <w:vAlign w:val="bottom"/>
                <w:cellIns w:id="5713" w:author="Markel" w:date="2018-07-20T14:56:00Z"/>
              </w:tcPr>
            </w:tcPrChange>
          </w:tcPr>
          <w:p w14:paraId="482128CC" w14:textId="77777777" w:rsidR="005E0CBA" w:rsidRPr="00224DB6" w:rsidRDefault="007B1500" w:rsidP="00C507EE">
            <w:pPr>
              <w:jc w:val="right"/>
              <w:rPr>
                <w:color w:val="000000"/>
              </w:rPr>
            </w:pPr>
            <w:ins w:id="5714" w:author="Markel" w:date="2018-07-20T14:56:00Z">
              <w:r w:rsidRPr="00224DB6">
                <w:rPr>
                  <w:color w:val="000000"/>
                </w:rPr>
                <w:t>0</w:t>
              </w:r>
            </w:ins>
          </w:p>
        </w:tc>
        <w:tc>
          <w:tcPr>
            <w:tcW w:w="666" w:type="dxa"/>
            <w:cellIns w:id="5715" w:author="Markel" w:date="2018-07-20T14:56:00Z"/>
            <w:tcPrChange w:id="5716" w:author="Markel" w:date="2018-07-20T14:56:00Z">
              <w:tcPr>
                <w:tcW w:w="1064" w:type="dxa"/>
                <w:gridSpan w:val="3"/>
                <w:vAlign w:val="bottom"/>
                <w:cellIns w:id="5717" w:author="Markel" w:date="2018-07-20T14:56:00Z"/>
              </w:tcPr>
            </w:tcPrChange>
          </w:tcPr>
          <w:p w14:paraId="3B26F36D" w14:textId="77777777" w:rsidR="005E0CBA" w:rsidRPr="00224DB6" w:rsidRDefault="007B1500" w:rsidP="00C507EE">
            <w:pPr>
              <w:jc w:val="right"/>
              <w:rPr>
                <w:color w:val="000000"/>
              </w:rPr>
            </w:pPr>
            <w:ins w:id="5718" w:author="Markel" w:date="2018-07-20T14:56:00Z">
              <w:r w:rsidRPr="00224DB6">
                <w:rPr>
                  <w:color w:val="000000"/>
                </w:rPr>
                <w:t>25</w:t>
              </w:r>
            </w:ins>
          </w:p>
        </w:tc>
        <w:tc>
          <w:tcPr>
            <w:tcW w:w="790" w:type="dxa"/>
            <w:vAlign w:val="bottom"/>
            <w:tcPrChange w:id="5719" w:author="Markel" w:date="2018-07-20T14:56:00Z">
              <w:tcPr>
                <w:tcW w:w="1064" w:type="dxa"/>
                <w:gridSpan w:val="4"/>
                <w:vAlign w:val="bottom"/>
              </w:tcPr>
            </w:tcPrChange>
          </w:tcPr>
          <w:p w14:paraId="605563DA" w14:textId="77777777" w:rsidR="005E0CBA" w:rsidRPr="00224DB6" w:rsidRDefault="005E0CBA" w:rsidP="00C507EE">
            <w:pPr>
              <w:jc w:val="right"/>
            </w:pPr>
            <w:r w:rsidRPr="00224DB6">
              <w:rPr>
                <w:color w:val="000000"/>
                <w:sz w:val="22"/>
                <w:rPrChange w:id="5720" w:author="Markel" w:date="2018-07-20T14:56:00Z">
                  <w:rPr>
                    <w:rFonts w:ascii="Calibri" w:hAnsi="Calibri"/>
                    <w:color w:val="000000"/>
                    <w:sz w:val="22"/>
                  </w:rPr>
                </w:rPrChange>
              </w:rPr>
              <w:t>-8</w:t>
            </w:r>
          </w:p>
        </w:tc>
        <w:tc>
          <w:tcPr>
            <w:tcW w:w="871" w:type="dxa"/>
            <w:vAlign w:val="bottom"/>
            <w:tcPrChange w:id="5721" w:author="Markel" w:date="2018-07-20T14:56:00Z">
              <w:tcPr>
                <w:tcW w:w="1064" w:type="dxa"/>
                <w:gridSpan w:val="3"/>
                <w:vAlign w:val="bottom"/>
              </w:tcPr>
            </w:tcPrChange>
          </w:tcPr>
          <w:p w14:paraId="46E4986F" w14:textId="77777777" w:rsidR="005E0CBA" w:rsidRPr="00224DB6" w:rsidRDefault="005E0CBA" w:rsidP="00C507EE">
            <w:pPr>
              <w:jc w:val="right"/>
            </w:pPr>
            <w:r w:rsidRPr="00224DB6">
              <w:rPr>
                <w:color w:val="000000"/>
                <w:sz w:val="22"/>
                <w:rPrChange w:id="5722" w:author="Markel" w:date="2018-07-20T14:56:00Z">
                  <w:rPr>
                    <w:rFonts w:ascii="Calibri" w:hAnsi="Calibri"/>
                    <w:color w:val="000000"/>
                    <w:sz w:val="22"/>
                  </w:rPr>
                </w:rPrChange>
              </w:rPr>
              <w:t>-15</w:t>
            </w:r>
          </w:p>
        </w:tc>
        <w:tc>
          <w:tcPr>
            <w:tcW w:w="810" w:type="dxa"/>
            <w:vAlign w:val="bottom"/>
            <w:tcPrChange w:id="5723" w:author="Markel" w:date="2018-07-20T14:56:00Z">
              <w:tcPr>
                <w:tcW w:w="1064" w:type="dxa"/>
                <w:gridSpan w:val="4"/>
                <w:vAlign w:val="bottom"/>
              </w:tcPr>
            </w:tcPrChange>
          </w:tcPr>
          <w:p w14:paraId="4AB8A5ED" w14:textId="77777777" w:rsidR="005E0CBA" w:rsidRPr="00224DB6" w:rsidRDefault="005E0CBA" w:rsidP="00C507EE">
            <w:pPr>
              <w:jc w:val="right"/>
            </w:pPr>
            <w:r w:rsidRPr="00224DB6">
              <w:rPr>
                <w:color w:val="000000"/>
                <w:sz w:val="22"/>
                <w:rPrChange w:id="5724" w:author="Markel" w:date="2018-07-20T14:56:00Z">
                  <w:rPr>
                    <w:rFonts w:ascii="Calibri" w:hAnsi="Calibri"/>
                    <w:color w:val="000000"/>
                    <w:sz w:val="22"/>
                  </w:rPr>
                </w:rPrChange>
              </w:rPr>
              <w:t>0</w:t>
            </w:r>
          </w:p>
        </w:tc>
        <w:tc>
          <w:tcPr>
            <w:tcW w:w="889" w:type="dxa"/>
            <w:vAlign w:val="bottom"/>
            <w:tcPrChange w:id="5725" w:author="Markel" w:date="2018-07-20T14:56:00Z">
              <w:tcPr>
                <w:tcW w:w="1064" w:type="dxa"/>
                <w:gridSpan w:val="4"/>
                <w:vAlign w:val="bottom"/>
              </w:tcPr>
            </w:tcPrChange>
          </w:tcPr>
          <w:p w14:paraId="28C25981" w14:textId="77777777" w:rsidR="005E0CBA" w:rsidRPr="00224DB6" w:rsidRDefault="005E0CBA" w:rsidP="00C507EE">
            <w:pPr>
              <w:jc w:val="right"/>
            </w:pPr>
            <w:r w:rsidRPr="00224DB6">
              <w:rPr>
                <w:color w:val="000000"/>
                <w:sz w:val="22"/>
                <w:rPrChange w:id="5726" w:author="Markel" w:date="2018-07-20T14:56:00Z">
                  <w:rPr>
                    <w:rFonts w:ascii="Calibri" w:hAnsi="Calibri"/>
                    <w:color w:val="000000"/>
                    <w:sz w:val="22"/>
                  </w:rPr>
                </w:rPrChange>
              </w:rPr>
              <w:t>1</w:t>
            </w:r>
          </w:p>
        </w:tc>
      </w:tr>
      <w:tr w:rsidR="005E0CBA" w:rsidRPr="00224DB6" w14:paraId="4FB05C8E" w14:textId="77777777" w:rsidTr="005E0CBA">
        <w:tblPrEx>
          <w:tblW w:w="0" w:type="auto"/>
          <w:tblPrExChange w:id="5727" w:author="Markel" w:date="2018-07-20T14:56:00Z">
            <w:tblPrEx>
              <w:tblW w:w="0" w:type="auto"/>
            </w:tblPrEx>
          </w:tblPrExChange>
        </w:tblPrEx>
        <w:trPr>
          <w:trPrChange w:id="5728" w:author="Markel" w:date="2018-07-20T14:56:00Z">
            <w:trPr>
              <w:gridAfter w:val="0"/>
            </w:trPr>
          </w:trPrChange>
        </w:trPr>
        <w:tc>
          <w:tcPr>
            <w:tcW w:w="964" w:type="dxa"/>
            <w:vAlign w:val="bottom"/>
            <w:tcPrChange w:id="5729" w:author="Markel" w:date="2018-07-20T14:56:00Z">
              <w:tcPr>
                <w:tcW w:w="1064" w:type="dxa"/>
                <w:gridSpan w:val="2"/>
                <w:vAlign w:val="bottom"/>
              </w:tcPr>
            </w:tcPrChange>
          </w:tcPr>
          <w:p w14:paraId="1C8409E6" w14:textId="77777777" w:rsidR="005E0CBA" w:rsidRPr="00224DB6" w:rsidRDefault="005E0CBA" w:rsidP="00C507EE">
            <w:pPr>
              <w:jc w:val="right"/>
            </w:pPr>
            <w:r w:rsidRPr="00224DB6">
              <w:rPr>
                <w:color w:val="000000"/>
                <w:sz w:val="22"/>
                <w:rPrChange w:id="5730" w:author="Markel" w:date="2018-07-20T14:56:00Z">
                  <w:rPr>
                    <w:rFonts w:ascii="Calibri" w:hAnsi="Calibri"/>
                    <w:color w:val="000000"/>
                    <w:sz w:val="22"/>
                  </w:rPr>
                </w:rPrChange>
              </w:rPr>
              <w:t>11001</w:t>
            </w:r>
          </w:p>
        </w:tc>
        <w:tc>
          <w:tcPr>
            <w:tcW w:w="797" w:type="dxa"/>
            <w:vAlign w:val="bottom"/>
            <w:tcPrChange w:id="5731" w:author="Markel" w:date="2018-07-20T14:56:00Z">
              <w:tcPr>
                <w:tcW w:w="1064" w:type="dxa"/>
                <w:gridSpan w:val="2"/>
                <w:vAlign w:val="bottom"/>
              </w:tcPr>
            </w:tcPrChange>
          </w:tcPr>
          <w:p w14:paraId="107C72E2" w14:textId="77777777" w:rsidR="005E0CBA" w:rsidRPr="00224DB6" w:rsidRDefault="005E0CBA" w:rsidP="00C507EE">
            <w:pPr>
              <w:jc w:val="right"/>
            </w:pPr>
            <w:r w:rsidRPr="00224DB6">
              <w:rPr>
                <w:color w:val="000000"/>
                <w:sz w:val="22"/>
                <w:rPrChange w:id="5732" w:author="Markel" w:date="2018-07-20T14:56:00Z">
                  <w:rPr>
                    <w:rFonts w:ascii="Calibri" w:hAnsi="Calibri"/>
                    <w:color w:val="000000"/>
                    <w:sz w:val="22"/>
                  </w:rPr>
                </w:rPrChange>
              </w:rPr>
              <w:t>9</w:t>
            </w:r>
          </w:p>
        </w:tc>
        <w:tc>
          <w:tcPr>
            <w:tcW w:w="877" w:type="dxa"/>
            <w:vAlign w:val="bottom"/>
            <w:tcPrChange w:id="5733" w:author="Markel" w:date="2018-07-20T14:56:00Z">
              <w:tcPr>
                <w:tcW w:w="1064" w:type="dxa"/>
                <w:gridSpan w:val="2"/>
                <w:vAlign w:val="bottom"/>
              </w:tcPr>
            </w:tcPrChange>
          </w:tcPr>
          <w:p w14:paraId="114FEFAB" w14:textId="77777777" w:rsidR="005E0CBA" w:rsidRPr="00224DB6" w:rsidRDefault="005E0CBA" w:rsidP="00C507EE">
            <w:pPr>
              <w:jc w:val="right"/>
            </w:pPr>
            <w:r w:rsidRPr="00224DB6">
              <w:rPr>
                <w:color w:val="000000"/>
                <w:sz w:val="22"/>
                <w:rPrChange w:id="5734" w:author="Markel" w:date="2018-07-20T14:56:00Z">
                  <w:rPr>
                    <w:rFonts w:ascii="Calibri" w:hAnsi="Calibri"/>
                    <w:color w:val="000000"/>
                    <w:sz w:val="22"/>
                  </w:rPr>
                </w:rPrChange>
              </w:rPr>
              <w:t>19</w:t>
            </w:r>
          </w:p>
        </w:tc>
        <w:tc>
          <w:tcPr>
            <w:tcW w:w="803" w:type="dxa"/>
            <w:vAlign w:val="bottom"/>
            <w:tcPrChange w:id="5735" w:author="Markel" w:date="2018-07-20T14:56:00Z">
              <w:tcPr>
                <w:tcW w:w="1064" w:type="dxa"/>
                <w:gridSpan w:val="2"/>
                <w:vAlign w:val="bottom"/>
              </w:tcPr>
            </w:tcPrChange>
          </w:tcPr>
          <w:p w14:paraId="42AA2300" w14:textId="77777777" w:rsidR="005E0CBA" w:rsidRPr="00224DB6" w:rsidRDefault="005E0CBA" w:rsidP="00C507EE">
            <w:pPr>
              <w:jc w:val="right"/>
            </w:pPr>
            <w:r w:rsidRPr="00224DB6">
              <w:rPr>
                <w:color w:val="000000"/>
                <w:sz w:val="22"/>
                <w:rPrChange w:id="5736" w:author="Markel" w:date="2018-07-20T14:56:00Z">
                  <w:rPr>
                    <w:rFonts w:ascii="Calibri" w:hAnsi="Calibri"/>
                    <w:color w:val="000000"/>
                    <w:sz w:val="22"/>
                  </w:rPr>
                </w:rPrChange>
              </w:rPr>
              <w:t>-9</w:t>
            </w:r>
          </w:p>
        </w:tc>
        <w:tc>
          <w:tcPr>
            <w:tcW w:w="883" w:type="dxa"/>
            <w:vAlign w:val="bottom"/>
            <w:tcPrChange w:id="5737" w:author="Markel" w:date="2018-07-20T14:56:00Z">
              <w:tcPr>
                <w:tcW w:w="1064" w:type="dxa"/>
                <w:gridSpan w:val="2"/>
                <w:vAlign w:val="bottom"/>
              </w:tcPr>
            </w:tcPrChange>
          </w:tcPr>
          <w:p w14:paraId="140D9377" w14:textId="77777777" w:rsidR="005E0CBA" w:rsidRPr="00224DB6" w:rsidRDefault="005E0CBA" w:rsidP="00C507EE">
            <w:pPr>
              <w:jc w:val="right"/>
            </w:pPr>
            <w:r w:rsidRPr="00224DB6">
              <w:rPr>
                <w:color w:val="000000"/>
                <w:sz w:val="22"/>
                <w:rPrChange w:id="5738" w:author="Markel" w:date="2018-07-20T14:56:00Z">
                  <w:rPr>
                    <w:rFonts w:ascii="Calibri" w:hAnsi="Calibri"/>
                    <w:color w:val="000000"/>
                    <w:sz w:val="22"/>
                  </w:rPr>
                </w:rPrChange>
              </w:rPr>
              <w:t>-19</w:t>
            </w:r>
          </w:p>
        </w:tc>
        <w:tc>
          <w:tcPr>
            <w:tcW w:w="666" w:type="dxa"/>
            <w:cellIns w:id="5739" w:author="Markel" w:date="2018-07-20T14:56:00Z"/>
            <w:tcPrChange w:id="5740" w:author="Markel" w:date="2018-07-20T14:56:00Z">
              <w:tcPr>
                <w:tcW w:w="1064" w:type="dxa"/>
                <w:gridSpan w:val="2"/>
                <w:vAlign w:val="bottom"/>
                <w:cellIns w:id="5741" w:author="Markel" w:date="2018-07-20T14:56:00Z"/>
              </w:tcPr>
            </w:tcPrChange>
          </w:tcPr>
          <w:p w14:paraId="67DEF540" w14:textId="77777777" w:rsidR="005E0CBA" w:rsidRPr="00224DB6" w:rsidRDefault="007B1500" w:rsidP="00C507EE">
            <w:pPr>
              <w:jc w:val="right"/>
              <w:rPr>
                <w:color w:val="000000"/>
              </w:rPr>
            </w:pPr>
            <w:ins w:id="5742" w:author="Markel" w:date="2018-07-20T14:56:00Z">
              <w:r w:rsidRPr="00224DB6">
                <w:rPr>
                  <w:color w:val="000000"/>
                </w:rPr>
                <w:t>0</w:t>
              </w:r>
            </w:ins>
          </w:p>
        </w:tc>
        <w:tc>
          <w:tcPr>
            <w:tcW w:w="666" w:type="dxa"/>
            <w:cellIns w:id="5743" w:author="Markel" w:date="2018-07-20T14:56:00Z"/>
            <w:tcPrChange w:id="5744" w:author="Markel" w:date="2018-07-20T14:56:00Z">
              <w:tcPr>
                <w:tcW w:w="1064" w:type="dxa"/>
                <w:gridSpan w:val="3"/>
                <w:vAlign w:val="bottom"/>
                <w:cellIns w:id="5745" w:author="Markel" w:date="2018-07-20T14:56:00Z"/>
              </w:tcPr>
            </w:tcPrChange>
          </w:tcPr>
          <w:p w14:paraId="6F737ADA" w14:textId="77777777" w:rsidR="005E0CBA" w:rsidRPr="00224DB6" w:rsidRDefault="007B1500" w:rsidP="00C507EE">
            <w:pPr>
              <w:jc w:val="right"/>
              <w:rPr>
                <w:color w:val="000000"/>
              </w:rPr>
            </w:pPr>
            <w:ins w:id="5746" w:author="Markel" w:date="2018-07-20T14:56:00Z">
              <w:r w:rsidRPr="00224DB6">
                <w:rPr>
                  <w:color w:val="000000"/>
                </w:rPr>
                <w:t>-25</w:t>
              </w:r>
            </w:ins>
          </w:p>
        </w:tc>
        <w:tc>
          <w:tcPr>
            <w:tcW w:w="790" w:type="dxa"/>
            <w:vAlign w:val="bottom"/>
            <w:tcPrChange w:id="5747" w:author="Markel" w:date="2018-07-20T14:56:00Z">
              <w:tcPr>
                <w:tcW w:w="1064" w:type="dxa"/>
                <w:gridSpan w:val="4"/>
                <w:vAlign w:val="bottom"/>
              </w:tcPr>
            </w:tcPrChange>
          </w:tcPr>
          <w:p w14:paraId="3C3CFEE6" w14:textId="77777777" w:rsidR="005E0CBA" w:rsidRPr="00224DB6" w:rsidRDefault="005E0CBA" w:rsidP="00C507EE">
            <w:pPr>
              <w:jc w:val="right"/>
            </w:pPr>
            <w:r w:rsidRPr="00224DB6">
              <w:rPr>
                <w:color w:val="000000"/>
                <w:sz w:val="22"/>
                <w:rPrChange w:id="5748" w:author="Markel" w:date="2018-07-20T14:56:00Z">
                  <w:rPr>
                    <w:rFonts w:ascii="Calibri" w:hAnsi="Calibri"/>
                    <w:color w:val="000000"/>
                    <w:sz w:val="22"/>
                  </w:rPr>
                </w:rPrChange>
              </w:rPr>
              <w:t>-7</w:t>
            </w:r>
          </w:p>
        </w:tc>
        <w:tc>
          <w:tcPr>
            <w:tcW w:w="871" w:type="dxa"/>
            <w:vAlign w:val="bottom"/>
            <w:tcPrChange w:id="5749" w:author="Markel" w:date="2018-07-20T14:56:00Z">
              <w:tcPr>
                <w:tcW w:w="1064" w:type="dxa"/>
                <w:gridSpan w:val="3"/>
                <w:vAlign w:val="bottom"/>
              </w:tcPr>
            </w:tcPrChange>
          </w:tcPr>
          <w:p w14:paraId="0B0B8138" w14:textId="77777777" w:rsidR="005E0CBA" w:rsidRPr="00224DB6" w:rsidRDefault="005E0CBA" w:rsidP="00C507EE">
            <w:pPr>
              <w:jc w:val="right"/>
            </w:pPr>
            <w:r w:rsidRPr="00224DB6">
              <w:rPr>
                <w:color w:val="000000"/>
                <w:sz w:val="22"/>
                <w:rPrChange w:id="5750" w:author="Markel" w:date="2018-07-20T14:56:00Z">
                  <w:rPr>
                    <w:rFonts w:ascii="Calibri" w:hAnsi="Calibri"/>
                    <w:color w:val="000000"/>
                    <w:sz w:val="22"/>
                  </w:rPr>
                </w:rPrChange>
              </w:rPr>
              <w:t>-13</w:t>
            </w:r>
          </w:p>
        </w:tc>
        <w:tc>
          <w:tcPr>
            <w:tcW w:w="810" w:type="dxa"/>
            <w:vAlign w:val="bottom"/>
            <w:tcPrChange w:id="5751" w:author="Markel" w:date="2018-07-20T14:56:00Z">
              <w:tcPr>
                <w:tcW w:w="1064" w:type="dxa"/>
                <w:gridSpan w:val="4"/>
                <w:vAlign w:val="bottom"/>
              </w:tcPr>
            </w:tcPrChange>
          </w:tcPr>
          <w:p w14:paraId="5368F5A5" w14:textId="77777777" w:rsidR="005E0CBA" w:rsidRPr="00224DB6" w:rsidRDefault="005E0CBA" w:rsidP="00C507EE">
            <w:pPr>
              <w:jc w:val="right"/>
            </w:pPr>
            <w:r w:rsidRPr="00224DB6">
              <w:rPr>
                <w:color w:val="000000"/>
                <w:sz w:val="22"/>
                <w:rPrChange w:id="5752" w:author="Markel" w:date="2018-07-20T14:56:00Z">
                  <w:rPr>
                    <w:rFonts w:ascii="Calibri" w:hAnsi="Calibri"/>
                    <w:color w:val="000000"/>
                    <w:sz w:val="22"/>
                  </w:rPr>
                </w:rPrChange>
              </w:rPr>
              <w:t>1</w:t>
            </w:r>
          </w:p>
        </w:tc>
        <w:tc>
          <w:tcPr>
            <w:tcW w:w="889" w:type="dxa"/>
            <w:vAlign w:val="bottom"/>
            <w:tcPrChange w:id="5753" w:author="Markel" w:date="2018-07-20T14:56:00Z">
              <w:tcPr>
                <w:tcW w:w="1064" w:type="dxa"/>
                <w:gridSpan w:val="4"/>
                <w:vAlign w:val="bottom"/>
              </w:tcPr>
            </w:tcPrChange>
          </w:tcPr>
          <w:p w14:paraId="7CA48C89" w14:textId="77777777" w:rsidR="005E0CBA" w:rsidRPr="00224DB6" w:rsidRDefault="005E0CBA" w:rsidP="00C507EE">
            <w:pPr>
              <w:jc w:val="right"/>
            </w:pPr>
            <w:r w:rsidRPr="00224DB6">
              <w:rPr>
                <w:color w:val="000000"/>
                <w:sz w:val="22"/>
                <w:rPrChange w:id="5754" w:author="Markel" w:date="2018-07-20T14:56:00Z">
                  <w:rPr>
                    <w:rFonts w:ascii="Calibri" w:hAnsi="Calibri"/>
                    <w:color w:val="000000"/>
                    <w:sz w:val="22"/>
                  </w:rPr>
                </w:rPrChange>
              </w:rPr>
              <w:t>3</w:t>
            </w:r>
          </w:p>
        </w:tc>
      </w:tr>
      <w:tr w:rsidR="005E0CBA" w:rsidRPr="00224DB6" w14:paraId="149FFA34" w14:textId="77777777" w:rsidTr="005E0CBA">
        <w:tblPrEx>
          <w:tblW w:w="0" w:type="auto"/>
          <w:tblPrExChange w:id="5755" w:author="Markel" w:date="2018-07-20T14:56:00Z">
            <w:tblPrEx>
              <w:tblW w:w="0" w:type="auto"/>
            </w:tblPrEx>
          </w:tblPrExChange>
        </w:tblPrEx>
        <w:trPr>
          <w:trPrChange w:id="5756" w:author="Markel" w:date="2018-07-20T14:56:00Z">
            <w:trPr>
              <w:gridAfter w:val="0"/>
            </w:trPr>
          </w:trPrChange>
        </w:trPr>
        <w:tc>
          <w:tcPr>
            <w:tcW w:w="964" w:type="dxa"/>
            <w:vAlign w:val="bottom"/>
            <w:tcPrChange w:id="5757" w:author="Markel" w:date="2018-07-20T14:56:00Z">
              <w:tcPr>
                <w:tcW w:w="1064" w:type="dxa"/>
                <w:gridSpan w:val="2"/>
                <w:vAlign w:val="bottom"/>
              </w:tcPr>
            </w:tcPrChange>
          </w:tcPr>
          <w:p w14:paraId="3BDB85EF" w14:textId="77777777" w:rsidR="005E0CBA" w:rsidRPr="00224DB6" w:rsidRDefault="005E0CBA" w:rsidP="00C507EE">
            <w:pPr>
              <w:jc w:val="right"/>
            </w:pPr>
            <w:r w:rsidRPr="00224DB6">
              <w:rPr>
                <w:color w:val="000000"/>
                <w:sz w:val="22"/>
                <w:rPrChange w:id="5758" w:author="Markel" w:date="2018-07-20T14:56:00Z">
                  <w:rPr>
                    <w:rFonts w:ascii="Calibri" w:hAnsi="Calibri"/>
                    <w:color w:val="000000"/>
                    <w:sz w:val="22"/>
                  </w:rPr>
                </w:rPrChange>
              </w:rPr>
              <w:t>11010</w:t>
            </w:r>
          </w:p>
        </w:tc>
        <w:tc>
          <w:tcPr>
            <w:tcW w:w="797" w:type="dxa"/>
            <w:vAlign w:val="bottom"/>
            <w:tcPrChange w:id="5759" w:author="Markel" w:date="2018-07-20T14:56:00Z">
              <w:tcPr>
                <w:tcW w:w="1064" w:type="dxa"/>
                <w:gridSpan w:val="2"/>
                <w:vAlign w:val="bottom"/>
              </w:tcPr>
            </w:tcPrChange>
          </w:tcPr>
          <w:p w14:paraId="6FADED33" w14:textId="77777777" w:rsidR="005E0CBA" w:rsidRPr="00224DB6" w:rsidRDefault="005E0CBA" w:rsidP="00C507EE">
            <w:pPr>
              <w:jc w:val="right"/>
            </w:pPr>
            <w:r w:rsidRPr="00224DB6">
              <w:rPr>
                <w:color w:val="000000"/>
                <w:sz w:val="22"/>
                <w:rPrChange w:id="5760" w:author="Markel" w:date="2018-07-20T14:56:00Z">
                  <w:rPr>
                    <w:rFonts w:ascii="Calibri" w:hAnsi="Calibri"/>
                    <w:color w:val="000000"/>
                    <w:sz w:val="22"/>
                  </w:rPr>
                </w:rPrChange>
              </w:rPr>
              <w:t>10</w:t>
            </w:r>
          </w:p>
        </w:tc>
        <w:tc>
          <w:tcPr>
            <w:tcW w:w="877" w:type="dxa"/>
            <w:vAlign w:val="bottom"/>
            <w:tcPrChange w:id="5761" w:author="Markel" w:date="2018-07-20T14:56:00Z">
              <w:tcPr>
                <w:tcW w:w="1064" w:type="dxa"/>
                <w:gridSpan w:val="2"/>
                <w:vAlign w:val="bottom"/>
              </w:tcPr>
            </w:tcPrChange>
          </w:tcPr>
          <w:p w14:paraId="7E71B363" w14:textId="77777777" w:rsidR="005E0CBA" w:rsidRPr="00224DB6" w:rsidRDefault="005E0CBA" w:rsidP="00C507EE">
            <w:pPr>
              <w:jc w:val="right"/>
            </w:pPr>
            <w:r w:rsidRPr="00224DB6">
              <w:rPr>
                <w:color w:val="000000"/>
                <w:sz w:val="22"/>
                <w:rPrChange w:id="5762" w:author="Markel" w:date="2018-07-20T14:56:00Z">
                  <w:rPr>
                    <w:rFonts w:ascii="Calibri" w:hAnsi="Calibri"/>
                    <w:color w:val="000000"/>
                    <w:sz w:val="22"/>
                  </w:rPr>
                </w:rPrChange>
              </w:rPr>
              <w:t>21</w:t>
            </w:r>
          </w:p>
        </w:tc>
        <w:tc>
          <w:tcPr>
            <w:tcW w:w="803" w:type="dxa"/>
            <w:vAlign w:val="bottom"/>
            <w:tcPrChange w:id="5763" w:author="Markel" w:date="2018-07-20T14:56:00Z">
              <w:tcPr>
                <w:tcW w:w="1064" w:type="dxa"/>
                <w:gridSpan w:val="2"/>
                <w:vAlign w:val="bottom"/>
              </w:tcPr>
            </w:tcPrChange>
          </w:tcPr>
          <w:p w14:paraId="6AFBD286" w14:textId="77777777" w:rsidR="005E0CBA" w:rsidRPr="00224DB6" w:rsidRDefault="005E0CBA" w:rsidP="00C507EE">
            <w:pPr>
              <w:jc w:val="right"/>
            </w:pPr>
            <w:r w:rsidRPr="00224DB6">
              <w:rPr>
                <w:color w:val="000000"/>
                <w:sz w:val="22"/>
                <w:rPrChange w:id="5764" w:author="Markel" w:date="2018-07-20T14:56:00Z">
                  <w:rPr>
                    <w:rFonts w:ascii="Calibri" w:hAnsi="Calibri"/>
                    <w:color w:val="000000"/>
                    <w:sz w:val="22"/>
                  </w:rPr>
                </w:rPrChange>
              </w:rPr>
              <w:t>-10</w:t>
            </w:r>
          </w:p>
        </w:tc>
        <w:tc>
          <w:tcPr>
            <w:tcW w:w="883" w:type="dxa"/>
            <w:vAlign w:val="bottom"/>
            <w:tcPrChange w:id="5765" w:author="Markel" w:date="2018-07-20T14:56:00Z">
              <w:tcPr>
                <w:tcW w:w="1064" w:type="dxa"/>
                <w:gridSpan w:val="2"/>
                <w:vAlign w:val="bottom"/>
              </w:tcPr>
            </w:tcPrChange>
          </w:tcPr>
          <w:p w14:paraId="59C85EBB" w14:textId="77777777" w:rsidR="005E0CBA" w:rsidRPr="00224DB6" w:rsidRDefault="005E0CBA" w:rsidP="00C507EE">
            <w:pPr>
              <w:jc w:val="right"/>
            </w:pPr>
            <w:r w:rsidRPr="00224DB6">
              <w:rPr>
                <w:color w:val="000000"/>
                <w:sz w:val="22"/>
                <w:rPrChange w:id="5766" w:author="Markel" w:date="2018-07-20T14:56:00Z">
                  <w:rPr>
                    <w:rFonts w:ascii="Calibri" w:hAnsi="Calibri"/>
                    <w:color w:val="000000"/>
                    <w:sz w:val="22"/>
                  </w:rPr>
                </w:rPrChange>
              </w:rPr>
              <w:t>-21</w:t>
            </w:r>
          </w:p>
        </w:tc>
        <w:tc>
          <w:tcPr>
            <w:tcW w:w="666" w:type="dxa"/>
            <w:cellIns w:id="5767" w:author="Markel" w:date="2018-07-20T14:56:00Z"/>
            <w:tcPrChange w:id="5768" w:author="Markel" w:date="2018-07-20T14:56:00Z">
              <w:tcPr>
                <w:tcW w:w="1064" w:type="dxa"/>
                <w:gridSpan w:val="2"/>
                <w:vAlign w:val="bottom"/>
                <w:cellIns w:id="5769" w:author="Markel" w:date="2018-07-20T14:56:00Z"/>
              </w:tcPr>
            </w:tcPrChange>
          </w:tcPr>
          <w:p w14:paraId="76E7161B" w14:textId="77777777" w:rsidR="005E0CBA" w:rsidRPr="00224DB6" w:rsidRDefault="007B1500" w:rsidP="00C507EE">
            <w:pPr>
              <w:jc w:val="right"/>
              <w:rPr>
                <w:color w:val="000000"/>
              </w:rPr>
            </w:pPr>
            <w:ins w:id="5770" w:author="Markel" w:date="2018-07-20T14:56:00Z">
              <w:r w:rsidRPr="00224DB6">
                <w:rPr>
                  <w:color w:val="000000"/>
                </w:rPr>
                <w:t>1</w:t>
              </w:r>
            </w:ins>
          </w:p>
        </w:tc>
        <w:tc>
          <w:tcPr>
            <w:tcW w:w="666" w:type="dxa"/>
            <w:cellIns w:id="5771" w:author="Markel" w:date="2018-07-20T14:56:00Z"/>
            <w:tcPrChange w:id="5772" w:author="Markel" w:date="2018-07-20T14:56:00Z">
              <w:tcPr>
                <w:tcW w:w="1064" w:type="dxa"/>
                <w:gridSpan w:val="3"/>
                <w:vAlign w:val="bottom"/>
                <w:cellIns w:id="5773" w:author="Markel" w:date="2018-07-20T14:56:00Z"/>
              </w:tcPr>
            </w:tcPrChange>
          </w:tcPr>
          <w:p w14:paraId="1A47F269" w14:textId="77777777" w:rsidR="005E0CBA" w:rsidRPr="00224DB6" w:rsidRDefault="007B1500" w:rsidP="00C507EE">
            <w:pPr>
              <w:jc w:val="right"/>
              <w:rPr>
                <w:color w:val="000000"/>
              </w:rPr>
            </w:pPr>
            <w:ins w:id="5774" w:author="Markel" w:date="2018-07-20T14:56:00Z">
              <w:r w:rsidRPr="00224DB6">
                <w:rPr>
                  <w:color w:val="000000"/>
                </w:rPr>
                <w:t>27</w:t>
              </w:r>
            </w:ins>
          </w:p>
        </w:tc>
        <w:tc>
          <w:tcPr>
            <w:tcW w:w="790" w:type="dxa"/>
            <w:vAlign w:val="bottom"/>
            <w:tcPrChange w:id="5775" w:author="Markel" w:date="2018-07-20T14:56:00Z">
              <w:tcPr>
                <w:tcW w:w="1064" w:type="dxa"/>
                <w:gridSpan w:val="4"/>
                <w:vAlign w:val="bottom"/>
              </w:tcPr>
            </w:tcPrChange>
          </w:tcPr>
          <w:p w14:paraId="552B6F80" w14:textId="77777777" w:rsidR="005E0CBA" w:rsidRPr="00224DB6" w:rsidRDefault="005E0CBA" w:rsidP="00C507EE">
            <w:pPr>
              <w:jc w:val="right"/>
            </w:pPr>
            <w:r w:rsidRPr="00224DB6">
              <w:rPr>
                <w:color w:val="000000"/>
                <w:sz w:val="22"/>
                <w:rPrChange w:id="5776" w:author="Markel" w:date="2018-07-20T14:56:00Z">
                  <w:rPr>
                    <w:rFonts w:ascii="Calibri" w:hAnsi="Calibri"/>
                    <w:color w:val="000000"/>
                    <w:sz w:val="22"/>
                  </w:rPr>
                </w:rPrChange>
              </w:rPr>
              <w:t>-6</w:t>
            </w:r>
          </w:p>
        </w:tc>
        <w:tc>
          <w:tcPr>
            <w:tcW w:w="871" w:type="dxa"/>
            <w:vAlign w:val="bottom"/>
            <w:tcPrChange w:id="5777" w:author="Markel" w:date="2018-07-20T14:56:00Z">
              <w:tcPr>
                <w:tcW w:w="1064" w:type="dxa"/>
                <w:gridSpan w:val="3"/>
                <w:vAlign w:val="bottom"/>
              </w:tcPr>
            </w:tcPrChange>
          </w:tcPr>
          <w:p w14:paraId="7E6154AB" w14:textId="77777777" w:rsidR="005E0CBA" w:rsidRPr="00224DB6" w:rsidRDefault="005E0CBA" w:rsidP="00C507EE">
            <w:pPr>
              <w:jc w:val="right"/>
            </w:pPr>
            <w:r w:rsidRPr="00224DB6">
              <w:rPr>
                <w:color w:val="000000"/>
                <w:sz w:val="22"/>
                <w:rPrChange w:id="5778" w:author="Markel" w:date="2018-07-20T14:56:00Z">
                  <w:rPr>
                    <w:rFonts w:ascii="Calibri" w:hAnsi="Calibri"/>
                    <w:color w:val="000000"/>
                    <w:sz w:val="22"/>
                  </w:rPr>
                </w:rPrChange>
              </w:rPr>
              <w:t>-11</w:t>
            </w:r>
          </w:p>
        </w:tc>
        <w:tc>
          <w:tcPr>
            <w:tcW w:w="810" w:type="dxa"/>
            <w:vAlign w:val="bottom"/>
            <w:tcPrChange w:id="5779" w:author="Markel" w:date="2018-07-20T14:56:00Z">
              <w:tcPr>
                <w:tcW w:w="1064" w:type="dxa"/>
                <w:gridSpan w:val="4"/>
                <w:vAlign w:val="bottom"/>
              </w:tcPr>
            </w:tcPrChange>
          </w:tcPr>
          <w:p w14:paraId="76FA15C9" w14:textId="77777777" w:rsidR="005E0CBA" w:rsidRPr="00224DB6" w:rsidRDefault="005E0CBA" w:rsidP="00C507EE">
            <w:pPr>
              <w:jc w:val="right"/>
            </w:pPr>
            <w:r w:rsidRPr="00224DB6">
              <w:rPr>
                <w:color w:val="000000"/>
                <w:sz w:val="22"/>
                <w:rPrChange w:id="5780" w:author="Markel" w:date="2018-07-20T14:56:00Z">
                  <w:rPr>
                    <w:rFonts w:ascii="Calibri" w:hAnsi="Calibri"/>
                    <w:color w:val="000000"/>
                    <w:sz w:val="22"/>
                  </w:rPr>
                </w:rPrChange>
              </w:rPr>
              <w:t>3</w:t>
            </w:r>
          </w:p>
        </w:tc>
        <w:tc>
          <w:tcPr>
            <w:tcW w:w="889" w:type="dxa"/>
            <w:vAlign w:val="bottom"/>
            <w:tcPrChange w:id="5781" w:author="Markel" w:date="2018-07-20T14:56:00Z">
              <w:tcPr>
                <w:tcW w:w="1064" w:type="dxa"/>
                <w:gridSpan w:val="4"/>
                <w:vAlign w:val="bottom"/>
              </w:tcPr>
            </w:tcPrChange>
          </w:tcPr>
          <w:p w14:paraId="7322AEFC" w14:textId="77777777" w:rsidR="005E0CBA" w:rsidRPr="00224DB6" w:rsidRDefault="005E0CBA" w:rsidP="00C507EE">
            <w:pPr>
              <w:jc w:val="right"/>
            </w:pPr>
            <w:r w:rsidRPr="00224DB6">
              <w:rPr>
                <w:color w:val="000000"/>
                <w:sz w:val="22"/>
                <w:rPrChange w:id="5782" w:author="Markel" w:date="2018-07-20T14:56:00Z">
                  <w:rPr>
                    <w:rFonts w:ascii="Calibri" w:hAnsi="Calibri"/>
                    <w:color w:val="000000"/>
                    <w:sz w:val="22"/>
                  </w:rPr>
                </w:rPrChange>
              </w:rPr>
              <w:t>7</w:t>
            </w:r>
          </w:p>
        </w:tc>
      </w:tr>
      <w:tr w:rsidR="005E0CBA" w:rsidRPr="00224DB6" w14:paraId="05705945" w14:textId="77777777" w:rsidTr="005E0CBA">
        <w:tblPrEx>
          <w:tblW w:w="0" w:type="auto"/>
          <w:tblPrExChange w:id="5783" w:author="Markel" w:date="2018-07-20T14:56:00Z">
            <w:tblPrEx>
              <w:tblW w:w="0" w:type="auto"/>
            </w:tblPrEx>
          </w:tblPrExChange>
        </w:tblPrEx>
        <w:trPr>
          <w:trPrChange w:id="5784" w:author="Markel" w:date="2018-07-20T14:56:00Z">
            <w:trPr>
              <w:gridAfter w:val="0"/>
            </w:trPr>
          </w:trPrChange>
        </w:trPr>
        <w:tc>
          <w:tcPr>
            <w:tcW w:w="964" w:type="dxa"/>
            <w:vAlign w:val="bottom"/>
            <w:tcPrChange w:id="5785" w:author="Markel" w:date="2018-07-20T14:56:00Z">
              <w:tcPr>
                <w:tcW w:w="1064" w:type="dxa"/>
                <w:gridSpan w:val="2"/>
                <w:vAlign w:val="bottom"/>
              </w:tcPr>
            </w:tcPrChange>
          </w:tcPr>
          <w:p w14:paraId="584E4BB8" w14:textId="77777777" w:rsidR="005E0CBA" w:rsidRPr="00224DB6" w:rsidRDefault="005E0CBA" w:rsidP="00C507EE">
            <w:pPr>
              <w:jc w:val="right"/>
            </w:pPr>
            <w:r w:rsidRPr="00224DB6">
              <w:rPr>
                <w:color w:val="000000"/>
                <w:sz w:val="22"/>
                <w:rPrChange w:id="5786" w:author="Markel" w:date="2018-07-20T14:56:00Z">
                  <w:rPr>
                    <w:rFonts w:ascii="Calibri" w:hAnsi="Calibri"/>
                    <w:color w:val="000000"/>
                    <w:sz w:val="22"/>
                  </w:rPr>
                </w:rPrChange>
              </w:rPr>
              <w:t>11011</w:t>
            </w:r>
          </w:p>
        </w:tc>
        <w:tc>
          <w:tcPr>
            <w:tcW w:w="797" w:type="dxa"/>
            <w:vAlign w:val="bottom"/>
            <w:tcPrChange w:id="5787" w:author="Markel" w:date="2018-07-20T14:56:00Z">
              <w:tcPr>
                <w:tcW w:w="1064" w:type="dxa"/>
                <w:gridSpan w:val="2"/>
                <w:vAlign w:val="bottom"/>
              </w:tcPr>
            </w:tcPrChange>
          </w:tcPr>
          <w:p w14:paraId="4EBBBFD7" w14:textId="77777777" w:rsidR="005E0CBA" w:rsidRPr="00224DB6" w:rsidRDefault="005E0CBA" w:rsidP="00C507EE">
            <w:pPr>
              <w:jc w:val="right"/>
            </w:pPr>
            <w:r w:rsidRPr="00224DB6">
              <w:rPr>
                <w:color w:val="000000"/>
                <w:sz w:val="22"/>
                <w:rPrChange w:id="5788" w:author="Markel" w:date="2018-07-20T14:56:00Z">
                  <w:rPr>
                    <w:rFonts w:ascii="Calibri" w:hAnsi="Calibri"/>
                    <w:color w:val="000000"/>
                    <w:sz w:val="22"/>
                  </w:rPr>
                </w:rPrChange>
              </w:rPr>
              <w:t>11</w:t>
            </w:r>
          </w:p>
        </w:tc>
        <w:tc>
          <w:tcPr>
            <w:tcW w:w="877" w:type="dxa"/>
            <w:vAlign w:val="bottom"/>
            <w:tcPrChange w:id="5789" w:author="Markel" w:date="2018-07-20T14:56:00Z">
              <w:tcPr>
                <w:tcW w:w="1064" w:type="dxa"/>
                <w:gridSpan w:val="2"/>
                <w:vAlign w:val="bottom"/>
              </w:tcPr>
            </w:tcPrChange>
          </w:tcPr>
          <w:p w14:paraId="13BB6776" w14:textId="77777777" w:rsidR="005E0CBA" w:rsidRPr="00224DB6" w:rsidRDefault="005E0CBA" w:rsidP="00C507EE">
            <w:pPr>
              <w:jc w:val="right"/>
            </w:pPr>
            <w:r w:rsidRPr="00224DB6">
              <w:rPr>
                <w:color w:val="000000"/>
                <w:sz w:val="22"/>
                <w:rPrChange w:id="5790" w:author="Markel" w:date="2018-07-20T14:56:00Z">
                  <w:rPr>
                    <w:rFonts w:ascii="Calibri" w:hAnsi="Calibri"/>
                    <w:color w:val="000000"/>
                    <w:sz w:val="22"/>
                  </w:rPr>
                </w:rPrChange>
              </w:rPr>
              <w:t>23</w:t>
            </w:r>
          </w:p>
        </w:tc>
        <w:tc>
          <w:tcPr>
            <w:tcW w:w="803" w:type="dxa"/>
            <w:vAlign w:val="bottom"/>
            <w:tcPrChange w:id="5791" w:author="Markel" w:date="2018-07-20T14:56:00Z">
              <w:tcPr>
                <w:tcW w:w="1064" w:type="dxa"/>
                <w:gridSpan w:val="2"/>
                <w:vAlign w:val="bottom"/>
              </w:tcPr>
            </w:tcPrChange>
          </w:tcPr>
          <w:p w14:paraId="177CD0DE" w14:textId="77777777" w:rsidR="005E0CBA" w:rsidRPr="00224DB6" w:rsidRDefault="005E0CBA" w:rsidP="00C507EE">
            <w:pPr>
              <w:jc w:val="right"/>
            </w:pPr>
            <w:r w:rsidRPr="00224DB6">
              <w:rPr>
                <w:color w:val="000000"/>
                <w:sz w:val="22"/>
                <w:rPrChange w:id="5792" w:author="Markel" w:date="2018-07-20T14:56:00Z">
                  <w:rPr>
                    <w:rFonts w:ascii="Calibri" w:hAnsi="Calibri"/>
                    <w:color w:val="000000"/>
                    <w:sz w:val="22"/>
                  </w:rPr>
                </w:rPrChange>
              </w:rPr>
              <w:t>-11</w:t>
            </w:r>
          </w:p>
        </w:tc>
        <w:tc>
          <w:tcPr>
            <w:tcW w:w="883" w:type="dxa"/>
            <w:vAlign w:val="bottom"/>
            <w:tcPrChange w:id="5793" w:author="Markel" w:date="2018-07-20T14:56:00Z">
              <w:tcPr>
                <w:tcW w:w="1064" w:type="dxa"/>
                <w:gridSpan w:val="2"/>
                <w:vAlign w:val="bottom"/>
              </w:tcPr>
            </w:tcPrChange>
          </w:tcPr>
          <w:p w14:paraId="2A659490" w14:textId="77777777" w:rsidR="005E0CBA" w:rsidRPr="00224DB6" w:rsidRDefault="005E0CBA" w:rsidP="00C507EE">
            <w:pPr>
              <w:jc w:val="right"/>
            </w:pPr>
            <w:r w:rsidRPr="00224DB6">
              <w:rPr>
                <w:color w:val="000000"/>
                <w:sz w:val="22"/>
                <w:rPrChange w:id="5794" w:author="Markel" w:date="2018-07-20T14:56:00Z">
                  <w:rPr>
                    <w:rFonts w:ascii="Calibri" w:hAnsi="Calibri"/>
                    <w:color w:val="000000"/>
                    <w:sz w:val="22"/>
                  </w:rPr>
                </w:rPrChange>
              </w:rPr>
              <w:t>-23</w:t>
            </w:r>
          </w:p>
        </w:tc>
        <w:tc>
          <w:tcPr>
            <w:tcW w:w="666" w:type="dxa"/>
            <w:cellIns w:id="5795" w:author="Markel" w:date="2018-07-20T14:56:00Z"/>
            <w:tcPrChange w:id="5796" w:author="Markel" w:date="2018-07-20T14:56:00Z">
              <w:tcPr>
                <w:tcW w:w="1064" w:type="dxa"/>
                <w:gridSpan w:val="2"/>
                <w:vAlign w:val="bottom"/>
                <w:cellIns w:id="5797" w:author="Markel" w:date="2018-07-20T14:56:00Z"/>
              </w:tcPr>
            </w:tcPrChange>
          </w:tcPr>
          <w:p w14:paraId="16012FD5" w14:textId="77777777" w:rsidR="005E0CBA" w:rsidRPr="00224DB6" w:rsidRDefault="007B1500" w:rsidP="00C507EE">
            <w:pPr>
              <w:jc w:val="right"/>
              <w:rPr>
                <w:color w:val="000000"/>
              </w:rPr>
            </w:pPr>
            <w:ins w:id="5798" w:author="Markel" w:date="2018-07-20T14:56:00Z">
              <w:r w:rsidRPr="00224DB6">
                <w:rPr>
                  <w:color w:val="000000"/>
                </w:rPr>
                <w:t>-1</w:t>
              </w:r>
            </w:ins>
          </w:p>
        </w:tc>
        <w:tc>
          <w:tcPr>
            <w:tcW w:w="666" w:type="dxa"/>
            <w:cellIns w:id="5799" w:author="Markel" w:date="2018-07-20T14:56:00Z"/>
            <w:tcPrChange w:id="5800" w:author="Markel" w:date="2018-07-20T14:56:00Z">
              <w:tcPr>
                <w:tcW w:w="1064" w:type="dxa"/>
                <w:gridSpan w:val="3"/>
                <w:vAlign w:val="bottom"/>
                <w:cellIns w:id="5801" w:author="Markel" w:date="2018-07-20T14:56:00Z"/>
              </w:tcPr>
            </w:tcPrChange>
          </w:tcPr>
          <w:p w14:paraId="4694B7D9" w14:textId="77777777" w:rsidR="005E0CBA" w:rsidRPr="00224DB6" w:rsidRDefault="007B1500" w:rsidP="00C507EE">
            <w:pPr>
              <w:jc w:val="right"/>
              <w:rPr>
                <w:color w:val="000000"/>
              </w:rPr>
            </w:pPr>
            <w:ins w:id="5802" w:author="Markel" w:date="2018-07-20T14:56:00Z">
              <w:r w:rsidRPr="00224DB6">
                <w:rPr>
                  <w:color w:val="000000"/>
                </w:rPr>
                <w:t>-27</w:t>
              </w:r>
            </w:ins>
          </w:p>
        </w:tc>
        <w:tc>
          <w:tcPr>
            <w:tcW w:w="790" w:type="dxa"/>
            <w:vAlign w:val="bottom"/>
            <w:tcPrChange w:id="5803" w:author="Markel" w:date="2018-07-20T14:56:00Z">
              <w:tcPr>
                <w:tcW w:w="1064" w:type="dxa"/>
                <w:gridSpan w:val="4"/>
                <w:vAlign w:val="bottom"/>
              </w:tcPr>
            </w:tcPrChange>
          </w:tcPr>
          <w:p w14:paraId="525DE5E2" w14:textId="77777777" w:rsidR="005E0CBA" w:rsidRPr="00224DB6" w:rsidRDefault="005E0CBA" w:rsidP="00C507EE">
            <w:pPr>
              <w:jc w:val="right"/>
            </w:pPr>
            <w:r w:rsidRPr="00224DB6">
              <w:rPr>
                <w:color w:val="000000"/>
                <w:sz w:val="22"/>
                <w:rPrChange w:id="5804" w:author="Markel" w:date="2018-07-20T14:56:00Z">
                  <w:rPr>
                    <w:rFonts w:ascii="Calibri" w:hAnsi="Calibri"/>
                    <w:color w:val="000000"/>
                    <w:sz w:val="22"/>
                  </w:rPr>
                </w:rPrChange>
              </w:rPr>
              <w:t>-5</w:t>
            </w:r>
          </w:p>
        </w:tc>
        <w:tc>
          <w:tcPr>
            <w:tcW w:w="871" w:type="dxa"/>
            <w:vAlign w:val="bottom"/>
            <w:tcPrChange w:id="5805" w:author="Markel" w:date="2018-07-20T14:56:00Z">
              <w:tcPr>
                <w:tcW w:w="1064" w:type="dxa"/>
                <w:gridSpan w:val="3"/>
                <w:vAlign w:val="bottom"/>
              </w:tcPr>
            </w:tcPrChange>
          </w:tcPr>
          <w:p w14:paraId="7748F813" w14:textId="77777777" w:rsidR="005E0CBA" w:rsidRPr="00224DB6" w:rsidRDefault="005E0CBA" w:rsidP="00C507EE">
            <w:pPr>
              <w:jc w:val="right"/>
            </w:pPr>
            <w:r w:rsidRPr="00224DB6">
              <w:rPr>
                <w:color w:val="000000"/>
                <w:sz w:val="22"/>
                <w:rPrChange w:id="5806" w:author="Markel" w:date="2018-07-20T14:56:00Z">
                  <w:rPr>
                    <w:rFonts w:ascii="Calibri" w:hAnsi="Calibri"/>
                    <w:color w:val="000000"/>
                    <w:sz w:val="22"/>
                  </w:rPr>
                </w:rPrChange>
              </w:rPr>
              <w:t>-9</w:t>
            </w:r>
          </w:p>
        </w:tc>
        <w:tc>
          <w:tcPr>
            <w:tcW w:w="810" w:type="dxa"/>
            <w:vAlign w:val="bottom"/>
            <w:tcPrChange w:id="5807" w:author="Markel" w:date="2018-07-20T14:56:00Z">
              <w:tcPr>
                <w:tcW w:w="1064" w:type="dxa"/>
                <w:gridSpan w:val="4"/>
                <w:vAlign w:val="bottom"/>
              </w:tcPr>
            </w:tcPrChange>
          </w:tcPr>
          <w:p w14:paraId="4561DD19" w14:textId="77777777" w:rsidR="005E0CBA" w:rsidRPr="00224DB6" w:rsidRDefault="005E0CBA" w:rsidP="00C507EE">
            <w:pPr>
              <w:jc w:val="right"/>
            </w:pPr>
            <w:r w:rsidRPr="00224DB6">
              <w:rPr>
                <w:color w:val="000000"/>
                <w:sz w:val="22"/>
                <w:rPrChange w:id="5808" w:author="Markel" w:date="2018-07-20T14:56:00Z">
                  <w:rPr>
                    <w:rFonts w:ascii="Calibri" w:hAnsi="Calibri"/>
                    <w:color w:val="000000"/>
                    <w:sz w:val="22"/>
                  </w:rPr>
                </w:rPrChange>
              </w:rPr>
              <w:t>2</w:t>
            </w:r>
          </w:p>
        </w:tc>
        <w:tc>
          <w:tcPr>
            <w:tcW w:w="889" w:type="dxa"/>
            <w:vAlign w:val="bottom"/>
            <w:tcPrChange w:id="5809" w:author="Markel" w:date="2018-07-20T14:56:00Z">
              <w:tcPr>
                <w:tcW w:w="1064" w:type="dxa"/>
                <w:gridSpan w:val="4"/>
                <w:vAlign w:val="bottom"/>
              </w:tcPr>
            </w:tcPrChange>
          </w:tcPr>
          <w:p w14:paraId="566BED02" w14:textId="77777777" w:rsidR="005E0CBA" w:rsidRPr="00224DB6" w:rsidRDefault="005E0CBA" w:rsidP="00C507EE">
            <w:pPr>
              <w:jc w:val="right"/>
            </w:pPr>
            <w:r w:rsidRPr="00224DB6">
              <w:rPr>
                <w:color w:val="000000"/>
                <w:sz w:val="22"/>
                <w:rPrChange w:id="5810" w:author="Markel" w:date="2018-07-20T14:56:00Z">
                  <w:rPr>
                    <w:rFonts w:ascii="Calibri" w:hAnsi="Calibri"/>
                    <w:color w:val="000000"/>
                    <w:sz w:val="22"/>
                  </w:rPr>
                </w:rPrChange>
              </w:rPr>
              <w:t>5</w:t>
            </w:r>
          </w:p>
        </w:tc>
      </w:tr>
      <w:tr w:rsidR="005E0CBA" w:rsidRPr="00224DB6" w14:paraId="74D4C624" w14:textId="77777777" w:rsidTr="005E0CBA">
        <w:tblPrEx>
          <w:tblW w:w="0" w:type="auto"/>
          <w:tblPrExChange w:id="5811" w:author="Markel" w:date="2018-07-20T14:56:00Z">
            <w:tblPrEx>
              <w:tblW w:w="0" w:type="auto"/>
            </w:tblPrEx>
          </w:tblPrExChange>
        </w:tblPrEx>
        <w:trPr>
          <w:trPrChange w:id="5812" w:author="Markel" w:date="2018-07-20T14:56:00Z">
            <w:trPr>
              <w:gridAfter w:val="0"/>
            </w:trPr>
          </w:trPrChange>
        </w:trPr>
        <w:tc>
          <w:tcPr>
            <w:tcW w:w="964" w:type="dxa"/>
            <w:vAlign w:val="bottom"/>
            <w:tcPrChange w:id="5813" w:author="Markel" w:date="2018-07-20T14:56:00Z">
              <w:tcPr>
                <w:tcW w:w="1064" w:type="dxa"/>
                <w:gridSpan w:val="2"/>
                <w:vAlign w:val="bottom"/>
              </w:tcPr>
            </w:tcPrChange>
          </w:tcPr>
          <w:p w14:paraId="421D62FD" w14:textId="77777777" w:rsidR="005E0CBA" w:rsidRPr="00224DB6" w:rsidRDefault="005E0CBA" w:rsidP="00C507EE">
            <w:pPr>
              <w:jc w:val="right"/>
            </w:pPr>
            <w:r w:rsidRPr="00224DB6">
              <w:rPr>
                <w:color w:val="000000"/>
                <w:sz w:val="22"/>
                <w:rPrChange w:id="5814" w:author="Markel" w:date="2018-07-20T14:56:00Z">
                  <w:rPr>
                    <w:rFonts w:ascii="Calibri" w:hAnsi="Calibri"/>
                    <w:color w:val="000000"/>
                    <w:sz w:val="22"/>
                  </w:rPr>
                </w:rPrChange>
              </w:rPr>
              <w:t>11100</w:t>
            </w:r>
          </w:p>
        </w:tc>
        <w:tc>
          <w:tcPr>
            <w:tcW w:w="797" w:type="dxa"/>
            <w:vAlign w:val="bottom"/>
            <w:tcPrChange w:id="5815" w:author="Markel" w:date="2018-07-20T14:56:00Z">
              <w:tcPr>
                <w:tcW w:w="1064" w:type="dxa"/>
                <w:gridSpan w:val="2"/>
                <w:vAlign w:val="bottom"/>
              </w:tcPr>
            </w:tcPrChange>
          </w:tcPr>
          <w:p w14:paraId="7C6B6337" w14:textId="77777777" w:rsidR="005E0CBA" w:rsidRPr="00224DB6" w:rsidRDefault="005E0CBA" w:rsidP="00C507EE">
            <w:pPr>
              <w:jc w:val="right"/>
            </w:pPr>
            <w:r w:rsidRPr="00224DB6">
              <w:rPr>
                <w:color w:val="000000"/>
                <w:sz w:val="22"/>
                <w:rPrChange w:id="5816" w:author="Markel" w:date="2018-07-20T14:56:00Z">
                  <w:rPr>
                    <w:rFonts w:ascii="Calibri" w:hAnsi="Calibri"/>
                    <w:color w:val="000000"/>
                    <w:sz w:val="22"/>
                  </w:rPr>
                </w:rPrChange>
              </w:rPr>
              <w:t>12</w:t>
            </w:r>
          </w:p>
        </w:tc>
        <w:tc>
          <w:tcPr>
            <w:tcW w:w="877" w:type="dxa"/>
            <w:vAlign w:val="bottom"/>
            <w:tcPrChange w:id="5817" w:author="Markel" w:date="2018-07-20T14:56:00Z">
              <w:tcPr>
                <w:tcW w:w="1064" w:type="dxa"/>
                <w:gridSpan w:val="2"/>
                <w:vAlign w:val="bottom"/>
              </w:tcPr>
            </w:tcPrChange>
          </w:tcPr>
          <w:p w14:paraId="3ECA36FB" w14:textId="77777777" w:rsidR="005E0CBA" w:rsidRPr="00224DB6" w:rsidRDefault="005E0CBA" w:rsidP="00C507EE">
            <w:pPr>
              <w:jc w:val="right"/>
            </w:pPr>
            <w:r w:rsidRPr="00224DB6">
              <w:rPr>
                <w:color w:val="000000"/>
                <w:sz w:val="22"/>
                <w:rPrChange w:id="5818" w:author="Markel" w:date="2018-07-20T14:56:00Z">
                  <w:rPr>
                    <w:rFonts w:ascii="Calibri" w:hAnsi="Calibri"/>
                    <w:color w:val="000000"/>
                    <w:sz w:val="22"/>
                  </w:rPr>
                </w:rPrChange>
              </w:rPr>
              <w:t>25</w:t>
            </w:r>
          </w:p>
        </w:tc>
        <w:tc>
          <w:tcPr>
            <w:tcW w:w="803" w:type="dxa"/>
            <w:vAlign w:val="bottom"/>
            <w:tcPrChange w:id="5819" w:author="Markel" w:date="2018-07-20T14:56:00Z">
              <w:tcPr>
                <w:tcW w:w="1064" w:type="dxa"/>
                <w:gridSpan w:val="2"/>
                <w:vAlign w:val="bottom"/>
              </w:tcPr>
            </w:tcPrChange>
          </w:tcPr>
          <w:p w14:paraId="6EAC1AB7" w14:textId="77777777" w:rsidR="005E0CBA" w:rsidRPr="00224DB6" w:rsidRDefault="005E0CBA" w:rsidP="00C507EE">
            <w:pPr>
              <w:jc w:val="right"/>
            </w:pPr>
            <w:r w:rsidRPr="00224DB6">
              <w:rPr>
                <w:color w:val="000000"/>
                <w:sz w:val="22"/>
                <w:rPrChange w:id="5820" w:author="Markel" w:date="2018-07-20T14:56:00Z">
                  <w:rPr>
                    <w:rFonts w:ascii="Calibri" w:hAnsi="Calibri"/>
                    <w:color w:val="000000"/>
                    <w:sz w:val="22"/>
                  </w:rPr>
                </w:rPrChange>
              </w:rPr>
              <w:t>-12</w:t>
            </w:r>
          </w:p>
        </w:tc>
        <w:tc>
          <w:tcPr>
            <w:tcW w:w="883" w:type="dxa"/>
            <w:vAlign w:val="bottom"/>
            <w:tcPrChange w:id="5821" w:author="Markel" w:date="2018-07-20T14:56:00Z">
              <w:tcPr>
                <w:tcW w:w="1064" w:type="dxa"/>
                <w:gridSpan w:val="2"/>
                <w:vAlign w:val="bottom"/>
              </w:tcPr>
            </w:tcPrChange>
          </w:tcPr>
          <w:p w14:paraId="5B89CF05" w14:textId="77777777" w:rsidR="005E0CBA" w:rsidRPr="00224DB6" w:rsidRDefault="005E0CBA" w:rsidP="00C507EE">
            <w:pPr>
              <w:jc w:val="right"/>
            </w:pPr>
            <w:r w:rsidRPr="00224DB6">
              <w:rPr>
                <w:color w:val="000000"/>
                <w:sz w:val="22"/>
                <w:rPrChange w:id="5822" w:author="Markel" w:date="2018-07-20T14:56:00Z">
                  <w:rPr>
                    <w:rFonts w:ascii="Calibri" w:hAnsi="Calibri"/>
                    <w:color w:val="000000"/>
                    <w:sz w:val="22"/>
                  </w:rPr>
                </w:rPrChange>
              </w:rPr>
              <w:t>-25</w:t>
            </w:r>
          </w:p>
        </w:tc>
        <w:tc>
          <w:tcPr>
            <w:tcW w:w="666" w:type="dxa"/>
            <w:cellIns w:id="5823" w:author="Markel" w:date="2018-07-20T14:56:00Z"/>
            <w:tcPrChange w:id="5824" w:author="Markel" w:date="2018-07-20T14:56:00Z">
              <w:tcPr>
                <w:tcW w:w="1064" w:type="dxa"/>
                <w:gridSpan w:val="2"/>
                <w:vAlign w:val="bottom"/>
                <w:cellIns w:id="5825" w:author="Markel" w:date="2018-07-20T14:56:00Z"/>
              </w:tcPr>
            </w:tcPrChange>
          </w:tcPr>
          <w:p w14:paraId="50D7EC6D" w14:textId="77777777" w:rsidR="005E0CBA" w:rsidRPr="00224DB6" w:rsidRDefault="007B1500" w:rsidP="00C507EE">
            <w:pPr>
              <w:jc w:val="right"/>
              <w:rPr>
                <w:color w:val="000000"/>
              </w:rPr>
            </w:pPr>
            <w:ins w:id="5826" w:author="Markel" w:date="2018-07-20T14:56:00Z">
              <w:r w:rsidRPr="00224DB6">
                <w:rPr>
                  <w:color w:val="000000"/>
                </w:rPr>
                <w:t>0</w:t>
              </w:r>
            </w:ins>
          </w:p>
        </w:tc>
        <w:tc>
          <w:tcPr>
            <w:tcW w:w="666" w:type="dxa"/>
            <w:cellIns w:id="5827" w:author="Markel" w:date="2018-07-20T14:56:00Z"/>
            <w:tcPrChange w:id="5828" w:author="Markel" w:date="2018-07-20T14:56:00Z">
              <w:tcPr>
                <w:tcW w:w="1064" w:type="dxa"/>
                <w:gridSpan w:val="3"/>
                <w:vAlign w:val="bottom"/>
                <w:cellIns w:id="5829" w:author="Markel" w:date="2018-07-20T14:56:00Z"/>
              </w:tcPr>
            </w:tcPrChange>
          </w:tcPr>
          <w:p w14:paraId="0695E3DF" w14:textId="77777777" w:rsidR="005E0CBA" w:rsidRPr="00224DB6" w:rsidRDefault="007B1500" w:rsidP="00C507EE">
            <w:pPr>
              <w:jc w:val="right"/>
              <w:rPr>
                <w:color w:val="000000"/>
              </w:rPr>
            </w:pPr>
            <w:ins w:id="5830" w:author="Markel" w:date="2018-07-20T14:56:00Z">
              <w:r w:rsidRPr="00224DB6">
                <w:rPr>
                  <w:color w:val="000000"/>
                </w:rPr>
                <w:t>29</w:t>
              </w:r>
            </w:ins>
          </w:p>
        </w:tc>
        <w:tc>
          <w:tcPr>
            <w:tcW w:w="790" w:type="dxa"/>
            <w:vAlign w:val="bottom"/>
            <w:tcPrChange w:id="5831" w:author="Markel" w:date="2018-07-20T14:56:00Z">
              <w:tcPr>
                <w:tcW w:w="1064" w:type="dxa"/>
                <w:gridSpan w:val="4"/>
                <w:vAlign w:val="bottom"/>
              </w:tcPr>
            </w:tcPrChange>
          </w:tcPr>
          <w:p w14:paraId="3F53A66C" w14:textId="77777777" w:rsidR="005E0CBA" w:rsidRPr="00224DB6" w:rsidRDefault="005E0CBA" w:rsidP="00C507EE">
            <w:pPr>
              <w:jc w:val="right"/>
            </w:pPr>
            <w:r w:rsidRPr="00224DB6">
              <w:rPr>
                <w:color w:val="000000"/>
                <w:sz w:val="22"/>
                <w:rPrChange w:id="5832" w:author="Markel" w:date="2018-07-20T14:56:00Z">
                  <w:rPr>
                    <w:rFonts w:ascii="Calibri" w:hAnsi="Calibri"/>
                    <w:color w:val="000000"/>
                    <w:sz w:val="22"/>
                  </w:rPr>
                </w:rPrChange>
              </w:rPr>
              <w:t>-4</w:t>
            </w:r>
          </w:p>
        </w:tc>
        <w:tc>
          <w:tcPr>
            <w:tcW w:w="871" w:type="dxa"/>
            <w:vAlign w:val="bottom"/>
            <w:tcPrChange w:id="5833" w:author="Markel" w:date="2018-07-20T14:56:00Z">
              <w:tcPr>
                <w:tcW w:w="1064" w:type="dxa"/>
                <w:gridSpan w:val="3"/>
                <w:vAlign w:val="bottom"/>
              </w:tcPr>
            </w:tcPrChange>
          </w:tcPr>
          <w:p w14:paraId="072450DC" w14:textId="77777777" w:rsidR="005E0CBA" w:rsidRPr="00224DB6" w:rsidRDefault="005E0CBA" w:rsidP="00C507EE">
            <w:pPr>
              <w:jc w:val="right"/>
            </w:pPr>
            <w:r w:rsidRPr="00224DB6">
              <w:rPr>
                <w:color w:val="000000"/>
                <w:sz w:val="22"/>
                <w:rPrChange w:id="5834" w:author="Markel" w:date="2018-07-20T14:56:00Z">
                  <w:rPr>
                    <w:rFonts w:ascii="Calibri" w:hAnsi="Calibri"/>
                    <w:color w:val="000000"/>
                    <w:sz w:val="22"/>
                  </w:rPr>
                </w:rPrChange>
              </w:rPr>
              <w:t>-7</w:t>
            </w:r>
          </w:p>
        </w:tc>
        <w:tc>
          <w:tcPr>
            <w:tcW w:w="810" w:type="dxa"/>
            <w:vAlign w:val="bottom"/>
            <w:tcPrChange w:id="5835" w:author="Markel" w:date="2018-07-20T14:56:00Z">
              <w:tcPr>
                <w:tcW w:w="1064" w:type="dxa"/>
                <w:gridSpan w:val="4"/>
                <w:vAlign w:val="bottom"/>
              </w:tcPr>
            </w:tcPrChange>
          </w:tcPr>
          <w:p w14:paraId="173EB050" w14:textId="77777777" w:rsidR="005E0CBA" w:rsidRPr="00224DB6" w:rsidRDefault="005E0CBA" w:rsidP="00C507EE">
            <w:pPr>
              <w:jc w:val="right"/>
            </w:pPr>
            <w:r w:rsidRPr="00224DB6">
              <w:rPr>
                <w:color w:val="000000"/>
                <w:sz w:val="22"/>
                <w:rPrChange w:id="5836" w:author="Markel" w:date="2018-07-20T14:56:00Z">
                  <w:rPr>
                    <w:rFonts w:ascii="Calibri" w:hAnsi="Calibri"/>
                    <w:color w:val="000000"/>
                    <w:sz w:val="22"/>
                  </w:rPr>
                </w:rPrChange>
              </w:rPr>
              <w:t>7</w:t>
            </w:r>
          </w:p>
        </w:tc>
        <w:tc>
          <w:tcPr>
            <w:tcW w:w="889" w:type="dxa"/>
            <w:vAlign w:val="bottom"/>
            <w:tcPrChange w:id="5837" w:author="Markel" w:date="2018-07-20T14:56:00Z">
              <w:tcPr>
                <w:tcW w:w="1064" w:type="dxa"/>
                <w:gridSpan w:val="4"/>
                <w:vAlign w:val="bottom"/>
              </w:tcPr>
            </w:tcPrChange>
          </w:tcPr>
          <w:p w14:paraId="5AFE9CDE" w14:textId="77777777" w:rsidR="005E0CBA" w:rsidRPr="00224DB6" w:rsidRDefault="005E0CBA" w:rsidP="00C507EE">
            <w:pPr>
              <w:jc w:val="right"/>
            </w:pPr>
            <w:r w:rsidRPr="00224DB6">
              <w:rPr>
                <w:color w:val="000000"/>
                <w:sz w:val="22"/>
                <w:rPrChange w:id="5838" w:author="Markel" w:date="2018-07-20T14:56:00Z">
                  <w:rPr>
                    <w:rFonts w:ascii="Calibri" w:hAnsi="Calibri"/>
                    <w:color w:val="000000"/>
                    <w:sz w:val="22"/>
                  </w:rPr>
                </w:rPrChange>
              </w:rPr>
              <w:t>15</w:t>
            </w:r>
          </w:p>
        </w:tc>
      </w:tr>
      <w:tr w:rsidR="005E0CBA" w:rsidRPr="00224DB6" w14:paraId="501E4C64" w14:textId="77777777" w:rsidTr="005E0CBA">
        <w:tblPrEx>
          <w:tblW w:w="0" w:type="auto"/>
          <w:tblPrExChange w:id="5839" w:author="Markel" w:date="2018-07-20T14:56:00Z">
            <w:tblPrEx>
              <w:tblW w:w="0" w:type="auto"/>
            </w:tblPrEx>
          </w:tblPrExChange>
        </w:tblPrEx>
        <w:trPr>
          <w:trPrChange w:id="5840" w:author="Markel" w:date="2018-07-20T14:56:00Z">
            <w:trPr>
              <w:gridAfter w:val="0"/>
            </w:trPr>
          </w:trPrChange>
        </w:trPr>
        <w:tc>
          <w:tcPr>
            <w:tcW w:w="964" w:type="dxa"/>
            <w:vAlign w:val="bottom"/>
            <w:tcPrChange w:id="5841" w:author="Markel" w:date="2018-07-20T14:56:00Z">
              <w:tcPr>
                <w:tcW w:w="1064" w:type="dxa"/>
                <w:gridSpan w:val="2"/>
                <w:vAlign w:val="bottom"/>
              </w:tcPr>
            </w:tcPrChange>
          </w:tcPr>
          <w:p w14:paraId="21C23696" w14:textId="77777777" w:rsidR="005E0CBA" w:rsidRPr="00224DB6" w:rsidRDefault="005E0CBA" w:rsidP="00C507EE">
            <w:pPr>
              <w:jc w:val="right"/>
            </w:pPr>
            <w:r w:rsidRPr="00224DB6">
              <w:rPr>
                <w:color w:val="000000"/>
                <w:sz w:val="22"/>
                <w:rPrChange w:id="5842" w:author="Markel" w:date="2018-07-20T14:56:00Z">
                  <w:rPr>
                    <w:rFonts w:ascii="Calibri" w:hAnsi="Calibri"/>
                    <w:color w:val="000000"/>
                    <w:sz w:val="22"/>
                  </w:rPr>
                </w:rPrChange>
              </w:rPr>
              <w:t>11101</w:t>
            </w:r>
          </w:p>
        </w:tc>
        <w:tc>
          <w:tcPr>
            <w:tcW w:w="797" w:type="dxa"/>
            <w:vAlign w:val="bottom"/>
            <w:tcPrChange w:id="5843" w:author="Markel" w:date="2018-07-20T14:56:00Z">
              <w:tcPr>
                <w:tcW w:w="1064" w:type="dxa"/>
                <w:gridSpan w:val="2"/>
                <w:vAlign w:val="bottom"/>
              </w:tcPr>
            </w:tcPrChange>
          </w:tcPr>
          <w:p w14:paraId="32B4D45C" w14:textId="77777777" w:rsidR="005E0CBA" w:rsidRPr="00224DB6" w:rsidRDefault="005E0CBA" w:rsidP="00C507EE">
            <w:pPr>
              <w:jc w:val="right"/>
            </w:pPr>
            <w:r w:rsidRPr="00224DB6">
              <w:rPr>
                <w:color w:val="000000"/>
                <w:sz w:val="22"/>
                <w:rPrChange w:id="5844" w:author="Markel" w:date="2018-07-20T14:56:00Z">
                  <w:rPr>
                    <w:rFonts w:ascii="Calibri" w:hAnsi="Calibri"/>
                    <w:color w:val="000000"/>
                    <w:sz w:val="22"/>
                  </w:rPr>
                </w:rPrChange>
              </w:rPr>
              <w:t>13</w:t>
            </w:r>
          </w:p>
        </w:tc>
        <w:tc>
          <w:tcPr>
            <w:tcW w:w="877" w:type="dxa"/>
            <w:vAlign w:val="bottom"/>
            <w:tcPrChange w:id="5845" w:author="Markel" w:date="2018-07-20T14:56:00Z">
              <w:tcPr>
                <w:tcW w:w="1064" w:type="dxa"/>
                <w:gridSpan w:val="2"/>
                <w:vAlign w:val="bottom"/>
              </w:tcPr>
            </w:tcPrChange>
          </w:tcPr>
          <w:p w14:paraId="5E43AC48" w14:textId="77777777" w:rsidR="005E0CBA" w:rsidRPr="00224DB6" w:rsidRDefault="005E0CBA" w:rsidP="00C507EE">
            <w:pPr>
              <w:jc w:val="right"/>
            </w:pPr>
            <w:r w:rsidRPr="00224DB6">
              <w:rPr>
                <w:color w:val="000000"/>
                <w:sz w:val="22"/>
                <w:rPrChange w:id="5846" w:author="Markel" w:date="2018-07-20T14:56:00Z">
                  <w:rPr>
                    <w:rFonts w:ascii="Calibri" w:hAnsi="Calibri"/>
                    <w:color w:val="000000"/>
                    <w:sz w:val="22"/>
                  </w:rPr>
                </w:rPrChange>
              </w:rPr>
              <w:t>27</w:t>
            </w:r>
          </w:p>
        </w:tc>
        <w:tc>
          <w:tcPr>
            <w:tcW w:w="803" w:type="dxa"/>
            <w:vAlign w:val="bottom"/>
            <w:tcPrChange w:id="5847" w:author="Markel" w:date="2018-07-20T14:56:00Z">
              <w:tcPr>
                <w:tcW w:w="1064" w:type="dxa"/>
                <w:gridSpan w:val="2"/>
                <w:vAlign w:val="bottom"/>
              </w:tcPr>
            </w:tcPrChange>
          </w:tcPr>
          <w:p w14:paraId="65351E58" w14:textId="77777777" w:rsidR="005E0CBA" w:rsidRPr="00224DB6" w:rsidRDefault="005E0CBA" w:rsidP="00C507EE">
            <w:pPr>
              <w:jc w:val="right"/>
            </w:pPr>
            <w:r w:rsidRPr="00224DB6">
              <w:rPr>
                <w:color w:val="000000"/>
                <w:sz w:val="22"/>
                <w:rPrChange w:id="5848" w:author="Markel" w:date="2018-07-20T14:56:00Z">
                  <w:rPr>
                    <w:rFonts w:ascii="Calibri" w:hAnsi="Calibri"/>
                    <w:color w:val="000000"/>
                    <w:sz w:val="22"/>
                  </w:rPr>
                </w:rPrChange>
              </w:rPr>
              <w:t>-13</w:t>
            </w:r>
          </w:p>
        </w:tc>
        <w:tc>
          <w:tcPr>
            <w:tcW w:w="883" w:type="dxa"/>
            <w:vAlign w:val="bottom"/>
            <w:tcPrChange w:id="5849" w:author="Markel" w:date="2018-07-20T14:56:00Z">
              <w:tcPr>
                <w:tcW w:w="1064" w:type="dxa"/>
                <w:gridSpan w:val="2"/>
                <w:vAlign w:val="bottom"/>
              </w:tcPr>
            </w:tcPrChange>
          </w:tcPr>
          <w:p w14:paraId="41DA0E27" w14:textId="77777777" w:rsidR="005E0CBA" w:rsidRPr="00224DB6" w:rsidRDefault="005E0CBA" w:rsidP="00C507EE">
            <w:pPr>
              <w:jc w:val="right"/>
            </w:pPr>
            <w:r w:rsidRPr="00224DB6">
              <w:rPr>
                <w:color w:val="000000"/>
                <w:sz w:val="22"/>
                <w:rPrChange w:id="5850" w:author="Markel" w:date="2018-07-20T14:56:00Z">
                  <w:rPr>
                    <w:rFonts w:ascii="Calibri" w:hAnsi="Calibri"/>
                    <w:color w:val="000000"/>
                    <w:sz w:val="22"/>
                  </w:rPr>
                </w:rPrChange>
              </w:rPr>
              <w:t>-27</w:t>
            </w:r>
          </w:p>
        </w:tc>
        <w:tc>
          <w:tcPr>
            <w:tcW w:w="666" w:type="dxa"/>
            <w:cellIns w:id="5851" w:author="Markel" w:date="2018-07-20T14:56:00Z"/>
            <w:tcPrChange w:id="5852" w:author="Markel" w:date="2018-07-20T14:56:00Z">
              <w:tcPr>
                <w:tcW w:w="1064" w:type="dxa"/>
                <w:gridSpan w:val="2"/>
                <w:vAlign w:val="bottom"/>
                <w:cellIns w:id="5853" w:author="Markel" w:date="2018-07-20T14:56:00Z"/>
              </w:tcPr>
            </w:tcPrChange>
          </w:tcPr>
          <w:p w14:paraId="655DD57E" w14:textId="77777777" w:rsidR="005E0CBA" w:rsidRPr="00224DB6" w:rsidRDefault="007B1500" w:rsidP="00C507EE">
            <w:pPr>
              <w:jc w:val="right"/>
              <w:rPr>
                <w:color w:val="000000"/>
              </w:rPr>
            </w:pPr>
            <w:ins w:id="5854" w:author="Markel" w:date="2018-07-20T14:56:00Z">
              <w:r w:rsidRPr="00224DB6">
                <w:rPr>
                  <w:color w:val="000000"/>
                </w:rPr>
                <w:t>0</w:t>
              </w:r>
            </w:ins>
          </w:p>
        </w:tc>
        <w:tc>
          <w:tcPr>
            <w:tcW w:w="666" w:type="dxa"/>
            <w:cellIns w:id="5855" w:author="Markel" w:date="2018-07-20T14:56:00Z"/>
            <w:tcPrChange w:id="5856" w:author="Markel" w:date="2018-07-20T14:56:00Z">
              <w:tcPr>
                <w:tcW w:w="1064" w:type="dxa"/>
                <w:gridSpan w:val="3"/>
                <w:vAlign w:val="bottom"/>
                <w:cellIns w:id="5857" w:author="Markel" w:date="2018-07-20T14:56:00Z"/>
              </w:tcPr>
            </w:tcPrChange>
          </w:tcPr>
          <w:p w14:paraId="5BD42F1E" w14:textId="77777777" w:rsidR="005E0CBA" w:rsidRPr="00224DB6" w:rsidRDefault="007B1500" w:rsidP="00C507EE">
            <w:pPr>
              <w:jc w:val="right"/>
              <w:rPr>
                <w:color w:val="000000"/>
              </w:rPr>
            </w:pPr>
            <w:ins w:id="5858" w:author="Markel" w:date="2018-07-20T14:56:00Z">
              <w:r w:rsidRPr="00224DB6">
                <w:rPr>
                  <w:color w:val="000000"/>
                </w:rPr>
                <w:t>-29</w:t>
              </w:r>
            </w:ins>
          </w:p>
        </w:tc>
        <w:tc>
          <w:tcPr>
            <w:tcW w:w="790" w:type="dxa"/>
            <w:vAlign w:val="bottom"/>
            <w:tcPrChange w:id="5859" w:author="Markel" w:date="2018-07-20T14:56:00Z">
              <w:tcPr>
                <w:tcW w:w="1064" w:type="dxa"/>
                <w:gridSpan w:val="4"/>
                <w:vAlign w:val="bottom"/>
              </w:tcPr>
            </w:tcPrChange>
          </w:tcPr>
          <w:p w14:paraId="762084C3" w14:textId="77777777" w:rsidR="005E0CBA" w:rsidRPr="00224DB6" w:rsidRDefault="005E0CBA" w:rsidP="00C507EE">
            <w:pPr>
              <w:jc w:val="right"/>
            </w:pPr>
            <w:r w:rsidRPr="00224DB6">
              <w:rPr>
                <w:color w:val="000000"/>
                <w:sz w:val="22"/>
                <w:rPrChange w:id="5860" w:author="Markel" w:date="2018-07-20T14:56:00Z">
                  <w:rPr>
                    <w:rFonts w:ascii="Calibri" w:hAnsi="Calibri"/>
                    <w:color w:val="000000"/>
                    <w:sz w:val="22"/>
                  </w:rPr>
                </w:rPrChange>
              </w:rPr>
              <w:t>-3</w:t>
            </w:r>
          </w:p>
        </w:tc>
        <w:tc>
          <w:tcPr>
            <w:tcW w:w="871" w:type="dxa"/>
            <w:vAlign w:val="bottom"/>
            <w:tcPrChange w:id="5861" w:author="Markel" w:date="2018-07-20T14:56:00Z">
              <w:tcPr>
                <w:tcW w:w="1064" w:type="dxa"/>
                <w:gridSpan w:val="3"/>
                <w:vAlign w:val="bottom"/>
              </w:tcPr>
            </w:tcPrChange>
          </w:tcPr>
          <w:p w14:paraId="58921823" w14:textId="77777777" w:rsidR="005E0CBA" w:rsidRPr="00224DB6" w:rsidRDefault="005E0CBA" w:rsidP="00C507EE">
            <w:pPr>
              <w:jc w:val="right"/>
            </w:pPr>
            <w:r w:rsidRPr="00224DB6">
              <w:rPr>
                <w:color w:val="000000"/>
                <w:sz w:val="22"/>
                <w:rPrChange w:id="5862" w:author="Markel" w:date="2018-07-20T14:56:00Z">
                  <w:rPr>
                    <w:rFonts w:ascii="Calibri" w:hAnsi="Calibri"/>
                    <w:color w:val="000000"/>
                    <w:sz w:val="22"/>
                  </w:rPr>
                </w:rPrChange>
              </w:rPr>
              <w:t>-5</w:t>
            </w:r>
          </w:p>
        </w:tc>
        <w:tc>
          <w:tcPr>
            <w:tcW w:w="810" w:type="dxa"/>
            <w:vAlign w:val="bottom"/>
            <w:tcPrChange w:id="5863" w:author="Markel" w:date="2018-07-20T14:56:00Z">
              <w:tcPr>
                <w:tcW w:w="1064" w:type="dxa"/>
                <w:gridSpan w:val="4"/>
                <w:vAlign w:val="bottom"/>
              </w:tcPr>
            </w:tcPrChange>
          </w:tcPr>
          <w:p w14:paraId="77B4D4BF" w14:textId="77777777" w:rsidR="005E0CBA" w:rsidRPr="00224DB6" w:rsidRDefault="005E0CBA" w:rsidP="00C507EE">
            <w:pPr>
              <w:jc w:val="right"/>
            </w:pPr>
            <w:r w:rsidRPr="00224DB6">
              <w:rPr>
                <w:color w:val="000000"/>
                <w:sz w:val="22"/>
                <w:rPrChange w:id="5864" w:author="Markel" w:date="2018-07-20T14:56:00Z">
                  <w:rPr>
                    <w:rFonts w:ascii="Calibri" w:hAnsi="Calibri"/>
                    <w:color w:val="000000"/>
                    <w:sz w:val="22"/>
                  </w:rPr>
                </w:rPrChange>
              </w:rPr>
              <w:t>6</w:t>
            </w:r>
          </w:p>
        </w:tc>
        <w:tc>
          <w:tcPr>
            <w:tcW w:w="889" w:type="dxa"/>
            <w:vAlign w:val="bottom"/>
            <w:tcPrChange w:id="5865" w:author="Markel" w:date="2018-07-20T14:56:00Z">
              <w:tcPr>
                <w:tcW w:w="1064" w:type="dxa"/>
                <w:gridSpan w:val="4"/>
                <w:vAlign w:val="bottom"/>
              </w:tcPr>
            </w:tcPrChange>
          </w:tcPr>
          <w:p w14:paraId="6F52A203" w14:textId="77777777" w:rsidR="005E0CBA" w:rsidRPr="00224DB6" w:rsidRDefault="005E0CBA" w:rsidP="00C507EE">
            <w:pPr>
              <w:jc w:val="right"/>
            </w:pPr>
            <w:r w:rsidRPr="00224DB6">
              <w:rPr>
                <w:color w:val="000000"/>
                <w:sz w:val="22"/>
                <w:rPrChange w:id="5866" w:author="Markel" w:date="2018-07-20T14:56:00Z">
                  <w:rPr>
                    <w:rFonts w:ascii="Calibri" w:hAnsi="Calibri"/>
                    <w:color w:val="000000"/>
                    <w:sz w:val="22"/>
                  </w:rPr>
                </w:rPrChange>
              </w:rPr>
              <w:t>13</w:t>
            </w:r>
          </w:p>
        </w:tc>
      </w:tr>
      <w:tr w:rsidR="005E0CBA" w:rsidRPr="00224DB6" w14:paraId="187CDF42" w14:textId="77777777" w:rsidTr="005E0CBA">
        <w:tblPrEx>
          <w:tblW w:w="0" w:type="auto"/>
          <w:tblPrExChange w:id="5867" w:author="Markel" w:date="2018-07-20T14:56:00Z">
            <w:tblPrEx>
              <w:tblW w:w="0" w:type="auto"/>
            </w:tblPrEx>
          </w:tblPrExChange>
        </w:tblPrEx>
        <w:trPr>
          <w:trPrChange w:id="5868" w:author="Markel" w:date="2018-07-20T14:56:00Z">
            <w:trPr>
              <w:gridAfter w:val="0"/>
            </w:trPr>
          </w:trPrChange>
        </w:trPr>
        <w:tc>
          <w:tcPr>
            <w:tcW w:w="964" w:type="dxa"/>
            <w:vAlign w:val="bottom"/>
            <w:tcPrChange w:id="5869" w:author="Markel" w:date="2018-07-20T14:56:00Z">
              <w:tcPr>
                <w:tcW w:w="1064" w:type="dxa"/>
                <w:gridSpan w:val="2"/>
                <w:vAlign w:val="bottom"/>
              </w:tcPr>
            </w:tcPrChange>
          </w:tcPr>
          <w:p w14:paraId="3565898C" w14:textId="77777777" w:rsidR="005E0CBA" w:rsidRPr="00224DB6" w:rsidRDefault="005E0CBA" w:rsidP="00C507EE">
            <w:pPr>
              <w:jc w:val="right"/>
            </w:pPr>
            <w:r w:rsidRPr="00224DB6">
              <w:rPr>
                <w:color w:val="000000"/>
                <w:sz w:val="22"/>
                <w:rPrChange w:id="5870" w:author="Markel" w:date="2018-07-20T14:56:00Z">
                  <w:rPr>
                    <w:rFonts w:ascii="Calibri" w:hAnsi="Calibri"/>
                    <w:color w:val="000000"/>
                    <w:sz w:val="22"/>
                  </w:rPr>
                </w:rPrChange>
              </w:rPr>
              <w:t>11110</w:t>
            </w:r>
          </w:p>
        </w:tc>
        <w:tc>
          <w:tcPr>
            <w:tcW w:w="797" w:type="dxa"/>
            <w:vAlign w:val="bottom"/>
            <w:tcPrChange w:id="5871" w:author="Markel" w:date="2018-07-20T14:56:00Z">
              <w:tcPr>
                <w:tcW w:w="1064" w:type="dxa"/>
                <w:gridSpan w:val="2"/>
                <w:vAlign w:val="bottom"/>
              </w:tcPr>
            </w:tcPrChange>
          </w:tcPr>
          <w:p w14:paraId="135A84F2" w14:textId="77777777" w:rsidR="005E0CBA" w:rsidRPr="00224DB6" w:rsidRDefault="005E0CBA" w:rsidP="00C507EE">
            <w:pPr>
              <w:jc w:val="right"/>
            </w:pPr>
            <w:r w:rsidRPr="00224DB6">
              <w:rPr>
                <w:color w:val="000000"/>
                <w:sz w:val="22"/>
                <w:rPrChange w:id="5872" w:author="Markel" w:date="2018-07-20T14:56:00Z">
                  <w:rPr>
                    <w:rFonts w:ascii="Calibri" w:hAnsi="Calibri"/>
                    <w:color w:val="000000"/>
                    <w:sz w:val="22"/>
                  </w:rPr>
                </w:rPrChange>
              </w:rPr>
              <w:t>14</w:t>
            </w:r>
          </w:p>
        </w:tc>
        <w:tc>
          <w:tcPr>
            <w:tcW w:w="877" w:type="dxa"/>
            <w:vAlign w:val="bottom"/>
            <w:tcPrChange w:id="5873" w:author="Markel" w:date="2018-07-20T14:56:00Z">
              <w:tcPr>
                <w:tcW w:w="1064" w:type="dxa"/>
                <w:gridSpan w:val="2"/>
                <w:vAlign w:val="bottom"/>
              </w:tcPr>
            </w:tcPrChange>
          </w:tcPr>
          <w:p w14:paraId="12AAFD87" w14:textId="77777777" w:rsidR="005E0CBA" w:rsidRPr="00224DB6" w:rsidRDefault="005E0CBA" w:rsidP="00C507EE">
            <w:pPr>
              <w:jc w:val="right"/>
            </w:pPr>
            <w:r w:rsidRPr="00224DB6">
              <w:rPr>
                <w:color w:val="000000"/>
                <w:sz w:val="22"/>
                <w:rPrChange w:id="5874" w:author="Markel" w:date="2018-07-20T14:56:00Z">
                  <w:rPr>
                    <w:rFonts w:ascii="Calibri" w:hAnsi="Calibri"/>
                    <w:color w:val="000000"/>
                    <w:sz w:val="22"/>
                  </w:rPr>
                </w:rPrChange>
              </w:rPr>
              <w:t>29</w:t>
            </w:r>
          </w:p>
        </w:tc>
        <w:tc>
          <w:tcPr>
            <w:tcW w:w="803" w:type="dxa"/>
            <w:vAlign w:val="bottom"/>
            <w:tcPrChange w:id="5875" w:author="Markel" w:date="2018-07-20T14:56:00Z">
              <w:tcPr>
                <w:tcW w:w="1064" w:type="dxa"/>
                <w:gridSpan w:val="2"/>
                <w:vAlign w:val="bottom"/>
              </w:tcPr>
            </w:tcPrChange>
          </w:tcPr>
          <w:p w14:paraId="44CCCDB4" w14:textId="77777777" w:rsidR="005E0CBA" w:rsidRPr="00224DB6" w:rsidRDefault="005E0CBA" w:rsidP="00C507EE">
            <w:pPr>
              <w:jc w:val="right"/>
            </w:pPr>
            <w:r w:rsidRPr="00224DB6">
              <w:rPr>
                <w:color w:val="000000"/>
                <w:sz w:val="22"/>
                <w:rPrChange w:id="5876" w:author="Markel" w:date="2018-07-20T14:56:00Z">
                  <w:rPr>
                    <w:rFonts w:ascii="Calibri" w:hAnsi="Calibri"/>
                    <w:color w:val="000000"/>
                    <w:sz w:val="22"/>
                  </w:rPr>
                </w:rPrChange>
              </w:rPr>
              <w:t>-14</w:t>
            </w:r>
          </w:p>
        </w:tc>
        <w:tc>
          <w:tcPr>
            <w:tcW w:w="883" w:type="dxa"/>
            <w:vAlign w:val="bottom"/>
            <w:tcPrChange w:id="5877" w:author="Markel" w:date="2018-07-20T14:56:00Z">
              <w:tcPr>
                <w:tcW w:w="1064" w:type="dxa"/>
                <w:gridSpan w:val="2"/>
                <w:vAlign w:val="bottom"/>
              </w:tcPr>
            </w:tcPrChange>
          </w:tcPr>
          <w:p w14:paraId="7FFC4BED" w14:textId="77777777" w:rsidR="005E0CBA" w:rsidRPr="00224DB6" w:rsidRDefault="005E0CBA" w:rsidP="00C507EE">
            <w:pPr>
              <w:jc w:val="right"/>
            </w:pPr>
            <w:r w:rsidRPr="00224DB6">
              <w:rPr>
                <w:color w:val="000000"/>
                <w:sz w:val="22"/>
                <w:rPrChange w:id="5878" w:author="Markel" w:date="2018-07-20T14:56:00Z">
                  <w:rPr>
                    <w:rFonts w:ascii="Calibri" w:hAnsi="Calibri"/>
                    <w:color w:val="000000"/>
                    <w:sz w:val="22"/>
                  </w:rPr>
                </w:rPrChange>
              </w:rPr>
              <w:t>-29</w:t>
            </w:r>
          </w:p>
        </w:tc>
        <w:tc>
          <w:tcPr>
            <w:tcW w:w="666" w:type="dxa"/>
            <w:cellIns w:id="5879" w:author="Markel" w:date="2018-07-20T14:56:00Z"/>
            <w:tcPrChange w:id="5880" w:author="Markel" w:date="2018-07-20T14:56:00Z">
              <w:tcPr>
                <w:tcW w:w="1064" w:type="dxa"/>
                <w:gridSpan w:val="2"/>
                <w:vAlign w:val="bottom"/>
                <w:cellIns w:id="5881" w:author="Markel" w:date="2018-07-20T14:56:00Z"/>
              </w:tcPr>
            </w:tcPrChange>
          </w:tcPr>
          <w:p w14:paraId="0CF9C5A0" w14:textId="77777777" w:rsidR="005E0CBA" w:rsidRPr="00224DB6" w:rsidRDefault="007B1500" w:rsidP="00C507EE">
            <w:pPr>
              <w:jc w:val="right"/>
              <w:rPr>
                <w:color w:val="000000"/>
              </w:rPr>
            </w:pPr>
            <w:ins w:id="5882" w:author="Markel" w:date="2018-07-20T14:56:00Z">
              <w:r w:rsidRPr="00224DB6">
                <w:rPr>
                  <w:color w:val="000000"/>
                </w:rPr>
                <w:t>1</w:t>
              </w:r>
            </w:ins>
          </w:p>
        </w:tc>
        <w:tc>
          <w:tcPr>
            <w:tcW w:w="666" w:type="dxa"/>
            <w:cellIns w:id="5883" w:author="Markel" w:date="2018-07-20T14:56:00Z"/>
            <w:tcPrChange w:id="5884" w:author="Markel" w:date="2018-07-20T14:56:00Z">
              <w:tcPr>
                <w:tcW w:w="1064" w:type="dxa"/>
                <w:gridSpan w:val="3"/>
                <w:vAlign w:val="bottom"/>
                <w:cellIns w:id="5885" w:author="Markel" w:date="2018-07-20T14:56:00Z"/>
              </w:tcPr>
            </w:tcPrChange>
          </w:tcPr>
          <w:p w14:paraId="651F4EC9" w14:textId="77777777" w:rsidR="005E0CBA" w:rsidRPr="00224DB6" w:rsidRDefault="007B1500" w:rsidP="00C507EE">
            <w:pPr>
              <w:jc w:val="right"/>
              <w:rPr>
                <w:color w:val="000000"/>
              </w:rPr>
            </w:pPr>
            <w:ins w:id="5886" w:author="Markel" w:date="2018-07-20T14:56:00Z">
              <w:r w:rsidRPr="00224DB6">
                <w:rPr>
                  <w:color w:val="000000"/>
                </w:rPr>
                <w:t>31</w:t>
              </w:r>
            </w:ins>
          </w:p>
        </w:tc>
        <w:tc>
          <w:tcPr>
            <w:tcW w:w="790" w:type="dxa"/>
            <w:vAlign w:val="bottom"/>
            <w:tcPrChange w:id="5887" w:author="Markel" w:date="2018-07-20T14:56:00Z">
              <w:tcPr>
                <w:tcW w:w="1064" w:type="dxa"/>
                <w:gridSpan w:val="4"/>
                <w:vAlign w:val="bottom"/>
              </w:tcPr>
            </w:tcPrChange>
          </w:tcPr>
          <w:p w14:paraId="7D1E4FAE" w14:textId="77777777" w:rsidR="005E0CBA" w:rsidRPr="00224DB6" w:rsidRDefault="005E0CBA" w:rsidP="00C507EE">
            <w:pPr>
              <w:jc w:val="right"/>
            </w:pPr>
            <w:r w:rsidRPr="00224DB6">
              <w:rPr>
                <w:color w:val="000000"/>
                <w:sz w:val="22"/>
                <w:rPrChange w:id="5888" w:author="Markel" w:date="2018-07-20T14:56:00Z">
                  <w:rPr>
                    <w:rFonts w:ascii="Calibri" w:hAnsi="Calibri"/>
                    <w:color w:val="000000"/>
                    <w:sz w:val="22"/>
                  </w:rPr>
                </w:rPrChange>
              </w:rPr>
              <w:t>-2</w:t>
            </w:r>
          </w:p>
        </w:tc>
        <w:tc>
          <w:tcPr>
            <w:tcW w:w="871" w:type="dxa"/>
            <w:vAlign w:val="bottom"/>
            <w:tcPrChange w:id="5889" w:author="Markel" w:date="2018-07-20T14:56:00Z">
              <w:tcPr>
                <w:tcW w:w="1064" w:type="dxa"/>
                <w:gridSpan w:val="3"/>
                <w:vAlign w:val="bottom"/>
              </w:tcPr>
            </w:tcPrChange>
          </w:tcPr>
          <w:p w14:paraId="0EE3BE2D" w14:textId="77777777" w:rsidR="005E0CBA" w:rsidRPr="00224DB6" w:rsidRDefault="005E0CBA" w:rsidP="00C507EE">
            <w:pPr>
              <w:jc w:val="right"/>
            </w:pPr>
            <w:r w:rsidRPr="00224DB6">
              <w:rPr>
                <w:color w:val="000000"/>
                <w:sz w:val="22"/>
                <w:rPrChange w:id="5890" w:author="Markel" w:date="2018-07-20T14:56:00Z">
                  <w:rPr>
                    <w:rFonts w:ascii="Calibri" w:hAnsi="Calibri"/>
                    <w:color w:val="000000"/>
                    <w:sz w:val="22"/>
                  </w:rPr>
                </w:rPrChange>
              </w:rPr>
              <w:t>-3</w:t>
            </w:r>
          </w:p>
        </w:tc>
        <w:tc>
          <w:tcPr>
            <w:tcW w:w="810" w:type="dxa"/>
            <w:vAlign w:val="bottom"/>
            <w:tcPrChange w:id="5891" w:author="Markel" w:date="2018-07-20T14:56:00Z">
              <w:tcPr>
                <w:tcW w:w="1064" w:type="dxa"/>
                <w:gridSpan w:val="4"/>
                <w:vAlign w:val="bottom"/>
              </w:tcPr>
            </w:tcPrChange>
          </w:tcPr>
          <w:p w14:paraId="5203707B" w14:textId="77777777" w:rsidR="005E0CBA" w:rsidRPr="00224DB6" w:rsidRDefault="005E0CBA" w:rsidP="00C507EE">
            <w:pPr>
              <w:jc w:val="right"/>
            </w:pPr>
            <w:r w:rsidRPr="00224DB6">
              <w:rPr>
                <w:color w:val="000000"/>
                <w:sz w:val="22"/>
                <w:rPrChange w:id="5892" w:author="Markel" w:date="2018-07-20T14:56:00Z">
                  <w:rPr>
                    <w:rFonts w:ascii="Calibri" w:hAnsi="Calibri"/>
                    <w:color w:val="000000"/>
                    <w:sz w:val="22"/>
                  </w:rPr>
                </w:rPrChange>
              </w:rPr>
              <w:t>4</w:t>
            </w:r>
          </w:p>
        </w:tc>
        <w:tc>
          <w:tcPr>
            <w:tcW w:w="889" w:type="dxa"/>
            <w:vAlign w:val="bottom"/>
            <w:tcPrChange w:id="5893" w:author="Markel" w:date="2018-07-20T14:56:00Z">
              <w:tcPr>
                <w:tcW w:w="1064" w:type="dxa"/>
                <w:gridSpan w:val="4"/>
                <w:vAlign w:val="bottom"/>
              </w:tcPr>
            </w:tcPrChange>
          </w:tcPr>
          <w:p w14:paraId="68FEF7FF" w14:textId="77777777" w:rsidR="005E0CBA" w:rsidRPr="00224DB6" w:rsidRDefault="005E0CBA" w:rsidP="00C507EE">
            <w:pPr>
              <w:jc w:val="right"/>
            </w:pPr>
            <w:r w:rsidRPr="00224DB6">
              <w:rPr>
                <w:color w:val="000000"/>
                <w:sz w:val="22"/>
                <w:rPrChange w:id="5894" w:author="Markel" w:date="2018-07-20T14:56:00Z">
                  <w:rPr>
                    <w:rFonts w:ascii="Calibri" w:hAnsi="Calibri"/>
                    <w:color w:val="000000"/>
                    <w:sz w:val="22"/>
                  </w:rPr>
                </w:rPrChange>
              </w:rPr>
              <w:t>9</w:t>
            </w:r>
          </w:p>
        </w:tc>
      </w:tr>
      <w:tr w:rsidR="005E0CBA" w:rsidRPr="00224DB6" w14:paraId="226FA55D" w14:textId="77777777" w:rsidTr="005E0CBA">
        <w:tblPrEx>
          <w:tblW w:w="0" w:type="auto"/>
          <w:tblPrExChange w:id="5895" w:author="Markel" w:date="2018-07-20T14:56:00Z">
            <w:tblPrEx>
              <w:tblW w:w="0" w:type="auto"/>
            </w:tblPrEx>
          </w:tblPrExChange>
        </w:tblPrEx>
        <w:tc>
          <w:tcPr>
            <w:tcW w:w="964" w:type="dxa"/>
            <w:vAlign w:val="bottom"/>
            <w:tcPrChange w:id="5896" w:author="Markel" w:date="2018-07-20T14:56:00Z">
              <w:tcPr>
                <w:tcW w:w="1064" w:type="dxa"/>
                <w:gridSpan w:val="2"/>
                <w:vAlign w:val="bottom"/>
              </w:tcPr>
            </w:tcPrChange>
          </w:tcPr>
          <w:p w14:paraId="098DB6DB" w14:textId="77777777" w:rsidR="005E0CBA" w:rsidRPr="00224DB6" w:rsidRDefault="005E0CBA" w:rsidP="00C507EE">
            <w:pPr>
              <w:jc w:val="right"/>
              <w:rPr>
                <w:color w:val="000000"/>
                <w:sz w:val="22"/>
                <w:rPrChange w:id="5897" w:author="Markel" w:date="2018-07-20T14:56:00Z">
                  <w:rPr>
                    <w:rFonts w:ascii="Calibri" w:hAnsi="Calibri"/>
                    <w:color w:val="000000"/>
                    <w:sz w:val="22"/>
                  </w:rPr>
                </w:rPrChange>
              </w:rPr>
            </w:pPr>
            <w:r w:rsidRPr="00224DB6">
              <w:rPr>
                <w:color w:val="000000"/>
                <w:sz w:val="22"/>
                <w:rPrChange w:id="5898" w:author="Markel" w:date="2018-07-20T14:56:00Z">
                  <w:rPr>
                    <w:rFonts w:ascii="Calibri" w:hAnsi="Calibri"/>
                    <w:color w:val="000000"/>
                    <w:sz w:val="22"/>
                  </w:rPr>
                </w:rPrChange>
              </w:rPr>
              <w:t>11111</w:t>
            </w:r>
          </w:p>
        </w:tc>
        <w:tc>
          <w:tcPr>
            <w:tcW w:w="797" w:type="dxa"/>
            <w:vAlign w:val="bottom"/>
            <w:tcPrChange w:id="5899" w:author="Markel" w:date="2018-07-20T14:56:00Z">
              <w:tcPr>
                <w:tcW w:w="1064" w:type="dxa"/>
                <w:gridSpan w:val="2"/>
                <w:vAlign w:val="bottom"/>
              </w:tcPr>
            </w:tcPrChange>
          </w:tcPr>
          <w:p w14:paraId="1CAC94CD" w14:textId="77777777" w:rsidR="005E0CBA" w:rsidRPr="00224DB6" w:rsidRDefault="00343120" w:rsidP="00C507EE">
            <w:pPr>
              <w:jc w:val="right"/>
              <w:rPr>
                <w:color w:val="000000"/>
                <w:sz w:val="22"/>
                <w:rPrChange w:id="5900" w:author="Markel" w:date="2018-07-20T14:56:00Z">
                  <w:rPr>
                    <w:rFonts w:ascii="Calibri" w:hAnsi="Calibri"/>
                    <w:color w:val="000000"/>
                    <w:sz w:val="22"/>
                  </w:rPr>
                </w:rPrChange>
              </w:rPr>
            </w:pPr>
            <w:r w:rsidRPr="00224DB6">
              <w:rPr>
                <w:color w:val="000000"/>
                <w:sz w:val="22"/>
                <w:rPrChange w:id="5901" w:author="Markel" w:date="2018-07-20T14:56:00Z">
                  <w:rPr>
                    <w:rFonts w:ascii="Calibri" w:hAnsi="Calibri"/>
                    <w:color w:val="000000"/>
                    <w:sz w:val="22"/>
                  </w:rPr>
                </w:rPrChange>
              </w:rPr>
              <w:t>15</w:t>
            </w:r>
          </w:p>
        </w:tc>
        <w:tc>
          <w:tcPr>
            <w:tcW w:w="877" w:type="dxa"/>
            <w:vAlign w:val="bottom"/>
            <w:tcPrChange w:id="5902" w:author="Markel" w:date="2018-07-20T14:56:00Z">
              <w:tcPr>
                <w:tcW w:w="1064" w:type="dxa"/>
                <w:gridSpan w:val="2"/>
                <w:vAlign w:val="bottom"/>
              </w:tcPr>
            </w:tcPrChange>
          </w:tcPr>
          <w:p w14:paraId="23D53A84" w14:textId="77777777" w:rsidR="005E0CBA" w:rsidRPr="00224DB6" w:rsidRDefault="005E0CBA" w:rsidP="00C507EE">
            <w:pPr>
              <w:jc w:val="right"/>
              <w:rPr>
                <w:color w:val="000000"/>
                <w:sz w:val="22"/>
                <w:rPrChange w:id="5903" w:author="Markel" w:date="2018-07-20T14:56:00Z">
                  <w:rPr>
                    <w:rFonts w:ascii="Calibri" w:hAnsi="Calibri"/>
                    <w:color w:val="000000"/>
                    <w:sz w:val="22"/>
                  </w:rPr>
                </w:rPrChange>
              </w:rPr>
            </w:pPr>
            <w:r w:rsidRPr="00224DB6">
              <w:rPr>
                <w:color w:val="000000"/>
                <w:sz w:val="22"/>
                <w:rPrChange w:id="5904" w:author="Markel" w:date="2018-07-20T14:56:00Z">
                  <w:rPr>
                    <w:rFonts w:ascii="Calibri" w:hAnsi="Calibri"/>
                    <w:color w:val="000000"/>
                    <w:sz w:val="22"/>
                  </w:rPr>
                </w:rPrChange>
              </w:rPr>
              <w:t>31</w:t>
            </w:r>
          </w:p>
        </w:tc>
        <w:tc>
          <w:tcPr>
            <w:tcW w:w="803" w:type="dxa"/>
            <w:vAlign w:val="bottom"/>
            <w:tcPrChange w:id="5905" w:author="Markel" w:date="2018-07-20T14:56:00Z">
              <w:tcPr>
                <w:tcW w:w="1064" w:type="dxa"/>
                <w:gridSpan w:val="2"/>
                <w:vAlign w:val="bottom"/>
              </w:tcPr>
            </w:tcPrChange>
          </w:tcPr>
          <w:p w14:paraId="46329CB7" w14:textId="77777777" w:rsidR="005E0CBA" w:rsidRPr="00224DB6" w:rsidRDefault="005E0CBA" w:rsidP="00C507EE">
            <w:pPr>
              <w:jc w:val="right"/>
              <w:rPr>
                <w:color w:val="000000"/>
                <w:sz w:val="22"/>
                <w:rPrChange w:id="5906" w:author="Markel" w:date="2018-07-20T14:56:00Z">
                  <w:rPr>
                    <w:rFonts w:ascii="Calibri" w:hAnsi="Calibri"/>
                    <w:color w:val="000000"/>
                    <w:sz w:val="22"/>
                  </w:rPr>
                </w:rPrChange>
              </w:rPr>
            </w:pPr>
            <w:r w:rsidRPr="00224DB6">
              <w:rPr>
                <w:color w:val="000000"/>
                <w:sz w:val="22"/>
                <w:rPrChange w:id="5907" w:author="Markel" w:date="2018-07-20T14:56:00Z">
                  <w:rPr>
                    <w:rFonts w:ascii="Calibri" w:hAnsi="Calibri"/>
                    <w:color w:val="000000"/>
                    <w:sz w:val="22"/>
                  </w:rPr>
                </w:rPrChange>
              </w:rPr>
              <w:t>-15</w:t>
            </w:r>
          </w:p>
        </w:tc>
        <w:tc>
          <w:tcPr>
            <w:tcW w:w="883" w:type="dxa"/>
            <w:vAlign w:val="bottom"/>
            <w:tcPrChange w:id="5908" w:author="Markel" w:date="2018-07-20T14:56:00Z">
              <w:tcPr>
                <w:tcW w:w="1064" w:type="dxa"/>
                <w:gridSpan w:val="4"/>
                <w:vAlign w:val="bottom"/>
              </w:tcPr>
            </w:tcPrChange>
          </w:tcPr>
          <w:p w14:paraId="1EB2EC41" w14:textId="77777777" w:rsidR="005E0CBA" w:rsidRPr="00224DB6" w:rsidRDefault="005E0CBA" w:rsidP="00C507EE">
            <w:pPr>
              <w:jc w:val="right"/>
              <w:rPr>
                <w:color w:val="000000"/>
                <w:sz w:val="22"/>
                <w:rPrChange w:id="5909" w:author="Markel" w:date="2018-07-20T14:56:00Z">
                  <w:rPr>
                    <w:rFonts w:ascii="Calibri" w:hAnsi="Calibri"/>
                    <w:color w:val="000000"/>
                    <w:sz w:val="22"/>
                  </w:rPr>
                </w:rPrChange>
              </w:rPr>
            </w:pPr>
            <w:r w:rsidRPr="00224DB6">
              <w:rPr>
                <w:color w:val="000000"/>
                <w:sz w:val="22"/>
                <w:rPrChange w:id="5910" w:author="Markel" w:date="2018-07-20T14:56:00Z">
                  <w:rPr>
                    <w:rFonts w:ascii="Calibri" w:hAnsi="Calibri"/>
                    <w:color w:val="000000"/>
                    <w:sz w:val="22"/>
                  </w:rPr>
                </w:rPrChange>
              </w:rPr>
              <w:t>-31</w:t>
            </w:r>
          </w:p>
        </w:tc>
        <w:tc>
          <w:tcPr>
            <w:tcW w:w="666" w:type="dxa"/>
            <w:tcPrChange w:id="5911" w:author="Markel" w:date="2018-07-20T14:56:00Z">
              <w:tcPr>
                <w:tcW w:w="1064" w:type="dxa"/>
                <w:gridSpan w:val="4"/>
                <w:vAlign w:val="bottom"/>
              </w:tcPr>
            </w:tcPrChange>
          </w:tcPr>
          <w:p w14:paraId="511E2FF0" w14:textId="77777777" w:rsidR="005E0CBA" w:rsidRPr="00224DB6" w:rsidRDefault="007B1500" w:rsidP="00C507EE">
            <w:pPr>
              <w:jc w:val="right"/>
              <w:rPr>
                <w:color w:val="000000"/>
                <w:rPrChange w:id="5912" w:author="Markel" w:date="2018-07-20T14:56:00Z">
                  <w:rPr>
                    <w:rFonts w:ascii="Calibri" w:hAnsi="Calibri"/>
                    <w:color w:val="000000"/>
                    <w:sz w:val="22"/>
                  </w:rPr>
                </w:rPrChange>
              </w:rPr>
            </w:pPr>
            <w:r w:rsidRPr="00224DB6">
              <w:rPr>
                <w:color w:val="000000"/>
                <w:rPrChange w:id="5913" w:author="Markel" w:date="2018-07-20T14:56:00Z">
                  <w:rPr>
                    <w:rFonts w:ascii="Calibri" w:hAnsi="Calibri"/>
                    <w:color w:val="000000"/>
                    <w:sz w:val="22"/>
                  </w:rPr>
                </w:rPrChange>
              </w:rPr>
              <w:t>-1</w:t>
            </w:r>
          </w:p>
        </w:tc>
        <w:tc>
          <w:tcPr>
            <w:tcW w:w="666" w:type="dxa"/>
            <w:tcPrChange w:id="5914" w:author="Markel" w:date="2018-07-20T14:56:00Z">
              <w:tcPr>
                <w:tcW w:w="1064" w:type="dxa"/>
                <w:gridSpan w:val="2"/>
                <w:vAlign w:val="bottom"/>
              </w:tcPr>
            </w:tcPrChange>
          </w:tcPr>
          <w:p w14:paraId="0E21D81E" w14:textId="12152E8B" w:rsidR="005E0CBA" w:rsidRPr="00224DB6" w:rsidRDefault="007B1500" w:rsidP="00C507EE">
            <w:pPr>
              <w:jc w:val="right"/>
              <w:rPr>
                <w:color w:val="000000"/>
                <w:rPrChange w:id="5915" w:author="Markel" w:date="2018-07-20T14:56:00Z">
                  <w:rPr>
                    <w:rFonts w:ascii="Calibri" w:hAnsi="Calibri"/>
                    <w:color w:val="000000"/>
                    <w:sz w:val="22"/>
                  </w:rPr>
                </w:rPrChange>
              </w:rPr>
            </w:pPr>
            <w:r w:rsidRPr="00224DB6">
              <w:rPr>
                <w:color w:val="000000"/>
                <w:rPrChange w:id="5916" w:author="Markel" w:date="2018-07-20T14:56:00Z">
                  <w:rPr>
                    <w:rFonts w:ascii="Calibri" w:hAnsi="Calibri"/>
                    <w:color w:val="000000"/>
                    <w:sz w:val="22"/>
                  </w:rPr>
                </w:rPrChange>
              </w:rPr>
              <w:t>-</w:t>
            </w:r>
            <w:del w:id="5917" w:author="Markel" w:date="2018-07-20T14:56:00Z">
              <w:r w:rsidR="009468EF">
                <w:rPr>
                  <w:rFonts w:ascii="Calibri" w:hAnsi="Calibri"/>
                  <w:color w:val="000000"/>
                  <w:sz w:val="22"/>
                  <w:szCs w:val="22"/>
                </w:rPr>
                <w:delText>1</w:delText>
              </w:r>
            </w:del>
            <w:ins w:id="5918" w:author="Markel" w:date="2018-07-20T14:56:00Z">
              <w:r w:rsidRPr="00224DB6">
                <w:rPr>
                  <w:color w:val="000000"/>
                </w:rPr>
                <w:t>31</w:t>
              </w:r>
            </w:ins>
          </w:p>
        </w:tc>
        <w:tc>
          <w:tcPr>
            <w:tcW w:w="790" w:type="dxa"/>
            <w:vAlign w:val="bottom"/>
            <w:cellIns w:id="5919" w:author="Markel" w:date="2018-07-20T14:56:00Z"/>
            <w:tcPrChange w:id="5920" w:author="Markel" w:date="2018-07-20T14:56:00Z">
              <w:tcPr>
                <w:tcW w:w="1064" w:type="dxa"/>
                <w:gridSpan w:val="2"/>
                <w:vAlign w:val="bottom"/>
                <w:cellIns w:id="5921" w:author="Markel" w:date="2018-07-20T14:56:00Z"/>
              </w:tcPr>
            </w:tcPrChange>
          </w:tcPr>
          <w:p w14:paraId="436CA6C7" w14:textId="77777777" w:rsidR="005E0CBA" w:rsidRPr="00224DB6" w:rsidRDefault="005E0CBA" w:rsidP="00C507EE">
            <w:pPr>
              <w:jc w:val="right"/>
              <w:rPr>
                <w:color w:val="000000"/>
                <w:sz w:val="22"/>
                <w:szCs w:val="22"/>
              </w:rPr>
            </w:pPr>
            <w:ins w:id="5922" w:author="Markel" w:date="2018-07-20T14:56:00Z">
              <w:r w:rsidRPr="00224DB6">
                <w:rPr>
                  <w:color w:val="000000"/>
                  <w:sz w:val="22"/>
                  <w:szCs w:val="22"/>
                </w:rPr>
                <w:t>-1</w:t>
              </w:r>
            </w:ins>
          </w:p>
        </w:tc>
        <w:tc>
          <w:tcPr>
            <w:tcW w:w="871" w:type="dxa"/>
            <w:vAlign w:val="bottom"/>
            <w:cellIns w:id="5923" w:author="Markel" w:date="2018-07-20T14:56:00Z"/>
            <w:tcPrChange w:id="5924" w:author="Markel" w:date="2018-07-20T14:56:00Z">
              <w:tcPr>
                <w:tcW w:w="1064" w:type="dxa"/>
                <w:gridSpan w:val="4"/>
                <w:vAlign w:val="bottom"/>
                <w:cellIns w:id="5925" w:author="Markel" w:date="2018-07-20T14:56:00Z"/>
              </w:tcPr>
            </w:tcPrChange>
          </w:tcPr>
          <w:p w14:paraId="3A46FCC1" w14:textId="77777777" w:rsidR="005E0CBA" w:rsidRPr="00224DB6" w:rsidRDefault="005E0CBA" w:rsidP="00C507EE">
            <w:pPr>
              <w:jc w:val="right"/>
              <w:rPr>
                <w:color w:val="000000"/>
                <w:sz w:val="22"/>
                <w:szCs w:val="22"/>
              </w:rPr>
            </w:pPr>
            <w:ins w:id="5926" w:author="Markel" w:date="2018-07-20T14:56:00Z">
              <w:r w:rsidRPr="00224DB6">
                <w:rPr>
                  <w:color w:val="000000"/>
                  <w:sz w:val="22"/>
                  <w:szCs w:val="22"/>
                </w:rPr>
                <w:t>-1</w:t>
              </w:r>
            </w:ins>
          </w:p>
        </w:tc>
        <w:tc>
          <w:tcPr>
            <w:tcW w:w="810" w:type="dxa"/>
            <w:vAlign w:val="bottom"/>
            <w:tcPrChange w:id="5927" w:author="Markel" w:date="2018-07-20T14:56:00Z">
              <w:tcPr>
                <w:tcW w:w="1064" w:type="dxa"/>
                <w:gridSpan w:val="4"/>
                <w:vAlign w:val="bottom"/>
              </w:tcPr>
            </w:tcPrChange>
          </w:tcPr>
          <w:p w14:paraId="505B577F" w14:textId="77777777" w:rsidR="005E0CBA" w:rsidRPr="00224DB6" w:rsidRDefault="00343120" w:rsidP="00C507EE">
            <w:pPr>
              <w:jc w:val="right"/>
              <w:rPr>
                <w:color w:val="000000"/>
                <w:sz w:val="22"/>
                <w:rPrChange w:id="5928" w:author="Markel" w:date="2018-07-20T14:56:00Z">
                  <w:rPr>
                    <w:rFonts w:ascii="Calibri" w:hAnsi="Calibri"/>
                    <w:color w:val="000000"/>
                    <w:sz w:val="22"/>
                  </w:rPr>
                </w:rPrChange>
              </w:rPr>
            </w:pPr>
            <w:r w:rsidRPr="00224DB6">
              <w:rPr>
                <w:color w:val="000000"/>
                <w:sz w:val="22"/>
                <w:rPrChange w:id="5929" w:author="Markel" w:date="2018-07-20T14:56:00Z">
                  <w:rPr>
                    <w:rFonts w:ascii="Calibri" w:hAnsi="Calibri"/>
                    <w:color w:val="000000"/>
                    <w:sz w:val="22"/>
                  </w:rPr>
                </w:rPrChange>
              </w:rPr>
              <w:t>5</w:t>
            </w:r>
          </w:p>
        </w:tc>
        <w:tc>
          <w:tcPr>
            <w:tcW w:w="889" w:type="dxa"/>
            <w:vAlign w:val="bottom"/>
            <w:tcPrChange w:id="5930" w:author="Markel" w:date="2018-07-20T14:56:00Z">
              <w:tcPr>
                <w:tcW w:w="1064" w:type="dxa"/>
                <w:gridSpan w:val="3"/>
                <w:vAlign w:val="bottom"/>
              </w:tcPr>
            </w:tcPrChange>
          </w:tcPr>
          <w:p w14:paraId="5B3885BE" w14:textId="77777777" w:rsidR="005E0CBA" w:rsidRPr="00224DB6" w:rsidRDefault="005E0CBA" w:rsidP="00C507EE">
            <w:pPr>
              <w:jc w:val="right"/>
              <w:rPr>
                <w:color w:val="000000"/>
                <w:sz w:val="22"/>
                <w:rPrChange w:id="5931" w:author="Markel" w:date="2018-07-20T14:56:00Z">
                  <w:rPr>
                    <w:rFonts w:ascii="Calibri" w:hAnsi="Calibri"/>
                    <w:color w:val="000000"/>
                    <w:sz w:val="22"/>
                  </w:rPr>
                </w:rPrChange>
              </w:rPr>
            </w:pPr>
            <w:r w:rsidRPr="00224DB6">
              <w:rPr>
                <w:color w:val="000000"/>
                <w:sz w:val="22"/>
                <w:rPrChange w:id="5932" w:author="Markel" w:date="2018-07-20T14:56:00Z">
                  <w:rPr>
                    <w:rFonts w:ascii="Calibri" w:hAnsi="Calibri"/>
                    <w:color w:val="000000"/>
                    <w:sz w:val="22"/>
                  </w:rPr>
                </w:rPrChange>
              </w:rPr>
              <w:t>11</w:t>
            </w:r>
          </w:p>
        </w:tc>
      </w:tr>
    </w:tbl>
    <w:p w14:paraId="3027A45F" w14:textId="77777777" w:rsidR="00B772B2" w:rsidRPr="00224DB6" w:rsidRDefault="00B772B2" w:rsidP="00020711">
      <w:pPr>
        <w:rPr>
          <w:ins w:id="5933" w:author="Markel" w:date="2018-07-20T14:56:00Z"/>
          <w:rFonts w:ascii="Times New Roman" w:hAnsi="Times New Roman" w:cs="Times New Roman"/>
          <w:lang w:val="en-US"/>
        </w:rPr>
      </w:pPr>
    </w:p>
    <w:p w14:paraId="7BD9A434" w14:textId="77777777" w:rsidR="00B772B2" w:rsidRPr="00224DB6" w:rsidRDefault="00B772B2" w:rsidP="00B772B2">
      <w:pPr>
        <w:rPr>
          <w:ins w:id="5934" w:author="Markel" w:date="2018-07-20T14:56:00Z"/>
          <w:lang w:val="en-US"/>
        </w:rPr>
      </w:pPr>
      <w:ins w:id="5935" w:author="Markel" w:date="2018-07-20T14:56:00Z">
        <w:r w:rsidRPr="00224DB6">
          <w:rPr>
            <w:lang w:val="en-US"/>
          </w:rPr>
          <w:br w:type="page"/>
        </w:r>
      </w:ins>
    </w:p>
    <w:p w14:paraId="677D5AF8" w14:textId="77777777" w:rsidR="00020711" w:rsidRPr="00224DB6" w:rsidRDefault="00B772B2" w:rsidP="00B772B2">
      <w:pPr>
        <w:pStyle w:val="Heading1"/>
        <w:rPr>
          <w:ins w:id="5936" w:author="Markel" w:date="2018-07-20T14:56:00Z"/>
          <w:rFonts w:ascii="Times New Roman" w:hAnsi="Times New Roman" w:cs="Times New Roman"/>
          <w:lang w:val="en-US"/>
        </w:rPr>
      </w:pPr>
      <w:bookmarkStart w:id="5937" w:name="_Toc519860737"/>
      <w:ins w:id="5938" w:author="Markel" w:date="2018-07-20T14:56:00Z">
        <w:r w:rsidRPr="00224DB6">
          <w:rPr>
            <w:rFonts w:ascii="Times New Roman" w:hAnsi="Times New Roman" w:cs="Times New Roman"/>
            <w:lang w:val="en-US"/>
          </w:rPr>
          <w:t>Appendix II: Future</w:t>
        </w:r>
        <w:r w:rsidR="00413DC1" w:rsidRPr="00224DB6">
          <w:rPr>
            <w:rFonts w:ascii="Times New Roman" w:hAnsi="Times New Roman" w:cs="Times New Roman"/>
            <w:lang w:val="en-US"/>
          </w:rPr>
          <w:t xml:space="preserve"> Extensions</w:t>
        </w:r>
        <w:bookmarkEnd w:id="5937"/>
      </w:ins>
    </w:p>
    <w:p w14:paraId="4F17D481" w14:textId="77777777" w:rsidR="005E20AC" w:rsidRPr="00224DB6" w:rsidRDefault="005E20AC" w:rsidP="004D4A58">
      <w:pPr>
        <w:jc w:val="both"/>
        <w:rPr>
          <w:ins w:id="5939" w:author="Markel" w:date="2018-07-20T14:56:00Z"/>
          <w:lang w:val="en-US"/>
        </w:rPr>
      </w:pPr>
      <w:ins w:id="5940" w:author="Markel" w:date="2018-07-20T14:56:00Z">
        <w:r w:rsidRPr="00224DB6">
          <w:rPr>
            <w:lang w:val="en-US"/>
          </w:rPr>
          <w:t xml:space="preserve">In future extensions of the SDR sampled data metadata standard, new format types will be available for representing object or their attributes. This section will explain </w:t>
        </w:r>
        <w:r w:rsidR="006135C9" w:rsidRPr="00224DB6">
          <w:rPr>
            <w:lang w:val="en-US"/>
          </w:rPr>
          <w:t>some</w:t>
        </w:r>
        <w:r w:rsidRPr="00224DB6">
          <w:rPr>
            <w:lang w:val="en-US"/>
          </w:rPr>
          <w:t xml:space="preserve"> of the future features that will be introduced in the standard.</w:t>
        </w:r>
      </w:ins>
    </w:p>
    <w:p w14:paraId="60402EBB" w14:textId="77777777" w:rsidR="005E20AC" w:rsidRPr="00224DB6" w:rsidRDefault="005E20AC" w:rsidP="004D4A58">
      <w:pPr>
        <w:jc w:val="both"/>
        <w:rPr>
          <w:ins w:id="5941" w:author="Markel" w:date="2018-07-20T14:56:00Z"/>
          <w:lang w:val="en-US"/>
        </w:rPr>
      </w:pPr>
      <w:ins w:id="5942" w:author="Markel" w:date="2018-07-20T14:56:00Z">
        <w:r w:rsidRPr="00224DB6">
          <w:rPr>
            <w:lang w:val="en-US"/>
          </w:rPr>
          <w:t xml:space="preserve">Currently, the datum attribute, which belongs to the position object (in section </w:t>
        </w:r>
        <w:r w:rsidRPr="00224DB6">
          <w:rPr>
            <w:lang w:val="en-US"/>
          </w:rPr>
          <w:fldChar w:fldCharType="begin"/>
        </w:r>
        <w:r w:rsidRPr="00224DB6">
          <w:rPr>
            <w:lang w:val="en-US"/>
          </w:rPr>
          <w:instrText xml:space="preserve"> REF _Ref514330457 \r \h </w:instrText>
        </w:r>
        <w:r w:rsidRPr="00224DB6">
          <w:rPr>
            <w:lang w:val="en-US"/>
          </w:rPr>
        </w:r>
        <w:r w:rsidRPr="00224DB6">
          <w:rPr>
            <w:lang w:val="en-US"/>
          </w:rPr>
          <w:fldChar w:fldCharType="separate"/>
        </w:r>
      </w:ins>
      <w:r w:rsidR="00AA72D3">
        <w:rPr>
          <w:lang w:val="en-US"/>
        </w:rPr>
        <w:t>6.3.5</w:t>
      </w:r>
      <w:ins w:id="5943" w:author="Markel" w:date="2018-07-20T14:56:00Z">
        <w:r w:rsidRPr="00224DB6">
          <w:rPr>
            <w:lang w:val="en-US"/>
          </w:rPr>
          <w:fldChar w:fldCharType="end"/>
        </w:r>
        <w:r w:rsidRPr="00224DB6">
          <w:rPr>
            <w:lang w:val="en-US"/>
          </w:rPr>
          <w:t>)</w:t>
        </w:r>
        <w:r w:rsidR="00874B65" w:rsidRPr="00224DB6">
          <w:rPr>
            <w:lang w:val="en-US"/>
          </w:rPr>
          <w:t>, is only supported by the WGS-84 format used by Global Positioning System (GPS). In future extensions new formats will be added to the standard, such as Galileo Terrestrial Reference Frame (GTRF) used by Galileo, and Parametry Zemli 1990 (PZ-90) used by GLONASS.</w:t>
        </w:r>
      </w:ins>
    </w:p>
    <w:p w14:paraId="194D9BEB" w14:textId="77777777" w:rsidR="00874B65" w:rsidRPr="00224DB6" w:rsidRDefault="00874B65" w:rsidP="004D4A58">
      <w:pPr>
        <w:jc w:val="both"/>
        <w:rPr>
          <w:ins w:id="5944" w:author="Markel" w:date="2018-07-20T14:56:00Z"/>
          <w:lang w:val="en-US"/>
        </w:rPr>
      </w:pPr>
      <w:ins w:id="5945" w:author="Markel" w:date="2018-07-20T14:56:00Z">
        <w:r w:rsidRPr="00224DB6">
          <w:rPr>
            <w:lang w:val="en-US"/>
          </w:rPr>
          <w:t xml:space="preserve">The position is also limited to the use of “Latitude, longitude, height” (LLH) format. In future implementation the “earth-centered, earth-fixed” (ECEF) format will also be available to represent this object. This will also be implemented in the object origin (in section </w:t>
        </w:r>
        <w:r w:rsidRPr="00224DB6">
          <w:rPr>
            <w:lang w:val="en-US"/>
          </w:rPr>
          <w:fldChar w:fldCharType="begin"/>
        </w:r>
        <w:r w:rsidRPr="00224DB6">
          <w:rPr>
            <w:lang w:val="en-US"/>
          </w:rPr>
          <w:instrText xml:space="preserve"> REF _Ref514330800 \r \h </w:instrText>
        </w:r>
        <w:r w:rsidRPr="00224DB6">
          <w:rPr>
            <w:lang w:val="en-US"/>
          </w:rPr>
        </w:r>
        <w:r w:rsidRPr="00224DB6">
          <w:rPr>
            <w:lang w:val="en-US"/>
          </w:rPr>
          <w:fldChar w:fldCharType="separate"/>
        </w:r>
      </w:ins>
      <w:r w:rsidR="00AA72D3">
        <w:rPr>
          <w:lang w:val="en-US"/>
        </w:rPr>
        <w:t>6.3.6</w:t>
      </w:r>
      <w:ins w:id="5946" w:author="Markel" w:date="2018-07-20T14:56:00Z">
        <w:r w:rsidRPr="00224DB6">
          <w:rPr>
            <w:lang w:val="en-US"/>
          </w:rPr>
          <w:fldChar w:fldCharType="end"/>
        </w:r>
        <w:r w:rsidRPr="00224DB6">
          <w:rPr>
            <w:lang w:val="en-US"/>
          </w:rPr>
          <w:t>).</w:t>
        </w:r>
      </w:ins>
    </w:p>
    <w:p w14:paraId="516353FF" w14:textId="7C9FCC0B" w:rsidR="00874B65" w:rsidRPr="00224DB6" w:rsidRDefault="00F3175B" w:rsidP="004D4A58">
      <w:pPr>
        <w:jc w:val="both"/>
        <w:rPr>
          <w:ins w:id="5947" w:author="Markel" w:date="2018-07-20T14:56:00Z"/>
          <w:lang w:val="en-US"/>
        </w:rPr>
      </w:pPr>
      <w:ins w:id="5948" w:author="Markel" w:date="2018-07-20T14:56:00Z">
        <w:r>
          <w:rPr>
            <w:lang w:val="en-US"/>
          </w:rPr>
          <w:t>Finally, m</w:t>
        </w:r>
        <w:r w:rsidR="00F1280A" w:rsidRPr="00224DB6">
          <w:rPr>
            <w:lang w:val="en-US"/>
          </w:rPr>
          <w:t xml:space="preserve">ore information will </w:t>
        </w:r>
        <w:r w:rsidR="00A84656" w:rsidRPr="00224DB6">
          <w:rPr>
            <w:lang w:val="en-US"/>
          </w:rPr>
          <w:t xml:space="preserve">also </w:t>
        </w:r>
        <w:r w:rsidR="00F1280A" w:rsidRPr="00224DB6">
          <w:rPr>
            <w:lang w:val="en-US"/>
          </w:rPr>
          <w:t>be added</w:t>
        </w:r>
        <w:r w:rsidR="00A84656" w:rsidRPr="00224DB6">
          <w:rPr>
            <w:lang w:val="en-US"/>
          </w:rPr>
          <w:t xml:space="preserve"> to define the receiver</w:t>
        </w:r>
        <w:r w:rsidR="00F1280A" w:rsidRPr="00224DB6">
          <w:rPr>
            <w:lang w:val="en-US"/>
          </w:rPr>
          <w:t>, such as the initial platform velocity and the sample rate frequency error. The latter will be represented in parts per million (ppm).</w:t>
        </w:r>
      </w:ins>
    </w:p>
    <w:p w14:paraId="6A9A3E5E" w14:textId="77777777" w:rsidR="00AB30C7" w:rsidRPr="00224DB6" w:rsidRDefault="00AB30C7" w:rsidP="004B2A91">
      <w:pPr>
        <w:rPr>
          <w:lang w:val="en-US"/>
          <w:rPrChange w:id="5949" w:author="Markel" w:date="2018-07-20T14:56:00Z">
            <w:rPr/>
          </w:rPrChange>
        </w:rPr>
        <w:pPrChange w:id="5950" w:author="Markel" w:date="2018-07-20T14:56:00Z">
          <w:pPr>
            <w:jc w:val="both"/>
          </w:pPr>
        </w:pPrChange>
      </w:pPr>
    </w:p>
    <w:sectPr w:rsidR="00AB30C7" w:rsidRPr="00224DB6" w:rsidSect="00630346">
      <w:headerReference w:type="even" r:id="rId28"/>
      <w:headerReference w:type="default" r:id="rId29"/>
      <w:footerReference w:type="even" r:id="rId30"/>
      <w:footerReference w:type="default" r:id="rId31"/>
      <w:headerReference w:type="first" r:id="rId32"/>
      <w:footerReference w:type="first" r:id="rId33"/>
      <w:pgSz w:w="11906" w:h="16838" w:code="9"/>
      <w:pgMar w:top="1440" w:right="1440" w:bottom="1440" w:left="1440" w:header="720" w:footer="720" w:gutter="0"/>
      <w:pgNumType w:start="0"/>
      <w:cols w:space="708"/>
      <w:noEndnote w:val="0"/>
      <w:titlePg/>
      <w:docGrid w:linePitch="360"/>
      <w:sectPrChange w:id="5971" w:author="Markel" w:date="2018-07-20T14:56:00Z">
        <w:sectPr w:rsidR="00AB30C7" w:rsidRPr="00224DB6" w:rsidSect="00630346">
          <w:pgSz w:w="12240" w:h="15840" w:code="1"/>
          <w:pgMar w:top="1440" w:right="1440" w:bottom="1440" w:left="1440" w:header="720" w:footer="720" w:gutter="0"/>
          <w:pgNumType w:start="0"/>
          <w:cols w:space="720"/>
          <w:noEndnote/>
          <w:titlePg w:val="0"/>
          <w:docGrid w:linePitch="326"/>
        </w:sectPr>
      </w:sectPrChang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EEE325" w14:textId="77777777" w:rsidR="00424E71" w:rsidRDefault="00424E71" w:rsidP="00C61D46">
      <w:pPr>
        <w:spacing w:after="0" w:line="240" w:lineRule="auto"/>
      </w:pPr>
      <w:r>
        <w:separator/>
      </w:r>
    </w:p>
  </w:endnote>
  <w:endnote w:type="continuationSeparator" w:id="0">
    <w:p w14:paraId="4D394FD9" w14:textId="77777777" w:rsidR="00424E71" w:rsidRDefault="00424E71" w:rsidP="00C61D46">
      <w:pPr>
        <w:spacing w:after="0" w:line="240" w:lineRule="auto"/>
      </w:pPr>
      <w:r>
        <w:continuationSeparator/>
      </w:r>
    </w:p>
  </w:endnote>
  <w:endnote w:type="continuationNotice" w:id="1">
    <w:p w14:paraId="16E25C70" w14:textId="77777777" w:rsidR="00424E71" w:rsidRDefault="00424E71" w:rsidP="00C61D4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1F19D6" w14:textId="77777777" w:rsidR="00962502" w:rsidRDefault="0096250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825807" w14:textId="0D6E88EF" w:rsidR="00C96937" w:rsidRDefault="00C96937" w:rsidP="00033996">
    <w:pPr>
      <w:pStyle w:val="Header"/>
      <w:rPr>
        <w:lang w:val="en-GB"/>
        <w:rPrChange w:id="5951" w:author="Markel" w:date="2018-07-20T14:56:00Z">
          <w:rPr/>
        </w:rPrChange>
      </w:rPr>
    </w:pPr>
    <w:r w:rsidRPr="00033996">
      <w:rPr>
        <w:lang w:val="en-GB"/>
        <w:rPrChange w:id="5952" w:author="Markel" w:date="2018-07-20T14:56:00Z">
          <w:rPr/>
        </w:rPrChange>
      </w:rPr>
      <w:t>GN</w:t>
    </w:r>
    <w:r w:rsidR="00A85111">
      <w:rPr>
        <w:lang w:val="en-GB"/>
        <w:rPrChange w:id="5953" w:author="Markel" w:date="2018-07-20T14:56:00Z">
          <w:rPr/>
        </w:rPrChange>
      </w:rPr>
      <w:t xml:space="preserve">SS SDR Metadata Standard.  Rev </w:t>
    </w:r>
    <w:del w:id="5954" w:author="Markel" w:date="2018-07-20T14:56:00Z">
      <w:r w:rsidR="00841E44">
        <w:delText>1</w:delText>
      </w:r>
    </w:del>
    <w:ins w:id="5955" w:author="Markel" w:date="2018-07-20T14:56:00Z">
      <w:r w:rsidR="00A85111">
        <w:rPr>
          <w:lang w:val="en-GB"/>
        </w:rPr>
        <w:t>2</w:t>
      </w:r>
    </w:ins>
    <w:r w:rsidRPr="00033996">
      <w:rPr>
        <w:lang w:val="en-GB"/>
        <w:rPrChange w:id="5956" w:author="Markel" w:date="2018-07-20T14:56:00Z">
          <w:rPr/>
        </w:rPrChange>
      </w:rPr>
      <w:t xml:space="preserve">.0 </w:t>
    </w:r>
    <w:del w:id="5957" w:author="Markel" w:date="2018-07-20T14:56:00Z">
      <w:r w:rsidR="00841E44">
        <w:delText>Aug 14 2017</w:delText>
      </w:r>
    </w:del>
    <w:ins w:id="5958" w:author="Markel" w:date="2018-07-20T14:56:00Z">
      <w:r w:rsidR="00A85111">
        <w:rPr>
          <w:lang w:val="en-GB"/>
        </w:rPr>
        <w:t>Jul</w:t>
      </w:r>
      <w:r w:rsidR="00962502">
        <w:rPr>
          <w:lang w:val="en-GB"/>
        </w:rPr>
        <w:t xml:space="preserve"> 2</w:t>
      </w:r>
      <w:r w:rsidR="00A85111">
        <w:rPr>
          <w:lang w:val="en-GB"/>
        </w:rPr>
        <w:t>3</w:t>
      </w:r>
      <w:r>
        <w:rPr>
          <w:lang w:val="en-GB"/>
        </w:rPr>
        <w:t xml:space="preserve"> 2018</w:t>
      </w:r>
    </w:ins>
  </w:p>
  <w:p w14:paraId="51CB8F48" w14:textId="77777777" w:rsidR="00000000" w:rsidRDefault="00841E44" w:rsidP="00033996">
    <w:pPr>
      <w:pStyle w:val="Header"/>
      <w:jc w:val="center"/>
      <w:rPr>
        <w:del w:id="5959" w:author="Markel" w:date="2018-07-20T14:56:00Z"/>
      </w:rPr>
    </w:pPr>
    <w:del w:id="5960" w:author="Markel" w:date="2018-07-20T14:56:00Z">
      <w:r>
        <w:rPr>
          <w:rStyle w:val="PageNumber"/>
        </w:rPr>
        <w:fldChar w:fldCharType="begin"/>
      </w:r>
      <w:r>
        <w:rPr>
          <w:rStyle w:val="PageNumber"/>
        </w:rPr>
        <w:delInstrText xml:space="preserve"> PAGE </w:delInstrText>
      </w:r>
      <w:r>
        <w:rPr>
          <w:rStyle w:val="PageNumber"/>
        </w:rPr>
        <w:fldChar w:fldCharType="separate"/>
      </w:r>
      <w:r w:rsidR="009468EF">
        <w:rPr>
          <w:rStyle w:val="PageNumber"/>
          <w:noProof/>
        </w:rPr>
        <w:delText>22</w:delText>
      </w:r>
      <w:r>
        <w:rPr>
          <w:rStyle w:val="PageNumber"/>
        </w:rPr>
        <w:fldChar w:fldCharType="end"/>
      </w:r>
    </w:del>
  </w:p>
  <w:customXmlInsRangeStart w:id="5961" w:author="Markel" w:date="2018-07-20T14:56:00Z"/>
  <w:sdt>
    <w:sdtPr>
      <w:id w:val="-1905680160"/>
      <w:docPartObj>
        <w:docPartGallery w:val="Page Numbers (Bottom of Page)"/>
        <w:docPartUnique/>
      </w:docPartObj>
    </w:sdtPr>
    <w:sdtEndPr>
      <w:rPr>
        <w:noProof/>
      </w:rPr>
    </w:sdtEndPr>
    <w:sdtContent>
      <w:customXmlInsRangeEnd w:id="5961"/>
      <w:p w14:paraId="3E77E1FB" w14:textId="50EDE734" w:rsidR="00C96937" w:rsidRDefault="00C96937" w:rsidP="00033996">
        <w:pPr>
          <w:pStyle w:val="Header"/>
          <w:jc w:val="center"/>
          <w:rPr>
            <w:ins w:id="5962" w:author="Markel" w:date="2018-07-20T14:56:00Z"/>
          </w:rPr>
        </w:pPr>
        <w:ins w:id="5963" w:author="Markel" w:date="2018-07-20T14:56:00Z">
          <w:r>
            <w:fldChar w:fldCharType="begin"/>
          </w:r>
          <w:r>
            <w:instrText xml:space="preserve"> PAGE   \* MERGEFORMAT </w:instrText>
          </w:r>
          <w:r>
            <w:fldChar w:fldCharType="separate"/>
          </w:r>
        </w:ins>
        <w:r w:rsidR="00AA72D3">
          <w:rPr>
            <w:noProof/>
          </w:rPr>
          <w:t>42</w:t>
        </w:r>
        <w:ins w:id="5964" w:author="Markel" w:date="2018-07-20T14:56:00Z">
          <w:r>
            <w:rPr>
              <w:noProof/>
            </w:rPr>
            <w:fldChar w:fldCharType="end"/>
          </w:r>
        </w:ins>
      </w:p>
      <w:customXmlInsRangeStart w:id="5965" w:author="Markel" w:date="2018-07-20T14:56:00Z"/>
    </w:sdtContent>
  </w:sdt>
  <w:customXmlInsRangeEnd w:id="5965"/>
  <w:p w14:paraId="18252112" w14:textId="77777777" w:rsidR="00C96937" w:rsidRPr="00033996" w:rsidRDefault="00C96937">
    <w:pPr>
      <w:pStyle w:val="Footer"/>
      <w:rPr>
        <w:lang w:val="en-GB"/>
        <w:rPrChange w:id="5966" w:author="Markel" w:date="2018-07-20T14:56:00Z">
          <w:rPr/>
        </w:rPrChange>
      </w:rPr>
      <w:pPrChange w:id="5967" w:author="Markel" w:date="2018-07-20T14:56:00Z">
        <w:pPr>
          <w:pStyle w:val="Footer"/>
          <w:jc w:val="center"/>
        </w:pPr>
      </w:pPrChan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B9EAB7" w14:textId="1F441A06" w:rsidR="00962502" w:rsidRDefault="00962502" w:rsidP="00962502">
    <w:pPr>
      <w:pStyle w:val="Header"/>
      <w:rPr>
        <w:ins w:id="5968" w:author="Markel" w:date="2018-07-20T14:56:00Z"/>
        <w:lang w:val="en-GB"/>
      </w:rPr>
    </w:pPr>
    <w:ins w:id="5969" w:author="Markel" w:date="2018-07-20T14:56:00Z">
      <w:r w:rsidRPr="00033996">
        <w:rPr>
          <w:lang w:val="en-GB"/>
        </w:rPr>
        <w:t>GN</w:t>
      </w:r>
      <w:r>
        <w:rPr>
          <w:lang w:val="en-GB"/>
        </w:rPr>
        <w:t>SS SDR Metadata Standard.  Rev 2</w:t>
      </w:r>
      <w:r w:rsidRPr="00033996">
        <w:rPr>
          <w:lang w:val="en-GB"/>
        </w:rPr>
        <w:t xml:space="preserve">.0 </w:t>
      </w:r>
      <w:r>
        <w:rPr>
          <w:lang w:val="en-GB"/>
        </w:rPr>
        <w:t>Jul 23 2018</w:t>
      </w:r>
    </w:ins>
  </w:p>
  <w:p w14:paraId="0397385C" w14:textId="77777777" w:rsidR="00962502" w:rsidRPr="00962502" w:rsidRDefault="00962502">
    <w:pPr>
      <w:pStyle w:val="Footer"/>
      <w:rPr>
        <w:lang w:val="en-GB"/>
        <w:rPrChange w:id="5970" w:author="Markel" w:date="2018-07-20T14:56:00Z">
          <w:rPr/>
        </w:rPrChang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711B4D" w14:textId="77777777" w:rsidR="00424E71" w:rsidRDefault="00424E71" w:rsidP="00C61D46">
      <w:pPr>
        <w:spacing w:after="0" w:line="240" w:lineRule="auto"/>
      </w:pPr>
      <w:r>
        <w:separator/>
      </w:r>
    </w:p>
  </w:footnote>
  <w:footnote w:type="continuationSeparator" w:id="0">
    <w:p w14:paraId="43A2C7D3" w14:textId="77777777" w:rsidR="00424E71" w:rsidRDefault="00424E71" w:rsidP="00C61D46">
      <w:pPr>
        <w:spacing w:after="0" w:line="240" w:lineRule="auto"/>
      </w:pPr>
      <w:r>
        <w:continuationSeparator/>
      </w:r>
    </w:p>
  </w:footnote>
  <w:footnote w:type="continuationNotice" w:id="1">
    <w:p w14:paraId="5526C691" w14:textId="77777777" w:rsidR="00424E71" w:rsidRDefault="00424E71" w:rsidP="00C61D46">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8A397D" w14:textId="77777777" w:rsidR="00962502" w:rsidRDefault="0096250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AAAF82" w14:textId="77777777" w:rsidR="00962502" w:rsidRDefault="0096250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331A6C" w14:textId="77777777" w:rsidR="00962502" w:rsidRDefault="0096250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DF8244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C60B7D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F6030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7F4535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C40B67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D28B48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2F49BE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17814C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CC237B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4E286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E4747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04E45D43"/>
    <w:multiLevelType w:val="hybridMultilevel"/>
    <w:tmpl w:val="5FC8FC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5681F73"/>
    <w:multiLevelType w:val="hybridMultilevel"/>
    <w:tmpl w:val="49F81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C2E62E4"/>
    <w:multiLevelType w:val="hybridMultilevel"/>
    <w:tmpl w:val="1D6C19A2"/>
    <w:lvl w:ilvl="0" w:tplc="04090017">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1134283D"/>
    <w:multiLevelType w:val="hybridMultilevel"/>
    <w:tmpl w:val="D6C84B6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41A6C40"/>
    <w:multiLevelType w:val="hybridMultilevel"/>
    <w:tmpl w:val="499AF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5C14103"/>
    <w:multiLevelType w:val="hybridMultilevel"/>
    <w:tmpl w:val="7FE283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9F57BEE"/>
    <w:multiLevelType w:val="hybridMultilevel"/>
    <w:tmpl w:val="5F26B6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D77243C"/>
    <w:multiLevelType w:val="hybridMultilevel"/>
    <w:tmpl w:val="8FD68F4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1EFA07DD"/>
    <w:multiLevelType w:val="hybridMultilevel"/>
    <w:tmpl w:val="C2941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B30EA8"/>
    <w:multiLevelType w:val="hybridMultilevel"/>
    <w:tmpl w:val="B97692A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70B0233"/>
    <w:multiLevelType w:val="hybridMultilevel"/>
    <w:tmpl w:val="0164C3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96F381B"/>
    <w:multiLevelType w:val="hybridMultilevel"/>
    <w:tmpl w:val="38245020"/>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 w15:restartNumberingAfterBreak="0">
    <w:nsid w:val="2C3E789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 w15:restartNumberingAfterBreak="0">
    <w:nsid w:val="2E2A4295"/>
    <w:multiLevelType w:val="multilevel"/>
    <w:tmpl w:val="296C6DB0"/>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5" w15:restartNumberingAfterBreak="0">
    <w:nsid w:val="35E72698"/>
    <w:multiLevelType w:val="hybridMultilevel"/>
    <w:tmpl w:val="7B443B7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3681302E"/>
    <w:multiLevelType w:val="hybridMultilevel"/>
    <w:tmpl w:val="272AEB4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0FC5729"/>
    <w:multiLevelType w:val="hybridMultilevel"/>
    <w:tmpl w:val="FFC23B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612574D"/>
    <w:multiLevelType w:val="hybridMultilevel"/>
    <w:tmpl w:val="D694A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677E34"/>
    <w:multiLevelType w:val="hybridMultilevel"/>
    <w:tmpl w:val="16EA645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7D151FF"/>
    <w:multiLevelType w:val="hybridMultilevel"/>
    <w:tmpl w:val="E8C67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376C33"/>
    <w:multiLevelType w:val="hybridMultilevel"/>
    <w:tmpl w:val="4A445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DEC0DCD"/>
    <w:multiLevelType w:val="multilevel"/>
    <w:tmpl w:val="296C6DB0"/>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3" w15:restartNumberingAfterBreak="0">
    <w:nsid w:val="5605522F"/>
    <w:multiLevelType w:val="hybridMultilevel"/>
    <w:tmpl w:val="14BE38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80869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BCA1469"/>
    <w:multiLevelType w:val="multilevel"/>
    <w:tmpl w:val="6E507724"/>
    <w:lvl w:ilvl="0">
      <w:start w:val="1"/>
      <w:numFmt w:val="decimal"/>
      <w:pStyle w:val="Heading1"/>
      <w:lvlText w:val="%1"/>
      <w:lvlJc w:val="left"/>
      <w:pPr>
        <w:tabs>
          <w:tab w:val="num" w:pos="432"/>
        </w:tabs>
        <w:ind w:left="432" w:hanging="432"/>
      </w:pPr>
      <w:rPr>
        <w:rFonts w:hint="default"/>
        <w:b/>
        <w:i w:val="0"/>
        <w:sz w:val="24"/>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6" w15:restartNumberingAfterBreak="0">
    <w:nsid w:val="5C0864CF"/>
    <w:multiLevelType w:val="hybridMultilevel"/>
    <w:tmpl w:val="354618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D054396"/>
    <w:multiLevelType w:val="hybridMultilevel"/>
    <w:tmpl w:val="0F28BFC2"/>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67563FD"/>
    <w:multiLevelType w:val="hybridMultilevel"/>
    <w:tmpl w:val="3DB48F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78F25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836217A"/>
    <w:multiLevelType w:val="hybridMultilevel"/>
    <w:tmpl w:val="FAF88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7F0D66"/>
    <w:multiLevelType w:val="hybridMultilevel"/>
    <w:tmpl w:val="79C868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A51892"/>
    <w:multiLevelType w:val="hybridMultilevel"/>
    <w:tmpl w:val="A0F0B5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14541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25E3E6D"/>
    <w:multiLevelType w:val="hybridMultilevel"/>
    <w:tmpl w:val="105E25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779140CD"/>
    <w:multiLevelType w:val="hybridMultilevel"/>
    <w:tmpl w:val="4E987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8192109"/>
    <w:multiLevelType w:val="hybridMultilevel"/>
    <w:tmpl w:val="418CF0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82A3BCF"/>
    <w:multiLevelType w:val="hybridMultilevel"/>
    <w:tmpl w:val="3800A1E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41E6A43E">
      <w:start w:val="1"/>
      <w:numFmt w:val="decimal"/>
      <w:lvlText w:val="%3)"/>
      <w:lvlJc w:val="left"/>
      <w:pPr>
        <w:tabs>
          <w:tab w:val="num" w:pos="2400"/>
        </w:tabs>
        <w:ind w:left="2400" w:hanging="4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783555A2"/>
    <w:multiLevelType w:val="hybridMultilevel"/>
    <w:tmpl w:val="04AC8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32"/>
  </w:num>
  <w:num w:numId="3">
    <w:abstractNumId w:val="46"/>
  </w:num>
  <w:num w:numId="4">
    <w:abstractNumId w:val="24"/>
  </w:num>
  <w:num w:numId="5">
    <w:abstractNumId w:val="19"/>
  </w:num>
  <w:num w:numId="6">
    <w:abstractNumId w:val="45"/>
  </w:num>
  <w:num w:numId="7">
    <w:abstractNumId w:val="48"/>
  </w:num>
  <w:num w:numId="8">
    <w:abstractNumId w:val="31"/>
  </w:num>
  <w:num w:numId="9">
    <w:abstractNumId w:val="35"/>
  </w:num>
  <w:num w:numId="10">
    <w:abstractNumId w:val="23"/>
  </w:num>
  <w:num w:numId="11">
    <w:abstractNumId w:val="29"/>
  </w:num>
  <w:num w:numId="12">
    <w:abstractNumId w:val="26"/>
  </w:num>
  <w:num w:numId="13">
    <w:abstractNumId w:val="27"/>
  </w:num>
  <w:num w:numId="14">
    <w:abstractNumId w:val="13"/>
  </w:num>
  <w:num w:numId="15">
    <w:abstractNumId w:val="37"/>
  </w:num>
  <w:num w:numId="16">
    <w:abstractNumId w:val="14"/>
  </w:num>
  <w:num w:numId="17">
    <w:abstractNumId w:val="17"/>
  </w:num>
  <w:num w:numId="18">
    <w:abstractNumId w:val="20"/>
  </w:num>
  <w:num w:numId="19">
    <w:abstractNumId w:val="42"/>
  </w:num>
  <w:num w:numId="20">
    <w:abstractNumId w:val="36"/>
  </w:num>
  <w:num w:numId="21">
    <w:abstractNumId w:val="21"/>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38"/>
  </w:num>
  <w:num w:numId="33">
    <w:abstractNumId w:val="47"/>
  </w:num>
  <w:num w:numId="34">
    <w:abstractNumId w:val="11"/>
  </w:num>
  <w:num w:numId="35">
    <w:abstractNumId w:val="25"/>
  </w:num>
  <w:num w:numId="36">
    <w:abstractNumId w:val="18"/>
  </w:num>
  <w:num w:numId="37">
    <w:abstractNumId w:val="16"/>
  </w:num>
  <w:num w:numId="38">
    <w:abstractNumId w:val="33"/>
  </w:num>
  <w:num w:numId="3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0"/>
  </w:num>
  <w:num w:numId="41">
    <w:abstractNumId w:val="34"/>
  </w:num>
  <w:num w:numId="42">
    <w:abstractNumId w:val="39"/>
  </w:num>
  <w:num w:numId="43">
    <w:abstractNumId w:val="43"/>
  </w:num>
  <w:num w:numId="44">
    <w:abstractNumId w:val="41"/>
  </w:num>
  <w:num w:numId="45">
    <w:abstractNumId w:val="28"/>
  </w:num>
  <w:num w:numId="46">
    <w:abstractNumId w:val="40"/>
  </w:num>
  <w:num w:numId="47">
    <w:abstractNumId w:val="15"/>
  </w:num>
  <w:num w:numId="48">
    <w:abstractNumId w:val="30"/>
  </w:num>
  <w:num w:numId="49">
    <w:abstractNumId w:val="44"/>
  </w:num>
  <w:num w:numId="50">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kel">
    <w15:presenceInfo w15:providerId="None" w15:userId="Mark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900"/>
    <w:rsid w:val="00000C87"/>
    <w:rsid w:val="00001722"/>
    <w:rsid w:val="000018C7"/>
    <w:rsid w:val="00002D17"/>
    <w:rsid w:val="0000315F"/>
    <w:rsid w:val="00003EED"/>
    <w:rsid w:val="00004218"/>
    <w:rsid w:val="000042B6"/>
    <w:rsid w:val="0000622E"/>
    <w:rsid w:val="00006516"/>
    <w:rsid w:val="00010073"/>
    <w:rsid w:val="00010464"/>
    <w:rsid w:val="00011129"/>
    <w:rsid w:val="00012F7D"/>
    <w:rsid w:val="00013C94"/>
    <w:rsid w:val="00014BEB"/>
    <w:rsid w:val="0001783B"/>
    <w:rsid w:val="0001788E"/>
    <w:rsid w:val="00017DC5"/>
    <w:rsid w:val="00020711"/>
    <w:rsid w:val="00022D60"/>
    <w:rsid w:val="00023550"/>
    <w:rsid w:val="00023B42"/>
    <w:rsid w:val="0002490D"/>
    <w:rsid w:val="00025B49"/>
    <w:rsid w:val="000264CF"/>
    <w:rsid w:val="00026C6B"/>
    <w:rsid w:val="00027604"/>
    <w:rsid w:val="00027DC8"/>
    <w:rsid w:val="00030104"/>
    <w:rsid w:val="00030DD1"/>
    <w:rsid w:val="0003107E"/>
    <w:rsid w:val="000312B7"/>
    <w:rsid w:val="000335D6"/>
    <w:rsid w:val="00033787"/>
    <w:rsid w:val="00033996"/>
    <w:rsid w:val="00033A0D"/>
    <w:rsid w:val="00034681"/>
    <w:rsid w:val="000403DE"/>
    <w:rsid w:val="000407BE"/>
    <w:rsid w:val="00040847"/>
    <w:rsid w:val="00040C43"/>
    <w:rsid w:val="00041973"/>
    <w:rsid w:val="000420AE"/>
    <w:rsid w:val="00042BCE"/>
    <w:rsid w:val="000430CC"/>
    <w:rsid w:val="000434BA"/>
    <w:rsid w:val="00044B21"/>
    <w:rsid w:val="000463CD"/>
    <w:rsid w:val="00046891"/>
    <w:rsid w:val="00047C35"/>
    <w:rsid w:val="00051447"/>
    <w:rsid w:val="000514F9"/>
    <w:rsid w:val="00051567"/>
    <w:rsid w:val="00051C9F"/>
    <w:rsid w:val="0005331C"/>
    <w:rsid w:val="00053934"/>
    <w:rsid w:val="00054156"/>
    <w:rsid w:val="00055FDD"/>
    <w:rsid w:val="00056429"/>
    <w:rsid w:val="0005721B"/>
    <w:rsid w:val="00057A7A"/>
    <w:rsid w:val="0006025B"/>
    <w:rsid w:val="000602E1"/>
    <w:rsid w:val="000602FA"/>
    <w:rsid w:val="0006182D"/>
    <w:rsid w:val="00061B0B"/>
    <w:rsid w:val="000634F9"/>
    <w:rsid w:val="000642A0"/>
    <w:rsid w:val="00065F4B"/>
    <w:rsid w:val="000664C9"/>
    <w:rsid w:val="000665FD"/>
    <w:rsid w:val="000713B9"/>
    <w:rsid w:val="00071437"/>
    <w:rsid w:val="000714AC"/>
    <w:rsid w:val="0007210B"/>
    <w:rsid w:val="00072B4C"/>
    <w:rsid w:val="0007368B"/>
    <w:rsid w:val="000746C9"/>
    <w:rsid w:val="000746DF"/>
    <w:rsid w:val="00074E5C"/>
    <w:rsid w:val="00075A33"/>
    <w:rsid w:val="000767D7"/>
    <w:rsid w:val="000767E8"/>
    <w:rsid w:val="00076A32"/>
    <w:rsid w:val="00076C11"/>
    <w:rsid w:val="00077195"/>
    <w:rsid w:val="0007752A"/>
    <w:rsid w:val="00077A39"/>
    <w:rsid w:val="000804D0"/>
    <w:rsid w:val="0008232F"/>
    <w:rsid w:val="00082A4C"/>
    <w:rsid w:val="00083970"/>
    <w:rsid w:val="00084718"/>
    <w:rsid w:val="00087DB4"/>
    <w:rsid w:val="000900C7"/>
    <w:rsid w:val="000907AF"/>
    <w:rsid w:val="00091016"/>
    <w:rsid w:val="000916A3"/>
    <w:rsid w:val="00091991"/>
    <w:rsid w:val="00091CFE"/>
    <w:rsid w:val="0009286D"/>
    <w:rsid w:val="00092FF3"/>
    <w:rsid w:val="000931EE"/>
    <w:rsid w:val="000937C3"/>
    <w:rsid w:val="000A00DB"/>
    <w:rsid w:val="000A032F"/>
    <w:rsid w:val="000A08BC"/>
    <w:rsid w:val="000A207A"/>
    <w:rsid w:val="000A213B"/>
    <w:rsid w:val="000A36A0"/>
    <w:rsid w:val="000A3B18"/>
    <w:rsid w:val="000A68AE"/>
    <w:rsid w:val="000B0399"/>
    <w:rsid w:val="000B1299"/>
    <w:rsid w:val="000B2A65"/>
    <w:rsid w:val="000B368D"/>
    <w:rsid w:val="000B4B7B"/>
    <w:rsid w:val="000B69FE"/>
    <w:rsid w:val="000B716C"/>
    <w:rsid w:val="000B7B97"/>
    <w:rsid w:val="000C1EC1"/>
    <w:rsid w:val="000C27EE"/>
    <w:rsid w:val="000C3029"/>
    <w:rsid w:val="000C3453"/>
    <w:rsid w:val="000C4483"/>
    <w:rsid w:val="000C5C0B"/>
    <w:rsid w:val="000C5E0C"/>
    <w:rsid w:val="000C60E7"/>
    <w:rsid w:val="000D0D91"/>
    <w:rsid w:val="000D1F96"/>
    <w:rsid w:val="000D22B6"/>
    <w:rsid w:val="000D24BD"/>
    <w:rsid w:val="000D2AE6"/>
    <w:rsid w:val="000D2FDF"/>
    <w:rsid w:val="000D392F"/>
    <w:rsid w:val="000D66ED"/>
    <w:rsid w:val="000D71B2"/>
    <w:rsid w:val="000E05F3"/>
    <w:rsid w:val="000E354D"/>
    <w:rsid w:val="000E391D"/>
    <w:rsid w:val="000E5ADF"/>
    <w:rsid w:val="000E7C17"/>
    <w:rsid w:val="000F0BAE"/>
    <w:rsid w:val="000F10CA"/>
    <w:rsid w:val="000F2B1F"/>
    <w:rsid w:val="000F2BB6"/>
    <w:rsid w:val="000F4517"/>
    <w:rsid w:val="000F555A"/>
    <w:rsid w:val="000F607F"/>
    <w:rsid w:val="00100606"/>
    <w:rsid w:val="00101FFE"/>
    <w:rsid w:val="00102EFC"/>
    <w:rsid w:val="001043E7"/>
    <w:rsid w:val="00104813"/>
    <w:rsid w:val="001053EE"/>
    <w:rsid w:val="00107948"/>
    <w:rsid w:val="00107DCC"/>
    <w:rsid w:val="00110379"/>
    <w:rsid w:val="00114C77"/>
    <w:rsid w:val="00114D5A"/>
    <w:rsid w:val="0011615A"/>
    <w:rsid w:val="00116556"/>
    <w:rsid w:val="0011687B"/>
    <w:rsid w:val="00116ADC"/>
    <w:rsid w:val="00117FE9"/>
    <w:rsid w:val="0012014F"/>
    <w:rsid w:val="001219D8"/>
    <w:rsid w:val="00122083"/>
    <w:rsid w:val="001239E7"/>
    <w:rsid w:val="00123F71"/>
    <w:rsid w:val="0012456B"/>
    <w:rsid w:val="001328E5"/>
    <w:rsid w:val="001331C4"/>
    <w:rsid w:val="0013335A"/>
    <w:rsid w:val="00135625"/>
    <w:rsid w:val="00135F8B"/>
    <w:rsid w:val="001361B4"/>
    <w:rsid w:val="0013765B"/>
    <w:rsid w:val="00137ED5"/>
    <w:rsid w:val="00140865"/>
    <w:rsid w:val="001409F0"/>
    <w:rsid w:val="0014182F"/>
    <w:rsid w:val="00141D81"/>
    <w:rsid w:val="0014212D"/>
    <w:rsid w:val="001423AC"/>
    <w:rsid w:val="0014356B"/>
    <w:rsid w:val="00144168"/>
    <w:rsid w:val="0014619E"/>
    <w:rsid w:val="00147945"/>
    <w:rsid w:val="00147BD3"/>
    <w:rsid w:val="001513A1"/>
    <w:rsid w:val="00151A55"/>
    <w:rsid w:val="00151E09"/>
    <w:rsid w:val="00152FAA"/>
    <w:rsid w:val="00154E69"/>
    <w:rsid w:val="00160036"/>
    <w:rsid w:val="00160127"/>
    <w:rsid w:val="001607CA"/>
    <w:rsid w:val="00161E11"/>
    <w:rsid w:val="0016251E"/>
    <w:rsid w:val="0016376C"/>
    <w:rsid w:val="00164303"/>
    <w:rsid w:val="001649A1"/>
    <w:rsid w:val="00164C54"/>
    <w:rsid w:val="001655DE"/>
    <w:rsid w:val="00165EA2"/>
    <w:rsid w:val="0016616C"/>
    <w:rsid w:val="00166A56"/>
    <w:rsid w:val="00167BB7"/>
    <w:rsid w:val="001705AD"/>
    <w:rsid w:val="00171634"/>
    <w:rsid w:val="0017166A"/>
    <w:rsid w:val="00171A83"/>
    <w:rsid w:val="001726AB"/>
    <w:rsid w:val="001738D7"/>
    <w:rsid w:val="00174E59"/>
    <w:rsid w:val="00176209"/>
    <w:rsid w:val="00177769"/>
    <w:rsid w:val="00177795"/>
    <w:rsid w:val="00177C12"/>
    <w:rsid w:val="00180D10"/>
    <w:rsid w:val="001812EE"/>
    <w:rsid w:val="001839C2"/>
    <w:rsid w:val="00183F24"/>
    <w:rsid w:val="001843F8"/>
    <w:rsid w:val="001844F2"/>
    <w:rsid w:val="00185900"/>
    <w:rsid w:val="00186314"/>
    <w:rsid w:val="00194B9C"/>
    <w:rsid w:val="00195979"/>
    <w:rsid w:val="00195AB0"/>
    <w:rsid w:val="001978AB"/>
    <w:rsid w:val="001A0409"/>
    <w:rsid w:val="001A0F9F"/>
    <w:rsid w:val="001A2350"/>
    <w:rsid w:val="001A3058"/>
    <w:rsid w:val="001A344F"/>
    <w:rsid w:val="001A3841"/>
    <w:rsid w:val="001A4E9E"/>
    <w:rsid w:val="001A5C25"/>
    <w:rsid w:val="001A5C97"/>
    <w:rsid w:val="001A5EC6"/>
    <w:rsid w:val="001A730A"/>
    <w:rsid w:val="001A7656"/>
    <w:rsid w:val="001B0761"/>
    <w:rsid w:val="001B343D"/>
    <w:rsid w:val="001B5592"/>
    <w:rsid w:val="001B5AAB"/>
    <w:rsid w:val="001B6BD1"/>
    <w:rsid w:val="001B7EFC"/>
    <w:rsid w:val="001C00F9"/>
    <w:rsid w:val="001C06B2"/>
    <w:rsid w:val="001C1238"/>
    <w:rsid w:val="001C13E6"/>
    <w:rsid w:val="001C147F"/>
    <w:rsid w:val="001C1B6B"/>
    <w:rsid w:val="001C1D03"/>
    <w:rsid w:val="001C2C35"/>
    <w:rsid w:val="001C3F4D"/>
    <w:rsid w:val="001C61A1"/>
    <w:rsid w:val="001C7DD4"/>
    <w:rsid w:val="001D00CB"/>
    <w:rsid w:val="001D075C"/>
    <w:rsid w:val="001D0993"/>
    <w:rsid w:val="001D1CF1"/>
    <w:rsid w:val="001D2A53"/>
    <w:rsid w:val="001D2A8B"/>
    <w:rsid w:val="001D2E9A"/>
    <w:rsid w:val="001D459C"/>
    <w:rsid w:val="001D5FA9"/>
    <w:rsid w:val="001D6001"/>
    <w:rsid w:val="001D62DA"/>
    <w:rsid w:val="001D6C44"/>
    <w:rsid w:val="001D722C"/>
    <w:rsid w:val="001D76A8"/>
    <w:rsid w:val="001E005C"/>
    <w:rsid w:val="001E33BF"/>
    <w:rsid w:val="001E4045"/>
    <w:rsid w:val="001E46B5"/>
    <w:rsid w:val="001E49E1"/>
    <w:rsid w:val="001E4E8B"/>
    <w:rsid w:val="001F0463"/>
    <w:rsid w:val="001F0607"/>
    <w:rsid w:val="001F0704"/>
    <w:rsid w:val="001F2A33"/>
    <w:rsid w:val="001F2B66"/>
    <w:rsid w:val="001F3850"/>
    <w:rsid w:val="001F3E27"/>
    <w:rsid w:val="001F5A7E"/>
    <w:rsid w:val="001F5B18"/>
    <w:rsid w:val="001F5E14"/>
    <w:rsid w:val="001F5F7F"/>
    <w:rsid w:val="001F7B19"/>
    <w:rsid w:val="001F7C23"/>
    <w:rsid w:val="002011EB"/>
    <w:rsid w:val="002028CF"/>
    <w:rsid w:val="00202B41"/>
    <w:rsid w:val="00203292"/>
    <w:rsid w:val="00204C44"/>
    <w:rsid w:val="002062F0"/>
    <w:rsid w:val="002072D3"/>
    <w:rsid w:val="00207313"/>
    <w:rsid w:val="00207BAF"/>
    <w:rsid w:val="0021011A"/>
    <w:rsid w:val="00210866"/>
    <w:rsid w:val="002108B4"/>
    <w:rsid w:val="0021191F"/>
    <w:rsid w:val="0021262E"/>
    <w:rsid w:val="00212CE0"/>
    <w:rsid w:val="0021359C"/>
    <w:rsid w:val="00214CED"/>
    <w:rsid w:val="00215177"/>
    <w:rsid w:val="00216F8E"/>
    <w:rsid w:val="002172BD"/>
    <w:rsid w:val="00217B45"/>
    <w:rsid w:val="00217E75"/>
    <w:rsid w:val="00220C2E"/>
    <w:rsid w:val="0022159F"/>
    <w:rsid w:val="00222462"/>
    <w:rsid w:val="00223531"/>
    <w:rsid w:val="00224DB6"/>
    <w:rsid w:val="002253A5"/>
    <w:rsid w:val="00226157"/>
    <w:rsid w:val="00226345"/>
    <w:rsid w:val="00227C35"/>
    <w:rsid w:val="00230569"/>
    <w:rsid w:val="002306E5"/>
    <w:rsid w:val="002317C1"/>
    <w:rsid w:val="00231C65"/>
    <w:rsid w:val="00232A9C"/>
    <w:rsid w:val="00232C14"/>
    <w:rsid w:val="00232DB0"/>
    <w:rsid w:val="002345CB"/>
    <w:rsid w:val="002347A0"/>
    <w:rsid w:val="00234B40"/>
    <w:rsid w:val="00235973"/>
    <w:rsid w:val="00237B6C"/>
    <w:rsid w:val="00237CF4"/>
    <w:rsid w:val="002403D0"/>
    <w:rsid w:val="00240A27"/>
    <w:rsid w:val="00240B69"/>
    <w:rsid w:val="002419BB"/>
    <w:rsid w:val="0024349E"/>
    <w:rsid w:val="002449BE"/>
    <w:rsid w:val="00246C74"/>
    <w:rsid w:val="002524F7"/>
    <w:rsid w:val="00252D4B"/>
    <w:rsid w:val="00253E8E"/>
    <w:rsid w:val="0025523F"/>
    <w:rsid w:val="00255E38"/>
    <w:rsid w:val="002567BE"/>
    <w:rsid w:val="0025723D"/>
    <w:rsid w:val="0025793A"/>
    <w:rsid w:val="00260034"/>
    <w:rsid w:val="0026032F"/>
    <w:rsid w:val="00265AF9"/>
    <w:rsid w:val="00265E4E"/>
    <w:rsid w:val="002663AB"/>
    <w:rsid w:val="00266723"/>
    <w:rsid w:val="002673E3"/>
    <w:rsid w:val="00267819"/>
    <w:rsid w:val="00267B4F"/>
    <w:rsid w:val="00267F8A"/>
    <w:rsid w:val="00271452"/>
    <w:rsid w:val="002720C8"/>
    <w:rsid w:val="00273813"/>
    <w:rsid w:val="0027467B"/>
    <w:rsid w:val="0027506A"/>
    <w:rsid w:val="00276572"/>
    <w:rsid w:val="002779B5"/>
    <w:rsid w:val="002808F6"/>
    <w:rsid w:val="0028112B"/>
    <w:rsid w:val="00281328"/>
    <w:rsid w:val="00281F23"/>
    <w:rsid w:val="002825D2"/>
    <w:rsid w:val="002826F4"/>
    <w:rsid w:val="002832E3"/>
    <w:rsid w:val="00284759"/>
    <w:rsid w:val="0028476D"/>
    <w:rsid w:val="00286AF2"/>
    <w:rsid w:val="00286D11"/>
    <w:rsid w:val="00286F1A"/>
    <w:rsid w:val="00286FE5"/>
    <w:rsid w:val="00292607"/>
    <w:rsid w:val="002939F6"/>
    <w:rsid w:val="002943C5"/>
    <w:rsid w:val="0029623A"/>
    <w:rsid w:val="0029718D"/>
    <w:rsid w:val="00297B02"/>
    <w:rsid w:val="002A0F87"/>
    <w:rsid w:val="002A3218"/>
    <w:rsid w:val="002A3534"/>
    <w:rsid w:val="002A3784"/>
    <w:rsid w:val="002A4FBD"/>
    <w:rsid w:val="002A50B9"/>
    <w:rsid w:val="002A65AA"/>
    <w:rsid w:val="002A7168"/>
    <w:rsid w:val="002B2C82"/>
    <w:rsid w:val="002B38C0"/>
    <w:rsid w:val="002B41EF"/>
    <w:rsid w:val="002B45B3"/>
    <w:rsid w:val="002B4B02"/>
    <w:rsid w:val="002B598D"/>
    <w:rsid w:val="002B5BDD"/>
    <w:rsid w:val="002B5BF8"/>
    <w:rsid w:val="002B78E6"/>
    <w:rsid w:val="002B7EE6"/>
    <w:rsid w:val="002C0A24"/>
    <w:rsid w:val="002C0DD9"/>
    <w:rsid w:val="002C1DD1"/>
    <w:rsid w:val="002C6D44"/>
    <w:rsid w:val="002C77F3"/>
    <w:rsid w:val="002C7F85"/>
    <w:rsid w:val="002D0554"/>
    <w:rsid w:val="002D11B2"/>
    <w:rsid w:val="002D27E1"/>
    <w:rsid w:val="002D2E48"/>
    <w:rsid w:val="002D5B18"/>
    <w:rsid w:val="002D5E77"/>
    <w:rsid w:val="002D6D34"/>
    <w:rsid w:val="002D75FA"/>
    <w:rsid w:val="002E0081"/>
    <w:rsid w:val="002E201E"/>
    <w:rsid w:val="002E227D"/>
    <w:rsid w:val="002E350B"/>
    <w:rsid w:val="002E50FB"/>
    <w:rsid w:val="002E7468"/>
    <w:rsid w:val="002E74C7"/>
    <w:rsid w:val="002E7844"/>
    <w:rsid w:val="002E79A0"/>
    <w:rsid w:val="002F091A"/>
    <w:rsid w:val="002F0FD6"/>
    <w:rsid w:val="002F2061"/>
    <w:rsid w:val="002F26D5"/>
    <w:rsid w:val="002F365B"/>
    <w:rsid w:val="002F4F09"/>
    <w:rsid w:val="002F5AE2"/>
    <w:rsid w:val="002F5BAD"/>
    <w:rsid w:val="002F5CEA"/>
    <w:rsid w:val="002F72AE"/>
    <w:rsid w:val="0030249E"/>
    <w:rsid w:val="00302C14"/>
    <w:rsid w:val="0030790B"/>
    <w:rsid w:val="00310DBA"/>
    <w:rsid w:val="003115CA"/>
    <w:rsid w:val="00312BAF"/>
    <w:rsid w:val="00314A6D"/>
    <w:rsid w:val="00314B02"/>
    <w:rsid w:val="003151DF"/>
    <w:rsid w:val="0031524B"/>
    <w:rsid w:val="003153A6"/>
    <w:rsid w:val="00315CBF"/>
    <w:rsid w:val="00320876"/>
    <w:rsid w:val="00320C67"/>
    <w:rsid w:val="00321B34"/>
    <w:rsid w:val="00321F67"/>
    <w:rsid w:val="003244B0"/>
    <w:rsid w:val="0032473E"/>
    <w:rsid w:val="003252F8"/>
    <w:rsid w:val="0032627D"/>
    <w:rsid w:val="00326B15"/>
    <w:rsid w:val="00326D4D"/>
    <w:rsid w:val="0033021C"/>
    <w:rsid w:val="003303DB"/>
    <w:rsid w:val="00330824"/>
    <w:rsid w:val="0033181A"/>
    <w:rsid w:val="00333345"/>
    <w:rsid w:val="00333D18"/>
    <w:rsid w:val="0033413F"/>
    <w:rsid w:val="00334479"/>
    <w:rsid w:val="00334C1B"/>
    <w:rsid w:val="003354A9"/>
    <w:rsid w:val="00335E85"/>
    <w:rsid w:val="0033623B"/>
    <w:rsid w:val="0033685A"/>
    <w:rsid w:val="00336F24"/>
    <w:rsid w:val="00337D42"/>
    <w:rsid w:val="00340680"/>
    <w:rsid w:val="00340C6F"/>
    <w:rsid w:val="00340FE2"/>
    <w:rsid w:val="00341757"/>
    <w:rsid w:val="00342598"/>
    <w:rsid w:val="00342C9F"/>
    <w:rsid w:val="00343120"/>
    <w:rsid w:val="003443F2"/>
    <w:rsid w:val="00350316"/>
    <w:rsid w:val="003510F4"/>
    <w:rsid w:val="00351273"/>
    <w:rsid w:val="00351762"/>
    <w:rsid w:val="00352403"/>
    <w:rsid w:val="00352B28"/>
    <w:rsid w:val="003530B5"/>
    <w:rsid w:val="003533F2"/>
    <w:rsid w:val="00354FDD"/>
    <w:rsid w:val="003557CD"/>
    <w:rsid w:val="003563DA"/>
    <w:rsid w:val="00356E49"/>
    <w:rsid w:val="00360914"/>
    <w:rsid w:val="00360E67"/>
    <w:rsid w:val="00362412"/>
    <w:rsid w:val="00363BAB"/>
    <w:rsid w:val="00364126"/>
    <w:rsid w:val="003642E9"/>
    <w:rsid w:val="00366231"/>
    <w:rsid w:val="00367133"/>
    <w:rsid w:val="00367A36"/>
    <w:rsid w:val="003700C9"/>
    <w:rsid w:val="00370A84"/>
    <w:rsid w:val="003710FD"/>
    <w:rsid w:val="00371827"/>
    <w:rsid w:val="00373AB7"/>
    <w:rsid w:val="00374F4C"/>
    <w:rsid w:val="0037500F"/>
    <w:rsid w:val="00376A36"/>
    <w:rsid w:val="00377312"/>
    <w:rsid w:val="00377D4E"/>
    <w:rsid w:val="00381B6B"/>
    <w:rsid w:val="00382442"/>
    <w:rsid w:val="00382649"/>
    <w:rsid w:val="003834A2"/>
    <w:rsid w:val="00383B90"/>
    <w:rsid w:val="003845B7"/>
    <w:rsid w:val="0038568A"/>
    <w:rsid w:val="00385C8B"/>
    <w:rsid w:val="00386221"/>
    <w:rsid w:val="00386A42"/>
    <w:rsid w:val="003871E0"/>
    <w:rsid w:val="0039023D"/>
    <w:rsid w:val="00391BEB"/>
    <w:rsid w:val="00391EFE"/>
    <w:rsid w:val="00393746"/>
    <w:rsid w:val="003941C0"/>
    <w:rsid w:val="0039594A"/>
    <w:rsid w:val="0039603B"/>
    <w:rsid w:val="003975D7"/>
    <w:rsid w:val="003A113E"/>
    <w:rsid w:val="003A358A"/>
    <w:rsid w:val="003A3637"/>
    <w:rsid w:val="003A39B3"/>
    <w:rsid w:val="003A4073"/>
    <w:rsid w:val="003A4356"/>
    <w:rsid w:val="003A49FB"/>
    <w:rsid w:val="003A562C"/>
    <w:rsid w:val="003A7550"/>
    <w:rsid w:val="003B0225"/>
    <w:rsid w:val="003B04E6"/>
    <w:rsid w:val="003B102F"/>
    <w:rsid w:val="003B32F6"/>
    <w:rsid w:val="003B3FAF"/>
    <w:rsid w:val="003B434F"/>
    <w:rsid w:val="003B4537"/>
    <w:rsid w:val="003B4919"/>
    <w:rsid w:val="003B4BD7"/>
    <w:rsid w:val="003B5488"/>
    <w:rsid w:val="003B5B1A"/>
    <w:rsid w:val="003B7439"/>
    <w:rsid w:val="003C0430"/>
    <w:rsid w:val="003C04C7"/>
    <w:rsid w:val="003C1830"/>
    <w:rsid w:val="003C21AD"/>
    <w:rsid w:val="003C22B4"/>
    <w:rsid w:val="003C2D07"/>
    <w:rsid w:val="003C3685"/>
    <w:rsid w:val="003C45DD"/>
    <w:rsid w:val="003C7076"/>
    <w:rsid w:val="003C7D4D"/>
    <w:rsid w:val="003D0B22"/>
    <w:rsid w:val="003D18F7"/>
    <w:rsid w:val="003D2C60"/>
    <w:rsid w:val="003D368E"/>
    <w:rsid w:val="003D372D"/>
    <w:rsid w:val="003D40E0"/>
    <w:rsid w:val="003D4287"/>
    <w:rsid w:val="003D4852"/>
    <w:rsid w:val="003D54AC"/>
    <w:rsid w:val="003D6D1A"/>
    <w:rsid w:val="003D6EB7"/>
    <w:rsid w:val="003E14AD"/>
    <w:rsid w:val="003E20F1"/>
    <w:rsid w:val="003E334D"/>
    <w:rsid w:val="003E3ACC"/>
    <w:rsid w:val="003E5E8B"/>
    <w:rsid w:val="003F0230"/>
    <w:rsid w:val="003F04EE"/>
    <w:rsid w:val="003F362E"/>
    <w:rsid w:val="003F37A1"/>
    <w:rsid w:val="003F3CC9"/>
    <w:rsid w:val="003F496A"/>
    <w:rsid w:val="003F60FE"/>
    <w:rsid w:val="0040083B"/>
    <w:rsid w:val="00400B4F"/>
    <w:rsid w:val="004034B0"/>
    <w:rsid w:val="004040EF"/>
    <w:rsid w:val="0040415A"/>
    <w:rsid w:val="00405241"/>
    <w:rsid w:val="00405354"/>
    <w:rsid w:val="00405B57"/>
    <w:rsid w:val="004060CA"/>
    <w:rsid w:val="0040778D"/>
    <w:rsid w:val="00407E9A"/>
    <w:rsid w:val="004102FC"/>
    <w:rsid w:val="00411D10"/>
    <w:rsid w:val="00412736"/>
    <w:rsid w:val="004136D5"/>
    <w:rsid w:val="00413A2D"/>
    <w:rsid w:val="00413DC1"/>
    <w:rsid w:val="004151A0"/>
    <w:rsid w:val="00415752"/>
    <w:rsid w:val="00415EB0"/>
    <w:rsid w:val="00415F3A"/>
    <w:rsid w:val="00416115"/>
    <w:rsid w:val="0041620D"/>
    <w:rsid w:val="00416808"/>
    <w:rsid w:val="00417C31"/>
    <w:rsid w:val="00417E0E"/>
    <w:rsid w:val="00420316"/>
    <w:rsid w:val="004204CC"/>
    <w:rsid w:val="00420CE8"/>
    <w:rsid w:val="00421EA9"/>
    <w:rsid w:val="00424E71"/>
    <w:rsid w:val="00425F94"/>
    <w:rsid w:val="004269A1"/>
    <w:rsid w:val="00427DD6"/>
    <w:rsid w:val="004336FB"/>
    <w:rsid w:val="0043507E"/>
    <w:rsid w:val="00435D27"/>
    <w:rsid w:val="004375F6"/>
    <w:rsid w:val="0043796D"/>
    <w:rsid w:val="0044135E"/>
    <w:rsid w:val="004414C6"/>
    <w:rsid w:val="0044196D"/>
    <w:rsid w:val="004435EA"/>
    <w:rsid w:val="004459D2"/>
    <w:rsid w:val="00445EA8"/>
    <w:rsid w:val="00446901"/>
    <w:rsid w:val="00447812"/>
    <w:rsid w:val="00447870"/>
    <w:rsid w:val="00450C80"/>
    <w:rsid w:val="0045179F"/>
    <w:rsid w:val="00452D75"/>
    <w:rsid w:val="004554B2"/>
    <w:rsid w:val="004556AE"/>
    <w:rsid w:val="00456381"/>
    <w:rsid w:val="00457EB6"/>
    <w:rsid w:val="0046053E"/>
    <w:rsid w:val="0046090A"/>
    <w:rsid w:val="0046388D"/>
    <w:rsid w:val="00463FDD"/>
    <w:rsid w:val="00465C93"/>
    <w:rsid w:val="00466A2D"/>
    <w:rsid w:val="004719BE"/>
    <w:rsid w:val="00471F28"/>
    <w:rsid w:val="00473067"/>
    <w:rsid w:val="00473A49"/>
    <w:rsid w:val="00473F00"/>
    <w:rsid w:val="00474AA6"/>
    <w:rsid w:val="00474D5B"/>
    <w:rsid w:val="004764BA"/>
    <w:rsid w:val="004774EC"/>
    <w:rsid w:val="00483E58"/>
    <w:rsid w:val="00484BFB"/>
    <w:rsid w:val="0048569D"/>
    <w:rsid w:val="0048587B"/>
    <w:rsid w:val="00486A8B"/>
    <w:rsid w:val="00487E10"/>
    <w:rsid w:val="00491796"/>
    <w:rsid w:val="00491E04"/>
    <w:rsid w:val="00492D42"/>
    <w:rsid w:val="00494A0B"/>
    <w:rsid w:val="00495DAF"/>
    <w:rsid w:val="00496985"/>
    <w:rsid w:val="00496A57"/>
    <w:rsid w:val="004A04C7"/>
    <w:rsid w:val="004A0987"/>
    <w:rsid w:val="004A132E"/>
    <w:rsid w:val="004A1A04"/>
    <w:rsid w:val="004A1DE5"/>
    <w:rsid w:val="004A26C2"/>
    <w:rsid w:val="004A31AF"/>
    <w:rsid w:val="004A35E9"/>
    <w:rsid w:val="004A3742"/>
    <w:rsid w:val="004A4877"/>
    <w:rsid w:val="004A4D8B"/>
    <w:rsid w:val="004A52DD"/>
    <w:rsid w:val="004A7589"/>
    <w:rsid w:val="004B05BC"/>
    <w:rsid w:val="004B1D8C"/>
    <w:rsid w:val="004B23B4"/>
    <w:rsid w:val="004B2A91"/>
    <w:rsid w:val="004B2D92"/>
    <w:rsid w:val="004B2DA7"/>
    <w:rsid w:val="004B48C1"/>
    <w:rsid w:val="004B48F6"/>
    <w:rsid w:val="004B7552"/>
    <w:rsid w:val="004B7ACB"/>
    <w:rsid w:val="004B7DD0"/>
    <w:rsid w:val="004C0E0F"/>
    <w:rsid w:val="004C1A6F"/>
    <w:rsid w:val="004C3AD7"/>
    <w:rsid w:val="004C6CD7"/>
    <w:rsid w:val="004C74EB"/>
    <w:rsid w:val="004D13B2"/>
    <w:rsid w:val="004D2849"/>
    <w:rsid w:val="004D3010"/>
    <w:rsid w:val="004D4A58"/>
    <w:rsid w:val="004D78F1"/>
    <w:rsid w:val="004D797C"/>
    <w:rsid w:val="004E0D1C"/>
    <w:rsid w:val="004E17CE"/>
    <w:rsid w:val="004E1A3C"/>
    <w:rsid w:val="004E1E2A"/>
    <w:rsid w:val="004E2BD3"/>
    <w:rsid w:val="004E2C5C"/>
    <w:rsid w:val="004E3172"/>
    <w:rsid w:val="004E45C1"/>
    <w:rsid w:val="004E59D1"/>
    <w:rsid w:val="004E6D69"/>
    <w:rsid w:val="004F0CB1"/>
    <w:rsid w:val="004F1178"/>
    <w:rsid w:val="004F2EB5"/>
    <w:rsid w:val="004F4E8D"/>
    <w:rsid w:val="004F4EF0"/>
    <w:rsid w:val="004F4FEF"/>
    <w:rsid w:val="004F51D6"/>
    <w:rsid w:val="004F664C"/>
    <w:rsid w:val="004F7142"/>
    <w:rsid w:val="004F7A01"/>
    <w:rsid w:val="00501347"/>
    <w:rsid w:val="00502F2E"/>
    <w:rsid w:val="00503905"/>
    <w:rsid w:val="005111E9"/>
    <w:rsid w:val="00511EB8"/>
    <w:rsid w:val="0051256F"/>
    <w:rsid w:val="00514EF9"/>
    <w:rsid w:val="00516E13"/>
    <w:rsid w:val="005172B1"/>
    <w:rsid w:val="00517B34"/>
    <w:rsid w:val="00517DA6"/>
    <w:rsid w:val="00521B0B"/>
    <w:rsid w:val="00522B02"/>
    <w:rsid w:val="00522B1E"/>
    <w:rsid w:val="00522E0E"/>
    <w:rsid w:val="00524E6A"/>
    <w:rsid w:val="005263A8"/>
    <w:rsid w:val="005270E5"/>
    <w:rsid w:val="005322B1"/>
    <w:rsid w:val="00532512"/>
    <w:rsid w:val="005342A3"/>
    <w:rsid w:val="005351D6"/>
    <w:rsid w:val="00536911"/>
    <w:rsid w:val="005369B3"/>
    <w:rsid w:val="00536C6B"/>
    <w:rsid w:val="005379B6"/>
    <w:rsid w:val="00537A55"/>
    <w:rsid w:val="005412E4"/>
    <w:rsid w:val="00541345"/>
    <w:rsid w:val="0054138D"/>
    <w:rsid w:val="0054188B"/>
    <w:rsid w:val="00541CAF"/>
    <w:rsid w:val="00541D57"/>
    <w:rsid w:val="00544636"/>
    <w:rsid w:val="0054509D"/>
    <w:rsid w:val="005459C4"/>
    <w:rsid w:val="00545F9E"/>
    <w:rsid w:val="00546711"/>
    <w:rsid w:val="00550A9A"/>
    <w:rsid w:val="00552142"/>
    <w:rsid w:val="00552C3E"/>
    <w:rsid w:val="00553752"/>
    <w:rsid w:val="00554137"/>
    <w:rsid w:val="00555931"/>
    <w:rsid w:val="00555CB6"/>
    <w:rsid w:val="00555F99"/>
    <w:rsid w:val="00556367"/>
    <w:rsid w:val="0056133C"/>
    <w:rsid w:val="005627FF"/>
    <w:rsid w:val="00562F12"/>
    <w:rsid w:val="00563558"/>
    <w:rsid w:val="00564064"/>
    <w:rsid w:val="00565775"/>
    <w:rsid w:val="0056682C"/>
    <w:rsid w:val="00566A34"/>
    <w:rsid w:val="00566D5E"/>
    <w:rsid w:val="005701A4"/>
    <w:rsid w:val="00572C12"/>
    <w:rsid w:val="005735C4"/>
    <w:rsid w:val="005736D4"/>
    <w:rsid w:val="005738C1"/>
    <w:rsid w:val="00573FFE"/>
    <w:rsid w:val="00574CD0"/>
    <w:rsid w:val="005759EE"/>
    <w:rsid w:val="005760F7"/>
    <w:rsid w:val="0057653A"/>
    <w:rsid w:val="00577257"/>
    <w:rsid w:val="005774BD"/>
    <w:rsid w:val="00580E18"/>
    <w:rsid w:val="00581F87"/>
    <w:rsid w:val="00582144"/>
    <w:rsid w:val="0058254C"/>
    <w:rsid w:val="00583661"/>
    <w:rsid w:val="005836AE"/>
    <w:rsid w:val="00584869"/>
    <w:rsid w:val="00584E0E"/>
    <w:rsid w:val="0058571D"/>
    <w:rsid w:val="00585C8B"/>
    <w:rsid w:val="0058716F"/>
    <w:rsid w:val="00591A34"/>
    <w:rsid w:val="00592163"/>
    <w:rsid w:val="00593D15"/>
    <w:rsid w:val="00593D49"/>
    <w:rsid w:val="00595317"/>
    <w:rsid w:val="005964DC"/>
    <w:rsid w:val="00596FD9"/>
    <w:rsid w:val="0059769F"/>
    <w:rsid w:val="00597AF4"/>
    <w:rsid w:val="005A1986"/>
    <w:rsid w:val="005A56C0"/>
    <w:rsid w:val="005A5927"/>
    <w:rsid w:val="005A749C"/>
    <w:rsid w:val="005B39AA"/>
    <w:rsid w:val="005B419C"/>
    <w:rsid w:val="005B496A"/>
    <w:rsid w:val="005B5FFB"/>
    <w:rsid w:val="005B65BD"/>
    <w:rsid w:val="005B6A11"/>
    <w:rsid w:val="005B6B3A"/>
    <w:rsid w:val="005C06C2"/>
    <w:rsid w:val="005C08A7"/>
    <w:rsid w:val="005C0E6F"/>
    <w:rsid w:val="005C159C"/>
    <w:rsid w:val="005C16D7"/>
    <w:rsid w:val="005C1C04"/>
    <w:rsid w:val="005C7EC2"/>
    <w:rsid w:val="005D0451"/>
    <w:rsid w:val="005D2692"/>
    <w:rsid w:val="005D4407"/>
    <w:rsid w:val="005D64BD"/>
    <w:rsid w:val="005D67AA"/>
    <w:rsid w:val="005D6B45"/>
    <w:rsid w:val="005D6DCA"/>
    <w:rsid w:val="005E0276"/>
    <w:rsid w:val="005E0617"/>
    <w:rsid w:val="005E0CBA"/>
    <w:rsid w:val="005E1420"/>
    <w:rsid w:val="005E1834"/>
    <w:rsid w:val="005E1BE2"/>
    <w:rsid w:val="005E20AC"/>
    <w:rsid w:val="005E4516"/>
    <w:rsid w:val="005E51B4"/>
    <w:rsid w:val="005E7757"/>
    <w:rsid w:val="005F15AD"/>
    <w:rsid w:val="005F243D"/>
    <w:rsid w:val="005F3E06"/>
    <w:rsid w:val="005F5460"/>
    <w:rsid w:val="005F55E3"/>
    <w:rsid w:val="005F6146"/>
    <w:rsid w:val="005F6359"/>
    <w:rsid w:val="00600A4E"/>
    <w:rsid w:val="00601217"/>
    <w:rsid w:val="00601B06"/>
    <w:rsid w:val="006025F7"/>
    <w:rsid w:val="00604C4C"/>
    <w:rsid w:val="00605376"/>
    <w:rsid w:val="00606A0E"/>
    <w:rsid w:val="0061154D"/>
    <w:rsid w:val="00611E02"/>
    <w:rsid w:val="0061210C"/>
    <w:rsid w:val="00612CDA"/>
    <w:rsid w:val="006130AA"/>
    <w:rsid w:val="006135C9"/>
    <w:rsid w:val="006144D9"/>
    <w:rsid w:val="00617353"/>
    <w:rsid w:val="00617536"/>
    <w:rsid w:val="006175E4"/>
    <w:rsid w:val="00621615"/>
    <w:rsid w:val="006221AD"/>
    <w:rsid w:val="00623A87"/>
    <w:rsid w:val="006255C5"/>
    <w:rsid w:val="006258ED"/>
    <w:rsid w:val="00625E74"/>
    <w:rsid w:val="00627F2A"/>
    <w:rsid w:val="00630346"/>
    <w:rsid w:val="00631D73"/>
    <w:rsid w:val="00631ECB"/>
    <w:rsid w:val="00632267"/>
    <w:rsid w:val="006358CB"/>
    <w:rsid w:val="00636600"/>
    <w:rsid w:val="00637465"/>
    <w:rsid w:val="00640273"/>
    <w:rsid w:val="0064079F"/>
    <w:rsid w:val="0064376B"/>
    <w:rsid w:val="0064509C"/>
    <w:rsid w:val="0064580C"/>
    <w:rsid w:val="00646511"/>
    <w:rsid w:val="006470C7"/>
    <w:rsid w:val="0064750A"/>
    <w:rsid w:val="00653E84"/>
    <w:rsid w:val="00654370"/>
    <w:rsid w:val="00654652"/>
    <w:rsid w:val="00654ECC"/>
    <w:rsid w:val="006558B5"/>
    <w:rsid w:val="00655DE3"/>
    <w:rsid w:val="0065627C"/>
    <w:rsid w:val="00656B8D"/>
    <w:rsid w:val="006578CE"/>
    <w:rsid w:val="00661FBC"/>
    <w:rsid w:val="006620B6"/>
    <w:rsid w:val="0066338D"/>
    <w:rsid w:val="006636C5"/>
    <w:rsid w:val="006637AB"/>
    <w:rsid w:val="00663A28"/>
    <w:rsid w:val="00663B28"/>
    <w:rsid w:val="00663C14"/>
    <w:rsid w:val="0067002B"/>
    <w:rsid w:val="00670373"/>
    <w:rsid w:val="0067054C"/>
    <w:rsid w:val="0067124F"/>
    <w:rsid w:val="00672827"/>
    <w:rsid w:val="00673D0E"/>
    <w:rsid w:val="0067529C"/>
    <w:rsid w:val="00675F64"/>
    <w:rsid w:val="006767D0"/>
    <w:rsid w:val="006768CE"/>
    <w:rsid w:val="00680FE9"/>
    <w:rsid w:val="00681634"/>
    <w:rsid w:val="00681CFF"/>
    <w:rsid w:val="00681F4E"/>
    <w:rsid w:val="0068253A"/>
    <w:rsid w:val="006831BE"/>
    <w:rsid w:val="00686E2B"/>
    <w:rsid w:val="00687940"/>
    <w:rsid w:val="0069022B"/>
    <w:rsid w:val="0069162A"/>
    <w:rsid w:val="00691904"/>
    <w:rsid w:val="00691F9C"/>
    <w:rsid w:val="00692AA4"/>
    <w:rsid w:val="00692C83"/>
    <w:rsid w:val="0069324A"/>
    <w:rsid w:val="006938CD"/>
    <w:rsid w:val="00694713"/>
    <w:rsid w:val="0069676B"/>
    <w:rsid w:val="00697272"/>
    <w:rsid w:val="006A111F"/>
    <w:rsid w:val="006A1A26"/>
    <w:rsid w:val="006A2B40"/>
    <w:rsid w:val="006A3660"/>
    <w:rsid w:val="006A3667"/>
    <w:rsid w:val="006A39D5"/>
    <w:rsid w:val="006A56C7"/>
    <w:rsid w:val="006A5856"/>
    <w:rsid w:val="006A5B2D"/>
    <w:rsid w:val="006A76B1"/>
    <w:rsid w:val="006A79B8"/>
    <w:rsid w:val="006B186D"/>
    <w:rsid w:val="006B2164"/>
    <w:rsid w:val="006B2E18"/>
    <w:rsid w:val="006B3D43"/>
    <w:rsid w:val="006B3E6E"/>
    <w:rsid w:val="006B40A4"/>
    <w:rsid w:val="006B424F"/>
    <w:rsid w:val="006B4655"/>
    <w:rsid w:val="006B47D1"/>
    <w:rsid w:val="006B47E4"/>
    <w:rsid w:val="006B7D31"/>
    <w:rsid w:val="006C0612"/>
    <w:rsid w:val="006C2F6C"/>
    <w:rsid w:val="006C469D"/>
    <w:rsid w:val="006C49EA"/>
    <w:rsid w:val="006C4E07"/>
    <w:rsid w:val="006C6920"/>
    <w:rsid w:val="006C6BC3"/>
    <w:rsid w:val="006D0B36"/>
    <w:rsid w:val="006D0DE8"/>
    <w:rsid w:val="006D0F93"/>
    <w:rsid w:val="006D111E"/>
    <w:rsid w:val="006D17D6"/>
    <w:rsid w:val="006D19D7"/>
    <w:rsid w:val="006D203B"/>
    <w:rsid w:val="006D2FCD"/>
    <w:rsid w:val="006D3846"/>
    <w:rsid w:val="006D39DB"/>
    <w:rsid w:val="006D39FD"/>
    <w:rsid w:val="006D4A4E"/>
    <w:rsid w:val="006D4B6F"/>
    <w:rsid w:val="006D5757"/>
    <w:rsid w:val="006D6B38"/>
    <w:rsid w:val="006D76AE"/>
    <w:rsid w:val="006D7CC0"/>
    <w:rsid w:val="006D7F1C"/>
    <w:rsid w:val="006E029B"/>
    <w:rsid w:val="006E0721"/>
    <w:rsid w:val="006E0946"/>
    <w:rsid w:val="006E19B6"/>
    <w:rsid w:val="006E1DCD"/>
    <w:rsid w:val="006E65CB"/>
    <w:rsid w:val="006F132F"/>
    <w:rsid w:val="006F13A2"/>
    <w:rsid w:val="006F14D5"/>
    <w:rsid w:val="006F2726"/>
    <w:rsid w:val="006F282E"/>
    <w:rsid w:val="006F2A7D"/>
    <w:rsid w:val="006F431E"/>
    <w:rsid w:val="006F4580"/>
    <w:rsid w:val="006F5482"/>
    <w:rsid w:val="006F6448"/>
    <w:rsid w:val="006F6BAF"/>
    <w:rsid w:val="006F6D6C"/>
    <w:rsid w:val="006F6EF7"/>
    <w:rsid w:val="006F7215"/>
    <w:rsid w:val="006F730C"/>
    <w:rsid w:val="0070033B"/>
    <w:rsid w:val="00700B3B"/>
    <w:rsid w:val="00701AD7"/>
    <w:rsid w:val="007021BD"/>
    <w:rsid w:val="00703727"/>
    <w:rsid w:val="007045C5"/>
    <w:rsid w:val="007053FB"/>
    <w:rsid w:val="007064EB"/>
    <w:rsid w:val="00706529"/>
    <w:rsid w:val="007078DA"/>
    <w:rsid w:val="00710DD4"/>
    <w:rsid w:val="00712409"/>
    <w:rsid w:val="0071414E"/>
    <w:rsid w:val="00714906"/>
    <w:rsid w:val="00715536"/>
    <w:rsid w:val="00716632"/>
    <w:rsid w:val="00720B59"/>
    <w:rsid w:val="00721FC1"/>
    <w:rsid w:val="0072260B"/>
    <w:rsid w:val="0072295F"/>
    <w:rsid w:val="00723382"/>
    <w:rsid w:val="007233A7"/>
    <w:rsid w:val="007238E1"/>
    <w:rsid w:val="007265D5"/>
    <w:rsid w:val="00730186"/>
    <w:rsid w:val="007302A5"/>
    <w:rsid w:val="00730A7D"/>
    <w:rsid w:val="007321AA"/>
    <w:rsid w:val="0073398E"/>
    <w:rsid w:val="00733E15"/>
    <w:rsid w:val="007355E1"/>
    <w:rsid w:val="00736472"/>
    <w:rsid w:val="00736EE9"/>
    <w:rsid w:val="00737237"/>
    <w:rsid w:val="007408FE"/>
    <w:rsid w:val="00740EC7"/>
    <w:rsid w:val="00741A00"/>
    <w:rsid w:val="00742654"/>
    <w:rsid w:val="00743573"/>
    <w:rsid w:val="00744D21"/>
    <w:rsid w:val="007453CB"/>
    <w:rsid w:val="00746081"/>
    <w:rsid w:val="00746C15"/>
    <w:rsid w:val="0074714A"/>
    <w:rsid w:val="00751D38"/>
    <w:rsid w:val="00753657"/>
    <w:rsid w:val="00754D82"/>
    <w:rsid w:val="00755205"/>
    <w:rsid w:val="007563D0"/>
    <w:rsid w:val="00757302"/>
    <w:rsid w:val="00757458"/>
    <w:rsid w:val="0076000C"/>
    <w:rsid w:val="007600BE"/>
    <w:rsid w:val="0076084B"/>
    <w:rsid w:val="0076216F"/>
    <w:rsid w:val="007623E9"/>
    <w:rsid w:val="007630B0"/>
    <w:rsid w:val="007641CA"/>
    <w:rsid w:val="0076443D"/>
    <w:rsid w:val="0076464C"/>
    <w:rsid w:val="007651D6"/>
    <w:rsid w:val="007653D3"/>
    <w:rsid w:val="00766F7E"/>
    <w:rsid w:val="0076711C"/>
    <w:rsid w:val="007719AC"/>
    <w:rsid w:val="00771EF9"/>
    <w:rsid w:val="00772350"/>
    <w:rsid w:val="007724D2"/>
    <w:rsid w:val="00772D7A"/>
    <w:rsid w:val="0077567B"/>
    <w:rsid w:val="00776A1C"/>
    <w:rsid w:val="00777A36"/>
    <w:rsid w:val="0078195B"/>
    <w:rsid w:val="00781E22"/>
    <w:rsid w:val="00782613"/>
    <w:rsid w:val="00785BB3"/>
    <w:rsid w:val="00786545"/>
    <w:rsid w:val="0078658A"/>
    <w:rsid w:val="007919D9"/>
    <w:rsid w:val="007944D1"/>
    <w:rsid w:val="00796790"/>
    <w:rsid w:val="0079755F"/>
    <w:rsid w:val="00797F32"/>
    <w:rsid w:val="007A1CC6"/>
    <w:rsid w:val="007A1F18"/>
    <w:rsid w:val="007A2C17"/>
    <w:rsid w:val="007A5315"/>
    <w:rsid w:val="007A6144"/>
    <w:rsid w:val="007B0E2C"/>
    <w:rsid w:val="007B0F69"/>
    <w:rsid w:val="007B116E"/>
    <w:rsid w:val="007B1342"/>
    <w:rsid w:val="007B1500"/>
    <w:rsid w:val="007B1CBC"/>
    <w:rsid w:val="007B2399"/>
    <w:rsid w:val="007B6CAE"/>
    <w:rsid w:val="007B76C7"/>
    <w:rsid w:val="007C009D"/>
    <w:rsid w:val="007C0BFF"/>
    <w:rsid w:val="007C16A1"/>
    <w:rsid w:val="007C23F4"/>
    <w:rsid w:val="007C24CC"/>
    <w:rsid w:val="007C2B71"/>
    <w:rsid w:val="007C4AFD"/>
    <w:rsid w:val="007C5415"/>
    <w:rsid w:val="007D27F8"/>
    <w:rsid w:val="007D2F7D"/>
    <w:rsid w:val="007D3116"/>
    <w:rsid w:val="007D3AC3"/>
    <w:rsid w:val="007D4082"/>
    <w:rsid w:val="007D4573"/>
    <w:rsid w:val="007D6E18"/>
    <w:rsid w:val="007D7436"/>
    <w:rsid w:val="007E0777"/>
    <w:rsid w:val="007E348C"/>
    <w:rsid w:val="007E48B6"/>
    <w:rsid w:val="007E5CD9"/>
    <w:rsid w:val="007E64B7"/>
    <w:rsid w:val="007E6BE7"/>
    <w:rsid w:val="007E7CF1"/>
    <w:rsid w:val="007F042D"/>
    <w:rsid w:val="007F0F06"/>
    <w:rsid w:val="007F169E"/>
    <w:rsid w:val="007F1FF4"/>
    <w:rsid w:val="007F2059"/>
    <w:rsid w:val="007F42AE"/>
    <w:rsid w:val="007F57CE"/>
    <w:rsid w:val="007F5A3F"/>
    <w:rsid w:val="007F5DAB"/>
    <w:rsid w:val="007F5F95"/>
    <w:rsid w:val="007F6D94"/>
    <w:rsid w:val="007F7E2D"/>
    <w:rsid w:val="008005DF"/>
    <w:rsid w:val="00800FAD"/>
    <w:rsid w:val="00801671"/>
    <w:rsid w:val="0080187B"/>
    <w:rsid w:val="00801B29"/>
    <w:rsid w:val="00801F8A"/>
    <w:rsid w:val="0080378F"/>
    <w:rsid w:val="0080394E"/>
    <w:rsid w:val="00804916"/>
    <w:rsid w:val="008061E8"/>
    <w:rsid w:val="00806417"/>
    <w:rsid w:val="00807010"/>
    <w:rsid w:val="0080782A"/>
    <w:rsid w:val="00813423"/>
    <w:rsid w:val="00816FC8"/>
    <w:rsid w:val="00817F6E"/>
    <w:rsid w:val="0082044B"/>
    <w:rsid w:val="00820AD3"/>
    <w:rsid w:val="00822901"/>
    <w:rsid w:val="0082314E"/>
    <w:rsid w:val="0082328B"/>
    <w:rsid w:val="00823510"/>
    <w:rsid w:val="008242DC"/>
    <w:rsid w:val="0082481E"/>
    <w:rsid w:val="00824995"/>
    <w:rsid w:val="00825B8D"/>
    <w:rsid w:val="008264C4"/>
    <w:rsid w:val="0082677F"/>
    <w:rsid w:val="0082761D"/>
    <w:rsid w:val="00827F1E"/>
    <w:rsid w:val="00831C69"/>
    <w:rsid w:val="00832C18"/>
    <w:rsid w:val="008338D2"/>
    <w:rsid w:val="00833A25"/>
    <w:rsid w:val="00834503"/>
    <w:rsid w:val="0083534A"/>
    <w:rsid w:val="008357F2"/>
    <w:rsid w:val="008359E0"/>
    <w:rsid w:val="00837807"/>
    <w:rsid w:val="00840486"/>
    <w:rsid w:val="00841AC2"/>
    <w:rsid w:val="00841B21"/>
    <w:rsid w:val="00841E44"/>
    <w:rsid w:val="0084232C"/>
    <w:rsid w:val="00842D76"/>
    <w:rsid w:val="008437BC"/>
    <w:rsid w:val="00843AE2"/>
    <w:rsid w:val="00844571"/>
    <w:rsid w:val="008445BA"/>
    <w:rsid w:val="00844D97"/>
    <w:rsid w:val="00845E92"/>
    <w:rsid w:val="008466C9"/>
    <w:rsid w:val="008473A0"/>
    <w:rsid w:val="008473BD"/>
    <w:rsid w:val="00847421"/>
    <w:rsid w:val="0085136E"/>
    <w:rsid w:val="00851876"/>
    <w:rsid w:val="00852938"/>
    <w:rsid w:val="00853FFC"/>
    <w:rsid w:val="00854123"/>
    <w:rsid w:val="008559EF"/>
    <w:rsid w:val="008573AA"/>
    <w:rsid w:val="00857814"/>
    <w:rsid w:val="008604D6"/>
    <w:rsid w:val="00860730"/>
    <w:rsid w:val="00860BD7"/>
    <w:rsid w:val="00861E42"/>
    <w:rsid w:val="00862EB7"/>
    <w:rsid w:val="00863E0D"/>
    <w:rsid w:val="00865956"/>
    <w:rsid w:val="00866504"/>
    <w:rsid w:val="008666CD"/>
    <w:rsid w:val="008671F3"/>
    <w:rsid w:val="0087145B"/>
    <w:rsid w:val="00871A87"/>
    <w:rsid w:val="00872BD8"/>
    <w:rsid w:val="008734BB"/>
    <w:rsid w:val="008745A3"/>
    <w:rsid w:val="00874B65"/>
    <w:rsid w:val="008751A1"/>
    <w:rsid w:val="0087698F"/>
    <w:rsid w:val="00876BFD"/>
    <w:rsid w:val="00877262"/>
    <w:rsid w:val="0087742B"/>
    <w:rsid w:val="00877EA9"/>
    <w:rsid w:val="00877FB4"/>
    <w:rsid w:val="00880DE1"/>
    <w:rsid w:val="00881013"/>
    <w:rsid w:val="00881592"/>
    <w:rsid w:val="008817EF"/>
    <w:rsid w:val="00883971"/>
    <w:rsid w:val="008840D3"/>
    <w:rsid w:val="0088582F"/>
    <w:rsid w:val="00885845"/>
    <w:rsid w:val="00886864"/>
    <w:rsid w:val="00887D0C"/>
    <w:rsid w:val="00891553"/>
    <w:rsid w:val="008929E4"/>
    <w:rsid w:val="00893E63"/>
    <w:rsid w:val="0089554B"/>
    <w:rsid w:val="008957AE"/>
    <w:rsid w:val="00896D70"/>
    <w:rsid w:val="008A099F"/>
    <w:rsid w:val="008A1BAF"/>
    <w:rsid w:val="008A1FCD"/>
    <w:rsid w:val="008A2AE6"/>
    <w:rsid w:val="008A417F"/>
    <w:rsid w:val="008A4573"/>
    <w:rsid w:val="008A4C10"/>
    <w:rsid w:val="008A5551"/>
    <w:rsid w:val="008A5905"/>
    <w:rsid w:val="008A6FCB"/>
    <w:rsid w:val="008A71D0"/>
    <w:rsid w:val="008B0960"/>
    <w:rsid w:val="008B14AC"/>
    <w:rsid w:val="008B463D"/>
    <w:rsid w:val="008B5190"/>
    <w:rsid w:val="008B610C"/>
    <w:rsid w:val="008B6749"/>
    <w:rsid w:val="008B750E"/>
    <w:rsid w:val="008B78E5"/>
    <w:rsid w:val="008C1714"/>
    <w:rsid w:val="008C39B6"/>
    <w:rsid w:val="008C5FF7"/>
    <w:rsid w:val="008D1578"/>
    <w:rsid w:val="008D289C"/>
    <w:rsid w:val="008D321B"/>
    <w:rsid w:val="008D3C53"/>
    <w:rsid w:val="008D44CB"/>
    <w:rsid w:val="008D4610"/>
    <w:rsid w:val="008D4E34"/>
    <w:rsid w:val="008D5A0D"/>
    <w:rsid w:val="008D689C"/>
    <w:rsid w:val="008D6948"/>
    <w:rsid w:val="008D6A9C"/>
    <w:rsid w:val="008D7733"/>
    <w:rsid w:val="008E138C"/>
    <w:rsid w:val="008E1E21"/>
    <w:rsid w:val="008E2382"/>
    <w:rsid w:val="008E4D5E"/>
    <w:rsid w:val="008E529E"/>
    <w:rsid w:val="008E601E"/>
    <w:rsid w:val="008E657A"/>
    <w:rsid w:val="008E7435"/>
    <w:rsid w:val="008E7D98"/>
    <w:rsid w:val="008F2FFC"/>
    <w:rsid w:val="008F4B7C"/>
    <w:rsid w:val="008F4ED3"/>
    <w:rsid w:val="008F6844"/>
    <w:rsid w:val="009002BF"/>
    <w:rsid w:val="009022B2"/>
    <w:rsid w:val="009027AA"/>
    <w:rsid w:val="00903406"/>
    <w:rsid w:val="0090397C"/>
    <w:rsid w:val="00903A60"/>
    <w:rsid w:val="00903E47"/>
    <w:rsid w:val="009051C0"/>
    <w:rsid w:val="00910167"/>
    <w:rsid w:val="009108CB"/>
    <w:rsid w:val="00911D13"/>
    <w:rsid w:val="009129BD"/>
    <w:rsid w:val="009130F1"/>
    <w:rsid w:val="00913207"/>
    <w:rsid w:val="00913CBB"/>
    <w:rsid w:val="00913EB3"/>
    <w:rsid w:val="00914382"/>
    <w:rsid w:val="00914753"/>
    <w:rsid w:val="00914CC8"/>
    <w:rsid w:val="00915A8B"/>
    <w:rsid w:val="00916447"/>
    <w:rsid w:val="00916CBE"/>
    <w:rsid w:val="00921907"/>
    <w:rsid w:val="009228D0"/>
    <w:rsid w:val="009238AE"/>
    <w:rsid w:val="009239B5"/>
    <w:rsid w:val="00923ABA"/>
    <w:rsid w:val="00924109"/>
    <w:rsid w:val="009241C0"/>
    <w:rsid w:val="00927BAD"/>
    <w:rsid w:val="00927BE8"/>
    <w:rsid w:val="00930125"/>
    <w:rsid w:val="009306A7"/>
    <w:rsid w:val="00931314"/>
    <w:rsid w:val="009320CD"/>
    <w:rsid w:val="009331B7"/>
    <w:rsid w:val="009340A0"/>
    <w:rsid w:val="00934B69"/>
    <w:rsid w:val="00934C48"/>
    <w:rsid w:val="009371E2"/>
    <w:rsid w:val="00937D25"/>
    <w:rsid w:val="00941FA0"/>
    <w:rsid w:val="00942932"/>
    <w:rsid w:val="00944009"/>
    <w:rsid w:val="00945111"/>
    <w:rsid w:val="009468EF"/>
    <w:rsid w:val="00947143"/>
    <w:rsid w:val="00947DDF"/>
    <w:rsid w:val="00950136"/>
    <w:rsid w:val="00951C06"/>
    <w:rsid w:val="00952131"/>
    <w:rsid w:val="00952571"/>
    <w:rsid w:val="00954701"/>
    <w:rsid w:val="00955454"/>
    <w:rsid w:val="00955A69"/>
    <w:rsid w:val="00955E77"/>
    <w:rsid w:val="0095604B"/>
    <w:rsid w:val="00956A97"/>
    <w:rsid w:val="00956E62"/>
    <w:rsid w:val="0095731F"/>
    <w:rsid w:val="009579BB"/>
    <w:rsid w:val="009579FB"/>
    <w:rsid w:val="0096180B"/>
    <w:rsid w:val="0096189C"/>
    <w:rsid w:val="00961DB8"/>
    <w:rsid w:val="00962502"/>
    <w:rsid w:val="00962C9F"/>
    <w:rsid w:val="00965C91"/>
    <w:rsid w:val="00965D85"/>
    <w:rsid w:val="009662D7"/>
    <w:rsid w:val="00966914"/>
    <w:rsid w:val="00966E45"/>
    <w:rsid w:val="00967BC1"/>
    <w:rsid w:val="00970DE2"/>
    <w:rsid w:val="009710BB"/>
    <w:rsid w:val="00971934"/>
    <w:rsid w:val="00972E0C"/>
    <w:rsid w:val="00973527"/>
    <w:rsid w:val="0097522E"/>
    <w:rsid w:val="00977501"/>
    <w:rsid w:val="009806A3"/>
    <w:rsid w:val="0098077F"/>
    <w:rsid w:val="0098095B"/>
    <w:rsid w:val="009816B5"/>
    <w:rsid w:val="00982059"/>
    <w:rsid w:val="00983BF3"/>
    <w:rsid w:val="00983E94"/>
    <w:rsid w:val="0098475D"/>
    <w:rsid w:val="00984A55"/>
    <w:rsid w:val="00990E68"/>
    <w:rsid w:val="009916A0"/>
    <w:rsid w:val="0099253C"/>
    <w:rsid w:val="00993A00"/>
    <w:rsid w:val="00995B24"/>
    <w:rsid w:val="00995B4E"/>
    <w:rsid w:val="009960A8"/>
    <w:rsid w:val="00996998"/>
    <w:rsid w:val="009A2902"/>
    <w:rsid w:val="009A4668"/>
    <w:rsid w:val="009A57F8"/>
    <w:rsid w:val="009A6522"/>
    <w:rsid w:val="009A66DD"/>
    <w:rsid w:val="009A6CF1"/>
    <w:rsid w:val="009A7668"/>
    <w:rsid w:val="009A7F85"/>
    <w:rsid w:val="009A7FAA"/>
    <w:rsid w:val="009B01C8"/>
    <w:rsid w:val="009B04CC"/>
    <w:rsid w:val="009B0985"/>
    <w:rsid w:val="009B1691"/>
    <w:rsid w:val="009B3A94"/>
    <w:rsid w:val="009B3AE3"/>
    <w:rsid w:val="009B4472"/>
    <w:rsid w:val="009B5AFB"/>
    <w:rsid w:val="009B6232"/>
    <w:rsid w:val="009B7094"/>
    <w:rsid w:val="009C0AA3"/>
    <w:rsid w:val="009C0C29"/>
    <w:rsid w:val="009C409E"/>
    <w:rsid w:val="009C4AEF"/>
    <w:rsid w:val="009C677F"/>
    <w:rsid w:val="009D0B79"/>
    <w:rsid w:val="009D2239"/>
    <w:rsid w:val="009D2913"/>
    <w:rsid w:val="009D2C41"/>
    <w:rsid w:val="009D32ED"/>
    <w:rsid w:val="009D3DEF"/>
    <w:rsid w:val="009D3F6B"/>
    <w:rsid w:val="009D40A0"/>
    <w:rsid w:val="009D44E3"/>
    <w:rsid w:val="009D5364"/>
    <w:rsid w:val="009D5DB6"/>
    <w:rsid w:val="009D69B1"/>
    <w:rsid w:val="009D6A8B"/>
    <w:rsid w:val="009D78E9"/>
    <w:rsid w:val="009D7A65"/>
    <w:rsid w:val="009D7B8B"/>
    <w:rsid w:val="009E23F8"/>
    <w:rsid w:val="009E24FF"/>
    <w:rsid w:val="009E3F40"/>
    <w:rsid w:val="009E4854"/>
    <w:rsid w:val="009E4D9B"/>
    <w:rsid w:val="009E54B7"/>
    <w:rsid w:val="009E5865"/>
    <w:rsid w:val="009E63CF"/>
    <w:rsid w:val="009E6BC5"/>
    <w:rsid w:val="009E7753"/>
    <w:rsid w:val="009F0262"/>
    <w:rsid w:val="009F0C18"/>
    <w:rsid w:val="009F2107"/>
    <w:rsid w:val="009F27DC"/>
    <w:rsid w:val="009F3961"/>
    <w:rsid w:val="009F45F3"/>
    <w:rsid w:val="009F4BC7"/>
    <w:rsid w:val="009F4CC5"/>
    <w:rsid w:val="009F5399"/>
    <w:rsid w:val="009F6166"/>
    <w:rsid w:val="009F66CE"/>
    <w:rsid w:val="00A038A9"/>
    <w:rsid w:val="00A076D0"/>
    <w:rsid w:val="00A1096F"/>
    <w:rsid w:val="00A10F78"/>
    <w:rsid w:val="00A14F86"/>
    <w:rsid w:val="00A15B1B"/>
    <w:rsid w:val="00A1687F"/>
    <w:rsid w:val="00A17A41"/>
    <w:rsid w:val="00A202E1"/>
    <w:rsid w:val="00A22E1F"/>
    <w:rsid w:val="00A22E81"/>
    <w:rsid w:val="00A23B2B"/>
    <w:rsid w:val="00A25759"/>
    <w:rsid w:val="00A27066"/>
    <w:rsid w:val="00A271BB"/>
    <w:rsid w:val="00A2744D"/>
    <w:rsid w:val="00A27717"/>
    <w:rsid w:val="00A27B70"/>
    <w:rsid w:val="00A27EA8"/>
    <w:rsid w:val="00A30386"/>
    <w:rsid w:val="00A334F4"/>
    <w:rsid w:val="00A33F85"/>
    <w:rsid w:val="00A3589E"/>
    <w:rsid w:val="00A35FD9"/>
    <w:rsid w:val="00A367FD"/>
    <w:rsid w:val="00A37CAA"/>
    <w:rsid w:val="00A41033"/>
    <w:rsid w:val="00A42E5F"/>
    <w:rsid w:val="00A43C2B"/>
    <w:rsid w:val="00A44000"/>
    <w:rsid w:val="00A45518"/>
    <w:rsid w:val="00A45837"/>
    <w:rsid w:val="00A47689"/>
    <w:rsid w:val="00A47924"/>
    <w:rsid w:val="00A503DE"/>
    <w:rsid w:val="00A50DC2"/>
    <w:rsid w:val="00A521E5"/>
    <w:rsid w:val="00A530FB"/>
    <w:rsid w:val="00A53257"/>
    <w:rsid w:val="00A53696"/>
    <w:rsid w:val="00A55412"/>
    <w:rsid w:val="00A561AF"/>
    <w:rsid w:val="00A56B7A"/>
    <w:rsid w:val="00A61972"/>
    <w:rsid w:val="00A61988"/>
    <w:rsid w:val="00A62542"/>
    <w:rsid w:val="00A62E74"/>
    <w:rsid w:val="00A62EBF"/>
    <w:rsid w:val="00A63267"/>
    <w:rsid w:val="00A635CC"/>
    <w:rsid w:val="00A65E88"/>
    <w:rsid w:val="00A6644E"/>
    <w:rsid w:val="00A66843"/>
    <w:rsid w:val="00A7163C"/>
    <w:rsid w:val="00A72C92"/>
    <w:rsid w:val="00A72D54"/>
    <w:rsid w:val="00A72DCA"/>
    <w:rsid w:val="00A73A86"/>
    <w:rsid w:val="00A73C21"/>
    <w:rsid w:val="00A75C5A"/>
    <w:rsid w:val="00A76459"/>
    <w:rsid w:val="00A774BA"/>
    <w:rsid w:val="00A77B8A"/>
    <w:rsid w:val="00A806C9"/>
    <w:rsid w:val="00A82996"/>
    <w:rsid w:val="00A83168"/>
    <w:rsid w:val="00A84553"/>
    <w:rsid w:val="00A84656"/>
    <w:rsid w:val="00A846E9"/>
    <w:rsid w:val="00A85111"/>
    <w:rsid w:val="00A8551C"/>
    <w:rsid w:val="00A85A04"/>
    <w:rsid w:val="00A91306"/>
    <w:rsid w:val="00A91EFA"/>
    <w:rsid w:val="00A926B5"/>
    <w:rsid w:val="00A92A4C"/>
    <w:rsid w:val="00A92ECA"/>
    <w:rsid w:val="00A92FF5"/>
    <w:rsid w:val="00A93B15"/>
    <w:rsid w:val="00A940F9"/>
    <w:rsid w:val="00A9546D"/>
    <w:rsid w:val="00A95885"/>
    <w:rsid w:val="00A95986"/>
    <w:rsid w:val="00A95EA6"/>
    <w:rsid w:val="00A9651A"/>
    <w:rsid w:val="00A9706C"/>
    <w:rsid w:val="00AA09B3"/>
    <w:rsid w:val="00AA1A28"/>
    <w:rsid w:val="00AA1A2E"/>
    <w:rsid w:val="00AA1EEF"/>
    <w:rsid w:val="00AA26AD"/>
    <w:rsid w:val="00AA3E34"/>
    <w:rsid w:val="00AA43A1"/>
    <w:rsid w:val="00AA52B0"/>
    <w:rsid w:val="00AA54EA"/>
    <w:rsid w:val="00AA65AD"/>
    <w:rsid w:val="00AA6611"/>
    <w:rsid w:val="00AA6FB0"/>
    <w:rsid w:val="00AA7131"/>
    <w:rsid w:val="00AA72D3"/>
    <w:rsid w:val="00AA7925"/>
    <w:rsid w:val="00AB1829"/>
    <w:rsid w:val="00AB291B"/>
    <w:rsid w:val="00AB30C7"/>
    <w:rsid w:val="00AB3B0A"/>
    <w:rsid w:val="00AB3FC9"/>
    <w:rsid w:val="00AB45C0"/>
    <w:rsid w:val="00AB4A9A"/>
    <w:rsid w:val="00AB4F63"/>
    <w:rsid w:val="00AB56BA"/>
    <w:rsid w:val="00AB5EAC"/>
    <w:rsid w:val="00AB6B39"/>
    <w:rsid w:val="00AB6BD3"/>
    <w:rsid w:val="00AB78ED"/>
    <w:rsid w:val="00AB7AE1"/>
    <w:rsid w:val="00AC0261"/>
    <w:rsid w:val="00AC03E3"/>
    <w:rsid w:val="00AC260B"/>
    <w:rsid w:val="00AC2918"/>
    <w:rsid w:val="00AC31D9"/>
    <w:rsid w:val="00AC3C88"/>
    <w:rsid w:val="00AC4544"/>
    <w:rsid w:val="00AC4650"/>
    <w:rsid w:val="00AC4673"/>
    <w:rsid w:val="00AC531C"/>
    <w:rsid w:val="00AC58B7"/>
    <w:rsid w:val="00AC62BE"/>
    <w:rsid w:val="00AC65B3"/>
    <w:rsid w:val="00AC6608"/>
    <w:rsid w:val="00AC66D6"/>
    <w:rsid w:val="00AD11F3"/>
    <w:rsid w:val="00AD2F95"/>
    <w:rsid w:val="00AD3284"/>
    <w:rsid w:val="00AD4275"/>
    <w:rsid w:val="00AD448F"/>
    <w:rsid w:val="00AD5F5B"/>
    <w:rsid w:val="00AE0A0B"/>
    <w:rsid w:val="00AE161D"/>
    <w:rsid w:val="00AE247E"/>
    <w:rsid w:val="00AE2B50"/>
    <w:rsid w:val="00AE4ABA"/>
    <w:rsid w:val="00AE5EC2"/>
    <w:rsid w:val="00AE6920"/>
    <w:rsid w:val="00AE6A72"/>
    <w:rsid w:val="00AE720A"/>
    <w:rsid w:val="00AE7652"/>
    <w:rsid w:val="00AE7E5F"/>
    <w:rsid w:val="00AF0007"/>
    <w:rsid w:val="00AF54E4"/>
    <w:rsid w:val="00AF5950"/>
    <w:rsid w:val="00AF6D15"/>
    <w:rsid w:val="00AF7300"/>
    <w:rsid w:val="00AF7A1B"/>
    <w:rsid w:val="00AF7BDC"/>
    <w:rsid w:val="00B00099"/>
    <w:rsid w:val="00B01F9B"/>
    <w:rsid w:val="00B04B3B"/>
    <w:rsid w:val="00B04EAC"/>
    <w:rsid w:val="00B057A6"/>
    <w:rsid w:val="00B0634A"/>
    <w:rsid w:val="00B07131"/>
    <w:rsid w:val="00B07C7C"/>
    <w:rsid w:val="00B10558"/>
    <w:rsid w:val="00B12994"/>
    <w:rsid w:val="00B13598"/>
    <w:rsid w:val="00B136C4"/>
    <w:rsid w:val="00B13CFD"/>
    <w:rsid w:val="00B13F06"/>
    <w:rsid w:val="00B14735"/>
    <w:rsid w:val="00B1494F"/>
    <w:rsid w:val="00B14EBA"/>
    <w:rsid w:val="00B15731"/>
    <w:rsid w:val="00B16346"/>
    <w:rsid w:val="00B17170"/>
    <w:rsid w:val="00B20435"/>
    <w:rsid w:val="00B211DB"/>
    <w:rsid w:val="00B23EBB"/>
    <w:rsid w:val="00B248B0"/>
    <w:rsid w:val="00B252CB"/>
    <w:rsid w:val="00B2594C"/>
    <w:rsid w:val="00B25EAF"/>
    <w:rsid w:val="00B266E9"/>
    <w:rsid w:val="00B27594"/>
    <w:rsid w:val="00B27B4B"/>
    <w:rsid w:val="00B30996"/>
    <w:rsid w:val="00B30C83"/>
    <w:rsid w:val="00B317EE"/>
    <w:rsid w:val="00B31D38"/>
    <w:rsid w:val="00B329AC"/>
    <w:rsid w:val="00B32E9E"/>
    <w:rsid w:val="00B332AE"/>
    <w:rsid w:val="00B34B22"/>
    <w:rsid w:val="00B3644E"/>
    <w:rsid w:val="00B40BF5"/>
    <w:rsid w:val="00B415BB"/>
    <w:rsid w:val="00B42F79"/>
    <w:rsid w:val="00B44578"/>
    <w:rsid w:val="00B44711"/>
    <w:rsid w:val="00B44D23"/>
    <w:rsid w:val="00B451E4"/>
    <w:rsid w:val="00B459BD"/>
    <w:rsid w:val="00B50948"/>
    <w:rsid w:val="00B514FF"/>
    <w:rsid w:val="00B51DC4"/>
    <w:rsid w:val="00B53D10"/>
    <w:rsid w:val="00B5422E"/>
    <w:rsid w:val="00B54809"/>
    <w:rsid w:val="00B54F44"/>
    <w:rsid w:val="00B57E26"/>
    <w:rsid w:val="00B601B9"/>
    <w:rsid w:val="00B60BD9"/>
    <w:rsid w:val="00B61368"/>
    <w:rsid w:val="00B61538"/>
    <w:rsid w:val="00B61AD5"/>
    <w:rsid w:val="00B62AED"/>
    <w:rsid w:val="00B63209"/>
    <w:rsid w:val="00B632F9"/>
    <w:rsid w:val="00B6398E"/>
    <w:rsid w:val="00B643B3"/>
    <w:rsid w:val="00B65F45"/>
    <w:rsid w:val="00B65F8A"/>
    <w:rsid w:val="00B66DB1"/>
    <w:rsid w:val="00B670BC"/>
    <w:rsid w:val="00B67915"/>
    <w:rsid w:val="00B70169"/>
    <w:rsid w:val="00B704D0"/>
    <w:rsid w:val="00B73461"/>
    <w:rsid w:val="00B739A7"/>
    <w:rsid w:val="00B73EF2"/>
    <w:rsid w:val="00B75007"/>
    <w:rsid w:val="00B75553"/>
    <w:rsid w:val="00B772B2"/>
    <w:rsid w:val="00B7793C"/>
    <w:rsid w:val="00B77B03"/>
    <w:rsid w:val="00B80C75"/>
    <w:rsid w:val="00B835A6"/>
    <w:rsid w:val="00B853C4"/>
    <w:rsid w:val="00B8554A"/>
    <w:rsid w:val="00B9276B"/>
    <w:rsid w:val="00B9423C"/>
    <w:rsid w:val="00B9552E"/>
    <w:rsid w:val="00B95A14"/>
    <w:rsid w:val="00B95D28"/>
    <w:rsid w:val="00B9768A"/>
    <w:rsid w:val="00BA1762"/>
    <w:rsid w:val="00BA442A"/>
    <w:rsid w:val="00BA44EC"/>
    <w:rsid w:val="00BA599C"/>
    <w:rsid w:val="00BA7153"/>
    <w:rsid w:val="00BB208C"/>
    <w:rsid w:val="00BB3E4B"/>
    <w:rsid w:val="00BB568D"/>
    <w:rsid w:val="00BB5CD8"/>
    <w:rsid w:val="00BB6268"/>
    <w:rsid w:val="00BB6664"/>
    <w:rsid w:val="00BB69BE"/>
    <w:rsid w:val="00BB7801"/>
    <w:rsid w:val="00BC02A7"/>
    <w:rsid w:val="00BC15D5"/>
    <w:rsid w:val="00BC1970"/>
    <w:rsid w:val="00BC1A38"/>
    <w:rsid w:val="00BC209C"/>
    <w:rsid w:val="00BC218D"/>
    <w:rsid w:val="00BC2838"/>
    <w:rsid w:val="00BC2F50"/>
    <w:rsid w:val="00BC4458"/>
    <w:rsid w:val="00BC492B"/>
    <w:rsid w:val="00BC4E51"/>
    <w:rsid w:val="00BC6E70"/>
    <w:rsid w:val="00BD0780"/>
    <w:rsid w:val="00BD1861"/>
    <w:rsid w:val="00BD235D"/>
    <w:rsid w:val="00BD35D4"/>
    <w:rsid w:val="00BD3A56"/>
    <w:rsid w:val="00BD529F"/>
    <w:rsid w:val="00BD53D3"/>
    <w:rsid w:val="00BD54B1"/>
    <w:rsid w:val="00BD6C1B"/>
    <w:rsid w:val="00BD718C"/>
    <w:rsid w:val="00BD73E1"/>
    <w:rsid w:val="00BD7AEF"/>
    <w:rsid w:val="00BE1EA7"/>
    <w:rsid w:val="00BE691D"/>
    <w:rsid w:val="00BF1947"/>
    <w:rsid w:val="00BF25CF"/>
    <w:rsid w:val="00BF2D53"/>
    <w:rsid w:val="00BF2D80"/>
    <w:rsid w:val="00BF3831"/>
    <w:rsid w:val="00BF4AD7"/>
    <w:rsid w:val="00BF51CA"/>
    <w:rsid w:val="00BF5312"/>
    <w:rsid w:val="00BF657C"/>
    <w:rsid w:val="00BF69BC"/>
    <w:rsid w:val="00C000AA"/>
    <w:rsid w:val="00C01285"/>
    <w:rsid w:val="00C02D01"/>
    <w:rsid w:val="00C04303"/>
    <w:rsid w:val="00C04BF6"/>
    <w:rsid w:val="00C04FB0"/>
    <w:rsid w:val="00C0522A"/>
    <w:rsid w:val="00C06170"/>
    <w:rsid w:val="00C06AE2"/>
    <w:rsid w:val="00C06E07"/>
    <w:rsid w:val="00C1012D"/>
    <w:rsid w:val="00C10460"/>
    <w:rsid w:val="00C10D77"/>
    <w:rsid w:val="00C10E51"/>
    <w:rsid w:val="00C116AE"/>
    <w:rsid w:val="00C11C58"/>
    <w:rsid w:val="00C11EF7"/>
    <w:rsid w:val="00C12BF7"/>
    <w:rsid w:val="00C12D8E"/>
    <w:rsid w:val="00C13057"/>
    <w:rsid w:val="00C13455"/>
    <w:rsid w:val="00C13F06"/>
    <w:rsid w:val="00C14315"/>
    <w:rsid w:val="00C15EAB"/>
    <w:rsid w:val="00C16754"/>
    <w:rsid w:val="00C16816"/>
    <w:rsid w:val="00C17CAE"/>
    <w:rsid w:val="00C204DA"/>
    <w:rsid w:val="00C22298"/>
    <w:rsid w:val="00C232D0"/>
    <w:rsid w:val="00C23415"/>
    <w:rsid w:val="00C27072"/>
    <w:rsid w:val="00C3022B"/>
    <w:rsid w:val="00C3056E"/>
    <w:rsid w:val="00C3188E"/>
    <w:rsid w:val="00C31890"/>
    <w:rsid w:val="00C319AB"/>
    <w:rsid w:val="00C31DC1"/>
    <w:rsid w:val="00C31E5A"/>
    <w:rsid w:val="00C32F3C"/>
    <w:rsid w:val="00C34C59"/>
    <w:rsid w:val="00C350FE"/>
    <w:rsid w:val="00C36A25"/>
    <w:rsid w:val="00C36A92"/>
    <w:rsid w:val="00C372B2"/>
    <w:rsid w:val="00C4153E"/>
    <w:rsid w:val="00C41F3E"/>
    <w:rsid w:val="00C42311"/>
    <w:rsid w:val="00C4252E"/>
    <w:rsid w:val="00C42604"/>
    <w:rsid w:val="00C42EA5"/>
    <w:rsid w:val="00C43DE5"/>
    <w:rsid w:val="00C44D01"/>
    <w:rsid w:val="00C455AC"/>
    <w:rsid w:val="00C458CB"/>
    <w:rsid w:val="00C4668C"/>
    <w:rsid w:val="00C507EE"/>
    <w:rsid w:val="00C50B61"/>
    <w:rsid w:val="00C5146C"/>
    <w:rsid w:val="00C51614"/>
    <w:rsid w:val="00C51654"/>
    <w:rsid w:val="00C52BD9"/>
    <w:rsid w:val="00C54A7E"/>
    <w:rsid w:val="00C556DE"/>
    <w:rsid w:val="00C55F48"/>
    <w:rsid w:val="00C56926"/>
    <w:rsid w:val="00C60164"/>
    <w:rsid w:val="00C61B08"/>
    <w:rsid w:val="00C61D46"/>
    <w:rsid w:val="00C6513A"/>
    <w:rsid w:val="00C65B60"/>
    <w:rsid w:val="00C665FD"/>
    <w:rsid w:val="00C66657"/>
    <w:rsid w:val="00C66B7C"/>
    <w:rsid w:val="00C67A48"/>
    <w:rsid w:val="00C700B7"/>
    <w:rsid w:val="00C70999"/>
    <w:rsid w:val="00C71EF4"/>
    <w:rsid w:val="00C76B1C"/>
    <w:rsid w:val="00C77F15"/>
    <w:rsid w:val="00C77F51"/>
    <w:rsid w:val="00C806D0"/>
    <w:rsid w:val="00C81F34"/>
    <w:rsid w:val="00C8209B"/>
    <w:rsid w:val="00C832F3"/>
    <w:rsid w:val="00C84BE5"/>
    <w:rsid w:val="00C85527"/>
    <w:rsid w:val="00C859CE"/>
    <w:rsid w:val="00C85CBF"/>
    <w:rsid w:val="00C85F33"/>
    <w:rsid w:val="00C872C8"/>
    <w:rsid w:val="00C9031B"/>
    <w:rsid w:val="00C90A60"/>
    <w:rsid w:val="00C90CAB"/>
    <w:rsid w:val="00C91065"/>
    <w:rsid w:val="00C914F8"/>
    <w:rsid w:val="00C9242D"/>
    <w:rsid w:val="00C93204"/>
    <w:rsid w:val="00C9325D"/>
    <w:rsid w:val="00C941D5"/>
    <w:rsid w:val="00C94619"/>
    <w:rsid w:val="00C94EEC"/>
    <w:rsid w:val="00C96174"/>
    <w:rsid w:val="00C96937"/>
    <w:rsid w:val="00CA005E"/>
    <w:rsid w:val="00CA29BF"/>
    <w:rsid w:val="00CA3009"/>
    <w:rsid w:val="00CA5261"/>
    <w:rsid w:val="00CA5A73"/>
    <w:rsid w:val="00CA67E9"/>
    <w:rsid w:val="00CA76A2"/>
    <w:rsid w:val="00CA78C2"/>
    <w:rsid w:val="00CA7AA6"/>
    <w:rsid w:val="00CB0371"/>
    <w:rsid w:val="00CB26D5"/>
    <w:rsid w:val="00CB2E1A"/>
    <w:rsid w:val="00CB3A7E"/>
    <w:rsid w:val="00CB4A0F"/>
    <w:rsid w:val="00CB4C75"/>
    <w:rsid w:val="00CB6578"/>
    <w:rsid w:val="00CB7BC8"/>
    <w:rsid w:val="00CC0316"/>
    <w:rsid w:val="00CC216C"/>
    <w:rsid w:val="00CC2B7E"/>
    <w:rsid w:val="00CC2EE4"/>
    <w:rsid w:val="00CC437B"/>
    <w:rsid w:val="00CC4625"/>
    <w:rsid w:val="00CC5D36"/>
    <w:rsid w:val="00CC64CB"/>
    <w:rsid w:val="00CC6AB0"/>
    <w:rsid w:val="00CD3344"/>
    <w:rsid w:val="00CD3655"/>
    <w:rsid w:val="00CD4C92"/>
    <w:rsid w:val="00CD5DB5"/>
    <w:rsid w:val="00CD60FE"/>
    <w:rsid w:val="00CD6A08"/>
    <w:rsid w:val="00CD6D24"/>
    <w:rsid w:val="00CD7134"/>
    <w:rsid w:val="00CE00FB"/>
    <w:rsid w:val="00CE0371"/>
    <w:rsid w:val="00CE037A"/>
    <w:rsid w:val="00CE1483"/>
    <w:rsid w:val="00CE5485"/>
    <w:rsid w:val="00CE5702"/>
    <w:rsid w:val="00CE6376"/>
    <w:rsid w:val="00CE6B4F"/>
    <w:rsid w:val="00CE6B58"/>
    <w:rsid w:val="00CE6F7A"/>
    <w:rsid w:val="00CE7C48"/>
    <w:rsid w:val="00CE7E93"/>
    <w:rsid w:val="00CE7EE8"/>
    <w:rsid w:val="00CE7FEB"/>
    <w:rsid w:val="00CF09F9"/>
    <w:rsid w:val="00CF0BE9"/>
    <w:rsid w:val="00CF128F"/>
    <w:rsid w:val="00CF1703"/>
    <w:rsid w:val="00CF2157"/>
    <w:rsid w:val="00CF272F"/>
    <w:rsid w:val="00CF5589"/>
    <w:rsid w:val="00CF77D1"/>
    <w:rsid w:val="00CF7C89"/>
    <w:rsid w:val="00D00E40"/>
    <w:rsid w:val="00D01657"/>
    <w:rsid w:val="00D01FF9"/>
    <w:rsid w:val="00D02075"/>
    <w:rsid w:val="00D026EA"/>
    <w:rsid w:val="00D028AE"/>
    <w:rsid w:val="00D0395D"/>
    <w:rsid w:val="00D03A62"/>
    <w:rsid w:val="00D0456E"/>
    <w:rsid w:val="00D04C62"/>
    <w:rsid w:val="00D04D5E"/>
    <w:rsid w:val="00D06B4C"/>
    <w:rsid w:val="00D06B6A"/>
    <w:rsid w:val="00D07204"/>
    <w:rsid w:val="00D103E0"/>
    <w:rsid w:val="00D1098D"/>
    <w:rsid w:val="00D109AC"/>
    <w:rsid w:val="00D1198F"/>
    <w:rsid w:val="00D11B42"/>
    <w:rsid w:val="00D125DF"/>
    <w:rsid w:val="00D13615"/>
    <w:rsid w:val="00D13CD9"/>
    <w:rsid w:val="00D1459B"/>
    <w:rsid w:val="00D14776"/>
    <w:rsid w:val="00D14944"/>
    <w:rsid w:val="00D14EC4"/>
    <w:rsid w:val="00D15824"/>
    <w:rsid w:val="00D15DF7"/>
    <w:rsid w:val="00D16428"/>
    <w:rsid w:val="00D16C60"/>
    <w:rsid w:val="00D20BA0"/>
    <w:rsid w:val="00D21CA4"/>
    <w:rsid w:val="00D2307C"/>
    <w:rsid w:val="00D23B03"/>
    <w:rsid w:val="00D23E5C"/>
    <w:rsid w:val="00D25250"/>
    <w:rsid w:val="00D26A85"/>
    <w:rsid w:val="00D27E81"/>
    <w:rsid w:val="00D300CD"/>
    <w:rsid w:val="00D31FB6"/>
    <w:rsid w:val="00D323D1"/>
    <w:rsid w:val="00D32413"/>
    <w:rsid w:val="00D35F1A"/>
    <w:rsid w:val="00D371C7"/>
    <w:rsid w:val="00D37F58"/>
    <w:rsid w:val="00D41881"/>
    <w:rsid w:val="00D424D1"/>
    <w:rsid w:val="00D42F0A"/>
    <w:rsid w:val="00D42F82"/>
    <w:rsid w:val="00D44273"/>
    <w:rsid w:val="00D44611"/>
    <w:rsid w:val="00D45502"/>
    <w:rsid w:val="00D46E7A"/>
    <w:rsid w:val="00D46EB3"/>
    <w:rsid w:val="00D46F7D"/>
    <w:rsid w:val="00D50DAB"/>
    <w:rsid w:val="00D50F24"/>
    <w:rsid w:val="00D545C9"/>
    <w:rsid w:val="00D5465E"/>
    <w:rsid w:val="00D54C31"/>
    <w:rsid w:val="00D558E6"/>
    <w:rsid w:val="00D55DBA"/>
    <w:rsid w:val="00D55E3D"/>
    <w:rsid w:val="00D55F98"/>
    <w:rsid w:val="00D60BAB"/>
    <w:rsid w:val="00D60E4F"/>
    <w:rsid w:val="00D61D76"/>
    <w:rsid w:val="00D61F56"/>
    <w:rsid w:val="00D626F4"/>
    <w:rsid w:val="00D63103"/>
    <w:rsid w:val="00D64097"/>
    <w:rsid w:val="00D642FF"/>
    <w:rsid w:val="00D64613"/>
    <w:rsid w:val="00D649D6"/>
    <w:rsid w:val="00D65C08"/>
    <w:rsid w:val="00D67236"/>
    <w:rsid w:val="00D672AE"/>
    <w:rsid w:val="00D67B12"/>
    <w:rsid w:val="00D705FE"/>
    <w:rsid w:val="00D7084E"/>
    <w:rsid w:val="00D712FE"/>
    <w:rsid w:val="00D714D7"/>
    <w:rsid w:val="00D71882"/>
    <w:rsid w:val="00D71DFF"/>
    <w:rsid w:val="00D72464"/>
    <w:rsid w:val="00D7253B"/>
    <w:rsid w:val="00D7587F"/>
    <w:rsid w:val="00D75B5B"/>
    <w:rsid w:val="00D76D77"/>
    <w:rsid w:val="00D777BE"/>
    <w:rsid w:val="00D82471"/>
    <w:rsid w:val="00D83541"/>
    <w:rsid w:val="00D847CA"/>
    <w:rsid w:val="00D84942"/>
    <w:rsid w:val="00D849E5"/>
    <w:rsid w:val="00D84E0A"/>
    <w:rsid w:val="00D875CB"/>
    <w:rsid w:val="00D912FF"/>
    <w:rsid w:val="00D91C7A"/>
    <w:rsid w:val="00D92A24"/>
    <w:rsid w:val="00D9401C"/>
    <w:rsid w:val="00D965A2"/>
    <w:rsid w:val="00D97871"/>
    <w:rsid w:val="00DA005C"/>
    <w:rsid w:val="00DA01AF"/>
    <w:rsid w:val="00DA03C1"/>
    <w:rsid w:val="00DA1CB3"/>
    <w:rsid w:val="00DA3431"/>
    <w:rsid w:val="00DA46E4"/>
    <w:rsid w:val="00DA6260"/>
    <w:rsid w:val="00DA6501"/>
    <w:rsid w:val="00DA653D"/>
    <w:rsid w:val="00DA739C"/>
    <w:rsid w:val="00DA7E8A"/>
    <w:rsid w:val="00DB2A3F"/>
    <w:rsid w:val="00DB2E4C"/>
    <w:rsid w:val="00DB31C3"/>
    <w:rsid w:val="00DB344F"/>
    <w:rsid w:val="00DB38F8"/>
    <w:rsid w:val="00DB3D8E"/>
    <w:rsid w:val="00DB44B2"/>
    <w:rsid w:val="00DB53C3"/>
    <w:rsid w:val="00DB5E77"/>
    <w:rsid w:val="00DB7382"/>
    <w:rsid w:val="00DB7B1A"/>
    <w:rsid w:val="00DB7B3F"/>
    <w:rsid w:val="00DC05A1"/>
    <w:rsid w:val="00DC1B7A"/>
    <w:rsid w:val="00DC235A"/>
    <w:rsid w:val="00DC2925"/>
    <w:rsid w:val="00DC2F6F"/>
    <w:rsid w:val="00DC40D9"/>
    <w:rsid w:val="00DC5019"/>
    <w:rsid w:val="00DC56F0"/>
    <w:rsid w:val="00DC5E09"/>
    <w:rsid w:val="00DD0459"/>
    <w:rsid w:val="00DD11D8"/>
    <w:rsid w:val="00DD17FF"/>
    <w:rsid w:val="00DD1F6E"/>
    <w:rsid w:val="00DD22D8"/>
    <w:rsid w:val="00DD2960"/>
    <w:rsid w:val="00DD724D"/>
    <w:rsid w:val="00DD7475"/>
    <w:rsid w:val="00DE07CD"/>
    <w:rsid w:val="00DE26AF"/>
    <w:rsid w:val="00DE2E3F"/>
    <w:rsid w:val="00DE3D77"/>
    <w:rsid w:val="00DF009D"/>
    <w:rsid w:val="00DF0B3F"/>
    <w:rsid w:val="00DF22F4"/>
    <w:rsid w:val="00DF2D19"/>
    <w:rsid w:val="00DF3248"/>
    <w:rsid w:val="00DF3E68"/>
    <w:rsid w:val="00DF46C8"/>
    <w:rsid w:val="00DF4876"/>
    <w:rsid w:val="00DF508B"/>
    <w:rsid w:val="00DF56EE"/>
    <w:rsid w:val="00DF5A3E"/>
    <w:rsid w:val="00DF5C72"/>
    <w:rsid w:val="00DF6513"/>
    <w:rsid w:val="00DF6B78"/>
    <w:rsid w:val="00DF76B2"/>
    <w:rsid w:val="00DF7AC5"/>
    <w:rsid w:val="00DF7F70"/>
    <w:rsid w:val="00E00D89"/>
    <w:rsid w:val="00E016F7"/>
    <w:rsid w:val="00E02A1B"/>
    <w:rsid w:val="00E02C14"/>
    <w:rsid w:val="00E03399"/>
    <w:rsid w:val="00E037B8"/>
    <w:rsid w:val="00E039E2"/>
    <w:rsid w:val="00E0634D"/>
    <w:rsid w:val="00E06392"/>
    <w:rsid w:val="00E06442"/>
    <w:rsid w:val="00E06512"/>
    <w:rsid w:val="00E07FA7"/>
    <w:rsid w:val="00E109DC"/>
    <w:rsid w:val="00E11A29"/>
    <w:rsid w:val="00E13DA0"/>
    <w:rsid w:val="00E140B1"/>
    <w:rsid w:val="00E144C1"/>
    <w:rsid w:val="00E15310"/>
    <w:rsid w:val="00E17D4C"/>
    <w:rsid w:val="00E20086"/>
    <w:rsid w:val="00E2109A"/>
    <w:rsid w:val="00E245E8"/>
    <w:rsid w:val="00E24685"/>
    <w:rsid w:val="00E2629A"/>
    <w:rsid w:val="00E26761"/>
    <w:rsid w:val="00E30164"/>
    <w:rsid w:val="00E31201"/>
    <w:rsid w:val="00E3179A"/>
    <w:rsid w:val="00E31F83"/>
    <w:rsid w:val="00E32177"/>
    <w:rsid w:val="00E34801"/>
    <w:rsid w:val="00E35EB7"/>
    <w:rsid w:val="00E405E7"/>
    <w:rsid w:val="00E41D70"/>
    <w:rsid w:val="00E41EE8"/>
    <w:rsid w:val="00E4201E"/>
    <w:rsid w:val="00E4241B"/>
    <w:rsid w:val="00E429C3"/>
    <w:rsid w:val="00E42C3E"/>
    <w:rsid w:val="00E46189"/>
    <w:rsid w:val="00E46DC9"/>
    <w:rsid w:val="00E472C0"/>
    <w:rsid w:val="00E474B3"/>
    <w:rsid w:val="00E50533"/>
    <w:rsid w:val="00E51260"/>
    <w:rsid w:val="00E52ED5"/>
    <w:rsid w:val="00E53040"/>
    <w:rsid w:val="00E54627"/>
    <w:rsid w:val="00E55691"/>
    <w:rsid w:val="00E56556"/>
    <w:rsid w:val="00E5696A"/>
    <w:rsid w:val="00E57299"/>
    <w:rsid w:val="00E603C8"/>
    <w:rsid w:val="00E609CD"/>
    <w:rsid w:val="00E61417"/>
    <w:rsid w:val="00E61E44"/>
    <w:rsid w:val="00E61EA3"/>
    <w:rsid w:val="00E6251D"/>
    <w:rsid w:val="00E62770"/>
    <w:rsid w:val="00E63507"/>
    <w:rsid w:val="00E638B6"/>
    <w:rsid w:val="00E64C44"/>
    <w:rsid w:val="00E6598E"/>
    <w:rsid w:val="00E66B51"/>
    <w:rsid w:val="00E717E8"/>
    <w:rsid w:val="00E75E65"/>
    <w:rsid w:val="00E761A7"/>
    <w:rsid w:val="00E769D4"/>
    <w:rsid w:val="00E773A8"/>
    <w:rsid w:val="00E805F2"/>
    <w:rsid w:val="00E8076D"/>
    <w:rsid w:val="00E809D8"/>
    <w:rsid w:val="00E8282C"/>
    <w:rsid w:val="00E831CF"/>
    <w:rsid w:val="00E834D0"/>
    <w:rsid w:val="00E83511"/>
    <w:rsid w:val="00E83640"/>
    <w:rsid w:val="00E836DA"/>
    <w:rsid w:val="00E843E4"/>
    <w:rsid w:val="00E85DAF"/>
    <w:rsid w:val="00E87729"/>
    <w:rsid w:val="00E90032"/>
    <w:rsid w:val="00E90286"/>
    <w:rsid w:val="00E919D2"/>
    <w:rsid w:val="00E91C90"/>
    <w:rsid w:val="00E92ED3"/>
    <w:rsid w:val="00E949C3"/>
    <w:rsid w:val="00E94CBF"/>
    <w:rsid w:val="00E94E3C"/>
    <w:rsid w:val="00E95E3C"/>
    <w:rsid w:val="00E97152"/>
    <w:rsid w:val="00E97F08"/>
    <w:rsid w:val="00EA0886"/>
    <w:rsid w:val="00EA103C"/>
    <w:rsid w:val="00EA10A9"/>
    <w:rsid w:val="00EA11D2"/>
    <w:rsid w:val="00EA1214"/>
    <w:rsid w:val="00EA2177"/>
    <w:rsid w:val="00EA3730"/>
    <w:rsid w:val="00EA3C7F"/>
    <w:rsid w:val="00EA3DE3"/>
    <w:rsid w:val="00EA46DA"/>
    <w:rsid w:val="00EA5D02"/>
    <w:rsid w:val="00EA66BB"/>
    <w:rsid w:val="00EA6CF0"/>
    <w:rsid w:val="00EA7370"/>
    <w:rsid w:val="00EB0FE6"/>
    <w:rsid w:val="00EB1EB4"/>
    <w:rsid w:val="00EB3A04"/>
    <w:rsid w:val="00EB4082"/>
    <w:rsid w:val="00EB450A"/>
    <w:rsid w:val="00EB4E55"/>
    <w:rsid w:val="00EB5E60"/>
    <w:rsid w:val="00EB7BE9"/>
    <w:rsid w:val="00EC0415"/>
    <w:rsid w:val="00EC11E4"/>
    <w:rsid w:val="00EC2614"/>
    <w:rsid w:val="00EC2775"/>
    <w:rsid w:val="00EC2BC3"/>
    <w:rsid w:val="00EC3FCA"/>
    <w:rsid w:val="00EC46CE"/>
    <w:rsid w:val="00EC5F64"/>
    <w:rsid w:val="00EC66BD"/>
    <w:rsid w:val="00EC678B"/>
    <w:rsid w:val="00EC78BA"/>
    <w:rsid w:val="00ED1483"/>
    <w:rsid w:val="00ED1EC0"/>
    <w:rsid w:val="00ED2D98"/>
    <w:rsid w:val="00ED2F54"/>
    <w:rsid w:val="00ED7BB3"/>
    <w:rsid w:val="00EE027B"/>
    <w:rsid w:val="00EE0716"/>
    <w:rsid w:val="00EE0850"/>
    <w:rsid w:val="00EE116A"/>
    <w:rsid w:val="00EE135C"/>
    <w:rsid w:val="00EE23B9"/>
    <w:rsid w:val="00EE30A0"/>
    <w:rsid w:val="00EF0859"/>
    <w:rsid w:val="00EF313E"/>
    <w:rsid w:val="00EF4710"/>
    <w:rsid w:val="00EF4A55"/>
    <w:rsid w:val="00EF4C9D"/>
    <w:rsid w:val="00EF53F6"/>
    <w:rsid w:val="00EF5CB2"/>
    <w:rsid w:val="00EF7D03"/>
    <w:rsid w:val="00F0291E"/>
    <w:rsid w:val="00F031D8"/>
    <w:rsid w:val="00F03D7D"/>
    <w:rsid w:val="00F0495D"/>
    <w:rsid w:val="00F0608B"/>
    <w:rsid w:val="00F063C7"/>
    <w:rsid w:val="00F07CBC"/>
    <w:rsid w:val="00F11FA9"/>
    <w:rsid w:val="00F11FC7"/>
    <w:rsid w:val="00F1280A"/>
    <w:rsid w:val="00F13FB3"/>
    <w:rsid w:val="00F17295"/>
    <w:rsid w:val="00F20663"/>
    <w:rsid w:val="00F21271"/>
    <w:rsid w:val="00F21606"/>
    <w:rsid w:val="00F21AD5"/>
    <w:rsid w:val="00F21C20"/>
    <w:rsid w:val="00F2328A"/>
    <w:rsid w:val="00F241A2"/>
    <w:rsid w:val="00F24774"/>
    <w:rsid w:val="00F24CCC"/>
    <w:rsid w:val="00F25A53"/>
    <w:rsid w:val="00F262BB"/>
    <w:rsid w:val="00F271CF"/>
    <w:rsid w:val="00F27D0A"/>
    <w:rsid w:val="00F301FE"/>
    <w:rsid w:val="00F3175B"/>
    <w:rsid w:val="00F34ACA"/>
    <w:rsid w:val="00F34CA7"/>
    <w:rsid w:val="00F35281"/>
    <w:rsid w:val="00F352E6"/>
    <w:rsid w:val="00F3736E"/>
    <w:rsid w:val="00F37A5E"/>
    <w:rsid w:val="00F43153"/>
    <w:rsid w:val="00F432ED"/>
    <w:rsid w:val="00F43334"/>
    <w:rsid w:val="00F43975"/>
    <w:rsid w:val="00F453DB"/>
    <w:rsid w:val="00F50B8F"/>
    <w:rsid w:val="00F53014"/>
    <w:rsid w:val="00F54DC9"/>
    <w:rsid w:val="00F55D41"/>
    <w:rsid w:val="00F56376"/>
    <w:rsid w:val="00F56564"/>
    <w:rsid w:val="00F6060A"/>
    <w:rsid w:val="00F60BE7"/>
    <w:rsid w:val="00F612DC"/>
    <w:rsid w:val="00F63F8E"/>
    <w:rsid w:val="00F64391"/>
    <w:rsid w:val="00F64C41"/>
    <w:rsid w:val="00F65CF7"/>
    <w:rsid w:val="00F6732C"/>
    <w:rsid w:val="00F67AEC"/>
    <w:rsid w:val="00F70B1E"/>
    <w:rsid w:val="00F7125C"/>
    <w:rsid w:val="00F71869"/>
    <w:rsid w:val="00F73D2B"/>
    <w:rsid w:val="00F73D94"/>
    <w:rsid w:val="00F75FEB"/>
    <w:rsid w:val="00F760B9"/>
    <w:rsid w:val="00F8163E"/>
    <w:rsid w:val="00F81759"/>
    <w:rsid w:val="00F82353"/>
    <w:rsid w:val="00F84089"/>
    <w:rsid w:val="00F8623A"/>
    <w:rsid w:val="00F901B0"/>
    <w:rsid w:val="00F917EE"/>
    <w:rsid w:val="00F91CDA"/>
    <w:rsid w:val="00F92051"/>
    <w:rsid w:val="00F932AF"/>
    <w:rsid w:val="00F96522"/>
    <w:rsid w:val="00F9709D"/>
    <w:rsid w:val="00FA037A"/>
    <w:rsid w:val="00FA08AC"/>
    <w:rsid w:val="00FA1A5A"/>
    <w:rsid w:val="00FA238C"/>
    <w:rsid w:val="00FA2531"/>
    <w:rsid w:val="00FA3B7E"/>
    <w:rsid w:val="00FA4515"/>
    <w:rsid w:val="00FA5674"/>
    <w:rsid w:val="00FA567C"/>
    <w:rsid w:val="00FA603D"/>
    <w:rsid w:val="00FA6048"/>
    <w:rsid w:val="00FA6C13"/>
    <w:rsid w:val="00FB1B34"/>
    <w:rsid w:val="00FB40A2"/>
    <w:rsid w:val="00FB41DF"/>
    <w:rsid w:val="00FB4536"/>
    <w:rsid w:val="00FB5073"/>
    <w:rsid w:val="00FB680C"/>
    <w:rsid w:val="00FB681A"/>
    <w:rsid w:val="00FB7A96"/>
    <w:rsid w:val="00FC02F2"/>
    <w:rsid w:val="00FC0A21"/>
    <w:rsid w:val="00FC27DC"/>
    <w:rsid w:val="00FC3614"/>
    <w:rsid w:val="00FC436E"/>
    <w:rsid w:val="00FC469A"/>
    <w:rsid w:val="00FC53FD"/>
    <w:rsid w:val="00FC5A99"/>
    <w:rsid w:val="00FC7010"/>
    <w:rsid w:val="00FC7D20"/>
    <w:rsid w:val="00FD008C"/>
    <w:rsid w:val="00FD268D"/>
    <w:rsid w:val="00FD342F"/>
    <w:rsid w:val="00FD356C"/>
    <w:rsid w:val="00FD4C53"/>
    <w:rsid w:val="00FD7FE3"/>
    <w:rsid w:val="00FE004F"/>
    <w:rsid w:val="00FE1534"/>
    <w:rsid w:val="00FE1D61"/>
    <w:rsid w:val="00FE1E7C"/>
    <w:rsid w:val="00FE40A7"/>
    <w:rsid w:val="00FE438D"/>
    <w:rsid w:val="00FE4CDA"/>
    <w:rsid w:val="00FE5C99"/>
    <w:rsid w:val="00FE6EBB"/>
    <w:rsid w:val="00FE784F"/>
    <w:rsid w:val="00FF06E7"/>
    <w:rsid w:val="00FF1E7F"/>
    <w:rsid w:val="00FF2F81"/>
    <w:rsid w:val="00FF352F"/>
    <w:rsid w:val="00FF4410"/>
    <w:rsid w:val="00FF4F29"/>
    <w:rsid w:val="00FF57F9"/>
    <w:rsid w:val="00FF6632"/>
    <w:rsid w:val="00FF725C"/>
    <w:rsid w:val="00FF7443"/>
    <w:rsid w:val="00FF7F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B81733"/>
  <w15:chartTrackingRefBased/>
  <w15:docId w15:val="{6F5034E2-DC97-4BE2-982C-4B2F4917B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1D46"/>
    <w:pPr>
      <w:pPrChange w:id="0" w:author="Markel" w:date="2018-07-20T14:56:00Z">
        <w:pPr/>
      </w:pPrChange>
    </w:pPr>
    <w:rPr>
      <w:rPrChange w:id="0" w:author="Markel" w:date="2018-07-20T14:56:00Z">
        <w:rPr>
          <w:sz w:val="24"/>
          <w:szCs w:val="24"/>
          <w:lang w:val="en-US" w:eastAsia="en-US" w:bidi="ar-SA"/>
        </w:rPr>
      </w:rPrChange>
    </w:rPr>
  </w:style>
  <w:style w:type="paragraph" w:styleId="Heading1">
    <w:name w:val="heading 1"/>
    <w:basedOn w:val="Normal"/>
    <w:next w:val="Normal"/>
    <w:link w:val="Heading1Char"/>
    <w:qFormat/>
    <w:rsid w:val="00C61D46"/>
    <w:pPr>
      <w:keepNext/>
      <w:keepLines/>
      <w:spacing w:before="240" w:after="0"/>
      <w:outlineLvl w:val="0"/>
      <w:pPrChange w:id="1" w:author="Markel" w:date="2018-07-20T14:56:00Z">
        <w:pPr>
          <w:keepNext/>
          <w:numPr>
            <w:numId w:val="9"/>
          </w:numPr>
          <w:tabs>
            <w:tab w:val="num" w:pos="432"/>
          </w:tabs>
          <w:spacing w:before="240" w:after="60"/>
          <w:ind w:left="432" w:hanging="432"/>
          <w:outlineLvl w:val="0"/>
        </w:pPr>
      </w:pPrChange>
    </w:pPr>
    <w:rPr>
      <w:rFonts w:asciiTheme="majorHAnsi" w:eastAsiaTheme="majorEastAsia" w:hAnsiTheme="majorHAnsi" w:cstheme="majorBidi"/>
      <w:color w:val="2E74B5" w:themeColor="accent1" w:themeShade="BF"/>
      <w:sz w:val="32"/>
      <w:szCs w:val="32"/>
      <w:rPrChange w:id="1" w:author="Markel" w:date="2018-07-20T14:56:00Z">
        <w:rPr>
          <w:rFonts w:cs="Arial"/>
          <w:b/>
          <w:bCs/>
          <w:kern w:val="32"/>
          <w:sz w:val="24"/>
          <w:szCs w:val="32"/>
          <w:lang w:val="en-US" w:eastAsia="en-US" w:bidi="ar-SA"/>
        </w:rPr>
      </w:rPrChange>
    </w:rPr>
  </w:style>
  <w:style w:type="paragraph" w:styleId="Heading2">
    <w:name w:val="heading 2"/>
    <w:basedOn w:val="Normal"/>
    <w:next w:val="Normal"/>
    <w:link w:val="Heading2Char"/>
    <w:unhideWhenUsed/>
    <w:qFormat/>
    <w:rsid w:val="00C61D46"/>
    <w:pPr>
      <w:keepNext/>
      <w:keepLines/>
      <w:spacing w:before="40" w:after="0"/>
      <w:outlineLvl w:val="1"/>
      <w:pPrChange w:id="2" w:author="Markel" w:date="2018-07-20T14:56:00Z">
        <w:pPr>
          <w:keepNext/>
          <w:numPr>
            <w:ilvl w:val="1"/>
            <w:numId w:val="9"/>
          </w:numPr>
          <w:tabs>
            <w:tab w:val="num" w:pos="576"/>
          </w:tabs>
          <w:spacing w:before="240" w:after="60"/>
          <w:ind w:left="576" w:hanging="576"/>
          <w:outlineLvl w:val="1"/>
        </w:pPr>
      </w:pPrChange>
    </w:pPr>
    <w:rPr>
      <w:rFonts w:asciiTheme="majorHAnsi" w:eastAsiaTheme="majorEastAsia" w:hAnsiTheme="majorHAnsi" w:cstheme="majorBidi"/>
      <w:color w:val="2E74B5" w:themeColor="accent1" w:themeShade="BF"/>
      <w:sz w:val="26"/>
      <w:szCs w:val="26"/>
      <w:rPrChange w:id="2" w:author="Markel" w:date="2018-07-20T14:56:00Z">
        <w:rPr>
          <w:rFonts w:cs="Arial"/>
          <w:b/>
          <w:bCs/>
          <w:iCs/>
          <w:sz w:val="24"/>
          <w:szCs w:val="28"/>
          <w:lang w:val="en-US" w:eastAsia="en-US" w:bidi="ar-SA"/>
        </w:rPr>
      </w:rPrChange>
    </w:rPr>
  </w:style>
  <w:style w:type="paragraph" w:styleId="Heading3">
    <w:name w:val="heading 3"/>
    <w:basedOn w:val="Normal"/>
    <w:next w:val="Normal"/>
    <w:link w:val="Heading3Char"/>
    <w:unhideWhenUsed/>
    <w:qFormat/>
    <w:rsid w:val="00C61D46"/>
    <w:pPr>
      <w:keepNext/>
      <w:keepLines/>
      <w:spacing w:before="40" w:after="0"/>
      <w:outlineLvl w:val="2"/>
      <w:pPrChange w:id="3" w:author="Markel" w:date="2018-07-20T14:56:00Z">
        <w:pPr>
          <w:keepNext/>
          <w:numPr>
            <w:ilvl w:val="2"/>
            <w:numId w:val="9"/>
          </w:numPr>
          <w:tabs>
            <w:tab w:val="num" w:pos="720"/>
          </w:tabs>
          <w:spacing w:before="240" w:after="60"/>
          <w:ind w:left="720" w:hanging="720"/>
          <w:outlineLvl w:val="2"/>
        </w:pPr>
      </w:pPrChange>
    </w:pPr>
    <w:rPr>
      <w:rFonts w:asciiTheme="majorHAnsi" w:eastAsiaTheme="majorEastAsia" w:hAnsiTheme="majorHAnsi" w:cstheme="majorBidi"/>
      <w:color w:val="1F4D78" w:themeColor="accent1" w:themeShade="7F"/>
      <w:sz w:val="24"/>
      <w:szCs w:val="24"/>
      <w:rPrChange w:id="3" w:author="Markel" w:date="2018-07-20T14:56:00Z">
        <w:rPr>
          <w:rFonts w:cs="Arial"/>
          <w:b/>
          <w:bCs/>
          <w:sz w:val="24"/>
          <w:szCs w:val="26"/>
          <w:lang w:val="en-US" w:eastAsia="en-US" w:bidi="ar-SA"/>
        </w:rPr>
      </w:rPrChange>
    </w:rPr>
  </w:style>
  <w:style w:type="paragraph" w:styleId="Heading4">
    <w:name w:val="heading 4"/>
    <w:basedOn w:val="Normal"/>
    <w:next w:val="Normal"/>
    <w:link w:val="Heading4Char"/>
    <w:qFormat/>
    <w:rsid w:val="00C61D46"/>
    <w:pPr>
      <w:keepNext/>
      <w:spacing w:after="0" w:line="240" w:lineRule="auto"/>
      <w:jc w:val="right"/>
      <w:outlineLvl w:val="3"/>
      <w:pPrChange w:id="4" w:author="Markel" w:date="2018-07-20T14:56:00Z">
        <w:pPr>
          <w:keepNext/>
          <w:numPr>
            <w:ilvl w:val="3"/>
            <w:numId w:val="9"/>
          </w:numPr>
          <w:tabs>
            <w:tab w:val="num" w:pos="864"/>
          </w:tabs>
          <w:ind w:left="864" w:hanging="864"/>
          <w:jc w:val="right"/>
          <w:outlineLvl w:val="3"/>
        </w:pPr>
      </w:pPrChange>
    </w:pPr>
    <w:rPr>
      <w:rFonts w:ascii="Times New Roman" w:eastAsia="Times New Roman" w:hAnsi="Times New Roman" w:cs="Times New Roman"/>
      <w:b/>
      <w:bCs/>
      <w:color w:val="0000FF"/>
      <w:sz w:val="24"/>
      <w:szCs w:val="24"/>
      <w:lang w:val="en-US"/>
      <w:rPrChange w:id="4" w:author="Markel" w:date="2018-07-20T14:56:00Z">
        <w:rPr>
          <w:b/>
          <w:bCs/>
          <w:color w:val="0000FF"/>
          <w:sz w:val="24"/>
          <w:szCs w:val="24"/>
          <w:lang w:val="en-US" w:eastAsia="en-US" w:bidi="ar-SA"/>
        </w:rPr>
      </w:rPrChange>
    </w:rPr>
  </w:style>
  <w:style w:type="paragraph" w:styleId="Heading5">
    <w:name w:val="heading 5"/>
    <w:basedOn w:val="Normal"/>
    <w:next w:val="Normal"/>
    <w:link w:val="Heading5Char"/>
    <w:qFormat/>
    <w:rsid w:val="00C61D46"/>
    <w:pPr>
      <w:keepNext/>
      <w:spacing w:after="0" w:line="240" w:lineRule="auto"/>
      <w:outlineLvl w:val="4"/>
      <w:pPrChange w:id="5" w:author="Markel" w:date="2018-07-20T14:56:00Z">
        <w:pPr>
          <w:keepNext/>
          <w:numPr>
            <w:ilvl w:val="4"/>
            <w:numId w:val="9"/>
          </w:numPr>
          <w:tabs>
            <w:tab w:val="num" w:pos="1008"/>
          </w:tabs>
          <w:ind w:left="1008" w:hanging="1008"/>
          <w:outlineLvl w:val="4"/>
        </w:pPr>
      </w:pPrChange>
    </w:pPr>
    <w:rPr>
      <w:rFonts w:ascii="Times New Roman" w:eastAsia="Times New Roman" w:hAnsi="Times New Roman" w:cs="Times New Roman"/>
      <w:sz w:val="28"/>
      <w:szCs w:val="24"/>
      <w:lang w:val="en-US"/>
      <w:rPrChange w:id="5" w:author="Markel" w:date="2018-07-20T14:56:00Z">
        <w:rPr>
          <w:sz w:val="28"/>
          <w:szCs w:val="24"/>
          <w:lang w:val="en-US" w:eastAsia="en-US" w:bidi="ar-SA"/>
        </w:rPr>
      </w:rPrChange>
    </w:rPr>
  </w:style>
  <w:style w:type="paragraph" w:styleId="Heading6">
    <w:name w:val="heading 6"/>
    <w:basedOn w:val="Normal"/>
    <w:next w:val="Normal"/>
    <w:link w:val="Heading6Char"/>
    <w:qFormat/>
    <w:rsid w:val="00C61D46"/>
    <w:pPr>
      <w:keepNext/>
      <w:spacing w:after="0" w:line="240" w:lineRule="auto"/>
      <w:jc w:val="center"/>
      <w:outlineLvl w:val="5"/>
      <w:pPrChange w:id="6" w:author="Markel" w:date="2018-07-20T14:56:00Z">
        <w:pPr>
          <w:keepNext/>
          <w:numPr>
            <w:ilvl w:val="5"/>
            <w:numId w:val="9"/>
          </w:numPr>
          <w:tabs>
            <w:tab w:val="num" w:pos="1152"/>
          </w:tabs>
          <w:ind w:left="1152" w:hanging="1152"/>
          <w:jc w:val="center"/>
          <w:outlineLvl w:val="5"/>
        </w:pPr>
      </w:pPrChange>
    </w:pPr>
    <w:rPr>
      <w:rFonts w:ascii="Times New Roman" w:eastAsia="Times New Roman" w:hAnsi="Times New Roman" w:cs="Times New Roman"/>
      <w:sz w:val="36"/>
      <w:szCs w:val="24"/>
      <w:lang w:val="en-US"/>
      <w:rPrChange w:id="6" w:author="Markel" w:date="2018-07-20T14:56:00Z">
        <w:rPr>
          <w:sz w:val="36"/>
          <w:szCs w:val="24"/>
          <w:lang w:val="en-US" w:eastAsia="en-US" w:bidi="ar-SA"/>
        </w:rPr>
      </w:rPrChange>
    </w:rPr>
  </w:style>
  <w:style w:type="paragraph" w:styleId="Heading7">
    <w:name w:val="heading 7"/>
    <w:basedOn w:val="Normal"/>
    <w:next w:val="Normal"/>
    <w:link w:val="Heading7Char"/>
    <w:qFormat/>
    <w:rsid w:val="00C61D46"/>
    <w:pPr>
      <w:spacing w:before="240" w:after="60" w:line="240" w:lineRule="auto"/>
      <w:outlineLvl w:val="6"/>
      <w:pPrChange w:id="7" w:author="Markel" w:date="2018-07-20T14:56:00Z">
        <w:pPr>
          <w:numPr>
            <w:ilvl w:val="6"/>
            <w:numId w:val="9"/>
          </w:numPr>
          <w:tabs>
            <w:tab w:val="num" w:pos="1296"/>
          </w:tabs>
          <w:spacing w:before="240" w:after="60"/>
          <w:ind w:left="1296" w:hanging="1296"/>
          <w:outlineLvl w:val="6"/>
        </w:pPr>
      </w:pPrChange>
    </w:pPr>
    <w:rPr>
      <w:rFonts w:ascii="Times New Roman" w:eastAsia="Times New Roman" w:hAnsi="Times New Roman" w:cs="Times New Roman"/>
      <w:sz w:val="24"/>
      <w:szCs w:val="24"/>
      <w:lang w:val="en-US"/>
      <w:rPrChange w:id="7" w:author="Markel" w:date="2018-07-20T14:56:00Z">
        <w:rPr>
          <w:sz w:val="24"/>
          <w:szCs w:val="24"/>
          <w:lang w:val="en-US" w:eastAsia="en-US" w:bidi="ar-SA"/>
        </w:rPr>
      </w:rPrChange>
    </w:rPr>
  </w:style>
  <w:style w:type="paragraph" w:styleId="Heading8">
    <w:name w:val="heading 8"/>
    <w:basedOn w:val="Normal"/>
    <w:next w:val="Normal"/>
    <w:link w:val="Heading8Char"/>
    <w:qFormat/>
    <w:rsid w:val="00C61D46"/>
    <w:pPr>
      <w:spacing w:before="240" w:after="60" w:line="240" w:lineRule="auto"/>
      <w:outlineLvl w:val="7"/>
      <w:pPrChange w:id="8" w:author="Markel" w:date="2018-07-20T14:56:00Z">
        <w:pPr>
          <w:numPr>
            <w:ilvl w:val="7"/>
            <w:numId w:val="9"/>
          </w:numPr>
          <w:tabs>
            <w:tab w:val="num" w:pos="1440"/>
          </w:tabs>
          <w:spacing w:before="240" w:after="60"/>
          <w:ind w:left="1440" w:hanging="1440"/>
          <w:outlineLvl w:val="7"/>
        </w:pPr>
      </w:pPrChange>
    </w:pPr>
    <w:rPr>
      <w:rFonts w:ascii="Times New Roman" w:eastAsia="Times New Roman" w:hAnsi="Times New Roman" w:cs="Times New Roman"/>
      <w:i/>
      <w:iCs/>
      <w:sz w:val="24"/>
      <w:szCs w:val="24"/>
      <w:lang w:val="en-US"/>
      <w:rPrChange w:id="8" w:author="Markel" w:date="2018-07-20T14:56:00Z">
        <w:rPr>
          <w:i/>
          <w:iCs/>
          <w:sz w:val="24"/>
          <w:szCs w:val="24"/>
          <w:lang w:val="en-US" w:eastAsia="en-US" w:bidi="ar-SA"/>
        </w:rPr>
      </w:rPrChange>
    </w:rPr>
  </w:style>
  <w:style w:type="paragraph" w:styleId="Heading9">
    <w:name w:val="heading 9"/>
    <w:basedOn w:val="Normal"/>
    <w:next w:val="Normal"/>
    <w:link w:val="Heading9Char"/>
    <w:qFormat/>
    <w:rsid w:val="00C61D46"/>
    <w:pPr>
      <w:spacing w:before="240" w:after="60" w:line="240" w:lineRule="auto"/>
      <w:outlineLvl w:val="8"/>
      <w:pPrChange w:id="9" w:author="Markel" w:date="2018-07-20T14:56:00Z">
        <w:pPr>
          <w:numPr>
            <w:ilvl w:val="8"/>
            <w:numId w:val="9"/>
          </w:numPr>
          <w:tabs>
            <w:tab w:val="num" w:pos="1584"/>
          </w:tabs>
          <w:spacing w:before="240" w:after="60"/>
          <w:ind w:left="1584" w:hanging="1584"/>
          <w:outlineLvl w:val="8"/>
        </w:pPr>
      </w:pPrChange>
    </w:pPr>
    <w:rPr>
      <w:rFonts w:ascii="Arial" w:eastAsia="Times New Roman" w:hAnsi="Arial" w:cs="Arial"/>
      <w:lang w:val="en-US"/>
      <w:rPrChange w:id="9" w:author="Markel" w:date="2018-07-20T14:56:00Z">
        <w:rPr>
          <w:rFonts w:ascii="Arial" w:hAnsi="Arial" w:cs="Arial"/>
          <w:sz w:val="22"/>
          <w:szCs w:val="22"/>
          <w:lang w:val="en-US" w:eastAsia="en-US" w:bidi="ar-SA"/>
        </w:rPr>
      </w:rPrChang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5900"/>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99"/>
    <w:unhideWhenUsed/>
    <w:qFormat/>
    <w:rsid w:val="00C61D46"/>
    <w:pPr>
      <w:spacing w:after="200" w:line="240" w:lineRule="auto"/>
      <w:pPrChange w:id="10" w:author="Markel" w:date="2018-07-20T14:56:00Z">
        <w:pPr>
          <w:spacing w:before="120" w:after="120"/>
        </w:pPr>
      </w:pPrChange>
    </w:pPr>
    <w:rPr>
      <w:i/>
      <w:iCs/>
      <w:color w:val="44546A" w:themeColor="text2"/>
      <w:sz w:val="18"/>
      <w:szCs w:val="18"/>
      <w:rPrChange w:id="10" w:author="Markel" w:date="2018-07-20T14:56:00Z">
        <w:rPr>
          <w:b/>
          <w:bCs/>
          <w:lang w:val="en-US" w:eastAsia="en-US" w:bidi="ar-SA"/>
        </w:rPr>
      </w:rPrChange>
    </w:rPr>
  </w:style>
  <w:style w:type="character" w:customStyle="1" w:styleId="Heading2Char">
    <w:name w:val="Heading 2 Char"/>
    <w:basedOn w:val="DefaultParagraphFont"/>
    <w:link w:val="Heading2"/>
    <w:rsid w:val="00185900"/>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185900"/>
    <w:pPr>
      <w:spacing w:after="0" w:line="240" w:lineRule="auto"/>
    </w:pPr>
  </w:style>
  <w:style w:type="paragraph" w:styleId="ListParagraph">
    <w:name w:val="List Paragraph"/>
    <w:basedOn w:val="Normal"/>
    <w:uiPriority w:val="34"/>
    <w:qFormat/>
    <w:rsid w:val="00185900"/>
    <w:pPr>
      <w:ind w:left="720"/>
      <w:contextualSpacing/>
    </w:pPr>
  </w:style>
  <w:style w:type="paragraph" w:styleId="Header">
    <w:name w:val="header"/>
    <w:basedOn w:val="Normal"/>
    <w:link w:val="HeaderChar"/>
    <w:unhideWhenUsed/>
    <w:rsid w:val="00C61D46"/>
    <w:pPr>
      <w:tabs>
        <w:tab w:val="center" w:pos="4513"/>
        <w:tab w:val="right" w:pos="9026"/>
      </w:tabs>
      <w:spacing w:after="0" w:line="240" w:lineRule="auto"/>
      <w:pPrChange w:id="11" w:author="Markel" w:date="2018-07-20T14:56:00Z">
        <w:pPr>
          <w:tabs>
            <w:tab w:val="center" w:pos="4320"/>
            <w:tab w:val="right" w:pos="8640"/>
          </w:tabs>
        </w:pPr>
      </w:pPrChange>
    </w:pPr>
    <w:rPr>
      <w:rPrChange w:id="11" w:author="Markel" w:date="2018-07-20T14:56:00Z">
        <w:rPr>
          <w:sz w:val="24"/>
          <w:szCs w:val="24"/>
          <w:lang w:val="en-US" w:eastAsia="en-US" w:bidi="ar-SA"/>
        </w:rPr>
      </w:rPrChange>
    </w:rPr>
  </w:style>
  <w:style w:type="character" w:customStyle="1" w:styleId="HeaderChar">
    <w:name w:val="Header Char"/>
    <w:basedOn w:val="DefaultParagraphFont"/>
    <w:link w:val="Header"/>
    <w:rsid w:val="00033996"/>
  </w:style>
  <w:style w:type="paragraph" w:styleId="Footer">
    <w:name w:val="footer"/>
    <w:basedOn w:val="Normal"/>
    <w:link w:val="FooterChar"/>
    <w:unhideWhenUsed/>
    <w:rsid w:val="00C61D46"/>
    <w:pPr>
      <w:tabs>
        <w:tab w:val="center" w:pos="4513"/>
        <w:tab w:val="right" w:pos="9026"/>
      </w:tabs>
      <w:spacing w:after="0" w:line="240" w:lineRule="auto"/>
      <w:pPrChange w:id="12" w:author="Markel" w:date="2018-07-20T14:56:00Z">
        <w:pPr>
          <w:tabs>
            <w:tab w:val="center" w:pos="4320"/>
            <w:tab w:val="right" w:pos="8640"/>
          </w:tabs>
        </w:pPr>
      </w:pPrChange>
    </w:pPr>
    <w:rPr>
      <w:rPrChange w:id="12" w:author="Markel" w:date="2018-07-20T14:56:00Z">
        <w:rPr>
          <w:sz w:val="24"/>
          <w:szCs w:val="24"/>
          <w:lang w:val="en-US" w:eastAsia="en-US" w:bidi="ar-SA"/>
        </w:rPr>
      </w:rPrChange>
    </w:rPr>
  </w:style>
  <w:style w:type="character" w:customStyle="1" w:styleId="FooterChar">
    <w:name w:val="Footer Char"/>
    <w:basedOn w:val="DefaultParagraphFont"/>
    <w:link w:val="Footer"/>
    <w:rsid w:val="00033996"/>
  </w:style>
  <w:style w:type="table" w:styleId="LightList-Accent1">
    <w:name w:val="Light List Accent 1"/>
    <w:basedOn w:val="TableNormal"/>
    <w:uiPriority w:val="61"/>
    <w:rsid w:val="00F21606"/>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customStyle="1" w:styleId="Heading3Char">
    <w:name w:val="Heading 3 Char"/>
    <w:basedOn w:val="DefaultParagraphFont"/>
    <w:link w:val="Heading3"/>
    <w:rsid w:val="00F21606"/>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rsid w:val="00F21606"/>
    <w:rPr>
      <w:color w:val="0000FF"/>
      <w:u w:val="single"/>
    </w:rPr>
  </w:style>
  <w:style w:type="paragraph" w:styleId="FootnoteText">
    <w:name w:val="footnote text"/>
    <w:basedOn w:val="Normal"/>
    <w:link w:val="FootnoteTextChar"/>
    <w:uiPriority w:val="99"/>
    <w:semiHidden/>
    <w:unhideWhenUsed/>
    <w:rsid w:val="00C61D46"/>
    <w:pPr>
      <w:spacing w:after="0" w:line="240" w:lineRule="auto"/>
      <w:pPrChange w:id="13" w:author="Markel" w:date="2018-07-20T14:56:00Z">
        <w:pPr/>
      </w:pPrChange>
    </w:pPr>
    <w:rPr>
      <w:sz w:val="20"/>
      <w:szCs w:val="20"/>
      <w:rPrChange w:id="13" w:author="Markel" w:date="2018-07-20T14:56:00Z">
        <w:rPr>
          <w:lang w:val="en-US" w:eastAsia="en-US" w:bidi="ar-SA"/>
        </w:rPr>
      </w:rPrChange>
    </w:rPr>
  </w:style>
  <w:style w:type="character" w:customStyle="1" w:styleId="FootnoteTextChar">
    <w:name w:val="Footnote Text Char"/>
    <w:basedOn w:val="DefaultParagraphFont"/>
    <w:link w:val="FootnoteText"/>
    <w:uiPriority w:val="99"/>
    <w:semiHidden/>
    <w:rsid w:val="00F21606"/>
    <w:rPr>
      <w:sz w:val="20"/>
      <w:szCs w:val="20"/>
    </w:rPr>
  </w:style>
  <w:style w:type="character" w:styleId="FootnoteReference">
    <w:name w:val="footnote reference"/>
    <w:basedOn w:val="DefaultParagraphFont"/>
    <w:uiPriority w:val="99"/>
    <w:semiHidden/>
    <w:unhideWhenUsed/>
    <w:rsid w:val="00F21606"/>
    <w:rPr>
      <w:vertAlign w:val="superscript"/>
    </w:rPr>
  </w:style>
  <w:style w:type="paragraph" w:styleId="EndnoteText">
    <w:name w:val="endnote text"/>
    <w:basedOn w:val="Normal"/>
    <w:link w:val="EndnoteTextChar"/>
    <w:uiPriority w:val="99"/>
    <w:semiHidden/>
    <w:unhideWhenUsed/>
    <w:rsid w:val="00F2160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21606"/>
    <w:rPr>
      <w:sz w:val="20"/>
      <w:szCs w:val="20"/>
    </w:rPr>
  </w:style>
  <w:style w:type="character" w:styleId="EndnoteReference">
    <w:name w:val="endnote reference"/>
    <w:basedOn w:val="DefaultParagraphFont"/>
    <w:uiPriority w:val="99"/>
    <w:semiHidden/>
    <w:unhideWhenUsed/>
    <w:rsid w:val="00F21606"/>
    <w:rPr>
      <w:vertAlign w:val="superscript"/>
    </w:rPr>
  </w:style>
  <w:style w:type="character" w:styleId="CommentReference">
    <w:name w:val="annotation reference"/>
    <w:basedOn w:val="DefaultParagraphFont"/>
    <w:semiHidden/>
    <w:unhideWhenUsed/>
    <w:rsid w:val="00C61D46"/>
    <w:rPr>
      <w:sz w:val="16"/>
      <w:szCs w:val="16"/>
      <w:rPrChange w:id="14" w:author="Markel" w:date="2018-07-20T14:56:00Z">
        <w:rPr>
          <w:sz w:val="16"/>
          <w:szCs w:val="16"/>
        </w:rPr>
      </w:rPrChange>
    </w:rPr>
  </w:style>
  <w:style w:type="paragraph" w:styleId="CommentText">
    <w:name w:val="annotation text"/>
    <w:basedOn w:val="Normal"/>
    <w:link w:val="CommentTextChar"/>
    <w:semiHidden/>
    <w:unhideWhenUsed/>
    <w:rsid w:val="00C61D46"/>
    <w:pPr>
      <w:spacing w:line="240" w:lineRule="auto"/>
      <w:pPrChange w:id="15" w:author="Markel" w:date="2018-07-20T14:56:00Z">
        <w:pPr/>
      </w:pPrChange>
    </w:pPr>
    <w:rPr>
      <w:sz w:val="20"/>
      <w:szCs w:val="20"/>
      <w:rPrChange w:id="15" w:author="Markel" w:date="2018-07-20T14:56:00Z">
        <w:rPr>
          <w:lang w:val="en-US" w:eastAsia="en-US" w:bidi="ar-SA"/>
        </w:rPr>
      </w:rPrChange>
    </w:rPr>
  </w:style>
  <w:style w:type="character" w:customStyle="1" w:styleId="CommentTextChar">
    <w:name w:val="Comment Text Char"/>
    <w:basedOn w:val="DefaultParagraphFont"/>
    <w:link w:val="CommentText"/>
    <w:semiHidden/>
    <w:rsid w:val="00F063C7"/>
    <w:rPr>
      <w:sz w:val="20"/>
      <w:szCs w:val="20"/>
    </w:rPr>
  </w:style>
  <w:style w:type="paragraph" w:styleId="CommentSubject">
    <w:name w:val="annotation subject"/>
    <w:basedOn w:val="CommentText"/>
    <w:next w:val="CommentText"/>
    <w:link w:val="CommentSubjectChar"/>
    <w:semiHidden/>
    <w:unhideWhenUsed/>
    <w:rsid w:val="00C61D46"/>
    <w:pPr>
      <w:pPrChange w:id="16" w:author="Markel" w:date="2018-07-20T14:56:00Z">
        <w:pPr/>
      </w:pPrChange>
    </w:pPr>
    <w:rPr>
      <w:b/>
      <w:bCs/>
      <w:rPrChange w:id="16" w:author="Markel" w:date="2018-07-20T14:56:00Z">
        <w:rPr>
          <w:b/>
          <w:bCs/>
          <w:lang w:val="en-US" w:eastAsia="en-US" w:bidi="ar-SA"/>
        </w:rPr>
      </w:rPrChange>
    </w:rPr>
  </w:style>
  <w:style w:type="character" w:customStyle="1" w:styleId="CommentSubjectChar">
    <w:name w:val="Comment Subject Char"/>
    <w:basedOn w:val="CommentTextChar"/>
    <w:link w:val="CommentSubject"/>
    <w:semiHidden/>
    <w:rsid w:val="00F063C7"/>
    <w:rPr>
      <w:b/>
      <w:bCs/>
      <w:sz w:val="20"/>
      <w:szCs w:val="20"/>
    </w:rPr>
  </w:style>
  <w:style w:type="paragraph" w:styleId="BalloonText">
    <w:name w:val="Balloon Text"/>
    <w:basedOn w:val="Normal"/>
    <w:link w:val="BalloonTextChar"/>
    <w:uiPriority w:val="99"/>
    <w:semiHidden/>
    <w:unhideWhenUsed/>
    <w:rsid w:val="00C61D46"/>
    <w:pPr>
      <w:spacing w:after="0" w:line="240" w:lineRule="auto"/>
      <w:pPrChange w:id="17" w:author="Markel" w:date="2018-07-20T14:56:00Z">
        <w:pPr/>
      </w:pPrChange>
    </w:pPr>
    <w:rPr>
      <w:rFonts w:ascii="Segoe UI" w:hAnsi="Segoe UI" w:cs="Segoe UI"/>
      <w:sz w:val="18"/>
      <w:szCs w:val="18"/>
      <w:rPrChange w:id="17" w:author="Markel" w:date="2018-07-20T14:56:00Z">
        <w:rPr>
          <w:rFonts w:ascii="Tahoma" w:hAnsi="Tahoma" w:cs="Tahoma"/>
          <w:sz w:val="16"/>
          <w:szCs w:val="16"/>
          <w:lang w:val="en-US" w:eastAsia="en-US" w:bidi="ar-SA"/>
        </w:rPr>
      </w:rPrChange>
    </w:rPr>
  </w:style>
  <w:style w:type="character" w:customStyle="1" w:styleId="BalloonTextChar">
    <w:name w:val="Balloon Text Char"/>
    <w:basedOn w:val="DefaultParagraphFont"/>
    <w:link w:val="BalloonText"/>
    <w:uiPriority w:val="99"/>
    <w:semiHidden/>
    <w:rsid w:val="00F063C7"/>
    <w:rPr>
      <w:rFonts w:ascii="Segoe UI" w:hAnsi="Segoe UI" w:cs="Segoe UI"/>
      <w:sz w:val="18"/>
      <w:szCs w:val="18"/>
    </w:rPr>
  </w:style>
  <w:style w:type="table" w:styleId="GridTable4-Accent1">
    <w:name w:val="Grid Table 4 Accent 1"/>
    <w:basedOn w:val="TableNormal"/>
    <w:uiPriority w:val="49"/>
    <w:rsid w:val="009C4AEF"/>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1">
    <w:name w:val="List Table 3 Accent 1"/>
    <w:basedOn w:val="TableNormal"/>
    <w:uiPriority w:val="48"/>
    <w:rsid w:val="00C372B2"/>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customStyle="1" w:styleId="Table">
    <w:name w:val="Table"/>
    <w:basedOn w:val="Normal"/>
    <w:link w:val="TableChar"/>
    <w:qFormat/>
    <w:rsid w:val="00C61D46"/>
    <w:pPr>
      <w:spacing w:after="0" w:line="240" w:lineRule="auto"/>
      <w:pPrChange w:id="18" w:author="Markel" w:date="2018-07-20T14:56:00Z">
        <w:pPr/>
      </w:pPrChange>
    </w:pPr>
    <w:rPr>
      <w:rFonts w:ascii="Times New Roman" w:eastAsia="Times New Roman" w:hAnsi="Times New Roman" w:cs="Times New Roman"/>
      <w:sz w:val="24"/>
      <w:szCs w:val="24"/>
      <w:lang w:val="en-US"/>
      <w:rPrChange w:id="18" w:author="Markel" w:date="2018-07-20T14:56:00Z">
        <w:rPr>
          <w:sz w:val="24"/>
          <w:szCs w:val="24"/>
          <w:lang w:val="en-US" w:eastAsia="en-US" w:bidi="ar-SA"/>
        </w:rPr>
      </w:rPrChange>
    </w:rPr>
  </w:style>
  <w:style w:type="character" w:customStyle="1" w:styleId="TableChar">
    <w:name w:val="Table Char"/>
    <w:basedOn w:val="DefaultParagraphFont"/>
    <w:link w:val="Table"/>
    <w:rsid w:val="00020711"/>
    <w:rPr>
      <w:rFonts w:ascii="Times New Roman" w:eastAsia="Times New Roman" w:hAnsi="Times New Roman" w:cs="Times New Roman"/>
      <w:sz w:val="24"/>
      <w:szCs w:val="24"/>
      <w:lang w:val="en-US"/>
    </w:rPr>
  </w:style>
  <w:style w:type="paragraph" w:styleId="Title">
    <w:name w:val="Title"/>
    <w:basedOn w:val="Normal"/>
    <w:next w:val="Normal"/>
    <w:link w:val="TitleChar"/>
    <w:uiPriority w:val="10"/>
    <w:qFormat/>
    <w:rsid w:val="00C61D46"/>
    <w:pPr>
      <w:spacing w:after="0" w:line="240" w:lineRule="auto"/>
      <w:contextualSpacing/>
      <w:pPrChange w:id="19" w:author="Markel" w:date="2018-07-20T14:56:00Z">
        <w:pPr>
          <w:contextualSpacing/>
        </w:pPr>
      </w:pPrChange>
    </w:pPr>
    <w:rPr>
      <w:rFonts w:asciiTheme="majorHAnsi" w:eastAsiaTheme="majorEastAsia" w:hAnsiTheme="majorHAnsi" w:cstheme="majorBidi"/>
      <w:spacing w:val="-10"/>
      <w:kern w:val="28"/>
      <w:sz w:val="56"/>
      <w:szCs w:val="56"/>
      <w:rPrChange w:id="19" w:author="Markel" w:date="2018-07-20T14:56:00Z">
        <w:rPr>
          <w:rFonts w:asciiTheme="majorHAnsi" w:eastAsiaTheme="majorEastAsia" w:hAnsiTheme="majorHAnsi" w:cstheme="majorBidi"/>
          <w:spacing w:val="-10"/>
          <w:kern w:val="28"/>
          <w:sz w:val="56"/>
          <w:szCs w:val="56"/>
          <w:lang w:val="en-US" w:eastAsia="en-US" w:bidi="ar-SA"/>
        </w:rPr>
      </w:rPrChange>
    </w:rPr>
  </w:style>
  <w:style w:type="character" w:customStyle="1" w:styleId="TitleChar">
    <w:name w:val="Title Char"/>
    <w:basedOn w:val="DefaultParagraphFont"/>
    <w:link w:val="Title"/>
    <w:uiPriority w:val="10"/>
    <w:rsid w:val="00020711"/>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800FAD"/>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C507EE"/>
    <w:pPr>
      <w:outlineLvl w:val="9"/>
    </w:pPr>
    <w:rPr>
      <w:lang w:val="en-US"/>
    </w:rPr>
  </w:style>
  <w:style w:type="paragraph" w:styleId="TOC1">
    <w:name w:val="toc 1"/>
    <w:basedOn w:val="Normal"/>
    <w:next w:val="Normal"/>
    <w:autoRedefine/>
    <w:uiPriority w:val="39"/>
    <w:unhideWhenUsed/>
    <w:rsid w:val="00C61D46"/>
    <w:pPr>
      <w:spacing w:after="100"/>
      <w:pPrChange w:id="20" w:author="Markel" w:date="2018-07-20T14:56:00Z">
        <w:pPr>
          <w:jc w:val="both"/>
        </w:pPr>
      </w:pPrChange>
    </w:pPr>
    <w:rPr>
      <w:rPrChange w:id="20" w:author="Markel" w:date="2018-07-20T14:56:00Z">
        <w:rPr>
          <w:sz w:val="24"/>
          <w:szCs w:val="24"/>
          <w:lang w:val="en-US" w:eastAsia="en-US" w:bidi="ar-SA"/>
        </w:rPr>
      </w:rPrChange>
    </w:rPr>
  </w:style>
  <w:style w:type="paragraph" w:styleId="TOC2">
    <w:name w:val="toc 2"/>
    <w:basedOn w:val="Normal"/>
    <w:next w:val="Normal"/>
    <w:autoRedefine/>
    <w:uiPriority w:val="39"/>
    <w:unhideWhenUsed/>
    <w:rsid w:val="00C61D46"/>
    <w:pPr>
      <w:spacing w:after="100"/>
      <w:ind w:left="220"/>
      <w:pPrChange w:id="21" w:author="Markel" w:date="2018-07-20T14:56:00Z">
        <w:pPr>
          <w:ind w:left="240"/>
        </w:pPr>
      </w:pPrChange>
    </w:pPr>
    <w:rPr>
      <w:rPrChange w:id="21" w:author="Markel" w:date="2018-07-20T14:56:00Z">
        <w:rPr>
          <w:sz w:val="24"/>
          <w:szCs w:val="24"/>
          <w:lang w:val="en-US" w:eastAsia="en-US" w:bidi="ar-SA"/>
        </w:rPr>
      </w:rPrChange>
    </w:rPr>
  </w:style>
  <w:style w:type="paragraph" w:styleId="TOC3">
    <w:name w:val="toc 3"/>
    <w:basedOn w:val="Normal"/>
    <w:next w:val="Normal"/>
    <w:autoRedefine/>
    <w:uiPriority w:val="39"/>
    <w:unhideWhenUsed/>
    <w:rsid w:val="00C61D46"/>
    <w:pPr>
      <w:spacing w:after="100"/>
      <w:ind w:left="440"/>
      <w:pPrChange w:id="22" w:author="Markel" w:date="2018-07-20T14:56:00Z">
        <w:pPr>
          <w:ind w:left="480"/>
        </w:pPr>
      </w:pPrChange>
    </w:pPr>
    <w:rPr>
      <w:rPrChange w:id="22" w:author="Markel" w:date="2018-07-20T14:56:00Z">
        <w:rPr>
          <w:sz w:val="24"/>
          <w:szCs w:val="24"/>
          <w:lang w:val="en-US" w:eastAsia="en-US" w:bidi="ar-SA"/>
        </w:rPr>
      </w:rPrChange>
    </w:rPr>
  </w:style>
  <w:style w:type="character" w:styleId="PlaceholderText">
    <w:name w:val="Placeholder Text"/>
    <w:basedOn w:val="DefaultParagraphFont"/>
    <w:uiPriority w:val="99"/>
    <w:semiHidden/>
    <w:rsid w:val="001328E5"/>
    <w:rPr>
      <w:color w:val="808080"/>
    </w:rPr>
  </w:style>
  <w:style w:type="paragraph" w:styleId="TableofFigures">
    <w:name w:val="table of figures"/>
    <w:basedOn w:val="Normal"/>
    <w:next w:val="Normal"/>
    <w:uiPriority w:val="99"/>
    <w:unhideWhenUsed/>
    <w:rsid w:val="00C61D46"/>
    <w:pPr>
      <w:spacing w:after="0"/>
      <w:pPrChange w:id="23" w:author="Markel" w:date="2018-07-20T14:56:00Z">
        <w:pPr>
          <w:ind w:left="480" w:hanging="480"/>
        </w:pPr>
      </w:pPrChange>
    </w:pPr>
    <w:rPr>
      <w:rPrChange w:id="23" w:author="Markel" w:date="2018-07-20T14:56:00Z">
        <w:rPr>
          <w:sz w:val="24"/>
          <w:szCs w:val="24"/>
          <w:lang w:val="en-US" w:eastAsia="en-US" w:bidi="ar-SA"/>
        </w:rPr>
      </w:rPrChange>
    </w:rPr>
  </w:style>
  <w:style w:type="table" w:styleId="TableGridLight">
    <w:name w:val="Grid Table Light"/>
    <w:basedOn w:val="TableNormal"/>
    <w:uiPriority w:val="99"/>
    <w:rsid w:val="007E7CF1"/>
    <w:pPr>
      <w:spacing w:after="0" w:line="240" w:lineRule="auto"/>
    </w:pPr>
    <w:rPr>
      <w:rFonts w:ascii="Times New Roman" w:eastAsia="Times New Roman" w:hAnsi="Times New Roman" w:cs="Times New Roman"/>
      <w:sz w:val="20"/>
      <w:szCs w:val="20"/>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NoSpacingChar">
    <w:name w:val="No Spacing Char"/>
    <w:basedOn w:val="DefaultParagraphFont"/>
    <w:link w:val="NoSpacing"/>
    <w:uiPriority w:val="1"/>
    <w:rsid w:val="00630346"/>
  </w:style>
  <w:style w:type="character" w:styleId="FollowedHyperlink">
    <w:name w:val="FollowedHyperlink"/>
    <w:basedOn w:val="DefaultParagraphFont"/>
    <w:unhideWhenUsed/>
    <w:rsid w:val="00C61D46"/>
    <w:rPr>
      <w:color w:val="954F72" w:themeColor="followedHyperlink"/>
      <w:u w:val="single"/>
      <w:rPrChange w:id="24" w:author="Markel" w:date="2018-07-20T14:56:00Z">
        <w:rPr>
          <w:color w:val="800080"/>
          <w:u w:val="single"/>
        </w:rPr>
      </w:rPrChange>
    </w:rPr>
  </w:style>
  <w:style w:type="character" w:customStyle="1" w:styleId="Heading4Char">
    <w:name w:val="Heading 4 Char"/>
    <w:basedOn w:val="DefaultParagraphFont"/>
    <w:link w:val="Heading4"/>
    <w:rsid w:val="00C61D46"/>
    <w:rPr>
      <w:rFonts w:ascii="Times New Roman" w:eastAsia="Times New Roman" w:hAnsi="Times New Roman" w:cs="Times New Roman"/>
      <w:b/>
      <w:bCs/>
      <w:color w:val="0000FF"/>
      <w:sz w:val="24"/>
      <w:szCs w:val="24"/>
      <w:lang w:val="en-US"/>
    </w:rPr>
  </w:style>
  <w:style w:type="character" w:customStyle="1" w:styleId="Heading5Char">
    <w:name w:val="Heading 5 Char"/>
    <w:basedOn w:val="DefaultParagraphFont"/>
    <w:link w:val="Heading5"/>
    <w:rsid w:val="00C61D46"/>
    <w:rPr>
      <w:rFonts w:ascii="Times New Roman" w:eastAsia="Times New Roman" w:hAnsi="Times New Roman" w:cs="Times New Roman"/>
      <w:sz w:val="28"/>
      <w:szCs w:val="24"/>
      <w:lang w:val="en-US"/>
    </w:rPr>
  </w:style>
  <w:style w:type="character" w:customStyle="1" w:styleId="Heading6Char">
    <w:name w:val="Heading 6 Char"/>
    <w:basedOn w:val="DefaultParagraphFont"/>
    <w:link w:val="Heading6"/>
    <w:rsid w:val="00C61D46"/>
    <w:rPr>
      <w:rFonts w:ascii="Times New Roman" w:eastAsia="Times New Roman" w:hAnsi="Times New Roman" w:cs="Times New Roman"/>
      <w:sz w:val="36"/>
      <w:szCs w:val="24"/>
      <w:lang w:val="en-US"/>
    </w:rPr>
  </w:style>
  <w:style w:type="character" w:customStyle="1" w:styleId="Heading7Char">
    <w:name w:val="Heading 7 Char"/>
    <w:basedOn w:val="DefaultParagraphFont"/>
    <w:link w:val="Heading7"/>
    <w:rsid w:val="00C61D46"/>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C61D46"/>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C61D46"/>
    <w:rPr>
      <w:rFonts w:ascii="Arial" w:eastAsia="Times New Roman" w:hAnsi="Arial" w:cs="Arial"/>
      <w:lang w:val="en-US"/>
    </w:rPr>
  </w:style>
  <w:style w:type="paragraph" w:styleId="TOC4">
    <w:name w:val="toc 4"/>
    <w:basedOn w:val="Normal"/>
    <w:next w:val="Normal"/>
    <w:autoRedefine/>
    <w:semiHidden/>
    <w:rsid w:val="00C61D46"/>
    <w:pPr>
      <w:spacing w:after="0" w:line="240" w:lineRule="auto"/>
      <w:ind w:left="720"/>
      <w:pPrChange w:id="25" w:author="Markel" w:date="2018-07-20T14:56:00Z">
        <w:pPr>
          <w:ind w:left="720"/>
        </w:pPr>
      </w:pPrChange>
    </w:pPr>
    <w:rPr>
      <w:rFonts w:ascii="Times New Roman" w:eastAsia="Times New Roman" w:hAnsi="Times New Roman" w:cs="Times New Roman"/>
      <w:sz w:val="24"/>
      <w:szCs w:val="24"/>
      <w:lang w:val="en-US"/>
      <w:rPrChange w:id="25" w:author="Markel" w:date="2018-07-20T14:56:00Z">
        <w:rPr>
          <w:sz w:val="24"/>
          <w:szCs w:val="24"/>
          <w:lang w:val="en-US" w:eastAsia="en-US" w:bidi="ar-SA"/>
        </w:rPr>
      </w:rPrChange>
    </w:rPr>
  </w:style>
  <w:style w:type="paragraph" w:styleId="TOC5">
    <w:name w:val="toc 5"/>
    <w:basedOn w:val="Normal"/>
    <w:next w:val="Normal"/>
    <w:autoRedefine/>
    <w:semiHidden/>
    <w:rsid w:val="00C61D46"/>
    <w:pPr>
      <w:spacing w:after="0" w:line="240" w:lineRule="auto"/>
      <w:ind w:left="960"/>
      <w:pPrChange w:id="26" w:author="Markel" w:date="2018-07-20T14:56:00Z">
        <w:pPr>
          <w:ind w:left="960"/>
        </w:pPr>
      </w:pPrChange>
    </w:pPr>
    <w:rPr>
      <w:rFonts w:ascii="Times New Roman" w:eastAsia="Times New Roman" w:hAnsi="Times New Roman" w:cs="Times New Roman"/>
      <w:sz w:val="24"/>
      <w:szCs w:val="24"/>
      <w:lang w:val="en-US"/>
      <w:rPrChange w:id="26" w:author="Markel" w:date="2018-07-20T14:56:00Z">
        <w:rPr>
          <w:sz w:val="24"/>
          <w:szCs w:val="24"/>
          <w:lang w:val="en-US" w:eastAsia="en-US" w:bidi="ar-SA"/>
        </w:rPr>
      </w:rPrChange>
    </w:rPr>
  </w:style>
  <w:style w:type="paragraph" w:styleId="TOC6">
    <w:name w:val="toc 6"/>
    <w:basedOn w:val="Normal"/>
    <w:next w:val="Normal"/>
    <w:autoRedefine/>
    <w:semiHidden/>
    <w:rsid w:val="00C61D46"/>
    <w:pPr>
      <w:spacing w:after="0" w:line="240" w:lineRule="auto"/>
      <w:ind w:left="1200"/>
      <w:pPrChange w:id="27" w:author="Markel" w:date="2018-07-20T14:56:00Z">
        <w:pPr>
          <w:ind w:left="1200"/>
        </w:pPr>
      </w:pPrChange>
    </w:pPr>
    <w:rPr>
      <w:rFonts w:ascii="Times New Roman" w:eastAsia="Times New Roman" w:hAnsi="Times New Roman" w:cs="Times New Roman"/>
      <w:sz w:val="24"/>
      <w:szCs w:val="24"/>
      <w:lang w:val="en-US"/>
      <w:rPrChange w:id="27" w:author="Markel" w:date="2018-07-20T14:56:00Z">
        <w:rPr>
          <w:sz w:val="24"/>
          <w:szCs w:val="24"/>
          <w:lang w:val="en-US" w:eastAsia="en-US" w:bidi="ar-SA"/>
        </w:rPr>
      </w:rPrChange>
    </w:rPr>
  </w:style>
  <w:style w:type="paragraph" w:styleId="TOC7">
    <w:name w:val="toc 7"/>
    <w:basedOn w:val="Normal"/>
    <w:next w:val="Normal"/>
    <w:autoRedefine/>
    <w:semiHidden/>
    <w:rsid w:val="00C61D46"/>
    <w:pPr>
      <w:spacing w:after="0" w:line="240" w:lineRule="auto"/>
      <w:ind w:left="1440"/>
      <w:pPrChange w:id="28" w:author="Markel" w:date="2018-07-20T14:56:00Z">
        <w:pPr>
          <w:ind w:left="1440"/>
        </w:pPr>
      </w:pPrChange>
    </w:pPr>
    <w:rPr>
      <w:rFonts w:ascii="Times New Roman" w:eastAsia="Times New Roman" w:hAnsi="Times New Roman" w:cs="Times New Roman"/>
      <w:sz w:val="24"/>
      <w:szCs w:val="24"/>
      <w:lang w:val="en-US"/>
      <w:rPrChange w:id="28" w:author="Markel" w:date="2018-07-20T14:56:00Z">
        <w:rPr>
          <w:sz w:val="24"/>
          <w:szCs w:val="24"/>
          <w:lang w:val="en-US" w:eastAsia="en-US" w:bidi="ar-SA"/>
        </w:rPr>
      </w:rPrChange>
    </w:rPr>
  </w:style>
  <w:style w:type="paragraph" w:styleId="TOC8">
    <w:name w:val="toc 8"/>
    <w:basedOn w:val="Normal"/>
    <w:next w:val="Normal"/>
    <w:autoRedefine/>
    <w:semiHidden/>
    <w:rsid w:val="00C61D46"/>
    <w:pPr>
      <w:spacing w:after="0" w:line="240" w:lineRule="auto"/>
      <w:ind w:left="1680"/>
      <w:pPrChange w:id="29" w:author="Markel" w:date="2018-07-20T14:56:00Z">
        <w:pPr>
          <w:ind w:left="1680"/>
        </w:pPr>
      </w:pPrChange>
    </w:pPr>
    <w:rPr>
      <w:rFonts w:ascii="Times New Roman" w:eastAsia="Times New Roman" w:hAnsi="Times New Roman" w:cs="Times New Roman"/>
      <w:sz w:val="24"/>
      <w:szCs w:val="24"/>
      <w:lang w:val="en-US"/>
      <w:rPrChange w:id="29" w:author="Markel" w:date="2018-07-20T14:56:00Z">
        <w:rPr>
          <w:sz w:val="24"/>
          <w:szCs w:val="24"/>
          <w:lang w:val="en-US" w:eastAsia="en-US" w:bidi="ar-SA"/>
        </w:rPr>
      </w:rPrChange>
    </w:rPr>
  </w:style>
  <w:style w:type="paragraph" w:styleId="TOC9">
    <w:name w:val="toc 9"/>
    <w:basedOn w:val="Normal"/>
    <w:next w:val="Normal"/>
    <w:autoRedefine/>
    <w:semiHidden/>
    <w:rsid w:val="00C61D46"/>
    <w:pPr>
      <w:spacing w:after="0" w:line="240" w:lineRule="auto"/>
      <w:ind w:left="1920"/>
      <w:pPrChange w:id="30" w:author="Markel" w:date="2018-07-20T14:56:00Z">
        <w:pPr>
          <w:ind w:left="1920"/>
        </w:pPr>
      </w:pPrChange>
    </w:pPr>
    <w:rPr>
      <w:rFonts w:ascii="Times New Roman" w:eastAsia="Times New Roman" w:hAnsi="Times New Roman" w:cs="Times New Roman"/>
      <w:sz w:val="24"/>
      <w:szCs w:val="24"/>
      <w:lang w:val="en-US"/>
      <w:rPrChange w:id="30" w:author="Markel" w:date="2018-07-20T14:56:00Z">
        <w:rPr>
          <w:sz w:val="24"/>
          <w:szCs w:val="24"/>
          <w:lang w:val="en-US" w:eastAsia="en-US" w:bidi="ar-SA"/>
        </w:rPr>
      </w:rPrChange>
    </w:rPr>
  </w:style>
  <w:style w:type="paragraph" w:styleId="BodyText">
    <w:name w:val="Body Text"/>
    <w:basedOn w:val="Normal"/>
    <w:link w:val="BodyTextChar"/>
    <w:semiHidden/>
    <w:rsid w:val="00C61D46"/>
    <w:pPr>
      <w:spacing w:after="0" w:line="240" w:lineRule="auto"/>
      <w:jc w:val="both"/>
      <w:pPrChange w:id="31" w:author="Markel" w:date="2018-07-20T14:56:00Z">
        <w:pPr>
          <w:jc w:val="both"/>
        </w:pPr>
      </w:pPrChange>
    </w:pPr>
    <w:rPr>
      <w:rFonts w:ascii="Times New Roman" w:eastAsia="Times New Roman" w:hAnsi="Times New Roman" w:cs="Times New Roman"/>
      <w:sz w:val="24"/>
      <w:szCs w:val="24"/>
      <w:lang w:val="en-US"/>
      <w:rPrChange w:id="31" w:author="Markel" w:date="2018-07-20T14:56:00Z">
        <w:rPr>
          <w:sz w:val="24"/>
          <w:szCs w:val="24"/>
          <w:lang w:val="en-US" w:eastAsia="en-US" w:bidi="ar-SA"/>
        </w:rPr>
      </w:rPrChange>
    </w:rPr>
  </w:style>
  <w:style w:type="character" w:customStyle="1" w:styleId="BodyTextChar">
    <w:name w:val="Body Text Char"/>
    <w:basedOn w:val="DefaultParagraphFont"/>
    <w:link w:val="BodyText"/>
    <w:semiHidden/>
    <w:rsid w:val="00C61D46"/>
    <w:rPr>
      <w:rFonts w:ascii="Times New Roman" w:eastAsia="Times New Roman" w:hAnsi="Times New Roman" w:cs="Times New Roman"/>
      <w:sz w:val="24"/>
      <w:szCs w:val="24"/>
      <w:lang w:val="en-US"/>
    </w:rPr>
  </w:style>
  <w:style w:type="character" w:styleId="PageNumber">
    <w:name w:val="page number"/>
    <w:basedOn w:val="DefaultParagraphFont"/>
    <w:semiHidden/>
    <w:rsid w:val="00C61D46"/>
  </w:style>
  <w:style w:type="paragraph" w:styleId="BodyTextIndent">
    <w:name w:val="Body Text Indent"/>
    <w:basedOn w:val="Normal"/>
    <w:link w:val="BodyTextIndentChar"/>
    <w:semiHidden/>
    <w:rsid w:val="00C61D46"/>
    <w:pPr>
      <w:spacing w:after="0" w:line="240" w:lineRule="auto"/>
      <w:ind w:left="720"/>
      <w:pPrChange w:id="32" w:author="Markel" w:date="2018-07-20T14:56:00Z">
        <w:pPr>
          <w:ind w:left="720"/>
        </w:pPr>
      </w:pPrChange>
    </w:pPr>
    <w:rPr>
      <w:rFonts w:ascii="Times New Roman" w:eastAsia="Times New Roman" w:hAnsi="Times New Roman" w:cs="Times New Roman"/>
      <w:sz w:val="24"/>
      <w:szCs w:val="24"/>
      <w:lang w:val="en-US"/>
      <w:rPrChange w:id="32" w:author="Markel" w:date="2018-07-20T14:56:00Z">
        <w:rPr>
          <w:sz w:val="24"/>
          <w:szCs w:val="24"/>
          <w:lang w:val="en-US" w:eastAsia="en-US" w:bidi="ar-SA"/>
        </w:rPr>
      </w:rPrChange>
    </w:rPr>
  </w:style>
  <w:style w:type="character" w:customStyle="1" w:styleId="BodyTextIndentChar">
    <w:name w:val="Body Text Indent Char"/>
    <w:basedOn w:val="DefaultParagraphFont"/>
    <w:link w:val="BodyTextIndent"/>
    <w:semiHidden/>
    <w:rsid w:val="00C61D46"/>
    <w:rPr>
      <w:rFonts w:ascii="Times New Roman" w:eastAsia="Times New Roman" w:hAnsi="Times New Roman" w:cs="Times New Roman"/>
      <w:sz w:val="24"/>
      <w:szCs w:val="24"/>
      <w:lang w:val="en-US"/>
    </w:rPr>
  </w:style>
  <w:style w:type="paragraph" w:styleId="BodyText2">
    <w:name w:val="Body Text 2"/>
    <w:basedOn w:val="Normal"/>
    <w:link w:val="BodyText2Char"/>
    <w:rsid w:val="00C61D46"/>
    <w:pPr>
      <w:spacing w:after="120" w:line="480" w:lineRule="auto"/>
      <w:pPrChange w:id="33" w:author="Markel" w:date="2018-07-20T14:56:00Z">
        <w:pPr>
          <w:spacing w:after="120" w:line="480" w:lineRule="auto"/>
        </w:pPr>
      </w:pPrChange>
    </w:pPr>
    <w:rPr>
      <w:rFonts w:ascii="Times New Roman" w:eastAsia="Times New Roman" w:hAnsi="Times New Roman" w:cs="Times New Roman"/>
      <w:sz w:val="24"/>
      <w:szCs w:val="24"/>
      <w:lang w:val="en-US"/>
      <w:rPrChange w:id="33" w:author="Markel" w:date="2018-07-20T14:56:00Z">
        <w:rPr>
          <w:sz w:val="24"/>
          <w:szCs w:val="24"/>
          <w:lang w:val="en-US" w:eastAsia="en-US" w:bidi="ar-SA"/>
        </w:rPr>
      </w:rPrChange>
    </w:rPr>
  </w:style>
  <w:style w:type="character" w:customStyle="1" w:styleId="BodyText2Char">
    <w:name w:val="Body Text 2 Char"/>
    <w:basedOn w:val="DefaultParagraphFont"/>
    <w:link w:val="BodyText2"/>
    <w:rsid w:val="00C61D46"/>
    <w:rPr>
      <w:rFonts w:ascii="Times New Roman" w:eastAsia="Times New Roman" w:hAnsi="Times New Roman" w:cs="Times New Roman"/>
      <w:sz w:val="24"/>
      <w:szCs w:val="24"/>
      <w:lang w:val="en-US"/>
    </w:rPr>
  </w:style>
  <w:style w:type="paragraph" w:styleId="BodyText3">
    <w:name w:val="Body Text 3"/>
    <w:basedOn w:val="Normal"/>
    <w:link w:val="BodyText3Char"/>
    <w:rsid w:val="00C61D46"/>
    <w:pPr>
      <w:spacing w:after="120" w:line="240" w:lineRule="auto"/>
      <w:pPrChange w:id="34" w:author="Markel" w:date="2018-07-20T14:56:00Z">
        <w:pPr>
          <w:spacing w:after="120"/>
        </w:pPr>
      </w:pPrChange>
    </w:pPr>
    <w:rPr>
      <w:rFonts w:ascii="Times New Roman" w:eastAsia="Times New Roman" w:hAnsi="Times New Roman" w:cs="Times New Roman"/>
      <w:sz w:val="16"/>
      <w:szCs w:val="16"/>
      <w:lang w:val="en-US"/>
      <w:rPrChange w:id="34" w:author="Markel" w:date="2018-07-20T14:56:00Z">
        <w:rPr>
          <w:sz w:val="16"/>
          <w:szCs w:val="16"/>
          <w:lang w:val="en-US" w:eastAsia="en-US" w:bidi="ar-SA"/>
        </w:rPr>
      </w:rPrChange>
    </w:rPr>
  </w:style>
  <w:style w:type="character" w:customStyle="1" w:styleId="BodyText3Char">
    <w:name w:val="Body Text 3 Char"/>
    <w:basedOn w:val="DefaultParagraphFont"/>
    <w:link w:val="BodyText3"/>
    <w:rsid w:val="00C61D46"/>
    <w:rPr>
      <w:rFonts w:ascii="Times New Roman" w:eastAsia="Times New Roman" w:hAnsi="Times New Roman" w:cs="Times New Roman"/>
      <w:sz w:val="16"/>
      <w:szCs w:val="16"/>
      <w:lang w:val="en-US"/>
    </w:rPr>
  </w:style>
  <w:style w:type="numbering" w:styleId="111111">
    <w:name w:val="Outline List 2"/>
    <w:basedOn w:val="NoList"/>
    <w:rsid w:val="00C61D46"/>
    <w:pPr>
      <w:numPr>
        <w:numId w:val="10"/>
      </w:numPr>
    </w:pPr>
  </w:style>
  <w:style w:type="paragraph" w:customStyle="1" w:styleId="Style1">
    <w:name w:val="Style1"/>
    <w:basedOn w:val="Caption"/>
    <w:next w:val="Caption"/>
    <w:rsid w:val="00C61D46"/>
    <w:pPr>
      <w:spacing w:before="120" w:after="120" w:line="480" w:lineRule="auto"/>
      <w:ind w:firstLine="720"/>
      <w:jc w:val="both"/>
      <w:pPrChange w:id="35" w:author="Markel" w:date="2018-07-20T14:56:00Z">
        <w:pPr>
          <w:spacing w:before="120" w:after="120" w:line="480" w:lineRule="auto"/>
          <w:ind w:firstLine="720"/>
          <w:jc w:val="both"/>
        </w:pPr>
      </w:pPrChange>
    </w:pPr>
    <w:rPr>
      <w:rFonts w:ascii="Times New Roman" w:eastAsia="Times New Roman" w:hAnsi="Times New Roman" w:cs="Times New Roman"/>
      <w:i w:val="0"/>
      <w:iCs w:val="0"/>
      <w:color w:val="auto"/>
      <w:sz w:val="24"/>
      <w:szCs w:val="20"/>
      <w:lang w:val="en-US"/>
      <w:rPrChange w:id="35" w:author="Markel" w:date="2018-07-20T14:56:00Z">
        <w:rPr>
          <w:sz w:val="24"/>
          <w:lang w:val="en-US" w:eastAsia="en-US" w:bidi="ar-SA"/>
        </w:rPr>
      </w:rPrChange>
    </w:rPr>
  </w:style>
  <w:style w:type="paragraph" w:styleId="NormalWeb">
    <w:name w:val="Normal (Web)"/>
    <w:basedOn w:val="Normal"/>
    <w:uiPriority w:val="99"/>
    <w:unhideWhenUsed/>
    <w:rsid w:val="00C61D46"/>
    <w:pPr>
      <w:spacing w:before="100" w:beforeAutospacing="1" w:after="100" w:afterAutospacing="1" w:line="240" w:lineRule="auto"/>
      <w:pPrChange w:id="36" w:author="Markel" w:date="2018-07-20T14:56:00Z">
        <w:pPr>
          <w:spacing w:before="100" w:beforeAutospacing="1" w:after="100" w:afterAutospacing="1"/>
        </w:pPr>
      </w:pPrChange>
    </w:pPr>
    <w:rPr>
      <w:rFonts w:ascii="Times New Roman" w:eastAsia="Times New Roman" w:hAnsi="Times New Roman" w:cs="Times New Roman"/>
      <w:sz w:val="24"/>
      <w:szCs w:val="24"/>
      <w:lang w:val="en-US"/>
      <w:rPrChange w:id="36" w:author="Markel" w:date="2018-07-20T14:56:00Z">
        <w:rPr>
          <w:sz w:val="24"/>
          <w:szCs w:val="24"/>
          <w:lang w:val="en-US" w:eastAsia="en-US" w:bidi="ar-SA"/>
        </w:rPr>
      </w:rPrChange>
    </w:rPr>
  </w:style>
  <w:style w:type="table" w:styleId="LightList-Accent3">
    <w:name w:val="Light List Accent 3"/>
    <w:basedOn w:val="TableNormal"/>
    <w:uiPriority w:val="61"/>
    <w:rsid w:val="00C61D46"/>
    <w:pPr>
      <w:spacing w:after="0" w:line="240" w:lineRule="auto"/>
    </w:pPr>
    <w:rPr>
      <w:rFonts w:eastAsiaTheme="minorEastAsia"/>
      <w:lang w:val="en-US" w:eastAsia="ja-JP"/>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MediumShading1-Accent1">
    <w:name w:val="Medium Shading 1 Accent 1"/>
    <w:basedOn w:val="TableNormal"/>
    <w:uiPriority w:val="63"/>
    <w:rsid w:val="00C61D46"/>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styleId="Revision">
    <w:name w:val="Revision"/>
    <w:hidden/>
    <w:uiPriority w:val="99"/>
    <w:semiHidden/>
    <w:rsid w:val="00C61D46"/>
    <w:pPr>
      <w:spacing w:after="0" w:line="240" w:lineRule="auto"/>
      <w:pPrChange w:id="37" w:author="Markel" w:date="2018-07-20T14:56:00Z">
        <w:pPr/>
      </w:pPrChange>
    </w:pPr>
    <w:rPr>
      <w:rFonts w:ascii="Times New Roman" w:eastAsia="Times New Roman" w:hAnsi="Times New Roman" w:cs="Times New Roman"/>
      <w:sz w:val="24"/>
      <w:szCs w:val="24"/>
      <w:lang w:val="en-US"/>
      <w:rPrChange w:id="37" w:author="Markel" w:date="2018-07-20T14:56:00Z">
        <w:rPr>
          <w:sz w:val="24"/>
          <w:szCs w:val="24"/>
          <w:lang w:val="en-US" w:eastAsia="en-US" w:bidi="ar-SA"/>
        </w:rPr>
      </w:rPrChange>
    </w:rPr>
  </w:style>
  <w:style w:type="character" w:customStyle="1" w:styleId="UnresolvedMention">
    <w:name w:val="Unresolved Mention"/>
    <w:basedOn w:val="DefaultParagraphFont"/>
    <w:uiPriority w:val="99"/>
    <w:semiHidden/>
    <w:unhideWhenUsed/>
    <w:rsid w:val="00C61D46"/>
    <w:rPr>
      <w:color w:val="808080"/>
      <w:shd w:val="clear" w:color="auto" w:fill="E6E6E6"/>
    </w:rPr>
  </w:style>
  <w:style w:type="paragraph" w:styleId="BodyTextFirstIndent2">
    <w:name w:val="Body Text First Indent 2"/>
    <w:basedOn w:val="BodyTextIndent"/>
    <w:link w:val="BodyTextFirstIndent2Char"/>
    <w:uiPriority w:val="99"/>
    <w:unhideWhenUsed/>
    <w:rsid w:val="00C61D46"/>
    <w:pPr>
      <w:ind w:left="360" w:firstLine="360"/>
    </w:pPr>
  </w:style>
  <w:style w:type="character" w:customStyle="1" w:styleId="BodyTextFirstIndent2Char">
    <w:name w:val="Body Text First Indent 2 Char"/>
    <w:basedOn w:val="BodyTextIndentChar"/>
    <w:link w:val="BodyTextFirstIndent2"/>
    <w:uiPriority w:val="99"/>
    <w:rsid w:val="00C61D46"/>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717922">
      <w:bodyDiv w:val="1"/>
      <w:marLeft w:val="0"/>
      <w:marRight w:val="0"/>
      <w:marTop w:val="0"/>
      <w:marBottom w:val="0"/>
      <w:divBdr>
        <w:top w:val="none" w:sz="0" w:space="0" w:color="auto"/>
        <w:left w:val="none" w:sz="0" w:space="0" w:color="auto"/>
        <w:bottom w:val="none" w:sz="0" w:space="0" w:color="auto"/>
        <w:right w:val="none" w:sz="0" w:space="0" w:color="auto"/>
      </w:divBdr>
    </w:div>
    <w:div w:id="907883692">
      <w:bodyDiv w:val="1"/>
      <w:marLeft w:val="0"/>
      <w:marRight w:val="0"/>
      <w:marTop w:val="0"/>
      <w:marBottom w:val="0"/>
      <w:divBdr>
        <w:top w:val="none" w:sz="0" w:space="0" w:color="auto"/>
        <w:left w:val="none" w:sz="0" w:space="0" w:color="auto"/>
        <w:bottom w:val="none" w:sz="0" w:space="0" w:color="auto"/>
        <w:right w:val="none" w:sz="0" w:space="0" w:color="auto"/>
      </w:divBdr>
    </w:div>
    <w:div w:id="1119683690">
      <w:bodyDiv w:val="1"/>
      <w:marLeft w:val="0"/>
      <w:marRight w:val="0"/>
      <w:marTop w:val="0"/>
      <w:marBottom w:val="0"/>
      <w:divBdr>
        <w:top w:val="none" w:sz="0" w:space="0" w:color="auto"/>
        <w:left w:val="none" w:sz="0" w:space="0" w:color="auto"/>
        <w:bottom w:val="none" w:sz="0" w:space="0" w:color="auto"/>
        <w:right w:val="none" w:sz="0" w:space="0" w:color="auto"/>
      </w:divBdr>
    </w:div>
    <w:div w:id="1213693781">
      <w:bodyDiv w:val="1"/>
      <w:marLeft w:val="0"/>
      <w:marRight w:val="0"/>
      <w:marTop w:val="0"/>
      <w:marBottom w:val="0"/>
      <w:divBdr>
        <w:top w:val="none" w:sz="0" w:space="0" w:color="auto"/>
        <w:left w:val="none" w:sz="0" w:space="0" w:color="auto"/>
        <w:bottom w:val="none" w:sz="0" w:space="0" w:color="auto"/>
        <w:right w:val="none" w:sz="0" w:space="0" w:color="auto"/>
      </w:divBdr>
    </w:div>
    <w:div w:id="1241910799">
      <w:bodyDiv w:val="1"/>
      <w:marLeft w:val="0"/>
      <w:marRight w:val="0"/>
      <w:marTop w:val="0"/>
      <w:marBottom w:val="0"/>
      <w:divBdr>
        <w:top w:val="none" w:sz="0" w:space="0" w:color="auto"/>
        <w:left w:val="none" w:sz="0" w:space="0" w:color="auto"/>
        <w:bottom w:val="none" w:sz="0" w:space="0" w:color="auto"/>
        <w:right w:val="none" w:sz="0" w:space="0" w:color="auto"/>
      </w:divBdr>
    </w:div>
    <w:div w:id="1349134005">
      <w:bodyDiv w:val="1"/>
      <w:marLeft w:val="0"/>
      <w:marRight w:val="0"/>
      <w:marTop w:val="0"/>
      <w:marBottom w:val="0"/>
      <w:divBdr>
        <w:top w:val="none" w:sz="0" w:space="0" w:color="auto"/>
        <w:left w:val="none" w:sz="0" w:space="0" w:color="auto"/>
        <w:bottom w:val="none" w:sz="0" w:space="0" w:color="auto"/>
        <w:right w:val="none" w:sz="0" w:space="0" w:color="auto"/>
      </w:divBdr>
    </w:div>
    <w:div w:id="1418939122">
      <w:bodyDiv w:val="1"/>
      <w:marLeft w:val="0"/>
      <w:marRight w:val="0"/>
      <w:marTop w:val="0"/>
      <w:marBottom w:val="0"/>
      <w:divBdr>
        <w:top w:val="none" w:sz="0" w:space="0" w:color="auto"/>
        <w:left w:val="none" w:sz="0" w:space="0" w:color="auto"/>
        <w:bottom w:val="none" w:sz="0" w:space="0" w:color="auto"/>
        <w:right w:val="none" w:sz="0" w:space="0" w:color="auto"/>
      </w:divBdr>
    </w:div>
    <w:div w:id="1470396082">
      <w:bodyDiv w:val="1"/>
      <w:marLeft w:val="0"/>
      <w:marRight w:val="0"/>
      <w:marTop w:val="0"/>
      <w:marBottom w:val="0"/>
      <w:divBdr>
        <w:top w:val="none" w:sz="0" w:space="0" w:color="auto"/>
        <w:left w:val="none" w:sz="0" w:space="0" w:color="auto"/>
        <w:bottom w:val="none" w:sz="0" w:space="0" w:color="auto"/>
        <w:right w:val="none" w:sz="0" w:space="0" w:color="auto"/>
      </w:divBdr>
    </w:div>
    <w:div w:id="1494684662">
      <w:bodyDiv w:val="1"/>
      <w:marLeft w:val="0"/>
      <w:marRight w:val="0"/>
      <w:marTop w:val="0"/>
      <w:marBottom w:val="0"/>
      <w:divBdr>
        <w:top w:val="none" w:sz="0" w:space="0" w:color="auto"/>
        <w:left w:val="none" w:sz="0" w:space="0" w:color="auto"/>
        <w:bottom w:val="none" w:sz="0" w:space="0" w:color="auto"/>
        <w:right w:val="none" w:sz="0" w:space="0" w:color="auto"/>
      </w:divBdr>
    </w:div>
    <w:div w:id="1620604918">
      <w:bodyDiv w:val="1"/>
      <w:marLeft w:val="0"/>
      <w:marRight w:val="0"/>
      <w:marTop w:val="0"/>
      <w:marBottom w:val="0"/>
      <w:divBdr>
        <w:top w:val="none" w:sz="0" w:space="0" w:color="auto"/>
        <w:left w:val="none" w:sz="0" w:space="0" w:color="auto"/>
        <w:bottom w:val="none" w:sz="0" w:space="0" w:color="auto"/>
        <w:right w:val="none" w:sz="0" w:space="0" w:color="auto"/>
      </w:divBdr>
    </w:div>
    <w:div w:id="1648319158">
      <w:bodyDiv w:val="1"/>
      <w:marLeft w:val="0"/>
      <w:marRight w:val="0"/>
      <w:marTop w:val="0"/>
      <w:marBottom w:val="0"/>
      <w:divBdr>
        <w:top w:val="none" w:sz="0" w:space="0" w:color="auto"/>
        <w:left w:val="none" w:sz="0" w:space="0" w:color="auto"/>
        <w:bottom w:val="none" w:sz="0" w:space="0" w:color="auto"/>
        <w:right w:val="none" w:sz="0" w:space="0" w:color="auto"/>
      </w:divBdr>
    </w:div>
    <w:div w:id="165321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emf"/><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36"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footer" Target="footer1.xml"/><Relationship Id="rId35" Type="http://schemas.microsoft.com/office/2011/relationships/people" Target="peop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2542A9-E49B-4462-ACDA-D0371D185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7839</Words>
  <Characters>44683</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Markel</dc:creator>
  <cp:keywords/>
  <dc:description/>
  <cp:lastModifiedBy>Markel</cp:lastModifiedBy>
  <cp:revision>3</cp:revision>
  <cp:lastPrinted>2018-07-20T12:57:00Z</cp:lastPrinted>
  <dcterms:created xsi:type="dcterms:W3CDTF">2018-07-20T09:30:00Z</dcterms:created>
  <dcterms:modified xsi:type="dcterms:W3CDTF">2018-07-20T12:58:00Z</dcterms:modified>
</cp:coreProperties>
</file>