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6CE1B" w14:textId="77777777" w:rsidR="007E7CF1" w:rsidRPr="00FC7D20" w:rsidRDefault="007E7CF1" w:rsidP="007E7CF1">
      <w:pPr>
        <w:spacing w:after="0"/>
        <w:rPr>
          <w:b/>
        </w:rPr>
      </w:pPr>
      <w:bookmarkStart w:id="0" w:name="_GoBack"/>
      <w:bookmarkEnd w:id="0"/>
    </w:p>
    <w:p w14:paraId="7D2DC682" w14:textId="77777777" w:rsidR="007E7CF1" w:rsidRPr="00FC7D20" w:rsidRDefault="007E7CF1" w:rsidP="007E7CF1">
      <w:pPr>
        <w:spacing w:after="0"/>
        <w:jc w:val="center"/>
        <w:outlineLvl w:val="0"/>
        <w:rPr>
          <w:b/>
          <w:sz w:val="28"/>
        </w:rPr>
      </w:pPr>
    </w:p>
    <w:tbl>
      <w:tblPr>
        <w:tblStyle w:val="TabellemithellemGitternetz"/>
        <w:tblW w:w="9351" w:type="dxa"/>
        <w:tblLook w:val="04A0" w:firstRow="1" w:lastRow="0" w:firstColumn="1" w:lastColumn="0" w:noHBand="0" w:noVBand="1"/>
      </w:tblPr>
      <w:tblGrid>
        <w:gridCol w:w="4739"/>
        <w:gridCol w:w="4612"/>
      </w:tblGrid>
      <w:tr w:rsidR="007E7CF1" w:rsidRPr="00F936E6" w14:paraId="5C8AC0A9" w14:textId="77777777" w:rsidTr="007E7CF1">
        <w:tc>
          <w:tcPr>
            <w:tcW w:w="4739" w:type="dxa"/>
          </w:tcPr>
          <w:p w14:paraId="60256E39" w14:textId="77777777" w:rsidR="007E7CF1" w:rsidRDefault="007E7CF1" w:rsidP="00630346">
            <w:pPr>
              <w:jc w:val="center"/>
            </w:pPr>
            <w:bookmarkStart w:id="1" w:name="_Toc514071528"/>
            <w:bookmarkStart w:id="2" w:name="_Toc514071608"/>
            <w:r>
              <w:rPr>
                <w:noProof/>
              </w:rPr>
              <w:drawing>
                <wp:inline distT="0" distB="0" distL="0" distR="0" wp14:anchorId="6A654E49" wp14:editId="4B792DC5">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bookmarkEnd w:id="1"/>
            <w:bookmarkEnd w:id="2"/>
          </w:p>
        </w:tc>
        <w:tc>
          <w:tcPr>
            <w:tcW w:w="4612" w:type="dxa"/>
          </w:tcPr>
          <w:p w14:paraId="17026A6F" w14:textId="77777777" w:rsidR="007E7CF1" w:rsidRPr="00630346" w:rsidRDefault="007E7CF1" w:rsidP="00630346">
            <w:pPr>
              <w:rPr>
                <w:b/>
                <w:bCs/>
                <w:sz w:val="24"/>
                <w:szCs w:val="24"/>
              </w:rPr>
            </w:pPr>
            <w:r w:rsidRPr="00630346">
              <w:rPr>
                <w:b/>
                <w:bCs/>
                <w:sz w:val="24"/>
                <w:szCs w:val="24"/>
              </w:rPr>
              <w:t>THE INSTITUTE OF NAVIGATION</w:t>
            </w:r>
          </w:p>
          <w:p w14:paraId="52B9E31D" w14:textId="77777777" w:rsidR="007E7CF1" w:rsidRPr="007E7CF1" w:rsidRDefault="007E7CF1" w:rsidP="00630346">
            <w:pPr>
              <w:rPr>
                <w:sz w:val="24"/>
                <w:szCs w:val="24"/>
              </w:rPr>
            </w:pPr>
            <w:r w:rsidRPr="007E7CF1">
              <w:rPr>
                <w:sz w:val="24"/>
                <w:szCs w:val="24"/>
              </w:rPr>
              <w:t>8551 Rixlew Lane, Ste. 360</w:t>
            </w:r>
          </w:p>
          <w:p w14:paraId="404AB19E" w14:textId="77777777" w:rsidR="007E7CF1" w:rsidRPr="007E7CF1" w:rsidRDefault="007E7CF1" w:rsidP="00630346">
            <w:pPr>
              <w:rPr>
                <w:sz w:val="24"/>
                <w:szCs w:val="24"/>
                <w:lang w:val="es-ES"/>
              </w:rPr>
            </w:pPr>
            <w:r w:rsidRPr="007E7CF1">
              <w:rPr>
                <w:sz w:val="24"/>
                <w:szCs w:val="24"/>
                <w:lang w:val="es-ES"/>
              </w:rPr>
              <w:t>Manassas, VA  20109-3701</w:t>
            </w:r>
          </w:p>
          <w:p w14:paraId="0C8CCB53" w14:textId="77777777" w:rsidR="007E7CF1" w:rsidRPr="007E7CF1" w:rsidRDefault="007E7CF1" w:rsidP="00630346">
            <w:pPr>
              <w:rPr>
                <w:sz w:val="24"/>
                <w:szCs w:val="24"/>
                <w:lang w:val="es-ES"/>
              </w:rPr>
            </w:pPr>
            <w:r w:rsidRPr="007E7CF1">
              <w:rPr>
                <w:sz w:val="24"/>
                <w:szCs w:val="24"/>
                <w:lang w:val="es-ES"/>
              </w:rPr>
              <w:t>PHN: (703) 366-2723/FAX: (703) 366-2724</w:t>
            </w:r>
          </w:p>
          <w:p w14:paraId="1060E93A" w14:textId="51B54152" w:rsidR="007E7CF1" w:rsidRPr="007E7CF1" w:rsidRDefault="00FC1AC4" w:rsidP="00630346">
            <w:pPr>
              <w:rPr>
                <w:sz w:val="24"/>
                <w:szCs w:val="24"/>
                <w:lang w:val="es-ES"/>
              </w:rPr>
            </w:pPr>
            <w:hyperlink r:id="rId9" w:history="1">
              <w:r w:rsidR="007E7CF1" w:rsidRPr="007E7CF1">
                <w:rPr>
                  <w:rStyle w:val="Hyperlink"/>
                  <w:rFonts w:eastAsiaTheme="majorEastAsia"/>
                  <w:sz w:val="24"/>
                  <w:szCs w:val="24"/>
                  <w:lang w:val="es-ES"/>
                </w:rPr>
                <w:t>WWW.ION.ORG</w:t>
              </w:r>
            </w:hyperlink>
          </w:p>
          <w:p w14:paraId="70E000C7" w14:textId="77777777" w:rsidR="007E7CF1" w:rsidRPr="004A7589" w:rsidRDefault="007E7CF1" w:rsidP="00630346">
            <w:pPr>
              <w:rPr>
                <w:lang w:val="es-ES"/>
              </w:rPr>
            </w:pPr>
          </w:p>
        </w:tc>
      </w:tr>
    </w:tbl>
    <w:p w14:paraId="520E02AA" w14:textId="77777777" w:rsidR="007E7CF1" w:rsidRPr="007E7CF1" w:rsidRDefault="007E7CF1" w:rsidP="007E7CF1">
      <w:pPr>
        <w:spacing w:after="0"/>
        <w:jc w:val="center"/>
        <w:outlineLvl w:val="0"/>
        <w:rPr>
          <w:rFonts w:ascii="Times New Roman" w:hAnsi="Times New Roman" w:cs="Times New Roman"/>
          <w:b/>
          <w:sz w:val="28"/>
          <w:lang w:val="es-ES"/>
        </w:rPr>
      </w:pPr>
    </w:p>
    <w:p w14:paraId="7E89037A" w14:textId="77777777" w:rsidR="007E7CF1" w:rsidRPr="007E7CF1" w:rsidRDefault="007E7CF1" w:rsidP="007E7CF1">
      <w:pPr>
        <w:spacing w:after="0"/>
        <w:outlineLvl w:val="0"/>
        <w:rPr>
          <w:rFonts w:ascii="Times New Roman" w:hAnsi="Times New Roman" w:cs="Times New Roman"/>
          <w:b/>
          <w:sz w:val="28"/>
          <w:lang w:val="es-ES"/>
        </w:rPr>
      </w:pPr>
    </w:p>
    <w:p w14:paraId="695769B6" w14:textId="77777777" w:rsidR="007E7CF1" w:rsidRPr="007E7CF1" w:rsidRDefault="007E7CF1" w:rsidP="00630346">
      <w:pPr>
        <w:spacing w:after="0"/>
        <w:jc w:val="center"/>
        <w:outlineLvl w:val="0"/>
        <w:rPr>
          <w:rFonts w:ascii="Times New Roman" w:hAnsi="Times New Roman" w:cs="Times New Roman"/>
          <w:b/>
          <w:sz w:val="28"/>
          <w:lang w:val="es-ES"/>
        </w:rPr>
      </w:pPr>
    </w:p>
    <w:p w14:paraId="597F57D6" w14:textId="77777777" w:rsidR="007E7CF1" w:rsidRPr="00630346" w:rsidRDefault="007E7CF1" w:rsidP="00630346">
      <w:pPr>
        <w:spacing w:after="0"/>
        <w:jc w:val="center"/>
        <w:rPr>
          <w:rFonts w:ascii="Times New Roman" w:hAnsi="Times New Roman" w:cs="Times New Roman"/>
          <w:b/>
          <w:sz w:val="40"/>
          <w:szCs w:val="40"/>
          <w:lang w:val="en-US"/>
        </w:rPr>
      </w:pPr>
      <w:bookmarkStart w:id="3" w:name="_Toc514071529"/>
      <w:bookmarkStart w:id="4" w:name="_Toc514071609"/>
      <w:r w:rsidRPr="00630346">
        <w:rPr>
          <w:rFonts w:ascii="Times New Roman" w:hAnsi="Times New Roman" w:cs="Times New Roman"/>
          <w:b/>
          <w:sz w:val="40"/>
          <w:szCs w:val="40"/>
          <w:lang w:val="en-US"/>
        </w:rPr>
        <w:t>Global Navigation Satellite Systems</w:t>
      </w:r>
      <w:bookmarkEnd w:id="3"/>
      <w:bookmarkEnd w:id="4"/>
    </w:p>
    <w:p w14:paraId="05599C17"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59C5CEAF" w14:textId="77777777" w:rsidR="007E7CF1" w:rsidRPr="00224DB6" w:rsidRDefault="007E7CF1" w:rsidP="00630346">
      <w:pPr>
        <w:spacing w:after="0"/>
        <w:jc w:val="center"/>
        <w:rPr>
          <w:rFonts w:ascii="Times New Roman" w:hAnsi="Times New Roman" w:cs="Times New Roman"/>
          <w:b/>
          <w:sz w:val="40"/>
          <w:szCs w:val="40"/>
          <w:lang w:val="en-US"/>
        </w:rPr>
      </w:pPr>
      <w:bookmarkStart w:id="5" w:name="_Toc514071530"/>
      <w:bookmarkStart w:id="6" w:name="_Toc514071610"/>
      <w:r w:rsidRPr="00224DB6">
        <w:rPr>
          <w:rFonts w:ascii="Times New Roman" w:hAnsi="Times New Roman" w:cs="Times New Roman"/>
          <w:b/>
          <w:sz w:val="40"/>
          <w:szCs w:val="40"/>
          <w:lang w:val="en-US"/>
        </w:rPr>
        <w:t>Software Defined Radio</w:t>
      </w:r>
      <w:bookmarkEnd w:id="5"/>
      <w:bookmarkEnd w:id="6"/>
    </w:p>
    <w:p w14:paraId="1496EF7C"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7D6E2EB3" w14:textId="77777777" w:rsidR="007E7CF1" w:rsidRPr="00224DB6" w:rsidRDefault="007E7CF1" w:rsidP="00630346">
      <w:pPr>
        <w:spacing w:after="0"/>
        <w:jc w:val="center"/>
        <w:rPr>
          <w:rFonts w:ascii="Times New Roman" w:hAnsi="Times New Roman" w:cs="Times New Roman"/>
          <w:b/>
          <w:sz w:val="40"/>
          <w:szCs w:val="40"/>
          <w:lang w:val="en-US"/>
        </w:rPr>
      </w:pPr>
      <w:bookmarkStart w:id="7" w:name="_Toc514071531"/>
      <w:bookmarkStart w:id="8" w:name="_Toc514071611"/>
      <w:r w:rsidRPr="00224DB6">
        <w:rPr>
          <w:rFonts w:ascii="Times New Roman" w:hAnsi="Times New Roman" w:cs="Times New Roman"/>
          <w:b/>
          <w:sz w:val="40"/>
          <w:szCs w:val="40"/>
          <w:lang w:val="en-US"/>
        </w:rPr>
        <w:t>Sampled Data</w:t>
      </w:r>
      <w:bookmarkEnd w:id="7"/>
      <w:bookmarkEnd w:id="8"/>
    </w:p>
    <w:p w14:paraId="0702943F"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08FDFB40" w14:textId="77777777" w:rsidR="007E7CF1" w:rsidRPr="00224DB6" w:rsidRDefault="007E7CF1" w:rsidP="00630346">
      <w:pPr>
        <w:spacing w:after="0"/>
        <w:jc w:val="center"/>
        <w:rPr>
          <w:rFonts w:ascii="Times New Roman" w:hAnsi="Times New Roman" w:cs="Times New Roman"/>
          <w:b/>
          <w:sz w:val="40"/>
          <w:szCs w:val="40"/>
          <w:lang w:val="en-US"/>
        </w:rPr>
      </w:pPr>
      <w:bookmarkStart w:id="9" w:name="_Toc514071532"/>
      <w:bookmarkStart w:id="10" w:name="_Toc514071612"/>
      <w:r w:rsidRPr="00224DB6">
        <w:rPr>
          <w:rFonts w:ascii="Times New Roman" w:hAnsi="Times New Roman" w:cs="Times New Roman"/>
          <w:b/>
          <w:sz w:val="40"/>
          <w:szCs w:val="40"/>
          <w:lang w:val="en-US"/>
        </w:rPr>
        <w:t>Metadata Standard</w:t>
      </w:r>
      <w:bookmarkEnd w:id="9"/>
      <w:bookmarkEnd w:id="10"/>
    </w:p>
    <w:p w14:paraId="129C68DF" w14:textId="77777777" w:rsidR="007E7CF1" w:rsidRPr="00224DB6" w:rsidRDefault="007E7CF1" w:rsidP="007E7CF1">
      <w:pPr>
        <w:spacing w:after="0"/>
        <w:jc w:val="center"/>
        <w:outlineLvl w:val="0"/>
        <w:rPr>
          <w:rFonts w:ascii="Times New Roman" w:hAnsi="Times New Roman" w:cs="Times New Roman"/>
          <w:b/>
          <w:sz w:val="40"/>
          <w:szCs w:val="40"/>
          <w:lang w:val="en-US"/>
        </w:rPr>
      </w:pPr>
    </w:p>
    <w:p w14:paraId="044CC84A" w14:textId="11820B84" w:rsidR="003548F1" w:rsidRDefault="003D1AA6" w:rsidP="007E7CF1">
      <w:pPr>
        <w:spacing w:after="0"/>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Revision </w:t>
      </w:r>
      <w:del w:id="11" w:author="Thomas Pany" w:date="2020-02-11T10:28:00Z">
        <w:r w:rsidDel="004011F6">
          <w:rPr>
            <w:rFonts w:ascii="Times New Roman" w:hAnsi="Times New Roman" w:cs="Times New Roman"/>
            <w:sz w:val="40"/>
            <w:szCs w:val="40"/>
            <w:lang w:val="en-US"/>
          </w:rPr>
          <w:delText>0.</w:delText>
        </w:r>
        <w:r w:rsidR="005037AF" w:rsidDel="004011F6">
          <w:rPr>
            <w:rFonts w:ascii="Times New Roman" w:hAnsi="Times New Roman" w:cs="Times New Roman"/>
            <w:sz w:val="40"/>
            <w:szCs w:val="40"/>
            <w:lang w:val="en-US"/>
          </w:rPr>
          <w:delText>4</w:delText>
        </w:r>
      </w:del>
      <w:ins w:id="12" w:author="Thomas Pany" w:date="2020-02-11T10:28:00Z">
        <w:r w:rsidR="004011F6">
          <w:rPr>
            <w:rFonts w:ascii="Times New Roman" w:hAnsi="Times New Roman" w:cs="Times New Roman"/>
            <w:sz w:val="40"/>
            <w:szCs w:val="40"/>
            <w:lang w:val="en-US"/>
          </w:rPr>
          <w:t>1.0</w:t>
        </w:r>
      </w:ins>
    </w:p>
    <w:p w14:paraId="156FE358" w14:textId="4567D65D" w:rsidR="007E7CF1" w:rsidRPr="00224DB6" w:rsidDel="004011F6" w:rsidRDefault="003548F1" w:rsidP="007E7CF1">
      <w:pPr>
        <w:spacing w:after="0"/>
        <w:jc w:val="center"/>
        <w:rPr>
          <w:del w:id="13" w:author="Thomas Pany" w:date="2020-02-11T10:29:00Z"/>
          <w:rFonts w:ascii="Times New Roman" w:hAnsi="Times New Roman" w:cs="Times New Roman"/>
          <w:sz w:val="40"/>
          <w:szCs w:val="40"/>
          <w:lang w:val="en-US"/>
        </w:rPr>
      </w:pPr>
      <w:del w:id="14" w:author="Thomas Pany" w:date="2020-02-11T10:29:00Z">
        <w:r w:rsidDel="004011F6">
          <w:rPr>
            <w:rFonts w:ascii="Times New Roman" w:hAnsi="Times New Roman" w:cs="Times New Roman"/>
            <w:sz w:val="40"/>
            <w:szCs w:val="40"/>
            <w:lang w:val="en-US"/>
          </w:rPr>
          <w:delText>(Draft)</w:delText>
        </w:r>
        <w:r w:rsidR="007E7CF1" w:rsidRPr="00224DB6" w:rsidDel="004011F6">
          <w:rPr>
            <w:rFonts w:ascii="Times New Roman" w:hAnsi="Times New Roman" w:cs="Times New Roman"/>
            <w:sz w:val="40"/>
            <w:szCs w:val="40"/>
            <w:lang w:val="en-US"/>
          </w:rPr>
          <w:delText xml:space="preserve"> </w:delText>
        </w:r>
      </w:del>
    </w:p>
    <w:p w14:paraId="00716085" w14:textId="77777777" w:rsidR="007E7CF1" w:rsidRPr="00224DB6" w:rsidRDefault="007E7CF1" w:rsidP="007E7CF1">
      <w:pPr>
        <w:spacing w:after="0"/>
        <w:jc w:val="center"/>
        <w:outlineLvl w:val="0"/>
        <w:rPr>
          <w:rFonts w:ascii="Times New Roman" w:hAnsi="Times New Roman" w:cs="Times New Roman"/>
          <w:b/>
          <w:sz w:val="24"/>
          <w:szCs w:val="24"/>
          <w:lang w:val="en-US"/>
        </w:rPr>
      </w:pPr>
    </w:p>
    <w:p w14:paraId="18906E9D" w14:textId="77777777" w:rsidR="007E7CF1" w:rsidRPr="00224DB6" w:rsidRDefault="007E7CF1" w:rsidP="007E7CF1">
      <w:pPr>
        <w:spacing w:after="0"/>
        <w:jc w:val="center"/>
        <w:rPr>
          <w:rFonts w:ascii="Times New Roman" w:hAnsi="Times New Roman" w:cs="Times New Roman"/>
          <w:sz w:val="24"/>
          <w:szCs w:val="24"/>
          <w:lang w:val="en-US"/>
        </w:rPr>
      </w:pPr>
    </w:p>
    <w:p w14:paraId="5F989DE8" w14:textId="77777777" w:rsidR="006F0486" w:rsidRPr="006F0486" w:rsidRDefault="006F0486" w:rsidP="006F0486">
      <w:pPr>
        <w:spacing w:after="0"/>
        <w:jc w:val="center"/>
        <w:rPr>
          <w:ins w:id="15" w:author="Thomas Pany" w:date="2020-02-12T08:07:00Z"/>
          <w:rFonts w:ascii="Times New Roman" w:hAnsi="Times New Roman" w:cs="Times New Roman"/>
          <w:sz w:val="24"/>
          <w:szCs w:val="24"/>
          <w:lang w:val="en-US"/>
        </w:rPr>
      </w:pPr>
      <w:ins w:id="16" w:author="Thomas Pany" w:date="2020-02-12T08:07:00Z">
        <w:r w:rsidRPr="006F0486">
          <w:rPr>
            <w:rFonts w:ascii="Times New Roman" w:hAnsi="Times New Roman" w:cs="Times New Roman"/>
            <w:sz w:val="24"/>
            <w:szCs w:val="24"/>
            <w:lang w:val="en-US"/>
          </w:rPr>
          <w:t>ION GNSS SDR Standard Working Group</w:t>
        </w:r>
      </w:ins>
    </w:p>
    <w:p w14:paraId="7CEEBF78" w14:textId="77777777" w:rsidR="006F0486" w:rsidRPr="006F0486" w:rsidRDefault="006F0486" w:rsidP="006F0486">
      <w:pPr>
        <w:spacing w:after="0"/>
        <w:jc w:val="center"/>
        <w:rPr>
          <w:ins w:id="17" w:author="Thomas Pany" w:date="2020-02-12T08:07:00Z"/>
          <w:rFonts w:ascii="Times New Roman" w:hAnsi="Times New Roman" w:cs="Times New Roman"/>
          <w:sz w:val="24"/>
          <w:szCs w:val="24"/>
          <w:lang w:val="en-US"/>
        </w:rPr>
      </w:pPr>
      <w:ins w:id="18" w:author="Thomas Pany" w:date="2020-02-12T08:07:00Z">
        <w:r w:rsidRPr="006F0486">
          <w:rPr>
            <w:rFonts w:ascii="Times New Roman" w:hAnsi="Times New Roman" w:cs="Times New Roman"/>
            <w:sz w:val="24"/>
            <w:szCs w:val="24"/>
            <w:lang w:val="en-US"/>
          </w:rPr>
          <w:t xml:space="preserve"> </w:t>
        </w:r>
      </w:ins>
    </w:p>
    <w:p w14:paraId="77F03B86" w14:textId="6E3457E6" w:rsidR="007E7CF1" w:rsidDel="006F0486" w:rsidRDefault="006F0486" w:rsidP="006F0486">
      <w:pPr>
        <w:spacing w:after="0"/>
        <w:jc w:val="center"/>
        <w:rPr>
          <w:del w:id="19" w:author="Thomas Pany" w:date="2020-02-12T08:07:00Z"/>
          <w:rFonts w:ascii="Times New Roman" w:hAnsi="Times New Roman" w:cs="Times New Roman"/>
          <w:sz w:val="24"/>
          <w:szCs w:val="24"/>
          <w:lang w:val="en-US"/>
        </w:rPr>
      </w:pPr>
      <w:ins w:id="20" w:author="Thomas Pany" w:date="2020-02-12T08:07:00Z">
        <w:r w:rsidRPr="006F0486">
          <w:rPr>
            <w:rFonts w:ascii="Times New Roman" w:hAnsi="Times New Roman" w:cs="Times New Roman"/>
            <w:sz w:val="24"/>
            <w:szCs w:val="24"/>
            <w:lang w:val="en-US"/>
          </w:rPr>
          <w:t>Approved by ION Council: 21 January 2020</w:t>
        </w:r>
      </w:ins>
      <w:del w:id="21" w:author="Thomas Pany" w:date="2020-02-12T08:07:00Z">
        <w:r w:rsidR="007E7CF1" w:rsidRPr="00224DB6" w:rsidDel="006F0486">
          <w:rPr>
            <w:rFonts w:ascii="Times New Roman" w:hAnsi="Times New Roman" w:cs="Times New Roman"/>
            <w:sz w:val="24"/>
            <w:szCs w:val="24"/>
            <w:lang w:val="en-US"/>
          </w:rPr>
          <w:delText>ION GNSS SDR Standard Working Group</w:delText>
        </w:r>
      </w:del>
    </w:p>
    <w:p w14:paraId="37BE4D6F" w14:textId="3510C66A" w:rsidR="000D0537" w:rsidRPr="00224DB6" w:rsidRDefault="006E2120" w:rsidP="007E7CF1">
      <w:pPr>
        <w:spacing w:after="0"/>
        <w:jc w:val="center"/>
        <w:rPr>
          <w:rFonts w:ascii="Times New Roman" w:hAnsi="Times New Roman" w:cs="Times New Roman"/>
          <w:sz w:val="24"/>
          <w:szCs w:val="24"/>
          <w:lang w:val="en-US"/>
        </w:rPr>
      </w:pPr>
      <w:del w:id="22" w:author="Thomas Pany" w:date="2020-02-11T10:29:00Z">
        <w:r w:rsidDel="004011F6">
          <w:rPr>
            <w:rFonts w:ascii="Times New Roman" w:hAnsi="Times New Roman" w:cs="Times New Roman"/>
            <w:sz w:val="24"/>
            <w:szCs w:val="24"/>
            <w:lang w:val="en-US"/>
          </w:rPr>
          <w:delText>1</w:delText>
        </w:r>
      </w:del>
      <w:del w:id="23" w:author="Thomas Pany" w:date="2020-02-12T08:07:00Z">
        <w:r w:rsidDel="006F0486">
          <w:rPr>
            <w:rFonts w:ascii="Times New Roman" w:hAnsi="Times New Roman" w:cs="Times New Roman"/>
            <w:sz w:val="24"/>
            <w:szCs w:val="24"/>
            <w:vertAlign w:val="superscript"/>
            <w:lang w:val="en-US"/>
          </w:rPr>
          <w:delText>st</w:delText>
        </w:r>
        <w:r w:rsidR="000D0537" w:rsidDel="006F0486">
          <w:rPr>
            <w:rFonts w:ascii="Times New Roman" w:hAnsi="Times New Roman" w:cs="Times New Roman"/>
            <w:sz w:val="24"/>
            <w:szCs w:val="24"/>
            <w:lang w:val="en-US"/>
          </w:rPr>
          <w:delText xml:space="preserve"> </w:delText>
        </w:r>
      </w:del>
      <w:del w:id="24" w:author="Thomas Pany" w:date="2020-02-11T10:29:00Z">
        <w:r w:rsidR="008E0C18" w:rsidDel="004011F6">
          <w:rPr>
            <w:rFonts w:ascii="Times New Roman" w:hAnsi="Times New Roman" w:cs="Times New Roman"/>
            <w:sz w:val="24"/>
            <w:szCs w:val="24"/>
            <w:lang w:val="en-US"/>
          </w:rPr>
          <w:delText>Ju</w:delText>
        </w:r>
        <w:r w:rsidDel="004011F6">
          <w:rPr>
            <w:rFonts w:ascii="Times New Roman" w:hAnsi="Times New Roman" w:cs="Times New Roman"/>
            <w:sz w:val="24"/>
            <w:szCs w:val="24"/>
            <w:lang w:val="en-US"/>
          </w:rPr>
          <w:delText>ly</w:delText>
        </w:r>
        <w:r w:rsidR="000D0537" w:rsidDel="004011F6">
          <w:rPr>
            <w:rFonts w:ascii="Times New Roman" w:hAnsi="Times New Roman" w:cs="Times New Roman"/>
            <w:sz w:val="24"/>
            <w:szCs w:val="24"/>
            <w:lang w:val="en-US"/>
          </w:rPr>
          <w:delText xml:space="preserve"> </w:delText>
        </w:r>
      </w:del>
      <w:del w:id="25" w:author="Thomas Pany" w:date="2020-02-12T08:07:00Z">
        <w:r w:rsidR="000D0537" w:rsidDel="006F0486">
          <w:rPr>
            <w:rFonts w:ascii="Times New Roman" w:hAnsi="Times New Roman" w:cs="Times New Roman"/>
            <w:sz w:val="24"/>
            <w:szCs w:val="24"/>
            <w:lang w:val="en-US"/>
          </w:rPr>
          <w:delText>20</w:delText>
        </w:r>
      </w:del>
      <w:del w:id="26" w:author="Thomas Pany" w:date="2020-02-11T10:29:00Z">
        <w:r w:rsidR="000D0537" w:rsidDel="004011F6">
          <w:rPr>
            <w:rFonts w:ascii="Times New Roman" w:hAnsi="Times New Roman" w:cs="Times New Roman"/>
            <w:sz w:val="24"/>
            <w:szCs w:val="24"/>
            <w:lang w:val="en-US"/>
          </w:rPr>
          <w:delText>1</w:delText>
        </w:r>
        <w:r w:rsidR="008E0C18" w:rsidDel="004011F6">
          <w:rPr>
            <w:rFonts w:ascii="Times New Roman" w:hAnsi="Times New Roman" w:cs="Times New Roman"/>
            <w:sz w:val="24"/>
            <w:szCs w:val="24"/>
            <w:lang w:val="en-US"/>
          </w:rPr>
          <w:delText>9</w:delText>
        </w:r>
      </w:del>
    </w:p>
    <w:p w14:paraId="56287BC0" w14:textId="77777777" w:rsidR="007E7CF1" w:rsidRPr="00224DB6" w:rsidRDefault="007E7CF1" w:rsidP="007E7CF1">
      <w:pPr>
        <w:autoSpaceDE w:val="0"/>
        <w:autoSpaceDN w:val="0"/>
        <w:adjustRightInd w:val="0"/>
        <w:spacing w:after="0"/>
        <w:jc w:val="center"/>
        <w:rPr>
          <w:rFonts w:ascii="Times New Roman" w:hAnsi="Times New Roman" w:cs="Times New Roman"/>
          <w:b/>
          <w:bCs/>
          <w:sz w:val="24"/>
          <w:szCs w:val="24"/>
          <w:lang w:val="en-US"/>
        </w:rPr>
      </w:pPr>
    </w:p>
    <w:p w14:paraId="6A2064EA" w14:textId="77777777" w:rsidR="007E7CF1" w:rsidRPr="00224DB6" w:rsidRDefault="007E7CF1" w:rsidP="007E7CF1">
      <w:pPr>
        <w:spacing w:after="0"/>
        <w:jc w:val="both"/>
        <w:rPr>
          <w:rFonts w:ascii="Times New Roman" w:hAnsi="Times New Roman" w:cs="Times New Roman"/>
          <w:b/>
          <w:sz w:val="24"/>
          <w:szCs w:val="24"/>
          <w:lang w:val="en-US"/>
        </w:rPr>
      </w:pPr>
    </w:p>
    <w:p w14:paraId="77CC61FC" w14:textId="77777777" w:rsidR="007E7CF1" w:rsidRPr="00224DB6" w:rsidRDefault="007E7CF1" w:rsidP="007E7CF1">
      <w:pPr>
        <w:spacing w:after="0"/>
        <w:jc w:val="both"/>
        <w:rPr>
          <w:rFonts w:ascii="Times New Roman" w:hAnsi="Times New Roman" w:cs="Times New Roman"/>
          <w:b/>
          <w:sz w:val="24"/>
          <w:szCs w:val="24"/>
          <w:lang w:val="en-US"/>
        </w:rPr>
      </w:pPr>
    </w:p>
    <w:p w14:paraId="76D7FFD9" w14:textId="77777777" w:rsidR="007E7CF1" w:rsidRPr="00224DB6" w:rsidRDefault="007E7CF1" w:rsidP="007E7CF1">
      <w:pPr>
        <w:spacing w:after="0"/>
        <w:jc w:val="both"/>
        <w:rPr>
          <w:rFonts w:ascii="Times New Roman" w:hAnsi="Times New Roman" w:cs="Times New Roman"/>
          <w:b/>
          <w:sz w:val="24"/>
          <w:szCs w:val="24"/>
          <w:lang w:val="en-US"/>
        </w:rPr>
      </w:pPr>
    </w:p>
    <w:p w14:paraId="577F190C" w14:textId="77777777" w:rsidR="007E7CF1" w:rsidRPr="00224DB6" w:rsidRDefault="007E7CF1" w:rsidP="007E7CF1">
      <w:pPr>
        <w:spacing w:after="0"/>
        <w:jc w:val="both"/>
        <w:rPr>
          <w:rFonts w:ascii="Times New Roman" w:hAnsi="Times New Roman" w:cs="Times New Roman"/>
          <w:b/>
          <w:sz w:val="24"/>
          <w:szCs w:val="24"/>
          <w:lang w:val="en-US"/>
        </w:rPr>
      </w:pPr>
      <w:r w:rsidRPr="00224DB6">
        <w:rPr>
          <w:rFonts w:ascii="Times New Roman" w:hAnsi="Times New Roman" w:cs="Times New Roman"/>
          <w:b/>
          <w:sz w:val="24"/>
          <w:szCs w:val="24"/>
          <w:lang w:val="en-US"/>
        </w:rPr>
        <w:t>Abstract</w:t>
      </w:r>
    </w:p>
    <w:p w14:paraId="41F0CCE2" w14:textId="77777777" w:rsidR="007E7CF1" w:rsidRPr="00224DB6" w:rsidRDefault="007E7CF1" w:rsidP="007E7CF1">
      <w:pPr>
        <w:spacing w:after="0"/>
        <w:jc w:val="both"/>
        <w:rPr>
          <w:rFonts w:ascii="Times New Roman" w:hAnsi="Times New Roman" w:cs="Times New Roman"/>
          <w:sz w:val="24"/>
          <w:szCs w:val="24"/>
          <w:lang w:val="en-US"/>
        </w:rPr>
      </w:pPr>
      <w:r w:rsidRPr="00224DB6">
        <w:rPr>
          <w:rFonts w:ascii="Times New Roman" w:hAnsi="Times New Roman" w:cs="Times New Roman"/>
          <w:sz w:val="24"/>
          <w:szCs w:val="24"/>
          <w:lang w:val="en-US"/>
        </w:rPr>
        <w:t>The Global Navigation Satellite Systems (GNSS) Software Defined Radio (SDR)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applications programming interface (API) is also officially supported to promote ease of integration into existing SDR systems.</w:t>
      </w:r>
    </w:p>
    <w:p w14:paraId="22E20672" w14:textId="77777777" w:rsidR="00A34D94" w:rsidRDefault="00A34D94">
      <w:pPr>
        <w:rPr>
          <w:lang w:val="en-US"/>
        </w:rPr>
      </w:pPr>
      <w:r>
        <w:rPr>
          <w:lang w:val="en-US"/>
        </w:rPr>
        <w:br w:type="page"/>
      </w:r>
    </w:p>
    <w:p w14:paraId="541E1948" w14:textId="3C9CB9A7" w:rsidR="00A34D94" w:rsidRPr="00A34D94" w:rsidRDefault="00A34D94" w:rsidP="00A34D94">
      <w:pPr>
        <w:pStyle w:val="Titel"/>
        <w:rPr>
          <w:rFonts w:ascii="Times New Roman" w:hAnsi="Times New Roman" w:cs="Times New Roman"/>
          <w:b/>
          <w:sz w:val="36"/>
          <w:szCs w:val="36"/>
        </w:rPr>
      </w:pPr>
      <w:r w:rsidRPr="00A34D94">
        <w:rPr>
          <w:rFonts w:ascii="Times New Roman" w:hAnsi="Times New Roman" w:cs="Times New Roman"/>
          <w:b/>
          <w:sz w:val="36"/>
          <w:szCs w:val="36"/>
        </w:rPr>
        <w:lastRenderedPageBreak/>
        <w:t>Document Change Record</w:t>
      </w:r>
    </w:p>
    <w:p w14:paraId="60FD95B4" w14:textId="58A5E866" w:rsidR="00A34D94" w:rsidRPr="00A11CB8" w:rsidRDefault="00A34D94" w:rsidP="00A34D94">
      <w:pPr>
        <w:pStyle w:val="Beschriftung"/>
        <w:keepNext/>
        <w:spacing w:after="0"/>
        <w:jc w:val="both"/>
        <w:rPr>
          <w:rFonts w:ascii="Times New Roman" w:hAnsi="Times New Roman" w:cs="Times New Roman"/>
          <w:lang w:val="en-US"/>
        </w:rPr>
      </w:pPr>
    </w:p>
    <w:tbl>
      <w:tblPr>
        <w:tblStyle w:val="HelleListe-Akzent1"/>
        <w:tblW w:w="8734" w:type="dxa"/>
        <w:tblLayout w:type="fixed"/>
        <w:tblLook w:val="04A0" w:firstRow="1" w:lastRow="0" w:firstColumn="1" w:lastColumn="0" w:noHBand="0" w:noVBand="1"/>
      </w:tblPr>
      <w:tblGrid>
        <w:gridCol w:w="731"/>
        <w:gridCol w:w="738"/>
        <w:gridCol w:w="1221"/>
        <w:gridCol w:w="6044"/>
      </w:tblGrid>
      <w:tr w:rsidR="00A34D94" w:rsidRPr="00224DB6" w14:paraId="5E07AB39" w14:textId="77777777" w:rsidTr="00A34D94">
        <w:trPr>
          <w:cnfStyle w:val="100000000000" w:firstRow="1" w:lastRow="0" w:firstColumn="0" w:lastColumn="0" w:oddVBand="0" w:evenVBand="0" w:oddHBand="0" w:evenHBand="0" w:firstRowFirstColumn="0" w:firstRowLastColumn="0" w:lastRowFirstColumn="0" w:lastRowLastColumn="0"/>
          <w:trHeight w:val="237"/>
          <w:tblHeader/>
        </w:trPr>
        <w:tc>
          <w:tcPr>
            <w:cnfStyle w:val="001000000000" w:firstRow="0" w:lastRow="0" w:firstColumn="1" w:lastColumn="0" w:oddVBand="0" w:evenVBand="0" w:oddHBand="0" w:evenHBand="0" w:firstRowFirstColumn="0" w:firstRowLastColumn="0" w:lastRowFirstColumn="0" w:lastRowLastColumn="0"/>
            <w:tcW w:w="731" w:type="dxa"/>
          </w:tcPr>
          <w:p w14:paraId="7B64FB1F" w14:textId="07E3ECA8" w:rsidR="00A34D94" w:rsidRPr="00224DB6" w:rsidRDefault="00A34D94" w:rsidP="00A94A6E">
            <w:r>
              <w:t xml:space="preserve">Issue </w:t>
            </w:r>
          </w:p>
        </w:tc>
        <w:tc>
          <w:tcPr>
            <w:tcW w:w="738" w:type="dxa"/>
          </w:tcPr>
          <w:p w14:paraId="00A817C8" w14:textId="33C833D2" w:rsidR="00A34D94" w:rsidRDefault="00A34D94" w:rsidP="00A94A6E">
            <w:pPr>
              <w:cnfStyle w:val="100000000000" w:firstRow="1" w:lastRow="0" w:firstColumn="0" w:lastColumn="0" w:oddVBand="0" w:evenVBand="0" w:oddHBand="0" w:evenHBand="0" w:firstRowFirstColumn="0" w:firstRowLastColumn="0" w:lastRowFirstColumn="0" w:lastRowLastColumn="0"/>
            </w:pPr>
            <w:r>
              <w:t>Revision</w:t>
            </w:r>
          </w:p>
        </w:tc>
        <w:tc>
          <w:tcPr>
            <w:tcW w:w="1221" w:type="dxa"/>
          </w:tcPr>
          <w:p w14:paraId="6C02C135" w14:textId="4C18C0CA" w:rsidR="00A34D94" w:rsidRPr="00224DB6" w:rsidRDefault="00A34D94" w:rsidP="00A94A6E">
            <w:pPr>
              <w:cnfStyle w:val="100000000000" w:firstRow="1" w:lastRow="0" w:firstColumn="0" w:lastColumn="0" w:oddVBand="0" w:evenVBand="0" w:oddHBand="0" w:evenHBand="0" w:firstRowFirstColumn="0" w:firstRowLastColumn="0" w:lastRowFirstColumn="0" w:lastRowLastColumn="0"/>
            </w:pPr>
            <w:r>
              <w:t>Date</w:t>
            </w:r>
          </w:p>
        </w:tc>
        <w:tc>
          <w:tcPr>
            <w:tcW w:w="6044" w:type="dxa"/>
          </w:tcPr>
          <w:p w14:paraId="40BAEC4A" w14:textId="1410AB3D" w:rsidR="00A34D94" w:rsidRPr="00224DB6" w:rsidRDefault="00A34D94" w:rsidP="00A94A6E">
            <w:pPr>
              <w:cnfStyle w:val="100000000000" w:firstRow="1" w:lastRow="0" w:firstColumn="0" w:lastColumn="0" w:oddVBand="0" w:evenVBand="0" w:oddHBand="0" w:evenHBand="0" w:firstRowFirstColumn="0" w:firstRowLastColumn="0" w:lastRowFirstColumn="0" w:lastRowLastColumn="0"/>
            </w:pPr>
            <w:r>
              <w:t>Reason for change</w:t>
            </w:r>
          </w:p>
        </w:tc>
      </w:tr>
      <w:tr w:rsidR="00A34D94" w:rsidRPr="00F936E6" w14:paraId="4225ED5A" w14:textId="77777777" w:rsidTr="00A34D94">
        <w:trPr>
          <w:cnfStyle w:val="000000100000" w:firstRow="0" w:lastRow="0" w:firstColumn="0" w:lastColumn="0" w:oddVBand="0" w:evenVBand="0" w:oddHBand="1" w:evenHBand="0" w:firstRowFirstColumn="0" w:firstRowLastColumn="0" w:lastRowFirstColumn="0" w:lastRowLastColumn="0"/>
          <w:cantSplit/>
          <w:trHeight w:val="237"/>
        </w:trPr>
        <w:tc>
          <w:tcPr>
            <w:cnfStyle w:val="001000000000" w:firstRow="0" w:lastRow="0" w:firstColumn="1" w:lastColumn="0" w:oddVBand="0" w:evenVBand="0" w:oddHBand="0" w:evenHBand="0" w:firstRowFirstColumn="0" w:firstRowLastColumn="0" w:lastRowFirstColumn="0" w:lastRowLastColumn="0"/>
            <w:tcW w:w="731" w:type="dxa"/>
          </w:tcPr>
          <w:p w14:paraId="67408977" w14:textId="75DCFF0D" w:rsidR="00A34D94" w:rsidRPr="00224DB6" w:rsidRDefault="00A34D94" w:rsidP="00A94A6E">
            <w:r>
              <w:t>Draft</w:t>
            </w:r>
          </w:p>
        </w:tc>
        <w:tc>
          <w:tcPr>
            <w:tcW w:w="738" w:type="dxa"/>
          </w:tcPr>
          <w:p w14:paraId="12DC0E60" w14:textId="3A3189F0" w:rsidR="00A34D94" w:rsidRDefault="00A34D94" w:rsidP="00A94A6E">
            <w:pPr>
              <w:cnfStyle w:val="000000100000" w:firstRow="0" w:lastRow="0" w:firstColumn="0" w:lastColumn="0" w:oddVBand="0" w:evenVBand="0" w:oddHBand="1" w:evenHBand="0" w:firstRowFirstColumn="0" w:firstRowLastColumn="0" w:lastRowFirstColumn="0" w:lastRowLastColumn="0"/>
            </w:pPr>
            <w:r>
              <w:t>1.0</w:t>
            </w:r>
          </w:p>
        </w:tc>
        <w:tc>
          <w:tcPr>
            <w:tcW w:w="1221" w:type="dxa"/>
          </w:tcPr>
          <w:p w14:paraId="31E67951" w14:textId="3346EE52" w:rsidR="00A34D94" w:rsidRPr="00224DB6" w:rsidRDefault="00A34D94" w:rsidP="00A94A6E">
            <w:pPr>
              <w:cnfStyle w:val="000000100000" w:firstRow="0" w:lastRow="0" w:firstColumn="0" w:lastColumn="0" w:oddVBand="0" w:evenVBand="0" w:oddHBand="1" w:evenHBand="0" w:firstRowFirstColumn="0" w:firstRowLastColumn="0" w:lastRowFirstColumn="0" w:lastRowLastColumn="0"/>
            </w:pPr>
            <w:r>
              <w:t>August 2017</w:t>
            </w:r>
          </w:p>
        </w:tc>
        <w:tc>
          <w:tcPr>
            <w:tcW w:w="6044" w:type="dxa"/>
          </w:tcPr>
          <w:p w14:paraId="71C8DF28" w14:textId="77777777" w:rsidR="00A34D94" w:rsidRPr="00C867D2" w:rsidRDefault="00A34D94" w:rsidP="00A94A6E">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vertAlign w:val="superscript"/>
              </w:rPr>
            </w:pPr>
            <w:r w:rsidRPr="00C867D2">
              <w:t>First draft of the ION GNSS SDR Metadata Standard</w:t>
            </w:r>
          </w:p>
        </w:tc>
      </w:tr>
      <w:tr w:rsidR="00A34D94" w:rsidRPr="00D50DB0" w14:paraId="40E9CF69" w14:textId="77777777" w:rsidTr="00A34D94">
        <w:trPr>
          <w:cantSplit/>
          <w:trHeight w:val="3791"/>
        </w:trPr>
        <w:tc>
          <w:tcPr>
            <w:cnfStyle w:val="001000000000" w:firstRow="0" w:lastRow="0" w:firstColumn="1" w:lastColumn="0" w:oddVBand="0" w:evenVBand="0" w:oddHBand="0" w:evenHBand="0" w:firstRowFirstColumn="0" w:firstRowLastColumn="0" w:lastRowFirstColumn="0" w:lastRowLastColumn="0"/>
            <w:tcW w:w="731" w:type="dxa"/>
          </w:tcPr>
          <w:p w14:paraId="440F7E38" w14:textId="022AD3C2" w:rsidR="00A34D94" w:rsidRPr="00224DB6" w:rsidRDefault="00A34D94" w:rsidP="00A94A6E">
            <w:r>
              <w:t>Draft</w:t>
            </w:r>
          </w:p>
        </w:tc>
        <w:tc>
          <w:tcPr>
            <w:tcW w:w="738" w:type="dxa"/>
          </w:tcPr>
          <w:p w14:paraId="324953BC" w14:textId="3221741C" w:rsidR="00A34D94" w:rsidRPr="00224DB6" w:rsidRDefault="00A34D94" w:rsidP="00A94A6E">
            <w:pPr>
              <w:cnfStyle w:val="000000000000" w:firstRow="0" w:lastRow="0" w:firstColumn="0" w:lastColumn="0" w:oddVBand="0" w:evenVBand="0" w:oddHBand="0" w:evenHBand="0" w:firstRowFirstColumn="0" w:firstRowLastColumn="0" w:lastRowFirstColumn="0" w:lastRowLastColumn="0"/>
            </w:pPr>
            <w:r>
              <w:t>2.0</w:t>
            </w:r>
          </w:p>
        </w:tc>
        <w:tc>
          <w:tcPr>
            <w:tcW w:w="1221" w:type="dxa"/>
          </w:tcPr>
          <w:p w14:paraId="216A1318" w14:textId="49C85C07" w:rsidR="00A34D94" w:rsidRPr="00224DB6" w:rsidRDefault="00A34D94" w:rsidP="00A94A6E">
            <w:pPr>
              <w:cnfStyle w:val="000000000000" w:firstRow="0" w:lastRow="0" w:firstColumn="0" w:lastColumn="0" w:oddVBand="0" w:evenVBand="0" w:oddHBand="0" w:evenHBand="0" w:firstRowFirstColumn="0" w:firstRowLastColumn="0" w:lastRowFirstColumn="0" w:lastRowLastColumn="0"/>
            </w:pPr>
            <w:r>
              <w:t>July 2018</w:t>
            </w:r>
          </w:p>
        </w:tc>
        <w:tc>
          <w:tcPr>
            <w:tcW w:w="6044" w:type="dxa"/>
          </w:tcPr>
          <w:p w14:paraId="7D6B5702" w14:textId="77777777" w:rsidR="00A34D94" w:rsidRDefault="00A34D94" w:rsidP="00A94A6E">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Update the list of acronyms</w:t>
            </w:r>
          </w:p>
          <w:p w14:paraId="19F5D905" w14:textId="77777777" w:rsidR="00A34D94" w:rsidRDefault="00A34D94" w:rsidP="00A94A6E">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Update the text of the figures for formatting purposes</w:t>
            </w:r>
          </w:p>
          <w:p w14:paraId="079360DF" w14:textId="386E4DAA" w:rsidR="00A34D94" w:rsidRDefault="00A34D94" w:rsidP="00A94A6E">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Clarification of the “</w:t>
            </w:r>
            <w:r>
              <w:fldChar w:fldCharType="begin"/>
            </w:r>
            <w:r>
              <w:instrText xml:space="preserve"> REF _Ref523403324 \h  \* MERGEFORMAT </w:instrText>
            </w:r>
            <w:r>
              <w:fldChar w:fldCharType="separate"/>
            </w:r>
            <w:ins w:id="27" w:author="Thomas Pany" w:date="2020-02-12T08:11:00Z">
              <w:r w:rsidR="00FC1AC4" w:rsidRPr="00224DB6">
                <w:t xml:space="preserve">Figure </w:t>
              </w:r>
              <w:r w:rsidR="00FC1AC4">
                <w:rPr>
                  <w:noProof/>
                </w:rPr>
                <w:t>3</w:t>
              </w:r>
              <w:r w:rsidR="00FC1AC4" w:rsidRPr="00224DB6">
                <w:t xml:space="preserve"> - GNSS metadata class model (UML 2.0)</w:t>
              </w:r>
            </w:ins>
            <w:del w:id="28" w:author="Thomas Pany" w:date="2020-02-11T10:36:00Z">
              <w:r w:rsidR="0079790C" w:rsidRPr="00224DB6" w:rsidDel="009C4CAF">
                <w:delText xml:space="preserve">Figure </w:delText>
              </w:r>
              <w:r w:rsidR="0079790C" w:rsidDel="009C4CAF">
                <w:rPr>
                  <w:noProof/>
                </w:rPr>
                <w:delText>3</w:delText>
              </w:r>
              <w:r w:rsidR="0079790C" w:rsidRPr="00224DB6" w:rsidDel="009C4CAF">
                <w:delText xml:space="preserve"> - GNSS metadata class model (UML 2.0)</w:delText>
              </w:r>
            </w:del>
            <w:r>
              <w:fldChar w:fldCharType="end"/>
            </w:r>
            <w:r>
              <w:t xml:space="preserve">” in section </w:t>
            </w:r>
            <w:r>
              <w:fldChar w:fldCharType="begin"/>
            </w:r>
            <w:r>
              <w:instrText xml:space="preserve"> REF _Ref523403354 \r \h  \* MERGEFORMAT </w:instrText>
            </w:r>
            <w:r>
              <w:fldChar w:fldCharType="separate"/>
            </w:r>
            <w:r w:rsidR="00FC1AC4">
              <w:t>6.1</w:t>
            </w:r>
            <w:r>
              <w:fldChar w:fldCharType="end"/>
            </w:r>
          </w:p>
          <w:p w14:paraId="3BF80C80" w14:textId="31F33BE9" w:rsidR="00A34D94" w:rsidRDefault="00A34D94" w:rsidP="00A94A6E">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New figure added (“</w:t>
            </w:r>
            <w:r>
              <w:fldChar w:fldCharType="begin"/>
            </w:r>
            <w:r>
              <w:instrText xml:space="preserve"> REF _Ref523403417 \h  \* MERGEFORMAT </w:instrText>
            </w:r>
            <w:r>
              <w:fldChar w:fldCharType="separate"/>
            </w:r>
            <w:ins w:id="29" w:author="Thomas Pany" w:date="2020-02-12T08:11:00Z">
              <w:r w:rsidR="00FC1AC4" w:rsidRPr="00224DB6">
                <w:t xml:space="preserve">Figure </w:t>
              </w:r>
              <w:r w:rsidR="00FC1AC4">
                <w:rPr>
                  <w:noProof/>
                </w:rPr>
                <w:t>9</w:t>
              </w:r>
              <w:r w:rsidR="00FC1AC4" w:rsidRPr="00224DB6">
                <w:t xml:space="preserve"> - Encoding schemes for N chunks within a block</w:t>
              </w:r>
            </w:ins>
            <w:del w:id="30" w:author="Thomas Pany" w:date="2020-02-11T10:36:00Z">
              <w:r w:rsidR="0079790C" w:rsidRPr="00224DB6" w:rsidDel="009C4CAF">
                <w:delText xml:space="preserve">Figure </w:delText>
              </w:r>
              <w:r w:rsidR="0079790C" w:rsidDel="009C4CAF">
                <w:rPr>
                  <w:noProof/>
                </w:rPr>
                <w:delText>9</w:delText>
              </w:r>
              <w:r w:rsidR="0079790C" w:rsidRPr="00224DB6" w:rsidDel="009C4CAF">
                <w:delText xml:space="preserve"> - Encoding schemes for N chunks within a block</w:delText>
              </w:r>
            </w:del>
            <w:r>
              <w:fldChar w:fldCharType="end"/>
            </w:r>
            <w:r>
              <w:t xml:space="preserve">”) to represent the encoding schemes of chunks within a block in section </w:t>
            </w:r>
            <w:r>
              <w:fldChar w:fldCharType="begin"/>
            </w:r>
            <w:r>
              <w:instrText xml:space="preserve"> REF _Ref523403394 \r \h  \* MERGEFORMAT </w:instrText>
            </w:r>
            <w:r>
              <w:fldChar w:fldCharType="separate"/>
            </w:r>
            <w:r w:rsidR="00FC1AC4">
              <w:t>6.2.9</w:t>
            </w:r>
            <w:r>
              <w:fldChar w:fldCharType="end"/>
            </w:r>
          </w:p>
          <w:p w14:paraId="36045AE6" w14:textId="295F1F42" w:rsidR="00A34D94" w:rsidRDefault="00A34D94" w:rsidP="00A94A6E">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New figure added (“</w:t>
            </w:r>
            <w:r>
              <w:fldChar w:fldCharType="begin"/>
            </w:r>
            <w:r>
              <w:instrText xml:space="preserve"> REF _Ref523403434 \h  \* MERGEFORMAT </w:instrText>
            </w:r>
            <w:r>
              <w:fldChar w:fldCharType="separate"/>
            </w:r>
            <w:ins w:id="31" w:author="Thomas Pany" w:date="2020-02-12T08:11:00Z">
              <w:r w:rsidR="00FC1AC4" w:rsidRPr="00224DB6">
                <w:t xml:space="preserve">Figure </w:t>
              </w:r>
              <w:r w:rsidR="00FC1AC4">
                <w:rPr>
                  <w:noProof/>
                </w:rPr>
                <w:t>10</w:t>
              </w:r>
              <w:r w:rsidR="00FC1AC4" w:rsidRPr="00224DB6">
                <w:t xml:space="preserve"> - Encoding scheme for N blocks within a lane</w:t>
              </w:r>
            </w:ins>
            <w:del w:id="32" w:author="Thomas Pany" w:date="2020-02-11T10:36:00Z">
              <w:r w:rsidR="0079790C" w:rsidRPr="00224DB6" w:rsidDel="009C4CAF">
                <w:delText xml:space="preserve">Figure </w:delText>
              </w:r>
              <w:r w:rsidR="0079790C" w:rsidDel="009C4CAF">
                <w:rPr>
                  <w:noProof/>
                </w:rPr>
                <w:delText>10</w:delText>
              </w:r>
              <w:r w:rsidR="0079790C" w:rsidRPr="00224DB6" w:rsidDel="009C4CAF">
                <w:delText xml:space="preserve"> - Encoding scheme for N blocks within a lane</w:delText>
              </w:r>
            </w:del>
            <w:r>
              <w:fldChar w:fldCharType="end"/>
            </w:r>
            <w:r>
              <w:t xml:space="preserve">”) to represent the encoding schemes of blocks within a lane in section </w:t>
            </w:r>
            <w:r>
              <w:fldChar w:fldCharType="begin"/>
            </w:r>
            <w:r>
              <w:instrText xml:space="preserve"> REF _Ref523403470 \r \h  \* MERGEFORMAT </w:instrText>
            </w:r>
            <w:r>
              <w:fldChar w:fldCharType="separate"/>
            </w:r>
            <w:r w:rsidR="00FC1AC4">
              <w:t>6.2.10</w:t>
            </w:r>
            <w:r>
              <w:fldChar w:fldCharType="end"/>
            </w:r>
          </w:p>
          <w:p w14:paraId="601FFF92" w14:textId="511ABF7B" w:rsidR="00A34D94" w:rsidRDefault="00A34D94" w:rsidP="00A94A6E">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New figure added (“</w:t>
            </w:r>
            <w:r>
              <w:fldChar w:fldCharType="begin"/>
            </w:r>
            <w:r>
              <w:instrText xml:space="preserve"> REF _Ref523403517 \h  \* MERGEFORMAT </w:instrText>
            </w:r>
            <w:r>
              <w:fldChar w:fldCharType="separate"/>
            </w:r>
            <w:ins w:id="33" w:author="Thomas Pany" w:date="2020-02-12T08:11:00Z">
              <w:r w:rsidR="00FC1AC4" w:rsidRPr="00224DB6">
                <w:t xml:space="preserve">Figure </w:t>
              </w:r>
              <w:r w:rsidR="00FC1AC4">
                <w:rPr>
                  <w:noProof/>
                </w:rPr>
                <w:t>11</w:t>
              </w:r>
              <w:r w:rsidR="00FC1AC4" w:rsidRPr="00224DB6">
                <w:rPr>
                  <w:noProof/>
                </w:rPr>
                <w:t>-</w:t>
              </w:r>
              <w:r w:rsidR="00FC1AC4" w:rsidRPr="00224DB6">
                <w:t xml:space="preserve"> Encoding of the lanes within a file</w:t>
              </w:r>
            </w:ins>
            <w:del w:id="34" w:author="Thomas Pany" w:date="2020-02-11T10:36:00Z">
              <w:r w:rsidR="0079790C" w:rsidRPr="00224DB6" w:rsidDel="009C4CAF">
                <w:delText xml:space="preserve">Figure </w:delText>
              </w:r>
              <w:r w:rsidR="0079790C" w:rsidDel="009C4CAF">
                <w:rPr>
                  <w:noProof/>
                </w:rPr>
                <w:delText>11</w:delText>
              </w:r>
              <w:r w:rsidR="0079790C" w:rsidRPr="00224DB6" w:rsidDel="009C4CAF">
                <w:rPr>
                  <w:noProof/>
                </w:rPr>
                <w:delText>-</w:delText>
              </w:r>
              <w:r w:rsidR="0079790C" w:rsidRPr="00224DB6" w:rsidDel="009C4CAF">
                <w:delText xml:space="preserve"> Encoding of the lanes within a file</w:delText>
              </w:r>
            </w:del>
            <w:r>
              <w:fldChar w:fldCharType="end"/>
            </w:r>
            <w:r>
              <w:t xml:space="preserve">”) to represent the encoding schemes of lanes within a file in section </w:t>
            </w:r>
            <w:r>
              <w:fldChar w:fldCharType="begin"/>
            </w:r>
            <w:r>
              <w:instrText xml:space="preserve"> REF _Ref523403506 \r \h  \* MERGEFORMAT </w:instrText>
            </w:r>
            <w:r>
              <w:fldChar w:fldCharType="separate"/>
            </w:r>
            <w:r w:rsidR="00FC1AC4">
              <w:t>6.2.11</w:t>
            </w:r>
            <w:r>
              <w:fldChar w:fldCharType="end"/>
            </w:r>
          </w:p>
          <w:p w14:paraId="469C71F5" w14:textId="06E0B47D" w:rsidR="00A34D94" w:rsidRDefault="00A34D94" w:rsidP="00A94A6E">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 xml:space="preserve">Completion of foundation classes in section </w:t>
            </w:r>
            <w:r>
              <w:fldChar w:fldCharType="begin"/>
            </w:r>
            <w:r>
              <w:instrText xml:space="preserve"> REF _Ref523403566 \r \h  \* MERGEFORMAT </w:instrText>
            </w:r>
            <w:r>
              <w:fldChar w:fldCharType="separate"/>
            </w:r>
            <w:r w:rsidR="00FC1AC4">
              <w:t>6.3</w:t>
            </w:r>
            <w:r>
              <w:fldChar w:fldCharType="end"/>
            </w:r>
            <w:r>
              <w:t xml:space="preserve"> with the string foundation class</w:t>
            </w:r>
          </w:p>
          <w:p w14:paraId="7ACCAFBF" w14:textId="04102349" w:rsidR="00A34D94" w:rsidRDefault="00A34D94" w:rsidP="00A94A6E">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Completion of the “</w:t>
            </w:r>
            <w:r>
              <w:fldChar w:fldCharType="begin"/>
            </w:r>
            <w:r>
              <w:instrText xml:space="preserve"> REF _Ref523403595 \h  \* MERGEFORMAT </w:instrText>
            </w:r>
            <w:r>
              <w:fldChar w:fldCharType="separate"/>
            </w:r>
            <w:ins w:id="35" w:author="Thomas Pany" w:date="2020-02-12T08:11:00Z">
              <w:r w:rsidR="00FC1AC4" w:rsidRPr="00224DB6">
                <w:t xml:space="preserve">Table </w:t>
              </w:r>
              <w:r w:rsidR="00FC1AC4">
                <w:rPr>
                  <w:noProof/>
                </w:rPr>
                <w:t>18</w:t>
              </w:r>
              <w:r w:rsidR="00FC1AC4" w:rsidRPr="00224DB6">
                <w:t xml:space="preserve"> - Encoding of 2-bit samples</w:t>
              </w:r>
            </w:ins>
            <w:del w:id="36" w:author="Thomas Pany" w:date="2020-02-11T10:36:00Z">
              <w:r w:rsidR="0079790C" w:rsidRPr="00224DB6" w:rsidDel="009C4CAF">
                <w:delText xml:space="preserve">Table </w:delText>
              </w:r>
              <w:r w:rsidR="0079790C" w:rsidDel="009C4CAF">
                <w:rPr>
                  <w:noProof/>
                </w:rPr>
                <w:delText>18</w:delText>
              </w:r>
              <w:r w:rsidR="0079790C" w:rsidRPr="00224DB6" w:rsidDel="009C4CAF">
                <w:delText xml:space="preserve"> - Encoding of 2-bit samples</w:delText>
              </w:r>
            </w:del>
            <w:r>
              <w:fldChar w:fldCharType="end"/>
            </w:r>
            <w:r>
              <w:t>”, “</w:t>
            </w:r>
            <w:r>
              <w:fldChar w:fldCharType="begin"/>
            </w:r>
            <w:r>
              <w:instrText xml:space="preserve"> REF _Ref523403613 \h  \* MERGEFORMAT </w:instrText>
            </w:r>
            <w:r>
              <w:fldChar w:fldCharType="separate"/>
            </w:r>
            <w:ins w:id="37" w:author="Thomas Pany" w:date="2020-02-12T08:11:00Z">
              <w:r w:rsidR="00FC1AC4" w:rsidRPr="00224DB6">
                <w:t xml:space="preserve">Table </w:t>
              </w:r>
              <w:r w:rsidR="00FC1AC4">
                <w:rPr>
                  <w:noProof/>
                </w:rPr>
                <w:t>19</w:t>
              </w:r>
              <w:r w:rsidR="00FC1AC4" w:rsidRPr="00224DB6">
                <w:t xml:space="preserve"> - Encoding of 3-bit samples</w:t>
              </w:r>
            </w:ins>
            <w:del w:id="38" w:author="Thomas Pany" w:date="2020-02-11T10:36:00Z">
              <w:r w:rsidR="0079790C" w:rsidRPr="00224DB6" w:rsidDel="009C4CAF">
                <w:delText xml:space="preserve">Table </w:delText>
              </w:r>
              <w:r w:rsidR="0079790C" w:rsidDel="009C4CAF">
                <w:rPr>
                  <w:noProof/>
                </w:rPr>
                <w:delText>19</w:delText>
              </w:r>
              <w:r w:rsidR="0079790C" w:rsidRPr="00224DB6" w:rsidDel="009C4CAF">
                <w:delText xml:space="preserve"> - Encoding of 3-bit samples</w:delText>
              </w:r>
            </w:del>
            <w:r>
              <w:fldChar w:fldCharType="end"/>
            </w:r>
            <w:r>
              <w:t>”, “</w:t>
            </w:r>
            <w:r>
              <w:fldChar w:fldCharType="begin"/>
            </w:r>
            <w:r>
              <w:instrText xml:space="preserve"> REF _Ref523403623 \h  \* MERGEFORMAT </w:instrText>
            </w:r>
            <w:r>
              <w:fldChar w:fldCharType="separate"/>
            </w:r>
            <w:ins w:id="39" w:author="Thomas Pany" w:date="2020-02-12T08:11:00Z">
              <w:r w:rsidR="00FC1AC4" w:rsidRPr="00224DB6">
                <w:t xml:space="preserve">Table </w:t>
              </w:r>
              <w:r w:rsidR="00FC1AC4">
                <w:rPr>
                  <w:noProof/>
                </w:rPr>
                <w:t>20</w:t>
              </w:r>
              <w:r w:rsidR="00FC1AC4" w:rsidRPr="00224DB6">
                <w:t xml:space="preserve"> - Encoding of 4-bit samples</w:t>
              </w:r>
            </w:ins>
            <w:del w:id="40" w:author="Thomas Pany" w:date="2020-02-11T10:36:00Z">
              <w:r w:rsidR="0079790C" w:rsidRPr="00224DB6" w:rsidDel="009C4CAF">
                <w:delText xml:space="preserve">Table </w:delText>
              </w:r>
              <w:r w:rsidR="0079790C" w:rsidDel="009C4CAF">
                <w:rPr>
                  <w:noProof/>
                </w:rPr>
                <w:delText>20</w:delText>
              </w:r>
              <w:r w:rsidR="0079790C" w:rsidRPr="00224DB6" w:rsidDel="009C4CAF">
                <w:delText xml:space="preserve"> - Encoding of 4-bit samples</w:delText>
              </w:r>
            </w:del>
            <w:r>
              <w:fldChar w:fldCharType="end"/>
            </w:r>
            <w:r>
              <w:t>”, and “</w:t>
            </w:r>
            <w:r>
              <w:fldChar w:fldCharType="begin"/>
            </w:r>
            <w:r>
              <w:instrText xml:space="preserve"> REF _Ref523403634 \h  \* MERGEFORMAT </w:instrText>
            </w:r>
            <w:r>
              <w:fldChar w:fldCharType="separate"/>
            </w:r>
            <w:ins w:id="41" w:author="Thomas Pany" w:date="2020-02-12T08:11:00Z">
              <w:r w:rsidR="00FC1AC4" w:rsidRPr="00224DB6">
                <w:t xml:space="preserve">Table </w:t>
              </w:r>
              <w:r w:rsidR="00FC1AC4">
                <w:rPr>
                  <w:noProof/>
                </w:rPr>
                <w:t>21</w:t>
              </w:r>
              <w:r w:rsidR="00FC1AC4" w:rsidRPr="00224DB6">
                <w:t xml:space="preserve"> - Encoding of 5-bit samples</w:t>
              </w:r>
            </w:ins>
            <w:del w:id="42" w:author="Thomas Pany" w:date="2020-02-11T10:36:00Z">
              <w:r w:rsidR="0079790C" w:rsidRPr="00224DB6" w:rsidDel="009C4CAF">
                <w:delText xml:space="preserve">Table </w:delText>
              </w:r>
              <w:r w:rsidR="0079790C" w:rsidDel="009C4CAF">
                <w:rPr>
                  <w:noProof/>
                </w:rPr>
                <w:delText>21</w:delText>
              </w:r>
              <w:r w:rsidR="0079790C" w:rsidRPr="00224DB6" w:rsidDel="009C4CAF">
                <w:delText xml:space="preserve"> - Encoding of 5-bit samples</w:delText>
              </w:r>
            </w:del>
            <w:r>
              <w:fldChar w:fldCharType="end"/>
            </w:r>
            <w:r>
              <w:t xml:space="preserve">” in </w:t>
            </w:r>
            <w:r>
              <w:fldChar w:fldCharType="begin"/>
            </w:r>
            <w:r>
              <w:instrText xml:space="preserve"> REF _Ref523403656 \h  \* MERGEFORMAT </w:instrText>
            </w:r>
            <w:r>
              <w:fldChar w:fldCharType="separate"/>
            </w:r>
            <w:r w:rsidR="00FC1AC4" w:rsidRPr="00224DB6">
              <w:t>Appendix I: Encoding Function</w:t>
            </w:r>
            <w:r>
              <w:fldChar w:fldCharType="end"/>
            </w:r>
            <w:r>
              <w:t xml:space="preserve"> with the addition of new encoding schemes defined in the section </w:t>
            </w:r>
            <w:r>
              <w:fldChar w:fldCharType="begin"/>
            </w:r>
            <w:r>
              <w:instrText xml:space="preserve"> REF _Ref523403684 \r \h  \* MERGEFORMAT </w:instrText>
            </w:r>
            <w:r>
              <w:fldChar w:fldCharType="separate"/>
            </w:r>
            <w:r w:rsidR="00FC1AC4">
              <w:t>6.2.9</w:t>
            </w:r>
            <w:r>
              <w:fldChar w:fldCharType="end"/>
            </w:r>
          </w:p>
          <w:p w14:paraId="197F3A3C" w14:textId="62DE0E4D" w:rsidR="00A34D94" w:rsidRPr="000476EA" w:rsidRDefault="00A34D94" w:rsidP="00A94A6E">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Definition of a new Appendix (“</w:t>
            </w:r>
            <w:r>
              <w:fldChar w:fldCharType="begin"/>
            </w:r>
            <w:r>
              <w:instrText xml:space="preserve"> REF _Ref523403709 \h  \* MERGEFORMAT </w:instrText>
            </w:r>
            <w:r>
              <w:fldChar w:fldCharType="separate"/>
            </w:r>
            <w:r w:rsidR="00FC1AC4" w:rsidRPr="00224DB6">
              <w:t>Appendix II: Future Extensions</w:t>
            </w:r>
            <w:r>
              <w:fldChar w:fldCharType="end"/>
            </w:r>
            <w:r>
              <w:t>”) addressing the future extensions of the Global Navigation Satellite Systems Software Defined Receiver Sampled Data Metadata Standard.</w:t>
            </w:r>
          </w:p>
        </w:tc>
      </w:tr>
      <w:tr w:rsidR="00A34D94" w:rsidRPr="00D50DB0" w14:paraId="0FCF931B" w14:textId="77777777" w:rsidTr="00A34D94">
        <w:trPr>
          <w:cnfStyle w:val="000000100000" w:firstRow="0" w:lastRow="0" w:firstColumn="0" w:lastColumn="0" w:oddVBand="0" w:evenVBand="0" w:oddHBand="1" w:evenHBand="0" w:firstRowFirstColumn="0" w:firstRowLastColumn="0" w:lastRowFirstColumn="0" w:lastRowLastColumn="0"/>
          <w:cantSplit/>
          <w:trHeight w:val="265"/>
        </w:trPr>
        <w:tc>
          <w:tcPr>
            <w:cnfStyle w:val="001000000000" w:firstRow="0" w:lastRow="0" w:firstColumn="1" w:lastColumn="0" w:oddVBand="0" w:evenVBand="0" w:oddHBand="0" w:evenHBand="0" w:firstRowFirstColumn="0" w:firstRowLastColumn="0" w:lastRowFirstColumn="0" w:lastRowLastColumn="0"/>
            <w:tcW w:w="731" w:type="dxa"/>
          </w:tcPr>
          <w:p w14:paraId="64C6D126" w14:textId="4D29705C" w:rsidR="00A34D94" w:rsidRPr="00224DB6" w:rsidRDefault="00A34D94" w:rsidP="00A34D94">
            <w:r>
              <w:t>Draft</w:t>
            </w:r>
          </w:p>
        </w:tc>
        <w:tc>
          <w:tcPr>
            <w:tcW w:w="738" w:type="dxa"/>
          </w:tcPr>
          <w:p w14:paraId="1BCD3CD8" w14:textId="487029F1" w:rsidR="00A34D94" w:rsidRDefault="00A34D94" w:rsidP="00A94A6E">
            <w:pPr>
              <w:cnfStyle w:val="000000100000" w:firstRow="0" w:lastRow="0" w:firstColumn="0" w:lastColumn="0" w:oddVBand="0" w:evenVBand="0" w:oddHBand="1" w:evenHBand="0" w:firstRowFirstColumn="0" w:firstRowLastColumn="0" w:lastRowFirstColumn="0" w:lastRowLastColumn="0"/>
            </w:pPr>
            <w:r>
              <w:t>0.3</w:t>
            </w:r>
          </w:p>
        </w:tc>
        <w:tc>
          <w:tcPr>
            <w:tcW w:w="1221" w:type="dxa"/>
          </w:tcPr>
          <w:p w14:paraId="3A528F1F" w14:textId="2C3C42CA" w:rsidR="00A34D94" w:rsidRPr="00224DB6" w:rsidRDefault="00A94A6E" w:rsidP="00A34D94">
            <w:pPr>
              <w:cnfStyle w:val="000000100000" w:firstRow="0" w:lastRow="0" w:firstColumn="0" w:lastColumn="0" w:oddVBand="0" w:evenVBand="0" w:oddHBand="1" w:evenHBand="0" w:firstRowFirstColumn="0" w:firstRowLastColumn="0" w:lastRowFirstColumn="0" w:lastRowLastColumn="0"/>
            </w:pPr>
            <w:r>
              <w:t>August</w:t>
            </w:r>
            <w:r w:rsidR="00A34D94">
              <w:t xml:space="preserve"> 2018</w:t>
            </w:r>
          </w:p>
        </w:tc>
        <w:tc>
          <w:tcPr>
            <w:tcW w:w="6044" w:type="dxa"/>
          </w:tcPr>
          <w:p w14:paraId="0C497CD2" w14:textId="77777777" w:rsidR="00A34D94" w:rsidRDefault="00A34D94" w:rsidP="00A94A6E">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Correction of the revision number</w:t>
            </w:r>
          </w:p>
          <w:p w14:paraId="7A462E9F" w14:textId="030DA58E" w:rsidR="00A34D94" w:rsidRDefault="00A34D94" w:rsidP="00A94A6E">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Definition of the default  rotation angles and their rotation in section “</w:t>
            </w:r>
            <w:r>
              <w:fldChar w:fldCharType="begin"/>
            </w:r>
            <w:r>
              <w:instrText xml:space="preserve"> REF _Ref523404758 \r \h  \* MERGEFORMAT </w:instrText>
            </w:r>
            <w:r>
              <w:fldChar w:fldCharType="separate"/>
            </w:r>
            <w:r w:rsidR="00FC1AC4">
              <w:t>6.3.7</w:t>
            </w:r>
            <w:r>
              <w:fldChar w:fldCharType="end"/>
            </w:r>
            <w:r>
              <w:t xml:space="preserve"> </w:t>
            </w:r>
            <w:r>
              <w:fldChar w:fldCharType="begin"/>
            </w:r>
            <w:r>
              <w:instrText xml:space="preserve"> REF _Ref523404758 \h  \* MERGEFORMAT </w:instrText>
            </w:r>
            <w:r>
              <w:fldChar w:fldCharType="separate"/>
            </w:r>
            <w:r w:rsidR="00FC1AC4" w:rsidRPr="00224DB6">
              <w:t>Orientation</w:t>
            </w:r>
            <w:r>
              <w:fldChar w:fldCharType="end"/>
            </w:r>
            <w:r>
              <w:t>”</w:t>
            </w:r>
          </w:p>
          <w:p w14:paraId="1EDAFB1A" w14:textId="3F951C21" w:rsidR="00A94A6E" w:rsidRDefault="00A94A6E" w:rsidP="00A94A6E">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 xml:space="preserve">Definition </w:t>
            </w:r>
            <w:r w:rsidR="00347103">
              <w:t xml:space="preserve">of floating point encoding scheme in </w:t>
            </w:r>
            <w:r w:rsidR="00C04D2E">
              <w:t>“</w:t>
            </w:r>
            <w:r w:rsidR="00C04D2E">
              <w:fldChar w:fldCharType="begin"/>
            </w:r>
            <w:r w:rsidR="00C04D2E">
              <w:instrText xml:space="preserve"> REF _Ref523406691 \h </w:instrText>
            </w:r>
            <w:r w:rsidR="00C04D2E">
              <w:fldChar w:fldCharType="separate"/>
            </w:r>
            <w:ins w:id="43" w:author="Thomas Pany" w:date="2020-02-12T08:11:00Z">
              <w:r w:rsidR="00FC1AC4" w:rsidRPr="00224DB6">
                <w:t xml:space="preserve">Table </w:t>
              </w:r>
              <w:r w:rsidR="00FC1AC4">
                <w:rPr>
                  <w:noProof/>
                </w:rPr>
                <w:t>8</w:t>
              </w:r>
              <w:r w:rsidR="00FC1AC4" w:rsidRPr="00224DB6">
                <w:t xml:space="preserve"> - Enumeration of stream encoding attribute</w:t>
              </w:r>
            </w:ins>
            <w:del w:id="44" w:author="Thomas Pany" w:date="2020-02-11T10:36:00Z">
              <w:r w:rsidR="0079790C" w:rsidRPr="00224DB6" w:rsidDel="009C4CAF">
                <w:delText xml:space="preserve">Table </w:delText>
              </w:r>
              <w:r w:rsidR="0079790C" w:rsidDel="009C4CAF">
                <w:rPr>
                  <w:noProof/>
                </w:rPr>
                <w:delText>8</w:delText>
              </w:r>
              <w:r w:rsidR="0079790C" w:rsidRPr="00224DB6" w:rsidDel="009C4CAF">
                <w:delText xml:space="preserve"> - Enumeration of stream encoding attribute</w:delText>
              </w:r>
            </w:del>
            <w:r w:rsidR="00C04D2E">
              <w:fldChar w:fldCharType="end"/>
            </w:r>
            <w:r w:rsidR="00C04D2E">
              <w:t>”</w:t>
            </w:r>
            <w:r w:rsidR="00347103">
              <w:fldChar w:fldCharType="begin"/>
            </w:r>
            <w:r w:rsidR="00347103">
              <w:instrText xml:space="preserve"> REF _Ref523406691 \h </w:instrText>
            </w:r>
            <w:r w:rsidR="00347103">
              <w:fldChar w:fldCharType="separate"/>
            </w:r>
            <w:ins w:id="45" w:author="Thomas Pany" w:date="2020-02-12T08:11:00Z">
              <w:r w:rsidR="00FC1AC4" w:rsidRPr="00224DB6">
                <w:t xml:space="preserve">Table </w:t>
              </w:r>
              <w:r w:rsidR="00FC1AC4">
                <w:rPr>
                  <w:noProof/>
                </w:rPr>
                <w:t>8</w:t>
              </w:r>
              <w:r w:rsidR="00FC1AC4" w:rsidRPr="00224DB6">
                <w:t xml:space="preserve"> - Enumeration of stream encoding attribute</w:t>
              </w:r>
            </w:ins>
            <w:del w:id="46" w:author="Thomas Pany" w:date="2020-02-11T10:36:00Z">
              <w:r w:rsidR="0079790C" w:rsidRPr="00224DB6" w:rsidDel="009C4CAF">
                <w:delText xml:space="preserve">Table </w:delText>
              </w:r>
              <w:r w:rsidR="0079790C" w:rsidDel="009C4CAF">
                <w:rPr>
                  <w:noProof/>
                </w:rPr>
                <w:delText>8</w:delText>
              </w:r>
              <w:r w:rsidR="0079790C" w:rsidRPr="00224DB6" w:rsidDel="009C4CAF">
                <w:delText xml:space="preserve"> - Enumeration of stream encoding attribute</w:delText>
              </w:r>
            </w:del>
            <w:r w:rsidR="00347103">
              <w:fldChar w:fldCharType="end"/>
            </w:r>
          </w:p>
          <w:p w14:paraId="71777BA6" w14:textId="77777777" w:rsidR="00A34D94" w:rsidRPr="000476EA" w:rsidRDefault="00A34D94" w:rsidP="00A94A6E">
            <w:pPr>
              <w:jc w:val="both"/>
              <w:cnfStyle w:val="000000100000" w:firstRow="0" w:lastRow="0" w:firstColumn="0" w:lastColumn="0" w:oddVBand="0" w:evenVBand="0" w:oddHBand="1" w:evenHBand="0" w:firstRowFirstColumn="0" w:firstRowLastColumn="0" w:lastRowFirstColumn="0" w:lastRowLastColumn="0"/>
            </w:pPr>
          </w:p>
        </w:tc>
      </w:tr>
      <w:tr w:rsidR="00AF527B" w:rsidRPr="00F936E6" w14:paraId="36BC2686" w14:textId="77777777" w:rsidTr="00A34D94">
        <w:trPr>
          <w:cantSplit/>
          <w:trHeight w:val="265"/>
        </w:trPr>
        <w:tc>
          <w:tcPr>
            <w:cnfStyle w:val="001000000000" w:firstRow="0" w:lastRow="0" w:firstColumn="1" w:lastColumn="0" w:oddVBand="0" w:evenVBand="0" w:oddHBand="0" w:evenHBand="0" w:firstRowFirstColumn="0" w:firstRowLastColumn="0" w:lastRowFirstColumn="0" w:lastRowLastColumn="0"/>
            <w:tcW w:w="731" w:type="dxa"/>
          </w:tcPr>
          <w:p w14:paraId="3AD6BB90" w14:textId="27298064" w:rsidR="00AF527B" w:rsidRDefault="00AF527B" w:rsidP="00A34D94">
            <w:r>
              <w:t>Draft</w:t>
            </w:r>
          </w:p>
        </w:tc>
        <w:tc>
          <w:tcPr>
            <w:tcW w:w="738" w:type="dxa"/>
          </w:tcPr>
          <w:p w14:paraId="5AE64BD7" w14:textId="377610FA" w:rsidR="00AF527B" w:rsidRDefault="00AF527B" w:rsidP="00A94A6E">
            <w:pPr>
              <w:cnfStyle w:val="000000000000" w:firstRow="0" w:lastRow="0" w:firstColumn="0" w:lastColumn="0" w:oddVBand="0" w:evenVBand="0" w:oddHBand="0" w:evenHBand="0" w:firstRowFirstColumn="0" w:firstRowLastColumn="0" w:lastRowFirstColumn="0" w:lastRowLastColumn="0"/>
            </w:pPr>
            <w:r>
              <w:t>0.4</w:t>
            </w:r>
          </w:p>
        </w:tc>
        <w:tc>
          <w:tcPr>
            <w:tcW w:w="1221" w:type="dxa"/>
          </w:tcPr>
          <w:p w14:paraId="4FF870B7" w14:textId="5E695EEC" w:rsidR="00AF527B" w:rsidRDefault="00AF527B" w:rsidP="00A34D94">
            <w:pPr>
              <w:cnfStyle w:val="000000000000" w:firstRow="0" w:lastRow="0" w:firstColumn="0" w:lastColumn="0" w:oddVBand="0" w:evenVBand="0" w:oddHBand="0" w:evenHBand="0" w:firstRowFirstColumn="0" w:firstRowLastColumn="0" w:lastRowFirstColumn="0" w:lastRowLastColumn="0"/>
            </w:pPr>
            <w:r>
              <w:t>July</w:t>
            </w:r>
            <w:r w:rsidR="00537590">
              <w:t xml:space="preserve"> 2019</w:t>
            </w:r>
          </w:p>
        </w:tc>
        <w:tc>
          <w:tcPr>
            <w:tcW w:w="6044" w:type="dxa"/>
          </w:tcPr>
          <w:p w14:paraId="4E0E75A0" w14:textId="26BDE295" w:rsidR="00AF527B" w:rsidRDefault="00537590"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 xml:space="preserve">Incorporate changes from </w:t>
            </w:r>
            <w:r w:rsidR="00E548BC">
              <w:t>RFC</w:t>
            </w:r>
            <w:r>
              <w:t>2</w:t>
            </w:r>
            <w:r w:rsidR="00E548BC">
              <w:t>, namely:</w:t>
            </w:r>
          </w:p>
          <w:p w14:paraId="3DE82AE0" w14:textId="77777777" w:rsidR="00A056A8" w:rsidRDefault="00A056A8"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Provide further clarifications</w:t>
            </w:r>
            <w:r w:rsidR="00107059">
              <w:t xml:space="preserve"> on SDR data collection topologies in section</w:t>
            </w:r>
            <w:r w:rsidR="00204638">
              <w:t xml:space="preserve"> 4 and</w:t>
            </w:r>
            <w:r w:rsidR="00107059">
              <w:t xml:space="preserve"> 4.1</w:t>
            </w:r>
          </w:p>
          <w:p w14:paraId="0A424C92" w14:textId="02DFA5A4" w:rsidR="00AE1C42" w:rsidRDefault="00AE1C42"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Remove any spec</w:t>
            </w:r>
            <w:r w:rsidR="009056A5">
              <w:t>ifi</w:t>
            </w:r>
            <w:r w:rsidR="00F45822">
              <w:t>cation</w:t>
            </w:r>
            <w:r w:rsidR="00A4128F">
              <w:t>s</w:t>
            </w:r>
            <w:r w:rsidR="00F45822">
              <w:t xml:space="preserve"> on how to format orientation and origin attributes in section </w:t>
            </w:r>
            <w:r w:rsidR="00157B02">
              <w:t>6</w:t>
            </w:r>
            <w:r w:rsidR="00A4128F">
              <w:t xml:space="preserve">.2.3, 6.2.4, </w:t>
            </w:r>
            <w:r w:rsidR="00BA0A89">
              <w:t>6.3.5, 6.3.6</w:t>
            </w:r>
            <w:r w:rsidR="000F3FA6">
              <w:t xml:space="preserve">, </w:t>
            </w:r>
            <w:r w:rsidR="00BA0A89">
              <w:t>6.3.7</w:t>
            </w:r>
            <w:r w:rsidR="000F3FA6">
              <w:t xml:space="preserve"> and appendix II</w:t>
            </w:r>
          </w:p>
          <w:p w14:paraId="58E22D7D" w14:textId="2AB4D5A9" w:rsidR="005133B9" w:rsidRDefault="005133B9"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Define cluster reference point via origin attribute instead of using a position attribute</w:t>
            </w:r>
            <w:r w:rsidR="0079790C">
              <w:t xml:space="preserve"> (section 6.2.3)</w:t>
            </w:r>
          </w:p>
          <w:p w14:paraId="5E961C18" w14:textId="67230CBA" w:rsidR="005133B9" w:rsidRDefault="005133B9"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Clarify that positions attribute is used for geographical positions (e.g. WGS84) only</w:t>
            </w:r>
            <w:r w:rsidR="0079790C">
              <w:t xml:space="preserve"> (section 6.3.5)</w:t>
            </w:r>
          </w:p>
          <w:p w14:paraId="1272EE79" w14:textId="77777777" w:rsidR="00A4128F" w:rsidRDefault="00A4128F"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Correction of a few typos within figures</w:t>
            </w:r>
            <w:r w:rsidR="00382E83">
              <w:t xml:space="preserve"> and UML clarifications</w:t>
            </w:r>
          </w:p>
          <w:p w14:paraId="0908EEC1" w14:textId="1CAA6F95" w:rsidR="00617599" w:rsidRDefault="00617599" w:rsidP="00A94A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 xml:space="preserve">Addition of RFC2 comments for further extension in appendix </w:t>
            </w:r>
            <w:del w:id="47" w:author="Thomas Pany" w:date="2020-02-11T10:29:00Z">
              <w:r w:rsidDel="004011F6">
                <w:delText>I</w:delText>
              </w:r>
            </w:del>
            <w:ins w:id="48" w:author="Thomas Pany" w:date="2020-02-11T10:29:00Z">
              <w:r w:rsidR="004011F6">
                <w:t>I</w:t>
              </w:r>
            </w:ins>
          </w:p>
        </w:tc>
      </w:tr>
      <w:tr w:rsidR="004011F6" w:rsidRPr="00F936E6" w14:paraId="5562C4C5" w14:textId="77777777" w:rsidTr="00A34D94">
        <w:trPr>
          <w:cnfStyle w:val="000000100000" w:firstRow="0" w:lastRow="0" w:firstColumn="0" w:lastColumn="0" w:oddVBand="0" w:evenVBand="0" w:oddHBand="1" w:evenHBand="0" w:firstRowFirstColumn="0" w:firstRowLastColumn="0" w:lastRowFirstColumn="0" w:lastRowLastColumn="0"/>
          <w:cantSplit/>
          <w:trHeight w:val="265"/>
          <w:ins w:id="49" w:author="Thomas Pany" w:date="2020-02-11T10:29:00Z"/>
        </w:trPr>
        <w:tc>
          <w:tcPr>
            <w:cnfStyle w:val="001000000000" w:firstRow="0" w:lastRow="0" w:firstColumn="1" w:lastColumn="0" w:oddVBand="0" w:evenVBand="0" w:oddHBand="0" w:evenHBand="0" w:firstRowFirstColumn="0" w:firstRowLastColumn="0" w:lastRowFirstColumn="0" w:lastRowLastColumn="0"/>
            <w:tcW w:w="731" w:type="dxa"/>
          </w:tcPr>
          <w:p w14:paraId="4AEB3311" w14:textId="77777777" w:rsidR="004011F6" w:rsidRDefault="004011F6" w:rsidP="00A34D94">
            <w:pPr>
              <w:rPr>
                <w:ins w:id="50" w:author="Thomas Pany" w:date="2020-02-11T10:29:00Z"/>
              </w:rPr>
            </w:pPr>
          </w:p>
        </w:tc>
        <w:tc>
          <w:tcPr>
            <w:tcW w:w="738" w:type="dxa"/>
          </w:tcPr>
          <w:p w14:paraId="3C12EA18" w14:textId="5A2FF1A4" w:rsidR="004011F6" w:rsidRDefault="004011F6" w:rsidP="00A94A6E">
            <w:pPr>
              <w:cnfStyle w:val="000000100000" w:firstRow="0" w:lastRow="0" w:firstColumn="0" w:lastColumn="0" w:oddVBand="0" w:evenVBand="0" w:oddHBand="1" w:evenHBand="0" w:firstRowFirstColumn="0" w:firstRowLastColumn="0" w:lastRowFirstColumn="0" w:lastRowLastColumn="0"/>
              <w:rPr>
                <w:ins w:id="51" w:author="Thomas Pany" w:date="2020-02-11T10:29:00Z"/>
              </w:rPr>
            </w:pPr>
            <w:ins w:id="52" w:author="Thomas Pany" w:date="2020-02-11T10:29:00Z">
              <w:r>
                <w:t>1.0</w:t>
              </w:r>
            </w:ins>
          </w:p>
        </w:tc>
        <w:tc>
          <w:tcPr>
            <w:tcW w:w="1221" w:type="dxa"/>
          </w:tcPr>
          <w:p w14:paraId="3CAB692B" w14:textId="6B6E5B2D" w:rsidR="004011F6" w:rsidRDefault="004011F6" w:rsidP="00A34D94">
            <w:pPr>
              <w:cnfStyle w:val="000000100000" w:firstRow="0" w:lastRow="0" w:firstColumn="0" w:lastColumn="0" w:oddVBand="0" w:evenVBand="0" w:oddHBand="1" w:evenHBand="0" w:firstRowFirstColumn="0" w:firstRowLastColumn="0" w:lastRowFirstColumn="0" w:lastRowLastColumn="0"/>
              <w:rPr>
                <w:ins w:id="53" w:author="Thomas Pany" w:date="2020-02-11T10:29:00Z"/>
              </w:rPr>
            </w:pPr>
            <w:ins w:id="54" w:author="Thomas Pany" w:date="2020-02-11T10:30:00Z">
              <w:r>
                <w:t>January 21, 2020</w:t>
              </w:r>
            </w:ins>
          </w:p>
        </w:tc>
        <w:tc>
          <w:tcPr>
            <w:tcW w:w="6044" w:type="dxa"/>
          </w:tcPr>
          <w:p w14:paraId="16EE7748" w14:textId="42788562" w:rsidR="004011F6" w:rsidRDefault="004011F6" w:rsidP="00A94A6E">
            <w:pPr>
              <w:pStyle w:val="Listenabsatz"/>
              <w:numPr>
                <w:ilvl w:val="0"/>
                <w:numId w:val="10"/>
              </w:numPr>
              <w:cnfStyle w:val="000000100000" w:firstRow="0" w:lastRow="0" w:firstColumn="0" w:lastColumn="0" w:oddVBand="0" w:evenVBand="0" w:oddHBand="1" w:evenHBand="0" w:firstRowFirstColumn="0" w:firstRowLastColumn="0" w:lastRowFirstColumn="0" w:lastRowLastColumn="0"/>
              <w:rPr>
                <w:ins w:id="55" w:author="Thomas Pany" w:date="2020-02-11T10:29:00Z"/>
              </w:rPr>
            </w:pPr>
            <w:ins w:id="56" w:author="Thomas Pany" w:date="2020-02-11T10:30:00Z">
              <w:r>
                <w:t xml:space="preserve">Draft version 0.4 officially adopted by ION council. </w:t>
              </w:r>
            </w:ins>
            <w:ins w:id="57" w:author="Thomas Pany" w:date="2020-02-11T10:31:00Z">
              <w:r>
                <w:t>No further content/technical changes</w:t>
              </w:r>
            </w:ins>
          </w:p>
        </w:tc>
      </w:tr>
    </w:tbl>
    <w:p w14:paraId="294B39C4" w14:textId="45F3EE91" w:rsidR="00A34D94" w:rsidRPr="00224DB6" w:rsidRDefault="00A34D94" w:rsidP="00A34D94">
      <w:pPr>
        <w:rPr>
          <w:lang w:val="en-US"/>
        </w:rPr>
      </w:pPr>
    </w:p>
    <w:p w14:paraId="4DF0C6AE" w14:textId="3E822C15" w:rsidR="009022B2" w:rsidRPr="00224DB6" w:rsidRDefault="009022B2">
      <w:pPr>
        <w:rPr>
          <w:lang w:val="en-US"/>
        </w:rPr>
      </w:pPr>
      <w:r w:rsidRPr="00224DB6">
        <w:rPr>
          <w:lang w:val="en-US"/>
        </w:rPr>
        <w:br w:type="page"/>
      </w:r>
    </w:p>
    <w:sdt>
      <w:sdtPr>
        <w:rPr>
          <w:rFonts w:asciiTheme="minorHAnsi" w:eastAsiaTheme="minorHAnsi" w:hAnsiTheme="minorHAnsi" w:cstheme="minorBidi"/>
          <w:color w:val="auto"/>
          <w:sz w:val="22"/>
          <w:szCs w:val="22"/>
          <w:lang w:val="de-DE"/>
        </w:rPr>
        <w:id w:val="-939371507"/>
        <w:docPartObj>
          <w:docPartGallery w:val="Table of Contents"/>
          <w:docPartUnique/>
        </w:docPartObj>
      </w:sdtPr>
      <w:sdtEndPr>
        <w:rPr>
          <w:b/>
          <w:bCs/>
          <w:noProof/>
        </w:rPr>
      </w:sdtEndPr>
      <w:sdtContent>
        <w:p w14:paraId="2902CD1D" w14:textId="77777777" w:rsidR="00C507EE" w:rsidRPr="00224DB6" w:rsidRDefault="00C507EE">
          <w:pPr>
            <w:pStyle w:val="Inhaltsverzeichnisberschrift"/>
          </w:pPr>
          <w:r w:rsidRPr="00224DB6">
            <w:t>Table of Contents</w:t>
          </w:r>
        </w:p>
        <w:p w14:paraId="022DE260" w14:textId="7C7B5B0D" w:rsidR="0079790C" w:rsidRDefault="00C507EE">
          <w:pPr>
            <w:pStyle w:val="Verzeichnis1"/>
            <w:tabs>
              <w:tab w:val="left" w:pos="440"/>
              <w:tab w:val="right" w:leader="dot" w:pos="9016"/>
            </w:tabs>
            <w:rPr>
              <w:rFonts w:eastAsiaTheme="minorEastAsia"/>
              <w:noProof/>
              <w:lang w:eastAsia="de-DE"/>
            </w:rPr>
          </w:pPr>
          <w:r w:rsidRPr="00224DB6">
            <w:rPr>
              <w:lang w:val="en-US"/>
            </w:rPr>
            <w:fldChar w:fldCharType="begin"/>
          </w:r>
          <w:r w:rsidRPr="00224DB6">
            <w:rPr>
              <w:lang w:val="en-US"/>
            </w:rPr>
            <w:instrText xml:space="preserve"> TOC \o "1-3" \h \z \u </w:instrText>
          </w:r>
          <w:r w:rsidRPr="00224DB6">
            <w:rPr>
              <w:lang w:val="en-US"/>
            </w:rPr>
            <w:fldChar w:fldCharType="separate"/>
          </w:r>
          <w:r w:rsidR="006F0486">
            <w:fldChar w:fldCharType="begin"/>
          </w:r>
          <w:r w:rsidR="006F0486">
            <w:instrText xml:space="preserve"> HYPERLINK \l "_Toc12460013" </w:instrText>
          </w:r>
          <w:r w:rsidR="006F0486">
            <w:fldChar w:fldCharType="separate"/>
          </w:r>
          <w:r w:rsidR="0079790C" w:rsidRPr="007363CF">
            <w:rPr>
              <w:rStyle w:val="Hyperlink"/>
              <w:rFonts w:ascii="Times New Roman" w:hAnsi="Times New Roman" w:cs="Times New Roman"/>
              <w:noProof/>
              <w:lang w:val="en-US"/>
            </w:rPr>
            <w:t>1</w:t>
          </w:r>
          <w:r w:rsidR="0079790C">
            <w:rPr>
              <w:rFonts w:eastAsiaTheme="minorEastAsia"/>
              <w:noProof/>
              <w:lang w:eastAsia="de-DE"/>
            </w:rPr>
            <w:tab/>
          </w:r>
          <w:r w:rsidR="0079790C" w:rsidRPr="007363CF">
            <w:rPr>
              <w:rStyle w:val="Hyperlink"/>
              <w:rFonts w:ascii="Times New Roman" w:hAnsi="Times New Roman" w:cs="Times New Roman"/>
              <w:noProof/>
              <w:lang w:val="en-US"/>
            </w:rPr>
            <w:t>Introduction</w:t>
          </w:r>
          <w:r w:rsidR="0079790C">
            <w:rPr>
              <w:noProof/>
              <w:webHidden/>
            </w:rPr>
            <w:tab/>
          </w:r>
          <w:r w:rsidR="0079790C">
            <w:rPr>
              <w:noProof/>
              <w:webHidden/>
            </w:rPr>
            <w:fldChar w:fldCharType="begin"/>
          </w:r>
          <w:r w:rsidR="0079790C">
            <w:rPr>
              <w:noProof/>
              <w:webHidden/>
            </w:rPr>
            <w:instrText xml:space="preserve"> PAGEREF _Toc12460013 \h </w:instrText>
          </w:r>
          <w:r w:rsidR="0079790C">
            <w:rPr>
              <w:noProof/>
              <w:webHidden/>
            </w:rPr>
          </w:r>
          <w:r w:rsidR="0079790C">
            <w:rPr>
              <w:noProof/>
              <w:webHidden/>
            </w:rPr>
            <w:fldChar w:fldCharType="separate"/>
          </w:r>
          <w:ins w:id="58" w:author="Thomas Pany" w:date="2020-02-12T08:11:00Z">
            <w:r w:rsidR="00FC1AC4">
              <w:rPr>
                <w:noProof/>
                <w:webHidden/>
              </w:rPr>
              <w:t>6</w:t>
            </w:r>
          </w:ins>
          <w:del w:id="59" w:author="Thomas Pany" w:date="2020-02-12T08:09:00Z">
            <w:r w:rsidR="009C4CAF" w:rsidDel="006F0486">
              <w:rPr>
                <w:noProof/>
                <w:webHidden/>
              </w:rPr>
              <w:delText>6</w:delText>
            </w:r>
          </w:del>
          <w:r w:rsidR="0079790C">
            <w:rPr>
              <w:noProof/>
              <w:webHidden/>
            </w:rPr>
            <w:fldChar w:fldCharType="end"/>
          </w:r>
          <w:r w:rsidR="006F0486">
            <w:rPr>
              <w:noProof/>
            </w:rPr>
            <w:fldChar w:fldCharType="end"/>
          </w:r>
        </w:p>
        <w:p w14:paraId="35523C0A" w14:textId="5CAA8639" w:rsidR="0079790C" w:rsidRDefault="006F0486">
          <w:pPr>
            <w:pStyle w:val="Verzeichnis1"/>
            <w:tabs>
              <w:tab w:val="left" w:pos="440"/>
              <w:tab w:val="right" w:leader="dot" w:pos="9016"/>
            </w:tabs>
            <w:rPr>
              <w:rFonts w:eastAsiaTheme="minorEastAsia"/>
              <w:noProof/>
              <w:lang w:eastAsia="de-DE"/>
            </w:rPr>
          </w:pPr>
          <w:r>
            <w:fldChar w:fldCharType="begin"/>
          </w:r>
          <w:r>
            <w:instrText xml:space="preserve"> HYPERLINK \l "_Toc12460014" </w:instrText>
          </w:r>
          <w:r>
            <w:fldChar w:fldCharType="separate"/>
          </w:r>
          <w:r w:rsidR="0079790C" w:rsidRPr="007363CF">
            <w:rPr>
              <w:rStyle w:val="Hyperlink"/>
              <w:rFonts w:ascii="Times New Roman" w:hAnsi="Times New Roman" w:cs="Times New Roman"/>
              <w:noProof/>
              <w:lang w:val="en-US"/>
            </w:rPr>
            <w:t>2</w:t>
          </w:r>
          <w:r w:rsidR="0079790C">
            <w:rPr>
              <w:rFonts w:eastAsiaTheme="minorEastAsia"/>
              <w:noProof/>
              <w:lang w:eastAsia="de-DE"/>
            </w:rPr>
            <w:tab/>
          </w:r>
          <w:r w:rsidR="0079790C" w:rsidRPr="007363CF">
            <w:rPr>
              <w:rStyle w:val="Hyperlink"/>
              <w:rFonts w:ascii="Times New Roman" w:hAnsi="Times New Roman" w:cs="Times New Roman"/>
              <w:noProof/>
              <w:lang w:val="en-US"/>
            </w:rPr>
            <w:t>Scope</w:t>
          </w:r>
          <w:r w:rsidR="0079790C">
            <w:rPr>
              <w:noProof/>
              <w:webHidden/>
            </w:rPr>
            <w:tab/>
          </w:r>
          <w:r w:rsidR="0079790C">
            <w:rPr>
              <w:noProof/>
              <w:webHidden/>
            </w:rPr>
            <w:fldChar w:fldCharType="begin"/>
          </w:r>
          <w:r w:rsidR="0079790C">
            <w:rPr>
              <w:noProof/>
              <w:webHidden/>
            </w:rPr>
            <w:instrText xml:space="preserve"> PAGEREF _Toc12460014 \h </w:instrText>
          </w:r>
          <w:r w:rsidR="0079790C">
            <w:rPr>
              <w:noProof/>
              <w:webHidden/>
            </w:rPr>
          </w:r>
          <w:r w:rsidR="0079790C">
            <w:rPr>
              <w:noProof/>
              <w:webHidden/>
            </w:rPr>
            <w:fldChar w:fldCharType="separate"/>
          </w:r>
          <w:ins w:id="60" w:author="Thomas Pany" w:date="2020-02-12T08:11:00Z">
            <w:r w:rsidR="00FC1AC4">
              <w:rPr>
                <w:noProof/>
                <w:webHidden/>
              </w:rPr>
              <w:t>6</w:t>
            </w:r>
          </w:ins>
          <w:del w:id="61" w:author="Thomas Pany" w:date="2020-02-12T08:09:00Z">
            <w:r w:rsidR="009C4CAF" w:rsidDel="006F0486">
              <w:rPr>
                <w:noProof/>
                <w:webHidden/>
              </w:rPr>
              <w:delText>6</w:delText>
            </w:r>
          </w:del>
          <w:r w:rsidR="0079790C">
            <w:rPr>
              <w:noProof/>
              <w:webHidden/>
            </w:rPr>
            <w:fldChar w:fldCharType="end"/>
          </w:r>
          <w:r>
            <w:rPr>
              <w:noProof/>
            </w:rPr>
            <w:fldChar w:fldCharType="end"/>
          </w:r>
        </w:p>
        <w:p w14:paraId="2ED62A32" w14:textId="42D4D0E6" w:rsidR="0079790C" w:rsidRDefault="006F0486">
          <w:pPr>
            <w:pStyle w:val="Verzeichnis1"/>
            <w:tabs>
              <w:tab w:val="left" w:pos="440"/>
              <w:tab w:val="right" w:leader="dot" w:pos="9016"/>
            </w:tabs>
            <w:rPr>
              <w:rFonts w:eastAsiaTheme="minorEastAsia"/>
              <w:noProof/>
              <w:lang w:eastAsia="de-DE"/>
            </w:rPr>
          </w:pPr>
          <w:r>
            <w:fldChar w:fldCharType="begin"/>
          </w:r>
          <w:r>
            <w:instrText xml:space="preserve"> HYPERLINK \l "_Toc12460015" </w:instrText>
          </w:r>
          <w:r>
            <w:fldChar w:fldCharType="separate"/>
          </w:r>
          <w:r w:rsidR="0079790C" w:rsidRPr="007363CF">
            <w:rPr>
              <w:rStyle w:val="Hyperlink"/>
              <w:rFonts w:ascii="Times New Roman" w:hAnsi="Times New Roman" w:cs="Times New Roman"/>
              <w:noProof/>
              <w:lang w:val="en-US"/>
            </w:rPr>
            <w:t>3</w:t>
          </w:r>
          <w:r w:rsidR="0079790C">
            <w:rPr>
              <w:rFonts w:eastAsiaTheme="minorEastAsia"/>
              <w:noProof/>
              <w:lang w:eastAsia="de-DE"/>
            </w:rPr>
            <w:tab/>
          </w:r>
          <w:r w:rsidR="0079790C" w:rsidRPr="007363CF">
            <w:rPr>
              <w:rStyle w:val="Hyperlink"/>
              <w:rFonts w:ascii="Times New Roman" w:hAnsi="Times New Roman" w:cs="Times New Roman"/>
              <w:noProof/>
              <w:lang w:val="en-US"/>
            </w:rPr>
            <w:t>Metadata Format</w:t>
          </w:r>
          <w:r w:rsidR="0079790C">
            <w:rPr>
              <w:noProof/>
              <w:webHidden/>
            </w:rPr>
            <w:tab/>
          </w:r>
          <w:r w:rsidR="0079790C">
            <w:rPr>
              <w:noProof/>
              <w:webHidden/>
            </w:rPr>
            <w:fldChar w:fldCharType="begin"/>
          </w:r>
          <w:r w:rsidR="0079790C">
            <w:rPr>
              <w:noProof/>
              <w:webHidden/>
            </w:rPr>
            <w:instrText xml:space="preserve"> PAGEREF _Toc12460015 \h </w:instrText>
          </w:r>
          <w:r w:rsidR="0079790C">
            <w:rPr>
              <w:noProof/>
              <w:webHidden/>
            </w:rPr>
          </w:r>
          <w:r w:rsidR="0079790C">
            <w:rPr>
              <w:noProof/>
              <w:webHidden/>
            </w:rPr>
            <w:fldChar w:fldCharType="separate"/>
          </w:r>
          <w:ins w:id="62" w:author="Thomas Pany" w:date="2020-02-12T08:11:00Z">
            <w:r w:rsidR="00FC1AC4">
              <w:rPr>
                <w:noProof/>
                <w:webHidden/>
              </w:rPr>
              <w:t>6</w:t>
            </w:r>
          </w:ins>
          <w:del w:id="63" w:author="Thomas Pany" w:date="2020-02-12T08:09:00Z">
            <w:r w:rsidR="009C4CAF" w:rsidDel="006F0486">
              <w:rPr>
                <w:noProof/>
                <w:webHidden/>
              </w:rPr>
              <w:delText>6</w:delText>
            </w:r>
          </w:del>
          <w:r w:rsidR="0079790C">
            <w:rPr>
              <w:noProof/>
              <w:webHidden/>
            </w:rPr>
            <w:fldChar w:fldCharType="end"/>
          </w:r>
          <w:r>
            <w:rPr>
              <w:noProof/>
            </w:rPr>
            <w:fldChar w:fldCharType="end"/>
          </w:r>
        </w:p>
        <w:p w14:paraId="691D937B" w14:textId="466A2357" w:rsidR="0079790C" w:rsidRDefault="006F0486">
          <w:pPr>
            <w:pStyle w:val="Verzeichnis1"/>
            <w:tabs>
              <w:tab w:val="left" w:pos="440"/>
              <w:tab w:val="right" w:leader="dot" w:pos="9016"/>
            </w:tabs>
            <w:rPr>
              <w:rFonts w:eastAsiaTheme="minorEastAsia"/>
              <w:noProof/>
              <w:lang w:eastAsia="de-DE"/>
            </w:rPr>
          </w:pPr>
          <w:r>
            <w:fldChar w:fldCharType="begin"/>
          </w:r>
          <w:r>
            <w:instrText xml:space="preserve"> HYPERLINK \l "_Toc12460016" </w:instrText>
          </w:r>
          <w:r>
            <w:fldChar w:fldCharType="separate"/>
          </w:r>
          <w:r w:rsidR="0079790C" w:rsidRPr="007363CF">
            <w:rPr>
              <w:rStyle w:val="Hyperlink"/>
              <w:rFonts w:ascii="Times New Roman" w:hAnsi="Times New Roman" w:cs="Times New Roman"/>
              <w:noProof/>
              <w:lang w:val="en-US"/>
            </w:rPr>
            <w:t>4</w:t>
          </w:r>
          <w:r w:rsidR="0079790C">
            <w:rPr>
              <w:rFonts w:eastAsiaTheme="minorEastAsia"/>
              <w:noProof/>
              <w:lang w:eastAsia="de-DE"/>
            </w:rPr>
            <w:tab/>
          </w:r>
          <w:r w:rsidR="0079790C" w:rsidRPr="007363CF">
            <w:rPr>
              <w:rStyle w:val="Hyperlink"/>
              <w:rFonts w:ascii="Times New Roman" w:hAnsi="Times New Roman" w:cs="Times New Roman"/>
              <w:noProof/>
              <w:lang w:val="en-US"/>
            </w:rPr>
            <w:t>SDR Data Collection Topologies</w:t>
          </w:r>
          <w:r w:rsidR="0079790C">
            <w:rPr>
              <w:noProof/>
              <w:webHidden/>
            </w:rPr>
            <w:tab/>
          </w:r>
          <w:r w:rsidR="0079790C">
            <w:rPr>
              <w:noProof/>
              <w:webHidden/>
            </w:rPr>
            <w:fldChar w:fldCharType="begin"/>
          </w:r>
          <w:r w:rsidR="0079790C">
            <w:rPr>
              <w:noProof/>
              <w:webHidden/>
            </w:rPr>
            <w:instrText xml:space="preserve"> PAGEREF _Toc12460016 \h </w:instrText>
          </w:r>
          <w:r w:rsidR="0079790C">
            <w:rPr>
              <w:noProof/>
              <w:webHidden/>
            </w:rPr>
          </w:r>
          <w:r w:rsidR="0079790C">
            <w:rPr>
              <w:noProof/>
              <w:webHidden/>
            </w:rPr>
            <w:fldChar w:fldCharType="separate"/>
          </w:r>
          <w:ins w:id="64" w:author="Thomas Pany" w:date="2020-02-12T08:11:00Z">
            <w:r w:rsidR="00FC1AC4">
              <w:rPr>
                <w:noProof/>
                <w:webHidden/>
              </w:rPr>
              <w:t>6</w:t>
            </w:r>
          </w:ins>
          <w:del w:id="65" w:author="Thomas Pany" w:date="2020-02-12T08:09:00Z">
            <w:r w:rsidR="009C4CAF" w:rsidDel="006F0486">
              <w:rPr>
                <w:noProof/>
                <w:webHidden/>
              </w:rPr>
              <w:delText>6</w:delText>
            </w:r>
          </w:del>
          <w:r w:rsidR="0079790C">
            <w:rPr>
              <w:noProof/>
              <w:webHidden/>
            </w:rPr>
            <w:fldChar w:fldCharType="end"/>
          </w:r>
          <w:r>
            <w:rPr>
              <w:noProof/>
            </w:rPr>
            <w:fldChar w:fldCharType="end"/>
          </w:r>
        </w:p>
        <w:p w14:paraId="2EAFD54A" w14:textId="0CF0DE43" w:rsidR="0079790C" w:rsidRDefault="006F0486">
          <w:pPr>
            <w:pStyle w:val="Verzeichnis2"/>
            <w:tabs>
              <w:tab w:val="left" w:pos="880"/>
              <w:tab w:val="right" w:leader="dot" w:pos="9016"/>
            </w:tabs>
            <w:rPr>
              <w:rFonts w:eastAsiaTheme="minorEastAsia"/>
              <w:noProof/>
              <w:lang w:eastAsia="de-DE"/>
            </w:rPr>
          </w:pPr>
          <w:r>
            <w:fldChar w:fldCharType="begin"/>
          </w:r>
          <w:r>
            <w:instrText xml:space="preserve"> HYPERLINK \l "_Toc12460017" </w:instrText>
          </w:r>
          <w:r>
            <w:fldChar w:fldCharType="separate"/>
          </w:r>
          <w:r w:rsidR="0079790C" w:rsidRPr="007363CF">
            <w:rPr>
              <w:rStyle w:val="Hyperlink"/>
              <w:rFonts w:ascii="Times New Roman" w:hAnsi="Times New Roman" w:cs="Times New Roman"/>
              <w:noProof/>
              <w:lang w:val="en-US"/>
            </w:rPr>
            <w:t>4.1</w:t>
          </w:r>
          <w:r w:rsidR="0079790C">
            <w:rPr>
              <w:rFonts w:eastAsiaTheme="minorEastAsia"/>
              <w:noProof/>
              <w:lang w:eastAsia="de-DE"/>
            </w:rPr>
            <w:tab/>
          </w:r>
          <w:r w:rsidR="0079790C" w:rsidRPr="007363CF">
            <w:rPr>
              <w:rStyle w:val="Hyperlink"/>
              <w:rFonts w:ascii="Times New Roman" w:hAnsi="Times New Roman" w:cs="Times New Roman"/>
              <w:noProof/>
              <w:lang w:val="en-US"/>
            </w:rPr>
            <w:t>Single Band, Single Stream, Single File / Multi-Band, Multi-Stream, Multi-File</w:t>
          </w:r>
          <w:r w:rsidR="0079790C">
            <w:rPr>
              <w:noProof/>
              <w:webHidden/>
            </w:rPr>
            <w:tab/>
          </w:r>
          <w:r w:rsidR="0079790C">
            <w:rPr>
              <w:noProof/>
              <w:webHidden/>
            </w:rPr>
            <w:fldChar w:fldCharType="begin"/>
          </w:r>
          <w:r w:rsidR="0079790C">
            <w:rPr>
              <w:noProof/>
              <w:webHidden/>
            </w:rPr>
            <w:instrText xml:space="preserve"> PAGEREF _Toc12460017 \h </w:instrText>
          </w:r>
          <w:r w:rsidR="0079790C">
            <w:rPr>
              <w:noProof/>
              <w:webHidden/>
            </w:rPr>
          </w:r>
          <w:r w:rsidR="0079790C">
            <w:rPr>
              <w:noProof/>
              <w:webHidden/>
            </w:rPr>
            <w:fldChar w:fldCharType="separate"/>
          </w:r>
          <w:ins w:id="66" w:author="Thomas Pany" w:date="2020-02-12T08:11:00Z">
            <w:r w:rsidR="00FC1AC4">
              <w:rPr>
                <w:noProof/>
                <w:webHidden/>
              </w:rPr>
              <w:t>7</w:t>
            </w:r>
          </w:ins>
          <w:del w:id="67" w:author="Thomas Pany" w:date="2020-02-12T08:09:00Z">
            <w:r w:rsidR="009C4CAF" w:rsidDel="006F0486">
              <w:rPr>
                <w:noProof/>
                <w:webHidden/>
              </w:rPr>
              <w:delText>7</w:delText>
            </w:r>
          </w:del>
          <w:r w:rsidR="0079790C">
            <w:rPr>
              <w:noProof/>
              <w:webHidden/>
            </w:rPr>
            <w:fldChar w:fldCharType="end"/>
          </w:r>
          <w:r>
            <w:rPr>
              <w:noProof/>
            </w:rPr>
            <w:fldChar w:fldCharType="end"/>
          </w:r>
        </w:p>
        <w:p w14:paraId="2A96382C" w14:textId="732A8774" w:rsidR="0079790C" w:rsidRDefault="006F0486">
          <w:pPr>
            <w:pStyle w:val="Verzeichnis2"/>
            <w:tabs>
              <w:tab w:val="left" w:pos="880"/>
              <w:tab w:val="right" w:leader="dot" w:pos="9016"/>
            </w:tabs>
            <w:rPr>
              <w:rFonts w:eastAsiaTheme="minorEastAsia"/>
              <w:noProof/>
              <w:lang w:eastAsia="de-DE"/>
            </w:rPr>
          </w:pPr>
          <w:r>
            <w:fldChar w:fldCharType="begin"/>
          </w:r>
          <w:r>
            <w:instrText xml:space="preserve"> HYPERLINK \l "_Toc12460018" </w:instrText>
          </w:r>
          <w:r>
            <w:fldChar w:fldCharType="separate"/>
          </w:r>
          <w:r w:rsidR="0079790C" w:rsidRPr="007363CF">
            <w:rPr>
              <w:rStyle w:val="Hyperlink"/>
              <w:rFonts w:ascii="Times New Roman" w:hAnsi="Times New Roman" w:cs="Times New Roman"/>
              <w:noProof/>
              <w:lang w:val="en-US"/>
            </w:rPr>
            <w:t>4.2</w:t>
          </w:r>
          <w:r w:rsidR="0079790C">
            <w:rPr>
              <w:rFonts w:eastAsiaTheme="minorEastAsia"/>
              <w:noProof/>
              <w:lang w:eastAsia="de-DE"/>
            </w:rPr>
            <w:tab/>
          </w:r>
          <w:r w:rsidR="0079790C" w:rsidRPr="007363CF">
            <w:rPr>
              <w:rStyle w:val="Hyperlink"/>
              <w:rFonts w:ascii="Times New Roman" w:hAnsi="Times New Roman" w:cs="Times New Roman"/>
              <w:noProof/>
              <w:lang w:val="en-US"/>
            </w:rPr>
            <w:t>Multi-Band, Single Stream, Single File</w:t>
          </w:r>
          <w:r w:rsidR="0079790C">
            <w:rPr>
              <w:noProof/>
              <w:webHidden/>
            </w:rPr>
            <w:tab/>
          </w:r>
          <w:r w:rsidR="0079790C">
            <w:rPr>
              <w:noProof/>
              <w:webHidden/>
            </w:rPr>
            <w:fldChar w:fldCharType="begin"/>
          </w:r>
          <w:r w:rsidR="0079790C">
            <w:rPr>
              <w:noProof/>
              <w:webHidden/>
            </w:rPr>
            <w:instrText xml:space="preserve"> PAGEREF _Toc12460018 \h </w:instrText>
          </w:r>
          <w:r w:rsidR="0079790C">
            <w:rPr>
              <w:noProof/>
              <w:webHidden/>
            </w:rPr>
          </w:r>
          <w:r w:rsidR="0079790C">
            <w:rPr>
              <w:noProof/>
              <w:webHidden/>
            </w:rPr>
            <w:fldChar w:fldCharType="separate"/>
          </w:r>
          <w:ins w:id="68" w:author="Thomas Pany" w:date="2020-02-12T08:11:00Z">
            <w:r w:rsidR="00FC1AC4">
              <w:rPr>
                <w:noProof/>
                <w:webHidden/>
              </w:rPr>
              <w:t>7</w:t>
            </w:r>
          </w:ins>
          <w:del w:id="69" w:author="Thomas Pany" w:date="2020-02-12T08:09:00Z">
            <w:r w:rsidR="009C4CAF" w:rsidDel="006F0486">
              <w:rPr>
                <w:noProof/>
                <w:webHidden/>
              </w:rPr>
              <w:delText>7</w:delText>
            </w:r>
          </w:del>
          <w:r w:rsidR="0079790C">
            <w:rPr>
              <w:noProof/>
              <w:webHidden/>
            </w:rPr>
            <w:fldChar w:fldCharType="end"/>
          </w:r>
          <w:r>
            <w:rPr>
              <w:noProof/>
            </w:rPr>
            <w:fldChar w:fldCharType="end"/>
          </w:r>
        </w:p>
        <w:p w14:paraId="5FF5C3FA" w14:textId="0342D4C5" w:rsidR="0079790C" w:rsidRDefault="0079790C">
          <w:pPr>
            <w:pStyle w:val="Verzeichnis2"/>
            <w:tabs>
              <w:tab w:val="left" w:pos="88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"_Toc12460019"</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4.3</w:t>
          </w:r>
          <w:r>
            <w:rPr>
              <w:rFonts w:eastAsiaTheme="minorEastAsia"/>
              <w:noProof/>
              <w:lang w:eastAsia="de-DE"/>
            </w:rPr>
            <w:tab/>
          </w:r>
          <w:r w:rsidRPr="007363CF">
            <w:rPr>
              <w:rStyle w:val="Hyperlink"/>
              <w:rFonts w:ascii="Times New Roman" w:hAnsi="Times New Roman" w:cs="Times New Roman"/>
              <w:noProof/>
              <w:lang w:val="en-US"/>
            </w:rPr>
            <w:t>Multi Stream, Single File</w:t>
          </w:r>
          <w:r>
            <w:rPr>
              <w:noProof/>
              <w:webHidden/>
            </w:rPr>
            <w:tab/>
          </w:r>
          <w:r>
            <w:rPr>
              <w:noProof/>
              <w:webHidden/>
            </w:rPr>
            <w:fldChar w:fldCharType="begin"/>
          </w:r>
          <w:r>
            <w:rPr>
              <w:noProof/>
              <w:webHidden/>
            </w:rPr>
            <w:instrText xml:space="preserve"> PAGEREF _Toc12460019 \h </w:instrText>
          </w:r>
          <w:r>
            <w:rPr>
              <w:noProof/>
              <w:webHidden/>
            </w:rPr>
          </w:r>
          <w:r>
            <w:rPr>
              <w:noProof/>
              <w:webHidden/>
            </w:rPr>
            <w:fldChar w:fldCharType="separate"/>
          </w:r>
          <w:ins w:id="70" w:author="Thomas Pany" w:date="2020-02-12T08:11:00Z">
            <w:r w:rsidR="00FC1AC4">
              <w:rPr>
                <w:noProof/>
                <w:webHidden/>
              </w:rPr>
              <w:t>9</w:t>
            </w:r>
          </w:ins>
          <w:del w:id="71" w:author="Thomas Pany" w:date="2020-02-11T10:36:00Z">
            <w:r w:rsidDel="009C4CAF">
              <w:rPr>
                <w:noProof/>
                <w:webHidden/>
              </w:rPr>
              <w:delText>8</w:delText>
            </w:r>
          </w:del>
          <w:r>
            <w:rPr>
              <w:noProof/>
              <w:webHidden/>
            </w:rPr>
            <w:fldChar w:fldCharType="end"/>
          </w:r>
          <w:r w:rsidRPr="007363CF">
            <w:rPr>
              <w:rStyle w:val="Hyperlink"/>
              <w:noProof/>
            </w:rPr>
            <w:fldChar w:fldCharType="end"/>
          </w:r>
        </w:p>
        <w:p w14:paraId="726C3F69" w14:textId="5127F18A" w:rsidR="0079790C" w:rsidRDefault="0079790C">
          <w:pPr>
            <w:pStyle w:val="Verzeichnis2"/>
            <w:tabs>
              <w:tab w:val="left" w:pos="88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"_Toc12460020"</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4.4</w:t>
          </w:r>
          <w:r>
            <w:rPr>
              <w:rFonts w:eastAsiaTheme="minorEastAsia"/>
              <w:noProof/>
              <w:lang w:eastAsia="de-DE"/>
            </w:rPr>
            <w:tab/>
          </w:r>
          <w:r w:rsidRPr="007363CF">
            <w:rPr>
              <w:rStyle w:val="Hyperlink"/>
              <w:rFonts w:ascii="Times New Roman" w:hAnsi="Times New Roman" w:cs="Times New Roman"/>
              <w:noProof/>
              <w:lang w:val="en-US"/>
            </w:rPr>
            <w:t>Multi Stream, Single File (with Additional Data)</w:t>
          </w:r>
          <w:r>
            <w:rPr>
              <w:noProof/>
              <w:webHidden/>
            </w:rPr>
            <w:tab/>
          </w:r>
          <w:r>
            <w:rPr>
              <w:noProof/>
              <w:webHidden/>
            </w:rPr>
            <w:fldChar w:fldCharType="begin"/>
          </w:r>
          <w:r>
            <w:rPr>
              <w:noProof/>
              <w:webHidden/>
            </w:rPr>
            <w:instrText xml:space="preserve"> PAGEREF _Toc12460020 \h </w:instrText>
          </w:r>
          <w:r>
            <w:rPr>
              <w:noProof/>
              <w:webHidden/>
            </w:rPr>
          </w:r>
          <w:r>
            <w:rPr>
              <w:noProof/>
              <w:webHidden/>
            </w:rPr>
            <w:fldChar w:fldCharType="separate"/>
          </w:r>
          <w:ins w:id="72" w:author="Thomas Pany" w:date="2020-02-12T08:11:00Z">
            <w:r w:rsidR="00FC1AC4">
              <w:rPr>
                <w:noProof/>
                <w:webHidden/>
              </w:rPr>
              <w:t>9</w:t>
            </w:r>
          </w:ins>
          <w:del w:id="73" w:author="Thomas Pany" w:date="2020-02-11T10:36:00Z">
            <w:r w:rsidDel="009C4CAF">
              <w:rPr>
                <w:noProof/>
                <w:webHidden/>
              </w:rPr>
              <w:delText>8</w:delText>
            </w:r>
          </w:del>
          <w:r>
            <w:rPr>
              <w:noProof/>
              <w:webHidden/>
            </w:rPr>
            <w:fldChar w:fldCharType="end"/>
          </w:r>
          <w:r w:rsidRPr="007363CF">
            <w:rPr>
              <w:rStyle w:val="Hyperlink"/>
              <w:noProof/>
            </w:rPr>
            <w:fldChar w:fldCharType="end"/>
          </w:r>
        </w:p>
        <w:p w14:paraId="3DC98712" w14:textId="74D024D5" w:rsidR="0079790C" w:rsidRDefault="0079790C">
          <w:pPr>
            <w:pStyle w:val="Verzeichnis2"/>
            <w:tabs>
              <w:tab w:val="left" w:pos="88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"_Toc12460021"</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4.5</w:t>
          </w:r>
          <w:r>
            <w:rPr>
              <w:rFonts w:eastAsiaTheme="minorEastAsia"/>
              <w:noProof/>
              <w:lang w:eastAsia="de-DE"/>
            </w:rPr>
            <w:tab/>
          </w:r>
          <w:r w:rsidRPr="007363CF">
            <w:rPr>
              <w:rStyle w:val="Hyperlink"/>
              <w:rFonts w:ascii="Times New Roman" w:hAnsi="Times New Roman" w:cs="Times New Roman"/>
              <w:noProof/>
              <w:lang w:val="en-US"/>
            </w:rPr>
            <w:t>Temporal Splitting of Files</w:t>
          </w:r>
          <w:r>
            <w:rPr>
              <w:noProof/>
              <w:webHidden/>
            </w:rPr>
            <w:tab/>
          </w:r>
          <w:r>
            <w:rPr>
              <w:noProof/>
              <w:webHidden/>
            </w:rPr>
            <w:fldChar w:fldCharType="begin"/>
          </w:r>
          <w:r>
            <w:rPr>
              <w:noProof/>
              <w:webHidden/>
            </w:rPr>
            <w:instrText xml:space="preserve"> PAGEREF _Toc12460021 \h </w:instrText>
          </w:r>
          <w:r>
            <w:rPr>
              <w:noProof/>
              <w:webHidden/>
            </w:rPr>
          </w:r>
          <w:r>
            <w:rPr>
              <w:noProof/>
              <w:webHidden/>
            </w:rPr>
            <w:fldChar w:fldCharType="separate"/>
          </w:r>
          <w:ins w:id="74" w:author="Thomas Pany" w:date="2020-02-12T08:11:00Z">
            <w:r w:rsidR="00FC1AC4">
              <w:rPr>
                <w:noProof/>
                <w:webHidden/>
              </w:rPr>
              <w:t>9</w:t>
            </w:r>
          </w:ins>
          <w:del w:id="75" w:author="Thomas Pany" w:date="2020-02-11T10:36:00Z">
            <w:r w:rsidDel="009C4CAF">
              <w:rPr>
                <w:noProof/>
                <w:webHidden/>
              </w:rPr>
              <w:delText>8</w:delText>
            </w:r>
          </w:del>
          <w:r>
            <w:rPr>
              <w:noProof/>
              <w:webHidden/>
            </w:rPr>
            <w:fldChar w:fldCharType="end"/>
          </w:r>
          <w:r w:rsidRPr="007363CF">
            <w:rPr>
              <w:rStyle w:val="Hyperlink"/>
              <w:noProof/>
            </w:rPr>
            <w:fldChar w:fldCharType="end"/>
          </w:r>
        </w:p>
        <w:p w14:paraId="774F94FA" w14:textId="62D84E90" w:rsidR="0079790C" w:rsidRDefault="0079790C">
          <w:pPr>
            <w:pStyle w:val="Verzeichnis2"/>
            <w:tabs>
              <w:tab w:val="left" w:pos="88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"_Toc12460022"</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4.6</w:t>
          </w:r>
          <w:r>
            <w:rPr>
              <w:rFonts w:eastAsiaTheme="minorEastAsia"/>
              <w:noProof/>
              <w:lang w:eastAsia="de-DE"/>
            </w:rPr>
            <w:tab/>
          </w:r>
          <w:r w:rsidRPr="007363CF">
            <w:rPr>
              <w:rStyle w:val="Hyperlink"/>
              <w:rFonts w:ascii="Times New Roman" w:hAnsi="Times New Roman" w:cs="Times New Roman"/>
              <w:noProof/>
              <w:lang w:val="en-US"/>
            </w:rPr>
            <w:t>Spatial Splitting of Files</w:t>
          </w:r>
          <w:r>
            <w:rPr>
              <w:noProof/>
              <w:webHidden/>
            </w:rPr>
            <w:tab/>
          </w:r>
          <w:r>
            <w:rPr>
              <w:noProof/>
              <w:webHidden/>
            </w:rPr>
            <w:fldChar w:fldCharType="begin"/>
          </w:r>
          <w:r>
            <w:rPr>
              <w:noProof/>
              <w:webHidden/>
            </w:rPr>
            <w:instrText xml:space="preserve"> PAGEREF _Toc12460022 \h </w:instrText>
          </w:r>
          <w:r>
            <w:rPr>
              <w:noProof/>
              <w:webHidden/>
            </w:rPr>
          </w:r>
          <w:r>
            <w:rPr>
              <w:noProof/>
              <w:webHidden/>
            </w:rPr>
            <w:fldChar w:fldCharType="separate"/>
          </w:r>
          <w:ins w:id="76" w:author="Thomas Pany" w:date="2020-02-12T08:11:00Z">
            <w:r w:rsidR="00FC1AC4">
              <w:rPr>
                <w:noProof/>
                <w:webHidden/>
              </w:rPr>
              <w:t>9</w:t>
            </w:r>
          </w:ins>
          <w:del w:id="77" w:author="Thomas Pany" w:date="2020-02-11T10:36:00Z">
            <w:r w:rsidDel="009C4CAF">
              <w:rPr>
                <w:noProof/>
                <w:webHidden/>
              </w:rPr>
              <w:delText>8</w:delText>
            </w:r>
          </w:del>
          <w:r>
            <w:rPr>
              <w:noProof/>
              <w:webHidden/>
            </w:rPr>
            <w:fldChar w:fldCharType="end"/>
          </w:r>
          <w:r w:rsidRPr="007363CF">
            <w:rPr>
              <w:rStyle w:val="Hyperlink"/>
              <w:noProof/>
            </w:rPr>
            <w:fldChar w:fldCharType="end"/>
          </w:r>
        </w:p>
        <w:p w14:paraId="43133A0C" w14:textId="177E225A" w:rsidR="0079790C" w:rsidRDefault="0079790C">
          <w:pPr>
            <w:pStyle w:val="Verzeichnis2"/>
            <w:tabs>
              <w:tab w:val="left" w:pos="88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"_Toc12460023"</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4.7</w:t>
          </w:r>
          <w:r>
            <w:rPr>
              <w:rFonts w:eastAsiaTheme="minorEastAsia"/>
              <w:noProof/>
              <w:lang w:eastAsia="de-DE"/>
            </w:rPr>
            <w:tab/>
          </w:r>
          <w:r w:rsidRPr="007363CF">
            <w:rPr>
              <w:rStyle w:val="Hyperlink"/>
              <w:rFonts w:ascii="Times New Roman" w:hAnsi="Times New Roman" w:cs="Times New Roman"/>
              <w:noProof/>
              <w:lang w:val="en-US"/>
            </w:rPr>
            <w:t>Spatial-Temporal Splitting of Files</w:t>
          </w:r>
          <w:r>
            <w:rPr>
              <w:noProof/>
              <w:webHidden/>
            </w:rPr>
            <w:tab/>
          </w:r>
          <w:r>
            <w:rPr>
              <w:noProof/>
              <w:webHidden/>
            </w:rPr>
            <w:fldChar w:fldCharType="begin"/>
          </w:r>
          <w:r>
            <w:rPr>
              <w:noProof/>
              <w:webHidden/>
            </w:rPr>
            <w:instrText xml:space="preserve"> PAGEREF _Toc12460023 \h </w:instrText>
          </w:r>
          <w:r>
            <w:rPr>
              <w:noProof/>
              <w:webHidden/>
            </w:rPr>
          </w:r>
          <w:r>
            <w:rPr>
              <w:noProof/>
              <w:webHidden/>
            </w:rPr>
            <w:fldChar w:fldCharType="separate"/>
          </w:r>
          <w:ins w:id="78" w:author="Thomas Pany" w:date="2020-02-12T08:11:00Z">
            <w:r w:rsidR="00FC1AC4">
              <w:rPr>
                <w:noProof/>
                <w:webHidden/>
              </w:rPr>
              <w:t>10</w:t>
            </w:r>
          </w:ins>
          <w:del w:id="79" w:author="Thomas Pany" w:date="2020-02-11T10:36:00Z">
            <w:r w:rsidDel="009C4CAF">
              <w:rPr>
                <w:noProof/>
                <w:webHidden/>
              </w:rPr>
              <w:delText>9</w:delText>
            </w:r>
          </w:del>
          <w:r>
            <w:rPr>
              <w:noProof/>
              <w:webHidden/>
            </w:rPr>
            <w:fldChar w:fldCharType="end"/>
          </w:r>
          <w:r w:rsidRPr="007363CF">
            <w:rPr>
              <w:rStyle w:val="Hyperlink"/>
              <w:noProof/>
            </w:rPr>
            <w:fldChar w:fldCharType="end"/>
          </w:r>
        </w:p>
        <w:p w14:paraId="53A6C8AF" w14:textId="4926A5A2" w:rsidR="0079790C" w:rsidRDefault="0079790C">
          <w:pPr>
            <w:pStyle w:val="Verzeichnis1"/>
            <w:tabs>
              <w:tab w:val="left" w:pos="44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"_Toc12460024"</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5</w:t>
          </w:r>
          <w:r>
            <w:rPr>
              <w:rFonts w:eastAsiaTheme="minorEastAsia"/>
              <w:noProof/>
              <w:lang w:eastAsia="de-DE"/>
            </w:rPr>
            <w:tab/>
          </w:r>
          <w:r w:rsidRPr="007363CF">
            <w:rPr>
              <w:rStyle w:val="Hyperlink"/>
              <w:rFonts w:ascii="Times New Roman" w:hAnsi="Times New Roman" w:cs="Times New Roman"/>
              <w:noProof/>
              <w:lang w:val="en-US"/>
            </w:rPr>
            <w:t>Metadata File Naming and Association Mechanisms</w:t>
          </w:r>
          <w:r>
            <w:rPr>
              <w:noProof/>
              <w:webHidden/>
            </w:rPr>
            <w:tab/>
          </w:r>
          <w:r>
            <w:rPr>
              <w:noProof/>
              <w:webHidden/>
            </w:rPr>
            <w:fldChar w:fldCharType="begin"/>
          </w:r>
          <w:r>
            <w:rPr>
              <w:noProof/>
              <w:webHidden/>
            </w:rPr>
            <w:instrText xml:space="preserve"> PAGEREF _Toc12460024 \h </w:instrText>
          </w:r>
          <w:r>
            <w:rPr>
              <w:noProof/>
              <w:webHidden/>
            </w:rPr>
          </w:r>
          <w:r>
            <w:rPr>
              <w:noProof/>
              <w:webHidden/>
            </w:rPr>
            <w:fldChar w:fldCharType="separate"/>
          </w:r>
          <w:ins w:id="80" w:author="Thomas Pany" w:date="2020-02-12T08:11:00Z">
            <w:r w:rsidR="00FC1AC4">
              <w:rPr>
                <w:noProof/>
                <w:webHidden/>
              </w:rPr>
              <w:t>10</w:t>
            </w:r>
          </w:ins>
          <w:del w:id="81" w:author="Thomas Pany" w:date="2020-02-11T10:36:00Z">
            <w:r w:rsidDel="009C4CAF">
              <w:rPr>
                <w:noProof/>
                <w:webHidden/>
              </w:rPr>
              <w:delText>9</w:delText>
            </w:r>
          </w:del>
          <w:r>
            <w:rPr>
              <w:noProof/>
              <w:webHidden/>
            </w:rPr>
            <w:fldChar w:fldCharType="end"/>
          </w:r>
          <w:r w:rsidRPr="007363CF">
            <w:rPr>
              <w:rStyle w:val="Hyperlink"/>
              <w:noProof/>
            </w:rPr>
            <w:fldChar w:fldCharType="end"/>
          </w:r>
        </w:p>
        <w:p w14:paraId="406DB1BF" w14:textId="0EE26A13" w:rsidR="0079790C" w:rsidRDefault="0079790C">
          <w:pPr>
            <w:pStyle w:val="Verzeichnis1"/>
            <w:tabs>
              <w:tab w:val="left" w:pos="44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"_Toc12460025"</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w:t>
          </w:r>
          <w:r>
            <w:rPr>
              <w:rFonts w:eastAsiaTheme="minorEastAsia"/>
              <w:noProof/>
              <w:lang w:eastAsia="de-DE"/>
            </w:rPr>
            <w:tab/>
          </w:r>
          <w:r w:rsidRPr="007363CF">
            <w:rPr>
              <w:rStyle w:val="Hyperlink"/>
              <w:rFonts w:ascii="Times New Roman" w:hAnsi="Times New Roman" w:cs="Times New Roman"/>
              <w:noProof/>
              <w:lang w:val="en-US"/>
            </w:rPr>
            <w:t>Domain Model</w:t>
          </w:r>
          <w:r>
            <w:rPr>
              <w:noProof/>
              <w:webHidden/>
            </w:rPr>
            <w:tab/>
          </w:r>
          <w:r>
            <w:rPr>
              <w:noProof/>
              <w:webHidden/>
            </w:rPr>
            <w:fldChar w:fldCharType="begin"/>
          </w:r>
          <w:r>
            <w:rPr>
              <w:noProof/>
              <w:webHidden/>
            </w:rPr>
            <w:instrText xml:space="preserve"> PAGEREF _Toc12460025 \h </w:instrText>
          </w:r>
          <w:r>
            <w:rPr>
              <w:noProof/>
              <w:webHidden/>
            </w:rPr>
          </w:r>
          <w:r>
            <w:rPr>
              <w:noProof/>
              <w:webHidden/>
            </w:rPr>
            <w:fldChar w:fldCharType="separate"/>
          </w:r>
          <w:ins w:id="82" w:author="Thomas Pany" w:date="2020-02-12T08:11:00Z">
            <w:r w:rsidR="00FC1AC4">
              <w:rPr>
                <w:noProof/>
                <w:webHidden/>
              </w:rPr>
              <w:t>10</w:t>
            </w:r>
          </w:ins>
          <w:del w:id="83" w:author="Thomas Pany" w:date="2020-02-11T10:36:00Z">
            <w:r w:rsidDel="009C4CAF">
              <w:rPr>
                <w:noProof/>
                <w:webHidden/>
              </w:rPr>
              <w:delText>9</w:delText>
            </w:r>
          </w:del>
          <w:r>
            <w:rPr>
              <w:noProof/>
              <w:webHidden/>
            </w:rPr>
            <w:fldChar w:fldCharType="end"/>
          </w:r>
          <w:r w:rsidRPr="007363CF">
            <w:rPr>
              <w:rStyle w:val="Hyperlink"/>
              <w:noProof/>
            </w:rPr>
            <w:fldChar w:fldCharType="end"/>
          </w:r>
        </w:p>
        <w:p w14:paraId="4B48D3DD" w14:textId="3045063C" w:rsidR="0079790C" w:rsidRDefault="0079790C">
          <w:pPr>
            <w:pStyle w:val="Verzeichnis2"/>
            <w:tabs>
              <w:tab w:val="left" w:pos="88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"_Toc12460026"</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6.1</w:t>
          </w:r>
          <w:r>
            <w:rPr>
              <w:rFonts w:eastAsiaTheme="minorEastAsia"/>
              <w:noProof/>
              <w:lang w:eastAsia="de-DE"/>
            </w:rPr>
            <w:tab/>
          </w:r>
          <w:r w:rsidRPr="007363CF">
            <w:rPr>
              <w:rStyle w:val="Hyperlink"/>
              <w:rFonts w:ascii="Times New Roman" w:hAnsi="Times New Roman" w:cs="Times New Roman"/>
              <w:noProof/>
              <w:lang w:val="en-US"/>
            </w:rPr>
            <w:t>Architecture</w:t>
          </w:r>
          <w:r>
            <w:rPr>
              <w:noProof/>
              <w:webHidden/>
            </w:rPr>
            <w:tab/>
          </w:r>
          <w:r>
            <w:rPr>
              <w:noProof/>
              <w:webHidden/>
            </w:rPr>
            <w:fldChar w:fldCharType="begin"/>
          </w:r>
          <w:r>
            <w:rPr>
              <w:noProof/>
              <w:webHidden/>
            </w:rPr>
            <w:instrText xml:space="preserve"> PAGEREF _Toc12460026 \h </w:instrText>
          </w:r>
          <w:r>
            <w:rPr>
              <w:noProof/>
              <w:webHidden/>
            </w:rPr>
          </w:r>
          <w:r>
            <w:rPr>
              <w:noProof/>
              <w:webHidden/>
            </w:rPr>
            <w:fldChar w:fldCharType="separate"/>
          </w:r>
          <w:ins w:id="84" w:author="Thomas Pany" w:date="2020-02-12T08:11:00Z">
            <w:r w:rsidR="00FC1AC4">
              <w:rPr>
                <w:noProof/>
                <w:webHidden/>
              </w:rPr>
              <w:t>11</w:t>
            </w:r>
          </w:ins>
          <w:del w:id="85" w:author="Thomas Pany" w:date="2020-02-11T10:36:00Z">
            <w:r w:rsidDel="009C4CAF">
              <w:rPr>
                <w:noProof/>
                <w:webHidden/>
              </w:rPr>
              <w:delText>10</w:delText>
            </w:r>
          </w:del>
          <w:r>
            <w:rPr>
              <w:noProof/>
              <w:webHidden/>
            </w:rPr>
            <w:fldChar w:fldCharType="end"/>
          </w:r>
          <w:r w:rsidRPr="007363CF">
            <w:rPr>
              <w:rStyle w:val="Hyperlink"/>
              <w:noProof/>
            </w:rPr>
            <w:fldChar w:fldCharType="end"/>
          </w:r>
        </w:p>
        <w:p w14:paraId="43F49934" w14:textId="02F7AE69" w:rsidR="0079790C" w:rsidRDefault="0079790C">
          <w:pPr>
            <w:pStyle w:val="Verzeichnis2"/>
            <w:tabs>
              <w:tab w:val="left" w:pos="88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"_Toc12460027"</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w:t>
          </w:r>
          <w:r>
            <w:rPr>
              <w:rFonts w:eastAsiaTheme="minorEastAsia"/>
              <w:noProof/>
              <w:lang w:eastAsia="de-DE"/>
            </w:rPr>
            <w:tab/>
          </w:r>
          <w:r w:rsidRPr="007363CF">
            <w:rPr>
              <w:rStyle w:val="Hyperlink"/>
              <w:rFonts w:ascii="Times New Roman" w:hAnsi="Times New Roman" w:cs="Times New Roman"/>
              <w:noProof/>
              <w:lang w:val="en-US"/>
            </w:rPr>
            <w:t>Core Classes</w:t>
          </w:r>
          <w:r>
            <w:rPr>
              <w:noProof/>
              <w:webHidden/>
            </w:rPr>
            <w:tab/>
          </w:r>
          <w:r>
            <w:rPr>
              <w:noProof/>
              <w:webHidden/>
            </w:rPr>
            <w:fldChar w:fldCharType="begin"/>
          </w:r>
          <w:r>
            <w:rPr>
              <w:noProof/>
              <w:webHidden/>
            </w:rPr>
            <w:instrText xml:space="preserve"> PAGEREF _Toc12460027 \h </w:instrText>
          </w:r>
          <w:r>
            <w:rPr>
              <w:noProof/>
              <w:webHidden/>
            </w:rPr>
          </w:r>
          <w:r>
            <w:rPr>
              <w:noProof/>
              <w:webHidden/>
            </w:rPr>
            <w:fldChar w:fldCharType="separate"/>
          </w:r>
          <w:ins w:id="86" w:author="Thomas Pany" w:date="2020-02-12T08:11:00Z">
            <w:r w:rsidR="00FC1AC4">
              <w:rPr>
                <w:noProof/>
                <w:webHidden/>
              </w:rPr>
              <w:t>13</w:t>
            </w:r>
          </w:ins>
          <w:del w:id="87" w:author="Thomas Pany" w:date="2020-02-11T10:36:00Z">
            <w:r w:rsidDel="009C4CAF">
              <w:rPr>
                <w:noProof/>
                <w:webHidden/>
              </w:rPr>
              <w:delText>11</w:delText>
            </w:r>
          </w:del>
          <w:r>
            <w:rPr>
              <w:noProof/>
              <w:webHidden/>
            </w:rPr>
            <w:fldChar w:fldCharType="end"/>
          </w:r>
          <w:r w:rsidRPr="007363CF">
            <w:rPr>
              <w:rStyle w:val="Hyperlink"/>
              <w:noProof/>
            </w:rPr>
            <w:fldChar w:fldCharType="end"/>
          </w:r>
        </w:p>
        <w:p w14:paraId="19A64A84" w14:textId="30D4BFEF"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"_Toc12460028"</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6.2.1</w:t>
          </w:r>
          <w:r>
            <w:rPr>
              <w:rFonts w:eastAsiaTheme="minorEastAsia"/>
              <w:noProof/>
              <w:lang w:eastAsia="de-DE"/>
            </w:rPr>
            <w:tab/>
          </w:r>
          <w:r w:rsidRPr="007363CF">
            <w:rPr>
              <w:rStyle w:val="Hyperlink"/>
              <w:rFonts w:ascii="Times New Roman" w:hAnsi="Times New Roman" w:cs="Times New Roman"/>
              <w:noProof/>
              <w:lang w:val="en-US"/>
            </w:rPr>
            <w:t>Session object</w:t>
          </w:r>
          <w:r>
            <w:rPr>
              <w:noProof/>
              <w:webHidden/>
            </w:rPr>
            <w:tab/>
          </w:r>
          <w:r>
            <w:rPr>
              <w:noProof/>
              <w:webHidden/>
            </w:rPr>
            <w:fldChar w:fldCharType="begin"/>
          </w:r>
          <w:r>
            <w:rPr>
              <w:noProof/>
              <w:webHidden/>
            </w:rPr>
            <w:instrText xml:space="preserve"> PAGEREF _Toc12460028 \h </w:instrText>
          </w:r>
          <w:r>
            <w:rPr>
              <w:noProof/>
              <w:webHidden/>
            </w:rPr>
          </w:r>
          <w:r>
            <w:rPr>
              <w:noProof/>
              <w:webHidden/>
            </w:rPr>
            <w:fldChar w:fldCharType="separate"/>
          </w:r>
          <w:ins w:id="88" w:author="Thomas Pany" w:date="2020-02-12T08:11:00Z">
            <w:r w:rsidR="00FC1AC4">
              <w:rPr>
                <w:noProof/>
                <w:webHidden/>
              </w:rPr>
              <w:t>13</w:t>
            </w:r>
          </w:ins>
          <w:del w:id="89" w:author="Thomas Pany" w:date="2020-02-11T10:36:00Z">
            <w:r w:rsidDel="009C4CAF">
              <w:rPr>
                <w:noProof/>
                <w:webHidden/>
              </w:rPr>
              <w:delText>11</w:delText>
            </w:r>
          </w:del>
          <w:r>
            <w:rPr>
              <w:noProof/>
              <w:webHidden/>
            </w:rPr>
            <w:fldChar w:fldCharType="end"/>
          </w:r>
          <w:r w:rsidRPr="007363CF">
            <w:rPr>
              <w:rStyle w:val="Hyperlink"/>
              <w:noProof/>
            </w:rPr>
            <w:fldChar w:fldCharType="end"/>
          </w:r>
        </w:p>
        <w:p w14:paraId="1B856FA4" w14:textId="1D878B28"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"_Toc12460029"</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6.2.2</w:t>
          </w:r>
          <w:r>
            <w:rPr>
              <w:rFonts w:eastAsiaTheme="minorEastAsia"/>
              <w:noProof/>
              <w:lang w:eastAsia="de-DE"/>
            </w:rPr>
            <w:tab/>
          </w:r>
          <w:r w:rsidRPr="007363CF">
            <w:rPr>
              <w:rStyle w:val="Hyperlink"/>
              <w:rFonts w:ascii="Times New Roman" w:hAnsi="Times New Roman" w:cs="Times New Roman"/>
              <w:noProof/>
              <w:lang w:val="en-US"/>
            </w:rPr>
            <w:t>System object</w:t>
          </w:r>
          <w:r>
            <w:rPr>
              <w:noProof/>
              <w:webHidden/>
            </w:rPr>
            <w:tab/>
          </w:r>
          <w:r>
            <w:rPr>
              <w:noProof/>
              <w:webHidden/>
            </w:rPr>
            <w:fldChar w:fldCharType="begin"/>
          </w:r>
          <w:r>
            <w:rPr>
              <w:noProof/>
              <w:webHidden/>
            </w:rPr>
            <w:instrText xml:space="preserve"> PAGEREF _Toc12460029 \h </w:instrText>
          </w:r>
          <w:r>
            <w:rPr>
              <w:noProof/>
              <w:webHidden/>
            </w:rPr>
          </w:r>
          <w:r>
            <w:rPr>
              <w:noProof/>
              <w:webHidden/>
            </w:rPr>
            <w:fldChar w:fldCharType="separate"/>
          </w:r>
          <w:ins w:id="90" w:author="Thomas Pany" w:date="2020-02-12T08:11:00Z">
            <w:r w:rsidR="00FC1AC4">
              <w:rPr>
                <w:noProof/>
                <w:webHidden/>
              </w:rPr>
              <w:t>14</w:t>
            </w:r>
          </w:ins>
          <w:del w:id="91" w:author="Thomas Pany" w:date="2020-02-11T10:36:00Z">
            <w:r w:rsidDel="009C4CAF">
              <w:rPr>
                <w:noProof/>
                <w:webHidden/>
              </w:rPr>
              <w:delText>12</w:delText>
            </w:r>
          </w:del>
          <w:r>
            <w:rPr>
              <w:noProof/>
              <w:webHidden/>
            </w:rPr>
            <w:fldChar w:fldCharType="end"/>
          </w:r>
          <w:r w:rsidRPr="007363CF">
            <w:rPr>
              <w:rStyle w:val="Hyperlink"/>
              <w:noProof/>
            </w:rPr>
            <w:fldChar w:fldCharType="end"/>
          </w:r>
        </w:p>
        <w:p w14:paraId="69189734" w14:textId="30A1C51F"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"_Toc12460030"</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6.2.3</w:t>
          </w:r>
          <w:r>
            <w:rPr>
              <w:rFonts w:eastAsiaTheme="minorEastAsia"/>
              <w:noProof/>
              <w:lang w:eastAsia="de-DE"/>
            </w:rPr>
            <w:tab/>
          </w:r>
          <w:r w:rsidRPr="007363CF">
            <w:rPr>
              <w:rStyle w:val="Hyperlink"/>
              <w:rFonts w:ascii="Times New Roman" w:hAnsi="Times New Roman" w:cs="Times New Roman"/>
              <w:noProof/>
              <w:lang w:val="en-US"/>
            </w:rPr>
            <w:t>Cluster object</w:t>
          </w:r>
          <w:r>
            <w:rPr>
              <w:noProof/>
              <w:webHidden/>
            </w:rPr>
            <w:tab/>
          </w:r>
          <w:r>
            <w:rPr>
              <w:noProof/>
              <w:webHidden/>
            </w:rPr>
            <w:fldChar w:fldCharType="begin"/>
          </w:r>
          <w:r>
            <w:rPr>
              <w:noProof/>
              <w:webHidden/>
            </w:rPr>
            <w:instrText xml:space="preserve"> PAGEREF _Toc12460030 \h </w:instrText>
          </w:r>
          <w:r>
            <w:rPr>
              <w:noProof/>
              <w:webHidden/>
            </w:rPr>
          </w:r>
          <w:r>
            <w:rPr>
              <w:noProof/>
              <w:webHidden/>
            </w:rPr>
            <w:fldChar w:fldCharType="separate"/>
          </w:r>
          <w:ins w:id="92" w:author="Thomas Pany" w:date="2020-02-12T08:11:00Z">
            <w:r w:rsidR="00FC1AC4">
              <w:rPr>
                <w:noProof/>
                <w:webHidden/>
              </w:rPr>
              <w:t>14</w:t>
            </w:r>
          </w:ins>
          <w:del w:id="93" w:author="Thomas Pany" w:date="2020-02-11T10:36:00Z">
            <w:r w:rsidDel="009C4CAF">
              <w:rPr>
                <w:noProof/>
                <w:webHidden/>
              </w:rPr>
              <w:delText>12</w:delText>
            </w:r>
          </w:del>
          <w:r>
            <w:rPr>
              <w:noProof/>
              <w:webHidden/>
            </w:rPr>
            <w:fldChar w:fldCharType="end"/>
          </w:r>
          <w:r w:rsidRPr="007363CF">
            <w:rPr>
              <w:rStyle w:val="Hyperlink"/>
              <w:noProof/>
            </w:rPr>
            <w:fldChar w:fldCharType="end"/>
          </w:r>
        </w:p>
        <w:p w14:paraId="6F6DA1AB" w14:textId="1D1A3C67"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"_Toc12460031"</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6.2.4</w:t>
          </w:r>
          <w:r>
            <w:rPr>
              <w:rFonts w:eastAsiaTheme="minorEastAsia"/>
              <w:noProof/>
              <w:lang w:eastAsia="de-DE"/>
            </w:rPr>
            <w:tab/>
          </w:r>
          <w:r w:rsidRPr="007363CF">
            <w:rPr>
              <w:rStyle w:val="Hyperlink"/>
              <w:rFonts w:ascii="Times New Roman" w:hAnsi="Times New Roman" w:cs="Times New Roman"/>
              <w:noProof/>
              <w:lang w:val="en-US"/>
            </w:rPr>
            <w:t>Source object</w:t>
          </w:r>
          <w:r>
            <w:rPr>
              <w:noProof/>
              <w:webHidden/>
            </w:rPr>
            <w:tab/>
          </w:r>
          <w:r>
            <w:rPr>
              <w:noProof/>
              <w:webHidden/>
            </w:rPr>
            <w:fldChar w:fldCharType="begin"/>
          </w:r>
          <w:r>
            <w:rPr>
              <w:noProof/>
              <w:webHidden/>
            </w:rPr>
            <w:instrText xml:space="preserve"> PAGEREF _Toc12460031 \h </w:instrText>
          </w:r>
          <w:r>
            <w:rPr>
              <w:noProof/>
              <w:webHidden/>
            </w:rPr>
          </w:r>
          <w:r>
            <w:rPr>
              <w:noProof/>
              <w:webHidden/>
            </w:rPr>
            <w:fldChar w:fldCharType="separate"/>
          </w:r>
          <w:ins w:id="94" w:author="Thomas Pany" w:date="2020-02-12T08:11:00Z">
            <w:r w:rsidR="00FC1AC4">
              <w:rPr>
                <w:noProof/>
                <w:webHidden/>
              </w:rPr>
              <w:t>15</w:t>
            </w:r>
          </w:ins>
          <w:del w:id="95" w:author="Thomas Pany" w:date="2020-02-11T10:36:00Z">
            <w:r w:rsidDel="009C4CAF">
              <w:rPr>
                <w:noProof/>
                <w:webHidden/>
              </w:rPr>
              <w:delText>13</w:delText>
            </w:r>
          </w:del>
          <w:r>
            <w:rPr>
              <w:noProof/>
              <w:webHidden/>
            </w:rPr>
            <w:fldChar w:fldCharType="end"/>
          </w:r>
          <w:r w:rsidRPr="007363CF">
            <w:rPr>
              <w:rStyle w:val="Hyperlink"/>
              <w:noProof/>
            </w:rPr>
            <w:fldChar w:fldCharType="end"/>
          </w:r>
        </w:p>
        <w:p w14:paraId="5BE02005" w14:textId="1EC2C892"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"_Toc12460032"</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6.2.5</w:t>
          </w:r>
          <w:r>
            <w:rPr>
              <w:rFonts w:eastAsiaTheme="minorEastAsia"/>
              <w:noProof/>
              <w:lang w:eastAsia="de-DE"/>
            </w:rPr>
            <w:tab/>
          </w:r>
          <w:r w:rsidRPr="007363CF">
            <w:rPr>
              <w:rStyle w:val="Hyperlink"/>
              <w:rFonts w:ascii="Times New Roman" w:hAnsi="Times New Roman" w:cs="Times New Roman"/>
              <w:noProof/>
              <w:lang w:val="en-US"/>
            </w:rPr>
            <w:t>Band object</w:t>
          </w:r>
          <w:r>
            <w:rPr>
              <w:noProof/>
              <w:webHidden/>
            </w:rPr>
            <w:tab/>
          </w:r>
          <w:r>
            <w:rPr>
              <w:noProof/>
              <w:webHidden/>
            </w:rPr>
            <w:fldChar w:fldCharType="begin"/>
          </w:r>
          <w:r>
            <w:rPr>
              <w:noProof/>
              <w:webHidden/>
            </w:rPr>
            <w:instrText xml:space="preserve"> PAGEREF _Toc12460032 \h </w:instrText>
          </w:r>
          <w:r>
            <w:rPr>
              <w:noProof/>
              <w:webHidden/>
            </w:rPr>
          </w:r>
          <w:r>
            <w:rPr>
              <w:noProof/>
              <w:webHidden/>
            </w:rPr>
            <w:fldChar w:fldCharType="separate"/>
          </w:r>
          <w:ins w:id="96" w:author="Thomas Pany" w:date="2020-02-12T08:11:00Z">
            <w:r w:rsidR="00FC1AC4">
              <w:rPr>
                <w:noProof/>
                <w:webHidden/>
              </w:rPr>
              <w:t>15</w:t>
            </w:r>
          </w:ins>
          <w:del w:id="97" w:author="Thomas Pany" w:date="2020-02-11T10:36:00Z">
            <w:r w:rsidDel="009C4CAF">
              <w:rPr>
                <w:noProof/>
                <w:webHidden/>
              </w:rPr>
              <w:delText>13</w:delText>
            </w:r>
          </w:del>
          <w:r>
            <w:rPr>
              <w:noProof/>
              <w:webHidden/>
            </w:rPr>
            <w:fldChar w:fldCharType="end"/>
          </w:r>
          <w:r w:rsidRPr="007363CF">
            <w:rPr>
              <w:rStyle w:val="Hyperlink"/>
              <w:noProof/>
            </w:rPr>
            <w:fldChar w:fldCharType="end"/>
          </w:r>
        </w:p>
        <w:p w14:paraId="4039463E" w14:textId="47DA479F"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"_Toc12460033"</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6.2.6</w:t>
          </w:r>
          <w:r>
            <w:rPr>
              <w:rFonts w:eastAsiaTheme="minorEastAsia"/>
              <w:noProof/>
              <w:lang w:eastAsia="de-DE"/>
            </w:rPr>
            <w:tab/>
          </w:r>
          <w:r w:rsidRPr="007363CF">
            <w:rPr>
              <w:rStyle w:val="Hyperlink"/>
              <w:rFonts w:ascii="Times New Roman" w:hAnsi="Times New Roman" w:cs="Times New Roman"/>
              <w:noProof/>
              <w:lang w:val="en-US"/>
            </w:rPr>
            <w:t>Stream object</w:t>
          </w:r>
          <w:r>
            <w:rPr>
              <w:noProof/>
              <w:webHidden/>
            </w:rPr>
            <w:tab/>
          </w:r>
          <w:r>
            <w:rPr>
              <w:noProof/>
              <w:webHidden/>
            </w:rPr>
            <w:fldChar w:fldCharType="begin"/>
          </w:r>
          <w:r>
            <w:rPr>
              <w:noProof/>
              <w:webHidden/>
            </w:rPr>
            <w:instrText xml:space="preserve"> PAGEREF _Toc12460033 \h </w:instrText>
          </w:r>
          <w:r>
            <w:rPr>
              <w:noProof/>
              <w:webHidden/>
            </w:rPr>
          </w:r>
          <w:r>
            <w:rPr>
              <w:noProof/>
              <w:webHidden/>
            </w:rPr>
            <w:fldChar w:fldCharType="separate"/>
          </w:r>
          <w:ins w:id="98" w:author="Thomas Pany" w:date="2020-02-12T08:11:00Z">
            <w:r w:rsidR="00FC1AC4">
              <w:rPr>
                <w:noProof/>
                <w:webHidden/>
              </w:rPr>
              <w:t>16</w:t>
            </w:r>
          </w:ins>
          <w:del w:id="99" w:author="Thomas Pany" w:date="2020-02-11T10:36:00Z">
            <w:r w:rsidDel="009C4CAF">
              <w:rPr>
                <w:noProof/>
                <w:webHidden/>
              </w:rPr>
              <w:delText>14</w:delText>
            </w:r>
          </w:del>
          <w:r>
            <w:rPr>
              <w:noProof/>
              <w:webHidden/>
            </w:rPr>
            <w:fldChar w:fldCharType="end"/>
          </w:r>
          <w:r w:rsidRPr="007363CF">
            <w:rPr>
              <w:rStyle w:val="Hyperlink"/>
              <w:noProof/>
            </w:rPr>
            <w:fldChar w:fldCharType="end"/>
          </w:r>
        </w:p>
        <w:p w14:paraId="70489DF9" w14:textId="73533938"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"_Toc12460034"</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6.2.7</w:t>
          </w:r>
          <w:r>
            <w:rPr>
              <w:rFonts w:eastAsiaTheme="minorEastAsia"/>
              <w:noProof/>
              <w:lang w:eastAsia="de-DE"/>
            </w:rPr>
            <w:tab/>
          </w:r>
          <w:r w:rsidRPr="007363CF">
            <w:rPr>
              <w:rStyle w:val="Hyperlink"/>
              <w:rFonts w:ascii="Times New Roman" w:hAnsi="Times New Roman" w:cs="Times New Roman"/>
              <w:noProof/>
              <w:lang w:val="en-US"/>
            </w:rPr>
            <w:t>Lump object</w:t>
          </w:r>
          <w:r>
            <w:rPr>
              <w:noProof/>
              <w:webHidden/>
            </w:rPr>
            <w:tab/>
          </w:r>
          <w:r>
            <w:rPr>
              <w:noProof/>
              <w:webHidden/>
            </w:rPr>
            <w:fldChar w:fldCharType="begin"/>
          </w:r>
          <w:r>
            <w:rPr>
              <w:noProof/>
              <w:webHidden/>
            </w:rPr>
            <w:instrText xml:space="preserve"> PAGEREF _Toc12460034 \h </w:instrText>
          </w:r>
          <w:r>
            <w:rPr>
              <w:noProof/>
              <w:webHidden/>
            </w:rPr>
          </w:r>
          <w:r>
            <w:rPr>
              <w:noProof/>
              <w:webHidden/>
            </w:rPr>
            <w:fldChar w:fldCharType="separate"/>
          </w:r>
          <w:ins w:id="100" w:author="Thomas Pany" w:date="2020-02-12T08:11:00Z">
            <w:r w:rsidR="00FC1AC4">
              <w:rPr>
                <w:noProof/>
                <w:webHidden/>
              </w:rPr>
              <w:t>18</w:t>
            </w:r>
          </w:ins>
          <w:del w:id="101" w:author="Thomas Pany" w:date="2020-02-11T10:36:00Z">
            <w:r w:rsidDel="009C4CAF">
              <w:rPr>
                <w:noProof/>
                <w:webHidden/>
              </w:rPr>
              <w:delText>16</w:delText>
            </w:r>
          </w:del>
          <w:r>
            <w:rPr>
              <w:noProof/>
              <w:webHidden/>
            </w:rPr>
            <w:fldChar w:fldCharType="end"/>
          </w:r>
          <w:r w:rsidRPr="007363CF">
            <w:rPr>
              <w:rStyle w:val="Hyperlink"/>
              <w:noProof/>
            </w:rPr>
            <w:fldChar w:fldCharType="end"/>
          </w:r>
        </w:p>
        <w:p w14:paraId="2CE1576A" w14:textId="1F5A8D94"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"_Toc12460035"</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6.2.8</w:t>
          </w:r>
          <w:r>
            <w:rPr>
              <w:rFonts w:eastAsiaTheme="minorEastAsia"/>
              <w:noProof/>
              <w:lang w:eastAsia="de-DE"/>
            </w:rPr>
            <w:tab/>
          </w:r>
          <w:r w:rsidRPr="007363CF">
            <w:rPr>
              <w:rStyle w:val="Hyperlink"/>
              <w:rFonts w:ascii="Times New Roman" w:hAnsi="Times New Roman" w:cs="Times New Roman"/>
              <w:noProof/>
              <w:lang w:val="en-US"/>
            </w:rPr>
            <w:t>Chunk object</w:t>
          </w:r>
          <w:r>
            <w:rPr>
              <w:noProof/>
              <w:webHidden/>
            </w:rPr>
            <w:tab/>
          </w:r>
          <w:r>
            <w:rPr>
              <w:noProof/>
              <w:webHidden/>
            </w:rPr>
            <w:fldChar w:fldCharType="begin"/>
          </w:r>
          <w:r>
            <w:rPr>
              <w:noProof/>
              <w:webHidden/>
            </w:rPr>
            <w:instrText xml:space="preserve"> PAGEREF _Toc12460035 \h </w:instrText>
          </w:r>
          <w:r>
            <w:rPr>
              <w:noProof/>
              <w:webHidden/>
            </w:rPr>
          </w:r>
          <w:r>
            <w:rPr>
              <w:noProof/>
              <w:webHidden/>
            </w:rPr>
            <w:fldChar w:fldCharType="separate"/>
          </w:r>
          <w:ins w:id="102" w:author="Thomas Pany" w:date="2020-02-12T08:11:00Z">
            <w:r w:rsidR="00FC1AC4">
              <w:rPr>
                <w:noProof/>
                <w:webHidden/>
              </w:rPr>
              <w:t>19</w:t>
            </w:r>
          </w:ins>
          <w:del w:id="103" w:author="Thomas Pany" w:date="2020-02-11T10:36:00Z">
            <w:r w:rsidDel="009C4CAF">
              <w:rPr>
                <w:noProof/>
                <w:webHidden/>
              </w:rPr>
              <w:delText>17</w:delText>
            </w:r>
          </w:del>
          <w:r>
            <w:rPr>
              <w:noProof/>
              <w:webHidden/>
            </w:rPr>
            <w:fldChar w:fldCharType="end"/>
          </w:r>
          <w:r w:rsidRPr="007363CF">
            <w:rPr>
              <w:rStyle w:val="Hyperlink"/>
              <w:noProof/>
            </w:rPr>
            <w:fldChar w:fldCharType="end"/>
          </w:r>
        </w:p>
        <w:p w14:paraId="5BE33E05" w14:textId="53560049"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"_Toc12460036"</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6.2.9</w:t>
          </w:r>
          <w:r>
            <w:rPr>
              <w:rFonts w:eastAsiaTheme="minorEastAsia"/>
              <w:noProof/>
              <w:lang w:eastAsia="de-DE"/>
            </w:rPr>
            <w:tab/>
          </w:r>
          <w:r w:rsidRPr="007363CF">
            <w:rPr>
              <w:rStyle w:val="Hyperlink"/>
              <w:rFonts w:ascii="Times New Roman" w:hAnsi="Times New Roman" w:cs="Times New Roman"/>
              <w:noProof/>
              <w:lang w:val="en-US"/>
            </w:rPr>
            <w:t>Block object</w:t>
          </w:r>
          <w:r>
            <w:rPr>
              <w:noProof/>
              <w:webHidden/>
            </w:rPr>
            <w:tab/>
          </w:r>
          <w:r>
            <w:rPr>
              <w:noProof/>
              <w:webHidden/>
            </w:rPr>
            <w:fldChar w:fldCharType="begin"/>
          </w:r>
          <w:r>
            <w:rPr>
              <w:noProof/>
              <w:webHidden/>
            </w:rPr>
            <w:instrText xml:space="preserve"> PAGEREF _Toc12460036 \h </w:instrText>
          </w:r>
          <w:r>
            <w:rPr>
              <w:noProof/>
              <w:webHidden/>
            </w:rPr>
          </w:r>
          <w:r>
            <w:rPr>
              <w:noProof/>
              <w:webHidden/>
            </w:rPr>
            <w:fldChar w:fldCharType="separate"/>
          </w:r>
          <w:ins w:id="104" w:author="Thomas Pany" w:date="2020-02-12T08:11:00Z">
            <w:r w:rsidR="00FC1AC4">
              <w:rPr>
                <w:noProof/>
                <w:webHidden/>
              </w:rPr>
              <w:t>20</w:t>
            </w:r>
          </w:ins>
          <w:del w:id="105" w:author="Thomas Pany" w:date="2020-02-11T10:36:00Z">
            <w:r w:rsidDel="009C4CAF">
              <w:rPr>
                <w:noProof/>
                <w:webHidden/>
              </w:rPr>
              <w:delText>18</w:delText>
            </w:r>
          </w:del>
          <w:r>
            <w:rPr>
              <w:noProof/>
              <w:webHidden/>
            </w:rPr>
            <w:fldChar w:fldCharType="end"/>
          </w:r>
          <w:r w:rsidRPr="007363CF">
            <w:rPr>
              <w:rStyle w:val="Hyperlink"/>
              <w:noProof/>
            </w:rPr>
            <w:fldChar w:fldCharType="end"/>
          </w:r>
        </w:p>
        <w:p w14:paraId="37CF2EB8" w14:textId="666C46A9"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"_Toc12460037"</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6.2.10</w:t>
          </w:r>
          <w:r>
            <w:rPr>
              <w:rFonts w:eastAsiaTheme="minorEastAsia"/>
              <w:noProof/>
              <w:lang w:eastAsia="de-DE"/>
            </w:rPr>
            <w:tab/>
          </w:r>
          <w:r w:rsidRPr="007363CF">
            <w:rPr>
              <w:rStyle w:val="Hyperlink"/>
              <w:rFonts w:ascii="Times New Roman" w:hAnsi="Times New Roman" w:cs="Times New Roman"/>
              <w:noProof/>
              <w:lang w:val="en-US"/>
            </w:rPr>
            <w:t>Lane object</w:t>
          </w:r>
          <w:r>
            <w:rPr>
              <w:noProof/>
              <w:webHidden/>
            </w:rPr>
            <w:tab/>
          </w:r>
          <w:r>
            <w:rPr>
              <w:noProof/>
              <w:webHidden/>
            </w:rPr>
            <w:fldChar w:fldCharType="begin"/>
          </w:r>
          <w:r>
            <w:rPr>
              <w:noProof/>
              <w:webHidden/>
            </w:rPr>
            <w:instrText xml:space="preserve"> PAGEREF _Toc12460037 \h </w:instrText>
          </w:r>
          <w:r>
            <w:rPr>
              <w:noProof/>
              <w:webHidden/>
            </w:rPr>
          </w:r>
          <w:r>
            <w:rPr>
              <w:noProof/>
              <w:webHidden/>
            </w:rPr>
            <w:fldChar w:fldCharType="separate"/>
          </w:r>
          <w:ins w:id="106" w:author="Thomas Pany" w:date="2020-02-12T08:11:00Z">
            <w:r w:rsidR="00FC1AC4">
              <w:rPr>
                <w:noProof/>
                <w:webHidden/>
              </w:rPr>
              <w:t>22</w:t>
            </w:r>
          </w:ins>
          <w:del w:id="107" w:author="Thomas Pany" w:date="2020-02-11T10:36:00Z">
            <w:r w:rsidDel="009C4CAF">
              <w:rPr>
                <w:noProof/>
                <w:webHidden/>
              </w:rPr>
              <w:delText>20</w:delText>
            </w:r>
          </w:del>
          <w:r>
            <w:rPr>
              <w:noProof/>
              <w:webHidden/>
            </w:rPr>
            <w:fldChar w:fldCharType="end"/>
          </w:r>
          <w:r w:rsidRPr="007363CF">
            <w:rPr>
              <w:rStyle w:val="Hyperlink"/>
              <w:noProof/>
            </w:rPr>
            <w:fldChar w:fldCharType="end"/>
          </w:r>
        </w:p>
        <w:p w14:paraId="224007B6" w14:textId="3CB6E065"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"_Toc12460038"</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6.2.11</w:t>
          </w:r>
          <w:r>
            <w:rPr>
              <w:rFonts w:eastAsiaTheme="minorEastAsia"/>
              <w:noProof/>
              <w:lang w:eastAsia="de-DE"/>
            </w:rPr>
            <w:tab/>
          </w:r>
          <w:r w:rsidRPr="007363CF">
            <w:rPr>
              <w:rStyle w:val="Hyperlink"/>
              <w:rFonts w:ascii="Times New Roman" w:hAnsi="Times New Roman" w:cs="Times New Roman"/>
              <w:noProof/>
              <w:lang w:val="en-US"/>
            </w:rPr>
            <w:t>File object</w:t>
          </w:r>
          <w:r>
            <w:rPr>
              <w:noProof/>
              <w:webHidden/>
            </w:rPr>
            <w:tab/>
          </w:r>
          <w:r>
            <w:rPr>
              <w:noProof/>
              <w:webHidden/>
            </w:rPr>
            <w:fldChar w:fldCharType="begin"/>
          </w:r>
          <w:r>
            <w:rPr>
              <w:noProof/>
              <w:webHidden/>
            </w:rPr>
            <w:instrText xml:space="preserve"> PAGEREF _Toc12460038 \h </w:instrText>
          </w:r>
          <w:r>
            <w:rPr>
              <w:noProof/>
              <w:webHidden/>
            </w:rPr>
          </w:r>
          <w:r>
            <w:rPr>
              <w:noProof/>
              <w:webHidden/>
            </w:rPr>
            <w:fldChar w:fldCharType="separate"/>
          </w:r>
          <w:ins w:id="108" w:author="Thomas Pany" w:date="2020-02-12T08:11:00Z">
            <w:r w:rsidR="00FC1AC4">
              <w:rPr>
                <w:noProof/>
                <w:webHidden/>
              </w:rPr>
              <w:t>22</w:t>
            </w:r>
          </w:ins>
          <w:del w:id="109" w:author="Thomas Pany" w:date="2020-02-11T10:36:00Z">
            <w:r w:rsidDel="009C4CAF">
              <w:rPr>
                <w:noProof/>
                <w:webHidden/>
              </w:rPr>
              <w:delText>20</w:delText>
            </w:r>
          </w:del>
          <w:r>
            <w:rPr>
              <w:noProof/>
              <w:webHidden/>
            </w:rPr>
            <w:fldChar w:fldCharType="end"/>
          </w:r>
          <w:r w:rsidRPr="007363CF">
            <w:rPr>
              <w:rStyle w:val="Hyperlink"/>
              <w:noProof/>
            </w:rPr>
            <w:fldChar w:fldCharType="end"/>
          </w:r>
        </w:p>
        <w:p w14:paraId="0D7493CF" w14:textId="675C8519"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"_Toc12460039"</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6.2.12</w:t>
          </w:r>
          <w:r>
            <w:rPr>
              <w:rFonts w:eastAsiaTheme="minorEastAsia"/>
              <w:noProof/>
              <w:lang w:eastAsia="de-DE"/>
            </w:rPr>
            <w:tab/>
          </w:r>
          <w:r w:rsidRPr="007363CF">
            <w:rPr>
              <w:rStyle w:val="Hyperlink"/>
              <w:rFonts w:ascii="Times New Roman" w:hAnsi="Times New Roman" w:cs="Times New Roman"/>
              <w:noProof/>
              <w:lang w:val="en-US"/>
            </w:rPr>
            <w:t>FileSet object</w:t>
          </w:r>
          <w:r>
            <w:rPr>
              <w:noProof/>
              <w:webHidden/>
            </w:rPr>
            <w:tab/>
          </w:r>
          <w:r>
            <w:rPr>
              <w:noProof/>
              <w:webHidden/>
            </w:rPr>
            <w:fldChar w:fldCharType="begin"/>
          </w:r>
          <w:r>
            <w:rPr>
              <w:noProof/>
              <w:webHidden/>
            </w:rPr>
            <w:instrText xml:space="preserve"> PAGEREF _Toc12460039 \h </w:instrText>
          </w:r>
          <w:r>
            <w:rPr>
              <w:noProof/>
              <w:webHidden/>
            </w:rPr>
          </w:r>
          <w:r>
            <w:rPr>
              <w:noProof/>
              <w:webHidden/>
            </w:rPr>
            <w:fldChar w:fldCharType="separate"/>
          </w:r>
          <w:ins w:id="110" w:author="Thomas Pany" w:date="2020-02-12T08:11:00Z">
            <w:r w:rsidR="00FC1AC4">
              <w:rPr>
                <w:noProof/>
                <w:webHidden/>
              </w:rPr>
              <w:t>23</w:t>
            </w:r>
          </w:ins>
          <w:del w:id="111" w:author="Thomas Pany" w:date="2020-02-11T10:36:00Z">
            <w:r w:rsidDel="009C4CAF">
              <w:rPr>
                <w:noProof/>
                <w:webHidden/>
              </w:rPr>
              <w:delText>21</w:delText>
            </w:r>
          </w:del>
          <w:r>
            <w:rPr>
              <w:noProof/>
              <w:webHidden/>
            </w:rPr>
            <w:fldChar w:fldCharType="end"/>
          </w:r>
          <w:r w:rsidRPr="007363CF">
            <w:rPr>
              <w:rStyle w:val="Hyperlink"/>
              <w:noProof/>
            </w:rPr>
            <w:fldChar w:fldCharType="end"/>
          </w:r>
        </w:p>
        <w:p w14:paraId="4C5712A3" w14:textId="1AE42EA5" w:rsidR="0079790C" w:rsidRDefault="0079790C">
          <w:pPr>
            <w:pStyle w:val="Verzeichnis2"/>
            <w:tabs>
              <w:tab w:val="left" w:pos="88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"_Toc12460040"</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6.3</w:t>
          </w:r>
          <w:r>
            <w:rPr>
              <w:rFonts w:eastAsiaTheme="minorEastAsia"/>
              <w:noProof/>
              <w:lang w:eastAsia="de-DE"/>
            </w:rPr>
            <w:tab/>
          </w:r>
          <w:r w:rsidRPr="007363CF">
            <w:rPr>
              <w:rStyle w:val="Hyperlink"/>
              <w:rFonts w:ascii="Times New Roman" w:hAnsi="Times New Roman" w:cs="Times New Roman"/>
              <w:noProof/>
              <w:lang w:val="en-US"/>
            </w:rPr>
            <w:t>Foundation Classes</w:t>
          </w:r>
          <w:r>
            <w:rPr>
              <w:noProof/>
              <w:webHidden/>
            </w:rPr>
            <w:tab/>
          </w:r>
          <w:r>
            <w:rPr>
              <w:noProof/>
              <w:webHidden/>
            </w:rPr>
            <w:fldChar w:fldCharType="begin"/>
          </w:r>
          <w:r>
            <w:rPr>
              <w:noProof/>
              <w:webHidden/>
            </w:rPr>
            <w:instrText xml:space="preserve"> PAGEREF _Toc12460040 \h </w:instrText>
          </w:r>
          <w:r>
            <w:rPr>
              <w:noProof/>
              <w:webHidden/>
            </w:rPr>
          </w:r>
          <w:r>
            <w:rPr>
              <w:noProof/>
              <w:webHidden/>
            </w:rPr>
            <w:fldChar w:fldCharType="separate"/>
          </w:r>
          <w:ins w:id="112" w:author="Thomas Pany" w:date="2020-02-12T08:11:00Z">
            <w:r w:rsidR="00FC1AC4">
              <w:rPr>
                <w:noProof/>
                <w:webHidden/>
              </w:rPr>
              <w:t>24</w:t>
            </w:r>
          </w:ins>
          <w:del w:id="113" w:author="Thomas Pany" w:date="2020-02-11T10:36:00Z">
            <w:r w:rsidDel="009C4CAF">
              <w:rPr>
                <w:noProof/>
                <w:webHidden/>
              </w:rPr>
              <w:delText>22</w:delText>
            </w:r>
          </w:del>
          <w:r>
            <w:rPr>
              <w:noProof/>
              <w:webHidden/>
            </w:rPr>
            <w:fldChar w:fldCharType="end"/>
          </w:r>
          <w:r w:rsidRPr="007363CF">
            <w:rPr>
              <w:rStyle w:val="Hyperlink"/>
              <w:noProof/>
            </w:rPr>
            <w:fldChar w:fldCharType="end"/>
          </w:r>
        </w:p>
        <w:p w14:paraId="4372D806" w14:textId="6E93A86A"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"_Toc12460041"</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6.3.1</w:t>
          </w:r>
          <w:r>
            <w:rPr>
              <w:rFonts w:eastAsiaTheme="minorEastAsia"/>
              <w:noProof/>
              <w:lang w:eastAsia="de-DE"/>
            </w:rPr>
            <w:tab/>
          </w:r>
          <w:r w:rsidRPr="007363CF">
            <w:rPr>
              <w:rStyle w:val="Hyperlink"/>
              <w:rFonts w:ascii="Times New Roman" w:hAnsi="Times New Roman" w:cs="Times New Roman"/>
              <w:noProof/>
              <w:lang w:val="en-US"/>
            </w:rPr>
            <w:t>URI</w:t>
          </w:r>
          <w:r>
            <w:rPr>
              <w:noProof/>
              <w:webHidden/>
            </w:rPr>
            <w:tab/>
          </w:r>
          <w:r>
            <w:rPr>
              <w:noProof/>
              <w:webHidden/>
            </w:rPr>
            <w:fldChar w:fldCharType="begin"/>
          </w:r>
          <w:r>
            <w:rPr>
              <w:noProof/>
              <w:webHidden/>
            </w:rPr>
            <w:instrText xml:space="preserve"> PAGEREF _Toc12460041 \h </w:instrText>
          </w:r>
          <w:r>
            <w:rPr>
              <w:noProof/>
              <w:webHidden/>
            </w:rPr>
          </w:r>
          <w:r>
            <w:rPr>
              <w:noProof/>
              <w:webHidden/>
            </w:rPr>
            <w:fldChar w:fldCharType="separate"/>
          </w:r>
          <w:ins w:id="114" w:author="Thomas Pany" w:date="2020-02-12T08:11:00Z">
            <w:r w:rsidR="00FC1AC4">
              <w:rPr>
                <w:noProof/>
                <w:webHidden/>
              </w:rPr>
              <w:t>24</w:t>
            </w:r>
          </w:ins>
          <w:del w:id="115" w:author="Thomas Pany" w:date="2020-02-11T10:36:00Z">
            <w:r w:rsidDel="009C4CAF">
              <w:rPr>
                <w:noProof/>
                <w:webHidden/>
              </w:rPr>
              <w:delText>22</w:delText>
            </w:r>
          </w:del>
          <w:r>
            <w:rPr>
              <w:noProof/>
              <w:webHidden/>
            </w:rPr>
            <w:fldChar w:fldCharType="end"/>
          </w:r>
          <w:r w:rsidRPr="007363CF">
            <w:rPr>
              <w:rStyle w:val="Hyperlink"/>
              <w:noProof/>
            </w:rPr>
            <w:fldChar w:fldCharType="end"/>
          </w:r>
        </w:p>
        <w:p w14:paraId="27D62BBB" w14:textId="6A2C253E"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"_Toc12460042"</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6.3.2</w:t>
          </w:r>
          <w:r>
            <w:rPr>
              <w:rFonts w:eastAsiaTheme="minorEastAsia"/>
              <w:noProof/>
              <w:lang w:eastAsia="de-DE"/>
            </w:rPr>
            <w:tab/>
          </w:r>
          <w:r w:rsidRPr="007363CF">
            <w:rPr>
              <w:rStyle w:val="Hyperlink"/>
              <w:rFonts w:ascii="Times New Roman" w:hAnsi="Times New Roman" w:cs="Times New Roman"/>
              <w:noProof/>
              <w:lang w:val="en-US"/>
            </w:rPr>
            <w:t>DateTime</w:t>
          </w:r>
          <w:r>
            <w:rPr>
              <w:noProof/>
              <w:webHidden/>
            </w:rPr>
            <w:tab/>
          </w:r>
          <w:r>
            <w:rPr>
              <w:noProof/>
              <w:webHidden/>
            </w:rPr>
            <w:fldChar w:fldCharType="begin"/>
          </w:r>
          <w:r>
            <w:rPr>
              <w:noProof/>
              <w:webHidden/>
            </w:rPr>
            <w:instrText xml:space="preserve"> PAGEREF _Toc12460042 \h </w:instrText>
          </w:r>
          <w:r>
            <w:rPr>
              <w:noProof/>
              <w:webHidden/>
            </w:rPr>
          </w:r>
          <w:r>
            <w:rPr>
              <w:noProof/>
              <w:webHidden/>
            </w:rPr>
            <w:fldChar w:fldCharType="separate"/>
          </w:r>
          <w:ins w:id="116" w:author="Thomas Pany" w:date="2020-02-12T08:11:00Z">
            <w:r w:rsidR="00FC1AC4">
              <w:rPr>
                <w:noProof/>
                <w:webHidden/>
              </w:rPr>
              <w:t>24</w:t>
            </w:r>
          </w:ins>
          <w:del w:id="117" w:author="Thomas Pany" w:date="2020-02-11T10:36:00Z">
            <w:r w:rsidDel="009C4CAF">
              <w:rPr>
                <w:noProof/>
                <w:webHidden/>
              </w:rPr>
              <w:delText>22</w:delText>
            </w:r>
          </w:del>
          <w:r>
            <w:rPr>
              <w:noProof/>
              <w:webHidden/>
            </w:rPr>
            <w:fldChar w:fldCharType="end"/>
          </w:r>
          <w:r w:rsidRPr="007363CF">
            <w:rPr>
              <w:rStyle w:val="Hyperlink"/>
              <w:noProof/>
            </w:rPr>
            <w:fldChar w:fldCharType="end"/>
          </w:r>
        </w:p>
        <w:p w14:paraId="5E587EB2" w14:textId="4E0CD934"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"_Toc12460043"</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6.3.3</w:t>
          </w:r>
          <w:r>
            <w:rPr>
              <w:rFonts w:eastAsiaTheme="minorEastAsia"/>
              <w:noProof/>
              <w:lang w:eastAsia="de-DE"/>
            </w:rPr>
            <w:tab/>
          </w:r>
          <w:r w:rsidRPr="007363CF">
            <w:rPr>
              <w:rStyle w:val="Hyperlink"/>
              <w:rFonts w:ascii="Times New Roman" w:hAnsi="Times New Roman" w:cs="Times New Roman"/>
              <w:noProof/>
              <w:lang w:val="en-US"/>
            </w:rPr>
            <w:t>Frequency</w:t>
          </w:r>
          <w:r>
            <w:rPr>
              <w:noProof/>
              <w:webHidden/>
            </w:rPr>
            <w:tab/>
          </w:r>
          <w:r>
            <w:rPr>
              <w:noProof/>
              <w:webHidden/>
            </w:rPr>
            <w:fldChar w:fldCharType="begin"/>
          </w:r>
          <w:r>
            <w:rPr>
              <w:noProof/>
              <w:webHidden/>
            </w:rPr>
            <w:instrText xml:space="preserve"> PAGEREF _Toc12460043 \h </w:instrText>
          </w:r>
          <w:r>
            <w:rPr>
              <w:noProof/>
              <w:webHidden/>
            </w:rPr>
          </w:r>
          <w:r>
            <w:rPr>
              <w:noProof/>
              <w:webHidden/>
            </w:rPr>
            <w:fldChar w:fldCharType="separate"/>
          </w:r>
          <w:ins w:id="118" w:author="Thomas Pany" w:date="2020-02-12T08:11:00Z">
            <w:r w:rsidR="00FC1AC4">
              <w:rPr>
                <w:noProof/>
                <w:webHidden/>
              </w:rPr>
              <w:t>24</w:t>
            </w:r>
          </w:ins>
          <w:del w:id="119" w:author="Thomas Pany" w:date="2020-02-11T10:36:00Z">
            <w:r w:rsidDel="009C4CAF">
              <w:rPr>
                <w:noProof/>
                <w:webHidden/>
              </w:rPr>
              <w:delText>22</w:delText>
            </w:r>
          </w:del>
          <w:r>
            <w:rPr>
              <w:noProof/>
              <w:webHidden/>
            </w:rPr>
            <w:fldChar w:fldCharType="end"/>
          </w:r>
          <w:r w:rsidRPr="007363CF">
            <w:rPr>
              <w:rStyle w:val="Hyperlink"/>
              <w:noProof/>
            </w:rPr>
            <w:fldChar w:fldCharType="end"/>
          </w:r>
        </w:p>
        <w:p w14:paraId="040163BC" w14:textId="2BB0BF1A"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"_Toc12460044"</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6.3.4</w:t>
          </w:r>
          <w:r>
            <w:rPr>
              <w:rFonts w:eastAsiaTheme="minorEastAsia"/>
              <w:noProof/>
              <w:lang w:eastAsia="de-DE"/>
            </w:rPr>
            <w:tab/>
          </w:r>
          <w:r w:rsidRPr="007363CF">
            <w:rPr>
              <w:rStyle w:val="Hyperlink"/>
              <w:rFonts w:ascii="Times New Roman" w:hAnsi="Times New Roman" w:cs="Times New Roman"/>
              <w:noProof/>
              <w:lang w:val="en-US"/>
            </w:rPr>
            <w:t>Duration</w:t>
          </w:r>
          <w:r>
            <w:rPr>
              <w:noProof/>
              <w:webHidden/>
            </w:rPr>
            <w:tab/>
          </w:r>
          <w:r>
            <w:rPr>
              <w:noProof/>
              <w:webHidden/>
            </w:rPr>
            <w:fldChar w:fldCharType="begin"/>
          </w:r>
          <w:r>
            <w:rPr>
              <w:noProof/>
              <w:webHidden/>
            </w:rPr>
            <w:instrText xml:space="preserve"> PAGEREF _Toc12460044 \h </w:instrText>
          </w:r>
          <w:r>
            <w:rPr>
              <w:noProof/>
              <w:webHidden/>
            </w:rPr>
          </w:r>
          <w:r>
            <w:rPr>
              <w:noProof/>
              <w:webHidden/>
            </w:rPr>
            <w:fldChar w:fldCharType="separate"/>
          </w:r>
          <w:ins w:id="120" w:author="Thomas Pany" w:date="2020-02-12T08:11:00Z">
            <w:r w:rsidR="00FC1AC4">
              <w:rPr>
                <w:noProof/>
                <w:webHidden/>
              </w:rPr>
              <w:t>24</w:t>
            </w:r>
          </w:ins>
          <w:del w:id="121" w:author="Thomas Pany" w:date="2020-02-11T10:36:00Z">
            <w:r w:rsidDel="009C4CAF">
              <w:rPr>
                <w:noProof/>
                <w:webHidden/>
              </w:rPr>
              <w:delText>22</w:delText>
            </w:r>
          </w:del>
          <w:r>
            <w:rPr>
              <w:noProof/>
              <w:webHidden/>
            </w:rPr>
            <w:fldChar w:fldCharType="end"/>
          </w:r>
          <w:r w:rsidRPr="007363CF">
            <w:rPr>
              <w:rStyle w:val="Hyperlink"/>
              <w:noProof/>
            </w:rPr>
            <w:fldChar w:fldCharType="end"/>
          </w:r>
        </w:p>
        <w:p w14:paraId="445BDA72" w14:textId="3492E742"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"_Toc12460045"</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6.3.5</w:t>
          </w:r>
          <w:r>
            <w:rPr>
              <w:rFonts w:eastAsiaTheme="minorEastAsia"/>
              <w:noProof/>
              <w:lang w:eastAsia="de-DE"/>
            </w:rPr>
            <w:tab/>
          </w:r>
          <w:r w:rsidRPr="007363CF">
            <w:rPr>
              <w:rStyle w:val="Hyperlink"/>
              <w:rFonts w:ascii="Times New Roman" w:hAnsi="Times New Roman" w:cs="Times New Roman"/>
              <w:noProof/>
              <w:lang w:val="en-US"/>
            </w:rPr>
            <w:t>Position</w:t>
          </w:r>
          <w:r>
            <w:rPr>
              <w:noProof/>
              <w:webHidden/>
            </w:rPr>
            <w:tab/>
          </w:r>
          <w:r>
            <w:rPr>
              <w:noProof/>
              <w:webHidden/>
            </w:rPr>
            <w:fldChar w:fldCharType="begin"/>
          </w:r>
          <w:r>
            <w:rPr>
              <w:noProof/>
              <w:webHidden/>
            </w:rPr>
            <w:instrText xml:space="preserve"> PAGEREF _Toc12460045 \h </w:instrText>
          </w:r>
          <w:r>
            <w:rPr>
              <w:noProof/>
              <w:webHidden/>
            </w:rPr>
          </w:r>
          <w:r>
            <w:rPr>
              <w:noProof/>
              <w:webHidden/>
            </w:rPr>
            <w:fldChar w:fldCharType="separate"/>
          </w:r>
          <w:ins w:id="122" w:author="Thomas Pany" w:date="2020-02-12T08:11:00Z">
            <w:r w:rsidR="00FC1AC4">
              <w:rPr>
                <w:noProof/>
                <w:webHidden/>
              </w:rPr>
              <w:t>25</w:t>
            </w:r>
          </w:ins>
          <w:del w:id="123" w:author="Thomas Pany" w:date="2020-02-11T10:36:00Z">
            <w:r w:rsidDel="009C4CAF">
              <w:rPr>
                <w:noProof/>
                <w:webHidden/>
              </w:rPr>
              <w:delText>23</w:delText>
            </w:r>
          </w:del>
          <w:r>
            <w:rPr>
              <w:noProof/>
              <w:webHidden/>
            </w:rPr>
            <w:fldChar w:fldCharType="end"/>
          </w:r>
          <w:r w:rsidRPr="007363CF">
            <w:rPr>
              <w:rStyle w:val="Hyperlink"/>
              <w:noProof/>
            </w:rPr>
            <w:fldChar w:fldCharType="end"/>
          </w:r>
        </w:p>
        <w:p w14:paraId="12D81545" w14:textId="65FD9B81"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"_Toc12460046"</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6.3.6</w:t>
          </w:r>
          <w:r>
            <w:rPr>
              <w:rFonts w:eastAsiaTheme="minorEastAsia"/>
              <w:noProof/>
              <w:lang w:eastAsia="de-DE"/>
            </w:rPr>
            <w:tab/>
          </w:r>
          <w:r w:rsidRPr="007363CF">
            <w:rPr>
              <w:rStyle w:val="Hyperlink"/>
              <w:rFonts w:ascii="Times New Roman" w:hAnsi="Times New Roman" w:cs="Times New Roman"/>
              <w:noProof/>
              <w:lang w:val="en-US"/>
            </w:rPr>
            <w:t>Origin</w:t>
          </w:r>
          <w:r>
            <w:rPr>
              <w:noProof/>
              <w:webHidden/>
            </w:rPr>
            <w:tab/>
          </w:r>
          <w:r>
            <w:rPr>
              <w:noProof/>
              <w:webHidden/>
            </w:rPr>
            <w:fldChar w:fldCharType="begin"/>
          </w:r>
          <w:r>
            <w:rPr>
              <w:noProof/>
              <w:webHidden/>
            </w:rPr>
            <w:instrText xml:space="preserve"> PAGEREF _Toc12460046 \h </w:instrText>
          </w:r>
          <w:r>
            <w:rPr>
              <w:noProof/>
              <w:webHidden/>
            </w:rPr>
          </w:r>
          <w:r>
            <w:rPr>
              <w:noProof/>
              <w:webHidden/>
            </w:rPr>
            <w:fldChar w:fldCharType="separate"/>
          </w:r>
          <w:ins w:id="124" w:author="Thomas Pany" w:date="2020-02-12T08:11:00Z">
            <w:r w:rsidR="00FC1AC4">
              <w:rPr>
                <w:noProof/>
                <w:webHidden/>
              </w:rPr>
              <w:t>25</w:t>
            </w:r>
          </w:ins>
          <w:del w:id="125" w:author="Thomas Pany" w:date="2020-02-11T10:36:00Z">
            <w:r w:rsidDel="009C4CAF">
              <w:rPr>
                <w:noProof/>
                <w:webHidden/>
              </w:rPr>
              <w:delText>23</w:delText>
            </w:r>
          </w:del>
          <w:r>
            <w:rPr>
              <w:noProof/>
              <w:webHidden/>
            </w:rPr>
            <w:fldChar w:fldCharType="end"/>
          </w:r>
          <w:r w:rsidRPr="007363CF">
            <w:rPr>
              <w:rStyle w:val="Hyperlink"/>
              <w:noProof/>
            </w:rPr>
            <w:fldChar w:fldCharType="end"/>
          </w:r>
        </w:p>
        <w:p w14:paraId="06B4A0FB" w14:textId="32625DBF"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lastRenderedPageBreak/>
            <w:fldChar w:fldCharType="begin"/>
          </w:r>
          <w:r w:rsidRPr="007363CF">
            <w:rPr>
              <w:rStyle w:val="Hyperlink"/>
              <w:noProof/>
            </w:rPr>
            <w:instrText xml:space="preserve"> </w:instrText>
          </w:r>
          <w:r>
            <w:rPr>
              <w:noProof/>
            </w:rPr>
            <w:instrText>HYPERLINK \l "_Toc12460047"</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6.3.7</w:t>
          </w:r>
          <w:r>
            <w:rPr>
              <w:rFonts w:eastAsiaTheme="minorEastAsia"/>
              <w:noProof/>
              <w:lang w:eastAsia="de-DE"/>
            </w:rPr>
            <w:tab/>
          </w:r>
          <w:r w:rsidRPr="007363CF">
            <w:rPr>
              <w:rStyle w:val="Hyperlink"/>
              <w:rFonts w:ascii="Times New Roman" w:hAnsi="Times New Roman" w:cs="Times New Roman"/>
              <w:noProof/>
              <w:lang w:val="en-US"/>
            </w:rPr>
            <w:t>Orientation</w:t>
          </w:r>
          <w:r>
            <w:rPr>
              <w:noProof/>
              <w:webHidden/>
            </w:rPr>
            <w:tab/>
          </w:r>
          <w:r>
            <w:rPr>
              <w:noProof/>
              <w:webHidden/>
            </w:rPr>
            <w:fldChar w:fldCharType="begin"/>
          </w:r>
          <w:r>
            <w:rPr>
              <w:noProof/>
              <w:webHidden/>
            </w:rPr>
            <w:instrText xml:space="preserve"> PAGEREF _Toc12460047 \h </w:instrText>
          </w:r>
          <w:r>
            <w:rPr>
              <w:noProof/>
              <w:webHidden/>
            </w:rPr>
          </w:r>
          <w:r>
            <w:rPr>
              <w:noProof/>
              <w:webHidden/>
            </w:rPr>
            <w:fldChar w:fldCharType="separate"/>
          </w:r>
          <w:ins w:id="126" w:author="Thomas Pany" w:date="2020-02-12T08:11:00Z">
            <w:r w:rsidR="00FC1AC4">
              <w:rPr>
                <w:noProof/>
                <w:webHidden/>
              </w:rPr>
              <w:t>25</w:t>
            </w:r>
          </w:ins>
          <w:del w:id="127" w:author="Thomas Pany" w:date="2020-02-11T10:36:00Z">
            <w:r w:rsidDel="009C4CAF">
              <w:rPr>
                <w:noProof/>
                <w:webHidden/>
              </w:rPr>
              <w:delText>23</w:delText>
            </w:r>
          </w:del>
          <w:r>
            <w:rPr>
              <w:noProof/>
              <w:webHidden/>
            </w:rPr>
            <w:fldChar w:fldCharType="end"/>
          </w:r>
          <w:r w:rsidRPr="007363CF">
            <w:rPr>
              <w:rStyle w:val="Hyperlink"/>
              <w:noProof/>
            </w:rPr>
            <w:fldChar w:fldCharType="end"/>
          </w:r>
        </w:p>
        <w:p w14:paraId="5A907767" w14:textId="30349170" w:rsidR="0079790C" w:rsidRDefault="0079790C">
          <w:pPr>
            <w:pStyle w:val="Verzeichnis3"/>
            <w:tabs>
              <w:tab w:val="left" w:pos="1320"/>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"_Toc12460048"</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6.3.8</w:t>
          </w:r>
          <w:r>
            <w:rPr>
              <w:rFonts w:eastAsiaTheme="minorEastAsia"/>
              <w:noProof/>
              <w:lang w:eastAsia="de-DE"/>
            </w:rPr>
            <w:tab/>
          </w:r>
          <w:r w:rsidRPr="007363CF">
            <w:rPr>
              <w:rStyle w:val="Hyperlink"/>
              <w:rFonts w:ascii="Times New Roman" w:hAnsi="Times New Roman" w:cs="Times New Roman"/>
              <w:noProof/>
              <w:lang w:val="en-US"/>
            </w:rPr>
            <w:t>String</w:t>
          </w:r>
          <w:r>
            <w:rPr>
              <w:noProof/>
              <w:webHidden/>
            </w:rPr>
            <w:tab/>
          </w:r>
          <w:r>
            <w:rPr>
              <w:noProof/>
              <w:webHidden/>
            </w:rPr>
            <w:fldChar w:fldCharType="begin"/>
          </w:r>
          <w:r>
            <w:rPr>
              <w:noProof/>
              <w:webHidden/>
            </w:rPr>
            <w:instrText xml:space="preserve"> PAGEREF _Toc12460048 \h </w:instrText>
          </w:r>
          <w:r>
            <w:rPr>
              <w:noProof/>
              <w:webHidden/>
            </w:rPr>
          </w:r>
          <w:r>
            <w:rPr>
              <w:noProof/>
              <w:webHidden/>
            </w:rPr>
            <w:fldChar w:fldCharType="separate"/>
          </w:r>
          <w:ins w:id="128" w:author="Thomas Pany" w:date="2020-02-12T08:11:00Z">
            <w:r w:rsidR="00FC1AC4">
              <w:rPr>
                <w:noProof/>
                <w:webHidden/>
              </w:rPr>
              <w:t>25</w:t>
            </w:r>
          </w:ins>
          <w:del w:id="129" w:author="Thomas Pany" w:date="2020-02-11T10:36:00Z">
            <w:r w:rsidDel="009C4CAF">
              <w:rPr>
                <w:noProof/>
                <w:webHidden/>
              </w:rPr>
              <w:delText>23</w:delText>
            </w:r>
          </w:del>
          <w:r>
            <w:rPr>
              <w:noProof/>
              <w:webHidden/>
            </w:rPr>
            <w:fldChar w:fldCharType="end"/>
          </w:r>
          <w:r w:rsidRPr="007363CF">
            <w:rPr>
              <w:rStyle w:val="Hyperlink"/>
              <w:noProof/>
            </w:rPr>
            <w:fldChar w:fldCharType="end"/>
          </w:r>
        </w:p>
        <w:p w14:paraId="7341896D" w14:textId="2D86CD4B" w:rsidR="0079790C" w:rsidRDefault="0079790C">
          <w:pPr>
            <w:pStyle w:val="Verzeichnis1"/>
            <w:tabs>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"_Toc12460049"</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Appendix I: Encoding Function</w:t>
          </w:r>
          <w:r>
            <w:rPr>
              <w:noProof/>
              <w:webHidden/>
            </w:rPr>
            <w:tab/>
          </w:r>
          <w:r>
            <w:rPr>
              <w:noProof/>
              <w:webHidden/>
            </w:rPr>
            <w:fldChar w:fldCharType="begin"/>
          </w:r>
          <w:r>
            <w:rPr>
              <w:noProof/>
              <w:webHidden/>
            </w:rPr>
            <w:instrText xml:space="preserve"> PAGEREF _Toc12460049 \h </w:instrText>
          </w:r>
          <w:r>
            <w:rPr>
              <w:noProof/>
              <w:webHidden/>
            </w:rPr>
          </w:r>
          <w:r>
            <w:rPr>
              <w:noProof/>
              <w:webHidden/>
            </w:rPr>
            <w:fldChar w:fldCharType="separate"/>
          </w:r>
          <w:ins w:id="130" w:author="Thomas Pany" w:date="2020-02-12T08:11:00Z">
            <w:r w:rsidR="00FC1AC4">
              <w:rPr>
                <w:noProof/>
                <w:webHidden/>
              </w:rPr>
              <w:t>26</w:t>
            </w:r>
          </w:ins>
          <w:del w:id="131" w:author="Thomas Pany" w:date="2020-02-11T10:36:00Z">
            <w:r w:rsidDel="009C4CAF">
              <w:rPr>
                <w:noProof/>
                <w:webHidden/>
              </w:rPr>
              <w:delText>24</w:delText>
            </w:r>
          </w:del>
          <w:r>
            <w:rPr>
              <w:noProof/>
              <w:webHidden/>
            </w:rPr>
            <w:fldChar w:fldCharType="end"/>
          </w:r>
          <w:r w:rsidRPr="007363CF">
            <w:rPr>
              <w:rStyle w:val="Hyperlink"/>
              <w:noProof/>
            </w:rPr>
            <w:fldChar w:fldCharType="end"/>
          </w:r>
        </w:p>
        <w:p w14:paraId="344200BA" w14:textId="3DE8E7F9" w:rsidR="0079790C" w:rsidRDefault="0079790C">
          <w:pPr>
            <w:pStyle w:val="Verzeichnis1"/>
            <w:tabs>
              <w:tab w:val="right" w:leader="dot" w:pos="9016"/>
            </w:tabs>
            <w:rPr>
              <w:rFonts w:eastAsiaTheme="minorEastAsia"/>
              <w:noProof/>
              <w:lang w:eastAsia="de-DE"/>
            </w:rPr>
          </w:pPr>
          <w:r w:rsidRPr="007363CF">
            <w:rPr>
              <w:rStyle w:val="Hyperlink"/>
              <w:noProof/>
            </w:rPr>
            <w:fldChar w:fldCharType="begin"/>
          </w:r>
          <w:r w:rsidRPr="007363CF">
            <w:rPr>
              <w:rStyle w:val="Hyperlink"/>
              <w:noProof/>
            </w:rPr>
            <w:instrText xml:space="preserve"> </w:instrText>
          </w:r>
          <w:r>
            <w:rPr>
              <w:noProof/>
            </w:rPr>
            <w:instrText>HYPERLINK \l "_Toc12460050"</w:instrText>
          </w:r>
          <w:r w:rsidRPr="007363CF">
            <w:rPr>
              <w:rStyle w:val="Hyperlink"/>
              <w:noProof/>
            </w:rPr>
            <w:instrText xml:space="preserve"> </w:instrText>
          </w:r>
          <w:r w:rsidRPr="007363CF">
            <w:rPr>
              <w:rStyle w:val="Hyperlink"/>
              <w:noProof/>
            </w:rPr>
            <w:fldChar w:fldCharType="separate"/>
          </w:r>
          <w:r w:rsidRPr="007363CF">
            <w:rPr>
              <w:rStyle w:val="Hyperlink"/>
              <w:rFonts w:ascii="Times New Roman" w:hAnsi="Times New Roman" w:cs="Times New Roman"/>
              <w:noProof/>
              <w:lang w:val="en-US"/>
            </w:rPr>
            <w:t>Appendix II: Future Extensions</w:t>
          </w:r>
          <w:r>
            <w:rPr>
              <w:noProof/>
              <w:webHidden/>
            </w:rPr>
            <w:tab/>
          </w:r>
          <w:r>
            <w:rPr>
              <w:noProof/>
              <w:webHidden/>
            </w:rPr>
            <w:fldChar w:fldCharType="begin"/>
          </w:r>
          <w:r>
            <w:rPr>
              <w:noProof/>
              <w:webHidden/>
            </w:rPr>
            <w:instrText xml:space="preserve"> PAGEREF _Toc12460050 \h </w:instrText>
          </w:r>
          <w:r>
            <w:rPr>
              <w:noProof/>
              <w:webHidden/>
            </w:rPr>
          </w:r>
          <w:r>
            <w:rPr>
              <w:noProof/>
              <w:webHidden/>
            </w:rPr>
            <w:fldChar w:fldCharType="separate"/>
          </w:r>
          <w:ins w:id="132" w:author="Thomas Pany" w:date="2020-02-12T08:11:00Z">
            <w:r w:rsidR="00FC1AC4">
              <w:rPr>
                <w:noProof/>
                <w:webHidden/>
              </w:rPr>
              <w:t>28</w:t>
            </w:r>
          </w:ins>
          <w:del w:id="133" w:author="Thomas Pany" w:date="2020-02-11T10:36:00Z">
            <w:r w:rsidDel="009C4CAF">
              <w:rPr>
                <w:noProof/>
                <w:webHidden/>
              </w:rPr>
              <w:delText>26</w:delText>
            </w:r>
          </w:del>
          <w:r>
            <w:rPr>
              <w:noProof/>
              <w:webHidden/>
            </w:rPr>
            <w:fldChar w:fldCharType="end"/>
          </w:r>
          <w:r w:rsidRPr="007363CF">
            <w:rPr>
              <w:rStyle w:val="Hyperlink"/>
              <w:noProof/>
            </w:rPr>
            <w:fldChar w:fldCharType="end"/>
          </w:r>
        </w:p>
        <w:p w14:paraId="508205B4" w14:textId="77777777" w:rsidR="00C507EE" w:rsidRPr="00224DB6" w:rsidRDefault="00C507EE">
          <w:pPr>
            <w:rPr>
              <w:lang w:val="en-US"/>
            </w:rPr>
          </w:pPr>
          <w:r w:rsidRPr="00224DB6">
            <w:rPr>
              <w:b/>
              <w:bCs/>
              <w:noProof/>
              <w:lang w:val="en-US"/>
            </w:rPr>
            <w:fldChar w:fldCharType="end"/>
          </w:r>
        </w:p>
      </w:sdtContent>
    </w:sdt>
    <w:p w14:paraId="2721BDC8" w14:textId="77777777" w:rsidR="00C507EE" w:rsidRPr="00224DB6" w:rsidRDefault="00C507EE">
      <w:pPr>
        <w:rPr>
          <w:rFonts w:ascii="Times New Roman" w:hAnsi="Times New Roman" w:cs="Times New Roman"/>
          <w:lang w:val="en-US"/>
        </w:rPr>
      </w:pPr>
      <w:r w:rsidRPr="00224DB6">
        <w:rPr>
          <w:rFonts w:ascii="Times New Roman" w:hAnsi="Times New Roman" w:cs="Times New Roman"/>
          <w:lang w:val="en-US"/>
        </w:rPr>
        <w:br w:type="page"/>
      </w:r>
    </w:p>
    <w:p w14:paraId="547A7101" w14:textId="77777777" w:rsidR="002419BB" w:rsidRPr="00224DB6" w:rsidRDefault="002419BB" w:rsidP="002419BB">
      <w:pPr>
        <w:pStyle w:val="Table"/>
        <w:rPr>
          <w:b/>
        </w:rPr>
      </w:pPr>
      <w:r w:rsidRPr="00224DB6">
        <w:rPr>
          <w:b/>
        </w:rPr>
        <w:lastRenderedPageBreak/>
        <w:t>List of Figures</w:t>
      </w:r>
    </w:p>
    <w:p w14:paraId="32C6C80B" w14:textId="577704F3" w:rsidR="0079790C" w:rsidRDefault="002419BB">
      <w:pPr>
        <w:pStyle w:val="Abbildungsverzeichnis"/>
        <w:tabs>
          <w:tab w:val="right" w:leader="dot" w:pos="9016"/>
        </w:tabs>
        <w:rPr>
          <w:rFonts w:eastAsiaTheme="minorEastAsia"/>
          <w:noProof/>
          <w:lang w:eastAsia="de-DE"/>
        </w:rPr>
      </w:pPr>
      <w:r w:rsidRPr="00224DB6">
        <w:rPr>
          <w:b/>
          <w:lang w:val="en-US"/>
        </w:rPr>
        <w:fldChar w:fldCharType="begin"/>
      </w:r>
      <w:r w:rsidRPr="00224DB6">
        <w:rPr>
          <w:b/>
          <w:lang w:val="en-US"/>
        </w:rPr>
        <w:instrText xml:space="preserve"> TOC \h \z \c "Figure" </w:instrText>
      </w:r>
      <w:r w:rsidRPr="00224DB6">
        <w:rPr>
          <w:b/>
          <w:lang w:val="en-US"/>
        </w:rPr>
        <w:fldChar w:fldCharType="separate"/>
      </w:r>
      <w:r w:rsidR="006F0486">
        <w:fldChar w:fldCharType="begin"/>
      </w:r>
      <w:r w:rsidR="006F0486">
        <w:instrText xml:space="preserve"> HYPERLINK \l "_Toc12460051" </w:instrText>
      </w:r>
      <w:r w:rsidR="006F0486">
        <w:fldChar w:fldCharType="separate"/>
      </w:r>
      <w:r w:rsidR="0079790C" w:rsidRPr="00607D2D">
        <w:rPr>
          <w:rStyle w:val="Hyperlink"/>
          <w:rFonts w:ascii="Times New Roman" w:hAnsi="Times New Roman" w:cs="Times New Roman"/>
          <w:noProof/>
          <w:lang w:val="en-US"/>
        </w:rPr>
        <w:t>Figure 1 - Fundamental GNSS SDR data collection topologies</w:t>
      </w:r>
      <w:r w:rsidR="0079790C">
        <w:rPr>
          <w:noProof/>
          <w:webHidden/>
        </w:rPr>
        <w:tab/>
      </w:r>
      <w:r w:rsidR="0079790C">
        <w:rPr>
          <w:noProof/>
          <w:webHidden/>
        </w:rPr>
        <w:fldChar w:fldCharType="begin"/>
      </w:r>
      <w:r w:rsidR="0079790C">
        <w:rPr>
          <w:noProof/>
          <w:webHidden/>
        </w:rPr>
        <w:instrText xml:space="preserve"> PAGEREF _Toc12460051 \h </w:instrText>
      </w:r>
      <w:r w:rsidR="0079790C">
        <w:rPr>
          <w:noProof/>
          <w:webHidden/>
        </w:rPr>
      </w:r>
      <w:r w:rsidR="0079790C">
        <w:rPr>
          <w:noProof/>
          <w:webHidden/>
        </w:rPr>
        <w:fldChar w:fldCharType="separate"/>
      </w:r>
      <w:ins w:id="134" w:author="Thomas Pany" w:date="2020-02-12T08:11:00Z">
        <w:r w:rsidR="00FC1AC4">
          <w:rPr>
            <w:noProof/>
            <w:webHidden/>
          </w:rPr>
          <w:t>7</w:t>
        </w:r>
      </w:ins>
      <w:del w:id="135" w:author="Thomas Pany" w:date="2020-02-12T08:09:00Z">
        <w:r w:rsidR="009C4CAF" w:rsidDel="006F0486">
          <w:rPr>
            <w:noProof/>
            <w:webHidden/>
          </w:rPr>
          <w:delText>7</w:delText>
        </w:r>
      </w:del>
      <w:r w:rsidR="0079790C">
        <w:rPr>
          <w:noProof/>
          <w:webHidden/>
        </w:rPr>
        <w:fldChar w:fldCharType="end"/>
      </w:r>
      <w:r w:rsidR="006F0486">
        <w:rPr>
          <w:noProof/>
        </w:rPr>
        <w:fldChar w:fldCharType="end"/>
      </w:r>
    </w:p>
    <w:p w14:paraId="0EF52404" w14:textId="55DF0141" w:rsidR="0079790C" w:rsidRDefault="0079790C">
      <w:pPr>
        <w:pStyle w:val="Abbildungsverzeichnis"/>
        <w:tabs>
          <w:tab w:val="right" w:leader="dot" w:pos="9016"/>
        </w:tabs>
        <w:rPr>
          <w:rFonts w:eastAsiaTheme="minorEastAsia"/>
          <w:noProof/>
          <w:lang w:eastAsia="de-DE"/>
        </w:rPr>
      </w:pPr>
      <w:r w:rsidRPr="00607D2D">
        <w:rPr>
          <w:rStyle w:val="Hyperlink"/>
          <w:noProof/>
        </w:rPr>
        <w:fldChar w:fldCharType="begin"/>
      </w:r>
      <w:r w:rsidRPr="00607D2D">
        <w:rPr>
          <w:rStyle w:val="Hyperlink"/>
          <w:noProof/>
        </w:rPr>
        <w:instrText xml:space="preserve"> </w:instrText>
      </w:r>
      <w:r>
        <w:rPr>
          <w:noProof/>
        </w:rPr>
        <w:instrText>HYPERLINK \l "_Toc12460052"</w:instrText>
      </w:r>
      <w:r w:rsidRPr="00607D2D">
        <w:rPr>
          <w:rStyle w:val="Hyperlink"/>
          <w:noProof/>
        </w:rPr>
        <w:instrText xml:space="preserve"> </w:instrText>
      </w:r>
      <w:r w:rsidRPr="00607D2D">
        <w:rPr>
          <w:rStyle w:val="Hyperlink"/>
          <w:noProof/>
        </w:rPr>
        <w:fldChar w:fldCharType="separate"/>
      </w:r>
      <w:r w:rsidRPr="00607D2D">
        <w:rPr>
          <w:rStyle w:val="Hyperlink"/>
          <w:rFonts w:ascii="Times New Roman" w:hAnsi="Times New Roman" w:cs="Times New Roman"/>
          <w:noProof/>
          <w:lang w:val="en-US"/>
        </w:rPr>
        <w:t>Figure 2 - Overview of core metadata classes and generation</w:t>
      </w:r>
      <w:r>
        <w:rPr>
          <w:noProof/>
          <w:webHidden/>
        </w:rPr>
        <w:tab/>
      </w:r>
      <w:r>
        <w:rPr>
          <w:noProof/>
          <w:webHidden/>
        </w:rPr>
        <w:fldChar w:fldCharType="begin"/>
      </w:r>
      <w:r>
        <w:rPr>
          <w:noProof/>
          <w:webHidden/>
        </w:rPr>
        <w:instrText xml:space="preserve"> PAGEREF _Toc12460052 \h </w:instrText>
      </w:r>
      <w:r>
        <w:rPr>
          <w:noProof/>
          <w:webHidden/>
        </w:rPr>
      </w:r>
      <w:r>
        <w:rPr>
          <w:noProof/>
          <w:webHidden/>
        </w:rPr>
        <w:fldChar w:fldCharType="separate"/>
      </w:r>
      <w:ins w:id="136" w:author="Thomas Pany" w:date="2020-02-12T08:11:00Z">
        <w:r w:rsidR="00FC1AC4">
          <w:rPr>
            <w:noProof/>
            <w:webHidden/>
          </w:rPr>
          <w:t>10</w:t>
        </w:r>
      </w:ins>
      <w:del w:id="137" w:author="Thomas Pany" w:date="2020-02-11T10:36:00Z">
        <w:r w:rsidDel="009C4CAF">
          <w:rPr>
            <w:noProof/>
            <w:webHidden/>
          </w:rPr>
          <w:delText>9</w:delText>
        </w:r>
      </w:del>
      <w:r>
        <w:rPr>
          <w:noProof/>
          <w:webHidden/>
        </w:rPr>
        <w:fldChar w:fldCharType="end"/>
      </w:r>
      <w:r w:rsidRPr="00607D2D">
        <w:rPr>
          <w:rStyle w:val="Hyperlink"/>
          <w:noProof/>
        </w:rPr>
        <w:fldChar w:fldCharType="end"/>
      </w:r>
    </w:p>
    <w:p w14:paraId="6D737502" w14:textId="1D7A81D4" w:rsidR="0079790C" w:rsidRDefault="0079790C">
      <w:pPr>
        <w:pStyle w:val="Abbildungsverzeichnis"/>
        <w:tabs>
          <w:tab w:val="right" w:leader="dot" w:pos="9016"/>
        </w:tabs>
        <w:rPr>
          <w:rFonts w:eastAsiaTheme="minorEastAsia"/>
          <w:noProof/>
          <w:lang w:eastAsia="de-DE"/>
        </w:rPr>
      </w:pPr>
      <w:r w:rsidRPr="00607D2D">
        <w:rPr>
          <w:rStyle w:val="Hyperlink"/>
          <w:noProof/>
        </w:rPr>
        <w:fldChar w:fldCharType="begin"/>
      </w:r>
      <w:r w:rsidRPr="00607D2D">
        <w:rPr>
          <w:rStyle w:val="Hyperlink"/>
          <w:noProof/>
        </w:rPr>
        <w:instrText xml:space="preserve"> </w:instrText>
      </w:r>
      <w:r>
        <w:rPr>
          <w:noProof/>
        </w:rPr>
        <w:instrText>HYPERLINK \l "_Toc12460053"</w:instrText>
      </w:r>
      <w:r w:rsidRPr="00607D2D">
        <w:rPr>
          <w:rStyle w:val="Hyperlink"/>
          <w:noProof/>
        </w:rPr>
        <w:instrText xml:space="preserve"> </w:instrText>
      </w:r>
      <w:r w:rsidRPr="00607D2D">
        <w:rPr>
          <w:rStyle w:val="Hyperlink"/>
          <w:noProof/>
        </w:rPr>
        <w:fldChar w:fldCharType="separate"/>
      </w:r>
      <w:r w:rsidRPr="00607D2D">
        <w:rPr>
          <w:rStyle w:val="Hyperlink"/>
          <w:rFonts w:ascii="Times New Roman" w:hAnsi="Times New Roman" w:cs="Times New Roman"/>
          <w:noProof/>
          <w:lang w:val="en-US"/>
        </w:rPr>
        <w:t>Figure 3 - GNSS metadata class model (UML 2.0)</w:t>
      </w:r>
      <w:r>
        <w:rPr>
          <w:noProof/>
          <w:webHidden/>
        </w:rPr>
        <w:tab/>
      </w:r>
      <w:r>
        <w:rPr>
          <w:noProof/>
          <w:webHidden/>
        </w:rPr>
        <w:fldChar w:fldCharType="begin"/>
      </w:r>
      <w:r>
        <w:rPr>
          <w:noProof/>
          <w:webHidden/>
        </w:rPr>
        <w:instrText xml:space="preserve"> PAGEREF _Toc12460053 \h </w:instrText>
      </w:r>
      <w:r>
        <w:rPr>
          <w:noProof/>
          <w:webHidden/>
        </w:rPr>
      </w:r>
      <w:r>
        <w:rPr>
          <w:noProof/>
          <w:webHidden/>
        </w:rPr>
        <w:fldChar w:fldCharType="separate"/>
      </w:r>
      <w:ins w:id="138" w:author="Thomas Pany" w:date="2020-02-12T08:11:00Z">
        <w:r w:rsidR="00FC1AC4">
          <w:rPr>
            <w:noProof/>
            <w:webHidden/>
          </w:rPr>
          <w:t>11</w:t>
        </w:r>
      </w:ins>
      <w:del w:id="139" w:author="Thomas Pany" w:date="2020-02-11T10:36:00Z">
        <w:r w:rsidDel="009C4CAF">
          <w:rPr>
            <w:noProof/>
            <w:webHidden/>
          </w:rPr>
          <w:delText>10</w:delText>
        </w:r>
      </w:del>
      <w:r>
        <w:rPr>
          <w:noProof/>
          <w:webHidden/>
        </w:rPr>
        <w:fldChar w:fldCharType="end"/>
      </w:r>
      <w:r w:rsidRPr="00607D2D">
        <w:rPr>
          <w:rStyle w:val="Hyperlink"/>
          <w:noProof/>
        </w:rPr>
        <w:fldChar w:fldCharType="end"/>
      </w:r>
    </w:p>
    <w:p w14:paraId="015CB97A" w14:textId="6DB0E455" w:rsidR="0079790C" w:rsidRDefault="0079790C">
      <w:pPr>
        <w:pStyle w:val="Abbildungsverzeichnis"/>
        <w:tabs>
          <w:tab w:val="right" w:leader="dot" w:pos="9016"/>
        </w:tabs>
        <w:rPr>
          <w:rFonts w:eastAsiaTheme="minorEastAsia"/>
          <w:noProof/>
          <w:lang w:eastAsia="de-DE"/>
        </w:rPr>
      </w:pPr>
      <w:r w:rsidRPr="00607D2D">
        <w:rPr>
          <w:rStyle w:val="Hyperlink"/>
          <w:noProof/>
        </w:rPr>
        <w:fldChar w:fldCharType="begin"/>
      </w:r>
      <w:r w:rsidRPr="00607D2D">
        <w:rPr>
          <w:rStyle w:val="Hyperlink"/>
          <w:noProof/>
        </w:rPr>
        <w:instrText xml:space="preserve"> </w:instrText>
      </w:r>
      <w:r>
        <w:rPr>
          <w:noProof/>
        </w:rPr>
        <w:instrText>HYPERLINK \l "_Toc12460054"</w:instrText>
      </w:r>
      <w:r w:rsidRPr="00607D2D">
        <w:rPr>
          <w:rStyle w:val="Hyperlink"/>
          <w:noProof/>
        </w:rPr>
        <w:instrText xml:space="preserve"> </w:instrText>
      </w:r>
      <w:r w:rsidRPr="00607D2D">
        <w:rPr>
          <w:rStyle w:val="Hyperlink"/>
          <w:noProof/>
        </w:rPr>
        <w:fldChar w:fldCharType="separate"/>
      </w:r>
      <w:r w:rsidRPr="00607D2D">
        <w:rPr>
          <w:rStyle w:val="Hyperlink"/>
          <w:rFonts w:ascii="Times New Roman" w:hAnsi="Times New Roman" w:cs="Times New Roman"/>
          <w:noProof/>
          <w:lang w:val="en-US"/>
        </w:rPr>
        <w:t>Figure 4 - Core metadata classes specialize the base metadata element, which has a unique identifier (id), links to related artifacts (URI) and comments</w:t>
      </w:r>
      <w:r>
        <w:rPr>
          <w:noProof/>
          <w:webHidden/>
        </w:rPr>
        <w:tab/>
      </w:r>
      <w:r>
        <w:rPr>
          <w:noProof/>
          <w:webHidden/>
        </w:rPr>
        <w:fldChar w:fldCharType="begin"/>
      </w:r>
      <w:r>
        <w:rPr>
          <w:noProof/>
          <w:webHidden/>
        </w:rPr>
        <w:instrText xml:space="preserve"> PAGEREF _Toc12460054 \h </w:instrText>
      </w:r>
      <w:r>
        <w:rPr>
          <w:noProof/>
          <w:webHidden/>
        </w:rPr>
      </w:r>
      <w:r>
        <w:rPr>
          <w:noProof/>
          <w:webHidden/>
        </w:rPr>
        <w:fldChar w:fldCharType="separate"/>
      </w:r>
      <w:ins w:id="140" w:author="Thomas Pany" w:date="2020-02-12T08:11:00Z">
        <w:r w:rsidR="00FC1AC4">
          <w:rPr>
            <w:noProof/>
            <w:webHidden/>
          </w:rPr>
          <w:t>11</w:t>
        </w:r>
      </w:ins>
      <w:del w:id="141" w:author="Thomas Pany" w:date="2020-02-11T10:36:00Z">
        <w:r w:rsidDel="009C4CAF">
          <w:rPr>
            <w:noProof/>
            <w:webHidden/>
          </w:rPr>
          <w:delText>10</w:delText>
        </w:r>
      </w:del>
      <w:r>
        <w:rPr>
          <w:noProof/>
          <w:webHidden/>
        </w:rPr>
        <w:fldChar w:fldCharType="end"/>
      </w:r>
      <w:r w:rsidRPr="00607D2D">
        <w:rPr>
          <w:rStyle w:val="Hyperlink"/>
          <w:noProof/>
        </w:rPr>
        <w:fldChar w:fldCharType="end"/>
      </w:r>
    </w:p>
    <w:p w14:paraId="5D443896" w14:textId="19DCA24F" w:rsidR="0079790C" w:rsidRDefault="0079790C">
      <w:pPr>
        <w:pStyle w:val="Abbildungsverzeichnis"/>
        <w:tabs>
          <w:tab w:val="right" w:leader="dot" w:pos="9016"/>
        </w:tabs>
        <w:rPr>
          <w:rFonts w:eastAsiaTheme="minorEastAsia"/>
          <w:noProof/>
          <w:lang w:eastAsia="de-DE"/>
        </w:rPr>
      </w:pPr>
      <w:r w:rsidRPr="00607D2D">
        <w:rPr>
          <w:rStyle w:val="Hyperlink"/>
          <w:noProof/>
        </w:rPr>
        <w:fldChar w:fldCharType="begin"/>
      </w:r>
      <w:r w:rsidRPr="00607D2D">
        <w:rPr>
          <w:rStyle w:val="Hyperlink"/>
          <w:noProof/>
        </w:rPr>
        <w:instrText xml:space="preserve"> </w:instrText>
      </w:r>
      <w:r>
        <w:rPr>
          <w:noProof/>
        </w:rPr>
        <w:instrText>HYPERLINK \l "_Toc12460055"</w:instrText>
      </w:r>
      <w:r w:rsidRPr="00607D2D">
        <w:rPr>
          <w:rStyle w:val="Hyperlink"/>
          <w:noProof/>
        </w:rPr>
        <w:instrText xml:space="preserve"> </w:instrText>
      </w:r>
      <w:r w:rsidRPr="00607D2D">
        <w:rPr>
          <w:rStyle w:val="Hyperlink"/>
          <w:noProof/>
        </w:rPr>
        <w:fldChar w:fldCharType="separate"/>
      </w:r>
      <w:r w:rsidRPr="00607D2D">
        <w:rPr>
          <w:rStyle w:val="Hyperlink"/>
          <w:rFonts w:ascii="Times New Roman" w:hAnsi="Times New Roman" w:cs="Times New Roman"/>
          <w:noProof/>
          <w:lang w:val="en-US"/>
        </w:rPr>
        <w:t>Figure 5 - Intentional aliasing of a multiband signal to baseband</w:t>
      </w:r>
      <w:r>
        <w:rPr>
          <w:noProof/>
          <w:webHidden/>
        </w:rPr>
        <w:tab/>
      </w:r>
      <w:r>
        <w:rPr>
          <w:noProof/>
          <w:webHidden/>
        </w:rPr>
        <w:fldChar w:fldCharType="begin"/>
      </w:r>
      <w:r>
        <w:rPr>
          <w:noProof/>
          <w:webHidden/>
        </w:rPr>
        <w:instrText xml:space="preserve"> PAGEREF _Toc12460055 \h </w:instrText>
      </w:r>
      <w:r>
        <w:rPr>
          <w:noProof/>
          <w:webHidden/>
        </w:rPr>
      </w:r>
      <w:r>
        <w:rPr>
          <w:noProof/>
          <w:webHidden/>
        </w:rPr>
        <w:fldChar w:fldCharType="separate"/>
      </w:r>
      <w:ins w:id="142" w:author="Thomas Pany" w:date="2020-02-12T08:11:00Z">
        <w:r w:rsidR="00FC1AC4">
          <w:rPr>
            <w:noProof/>
            <w:webHidden/>
          </w:rPr>
          <w:t>16</w:t>
        </w:r>
      </w:ins>
      <w:del w:id="143" w:author="Thomas Pany" w:date="2020-02-11T10:36:00Z">
        <w:r w:rsidDel="009C4CAF">
          <w:rPr>
            <w:noProof/>
            <w:webHidden/>
          </w:rPr>
          <w:delText>14</w:delText>
        </w:r>
      </w:del>
      <w:r>
        <w:rPr>
          <w:noProof/>
          <w:webHidden/>
        </w:rPr>
        <w:fldChar w:fldCharType="end"/>
      </w:r>
      <w:r w:rsidRPr="00607D2D">
        <w:rPr>
          <w:rStyle w:val="Hyperlink"/>
          <w:noProof/>
        </w:rPr>
        <w:fldChar w:fldCharType="end"/>
      </w:r>
    </w:p>
    <w:p w14:paraId="1D3BC656" w14:textId="29E6E626" w:rsidR="0079790C" w:rsidRDefault="0079790C">
      <w:pPr>
        <w:pStyle w:val="Abbildungsverzeichnis"/>
        <w:tabs>
          <w:tab w:val="right" w:leader="dot" w:pos="9016"/>
        </w:tabs>
        <w:rPr>
          <w:rFonts w:eastAsiaTheme="minorEastAsia"/>
          <w:noProof/>
          <w:lang w:eastAsia="de-DE"/>
        </w:rPr>
      </w:pPr>
      <w:r w:rsidRPr="00607D2D">
        <w:rPr>
          <w:rStyle w:val="Hyperlink"/>
          <w:noProof/>
        </w:rPr>
        <w:fldChar w:fldCharType="begin"/>
      </w:r>
      <w:r w:rsidRPr="00607D2D">
        <w:rPr>
          <w:rStyle w:val="Hyperlink"/>
          <w:noProof/>
        </w:rPr>
        <w:instrText xml:space="preserve"> </w:instrText>
      </w:r>
      <w:r>
        <w:rPr>
          <w:noProof/>
        </w:rPr>
        <w:instrText>HYPERLINK \l "_Toc12460056"</w:instrText>
      </w:r>
      <w:r w:rsidRPr="00607D2D">
        <w:rPr>
          <w:rStyle w:val="Hyperlink"/>
          <w:noProof/>
        </w:rPr>
        <w:instrText xml:space="preserve"> </w:instrText>
      </w:r>
      <w:r w:rsidRPr="00607D2D">
        <w:rPr>
          <w:rStyle w:val="Hyperlink"/>
          <w:noProof/>
        </w:rPr>
        <w:fldChar w:fldCharType="separate"/>
      </w:r>
      <w:r w:rsidRPr="00607D2D">
        <w:rPr>
          <w:rStyle w:val="Hyperlink"/>
          <w:rFonts w:ascii="Times New Roman" w:hAnsi="Times New Roman" w:cs="Times New Roman"/>
          <w:noProof/>
          <w:lang w:val="en-US"/>
        </w:rPr>
        <w:t>Figure 6 - Illustration of multiple bands present in a stream</w:t>
      </w:r>
      <w:r>
        <w:rPr>
          <w:noProof/>
          <w:webHidden/>
        </w:rPr>
        <w:tab/>
      </w:r>
      <w:r>
        <w:rPr>
          <w:noProof/>
          <w:webHidden/>
        </w:rPr>
        <w:fldChar w:fldCharType="begin"/>
      </w:r>
      <w:r>
        <w:rPr>
          <w:noProof/>
          <w:webHidden/>
        </w:rPr>
        <w:instrText xml:space="preserve"> PAGEREF _Toc12460056 \h </w:instrText>
      </w:r>
      <w:r>
        <w:rPr>
          <w:noProof/>
          <w:webHidden/>
        </w:rPr>
      </w:r>
      <w:r>
        <w:rPr>
          <w:noProof/>
          <w:webHidden/>
        </w:rPr>
        <w:fldChar w:fldCharType="separate"/>
      </w:r>
      <w:ins w:id="144" w:author="Thomas Pany" w:date="2020-02-12T08:11:00Z">
        <w:r w:rsidR="00FC1AC4">
          <w:rPr>
            <w:noProof/>
            <w:webHidden/>
          </w:rPr>
          <w:t>16</w:t>
        </w:r>
      </w:ins>
      <w:del w:id="145" w:author="Thomas Pany" w:date="2020-02-11T10:36:00Z">
        <w:r w:rsidDel="009C4CAF">
          <w:rPr>
            <w:noProof/>
            <w:webHidden/>
          </w:rPr>
          <w:delText>14</w:delText>
        </w:r>
      </w:del>
      <w:r>
        <w:rPr>
          <w:noProof/>
          <w:webHidden/>
        </w:rPr>
        <w:fldChar w:fldCharType="end"/>
      </w:r>
      <w:r w:rsidRPr="00607D2D">
        <w:rPr>
          <w:rStyle w:val="Hyperlink"/>
          <w:noProof/>
        </w:rPr>
        <w:fldChar w:fldCharType="end"/>
      </w:r>
    </w:p>
    <w:p w14:paraId="19348924" w14:textId="24DCB752" w:rsidR="0079790C" w:rsidRDefault="0079790C">
      <w:pPr>
        <w:pStyle w:val="Abbildungsverzeichnis"/>
        <w:tabs>
          <w:tab w:val="right" w:leader="dot" w:pos="9016"/>
        </w:tabs>
        <w:rPr>
          <w:rFonts w:eastAsiaTheme="minorEastAsia"/>
          <w:noProof/>
          <w:lang w:eastAsia="de-DE"/>
        </w:rPr>
      </w:pPr>
      <w:r w:rsidRPr="00607D2D">
        <w:rPr>
          <w:rStyle w:val="Hyperlink"/>
          <w:noProof/>
        </w:rPr>
        <w:fldChar w:fldCharType="begin"/>
      </w:r>
      <w:r w:rsidRPr="00607D2D">
        <w:rPr>
          <w:rStyle w:val="Hyperlink"/>
          <w:noProof/>
        </w:rPr>
        <w:instrText xml:space="preserve"> </w:instrText>
      </w:r>
      <w:r>
        <w:rPr>
          <w:noProof/>
        </w:rPr>
        <w:instrText>HYPERLINK \l "_Toc12460057"</w:instrText>
      </w:r>
      <w:r w:rsidRPr="00607D2D">
        <w:rPr>
          <w:rStyle w:val="Hyperlink"/>
          <w:noProof/>
        </w:rPr>
        <w:instrText xml:space="preserve"> </w:instrText>
      </w:r>
      <w:r w:rsidRPr="00607D2D">
        <w:rPr>
          <w:rStyle w:val="Hyperlink"/>
          <w:noProof/>
        </w:rPr>
        <w:fldChar w:fldCharType="separate"/>
      </w:r>
      <w:r w:rsidRPr="00607D2D">
        <w:rPr>
          <w:rStyle w:val="Hyperlink"/>
          <w:rFonts w:ascii="Times New Roman" w:hAnsi="Times New Roman" w:cs="Times New Roman"/>
          <w:noProof/>
          <w:lang w:val="en-US"/>
        </w:rPr>
        <w:t>Figure 7 - Illustration of a lump containing samples from N streams</w:t>
      </w:r>
      <w:r>
        <w:rPr>
          <w:noProof/>
          <w:webHidden/>
        </w:rPr>
        <w:tab/>
      </w:r>
      <w:r>
        <w:rPr>
          <w:noProof/>
          <w:webHidden/>
        </w:rPr>
        <w:fldChar w:fldCharType="begin"/>
      </w:r>
      <w:r>
        <w:rPr>
          <w:noProof/>
          <w:webHidden/>
        </w:rPr>
        <w:instrText xml:space="preserve"> PAGEREF _Toc12460057 \h </w:instrText>
      </w:r>
      <w:r>
        <w:rPr>
          <w:noProof/>
          <w:webHidden/>
        </w:rPr>
      </w:r>
      <w:r>
        <w:rPr>
          <w:noProof/>
          <w:webHidden/>
        </w:rPr>
        <w:fldChar w:fldCharType="separate"/>
      </w:r>
      <w:ins w:id="146" w:author="Thomas Pany" w:date="2020-02-12T08:11:00Z">
        <w:r w:rsidR="00FC1AC4">
          <w:rPr>
            <w:noProof/>
            <w:webHidden/>
          </w:rPr>
          <w:t>18</w:t>
        </w:r>
      </w:ins>
      <w:del w:id="147" w:author="Thomas Pany" w:date="2020-02-11T10:36:00Z">
        <w:r w:rsidDel="009C4CAF">
          <w:rPr>
            <w:noProof/>
            <w:webHidden/>
          </w:rPr>
          <w:delText>16</w:delText>
        </w:r>
      </w:del>
      <w:r>
        <w:rPr>
          <w:noProof/>
          <w:webHidden/>
        </w:rPr>
        <w:fldChar w:fldCharType="end"/>
      </w:r>
      <w:r w:rsidRPr="00607D2D">
        <w:rPr>
          <w:rStyle w:val="Hyperlink"/>
          <w:noProof/>
        </w:rPr>
        <w:fldChar w:fldCharType="end"/>
      </w:r>
    </w:p>
    <w:p w14:paraId="0F7DF0E3" w14:textId="18951E0E" w:rsidR="0079790C" w:rsidRDefault="0079790C">
      <w:pPr>
        <w:pStyle w:val="Abbildungsverzeichnis"/>
        <w:tabs>
          <w:tab w:val="right" w:leader="dot" w:pos="9016"/>
        </w:tabs>
        <w:rPr>
          <w:rFonts w:eastAsiaTheme="minorEastAsia"/>
          <w:noProof/>
          <w:lang w:eastAsia="de-DE"/>
        </w:rPr>
      </w:pPr>
      <w:r w:rsidRPr="00607D2D">
        <w:rPr>
          <w:rStyle w:val="Hyperlink"/>
          <w:noProof/>
        </w:rPr>
        <w:fldChar w:fldCharType="begin"/>
      </w:r>
      <w:r w:rsidRPr="00607D2D">
        <w:rPr>
          <w:rStyle w:val="Hyperlink"/>
          <w:noProof/>
        </w:rPr>
        <w:instrText xml:space="preserve"> </w:instrText>
      </w:r>
      <w:r>
        <w:rPr>
          <w:noProof/>
        </w:rPr>
        <w:instrText>HYPERLINK \l "_Toc12460058"</w:instrText>
      </w:r>
      <w:r w:rsidRPr="00607D2D">
        <w:rPr>
          <w:rStyle w:val="Hyperlink"/>
          <w:noProof/>
        </w:rPr>
        <w:instrText xml:space="preserve"> </w:instrText>
      </w:r>
      <w:r w:rsidRPr="00607D2D">
        <w:rPr>
          <w:rStyle w:val="Hyperlink"/>
          <w:noProof/>
        </w:rPr>
        <w:fldChar w:fldCharType="separate"/>
      </w:r>
      <w:r w:rsidRPr="00607D2D">
        <w:rPr>
          <w:rStyle w:val="Hyperlink"/>
          <w:rFonts w:ascii="Times New Roman" w:hAnsi="Times New Roman" w:cs="Times New Roman"/>
          <w:noProof/>
          <w:lang w:val="en-US"/>
        </w:rPr>
        <w:t>Figure 8 - Encoding schemes for a single lump within a single chunk</w:t>
      </w:r>
      <w:r>
        <w:rPr>
          <w:noProof/>
          <w:webHidden/>
        </w:rPr>
        <w:tab/>
      </w:r>
      <w:r>
        <w:rPr>
          <w:noProof/>
          <w:webHidden/>
        </w:rPr>
        <w:fldChar w:fldCharType="begin"/>
      </w:r>
      <w:r>
        <w:rPr>
          <w:noProof/>
          <w:webHidden/>
        </w:rPr>
        <w:instrText xml:space="preserve"> PAGEREF _Toc12460058 \h </w:instrText>
      </w:r>
      <w:r>
        <w:rPr>
          <w:noProof/>
          <w:webHidden/>
        </w:rPr>
      </w:r>
      <w:r>
        <w:rPr>
          <w:noProof/>
          <w:webHidden/>
        </w:rPr>
        <w:fldChar w:fldCharType="separate"/>
      </w:r>
      <w:ins w:id="148" w:author="Thomas Pany" w:date="2020-02-12T08:11:00Z">
        <w:r w:rsidR="00FC1AC4">
          <w:rPr>
            <w:noProof/>
            <w:webHidden/>
          </w:rPr>
          <w:t>20</w:t>
        </w:r>
      </w:ins>
      <w:del w:id="149" w:author="Thomas Pany" w:date="2020-02-11T10:36:00Z">
        <w:r w:rsidDel="009C4CAF">
          <w:rPr>
            <w:noProof/>
            <w:webHidden/>
          </w:rPr>
          <w:delText>18</w:delText>
        </w:r>
      </w:del>
      <w:r>
        <w:rPr>
          <w:noProof/>
          <w:webHidden/>
        </w:rPr>
        <w:fldChar w:fldCharType="end"/>
      </w:r>
      <w:r w:rsidRPr="00607D2D">
        <w:rPr>
          <w:rStyle w:val="Hyperlink"/>
          <w:noProof/>
        </w:rPr>
        <w:fldChar w:fldCharType="end"/>
      </w:r>
    </w:p>
    <w:p w14:paraId="6D8F00E4" w14:textId="6AAE5155" w:rsidR="0079790C" w:rsidRDefault="0079790C">
      <w:pPr>
        <w:pStyle w:val="Abbildungsverzeichnis"/>
        <w:tabs>
          <w:tab w:val="right" w:leader="dot" w:pos="9016"/>
        </w:tabs>
        <w:rPr>
          <w:rFonts w:eastAsiaTheme="minorEastAsia"/>
          <w:noProof/>
          <w:lang w:eastAsia="de-DE"/>
        </w:rPr>
      </w:pPr>
      <w:r w:rsidRPr="00607D2D">
        <w:rPr>
          <w:rStyle w:val="Hyperlink"/>
          <w:noProof/>
        </w:rPr>
        <w:fldChar w:fldCharType="begin"/>
      </w:r>
      <w:r w:rsidRPr="00607D2D">
        <w:rPr>
          <w:rStyle w:val="Hyperlink"/>
          <w:noProof/>
        </w:rPr>
        <w:instrText xml:space="preserve"> </w:instrText>
      </w:r>
      <w:r>
        <w:rPr>
          <w:noProof/>
        </w:rPr>
        <w:instrText>HYPERLINK \l "_Toc12460059"</w:instrText>
      </w:r>
      <w:r w:rsidRPr="00607D2D">
        <w:rPr>
          <w:rStyle w:val="Hyperlink"/>
          <w:noProof/>
        </w:rPr>
        <w:instrText xml:space="preserve"> </w:instrText>
      </w:r>
      <w:r w:rsidRPr="00607D2D">
        <w:rPr>
          <w:rStyle w:val="Hyperlink"/>
          <w:noProof/>
        </w:rPr>
        <w:fldChar w:fldCharType="separate"/>
      </w:r>
      <w:r w:rsidRPr="00607D2D">
        <w:rPr>
          <w:rStyle w:val="Hyperlink"/>
          <w:rFonts w:ascii="Times New Roman" w:hAnsi="Times New Roman" w:cs="Times New Roman"/>
          <w:noProof/>
          <w:lang w:val="en-US"/>
        </w:rPr>
        <w:t>Figure 9 - Encoding schemes for N chunks within a block</w:t>
      </w:r>
      <w:r>
        <w:rPr>
          <w:noProof/>
          <w:webHidden/>
        </w:rPr>
        <w:tab/>
      </w:r>
      <w:r>
        <w:rPr>
          <w:noProof/>
          <w:webHidden/>
        </w:rPr>
        <w:fldChar w:fldCharType="begin"/>
      </w:r>
      <w:r>
        <w:rPr>
          <w:noProof/>
          <w:webHidden/>
        </w:rPr>
        <w:instrText xml:space="preserve"> PAGEREF _Toc12460059 \h </w:instrText>
      </w:r>
      <w:r>
        <w:rPr>
          <w:noProof/>
          <w:webHidden/>
        </w:rPr>
      </w:r>
      <w:r>
        <w:rPr>
          <w:noProof/>
          <w:webHidden/>
        </w:rPr>
        <w:fldChar w:fldCharType="separate"/>
      </w:r>
      <w:ins w:id="150" w:author="Thomas Pany" w:date="2020-02-12T08:11:00Z">
        <w:r w:rsidR="00FC1AC4">
          <w:rPr>
            <w:noProof/>
            <w:webHidden/>
          </w:rPr>
          <w:t>21</w:t>
        </w:r>
      </w:ins>
      <w:del w:id="151" w:author="Thomas Pany" w:date="2020-02-11T10:36:00Z">
        <w:r w:rsidDel="009C4CAF">
          <w:rPr>
            <w:noProof/>
            <w:webHidden/>
          </w:rPr>
          <w:delText>19</w:delText>
        </w:r>
      </w:del>
      <w:r>
        <w:rPr>
          <w:noProof/>
          <w:webHidden/>
        </w:rPr>
        <w:fldChar w:fldCharType="end"/>
      </w:r>
      <w:r w:rsidRPr="00607D2D">
        <w:rPr>
          <w:rStyle w:val="Hyperlink"/>
          <w:noProof/>
        </w:rPr>
        <w:fldChar w:fldCharType="end"/>
      </w:r>
    </w:p>
    <w:p w14:paraId="22220F29" w14:textId="266D7878" w:rsidR="0079790C" w:rsidRDefault="0079790C">
      <w:pPr>
        <w:pStyle w:val="Abbildungsverzeichnis"/>
        <w:tabs>
          <w:tab w:val="right" w:leader="dot" w:pos="9016"/>
        </w:tabs>
        <w:rPr>
          <w:rFonts w:eastAsiaTheme="minorEastAsia"/>
          <w:noProof/>
          <w:lang w:eastAsia="de-DE"/>
        </w:rPr>
      </w:pPr>
      <w:r w:rsidRPr="00607D2D">
        <w:rPr>
          <w:rStyle w:val="Hyperlink"/>
          <w:noProof/>
        </w:rPr>
        <w:fldChar w:fldCharType="begin"/>
      </w:r>
      <w:r w:rsidRPr="00607D2D">
        <w:rPr>
          <w:rStyle w:val="Hyperlink"/>
          <w:noProof/>
        </w:rPr>
        <w:instrText xml:space="preserve"> </w:instrText>
      </w:r>
      <w:r>
        <w:rPr>
          <w:noProof/>
        </w:rPr>
        <w:instrText>HYPERLINK \l "_Toc12460060"</w:instrText>
      </w:r>
      <w:r w:rsidRPr="00607D2D">
        <w:rPr>
          <w:rStyle w:val="Hyperlink"/>
          <w:noProof/>
        </w:rPr>
        <w:instrText xml:space="preserve"> </w:instrText>
      </w:r>
      <w:r w:rsidRPr="00607D2D">
        <w:rPr>
          <w:rStyle w:val="Hyperlink"/>
          <w:noProof/>
        </w:rPr>
        <w:fldChar w:fldCharType="separate"/>
      </w:r>
      <w:r w:rsidRPr="00607D2D">
        <w:rPr>
          <w:rStyle w:val="Hyperlink"/>
          <w:rFonts w:ascii="Times New Roman" w:hAnsi="Times New Roman" w:cs="Times New Roman"/>
          <w:noProof/>
          <w:lang w:val="en-US"/>
        </w:rPr>
        <w:t>Figure 10 - Encoding scheme for N blocks within a lane</w:t>
      </w:r>
      <w:r>
        <w:rPr>
          <w:noProof/>
          <w:webHidden/>
        </w:rPr>
        <w:tab/>
      </w:r>
      <w:r>
        <w:rPr>
          <w:noProof/>
          <w:webHidden/>
        </w:rPr>
        <w:fldChar w:fldCharType="begin"/>
      </w:r>
      <w:r>
        <w:rPr>
          <w:noProof/>
          <w:webHidden/>
        </w:rPr>
        <w:instrText xml:space="preserve"> PAGEREF _Toc12460060 \h </w:instrText>
      </w:r>
      <w:r>
        <w:rPr>
          <w:noProof/>
          <w:webHidden/>
        </w:rPr>
      </w:r>
      <w:r>
        <w:rPr>
          <w:noProof/>
          <w:webHidden/>
        </w:rPr>
        <w:fldChar w:fldCharType="separate"/>
      </w:r>
      <w:ins w:id="152" w:author="Thomas Pany" w:date="2020-02-12T08:11:00Z">
        <w:r w:rsidR="00FC1AC4">
          <w:rPr>
            <w:noProof/>
            <w:webHidden/>
          </w:rPr>
          <w:t>22</w:t>
        </w:r>
      </w:ins>
      <w:del w:id="153" w:author="Thomas Pany" w:date="2020-02-11T10:36:00Z">
        <w:r w:rsidDel="009C4CAF">
          <w:rPr>
            <w:noProof/>
            <w:webHidden/>
          </w:rPr>
          <w:delText>20</w:delText>
        </w:r>
      </w:del>
      <w:r>
        <w:rPr>
          <w:noProof/>
          <w:webHidden/>
        </w:rPr>
        <w:fldChar w:fldCharType="end"/>
      </w:r>
      <w:r w:rsidRPr="00607D2D">
        <w:rPr>
          <w:rStyle w:val="Hyperlink"/>
          <w:noProof/>
        </w:rPr>
        <w:fldChar w:fldCharType="end"/>
      </w:r>
    </w:p>
    <w:p w14:paraId="0FAC53C4" w14:textId="0DC4F526" w:rsidR="0079790C" w:rsidRDefault="0079790C">
      <w:pPr>
        <w:pStyle w:val="Abbildungsverzeichnis"/>
        <w:tabs>
          <w:tab w:val="right" w:leader="dot" w:pos="9016"/>
        </w:tabs>
        <w:rPr>
          <w:rFonts w:eastAsiaTheme="minorEastAsia"/>
          <w:noProof/>
          <w:lang w:eastAsia="de-DE"/>
        </w:rPr>
      </w:pPr>
      <w:r w:rsidRPr="00607D2D">
        <w:rPr>
          <w:rStyle w:val="Hyperlink"/>
          <w:noProof/>
        </w:rPr>
        <w:fldChar w:fldCharType="begin"/>
      </w:r>
      <w:r w:rsidRPr="00607D2D">
        <w:rPr>
          <w:rStyle w:val="Hyperlink"/>
          <w:noProof/>
        </w:rPr>
        <w:instrText xml:space="preserve"> </w:instrText>
      </w:r>
      <w:r>
        <w:rPr>
          <w:noProof/>
        </w:rPr>
        <w:instrText>HYPERLINK \l "_Toc12460061"</w:instrText>
      </w:r>
      <w:r w:rsidRPr="00607D2D">
        <w:rPr>
          <w:rStyle w:val="Hyperlink"/>
          <w:noProof/>
        </w:rPr>
        <w:instrText xml:space="preserve"> </w:instrText>
      </w:r>
      <w:r w:rsidRPr="00607D2D">
        <w:rPr>
          <w:rStyle w:val="Hyperlink"/>
          <w:noProof/>
        </w:rPr>
        <w:fldChar w:fldCharType="separate"/>
      </w:r>
      <w:r w:rsidRPr="00607D2D">
        <w:rPr>
          <w:rStyle w:val="Hyperlink"/>
          <w:rFonts w:ascii="Times New Roman" w:hAnsi="Times New Roman" w:cs="Times New Roman"/>
          <w:noProof/>
          <w:lang w:val="en-US"/>
        </w:rPr>
        <w:t>Figure 11- Encoding of the lanes within a file</w:t>
      </w:r>
      <w:r>
        <w:rPr>
          <w:noProof/>
          <w:webHidden/>
        </w:rPr>
        <w:tab/>
      </w:r>
      <w:r>
        <w:rPr>
          <w:noProof/>
          <w:webHidden/>
        </w:rPr>
        <w:fldChar w:fldCharType="begin"/>
      </w:r>
      <w:r>
        <w:rPr>
          <w:noProof/>
          <w:webHidden/>
        </w:rPr>
        <w:instrText xml:space="preserve"> PAGEREF _Toc12460061 \h </w:instrText>
      </w:r>
      <w:r>
        <w:rPr>
          <w:noProof/>
          <w:webHidden/>
        </w:rPr>
      </w:r>
      <w:r>
        <w:rPr>
          <w:noProof/>
          <w:webHidden/>
        </w:rPr>
        <w:fldChar w:fldCharType="separate"/>
      </w:r>
      <w:ins w:id="154" w:author="Thomas Pany" w:date="2020-02-12T08:11:00Z">
        <w:r w:rsidR="00FC1AC4">
          <w:rPr>
            <w:noProof/>
            <w:webHidden/>
          </w:rPr>
          <w:t>23</w:t>
        </w:r>
      </w:ins>
      <w:del w:id="155" w:author="Thomas Pany" w:date="2020-02-11T10:36:00Z">
        <w:r w:rsidDel="009C4CAF">
          <w:rPr>
            <w:noProof/>
            <w:webHidden/>
          </w:rPr>
          <w:delText>21</w:delText>
        </w:r>
      </w:del>
      <w:r>
        <w:rPr>
          <w:noProof/>
          <w:webHidden/>
        </w:rPr>
        <w:fldChar w:fldCharType="end"/>
      </w:r>
      <w:r w:rsidRPr="00607D2D">
        <w:rPr>
          <w:rStyle w:val="Hyperlink"/>
          <w:noProof/>
        </w:rPr>
        <w:fldChar w:fldCharType="end"/>
      </w:r>
    </w:p>
    <w:p w14:paraId="7391AC97" w14:textId="77777777" w:rsidR="001F2B66" w:rsidRPr="00224DB6" w:rsidRDefault="002419BB" w:rsidP="001F2B66">
      <w:pPr>
        <w:rPr>
          <w:b/>
          <w:lang w:val="en-US"/>
        </w:rPr>
      </w:pPr>
      <w:r w:rsidRPr="00224DB6">
        <w:rPr>
          <w:b/>
          <w:lang w:val="en-US"/>
        </w:rPr>
        <w:fldChar w:fldCharType="end"/>
      </w:r>
    </w:p>
    <w:p w14:paraId="3697035C" w14:textId="77777777" w:rsidR="002419BB" w:rsidRPr="00224DB6" w:rsidRDefault="002419BB" w:rsidP="001F2B66">
      <w:pPr>
        <w:pStyle w:val="Table"/>
        <w:rPr>
          <w:b/>
        </w:rPr>
      </w:pPr>
      <w:r w:rsidRPr="00224DB6">
        <w:rPr>
          <w:b/>
        </w:rPr>
        <w:t>List of Tables</w:t>
      </w:r>
    </w:p>
    <w:p w14:paraId="3927E95D" w14:textId="2DE259FF" w:rsidR="0079790C" w:rsidRDefault="002419BB">
      <w:pPr>
        <w:pStyle w:val="Abbildungsverzeichnis"/>
        <w:tabs>
          <w:tab w:val="right" w:leader="dot" w:pos="9016"/>
        </w:tabs>
        <w:rPr>
          <w:rFonts w:eastAsiaTheme="minorEastAsia"/>
          <w:noProof/>
          <w:lang w:eastAsia="de-DE"/>
        </w:rPr>
      </w:pPr>
      <w:r w:rsidRPr="00224DB6">
        <w:rPr>
          <w:lang w:val="en-US"/>
        </w:rPr>
        <w:fldChar w:fldCharType="begin"/>
      </w:r>
      <w:r w:rsidRPr="00224DB6">
        <w:rPr>
          <w:lang w:val="en-US"/>
        </w:rPr>
        <w:instrText xml:space="preserve"> TOC \h \z \c "Table" </w:instrText>
      </w:r>
      <w:r w:rsidRPr="00224DB6">
        <w:rPr>
          <w:lang w:val="en-US"/>
        </w:rPr>
        <w:fldChar w:fldCharType="separate"/>
      </w:r>
      <w:r w:rsidR="0079790C" w:rsidRPr="00AD0896">
        <w:rPr>
          <w:rStyle w:val="Hyperlink"/>
          <w:noProof/>
        </w:rPr>
        <w:fldChar w:fldCharType="begin"/>
      </w:r>
      <w:r w:rsidR="0079790C" w:rsidRPr="00AD0896">
        <w:rPr>
          <w:rStyle w:val="Hyperlink"/>
          <w:noProof/>
        </w:rPr>
        <w:instrText xml:space="preserve"> </w:instrText>
      </w:r>
      <w:r w:rsidR="0079790C">
        <w:rPr>
          <w:noProof/>
        </w:rPr>
        <w:instrText>HYPERLINK \l "_Toc12460062"</w:instrText>
      </w:r>
      <w:r w:rsidR="0079790C" w:rsidRPr="00AD0896">
        <w:rPr>
          <w:rStyle w:val="Hyperlink"/>
          <w:noProof/>
        </w:rPr>
        <w:instrText xml:space="preserve"> </w:instrText>
      </w:r>
      <w:r w:rsidR="0079790C" w:rsidRPr="00AD0896">
        <w:rPr>
          <w:rStyle w:val="Hyperlink"/>
          <w:noProof/>
        </w:rPr>
        <w:fldChar w:fldCharType="separate"/>
      </w:r>
      <w:r w:rsidR="0079790C" w:rsidRPr="00AD0896">
        <w:rPr>
          <w:rStyle w:val="Hyperlink"/>
          <w:rFonts w:ascii="Times New Roman" w:hAnsi="Times New Roman" w:cs="Times New Roman"/>
          <w:noProof/>
          <w:lang w:val="en-US"/>
        </w:rPr>
        <w:t>Table 1 - Metadata element class attributes</w:t>
      </w:r>
      <w:r w:rsidR="0079790C">
        <w:rPr>
          <w:noProof/>
          <w:webHidden/>
        </w:rPr>
        <w:tab/>
      </w:r>
      <w:r w:rsidR="0079790C">
        <w:rPr>
          <w:noProof/>
          <w:webHidden/>
        </w:rPr>
        <w:fldChar w:fldCharType="begin"/>
      </w:r>
      <w:r w:rsidR="0079790C">
        <w:rPr>
          <w:noProof/>
          <w:webHidden/>
        </w:rPr>
        <w:instrText xml:space="preserve"> PAGEREF _Toc12460062 \h </w:instrText>
      </w:r>
      <w:r w:rsidR="0079790C">
        <w:rPr>
          <w:noProof/>
          <w:webHidden/>
        </w:rPr>
      </w:r>
      <w:r w:rsidR="0079790C">
        <w:rPr>
          <w:noProof/>
          <w:webHidden/>
        </w:rPr>
        <w:fldChar w:fldCharType="separate"/>
      </w:r>
      <w:ins w:id="156" w:author="Thomas Pany" w:date="2020-02-12T08:11:00Z">
        <w:r w:rsidR="00FC1AC4">
          <w:rPr>
            <w:noProof/>
            <w:webHidden/>
          </w:rPr>
          <w:t>13</w:t>
        </w:r>
      </w:ins>
      <w:del w:id="157" w:author="Thomas Pany" w:date="2020-02-11T10:36:00Z">
        <w:r w:rsidR="0079790C" w:rsidDel="009C4CAF">
          <w:rPr>
            <w:noProof/>
            <w:webHidden/>
          </w:rPr>
          <w:delText>11</w:delText>
        </w:r>
      </w:del>
      <w:r w:rsidR="0079790C">
        <w:rPr>
          <w:noProof/>
          <w:webHidden/>
        </w:rPr>
        <w:fldChar w:fldCharType="end"/>
      </w:r>
      <w:r w:rsidR="0079790C" w:rsidRPr="00AD0896">
        <w:rPr>
          <w:rStyle w:val="Hyperlink"/>
          <w:noProof/>
        </w:rPr>
        <w:fldChar w:fldCharType="end"/>
      </w:r>
    </w:p>
    <w:p w14:paraId="4B307870" w14:textId="171D51AA"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"_Toc12460063"</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2 - Definition of session attributes</w:t>
      </w:r>
      <w:r>
        <w:rPr>
          <w:noProof/>
          <w:webHidden/>
        </w:rPr>
        <w:tab/>
      </w:r>
      <w:r>
        <w:rPr>
          <w:noProof/>
          <w:webHidden/>
        </w:rPr>
        <w:fldChar w:fldCharType="begin"/>
      </w:r>
      <w:r>
        <w:rPr>
          <w:noProof/>
          <w:webHidden/>
        </w:rPr>
        <w:instrText xml:space="preserve"> PAGEREF _Toc12460063 \h </w:instrText>
      </w:r>
      <w:r>
        <w:rPr>
          <w:noProof/>
          <w:webHidden/>
        </w:rPr>
      </w:r>
      <w:r>
        <w:rPr>
          <w:noProof/>
          <w:webHidden/>
        </w:rPr>
        <w:fldChar w:fldCharType="separate"/>
      </w:r>
      <w:ins w:id="158" w:author="Thomas Pany" w:date="2020-02-12T08:11:00Z">
        <w:r w:rsidR="00FC1AC4">
          <w:rPr>
            <w:noProof/>
            <w:webHidden/>
          </w:rPr>
          <w:t>13</w:t>
        </w:r>
      </w:ins>
      <w:del w:id="159" w:author="Thomas Pany" w:date="2020-02-11T10:36:00Z">
        <w:r w:rsidDel="009C4CAF">
          <w:rPr>
            <w:noProof/>
            <w:webHidden/>
          </w:rPr>
          <w:delText>11</w:delText>
        </w:r>
      </w:del>
      <w:r>
        <w:rPr>
          <w:noProof/>
          <w:webHidden/>
        </w:rPr>
        <w:fldChar w:fldCharType="end"/>
      </w:r>
      <w:r w:rsidRPr="00AD0896">
        <w:rPr>
          <w:rStyle w:val="Hyperlink"/>
          <w:noProof/>
        </w:rPr>
        <w:fldChar w:fldCharType="end"/>
      </w:r>
    </w:p>
    <w:p w14:paraId="1D8950DC" w14:textId="5D11DA5B"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"_Toc12460064"</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3 - Definition of system attributes</w:t>
      </w:r>
      <w:r>
        <w:rPr>
          <w:noProof/>
          <w:webHidden/>
        </w:rPr>
        <w:tab/>
      </w:r>
      <w:r>
        <w:rPr>
          <w:noProof/>
          <w:webHidden/>
        </w:rPr>
        <w:fldChar w:fldCharType="begin"/>
      </w:r>
      <w:r>
        <w:rPr>
          <w:noProof/>
          <w:webHidden/>
        </w:rPr>
        <w:instrText xml:space="preserve"> PAGEREF _Toc12460064 \h </w:instrText>
      </w:r>
      <w:r>
        <w:rPr>
          <w:noProof/>
          <w:webHidden/>
        </w:rPr>
      </w:r>
      <w:r>
        <w:rPr>
          <w:noProof/>
          <w:webHidden/>
        </w:rPr>
        <w:fldChar w:fldCharType="separate"/>
      </w:r>
      <w:ins w:id="160" w:author="Thomas Pany" w:date="2020-02-12T08:11:00Z">
        <w:r w:rsidR="00FC1AC4">
          <w:rPr>
            <w:noProof/>
            <w:webHidden/>
          </w:rPr>
          <w:t>14</w:t>
        </w:r>
      </w:ins>
      <w:del w:id="161" w:author="Thomas Pany" w:date="2020-02-11T10:36:00Z">
        <w:r w:rsidDel="009C4CAF">
          <w:rPr>
            <w:noProof/>
            <w:webHidden/>
          </w:rPr>
          <w:delText>12</w:delText>
        </w:r>
      </w:del>
      <w:r>
        <w:rPr>
          <w:noProof/>
          <w:webHidden/>
        </w:rPr>
        <w:fldChar w:fldCharType="end"/>
      </w:r>
      <w:r w:rsidRPr="00AD0896">
        <w:rPr>
          <w:rStyle w:val="Hyperlink"/>
          <w:noProof/>
        </w:rPr>
        <w:fldChar w:fldCharType="end"/>
      </w:r>
    </w:p>
    <w:p w14:paraId="37EFB82D" w14:textId="49A259ED"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"_Toc12460065"</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4 - Definition of cluster attributes</w:t>
      </w:r>
      <w:r>
        <w:rPr>
          <w:noProof/>
          <w:webHidden/>
        </w:rPr>
        <w:tab/>
      </w:r>
      <w:r>
        <w:rPr>
          <w:noProof/>
          <w:webHidden/>
        </w:rPr>
        <w:fldChar w:fldCharType="begin"/>
      </w:r>
      <w:r>
        <w:rPr>
          <w:noProof/>
          <w:webHidden/>
        </w:rPr>
        <w:instrText xml:space="preserve"> PAGEREF _Toc12460065 \h </w:instrText>
      </w:r>
      <w:r>
        <w:rPr>
          <w:noProof/>
          <w:webHidden/>
        </w:rPr>
      </w:r>
      <w:r>
        <w:rPr>
          <w:noProof/>
          <w:webHidden/>
        </w:rPr>
        <w:fldChar w:fldCharType="separate"/>
      </w:r>
      <w:ins w:id="162" w:author="Thomas Pany" w:date="2020-02-12T08:11:00Z">
        <w:r w:rsidR="00FC1AC4">
          <w:rPr>
            <w:noProof/>
            <w:webHidden/>
          </w:rPr>
          <w:t>14</w:t>
        </w:r>
      </w:ins>
      <w:del w:id="163" w:author="Thomas Pany" w:date="2020-02-11T10:36:00Z">
        <w:r w:rsidDel="009C4CAF">
          <w:rPr>
            <w:noProof/>
            <w:webHidden/>
          </w:rPr>
          <w:delText>12</w:delText>
        </w:r>
      </w:del>
      <w:r>
        <w:rPr>
          <w:noProof/>
          <w:webHidden/>
        </w:rPr>
        <w:fldChar w:fldCharType="end"/>
      </w:r>
      <w:r w:rsidRPr="00AD0896">
        <w:rPr>
          <w:rStyle w:val="Hyperlink"/>
          <w:noProof/>
        </w:rPr>
        <w:fldChar w:fldCharType="end"/>
      </w:r>
    </w:p>
    <w:p w14:paraId="02796F4B" w14:textId="3A592E68"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"_Toc12460066"</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5 - Definition of source attributes</w:t>
      </w:r>
      <w:r>
        <w:rPr>
          <w:noProof/>
          <w:webHidden/>
        </w:rPr>
        <w:tab/>
      </w:r>
      <w:r>
        <w:rPr>
          <w:noProof/>
          <w:webHidden/>
        </w:rPr>
        <w:fldChar w:fldCharType="begin"/>
      </w:r>
      <w:r>
        <w:rPr>
          <w:noProof/>
          <w:webHidden/>
        </w:rPr>
        <w:instrText xml:space="preserve"> PAGEREF _Toc12460066 \h </w:instrText>
      </w:r>
      <w:r>
        <w:rPr>
          <w:noProof/>
          <w:webHidden/>
        </w:rPr>
      </w:r>
      <w:r>
        <w:rPr>
          <w:noProof/>
          <w:webHidden/>
        </w:rPr>
        <w:fldChar w:fldCharType="separate"/>
      </w:r>
      <w:ins w:id="164" w:author="Thomas Pany" w:date="2020-02-12T08:11:00Z">
        <w:r w:rsidR="00FC1AC4">
          <w:rPr>
            <w:noProof/>
            <w:webHidden/>
          </w:rPr>
          <w:t>15</w:t>
        </w:r>
      </w:ins>
      <w:del w:id="165" w:author="Thomas Pany" w:date="2020-02-11T10:36:00Z">
        <w:r w:rsidDel="009C4CAF">
          <w:rPr>
            <w:noProof/>
            <w:webHidden/>
          </w:rPr>
          <w:delText>13</w:delText>
        </w:r>
      </w:del>
      <w:r>
        <w:rPr>
          <w:noProof/>
          <w:webHidden/>
        </w:rPr>
        <w:fldChar w:fldCharType="end"/>
      </w:r>
      <w:r w:rsidRPr="00AD0896">
        <w:rPr>
          <w:rStyle w:val="Hyperlink"/>
          <w:noProof/>
        </w:rPr>
        <w:fldChar w:fldCharType="end"/>
      </w:r>
    </w:p>
    <w:p w14:paraId="07AF34AA" w14:textId="25305EF9"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"_Toc12460067"</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6 - Definition of band attributes</w:t>
      </w:r>
      <w:r>
        <w:rPr>
          <w:noProof/>
          <w:webHidden/>
        </w:rPr>
        <w:tab/>
      </w:r>
      <w:r>
        <w:rPr>
          <w:noProof/>
          <w:webHidden/>
        </w:rPr>
        <w:fldChar w:fldCharType="begin"/>
      </w:r>
      <w:r>
        <w:rPr>
          <w:noProof/>
          <w:webHidden/>
        </w:rPr>
        <w:instrText xml:space="preserve"> PAGEREF _Toc12460067 \h </w:instrText>
      </w:r>
      <w:r>
        <w:rPr>
          <w:noProof/>
          <w:webHidden/>
        </w:rPr>
      </w:r>
      <w:r>
        <w:rPr>
          <w:noProof/>
          <w:webHidden/>
        </w:rPr>
        <w:fldChar w:fldCharType="separate"/>
      </w:r>
      <w:ins w:id="166" w:author="Thomas Pany" w:date="2020-02-12T08:11:00Z">
        <w:r w:rsidR="00FC1AC4">
          <w:rPr>
            <w:noProof/>
            <w:webHidden/>
          </w:rPr>
          <w:t>16</w:t>
        </w:r>
      </w:ins>
      <w:del w:id="167" w:author="Thomas Pany" w:date="2020-02-11T10:36:00Z">
        <w:r w:rsidDel="009C4CAF">
          <w:rPr>
            <w:noProof/>
            <w:webHidden/>
          </w:rPr>
          <w:delText>14</w:delText>
        </w:r>
      </w:del>
      <w:r>
        <w:rPr>
          <w:noProof/>
          <w:webHidden/>
        </w:rPr>
        <w:fldChar w:fldCharType="end"/>
      </w:r>
      <w:r w:rsidRPr="00AD0896">
        <w:rPr>
          <w:rStyle w:val="Hyperlink"/>
          <w:noProof/>
        </w:rPr>
        <w:fldChar w:fldCharType="end"/>
      </w:r>
    </w:p>
    <w:p w14:paraId="67841BE0" w14:textId="73A08252"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"_Toc12460068"</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7 - Definition of stream attributes</w:t>
      </w:r>
      <w:r>
        <w:rPr>
          <w:noProof/>
          <w:webHidden/>
        </w:rPr>
        <w:tab/>
      </w:r>
      <w:r>
        <w:rPr>
          <w:noProof/>
          <w:webHidden/>
        </w:rPr>
        <w:fldChar w:fldCharType="begin"/>
      </w:r>
      <w:r>
        <w:rPr>
          <w:noProof/>
          <w:webHidden/>
        </w:rPr>
        <w:instrText xml:space="preserve"> PAGEREF _Toc12460068 \h </w:instrText>
      </w:r>
      <w:r>
        <w:rPr>
          <w:noProof/>
          <w:webHidden/>
        </w:rPr>
      </w:r>
      <w:r>
        <w:rPr>
          <w:noProof/>
          <w:webHidden/>
        </w:rPr>
        <w:fldChar w:fldCharType="separate"/>
      </w:r>
      <w:ins w:id="168" w:author="Thomas Pany" w:date="2020-02-12T08:11:00Z">
        <w:r w:rsidR="00FC1AC4">
          <w:rPr>
            <w:noProof/>
            <w:webHidden/>
          </w:rPr>
          <w:t>17</w:t>
        </w:r>
      </w:ins>
      <w:del w:id="169" w:author="Thomas Pany" w:date="2020-02-11T10:36:00Z">
        <w:r w:rsidDel="009C4CAF">
          <w:rPr>
            <w:noProof/>
            <w:webHidden/>
          </w:rPr>
          <w:delText>15</w:delText>
        </w:r>
      </w:del>
      <w:r>
        <w:rPr>
          <w:noProof/>
          <w:webHidden/>
        </w:rPr>
        <w:fldChar w:fldCharType="end"/>
      </w:r>
      <w:r w:rsidRPr="00AD0896">
        <w:rPr>
          <w:rStyle w:val="Hyperlink"/>
          <w:noProof/>
        </w:rPr>
        <w:fldChar w:fldCharType="end"/>
      </w:r>
    </w:p>
    <w:p w14:paraId="522E4119" w14:textId="79724D73"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"_Toc12460069"</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8 - Enumeration of stream encoding attribute</w:t>
      </w:r>
      <w:r>
        <w:rPr>
          <w:noProof/>
          <w:webHidden/>
        </w:rPr>
        <w:tab/>
      </w:r>
      <w:r>
        <w:rPr>
          <w:noProof/>
          <w:webHidden/>
        </w:rPr>
        <w:fldChar w:fldCharType="begin"/>
      </w:r>
      <w:r>
        <w:rPr>
          <w:noProof/>
          <w:webHidden/>
        </w:rPr>
        <w:instrText xml:space="preserve"> PAGEREF _Toc12460069 \h </w:instrText>
      </w:r>
      <w:r>
        <w:rPr>
          <w:noProof/>
          <w:webHidden/>
        </w:rPr>
      </w:r>
      <w:r>
        <w:rPr>
          <w:noProof/>
          <w:webHidden/>
        </w:rPr>
        <w:fldChar w:fldCharType="separate"/>
      </w:r>
      <w:ins w:id="170" w:author="Thomas Pany" w:date="2020-02-12T08:11:00Z">
        <w:r w:rsidR="00FC1AC4">
          <w:rPr>
            <w:noProof/>
            <w:webHidden/>
          </w:rPr>
          <w:t>18</w:t>
        </w:r>
      </w:ins>
      <w:del w:id="171" w:author="Thomas Pany" w:date="2020-02-11T10:36:00Z">
        <w:r w:rsidDel="009C4CAF">
          <w:rPr>
            <w:noProof/>
            <w:webHidden/>
          </w:rPr>
          <w:delText>16</w:delText>
        </w:r>
      </w:del>
      <w:r>
        <w:rPr>
          <w:noProof/>
          <w:webHidden/>
        </w:rPr>
        <w:fldChar w:fldCharType="end"/>
      </w:r>
      <w:r w:rsidRPr="00AD0896">
        <w:rPr>
          <w:rStyle w:val="Hyperlink"/>
          <w:noProof/>
        </w:rPr>
        <w:fldChar w:fldCharType="end"/>
      </w:r>
    </w:p>
    <w:p w14:paraId="538439BE" w14:textId="235C095D"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"_Toc12460070"</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9 - Definition of lump attributes</w:t>
      </w:r>
      <w:r>
        <w:rPr>
          <w:noProof/>
          <w:webHidden/>
        </w:rPr>
        <w:tab/>
      </w:r>
      <w:r>
        <w:rPr>
          <w:noProof/>
          <w:webHidden/>
        </w:rPr>
        <w:fldChar w:fldCharType="begin"/>
      </w:r>
      <w:r>
        <w:rPr>
          <w:noProof/>
          <w:webHidden/>
        </w:rPr>
        <w:instrText xml:space="preserve"> PAGEREF _Toc12460070 \h </w:instrText>
      </w:r>
      <w:r>
        <w:rPr>
          <w:noProof/>
          <w:webHidden/>
        </w:rPr>
      </w:r>
      <w:r>
        <w:rPr>
          <w:noProof/>
          <w:webHidden/>
        </w:rPr>
        <w:fldChar w:fldCharType="separate"/>
      </w:r>
      <w:ins w:id="172" w:author="Thomas Pany" w:date="2020-02-12T08:11:00Z">
        <w:r w:rsidR="00FC1AC4">
          <w:rPr>
            <w:noProof/>
            <w:webHidden/>
          </w:rPr>
          <w:t>19</w:t>
        </w:r>
      </w:ins>
      <w:del w:id="173" w:author="Thomas Pany" w:date="2020-02-11T10:36:00Z">
        <w:r w:rsidDel="009C4CAF">
          <w:rPr>
            <w:noProof/>
            <w:webHidden/>
          </w:rPr>
          <w:delText>17</w:delText>
        </w:r>
      </w:del>
      <w:r>
        <w:rPr>
          <w:noProof/>
          <w:webHidden/>
        </w:rPr>
        <w:fldChar w:fldCharType="end"/>
      </w:r>
      <w:r w:rsidRPr="00AD0896">
        <w:rPr>
          <w:rStyle w:val="Hyperlink"/>
          <w:noProof/>
        </w:rPr>
        <w:fldChar w:fldCharType="end"/>
      </w:r>
    </w:p>
    <w:p w14:paraId="12A809D0" w14:textId="5622F566"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"_Toc12460071"</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10 - Definition of chunk attributes</w:t>
      </w:r>
      <w:r>
        <w:rPr>
          <w:noProof/>
          <w:webHidden/>
        </w:rPr>
        <w:tab/>
      </w:r>
      <w:r>
        <w:rPr>
          <w:noProof/>
          <w:webHidden/>
        </w:rPr>
        <w:fldChar w:fldCharType="begin"/>
      </w:r>
      <w:r>
        <w:rPr>
          <w:noProof/>
          <w:webHidden/>
        </w:rPr>
        <w:instrText xml:space="preserve"> PAGEREF _Toc12460071 \h </w:instrText>
      </w:r>
      <w:r>
        <w:rPr>
          <w:noProof/>
          <w:webHidden/>
        </w:rPr>
      </w:r>
      <w:r>
        <w:rPr>
          <w:noProof/>
          <w:webHidden/>
        </w:rPr>
        <w:fldChar w:fldCharType="separate"/>
      </w:r>
      <w:ins w:id="174" w:author="Thomas Pany" w:date="2020-02-12T08:11:00Z">
        <w:r w:rsidR="00FC1AC4">
          <w:rPr>
            <w:noProof/>
            <w:webHidden/>
          </w:rPr>
          <w:t>19</w:t>
        </w:r>
      </w:ins>
      <w:del w:id="175" w:author="Thomas Pany" w:date="2020-02-11T10:36:00Z">
        <w:r w:rsidDel="009C4CAF">
          <w:rPr>
            <w:noProof/>
            <w:webHidden/>
          </w:rPr>
          <w:delText>17</w:delText>
        </w:r>
      </w:del>
      <w:r>
        <w:rPr>
          <w:noProof/>
          <w:webHidden/>
        </w:rPr>
        <w:fldChar w:fldCharType="end"/>
      </w:r>
      <w:r w:rsidRPr="00AD0896">
        <w:rPr>
          <w:rStyle w:val="Hyperlink"/>
          <w:noProof/>
        </w:rPr>
        <w:fldChar w:fldCharType="end"/>
      </w:r>
    </w:p>
    <w:p w14:paraId="538D3798" w14:textId="5BE983D2"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"_Toc12460072"</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11 - Definition of block attributes</w:t>
      </w:r>
      <w:r>
        <w:rPr>
          <w:noProof/>
          <w:webHidden/>
        </w:rPr>
        <w:tab/>
      </w:r>
      <w:r>
        <w:rPr>
          <w:noProof/>
          <w:webHidden/>
        </w:rPr>
        <w:fldChar w:fldCharType="begin"/>
      </w:r>
      <w:r>
        <w:rPr>
          <w:noProof/>
          <w:webHidden/>
        </w:rPr>
        <w:instrText xml:space="preserve"> PAGEREF _Toc12460072 \h </w:instrText>
      </w:r>
      <w:r>
        <w:rPr>
          <w:noProof/>
          <w:webHidden/>
        </w:rPr>
      </w:r>
      <w:r>
        <w:rPr>
          <w:noProof/>
          <w:webHidden/>
        </w:rPr>
        <w:fldChar w:fldCharType="separate"/>
      </w:r>
      <w:ins w:id="176" w:author="Thomas Pany" w:date="2020-02-12T08:11:00Z">
        <w:r w:rsidR="00FC1AC4">
          <w:rPr>
            <w:noProof/>
            <w:webHidden/>
          </w:rPr>
          <w:t>21</w:t>
        </w:r>
      </w:ins>
      <w:del w:id="177" w:author="Thomas Pany" w:date="2020-02-11T10:36:00Z">
        <w:r w:rsidDel="009C4CAF">
          <w:rPr>
            <w:noProof/>
            <w:webHidden/>
          </w:rPr>
          <w:delText>19</w:delText>
        </w:r>
      </w:del>
      <w:r>
        <w:rPr>
          <w:noProof/>
          <w:webHidden/>
        </w:rPr>
        <w:fldChar w:fldCharType="end"/>
      </w:r>
      <w:r w:rsidRPr="00AD0896">
        <w:rPr>
          <w:rStyle w:val="Hyperlink"/>
          <w:noProof/>
        </w:rPr>
        <w:fldChar w:fldCharType="end"/>
      </w:r>
    </w:p>
    <w:p w14:paraId="6B9AA38C" w14:textId="5CE4B775"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"_Toc12460073"</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12 - Definition of lane attributes</w:t>
      </w:r>
      <w:r>
        <w:rPr>
          <w:noProof/>
          <w:webHidden/>
        </w:rPr>
        <w:tab/>
      </w:r>
      <w:r>
        <w:rPr>
          <w:noProof/>
          <w:webHidden/>
        </w:rPr>
        <w:fldChar w:fldCharType="begin"/>
      </w:r>
      <w:r>
        <w:rPr>
          <w:noProof/>
          <w:webHidden/>
        </w:rPr>
        <w:instrText xml:space="preserve"> PAGEREF _Toc12460073 \h </w:instrText>
      </w:r>
      <w:r>
        <w:rPr>
          <w:noProof/>
          <w:webHidden/>
        </w:rPr>
      </w:r>
      <w:r>
        <w:rPr>
          <w:noProof/>
          <w:webHidden/>
        </w:rPr>
        <w:fldChar w:fldCharType="separate"/>
      </w:r>
      <w:ins w:id="178" w:author="Thomas Pany" w:date="2020-02-12T08:11:00Z">
        <w:r w:rsidR="00FC1AC4">
          <w:rPr>
            <w:noProof/>
            <w:webHidden/>
          </w:rPr>
          <w:t>22</w:t>
        </w:r>
      </w:ins>
      <w:del w:id="179" w:author="Thomas Pany" w:date="2020-02-11T10:36:00Z">
        <w:r w:rsidDel="009C4CAF">
          <w:rPr>
            <w:noProof/>
            <w:webHidden/>
          </w:rPr>
          <w:delText>20</w:delText>
        </w:r>
      </w:del>
      <w:r>
        <w:rPr>
          <w:noProof/>
          <w:webHidden/>
        </w:rPr>
        <w:fldChar w:fldCharType="end"/>
      </w:r>
      <w:r w:rsidRPr="00AD0896">
        <w:rPr>
          <w:rStyle w:val="Hyperlink"/>
          <w:noProof/>
        </w:rPr>
        <w:fldChar w:fldCharType="end"/>
      </w:r>
    </w:p>
    <w:p w14:paraId="26813031" w14:textId="4F663C36"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"_Toc12460074"</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13 - Definition of file attributes</w:t>
      </w:r>
      <w:r>
        <w:rPr>
          <w:noProof/>
          <w:webHidden/>
        </w:rPr>
        <w:tab/>
      </w:r>
      <w:r>
        <w:rPr>
          <w:noProof/>
          <w:webHidden/>
        </w:rPr>
        <w:fldChar w:fldCharType="begin"/>
      </w:r>
      <w:r>
        <w:rPr>
          <w:noProof/>
          <w:webHidden/>
        </w:rPr>
        <w:instrText xml:space="preserve"> PAGEREF _Toc12460074 \h </w:instrText>
      </w:r>
      <w:r>
        <w:rPr>
          <w:noProof/>
          <w:webHidden/>
        </w:rPr>
      </w:r>
      <w:r>
        <w:rPr>
          <w:noProof/>
          <w:webHidden/>
        </w:rPr>
        <w:fldChar w:fldCharType="separate"/>
      </w:r>
      <w:ins w:id="180" w:author="Thomas Pany" w:date="2020-02-12T08:11:00Z">
        <w:r w:rsidR="00FC1AC4">
          <w:rPr>
            <w:noProof/>
            <w:webHidden/>
          </w:rPr>
          <w:t>23</w:t>
        </w:r>
      </w:ins>
      <w:del w:id="181" w:author="Thomas Pany" w:date="2020-02-11T10:36:00Z">
        <w:r w:rsidDel="009C4CAF">
          <w:rPr>
            <w:noProof/>
            <w:webHidden/>
          </w:rPr>
          <w:delText>21</w:delText>
        </w:r>
      </w:del>
      <w:r>
        <w:rPr>
          <w:noProof/>
          <w:webHidden/>
        </w:rPr>
        <w:fldChar w:fldCharType="end"/>
      </w:r>
      <w:r w:rsidRPr="00AD0896">
        <w:rPr>
          <w:rStyle w:val="Hyperlink"/>
          <w:noProof/>
        </w:rPr>
        <w:fldChar w:fldCharType="end"/>
      </w:r>
    </w:p>
    <w:p w14:paraId="452284DE" w14:textId="2580C71D"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"_Toc12460075"</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14 - Definition of fileSet attributes</w:t>
      </w:r>
      <w:r>
        <w:rPr>
          <w:noProof/>
          <w:webHidden/>
        </w:rPr>
        <w:tab/>
      </w:r>
      <w:r>
        <w:rPr>
          <w:noProof/>
          <w:webHidden/>
        </w:rPr>
        <w:fldChar w:fldCharType="begin"/>
      </w:r>
      <w:r>
        <w:rPr>
          <w:noProof/>
          <w:webHidden/>
        </w:rPr>
        <w:instrText xml:space="preserve"> PAGEREF _Toc12460075 \h </w:instrText>
      </w:r>
      <w:r>
        <w:rPr>
          <w:noProof/>
          <w:webHidden/>
        </w:rPr>
      </w:r>
      <w:r>
        <w:rPr>
          <w:noProof/>
          <w:webHidden/>
        </w:rPr>
        <w:fldChar w:fldCharType="separate"/>
      </w:r>
      <w:ins w:id="182" w:author="Thomas Pany" w:date="2020-02-12T08:11:00Z">
        <w:r w:rsidR="00FC1AC4">
          <w:rPr>
            <w:noProof/>
            <w:webHidden/>
          </w:rPr>
          <w:t>23</w:t>
        </w:r>
      </w:ins>
      <w:del w:id="183" w:author="Thomas Pany" w:date="2020-02-11T10:36:00Z">
        <w:r w:rsidDel="009C4CAF">
          <w:rPr>
            <w:noProof/>
            <w:webHidden/>
          </w:rPr>
          <w:delText>21</w:delText>
        </w:r>
      </w:del>
      <w:r>
        <w:rPr>
          <w:noProof/>
          <w:webHidden/>
        </w:rPr>
        <w:fldChar w:fldCharType="end"/>
      </w:r>
      <w:r w:rsidRPr="00AD0896">
        <w:rPr>
          <w:rStyle w:val="Hyperlink"/>
          <w:noProof/>
        </w:rPr>
        <w:fldChar w:fldCharType="end"/>
      </w:r>
    </w:p>
    <w:p w14:paraId="585013E9" w14:textId="79F352E2"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"_Toc12460076"</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15 - Definition of position attributes</w:t>
      </w:r>
      <w:r>
        <w:rPr>
          <w:noProof/>
          <w:webHidden/>
        </w:rPr>
        <w:tab/>
      </w:r>
      <w:r>
        <w:rPr>
          <w:noProof/>
          <w:webHidden/>
        </w:rPr>
        <w:fldChar w:fldCharType="begin"/>
      </w:r>
      <w:r>
        <w:rPr>
          <w:noProof/>
          <w:webHidden/>
        </w:rPr>
        <w:instrText xml:space="preserve"> PAGEREF _Toc12460076 \h </w:instrText>
      </w:r>
      <w:r>
        <w:rPr>
          <w:noProof/>
          <w:webHidden/>
        </w:rPr>
      </w:r>
      <w:r>
        <w:rPr>
          <w:noProof/>
          <w:webHidden/>
        </w:rPr>
        <w:fldChar w:fldCharType="separate"/>
      </w:r>
      <w:ins w:id="184" w:author="Thomas Pany" w:date="2020-02-12T08:11:00Z">
        <w:r w:rsidR="00FC1AC4">
          <w:rPr>
            <w:noProof/>
            <w:webHidden/>
          </w:rPr>
          <w:t>25</w:t>
        </w:r>
      </w:ins>
      <w:del w:id="185" w:author="Thomas Pany" w:date="2020-02-11T10:36:00Z">
        <w:r w:rsidDel="009C4CAF">
          <w:rPr>
            <w:noProof/>
            <w:webHidden/>
          </w:rPr>
          <w:delText>23</w:delText>
        </w:r>
      </w:del>
      <w:r>
        <w:rPr>
          <w:noProof/>
          <w:webHidden/>
        </w:rPr>
        <w:fldChar w:fldCharType="end"/>
      </w:r>
      <w:r w:rsidRPr="00AD0896">
        <w:rPr>
          <w:rStyle w:val="Hyperlink"/>
          <w:noProof/>
        </w:rPr>
        <w:fldChar w:fldCharType="end"/>
      </w:r>
    </w:p>
    <w:p w14:paraId="1318B4A1" w14:textId="0001FD06"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"_Toc12460077"</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16 – Table removed in rev. 0.4</w:t>
      </w:r>
      <w:r>
        <w:rPr>
          <w:noProof/>
          <w:webHidden/>
        </w:rPr>
        <w:tab/>
      </w:r>
      <w:r>
        <w:rPr>
          <w:noProof/>
          <w:webHidden/>
        </w:rPr>
        <w:fldChar w:fldCharType="begin"/>
      </w:r>
      <w:r>
        <w:rPr>
          <w:noProof/>
          <w:webHidden/>
        </w:rPr>
        <w:instrText xml:space="preserve"> PAGEREF _Toc12460077 \h </w:instrText>
      </w:r>
      <w:r>
        <w:rPr>
          <w:noProof/>
          <w:webHidden/>
        </w:rPr>
      </w:r>
      <w:r>
        <w:rPr>
          <w:noProof/>
          <w:webHidden/>
        </w:rPr>
        <w:fldChar w:fldCharType="separate"/>
      </w:r>
      <w:ins w:id="186" w:author="Thomas Pany" w:date="2020-02-12T08:11:00Z">
        <w:r w:rsidR="00FC1AC4">
          <w:rPr>
            <w:noProof/>
            <w:webHidden/>
          </w:rPr>
          <w:t>25</w:t>
        </w:r>
      </w:ins>
      <w:del w:id="187" w:author="Thomas Pany" w:date="2020-02-11T10:36:00Z">
        <w:r w:rsidDel="009C4CAF">
          <w:rPr>
            <w:noProof/>
            <w:webHidden/>
          </w:rPr>
          <w:delText>23</w:delText>
        </w:r>
      </w:del>
      <w:r>
        <w:rPr>
          <w:noProof/>
          <w:webHidden/>
        </w:rPr>
        <w:fldChar w:fldCharType="end"/>
      </w:r>
      <w:r w:rsidRPr="00AD0896">
        <w:rPr>
          <w:rStyle w:val="Hyperlink"/>
          <w:noProof/>
        </w:rPr>
        <w:fldChar w:fldCharType="end"/>
      </w:r>
    </w:p>
    <w:p w14:paraId="35D635F1" w14:textId="2EE06752"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"_Toc12460078"</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17 – Table removed in rev. 0.4</w:t>
      </w:r>
      <w:r>
        <w:rPr>
          <w:noProof/>
          <w:webHidden/>
        </w:rPr>
        <w:tab/>
      </w:r>
      <w:r>
        <w:rPr>
          <w:noProof/>
          <w:webHidden/>
        </w:rPr>
        <w:fldChar w:fldCharType="begin"/>
      </w:r>
      <w:r>
        <w:rPr>
          <w:noProof/>
          <w:webHidden/>
        </w:rPr>
        <w:instrText xml:space="preserve"> PAGEREF _Toc12460078 \h </w:instrText>
      </w:r>
      <w:r>
        <w:rPr>
          <w:noProof/>
          <w:webHidden/>
        </w:rPr>
      </w:r>
      <w:r>
        <w:rPr>
          <w:noProof/>
          <w:webHidden/>
        </w:rPr>
        <w:fldChar w:fldCharType="separate"/>
      </w:r>
      <w:ins w:id="188" w:author="Thomas Pany" w:date="2020-02-12T08:11:00Z">
        <w:r w:rsidR="00FC1AC4">
          <w:rPr>
            <w:noProof/>
            <w:webHidden/>
          </w:rPr>
          <w:t>25</w:t>
        </w:r>
      </w:ins>
      <w:del w:id="189" w:author="Thomas Pany" w:date="2020-02-11T10:36:00Z">
        <w:r w:rsidDel="009C4CAF">
          <w:rPr>
            <w:noProof/>
            <w:webHidden/>
          </w:rPr>
          <w:delText>23</w:delText>
        </w:r>
      </w:del>
      <w:r>
        <w:rPr>
          <w:noProof/>
          <w:webHidden/>
        </w:rPr>
        <w:fldChar w:fldCharType="end"/>
      </w:r>
      <w:r w:rsidRPr="00AD0896">
        <w:rPr>
          <w:rStyle w:val="Hyperlink"/>
          <w:noProof/>
        </w:rPr>
        <w:fldChar w:fldCharType="end"/>
      </w:r>
    </w:p>
    <w:p w14:paraId="75E033E4" w14:textId="7EC36A0A"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"_Toc12460079"</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18 - Encoding of 2-bit samples</w:t>
      </w:r>
      <w:r>
        <w:rPr>
          <w:noProof/>
          <w:webHidden/>
        </w:rPr>
        <w:tab/>
      </w:r>
      <w:r>
        <w:rPr>
          <w:noProof/>
          <w:webHidden/>
        </w:rPr>
        <w:fldChar w:fldCharType="begin"/>
      </w:r>
      <w:r>
        <w:rPr>
          <w:noProof/>
          <w:webHidden/>
        </w:rPr>
        <w:instrText xml:space="preserve"> PAGEREF _Toc12460079 \h </w:instrText>
      </w:r>
      <w:r>
        <w:rPr>
          <w:noProof/>
          <w:webHidden/>
        </w:rPr>
      </w:r>
      <w:r>
        <w:rPr>
          <w:noProof/>
          <w:webHidden/>
        </w:rPr>
        <w:fldChar w:fldCharType="separate"/>
      </w:r>
      <w:ins w:id="190" w:author="Thomas Pany" w:date="2020-02-12T08:11:00Z">
        <w:r w:rsidR="00FC1AC4">
          <w:rPr>
            <w:noProof/>
            <w:webHidden/>
          </w:rPr>
          <w:t>26</w:t>
        </w:r>
      </w:ins>
      <w:del w:id="191" w:author="Thomas Pany" w:date="2020-02-11T10:36:00Z">
        <w:r w:rsidDel="009C4CAF">
          <w:rPr>
            <w:noProof/>
            <w:webHidden/>
          </w:rPr>
          <w:delText>24</w:delText>
        </w:r>
      </w:del>
      <w:r>
        <w:rPr>
          <w:noProof/>
          <w:webHidden/>
        </w:rPr>
        <w:fldChar w:fldCharType="end"/>
      </w:r>
      <w:r w:rsidRPr="00AD0896">
        <w:rPr>
          <w:rStyle w:val="Hyperlink"/>
          <w:noProof/>
        </w:rPr>
        <w:fldChar w:fldCharType="end"/>
      </w:r>
    </w:p>
    <w:p w14:paraId="3533ADC3" w14:textId="79BEB7B1"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"_Toc12460080"</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19 - Encoding of 3-bit samples</w:t>
      </w:r>
      <w:r>
        <w:rPr>
          <w:noProof/>
          <w:webHidden/>
        </w:rPr>
        <w:tab/>
      </w:r>
      <w:r>
        <w:rPr>
          <w:noProof/>
          <w:webHidden/>
        </w:rPr>
        <w:fldChar w:fldCharType="begin"/>
      </w:r>
      <w:r>
        <w:rPr>
          <w:noProof/>
          <w:webHidden/>
        </w:rPr>
        <w:instrText xml:space="preserve"> PAGEREF _Toc12460080 \h </w:instrText>
      </w:r>
      <w:r>
        <w:rPr>
          <w:noProof/>
          <w:webHidden/>
        </w:rPr>
      </w:r>
      <w:r>
        <w:rPr>
          <w:noProof/>
          <w:webHidden/>
        </w:rPr>
        <w:fldChar w:fldCharType="separate"/>
      </w:r>
      <w:ins w:id="192" w:author="Thomas Pany" w:date="2020-02-12T08:11:00Z">
        <w:r w:rsidR="00FC1AC4">
          <w:rPr>
            <w:noProof/>
            <w:webHidden/>
          </w:rPr>
          <w:t>26</w:t>
        </w:r>
      </w:ins>
      <w:del w:id="193" w:author="Thomas Pany" w:date="2020-02-11T10:36:00Z">
        <w:r w:rsidDel="009C4CAF">
          <w:rPr>
            <w:noProof/>
            <w:webHidden/>
          </w:rPr>
          <w:delText>24</w:delText>
        </w:r>
      </w:del>
      <w:r>
        <w:rPr>
          <w:noProof/>
          <w:webHidden/>
        </w:rPr>
        <w:fldChar w:fldCharType="end"/>
      </w:r>
      <w:r w:rsidRPr="00AD0896">
        <w:rPr>
          <w:rStyle w:val="Hyperlink"/>
          <w:noProof/>
        </w:rPr>
        <w:fldChar w:fldCharType="end"/>
      </w:r>
    </w:p>
    <w:p w14:paraId="1A9DD61A" w14:textId="42722C9C"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"_Toc12460081"</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20 - Encoding of 4-bit samples</w:t>
      </w:r>
      <w:r>
        <w:rPr>
          <w:noProof/>
          <w:webHidden/>
        </w:rPr>
        <w:tab/>
      </w:r>
      <w:r>
        <w:rPr>
          <w:noProof/>
          <w:webHidden/>
        </w:rPr>
        <w:fldChar w:fldCharType="begin"/>
      </w:r>
      <w:r>
        <w:rPr>
          <w:noProof/>
          <w:webHidden/>
        </w:rPr>
        <w:instrText xml:space="preserve"> PAGEREF _Toc12460081 \h </w:instrText>
      </w:r>
      <w:r>
        <w:rPr>
          <w:noProof/>
          <w:webHidden/>
        </w:rPr>
      </w:r>
      <w:r>
        <w:rPr>
          <w:noProof/>
          <w:webHidden/>
        </w:rPr>
        <w:fldChar w:fldCharType="separate"/>
      </w:r>
      <w:ins w:id="194" w:author="Thomas Pany" w:date="2020-02-12T08:11:00Z">
        <w:r w:rsidR="00FC1AC4">
          <w:rPr>
            <w:noProof/>
            <w:webHidden/>
          </w:rPr>
          <w:t>26</w:t>
        </w:r>
      </w:ins>
      <w:del w:id="195" w:author="Thomas Pany" w:date="2020-02-11T10:36:00Z">
        <w:r w:rsidDel="009C4CAF">
          <w:rPr>
            <w:noProof/>
            <w:webHidden/>
          </w:rPr>
          <w:delText>24</w:delText>
        </w:r>
      </w:del>
      <w:r>
        <w:rPr>
          <w:noProof/>
          <w:webHidden/>
        </w:rPr>
        <w:fldChar w:fldCharType="end"/>
      </w:r>
      <w:r w:rsidRPr="00AD0896">
        <w:rPr>
          <w:rStyle w:val="Hyperlink"/>
          <w:noProof/>
        </w:rPr>
        <w:fldChar w:fldCharType="end"/>
      </w:r>
    </w:p>
    <w:p w14:paraId="342B6921" w14:textId="20AA40EA" w:rsidR="0079790C" w:rsidRDefault="0079790C">
      <w:pPr>
        <w:pStyle w:val="Abbildungsverzeichnis"/>
        <w:tabs>
          <w:tab w:val="right" w:leader="dot" w:pos="9016"/>
        </w:tabs>
        <w:rPr>
          <w:rFonts w:eastAsiaTheme="minorEastAsia"/>
          <w:noProof/>
          <w:lang w:eastAsia="de-DE"/>
        </w:rPr>
      </w:pPr>
      <w:r w:rsidRPr="00AD0896">
        <w:rPr>
          <w:rStyle w:val="Hyperlink"/>
          <w:noProof/>
        </w:rPr>
        <w:fldChar w:fldCharType="begin"/>
      </w:r>
      <w:r w:rsidRPr="00AD0896">
        <w:rPr>
          <w:rStyle w:val="Hyperlink"/>
          <w:noProof/>
        </w:rPr>
        <w:instrText xml:space="preserve"> </w:instrText>
      </w:r>
      <w:r>
        <w:rPr>
          <w:noProof/>
        </w:rPr>
        <w:instrText>HYPERLINK \l "_Toc12460082"</w:instrText>
      </w:r>
      <w:r w:rsidRPr="00AD0896">
        <w:rPr>
          <w:rStyle w:val="Hyperlink"/>
          <w:noProof/>
        </w:rPr>
        <w:instrText xml:space="preserve"> </w:instrText>
      </w:r>
      <w:r w:rsidRPr="00AD0896">
        <w:rPr>
          <w:rStyle w:val="Hyperlink"/>
          <w:noProof/>
        </w:rPr>
        <w:fldChar w:fldCharType="separate"/>
      </w:r>
      <w:r w:rsidRPr="00AD0896">
        <w:rPr>
          <w:rStyle w:val="Hyperlink"/>
          <w:rFonts w:ascii="Times New Roman" w:hAnsi="Times New Roman" w:cs="Times New Roman"/>
          <w:noProof/>
          <w:lang w:val="en-US"/>
        </w:rPr>
        <w:t>Table 21 - Encoding of 5-bit samples</w:t>
      </w:r>
      <w:r>
        <w:rPr>
          <w:noProof/>
          <w:webHidden/>
        </w:rPr>
        <w:tab/>
      </w:r>
      <w:r>
        <w:rPr>
          <w:noProof/>
          <w:webHidden/>
        </w:rPr>
        <w:fldChar w:fldCharType="begin"/>
      </w:r>
      <w:r>
        <w:rPr>
          <w:noProof/>
          <w:webHidden/>
        </w:rPr>
        <w:instrText xml:space="preserve"> PAGEREF _Toc12460082 \h </w:instrText>
      </w:r>
      <w:r>
        <w:rPr>
          <w:noProof/>
          <w:webHidden/>
        </w:rPr>
      </w:r>
      <w:r>
        <w:rPr>
          <w:noProof/>
          <w:webHidden/>
        </w:rPr>
        <w:fldChar w:fldCharType="separate"/>
      </w:r>
      <w:ins w:id="196" w:author="Thomas Pany" w:date="2020-02-12T08:11:00Z">
        <w:r w:rsidR="00FC1AC4">
          <w:rPr>
            <w:noProof/>
            <w:webHidden/>
          </w:rPr>
          <w:t>27</w:t>
        </w:r>
      </w:ins>
      <w:del w:id="197" w:author="Thomas Pany" w:date="2020-02-11T10:36:00Z">
        <w:r w:rsidDel="009C4CAF">
          <w:rPr>
            <w:noProof/>
            <w:webHidden/>
          </w:rPr>
          <w:delText>25</w:delText>
        </w:r>
      </w:del>
      <w:r>
        <w:rPr>
          <w:noProof/>
          <w:webHidden/>
        </w:rPr>
        <w:fldChar w:fldCharType="end"/>
      </w:r>
      <w:r w:rsidRPr="00AD0896">
        <w:rPr>
          <w:rStyle w:val="Hyperlink"/>
          <w:noProof/>
        </w:rPr>
        <w:fldChar w:fldCharType="end"/>
      </w:r>
    </w:p>
    <w:p w14:paraId="6752355A" w14:textId="77777777" w:rsidR="002419BB" w:rsidRPr="00224DB6" w:rsidRDefault="002419BB">
      <w:pPr>
        <w:rPr>
          <w:lang w:val="en-US"/>
        </w:rPr>
      </w:pPr>
      <w:r w:rsidRPr="00224DB6">
        <w:rPr>
          <w:lang w:val="en-US"/>
        </w:rPr>
        <w:fldChar w:fldCharType="end"/>
      </w:r>
      <w:r w:rsidRPr="00224DB6">
        <w:rPr>
          <w:lang w:val="en-US"/>
        </w:rPr>
        <w:br w:type="page"/>
      </w:r>
    </w:p>
    <w:p w14:paraId="57D5A878" w14:textId="77777777" w:rsidR="003D4852" w:rsidRPr="00224DB6" w:rsidRDefault="003D4852" w:rsidP="003D4852">
      <w:pPr>
        <w:pStyle w:val="Table"/>
        <w:rPr>
          <w:b/>
        </w:rPr>
      </w:pPr>
      <w:r w:rsidRPr="00224DB6">
        <w:rPr>
          <w:b/>
        </w:rPr>
        <w:lastRenderedPageBreak/>
        <w:t>List of acronyms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3D4852" w:rsidRPr="00224DB6" w14:paraId="2706071A" w14:textId="77777777" w:rsidTr="00930125">
        <w:tc>
          <w:tcPr>
            <w:tcW w:w="2122" w:type="dxa"/>
          </w:tcPr>
          <w:p w14:paraId="3AACD737" w14:textId="77777777" w:rsidR="003D4852" w:rsidRPr="00224DB6" w:rsidRDefault="003D4852" w:rsidP="003D4852">
            <w:pPr>
              <w:pStyle w:val="Table"/>
            </w:pPr>
            <w:r w:rsidRPr="00224DB6">
              <w:t>ADC</w:t>
            </w:r>
          </w:p>
        </w:tc>
        <w:tc>
          <w:tcPr>
            <w:tcW w:w="6894" w:type="dxa"/>
          </w:tcPr>
          <w:p w14:paraId="13C927BC" w14:textId="77777777" w:rsidR="003D4852" w:rsidRPr="00224DB6" w:rsidRDefault="003D4852" w:rsidP="003D4852">
            <w:pPr>
              <w:pStyle w:val="Table"/>
            </w:pPr>
            <w:r w:rsidRPr="00224DB6">
              <w:t>Analog to digital converter</w:t>
            </w:r>
          </w:p>
        </w:tc>
      </w:tr>
      <w:tr w:rsidR="007E7CF1" w:rsidRPr="00224DB6" w14:paraId="594CC788" w14:textId="77777777" w:rsidTr="00930125">
        <w:tc>
          <w:tcPr>
            <w:tcW w:w="2122" w:type="dxa"/>
          </w:tcPr>
          <w:p w14:paraId="2D4B45F1" w14:textId="77777777" w:rsidR="007E7CF1" w:rsidRPr="00224DB6" w:rsidRDefault="007E7CF1" w:rsidP="003D4852">
            <w:pPr>
              <w:pStyle w:val="Table"/>
            </w:pPr>
            <w:r w:rsidRPr="00224DB6">
              <w:t>API</w:t>
            </w:r>
          </w:p>
        </w:tc>
        <w:tc>
          <w:tcPr>
            <w:tcW w:w="6894" w:type="dxa"/>
          </w:tcPr>
          <w:p w14:paraId="3BC6EBB1" w14:textId="77777777" w:rsidR="007E7CF1" w:rsidRPr="00224DB6" w:rsidRDefault="007E7CF1" w:rsidP="007E7CF1">
            <w:pPr>
              <w:pStyle w:val="Table"/>
            </w:pPr>
            <w:r w:rsidRPr="00224DB6">
              <w:t>Applications programming interface</w:t>
            </w:r>
          </w:p>
        </w:tc>
      </w:tr>
      <w:tr w:rsidR="003D4852" w:rsidRPr="00224DB6" w14:paraId="36102E17" w14:textId="77777777" w:rsidTr="00930125">
        <w:tc>
          <w:tcPr>
            <w:tcW w:w="2122" w:type="dxa"/>
          </w:tcPr>
          <w:p w14:paraId="718F8B43" w14:textId="77777777" w:rsidR="003D4852" w:rsidRPr="00224DB6" w:rsidRDefault="003D4852" w:rsidP="003D4852">
            <w:pPr>
              <w:pStyle w:val="Table"/>
            </w:pPr>
            <w:r w:rsidRPr="00224DB6">
              <w:t>BPF</w:t>
            </w:r>
          </w:p>
        </w:tc>
        <w:tc>
          <w:tcPr>
            <w:tcW w:w="6894" w:type="dxa"/>
          </w:tcPr>
          <w:p w14:paraId="2ADE87E5" w14:textId="77777777" w:rsidR="003D4852" w:rsidRPr="00224DB6" w:rsidRDefault="003D4852" w:rsidP="003D4852">
            <w:pPr>
              <w:pStyle w:val="Table"/>
            </w:pPr>
            <w:r w:rsidRPr="00224DB6">
              <w:t>Band pass filter</w:t>
            </w:r>
          </w:p>
        </w:tc>
      </w:tr>
      <w:tr w:rsidR="003D4852" w:rsidRPr="00224DB6" w14:paraId="19B35444" w14:textId="77777777" w:rsidTr="00930125">
        <w:tc>
          <w:tcPr>
            <w:tcW w:w="2122" w:type="dxa"/>
          </w:tcPr>
          <w:p w14:paraId="25C4F04A" w14:textId="77777777" w:rsidR="003D4852" w:rsidRPr="00224DB6" w:rsidRDefault="003D4852" w:rsidP="003D4852">
            <w:pPr>
              <w:pStyle w:val="Table"/>
            </w:pPr>
            <w:r w:rsidRPr="00224DB6">
              <w:t>DCS</w:t>
            </w:r>
          </w:p>
        </w:tc>
        <w:tc>
          <w:tcPr>
            <w:tcW w:w="6894" w:type="dxa"/>
          </w:tcPr>
          <w:p w14:paraId="0F4308C0" w14:textId="77777777" w:rsidR="003D4852" w:rsidRPr="00224DB6" w:rsidRDefault="003D4852" w:rsidP="003D4852">
            <w:pPr>
              <w:pStyle w:val="Table"/>
            </w:pPr>
            <w:r w:rsidRPr="00224DB6">
              <w:t>Data collection system</w:t>
            </w:r>
          </w:p>
        </w:tc>
      </w:tr>
      <w:tr w:rsidR="00B73EF2" w:rsidRPr="00224DB6" w14:paraId="1ADF3EA8" w14:textId="77777777" w:rsidTr="00930125">
        <w:tc>
          <w:tcPr>
            <w:tcW w:w="2122" w:type="dxa"/>
          </w:tcPr>
          <w:p w14:paraId="0FB4761E" w14:textId="77777777" w:rsidR="00B73EF2" w:rsidRPr="00224DB6" w:rsidRDefault="00B73EF2" w:rsidP="003D4852">
            <w:pPr>
              <w:pStyle w:val="Table"/>
            </w:pPr>
            <w:r w:rsidRPr="00224DB6">
              <w:t>ECEF</w:t>
            </w:r>
          </w:p>
        </w:tc>
        <w:tc>
          <w:tcPr>
            <w:tcW w:w="6894" w:type="dxa"/>
          </w:tcPr>
          <w:p w14:paraId="19242655" w14:textId="77777777" w:rsidR="00B73EF2" w:rsidRPr="00224DB6" w:rsidRDefault="00B73EF2" w:rsidP="003D4852">
            <w:pPr>
              <w:pStyle w:val="Table"/>
            </w:pPr>
            <w:r w:rsidRPr="00224DB6">
              <w:t>Earth-centered, earth-fixed</w:t>
            </w:r>
          </w:p>
        </w:tc>
      </w:tr>
      <w:tr w:rsidR="003D4852" w:rsidRPr="00224DB6" w14:paraId="7B72CC30" w14:textId="77777777" w:rsidTr="00930125">
        <w:tc>
          <w:tcPr>
            <w:tcW w:w="2122" w:type="dxa"/>
          </w:tcPr>
          <w:p w14:paraId="01737A38" w14:textId="77777777" w:rsidR="003D4852" w:rsidRPr="00224DB6" w:rsidRDefault="003D4852" w:rsidP="003D4852">
            <w:pPr>
              <w:pStyle w:val="Table"/>
            </w:pPr>
            <w:r w:rsidRPr="00224DB6">
              <w:t>GNSS</w:t>
            </w:r>
          </w:p>
        </w:tc>
        <w:tc>
          <w:tcPr>
            <w:tcW w:w="6894" w:type="dxa"/>
          </w:tcPr>
          <w:p w14:paraId="462458E3" w14:textId="77777777" w:rsidR="003D4852" w:rsidRPr="00224DB6" w:rsidRDefault="003D4852" w:rsidP="003D4852">
            <w:pPr>
              <w:pStyle w:val="Table"/>
            </w:pPr>
            <w:r w:rsidRPr="00224DB6">
              <w:t>Global navigation satellite system</w:t>
            </w:r>
          </w:p>
        </w:tc>
      </w:tr>
      <w:tr w:rsidR="007641CA" w:rsidRPr="00224DB6" w14:paraId="6BF95918" w14:textId="77777777" w:rsidTr="00930125">
        <w:tc>
          <w:tcPr>
            <w:tcW w:w="2122" w:type="dxa"/>
          </w:tcPr>
          <w:p w14:paraId="7E103CED" w14:textId="77777777" w:rsidR="007641CA" w:rsidRPr="00224DB6" w:rsidRDefault="007641CA" w:rsidP="003D4852">
            <w:pPr>
              <w:pStyle w:val="Table"/>
            </w:pPr>
            <w:r w:rsidRPr="00224DB6">
              <w:t>GPS</w:t>
            </w:r>
          </w:p>
        </w:tc>
        <w:tc>
          <w:tcPr>
            <w:tcW w:w="6894" w:type="dxa"/>
          </w:tcPr>
          <w:p w14:paraId="4FFE5B17" w14:textId="77777777" w:rsidR="007641CA" w:rsidRPr="00224DB6" w:rsidRDefault="00F25A53" w:rsidP="003D4852">
            <w:pPr>
              <w:pStyle w:val="Table"/>
            </w:pPr>
            <w:r w:rsidRPr="00224DB6">
              <w:t>Global positioning s</w:t>
            </w:r>
            <w:r w:rsidR="007641CA" w:rsidRPr="00224DB6">
              <w:t>ystem</w:t>
            </w:r>
          </w:p>
        </w:tc>
      </w:tr>
      <w:tr w:rsidR="007641CA" w:rsidRPr="00224DB6" w14:paraId="672E0DA3" w14:textId="77777777" w:rsidTr="00930125">
        <w:tc>
          <w:tcPr>
            <w:tcW w:w="2122" w:type="dxa"/>
          </w:tcPr>
          <w:p w14:paraId="57DBE275" w14:textId="77777777" w:rsidR="007641CA" w:rsidRPr="00224DB6" w:rsidRDefault="007641CA" w:rsidP="003D4852">
            <w:pPr>
              <w:pStyle w:val="Table"/>
            </w:pPr>
            <w:r w:rsidRPr="00224DB6">
              <w:t>GTRF</w:t>
            </w:r>
          </w:p>
        </w:tc>
        <w:tc>
          <w:tcPr>
            <w:tcW w:w="6894" w:type="dxa"/>
          </w:tcPr>
          <w:p w14:paraId="298B7C58" w14:textId="77777777" w:rsidR="007641CA" w:rsidRPr="00224DB6" w:rsidRDefault="00F25A53" w:rsidP="00F25A53">
            <w:pPr>
              <w:pStyle w:val="Table"/>
            </w:pPr>
            <w:r w:rsidRPr="00224DB6">
              <w:t>Galileo terrestrial r</w:t>
            </w:r>
            <w:r w:rsidR="007641CA" w:rsidRPr="00224DB6">
              <w:t xml:space="preserve">eference </w:t>
            </w:r>
            <w:r w:rsidRPr="00224DB6">
              <w:t>f</w:t>
            </w:r>
            <w:r w:rsidR="007641CA" w:rsidRPr="00224DB6">
              <w:t>rame</w:t>
            </w:r>
          </w:p>
        </w:tc>
      </w:tr>
      <w:tr w:rsidR="00151A55" w:rsidRPr="00224DB6" w14:paraId="213C3A8B" w14:textId="77777777" w:rsidTr="00930125">
        <w:tc>
          <w:tcPr>
            <w:tcW w:w="2122" w:type="dxa"/>
          </w:tcPr>
          <w:p w14:paraId="6CCE25F7" w14:textId="77777777" w:rsidR="00151A55" w:rsidRPr="00224DB6" w:rsidRDefault="00151A55" w:rsidP="003D4852">
            <w:pPr>
              <w:pStyle w:val="Table"/>
            </w:pPr>
            <w:r w:rsidRPr="00224DB6">
              <w:t>id</w:t>
            </w:r>
          </w:p>
        </w:tc>
        <w:tc>
          <w:tcPr>
            <w:tcW w:w="6894" w:type="dxa"/>
          </w:tcPr>
          <w:p w14:paraId="3B936952" w14:textId="77777777" w:rsidR="00151A55" w:rsidRPr="00224DB6" w:rsidRDefault="00151A55" w:rsidP="003D4852">
            <w:pPr>
              <w:pStyle w:val="Table"/>
            </w:pPr>
            <w:r w:rsidRPr="00224DB6">
              <w:t>Identifier</w:t>
            </w:r>
          </w:p>
        </w:tc>
      </w:tr>
      <w:tr w:rsidR="003D4852" w:rsidRPr="00224DB6" w14:paraId="11C088A1" w14:textId="77777777" w:rsidTr="00930125">
        <w:tc>
          <w:tcPr>
            <w:tcW w:w="2122" w:type="dxa"/>
          </w:tcPr>
          <w:p w14:paraId="1E9EB27A" w14:textId="77777777" w:rsidR="003D4852" w:rsidRPr="00224DB6" w:rsidRDefault="003D4852" w:rsidP="003D4852">
            <w:pPr>
              <w:pStyle w:val="Table"/>
            </w:pPr>
            <w:r w:rsidRPr="00224DB6">
              <w:t>IF</w:t>
            </w:r>
          </w:p>
        </w:tc>
        <w:tc>
          <w:tcPr>
            <w:tcW w:w="6894" w:type="dxa"/>
          </w:tcPr>
          <w:p w14:paraId="4931ACD7" w14:textId="77777777" w:rsidR="003D4852" w:rsidRPr="00224DB6" w:rsidRDefault="003D4852" w:rsidP="003D4852">
            <w:pPr>
              <w:pStyle w:val="Table"/>
            </w:pPr>
            <w:r w:rsidRPr="00224DB6">
              <w:t>Intermediate frequency</w:t>
            </w:r>
          </w:p>
        </w:tc>
      </w:tr>
      <w:tr w:rsidR="003D4852" w:rsidRPr="00224DB6" w14:paraId="0A20D2EF" w14:textId="77777777" w:rsidTr="00930125">
        <w:tc>
          <w:tcPr>
            <w:tcW w:w="2122" w:type="dxa"/>
          </w:tcPr>
          <w:p w14:paraId="224637C5" w14:textId="77777777" w:rsidR="003D4852" w:rsidRPr="00224DB6" w:rsidRDefault="003D4852" w:rsidP="003D4852">
            <w:pPr>
              <w:pStyle w:val="Table"/>
            </w:pPr>
            <w:r w:rsidRPr="00224DB6">
              <w:t>LHCP</w:t>
            </w:r>
          </w:p>
        </w:tc>
        <w:tc>
          <w:tcPr>
            <w:tcW w:w="6894" w:type="dxa"/>
          </w:tcPr>
          <w:p w14:paraId="7AD64BA4" w14:textId="77777777" w:rsidR="003D4852" w:rsidRPr="00224DB6" w:rsidRDefault="003D4852" w:rsidP="003D4852">
            <w:pPr>
              <w:pStyle w:val="Table"/>
            </w:pPr>
            <w:r w:rsidRPr="00224DB6">
              <w:t>Left handed circular polarization</w:t>
            </w:r>
          </w:p>
        </w:tc>
      </w:tr>
      <w:tr w:rsidR="00B73EF2" w:rsidRPr="00224DB6" w14:paraId="3D34A3CE" w14:textId="77777777" w:rsidTr="00930125">
        <w:tc>
          <w:tcPr>
            <w:tcW w:w="2122" w:type="dxa"/>
          </w:tcPr>
          <w:p w14:paraId="2848D425" w14:textId="77777777" w:rsidR="00B73EF2" w:rsidRPr="00224DB6" w:rsidRDefault="00B73EF2" w:rsidP="003D4852">
            <w:pPr>
              <w:pStyle w:val="Table"/>
            </w:pPr>
            <w:r w:rsidRPr="00224DB6">
              <w:t>LLH</w:t>
            </w:r>
          </w:p>
        </w:tc>
        <w:tc>
          <w:tcPr>
            <w:tcW w:w="6894" w:type="dxa"/>
          </w:tcPr>
          <w:p w14:paraId="0CFF678F" w14:textId="77777777" w:rsidR="00B73EF2" w:rsidRPr="00224DB6" w:rsidRDefault="00B73EF2" w:rsidP="00E24685">
            <w:pPr>
              <w:pStyle w:val="Table"/>
            </w:pPr>
            <w:r w:rsidRPr="00224DB6">
              <w:t>Latitude, longitude</w:t>
            </w:r>
            <w:r w:rsidR="00E24685" w:rsidRPr="00224DB6">
              <w:t>,</w:t>
            </w:r>
            <w:r w:rsidRPr="00224DB6">
              <w:t xml:space="preserve"> </w:t>
            </w:r>
            <w:r w:rsidR="00E24685" w:rsidRPr="00224DB6">
              <w:t>h</w:t>
            </w:r>
            <w:r w:rsidRPr="00224DB6">
              <w:t>eight</w:t>
            </w:r>
          </w:p>
        </w:tc>
      </w:tr>
      <w:tr w:rsidR="003D4852" w:rsidRPr="00224DB6" w14:paraId="74C1E0FD" w14:textId="77777777" w:rsidTr="00930125">
        <w:tc>
          <w:tcPr>
            <w:tcW w:w="2122" w:type="dxa"/>
          </w:tcPr>
          <w:p w14:paraId="277CDAEC" w14:textId="77777777" w:rsidR="003D4852" w:rsidRPr="00224DB6" w:rsidRDefault="003D4852" w:rsidP="003D4852">
            <w:pPr>
              <w:pStyle w:val="Table"/>
            </w:pPr>
            <w:r w:rsidRPr="00224DB6">
              <w:t>MSB</w:t>
            </w:r>
          </w:p>
        </w:tc>
        <w:tc>
          <w:tcPr>
            <w:tcW w:w="6894" w:type="dxa"/>
          </w:tcPr>
          <w:p w14:paraId="7BE75557" w14:textId="77777777" w:rsidR="003D4852" w:rsidRPr="00224DB6" w:rsidRDefault="003D4852" w:rsidP="003D4852">
            <w:pPr>
              <w:pStyle w:val="Table"/>
            </w:pPr>
            <w:r w:rsidRPr="00224DB6">
              <w:t>Most significant bits</w:t>
            </w:r>
          </w:p>
        </w:tc>
      </w:tr>
      <w:tr w:rsidR="003D4852" w:rsidRPr="00224DB6" w14:paraId="29FB5EF4" w14:textId="77777777" w:rsidTr="00930125">
        <w:tc>
          <w:tcPr>
            <w:tcW w:w="2122" w:type="dxa"/>
          </w:tcPr>
          <w:p w14:paraId="4CE149D0" w14:textId="77777777" w:rsidR="003D4852" w:rsidRPr="00224DB6" w:rsidRDefault="003D4852" w:rsidP="003D4852">
            <w:pPr>
              <w:pStyle w:val="Table"/>
            </w:pPr>
            <w:r w:rsidRPr="00224DB6">
              <w:t>PC</w:t>
            </w:r>
          </w:p>
        </w:tc>
        <w:tc>
          <w:tcPr>
            <w:tcW w:w="6894" w:type="dxa"/>
          </w:tcPr>
          <w:p w14:paraId="79D98CCC" w14:textId="77777777" w:rsidR="003D4852" w:rsidRPr="00224DB6" w:rsidRDefault="003D4852" w:rsidP="003D4852">
            <w:pPr>
              <w:pStyle w:val="Table"/>
            </w:pPr>
            <w:r w:rsidRPr="00224DB6">
              <w:t>Personal computer</w:t>
            </w:r>
          </w:p>
        </w:tc>
      </w:tr>
      <w:tr w:rsidR="003D4852" w:rsidRPr="00224DB6" w14:paraId="7AA57D60" w14:textId="77777777" w:rsidTr="00930125">
        <w:tc>
          <w:tcPr>
            <w:tcW w:w="2122" w:type="dxa"/>
          </w:tcPr>
          <w:p w14:paraId="2B767F66" w14:textId="77777777" w:rsidR="003D4852" w:rsidRPr="00224DB6" w:rsidRDefault="00930125" w:rsidP="003D4852">
            <w:pPr>
              <w:pStyle w:val="Table"/>
            </w:pPr>
            <w:r w:rsidRPr="00224DB6">
              <w:t>p</w:t>
            </w:r>
            <w:r w:rsidR="003D4852" w:rsidRPr="00224DB6">
              <w:t>oc</w:t>
            </w:r>
          </w:p>
        </w:tc>
        <w:tc>
          <w:tcPr>
            <w:tcW w:w="6894" w:type="dxa"/>
          </w:tcPr>
          <w:p w14:paraId="7C022DD7" w14:textId="77777777" w:rsidR="003D4852" w:rsidRPr="00224DB6" w:rsidRDefault="003D4852" w:rsidP="003D4852">
            <w:pPr>
              <w:pStyle w:val="Table"/>
            </w:pPr>
            <w:r w:rsidRPr="00224DB6">
              <w:t>Person of contact</w:t>
            </w:r>
          </w:p>
        </w:tc>
      </w:tr>
      <w:tr w:rsidR="00F1280A" w:rsidRPr="00224DB6" w14:paraId="0E09BDF9" w14:textId="77777777" w:rsidTr="00930125">
        <w:tc>
          <w:tcPr>
            <w:tcW w:w="2122" w:type="dxa"/>
          </w:tcPr>
          <w:p w14:paraId="39C7B7D9" w14:textId="77777777" w:rsidR="00F1280A" w:rsidRPr="00224DB6" w:rsidRDefault="00F1280A" w:rsidP="003D4852">
            <w:pPr>
              <w:pStyle w:val="Table"/>
            </w:pPr>
            <w:r w:rsidRPr="00224DB6">
              <w:t>ppm</w:t>
            </w:r>
          </w:p>
        </w:tc>
        <w:tc>
          <w:tcPr>
            <w:tcW w:w="6894" w:type="dxa"/>
          </w:tcPr>
          <w:p w14:paraId="3DE4CFEE" w14:textId="77777777" w:rsidR="00F1280A" w:rsidRPr="00224DB6" w:rsidRDefault="00F1280A" w:rsidP="003D4852">
            <w:pPr>
              <w:pStyle w:val="Table"/>
            </w:pPr>
            <w:r w:rsidRPr="00224DB6">
              <w:t>Parts per million</w:t>
            </w:r>
          </w:p>
        </w:tc>
      </w:tr>
      <w:tr w:rsidR="007641CA" w:rsidRPr="00224DB6" w14:paraId="0990DA27" w14:textId="77777777" w:rsidTr="00930125">
        <w:tc>
          <w:tcPr>
            <w:tcW w:w="2122" w:type="dxa"/>
          </w:tcPr>
          <w:p w14:paraId="26C9AB23" w14:textId="77777777" w:rsidR="007641CA" w:rsidRPr="00224DB6" w:rsidRDefault="007641CA" w:rsidP="003D4852">
            <w:pPr>
              <w:pStyle w:val="Table"/>
            </w:pPr>
            <w:r w:rsidRPr="00224DB6">
              <w:t>PZ-90</w:t>
            </w:r>
          </w:p>
        </w:tc>
        <w:tc>
          <w:tcPr>
            <w:tcW w:w="6894" w:type="dxa"/>
          </w:tcPr>
          <w:p w14:paraId="21B7219A" w14:textId="77777777" w:rsidR="007641CA" w:rsidRPr="00224DB6" w:rsidRDefault="007641CA" w:rsidP="003D4852">
            <w:pPr>
              <w:pStyle w:val="Table"/>
            </w:pPr>
            <w:r w:rsidRPr="00224DB6">
              <w:t>Parametry zemli 1990</w:t>
            </w:r>
          </w:p>
        </w:tc>
      </w:tr>
      <w:tr w:rsidR="003D4852" w:rsidRPr="00224DB6" w14:paraId="50EC4C83" w14:textId="77777777" w:rsidTr="00930125">
        <w:tc>
          <w:tcPr>
            <w:tcW w:w="2122" w:type="dxa"/>
          </w:tcPr>
          <w:p w14:paraId="150DCF68" w14:textId="77777777" w:rsidR="003D4852" w:rsidRPr="00224DB6" w:rsidRDefault="003D4852" w:rsidP="003D4852">
            <w:pPr>
              <w:pStyle w:val="Table"/>
            </w:pPr>
            <w:r w:rsidRPr="00224DB6">
              <w:t>RF</w:t>
            </w:r>
          </w:p>
        </w:tc>
        <w:tc>
          <w:tcPr>
            <w:tcW w:w="6894" w:type="dxa"/>
          </w:tcPr>
          <w:p w14:paraId="4DDA75F6" w14:textId="77777777" w:rsidR="003D4852" w:rsidRPr="00224DB6" w:rsidRDefault="003D4852" w:rsidP="003D4852">
            <w:pPr>
              <w:pStyle w:val="Table"/>
            </w:pPr>
            <w:r w:rsidRPr="00224DB6">
              <w:t>Radio frequency</w:t>
            </w:r>
          </w:p>
        </w:tc>
      </w:tr>
      <w:tr w:rsidR="006250D6" w:rsidRPr="00224DB6" w14:paraId="28EED767" w14:textId="77777777" w:rsidTr="00930125">
        <w:tc>
          <w:tcPr>
            <w:tcW w:w="2122" w:type="dxa"/>
          </w:tcPr>
          <w:p w14:paraId="04D86D6C" w14:textId="29540F16" w:rsidR="006250D6" w:rsidRPr="00224DB6" w:rsidRDefault="006250D6" w:rsidP="003D4852">
            <w:pPr>
              <w:pStyle w:val="Table"/>
            </w:pPr>
            <w:r>
              <w:t>RFC</w:t>
            </w:r>
          </w:p>
        </w:tc>
        <w:tc>
          <w:tcPr>
            <w:tcW w:w="6894" w:type="dxa"/>
          </w:tcPr>
          <w:p w14:paraId="7DEA84A0" w14:textId="0440BB77" w:rsidR="006250D6" w:rsidRPr="00224DB6" w:rsidRDefault="006250D6" w:rsidP="003D4852">
            <w:pPr>
              <w:pStyle w:val="Table"/>
            </w:pPr>
            <w:r>
              <w:t>Request for comment</w:t>
            </w:r>
          </w:p>
        </w:tc>
      </w:tr>
      <w:tr w:rsidR="003D4852" w:rsidRPr="00224DB6" w14:paraId="442BA396" w14:textId="77777777" w:rsidTr="00930125">
        <w:tc>
          <w:tcPr>
            <w:tcW w:w="2122" w:type="dxa"/>
          </w:tcPr>
          <w:p w14:paraId="144017E2" w14:textId="77777777" w:rsidR="003D4852" w:rsidRPr="00224DB6" w:rsidRDefault="003D4852" w:rsidP="003D4852">
            <w:pPr>
              <w:pStyle w:val="Table"/>
            </w:pPr>
            <w:r w:rsidRPr="00224DB6">
              <w:t>RHCP</w:t>
            </w:r>
          </w:p>
        </w:tc>
        <w:tc>
          <w:tcPr>
            <w:tcW w:w="6894" w:type="dxa"/>
          </w:tcPr>
          <w:p w14:paraId="79E0E7DB" w14:textId="77777777" w:rsidR="003D4852" w:rsidRPr="00224DB6" w:rsidRDefault="003D4852" w:rsidP="003D4852">
            <w:pPr>
              <w:pStyle w:val="Table"/>
            </w:pPr>
            <w:r w:rsidRPr="00224DB6">
              <w:t>Right handed circular polarization</w:t>
            </w:r>
          </w:p>
        </w:tc>
      </w:tr>
      <w:tr w:rsidR="003D4852" w:rsidRPr="00224DB6" w14:paraId="2956692C" w14:textId="77777777" w:rsidTr="00930125">
        <w:tc>
          <w:tcPr>
            <w:tcW w:w="2122" w:type="dxa"/>
          </w:tcPr>
          <w:p w14:paraId="592F820A" w14:textId="77777777" w:rsidR="003D4852" w:rsidRPr="00224DB6" w:rsidRDefault="003D4852" w:rsidP="003D4852">
            <w:pPr>
              <w:pStyle w:val="Table"/>
            </w:pPr>
            <w:r w:rsidRPr="00224DB6">
              <w:t>RTC</w:t>
            </w:r>
          </w:p>
        </w:tc>
        <w:tc>
          <w:tcPr>
            <w:tcW w:w="6894" w:type="dxa"/>
          </w:tcPr>
          <w:p w14:paraId="0E9C9D97" w14:textId="77777777" w:rsidR="003D4852" w:rsidRPr="00224DB6" w:rsidRDefault="003D4852" w:rsidP="003D4852">
            <w:pPr>
              <w:pStyle w:val="Table"/>
            </w:pPr>
            <w:r w:rsidRPr="00224DB6">
              <w:t>Real time clock</w:t>
            </w:r>
          </w:p>
        </w:tc>
      </w:tr>
      <w:tr w:rsidR="003D4852" w:rsidRPr="00224DB6" w14:paraId="0FEFF660" w14:textId="77777777" w:rsidTr="00930125">
        <w:tc>
          <w:tcPr>
            <w:tcW w:w="2122" w:type="dxa"/>
          </w:tcPr>
          <w:p w14:paraId="730D831D" w14:textId="77777777" w:rsidR="003D4852" w:rsidRPr="00224DB6" w:rsidRDefault="003D4852" w:rsidP="003D4852">
            <w:pPr>
              <w:pStyle w:val="Table"/>
            </w:pPr>
            <w:r w:rsidRPr="00224DB6">
              <w:t>SDR</w:t>
            </w:r>
          </w:p>
        </w:tc>
        <w:tc>
          <w:tcPr>
            <w:tcW w:w="6894" w:type="dxa"/>
          </w:tcPr>
          <w:p w14:paraId="686BF056" w14:textId="104A1F5A" w:rsidR="003D4852" w:rsidRPr="00224DB6" w:rsidRDefault="003D4852" w:rsidP="00FF4D28">
            <w:pPr>
              <w:pStyle w:val="Table"/>
            </w:pPr>
            <w:r w:rsidRPr="00224DB6">
              <w:t xml:space="preserve">Software defined </w:t>
            </w:r>
            <w:r w:rsidR="00FF4D28">
              <w:t>receiver</w:t>
            </w:r>
          </w:p>
        </w:tc>
      </w:tr>
      <w:tr w:rsidR="003D4852" w:rsidRPr="00224DB6" w14:paraId="145B1E28" w14:textId="77777777" w:rsidTr="00930125">
        <w:tc>
          <w:tcPr>
            <w:tcW w:w="2122" w:type="dxa"/>
          </w:tcPr>
          <w:p w14:paraId="03CB8045" w14:textId="77777777" w:rsidR="003D4852" w:rsidRPr="00224DB6" w:rsidRDefault="003D4852" w:rsidP="003D4852">
            <w:pPr>
              <w:pStyle w:val="Table"/>
            </w:pPr>
            <w:r w:rsidRPr="00224DB6">
              <w:t>SF</w:t>
            </w:r>
          </w:p>
        </w:tc>
        <w:tc>
          <w:tcPr>
            <w:tcW w:w="6894" w:type="dxa"/>
          </w:tcPr>
          <w:p w14:paraId="31047DCE" w14:textId="77777777" w:rsidR="003D4852" w:rsidRPr="00224DB6" w:rsidRDefault="003D4852" w:rsidP="003D4852">
            <w:pPr>
              <w:pStyle w:val="Table"/>
            </w:pPr>
            <w:r w:rsidRPr="00224DB6">
              <w:t>Sample file</w:t>
            </w:r>
          </w:p>
        </w:tc>
      </w:tr>
      <w:tr w:rsidR="003D4852" w:rsidRPr="00224DB6" w14:paraId="30D85273" w14:textId="77777777" w:rsidTr="00930125">
        <w:tc>
          <w:tcPr>
            <w:tcW w:w="2122" w:type="dxa"/>
          </w:tcPr>
          <w:p w14:paraId="06A0A19A" w14:textId="77777777" w:rsidR="003D4852" w:rsidRPr="00224DB6" w:rsidRDefault="00930125" w:rsidP="003D4852">
            <w:pPr>
              <w:pStyle w:val="Table"/>
            </w:pPr>
            <w:r w:rsidRPr="00224DB6">
              <w:t>t</w:t>
            </w:r>
            <w:r w:rsidR="003D4852" w:rsidRPr="00224DB6">
              <w:t>oa</w:t>
            </w:r>
          </w:p>
        </w:tc>
        <w:tc>
          <w:tcPr>
            <w:tcW w:w="6894" w:type="dxa"/>
          </w:tcPr>
          <w:p w14:paraId="5B6445D8" w14:textId="77777777" w:rsidR="003D4852" w:rsidRPr="00224DB6" w:rsidRDefault="003D4852" w:rsidP="003D4852">
            <w:pPr>
              <w:pStyle w:val="Table"/>
            </w:pPr>
            <w:r w:rsidRPr="00224DB6">
              <w:t>Time of applicability</w:t>
            </w:r>
          </w:p>
        </w:tc>
      </w:tr>
      <w:tr w:rsidR="003D4852" w:rsidRPr="00224DB6" w14:paraId="76279AF4" w14:textId="77777777" w:rsidTr="00930125">
        <w:tc>
          <w:tcPr>
            <w:tcW w:w="2122" w:type="dxa"/>
          </w:tcPr>
          <w:p w14:paraId="75DFDD97" w14:textId="77777777" w:rsidR="003D4852" w:rsidRPr="00224DB6" w:rsidRDefault="003D4852" w:rsidP="003D4852">
            <w:pPr>
              <w:pStyle w:val="Table"/>
            </w:pPr>
            <w:r w:rsidRPr="00224DB6">
              <w:t>UML</w:t>
            </w:r>
          </w:p>
        </w:tc>
        <w:tc>
          <w:tcPr>
            <w:tcW w:w="6894" w:type="dxa"/>
          </w:tcPr>
          <w:p w14:paraId="2844E590" w14:textId="77777777" w:rsidR="003D4852" w:rsidRPr="00224DB6" w:rsidRDefault="003D4852" w:rsidP="003D4852">
            <w:pPr>
              <w:pStyle w:val="Table"/>
            </w:pPr>
            <w:r w:rsidRPr="00224DB6">
              <w:t>Unified model language</w:t>
            </w:r>
          </w:p>
        </w:tc>
      </w:tr>
      <w:tr w:rsidR="003D4852" w:rsidRPr="00224DB6" w14:paraId="61C303BF" w14:textId="77777777" w:rsidTr="00930125">
        <w:tc>
          <w:tcPr>
            <w:tcW w:w="2122" w:type="dxa"/>
          </w:tcPr>
          <w:p w14:paraId="68707414" w14:textId="77777777" w:rsidR="003D4852" w:rsidRPr="00224DB6" w:rsidRDefault="003D4852" w:rsidP="003D4852">
            <w:pPr>
              <w:pStyle w:val="Table"/>
            </w:pPr>
            <w:r w:rsidRPr="00224DB6">
              <w:t>URI</w:t>
            </w:r>
          </w:p>
        </w:tc>
        <w:tc>
          <w:tcPr>
            <w:tcW w:w="6894" w:type="dxa"/>
          </w:tcPr>
          <w:p w14:paraId="3D2223C5" w14:textId="77777777" w:rsidR="003D4852" w:rsidRPr="00224DB6" w:rsidRDefault="003D4852" w:rsidP="003D4852">
            <w:pPr>
              <w:pStyle w:val="Table"/>
            </w:pPr>
            <w:r w:rsidRPr="00224DB6">
              <w:t>Universal resource identifier</w:t>
            </w:r>
          </w:p>
        </w:tc>
      </w:tr>
      <w:tr w:rsidR="003D4852" w:rsidRPr="00224DB6" w14:paraId="4AFBE924" w14:textId="77777777" w:rsidTr="00930125">
        <w:tc>
          <w:tcPr>
            <w:tcW w:w="2122" w:type="dxa"/>
          </w:tcPr>
          <w:p w14:paraId="1173A5A9" w14:textId="77777777" w:rsidR="003D4852" w:rsidRPr="00224DB6" w:rsidRDefault="003D4852" w:rsidP="003D4852">
            <w:pPr>
              <w:pStyle w:val="Table"/>
            </w:pPr>
            <w:r w:rsidRPr="00224DB6">
              <w:t>URL</w:t>
            </w:r>
          </w:p>
        </w:tc>
        <w:tc>
          <w:tcPr>
            <w:tcW w:w="6894" w:type="dxa"/>
          </w:tcPr>
          <w:p w14:paraId="1CA6EDC2" w14:textId="77777777" w:rsidR="009E3F40" w:rsidRPr="00224DB6" w:rsidRDefault="003D4852" w:rsidP="003D4852">
            <w:pPr>
              <w:pStyle w:val="Table"/>
            </w:pPr>
            <w:r w:rsidRPr="00224DB6">
              <w:t>Universal resource locator</w:t>
            </w:r>
          </w:p>
        </w:tc>
      </w:tr>
      <w:tr w:rsidR="009E3F40" w:rsidRPr="00224DB6" w14:paraId="06EDD1F2" w14:textId="77777777" w:rsidTr="00930125">
        <w:tc>
          <w:tcPr>
            <w:tcW w:w="2122" w:type="dxa"/>
          </w:tcPr>
          <w:p w14:paraId="3D2BF6BA" w14:textId="77777777" w:rsidR="009E3F40" w:rsidRPr="00224DB6" w:rsidRDefault="009E3F40" w:rsidP="003D4852">
            <w:pPr>
              <w:pStyle w:val="Table"/>
            </w:pPr>
            <w:r w:rsidRPr="00224DB6">
              <w:t>UTF</w:t>
            </w:r>
          </w:p>
        </w:tc>
        <w:tc>
          <w:tcPr>
            <w:tcW w:w="6894" w:type="dxa"/>
          </w:tcPr>
          <w:p w14:paraId="5AA4FF95" w14:textId="77777777" w:rsidR="009E3F40" w:rsidRPr="00224DB6" w:rsidRDefault="009E3F40" w:rsidP="003D4852">
            <w:pPr>
              <w:pStyle w:val="Table"/>
            </w:pPr>
            <w:r w:rsidRPr="00224DB6">
              <w:t>Unicode transformation format</w:t>
            </w:r>
          </w:p>
        </w:tc>
      </w:tr>
      <w:tr w:rsidR="009E3F40" w:rsidRPr="00224DB6" w14:paraId="4B5C233B" w14:textId="77777777" w:rsidTr="00930125">
        <w:tc>
          <w:tcPr>
            <w:tcW w:w="2122" w:type="dxa"/>
          </w:tcPr>
          <w:p w14:paraId="6C9BEA15" w14:textId="77777777" w:rsidR="009E3F40" w:rsidRPr="00224DB6" w:rsidRDefault="009E3F40" w:rsidP="003D4852">
            <w:pPr>
              <w:pStyle w:val="Table"/>
            </w:pPr>
            <w:r w:rsidRPr="00224DB6">
              <w:t>WGS</w:t>
            </w:r>
          </w:p>
        </w:tc>
        <w:tc>
          <w:tcPr>
            <w:tcW w:w="6894" w:type="dxa"/>
          </w:tcPr>
          <w:p w14:paraId="3470182C" w14:textId="77777777" w:rsidR="009E3F40" w:rsidRPr="00224DB6" w:rsidRDefault="009E3F40" w:rsidP="003D4852">
            <w:pPr>
              <w:pStyle w:val="Table"/>
            </w:pPr>
            <w:r w:rsidRPr="00224DB6">
              <w:t>Word geodetic system</w:t>
            </w:r>
          </w:p>
        </w:tc>
      </w:tr>
      <w:tr w:rsidR="003D4852" w:rsidRPr="00224DB6" w14:paraId="0A5452E2" w14:textId="77777777" w:rsidTr="00930125">
        <w:tc>
          <w:tcPr>
            <w:tcW w:w="2122" w:type="dxa"/>
          </w:tcPr>
          <w:p w14:paraId="28C060B5" w14:textId="77777777" w:rsidR="003D4852" w:rsidRPr="00224DB6" w:rsidRDefault="003D4852" w:rsidP="003D4852">
            <w:pPr>
              <w:pStyle w:val="Table"/>
            </w:pPr>
            <w:r w:rsidRPr="00224DB6">
              <w:t>XML</w:t>
            </w:r>
          </w:p>
        </w:tc>
        <w:tc>
          <w:tcPr>
            <w:tcW w:w="6894" w:type="dxa"/>
          </w:tcPr>
          <w:p w14:paraId="774AC429" w14:textId="77777777" w:rsidR="003D4852" w:rsidRPr="00224DB6" w:rsidRDefault="003D4852" w:rsidP="003D4852">
            <w:pPr>
              <w:pStyle w:val="Table"/>
            </w:pPr>
            <w:r w:rsidRPr="00224DB6">
              <w:t>Extensible mark</w:t>
            </w:r>
            <w:r w:rsidR="0011687B" w:rsidRPr="00224DB6">
              <w:t>-</w:t>
            </w:r>
            <w:r w:rsidRPr="00224DB6">
              <w:t>up language</w:t>
            </w:r>
          </w:p>
        </w:tc>
      </w:tr>
      <w:tr w:rsidR="003D4852" w:rsidRPr="00224DB6" w14:paraId="794B8041" w14:textId="77777777" w:rsidTr="00930125">
        <w:tc>
          <w:tcPr>
            <w:tcW w:w="2122" w:type="dxa"/>
          </w:tcPr>
          <w:p w14:paraId="5FFC507C" w14:textId="77777777" w:rsidR="003D4852" w:rsidRPr="00224DB6" w:rsidRDefault="003D4852" w:rsidP="003D4852">
            <w:pPr>
              <w:pStyle w:val="Table"/>
            </w:pPr>
            <w:r w:rsidRPr="00224DB6">
              <w:t>XSD</w:t>
            </w:r>
          </w:p>
        </w:tc>
        <w:tc>
          <w:tcPr>
            <w:tcW w:w="6894" w:type="dxa"/>
          </w:tcPr>
          <w:p w14:paraId="6DA8A193" w14:textId="77777777" w:rsidR="003D4852" w:rsidRPr="00224DB6" w:rsidRDefault="003D4852" w:rsidP="003D4852">
            <w:pPr>
              <w:pStyle w:val="Table"/>
            </w:pPr>
            <w:r w:rsidRPr="00224DB6">
              <w:t>XML schema definition</w:t>
            </w:r>
          </w:p>
        </w:tc>
      </w:tr>
    </w:tbl>
    <w:p w14:paraId="12348B3A" w14:textId="77777777" w:rsidR="00252B50" w:rsidRDefault="00252B50">
      <w:pPr>
        <w:rPr>
          <w:lang w:val="en-US"/>
        </w:rPr>
      </w:pPr>
    </w:p>
    <w:p w14:paraId="6A03DF01" w14:textId="77777777" w:rsidR="00252B50" w:rsidRDefault="00252B50">
      <w:pPr>
        <w:rPr>
          <w:lang w:val="en-US"/>
        </w:rPr>
      </w:pPr>
      <w:r>
        <w:rPr>
          <w:lang w:val="en-US"/>
        </w:rPr>
        <w:br w:type="page"/>
      </w:r>
    </w:p>
    <w:p w14:paraId="4DB9FBDC" w14:textId="77777777" w:rsidR="00FC5A99" w:rsidRPr="00224DB6" w:rsidRDefault="00185900" w:rsidP="00185900">
      <w:pPr>
        <w:pStyle w:val="berschrift1"/>
        <w:numPr>
          <w:ilvl w:val="0"/>
          <w:numId w:val="2"/>
        </w:numPr>
        <w:spacing w:after="120"/>
        <w:rPr>
          <w:rFonts w:ascii="Times New Roman" w:hAnsi="Times New Roman" w:cs="Times New Roman"/>
          <w:lang w:val="en-US"/>
        </w:rPr>
      </w:pPr>
      <w:bookmarkStart w:id="198" w:name="_Toc12460013"/>
      <w:r w:rsidRPr="00224DB6">
        <w:rPr>
          <w:rFonts w:ascii="Times New Roman" w:hAnsi="Times New Roman" w:cs="Times New Roman"/>
          <w:lang w:val="en-US"/>
        </w:rPr>
        <w:t>Introduction</w:t>
      </w:r>
      <w:bookmarkEnd w:id="198"/>
    </w:p>
    <w:p w14:paraId="730008A0"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The past several years has seen a proliferation of software defined radio (SDR) data collection systems and processing platforms that are particularly designed for Global Navigation Satellite System (GNSS) receiver applications or those that support GNSS bands. For post-processing, correctly interpreting the GNSS SDR sampled datasets produced or consumed by these systems has historically been a cumbersome and error-prone process. This is because these systems necessarily produce datasets of various formats, the subtleties of which are often lost in translation when communicating between the producer and consumer of these datasets. This specification standardizes the metadata</w:t>
      </w:r>
      <w:r w:rsidR="0011687B" w:rsidRPr="00224DB6">
        <w:rPr>
          <w:rFonts w:ascii="Times New Roman" w:hAnsi="Times New Roman" w:cs="Times New Roman"/>
          <w:lang w:val="en-US"/>
        </w:rPr>
        <w:t xml:space="preserve"> description</w:t>
      </w:r>
      <w:r w:rsidRPr="00224DB6">
        <w:rPr>
          <w:rFonts w:ascii="Times New Roman" w:hAnsi="Times New Roman" w:cs="Times New Roman"/>
          <w:lang w:val="en-US"/>
        </w:rPr>
        <w:t xml:space="preserve"> associated with GNSS SDR sampled data files.</w:t>
      </w:r>
    </w:p>
    <w:p w14:paraId="6357DCEE" w14:textId="77777777" w:rsidR="00185900" w:rsidRPr="00224DB6" w:rsidRDefault="00185900" w:rsidP="00185900">
      <w:pPr>
        <w:pStyle w:val="berschrift1"/>
        <w:numPr>
          <w:ilvl w:val="0"/>
          <w:numId w:val="2"/>
        </w:numPr>
        <w:spacing w:after="120"/>
        <w:rPr>
          <w:rFonts w:ascii="Times New Roman" w:hAnsi="Times New Roman" w:cs="Times New Roman"/>
          <w:lang w:val="en-US"/>
        </w:rPr>
      </w:pPr>
      <w:bookmarkStart w:id="199" w:name="_Toc12460014"/>
      <w:r w:rsidRPr="00224DB6">
        <w:rPr>
          <w:rFonts w:ascii="Times New Roman" w:hAnsi="Times New Roman" w:cs="Times New Roman"/>
          <w:lang w:val="en-US"/>
        </w:rPr>
        <w:t>Scope</w:t>
      </w:r>
      <w:bookmarkEnd w:id="199"/>
    </w:p>
    <w:p w14:paraId="3CC38B93"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Datasets containing GNSS SDR samples may also contain other information such as sensor data and data from radio frequency (RF) bands other than GNSS. For non-RF data, this specification supports bypassing this data during reading. For non-GNSS RF bands, only parameters common to GNSS bands are supported.</w:t>
      </w:r>
    </w:p>
    <w:p w14:paraId="34CE5C92" w14:textId="77777777" w:rsidR="00185900" w:rsidRPr="00224DB6" w:rsidRDefault="00185900" w:rsidP="00185900">
      <w:pPr>
        <w:pStyle w:val="berschrift1"/>
        <w:numPr>
          <w:ilvl w:val="0"/>
          <w:numId w:val="2"/>
        </w:numPr>
        <w:spacing w:after="120"/>
        <w:rPr>
          <w:rFonts w:ascii="Times New Roman" w:hAnsi="Times New Roman" w:cs="Times New Roman"/>
          <w:lang w:val="en-US"/>
        </w:rPr>
      </w:pPr>
      <w:bookmarkStart w:id="200" w:name="_Toc12460015"/>
      <w:r w:rsidRPr="00224DB6">
        <w:rPr>
          <w:rFonts w:ascii="Times New Roman" w:hAnsi="Times New Roman" w:cs="Times New Roman"/>
          <w:lang w:val="en-US"/>
        </w:rPr>
        <w:t>Metadata Format</w:t>
      </w:r>
      <w:bookmarkEnd w:id="200"/>
    </w:p>
    <w:p w14:paraId="6BC2228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Extensible </w:t>
      </w:r>
      <w:r w:rsidR="0011687B" w:rsidRPr="00224DB6">
        <w:rPr>
          <w:rFonts w:ascii="Times New Roman" w:hAnsi="Times New Roman" w:cs="Times New Roman"/>
          <w:lang w:val="en-US"/>
        </w:rPr>
        <w:t>Mark-up</w:t>
      </w:r>
      <w:r w:rsidRPr="00224DB6">
        <w:rPr>
          <w:rFonts w:ascii="Times New Roman" w:hAnsi="Times New Roman" w:cs="Times New Roman"/>
          <w:lang w:val="en-US"/>
        </w:rPr>
        <w:t xml:space="preserve"> Language (XML) is used in</w:t>
      </w:r>
      <w:r w:rsidR="0011687B" w:rsidRPr="00224DB6">
        <w:rPr>
          <w:rFonts w:ascii="Times New Roman" w:hAnsi="Times New Roman" w:cs="Times New Roman"/>
          <w:lang w:val="en-US"/>
        </w:rPr>
        <w:t xml:space="preserve"> this standard. The XML schema are</w:t>
      </w:r>
      <w:r w:rsidRPr="00224DB6">
        <w:rPr>
          <w:rFonts w:ascii="Times New Roman" w:hAnsi="Times New Roman" w:cs="Times New Roman"/>
          <w:lang w:val="en-US"/>
        </w:rPr>
        <w:t xml:space="preserve"> specified according to the XML Schema Definition (XSD) standard.</w:t>
      </w:r>
    </w:p>
    <w:p w14:paraId="11B39EEA" w14:textId="77777777" w:rsidR="00185900" w:rsidRPr="00224DB6" w:rsidRDefault="00185900" w:rsidP="00185900">
      <w:pPr>
        <w:pStyle w:val="berschrift1"/>
        <w:numPr>
          <w:ilvl w:val="0"/>
          <w:numId w:val="2"/>
        </w:numPr>
        <w:spacing w:after="120"/>
        <w:rPr>
          <w:rFonts w:ascii="Times New Roman" w:hAnsi="Times New Roman" w:cs="Times New Roman"/>
          <w:lang w:val="en-US"/>
        </w:rPr>
      </w:pPr>
      <w:bookmarkStart w:id="201" w:name="_Toc12460016"/>
      <w:r w:rsidRPr="00224DB6">
        <w:rPr>
          <w:rFonts w:ascii="Times New Roman" w:hAnsi="Times New Roman" w:cs="Times New Roman"/>
          <w:lang w:val="en-US"/>
        </w:rPr>
        <w:t>SDR Data Collection Topologies</w:t>
      </w:r>
      <w:bookmarkEnd w:id="201"/>
    </w:p>
    <w:p w14:paraId="1BA9C7FD" w14:textId="53E9070F" w:rsidR="003D4243" w:rsidRDefault="00185900" w:rsidP="00A11CB8">
      <w:pPr>
        <w:jc w:val="both"/>
        <w:rPr>
          <w:rFonts w:ascii="Times New Roman" w:hAnsi="Times New Roman" w:cs="Times New Roman"/>
          <w:lang w:val="en-US"/>
        </w:rPr>
      </w:pPr>
      <w:r w:rsidRPr="00224DB6">
        <w:rPr>
          <w:rFonts w:ascii="Times New Roman" w:hAnsi="Times New Roman" w:cs="Times New Roman"/>
          <w:lang w:val="en-US"/>
        </w:rPr>
        <w:t>This standard is designed to support most current and future GNSS SDR sampled data file formats. These formats stem from the fundamental data collection topologies illustrated in</w:t>
      </w:r>
      <w:r w:rsidR="002A4FBD" w:rsidRPr="00224DB6">
        <w:rPr>
          <w:rFonts w:ascii="Times New Roman" w:hAnsi="Times New Roman" w:cs="Times New Roman"/>
          <w:lang w:val="en-US"/>
        </w:rPr>
        <w:t xml:space="preserve"> </w:t>
      </w:r>
      <w:r w:rsidR="002A4FBD" w:rsidRPr="00224DB6">
        <w:rPr>
          <w:rFonts w:ascii="Times New Roman" w:hAnsi="Times New Roman" w:cs="Times New Roman"/>
          <w:lang w:val="en-US"/>
        </w:rPr>
        <w:fldChar w:fldCharType="begin"/>
      </w:r>
      <w:r w:rsidR="002A4FBD" w:rsidRPr="00224DB6">
        <w:rPr>
          <w:rFonts w:ascii="Times New Roman" w:hAnsi="Times New Roman" w:cs="Times New Roman"/>
          <w:lang w:val="en-US"/>
        </w:rPr>
        <w:instrText xml:space="preserve"> REF _Ref507579052 \h </w:instrText>
      </w:r>
      <w:r w:rsidR="002A4FBD" w:rsidRPr="00224DB6">
        <w:rPr>
          <w:rFonts w:ascii="Times New Roman" w:hAnsi="Times New Roman" w:cs="Times New Roman"/>
          <w:lang w:val="en-US"/>
        </w:rPr>
      </w:r>
      <w:r w:rsidR="002A4FBD" w:rsidRPr="00224DB6">
        <w:rPr>
          <w:rFonts w:ascii="Times New Roman" w:hAnsi="Times New Roman" w:cs="Times New Roman"/>
          <w:lang w:val="en-US"/>
        </w:rPr>
        <w:fldChar w:fldCharType="separate"/>
      </w:r>
      <w:ins w:id="202"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03"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002A4FBD" w:rsidRPr="00224DB6">
        <w:rPr>
          <w:rFonts w:ascii="Times New Roman" w:hAnsi="Times New Roman" w:cs="Times New Roman"/>
          <w:lang w:val="en-US"/>
        </w:rPr>
        <w:fldChar w:fldCharType="end"/>
      </w:r>
      <w:r w:rsidRPr="00224DB6">
        <w:rPr>
          <w:rFonts w:ascii="Times New Roman" w:hAnsi="Times New Roman" w:cs="Times New Roman"/>
          <w:lang w:val="en-US"/>
        </w:rPr>
        <w:t>. This sect</w:t>
      </w:r>
      <w:r w:rsidR="00A11CB8">
        <w:rPr>
          <w:rFonts w:ascii="Times New Roman" w:hAnsi="Times New Roman" w:cs="Times New Roman"/>
          <w:lang w:val="en-US"/>
        </w:rPr>
        <w:t>ion describes these topologies</w:t>
      </w:r>
      <w:r w:rsidR="005B1D29">
        <w:rPr>
          <w:rFonts w:ascii="Times New Roman" w:hAnsi="Times New Roman" w:cs="Times New Roman"/>
          <w:lang w:val="en-US"/>
        </w:rPr>
        <w:t>.</w:t>
      </w:r>
      <w:r w:rsidR="00984E7D">
        <w:rPr>
          <w:rFonts w:ascii="Times New Roman" w:hAnsi="Times New Roman" w:cs="Times New Roman"/>
          <w:lang w:val="en-US"/>
        </w:rPr>
        <w:t xml:space="preserve"> F</w:t>
      </w:r>
      <w:r w:rsidR="002A54C8" w:rsidRPr="004011F6">
        <w:rPr>
          <w:rFonts w:ascii="Times New Roman" w:hAnsi="Times New Roman" w:cs="Times New Roman"/>
          <w:lang w:val="en-US"/>
        </w:rPr>
        <w:t xml:space="preserve">igures </w:t>
      </w:r>
      <w:r w:rsidR="00984E7D">
        <w:rPr>
          <w:rFonts w:ascii="Times New Roman" w:hAnsi="Times New Roman" w:cs="Times New Roman"/>
          <w:lang w:val="en-US"/>
        </w:rPr>
        <w:t>1.</w:t>
      </w:r>
      <w:r w:rsidR="002A54C8" w:rsidRPr="004011F6">
        <w:rPr>
          <w:rFonts w:ascii="Times New Roman" w:hAnsi="Times New Roman" w:cs="Times New Roman"/>
          <w:lang w:val="en-US"/>
        </w:rPr>
        <w:t xml:space="preserve">a through </w:t>
      </w:r>
      <w:r w:rsidR="00984E7D">
        <w:rPr>
          <w:rFonts w:ascii="Times New Roman" w:hAnsi="Times New Roman" w:cs="Times New Roman"/>
          <w:lang w:val="en-US"/>
        </w:rPr>
        <w:t>1.</w:t>
      </w:r>
      <w:r w:rsidR="002A54C8" w:rsidRPr="004011F6">
        <w:rPr>
          <w:rFonts w:ascii="Times New Roman" w:hAnsi="Times New Roman" w:cs="Times New Roman"/>
          <w:lang w:val="en-US"/>
        </w:rPr>
        <w:t>h are not meant to be an exhaustive list of all possible topologies but are rather a selection of the most common ones</w:t>
      </w:r>
      <w:r w:rsidR="00DC7F5F">
        <w:rPr>
          <w:rFonts w:ascii="Times New Roman" w:hAnsi="Times New Roman" w:cs="Times New Roman"/>
          <w:lang w:val="en-US"/>
        </w:rPr>
        <w:t>.</w:t>
      </w:r>
      <w:r w:rsidR="00E11E12">
        <w:rPr>
          <w:rFonts w:ascii="Times New Roman" w:hAnsi="Times New Roman" w:cs="Times New Roman"/>
          <w:lang w:val="en-US"/>
        </w:rPr>
        <w:t xml:space="preserve"> Combinations of the topologies are possible.</w:t>
      </w:r>
    </w:p>
    <w:p w14:paraId="273D7B04" w14:textId="77777777" w:rsidR="003D4243" w:rsidRDefault="003D4243">
      <w:pPr>
        <w:rPr>
          <w:rFonts w:ascii="Times New Roman" w:hAnsi="Times New Roman" w:cs="Times New Roman"/>
          <w:lang w:val="en-US"/>
        </w:rPr>
      </w:pPr>
      <w:r>
        <w:rPr>
          <w:rFonts w:ascii="Times New Roman" w:hAnsi="Times New Roman" w:cs="Times New Roman"/>
          <w:lang w:val="en-US"/>
        </w:rPr>
        <w:br w:type="page"/>
      </w:r>
    </w:p>
    <w:p w14:paraId="5B6A06CE" w14:textId="77777777" w:rsidR="00185900" w:rsidRPr="00224DB6" w:rsidRDefault="00FF06E7" w:rsidP="00955454">
      <w:pPr>
        <w:spacing w:after="0"/>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21DFB20A" wp14:editId="1DBDF9BC">
            <wp:extent cx="5457825" cy="3800402"/>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1.emf"/>
                    <pic:cNvPicPr/>
                  </pic:nvPicPr>
                  <pic:blipFill rotWithShape="1">
                    <a:blip r:embed="rId10" cstate="print">
                      <a:extLst>
                        <a:ext uri="{28A0092B-C50C-407E-A947-70E740481C1C}">
                          <a14:useLocalDpi xmlns:a14="http://schemas.microsoft.com/office/drawing/2010/main" val="0"/>
                        </a:ext>
                      </a:extLst>
                    </a:blip>
                    <a:srcRect t="7369"/>
                    <a:stretch/>
                  </pic:blipFill>
                  <pic:spPr bwMode="auto">
                    <a:xfrm>
                      <a:off x="0" y="0"/>
                      <a:ext cx="5462915" cy="3803947"/>
                    </a:xfrm>
                    <a:prstGeom prst="rect">
                      <a:avLst/>
                    </a:prstGeom>
                    <a:ln>
                      <a:noFill/>
                    </a:ln>
                    <a:extLst>
                      <a:ext uri="{53640926-AAD7-44D8-BBD7-CCE9431645EC}">
                        <a14:shadowObscured xmlns:a14="http://schemas.microsoft.com/office/drawing/2010/main"/>
                      </a:ext>
                    </a:extLst>
                  </pic:spPr>
                </pic:pic>
              </a:graphicData>
            </a:graphic>
          </wp:inline>
        </w:drawing>
      </w:r>
    </w:p>
    <w:p w14:paraId="0D93FB22" w14:textId="0579009B" w:rsidR="00185900" w:rsidRPr="00224DB6" w:rsidRDefault="00185900" w:rsidP="002A3534">
      <w:pPr>
        <w:pStyle w:val="Beschriftung"/>
        <w:jc w:val="both"/>
        <w:rPr>
          <w:rFonts w:ascii="Times New Roman" w:hAnsi="Times New Roman" w:cs="Times New Roman"/>
          <w:lang w:val="en-US"/>
        </w:rPr>
      </w:pPr>
      <w:bookmarkStart w:id="204" w:name="_Ref507579052"/>
      <w:bookmarkStart w:id="205" w:name="_Toc12460051"/>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w:t>
      </w:r>
      <w:r w:rsidRPr="00224DB6">
        <w:rPr>
          <w:rFonts w:ascii="Times New Roman" w:hAnsi="Times New Roman" w:cs="Times New Roman"/>
          <w:lang w:val="en-US"/>
        </w:rPr>
        <w:fldChar w:fldCharType="end"/>
      </w:r>
      <w:bookmarkEnd w:id="204"/>
      <w:r w:rsidRPr="00224DB6">
        <w:rPr>
          <w:rFonts w:ascii="Times New Roman" w:hAnsi="Times New Roman" w:cs="Times New Roman"/>
          <w:lang w:val="en-US"/>
        </w:rPr>
        <w:t xml:space="preserve"> - Fundamenta</w:t>
      </w:r>
      <w:r w:rsidR="00C10460" w:rsidRPr="00224DB6">
        <w:rPr>
          <w:rFonts w:ascii="Times New Roman" w:hAnsi="Times New Roman" w:cs="Times New Roman"/>
          <w:lang w:val="en-US"/>
        </w:rPr>
        <w:t>l GNSS SDR data collection t</w:t>
      </w:r>
      <w:r w:rsidRPr="00224DB6">
        <w:rPr>
          <w:rFonts w:ascii="Times New Roman" w:hAnsi="Times New Roman" w:cs="Times New Roman"/>
          <w:lang w:val="en-US"/>
        </w:rPr>
        <w:t>opologies</w:t>
      </w:r>
      <w:bookmarkEnd w:id="205"/>
    </w:p>
    <w:p w14:paraId="05049D90" w14:textId="7647A45D" w:rsidR="00494023" w:rsidRPr="00494023" w:rsidRDefault="00185900">
      <w:pPr>
        <w:pStyle w:val="berschrift2"/>
        <w:numPr>
          <w:ilvl w:val="1"/>
          <w:numId w:val="2"/>
        </w:numPr>
        <w:spacing w:after="120"/>
        <w:ind w:left="567" w:hanging="567"/>
        <w:rPr>
          <w:rFonts w:ascii="Times New Roman" w:hAnsi="Times New Roman" w:cs="Times New Roman"/>
          <w:lang w:val="en-US"/>
        </w:rPr>
      </w:pPr>
      <w:bookmarkStart w:id="206" w:name="_Toc12460017"/>
      <w:bookmarkStart w:id="207" w:name="_Ref514317725"/>
      <w:r w:rsidRPr="00224DB6">
        <w:rPr>
          <w:rFonts w:ascii="Times New Roman" w:hAnsi="Times New Roman" w:cs="Times New Roman"/>
          <w:lang w:val="en-US"/>
        </w:rPr>
        <w:t>Single Band, Single Stream, Single File / Mult</w:t>
      </w:r>
      <w:r w:rsidR="00494023">
        <w:rPr>
          <w:rFonts w:ascii="Times New Roman" w:hAnsi="Times New Roman" w:cs="Times New Roman"/>
          <w:lang w:val="en-US"/>
        </w:rPr>
        <w:t>i-Band, Multi-Stream</w:t>
      </w:r>
      <w:r w:rsidR="00FF1C6E">
        <w:rPr>
          <w:rFonts w:ascii="Times New Roman" w:hAnsi="Times New Roman" w:cs="Times New Roman"/>
          <w:lang w:val="en-US"/>
        </w:rPr>
        <w:t>, Multi-File</w:t>
      </w:r>
      <w:bookmarkEnd w:id="206"/>
      <w:bookmarkEnd w:id="207"/>
    </w:p>
    <w:p w14:paraId="456C4FDB" w14:textId="5DF23062"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08"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09"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.a illustrates the simplest data collection topology that can exist. This is when a single contiguous region of RF spectrum (referenced henceforth as a ‘band’) is down-converted and sampled to produce a single data stream that is then written to a single data file.</w:t>
      </w:r>
    </w:p>
    <w:p w14:paraId="087EED54" w14:textId="77777777" w:rsidR="00973534"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For this and all subsequent topologies, the data stream may contain samples that are either real or complex valued depending on whether intermediate frequency (IF) or baseband sampling is used, respectively. These samples are packed according to a repetitive pattern. The repetitive pattern may also comprise of other information at the beginning and/or end of a fixed number of samples. This may include non-sample data such as headers and footers which, for example, may be used for data integrity check purposes. In this topology, this formatted data stream is written to one and only one file. </w:t>
      </w:r>
    </w:p>
    <w:p w14:paraId="67406C55" w14:textId="768ED670"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However, some systems prefer to write the formatted data stream into several data files as shown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10"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11"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.b.</w:t>
      </w:r>
      <w:r w:rsidR="007358C8">
        <w:rPr>
          <w:rFonts w:ascii="Times New Roman" w:hAnsi="Times New Roman" w:cs="Times New Roman"/>
          <w:lang w:val="en-US"/>
        </w:rPr>
        <w:t xml:space="preserve"> </w:t>
      </w:r>
      <w:r w:rsidR="00FF1C6E" w:rsidRPr="00224DB6">
        <w:rPr>
          <w:rFonts w:ascii="Times New Roman" w:hAnsi="Times New Roman" w:cs="Times New Roman"/>
          <w:lang w:val="en-US"/>
        </w:rPr>
        <w:fldChar w:fldCharType="begin"/>
      </w:r>
      <w:r w:rsidR="00FF1C6E" w:rsidRPr="00224DB6">
        <w:rPr>
          <w:rFonts w:ascii="Times New Roman" w:hAnsi="Times New Roman" w:cs="Times New Roman"/>
          <w:lang w:val="en-US"/>
        </w:rPr>
        <w:instrText xml:space="preserve"> REF _Ref507579052 \h  \* MERGEFORMAT </w:instrText>
      </w:r>
      <w:r w:rsidR="00FF1C6E" w:rsidRPr="00224DB6">
        <w:rPr>
          <w:rFonts w:ascii="Times New Roman" w:hAnsi="Times New Roman" w:cs="Times New Roman"/>
          <w:lang w:val="en-US"/>
        </w:rPr>
      </w:r>
      <w:r w:rsidR="00FF1C6E" w:rsidRPr="00224DB6">
        <w:rPr>
          <w:rFonts w:ascii="Times New Roman" w:hAnsi="Times New Roman" w:cs="Times New Roman"/>
          <w:lang w:val="en-US"/>
        </w:rPr>
        <w:fldChar w:fldCharType="separate"/>
      </w:r>
      <w:ins w:id="212"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13"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00FF1C6E" w:rsidRPr="00224DB6">
        <w:rPr>
          <w:rFonts w:ascii="Times New Roman" w:hAnsi="Times New Roman" w:cs="Times New Roman"/>
          <w:lang w:val="en-US"/>
        </w:rPr>
        <w:fldChar w:fldCharType="end"/>
      </w:r>
      <w:r w:rsidR="00FF1C6E" w:rsidRPr="00224DB6">
        <w:rPr>
          <w:rFonts w:ascii="Times New Roman" w:hAnsi="Times New Roman" w:cs="Times New Roman"/>
          <w:lang w:val="en-US"/>
        </w:rPr>
        <w:t>.b</w:t>
      </w:r>
      <w:r w:rsidR="00FF1C6E">
        <w:rPr>
          <w:rFonts w:ascii="Times New Roman" w:hAnsi="Times New Roman" w:cs="Times New Roman"/>
          <w:lang w:val="en-US"/>
        </w:rPr>
        <w:t xml:space="preserve"> </w:t>
      </w:r>
      <w:r w:rsidR="00323F66">
        <w:rPr>
          <w:rFonts w:ascii="Times New Roman" w:hAnsi="Times New Roman" w:cs="Times New Roman"/>
          <w:lang w:val="en-US"/>
        </w:rPr>
        <w:t xml:space="preserve">explicitly covers the case of a multi-band recording </w:t>
      </w:r>
      <w:r w:rsidR="001C2782">
        <w:rPr>
          <w:rFonts w:ascii="Times New Roman" w:hAnsi="Times New Roman" w:cs="Times New Roman"/>
          <w:lang w:val="en-US"/>
        </w:rPr>
        <w:t xml:space="preserve">with a one-to-one </w:t>
      </w:r>
      <w:r w:rsidR="00E8442F">
        <w:rPr>
          <w:rFonts w:ascii="Times New Roman" w:hAnsi="Times New Roman" w:cs="Times New Roman"/>
          <w:lang w:val="en-US"/>
        </w:rPr>
        <w:t>correspondence</w:t>
      </w:r>
      <w:r w:rsidR="001C2782">
        <w:rPr>
          <w:rFonts w:ascii="Times New Roman" w:hAnsi="Times New Roman" w:cs="Times New Roman"/>
          <w:lang w:val="en-US"/>
        </w:rPr>
        <w:t xml:space="preserve"> between band, stream and file</w:t>
      </w:r>
      <w:r w:rsidR="00153873">
        <w:rPr>
          <w:rFonts w:ascii="Times New Roman" w:hAnsi="Times New Roman" w:cs="Times New Roman"/>
          <w:lang w:val="en-US"/>
        </w:rPr>
        <w:t xml:space="preserve"> </w:t>
      </w:r>
      <w:r w:rsidR="007358C8">
        <w:rPr>
          <w:rFonts w:ascii="Times New Roman" w:hAnsi="Times New Roman" w:cs="Times New Roman"/>
          <w:lang w:val="en-US"/>
        </w:rPr>
        <w:t>thereby allowing a multi-band recording into separate files.</w:t>
      </w:r>
      <w:r w:rsidR="00BD5FC1">
        <w:rPr>
          <w:rFonts w:ascii="Times New Roman" w:hAnsi="Times New Roman" w:cs="Times New Roman"/>
          <w:lang w:val="en-US"/>
        </w:rPr>
        <w:t xml:space="preserve"> </w:t>
      </w:r>
      <w:r w:rsidR="00E11E12">
        <w:rPr>
          <w:rFonts w:ascii="Times New Roman" w:hAnsi="Times New Roman" w:cs="Times New Roman"/>
          <w:lang w:val="en-US"/>
        </w:rPr>
        <w:t xml:space="preserve">The files can later be separated from each other and for each sample file an independent </w:t>
      </w:r>
      <w:r w:rsidR="008718DC">
        <w:rPr>
          <w:rFonts w:ascii="Times New Roman" w:hAnsi="Times New Roman" w:cs="Times New Roman"/>
          <w:lang w:val="en-US"/>
        </w:rPr>
        <w:t xml:space="preserve">metadata </w:t>
      </w:r>
      <w:r w:rsidR="00E11E12">
        <w:rPr>
          <w:rFonts w:ascii="Times New Roman" w:hAnsi="Times New Roman" w:cs="Times New Roman"/>
          <w:lang w:val="en-US"/>
        </w:rPr>
        <w:t>description can be found.</w:t>
      </w:r>
    </w:p>
    <w:p w14:paraId="2D88F423"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214" w:name="_Toc12460018"/>
      <w:r w:rsidRPr="00224DB6">
        <w:rPr>
          <w:rFonts w:ascii="Times New Roman" w:hAnsi="Times New Roman" w:cs="Times New Roman"/>
          <w:lang w:val="en-US"/>
        </w:rPr>
        <w:t>Multi-Band, Single Stream, Single File</w:t>
      </w:r>
      <w:bookmarkEnd w:id="214"/>
    </w:p>
    <w:p w14:paraId="7A0AB4D5" w14:textId="07A3FF0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15"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16"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.c is identical to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17"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18"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.a in terms of how the data stream may be formed and written to disk, except the data stream contains information from more than one RF band. An example of this topology is a direct RF sampling front-end architecture that intentionally aliases multiple bands such that they appear next to each other at baseband. In this case, some bands may be spectrally inverted as a result of the digital down-conversion process.</w:t>
      </w:r>
    </w:p>
    <w:p w14:paraId="0A382F1B" w14:textId="3CC1E5B7" w:rsidR="003D4243" w:rsidRDefault="00C458CB" w:rsidP="004011F6">
      <w:pPr>
        <w:jc w:val="both"/>
        <w:rPr>
          <w:rFonts w:ascii="Times New Roman" w:hAnsi="Times New Roman" w:cs="Times New Roman"/>
          <w:lang w:val="en-US"/>
        </w:rPr>
      </w:pPr>
      <w:r w:rsidRPr="00224DB6">
        <w:rPr>
          <w:rFonts w:ascii="Times New Roman" w:hAnsi="Times New Roman" w:cs="Times New Roman"/>
          <w:lang w:val="en-US"/>
        </w:rPr>
        <w:t xml:space="preserve">A similar topology can be achieved as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19"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20"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.b, where the data stream containing various bands is saved in multiple files.</w:t>
      </w:r>
      <w:r w:rsidR="003D4243">
        <w:rPr>
          <w:rFonts w:ascii="Times New Roman" w:hAnsi="Times New Roman" w:cs="Times New Roman"/>
          <w:lang w:val="en-US"/>
        </w:rPr>
        <w:br w:type="page"/>
      </w:r>
    </w:p>
    <w:p w14:paraId="590A755C"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221" w:name="_Toc12460019"/>
      <w:r w:rsidRPr="00224DB6">
        <w:rPr>
          <w:rFonts w:ascii="Times New Roman" w:hAnsi="Times New Roman" w:cs="Times New Roman"/>
          <w:lang w:val="en-US"/>
        </w:rPr>
        <w:t>Multi Stream, Single File</w:t>
      </w:r>
      <w:bookmarkEnd w:id="221"/>
    </w:p>
    <w:p w14:paraId="01452384" w14:textId="3ACEEEB9"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22"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23"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.d illustrates a topology where multiple sample streams are combined into a single formatted data stream and written to a single file. The formatted data stream may contain additional information as described in</w:t>
      </w:r>
      <w:r w:rsidR="004D4A58" w:rsidRPr="00224DB6">
        <w:rPr>
          <w:rFonts w:ascii="Times New Roman" w:hAnsi="Times New Roman" w:cs="Times New Roman"/>
          <w:color w:val="FF0000"/>
          <w:lang w:val="en-US"/>
        </w:rPr>
        <w:t xml:space="preserve"> </w:t>
      </w:r>
      <w:r w:rsidR="004D4A58" w:rsidRPr="00224DB6">
        <w:rPr>
          <w:rFonts w:ascii="Times New Roman" w:hAnsi="Times New Roman" w:cs="Times New Roman"/>
          <w:lang w:val="en-US"/>
        </w:rPr>
        <w:fldChar w:fldCharType="begin"/>
      </w:r>
      <w:r w:rsidR="004D4A58" w:rsidRPr="00224DB6">
        <w:rPr>
          <w:rFonts w:ascii="Times New Roman" w:hAnsi="Times New Roman" w:cs="Times New Roman"/>
          <w:lang w:val="en-US"/>
        </w:rPr>
        <w:instrText xml:space="preserve"> REF _Ref514317725 \r \h </w:instrText>
      </w:r>
      <w:r w:rsidR="004D4A58" w:rsidRPr="00224DB6">
        <w:rPr>
          <w:rFonts w:ascii="Times New Roman" w:hAnsi="Times New Roman" w:cs="Times New Roman"/>
          <w:lang w:val="en-US"/>
        </w:rPr>
      </w:r>
      <w:r w:rsidR="004D4A58" w:rsidRPr="00224DB6">
        <w:rPr>
          <w:rFonts w:ascii="Times New Roman" w:hAnsi="Times New Roman" w:cs="Times New Roman"/>
          <w:lang w:val="en-US"/>
        </w:rPr>
        <w:fldChar w:fldCharType="separate"/>
      </w:r>
      <w:r w:rsidR="00FC1AC4">
        <w:rPr>
          <w:rFonts w:ascii="Times New Roman" w:hAnsi="Times New Roman" w:cs="Times New Roman"/>
          <w:lang w:val="en-US"/>
        </w:rPr>
        <w:t>4.1</w:t>
      </w:r>
      <w:r w:rsidR="004D4A58" w:rsidRPr="00224DB6">
        <w:rPr>
          <w:rFonts w:ascii="Times New Roman" w:hAnsi="Times New Roman" w:cs="Times New Roman"/>
          <w:lang w:val="en-US"/>
        </w:rPr>
        <w:fldChar w:fldCharType="end"/>
      </w:r>
      <w:r w:rsidRPr="00224DB6">
        <w:rPr>
          <w:rFonts w:ascii="Times New Roman" w:hAnsi="Times New Roman" w:cs="Times New Roman"/>
          <w:lang w:val="en-US"/>
        </w:rPr>
        <w:t>. Each sample stream represents a distinct time series that is independent from any and all others (i.e. independent in a mathematical time series sense, not in a statistical sense).</w:t>
      </w:r>
    </w:p>
    <w:p w14:paraId="5470314E" w14:textId="77777777" w:rsidR="00185900" w:rsidRPr="00224DB6" w:rsidRDefault="00185900" w:rsidP="00185900">
      <w:pPr>
        <w:pStyle w:val="KeinLeerraum"/>
        <w:rPr>
          <w:rFonts w:ascii="Times New Roman" w:hAnsi="Times New Roman" w:cs="Times New Roman"/>
          <w:lang w:val="en-US"/>
        </w:rPr>
      </w:pPr>
      <w:r w:rsidRPr="00224DB6">
        <w:rPr>
          <w:rFonts w:ascii="Times New Roman" w:hAnsi="Times New Roman" w:cs="Times New Roman"/>
          <w:lang w:val="en-US"/>
        </w:rPr>
        <w:t>NOTE:</w:t>
      </w:r>
    </w:p>
    <w:p w14:paraId="6F205992"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The distinction of sample stream (i.e. mathematical time series) versus data stream (i.e. formatted data bytes that are ultimately written to disk) is made above. In this standard, the term </w:t>
      </w:r>
      <w:r w:rsidRPr="00224DB6">
        <w:rPr>
          <w:rFonts w:ascii="Times New Roman" w:hAnsi="Times New Roman" w:cs="Times New Roman"/>
          <w:i/>
          <w:lang w:val="en-US"/>
        </w:rPr>
        <w:t>stream</w:t>
      </w:r>
      <w:r w:rsidRPr="00224DB6">
        <w:rPr>
          <w:rFonts w:ascii="Times New Roman" w:hAnsi="Times New Roman" w:cs="Times New Roman"/>
          <w:lang w:val="en-US"/>
        </w:rPr>
        <w:t xml:space="preserve"> shall always imply the former. The term </w:t>
      </w:r>
      <w:r w:rsidRPr="00224DB6">
        <w:rPr>
          <w:rFonts w:ascii="Times New Roman" w:hAnsi="Times New Roman" w:cs="Times New Roman"/>
          <w:i/>
          <w:lang w:val="en-US"/>
        </w:rPr>
        <w:t>data stream</w:t>
      </w:r>
      <w:r w:rsidRPr="00224DB6">
        <w:rPr>
          <w:rFonts w:ascii="Times New Roman" w:hAnsi="Times New Roman" w:cs="Times New Roman"/>
          <w:lang w:val="en-US"/>
        </w:rPr>
        <w:t xml:space="preserve"> shall be used specifically to refer to the latter.</w:t>
      </w:r>
    </w:p>
    <w:p w14:paraId="4719325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In the example shown, each sample stream represents the data collected from a different antenna whose signal passes through a different RF front-end channel. This is for illustration purposes only. The standard does not assume any dependence between streams (including common sample rates or quantization).</w:t>
      </w:r>
    </w:p>
    <w:p w14:paraId="2CAD40FF"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224" w:name="_Toc12460020"/>
      <w:r w:rsidRPr="00224DB6">
        <w:rPr>
          <w:rFonts w:ascii="Times New Roman" w:hAnsi="Times New Roman" w:cs="Times New Roman"/>
          <w:lang w:val="en-US"/>
        </w:rPr>
        <w:t>Multi Stream, Single File (with Additional Data)</w:t>
      </w:r>
      <w:bookmarkEnd w:id="224"/>
    </w:p>
    <w:p w14:paraId="0DA3471D" w14:textId="50E5DFBB"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25"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26"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4BEBDA28" w14:textId="2FC5162C"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The remaining topologies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27"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28"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.f -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29"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30"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.h) address how a data stream may be written to disk. </w:t>
      </w:r>
    </w:p>
    <w:p w14:paraId="321D1A55"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231" w:name="_Toc12460021"/>
      <w:r w:rsidRPr="00224DB6">
        <w:rPr>
          <w:rFonts w:ascii="Times New Roman" w:hAnsi="Times New Roman" w:cs="Times New Roman"/>
          <w:lang w:val="en-US"/>
        </w:rPr>
        <w:t>Temporal Splitting of Files</w:t>
      </w:r>
      <w:bookmarkEnd w:id="231"/>
    </w:p>
    <w:p w14:paraId="2187F4A4" w14:textId="1B8A97F6"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The data rates of GNSS SDR streams are typically high (on the order </w:t>
      </w:r>
      <w:r w:rsidR="00383B90" w:rsidRPr="00224DB6">
        <w:rPr>
          <w:rFonts w:ascii="Times New Roman" w:hAnsi="Times New Roman" w:cs="Times New Roman"/>
          <w:lang w:val="en-US"/>
        </w:rPr>
        <w:t>of one to several hundred MB/s</w:t>
      </w:r>
      <w:r w:rsidRPr="00224DB6">
        <w:rPr>
          <w:rFonts w:ascii="Times New Roman" w:hAnsi="Times New Roman" w:cs="Times New Roman"/>
          <w:lang w:val="en-US"/>
        </w:rPr>
        <w:t xml:space="preserve">). Hence, long-duration data collections can generate very large files that become cumbersome to manage. For this reason, the data may be written to smaller sets of files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32"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33"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.f) where the data stream continues from the end of one file to the beginning of another (possibly with some overlap to ensure data integrity). This is defined as </w:t>
      </w:r>
      <w:r w:rsidRPr="00224DB6">
        <w:rPr>
          <w:rFonts w:ascii="Times New Roman" w:hAnsi="Times New Roman" w:cs="Times New Roman"/>
          <w:i/>
          <w:lang w:val="en-US"/>
        </w:rPr>
        <w:t xml:space="preserve">temporal file splitting </w:t>
      </w:r>
      <w:r w:rsidRPr="00224DB6">
        <w:rPr>
          <w:rFonts w:ascii="Times New Roman" w:hAnsi="Times New Roman" w:cs="Times New Roman"/>
          <w:lang w:val="en-US"/>
        </w:rPr>
        <w:t xml:space="preserve">in this standard. The standard includes parameters that specify the </w:t>
      </w:r>
      <w:r w:rsidR="0011687B" w:rsidRPr="00224DB6">
        <w:rPr>
          <w:rFonts w:ascii="Times New Roman" w:hAnsi="Times New Roman" w:cs="Times New Roman"/>
          <w:lang w:val="en-US"/>
        </w:rPr>
        <w:t xml:space="preserve">chronological </w:t>
      </w:r>
      <w:r w:rsidRPr="00224DB6">
        <w:rPr>
          <w:rFonts w:ascii="Times New Roman" w:hAnsi="Times New Roman" w:cs="Times New Roman"/>
          <w:lang w:val="en-US"/>
        </w:rPr>
        <w:t>order of temporally split files.</w:t>
      </w:r>
    </w:p>
    <w:p w14:paraId="77C0EF2C" w14:textId="77777777" w:rsidR="00185900" w:rsidRPr="00224DB6" w:rsidRDefault="00185900" w:rsidP="00185900">
      <w:pPr>
        <w:spacing w:after="0"/>
        <w:jc w:val="both"/>
        <w:rPr>
          <w:rFonts w:ascii="Times New Roman" w:hAnsi="Times New Roman" w:cs="Times New Roman"/>
          <w:lang w:val="en-US"/>
        </w:rPr>
      </w:pPr>
      <w:r w:rsidRPr="00224DB6">
        <w:rPr>
          <w:rFonts w:ascii="Times New Roman" w:hAnsi="Times New Roman" w:cs="Times New Roman"/>
          <w:lang w:val="en-US"/>
        </w:rPr>
        <w:t>NOTE:</w:t>
      </w:r>
      <w:bookmarkStart w:id="234" w:name="_Toc489347084"/>
      <w:bookmarkStart w:id="235" w:name="_Toc489347307"/>
      <w:bookmarkStart w:id="236" w:name="_Toc489542541"/>
      <w:bookmarkStart w:id="237" w:name="_Toc489542615"/>
      <w:bookmarkStart w:id="238" w:name="_Toc489548072"/>
      <w:bookmarkStart w:id="239" w:name="_Toc489605993"/>
      <w:bookmarkStart w:id="240" w:name="_Toc489615292"/>
      <w:bookmarkEnd w:id="234"/>
      <w:bookmarkEnd w:id="235"/>
      <w:bookmarkEnd w:id="236"/>
      <w:bookmarkEnd w:id="237"/>
      <w:bookmarkEnd w:id="238"/>
      <w:bookmarkEnd w:id="239"/>
      <w:bookmarkEnd w:id="240"/>
    </w:p>
    <w:p w14:paraId="3FA462A5"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A metadata file typically exists for each data file. Optionally, all information for a multi-file set may be contained within one metadata file. For the former case, the first metadata file of a set must contain or make reference to the complete set of metadata parameters and subsequent files may contain only those that change from file to file.</w:t>
      </w:r>
      <w:bookmarkStart w:id="241" w:name="_Toc489347085"/>
      <w:bookmarkStart w:id="242" w:name="_Toc489347308"/>
      <w:bookmarkStart w:id="243" w:name="_Toc489542542"/>
      <w:bookmarkStart w:id="244" w:name="_Toc489542616"/>
      <w:bookmarkStart w:id="245" w:name="_Toc489548073"/>
      <w:bookmarkStart w:id="246" w:name="_Toc489605994"/>
      <w:bookmarkStart w:id="247" w:name="_Toc489615293"/>
      <w:bookmarkEnd w:id="241"/>
      <w:bookmarkEnd w:id="242"/>
      <w:bookmarkEnd w:id="243"/>
      <w:bookmarkEnd w:id="244"/>
      <w:bookmarkEnd w:id="245"/>
      <w:bookmarkEnd w:id="246"/>
      <w:bookmarkEnd w:id="247"/>
    </w:p>
    <w:p w14:paraId="206930EE"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248" w:name="_Toc12460022"/>
      <w:r w:rsidRPr="00224DB6">
        <w:rPr>
          <w:rFonts w:ascii="Times New Roman" w:hAnsi="Times New Roman" w:cs="Times New Roman"/>
          <w:lang w:val="en-US"/>
        </w:rPr>
        <w:t>Spatial Splitting of Files</w:t>
      </w:r>
      <w:bookmarkEnd w:id="248"/>
    </w:p>
    <w:p w14:paraId="7E86DDE5" w14:textId="0443709C"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A collection system or setup may write individual data streams or the frequency bands to multiple files (illustrated in</w:t>
      </w:r>
      <w:r w:rsidR="00852938" w:rsidRPr="00224DB6">
        <w:rPr>
          <w:rFonts w:ascii="Times New Roman" w:hAnsi="Times New Roman" w:cs="Times New Roman"/>
          <w:lang w:val="en-US"/>
        </w:rPr>
        <w:t xml:space="preserv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49"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50"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.g). These files may be written within the same host system (such as a personal computer (PC)) or multiple systems. This is defined as </w:t>
      </w:r>
      <w:r w:rsidRPr="00224DB6">
        <w:rPr>
          <w:rFonts w:ascii="Times New Roman" w:hAnsi="Times New Roman" w:cs="Times New Roman"/>
          <w:i/>
          <w:lang w:val="en-US"/>
        </w:rPr>
        <w:t>spatial file splitting</w:t>
      </w:r>
      <w:r w:rsidRPr="00224DB6">
        <w:rPr>
          <w:rFonts w:ascii="Times New Roman" w:hAnsi="Times New Roman" w:cs="Times New Roman"/>
          <w:lang w:val="en-US"/>
        </w:rPr>
        <w:t xml:space="preserve"> in this standard.</w:t>
      </w:r>
    </w:p>
    <w:p w14:paraId="16FB8651" w14:textId="77777777" w:rsidR="00185900" w:rsidRPr="00224DB6" w:rsidRDefault="00185900" w:rsidP="00185900">
      <w:pPr>
        <w:spacing w:after="0"/>
        <w:jc w:val="both"/>
        <w:rPr>
          <w:rFonts w:ascii="Times New Roman" w:hAnsi="Times New Roman" w:cs="Times New Roman"/>
          <w:lang w:val="en-US"/>
        </w:rPr>
      </w:pPr>
      <w:r w:rsidRPr="00224DB6">
        <w:rPr>
          <w:rFonts w:ascii="Times New Roman" w:hAnsi="Times New Roman" w:cs="Times New Roman"/>
          <w:lang w:val="en-US"/>
        </w:rPr>
        <w:t>NOTE:</w:t>
      </w:r>
    </w:p>
    <w:p w14:paraId="5B045C59" w14:textId="23AE50B1" w:rsidR="003D4243" w:rsidRDefault="00185900" w:rsidP="00A11CB8">
      <w:pPr>
        <w:jc w:val="both"/>
        <w:rPr>
          <w:rFonts w:ascii="Times New Roman" w:hAnsi="Times New Roman" w:cs="Times New Roman"/>
          <w:lang w:val="en-US"/>
        </w:rPr>
      </w:pPr>
      <w:r w:rsidRPr="00224DB6">
        <w:rPr>
          <w:rFonts w:ascii="Times New Roman" w:hAnsi="Times New Roman" w:cs="Times New Roman"/>
          <w:lang w:val="en-US"/>
        </w:rPr>
        <w:t xml:space="preserve">This standard associates two or more spatially split files in a specification defined as </w:t>
      </w:r>
      <w:r w:rsidRPr="00224DB6">
        <w:rPr>
          <w:rFonts w:ascii="Times New Roman" w:hAnsi="Times New Roman" w:cs="Times New Roman"/>
          <w:i/>
          <w:lang w:val="en-US"/>
        </w:rPr>
        <w:t>fileSet</w:t>
      </w:r>
      <w:r w:rsidR="00A11CB8">
        <w:rPr>
          <w:rFonts w:ascii="Times New Roman" w:hAnsi="Times New Roman" w:cs="Times New Roman"/>
          <w:lang w:val="en-US"/>
        </w:rPr>
        <w:t>.</w:t>
      </w:r>
    </w:p>
    <w:p w14:paraId="715A589C" w14:textId="77777777" w:rsidR="003D4243" w:rsidRDefault="003D4243">
      <w:pPr>
        <w:rPr>
          <w:rFonts w:ascii="Times New Roman" w:hAnsi="Times New Roman" w:cs="Times New Roman"/>
          <w:lang w:val="en-US"/>
        </w:rPr>
      </w:pPr>
      <w:r>
        <w:rPr>
          <w:rFonts w:ascii="Times New Roman" w:hAnsi="Times New Roman" w:cs="Times New Roman"/>
          <w:lang w:val="en-US"/>
        </w:rPr>
        <w:br w:type="page"/>
      </w:r>
    </w:p>
    <w:p w14:paraId="51579B1F"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251" w:name="_Toc12460023"/>
      <w:r w:rsidRPr="00224DB6">
        <w:rPr>
          <w:rFonts w:ascii="Times New Roman" w:hAnsi="Times New Roman" w:cs="Times New Roman"/>
          <w:lang w:val="en-US"/>
        </w:rPr>
        <w:t>Spatial-Temporal Splitting of Files</w:t>
      </w:r>
      <w:bookmarkEnd w:id="251"/>
    </w:p>
    <w:p w14:paraId="28E6D778" w14:textId="330392BD"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52"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w:t>
        </w:r>
      </w:ins>
      <w:del w:id="253"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.h illustrates the combination of spatial and temporal splitting. In this case, the fileSet parameter refers to the first of each temporally split file.</w:t>
      </w:r>
    </w:p>
    <w:p w14:paraId="3AE4DCF4" w14:textId="77777777" w:rsidR="00185900" w:rsidRPr="00224DB6" w:rsidRDefault="00185900" w:rsidP="00185900">
      <w:pPr>
        <w:pStyle w:val="berschrift1"/>
        <w:numPr>
          <w:ilvl w:val="0"/>
          <w:numId w:val="2"/>
        </w:numPr>
        <w:spacing w:after="120"/>
        <w:rPr>
          <w:rFonts w:ascii="Times New Roman" w:hAnsi="Times New Roman" w:cs="Times New Roman"/>
          <w:lang w:val="en-US"/>
        </w:rPr>
      </w:pPr>
      <w:bookmarkStart w:id="254" w:name="_Toc12460024"/>
      <w:r w:rsidRPr="00224DB6">
        <w:rPr>
          <w:rFonts w:ascii="Times New Roman" w:hAnsi="Times New Roman" w:cs="Times New Roman"/>
          <w:lang w:val="en-US"/>
        </w:rPr>
        <w:t>Metadata File Naming and Association Mechanisms</w:t>
      </w:r>
      <w:bookmarkEnd w:id="254"/>
    </w:p>
    <w:p w14:paraId="7F82DD3D" w14:textId="77777777" w:rsidR="00553752" w:rsidRPr="00553752" w:rsidRDefault="00553752" w:rsidP="00553752">
      <w:pPr>
        <w:jc w:val="both"/>
        <w:rPr>
          <w:rFonts w:ascii="Times New Roman" w:hAnsi="Times New Roman" w:cs="Times New Roman"/>
          <w:lang w:val="en-GB"/>
        </w:rPr>
      </w:pPr>
      <w:r w:rsidRPr="00553752">
        <w:rPr>
          <w:rFonts w:ascii="Times New Roman" w:hAnsi="Times New Roman" w:cs="Times New Roman"/>
          <w:lang w:val="en-GB"/>
        </w:rPr>
        <w:t>The official filename extension for a metadata file is ‘.sdrx’. Use of this extension is recommended.</w:t>
      </w:r>
    </w:p>
    <w:p w14:paraId="2764BB75" w14:textId="77777777" w:rsidR="00185900" w:rsidRPr="00224DB6" w:rsidRDefault="00185900" w:rsidP="00185900">
      <w:pPr>
        <w:pStyle w:val="berschrift1"/>
        <w:numPr>
          <w:ilvl w:val="0"/>
          <w:numId w:val="2"/>
        </w:numPr>
        <w:spacing w:after="120"/>
        <w:rPr>
          <w:rFonts w:ascii="Times New Roman" w:hAnsi="Times New Roman" w:cs="Times New Roman"/>
          <w:lang w:val="en-US"/>
        </w:rPr>
      </w:pPr>
      <w:bookmarkStart w:id="255" w:name="_Toc12460025"/>
      <w:r w:rsidRPr="00224DB6">
        <w:rPr>
          <w:rFonts w:ascii="Times New Roman" w:hAnsi="Times New Roman" w:cs="Times New Roman"/>
          <w:lang w:val="en-US"/>
        </w:rPr>
        <w:t>Domain Model</w:t>
      </w:r>
      <w:bookmarkEnd w:id="255"/>
    </w:p>
    <w:p w14:paraId="5E78311F" w14:textId="1280B699"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As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_Ref507579850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56"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2</w:t>
        </w:r>
      </w:ins>
      <w:del w:id="257"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2</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metadata are defined in terms of 12 core classe</w:t>
      </w:r>
      <w:r w:rsidR="0011687B" w:rsidRPr="00224DB6">
        <w:rPr>
          <w:rFonts w:ascii="Times New Roman" w:hAnsi="Times New Roman" w:cs="Times New Roman"/>
          <w:lang w:val="en-US"/>
        </w:rPr>
        <w:t>s</w:t>
      </w:r>
      <w:r w:rsidRPr="00224DB6">
        <w:rPr>
          <w:rFonts w:ascii="Times New Roman" w:hAnsi="Times New Roman" w:cs="Times New Roman"/>
          <w:lang w:val="en-US"/>
        </w:rPr>
        <w:t xml:space="preserve">. These core classes are explained in the different subsections within this chapter. </w:t>
      </w:r>
    </w:p>
    <w:p w14:paraId="44016640" w14:textId="4CDA7CE5" w:rsidR="00185900" w:rsidRPr="00224DB6" w:rsidRDefault="0061154D" w:rsidP="00FF06E7">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4F637ED" wp14:editId="559B1E9A">
            <wp:extent cx="5193030" cy="46676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mf"/>
                    <pic:cNvPicPr/>
                  </pic:nvPicPr>
                  <pic:blipFill rotWithShape="1">
                    <a:blip r:embed="rId11" cstate="print">
                      <a:extLst>
                        <a:ext uri="{28A0092B-C50C-407E-A947-70E740481C1C}">
                          <a14:useLocalDpi xmlns:a14="http://schemas.microsoft.com/office/drawing/2010/main" val="0"/>
                        </a:ext>
                      </a:extLst>
                    </a:blip>
                    <a:srcRect l="7579" t="5661" r="26014" b="14935"/>
                    <a:stretch/>
                  </pic:blipFill>
                  <pic:spPr bwMode="auto">
                    <a:xfrm>
                      <a:off x="0" y="0"/>
                      <a:ext cx="5220228" cy="4692119"/>
                    </a:xfrm>
                    <a:prstGeom prst="rect">
                      <a:avLst/>
                    </a:prstGeom>
                    <a:ln>
                      <a:noFill/>
                    </a:ln>
                    <a:extLst>
                      <a:ext uri="{53640926-AAD7-44D8-BBD7-CCE9431645EC}">
                        <a14:shadowObscured xmlns:a14="http://schemas.microsoft.com/office/drawing/2010/main"/>
                      </a:ext>
                    </a:extLst>
                  </pic:spPr>
                </pic:pic>
              </a:graphicData>
            </a:graphic>
          </wp:inline>
        </w:drawing>
      </w:r>
    </w:p>
    <w:p w14:paraId="04BC85FD" w14:textId="67CB1288" w:rsidR="00185900" w:rsidRPr="00224DB6" w:rsidRDefault="00185900" w:rsidP="002A3534">
      <w:pPr>
        <w:pStyle w:val="Beschriftung"/>
        <w:jc w:val="both"/>
        <w:rPr>
          <w:rFonts w:ascii="Times New Roman" w:hAnsi="Times New Roman" w:cs="Times New Roman"/>
          <w:lang w:val="en-US"/>
        </w:rPr>
      </w:pPr>
      <w:bookmarkStart w:id="258" w:name="_Ref507579850"/>
      <w:bookmarkStart w:id="259" w:name="_Toc12460052"/>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2</w:t>
      </w:r>
      <w:r w:rsidRPr="00224DB6">
        <w:rPr>
          <w:rFonts w:ascii="Times New Roman" w:hAnsi="Times New Roman" w:cs="Times New Roman"/>
          <w:lang w:val="en-US"/>
        </w:rPr>
        <w:fldChar w:fldCharType="end"/>
      </w:r>
      <w:bookmarkEnd w:id="258"/>
      <w:r w:rsidR="00C10460" w:rsidRPr="00224DB6">
        <w:rPr>
          <w:rFonts w:ascii="Times New Roman" w:hAnsi="Times New Roman" w:cs="Times New Roman"/>
          <w:lang w:val="en-US"/>
        </w:rPr>
        <w:t xml:space="preserve"> - Overview of core metadata classes and g</w:t>
      </w:r>
      <w:r w:rsidRPr="00224DB6">
        <w:rPr>
          <w:rFonts w:ascii="Times New Roman" w:hAnsi="Times New Roman" w:cs="Times New Roman"/>
          <w:lang w:val="en-US"/>
        </w:rPr>
        <w:t>eneration</w:t>
      </w:r>
      <w:bookmarkEnd w:id="259"/>
    </w:p>
    <w:p w14:paraId="4F6CDB21" w14:textId="477A25B6" w:rsidR="003D4243" w:rsidRDefault="003D4243">
      <w:pPr>
        <w:rPr>
          <w:rFonts w:ascii="Times New Roman" w:hAnsi="Times New Roman" w:cs="Times New Roman"/>
          <w:lang w:val="en-US"/>
        </w:rPr>
      </w:pPr>
      <w:r>
        <w:rPr>
          <w:rFonts w:ascii="Times New Roman" w:hAnsi="Times New Roman" w:cs="Times New Roman"/>
          <w:lang w:val="en-US"/>
        </w:rPr>
        <w:br w:type="page"/>
      </w:r>
    </w:p>
    <w:p w14:paraId="1E1F5EE0" w14:textId="77777777" w:rsidR="00185900" w:rsidRPr="00224DB6" w:rsidRDefault="00185900" w:rsidP="00033996">
      <w:pPr>
        <w:pStyle w:val="berschrift2"/>
        <w:numPr>
          <w:ilvl w:val="1"/>
          <w:numId w:val="2"/>
        </w:numPr>
        <w:spacing w:after="120"/>
        <w:ind w:left="567" w:hanging="567"/>
        <w:rPr>
          <w:rFonts w:ascii="Times New Roman" w:hAnsi="Times New Roman" w:cs="Times New Roman"/>
          <w:lang w:val="en-US"/>
        </w:rPr>
      </w:pPr>
      <w:bookmarkStart w:id="260" w:name="_Ref523403354"/>
      <w:bookmarkStart w:id="261" w:name="_Toc12460026"/>
      <w:r w:rsidRPr="00224DB6">
        <w:rPr>
          <w:rFonts w:ascii="Times New Roman" w:hAnsi="Times New Roman" w:cs="Times New Roman"/>
          <w:lang w:val="en-US"/>
        </w:rPr>
        <w:t>Architecture</w:t>
      </w:r>
      <w:bookmarkEnd w:id="260"/>
      <w:bookmarkEnd w:id="261"/>
    </w:p>
    <w:p w14:paraId="348781B4" w14:textId="1C0D8670" w:rsidR="00D9401C" w:rsidRPr="00EA103C" w:rsidRDefault="00033996" w:rsidP="00033996">
      <w:pPr>
        <w:jc w:val="both"/>
        <w:rPr>
          <w:rFonts w:ascii="Times New Roman" w:hAnsi="Times New Roman" w:cs="Times New Roman"/>
          <w:lang w:val="en-GB"/>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62"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3</w:t>
        </w:r>
      </w:ins>
      <w:del w:id="263"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3</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and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_Ref507580612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64"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4</w:t>
        </w:r>
      </w:ins>
      <w:del w:id="265"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4</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show the relation of the different core classes. This relation is shown between the different core classes</w:t>
      </w:r>
      <w:r w:rsidR="009A423F">
        <w:rPr>
          <w:rFonts w:ascii="Times New Roman" w:hAnsi="Times New Roman" w:cs="Times New Roman"/>
          <w:lang w:val="en-US"/>
        </w:rPr>
        <w:t xml:space="preserve"> themselves</w:t>
      </w:r>
      <w:r w:rsidRPr="00224DB6">
        <w:rPr>
          <w:rFonts w:ascii="Times New Roman" w:hAnsi="Times New Roman" w:cs="Times New Roman"/>
          <w:lang w:val="en-US"/>
        </w:rPr>
        <w:t xml:space="preserv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66"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3</w:t>
        </w:r>
      </w:ins>
      <w:del w:id="267"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3</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and between the core classes and the main class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_Ref507580612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68"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4</w:t>
        </w:r>
      </w:ins>
      <w:del w:id="269"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4</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namely</w:t>
      </w:r>
      <w:r w:rsidR="00676E12">
        <w:rPr>
          <w:rFonts w:ascii="Times New Roman" w:hAnsi="Times New Roman" w:cs="Times New Roman"/>
          <w:lang w:val="en-US"/>
        </w:rPr>
        <w:t xml:space="preserve"> the</w:t>
      </w:r>
      <w:r w:rsidRPr="00224DB6">
        <w:rPr>
          <w:rFonts w:ascii="Times New Roman" w:hAnsi="Times New Roman" w:cs="Times New Roman"/>
          <w:lang w:val="en-US"/>
        </w:rPr>
        <w:t xml:space="preserve"> </w:t>
      </w:r>
      <w:r w:rsidRPr="00224DB6">
        <w:rPr>
          <w:rFonts w:ascii="Times New Roman" w:hAnsi="Times New Roman" w:cs="Times New Roman"/>
          <w:i/>
          <w:lang w:val="en-US"/>
        </w:rPr>
        <w:t>metadata</w:t>
      </w:r>
      <w:r w:rsidR="00676E12">
        <w:rPr>
          <w:rFonts w:ascii="Times New Roman" w:hAnsi="Times New Roman" w:cs="Times New Roman"/>
          <w:i/>
          <w:lang w:val="en-US"/>
        </w:rPr>
        <w:t xml:space="preserve"> </w:t>
      </w:r>
      <w:r w:rsidR="00676E12">
        <w:rPr>
          <w:rFonts w:ascii="Times New Roman" w:hAnsi="Times New Roman" w:cs="Times New Roman"/>
          <w:iCs/>
          <w:lang w:val="en-US"/>
        </w:rPr>
        <w:t>class</w:t>
      </w:r>
      <w:r w:rsidRPr="00EA103C">
        <w:rPr>
          <w:rFonts w:ascii="Times New Roman" w:hAnsi="Times New Roman" w:cs="Times New Roman"/>
          <w:lang w:val="en-US"/>
        </w:rPr>
        <w:t>.</w:t>
      </w:r>
      <w:r w:rsidR="00D9401C" w:rsidRPr="00EA103C">
        <w:rPr>
          <w:rFonts w:ascii="Times New Roman" w:hAnsi="Times New Roman" w:cs="Times New Roman"/>
          <w:lang w:val="en-US"/>
        </w:rPr>
        <w:t xml:space="preserve"> </w:t>
      </w:r>
    </w:p>
    <w:p w14:paraId="4D87B76C" w14:textId="758A5C96" w:rsidR="00033996" w:rsidRPr="00224DB6" w:rsidRDefault="00D9401C" w:rsidP="00033996">
      <w:pPr>
        <w:jc w:val="both"/>
        <w:rPr>
          <w:rFonts w:ascii="Times New Roman" w:hAnsi="Times New Roman" w:cs="Times New Roman"/>
          <w:lang w:val="en-US"/>
        </w:rPr>
      </w:pPr>
      <w:r w:rsidRPr="00224DB6">
        <w:rPr>
          <w:rFonts w:ascii="Times New Roman" w:hAnsi="Times New Roman" w:cs="Times New Roman"/>
          <w:lang w:val="en-US"/>
        </w:rPr>
        <w:t xml:space="preserve">The numeric values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70"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3</w:t>
        </w:r>
      </w:ins>
      <w:del w:id="271"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3</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EA3730" w:rsidRPr="00224DB6">
        <w:rPr>
          <w:rFonts w:ascii="Times New Roman" w:hAnsi="Times New Roman" w:cs="Times New Roman"/>
          <w:lang w:val="en-US"/>
        </w:rPr>
        <w:t xml:space="preserve">(“1..*”, “0..1” and “0..*”) </w:t>
      </w:r>
      <w:r w:rsidRPr="00224DB6">
        <w:rPr>
          <w:rFonts w:ascii="Times New Roman" w:hAnsi="Times New Roman" w:cs="Times New Roman"/>
          <w:lang w:val="en-US"/>
        </w:rPr>
        <w:t>represent the possible number</w:t>
      </w:r>
      <w:r w:rsidR="005E46FB">
        <w:rPr>
          <w:rFonts w:ascii="Times New Roman" w:hAnsi="Times New Roman" w:cs="Times New Roman"/>
          <w:lang w:val="en-US"/>
        </w:rPr>
        <w:t xml:space="preserve"> of</w:t>
      </w:r>
      <w:r w:rsidRPr="00224DB6">
        <w:rPr>
          <w:rFonts w:ascii="Times New Roman" w:hAnsi="Times New Roman" w:cs="Times New Roman"/>
          <w:lang w:val="en-US"/>
        </w:rPr>
        <w:t xml:space="preserve"> </w:t>
      </w:r>
      <w:r w:rsidR="00394742">
        <w:rPr>
          <w:rFonts w:ascii="Times New Roman" w:hAnsi="Times New Roman" w:cs="Times New Roman"/>
          <w:lang w:val="en-US"/>
        </w:rPr>
        <w:t xml:space="preserve">instances </w:t>
      </w:r>
      <w:r w:rsidRPr="00224DB6">
        <w:rPr>
          <w:rFonts w:ascii="Times New Roman" w:hAnsi="Times New Roman" w:cs="Times New Roman"/>
          <w:lang w:val="en-US"/>
        </w:rPr>
        <w:t>of</w:t>
      </w:r>
      <w:r w:rsidR="00CC0A1F">
        <w:rPr>
          <w:rFonts w:ascii="Times New Roman" w:hAnsi="Times New Roman" w:cs="Times New Roman"/>
          <w:lang w:val="en-US"/>
        </w:rPr>
        <w:t xml:space="preserve"> a</w:t>
      </w:r>
      <w:r w:rsidRPr="00224DB6">
        <w:rPr>
          <w:rFonts w:ascii="Times New Roman" w:hAnsi="Times New Roman" w:cs="Times New Roman"/>
          <w:lang w:val="en-US"/>
        </w:rPr>
        <w:t xml:space="preserve"> core class contained inside the</w:t>
      </w:r>
      <w:r w:rsidR="00D61ABA">
        <w:rPr>
          <w:rFonts w:ascii="Times New Roman" w:hAnsi="Times New Roman" w:cs="Times New Roman"/>
          <w:lang w:val="en-US"/>
        </w:rPr>
        <w:t xml:space="preserve"> instances of </w:t>
      </w:r>
      <w:r w:rsidR="00CC0A1F">
        <w:rPr>
          <w:rFonts w:ascii="Times New Roman" w:hAnsi="Times New Roman" w:cs="Times New Roman"/>
          <w:lang w:val="en-US"/>
        </w:rPr>
        <w:t>the owning</w:t>
      </w:r>
      <w:r w:rsidRPr="00224DB6">
        <w:rPr>
          <w:rFonts w:ascii="Times New Roman" w:hAnsi="Times New Roman" w:cs="Times New Roman"/>
          <w:lang w:val="en-US"/>
        </w:rPr>
        <w:t xml:space="preserve"> core class, e.g. if a</w:t>
      </w:r>
      <w:r w:rsidR="00D61ABA">
        <w:rPr>
          <w:rFonts w:ascii="Times New Roman" w:hAnsi="Times New Roman" w:cs="Times New Roman"/>
          <w:lang w:val="en-US"/>
        </w:rPr>
        <w:t xml:space="preserve">n instance of a </w:t>
      </w:r>
      <w:r w:rsidRPr="00224DB6">
        <w:rPr>
          <w:rFonts w:ascii="Times New Roman" w:hAnsi="Times New Roman" w:cs="Times New Roman"/>
          <w:lang w:val="en-US"/>
        </w:rPr>
        <w:t xml:space="preserve"> fileSet core class is defined, this will contain at least one</w:t>
      </w:r>
      <w:r w:rsidR="00152FAA" w:rsidRPr="00224DB6">
        <w:rPr>
          <w:rFonts w:ascii="Times New Roman" w:hAnsi="Times New Roman" w:cs="Times New Roman"/>
          <w:lang w:val="en-US"/>
        </w:rPr>
        <w:t xml:space="preserve"> (1..*)</w:t>
      </w:r>
      <w:r w:rsidRPr="00224DB6">
        <w:rPr>
          <w:rFonts w:ascii="Times New Roman" w:hAnsi="Times New Roman" w:cs="Times New Roman"/>
          <w:lang w:val="en-US"/>
        </w:rPr>
        <w:t xml:space="preserve"> </w:t>
      </w:r>
      <w:r w:rsidR="00D61ABA">
        <w:rPr>
          <w:rFonts w:ascii="Times New Roman" w:hAnsi="Times New Roman" w:cs="Times New Roman"/>
          <w:lang w:val="en-US"/>
        </w:rPr>
        <w:t xml:space="preserve">instance of a </w:t>
      </w:r>
      <w:r w:rsidRPr="00224DB6">
        <w:rPr>
          <w:rFonts w:ascii="Times New Roman" w:hAnsi="Times New Roman" w:cs="Times New Roman"/>
          <w:lang w:val="en-US"/>
        </w:rPr>
        <w:t>file core class inside.</w:t>
      </w:r>
      <w:r w:rsidR="00152FAA" w:rsidRPr="00224DB6">
        <w:rPr>
          <w:rFonts w:ascii="Times New Roman" w:hAnsi="Times New Roman" w:cs="Times New Roman"/>
          <w:lang w:val="en-US"/>
        </w:rPr>
        <w:t xml:space="preserve"> The </w:t>
      </w:r>
      <w:r w:rsidR="0011687B" w:rsidRPr="00224DB6">
        <w:rPr>
          <w:rFonts w:ascii="Times New Roman" w:hAnsi="Times New Roman" w:cs="Times New Roman"/>
          <w:lang w:val="en-US"/>
        </w:rPr>
        <w:t>notation</w:t>
      </w:r>
      <w:r w:rsidR="00152FAA" w:rsidRPr="00224DB6">
        <w:rPr>
          <w:rFonts w:ascii="Times New Roman" w:hAnsi="Times New Roman" w:cs="Times New Roman"/>
          <w:lang w:val="en-US"/>
        </w:rPr>
        <w:t xml:space="preserve"> “0..*” or “0..1” </w:t>
      </w:r>
      <w:r w:rsidR="0011687B" w:rsidRPr="00224DB6">
        <w:rPr>
          <w:rFonts w:ascii="Times New Roman" w:hAnsi="Times New Roman" w:cs="Times New Roman"/>
          <w:lang w:val="en-US"/>
        </w:rPr>
        <w:t xml:space="preserve">implies </w:t>
      </w:r>
      <w:r w:rsidR="004034B0">
        <w:rPr>
          <w:rFonts w:ascii="Times New Roman" w:hAnsi="Times New Roman" w:cs="Times New Roman"/>
          <w:lang w:val="en-US"/>
        </w:rPr>
        <w:t xml:space="preserve">that there is no need to have </w:t>
      </w:r>
      <w:r w:rsidR="007B0826">
        <w:rPr>
          <w:rFonts w:ascii="Times New Roman" w:hAnsi="Times New Roman" w:cs="Times New Roman"/>
          <w:lang w:val="en-US"/>
        </w:rPr>
        <w:t>a</w:t>
      </w:r>
      <w:r w:rsidR="004034B0">
        <w:rPr>
          <w:rFonts w:ascii="Times New Roman" w:hAnsi="Times New Roman" w:cs="Times New Roman"/>
          <w:lang w:val="en-US"/>
        </w:rPr>
        <w:t xml:space="preserve"> corresponding</w:t>
      </w:r>
      <w:r w:rsidR="00D61ABA">
        <w:rPr>
          <w:rFonts w:ascii="Times New Roman" w:hAnsi="Times New Roman" w:cs="Times New Roman"/>
          <w:lang w:val="en-US"/>
        </w:rPr>
        <w:t xml:space="preserve"> instance of a</w:t>
      </w:r>
      <w:r w:rsidR="004034B0">
        <w:rPr>
          <w:rFonts w:ascii="Times New Roman" w:hAnsi="Times New Roman" w:cs="Times New Roman"/>
          <w:lang w:val="en-US"/>
        </w:rPr>
        <w:t xml:space="preserve"> core class contained inside the </w:t>
      </w:r>
      <w:r w:rsidR="00406CDF">
        <w:rPr>
          <w:rFonts w:ascii="Times New Roman" w:hAnsi="Times New Roman" w:cs="Times New Roman"/>
          <w:lang w:val="en-US"/>
        </w:rPr>
        <w:t xml:space="preserve">instance of </w:t>
      </w:r>
      <w:r w:rsidR="00671694">
        <w:rPr>
          <w:rFonts w:ascii="Times New Roman" w:hAnsi="Times New Roman" w:cs="Times New Roman"/>
          <w:lang w:val="en-US"/>
        </w:rPr>
        <w:t>the owning</w:t>
      </w:r>
      <w:r w:rsidR="00406CDF">
        <w:rPr>
          <w:rFonts w:ascii="Times New Roman" w:hAnsi="Times New Roman" w:cs="Times New Roman"/>
          <w:lang w:val="en-US"/>
        </w:rPr>
        <w:t xml:space="preserve"> </w:t>
      </w:r>
      <w:r w:rsidR="004034B0">
        <w:rPr>
          <w:rFonts w:ascii="Times New Roman" w:hAnsi="Times New Roman" w:cs="Times New Roman"/>
          <w:lang w:val="en-US"/>
        </w:rPr>
        <w:t>core class</w:t>
      </w:r>
      <w:r w:rsidR="00152FAA" w:rsidRPr="00224DB6">
        <w:rPr>
          <w:rFonts w:ascii="Times New Roman" w:hAnsi="Times New Roman" w:cs="Times New Roman"/>
          <w:lang w:val="en-US"/>
        </w:rPr>
        <w:t xml:space="preserve">. </w:t>
      </w:r>
    </w:p>
    <w:p w14:paraId="6A948CB0" w14:textId="16B71174" w:rsidR="00033996" w:rsidRPr="00224DB6" w:rsidRDefault="00D50DB0" w:rsidP="004D797C">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94C04DF" wp14:editId="4BF99D0D">
            <wp:extent cx="572452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5FE62FB3" w14:textId="7F27A809" w:rsidR="00185900" w:rsidRPr="00224DB6" w:rsidRDefault="00033996" w:rsidP="002A3534">
      <w:pPr>
        <w:pStyle w:val="Beschriftung"/>
        <w:jc w:val="both"/>
        <w:rPr>
          <w:rFonts w:ascii="Times New Roman" w:hAnsi="Times New Roman" w:cs="Times New Roman"/>
          <w:lang w:val="en-US"/>
        </w:rPr>
      </w:pPr>
      <w:bookmarkStart w:id="272" w:name="_Ref507580602"/>
      <w:bookmarkStart w:id="273" w:name="_Ref523403324"/>
      <w:bookmarkStart w:id="274" w:name="_Toc12460053"/>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3</w:t>
      </w:r>
      <w:r w:rsidRPr="00224DB6">
        <w:rPr>
          <w:rFonts w:ascii="Times New Roman" w:hAnsi="Times New Roman" w:cs="Times New Roman"/>
          <w:lang w:val="en-US"/>
        </w:rPr>
        <w:fldChar w:fldCharType="end"/>
      </w:r>
      <w:bookmarkEnd w:id="272"/>
      <w:r w:rsidRPr="00224DB6">
        <w:rPr>
          <w:rFonts w:ascii="Times New Roman" w:hAnsi="Times New Roman" w:cs="Times New Roman"/>
          <w:lang w:val="en-US"/>
        </w:rPr>
        <w:t xml:space="preserve"> - GNSS metadata class model (UML 2.0)</w:t>
      </w:r>
      <w:bookmarkEnd w:id="273"/>
      <w:bookmarkEnd w:id="274"/>
    </w:p>
    <w:p w14:paraId="1CC0D838" w14:textId="41EB8D23" w:rsidR="00033996" w:rsidRPr="00224DB6" w:rsidRDefault="00F936E6" w:rsidP="00FF06E7">
      <w:pPr>
        <w:spacing w:after="0"/>
        <w:jc w:val="center"/>
        <w:rPr>
          <w:lang w:val="en-US"/>
        </w:rPr>
      </w:pPr>
      <w:r>
        <w:rPr>
          <w:noProof/>
          <w:lang w:val="en-US"/>
        </w:rPr>
        <w:drawing>
          <wp:inline distT="0" distB="0" distL="0" distR="0" wp14:anchorId="64CA9652" wp14:editId="08B02C94">
            <wp:extent cx="5731510" cy="2545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45715"/>
                    </a:xfrm>
                    <a:prstGeom prst="rect">
                      <a:avLst/>
                    </a:prstGeom>
                  </pic:spPr>
                </pic:pic>
              </a:graphicData>
            </a:graphic>
          </wp:inline>
        </w:drawing>
      </w:r>
    </w:p>
    <w:p w14:paraId="2D33AF4A" w14:textId="25B1E6AD" w:rsidR="00185900" w:rsidRPr="00224DB6" w:rsidRDefault="00033996" w:rsidP="002A3534">
      <w:pPr>
        <w:pStyle w:val="Beschriftung"/>
        <w:jc w:val="both"/>
        <w:rPr>
          <w:rFonts w:ascii="Times New Roman" w:hAnsi="Times New Roman" w:cs="Times New Roman"/>
          <w:lang w:val="en-US"/>
        </w:rPr>
      </w:pPr>
      <w:bookmarkStart w:id="275" w:name="_Ref507580612"/>
      <w:bookmarkStart w:id="276" w:name="_Toc12460054"/>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4</w:t>
      </w:r>
      <w:r w:rsidRPr="00224DB6">
        <w:rPr>
          <w:rFonts w:ascii="Times New Roman" w:hAnsi="Times New Roman" w:cs="Times New Roman"/>
          <w:lang w:val="en-US"/>
        </w:rPr>
        <w:fldChar w:fldCharType="end"/>
      </w:r>
      <w:bookmarkEnd w:id="275"/>
      <w:r w:rsidRPr="00224DB6">
        <w:rPr>
          <w:rFonts w:ascii="Times New Roman" w:hAnsi="Times New Roman" w:cs="Times New Roman"/>
          <w:lang w:val="en-US"/>
        </w:rPr>
        <w:t xml:space="preserve"> - Core metadata classes specialize the base metadata element, which has a unique identifier (id), links to related artifact</w:t>
      </w:r>
      <w:r w:rsidR="00772350" w:rsidRPr="00224DB6">
        <w:rPr>
          <w:rFonts w:ascii="Times New Roman" w:hAnsi="Times New Roman" w:cs="Times New Roman"/>
          <w:lang w:val="en-US"/>
        </w:rPr>
        <w:t>s</w:t>
      </w:r>
      <w:r w:rsidRPr="00224DB6">
        <w:rPr>
          <w:rFonts w:ascii="Times New Roman" w:hAnsi="Times New Roman" w:cs="Times New Roman"/>
          <w:lang w:val="en-US"/>
        </w:rPr>
        <w:t xml:space="preserve"> (URI) and comments</w:t>
      </w:r>
      <w:bookmarkEnd w:id="276"/>
    </w:p>
    <w:p w14:paraId="32D886A5" w14:textId="77777777" w:rsidR="00383B90" w:rsidRPr="00224DB6" w:rsidRDefault="00383B90">
      <w:pPr>
        <w:rPr>
          <w:rFonts w:ascii="Times New Roman" w:hAnsi="Times New Roman" w:cs="Times New Roman"/>
          <w:lang w:val="en-US"/>
        </w:rPr>
      </w:pPr>
      <w:r w:rsidRPr="00224DB6">
        <w:rPr>
          <w:rFonts w:ascii="Times New Roman" w:hAnsi="Times New Roman" w:cs="Times New Roman"/>
          <w:lang w:val="en-US"/>
        </w:rPr>
        <w:br w:type="page"/>
      </w:r>
    </w:p>
    <w:p w14:paraId="37B23CD6" w14:textId="77777777" w:rsidR="00D55F98" w:rsidRPr="00224DB6" w:rsidRDefault="00D55F98" w:rsidP="00F21606">
      <w:pPr>
        <w:spacing w:after="0"/>
        <w:jc w:val="both"/>
        <w:rPr>
          <w:rFonts w:ascii="Times New Roman" w:hAnsi="Times New Roman" w:cs="Times New Roman"/>
          <w:lang w:val="en-US"/>
        </w:rPr>
      </w:pPr>
      <w:r w:rsidRPr="00224DB6">
        <w:rPr>
          <w:rFonts w:ascii="Times New Roman" w:hAnsi="Times New Roman" w:cs="Times New Roman"/>
          <w:lang w:val="en-US"/>
        </w:rPr>
        <w:t>All metadata objects contain the following attributes:</w:t>
      </w:r>
    </w:p>
    <w:p w14:paraId="4BD4AFDD" w14:textId="77777777" w:rsidR="00D55F98" w:rsidRPr="00224DB6" w:rsidRDefault="00D55F98" w:rsidP="00D55F98">
      <w:pPr>
        <w:pStyle w:val="Listenabsatz"/>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artifact</w:t>
      </w:r>
      <w:r w:rsidR="00383B90" w:rsidRPr="00224DB6">
        <w:rPr>
          <w:rFonts w:ascii="Times New Roman" w:hAnsi="Times New Roman" w:cs="Times New Roman"/>
          <w:lang w:val="en-US"/>
        </w:rPr>
        <w:t>: o</w:t>
      </w:r>
      <w:r w:rsidRPr="00224DB6">
        <w:rPr>
          <w:rFonts w:ascii="Times New Roman" w:hAnsi="Times New Roman" w:cs="Times New Roman"/>
          <w:lang w:val="en-US"/>
        </w:rPr>
        <w:t>ne or more generic attributes</w:t>
      </w:r>
    </w:p>
    <w:p w14:paraId="396B8E1F" w14:textId="77777777" w:rsidR="00D55F98" w:rsidRPr="00224DB6" w:rsidRDefault="00D55F98" w:rsidP="00D55F98">
      <w:pPr>
        <w:pStyle w:val="Listenabsatz"/>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comment</w:t>
      </w:r>
      <w:r w:rsidRPr="00224DB6">
        <w:rPr>
          <w:rFonts w:ascii="Times New Roman" w:hAnsi="Times New Roman" w:cs="Times New Roman"/>
          <w:lang w:val="en-US"/>
        </w:rPr>
        <w:t>: one or more comment strings</w:t>
      </w:r>
    </w:p>
    <w:p w14:paraId="6E38171F" w14:textId="77777777" w:rsidR="00D55F98" w:rsidRPr="00224DB6" w:rsidRDefault="00D55F98" w:rsidP="00D55F98">
      <w:pPr>
        <w:pStyle w:val="Listenabsatz"/>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id</w:t>
      </w:r>
      <w:r w:rsidRPr="00224DB6">
        <w:rPr>
          <w:rFonts w:ascii="Times New Roman" w:hAnsi="Times New Roman" w:cs="Times New Roman"/>
          <w:lang w:val="en-US"/>
        </w:rPr>
        <w:t>: an identification string that is used to reference a child object by the parent</w:t>
      </w:r>
    </w:p>
    <w:p w14:paraId="78DBF49F" w14:textId="77777777" w:rsidR="00F21606" w:rsidRPr="00224DB6" w:rsidRDefault="00F21606" w:rsidP="00F21606">
      <w:pPr>
        <w:spacing w:after="0" w:line="240" w:lineRule="auto"/>
        <w:jc w:val="both"/>
        <w:rPr>
          <w:rFonts w:ascii="Times New Roman" w:hAnsi="Times New Roman" w:cs="Times New Roman"/>
          <w:lang w:val="en-US"/>
        </w:rPr>
      </w:pPr>
    </w:p>
    <w:p w14:paraId="29447B6A" w14:textId="1E8C801E" w:rsidR="00D55F98" w:rsidRPr="00224DB6" w:rsidRDefault="00F21606" w:rsidP="00D55F98">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_Ref507580735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77" w:author="Thomas Pany" w:date="2020-02-12T08:11:00Z">
        <w:r w:rsidR="00FC1AC4" w:rsidRPr="00224DB6">
          <w:rPr>
            <w:rFonts w:ascii="Times New Roman" w:hAnsi="Times New Roman" w:cs="Times New Roman"/>
            <w:lang w:val="en-US"/>
          </w:rPr>
          <w:t xml:space="preserve">Table </w:t>
        </w:r>
        <w:r w:rsidR="00FC1AC4">
          <w:rPr>
            <w:rFonts w:ascii="Times New Roman" w:hAnsi="Times New Roman" w:cs="Times New Roman"/>
            <w:noProof/>
            <w:lang w:val="en-US"/>
          </w:rPr>
          <w:t>1</w:t>
        </w:r>
      </w:ins>
      <w:del w:id="278" w:author="Thomas Pany" w:date="2020-02-11T10:36:00Z">
        <w:r w:rsidR="0079790C" w:rsidRPr="00224DB6" w:rsidDel="009C4CAF">
          <w:rPr>
            <w:rFonts w:ascii="Times New Roman" w:hAnsi="Times New Roman" w:cs="Times New Roman"/>
            <w:lang w:val="en-US"/>
          </w:rPr>
          <w:delText xml:space="preserve">Table </w:delText>
        </w:r>
        <w:r w:rsidR="0079790C" w:rsidDel="009C4CAF">
          <w:rPr>
            <w:rFonts w:ascii="Times New Roman" w:hAnsi="Times New Roman" w:cs="Times New Roman"/>
            <w:noProof/>
            <w:lang w:val="en-US"/>
          </w:rPr>
          <w:delText>1</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D55F98" w:rsidRPr="00224DB6">
        <w:rPr>
          <w:rFonts w:ascii="Times New Roman" w:hAnsi="Times New Roman" w:cs="Times New Roman"/>
          <w:lang w:val="en-US"/>
        </w:rPr>
        <w:t>describes the attributes of the metadata element class. Core metadata classes specialize the base metadata element. It encapsulates a unique identifier (id), links to related artifacts (URI) and comment strings.</w:t>
      </w:r>
    </w:p>
    <w:p w14:paraId="433F4A87" w14:textId="26EF84F3" w:rsidR="00F21606" w:rsidRPr="00224DB6" w:rsidRDefault="00F21606" w:rsidP="002A3534">
      <w:pPr>
        <w:pStyle w:val="Beschriftung"/>
        <w:keepNext/>
        <w:spacing w:after="0"/>
        <w:jc w:val="both"/>
        <w:rPr>
          <w:rFonts w:ascii="Times New Roman" w:hAnsi="Times New Roman" w:cs="Times New Roman"/>
          <w:lang w:val="en-US"/>
        </w:rPr>
      </w:pPr>
      <w:bookmarkStart w:id="279" w:name="_Ref507580735"/>
      <w:bookmarkStart w:id="280" w:name="_Toc511747905"/>
      <w:bookmarkStart w:id="281" w:name="_Toc12460062"/>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w:t>
      </w:r>
      <w:r w:rsidRPr="00224DB6">
        <w:rPr>
          <w:rFonts w:ascii="Times New Roman" w:hAnsi="Times New Roman" w:cs="Times New Roman"/>
          <w:lang w:val="en-US"/>
        </w:rPr>
        <w:fldChar w:fldCharType="end"/>
      </w:r>
      <w:bookmarkEnd w:id="279"/>
      <w:r w:rsidRPr="00224DB6">
        <w:rPr>
          <w:rFonts w:ascii="Times New Roman" w:hAnsi="Times New Roman" w:cs="Times New Roman"/>
          <w:lang w:val="en-US"/>
        </w:rPr>
        <w:t xml:space="preserve"> - Metadata element class attributes</w:t>
      </w:r>
      <w:bookmarkEnd w:id="280"/>
      <w:bookmarkEnd w:id="281"/>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F21606" w:rsidRPr="00224DB6" w14:paraId="77936DC1" w14:textId="77777777" w:rsidTr="00E614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6E1AFFA5" w14:textId="77777777" w:rsidR="00F21606" w:rsidRPr="00224DB6" w:rsidRDefault="00F21606" w:rsidP="00C372B2">
            <w:r w:rsidRPr="00224DB6">
              <w:t>Attribute</w:t>
            </w:r>
          </w:p>
        </w:tc>
        <w:tc>
          <w:tcPr>
            <w:tcW w:w="2268" w:type="dxa"/>
          </w:tcPr>
          <w:p w14:paraId="1CCE5EA5"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411A39A"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23BE259C"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0B5A345"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345607C"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F21606" w:rsidRPr="00224DB6" w14:paraId="4F855C87"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DE676DA" w14:textId="77777777" w:rsidR="00F21606" w:rsidRPr="00224DB6" w:rsidRDefault="00F21606" w:rsidP="00C372B2">
            <w:r w:rsidRPr="00224DB6">
              <w:t>id</w:t>
            </w:r>
          </w:p>
        </w:tc>
        <w:tc>
          <w:tcPr>
            <w:tcW w:w="2268" w:type="dxa"/>
          </w:tcPr>
          <w:p w14:paraId="3D6A7F35" w14:textId="77777777" w:rsidR="00F21606" w:rsidRPr="00224DB6" w:rsidRDefault="00F21606" w:rsidP="000602FA">
            <w:pPr>
              <w:cnfStyle w:val="000000100000" w:firstRow="0" w:lastRow="0" w:firstColumn="0" w:lastColumn="0" w:oddVBand="0" w:evenVBand="0" w:oddHBand="1" w:evenHBand="0" w:firstRowFirstColumn="0" w:firstRowLastColumn="0" w:lastRowFirstColumn="0" w:lastRowLastColumn="0"/>
            </w:pPr>
            <w:r w:rsidRPr="00224DB6">
              <w:t>Unique identifier</w:t>
            </w:r>
          </w:p>
        </w:tc>
        <w:tc>
          <w:tcPr>
            <w:tcW w:w="1134" w:type="dxa"/>
          </w:tcPr>
          <w:p w14:paraId="399EF164"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219F5AB4"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c>
          <w:tcPr>
            <w:tcW w:w="1134" w:type="dxa"/>
          </w:tcPr>
          <w:p w14:paraId="796768E7"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F306AFE"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r>
      <w:tr w:rsidR="00F21606" w:rsidRPr="00224DB6" w14:paraId="43027EDB"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4A3B811B" w14:textId="77777777" w:rsidR="00F21606" w:rsidRPr="00224DB6" w:rsidRDefault="00F21606" w:rsidP="00C372B2">
            <w:r w:rsidRPr="00224DB6">
              <w:t>artifact</w:t>
            </w:r>
          </w:p>
        </w:tc>
        <w:tc>
          <w:tcPr>
            <w:tcW w:w="2268" w:type="dxa"/>
          </w:tcPr>
          <w:p w14:paraId="67D4CF62" w14:textId="77777777" w:rsidR="00F21606" w:rsidRPr="00224DB6" w:rsidRDefault="00F21606" w:rsidP="000602FA">
            <w:pPr>
              <w:cnfStyle w:val="000000000000" w:firstRow="0" w:lastRow="0" w:firstColumn="0" w:lastColumn="0" w:oddVBand="0" w:evenVBand="0" w:oddHBand="0" w:evenHBand="0" w:firstRowFirstColumn="0" w:firstRowLastColumn="0" w:lastRowFirstColumn="0" w:lastRowLastColumn="0"/>
            </w:pPr>
            <w:r w:rsidRPr="00224DB6">
              <w:t>Zero or more link specifications to information pertaining to the class instance. Can be any URI formatted information</w:t>
            </w:r>
          </w:p>
        </w:tc>
        <w:tc>
          <w:tcPr>
            <w:tcW w:w="1134" w:type="dxa"/>
          </w:tcPr>
          <w:p w14:paraId="6A24D5FD"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r w:rsidRPr="00224DB6">
              <w:t>URI</w:t>
            </w:r>
          </w:p>
        </w:tc>
        <w:tc>
          <w:tcPr>
            <w:tcW w:w="1701" w:type="dxa"/>
          </w:tcPr>
          <w:p w14:paraId="223240A0"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p>
        </w:tc>
        <w:tc>
          <w:tcPr>
            <w:tcW w:w="1134" w:type="dxa"/>
          </w:tcPr>
          <w:p w14:paraId="7CE5FB4F" w14:textId="77777777" w:rsidR="00F21606" w:rsidRPr="00224DB6" w:rsidRDefault="00C3056E" w:rsidP="00C372B2">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DE706F4"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p>
        </w:tc>
      </w:tr>
      <w:tr w:rsidR="00F21606" w:rsidRPr="00224DB6" w14:paraId="4FC3A0DE"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1C96496" w14:textId="77777777" w:rsidR="00F21606" w:rsidRPr="00224DB6" w:rsidRDefault="00F21606" w:rsidP="00C372B2">
            <w:r w:rsidRPr="00224DB6">
              <w:t>comment</w:t>
            </w:r>
          </w:p>
        </w:tc>
        <w:tc>
          <w:tcPr>
            <w:tcW w:w="2268" w:type="dxa"/>
          </w:tcPr>
          <w:p w14:paraId="36249DD8"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Zero or more text/html comments providing additional detail regarding the class instance.</w:t>
            </w:r>
          </w:p>
        </w:tc>
        <w:tc>
          <w:tcPr>
            <w:tcW w:w="1134" w:type="dxa"/>
          </w:tcPr>
          <w:p w14:paraId="35C828A8"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5ACC8FEB"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c>
          <w:tcPr>
            <w:tcW w:w="1134" w:type="dxa"/>
          </w:tcPr>
          <w:p w14:paraId="74BA10DF" w14:textId="77777777" w:rsidR="00F21606" w:rsidRPr="00224DB6" w:rsidRDefault="00C3056E" w:rsidP="00C372B2">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126276F"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r>
    </w:tbl>
    <w:p w14:paraId="1EFF52CC" w14:textId="77777777" w:rsidR="00F21606" w:rsidRPr="00224DB6" w:rsidRDefault="00F21606" w:rsidP="00D55F98">
      <w:pPr>
        <w:jc w:val="both"/>
        <w:rPr>
          <w:rFonts w:ascii="Times New Roman" w:hAnsi="Times New Roman" w:cs="Times New Roman"/>
          <w:b/>
          <w:bCs/>
          <w:lang w:val="en-US"/>
        </w:rPr>
      </w:pPr>
    </w:p>
    <w:p w14:paraId="44181009" w14:textId="77777777" w:rsidR="00F21606" w:rsidRPr="00224DB6" w:rsidRDefault="00FC469A" w:rsidP="00F21606">
      <w:pPr>
        <w:pStyle w:val="berschrift2"/>
        <w:numPr>
          <w:ilvl w:val="1"/>
          <w:numId w:val="2"/>
        </w:numPr>
        <w:spacing w:after="120"/>
        <w:ind w:left="567" w:hanging="567"/>
        <w:rPr>
          <w:rFonts w:ascii="Times New Roman" w:hAnsi="Times New Roman" w:cs="Times New Roman"/>
          <w:lang w:val="en-US"/>
        </w:rPr>
      </w:pPr>
      <w:bookmarkStart w:id="282" w:name="_Toc12460027"/>
      <w:r w:rsidRPr="00224DB6">
        <w:rPr>
          <w:rFonts w:ascii="Times New Roman" w:hAnsi="Times New Roman" w:cs="Times New Roman"/>
          <w:lang w:val="en-US"/>
        </w:rPr>
        <w:t>Core C</w:t>
      </w:r>
      <w:r w:rsidR="00F21606" w:rsidRPr="00224DB6">
        <w:rPr>
          <w:rFonts w:ascii="Times New Roman" w:hAnsi="Times New Roman" w:cs="Times New Roman"/>
          <w:lang w:val="en-US"/>
        </w:rPr>
        <w:t>lasses</w:t>
      </w:r>
      <w:bookmarkEnd w:id="282"/>
    </w:p>
    <w:p w14:paraId="6A2BFE63" w14:textId="77777777" w:rsidR="00F21606" w:rsidRPr="00224DB6" w:rsidRDefault="00F21606" w:rsidP="00F21606">
      <w:pPr>
        <w:pStyle w:val="berschrift3"/>
        <w:numPr>
          <w:ilvl w:val="2"/>
          <w:numId w:val="2"/>
        </w:numPr>
        <w:spacing w:after="120"/>
        <w:rPr>
          <w:rFonts w:ascii="Times New Roman" w:hAnsi="Times New Roman" w:cs="Times New Roman"/>
          <w:lang w:val="en-US"/>
        </w:rPr>
      </w:pPr>
      <w:bookmarkStart w:id="283" w:name="_Toc12460028"/>
      <w:r w:rsidRPr="00224DB6">
        <w:rPr>
          <w:rFonts w:ascii="Times New Roman" w:hAnsi="Times New Roman" w:cs="Times New Roman"/>
          <w:lang w:val="en-US"/>
        </w:rPr>
        <w:t>Session object</w:t>
      </w:r>
      <w:bookmarkEnd w:id="283"/>
    </w:p>
    <w:p w14:paraId="34CB02FE" w14:textId="77777777" w:rsidR="00F21606" w:rsidRPr="00224DB6" w:rsidRDefault="00F21606" w:rsidP="00F21606">
      <w:pPr>
        <w:jc w:val="both"/>
        <w:rPr>
          <w:rFonts w:ascii="Times New Roman" w:hAnsi="Times New Roman" w:cs="Times New Roman"/>
          <w:lang w:val="en-US"/>
        </w:rPr>
      </w:pPr>
      <w:r w:rsidRPr="00224DB6">
        <w:rPr>
          <w:rFonts w:ascii="Times New Roman" w:hAnsi="Times New Roman" w:cs="Times New Roman"/>
          <w:lang w:val="en-US"/>
        </w:rPr>
        <w:t xml:space="preserve">A session is defined as a utilization instance of a pre-configured system for a period devoted to a particular activity. </w:t>
      </w:r>
    </w:p>
    <w:p w14:paraId="6B3E9ABE" w14:textId="268B7D28" w:rsidR="00E61417" w:rsidRPr="00224DB6" w:rsidRDefault="00E61417" w:rsidP="002A3534">
      <w:pPr>
        <w:pStyle w:val="Beschriftung"/>
        <w:keepNext/>
        <w:spacing w:after="0"/>
        <w:jc w:val="both"/>
        <w:rPr>
          <w:rFonts w:ascii="Times New Roman" w:hAnsi="Times New Roman" w:cs="Times New Roman"/>
          <w:lang w:val="en-US"/>
        </w:rPr>
      </w:pPr>
      <w:bookmarkStart w:id="284" w:name="_Toc511747906"/>
      <w:bookmarkStart w:id="285" w:name="_Toc12460063"/>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2</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session attributes</w:t>
      </w:r>
      <w:bookmarkEnd w:id="284"/>
      <w:bookmarkEnd w:id="285"/>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E61417" w:rsidRPr="00224DB6" w14:paraId="4FF76A4D" w14:textId="77777777" w:rsidTr="00E614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5BC36E5F" w14:textId="77777777" w:rsidR="00E61417" w:rsidRPr="00224DB6" w:rsidRDefault="00E61417" w:rsidP="00E61417">
            <w:r w:rsidRPr="00224DB6">
              <w:t>Attribute</w:t>
            </w:r>
          </w:p>
        </w:tc>
        <w:tc>
          <w:tcPr>
            <w:tcW w:w="2268" w:type="dxa"/>
          </w:tcPr>
          <w:p w14:paraId="736E1C62"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243CEB1"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5E5D3623"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8F2D4C0"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56D8A323"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E61417" w:rsidRPr="00224DB6" w14:paraId="6CA2AB9A"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1B5FE16" w14:textId="77777777" w:rsidR="00E61417" w:rsidRPr="00224DB6" w:rsidRDefault="00E61417" w:rsidP="00E61417">
            <w:r w:rsidRPr="00224DB6">
              <w:t>toa</w:t>
            </w:r>
          </w:p>
        </w:tc>
        <w:tc>
          <w:tcPr>
            <w:tcW w:w="2268" w:type="dxa"/>
          </w:tcPr>
          <w:p w14:paraId="1DE18456"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Time of applicability for all position and attitude parameters</w:t>
            </w:r>
          </w:p>
        </w:tc>
        <w:tc>
          <w:tcPr>
            <w:tcW w:w="1134" w:type="dxa"/>
          </w:tcPr>
          <w:p w14:paraId="6F9E91C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vertAlign w:val="superscript"/>
              </w:rPr>
            </w:pPr>
            <w:r w:rsidRPr="00224DB6">
              <w:t>dateTime</w:t>
            </w:r>
            <w:r w:rsidRPr="00224DB6">
              <w:rPr>
                <w:vertAlign w:val="superscript"/>
              </w:rPr>
              <w:t>1</w:t>
            </w:r>
          </w:p>
        </w:tc>
        <w:tc>
          <w:tcPr>
            <w:tcW w:w="1701" w:type="dxa"/>
          </w:tcPr>
          <w:p w14:paraId="314ABA5C"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1ADC3111" w14:textId="77777777" w:rsidR="00E61417" w:rsidRPr="00224DB6" w:rsidRDefault="00CB4C75"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0C53244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5A5063D7"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379E128E" w14:textId="77777777" w:rsidR="00E61417" w:rsidRPr="00224DB6" w:rsidRDefault="00B70169" w:rsidP="00E61417">
            <w:r w:rsidRPr="00224DB6">
              <w:t>p</w:t>
            </w:r>
            <w:r w:rsidR="00E61417" w:rsidRPr="00224DB6">
              <w:t>osition</w:t>
            </w:r>
          </w:p>
        </w:tc>
        <w:tc>
          <w:tcPr>
            <w:tcW w:w="2268" w:type="dxa"/>
          </w:tcPr>
          <w:p w14:paraId="463AA2BC" w14:textId="6E9A3C01" w:rsidR="00E61417" w:rsidRPr="00224DB6" w:rsidRDefault="00E61417" w:rsidP="008B463D">
            <w:pPr>
              <w:cnfStyle w:val="000000000000" w:firstRow="0" w:lastRow="0" w:firstColumn="0" w:lastColumn="0" w:oddVBand="0" w:evenVBand="0" w:oddHBand="0" w:evenHBand="0" w:firstRowFirstColumn="0" w:firstRowLastColumn="0" w:lastRowFirstColumn="0" w:lastRowLastColumn="0"/>
            </w:pPr>
            <w:r w:rsidRPr="00224DB6">
              <w:t xml:space="preserve">Platform position at toa expressed in </w:t>
            </w:r>
            <w:r w:rsidR="008B463D" w:rsidRPr="00224DB6">
              <w:t xml:space="preserve">ellipsoid </w:t>
            </w:r>
            <w:r w:rsidRPr="00224DB6">
              <w:t xml:space="preserve"> frame</w:t>
            </w:r>
          </w:p>
        </w:tc>
        <w:tc>
          <w:tcPr>
            <w:tcW w:w="1134" w:type="dxa"/>
          </w:tcPr>
          <w:p w14:paraId="5281D545"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p</w:t>
            </w:r>
            <w:r w:rsidR="00E61417" w:rsidRPr="00224DB6">
              <w:t>osition</w:t>
            </w:r>
          </w:p>
        </w:tc>
        <w:tc>
          <w:tcPr>
            <w:tcW w:w="1701" w:type="dxa"/>
          </w:tcPr>
          <w:p w14:paraId="59DFA323"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73826535"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6C7186E1"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68DBBF7B"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91323EB" w14:textId="77777777" w:rsidR="00E61417" w:rsidRPr="00224DB6" w:rsidRDefault="00B70169" w:rsidP="00E61417">
            <w:r w:rsidRPr="00224DB6">
              <w:t>s</w:t>
            </w:r>
            <w:r w:rsidR="00E61417" w:rsidRPr="00224DB6">
              <w:t>ystem</w:t>
            </w:r>
          </w:p>
        </w:tc>
        <w:tc>
          <w:tcPr>
            <w:tcW w:w="2268" w:type="dxa"/>
          </w:tcPr>
          <w:p w14:paraId="4E55CF07"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The system used for this session</w:t>
            </w:r>
          </w:p>
        </w:tc>
        <w:tc>
          <w:tcPr>
            <w:tcW w:w="1134" w:type="dxa"/>
          </w:tcPr>
          <w:p w14:paraId="4CF42585"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ystem</w:t>
            </w:r>
          </w:p>
        </w:tc>
        <w:tc>
          <w:tcPr>
            <w:tcW w:w="1701" w:type="dxa"/>
          </w:tcPr>
          <w:p w14:paraId="4D50415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1AE6D71C"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4D70B5D"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716899E9"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514DC393" w14:textId="77777777" w:rsidR="00E61417" w:rsidRPr="00224DB6" w:rsidRDefault="00B70169" w:rsidP="00E61417">
            <w:r w:rsidRPr="00224DB6">
              <w:t>p</w:t>
            </w:r>
            <w:r w:rsidR="00E61417" w:rsidRPr="00224DB6">
              <w:t>oc</w:t>
            </w:r>
          </w:p>
        </w:tc>
        <w:tc>
          <w:tcPr>
            <w:tcW w:w="2268" w:type="dxa"/>
          </w:tcPr>
          <w:p w14:paraId="2F54BBD7"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Point of contact. Name of the person or entity</w:t>
            </w:r>
          </w:p>
        </w:tc>
        <w:tc>
          <w:tcPr>
            <w:tcW w:w="1134" w:type="dxa"/>
          </w:tcPr>
          <w:p w14:paraId="60B6EDFC"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s</w:t>
            </w:r>
            <w:r w:rsidR="00E61417" w:rsidRPr="00224DB6">
              <w:t>tring</w:t>
            </w:r>
          </w:p>
        </w:tc>
        <w:tc>
          <w:tcPr>
            <w:tcW w:w="1701" w:type="dxa"/>
          </w:tcPr>
          <w:p w14:paraId="64D4D64E"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542E4E8B"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0F880D08"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1CB7BB3D"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4E56DB7" w14:textId="77777777" w:rsidR="00E61417" w:rsidRPr="00224DB6" w:rsidRDefault="00B70169" w:rsidP="00E61417">
            <w:r w:rsidRPr="00224DB6">
              <w:t>c</w:t>
            </w:r>
            <w:r w:rsidR="00E61417" w:rsidRPr="00224DB6">
              <w:t>ontact</w:t>
            </w:r>
          </w:p>
        </w:tc>
        <w:tc>
          <w:tcPr>
            <w:tcW w:w="2268" w:type="dxa"/>
          </w:tcPr>
          <w:p w14:paraId="00AED8E1"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p</w:t>
            </w:r>
            <w:r w:rsidR="00E61417" w:rsidRPr="00224DB6">
              <w:t>oc contact information (email)</w:t>
            </w:r>
          </w:p>
        </w:tc>
        <w:tc>
          <w:tcPr>
            <w:tcW w:w="1134" w:type="dxa"/>
          </w:tcPr>
          <w:p w14:paraId="4EC2E995"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tring</w:t>
            </w:r>
          </w:p>
        </w:tc>
        <w:tc>
          <w:tcPr>
            <w:tcW w:w="1701" w:type="dxa"/>
          </w:tcPr>
          <w:p w14:paraId="2687DBAA"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4502C23A"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5E21120"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547BC401"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4F96D8FE" w14:textId="77777777" w:rsidR="00E61417" w:rsidRPr="00224DB6" w:rsidRDefault="00B70169" w:rsidP="00E61417">
            <w:r w:rsidRPr="00224DB6">
              <w:t>c</w:t>
            </w:r>
            <w:r w:rsidR="00E61417" w:rsidRPr="00224DB6">
              <w:t>ampaign</w:t>
            </w:r>
          </w:p>
        </w:tc>
        <w:tc>
          <w:tcPr>
            <w:tcW w:w="2268" w:type="dxa"/>
          </w:tcPr>
          <w:p w14:paraId="690F6D33"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Data collection campaign</w:t>
            </w:r>
          </w:p>
        </w:tc>
        <w:tc>
          <w:tcPr>
            <w:tcW w:w="1134" w:type="dxa"/>
          </w:tcPr>
          <w:p w14:paraId="0FDD3112"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s</w:t>
            </w:r>
            <w:r w:rsidR="00E61417" w:rsidRPr="00224DB6">
              <w:t>tring</w:t>
            </w:r>
          </w:p>
        </w:tc>
        <w:tc>
          <w:tcPr>
            <w:tcW w:w="1701" w:type="dxa"/>
          </w:tcPr>
          <w:p w14:paraId="33B03676"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0A262C2E"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757995FB"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78188211"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B1B4417" w14:textId="77777777" w:rsidR="00E61417" w:rsidRPr="00224DB6" w:rsidRDefault="00B70169" w:rsidP="00E61417">
            <w:r w:rsidRPr="00224DB6">
              <w:t>s</w:t>
            </w:r>
            <w:r w:rsidR="00E61417" w:rsidRPr="00224DB6">
              <w:t>cenario</w:t>
            </w:r>
          </w:p>
        </w:tc>
        <w:tc>
          <w:tcPr>
            <w:tcW w:w="2268" w:type="dxa"/>
          </w:tcPr>
          <w:p w14:paraId="500FE525"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Specific scenario for this collection</w:t>
            </w:r>
          </w:p>
        </w:tc>
        <w:tc>
          <w:tcPr>
            <w:tcW w:w="1134" w:type="dxa"/>
          </w:tcPr>
          <w:p w14:paraId="0CD69E87"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tring</w:t>
            </w:r>
          </w:p>
        </w:tc>
        <w:tc>
          <w:tcPr>
            <w:tcW w:w="1701" w:type="dxa"/>
          </w:tcPr>
          <w:p w14:paraId="208C4B9B"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413D3361"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3E8E14F"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bl>
    <w:p w14:paraId="5F42B55E" w14:textId="44C23A7C" w:rsidR="00F21606" w:rsidRPr="00D54C31" w:rsidRDefault="00F063C7" w:rsidP="00F063C7">
      <w:pPr>
        <w:jc w:val="both"/>
        <w:rPr>
          <w:rFonts w:ascii="Times New Roman" w:hAnsi="Times New Roman" w:cs="Times New Roman"/>
        </w:rPr>
      </w:pPr>
      <w:r w:rsidRPr="00D54C31">
        <w:rPr>
          <w:rFonts w:ascii="Times New Roman" w:hAnsi="Times New Roman" w:cs="Times New Roman"/>
          <w:vertAlign w:val="superscript"/>
        </w:rPr>
        <w:t>1</w:t>
      </w:r>
      <w:hyperlink r:id="rId14" w:history="1">
        <w:r w:rsidR="00F21606" w:rsidRPr="00D54C31">
          <w:rPr>
            <w:rStyle w:val="Hyperlink"/>
            <w:rFonts w:ascii="Times New Roman" w:hAnsi="Times New Roman" w:cs="Times New Roman"/>
            <w:sz w:val="20"/>
            <w:szCs w:val="20"/>
          </w:rPr>
          <w:t>https://www.w3schools.com/xml/schema_dtypes_date.asp</w:t>
        </w:r>
      </w:hyperlink>
    </w:p>
    <w:p w14:paraId="1D34C645" w14:textId="77777777" w:rsidR="00F21606" w:rsidRPr="00D54C31" w:rsidRDefault="00F21606" w:rsidP="00F21606">
      <w:pPr>
        <w:rPr>
          <w:rFonts w:ascii="Times New Roman" w:hAnsi="Times New Roman" w:cs="Times New Roman"/>
        </w:rPr>
      </w:pPr>
    </w:p>
    <w:p w14:paraId="0CA706DB" w14:textId="77777777" w:rsidR="00185900" w:rsidRPr="00D54C31" w:rsidRDefault="00185900" w:rsidP="00185900">
      <w:pPr>
        <w:rPr>
          <w:rFonts w:ascii="Times New Roman" w:hAnsi="Times New Roman" w:cs="Times New Roman"/>
        </w:rPr>
      </w:pPr>
    </w:p>
    <w:p w14:paraId="7EBEC577" w14:textId="77777777" w:rsidR="00185900" w:rsidRPr="00224DB6" w:rsidRDefault="00F063C7" w:rsidP="00F063C7">
      <w:pPr>
        <w:pStyle w:val="berschrift3"/>
        <w:numPr>
          <w:ilvl w:val="2"/>
          <w:numId w:val="2"/>
        </w:numPr>
        <w:spacing w:after="120"/>
        <w:rPr>
          <w:rFonts w:ascii="Times New Roman" w:hAnsi="Times New Roman" w:cs="Times New Roman"/>
          <w:lang w:val="en-US"/>
        </w:rPr>
      </w:pPr>
      <w:bookmarkStart w:id="286" w:name="_Toc12460029"/>
      <w:r w:rsidRPr="00224DB6">
        <w:rPr>
          <w:rFonts w:ascii="Times New Roman" w:hAnsi="Times New Roman" w:cs="Times New Roman"/>
          <w:lang w:val="en-US"/>
        </w:rPr>
        <w:t>System object</w:t>
      </w:r>
      <w:bookmarkEnd w:id="286"/>
    </w:p>
    <w:p w14:paraId="77AA5220" w14:textId="77777777" w:rsidR="00F063C7" w:rsidRPr="00224DB6" w:rsidRDefault="00F063C7" w:rsidP="00F063C7">
      <w:pPr>
        <w:jc w:val="both"/>
        <w:rPr>
          <w:rFonts w:ascii="Times New Roman" w:hAnsi="Times New Roman" w:cs="Times New Roman"/>
          <w:lang w:val="en-US"/>
        </w:rPr>
      </w:pPr>
      <w:r w:rsidRPr="00224DB6">
        <w:rPr>
          <w:rFonts w:ascii="Times New Roman" w:hAnsi="Times New Roman" w:cs="Times New Roman"/>
          <w:lang w:val="en-US"/>
        </w:rPr>
        <w:t>A system is defined as a complete data collection apparatus. The system comprises all antennas, sensors, and other information-outputting equipment down to the disk arrays that store SDR files. The system may also include GNSS signal simulators. The standard includes geometrical parameters (position and orientation) to the extent that this information is necessary for post-processing the SDR data stream. For example, initial position and platform orientation may be needed for a dynamic scenario. The relative position and orientation of antennas and their elements with respect to the platform coordinate frame are needed for adaptive antenna signal processing.</w:t>
      </w:r>
    </w:p>
    <w:p w14:paraId="5C1D850B" w14:textId="68F85920" w:rsidR="00D42F0A" w:rsidRPr="00224DB6" w:rsidRDefault="00D42F0A" w:rsidP="002A3534">
      <w:pPr>
        <w:pStyle w:val="Beschriftung"/>
        <w:keepNext/>
        <w:spacing w:after="0"/>
        <w:jc w:val="both"/>
        <w:rPr>
          <w:rFonts w:ascii="Times New Roman" w:hAnsi="Times New Roman" w:cs="Times New Roman"/>
          <w:lang w:val="en-US"/>
        </w:rPr>
      </w:pPr>
      <w:bookmarkStart w:id="287" w:name="_Toc511747907"/>
      <w:bookmarkStart w:id="288" w:name="_Toc12460064"/>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system attributes</w:t>
      </w:r>
      <w:bookmarkEnd w:id="287"/>
      <w:bookmarkEnd w:id="288"/>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640273" w:rsidRPr="00224DB6" w14:paraId="458B13DC"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7385D4BB" w14:textId="77777777" w:rsidR="00640273" w:rsidRPr="00224DB6" w:rsidRDefault="00640273" w:rsidP="00E717E8">
            <w:r w:rsidRPr="00224DB6">
              <w:t>Attribute</w:t>
            </w:r>
          </w:p>
        </w:tc>
        <w:tc>
          <w:tcPr>
            <w:tcW w:w="2268" w:type="dxa"/>
          </w:tcPr>
          <w:p w14:paraId="703EECB0"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90B055D"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6D98A23"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12955A40"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6B414B5"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640273" w:rsidRPr="00224DB6" w14:paraId="5942E4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385A9EE" w14:textId="77777777" w:rsidR="00640273" w:rsidRPr="00224DB6" w:rsidRDefault="00640273" w:rsidP="00E717E8">
            <w:r w:rsidRPr="00224DB6">
              <w:t>source</w:t>
            </w:r>
          </w:p>
        </w:tc>
        <w:tc>
          <w:tcPr>
            <w:tcW w:w="2268" w:type="dxa"/>
          </w:tcPr>
          <w:p w14:paraId="39D4BC1E"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One or more sources of sampled data</w:t>
            </w:r>
          </w:p>
        </w:tc>
        <w:tc>
          <w:tcPr>
            <w:tcW w:w="1134" w:type="dxa"/>
          </w:tcPr>
          <w:p w14:paraId="3141AEA1"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source</w:t>
            </w:r>
          </w:p>
        </w:tc>
        <w:tc>
          <w:tcPr>
            <w:tcW w:w="1701" w:type="dxa"/>
          </w:tcPr>
          <w:p w14:paraId="3FD52743"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F5007D5"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C49760E"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r>
      <w:tr w:rsidR="00640273" w:rsidRPr="00224DB6" w14:paraId="1877F089"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764CC3B3" w14:textId="77777777" w:rsidR="00640273" w:rsidRPr="00224DB6" w:rsidRDefault="00640273" w:rsidP="00E717E8">
            <w:r w:rsidRPr="00224DB6">
              <w:t>cluster</w:t>
            </w:r>
          </w:p>
        </w:tc>
        <w:tc>
          <w:tcPr>
            <w:tcW w:w="2268" w:type="dxa"/>
          </w:tcPr>
          <w:p w14:paraId="79FCA2F5"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Zero or more clusters of antenna sources</w:t>
            </w:r>
          </w:p>
        </w:tc>
        <w:tc>
          <w:tcPr>
            <w:tcW w:w="1134" w:type="dxa"/>
          </w:tcPr>
          <w:p w14:paraId="6C0497CC"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cluster</w:t>
            </w:r>
          </w:p>
        </w:tc>
        <w:tc>
          <w:tcPr>
            <w:tcW w:w="1701" w:type="dxa"/>
          </w:tcPr>
          <w:p w14:paraId="074064A0"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4C60F6D0"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3EE9553E"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r>
      <w:tr w:rsidR="00640273" w:rsidRPr="00224DB6" w14:paraId="75EA886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C537669" w14:textId="77777777" w:rsidR="00640273" w:rsidRPr="00224DB6" w:rsidRDefault="00640273" w:rsidP="00E717E8">
            <w:r w:rsidRPr="00224DB6">
              <w:t>freqbase</w:t>
            </w:r>
          </w:p>
        </w:tc>
        <w:tc>
          <w:tcPr>
            <w:tcW w:w="2268" w:type="dxa"/>
          </w:tcPr>
          <w:p w14:paraId="38F26E4A"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Base frequency. All sampling frequencies are specified as an integer multiple of freqbase</w:t>
            </w:r>
          </w:p>
        </w:tc>
        <w:tc>
          <w:tcPr>
            <w:tcW w:w="1134" w:type="dxa"/>
          </w:tcPr>
          <w:p w14:paraId="477DE60C"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frequency</w:t>
            </w:r>
          </w:p>
        </w:tc>
        <w:tc>
          <w:tcPr>
            <w:tcW w:w="1701" w:type="dxa"/>
          </w:tcPr>
          <w:p w14:paraId="43EF3A0B"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4B92901D"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0AF7363"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r>
      <w:tr w:rsidR="00640273" w:rsidRPr="00224DB6" w14:paraId="63E5E80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180101E" w14:textId="77777777" w:rsidR="00640273" w:rsidRPr="00224DB6" w:rsidRDefault="00640273" w:rsidP="00E717E8">
            <w:r w:rsidRPr="00224DB6">
              <w:t>equipment</w:t>
            </w:r>
          </w:p>
        </w:tc>
        <w:tc>
          <w:tcPr>
            <w:tcW w:w="2268" w:type="dxa"/>
          </w:tcPr>
          <w:p w14:paraId="68F71EFF"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Equipment used for this data collection</w:t>
            </w:r>
          </w:p>
        </w:tc>
        <w:tc>
          <w:tcPr>
            <w:tcW w:w="1134" w:type="dxa"/>
          </w:tcPr>
          <w:p w14:paraId="6B6CFD24"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4F384C7B"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DDAF502"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3F61DE7"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r>
    </w:tbl>
    <w:p w14:paraId="06034ED4" w14:textId="77777777" w:rsidR="00640273" w:rsidRPr="00224DB6" w:rsidRDefault="00640273" w:rsidP="00F063C7">
      <w:pPr>
        <w:jc w:val="both"/>
        <w:rPr>
          <w:rFonts w:ascii="Times New Roman" w:hAnsi="Times New Roman" w:cs="Times New Roman"/>
          <w:lang w:val="en-US"/>
        </w:rPr>
      </w:pPr>
    </w:p>
    <w:p w14:paraId="47F3DF46" w14:textId="77777777" w:rsidR="00F063C7" w:rsidRPr="00224DB6" w:rsidRDefault="00F063C7" w:rsidP="009C4AEF">
      <w:pPr>
        <w:pStyle w:val="berschrift3"/>
        <w:numPr>
          <w:ilvl w:val="2"/>
          <w:numId w:val="2"/>
        </w:numPr>
        <w:spacing w:after="120"/>
        <w:rPr>
          <w:rFonts w:ascii="Times New Roman" w:hAnsi="Times New Roman" w:cs="Times New Roman"/>
          <w:lang w:val="en-US"/>
        </w:rPr>
      </w:pPr>
      <w:bookmarkStart w:id="289" w:name="_Toc12460030"/>
      <w:r w:rsidRPr="00224DB6">
        <w:rPr>
          <w:rFonts w:ascii="Times New Roman" w:hAnsi="Times New Roman" w:cs="Times New Roman"/>
          <w:lang w:val="en-US"/>
        </w:rPr>
        <w:t>Cluster object</w:t>
      </w:r>
      <w:bookmarkEnd w:id="289"/>
    </w:p>
    <w:p w14:paraId="71C96C79"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Data collection setups may contain one or more antenna units where each antenna unit may comprise one or more elements. The position and orientation of each element’s phase center and the relative delay must be known in order to perform multi-element signal processing. Hence, it is convenient to include these parameters directly as metadata. The standard defines the generic terms </w:t>
      </w:r>
      <w:r w:rsidRPr="00224DB6">
        <w:rPr>
          <w:rFonts w:ascii="Times New Roman" w:hAnsi="Times New Roman" w:cs="Times New Roman"/>
          <w:i/>
          <w:lang w:val="en-US"/>
        </w:rPr>
        <w:t>cluster</w:t>
      </w:r>
      <w:r w:rsidRPr="00224DB6">
        <w:rPr>
          <w:rFonts w:ascii="Times New Roman" w:hAnsi="Times New Roman" w:cs="Times New Roman"/>
          <w:lang w:val="en-US"/>
        </w:rPr>
        <w:t xml:space="preserve"> and </w:t>
      </w:r>
      <w:r w:rsidRPr="00224DB6">
        <w:rPr>
          <w:rFonts w:ascii="Times New Roman" w:hAnsi="Times New Roman" w:cs="Times New Roman"/>
          <w:i/>
          <w:lang w:val="en-US"/>
        </w:rPr>
        <w:t>source</w:t>
      </w:r>
      <w:r w:rsidRPr="00224DB6">
        <w:rPr>
          <w:rFonts w:ascii="Times New Roman" w:hAnsi="Times New Roman" w:cs="Times New Roman"/>
          <w:lang w:val="en-US"/>
        </w:rPr>
        <w:t xml:space="preserve"> to refer to an antenna unit and its elements respectively.</w:t>
      </w:r>
    </w:p>
    <w:p w14:paraId="57535B50" w14:textId="5C8DF70E" w:rsidR="009C4AEF" w:rsidRPr="00224DB6" w:rsidRDefault="009C4AEF" w:rsidP="00215177">
      <w:pPr>
        <w:jc w:val="both"/>
        <w:rPr>
          <w:rFonts w:ascii="Times New Roman" w:hAnsi="Times New Roman" w:cs="Times New Roman"/>
          <w:lang w:val="en-US"/>
        </w:rPr>
      </w:pPr>
      <w:r w:rsidRPr="00224DB6">
        <w:rPr>
          <w:rFonts w:ascii="Times New Roman" w:hAnsi="Times New Roman" w:cs="Times New Roman"/>
          <w:lang w:val="en-US"/>
        </w:rPr>
        <w:t xml:space="preserve">A cluster is defined as a grouping of sources. A coordinate frame is associated with a cluster. The origin and orientation of this frame is specified with respect to </w:t>
      </w:r>
      <w:r w:rsidR="00215177" w:rsidRPr="00224DB6">
        <w:rPr>
          <w:rFonts w:ascii="Times New Roman" w:hAnsi="Times New Roman" w:cs="Times New Roman"/>
          <w:lang w:val="en-US"/>
        </w:rPr>
        <w:t>the platform coordinate frame.</w:t>
      </w:r>
      <w:r w:rsidR="004D0B49" w:rsidRPr="004D0B49">
        <w:rPr>
          <w:rFonts w:ascii="Times New Roman" w:hAnsi="Times New Roman" w:cs="Times New Roman"/>
          <w:lang w:val="en-US"/>
        </w:rPr>
        <w:t xml:space="preserve"> </w:t>
      </w:r>
      <w:r w:rsidR="004D0B49">
        <w:rPr>
          <w:rFonts w:ascii="Times New Roman" w:hAnsi="Times New Roman" w:cs="Times New Roman"/>
          <w:lang w:val="en-US"/>
        </w:rPr>
        <w:t xml:space="preserve">The format of origin and </w:t>
      </w:r>
      <w:r w:rsidR="00876EE1">
        <w:rPr>
          <w:rFonts w:ascii="Times New Roman" w:hAnsi="Times New Roman" w:cs="Times New Roman"/>
          <w:lang w:val="en-US"/>
        </w:rPr>
        <w:t>orientation</w:t>
      </w:r>
      <w:r w:rsidR="004D0B49">
        <w:rPr>
          <w:rFonts w:ascii="Times New Roman" w:hAnsi="Times New Roman" w:cs="Times New Roman"/>
          <w:lang w:val="en-US"/>
        </w:rPr>
        <w:t xml:space="preserve"> are intentionally not standardized. The attributes are free format fields represented as strings. In case these attributes are used additional information needs to be provided to ensure a unique interpretation of these string attributes, e.g. via XML comments.</w:t>
      </w:r>
    </w:p>
    <w:p w14:paraId="33E2E18F" w14:textId="708EA01B" w:rsidR="00D42F0A" w:rsidRPr="00224DB6" w:rsidRDefault="00D42F0A" w:rsidP="002A3534">
      <w:pPr>
        <w:pStyle w:val="Beschriftung"/>
        <w:keepNext/>
        <w:spacing w:after="0"/>
        <w:jc w:val="both"/>
        <w:rPr>
          <w:rFonts w:ascii="Times New Roman" w:hAnsi="Times New Roman" w:cs="Times New Roman"/>
          <w:lang w:val="en-US"/>
        </w:rPr>
      </w:pPr>
      <w:bookmarkStart w:id="290" w:name="_Toc511747908"/>
      <w:bookmarkStart w:id="291" w:name="_Toc12460065"/>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cluster attributes</w:t>
      </w:r>
      <w:bookmarkEnd w:id="290"/>
      <w:bookmarkEnd w:id="291"/>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D42F0A" w:rsidRPr="00224DB6" w14:paraId="117224D1"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1F3E818" w14:textId="77777777" w:rsidR="00D42F0A" w:rsidRPr="00224DB6" w:rsidRDefault="00D42F0A" w:rsidP="00E717E8">
            <w:r w:rsidRPr="00224DB6">
              <w:t>Attribute</w:t>
            </w:r>
          </w:p>
        </w:tc>
        <w:tc>
          <w:tcPr>
            <w:tcW w:w="2268" w:type="dxa"/>
          </w:tcPr>
          <w:p w14:paraId="251B9C97"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F53055A"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1F0125E3"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0A17474A"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3A16A2D9"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D42F0A" w:rsidRPr="00224DB6" w14:paraId="3691FDE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2FB326D" w14:textId="77777777" w:rsidR="00D42F0A" w:rsidRPr="00224DB6" w:rsidRDefault="00D42F0A" w:rsidP="00E717E8">
            <w:r w:rsidRPr="00224DB6">
              <w:t>id</w:t>
            </w:r>
          </w:p>
        </w:tc>
        <w:tc>
          <w:tcPr>
            <w:tcW w:w="2268" w:type="dxa"/>
          </w:tcPr>
          <w:p w14:paraId="59CA6AE5"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Unique identifier</w:t>
            </w:r>
          </w:p>
        </w:tc>
        <w:tc>
          <w:tcPr>
            <w:tcW w:w="1134" w:type="dxa"/>
          </w:tcPr>
          <w:p w14:paraId="4573B13A"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0262D657"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4C57A09"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46E7681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79790C" w:rsidRPr="00224DB6" w14:paraId="0903FD63" w14:textId="77777777" w:rsidTr="0022053B">
        <w:trPr>
          <w:cantSplit/>
        </w:trPr>
        <w:tc>
          <w:tcPr>
            <w:cnfStyle w:val="001000000000" w:firstRow="0" w:lastRow="0" w:firstColumn="1" w:lastColumn="0" w:oddVBand="0" w:evenVBand="0" w:oddHBand="0" w:evenHBand="0" w:firstRowFirstColumn="0" w:firstRowLastColumn="0" w:lastRowFirstColumn="0" w:lastRowLastColumn="0"/>
            <w:tcW w:w="1550" w:type="dxa"/>
          </w:tcPr>
          <w:p w14:paraId="200AC833" w14:textId="77777777" w:rsidR="0079790C" w:rsidRPr="00224DB6" w:rsidRDefault="0079790C" w:rsidP="0022053B">
            <w:r>
              <w:t>origin</w:t>
            </w:r>
            <w:r>
              <w:tab/>
            </w:r>
          </w:p>
        </w:tc>
        <w:tc>
          <w:tcPr>
            <w:tcW w:w="2268" w:type="dxa"/>
          </w:tcPr>
          <w:p w14:paraId="58AF053F" w14:textId="77777777" w:rsidR="0079790C" w:rsidRPr="00224DB6" w:rsidRDefault="0079790C" w:rsidP="0022053B">
            <w:pPr>
              <w:cnfStyle w:val="000000000000" w:firstRow="0" w:lastRow="0" w:firstColumn="0" w:lastColumn="0" w:oddVBand="0" w:evenVBand="0" w:oddHBand="0" w:evenHBand="0" w:firstRowFirstColumn="0" w:firstRowLastColumn="0" w:lastRowFirstColumn="0" w:lastRowLastColumn="0"/>
            </w:pPr>
            <w:r>
              <w:t>Origin of cluster frame w.r.t. platform frame</w:t>
            </w:r>
          </w:p>
        </w:tc>
        <w:tc>
          <w:tcPr>
            <w:tcW w:w="1134" w:type="dxa"/>
          </w:tcPr>
          <w:p w14:paraId="4D692EFB" w14:textId="77777777" w:rsidR="0079790C" w:rsidRPr="00224DB6" w:rsidDel="00E23C25" w:rsidRDefault="0079790C" w:rsidP="0022053B">
            <w:pPr>
              <w:cnfStyle w:val="000000000000" w:firstRow="0" w:lastRow="0" w:firstColumn="0" w:lastColumn="0" w:oddVBand="0" w:evenVBand="0" w:oddHBand="0" w:evenHBand="0" w:firstRowFirstColumn="0" w:firstRowLastColumn="0" w:lastRowFirstColumn="0" w:lastRowLastColumn="0"/>
            </w:pPr>
            <w:r>
              <w:t>string</w:t>
            </w:r>
          </w:p>
        </w:tc>
        <w:tc>
          <w:tcPr>
            <w:tcW w:w="1701" w:type="dxa"/>
          </w:tcPr>
          <w:p w14:paraId="573C3F01" w14:textId="77777777" w:rsidR="0079790C" w:rsidRPr="00224DB6" w:rsidRDefault="0079790C" w:rsidP="0022053B">
            <w:pPr>
              <w:cnfStyle w:val="000000000000" w:firstRow="0" w:lastRow="0" w:firstColumn="0" w:lastColumn="0" w:oddVBand="0" w:evenVBand="0" w:oddHBand="0" w:evenHBand="0" w:firstRowFirstColumn="0" w:firstRowLastColumn="0" w:lastRowFirstColumn="0" w:lastRowLastColumn="0"/>
            </w:pPr>
          </w:p>
        </w:tc>
        <w:tc>
          <w:tcPr>
            <w:tcW w:w="1134" w:type="dxa"/>
          </w:tcPr>
          <w:p w14:paraId="3D49F1D0" w14:textId="77777777" w:rsidR="0079790C" w:rsidRPr="00224DB6" w:rsidRDefault="0079790C" w:rsidP="0022053B">
            <w:pPr>
              <w:cnfStyle w:val="000000000000" w:firstRow="0" w:lastRow="0" w:firstColumn="0" w:lastColumn="0" w:oddVBand="0" w:evenVBand="0" w:oddHBand="0" w:evenHBand="0" w:firstRowFirstColumn="0" w:firstRowLastColumn="0" w:lastRowFirstColumn="0" w:lastRowLastColumn="0"/>
            </w:pPr>
            <w:r>
              <w:t>No</w:t>
            </w:r>
          </w:p>
        </w:tc>
        <w:tc>
          <w:tcPr>
            <w:tcW w:w="1663" w:type="dxa"/>
          </w:tcPr>
          <w:p w14:paraId="58CE9A58" w14:textId="77777777" w:rsidR="0079790C" w:rsidRPr="00224DB6" w:rsidRDefault="0079790C" w:rsidP="0022053B">
            <w:pPr>
              <w:cnfStyle w:val="000000000000" w:firstRow="0" w:lastRow="0" w:firstColumn="0" w:lastColumn="0" w:oddVBand="0" w:evenVBand="0" w:oddHBand="0" w:evenHBand="0" w:firstRowFirstColumn="0" w:firstRowLastColumn="0" w:lastRowFirstColumn="0" w:lastRowLastColumn="0"/>
            </w:pPr>
          </w:p>
        </w:tc>
      </w:tr>
      <w:tr w:rsidR="00D42F0A" w:rsidRPr="00224DB6" w14:paraId="099677B5"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626CB72" w14:textId="77777777" w:rsidR="00D42F0A" w:rsidRPr="00224DB6" w:rsidRDefault="00D42F0A" w:rsidP="00E717E8">
            <w:r w:rsidRPr="00224DB6">
              <w:t>orientation</w:t>
            </w:r>
          </w:p>
        </w:tc>
        <w:tc>
          <w:tcPr>
            <w:tcW w:w="2268" w:type="dxa"/>
          </w:tcPr>
          <w:p w14:paraId="6957A26A"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Orientation of cluster frame w.r.t. platform frame</w:t>
            </w:r>
          </w:p>
        </w:tc>
        <w:tc>
          <w:tcPr>
            <w:tcW w:w="1134" w:type="dxa"/>
          </w:tcPr>
          <w:p w14:paraId="61FE99B8" w14:textId="22C4FE8F" w:rsidR="00D42F0A" w:rsidRPr="00224DB6" w:rsidRDefault="00E23C25" w:rsidP="00E717E8">
            <w:pPr>
              <w:cnfStyle w:val="000000100000" w:firstRow="0" w:lastRow="0" w:firstColumn="0" w:lastColumn="0" w:oddVBand="0" w:evenVBand="0" w:oddHBand="1" w:evenHBand="0" w:firstRowFirstColumn="0" w:firstRowLastColumn="0" w:lastRowFirstColumn="0" w:lastRowLastColumn="0"/>
            </w:pPr>
            <w:r>
              <w:t>string</w:t>
            </w:r>
          </w:p>
        </w:tc>
        <w:tc>
          <w:tcPr>
            <w:tcW w:w="1701" w:type="dxa"/>
          </w:tcPr>
          <w:p w14:paraId="7F5C002E"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77FEAD6"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5160CC9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D42F0A" w:rsidRPr="00224DB6" w14:paraId="2897F01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C7B17F8" w14:textId="77777777" w:rsidR="00D42F0A" w:rsidRPr="00224DB6" w:rsidRDefault="00D42F0A" w:rsidP="00E717E8">
            <w:r w:rsidRPr="00224DB6">
              <w:t>vendor</w:t>
            </w:r>
          </w:p>
        </w:tc>
        <w:tc>
          <w:tcPr>
            <w:tcW w:w="2268" w:type="dxa"/>
          </w:tcPr>
          <w:p w14:paraId="49536E4B"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Vendor name</w:t>
            </w:r>
          </w:p>
        </w:tc>
        <w:tc>
          <w:tcPr>
            <w:tcW w:w="1134" w:type="dxa"/>
          </w:tcPr>
          <w:p w14:paraId="20BB0DFD"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pPr>
            <w:r w:rsidRPr="00224DB6">
              <w:t>s</w:t>
            </w:r>
            <w:r w:rsidR="00D42F0A" w:rsidRPr="00224DB6">
              <w:t>tring</w:t>
            </w:r>
          </w:p>
        </w:tc>
        <w:tc>
          <w:tcPr>
            <w:tcW w:w="1701" w:type="dxa"/>
          </w:tcPr>
          <w:p w14:paraId="4314551D"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E1207D5"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4C36F77"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r>
      <w:tr w:rsidR="00D42F0A" w:rsidRPr="00224DB6" w14:paraId="2359C95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7E25D3F" w14:textId="77777777" w:rsidR="00D42F0A" w:rsidRPr="00224DB6" w:rsidRDefault="00D42F0A" w:rsidP="00E717E8">
            <w:r w:rsidRPr="00224DB6">
              <w:t>model</w:t>
            </w:r>
          </w:p>
        </w:tc>
        <w:tc>
          <w:tcPr>
            <w:tcW w:w="2268" w:type="dxa"/>
          </w:tcPr>
          <w:p w14:paraId="7220313F"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Model number</w:t>
            </w:r>
          </w:p>
        </w:tc>
        <w:tc>
          <w:tcPr>
            <w:tcW w:w="1134" w:type="dxa"/>
          </w:tcPr>
          <w:p w14:paraId="580E2549" w14:textId="77777777" w:rsidR="00D42F0A" w:rsidRPr="00224DB6" w:rsidRDefault="00B30C83" w:rsidP="00E717E8">
            <w:pPr>
              <w:cnfStyle w:val="000000100000" w:firstRow="0" w:lastRow="0" w:firstColumn="0" w:lastColumn="0" w:oddVBand="0" w:evenVBand="0" w:oddHBand="1" w:evenHBand="0" w:firstRowFirstColumn="0" w:firstRowLastColumn="0" w:lastRowFirstColumn="0" w:lastRowLastColumn="0"/>
            </w:pPr>
            <w:r w:rsidRPr="00224DB6">
              <w:t>s</w:t>
            </w:r>
            <w:r w:rsidR="00D42F0A" w:rsidRPr="00224DB6">
              <w:t>tring</w:t>
            </w:r>
          </w:p>
        </w:tc>
        <w:tc>
          <w:tcPr>
            <w:tcW w:w="1701" w:type="dxa"/>
          </w:tcPr>
          <w:p w14:paraId="31B954D6"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DF85E20"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C3FB6EF"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D42F0A" w:rsidRPr="00224DB6" w14:paraId="27C72DA9"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68DD244" w14:textId="77777777" w:rsidR="00D42F0A" w:rsidRPr="00224DB6" w:rsidRDefault="00D42F0A" w:rsidP="00E717E8">
            <w:r w:rsidRPr="00224DB6">
              <w:t>serial</w:t>
            </w:r>
          </w:p>
        </w:tc>
        <w:tc>
          <w:tcPr>
            <w:tcW w:w="2268" w:type="dxa"/>
          </w:tcPr>
          <w:p w14:paraId="49C8555E"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Serial number</w:t>
            </w:r>
          </w:p>
        </w:tc>
        <w:tc>
          <w:tcPr>
            <w:tcW w:w="1134" w:type="dxa"/>
          </w:tcPr>
          <w:p w14:paraId="257FC8BF"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pPr>
            <w:r w:rsidRPr="00224DB6">
              <w:t>s</w:t>
            </w:r>
            <w:r w:rsidR="00D42F0A" w:rsidRPr="00224DB6">
              <w:t>tring</w:t>
            </w:r>
          </w:p>
        </w:tc>
        <w:tc>
          <w:tcPr>
            <w:tcW w:w="1701" w:type="dxa"/>
          </w:tcPr>
          <w:p w14:paraId="324519CF"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FFBEC8C"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EAE823D"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r>
    </w:tbl>
    <w:p w14:paraId="1F2F7B85" w14:textId="77777777" w:rsidR="00215177" w:rsidRPr="00224DB6" w:rsidRDefault="00215177" w:rsidP="009C4AEF">
      <w:pPr>
        <w:rPr>
          <w:rFonts w:ascii="Times New Roman" w:hAnsi="Times New Roman" w:cs="Times New Roman"/>
          <w:lang w:val="en-US"/>
        </w:rPr>
      </w:pPr>
    </w:p>
    <w:p w14:paraId="7BA26FF6" w14:textId="77777777" w:rsidR="00215177" w:rsidRPr="00224DB6" w:rsidRDefault="00215177" w:rsidP="00215177">
      <w:pPr>
        <w:rPr>
          <w:lang w:val="en-US"/>
        </w:rPr>
      </w:pPr>
      <w:r w:rsidRPr="00224DB6">
        <w:rPr>
          <w:lang w:val="en-US"/>
        </w:rPr>
        <w:br w:type="page"/>
      </w:r>
    </w:p>
    <w:p w14:paraId="21AE179F" w14:textId="77777777" w:rsidR="009C4AEF" w:rsidRPr="00224DB6" w:rsidRDefault="00BB69BE" w:rsidP="009C4AEF">
      <w:pPr>
        <w:pStyle w:val="berschrift3"/>
        <w:numPr>
          <w:ilvl w:val="2"/>
          <w:numId w:val="2"/>
        </w:numPr>
        <w:spacing w:after="120"/>
        <w:rPr>
          <w:rFonts w:ascii="Times New Roman" w:hAnsi="Times New Roman" w:cs="Times New Roman"/>
          <w:lang w:val="en-US"/>
        </w:rPr>
      </w:pPr>
      <w:bookmarkStart w:id="292" w:name="_Toc12460031"/>
      <w:r w:rsidRPr="00224DB6">
        <w:rPr>
          <w:rFonts w:ascii="Times New Roman" w:hAnsi="Times New Roman" w:cs="Times New Roman"/>
          <w:lang w:val="en-US"/>
        </w:rPr>
        <w:t>Source o</w:t>
      </w:r>
      <w:r w:rsidR="009C4AEF" w:rsidRPr="00224DB6">
        <w:rPr>
          <w:rFonts w:ascii="Times New Roman" w:hAnsi="Times New Roman" w:cs="Times New Roman"/>
          <w:lang w:val="en-US"/>
        </w:rPr>
        <w:t>bject</w:t>
      </w:r>
      <w:bookmarkEnd w:id="292"/>
    </w:p>
    <w:p w14:paraId="2ECCEDED" w14:textId="654E0400"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A source is defined as the originator of an electrical signal. A coordinate frame is associated with a cluster. The origin and rotation of this frame is specified with respect to the platform coordinate frame.</w:t>
      </w:r>
      <w:r w:rsidR="00534A75">
        <w:rPr>
          <w:rFonts w:ascii="Times New Roman" w:hAnsi="Times New Roman" w:cs="Times New Roman"/>
          <w:lang w:val="en-US"/>
        </w:rPr>
        <w:t xml:space="preserve"> The format of origin and </w:t>
      </w:r>
      <w:r w:rsidR="00876EE1">
        <w:rPr>
          <w:rFonts w:ascii="Times New Roman" w:hAnsi="Times New Roman" w:cs="Times New Roman"/>
          <w:lang w:val="en-US"/>
        </w:rPr>
        <w:t>orientation</w:t>
      </w:r>
      <w:r w:rsidR="00534A75">
        <w:rPr>
          <w:rFonts w:ascii="Times New Roman" w:hAnsi="Times New Roman" w:cs="Times New Roman"/>
          <w:lang w:val="en-US"/>
        </w:rPr>
        <w:t xml:space="preserve"> are intentionally not standardized</w:t>
      </w:r>
      <w:r w:rsidR="00B12EA7">
        <w:rPr>
          <w:rFonts w:ascii="Times New Roman" w:hAnsi="Times New Roman" w:cs="Times New Roman"/>
          <w:lang w:val="en-US"/>
        </w:rPr>
        <w:t xml:space="preserve">. The attributes </w:t>
      </w:r>
      <w:r w:rsidR="00CB0F04">
        <w:rPr>
          <w:rFonts w:ascii="Times New Roman" w:hAnsi="Times New Roman" w:cs="Times New Roman"/>
          <w:lang w:val="en-US"/>
        </w:rPr>
        <w:t>are free format fields represented as strings</w:t>
      </w:r>
      <w:r w:rsidR="00534A75">
        <w:rPr>
          <w:rFonts w:ascii="Times New Roman" w:hAnsi="Times New Roman" w:cs="Times New Roman"/>
          <w:lang w:val="en-US"/>
        </w:rPr>
        <w:t xml:space="preserve">. In case these attributes are used additional information needs to be provided to ensure a unique interpretation of </w:t>
      </w:r>
      <w:r w:rsidR="00CB0F04">
        <w:rPr>
          <w:rFonts w:ascii="Times New Roman" w:hAnsi="Times New Roman" w:cs="Times New Roman"/>
          <w:lang w:val="en-US"/>
        </w:rPr>
        <w:t>these</w:t>
      </w:r>
      <w:r w:rsidR="00534A75">
        <w:rPr>
          <w:rFonts w:ascii="Times New Roman" w:hAnsi="Times New Roman" w:cs="Times New Roman"/>
          <w:lang w:val="en-US"/>
        </w:rPr>
        <w:t xml:space="preserve"> string attributes</w:t>
      </w:r>
      <w:r w:rsidR="00CF70E5">
        <w:rPr>
          <w:rFonts w:ascii="Times New Roman" w:hAnsi="Times New Roman" w:cs="Times New Roman"/>
          <w:lang w:val="en-US"/>
        </w:rPr>
        <w:t>, e.g. via XML</w:t>
      </w:r>
      <w:r w:rsidR="00B40EA0">
        <w:rPr>
          <w:rFonts w:ascii="Times New Roman" w:hAnsi="Times New Roman" w:cs="Times New Roman"/>
          <w:lang w:val="en-US"/>
        </w:rPr>
        <w:t xml:space="preserve"> comments.</w:t>
      </w:r>
    </w:p>
    <w:p w14:paraId="06D07BA9" w14:textId="1F4D54AF" w:rsidR="00DC2925" w:rsidRPr="00224DB6" w:rsidRDefault="00DC2925" w:rsidP="002A3534">
      <w:pPr>
        <w:pStyle w:val="Beschriftung"/>
        <w:keepNext/>
        <w:spacing w:after="0"/>
        <w:jc w:val="both"/>
        <w:rPr>
          <w:rFonts w:ascii="Times New Roman" w:hAnsi="Times New Roman" w:cs="Times New Roman"/>
          <w:lang w:val="en-US"/>
        </w:rPr>
      </w:pPr>
      <w:bookmarkStart w:id="293" w:name="_Toc511747909"/>
      <w:bookmarkStart w:id="294" w:name="_Toc12460066"/>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5</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source attributes</w:t>
      </w:r>
      <w:bookmarkEnd w:id="293"/>
      <w:bookmarkEnd w:id="294"/>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DC2925" w:rsidRPr="00224DB6" w14:paraId="7B266107"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724BEB7" w14:textId="77777777" w:rsidR="00DC2925" w:rsidRPr="00224DB6" w:rsidRDefault="00DC2925" w:rsidP="00E717E8">
            <w:r w:rsidRPr="00224DB6">
              <w:t>Attribute</w:t>
            </w:r>
          </w:p>
        </w:tc>
        <w:tc>
          <w:tcPr>
            <w:tcW w:w="2268" w:type="dxa"/>
          </w:tcPr>
          <w:p w14:paraId="27B52E6D"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CC2CB0F"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7F4F8E3"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BFCC872"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BA2AF29"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DC2925" w:rsidRPr="00224DB6" w14:paraId="2D8C7F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A653F09" w14:textId="77777777" w:rsidR="00DC2925" w:rsidRPr="00224DB6" w:rsidRDefault="00DC2925" w:rsidP="00E717E8">
            <w:r w:rsidRPr="00224DB6">
              <w:t>id</w:t>
            </w:r>
          </w:p>
        </w:tc>
        <w:tc>
          <w:tcPr>
            <w:tcW w:w="2268" w:type="dxa"/>
          </w:tcPr>
          <w:p w14:paraId="692FE88D"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Cluster that this source belongs to</w:t>
            </w:r>
          </w:p>
        </w:tc>
        <w:tc>
          <w:tcPr>
            <w:tcW w:w="1134" w:type="dxa"/>
          </w:tcPr>
          <w:p w14:paraId="6DF95079"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0911757"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9390EF1"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0CFEFF15"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r>
      <w:tr w:rsidR="00DC2925" w:rsidRPr="00224DB6" w14:paraId="58B74B2E"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20BE347" w14:textId="77777777" w:rsidR="00DC2925" w:rsidRPr="00224DB6" w:rsidRDefault="00DC2925" w:rsidP="00E717E8">
            <w:r w:rsidRPr="00224DB6">
              <w:t>type</w:t>
            </w:r>
          </w:p>
        </w:tc>
        <w:tc>
          <w:tcPr>
            <w:tcW w:w="2268" w:type="dxa"/>
          </w:tcPr>
          <w:p w14:paraId="1D1AC7D4"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Electrical type of this source</w:t>
            </w:r>
          </w:p>
        </w:tc>
        <w:tc>
          <w:tcPr>
            <w:tcW w:w="1134" w:type="dxa"/>
          </w:tcPr>
          <w:p w14:paraId="2770C9DD" w14:textId="77777777" w:rsidR="00DC2925"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2CFCF675"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“UndefinedType”, “Patch”, “Dipole”, “Helical”, “Quadrifilar”, “Simulator”, “Other”</w:t>
            </w:r>
          </w:p>
        </w:tc>
        <w:tc>
          <w:tcPr>
            <w:tcW w:w="1134" w:type="dxa"/>
          </w:tcPr>
          <w:p w14:paraId="7F87B1CE"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3BD1ABC"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“UndefinedType”</w:t>
            </w:r>
          </w:p>
        </w:tc>
      </w:tr>
      <w:tr w:rsidR="00DC2925" w:rsidRPr="00224DB6" w14:paraId="7ED28B6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ACBF5FC" w14:textId="77777777" w:rsidR="00DC2925" w:rsidRPr="00224DB6" w:rsidRDefault="00DC2925" w:rsidP="00E717E8">
            <w:r w:rsidRPr="00224DB6">
              <w:t>polarization</w:t>
            </w:r>
          </w:p>
        </w:tc>
        <w:tc>
          <w:tcPr>
            <w:tcW w:w="2268" w:type="dxa"/>
          </w:tcPr>
          <w:p w14:paraId="4DA888F5"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Element polarization</w:t>
            </w:r>
          </w:p>
        </w:tc>
        <w:tc>
          <w:tcPr>
            <w:tcW w:w="1134" w:type="dxa"/>
          </w:tcPr>
          <w:p w14:paraId="559AF29F" w14:textId="77777777" w:rsidR="00DC2925"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345AB2E0"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“UndefinedType”, “RHCP”, “LHCP”, “Linear”, “Horizontal”, “Vertical”</w:t>
            </w:r>
          </w:p>
        </w:tc>
        <w:tc>
          <w:tcPr>
            <w:tcW w:w="1134" w:type="dxa"/>
          </w:tcPr>
          <w:p w14:paraId="168D118C"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3CE6D6FD"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“UndefinedType”</w:t>
            </w:r>
          </w:p>
        </w:tc>
      </w:tr>
      <w:tr w:rsidR="00DC2925" w:rsidRPr="00224DB6" w14:paraId="7C789FB6"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E3B43BC" w14:textId="77777777" w:rsidR="00DC2925" w:rsidRPr="00224DB6" w:rsidRDefault="00DC2925" w:rsidP="00E717E8">
            <w:r w:rsidRPr="00224DB6">
              <w:t>origin</w:t>
            </w:r>
          </w:p>
        </w:tc>
        <w:tc>
          <w:tcPr>
            <w:tcW w:w="2268" w:type="dxa"/>
          </w:tcPr>
          <w:p w14:paraId="72A28897" w14:textId="4580B36F"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 xml:space="preserve">Origin </w:t>
            </w:r>
            <w:r w:rsidR="0079790C">
              <w:t xml:space="preserve">of source frame w.r.t. </w:t>
            </w:r>
            <w:r w:rsidRPr="00224DB6">
              <w:t>cluster</w:t>
            </w:r>
            <w:r w:rsidR="0079790C">
              <w:t xml:space="preserve"> frame</w:t>
            </w:r>
          </w:p>
        </w:tc>
        <w:tc>
          <w:tcPr>
            <w:tcW w:w="1134" w:type="dxa"/>
          </w:tcPr>
          <w:p w14:paraId="605F0E73" w14:textId="75708183" w:rsidR="00DC2925" w:rsidRPr="00224DB6" w:rsidRDefault="00C906BA" w:rsidP="00E717E8">
            <w:pPr>
              <w:cnfStyle w:val="000000000000" w:firstRow="0" w:lastRow="0" w:firstColumn="0" w:lastColumn="0" w:oddVBand="0" w:evenVBand="0" w:oddHBand="0" w:evenHBand="0" w:firstRowFirstColumn="0" w:firstRowLastColumn="0" w:lastRowFirstColumn="0" w:lastRowLastColumn="0"/>
            </w:pPr>
            <w:r>
              <w:t>string</w:t>
            </w:r>
          </w:p>
        </w:tc>
        <w:tc>
          <w:tcPr>
            <w:tcW w:w="1701" w:type="dxa"/>
          </w:tcPr>
          <w:p w14:paraId="39BA4CE3"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B2464A6"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7E361961"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p>
        </w:tc>
      </w:tr>
      <w:tr w:rsidR="00DC2925" w:rsidRPr="00224DB6" w14:paraId="5EAACA4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3A940486" w14:textId="77777777" w:rsidR="00DC2925" w:rsidRPr="00224DB6" w:rsidRDefault="00DC2925" w:rsidP="00E717E8">
            <w:r w:rsidRPr="00224DB6">
              <w:t>orientation</w:t>
            </w:r>
          </w:p>
        </w:tc>
        <w:tc>
          <w:tcPr>
            <w:tcW w:w="2268" w:type="dxa"/>
          </w:tcPr>
          <w:p w14:paraId="5B7E68D0" w14:textId="1E65A7BE"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 xml:space="preserve">Orientation of source </w:t>
            </w:r>
            <w:r w:rsidR="0079790C">
              <w:t xml:space="preserve">frame </w:t>
            </w:r>
            <w:r w:rsidRPr="00224DB6">
              <w:t>w.r.t. cluster</w:t>
            </w:r>
            <w:r w:rsidR="0079790C">
              <w:t xml:space="preserve"> frame</w:t>
            </w:r>
          </w:p>
        </w:tc>
        <w:tc>
          <w:tcPr>
            <w:tcW w:w="1134" w:type="dxa"/>
          </w:tcPr>
          <w:p w14:paraId="1B87CF21" w14:textId="3CE0E4D6" w:rsidR="00DC2925" w:rsidRPr="00224DB6" w:rsidRDefault="00720AEB" w:rsidP="00E717E8">
            <w:pPr>
              <w:cnfStyle w:val="000000100000" w:firstRow="0" w:lastRow="0" w:firstColumn="0" w:lastColumn="0" w:oddVBand="0" w:evenVBand="0" w:oddHBand="1" w:evenHBand="0" w:firstRowFirstColumn="0" w:firstRowLastColumn="0" w:lastRowFirstColumn="0" w:lastRowLastColumn="0"/>
            </w:pPr>
            <w:r>
              <w:t>string</w:t>
            </w:r>
          </w:p>
        </w:tc>
        <w:tc>
          <w:tcPr>
            <w:tcW w:w="1701" w:type="dxa"/>
          </w:tcPr>
          <w:p w14:paraId="4421D71E"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146613A"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40CEB46"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r>
    </w:tbl>
    <w:p w14:paraId="591EC435" w14:textId="77777777" w:rsidR="009C4AEF" w:rsidRPr="00224DB6" w:rsidRDefault="009C4AEF" w:rsidP="009C4AEF">
      <w:pPr>
        <w:rPr>
          <w:rFonts w:ascii="Times New Roman" w:hAnsi="Times New Roman" w:cs="Times New Roman"/>
          <w:lang w:val="en-US"/>
        </w:rPr>
      </w:pPr>
    </w:p>
    <w:p w14:paraId="0C5A0ADC" w14:textId="77777777" w:rsidR="009C4AEF" w:rsidRPr="00224DB6" w:rsidRDefault="009C4AEF" w:rsidP="009C4AEF">
      <w:pPr>
        <w:pStyle w:val="berschrift3"/>
        <w:numPr>
          <w:ilvl w:val="2"/>
          <w:numId w:val="2"/>
        </w:numPr>
        <w:spacing w:after="120"/>
        <w:rPr>
          <w:rFonts w:ascii="Times New Roman" w:hAnsi="Times New Roman" w:cs="Times New Roman"/>
          <w:lang w:val="en-US"/>
        </w:rPr>
      </w:pPr>
      <w:bookmarkStart w:id="295" w:name="_Toc12460032"/>
      <w:r w:rsidRPr="00224DB6">
        <w:rPr>
          <w:rFonts w:ascii="Times New Roman" w:hAnsi="Times New Roman" w:cs="Times New Roman"/>
          <w:lang w:val="en-US"/>
        </w:rPr>
        <w:t>Band object</w:t>
      </w:r>
      <w:bookmarkEnd w:id="295"/>
    </w:p>
    <w:p w14:paraId="755F5915" w14:textId="77777777" w:rsidR="009C4AEF" w:rsidRPr="00224DB6" w:rsidRDefault="009C4AEF" w:rsidP="009C4AEF">
      <w:pPr>
        <w:spacing w:after="0"/>
        <w:jc w:val="both"/>
        <w:rPr>
          <w:rFonts w:ascii="Times New Roman" w:hAnsi="Times New Roman" w:cs="Times New Roman"/>
          <w:lang w:val="en-US"/>
        </w:rPr>
      </w:pPr>
      <w:r w:rsidRPr="00224DB6">
        <w:rPr>
          <w:rFonts w:ascii="Times New Roman" w:hAnsi="Times New Roman" w:cs="Times New Roman"/>
          <w:lang w:val="en-US"/>
        </w:rPr>
        <w:t>A band is defined as a span of RF spectrum. Each band is received from a single source and converted to a sample stream by a signal processor that is typically referred to as an RF front-end. This analog signal represented by the band experiences the following changes as it passes through this mixed-signal processing chain:</w:t>
      </w:r>
    </w:p>
    <w:p w14:paraId="65E97F8D" w14:textId="77777777" w:rsidR="009C4AEF" w:rsidRPr="00224DB6" w:rsidRDefault="009C4AEF" w:rsidP="009C4AEF">
      <w:pPr>
        <w:pStyle w:val="Listenabsatz"/>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RF center frequency,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 xml:space="preserve">, is translated to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IF</w:t>
      </w:r>
    </w:p>
    <w:p w14:paraId="49CF270E" w14:textId="77777777" w:rsidR="009C4AEF" w:rsidRPr="00224DB6" w:rsidRDefault="009C4AEF" w:rsidP="009C4AEF">
      <w:pPr>
        <w:pStyle w:val="Listenabsatz"/>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spectrum may become inverted such that the frequency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w:t>
      </w:r>
      <w:r w:rsidRPr="00224DB6">
        <w:rPr>
          <w:rFonts w:ascii="Times New Roman" w:hAnsi="Times New Roman" w:cs="Times New Roman"/>
          <w:i/>
          <w:lang w:val="en-US"/>
        </w:rPr>
        <w:t>dF</w:t>
      </w:r>
      <w:r w:rsidRPr="00224DB6">
        <w:rPr>
          <w:rFonts w:ascii="Times New Roman" w:hAnsi="Times New Roman" w:cs="Times New Roman"/>
          <w:lang w:val="en-US"/>
        </w:rPr>
        <w:t xml:space="preserve"> is translated to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IF</w:t>
      </w:r>
      <w:r w:rsidRPr="00224DB6">
        <w:rPr>
          <w:rFonts w:ascii="Times New Roman" w:hAnsi="Times New Roman" w:cs="Times New Roman"/>
          <w:lang w:val="en-US"/>
        </w:rPr>
        <w:t>-</w:t>
      </w:r>
      <w:r w:rsidRPr="00224DB6">
        <w:rPr>
          <w:rFonts w:ascii="Times New Roman" w:hAnsi="Times New Roman" w:cs="Times New Roman"/>
          <w:i/>
          <w:lang w:val="en-US"/>
        </w:rPr>
        <w:t>dF</w:t>
      </w:r>
      <w:r w:rsidRPr="00224DB6">
        <w:rPr>
          <w:rFonts w:ascii="Times New Roman" w:hAnsi="Times New Roman" w:cs="Times New Roman"/>
          <w:lang w:val="en-US"/>
        </w:rPr>
        <w:t xml:space="preserve">, where </w:t>
      </w:r>
      <w:r w:rsidRPr="00224DB6">
        <w:rPr>
          <w:rFonts w:ascii="Times New Roman" w:hAnsi="Times New Roman" w:cs="Times New Roman"/>
          <w:i/>
          <w:lang w:val="en-US"/>
        </w:rPr>
        <w:t>dF</w:t>
      </w:r>
      <w:r w:rsidRPr="00224DB6">
        <w:rPr>
          <w:rFonts w:ascii="Times New Roman" w:hAnsi="Times New Roman" w:cs="Times New Roman"/>
          <w:lang w:val="en-US"/>
        </w:rPr>
        <w:t xml:space="preserve"> is a frequency offset from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w:t>
      </w:r>
    </w:p>
    <w:p w14:paraId="2B1A0DF8" w14:textId="77777777" w:rsidR="009C4AEF" w:rsidRPr="00224DB6" w:rsidRDefault="009C4AEF" w:rsidP="009C4AEF">
      <w:pPr>
        <w:pStyle w:val="Listenabsatz"/>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sampled representation of the band is delayed with respect to the signal incident at the phase center of the source (i.e. antenna element). This delay may vary with time, and is hence defined at the system time of applicability, toa.</w:t>
      </w:r>
    </w:p>
    <w:p w14:paraId="21969A51" w14:textId="77777777" w:rsidR="009C4AEF" w:rsidRPr="00224DB6" w:rsidRDefault="009C4AEF" w:rsidP="009C4AEF">
      <w:pPr>
        <w:pStyle w:val="Listenabsatz"/>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An approximate double-sided half power bandwidth can be specified for the stream representation of the band.</w:t>
      </w:r>
    </w:p>
    <w:p w14:paraId="29AAEA3F" w14:textId="77777777" w:rsidR="000602FA" w:rsidRPr="00224DB6" w:rsidRDefault="000602FA">
      <w:pPr>
        <w:rPr>
          <w:rFonts w:ascii="Times New Roman" w:hAnsi="Times New Roman" w:cs="Times New Roman"/>
          <w:lang w:val="en-US"/>
        </w:rPr>
      </w:pPr>
      <w:r w:rsidRPr="00224DB6">
        <w:rPr>
          <w:rFonts w:ascii="Times New Roman" w:hAnsi="Times New Roman" w:cs="Times New Roman"/>
          <w:lang w:val="en-US"/>
        </w:rPr>
        <w:br w:type="page"/>
      </w:r>
    </w:p>
    <w:p w14:paraId="1CE93E0B"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The above are specified in terms of band attributes.</w:t>
      </w:r>
    </w:p>
    <w:p w14:paraId="3AFDE697" w14:textId="03DD2087" w:rsidR="00DD724D" w:rsidRPr="00224DB6" w:rsidRDefault="00DD724D" w:rsidP="002A3534">
      <w:pPr>
        <w:pStyle w:val="Beschriftung"/>
        <w:keepNext/>
        <w:spacing w:after="0"/>
        <w:jc w:val="both"/>
        <w:rPr>
          <w:rFonts w:ascii="Times New Roman" w:hAnsi="Times New Roman" w:cs="Times New Roman"/>
          <w:lang w:val="en-US"/>
        </w:rPr>
      </w:pPr>
      <w:bookmarkStart w:id="296" w:name="_Toc511747910"/>
      <w:bookmarkStart w:id="297" w:name="_Toc12460067"/>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6</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band attributes</w:t>
      </w:r>
      <w:bookmarkEnd w:id="296"/>
      <w:bookmarkEnd w:id="297"/>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267F8A" w:rsidRPr="00224DB6" w14:paraId="010B0508"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9840A58" w14:textId="77777777" w:rsidR="00267F8A" w:rsidRPr="00224DB6" w:rsidRDefault="00267F8A" w:rsidP="00E717E8">
            <w:r w:rsidRPr="00224DB6">
              <w:t>Attribute</w:t>
            </w:r>
          </w:p>
        </w:tc>
        <w:tc>
          <w:tcPr>
            <w:tcW w:w="2268" w:type="dxa"/>
          </w:tcPr>
          <w:p w14:paraId="198DA37E"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9C5E439"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67D15B89"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65B18822"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C079BC"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267F8A" w:rsidRPr="00224DB6" w14:paraId="6480164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ECCAE51" w14:textId="77777777" w:rsidR="00267F8A" w:rsidRPr="00224DB6" w:rsidRDefault="00A65E88" w:rsidP="00E717E8">
            <w:r w:rsidRPr="00224DB6">
              <w:t>c</w:t>
            </w:r>
            <w:r w:rsidR="00267F8A" w:rsidRPr="00224DB6">
              <w:t>enterfreq</w:t>
            </w:r>
          </w:p>
        </w:tc>
        <w:tc>
          <w:tcPr>
            <w:tcW w:w="2268" w:type="dxa"/>
          </w:tcPr>
          <w:p w14:paraId="2D482BED"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Center frequency of band incident at source</w:t>
            </w:r>
          </w:p>
        </w:tc>
        <w:tc>
          <w:tcPr>
            <w:tcW w:w="1134" w:type="dxa"/>
          </w:tcPr>
          <w:p w14:paraId="44C9E18D"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f</w:t>
            </w:r>
            <w:r w:rsidR="00267F8A" w:rsidRPr="00224DB6">
              <w:t>requency</w:t>
            </w:r>
          </w:p>
        </w:tc>
        <w:tc>
          <w:tcPr>
            <w:tcW w:w="1701" w:type="dxa"/>
          </w:tcPr>
          <w:p w14:paraId="0FDEB422"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DB1264F"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40179A1D"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r>
      <w:tr w:rsidR="00267F8A" w:rsidRPr="00224DB6" w14:paraId="027035C8"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0E3E0DD" w14:textId="77777777" w:rsidR="00267F8A" w:rsidRPr="00224DB6" w:rsidRDefault="00A65E88" w:rsidP="00E717E8">
            <w:r w:rsidRPr="00224DB6">
              <w:t>t</w:t>
            </w:r>
            <w:r w:rsidR="00267F8A" w:rsidRPr="00224DB6">
              <w:t>ranslatedfreq</w:t>
            </w:r>
          </w:p>
        </w:tc>
        <w:tc>
          <w:tcPr>
            <w:tcW w:w="2268" w:type="dxa"/>
          </w:tcPr>
          <w:p w14:paraId="613638CD"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Translated center frequency of band</w:t>
            </w:r>
          </w:p>
        </w:tc>
        <w:tc>
          <w:tcPr>
            <w:tcW w:w="1134" w:type="dxa"/>
          </w:tcPr>
          <w:p w14:paraId="782E0B5A" w14:textId="77777777" w:rsidR="00267F8A" w:rsidRPr="00224DB6" w:rsidRDefault="00A65E88" w:rsidP="00E717E8">
            <w:pPr>
              <w:cnfStyle w:val="000000000000" w:firstRow="0" w:lastRow="0" w:firstColumn="0" w:lastColumn="0" w:oddVBand="0" w:evenVBand="0" w:oddHBand="0" w:evenHBand="0" w:firstRowFirstColumn="0" w:firstRowLastColumn="0" w:lastRowFirstColumn="0" w:lastRowLastColumn="0"/>
            </w:pPr>
            <w:r w:rsidRPr="00224DB6">
              <w:t>f</w:t>
            </w:r>
            <w:r w:rsidR="00267F8A" w:rsidRPr="00224DB6">
              <w:t>requency</w:t>
            </w:r>
          </w:p>
        </w:tc>
        <w:tc>
          <w:tcPr>
            <w:tcW w:w="1701" w:type="dxa"/>
          </w:tcPr>
          <w:p w14:paraId="197677B4"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0DAFF8B"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C8A5875"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r>
      <w:tr w:rsidR="00267F8A" w:rsidRPr="00224DB6" w14:paraId="3696363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5CBF2C1" w14:textId="77777777" w:rsidR="00267F8A" w:rsidRPr="00224DB6" w:rsidRDefault="00A65E88" w:rsidP="00E717E8">
            <w:r w:rsidRPr="00224DB6">
              <w:t>i</w:t>
            </w:r>
            <w:r w:rsidR="00267F8A" w:rsidRPr="00224DB6">
              <w:t>nverted</w:t>
            </w:r>
          </w:p>
        </w:tc>
        <w:tc>
          <w:tcPr>
            <w:tcW w:w="2268" w:type="dxa"/>
          </w:tcPr>
          <w:p w14:paraId="1C2C995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Binary flag indicating spectral inversion</w:t>
            </w:r>
          </w:p>
        </w:tc>
        <w:tc>
          <w:tcPr>
            <w:tcW w:w="1134" w:type="dxa"/>
          </w:tcPr>
          <w:p w14:paraId="7602F35E"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b</w:t>
            </w:r>
            <w:r w:rsidR="00267F8A" w:rsidRPr="00224DB6">
              <w:t xml:space="preserve">oolean </w:t>
            </w:r>
          </w:p>
        </w:tc>
        <w:tc>
          <w:tcPr>
            <w:tcW w:w="1701" w:type="dxa"/>
          </w:tcPr>
          <w:p w14:paraId="6A3F64C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“true”, “false”</w:t>
            </w:r>
          </w:p>
        </w:tc>
        <w:tc>
          <w:tcPr>
            <w:tcW w:w="1134" w:type="dxa"/>
          </w:tcPr>
          <w:p w14:paraId="1D09AAB7"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6E6FD75"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“false”</w:t>
            </w:r>
          </w:p>
        </w:tc>
      </w:tr>
      <w:tr w:rsidR="00267F8A" w:rsidRPr="00224DB6" w14:paraId="4A40074F"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BAAA51C" w14:textId="77777777" w:rsidR="00267F8A" w:rsidRPr="00224DB6" w:rsidRDefault="00A65E88" w:rsidP="00E717E8">
            <w:r w:rsidRPr="00224DB6">
              <w:t>d</w:t>
            </w:r>
            <w:r w:rsidR="00267F8A" w:rsidRPr="00224DB6">
              <w:t>elaybias</w:t>
            </w:r>
          </w:p>
        </w:tc>
        <w:tc>
          <w:tcPr>
            <w:tcW w:w="2268" w:type="dxa"/>
          </w:tcPr>
          <w:p w14:paraId="1C8D07CE"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Delay of band measured from source to sampled stream, specified at toa</w:t>
            </w:r>
          </w:p>
        </w:tc>
        <w:tc>
          <w:tcPr>
            <w:tcW w:w="1134" w:type="dxa"/>
          </w:tcPr>
          <w:p w14:paraId="69711B23" w14:textId="77777777" w:rsidR="00267F8A" w:rsidRPr="00224DB6" w:rsidRDefault="00A65E88" w:rsidP="00E717E8">
            <w:pPr>
              <w:cnfStyle w:val="000000000000" w:firstRow="0" w:lastRow="0" w:firstColumn="0" w:lastColumn="0" w:oddVBand="0" w:evenVBand="0" w:oddHBand="0" w:evenHBand="0" w:firstRowFirstColumn="0" w:firstRowLastColumn="0" w:lastRowFirstColumn="0" w:lastRowLastColumn="0"/>
            </w:pPr>
            <w:r w:rsidRPr="00224DB6">
              <w:t>d</w:t>
            </w:r>
            <w:r w:rsidR="00267F8A" w:rsidRPr="00224DB6">
              <w:t>uration</w:t>
            </w:r>
          </w:p>
        </w:tc>
        <w:tc>
          <w:tcPr>
            <w:tcW w:w="1701" w:type="dxa"/>
          </w:tcPr>
          <w:p w14:paraId="332AFB7C"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2FEA1DC"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D943848"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0</w:t>
            </w:r>
          </w:p>
        </w:tc>
      </w:tr>
      <w:tr w:rsidR="00267F8A" w:rsidRPr="00224DB6" w14:paraId="4CB289B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56543C9" w14:textId="77777777" w:rsidR="00267F8A" w:rsidRPr="00224DB6" w:rsidRDefault="00A65E88" w:rsidP="00E717E8">
            <w:pPr>
              <w:rPr>
                <w:vertAlign w:val="superscript"/>
              </w:rPr>
            </w:pPr>
            <w:r w:rsidRPr="00224DB6">
              <w:t>b</w:t>
            </w:r>
            <w:r w:rsidR="00267F8A" w:rsidRPr="00224DB6">
              <w:t>andwidth</w:t>
            </w:r>
            <w:r w:rsidR="00267F8A" w:rsidRPr="00224DB6">
              <w:rPr>
                <w:vertAlign w:val="superscript"/>
              </w:rPr>
              <w:t>1</w:t>
            </w:r>
          </w:p>
        </w:tc>
        <w:tc>
          <w:tcPr>
            <w:tcW w:w="2268" w:type="dxa"/>
          </w:tcPr>
          <w:p w14:paraId="68E6209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Approximate double-sided half power bandwidth</w:t>
            </w:r>
          </w:p>
        </w:tc>
        <w:tc>
          <w:tcPr>
            <w:tcW w:w="1134" w:type="dxa"/>
          </w:tcPr>
          <w:p w14:paraId="5F7CAE32"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f</w:t>
            </w:r>
            <w:r w:rsidR="00267F8A" w:rsidRPr="00224DB6">
              <w:t>requency</w:t>
            </w:r>
          </w:p>
        </w:tc>
        <w:tc>
          <w:tcPr>
            <w:tcW w:w="1701" w:type="dxa"/>
          </w:tcPr>
          <w:p w14:paraId="4D33AB99"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24AFAF3"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18A2B79"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r>
    </w:tbl>
    <w:p w14:paraId="7859F344" w14:textId="77777777" w:rsidR="009C4AEF" w:rsidRPr="00224DB6" w:rsidRDefault="009C4AEF" w:rsidP="002A3534">
      <w:pPr>
        <w:jc w:val="both"/>
        <w:rPr>
          <w:rFonts w:ascii="Times New Roman" w:hAnsi="Times New Roman" w:cs="Times New Roman"/>
          <w:lang w:val="en-US"/>
        </w:rPr>
      </w:pPr>
      <w:r w:rsidRPr="00224DB6">
        <w:rPr>
          <w:rFonts w:ascii="Times New Roman" w:hAnsi="Times New Roman" w:cs="Times New Roman"/>
          <w:vertAlign w:val="superscript"/>
          <w:lang w:val="en-US"/>
        </w:rPr>
        <w:t>1</w:t>
      </w:r>
      <w:r w:rsidRPr="00224DB6">
        <w:rPr>
          <w:rFonts w:ascii="Times New Roman" w:hAnsi="Times New Roman" w:cs="Times New Roman"/>
          <w:lang w:val="en-US"/>
        </w:rPr>
        <w:t xml:space="preserve"> Bandwidth is measured by processing the sample stream. For streams containing multiple bands, it is recommended that other bands be muted to measure a given bandwidth.</w:t>
      </w:r>
    </w:p>
    <w:p w14:paraId="2DD663FA" w14:textId="77777777" w:rsidR="009C4AEF" w:rsidRPr="00224DB6" w:rsidRDefault="009C4AEF" w:rsidP="009C4AEF">
      <w:pPr>
        <w:pStyle w:val="berschrift3"/>
        <w:numPr>
          <w:ilvl w:val="2"/>
          <w:numId w:val="2"/>
        </w:numPr>
        <w:spacing w:after="120"/>
        <w:rPr>
          <w:rFonts w:ascii="Times New Roman" w:hAnsi="Times New Roman" w:cs="Times New Roman"/>
          <w:lang w:val="en-US"/>
        </w:rPr>
      </w:pPr>
      <w:bookmarkStart w:id="298" w:name="_Toc12460033"/>
      <w:r w:rsidRPr="00224DB6">
        <w:rPr>
          <w:rFonts w:ascii="Times New Roman" w:hAnsi="Times New Roman" w:cs="Times New Roman"/>
          <w:lang w:val="en-US"/>
        </w:rPr>
        <w:t>Stream object</w:t>
      </w:r>
      <w:bookmarkEnd w:id="298"/>
    </w:p>
    <w:p w14:paraId="14C6336F" w14:textId="2C9E27B7" w:rsidR="007F169E"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A frequency-translated signal may contain more than one band. For example, in a direct RF sampling front-end, the sample rate may be chosen such that multiple passbands are intentionally aliased to fall adjacent to one another in the spectrum of the sampled signal. This is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_Ref507586646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299"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5</w:t>
        </w:r>
      </w:ins>
      <w:del w:id="300"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5</w:delText>
        </w:r>
      </w:del>
      <w:r w:rsidRPr="00224DB6">
        <w:rPr>
          <w:rFonts w:ascii="Times New Roman" w:hAnsi="Times New Roman" w:cs="Times New Roman"/>
          <w:lang w:val="en-US"/>
        </w:rPr>
        <w:fldChar w:fldCharType="end"/>
      </w:r>
      <w:r w:rsidRPr="00224DB6">
        <w:rPr>
          <w:rFonts w:ascii="Times New Roman" w:hAnsi="Times New Roman" w:cs="Times New Roman"/>
          <w:lang w:val="en-US"/>
        </w:rPr>
        <w:t>.</w:t>
      </w:r>
    </w:p>
    <w:p w14:paraId="12AFD2FD" w14:textId="77777777" w:rsidR="009C4AEF"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73BBB4BC" wp14:editId="031180D8">
            <wp:extent cx="5762495" cy="116205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5.emf"/>
                    <pic:cNvPicPr/>
                  </pic:nvPicPr>
                  <pic:blipFill rotWithShape="1">
                    <a:blip r:embed="rId15" cstate="print">
                      <a:extLst>
                        <a:ext uri="{28A0092B-C50C-407E-A947-70E740481C1C}">
                          <a14:useLocalDpi xmlns:a14="http://schemas.microsoft.com/office/drawing/2010/main" val="0"/>
                        </a:ext>
                      </a:extLst>
                    </a:blip>
                    <a:srcRect l="9639" t="17981" r="10148" b="60501"/>
                    <a:stretch/>
                  </pic:blipFill>
                  <pic:spPr bwMode="auto">
                    <a:xfrm>
                      <a:off x="0" y="0"/>
                      <a:ext cx="5777987" cy="1165174"/>
                    </a:xfrm>
                    <a:prstGeom prst="rect">
                      <a:avLst/>
                    </a:prstGeom>
                    <a:ln>
                      <a:noFill/>
                    </a:ln>
                    <a:extLst>
                      <a:ext uri="{53640926-AAD7-44D8-BBD7-CCE9431645EC}">
                        <a14:shadowObscured xmlns:a14="http://schemas.microsoft.com/office/drawing/2010/main"/>
                      </a:ext>
                    </a:extLst>
                  </pic:spPr>
                </pic:pic>
              </a:graphicData>
            </a:graphic>
          </wp:inline>
        </w:drawing>
      </w:r>
    </w:p>
    <w:p w14:paraId="7E3DE715" w14:textId="13343516" w:rsidR="009C4AEF" w:rsidRPr="00224DB6" w:rsidRDefault="009C4AEF" w:rsidP="002A3534">
      <w:pPr>
        <w:pStyle w:val="Beschriftung"/>
        <w:jc w:val="both"/>
        <w:rPr>
          <w:rFonts w:ascii="Times New Roman" w:hAnsi="Times New Roman" w:cs="Times New Roman"/>
          <w:lang w:val="en-US"/>
        </w:rPr>
      </w:pPr>
      <w:bookmarkStart w:id="301" w:name="_Ref507586646"/>
      <w:bookmarkStart w:id="302" w:name="_Toc12460055"/>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5</w:t>
      </w:r>
      <w:r w:rsidRPr="00224DB6">
        <w:rPr>
          <w:rFonts w:ascii="Times New Roman" w:hAnsi="Times New Roman" w:cs="Times New Roman"/>
          <w:lang w:val="en-US"/>
        </w:rPr>
        <w:fldChar w:fldCharType="end"/>
      </w:r>
      <w:bookmarkEnd w:id="301"/>
      <w:r w:rsidR="00772350" w:rsidRPr="00224DB6">
        <w:rPr>
          <w:rFonts w:ascii="Times New Roman" w:hAnsi="Times New Roman" w:cs="Times New Roman"/>
          <w:lang w:val="en-US"/>
        </w:rPr>
        <w:t xml:space="preserve"> - Intentional aliasing of a multiband signal to b</w:t>
      </w:r>
      <w:r w:rsidRPr="00224DB6">
        <w:rPr>
          <w:rFonts w:ascii="Times New Roman" w:hAnsi="Times New Roman" w:cs="Times New Roman"/>
          <w:lang w:val="en-US"/>
        </w:rPr>
        <w:t>aseband</w:t>
      </w:r>
      <w:bookmarkEnd w:id="302"/>
    </w:p>
    <w:p w14:paraId="27D71328" w14:textId="182799D6"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_Ref507586705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303"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6</w:t>
        </w:r>
      </w:ins>
      <w:del w:id="304"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6</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the conceptual representation of the digitization of a signal containing multiple bands. The output of this process is a sampled representation of the multi-band signal referred to as a sample stream.</w:t>
      </w:r>
    </w:p>
    <w:p w14:paraId="0106A932" w14:textId="77777777" w:rsidR="009C4AEF"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51888B5A" wp14:editId="7E56CDF7">
            <wp:extent cx="5957997" cy="1612900"/>
            <wp:effectExtent l="0" t="0" r="5080" b="635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6.emf"/>
                    <pic:cNvPicPr/>
                  </pic:nvPicPr>
                  <pic:blipFill rotWithShape="1">
                    <a:blip r:embed="rId16" cstate="print">
                      <a:extLst>
                        <a:ext uri="{28A0092B-C50C-407E-A947-70E740481C1C}">
                          <a14:useLocalDpi xmlns:a14="http://schemas.microsoft.com/office/drawing/2010/main" val="0"/>
                        </a:ext>
                      </a:extLst>
                    </a:blip>
                    <a:srcRect l="2991" t="59396" r="2061" b="6411"/>
                    <a:stretch/>
                  </pic:blipFill>
                  <pic:spPr bwMode="auto">
                    <a:xfrm>
                      <a:off x="0" y="0"/>
                      <a:ext cx="5965342" cy="1614888"/>
                    </a:xfrm>
                    <a:prstGeom prst="rect">
                      <a:avLst/>
                    </a:prstGeom>
                    <a:ln>
                      <a:noFill/>
                    </a:ln>
                    <a:extLst>
                      <a:ext uri="{53640926-AAD7-44D8-BBD7-CCE9431645EC}">
                        <a14:shadowObscured xmlns:a14="http://schemas.microsoft.com/office/drawing/2010/main"/>
                      </a:ext>
                    </a:extLst>
                  </pic:spPr>
                </pic:pic>
              </a:graphicData>
            </a:graphic>
          </wp:inline>
        </w:drawing>
      </w:r>
    </w:p>
    <w:p w14:paraId="77959776" w14:textId="773F71E7" w:rsidR="009C4AEF" w:rsidRPr="00224DB6" w:rsidRDefault="009C4AEF" w:rsidP="002A3534">
      <w:pPr>
        <w:pStyle w:val="Beschriftung"/>
        <w:jc w:val="both"/>
        <w:rPr>
          <w:rFonts w:ascii="Times New Roman" w:hAnsi="Times New Roman" w:cs="Times New Roman"/>
          <w:lang w:val="en-US"/>
        </w:rPr>
      </w:pPr>
      <w:bookmarkStart w:id="305" w:name="_Ref507586705"/>
      <w:bookmarkStart w:id="306" w:name="_Toc12460056"/>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6</w:t>
      </w:r>
      <w:r w:rsidRPr="00224DB6">
        <w:rPr>
          <w:rFonts w:ascii="Times New Roman" w:hAnsi="Times New Roman" w:cs="Times New Roman"/>
          <w:lang w:val="en-US"/>
        </w:rPr>
        <w:fldChar w:fldCharType="end"/>
      </w:r>
      <w:bookmarkEnd w:id="305"/>
      <w:r w:rsidRPr="00224DB6">
        <w:rPr>
          <w:rFonts w:ascii="Times New Roman" w:hAnsi="Times New Roman" w:cs="Times New Roman"/>
          <w:lang w:val="en-US"/>
        </w:rPr>
        <w:t xml:space="preserve"> - Illustration of </w:t>
      </w:r>
      <w:r w:rsidR="00377312" w:rsidRPr="00224DB6">
        <w:rPr>
          <w:rFonts w:ascii="Times New Roman" w:hAnsi="Times New Roman" w:cs="Times New Roman"/>
          <w:lang w:val="en-US"/>
        </w:rPr>
        <w:t>m</w:t>
      </w:r>
      <w:r w:rsidRPr="00224DB6">
        <w:rPr>
          <w:rFonts w:ascii="Times New Roman" w:hAnsi="Times New Roman" w:cs="Times New Roman"/>
          <w:lang w:val="en-US"/>
        </w:rPr>
        <w:t xml:space="preserve">ultiple </w:t>
      </w:r>
      <w:r w:rsidR="00377312" w:rsidRPr="00224DB6">
        <w:rPr>
          <w:rFonts w:ascii="Times New Roman" w:hAnsi="Times New Roman" w:cs="Times New Roman"/>
          <w:lang w:val="en-US"/>
        </w:rPr>
        <w:t>b</w:t>
      </w:r>
      <w:r w:rsidRPr="00224DB6">
        <w:rPr>
          <w:rFonts w:ascii="Times New Roman" w:hAnsi="Times New Roman" w:cs="Times New Roman"/>
          <w:lang w:val="en-US"/>
        </w:rPr>
        <w:t xml:space="preserve">ands </w:t>
      </w:r>
      <w:r w:rsidR="00377312" w:rsidRPr="00224DB6">
        <w:rPr>
          <w:rFonts w:ascii="Times New Roman" w:hAnsi="Times New Roman" w:cs="Times New Roman"/>
          <w:lang w:val="en-US"/>
        </w:rPr>
        <w:t>p</w:t>
      </w:r>
      <w:r w:rsidRPr="00224DB6">
        <w:rPr>
          <w:rFonts w:ascii="Times New Roman" w:hAnsi="Times New Roman" w:cs="Times New Roman"/>
          <w:lang w:val="en-US"/>
        </w:rPr>
        <w:t xml:space="preserve">resent in a </w:t>
      </w:r>
      <w:r w:rsidR="00377312" w:rsidRPr="00224DB6">
        <w:rPr>
          <w:rFonts w:ascii="Times New Roman" w:hAnsi="Times New Roman" w:cs="Times New Roman"/>
          <w:lang w:val="en-US"/>
        </w:rPr>
        <w:t>s</w:t>
      </w:r>
      <w:r w:rsidRPr="00224DB6">
        <w:rPr>
          <w:rFonts w:ascii="Times New Roman" w:hAnsi="Times New Roman" w:cs="Times New Roman"/>
          <w:lang w:val="en-US"/>
        </w:rPr>
        <w:t>tream</w:t>
      </w:r>
      <w:bookmarkEnd w:id="306"/>
    </w:p>
    <w:p w14:paraId="7FE1800C" w14:textId="00048F4C"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A (sample) stream is defined as a discrete-time discrete-amplitude series that is the sampled representation of a combination of one or more bands. </w:t>
      </w:r>
    </w:p>
    <w:p w14:paraId="08FA4AFE"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A stream has the following properties:</w:t>
      </w:r>
    </w:p>
    <w:p w14:paraId="051BA4DB" w14:textId="77777777" w:rsidR="009C4AEF" w:rsidRPr="00224DB6" w:rsidRDefault="009C4AEF" w:rsidP="009C4AEF">
      <w:pPr>
        <w:pStyle w:val="Listenabsatz"/>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stream contains the sampled representation of one or more bands.</w:t>
      </w:r>
    </w:p>
    <w:p w14:paraId="109009FA" w14:textId="77777777" w:rsidR="009C4AEF" w:rsidRPr="00224DB6" w:rsidRDefault="009C4AEF" w:rsidP="009C4AEF">
      <w:pPr>
        <w:pStyle w:val="Listenabsatz"/>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A stream is sampled at a given sample rate. This sample rate may be different to other streams in the system. The sample rate of a stream is specified as an integer multiple (ratefactor) of the system base sample rate (freqbase). As such, freqbase should represent the highest common integer factor of the sample rates of all streams. </w:t>
      </w:r>
    </w:p>
    <w:p w14:paraId="00DB79F1" w14:textId="77777777" w:rsidR="009C4AEF" w:rsidRPr="00224DB6" w:rsidRDefault="009C4AEF" w:rsidP="009C4AEF">
      <w:pPr>
        <w:pStyle w:val="Listenabsatz"/>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Sample values may be real or complex depending on whether IF sampling or baseband sampling is used, respectively. Some or all the numerical values expressed in the stream may be inverted.</w:t>
      </w:r>
    </w:p>
    <w:p w14:paraId="7EE1B5EA" w14:textId="77777777" w:rsidR="009C4AEF" w:rsidRPr="00224DB6" w:rsidRDefault="009C4AEF" w:rsidP="009C4AEF">
      <w:pPr>
        <w:pStyle w:val="Listenabsatz"/>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Each sample value is represented by one or more bits which may be encoded using various established schemes. The value quantization should reflect the number of bits required to express all quantization levels, being rounded up when the number of quantization levels is not a power of two (i.e. three-level quantization requires two bits).</w:t>
      </w:r>
    </w:p>
    <w:p w14:paraId="340CC806" w14:textId="7D09F7D4" w:rsidR="009C4AEF" w:rsidRPr="00224DB6" w:rsidRDefault="009C4AEF" w:rsidP="009C4AEF">
      <w:pPr>
        <w:pStyle w:val="Listenabsatz"/>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value packedbits represents the total number of bits occupied by the collection of samples contained in a chunk (the chunk is a segment of data packed in one of the unsigned integer standards, a more </w:t>
      </w:r>
      <w:r w:rsidR="0011687B" w:rsidRPr="00224DB6">
        <w:rPr>
          <w:rFonts w:ascii="Times New Roman" w:hAnsi="Times New Roman" w:cs="Times New Roman"/>
          <w:lang w:val="en-US"/>
        </w:rPr>
        <w:t>detailed</w:t>
      </w:r>
      <w:r w:rsidRPr="00224DB6">
        <w:rPr>
          <w:rFonts w:ascii="Times New Roman" w:hAnsi="Times New Roman" w:cs="Times New Roman"/>
          <w:lang w:val="en-US"/>
        </w:rPr>
        <w:t xml:space="preserve"> description of </w:t>
      </w:r>
      <w:r w:rsidR="0011687B" w:rsidRPr="00224DB6">
        <w:rPr>
          <w:rFonts w:ascii="Times New Roman" w:hAnsi="Times New Roman" w:cs="Times New Roman"/>
          <w:lang w:val="en-US"/>
        </w:rPr>
        <w:t>a</w:t>
      </w:r>
      <w:r w:rsidRPr="00224DB6">
        <w:rPr>
          <w:rFonts w:ascii="Times New Roman" w:hAnsi="Times New Roman" w:cs="Times New Roman"/>
          <w:lang w:val="en-US"/>
        </w:rPr>
        <w:t xml:space="preserve"> chunk is given in section</w:t>
      </w:r>
      <w:r w:rsidR="004D4A58" w:rsidRPr="00224DB6">
        <w:rPr>
          <w:rFonts w:ascii="Times New Roman" w:hAnsi="Times New Roman" w:cs="Times New Roman"/>
          <w:color w:val="FF0000"/>
          <w:lang w:val="en-US"/>
        </w:rPr>
        <w:t xml:space="preserve"> </w:t>
      </w:r>
      <w:r w:rsidR="004D4A58" w:rsidRPr="00224DB6">
        <w:rPr>
          <w:rFonts w:ascii="Times New Roman" w:hAnsi="Times New Roman" w:cs="Times New Roman"/>
          <w:lang w:val="en-US"/>
        </w:rPr>
        <w:fldChar w:fldCharType="begin"/>
      </w:r>
      <w:r w:rsidR="004D4A58" w:rsidRPr="00224DB6">
        <w:rPr>
          <w:rFonts w:ascii="Times New Roman" w:hAnsi="Times New Roman" w:cs="Times New Roman"/>
          <w:lang w:val="en-US"/>
        </w:rPr>
        <w:instrText xml:space="preserve"> REF _Ref514317844 \r \h </w:instrText>
      </w:r>
      <w:r w:rsidR="004D4A58" w:rsidRPr="00224DB6">
        <w:rPr>
          <w:rFonts w:ascii="Times New Roman" w:hAnsi="Times New Roman" w:cs="Times New Roman"/>
          <w:lang w:val="en-US"/>
        </w:rPr>
      </w:r>
      <w:r w:rsidR="004D4A58" w:rsidRPr="00224DB6">
        <w:rPr>
          <w:rFonts w:ascii="Times New Roman" w:hAnsi="Times New Roman" w:cs="Times New Roman"/>
          <w:lang w:val="en-US"/>
        </w:rPr>
        <w:fldChar w:fldCharType="separate"/>
      </w:r>
      <w:r w:rsidR="00FC1AC4">
        <w:rPr>
          <w:rFonts w:ascii="Times New Roman" w:hAnsi="Times New Roman" w:cs="Times New Roman"/>
          <w:lang w:val="en-US"/>
        </w:rPr>
        <w:t>6.2.8</w:t>
      </w:r>
      <w:r w:rsidR="004D4A58" w:rsidRPr="00224DB6">
        <w:rPr>
          <w:rFonts w:ascii="Times New Roman" w:hAnsi="Times New Roman" w:cs="Times New Roman"/>
          <w:lang w:val="en-US"/>
        </w:rPr>
        <w:fldChar w:fldCharType="end"/>
      </w:r>
      <w:r w:rsidRPr="00224DB6">
        <w:rPr>
          <w:rFonts w:ascii="Times New Roman" w:hAnsi="Times New Roman" w:cs="Times New Roman"/>
          <w:lang w:val="en-US"/>
        </w:rPr>
        <w:t>) in the stream where:</w:t>
      </w:r>
    </w:p>
    <w:p w14:paraId="6962507D" w14:textId="77777777" w:rsidR="009C4AEF" w:rsidRPr="00224DB6" w:rsidRDefault="009C4AEF" w:rsidP="002A3534">
      <w:pPr>
        <w:pStyle w:val="Listenabsatz"/>
        <w:jc w:val="both"/>
        <w:rPr>
          <w:rFonts w:ascii="Times New Roman" w:hAnsi="Times New Roman" w:cs="Times New Roman"/>
          <w:lang w:val="en-US"/>
        </w:rPr>
      </w:pPr>
      <w:r w:rsidRPr="00224DB6">
        <w:rPr>
          <w:rFonts w:ascii="Times New Roman" w:hAnsi="Times New Roman" w:cs="Times New Roman"/>
          <w:lang w:val="en-US"/>
        </w:rPr>
        <w:t xml:space="preserve"> </w:t>
      </w:r>
      <w:r w:rsidRPr="00224DB6">
        <w:rPr>
          <w:rFonts w:ascii="Times New Roman" w:hAnsi="Times New Roman" w:cs="Times New Roman"/>
          <w:lang w:val="en-US"/>
        </w:rPr>
        <w:tab/>
        <w:t xml:space="preserve">packedbits ≥ ratefactor × quantization, </w:t>
      </w:r>
    </w:p>
    <w:p w14:paraId="7BB6C218" w14:textId="77777777" w:rsidR="009C4AEF" w:rsidRPr="00224DB6" w:rsidRDefault="009C4AEF" w:rsidP="009C4AEF">
      <w:pPr>
        <w:pStyle w:val="Listenabsatz"/>
        <w:jc w:val="both"/>
        <w:rPr>
          <w:rFonts w:ascii="Times New Roman" w:hAnsi="Times New Roman" w:cs="Times New Roman"/>
          <w:lang w:val="en-US"/>
        </w:rPr>
      </w:pPr>
      <w:r w:rsidRPr="00224DB6">
        <w:rPr>
          <w:rFonts w:ascii="Times New Roman" w:hAnsi="Times New Roman" w:cs="Times New Roman"/>
          <w:lang w:val="en-US"/>
        </w:rPr>
        <w:t xml:space="preserve">for real data, and: </w:t>
      </w:r>
    </w:p>
    <w:p w14:paraId="2D410822" w14:textId="77777777" w:rsidR="009C4AEF" w:rsidRPr="00224DB6" w:rsidRDefault="009C4AEF" w:rsidP="002A3534">
      <w:pPr>
        <w:pStyle w:val="Listenabsatz"/>
        <w:ind w:firstLine="720"/>
        <w:jc w:val="both"/>
        <w:rPr>
          <w:rFonts w:ascii="Times New Roman" w:hAnsi="Times New Roman" w:cs="Times New Roman"/>
          <w:lang w:val="en-US"/>
        </w:rPr>
      </w:pPr>
      <w:r w:rsidRPr="00224DB6">
        <w:rPr>
          <w:rFonts w:ascii="Times New Roman" w:hAnsi="Times New Roman" w:cs="Times New Roman"/>
          <w:lang w:val="en-US"/>
        </w:rPr>
        <w:t xml:space="preserve">packedbits ≥ 2 × ratefactor × quantization, </w:t>
      </w:r>
    </w:p>
    <w:p w14:paraId="32E1CC1B" w14:textId="77777777" w:rsidR="009C4AEF" w:rsidRPr="00224DB6" w:rsidRDefault="009C4AEF" w:rsidP="009C4AEF">
      <w:pPr>
        <w:pStyle w:val="Listenabsatz"/>
        <w:jc w:val="both"/>
        <w:rPr>
          <w:rFonts w:ascii="Times New Roman" w:hAnsi="Times New Roman" w:cs="Times New Roman"/>
          <w:lang w:val="en-US"/>
        </w:rPr>
      </w:pPr>
      <w:r w:rsidRPr="00224DB6">
        <w:rPr>
          <w:rFonts w:ascii="Times New Roman" w:hAnsi="Times New Roman" w:cs="Times New Roman"/>
          <w:lang w:val="en-US"/>
        </w:rPr>
        <w:t>for complex data.</w:t>
      </w:r>
    </w:p>
    <w:p w14:paraId="1B5FF3CA" w14:textId="77777777" w:rsidR="009C4AEF" w:rsidRPr="00224DB6" w:rsidRDefault="009C4AEF" w:rsidP="006C469D">
      <w:pPr>
        <w:pStyle w:val="Listenabsatz"/>
        <w:numPr>
          <w:ilvl w:val="0"/>
          <w:numId w:val="6"/>
        </w:numPr>
        <w:spacing w:after="240" w:line="240" w:lineRule="auto"/>
        <w:jc w:val="both"/>
        <w:rPr>
          <w:rFonts w:ascii="Times New Roman" w:hAnsi="Times New Roman" w:cs="Times New Roman"/>
          <w:lang w:val="en-US"/>
        </w:rPr>
      </w:pPr>
      <w:r w:rsidRPr="00224DB6">
        <w:rPr>
          <w:rFonts w:ascii="Times New Roman" w:hAnsi="Times New Roman" w:cs="Times New Roman"/>
          <w:lang w:val="en-US"/>
        </w:rPr>
        <w:t>When</w:t>
      </w:r>
      <w:r w:rsidR="0011687B" w:rsidRPr="00224DB6">
        <w:rPr>
          <w:rFonts w:ascii="Times New Roman" w:hAnsi="Times New Roman" w:cs="Times New Roman"/>
          <w:lang w:val="en-US"/>
        </w:rPr>
        <w:t xml:space="preserve"> the above</w:t>
      </w:r>
      <w:r w:rsidRPr="00224DB6">
        <w:rPr>
          <w:rFonts w:ascii="Times New Roman" w:hAnsi="Times New Roman" w:cs="Times New Roman"/>
          <w:lang w:val="en-US"/>
        </w:rPr>
        <w:t xml:space="preserve"> inequality holds, the alignment of the quantized samples with respect to the packed samples must be known in order to interpret the sample values correctly. </w:t>
      </w:r>
    </w:p>
    <w:p w14:paraId="4B1846E7"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The above are specified in terms of stream attributes.</w:t>
      </w:r>
    </w:p>
    <w:p w14:paraId="7D64E06F" w14:textId="421392C0" w:rsidR="0076216F" w:rsidRPr="00224DB6" w:rsidRDefault="0076216F" w:rsidP="002A3534">
      <w:pPr>
        <w:pStyle w:val="Beschriftung"/>
        <w:keepNext/>
        <w:spacing w:after="0"/>
        <w:jc w:val="both"/>
        <w:rPr>
          <w:rFonts w:ascii="Times New Roman" w:hAnsi="Times New Roman" w:cs="Times New Roman"/>
          <w:lang w:val="en-US"/>
        </w:rPr>
      </w:pPr>
      <w:bookmarkStart w:id="307" w:name="_Toc511747911"/>
      <w:bookmarkStart w:id="308" w:name="_Ref523417759"/>
      <w:bookmarkStart w:id="309" w:name="_Toc12460068"/>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7</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stream attributes</w:t>
      </w:r>
      <w:bookmarkEnd w:id="307"/>
      <w:bookmarkEnd w:id="308"/>
      <w:bookmarkEnd w:id="309"/>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76216F" w:rsidRPr="00224DB6" w14:paraId="302B31B0"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202FE55" w14:textId="77777777" w:rsidR="0076216F" w:rsidRPr="00224DB6" w:rsidRDefault="0076216F" w:rsidP="00E717E8">
            <w:r w:rsidRPr="00224DB6">
              <w:t>Attribute</w:t>
            </w:r>
          </w:p>
        </w:tc>
        <w:tc>
          <w:tcPr>
            <w:tcW w:w="2268" w:type="dxa"/>
          </w:tcPr>
          <w:p w14:paraId="67E3CE08"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963E9DD"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90F9EC5"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674AE373"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3F04A498"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76216F" w:rsidRPr="00224DB6" w14:paraId="5F99C318"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41DF7F2" w14:textId="77777777" w:rsidR="0076216F" w:rsidRPr="00224DB6" w:rsidRDefault="0076216F" w:rsidP="00E717E8">
            <w:r w:rsidRPr="00224DB6">
              <w:t>band</w:t>
            </w:r>
            <w:r w:rsidRPr="00224DB6">
              <w:rPr>
                <w:vertAlign w:val="superscript"/>
              </w:rPr>
              <w:t>1</w:t>
            </w:r>
          </w:p>
        </w:tc>
        <w:tc>
          <w:tcPr>
            <w:tcW w:w="2268" w:type="dxa"/>
          </w:tcPr>
          <w:p w14:paraId="0CBDAB93"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One or more bands present in this stream</w:t>
            </w:r>
          </w:p>
        </w:tc>
        <w:tc>
          <w:tcPr>
            <w:tcW w:w="1134" w:type="dxa"/>
          </w:tcPr>
          <w:p w14:paraId="636BE3C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band</w:t>
            </w:r>
          </w:p>
        </w:tc>
        <w:tc>
          <w:tcPr>
            <w:tcW w:w="1701" w:type="dxa"/>
          </w:tcPr>
          <w:p w14:paraId="3D0DCD5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58B551A"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D4C9FC2"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169662A5"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8DE65F5" w14:textId="77777777" w:rsidR="0076216F" w:rsidRPr="00224DB6" w:rsidRDefault="0076216F" w:rsidP="00E717E8">
            <w:r w:rsidRPr="00224DB6">
              <w:t>ratefactor</w:t>
            </w:r>
          </w:p>
        </w:tc>
        <w:tc>
          <w:tcPr>
            <w:tcW w:w="2268" w:type="dxa"/>
          </w:tcPr>
          <w:p w14:paraId="76FA339B"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Sample rate factor</w:t>
            </w:r>
          </w:p>
        </w:tc>
        <w:tc>
          <w:tcPr>
            <w:tcW w:w="1134" w:type="dxa"/>
          </w:tcPr>
          <w:p w14:paraId="779AA5B6"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uint16_t</w:t>
            </w:r>
          </w:p>
        </w:tc>
        <w:tc>
          <w:tcPr>
            <w:tcW w:w="1701" w:type="dxa"/>
          </w:tcPr>
          <w:p w14:paraId="02D4203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EE5BE5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EC4FFCE"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6AC4C75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253217F" w14:textId="77777777" w:rsidR="0076216F" w:rsidRPr="00224DB6" w:rsidRDefault="0076216F" w:rsidP="00E717E8">
            <w:r w:rsidRPr="00224DB6">
              <w:t>quantization</w:t>
            </w:r>
          </w:p>
        </w:tc>
        <w:tc>
          <w:tcPr>
            <w:tcW w:w="2268" w:type="dxa"/>
          </w:tcPr>
          <w:p w14:paraId="6A38B889" w14:textId="77777777" w:rsidR="0076216F" w:rsidRPr="00224DB6" w:rsidRDefault="003151DF" w:rsidP="00E717E8">
            <w:pPr>
              <w:cnfStyle w:val="000000100000" w:firstRow="0" w:lastRow="0" w:firstColumn="0" w:lastColumn="0" w:oddVBand="0" w:evenVBand="0" w:oddHBand="1" w:evenHBand="0" w:firstRowFirstColumn="0" w:firstRowLastColumn="0" w:lastRowFirstColumn="0" w:lastRowLastColumn="0"/>
            </w:pPr>
            <w:r w:rsidRPr="00224DB6">
              <w:t>Sample quantization (bit</w:t>
            </w:r>
            <w:r w:rsidR="0076216F" w:rsidRPr="00224DB6">
              <w:t>)</w:t>
            </w:r>
          </w:p>
        </w:tc>
        <w:tc>
          <w:tcPr>
            <w:tcW w:w="1134" w:type="dxa"/>
          </w:tcPr>
          <w:p w14:paraId="1D0C50D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uint8_t</w:t>
            </w:r>
          </w:p>
        </w:tc>
        <w:tc>
          <w:tcPr>
            <w:tcW w:w="1701" w:type="dxa"/>
          </w:tcPr>
          <w:p w14:paraId="7C85FF40"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3B9E2E7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E695A9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62751C0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A1F4951" w14:textId="77777777" w:rsidR="0076216F" w:rsidRPr="00224DB6" w:rsidRDefault="0076216F" w:rsidP="00E717E8">
            <w:r w:rsidRPr="00224DB6">
              <w:t>packedbits</w:t>
            </w:r>
          </w:p>
        </w:tc>
        <w:tc>
          <w:tcPr>
            <w:tcW w:w="2268" w:type="dxa"/>
          </w:tcPr>
          <w:p w14:paraId="3D4C68A4" w14:textId="77777777" w:rsidR="0076216F" w:rsidRPr="00224DB6" w:rsidRDefault="003151DF" w:rsidP="00E717E8">
            <w:pPr>
              <w:cnfStyle w:val="000000000000" w:firstRow="0" w:lastRow="0" w:firstColumn="0" w:lastColumn="0" w:oddVBand="0" w:evenVBand="0" w:oddHBand="0" w:evenHBand="0" w:firstRowFirstColumn="0" w:firstRowLastColumn="0" w:lastRowFirstColumn="0" w:lastRowLastColumn="0"/>
            </w:pPr>
            <w:r w:rsidRPr="00224DB6">
              <w:t>Packed representation (bit</w:t>
            </w:r>
            <w:r w:rsidR="0076216F" w:rsidRPr="00224DB6">
              <w:t>)</w:t>
            </w:r>
          </w:p>
        </w:tc>
        <w:tc>
          <w:tcPr>
            <w:tcW w:w="1134" w:type="dxa"/>
          </w:tcPr>
          <w:p w14:paraId="3757289B"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uint8_t</w:t>
            </w:r>
          </w:p>
        </w:tc>
        <w:tc>
          <w:tcPr>
            <w:tcW w:w="1701" w:type="dxa"/>
          </w:tcPr>
          <w:p w14:paraId="25BD91A9"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489C194"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3D44C04"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0E2B689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1C12BEF" w14:textId="77777777" w:rsidR="0076216F" w:rsidRPr="00224DB6" w:rsidRDefault="0076216F" w:rsidP="00E717E8">
            <w:r w:rsidRPr="00224DB6">
              <w:t>alignment</w:t>
            </w:r>
          </w:p>
        </w:tc>
        <w:tc>
          <w:tcPr>
            <w:tcW w:w="2268" w:type="dxa"/>
          </w:tcPr>
          <w:p w14:paraId="2ABF3F2D"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Sample alignment</w:t>
            </w:r>
          </w:p>
        </w:tc>
        <w:tc>
          <w:tcPr>
            <w:tcW w:w="1134" w:type="dxa"/>
          </w:tcPr>
          <w:p w14:paraId="05E7628A" w14:textId="77777777" w:rsidR="0076216F"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8BBFCA9"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“Left”, “Right”, “Undefined”</w:t>
            </w:r>
          </w:p>
        </w:tc>
        <w:tc>
          <w:tcPr>
            <w:tcW w:w="1134" w:type="dxa"/>
          </w:tcPr>
          <w:p w14:paraId="7ED89F88" w14:textId="77777777" w:rsidR="0076216F" w:rsidRPr="00224DB6" w:rsidRDefault="00BF657C"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76D10D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4A111CD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2572418" w14:textId="77777777" w:rsidR="0076216F" w:rsidRPr="00224DB6" w:rsidRDefault="0076216F" w:rsidP="00E717E8">
            <w:r w:rsidRPr="00224DB6">
              <w:t>shift</w:t>
            </w:r>
          </w:p>
        </w:tc>
        <w:tc>
          <w:tcPr>
            <w:tcW w:w="2268" w:type="dxa"/>
          </w:tcPr>
          <w:p w14:paraId="54108702"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19182CD9" w14:textId="77777777" w:rsidR="0076216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4F7D417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“Left”, “Right”, “Undefined”</w:t>
            </w:r>
          </w:p>
        </w:tc>
        <w:tc>
          <w:tcPr>
            <w:tcW w:w="1134" w:type="dxa"/>
          </w:tcPr>
          <w:p w14:paraId="1346759D" w14:textId="77777777" w:rsidR="0076216F" w:rsidRPr="00224DB6" w:rsidRDefault="00BF657C"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11ABEA9"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4ADCCD31"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D8BDD24" w14:textId="77777777" w:rsidR="0076216F" w:rsidRPr="00224DB6" w:rsidRDefault="0076216F" w:rsidP="00E717E8">
            <w:r w:rsidRPr="00224DB6">
              <w:t>format</w:t>
            </w:r>
          </w:p>
        </w:tc>
        <w:tc>
          <w:tcPr>
            <w:tcW w:w="2268" w:type="dxa"/>
          </w:tcPr>
          <w:p w14:paraId="49AF65AD"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Sample representation</w:t>
            </w:r>
          </w:p>
        </w:tc>
        <w:tc>
          <w:tcPr>
            <w:tcW w:w="1134" w:type="dxa"/>
          </w:tcPr>
          <w:p w14:paraId="68DC6F25" w14:textId="77777777" w:rsidR="0076216F"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6BA0BB5A" w14:textId="77777777" w:rsidR="0076216F" w:rsidRPr="00224DB6" w:rsidRDefault="0076216F" w:rsidP="00D558E6">
            <w:pPr>
              <w:cnfStyle w:val="000000100000" w:firstRow="0" w:lastRow="0" w:firstColumn="0" w:lastColumn="0" w:oddVBand="0" w:evenVBand="0" w:oddHBand="1" w:evenHBand="0" w:firstRowFirstColumn="0" w:firstRowLastColumn="0" w:lastRowFirstColumn="0" w:lastRowLastColumn="0"/>
            </w:pPr>
            <w:r w:rsidRPr="00224DB6">
              <w:t>“IF”, “IFn”, “IQ”, “IQn”, “InQ”, “InQn”, “QI”, “QIn</w:t>
            </w:r>
            <w:r w:rsidR="00D558E6" w:rsidRPr="00224DB6">
              <w:t>”, “QnI”, “QnIn” (where ‘</w:t>
            </w:r>
            <w:r w:rsidRPr="00224DB6">
              <w:t>n</w:t>
            </w:r>
            <w:r w:rsidR="00D558E6" w:rsidRPr="00224DB6">
              <w:t>’</w:t>
            </w:r>
            <w:r w:rsidRPr="00224DB6">
              <w:t xml:space="preserve"> </w:t>
            </w:r>
            <w:r w:rsidR="00D558E6" w:rsidRPr="00224DB6">
              <w:t>means</w:t>
            </w:r>
            <w:r w:rsidRPr="00224DB6">
              <w:t xml:space="preserve"> inversion)</w:t>
            </w:r>
          </w:p>
        </w:tc>
        <w:tc>
          <w:tcPr>
            <w:tcW w:w="1134" w:type="dxa"/>
          </w:tcPr>
          <w:p w14:paraId="10404E8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E115B00"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52D15F6B"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3B8A180" w14:textId="77777777" w:rsidR="0076216F" w:rsidRPr="00224DB6" w:rsidRDefault="0076216F" w:rsidP="00E717E8">
            <w:r w:rsidRPr="00224DB6">
              <w:t>encoding</w:t>
            </w:r>
          </w:p>
        </w:tc>
        <w:tc>
          <w:tcPr>
            <w:tcW w:w="2268" w:type="dxa"/>
          </w:tcPr>
          <w:p w14:paraId="2D187707"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Numeric encoding scheme</w:t>
            </w:r>
          </w:p>
        </w:tc>
        <w:tc>
          <w:tcPr>
            <w:tcW w:w="1134" w:type="dxa"/>
          </w:tcPr>
          <w:p w14:paraId="1E9B24FB" w14:textId="77777777" w:rsidR="0076216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1C53DE6A" w14:textId="77777777" w:rsidR="00FC1AC4" w:rsidRPr="00224DB6" w:rsidRDefault="0076216F" w:rsidP="00FC1AC4">
            <w:pPr>
              <w:cnfStyle w:val="000000000000" w:firstRow="0" w:lastRow="0" w:firstColumn="0" w:lastColumn="0" w:oddVBand="0" w:evenVBand="0" w:oddHBand="0" w:evenHBand="0" w:firstRowFirstColumn="0" w:firstRowLastColumn="0" w:lastRowFirstColumn="0" w:lastRowLastColumn="0"/>
              <w:rPr>
                <w:ins w:id="310" w:author="Thomas Pany" w:date="2020-02-12T08:11:00Z"/>
              </w:rPr>
              <w:pPrChange w:id="311" w:author="Thomas Pany" w:date="2020-02-12T08:11:00Z">
                <w:pPr>
                  <w:jc w:val="both"/>
                  <w:cnfStyle w:val="000000000000" w:firstRow="0" w:lastRow="0" w:firstColumn="0" w:lastColumn="0" w:oddVBand="0" w:evenVBand="0" w:oddHBand="0" w:evenHBand="0" w:firstRowFirstColumn="0" w:firstRowLastColumn="0" w:lastRowFirstColumn="0" w:lastRowLastColumn="0"/>
                </w:pPr>
              </w:pPrChange>
            </w:pPr>
            <w:r w:rsidRPr="00224DB6">
              <w:rPr>
                <w:color w:val="FF0000"/>
              </w:rPr>
              <w:fldChar w:fldCharType="begin"/>
            </w:r>
            <w:r w:rsidRPr="00D54C31">
              <w:instrText xml:space="preserve"> REF _Ref511743266 \h </w:instrText>
            </w:r>
            <w:r w:rsidR="00C42604">
              <w:rPr>
                <w:color w:val="FF0000"/>
              </w:rPr>
              <w:instrText xml:space="preserve"> \* MERGEFORMAT </w:instrText>
            </w:r>
            <w:r w:rsidRPr="00224DB6">
              <w:rPr>
                <w:color w:val="FF0000"/>
              </w:rPr>
            </w:r>
            <w:r w:rsidRPr="00224DB6">
              <w:rPr>
                <w:color w:val="FF0000"/>
              </w:rPr>
              <w:fldChar w:fldCharType="separate"/>
            </w:r>
            <w:ins w:id="312" w:author="Thomas Pany" w:date="2020-02-12T08:11:00Z">
              <w:r w:rsidR="00FC1AC4" w:rsidRPr="00224DB6">
                <w:t xml:space="preserve">Table </w:t>
              </w:r>
              <w:r w:rsidR="00FC1AC4">
                <w:t>8</w:t>
              </w:r>
              <w:r w:rsidR="00FC1AC4" w:rsidRPr="00224DB6">
                <w:t xml:space="preserve"> enumerates the different stream encoding formats supported in this standard.</w:t>
              </w:r>
            </w:ins>
          </w:p>
          <w:p w14:paraId="51D3FFA4" w14:textId="02A84CFA" w:rsidR="0079790C" w:rsidRPr="00224DB6" w:rsidDel="009C4CAF" w:rsidRDefault="00FC1AC4" w:rsidP="004011F6">
            <w:pPr>
              <w:cnfStyle w:val="000000000000" w:firstRow="0" w:lastRow="0" w:firstColumn="0" w:lastColumn="0" w:oddVBand="0" w:evenVBand="0" w:oddHBand="0" w:evenHBand="0" w:firstRowFirstColumn="0" w:firstRowLastColumn="0" w:lastRowFirstColumn="0" w:lastRowLastColumn="0"/>
              <w:rPr>
                <w:del w:id="313" w:author="Thomas Pany" w:date="2020-02-11T10:36:00Z"/>
              </w:rPr>
            </w:pPr>
            <w:ins w:id="314" w:author="Thomas Pany" w:date="2020-02-12T08:11:00Z">
              <w:r w:rsidRPr="00224DB6">
                <w:t xml:space="preserve">Table </w:t>
              </w:r>
              <w:r>
                <w:rPr>
                  <w:noProof/>
                </w:rPr>
                <w:t>8</w:t>
              </w:r>
            </w:ins>
            <w:del w:id="315" w:author="Thomas Pany" w:date="2020-02-11T10:36:00Z">
              <w:r w:rsidR="0079790C" w:rsidRPr="00224DB6" w:rsidDel="009C4CAF">
                <w:delText xml:space="preserve">Table </w:delText>
              </w:r>
              <w:r w:rsidR="0079790C" w:rsidDel="009C4CAF">
                <w:delText>8</w:delText>
              </w:r>
              <w:r w:rsidR="0079790C" w:rsidRPr="00224DB6" w:rsidDel="009C4CAF">
                <w:delText xml:space="preserve"> enumerates the different stream encoding formats supported in this standard.</w:delText>
              </w:r>
            </w:del>
          </w:p>
          <w:p w14:paraId="40E67811" w14:textId="771E116D" w:rsidR="0076216F" w:rsidRPr="00224DB6" w:rsidRDefault="0079790C" w:rsidP="00C42604">
            <w:pPr>
              <w:cnfStyle w:val="000000000000" w:firstRow="0" w:lastRow="0" w:firstColumn="0" w:lastColumn="0" w:oddVBand="0" w:evenVBand="0" w:oddHBand="0" w:evenHBand="0" w:firstRowFirstColumn="0" w:firstRowLastColumn="0" w:lastRowFirstColumn="0" w:lastRowLastColumn="0"/>
            </w:pPr>
            <w:del w:id="316" w:author="Thomas Pany" w:date="2020-02-11T10:36:00Z">
              <w:r w:rsidRPr="00224DB6" w:rsidDel="009C4CAF">
                <w:delText xml:space="preserve">Table </w:delText>
              </w:r>
              <w:r w:rsidDel="009C4CAF">
                <w:rPr>
                  <w:noProof/>
                </w:rPr>
                <w:delText>8</w:delText>
              </w:r>
            </w:del>
            <w:r w:rsidR="0076216F" w:rsidRPr="00224DB6">
              <w:rPr>
                <w:color w:val="FF0000"/>
              </w:rPr>
              <w:fldChar w:fldCharType="end"/>
            </w:r>
            <w:r w:rsidR="00C42604">
              <w:rPr>
                <w:color w:val="FF0000"/>
              </w:rPr>
              <w:t xml:space="preserve"> </w:t>
            </w:r>
            <w:r w:rsidR="00C42604" w:rsidRPr="00224DB6">
              <w:t>enumerates the different stream encoding formats supported in this standard.</w:t>
            </w:r>
          </w:p>
        </w:tc>
        <w:tc>
          <w:tcPr>
            <w:tcW w:w="1134" w:type="dxa"/>
          </w:tcPr>
          <w:p w14:paraId="6498F792"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5B5E7C3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bl>
    <w:p w14:paraId="4546603E" w14:textId="77777777" w:rsidR="009F0262" w:rsidRPr="00224DB6" w:rsidRDefault="009C4AEF" w:rsidP="002A3534">
      <w:pPr>
        <w:jc w:val="both"/>
        <w:rPr>
          <w:rFonts w:ascii="Times New Roman" w:hAnsi="Times New Roman" w:cs="Times New Roman"/>
          <w:lang w:val="en-US"/>
        </w:rPr>
      </w:pPr>
      <w:r w:rsidRPr="00224DB6">
        <w:rPr>
          <w:rFonts w:ascii="Times New Roman" w:hAnsi="Times New Roman" w:cs="Times New Roman"/>
          <w:vertAlign w:val="superscript"/>
          <w:lang w:val="en-US"/>
        </w:rPr>
        <w:t>1</w:t>
      </w:r>
      <w:r w:rsidRPr="00224DB6">
        <w:rPr>
          <w:rFonts w:ascii="Times New Roman" w:hAnsi="Times New Roman" w:cs="Times New Roman"/>
          <w:lang w:val="en-US"/>
        </w:rPr>
        <w:t xml:space="preserve"> Multiple instances of these parameters may exist. The parser shall enumerate accordingly.</w:t>
      </w:r>
    </w:p>
    <w:bookmarkStart w:id="317" w:name="_Ref511743266"/>
    <w:bookmarkStart w:id="318" w:name="_Toc511747912"/>
    <w:p w14:paraId="31E794C1" w14:textId="705E0B3C" w:rsidR="00BC02A7" w:rsidRPr="00224DB6" w:rsidRDefault="00BC02A7" w:rsidP="00BC02A7">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_Ref519165023 \h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319" w:author="Thomas Pany" w:date="2020-02-12T08:11:00Z">
        <w:r w:rsidR="00FC1AC4" w:rsidRPr="00224DB6">
          <w:rPr>
            <w:rFonts w:ascii="Times New Roman" w:hAnsi="Times New Roman" w:cs="Times New Roman"/>
            <w:lang w:val="en-US"/>
          </w:rPr>
          <w:t xml:space="preserve">Table </w:t>
        </w:r>
        <w:r w:rsidR="00FC1AC4">
          <w:rPr>
            <w:rFonts w:ascii="Times New Roman" w:hAnsi="Times New Roman" w:cs="Times New Roman"/>
            <w:lang w:val="en-US"/>
          </w:rPr>
          <w:t>8</w:t>
        </w:r>
      </w:ins>
      <w:del w:id="320" w:author="Thomas Pany" w:date="2020-02-11T10:36:00Z">
        <w:r w:rsidR="0079790C" w:rsidRPr="00224DB6" w:rsidDel="009C4CAF">
          <w:rPr>
            <w:rFonts w:ascii="Times New Roman" w:hAnsi="Times New Roman" w:cs="Times New Roman"/>
            <w:lang w:val="en-US"/>
          </w:rPr>
          <w:delText xml:space="preserve">Table </w:delText>
        </w:r>
        <w:r w:rsidR="0079790C" w:rsidDel="009C4CAF">
          <w:rPr>
            <w:rFonts w:ascii="Times New Roman" w:hAnsi="Times New Roman" w:cs="Times New Roman"/>
            <w:lang w:val="en-US"/>
          </w:rPr>
          <w:delText>8</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7F2059" w:rsidRPr="00224DB6">
        <w:rPr>
          <w:rFonts w:ascii="Times New Roman" w:hAnsi="Times New Roman" w:cs="Times New Roman"/>
          <w:lang w:val="en-US"/>
        </w:rPr>
        <w:t>enumerates</w:t>
      </w:r>
      <w:r w:rsidRPr="00224DB6">
        <w:rPr>
          <w:rFonts w:ascii="Times New Roman" w:hAnsi="Times New Roman" w:cs="Times New Roman"/>
          <w:lang w:val="en-US"/>
        </w:rPr>
        <w:t xml:space="preserve"> the different stream encoding formats supported in this standard.</w:t>
      </w:r>
    </w:p>
    <w:p w14:paraId="1C42895B" w14:textId="1F999F8C" w:rsidR="009C4AEF" w:rsidRPr="00224DB6" w:rsidRDefault="009C4AEF" w:rsidP="002A3534">
      <w:pPr>
        <w:pStyle w:val="Beschriftung"/>
        <w:keepNext/>
        <w:spacing w:after="0"/>
        <w:jc w:val="both"/>
        <w:rPr>
          <w:rFonts w:ascii="Times New Roman" w:hAnsi="Times New Roman" w:cs="Times New Roman"/>
          <w:lang w:val="en-US"/>
        </w:rPr>
      </w:pPr>
      <w:bookmarkStart w:id="321" w:name="_Ref519165023"/>
      <w:bookmarkStart w:id="322" w:name="_Ref523406691"/>
      <w:bookmarkStart w:id="323" w:name="_Toc12460069"/>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8</w:t>
      </w:r>
      <w:r w:rsidRPr="00224DB6">
        <w:rPr>
          <w:rFonts w:ascii="Times New Roman" w:hAnsi="Times New Roman" w:cs="Times New Roman"/>
          <w:lang w:val="en-US"/>
        </w:rPr>
        <w:fldChar w:fldCharType="end"/>
      </w:r>
      <w:bookmarkEnd w:id="317"/>
      <w:bookmarkEnd w:id="321"/>
      <w:r w:rsidRPr="00224DB6">
        <w:rPr>
          <w:rFonts w:ascii="Times New Roman" w:hAnsi="Times New Roman" w:cs="Times New Roman"/>
          <w:lang w:val="en-US"/>
        </w:rPr>
        <w:t xml:space="preserve"> - Enumeration of stream encoding attribute</w:t>
      </w:r>
      <w:bookmarkEnd w:id="318"/>
      <w:bookmarkEnd w:id="322"/>
      <w:bookmarkEnd w:id="323"/>
    </w:p>
    <w:tbl>
      <w:tblPr>
        <w:tblStyle w:val="Listentabelle3Akzent1"/>
        <w:tblW w:w="0" w:type="auto"/>
        <w:jc w:val="center"/>
        <w:tblLook w:val="04A0" w:firstRow="1" w:lastRow="0" w:firstColumn="1" w:lastColumn="0" w:noHBand="0" w:noVBand="1"/>
      </w:tblPr>
      <w:tblGrid>
        <w:gridCol w:w="2092"/>
        <w:gridCol w:w="2552"/>
      </w:tblGrid>
      <w:tr w:rsidR="009C4AEF" w:rsidRPr="00224DB6" w14:paraId="68FA0BBE" w14:textId="77777777" w:rsidTr="00C372B2">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100" w:firstRow="0" w:lastRow="0" w:firstColumn="1" w:lastColumn="0" w:oddVBand="0" w:evenVBand="0" w:oddHBand="0" w:evenHBand="0" w:firstRowFirstColumn="1" w:firstRowLastColumn="0" w:lastRowFirstColumn="0" w:lastRowLastColumn="0"/>
            <w:tcW w:w="2092" w:type="dxa"/>
          </w:tcPr>
          <w:p w14:paraId="3F9C285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XML String</w:t>
            </w:r>
          </w:p>
        </w:tc>
        <w:tc>
          <w:tcPr>
            <w:tcW w:w="0" w:type="auto"/>
          </w:tcPr>
          <w:p w14:paraId="64C4B253" w14:textId="77777777" w:rsidR="009C4AEF" w:rsidRPr="00224DB6" w:rsidRDefault="009C4AEF" w:rsidP="00C372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Description</w:t>
            </w:r>
          </w:p>
        </w:tc>
      </w:tr>
      <w:tr w:rsidR="009C4AEF" w:rsidRPr="00224DB6" w14:paraId="4186BFD7"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BA15FF3"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“SIGN”</w:t>
            </w:r>
          </w:p>
        </w:tc>
        <w:tc>
          <w:tcPr>
            <w:tcW w:w="0" w:type="auto"/>
          </w:tcPr>
          <w:p w14:paraId="58EAC4A4"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w:t>
            </w:r>
          </w:p>
        </w:tc>
      </w:tr>
      <w:tr w:rsidR="009C4AEF" w:rsidRPr="00224DB6" w14:paraId="16222D04"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697A630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“OB”</w:t>
            </w:r>
          </w:p>
        </w:tc>
        <w:tc>
          <w:tcPr>
            <w:tcW w:w="0" w:type="auto"/>
          </w:tcPr>
          <w:p w14:paraId="1736387F"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Offset-Binary</w:t>
            </w:r>
          </w:p>
        </w:tc>
      </w:tr>
      <w:tr w:rsidR="009C4AEF" w:rsidRPr="00224DB6" w14:paraId="489F7A67"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3825B3DE"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“SM”</w:t>
            </w:r>
          </w:p>
        </w:tc>
        <w:tc>
          <w:tcPr>
            <w:tcW w:w="0" w:type="auto"/>
          </w:tcPr>
          <w:p w14:paraId="19721515"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Sign-Magnitude</w:t>
            </w:r>
          </w:p>
        </w:tc>
      </w:tr>
      <w:tr w:rsidR="0076216F" w:rsidRPr="00224DB6" w14:paraId="4E21F6F0"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927AEF7" w14:textId="77777777" w:rsidR="0076216F" w:rsidRPr="00224DB6" w:rsidRDefault="0076216F" w:rsidP="00C372B2">
            <w:pPr>
              <w:rPr>
                <w:rFonts w:ascii="Times New Roman" w:hAnsi="Times New Roman" w:cs="Times New Roman"/>
                <w:b w:val="0"/>
                <w:bCs w:val="0"/>
                <w:sz w:val="20"/>
                <w:szCs w:val="20"/>
                <w:lang w:val="en-US"/>
              </w:rPr>
            </w:pPr>
            <w:r w:rsidRPr="00224DB6">
              <w:rPr>
                <w:rFonts w:ascii="Times New Roman" w:hAnsi="Times New Roman" w:cs="Times New Roman"/>
                <w:b w:val="0"/>
                <w:bCs w:val="0"/>
                <w:sz w:val="20"/>
                <w:szCs w:val="20"/>
                <w:lang w:val="en-US"/>
              </w:rPr>
              <w:t>“MS”</w:t>
            </w:r>
          </w:p>
        </w:tc>
        <w:tc>
          <w:tcPr>
            <w:tcW w:w="0" w:type="auto"/>
          </w:tcPr>
          <w:p w14:paraId="727002A2" w14:textId="77777777" w:rsidR="0076216F" w:rsidRPr="00224DB6" w:rsidRDefault="0076216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Magnitude-Sign</w:t>
            </w:r>
          </w:p>
        </w:tc>
      </w:tr>
      <w:tr w:rsidR="009C4AEF" w:rsidRPr="00224DB6" w14:paraId="36F5E580"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080B3938"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“TC”</w:t>
            </w:r>
          </w:p>
        </w:tc>
        <w:tc>
          <w:tcPr>
            <w:tcW w:w="0" w:type="auto"/>
          </w:tcPr>
          <w:p w14:paraId="319EDFA1" w14:textId="77777777" w:rsidR="009C4AEF" w:rsidRPr="00224DB6" w:rsidRDefault="009C4AEF" w:rsidP="006C4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Two</w:t>
            </w:r>
            <w:r w:rsidR="006C469D" w:rsidRPr="00224DB6">
              <w:rPr>
                <w:rFonts w:ascii="Times New Roman" w:hAnsi="Times New Roman" w:cs="Times New Roman"/>
                <w:sz w:val="20"/>
                <w:szCs w:val="20"/>
                <w:lang w:val="en-US"/>
              </w:rPr>
              <w:t>'</w:t>
            </w:r>
            <w:r w:rsidR="00D558E6" w:rsidRPr="00224DB6">
              <w:rPr>
                <w:rFonts w:ascii="Times New Roman" w:hAnsi="Times New Roman" w:cs="Times New Roman"/>
                <w:sz w:val="20"/>
                <w:szCs w:val="20"/>
                <w:lang w:val="en-US"/>
              </w:rPr>
              <w:t>s Comple</w:t>
            </w:r>
            <w:r w:rsidRPr="00224DB6">
              <w:rPr>
                <w:rFonts w:ascii="Times New Roman" w:hAnsi="Times New Roman" w:cs="Times New Roman"/>
                <w:sz w:val="20"/>
                <w:szCs w:val="20"/>
                <w:lang w:val="en-US"/>
              </w:rPr>
              <w:t>ment</w:t>
            </w:r>
          </w:p>
        </w:tc>
      </w:tr>
      <w:tr w:rsidR="009C4AEF" w:rsidRPr="00224DB6" w14:paraId="3A552DC3"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2723A51"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“OG”</w:t>
            </w:r>
          </w:p>
        </w:tc>
        <w:tc>
          <w:tcPr>
            <w:tcW w:w="0" w:type="auto"/>
          </w:tcPr>
          <w:p w14:paraId="4333EE99"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Offset-Gray Code</w:t>
            </w:r>
          </w:p>
        </w:tc>
      </w:tr>
      <w:tr w:rsidR="009C4AEF" w:rsidRPr="00224DB6" w14:paraId="108A5456"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0C964EF"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“OBA”</w:t>
            </w:r>
          </w:p>
        </w:tc>
        <w:tc>
          <w:tcPr>
            <w:tcW w:w="0" w:type="auto"/>
          </w:tcPr>
          <w:p w14:paraId="79320F85"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Offset-Binary Adjusted</w:t>
            </w:r>
          </w:p>
        </w:tc>
      </w:tr>
      <w:tr w:rsidR="009C4AEF" w:rsidRPr="00224DB6" w14:paraId="0B7F5168"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5D213D4"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“SMA”</w:t>
            </w:r>
          </w:p>
        </w:tc>
        <w:tc>
          <w:tcPr>
            <w:tcW w:w="0" w:type="auto"/>
          </w:tcPr>
          <w:p w14:paraId="074F626B"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Sign-Magnitude Adjusted</w:t>
            </w:r>
          </w:p>
        </w:tc>
      </w:tr>
      <w:tr w:rsidR="0076216F" w:rsidRPr="00224DB6" w14:paraId="08CDC5F6"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E62AE8A" w14:textId="77777777" w:rsidR="0076216F" w:rsidRPr="00224DB6" w:rsidRDefault="0076216F" w:rsidP="00C372B2">
            <w:pPr>
              <w:rPr>
                <w:rFonts w:ascii="Times New Roman" w:hAnsi="Times New Roman" w:cs="Times New Roman"/>
                <w:b w:val="0"/>
                <w:bCs w:val="0"/>
                <w:sz w:val="20"/>
                <w:szCs w:val="20"/>
                <w:lang w:val="en-US"/>
              </w:rPr>
            </w:pPr>
            <w:r w:rsidRPr="00224DB6">
              <w:rPr>
                <w:rFonts w:ascii="Times New Roman" w:hAnsi="Times New Roman" w:cs="Times New Roman"/>
                <w:b w:val="0"/>
                <w:bCs w:val="0"/>
                <w:sz w:val="20"/>
                <w:szCs w:val="20"/>
                <w:lang w:val="en-US"/>
              </w:rPr>
              <w:t>“MSA”</w:t>
            </w:r>
          </w:p>
        </w:tc>
        <w:tc>
          <w:tcPr>
            <w:tcW w:w="0" w:type="auto"/>
          </w:tcPr>
          <w:p w14:paraId="1ACEC0F9" w14:textId="77777777" w:rsidR="0076216F" w:rsidRPr="00224DB6" w:rsidRDefault="007064EB"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 xml:space="preserve">Magnitude-Sign </w:t>
            </w:r>
            <w:r w:rsidR="0076216F" w:rsidRPr="00224DB6">
              <w:rPr>
                <w:rFonts w:ascii="Times New Roman" w:hAnsi="Times New Roman" w:cs="Times New Roman"/>
                <w:sz w:val="20"/>
                <w:szCs w:val="20"/>
                <w:lang w:val="en-US"/>
              </w:rPr>
              <w:t>Adjusted</w:t>
            </w:r>
          </w:p>
        </w:tc>
      </w:tr>
      <w:tr w:rsidR="009C4AEF" w:rsidRPr="00224DB6" w14:paraId="4E4E3CBE"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9301601"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“TCA”</w:t>
            </w:r>
          </w:p>
        </w:tc>
        <w:tc>
          <w:tcPr>
            <w:tcW w:w="0" w:type="auto"/>
          </w:tcPr>
          <w:p w14:paraId="24C90193" w14:textId="77777777" w:rsidR="009C4AEF" w:rsidRPr="00224DB6" w:rsidRDefault="00D558E6"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Two's Comple</w:t>
            </w:r>
            <w:r w:rsidR="009C4AEF" w:rsidRPr="00224DB6">
              <w:rPr>
                <w:rFonts w:ascii="Times New Roman" w:hAnsi="Times New Roman" w:cs="Times New Roman"/>
                <w:sz w:val="20"/>
                <w:szCs w:val="20"/>
                <w:lang w:val="en-US"/>
              </w:rPr>
              <w:t>ment Adjusted</w:t>
            </w:r>
          </w:p>
        </w:tc>
      </w:tr>
      <w:tr w:rsidR="009C4AEF" w:rsidRPr="00224DB6" w14:paraId="71789EC1"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A7D24C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“OGA”</w:t>
            </w:r>
          </w:p>
        </w:tc>
        <w:tc>
          <w:tcPr>
            <w:tcW w:w="0" w:type="auto"/>
          </w:tcPr>
          <w:p w14:paraId="1DF8EBBE"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Offset-Gray Code Adjusted</w:t>
            </w:r>
          </w:p>
        </w:tc>
      </w:tr>
      <w:tr w:rsidR="009F6147" w:rsidRPr="00224DB6" w14:paraId="3B5DD798"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62F672FD" w14:textId="7A71DF63" w:rsidR="009F6147" w:rsidRPr="00224DB6" w:rsidRDefault="009F6147" w:rsidP="00C372B2">
            <w:pP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“FP”</w:t>
            </w:r>
          </w:p>
        </w:tc>
        <w:tc>
          <w:tcPr>
            <w:tcW w:w="0" w:type="auto"/>
          </w:tcPr>
          <w:p w14:paraId="23A63C23" w14:textId="3EAC059F" w:rsidR="009F6147" w:rsidRPr="00224DB6" w:rsidRDefault="009F6147"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Floating Point</w:t>
            </w:r>
            <w:r w:rsidR="008F2048">
              <w:rPr>
                <w:vertAlign w:val="superscript"/>
              </w:rPr>
              <w:t>1</w:t>
            </w:r>
          </w:p>
        </w:tc>
      </w:tr>
    </w:tbl>
    <w:p w14:paraId="3B6F3DF0" w14:textId="3B21995D" w:rsidR="00C372B2" w:rsidRPr="00224DB6" w:rsidRDefault="008F2048" w:rsidP="00845269">
      <w:pPr>
        <w:jc w:val="both"/>
        <w:rPr>
          <w:rFonts w:ascii="Times New Roman" w:hAnsi="Times New Roman" w:cs="Times New Roman"/>
          <w:lang w:val="en-US"/>
        </w:rPr>
      </w:pPr>
      <w:r w:rsidRPr="008F2048">
        <w:rPr>
          <w:rFonts w:ascii="Times New Roman" w:hAnsi="Times New Roman" w:cs="Times New Roman"/>
          <w:vertAlign w:val="superscript"/>
          <w:lang w:val="en-US"/>
        </w:rPr>
        <w:t>1</w:t>
      </w:r>
      <w:r w:rsidR="009F6147" w:rsidRPr="008F2048">
        <w:rPr>
          <w:rFonts w:ascii="Times New Roman" w:hAnsi="Times New Roman" w:cs="Times New Roman"/>
          <w:vertAlign w:val="superscript"/>
          <w:lang w:val="en-US"/>
        </w:rPr>
        <w:t xml:space="preserve"> </w:t>
      </w:r>
      <w:r w:rsidR="000F1984">
        <w:rPr>
          <w:rFonts w:ascii="Times New Roman" w:hAnsi="Times New Roman" w:cs="Times New Roman"/>
          <w:lang w:val="en-US"/>
        </w:rPr>
        <w:t>Floating</w:t>
      </w:r>
      <w:r w:rsidR="009F6147">
        <w:rPr>
          <w:rFonts w:ascii="Times New Roman" w:hAnsi="Times New Roman" w:cs="Times New Roman"/>
          <w:lang w:val="en-US"/>
        </w:rPr>
        <w:t xml:space="preserve"> point </w:t>
      </w:r>
      <w:r w:rsidR="000F1984">
        <w:rPr>
          <w:rFonts w:ascii="Times New Roman" w:hAnsi="Times New Roman" w:cs="Times New Roman"/>
          <w:lang w:val="en-US"/>
        </w:rPr>
        <w:t>numbers shall be represented according to the standard IEEE 754, se</w:t>
      </w:r>
      <w:r w:rsidR="009F6147">
        <w:rPr>
          <w:rFonts w:ascii="Times New Roman" w:hAnsi="Times New Roman" w:cs="Times New Roman"/>
          <w:lang w:val="en-US"/>
        </w:rPr>
        <w:t xml:space="preserve">e </w:t>
      </w:r>
      <w:hyperlink r:id="rId17" w:history="1">
        <w:r w:rsidR="009F6147" w:rsidRPr="002C64D5">
          <w:rPr>
            <w:rStyle w:val="Hyperlink"/>
            <w:rFonts w:ascii="Times New Roman" w:hAnsi="Times New Roman" w:cs="Times New Roman"/>
            <w:lang w:val="en-US"/>
          </w:rPr>
          <w:t>https://ieeexplore.ieee.org/stamp/stamp.jsp?tp=&amp;arnumber=4610935</w:t>
        </w:r>
      </w:hyperlink>
      <w:r w:rsidR="009F6147">
        <w:rPr>
          <w:rFonts w:ascii="Times New Roman" w:hAnsi="Times New Roman" w:cs="Times New Roman"/>
          <w:lang w:val="en-US"/>
        </w:rPr>
        <w:t xml:space="preserve">.  </w:t>
      </w:r>
      <w:r w:rsidR="00C01D88">
        <w:rPr>
          <w:rFonts w:ascii="Times New Roman" w:hAnsi="Times New Roman" w:cs="Times New Roman"/>
          <w:lang w:val="en-US"/>
        </w:rPr>
        <w:t xml:space="preserve">The bit length (e.g. 32 or 64 bit) is defined by the settings in </w:t>
      </w:r>
      <w:r w:rsidR="00C01D88">
        <w:rPr>
          <w:rFonts w:ascii="Times New Roman" w:hAnsi="Times New Roman" w:cs="Times New Roman"/>
          <w:lang w:val="en-US"/>
        </w:rPr>
        <w:fldChar w:fldCharType="begin"/>
      </w:r>
      <w:r w:rsidR="00C01D88">
        <w:rPr>
          <w:rFonts w:ascii="Times New Roman" w:hAnsi="Times New Roman" w:cs="Times New Roman"/>
          <w:lang w:val="en-US"/>
        </w:rPr>
        <w:instrText xml:space="preserve"> REF _Ref523417759 \h </w:instrText>
      </w:r>
      <w:r w:rsidR="00C01D88">
        <w:rPr>
          <w:rFonts w:ascii="Times New Roman" w:hAnsi="Times New Roman" w:cs="Times New Roman"/>
          <w:lang w:val="en-US"/>
        </w:rPr>
      </w:r>
      <w:r w:rsidR="00C01D88">
        <w:rPr>
          <w:rFonts w:ascii="Times New Roman" w:hAnsi="Times New Roman" w:cs="Times New Roman"/>
          <w:lang w:val="en-US"/>
        </w:rPr>
        <w:fldChar w:fldCharType="separate"/>
      </w:r>
      <w:ins w:id="324" w:author="Thomas Pany" w:date="2020-02-12T08:11:00Z">
        <w:r w:rsidR="00FC1AC4" w:rsidRPr="00224DB6">
          <w:rPr>
            <w:rFonts w:ascii="Times New Roman" w:hAnsi="Times New Roman" w:cs="Times New Roman"/>
            <w:lang w:val="en-US"/>
          </w:rPr>
          <w:t xml:space="preserve">Table </w:t>
        </w:r>
        <w:r w:rsidR="00FC1AC4">
          <w:rPr>
            <w:rFonts w:ascii="Times New Roman" w:hAnsi="Times New Roman" w:cs="Times New Roman"/>
            <w:noProof/>
            <w:lang w:val="en-US"/>
          </w:rPr>
          <w:t>7</w:t>
        </w:r>
        <w:r w:rsidR="00FC1AC4" w:rsidRPr="00224DB6">
          <w:rPr>
            <w:rFonts w:ascii="Times New Roman" w:hAnsi="Times New Roman" w:cs="Times New Roman"/>
            <w:lang w:val="en-US"/>
          </w:rPr>
          <w:t xml:space="preserve"> - Definition of stream attributes</w:t>
        </w:r>
      </w:ins>
      <w:del w:id="325" w:author="Thomas Pany" w:date="2020-02-11T10:36:00Z">
        <w:r w:rsidR="0079790C" w:rsidRPr="00224DB6" w:rsidDel="009C4CAF">
          <w:rPr>
            <w:rFonts w:ascii="Times New Roman" w:hAnsi="Times New Roman" w:cs="Times New Roman"/>
            <w:lang w:val="en-US"/>
          </w:rPr>
          <w:delText xml:space="preserve">Table </w:delText>
        </w:r>
        <w:r w:rsidR="0079790C" w:rsidDel="009C4CAF">
          <w:rPr>
            <w:rFonts w:ascii="Times New Roman" w:hAnsi="Times New Roman" w:cs="Times New Roman"/>
            <w:noProof/>
            <w:lang w:val="en-US"/>
          </w:rPr>
          <w:delText>7</w:delText>
        </w:r>
        <w:r w:rsidR="0079790C" w:rsidRPr="00224DB6" w:rsidDel="009C4CAF">
          <w:rPr>
            <w:rFonts w:ascii="Times New Roman" w:hAnsi="Times New Roman" w:cs="Times New Roman"/>
            <w:lang w:val="en-US"/>
          </w:rPr>
          <w:delText xml:space="preserve"> - Definition of stream attributes</w:delText>
        </w:r>
      </w:del>
      <w:r w:rsidR="00C01D88">
        <w:rPr>
          <w:rFonts w:ascii="Times New Roman" w:hAnsi="Times New Roman" w:cs="Times New Roman"/>
          <w:lang w:val="en-US"/>
        </w:rPr>
        <w:fldChar w:fldCharType="end"/>
      </w:r>
    </w:p>
    <w:p w14:paraId="35A7E25A" w14:textId="77777777" w:rsidR="009C4AEF" w:rsidRPr="00224DB6" w:rsidRDefault="00C372B2" w:rsidP="00C372B2">
      <w:pPr>
        <w:pStyle w:val="berschrift3"/>
        <w:numPr>
          <w:ilvl w:val="2"/>
          <w:numId w:val="2"/>
        </w:numPr>
        <w:spacing w:after="120"/>
        <w:rPr>
          <w:rFonts w:ascii="Times New Roman" w:hAnsi="Times New Roman" w:cs="Times New Roman"/>
          <w:lang w:val="en-US"/>
        </w:rPr>
      </w:pPr>
      <w:bookmarkStart w:id="326" w:name="_Toc12460034"/>
      <w:r w:rsidRPr="00224DB6">
        <w:rPr>
          <w:rFonts w:ascii="Times New Roman" w:hAnsi="Times New Roman" w:cs="Times New Roman"/>
          <w:lang w:val="en-US"/>
        </w:rPr>
        <w:t>Lump object</w:t>
      </w:r>
      <w:bookmarkEnd w:id="326"/>
    </w:p>
    <w:p w14:paraId="04A35916" w14:textId="6B29DAAD"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Samples from two or more sample streams may be time multiplexed to form a single data stream that is ultimately written to disk (after additional formatting is applied, as described later in this document). This standard assumes that all samples belonging to a finite interval of time are packed into a contig</w:t>
      </w:r>
      <w:r w:rsidR="004034B0">
        <w:rPr>
          <w:rFonts w:ascii="Times New Roman" w:hAnsi="Times New Roman" w:cs="Times New Roman"/>
          <w:lang w:val="en-US"/>
        </w:rPr>
        <w:t>uous grouping of bits, known as</w:t>
      </w:r>
      <w:r w:rsidRPr="00224DB6">
        <w:rPr>
          <w:rFonts w:ascii="Times New Roman" w:hAnsi="Times New Roman" w:cs="Times New Roman"/>
          <w:lang w:val="en-US"/>
        </w:rPr>
        <w:t xml:space="preserve"> lump.</w:t>
      </w:r>
    </w:p>
    <w:p w14:paraId="099D51ED"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 xml:space="preserve">A lump is defined as the ordered containment of all samples occurring within an interval </w:t>
      </w:r>
      <w:r w:rsidRPr="00224DB6">
        <w:rPr>
          <w:rFonts w:ascii="Times New Roman" w:hAnsi="Times New Roman" w:cs="Times New Roman"/>
          <w:i/>
          <w:lang w:val="en-US"/>
        </w:rPr>
        <w:t>t</w:t>
      </w:r>
      <w:r w:rsidRPr="00224DB6">
        <w:rPr>
          <w:rFonts w:ascii="Times New Roman" w:hAnsi="Times New Roman" w:cs="Times New Roman"/>
          <w:i/>
          <w:vertAlign w:val="subscript"/>
          <w:lang w:val="en-US"/>
        </w:rPr>
        <w:t>s</w:t>
      </w:r>
      <w:r w:rsidRPr="00224DB6">
        <w:rPr>
          <w:rFonts w:ascii="Times New Roman" w:hAnsi="Times New Roman" w:cs="Times New Roman"/>
          <w:lang w:val="en-US"/>
        </w:rPr>
        <w:t>=1/</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s</w:t>
      </w:r>
      <w:r w:rsidRPr="00224DB6">
        <w:rPr>
          <w:rFonts w:ascii="Times New Roman" w:hAnsi="Times New Roman" w:cs="Times New Roman"/>
          <w:lang w:val="en-US"/>
        </w:rPr>
        <w:t xml:space="preserve">. As more than one sample from each stream may exist within a given lump, the variable </w:t>
      </w:r>
      <w:r w:rsidRPr="00224DB6">
        <w:rPr>
          <w:rFonts w:ascii="Times New Roman" w:hAnsi="Times New Roman" w:cs="Times New Roman"/>
          <w:i/>
          <w:lang w:val="en-US"/>
        </w:rPr>
        <w:t>shift</w:t>
      </w:r>
      <w:r w:rsidRPr="00224DB6">
        <w:rPr>
          <w:rFonts w:ascii="Times New Roman" w:hAnsi="Times New Roman" w:cs="Times New Roman"/>
          <w:lang w:val="en-US"/>
        </w:rPr>
        <w:t xml:space="preserve"> indicates which sample is chronologically first. When </w:t>
      </w:r>
      <w:r w:rsidRPr="00224DB6">
        <w:rPr>
          <w:rFonts w:ascii="Times New Roman" w:hAnsi="Times New Roman" w:cs="Times New Roman"/>
          <w:i/>
          <w:lang w:val="en-US"/>
        </w:rPr>
        <w:t>shift</w:t>
      </w:r>
      <w:r w:rsidRPr="00224DB6">
        <w:rPr>
          <w:rFonts w:ascii="Times New Roman" w:hAnsi="Times New Roman" w:cs="Times New Roman"/>
          <w:lang w:val="en-US"/>
        </w:rPr>
        <w:t xml:space="preserve"> is set to “Left” the samples located at the most significant bits are the earliest, and when it is set to “Right” the samples located at the least sig</w:t>
      </w:r>
      <w:r w:rsidR="009371E2" w:rsidRPr="00224DB6">
        <w:rPr>
          <w:rFonts w:ascii="Times New Roman" w:hAnsi="Times New Roman" w:cs="Times New Roman"/>
          <w:lang w:val="en-US"/>
        </w:rPr>
        <w:t>nificant bits are the earliest.</w:t>
      </w:r>
    </w:p>
    <w:p w14:paraId="735C95A9" w14:textId="485F0BA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_Ref507587016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327"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7</w:t>
        </w:r>
      </w:ins>
      <w:del w:id="328"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7</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a lump containing all samples from </w:t>
      </w:r>
      <w:r w:rsidRPr="00224DB6">
        <w:rPr>
          <w:rFonts w:ascii="Times New Roman" w:hAnsi="Times New Roman" w:cs="Times New Roman"/>
          <w:i/>
          <w:lang w:val="en-US"/>
        </w:rPr>
        <w:t>N</w:t>
      </w:r>
      <w:r w:rsidRPr="00224DB6">
        <w:rPr>
          <w:rFonts w:ascii="Times New Roman" w:hAnsi="Times New Roman" w:cs="Times New Roman"/>
          <w:lang w:val="en-US"/>
        </w:rPr>
        <w:t xml:space="preserve"> sample</w:t>
      </w:r>
      <w:r w:rsidRPr="00224DB6">
        <w:rPr>
          <w:rFonts w:ascii="Times New Roman" w:hAnsi="Times New Roman" w:cs="Times New Roman"/>
          <w:i/>
          <w:lang w:val="en-US"/>
        </w:rPr>
        <w:t xml:space="preserve"> </w:t>
      </w:r>
      <w:r w:rsidRPr="00224DB6">
        <w:rPr>
          <w:rFonts w:ascii="Times New Roman" w:hAnsi="Times New Roman" w:cs="Times New Roman"/>
          <w:lang w:val="en-US"/>
        </w:rPr>
        <w:t>streams.</w:t>
      </w:r>
    </w:p>
    <w:p w14:paraId="41E666CF" w14:textId="77777777" w:rsidR="00C372B2"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63287E81" wp14:editId="238A0BC8">
            <wp:extent cx="6127750" cy="2492394"/>
            <wp:effectExtent l="0" t="0" r="6350" b="3175"/>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7.emf"/>
                    <pic:cNvPicPr/>
                  </pic:nvPicPr>
                  <pic:blipFill rotWithShape="1">
                    <a:blip r:embed="rId18" cstate="print">
                      <a:extLst>
                        <a:ext uri="{28A0092B-C50C-407E-A947-70E740481C1C}">
                          <a14:useLocalDpi xmlns:a14="http://schemas.microsoft.com/office/drawing/2010/main" val="0"/>
                        </a:ext>
                      </a:extLst>
                    </a:blip>
                    <a:srcRect l="2327" t="43331" r="5605" b="6853"/>
                    <a:stretch/>
                  </pic:blipFill>
                  <pic:spPr bwMode="auto">
                    <a:xfrm>
                      <a:off x="0" y="0"/>
                      <a:ext cx="6160939" cy="2505893"/>
                    </a:xfrm>
                    <a:prstGeom prst="rect">
                      <a:avLst/>
                    </a:prstGeom>
                    <a:ln>
                      <a:noFill/>
                    </a:ln>
                    <a:extLst>
                      <a:ext uri="{53640926-AAD7-44D8-BBD7-CCE9431645EC}">
                        <a14:shadowObscured xmlns:a14="http://schemas.microsoft.com/office/drawing/2010/main"/>
                      </a:ext>
                    </a:extLst>
                  </pic:spPr>
                </pic:pic>
              </a:graphicData>
            </a:graphic>
          </wp:inline>
        </w:drawing>
      </w:r>
    </w:p>
    <w:p w14:paraId="3F02FB20" w14:textId="25F621A1" w:rsidR="00C372B2" w:rsidRPr="00224DB6" w:rsidRDefault="00C372B2" w:rsidP="007F2059">
      <w:pPr>
        <w:pStyle w:val="Beschriftung"/>
        <w:spacing w:after="360"/>
        <w:jc w:val="both"/>
        <w:rPr>
          <w:rFonts w:ascii="Times New Roman" w:hAnsi="Times New Roman" w:cs="Times New Roman"/>
          <w:lang w:val="en-US"/>
        </w:rPr>
      </w:pPr>
      <w:bookmarkStart w:id="329" w:name="_Ref507587016"/>
      <w:bookmarkStart w:id="330" w:name="_Toc12460057"/>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7</w:t>
      </w:r>
      <w:r w:rsidRPr="00224DB6">
        <w:rPr>
          <w:rFonts w:ascii="Times New Roman" w:hAnsi="Times New Roman" w:cs="Times New Roman"/>
          <w:lang w:val="en-US"/>
        </w:rPr>
        <w:fldChar w:fldCharType="end"/>
      </w:r>
      <w:bookmarkEnd w:id="329"/>
      <w:r w:rsidRPr="00224DB6">
        <w:rPr>
          <w:rFonts w:ascii="Times New Roman" w:hAnsi="Times New Roman" w:cs="Times New Roman"/>
          <w:lang w:val="en-US"/>
        </w:rPr>
        <w:t xml:space="preserve"> - Illustration of a lump containing samples from N streams</w:t>
      </w:r>
      <w:bookmarkEnd w:id="330"/>
    </w:p>
    <w:p w14:paraId="7068D1FD" w14:textId="67E9969C" w:rsidR="00400B4F" w:rsidRPr="00224DB6" w:rsidRDefault="00400B4F" w:rsidP="002A3534">
      <w:pPr>
        <w:pStyle w:val="Beschriftung"/>
        <w:keepNext/>
        <w:spacing w:after="0"/>
        <w:jc w:val="both"/>
        <w:rPr>
          <w:rFonts w:ascii="Times New Roman" w:hAnsi="Times New Roman" w:cs="Times New Roman"/>
          <w:lang w:val="en-US"/>
        </w:rPr>
      </w:pPr>
      <w:bookmarkStart w:id="331" w:name="_Toc511747913"/>
      <w:bookmarkStart w:id="332" w:name="_Toc12460070"/>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9</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lump attributes</w:t>
      </w:r>
      <w:bookmarkEnd w:id="331"/>
      <w:bookmarkEnd w:id="332"/>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400B4F" w:rsidRPr="00224DB6" w14:paraId="4B37738B"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04CCF2D" w14:textId="77777777" w:rsidR="00400B4F" w:rsidRPr="00224DB6" w:rsidRDefault="00400B4F" w:rsidP="00E717E8">
            <w:r w:rsidRPr="00224DB6">
              <w:t>Attribute</w:t>
            </w:r>
          </w:p>
        </w:tc>
        <w:tc>
          <w:tcPr>
            <w:tcW w:w="2268" w:type="dxa"/>
          </w:tcPr>
          <w:p w14:paraId="1DB492FE"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377E31B"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195059F4"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A97A2A2"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46F525"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400B4F" w:rsidRPr="00224DB6" w14:paraId="2FE258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95872F0" w14:textId="77777777" w:rsidR="00400B4F" w:rsidRPr="00224DB6" w:rsidRDefault="00400B4F" w:rsidP="00E717E8">
            <w:r w:rsidRPr="00224DB6">
              <w:t>stream</w:t>
            </w:r>
          </w:p>
        </w:tc>
        <w:tc>
          <w:tcPr>
            <w:tcW w:w="2268" w:type="dxa"/>
          </w:tcPr>
          <w:p w14:paraId="413E3A0D"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One or more streams present in this lump (ordered)</w:t>
            </w:r>
          </w:p>
        </w:tc>
        <w:tc>
          <w:tcPr>
            <w:tcW w:w="1134" w:type="dxa"/>
          </w:tcPr>
          <w:p w14:paraId="0B45EEE6"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stream</w:t>
            </w:r>
          </w:p>
        </w:tc>
        <w:tc>
          <w:tcPr>
            <w:tcW w:w="1701" w:type="dxa"/>
          </w:tcPr>
          <w:p w14:paraId="14EAAFCB"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A66C81B"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417609E"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p>
        </w:tc>
      </w:tr>
      <w:tr w:rsidR="00400B4F" w:rsidRPr="00224DB6" w14:paraId="26FD6D5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971B9ED" w14:textId="77777777" w:rsidR="00400B4F" w:rsidRPr="00224DB6" w:rsidRDefault="00400B4F" w:rsidP="00E717E8">
            <w:r w:rsidRPr="00224DB6">
              <w:t>shift</w:t>
            </w:r>
          </w:p>
        </w:tc>
        <w:tc>
          <w:tcPr>
            <w:tcW w:w="2268" w:type="dxa"/>
          </w:tcPr>
          <w:p w14:paraId="3AF665FB"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19B32075" w14:textId="77777777" w:rsidR="00400B4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07F0ECEB"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“Left”, “Right”</w:t>
            </w:r>
          </w:p>
        </w:tc>
        <w:tc>
          <w:tcPr>
            <w:tcW w:w="1134" w:type="dxa"/>
          </w:tcPr>
          <w:p w14:paraId="40BDA0A1"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5C80F3D"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p>
        </w:tc>
      </w:tr>
    </w:tbl>
    <w:p w14:paraId="63580502" w14:textId="77777777" w:rsidR="00F063C7" w:rsidRPr="00224DB6" w:rsidRDefault="00C372B2" w:rsidP="00C372B2">
      <w:pPr>
        <w:pStyle w:val="berschrift3"/>
        <w:numPr>
          <w:ilvl w:val="2"/>
          <w:numId w:val="2"/>
        </w:numPr>
        <w:spacing w:after="120"/>
        <w:rPr>
          <w:rFonts w:ascii="Times New Roman" w:hAnsi="Times New Roman" w:cs="Times New Roman"/>
          <w:lang w:val="en-US"/>
        </w:rPr>
      </w:pPr>
      <w:bookmarkStart w:id="333" w:name="_Ref514317844"/>
      <w:bookmarkStart w:id="334" w:name="_Toc12460035"/>
      <w:r w:rsidRPr="00224DB6">
        <w:rPr>
          <w:rFonts w:ascii="Times New Roman" w:hAnsi="Times New Roman" w:cs="Times New Roman"/>
          <w:lang w:val="en-US"/>
        </w:rPr>
        <w:t>Chunk object</w:t>
      </w:r>
      <w:bookmarkEnd w:id="333"/>
      <w:bookmarkEnd w:id="334"/>
    </w:p>
    <w:p w14:paraId="42C5013B"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The packing scheme of samples in a data stream must be known to correctly decode them. For example, consider 32 1-bit real samples packed into two uint16_t words represented in little-endian format. Due to the little-endian representation, these samples will be decoded incorrectly if read back as a single uint32_t word and shifted out. Further, some systems pack samples from left to right within a word whereas others perform the opposite.</w:t>
      </w:r>
    </w:p>
    <w:p w14:paraId="1ACD16AB" w14:textId="77777777" w:rsidR="00C372B2" w:rsidRPr="00224DB6" w:rsidRDefault="00C372B2" w:rsidP="00E919D2">
      <w:pPr>
        <w:jc w:val="both"/>
        <w:rPr>
          <w:rFonts w:ascii="Times New Roman" w:hAnsi="Times New Roman" w:cs="Times New Roman"/>
          <w:lang w:val="en-US"/>
        </w:rPr>
      </w:pPr>
      <w:r w:rsidRPr="00224DB6">
        <w:rPr>
          <w:rFonts w:ascii="Times New Roman" w:hAnsi="Times New Roman" w:cs="Times New Roman"/>
          <w:lang w:val="en-US"/>
        </w:rPr>
        <w:t>This standard defines a metadata parameter known as a chunk that together with stream and lump parameters unambiguously describes how samples shall be decoded from a data stream.</w:t>
      </w:r>
    </w:p>
    <w:p w14:paraId="48EB569E" w14:textId="77777777" w:rsidR="00C372B2" w:rsidRPr="00224DB6" w:rsidRDefault="00C372B2" w:rsidP="00E919D2">
      <w:pPr>
        <w:jc w:val="both"/>
        <w:rPr>
          <w:rFonts w:ascii="Times New Roman" w:hAnsi="Times New Roman" w:cs="Times New Roman"/>
          <w:lang w:val="en-US"/>
        </w:rPr>
      </w:pPr>
      <w:r w:rsidRPr="00224DB6">
        <w:rPr>
          <w:rFonts w:ascii="Times New Roman" w:hAnsi="Times New Roman" w:cs="Times New Roman"/>
          <w:lang w:val="en-US"/>
        </w:rPr>
        <w:t>A chunk is defined as a segment of data consisting of one or more lumps that have been packed using one of four standard unsigned integer data types (uint8</w:t>
      </w:r>
      <w:r w:rsidR="00BF657C" w:rsidRPr="00224DB6">
        <w:rPr>
          <w:rFonts w:ascii="Times New Roman" w:hAnsi="Times New Roman" w:cs="Times New Roman"/>
          <w:lang w:val="en-US"/>
        </w:rPr>
        <w:t>_t</w:t>
      </w:r>
      <w:r w:rsidRPr="00224DB6">
        <w:rPr>
          <w:rFonts w:ascii="Times New Roman" w:hAnsi="Times New Roman" w:cs="Times New Roman"/>
          <w:lang w:val="en-US"/>
        </w:rPr>
        <w:t>, uint16</w:t>
      </w:r>
      <w:r w:rsidR="00BF657C" w:rsidRPr="00224DB6">
        <w:rPr>
          <w:rFonts w:ascii="Times New Roman" w:hAnsi="Times New Roman" w:cs="Times New Roman"/>
          <w:lang w:val="en-US"/>
        </w:rPr>
        <w:t>_t</w:t>
      </w:r>
      <w:r w:rsidRPr="00224DB6">
        <w:rPr>
          <w:rFonts w:ascii="Times New Roman" w:hAnsi="Times New Roman" w:cs="Times New Roman"/>
          <w:lang w:val="en-US"/>
        </w:rPr>
        <w:t>, uint32</w:t>
      </w:r>
      <w:r w:rsidR="00BF657C" w:rsidRPr="00224DB6">
        <w:rPr>
          <w:rFonts w:ascii="Times New Roman" w:hAnsi="Times New Roman" w:cs="Times New Roman"/>
          <w:lang w:val="en-US"/>
        </w:rPr>
        <w:t>_t</w:t>
      </w:r>
      <w:r w:rsidRPr="00224DB6">
        <w:rPr>
          <w:rFonts w:ascii="Times New Roman" w:hAnsi="Times New Roman" w:cs="Times New Roman"/>
          <w:lang w:val="en-US"/>
        </w:rPr>
        <w:t>, or uint64</w:t>
      </w:r>
      <w:r w:rsidR="00BF657C" w:rsidRPr="00224DB6">
        <w:rPr>
          <w:rFonts w:ascii="Times New Roman" w:hAnsi="Times New Roman" w:cs="Times New Roman"/>
          <w:lang w:val="en-US"/>
        </w:rPr>
        <w:t>_t</w:t>
      </w:r>
      <w:r w:rsidRPr="00224DB6">
        <w:rPr>
          <w:rFonts w:ascii="Times New Roman" w:hAnsi="Times New Roman" w:cs="Times New Roman"/>
          <w:lang w:val="en-US"/>
        </w:rPr>
        <w:t xml:space="preserve">). This provides a means of describing the occupied memory in a manner that can be natively manipulated by a processor, using standard memory structures (char, int, array). </w:t>
      </w:r>
    </w:p>
    <w:p w14:paraId="0766C398" w14:textId="1A48BCD6" w:rsidR="004F2EB5" w:rsidRPr="00224DB6" w:rsidRDefault="004F2EB5" w:rsidP="002A3534">
      <w:pPr>
        <w:pStyle w:val="Beschriftung"/>
        <w:keepNext/>
        <w:spacing w:after="0"/>
        <w:jc w:val="both"/>
        <w:rPr>
          <w:rFonts w:ascii="Times New Roman" w:hAnsi="Times New Roman" w:cs="Times New Roman"/>
          <w:lang w:val="en-US"/>
        </w:rPr>
      </w:pPr>
      <w:bookmarkStart w:id="335" w:name="_Toc511747914"/>
      <w:bookmarkStart w:id="336" w:name="_Toc12460071"/>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10</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chu</w:t>
      </w:r>
      <w:r w:rsidR="003E3ACC">
        <w:rPr>
          <w:rFonts w:ascii="Times New Roman" w:hAnsi="Times New Roman" w:cs="Times New Roman"/>
          <w:lang w:val="en-US"/>
        </w:rPr>
        <w:t>n</w:t>
      </w:r>
      <w:r w:rsidR="00E474B3">
        <w:rPr>
          <w:rFonts w:ascii="Times New Roman" w:hAnsi="Times New Roman" w:cs="Times New Roman"/>
          <w:lang w:val="en-US"/>
        </w:rPr>
        <w:t>k</w:t>
      </w:r>
      <w:r w:rsidRPr="00224DB6">
        <w:rPr>
          <w:rFonts w:ascii="Times New Roman" w:hAnsi="Times New Roman" w:cs="Times New Roman"/>
          <w:lang w:val="en-US"/>
        </w:rPr>
        <w:t xml:space="preserve"> attributes</w:t>
      </w:r>
      <w:bookmarkEnd w:id="335"/>
      <w:bookmarkEnd w:id="336"/>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6A39D5" w:rsidRPr="00224DB6" w14:paraId="1C63521B"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C6A49AE" w14:textId="77777777" w:rsidR="006A39D5" w:rsidRPr="00224DB6" w:rsidRDefault="006A39D5" w:rsidP="00E717E8">
            <w:r w:rsidRPr="00224DB6">
              <w:t>Attribute</w:t>
            </w:r>
          </w:p>
        </w:tc>
        <w:tc>
          <w:tcPr>
            <w:tcW w:w="2268" w:type="dxa"/>
          </w:tcPr>
          <w:p w14:paraId="6499592C"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9FED954"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0E45E61"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04059A8A"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0657CD"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6A39D5" w:rsidRPr="00224DB6" w14:paraId="381F3E3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951883D" w14:textId="77777777" w:rsidR="006A39D5" w:rsidRPr="00224DB6" w:rsidRDefault="004F2EB5" w:rsidP="00E717E8">
            <w:r w:rsidRPr="00224DB6">
              <w:t>l</w:t>
            </w:r>
            <w:r w:rsidR="006A39D5" w:rsidRPr="00224DB6">
              <w:t>ump</w:t>
            </w:r>
          </w:p>
        </w:tc>
        <w:tc>
          <w:tcPr>
            <w:tcW w:w="2268" w:type="dxa"/>
          </w:tcPr>
          <w:p w14:paraId="37E44901"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r w:rsidRPr="00224DB6">
              <w:t>One or more lumps</w:t>
            </w:r>
          </w:p>
        </w:tc>
        <w:tc>
          <w:tcPr>
            <w:tcW w:w="1134" w:type="dxa"/>
          </w:tcPr>
          <w:p w14:paraId="4BD171B8" w14:textId="77777777" w:rsidR="006A39D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l</w:t>
            </w:r>
            <w:r w:rsidR="006A39D5" w:rsidRPr="00224DB6">
              <w:t>ump</w:t>
            </w:r>
          </w:p>
        </w:tc>
        <w:tc>
          <w:tcPr>
            <w:tcW w:w="1701" w:type="dxa"/>
          </w:tcPr>
          <w:p w14:paraId="3D048F30"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2F5FB20"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61B000E5"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p>
        </w:tc>
      </w:tr>
      <w:tr w:rsidR="006A39D5" w:rsidRPr="00224DB6" w14:paraId="5CB9834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1A28279" w14:textId="77777777" w:rsidR="006A39D5" w:rsidRPr="00224DB6" w:rsidRDefault="004F2EB5" w:rsidP="00E717E8">
            <w:r w:rsidRPr="00224DB6">
              <w:t>s</w:t>
            </w:r>
            <w:r w:rsidR="006A39D5" w:rsidRPr="00224DB6">
              <w:t>izeword</w:t>
            </w:r>
          </w:p>
        </w:tc>
        <w:tc>
          <w:tcPr>
            <w:tcW w:w="2268" w:type="dxa"/>
          </w:tcPr>
          <w:p w14:paraId="72742229" w14:textId="77777777" w:rsidR="006A39D5" w:rsidRPr="00224DB6" w:rsidRDefault="006A39D5" w:rsidP="00E717E8">
            <w:pPr>
              <w:cnfStyle w:val="000000000000" w:firstRow="0" w:lastRow="0" w:firstColumn="0" w:lastColumn="0" w:oddVBand="0" w:evenVBand="0" w:oddHBand="0" w:evenHBand="0" w:firstRowFirstColumn="0" w:firstRowLastColumn="0" w:lastRowFirstColumn="0" w:lastRowLastColumn="0"/>
            </w:pPr>
            <w:r w:rsidRPr="00224DB6">
              <w:t>The size, in bytes, of the fundamental integer data-type (word) that shall be read</w:t>
            </w:r>
          </w:p>
        </w:tc>
        <w:tc>
          <w:tcPr>
            <w:tcW w:w="1134" w:type="dxa"/>
          </w:tcPr>
          <w:p w14:paraId="6C4F86AA" w14:textId="77777777" w:rsidR="006A39D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w:t>
            </w:r>
            <w:r w:rsidR="006A39D5" w:rsidRPr="00224DB6">
              <w:t>int8_t</w:t>
            </w:r>
          </w:p>
        </w:tc>
        <w:tc>
          <w:tcPr>
            <w:tcW w:w="1701" w:type="dxa"/>
          </w:tcPr>
          <w:p w14:paraId="41EE06B1" w14:textId="77777777" w:rsidR="006A39D5" w:rsidRPr="00224DB6" w:rsidRDefault="00286F1A" w:rsidP="00286F1A">
            <w:pPr>
              <w:cnfStyle w:val="000000000000" w:firstRow="0" w:lastRow="0" w:firstColumn="0" w:lastColumn="0" w:oddVBand="0" w:evenVBand="0" w:oddHBand="0" w:evenHBand="0" w:firstRowFirstColumn="0" w:firstRowLastColumn="0" w:lastRowFirstColumn="0" w:lastRowLastColumn="0"/>
            </w:pPr>
            <w:r w:rsidRPr="00224DB6">
              <w:t>1, 2, 4, 8 (c</w:t>
            </w:r>
            <w:r w:rsidR="00554137" w:rsidRPr="00224DB6">
              <w:t>orresponds to uint</w:t>
            </w:r>
            <w:r w:rsidR="00B16346" w:rsidRPr="00224DB6">
              <w:t>8</w:t>
            </w:r>
            <w:r w:rsidR="00554137" w:rsidRPr="00224DB6">
              <w:t>_t</w:t>
            </w:r>
            <w:r w:rsidR="00B16346" w:rsidRPr="00224DB6">
              <w:t>, uint16_t, uint32_t and uint64_t)</w:t>
            </w:r>
          </w:p>
        </w:tc>
        <w:tc>
          <w:tcPr>
            <w:tcW w:w="1134" w:type="dxa"/>
          </w:tcPr>
          <w:p w14:paraId="63839388" w14:textId="77777777" w:rsidR="006A39D5"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9BFC370" w14:textId="77777777" w:rsidR="006A39D5" w:rsidRPr="00224DB6" w:rsidRDefault="006A39D5" w:rsidP="00E717E8">
            <w:pPr>
              <w:cnfStyle w:val="000000000000" w:firstRow="0" w:lastRow="0" w:firstColumn="0" w:lastColumn="0" w:oddVBand="0" w:evenVBand="0" w:oddHBand="0" w:evenHBand="0" w:firstRowFirstColumn="0" w:firstRowLastColumn="0" w:lastRowFirstColumn="0" w:lastRowLastColumn="0"/>
            </w:pPr>
          </w:p>
        </w:tc>
      </w:tr>
      <w:tr w:rsidR="00B16346" w:rsidRPr="00224DB6" w14:paraId="321D9E7C"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3EDB0E7" w14:textId="77777777" w:rsidR="00B16346" w:rsidRPr="00224DB6" w:rsidRDefault="004F2EB5" w:rsidP="00E717E8">
            <w:r w:rsidRPr="00224DB6">
              <w:t>c</w:t>
            </w:r>
            <w:r w:rsidR="00B16346" w:rsidRPr="00224DB6">
              <w:t>ountwords</w:t>
            </w:r>
          </w:p>
        </w:tc>
        <w:tc>
          <w:tcPr>
            <w:tcW w:w="2268" w:type="dxa"/>
          </w:tcPr>
          <w:p w14:paraId="60A868A8"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Total number of words to be read in order to read/decode this chunk</w:t>
            </w:r>
          </w:p>
        </w:tc>
        <w:tc>
          <w:tcPr>
            <w:tcW w:w="1134" w:type="dxa"/>
          </w:tcPr>
          <w:p w14:paraId="37C3CD99" w14:textId="77777777" w:rsidR="00B16346"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u</w:t>
            </w:r>
            <w:r w:rsidR="00B16346" w:rsidRPr="00224DB6">
              <w:t>int8_t</w:t>
            </w:r>
          </w:p>
        </w:tc>
        <w:tc>
          <w:tcPr>
            <w:tcW w:w="1701" w:type="dxa"/>
          </w:tcPr>
          <w:p w14:paraId="6DB334E1"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F0094D3"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45A2A83"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p>
        </w:tc>
      </w:tr>
      <w:tr w:rsidR="00B16346" w:rsidRPr="00224DB6" w14:paraId="608BB030"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555CC0C" w14:textId="77777777" w:rsidR="00B16346" w:rsidRPr="00224DB6" w:rsidRDefault="004F2EB5" w:rsidP="00E717E8">
            <w:r w:rsidRPr="00224DB6">
              <w:t>e</w:t>
            </w:r>
            <w:r w:rsidR="00B16346" w:rsidRPr="00224DB6">
              <w:t>ndian</w:t>
            </w:r>
          </w:p>
        </w:tc>
        <w:tc>
          <w:tcPr>
            <w:tcW w:w="2268" w:type="dxa"/>
          </w:tcPr>
          <w:p w14:paraId="3781A966"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Endiannes of words stored in a chunk</w:t>
            </w:r>
          </w:p>
        </w:tc>
        <w:tc>
          <w:tcPr>
            <w:tcW w:w="1134" w:type="dxa"/>
          </w:tcPr>
          <w:p w14:paraId="044C7B03" w14:textId="77777777" w:rsidR="00B16346"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0517C41C"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“Big”, “Little”, “Undefined”</w:t>
            </w:r>
          </w:p>
        </w:tc>
        <w:tc>
          <w:tcPr>
            <w:tcW w:w="1134" w:type="dxa"/>
          </w:tcPr>
          <w:p w14:paraId="7BCB2B7A"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3C4FE833"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“Little”</w:t>
            </w:r>
          </w:p>
        </w:tc>
      </w:tr>
      <w:tr w:rsidR="00B16346" w:rsidRPr="00224DB6" w14:paraId="5DF0FC2C"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9F2FC19" w14:textId="77777777" w:rsidR="00B16346" w:rsidRPr="00224DB6" w:rsidRDefault="004F2EB5" w:rsidP="00E717E8">
            <w:r w:rsidRPr="00224DB6">
              <w:t>p</w:t>
            </w:r>
            <w:r w:rsidR="00B16346" w:rsidRPr="00224DB6">
              <w:t>adding</w:t>
            </w:r>
          </w:p>
        </w:tc>
        <w:tc>
          <w:tcPr>
            <w:tcW w:w="2268" w:type="dxa"/>
          </w:tcPr>
          <w:p w14:paraId="29BE430B"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Padding applied during encoding</w:t>
            </w:r>
          </w:p>
        </w:tc>
        <w:tc>
          <w:tcPr>
            <w:tcW w:w="1134" w:type="dxa"/>
          </w:tcPr>
          <w:p w14:paraId="031ECF6C" w14:textId="77777777" w:rsidR="00B16346"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50080E37"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“None”, “Head”, “Tail”</w:t>
            </w:r>
          </w:p>
        </w:tc>
        <w:tc>
          <w:tcPr>
            <w:tcW w:w="1134" w:type="dxa"/>
          </w:tcPr>
          <w:p w14:paraId="601645B9"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517DB0B5"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“None”</w:t>
            </w:r>
          </w:p>
        </w:tc>
      </w:tr>
      <w:tr w:rsidR="00B16346" w:rsidRPr="00224DB6" w14:paraId="3363CF9E"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1071DD2" w14:textId="77777777" w:rsidR="00B16346" w:rsidRPr="00224DB6" w:rsidRDefault="004F2EB5" w:rsidP="00E717E8">
            <w:r w:rsidRPr="00224DB6">
              <w:t>w</w:t>
            </w:r>
            <w:r w:rsidR="00B16346" w:rsidRPr="00224DB6">
              <w:t>ordshift</w:t>
            </w:r>
          </w:p>
        </w:tc>
        <w:tc>
          <w:tcPr>
            <w:tcW w:w="2268" w:type="dxa"/>
          </w:tcPr>
          <w:p w14:paraId="090FC21B"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3C963DDB" w14:textId="77777777" w:rsidR="00B16346"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6ACFDACD"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“Left”, “Right”</w:t>
            </w:r>
          </w:p>
        </w:tc>
        <w:tc>
          <w:tcPr>
            <w:tcW w:w="1134" w:type="dxa"/>
          </w:tcPr>
          <w:p w14:paraId="4309E3B5" w14:textId="77777777" w:rsidR="00B16346" w:rsidRPr="00224DB6" w:rsidRDefault="00072B4C"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D716CB2"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p>
        </w:tc>
      </w:tr>
    </w:tbl>
    <w:p w14:paraId="1720AA0E" w14:textId="18A54CA1" w:rsidR="00C372B2" w:rsidRPr="00224DB6" w:rsidRDefault="00C372B2">
      <w:pPr>
        <w:rPr>
          <w:rFonts w:ascii="Times New Roman" w:hAnsi="Times New Roman" w:cs="Times New Roman"/>
          <w:lang w:val="en-US"/>
        </w:rPr>
      </w:pPr>
    </w:p>
    <w:p w14:paraId="5B28A3C4" w14:textId="6B801673"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_Ref507587206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id="337"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8</w:t>
        </w:r>
      </w:ins>
      <w:del w:id="338"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8</w:delText>
        </w:r>
      </w:del>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411F7763" w14:textId="77777777" w:rsidR="00C372B2"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01F2C73C" wp14:editId="59D1F886">
            <wp:extent cx="5846885" cy="3378200"/>
            <wp:effectExtent l="0" t="0" r="1905"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8.emf"/>
                    <pic:cNvPicPr/>
                  </pic:nvPicPr>
                  <pic:blipFill rotWithShape="1">
                    <a:blip r:embed="rId19" cstate="print">
                      <a:extLst>
                        <a:ext uri="{28A0092B-C50C-407E-A947-70E740481C1C}">
                          <a14:useLocalDpi xmlns:a14="http://schemas.microsoft.com/office/drawing/2010/main" val="0"/>
                        </a:ext>
                      </a:extLst>
                    </a:blip>
                    <a:srcRect t="16801" r="288" b="6559"/>
                    <a:stretch/>
                  </pic:blipFill>
                  <pic:spPr bwMode="auto">
                    <a:xfrm>
                      <a:off x="0" y="0"/>
                      <a:ext cx="5852843" cy="3381643"/>
                    </a:xfrm>
                    <a:prstGeom prst="rect">
                      <a:avLst/>
                    </a:prstGeom>
                    <a:ln>
                      <a:noFill/>
                    </a:ln>
                    <a:extLst>
                      <a:ext uri="{53640926-AAD7-44D8-BBD7-CCE9431645EC}">
                        <a14:shadowObscured xmlns:a14="http://schemas.microsoft.com/office/drawing/2010/main"/>
                      </a:ext>
                    </a:extLst>
                  </pic:spPr>
                </pic:pic>
              </a:graphicData>
            </a:graphic>
          </wp:inline>
        </w:drawing>
      </w:r>
    </w:p>
    <w:p w14:paraId="6F33DAFE" w14:textId="58B6930E" w:rsidR="00185900" w:rsidRPr="00224DB6" w:rsidRDefault="00C372B2" w:rsidP="002A3534">
      <w:pPr>
        <w:pStyle w:val="Beschriftung"/>
        <w:jc w:val="both"/>
        <w:rPr>
          <w:rFonts w:ascii="Times New Roman" w:hAnsi="Times New Roman" w:cs="Times New Roman"/>
          <w:lang w:val="en-US"/>
        </w:rPr>
      </w:pPr>
      <w:bookmarkStart w:id="339" w:name="_Ref507587206"/>
      <w:bookmarkStart w:id="340" w:name="_Toc12460058"/>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8</w:t>
      </w:r>
      <w:r w:rsidRPr="00224DB6">
        <w:rPr>
          <w:rFonts w:ascii="Times New Roman" w:hAnsi="Times New Roman" w:cs="Times New Roman"/>
          <w:lang w:val="en-US"/>
        </w:rPr>
        <w:fldChar w:fldCharType="end"/>
      </w:r>
      <w:bookmarkEnd w:id="339"/>
      <w:r w:rsidRPr="00224DB6">
        <w:rPr>
          <w:rFonts w:ascii="Times New Roman" w:hAnsi="Times New Roman" w:cs="Times New Roman"/>
          <w:lang w:val="en-US"/>
        </w:rPr>
        <w:t xml:space="preserve"> - Encoding schemes for a single lump within a single chunk</w:t>
      </w:r>
      <w:bookmarkEnd w:id="340"/>
    </w:p>
    <w:p w14:paraId="33652DCC" w14:textId="77777777" w:rsidR="00C372B2" w:rsidRPr="00224DB6" w:rsidRDefault="00C372B2" w:rsidP="00C372B2">
      <w:pPr>
        <w:pStyle w:val="berschrift3"/>
        <w:numPr>
          <w:ilvl w:val="2"/>
          <w:numId w:val="2"/>
        </w:numPr>
        <w:spacing w:after="120"/>
        <w:rPr>
          <w:rFonts w:ascii="Times New Roman" w:hAnsi="Times New Roman" w:cs="Times New Roman"/>
          <w:lang w:val="en-US"/>
        </w:rPr>
      </w:pPr>
      <w:bookmarkStart w:id="341" w:name="_Ref523403394"/>
      <w:bookmarkStart w:id="342" w:name="_Ref523403466"/>
      <w:bookmarkStart w:id="343" w:name="_Ref523403684"/>
      <w:bookmarkStart w:id="344" w:name="_Toc12460036"/>
      <w:r w:rsidRPr="00224DB6">
        <w:rPr>
          <w:rFonts w:ascii="Times New Roman" w:hAnsi="Times New Roman" w:cs="Times New Roman"/>
          <w:lang w:val="en-US"/>
        </w:rPr>
        <w:t>Block object</w:t>
      </w:r>
      <w:bookmarkEnd w:id="341"/>
      <w:bookmarkEnd w:id="342"/>
      <w:bookmarkEnd w:id="343"/>
      <w:bookmarkEnd w:id="344"/>
    </w:p>
    <w:p w14:paraId="4B9AB7C3"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 xml:space="preserve">A data stream may contain other undefined bytes of information. This standard includes parameters necessary to skip over these bytes while decoding sample streams. This information is contained within a metadata object referred to as a block. </w:t>
      </w:r>
    </w:p>
    <w:p w14:paraId="098886B7"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A block has the following properties:</w:t>
      </w:r>
    </w:p>
    <w:p w14:paraId="55A4C9E9"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 block is comprised of a finite integer number of chunks greater than zero.</w:t>
      </w:r>
    </w:p>
    <w:p w14:paraId="2DE2C8A9"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Chunks within a block are sequential and contiguous.</w:t>
      </w:r>
    </w:p>
    <w:p w14:paraId="7038CD24"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A block may begin with a data segment of arbitrary size (integer number of bytes) known as a </w:t>
      </w:r>
      <w:r w:rsidRPr="00224DB6">
        <w:rPr>
          <w:rFonts w:ascii="Times New Roman" w:hAnsi="Times New Roman" w:cs="Times New Roman"/>
          <w:i/>
          <w:lang w:val="en-US"/>
        </w:rPr>
        <w:t>header</w:t>
      </w:r>
      <w:r w:rsidRPr="00224DB6">
        <w:rPr>
          <w:rFonts w:ascii="Times New Roman" w:hAnsi="Times New Roman" w:cs="Times New Roman"/>
          <w:lang w:val="en-US"/>
        </w:rPr>
        <w:t>.</w:t>
      </w:r>
    </w:p>
    <w:p w14:paraId="4E22BE6F"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A block may end with a data segment of arbitrary size (integer number of bytes) known as a </w:t>
      </w:r>
      <w:r w:rsidRPr="00224DB6">
        <w:rPr>
          <w:rFonts w:ascii="Times New Roman" w:hAnsi="Times New Roman" w:cs="Times New Roman"/>
          <w:i/>
          <w:lang w:val="en-US"/>
        </w:rPr>
        <w:t>footer</w:t>
      </w:r>
      <w:r w:rsidRPr="00224DB6">
        <w:rPr>
          <w:rFonts w:ascii="Times New Roman" w:hAnsi="Times New Roman" w:cs="Times New Roman"/>
          <w:lang w:val="en-US"/>
        </w:rPr>
        <w:t>.</w:t>
      </w:r>
    </w:p>
    <w:p w14:paraId="25F098F1"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 block may contain data integrity features that are implemented within the header and/or footer segments.</w:t>
      </w:r>
    </w:p>
    <w:p w14:paraId="1A282F9E" w14:textId="77777777" w:rsidR="00C372B2" w:rsidRPr="00224DB6" w:rsidRDefault="00C372B2" w:rsidP="00C372B2">
      <w:pPr>
        <w:pStyle w:val="Listenabsatz"/>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block data structure shall remain constant for the entire data collection session (i.e. block format shall not change dynamically).</w:t>
      </w:r>
    </w:p>
    <w:p w14:paraId="12B7809D" w14:textId="77777777" w:rsidR="00C372B2" w:rsidRPr="00224DB6" w:rsidRDefault="00C372B2">
      <w:pPr>
        <w:rPr>
          <w:rFonts w:ascii="Times New Roman" w:hAnsi="Times New Roman" w:cs="Times New Roman"/>
          <w:lang w:val="en-US"/>
        </w:rPr>
      </w:pPr>
      <w:r w:rsidRPr="00224DB6">
        <w:rPr>
          <w:rFonts w:ascii="Times New Roman" w:hAnsi="Times New Roman" w:cs="Times New Roman"/>
          <w:lang w:val="en-US"/>
        </w:rPr>
        <w:br w:type="page"/>
      </w:r>
    </w:p>
    <w:p w14:paraId="24CDD410"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A block is defined as a data segment comprised of one or more chunks, where the chunk data appears contiguously anywhere within said segment.</w:t>
      </w:r>
    </w:p>
    <w:p w14:paraId="074D392A" w14:textId="6EF0A7F9" w:rsidR="004F2EB5" w:rsidRPr="00224DB6" w:rsidRDefault="004F2EB5" w:rsidP="002A3534">
      <w:pPr>
        <w:pStyle w:val="Beschriftung"/>
        <w:keepNext/>
        <w:spacing w:after="0"/>
        <w:jc w:val="both"/>
        <w:rPr>
          <w:rFonts w:ascii="Times New Roman" w:hAnsi="Times New Roman" w:cs="Times New Roman"/>
          <w:lang w:val="en-US"/>
        </w:rPr>
      </w:pPr>
      <w:bookmarkStart w:id="345" w:name="_Toc511747915"/>
      <w:bookmarkStart w:id="346" w:name="_Toc12460072"/>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block attributes</w:t>
      </w:r>
      <w:bookmarkEnd w:id="345"/>
      <w:bookmarkEnd w:id="346"/>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4F2EB5" w:rsidRPr="00224DB6" w14:paraId="511A719C"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896C172" w14:textId="77777777" w:rsidR="004F2EB5" w:rsidRPr="00224DB6" w:rsidRDefault="004F2EB5" w:rsidP="00E717E8">
            <w:r w:rsidRPr="00224DB6">
              <w:t>Attribute</w:t>
            </w:r>
          </w:p>
        </w:tc>
        <w:tc>
          <w:tcPr>
            <w:tcW w:w="2268" w:type="dxa"/>
          </w:tcPr>
          <w:p w14:paraId="0A880D4E"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073297A"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D0AF360"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2827A3B6"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13C03E15"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4F2EB5" w:rsidRPr="00224DB6" w14:paraId="711327A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7E856089" w14:textId="77777777" w:rsidR="004F2EB5" w:rsidRPr="00224DB6" w:rsidRDefault="004F2EB5" w:rsidP="00E717E8">
            <w:r w:rsidRPr="00224DB6">
              <w:t>chunk</w:t>
            </w:r>
          </w:p>
        </w:tc>
        <w:tc>
          <w:tcPr>
            <w:tcW w:w="2268" w:type="dxa"/>
          </w:tcPr>
          <w:p w14:paraId="5DD5531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One or more chunks</w:t>
            </w:r>
          </w:p>
        </w:tc>
        <w:tc>
          <w:tcPr>
            <w:tcW w:w="1134" w:type="dxa"/>
          </w:tcPr>
          <w:p w14:paraId="5BE09136"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chunk</w:t>
            </w:r>
          </w:p>
        </w:tc>
        <w:tc>
          <w:tcPr>
            <w:tcW w:w="1701" w:type="dxa"/>
          </w:tcPr>
          <w:p w14:paraId="512F9CE2"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AA262E5"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2B8A809"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r>
      <w:tr w:rsidR="004F2EB5" w:rsidRPr="00224DB6" w14:paraId="753B30FC"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6E41479" w14:textId="77777777" w:rsidR="004F2EB5" w:rsidRPr="00224DB6" w:rsidRDefault="004F2EB5" w:rsidP="00E717E8">
            <w:r w:rsidRPr="00224DB6">
              <w:t>cycles</w:t>
            </w:r>
          </w:p>
        </w:tc>
        <w:tc>
          <w:tcPr>
            <w:tcW w:w="2268" w:type="dxa"/>
          </w:tcPr>
          <w:p w14:paraId="76F2166F"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For the ordered chunk pattern described in the attribute chunk, the integer number of cycles that this pattern repeats within a block</w:t>
            </w:r>
          </w:p>
        </w:tc>
        <w:tc>
          <w:tcPr>
            <w:tcW w:w="1134" w:type="dxa"/>
          </w:tcPr>
          <w:p w14:paraId="40538E2B"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uint32_t</w:t>
            </w:r>
          </w:p>
        </w:tc>
        <w:tc>
          <w:tcPr>
            <w:tcW w:w="1701" w:type="dxa"/>
          </w:tcPr>
          <w:p w14:paraId="6081EC8C"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35CAA65" w14:textId="77777777" w:rsidR="004F2EB5" w:rsidRPr="00224DB6" w:rsidRDefault="00DC1B7A"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501E857"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r>
      <w:tr w:rsidR="004F2EB5" w:rsidRPr="00224DB6" w14:paraId="4AE89338"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7AD33C83" w14:textId="77777777" w:rsidR="004F2EB5" w:rsidRPr="00224DB6" w:rsidRDefault="004F2EB5" w:rsidP="00E717E8">
            <w:r w:rsidRPr="00224DB6">
              <w:t>sizeheader</w:t>
            </w:r>
          </w:p>
        </w:tc>
        <w:tc>
          <w:tcPr>
            <w:tcW w:w="2268" w:type="dxa"/>
          </w:tcPr>
          <w:p w14:paraId="14C56F4B"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Integer number of bytes to skip in order to access first byte of chunk data</w:t>
            </w:r>
          </w:p>
        </w:tc>
        <w:tc>
          <w:tcPr>
            <w:tcW w:w="1134" w:type="dxa"/>
          </w:tcPr>
          <w:p w14:paraId="754B53E7"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uint32_t</w:t>
            </w:r>
          </w:p>
        </w:tc>
        <w:tc>
          <w:tcPr>
            <w:tcW w:w="1701" w:type="dxa"/>
          </w:tcPr>
          <w:p w14:paraId="65DEC5F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E5CA6AA"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337281C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0</w:t>
            </w:r>
          </w:p>
        </w:tc>
      </w:tr>
      <w:tr w:rsidR="004F2EB5" w:rsidRPr="00224DB6" w14:paraId="4472FD92"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57649778" w14:textId="77777777" w:rsidR="004F2EB5" w:rsidRPr="00224DB6" w:rsidRDefault="004F2EB5" w:rsidP="00E717E8">
            <w:r w:rsidRPr="00224DB6">
              <w:t>sizefooter</w:t>
            </w:r>
          </w:p>
        </w:tc>
        <w:tc>
          <w:tcPr>
            <w:tcW w:w="2268" w:type="dxa"/>
          </w:tcPr>
          <w:p w14:paraId="4913C56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Integer number of bytes to skip in order to access first byte of next block</w:t>
            </w:r>
          </w:p>
        </w:tc>
        <w:tc>
          <w:tcPr>
            <w:tcW w:w="1134" w:type="dxa"/>
          </w:tcPr>
          <w:p w14:paraId="16893FC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uint32_t</w:t>
            </w:r>
          </w:p>
        </w:tc>
        <w:tc>
          <w:tcPr>
            <w:tcW w:w="1701" w:type="dxa"/>
          </w:tcPr>
          <w:p w14:paraId="2A60D86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605B1E8B"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22AF91A4"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0</w:t>
            </w:r>
          </w:p>
        </w:tc>
      </w:tr>
    </w:tbl>
    <w:p w14:paraId="0A769E56" w14:textId="77777777" w:rsidR="005B419C" w:rsidRPr="00224DB6" w:rsidRDefault="005B419C" w:rsidP="005B419C">
      <w:pPr>
        <w:rPr>
          <w:lang w:val="en-US"/>
        </w:rPr>
      </w:pPr>
    </w:p>
    <w:p w14:paraId="03A509FC" w14:textId="6F0F8145" w:rsidR="005B419C" w:rsidRPr="00553752" w:rsidRDefault="00382442" w:rsidP="004554B2">
      <w:pPr>
        <w:jc w:val="both"/>
        <w:rPr>
          <w:rFonts w:ascii="Times New Roman" w:hAnsi="Times New Roman" w:cs="Times New Roman"/>
          <w:lang w:val="en-US"/>
        </w:rPr>
      </w:pPr>
      <w:r w:rsidRPr="00553752">
        <w:rPr>
          <w:rFonts w:ascii="Times New Roman" w:hAnsi="Times New Roman" w:cs="Times New Roman"/>
          <w:lang w:val="en-US"/>
        </w:rPr>
        <w:fldChar w:fldCharType="begin"/>
      </w:r>
      <w:r w:rsidRPr="00553752">
        <w:rPr>
          <w:rFonts w:ascii="Times New Roman" w:hAnsi="Times New Roman" w:cs="Times New Roman"/>
          <w:lang w:val="en-US"/>
        </w:rPr>
        <w:instrText xml:space="preserve"> REF _Ref519089329 \h </w:instrText>
      </w:r>
      <w:r w:rsidRPr="00553752">
        <w:rPr>
          <w:rFonts w:ascii="Times New Roman" w:hAnsi="Times New Roman" w:cs="Times New Roman"/>
          <w:lang w:val="en-US"/>
        </w:rPr>
      </w:r>
      <w:r w:rsidRPr="00553752">
        <w:rPr>
          <w:rFonts w:ascii="Times New Roman" w:hAnsi="Times New Roman" w:cs="Times New Roman"/>
          <w:lang w:val="en-US"/>
        </w:rPr>
        <w:fldChar w:fldCharType="separate"/>
      </w:r>
      <w:ins w:id="347"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9</w:t>
        </w:r>
      </w:ins>
      <w:del w:id="348"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9</w:delText>
        </w:r>
      </w:del>
      <w:r w:rsidRPr="00553752">
        <w:rPr>
          <w:rFonts w:ascii="Times New Roman" w:hAnsi="Times New Roman" w:cs="Times New Roman"/>
          <w:lang w:val="en-US"/>
        </w:rPr>
        <w:fldChar w:fldCharType="end"/>
      </w:r>
      <w:r w:rsidR="002779B5" w:rsidRPr="00553752">
        <w:rPr>
          <w:rFonts w:ascii="Times New Roman" w:hAnsi="Times New Roman" w:cs="Times New Roman"/>
          <w:lang w:val="en-US"/>
        </w:rPr>
        <w:t xml:space="preserve"> illustrates </w:t>
      </w:r>
      <w:r w:rsidR="004034B0" w:rsidRPr="00553752">
        <w:rPr>
          <w:rFonts w:ascii="Times New Roman" w:hAnsi="Times New Roman" w:cs="Times New Roman"/>
          <w:lang w:val="en-US"/>
        </w:rPr>
        <w:t xml:space="preserve">the encoding of </w:t>
      </w:r>
      <w:r w:rsidR="004034B0" w:rsidRPr="00553752">
        <w:rPr>
          <w:rFonts w:ascii="Times New Roman" w:hAnsi="Times New Roman" w:cs="Times New Roman"/>
          <w:i/>
          <w:lang w:val="en-US"/>
        </w:rPr>
        <w:t xml:space="preserve">N </w:t>
      </w:r>
      <w:r w:rsidR="004034B0" w:rsidRPr="00553752">
        <w:rPr>
          <w:rFonts w:ascii="Times New Roman" w:hAnsi="Times New Roman" w:cs="Times New Roman"/>
          <w:lang w:val="en-US"/>
        </w:rPr>
        <w:t xml:space="preserve">chunks within a </w:t>
      </w:r>
      <w:r w:rsidR="00553752" w:rsidRPr="00553752">
        <w:rPr>
          <w:rFonts w:ascii="Times New Roman" w:hAnsi="Times New Roman" w:cs="Times New Roman"/>
          <w:lang w:val="en-US"/>
        </w:rPr>
        <w:t>block with no header and footer, with header only, with footer only, and with both data segments.</w:t>
      </w:r>
    </w:p>
    <w:p w14:paraId="6D7CB99F" w14:textId="77777777" w:rsidR="00973527" w:rsidRPr="00224DB6" w:rsidRDefault="00FF725C" w:rsidP="0037500F">
      <w:pPr>
        <w:keepNext/>
        <w:spacing w:after="0"/>
        <w:jc w:val="center"/>
        <w:rPr>
          <w:lang w:val="en-US"/>
        </w:rPr>
      </w:pPr>
      <w:r w:rsidRPr="00224DB6">
        <w:rPr>
          <w:noProof/>
          <w:lang w:val="en-US"/>
        </w:rPr>
        <w:drawing>
          <wp:inline distT="0" distB="0" distL="0" distR="0" wp14:anchorId="67382191" wp14:editId="6F6CB64D">
            <wp:extent cx="5805577" cy="439400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ck types.emf"/>
                    <pic:cNvPicPr/>
                  </pic:nvPicPr>
                  <pic:blipFill rotWithShape="1">
                    <a:blip r:embed="rId20" cstate="print">
                      <a:extLst>
                        <a:ext uri="{28A0092B-C50C-407E-A947-70E740481C1C}">
                          <a14:useLocalDpi xmlns:a14="http://schemas.microsoft.com/office/drawing/2010/main" val="0"/>
                        </a:ext>
                      </a:extLst>
                    </a:blip>
                    <a:srcRect l="12494" t="13815" r="15113" b="13296"/>
                    <a:stretch/>
                  </pic:blipFill>
                  <pic:spPr bwMode="auto">
                    <a:xfrm>
                      <a:off x="0" y="0"/>
                      <a:ext cx="5853169" cy="4430026"/>
                    </a:xfrm>
                    <a:prstGeom prst="rect">
                      <a:avLst/>
                    </a:prstGeom>
                    <a:ln>
                      <a:noFill/>
                    </a:ln>
                    <a:extLst>
                      <a:ext uri="{53640926-AAD7-44D8-BBD7-CCE9431645EC}">
                        <a14:shadowObscured xmlns:a14="http://schemas.microsoft.com/office/drawing/2010/main"/>
                      </a:ext>
                    </a:extLst>
                  </pic:spPr>
                </pic:pic>
              </a:graphicData>
            </a:graphic>
          </wp:inline>
        </w:drawing>
      </w:r>
    </w:p>
    <w:p w14:paraId="64EA07FD" w14:textId="1B843A31" w:rsidR="00973527" w:rsidRPr="00224DB6" w:rsidRDefault="00973527" w:rsidP="00973527">
      <w:pPr>
        <w:pStyle w:val="Beschriftung"/>
        <w:jc w:val="both"/>
        <w:rPr>
          <w:rFonts w:ascii="Times New Roman" w:hAnsi="Times New Roman" w:cs="Times New Roman"/>
          <w:lang w:val="en-US"/>
        </w:rPr>
      </w:pPr>
      <w:bookmarkStart w:id="349" w:name="_Ref519089329"/>
      <w:bookmarkStart w:id="350" w:name="_Ref523403417"/>
      <w:bookmarkStart w:id="351" w:name="_Toc12460059"/>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9</w:t>
      </w:r>
      <w:r w:rsidRPr="00224DB6">
        <w:rPr>
          <w:rFonts w:ascii="Times New Roman" w:hAnsi="Times New Roman" w:cs="Times New Roman"/>
          <w:lang w:val="en-US"/>
        </w:rPr>
        <w:fldChar w:fldCharType="end"/>
      </w:r>
      <w:bookmarkEnd w:id="349"/>
      <w:r w:rsidRPr="00224DB6">
        <w:rPr>
          <w:rFonts w:ascii="Times New Roman" w:hAnsi="Times New Roman" w:cs="Times New Roman"/>
          <w:lang w:val="en-US"/>
        </w:rPr>
        <w:t xml:space="preserve"> - </w:t>
      </w:r>
      <w:r w:rsidR="00382442" w:rsidRPr="00224DB6">
        <w:rPr>
          <w:rFonts w:ascii="Times New Roman" w:hAnsi="Times New Roman" w:cs="Times New Roman"/>
          <w:lang w:val="en-US"/>
        </w:rPr>
        <w:t>Encoding schemes for N chunks within a block</w:t>
      </w:r>
      <w:bookmarkEnd w:id="350"/>
      <w:bookmarkEnd w:id="351"/>
    </w:p>
    <w:p w14:paraId="01415F3D" w14:textId="77777777" w:rsidR="00C372B2" w:rsidRPr="00224DB6" w:rsidRDefault="00C372B2" w:rsidP="00C372B2">
      <w:pPr>
        <w:pStyle w:val="berschrift3"/>
        <w:numPr>
          <w:ilvl w:val="2"/>
          <w:numId w:val="2"/>
        </w:numPr>
        <w:spacing w:after="120"/>
        <w:rPr>
          <w:rFonts w:ascii="Times New Roman" w:hAnsi="Times New Roman" w:cs="Times New Roman"/>
          <w:lang w:val="en-US"/>
        </w:rPr>
      </w:pPr>
      <w:bookmarkStart w:id="352" w:name="_Ref523403470"/>
      <w:bookmarkStart w:id="353" w:name="_Toc12460037"/>
      <w:r w:rsidRPr="00224DB6">
        <w:rPr>
          <w:rFonts w:ascii="Times New Roman" w:hAnsi="Times New Roman" w:cs="Times New Roman"/>
          <w:lang w:val="en-US"/>
        </w:rPr>
        <w:t>Lane object</w:t>
      </w:r>
      <w:bookmarkEnd w:id="352"/>
      <w:bookmarkEnd w:id="353"/>
    </w:p>
    <w:p w14:paraId="43EF50F8"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A lane is defined as a conduit that transports data comprised of one or more types of blocks. The contents of one or more lanes are written to disk to produce files. However, the standard does not assume that this writing is synchronized to the start of a block within a lane.</w:t>
      </w:r>
    </w:p>
    <w:p w14:paraId="4F022192" w14:textId="4509BB5B" w:rsidR="00042BCE" w:rsidRPr="00224DB6" w:rsidRDefault="00042BCE" w:rsidP="002A3534">
      <w:pPr>
        <w:pStyle w:val="Beschriftung"/>
        <w:keepNext/>
        <w:spacing w:after="0"/>
        <w:jc w:val="both"/>
        <w:rPr>
          <w:rFonts w:ascii="Times New Roman" w:hAnsi="Times New Roman" w:cs="Times New Roman"/>
          <w:lang w:val="en-US"/>
        </w:rPr>
      </w:pPr>
      <w:bookmarkStart w:id="354" w:name="_Toc511747916"/>
      <w:bookmarkStart w:id="355" w:name="_Toc12460073"/>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12</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lane attributes</w:t>
      </w:r>
      <w:bookmarkEnd w:id="354"/>
      <w:bookmarkEnd w:id="355"/>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042BCE" w:rsidRPr="00224DB6" w14:paraId="244E58A6"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1FCEBD6D" w14:textId="77777777" w:rsidR="00042BCE" w:rsidRPr="00224DB6" w:rsidRDefault="00042BCE" w:rsidP="00E717E8">
            <w:r w:rsidRPr="00224DB6">
              <w:t>Attribute</w:t>
            </w:r>
          </w:p>
        </w:tc>
        <w:tc>
          <w:tcPr>
            <w:tcW w:w="2268" w:type="dxa"/>
          </w:tcPr>
          <w:p w14:paraId="5945BAD7"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31DA571"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360CA01"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33235B2"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2842C362"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042BCE" w:rsidRPr="00224DB6" w14:paraId="5DE66CE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CABAE2C" w14:textId="77777777" w:rsidR="00042BCE" w:rsidRPr="00224DB6" w:rsidRDefault="00042BCE" w:rsidP="00E717E8">
            <w:r w:rsidRPr="00224DB6">
              <w:t>block</w:t>
            </w:r>
          </w:p>
        </w:tc>
        <w:tc>
          <w:tcPr>
            <w:tcW w:w="2268" w:type="dxa"/>
          </w:tcPr>
          <w:p w14:paraId="1145ADF8"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One or more types of blocks in this lane (in order)</w:t>
            </w:r>
          </w:p>
        </w:tc>
        <w:tc>
          <w:tcPr>
            <w:tcW w:w="1134" w:type="dxa"/>
          </w:tcPr>
          <w:p w14:paraId="392FD0CC"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block</w:t>
            </w:r>
          </w:p>
        </w:tc>
        <w:tc>
          <w:tcPr>
            <w:tcW w:w="1701" w:type="dxa"/>
          </w:tcPr>
          <w:p w14:paraId="7A69E37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4B47753D"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F698380"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r>
      <w:tr w:rsidR="00042BCE" w:rsidRPr="00224DB6" w14:paraId="1E8B6D73"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BED1550" w14:textId="77777777" w:rsidR="00042BCE" w:rsidRPr="00224DB6" w:rsidRDefault="00042BCE" w:rsidP="00E717E8">
            <w:r w:rsidRPr="00224DB6">
              <w:t>bandsrc</w:t>
            </w:r>
          </w:p>
        </w:tc>
        <w:tc>
          <w:tcPr>
            <w:tcW w:w="2268" w:type="dxa"/>
          </w:tcPr>
          <w:p w14:paraId="015782C5"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Associates predefined bands with sources</w:t>
            </w:r>
          </w:p>
        </w:tc>
        <w:tc>
          <w:tcPr>
            <w:tcW w:w="1134" w:type="dxa"/>
          </w:tcPr>
          <w:p w14:paraId="154077D7"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65423664"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82D8404"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52E5BFA"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r>
      <w:tr w:rsidR="00042BCE" w:rsidRPr="00224DB6" w14:paraId="24EEE12A"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5F29045" w14:textId="77777777" w:rsidR="00042BCE" w:rsidRPr="00224DB6" w:rsidRDefault="00042BCE" w:rsidP="00E717E8">
            <w:r w:rsidRPr="00224DB6">
              <w:t>session</w:t>
            </w:r>
          </w:p>
        </w:tc>
        <w:tc>
          <w:tcPr>
            <w:tcW w:w="2268" w:type="dxa"/>
          </w:tcPr>
          <w:p w14:paraId="25958973"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Session information for this lane</w:t>
            </w:r>
          </w:p>
        </w:tc>
        <w:tc>
          <w:tcPr>
            <w:tcW w:w="1134" w:type="dxa"/>
          </w:tcPr>
          <w:p w14:paraId="74C6C735"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session</w:t>
            </w:r>
          </w:p>
        </w:tc>
        <w:tc>
          <w:tcPr>
            <w:tcW w:w="1701" w:type="dxa"/>
          </w:tcPr>
          <w:p w14:paraId="08D5329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601B75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AE2AC0A"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r>
      <w:tr w:rsidR="00042BCE" w:rsidRPr="00224DB6" w14:paraId="7A628EE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7B40C073" w14:textId="77777777" w:rsidR="00042BCE" w:rsidRPr="00224DB6" w:rsidRDefault="00042BCE" w:rsidP="00E717E8">
            <w:r w:rsidRPr="00224DB6">
              <w:t>system</w:t>
            </w:r>
          </w:p>
        </w:tc>
        <w:tc>
          <w:tcPr>
            <w:tcW w:w="2268" w:type="dxa"/>
          </w:tcPr>
          <w:p w14:paraId="7E2404D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System information for this lane</w:t>
            </w:r>
          </w:p>
        </w:tc>
        <w:tc>
          <w:tcPr>
            <w:tcW w:w="1134" w:type="dxa"/>
          </w:tcPr>
          <w:p w14:paraId="46D9CEAB"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system</w:t>
            </w:r>
          </w:p>
        </w:tc>
        <w:tc>
          <w:tcPr>
            <w:tcW w:w="1701" w:type="dxa"/>
          </w:tcPr>
          <w:p w14:paraId="2CDA62FE"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5114813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AAD034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r>
    </w:tbl>
    <w:p w14:paraId="32114043" w14:textId="77777777" w:rsidR="00042BCE" w:rsidRPr="00224DB6" w:rsidRDefault="00042BCE" w:rsidP="00C372B2">
      <w:pPr>
        <w:jc w:val="both"/>
        <w:rPr>
          <w:rFonts w:ascii="Times New Roman" w:hAnsi="Times New Roman" w:cs="Times New Roman"/>
          <w:lang w:val="en-US"/>
        </w:rPr>
      </w:pPr>
    </w:p>
    <w:p w14:paraId="5ADB060E" w14:textId="40226107" w:rsidR="009B3AE3" w:rsidRPr="00553752" w:rsidRDefault="009B3AE3" w:rsidP="009B3AE3">
      <w:pPr>
        <w:jc w:val="both"/>
        <w:rPr>
          <w:rFonts w:ascii="Times New Roman" w:hAnsi="Times New Roman" w:cs="Times New Roman"/>
          <w:lang w:val="en-US"/>
        </w:rPr>
      </w:pPr>
      <w:r w:rsidRPr="00553752">
        <w:rPr>
          <w:rFonts w:ascii="Times New Roman" w:hAnsi="Times New Roman" w:cs="Times New Roman"/>
          <w:lang w:val="en-US"/>
        </w:rPr>
        <w:fldChar w:fldCharType="begin"/>
      </w:r>
      <w:r w:rsidRPr="00553752">
        <w:rPr>
          <w:rFonts w:ascii="Times New Roman" w:hAnsi="Times New Roman" w:cs="Times New Roman"/>
          <w:lang w:val="en-US"/>
        </w:rPr>
        <w:instrText xml:space="preserve"> REF _Ref519089665 \h </w:instrText>
      </w:r>
      <w:r w:rsidRPr="00553752">
        <w:rPr>
          <w:rFonts w:ascii="Times New Roman" w:hAnsi="Times New Roman" w:cs="Times New Roman"/>
          <w:lang w:val="en-US"/>
        </w:rPr>
      </w:r>
      <w:r w:rsidRPr="00553752">
        <w:rPr>
          <w:rFonts w:ascii="Times New Roman" w:hAnsi="Times New Roman" w:cs="Times New Roman"/>
          <w:lang w:val="en-US"/>
        </w:rPr>
        <w:fldChar w:fldCharType="separate"/>
      </w:r>
      <w:ins w:id="356"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10</w:t>
        </w:r>
      </w:ins>
      <w:del w:id="357"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10</w:delText>
        </w:r>
      </w:del>
      <w:r w:rsidRPr="00553752">
        <w:rPr>
          <w:rFonts w:ascii="Times New Roman" w:hAnsi="Times New Roman" w:cs="Times New Roman"/>
          <w:lang w:val="en-US"/>
        </w:rPr>
        <w:fldChar w:fldCharType="end"/>
      </w:r>
      <w:r w:rsidR="005B419C" w:rsidRPr="00553752">
        <w:rPr>
          <w:rFonts w:ascii="Times New Roman" w:hAnsi="Times New Roman" w:cs="Times New Roman"/>
          <w:lang w:val="en-US"/>
        </w:rPr>
        <w:t xml:space="preserve"> illustrates </w:t>
      </w:r>
      <w:r w:rsidR="00553752">
        <w:rPr>
          <w:rFonts w:ascii="Times New Roman" w:hAnsi="Times New Roman" w:cs="Times New Roman"/>
          <w:i/>
          <w:lang w:val="en-US"/>
        </w:rPr>
        <w:t xml:space="preserve">N </w:t>
      </w:r>
      <w:r w:rsidR="00553752">
        <w:rPr>
          <w:rFonts w:ascii="Times New Roman" w:hAnsi="Times New Roman" w:cs="Times New Roman"/>
          <w:lang w:val="en-US"/>
        </w:rPr>
        <w:t xml:space="preserve">blocks </w:t>
      </w:r>
      <w:r w:rsidR="007D27F8" w:rsidRPr="00553752">
        <w:rPr>
          <w:rFonts w:ascii="Times New Roman" w:hAnsi="Times New Roman" w:cs="Times New Roman"/>
          <w:lang w:val="en-US"/>
        </w:rPr>
        <w:t>contiguously encoded within a lane.</w:t>
      </w:r>
    </w:p>
    <w:p w14:paraId="1F843E60" w14:textId="77777777" w:rsidR="009B3AE3" w:rsidRPr="00224DB6" w:rsidRDefault="00FF725C" w:rsidP="0037500F">
      <w:pPr>
        <w:keepNext/>
        <w:spacing w:after="0"/>
        <w:jc w:val="center"/>
        <w:rPr>
          <w:lang w:val="en-US"/>
        </w:rPr>
      </w:pPr>
      <w:r w:rsidRPr="00224DB6">
        <w:rPr>
          <w:noProof/>
          <w:lang w:val="en-US"/>
        </w:rPr>
        <w:drawing>
          <wp:inline distT="0" distB="0" distL="0" distR="0" wp14:anchorId="389AA720" wp14:editId="200A59E8">
            <wp:extent cx="4085807"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cks in lanes.emf"/>
                    <pic:cNvPicPr/>
                  </pic:nvPicPr>
                  <pic:blipFill rotWithShape="1">
                    <a:blip r:embed="rId21" cstate="print">
                      <a:extLst>
                        <a:ext uri="{28A0092B-C50C-407E-A947-70E740481C1C}">
                          <a14:useLocalDpi xmlns:a14="http://schemas.microsoft.com/office/drawing/2010/main" val="0"/>
                        </a:ext>
                      </a:extLst>
                    </a:blip>
                    <a:srcRect l="18815" t="21823" r="38141" b="58954"/>
                    <a:stretch/>
                  </pic:blipFill>
                  <pic:spPr bwMode="auto">
                    <a:xfrm>
                      <a:off x="0" y="0"/>
                      <a:ext cx="4137337" cy="1388898"/>
                    </a:xfrm>
                    <a:prstGeom prst="rect">
                      <a:avLst/>
                    </a:prstGeom>
                    <a:ln>
                      <a:noFill/>
                    </a:ln>
                    <a:extLst>
                      <a:ext uri="{53640926-AAD7-44D8-BBD7-CCE9431645EC}">
                        <a14:shadowObscured xmlns:a14="http://schemas.microsoft.com/office/drawing/2010/main"/>
                      </a:ext>
                    </a:extLst>
                  </pic:spPr>
                </pic:pic>
              </a:graphicData>
            </a:graphic>
          </wp:inline>
        </w:drawing>
      </w:r>
    </w:p>
    <w:p w14:paraId="2F59A2F2" w14:textId="4779E167" w:rsidR="009B3AE3" w:rsidRPr="00224DB6" w:rsidRDefault="009B3AE3" w:rsidP="009B3AE3">
      <w:pPr>
        <w:pStyle w:val="Beschriftung"/>
        <w:jc w:val="both"/>
        <w:rPr>
          <w:rFonts w:ascii="Times New Roman" w:hAnsi="Times New Roman" w:cs="Times New Roman"/>
          <w:lang w:val="en-US"/>
        </w:rPr>
      </w:pPr>
      <w:bookmarkStart w:id="358" w:name="_Ref519089665"/>
      <w:bookmarkStart w:id="359" w:name="_Ref523403434"/>
      <w:bookmarkStart w:id="360" w:name="_Toc12460060"/>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10</w:t>
      </w:r>
      <w:r w:rsidRPr="00224DB6">
        <w:rPr>
          <w:rFonts w:ascii="Times New Roman" w:hAnsi="Times New Roman" w:cs="Times New Roman"/>
          <w:lang w:val="en-US"/>
        </w:rPr>
        <w:fldChar w:fldCharType="end"/>
      </w:r>
      <w:bookmarkEnd w:id="358"/>
      <w:r w:rsidRPr="00224DB6">
        <w:rPr>
          <w:rFonts w:ascii="Times New Roman" w:hAnsi="Times New Roman" w:cs="Times New Roman"/>
          <w:lang w:val="en-US"/>
        </w:rPr>
        <w:t xml:space="preserve"> </w:t>
      </w:r>
      <w:r w:rsidR="001D5FA9" w:rsidRPr="00224DB6">
        <w:rPr>
          <w:rFonts w:ascii="Times New Roman" w:hAnsi="Times New Roman" w:cs="Times New Roman"/>
          <w:lang w:val="en-US"/>
        </w:rPr>
        <w:t>-</w:t>
      </w:r>
      <w:r w:rsidRPr="00224DB6">
        <w:rPr>
          <w:rFonts w:ascii="Times New Roman" w:hAnsi="Times New Roman" w:cs="Times New Roman"/>
          <w:lang w:val="en-US"/>
        </w:rPr>
        <w:t xml:space="preserve"> Encoding scheme for N blocks within a lane</w:t>
      </w:r>
      <w:bookmarkEnd w:id="359"/>
      <w:bookmarkEnd w:id="360"/>
    </w:p>
    <w:p w14:paraId="1CCCEEFD" w14:textId="77777777" w:rsidR="00C372B2" w:rsidRPr="00224DB6" w:rsidRDefault="00020711" w:rsidP="00020711">
      <w:pPr>
        <w:pStyle w:val="berschrift3"/>
        <w:numPr>
          <w:ilvl w:val="2"/>
          <w:numId w:val="2"/>
        </w:numPr>
        <w:spacing w:after="120"/>
        <w:rPr>
          <w:rFonts w:ascii="Times New Roman" w:hAnsi="Times New Roman" w:cs="Times New Roman"/>
          <w:lang w:val="en-US"/>
        </w:rPr>
      </w:pPr>
      <w:bookmarkStart w:id="361" w:name="_Ref523403497"/>
      <w:bookmarkStart w:id="362" w:name="_Ref523403506"/>
      <w:bookmarkStart w:id="363" w:name="_Toc12460038"/>
      <w:r w:rsidRPr="00224DB6">
        <w:rPr>
          <w:rFonts w:ascii="Times New Roman" w:hAnsi="Times New Roman" w:cs="Times New Roman"/>
          <w:lang w:val="en-US"/>
        </w:rPr>
        <w:t>File object</w:t>
      </w:r>
      <w:bookmarkEnd w:id="361"/>
      <w:bookmarkEnd w:id="362"/>
      <w:bookmarkEnd w:id="363"/>
    </w:p>
    <w:p w14:paraId="7CF927EA"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A file is defined as the ordered collection of bytes retrieved from a single lane over a finite interval of time and stored in a digital media device.</w:t>
      </w:r>
    </w:p>
    <w:p w14:paraId="7D7D2B33"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When a lane is written to a file, it may or may not be synchronized to the start of a block. For this reason there may be a byte offset from the beginning of the file to the first byte of the first block. This offset may be different for each file.</w:t>
      </w:r>
    </w:p>
    <w:p w14:paraId="45EF32A5" w14:textId="77777777" w:rsidR="004554B2" w:rsidRPr="00224DB6" w:rsidRDefault="004554B2">
      <w:pPr>
        <w:rPr>
          <w:rFonts w:ascii="Times New Roman" w:hAnsi="Times New Roman" w:cs="Times New Roman"/>
          <w:lang w:val="en-US"/>
        </w:rPr>
      </w:pPr>
      <w:r w:rsidRPr="00224DB6">
        <w:rPr>
          <w:rFonts w:ascii="Times New Roman" w:hAnsi="Times New Roman" w:cs="Times New Roman"/>
          <w:lang w:val="en-US"/>
        </w:rPr>
        <w:br w:type="page"/>
      </w:r>
    </w:p>
    <w:p w14:paraId="0476CC2C" w14:textId="77777777" w:rsidR="0037500F"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The creation time of the file may be tagged as metadata. This time is typically obtained from the system RTC.</w:t>
      </w:r>
    </w:p>
    <w:p w14:paraId="5C835A7F" w14:textId="48DAB8B7" w:rsidR="009306A7" w:rsidRPr="00224DB6" w:rsidRDefault="009306A7" w:rsidP="002A3534">
      <w:pPr>
        <w:pStyle w:val="Beschriftung"/>
        <w:keepNext/>
        <w:spacing w:after="0"/>
        <w:jc w:val="both"/>
        <w:rPr>
          <w:rFonts w:ascii="Times New Roman" w:hAnsi="Times New Roman" w:cs="Times New Roman"/>
          <w:lang w:val="en-US"/>
        </w:rPr>
      </w:pPr>
      <w:bookmarkStart w:id="364" w:name="_Toc511747917"/>
      <w:bookmarkStart w:id="365" w:name="_Toc12460074"/>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file attributes</w:t>
      </w:r>
      <w:bookmarkEnd w:id="364"/>
      <w:bookmarkEnd w:id="365"/>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9306A7" w:rsidRPr="00224DB6" w14:paraId="68598897"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633A1EA" w14:textId="77777777" w:rsidR="009306A7" w:rsidRPr="00224DB6" w:rsidRDefault="009306A7" w:rsidP="00E717E8">
            <w:r w:rsidRPr="00224DB6">
              <w:t>Attribute</w:t>
            </w:r>
          </w:p>
        </w:tc>
        <w:tc>
          <w:tcPr>
            <w:tcW w:w="2268" w:type="dxa"/>
          </w:tcPr>
          <w:p w14:paraId="75D7576F"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1423DD3"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454AB546"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E190E4D"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24691F1"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9306A7" w:rsidRPr="00224DB6" w14:paraId="53F0277D"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DD9F1FB" w14:textId="77777777" w:rsidR="009306A7" w:rsidRPr="00224DB6" w:rsidRDefault="009306A7" w:rsidP="00E717E8">
            <w:r w:rsidRPr="00224DB6">
              <w:t>url</w:t>
            </w:r>
          </w:p>
        </w:tc>
        <w:tc>
          <w:tcPr>
            <w:tcW w:w="2268" w:type="dxa"/>
          </w:tcPr>
          <w:p w14:paraId="3D2514F5"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Unique identifier for the file (path/filename)</w:t>
            </w:r>
          </w:p>
        </w:tc>
        <w:tc>
          <w:tcPr>
            <w:tcW w:w="1134" w:type="dxa"/>
          </w:tcPr>
          <w:p w14:paraId="52A1CEA0"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4809EE0"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55BCD8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DE922FD"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1A5F4E91"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F27CF9C" w14:textId="77777777" w:rsidR="009306A7" w:rsidRPr="00224DB6" w:rsidRDefault="009306A7" w:rsidP="00E717E8">
            <w:r w:rsidRPr="00224DB6">
              <w:t>timestamp</w:t>
            </w:r>
          </w:p>
        </w:tc>
        <w:tc>
          <w:tcPr>
            <w:tcW w:w="2268" w:type="dxa"/>
          </w:tcPr>
          <w:p w14:paraId="75546E68"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Time the file was generated</w:t>
            </w:r>
          </w:p>
        </w:tc>
        <w:tc>
          <w:tcPr>
            <w:tcW w:w="1134" w:type="dxa"/>
          </w:tcPr>
          <w:p w14:paraId="431C8AB6"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dateTime</w:t>
            </w:r>
          </w:p>
        </w:tc>
        <w:tc>
          <w:tcPr>
            <w:tcW w:w="1701" w:type="dxa"/>
          </w:tcPr>
          <w:p w14:paraId="39023691"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24F43956" w14:textId="77777777" w:rsidR="009306A7" w:rsidRPr="00224DB6" w:rsidRDefault="00BD6C1B"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84857D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69270E6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555DAA1" w14:textId="77777777" w:rsidR="009306A7" w:rsidRPr="00224DB6" w:rsidRDefault="009306A7" w:rsidP="00E717E8">
            <w:r w:rsidRPr="00224DB6">
              <w:t>offset</w:t>
            </w:r>
          </w:p>
        </w:tc>
        <w:tc>
          <w:tcPr>
            <w:tcW w:w="2268" w:type="dxa"/>
          </w:tcPr>
          <w:p w14:paraId="59B1370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Byte offset to start of first block</w:t>
            </w:r>
          </w:p>
        </w:tc>
        <w:tc>
          <w:tcPr>
            <w:tcW w:w="1134" w:type="dxa"/>
          </w:tcPr>
          <w:p w14:paraId="7E9971B1"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uint32_t</w:t>
            </w:r>
          </w:p>
        </w:tc>
        <w:tc>
          <w:tcPr>
            <w:tcW w:w="1701" w:type="dxa"/>
          </w:tcPr>
          <w:p w14:paraId="5FAB8531"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221863C"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B27990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0</w:t>
            </w:r>
          </w:p>
        </w:tc>
      </w:tr>
      <w:tr w:rsidR="009306A7" w:rsidRPr="00224DB6" w14:paraId="6FF64FD2"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A5FF29D" w14:textId="77777777" w:rsidR="009306A7" w:rsidRPr="00224DB6" w:rsidRDefault="009306A7" w:rsidP="00E717E8">
            <w:r w:rsidRPr="00224DB6">
              <w:t>lane</w:t>
            </w:r>
          </w:p>
        </w:tc>
        <w:tc>
          <w:tcPr>
            <w:tcW w:w="2268" w:type="dxa"/>
          </w:tcPr>
          <w:p w14:paraId="6DEB342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Identifies which lane the data came from</w:t>
            </w:r>
          </w:p>
        </w:tc>
        <w:tc>
          <w:tcPr>
            <w:tcW w:w="1134" w:type="dxa"/>
          </w:tcPr>
          <w:p w14:paraId="733D4C3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lane</w:t>
            </w:r>
          </w:p>
        </w:tc>
        <w:tc>
          <w:tcPr>
            <w:tcW w:w="1701" w:type="dxa"/>
          </w:tcPr>
          <w:p w14:paraId="11A261F5"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D94A47C"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A76F087"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7A5630B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76110E4" w14:textId="77777777" w:rsidR="009306A7" w:rsidRPr="00224DB6" w:rsidRDefault="009306A7" w:rsidP="00E717E8">
            <w:r w:rsidRPr="00224DB6">
              <w:t>previous</w:t>
            </w:r>
          </w:p>
        </w:tc>
        <w:tc>
          <w:tcPr>
            <w:tcW w:w="2268" w:type="dxa"/>
          </w:tcPr>
          <w:p w14:paraId="41D1E05B"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Name of previous file (for temporally split files)</w:t>
            </w:r>
          </w:p>
        </w:tc>
        <w:tc>
          <w:tcPr>
            <w:tcW w:w="1134" w:type="dxa"/>
          </w:tcPr>
          <w:p w14:paraId="2B98E19F"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3144D15"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CDDDA9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4616F8DE"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7602788F"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5797D50A" w14:textId="77777777" w:rsidR="009306A7" w:rsidRPr="00224DB6" w:rsidRDefault="009306A7" w:rsidP="00E717E8">
            <w:r w:rsidRPr="00224DB6">
              <w:t>next</w:t>
            </w:r>
          </w:p>
        </w:tc>
        <w:tc>
          <w:tcPr>
            <w:tcW w:w="2268" w:type="dxa"/>
          </w:tcPr>
          <w:p w14:paraId="76D4C482"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Name of next file (for temporally split files)</w:t>
            </w:r>
          </w:p>
        </w:tc>
        <w:tc>
          <w:tcPr>
            <w:tcW w:w="1134" w:type="dxa"/>
          </w:tcPr>
          <w:p w14:paraId="5B83B44C"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URI</w:t>
            </w:r>
          </w:p>
        </w:tc>
        <w:tc>
          <w:tcPr>
            <w:tcW w:w="1701" w:type="dxa"/>
          </w:tcPr>
          <w:p w14:paraId="66A8B839"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1B06322"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6D7F5EE"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725F0ACB"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7D802A1" w14:textId="77777777" w:rsidR="009306A7" w:rsidRPr="00224DB6" w:rsidRDefault="009306A7" w:rsidP="00E717E8">
            <w:r w:rsidRPr="00224DB6">
              <w:t>owner</w:t>
            </w:r>
          </w:p>
        </w:tc>
        <w:tc>
          <w:tcPr>
            <w:tcW w:w="2268" w:type="dxa"/>
          </w:tcPr>
          <w:p w14:paraId="14E9BDEC"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String specifying the owner of this file</w:t>
            </w:r>
          </w:p>
        </w:tc>
        <w:tc>
          <w:tcPr>
            <w:tcW w:w="1134" w:type="dxa"/>
          </w:tcPr>
          <w:p w14:paraId="6627BBA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D5618D6"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B037B33"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F9A028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64CB6B1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32DF838" w14:textId="77777777" w:rsidR="009306A7" w:rsidRPr="00224DB6" w:rsidRDefault="009306A7" w:rsidP="00E717E8">
            <w:r w:rsidRPr="00224DB6">
              <w:t>copyright</w:t>
            </w:r>
          </w:p>
        </w:tc>
        <w:tc>
          <w:tcPr>
            <w:tcW w:w="2268" w:type="dxa"/>
          </w:tcPr>
          <w:p w14:paraId="55985A87"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Copyright information</w:t>
            </w:r>
          </w:p>
        </w:tc>
        <w:tc>
          <w:tcPr>
            <w:tcW w:w="1134" w:type="dxa"/>
          </w:tcPr>
          <w:p w14:paraId="50D5D33F"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3615E870"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0182CE48"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2305F79"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bl>
    <w:p w14:paraId="6AD8374B" w14:textId="77777777" w:rsidR="00020711" w:rsidRPr="00224DB6" w:rsidRDefault="00020711" w:rsidP="00020711">
      <w:pPr>
        <w:rPr>
          <w:rFonts w:ascii="Times New Roman" w:hAnsi="Times New Roman" w:cs="Times New Roman"/>
          <w:lang w:val="en-US"/>
        </w:rPr>
      </w:pPr>
    </w:p>
    <w:p w14:paraId="03CE29FE" w14:textId="38F25FA5" w:rsidR="00541345" w:rsidRPr="00223531" w:rsidRDefault="00541345" w:rsidP="00020711">
      <w:pPr>
        <w:rPr>
          <w:rFonts w:ascii="Times New Roman" w:hAnsi="Times New Roman" w:cs="Times New Roman"/>
          <w:lang w:val="en-US"/>
        </w:rPr>
      </w:pPr>
      <w:r w:rsidRPr="00223531">
        <w:rPr>
          <w:rFonts w:ascii="Times New Roman" w:hAnsi="Times New Roman" w:cs="Times New Roman"/>
          <w:lang w:val="en-US"/>
        </w:rPr>
        <w:fldChar w:fldCharType="begin"/>
      </w:r>
      <w:r w:rsidRPr="00223531">
        <w:rPr>
          <w:rFonts w:ascii="Times New Roman" w:hAnsi="Times New Roman" w:cs="Times New Roman"/>
          <w:lang w:val="en-US"/>
        </w:rPr>
        <w:instrText xml:space="preserve"> REF _Ref519090200 \h </w:instrText>
      </w:r>
      <w:r w:rsidRPr="00223531">
        <w:rPr>
          <w:rFonts w:ascii="Times New Roman" w:hAnsi="Times New Roman" w:cs="Times New Roman"/>
          <w:lang w:val="en-US"/>
        </w:rPr>
      </w:r>
      <w:r w:rsidRPr="00223531">
        <w:rPr>
          <w:rFonts w:ascii="Times New Roman" w:hAnsi="Times New Roman" w:cs="Times New Roman"/>
          <w:lang w:val="en-US"/>
        </w:rPr>
        <w:fldChar w:fldCharType="separate"/>
      </w:r>
      <w:ins w:id="366" w:author="Thomas Pany" w:date="2020-02-12T08:11:00Z">
        <w:r w:rsidR="00FC1AC4" w:rsidRPr="00224DB6">
          <w:rPr>
            <w:rFonts w:ascii="Times New Roman" w:hAnsi="Times New Roman" w:cs="Times New Roman"/>
            <w:lang w:val="en-US"/>
          </w:rPr>
          <w:t xml:space="preserve">Figure </w:t>
        </w:r>
        <w:r w:rsidR="00FC1AC4">
          <w:rPr>
            <w:rFonts w:ascii="Times New Roman" w:hAnsi="Times New Roman" w:cs="Times New Roman"/>
            <w:noProof/>
            <w:lang w:val="en-US"/>
          </w:rPr>
          <w:t>11</w:t>
        </w:r>
      </w:ins>
      <w:del w:id="367" w:author="Thomas Pany" w:date="2020-02-11T10:36:00Z">
        <w:r w:rsidR="0079790C" w:rsidRPr="00224DB6" w:rsidDel="009C4CAF">
          <w:rPr>
            <w:rFonts w:ascii="Times New Roman" w:hAnsi="Times New Roman" w:cs="Times New Roman"/>
            <w:lang w:val="en-US"/>
          </w:rPr>
          <w:delText xml:space="preserve">Figure </w:delText>
        </w:r>
        <w:r w:rsidR="0079790C" w:rsidDel="009C4CAF">
          <w:rPr>
            <w:rFonts w:ascii="Times New Roman" w:hAnsi="Times New Roman" w:cs="Times New Roman"/>
            <w:noProof/>
            <w:lang w:val="en-US"/>
          </w:rPr>
          <w:delText>11</w:delText>
        </w:r>
      </w:del>
      <w:r w:rsidRPr="00223531">
        <w:rPr>
          <w:rFonts w:ascii="Times New Roman" w:hAnsi="Times New Roman" w:cs="Times New Roman"/>
          <w:lang w:val="en-US"/>
        </w:rPr>
        <w:fldChar w:fldCharType="end"/>
      </w:r>
      <w:r w:rsidRPr="00223531">
        <w:rPr>
          <w:rFonts w:ascii="Times New Roman" w:hAnsi="Times New Roman" w:cs="Times New Roman"/>
          <w:lang w:val="en-US"/>
        </w:rPr>
        <w:t xml:space="preserve"> illustrates the encoding of </w:t>
      </w:r>
      <w:r w:rsidR="00FF7443" w:rsidRPr="00223531">
        <w:rPr>
          <w:rFonts w:ascii="Times New Roman" w:hAnsi="Times New Roman" w:cs="Times New Roman"/>
          <w:i/>
          <w:lang w:val="en-US"/>
        </w:rPr>
        <w:t>N</w:t>
      </w:r>
      <w:r w:rsidRPr="00223531">
        <w:rPr>
          <w:rFonts w:ascii="Times New Roman" w:hAnsi="Times New Roman" w:cs="Times New Roman"/>
          <w:lang w:val="en-US"/>
        </w:rPr>
        <w:t xml:space="preserve"> lanes within a file.</w:t>
      </w:r>
      <w:r w:rsidR="00FF7443" w:rsidRPr="00223531">
        <w:rPr>
          <w:rFonts w:ascii="Times New Roman" w:hAnsi="Times New Roman" w:cs="Times New Roman"/>
          <w:lang w:val="en-US"/>
        </w:rPr>
        <w:t xml:space="preserve"> </w:t>
      </w:r>
    </w:p>
    <w:p w14:paraId="172D9E90" w14:textId="77777777" w:rsidR="00541345" w:rsidRPr="00224DB6" w:rsidRDefault="00FF725C" w:rsidP="00541345">
      <w:pPr>
        <w:keepNext/>
        <w:spacing w:after="0"/>
        <w:jc w:val="center"/>
        <w:rPr>
          <w:lang w:val="en-US"/>
        </w:rPr>
      </w:pPr>
      <w:r w:rsidRPr="00224DB6">
        <w:rPr>
          <w:noProof/>
          <w:lang w:val="en-US"/>
        </w:rPr>
        <w:drawing>
          <wp:inline distT="0" distB="0" distL="0" distR="0" wp14:anchorId="4827E69B" wp14:editId="3DC6B388">
            <wp:extent cx="5801108" cy="1673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lanes.emf"/>
                    <pic:cNvPicPr/>
                  </pic:nvPicPr>
                  <pic:blipFill rotWithShape="1">
                    <a:blip r:embed="rId22" cstate="print">
                      <a:extLst>
                        <a:ext uri="{28A0092B-C50C-407E-A947-70E740481C1C}">
                          <a14:useLocalDpi xmlns:a14="http://schemas.microsoft.com/office/drawing/2010/main" val="0"/>
                        </a:ext>
                      </a:extLst>
                    </a:blip>
                    <a:srcRect l="10086" t="32236" r="10598" b="37326"/>
                    <a:stretch/>
                  </pic:blipFill>
                  <pic:spPr bwMode="auto">
                    <a:xfrm>
                      <a:off x="0" y="0"/>
                      <a:ext cx="5838746" cy="1684383"/>
                    </a:xfrm>
                    <a:prstGeom prst="rect">
                      <a:avLst/>
                    </a:prstGeom>
                    <a:ln>
                      <a:noFill/>
                    </a:ln>
                    <a:extLst>
                      <a:ext uri="{53640926-AAD7-44D8-BBD7-CCE9431645EC}">
                        <a14:shadowObscured xmlns:a14="http://schemas.microsoft.com/office/drawing/2010/main"/>
                      </a:ext>
                    </a:extLst>
                  </pic:spPr>
                </pic:pic>
              </a:graphicData>
            </a:graphic>
          </wp:inline>
        </w:drawing>
      </w:r>
    </w:p>
    <w:p w14:paraId="4C28B102" w14:textId="13F0294A" w:rsidR="00541345" w:rsidRPr="00224DB6" w:rsidRDefault="00541345" w:rsidP="00541345">
      <w:pPr>
        <w:pStyle w:val="Beschriftung"/>
        <w:rPr>
          <w:rFonts w:ascii="Times New Roman" w:hAnsi="Times New Roman" w:cs="Times New Roman"/>
          <w:lang w:val="en-US"/>
        </w:rPr>
      </w:pPr>
      <w:bookmarkStart w:id="368" w:name="_Ref519090200"/>
      <w:bookmarkStart w:id="369" w:name="_Ref523403517"/>
      <w:bookmarkStart w:id="370" w:name="_Toc12460061"/>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11</w:t>
      </w:r>
      <w:r w:rsidRPr="00224DB6">
        <w:rPr>
          <w:rFonts w:ascii="Times New Roman" w:hAnsi="Times New Roman" w:cs="Times New Roman"/>
          <w:lang w:val="en-US"/>
        </w:rPr>
        <w:fldChar w:fldCharType="end"/>
      </w:r>
      <w:bookmarkEnd w:id="368"/>
      <w:r w:rsidRPr="00224DB6">
        <w:rPr>
          <w:rFonts w:ascii="Times New Roman" w:hAnsi="Times New Roman" w:cs="Times New Roman"/>
          <w:lang w:val="en-US"/>
        </w:rPr>
        <w:t>- Encoding of the lanes within a file</w:t>
      </w:r>
      <w:bookmarkEnd w:id="369"/>
      <w:bookmarkEnd w:id="370"/>
    </w:p>
    <w:p w14:paraId="501B8A7E"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371" w:name="_Toc12460039"/>
      <w:r w:rsidRPr="00224DB6">
        <w:rPr>
          <w:rFonts w:ascii="Times New Roman" w:hAnsi="Times New Roman" w:cs="Times New Roman"/>
          <w:lang w:val="en-US"/>
        </w:rPr>
        <w:t>FileSet object</w:t>
      </w:r>
      <w:bookmarkEnd w:id="371"/>
    </w:p>
    <w:p w14:paraId="4B9CEBC6"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For spatially and spatial-temporally split files, the file set must be identified. This is done by the FileSet parameters that identify the </w:t>
      </w:r>
      <w:r w:rsidRPr="00224DB6">
        <w:rPr>
          <w:rFonts w:ascii="Times New Roman" w:hAnsi="Times New Roman" w:cs="Times New Roman"/>
          <w:i/>
          <w:lang w:val="en-US"/>
        </w:rPr>
        <w:t>first set of files</w:t>
      </w:r>
      <w:r w:rsidRPr="00224DB6">
        <w:rPr>
          <w:rFonts w:ascii="Times New Roman" w:hAnsi="Times New Roman" w:cs="Times New Roman"/>
          <w:lang w:val="en-US"/>
        </w:rPr>
        <w:t xml:space="preserve">. All other information can be obtained by parsing the metadata of those files. </w:t>
      </w:r>
    </w:p>
    <w:p w14:paraId="5E0DE943" w14:textId="738FFD97" w:rsidR="000D0D91" w:rsidRPr="00224DB6" w:rsidRDefault="000D0D91" w:rsidP="002A3534">
      <w:pPr>
        <w:pStyle w:val="Beschriftung"/>
        <w:keepNext/>
        <w:spacing w:after="0"/>
        <w:jc w:val="both"/>
        <w:rPr>
          <w:rFonts w:ascii="Times New Roman" w:hAnsi="Times New Roman" w:cs="Times New Roman"/>
          <w:lang w:val="en-US"/>
        </w:rPr>
      </w:pPr>
      <w:bookmarkStart w:id="372" w:name="_Toc511747918"/>
      <w:bookmarkStart w:id="373" w:name="_Toc12460075"/>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fileSet attributes</w:t>
      </w:r>
      <w:bookmarkEnd w:id="372"/>
      <w:bookmarkEnd w:id="373"/>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E717E8" w:rsidRPr="00224DB6" w14:paraId="61D94F74"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56BAA37A" w14:textId="77777777" w:rsidR="00E717E8" w:rsidRPr="00224DB6" w:rsidRDefault="00E717E8" w:rsidP="00E717E8">
            <w:r w:rsidRPr="00224DB6">
              <w:t>Attribute</w:t>
            </w:r>
          </w:p>
        </w:tc>
        <w:tc>
          <w:tcPr>
            <w:tcW w:w="2268" w:type="dxa"/>
          </w:tcPr>
          <w:p w14:paraId="511E6DFD"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176E679E"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189D0AC"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1F1719C6"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544478C0"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E717E8" w:rsidRPr="00D50DB0" w14:paraId="486582BD"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8C9F44C" w14:textId="77777777" w:rsidR="00E717E8" w:rsidRPr="00224DB6" w:rsidRDefault="000D0D91" w:rsidP="00E717E8">
            <w:pPr>
              <w:rPr>
                <w:b w:val="0"/>
                <w:bCs w:val="0"/>
              </w:rPr>
            </w:pPr>
            <w:r w:rsidRPr="00224DB6">
              <w:t>f</w:t>
            </w:r>
            <w:r w:rsidR="00E717E8" w:rsidRPr="00224DB6">
              <w:t>ile</w:t>
            </w:r>
          </w:p>
          <w:p w14:paraId="26ADFBAD" w14:textId="77777777" w:rsidR="00E717E8" w:rsidRPr="00224DB6" w:rsidRDefault="00E717E8" w:rsidP="00E717E8">
            <w:pPr>
              <w:jc w:val="center"/>
            </w:pPr>
          </w:p>
        </w:tc>
        <w:tc>
          <w:tcPr>
            <w:tcW w:w="2268" w:type="dxa"/>
          </w:tcPr>
          <w:p w14:paraId="7B9CDD2F"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Names of files comprising the file set</w:t>
            </w:r>
          </w:p>
        </w:tc>
        <w:tc>
          <w:tcPr>
            <w:tcW w:w="1134" w:type="dxa"/>
          </w:tcPr>
          <w:p w14:paraId="4BDE3CE6"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7D321E4"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9C7F59A"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Yes, for spatial or spatial-temporal</w:t>
            </w:r>
          </w:p>
        </w:tc>
        <w:tc>
          <w:tcPr>
            <w:tcW w:w="1663" w:type="dxa"/>
          </w:tcPr>
          <w:p w14:paraId="3726039E"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p>
        </w:tc>
      </w:tr>
    </w:tbl>
    <w:p w14:paraId="79556B4B" w14:textId="77777777" w:rsidR="004554B2" w:rsidRPr="00224DB6" w:rsidRDefault="004554B2" w:rsidP="00020711">
      <w:pPr>
        <w:rPr>
          <w:rFonts w:ascii="Times New Roman" w:hAnsi="Times New Roman" w:cs="Times New Roman"/>
          <w:lang w:val="en-US"/>
        </w:rPr>
      </w:pPr>
    </w:p>
    <w:p w14:paraId="5D0205E5" w14:textId="77777777" w:rsidR="004554B2" w:rsidRPr="00224DB6" w:rsidRDefault="004554B2">
      <w:pPr>
        <w:rPr>
          <w:rFonts w:ascii="Times New Roman" w:hAnsi="Times New Roman" w:cs="Times New Roman"/>
          <w:lang w:val="en-US"/>
        </w:rPr>
      </w:pPr>
      <w:r w:rsidRPr="00224DB6">
        <w:rPr>
          <w:rFonts w:ascii="Times New Roman" w:hAnsi="Times New Roman" w:cs="Times New Roman"/>
          <w:lang w:val="en-US"/>
        </w:rPr>
        <w:br w:type="page"/>
      </w:r>
    </w:p>
    <w:p w14:paraId="31A90087" w14:textId="77777777" w:rsidR="00020711" w:rsidRPr="00224DB6" w:rsidRDefault="00020711" w:rsidP="00020711">
      <w:pPr>
        <w:pStyle w:val="berschrift2"/>
        <w:numPr>
          <w:ilvl w:val="1"/>
          <w:numId w:val="2"/>
        </w:numPr>
        <w:spacing w:after="120"/>
        <w:rPr>
          <w:rFonts w:ascii="Times New Roman" w:hAnsi="Times New Roman" w:cs="Times New Roman"/>
          <w:lang w:val="en-US"/>
        </w:rPr>
      </w:pPr>
      <w:bookmarkStart w:id="374" w:name="_Ref523403566"/>
      <w:bookmarkStart w:id="375" w:name="_Toc12460040"/>
      <w:r w:rsidRPr="00224DB6">
        <w:rPr>
          <w:rFonts w:ascii="Times New Roman" w:hAnsi="Times New Roman" w:cs="Times New Roman"/>
          <w:lang w:val="en-US"/>
        </w:rPr>
        <w:t>Foundation Classes</w:t>
      </w:r>
      <w:bookmarkEnd w:id="374"/>
      <w:bookmarkEnd w:id="375"/>
    </w:p>
    <w:p w14:paraId="3B8608D2"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The domain object model foundation classes define basic types used by the core metadata elements. </w:t>
      </w:r>
    </w:p>
    <w:p w14:paraId="200D2899"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376" w:name="_Toc12460041"/>
      <w:r w:rsidRPr="00224DB6">
        <w:rPr>
          <w:rFonts w:ascii="Times New Roman" w:hAnsi="Times New Roman" w:cs="Times New Roman"/>
          <w:lang w:val="en-US"/>
        </w:rPr>
        <w:t>URI</w:t>
      </w:r>
      <w:bookmarkEnd w:id="376"/>
    </w:p>
    <w:p w14:paraId="33DB33EC"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 Universal Resource Identifier (URI) defines a unique path (e.g. URL) for locating an associated resource. The URI type is used to enable specification in a XML compatible format.</w:t>
      </w:r>
    </w:p>
    <w:p w14:paraId="7B63C35E"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377" w:name="_Toc12460042"/>
      <w:r w:rsidRPr="00224DB6">
        <w:rPr>
          <w:rFonts w:ascii="Times New Roman" w:hAnsi="Times New Roman" w:cs="Times New Roman"/>
          <w:lang w:val="en-US"/>
        </w:rPr>
        <w:t>DateTime</w:t>
      </w:r>
      <w:bookmarkEnd w:id="377"/>
    </w:p>
    <w:p w14:paraId="3D4AD6CC" w14:textId="4E8F83C9"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The dateTime string specifies the day of the year and the time in standard XML format. See </w:t>
      </w:r>
      <w:hyperlink r:id="rId23" w:history="1">
        <w:r w:rsidRPr="00224DB6">
          <w:rPr>
            <w:rStyle w:val="Hyperlink"/>
            <w:rFonts w:ascii="Times New Roman" w:hAnsi="Times New Roman" w:cs="Times New Roman"/>
            <w:lang w:val="en-US"/>
          </w:rPr>
          <w:t>https://www.w3schools.com/xml/schema_dtypes_date.asp</w:t>
        </w:r>
      </w:hyperlink>
    </w:p>
    <w:p w14:paraId="7B1F2E71"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An example of the representation of this type of parameter is shown below, as a definition of the time of applicability (toa):</w:t>
      </w:r>
    </w:p>
    <w:p w14:paraId="76459930" w14:textId="77777777" w:rsidR="00020711" w:rsidRPr="00224DB6" w:rsidRDefault="00020711"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&lt;toa&gt;2014-12-30T22:38:54.905999999Z&lt;/toa&gt;</w:t>
      </w:r>
    </w:p>
    <w:p w14:paraId="6712B541"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In the example is possible to check the day of applicability (30</w:t>
      </w:r>
      <w:r w:rsidRPr="00224DB6">
        <w:rPr>
          <w:rFonts w:ascii="Times New Roman" w:hAnsi="Times New Roman" w:cs="Times New Roman"/>
          <w:vertAlign w:val="superscript"/>
          <w:lang w:val="en-US"/>
        </w:rPr>
        <w:t>th</w:t>
      </w:r>
      <w:r w:rsidRPr="00224DB6">
        <w:rPr>
          <w:rFonts w:ascii="Times New Roman" w:hAnsi="Times New Roman" w:cs="Times New Roman"/>
          <w:lang w:val="en-US"/>
        </w:rPr>
        <w:t xml:space="preserve"> of December of 2014) and the time of applicability (22:38:54.905999999).</w:t>
      </w:r>
    </w:p>
    <w:p w14:paraId="53C07154"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378" w:name="_Toc12460043"/>
      <w:r w:rsidRPr="00224DB6">
        <w:rPr>
          <w:rFonts w:ascii="Times New Roman" w:hAnsi="Times New Roman" w:cs="Times New Roman"/>
          <w:lang w:val="en-US"/>
        </w:rPr>
        <w:t>Frequency</w:t>
      </w:r>
      <w:bookmarkEnd w:id="378"/>
    </w:p>
    <w:p w14:paraId="18C880E1" w14:textId="77777777" w:rsidR="00020711" w:rsidRPr="00224DB6" w:rsidRDefault="00020711" w:rsidP="00680FE9">
      <w:pPr>
        <w:jc w:val="both"/>
        <w:rPr>
          <w:rFonts w:ascii="Times New Roman" w:hAnsi="Times New Roman" w:cs="Times New Roman"/>
          <w:lang w:val="en-US"/>
        </w:rPr>
      </w:pPr>
      <w:r w:rsidRPr="00224DB6">
        <w:rPr>
          <w:rFonts w:ascii="Times New Roman" w:hAnsi="Times New Roman" w:cs="Times New Roman"/>
          <w:lang w:val="en-US"/>
        </w:rPr>
        <w:t xml:space="preserve">Specifies frequency. Units can be Hz, kHz, MHz, or GHz. </w:t>
      </w:r>
      <w:r w:rsidR="00147945" w:rsidRPr="00224DB6">
        <w:rPr>
          <w:rFonts w:ascii="Times New Roman" w:hAnsi="Times New Roman" w:cs="Times New Roman"/>
          <w:lang w:val="en-US"/>
        </w:rPr>
        <w:t>The format can be double, exponential or a ratio</w:t>
      </w:r>
      <w:r w:rsidR="00680FE9" w:rsidRPr="00224DB6">
        <w:rPr>
          <w:rFonts w:ascii="Times New Roman" w:hAnsi="Times New Roman" w:cs="Times New Roman"/>
          <w:lang w:val="en-US"/>
        </w:rPr>
        <w:t>. The ratio format is represented as frequency = ‘xxxx/yyyy’ where xxxx and yyyy are signed and unsigned 32-bit integers respectively.</w:t>
      </w:r>
      <w:r w:rsidR="00DA1CB3" w:rsidRPr="00224DB6">
        <w:rPr>
          <w:rFonts w:ascii="Times New Roman" w:hAnsi="Times New Roman" w:cs="Times New Roman"/>
          <w:lang w:val="en-US"/>
        </w:rPr>
        <w:t xml:space="preserve"> </w:t>
      </w:r>
    </w:p>
    <w:p w14:paraId="5F04F7A7"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 xml:space="preserve">An example of the representation of this type of parameter is shown below, as a definition of the centerfreq parameter: </w:t>
      </w:r>
    </w:p>
    <w:p w14:paraId="5C9D992F" w14:textId="77777777" w:rsidR="00020711" w:rsidRPr="00224DB6" w:rsidRDefault="007B76C7"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&lt;centerfreq format=“</w:t>
      </w:r>
      <w:r w:rsidR="00020711" w:rsidRPr="00224DB6">
        <w:rPr>
          <w:rFonts w:ascii="Times New Roman" w:hAnsi="Times New Roman" w:cs="Times New Roman"/>
          <w:lang w:val="en-US"/>
        </w:rPr>
        <w:t>Hz”&gt;1227600000e+000&lt;/centerfreq&gt;</w:t>
      </w:r>
    </w:p>
    <w:p w14:paraId="250A7FE9" w14:textId="77777777" w:rsidR="00C84BE5" w:rsidRPr="00224DB6" w:rsidRDefault="00C84BE5"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&lt;centerfreq format=“MHz”&gt;1227.600&lt;/centerfreq&gt;</w:t>
      </w:r>
    </w:p>
    <w:p w14:paraId="1ED9CD56" w14:textId="77777777" w:rsidR="00C84BE5" w:rsidRPr="00224DB6" w:rsidRDefault="00680FE9"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 xml:space="preserve">&lt;centerfreq format=“kHz”&gt; </w:t>
      </w:r>
      <w:r w:rsidR="00DA1CB3" w:rsidRPr="00224DB6">
        <w:rPr>
          <w:rFonts w:ascii="Times New Roman" w:hAnsi="Times New Roman" w:cs="Times New Roman"/>
          <w:lang w:val="en-US"/>
        </w:rPr>
        <w:t>122760</w:t>
      </w:r>
      <w:r w:rsidRPr="00224DB6">
        <w:rPr>
          <w:rFonts w:ascii="Times New Roman" w:hAnsi="Times New Roman" w:cs="Times New Roman"/>
          <w:lang w:val="en-US"/>
        </w:rPr>
        <w:t>0/0000&lt;/centerfreq&gt;</w:t>
      </w:r>
    </w:p>
    <w:p w14:paraId="24A71EDB" w14:textId="77777777" w:rsidR="00020711" w:rsidRPr="00224DB6" w:rsidRDefault="00020711" w:rsidP="007E0777">
      <w:pPr>
        <w:jc w:val="both"/>
        <w:rPr>
          <w:rFonts w:ascii="Times New Roman" w:hAnsi="Times New Roman" w:cs="Times New Roman"/>
          <w:lang w:val="en-US"/>
        </w:rPr>
      </w:pPr>
      <w:r w:rsidRPr="00224DB6">
        <w:rPr>
          <w:rFonts w:ascii="Times New Roman" w:hAnsi="Times New Roman" w:cs="Times New Roman"/>
          <w:lang w:val="en-US"/>
        </w:rPr>
        <w:t>In the example is possible to see that the center frequency of the received signal is 1</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227</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600</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000</w:t>
      </w:r>
      <w:r w:rsidR="00A27B70" w:rsidRPr="00224DB6">
        <w:rPr>
          <w:rFonts w:ascii="Times New Roman" w:hAnsi="Times New Roman" w:cs="Times New Roman"/>
          <w:lang w:val="en-US"/>
        </w:rPr>
        <w:t xml:space="preserve"> </w:t>
      </w:r>
      <w:r w:rsidRPr="00224DB6">
        <w:rPr>
          <w:rFonts w:ascii="Times New Roman" w:hAnsi="Times New Roman" w:cs="Times New Roman"/>
          <w:lang w:val="en-US"/>
        </w:rPr>
        <w:t>Hz, or 1.2276</w:t>
      </w:r>
      <w:r w:rsidR="00C94EEC" w:rsidRPr="00224DB6">
        <w:rPr>
          <w:rFonts w:ascii="Times New Roman" w:hAnsi="Times New Roman" w:cs="Times New Roman"/>
          <w:lang w:val="en-US"/>
        </w:rPr>
        <w:t xml:space="preserve"> </w:t>
      </w:r>
      <w:r w:rsidR="007E0777" w:rsidRPr="00224DB6">
        <w:rPr>
          <w:rFonts w:ascii="Times New Roman" w:hAnsi="Times New Roman" w:cs="Times New Roman"/>
          <w:lang w:val="en-US"/>
        </w:rPr>
        <w:t>GHz.</w:t>
      </w:r>
    </w:p>
    <w:p w14:paraId="3A577D64"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379" w:name="_Toc12460044"/>
      <w:r w:rsidRPr="00224DB6">
        <w:rPr>
          <w:rFonts w:ascii="Times New Roman" w:hAnsi="Times New Roman" w:cs="Times New Roman"/>
          <w:lang w:val="en-US"/>
        </w:rPr>
        <w:t>Duration</w:t>
      </w:r>
      <w:bookmarkEnd w:id="379"/>
    </w:p>
    <w:p w14:paraId="49724A42"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 xml:space="preserve">Used for specifying an interval of time. Units include ns, </w:t>
      </w:r>
      <w:r w:rsidR="00AB6BD3" w:rsidRPr="00224DB6">
        <w:rPr>
          <w:rFonts w:ascii="Times New Roman" w:hAnsi="Times New Roman" w:cs="Times New Roman"/>
          <w:lang w:val="en-US"/>
        </w:rPr>
        <w:t xml:space="preserve">µs, ms, s, which are represented in the </w:t>
      </w:r>
      <w:r w:rsidR="007B1342" w:rsidRPr="00224DB6">
        <w:rPr>
          <w:rFonts w:ascii="Times New Roman" w:hAnsi="Times New Roman" w:cs="Times New Roman"/>
          <w:lang w:val="en-US"/>
        </w:rPr>
        <w:t>XML file</w:t>
      </w:r>
      <w:r w:rsidR="00AB6BD3" w:rsidRPr="00224DB6">
        <w:rPr>
          <w:rFonts w:ascii="Times New Roman" w:hAnsi="Times New Roman" w:cs="Times New Roman"/>
          <w:lang w:val="en-US"/>
        </w:rPr>
        <w:t xml:space="preserve"> in the following </w:t>
      </w:r>
      <w:r w:rsidR="007B1342" w:rsidRPr="00224DB6">
        <w:rPr>
          <w:rFonts w:ascii="Times New Roman" w:hAnsi="Times New Roman" w:cs="Times New Roman"/>
          <w:lang w:val="en-US"/>
        </w:rPr>
        <w:t>way</w:t>
      </w:r>
      <w:r w:rsidR="00AB6BD3" w:rsidRPr="00224DB6">
        <w:rPr>
          <w:rFonts w:ascii="Times New Roman" w:hAnsi="Times New Roman" w:cs="Times New Roman"/>
          <w:lang w:val="en-US"/>
        </w:rPr>
        <w:t>: “ns”, “us”, “ms” and “sec”</w:t>
      </w:r>
      <w:r w:rsidR="00F37A5E" w:rsidRPr="00224DB6">
        <w:rPr>
          <w:rFonts w:ascii="Times New Roman" w:hAnsi="Times New Roman" w:cs="Times New Roman"/>
          <w:lang w:val="en-US"/>
        </w:rPr>
        <w:t>. Format is double, and thus n</w:t>
      </w:r>
      <w:r w:rsidR="004A26C2" w:rsidRPr="00224DB6">
        <w:rPr>
          <w:rFonts w:ascii="Times New Roman" w:hAnsi="Times New Roman" w:cs="Times New Roman"/>
          <w:lang w:val="en-US"/>
        </w:rPr>
        <w:t xml:space="preserve">egative values are </w:t>
      </w:r>
      <w:r w:rsidR="00F37A5E" w:rsidRPr="00224DB6">
        <w:rPr>
          <w:rFonts w:ascii="Times New Roman" w:hAnsi="Times New Roman" w:cs="Times New Roman"/>
          <w:lang w:val="en-US"/>
        </w:rPr>
        <w:t>supported</w:t>
      </w:r>
      <w:r w:rsidR="004A26C2" w:rsidRPr="00224DB6">
        <w:rPr>
          <w:rFonts w:ascii="Times New Roman" w:hAnsi="Times New Roman" w:cs="Times New Roman"/>
          <w:lang w:val="en-US"/>
        </w:rPr>
        <w:t>.</w:t>
      </w:r>
      <w:r w:rsidRPr="00224DB6">
        <w:rPr>
          <w:rFonts w:ascii="Times New Roman" w:hAnsi="Times New Roman" w:cs="Times New Roman"/>
          <w:lang w:val="en-US"/>
        </w:rPr>
        <w:t xml:space="preserve"> An example of the representation of this parameter type is shown:</w:t>
      </w:r>
    </w:p>
    <w:p w14:paraId="40979327" w14:textId="77777777" w:rsidR="00020711" w:rsidRPr="00887D0C" w:rsidRDefault="00020711" w:rsidP="002A3534">
      <w:pPr>
        <w:ind w:left="1416" w:firstLine="708"/>
        <w:jc w:val="both"/>
        <w:rPr>
          <w:rFonts w:ascii="Times New Roman" w:hAnsi="Times New Roman" w:cs="Times New Roman"/>
          <w:lang w:val="es-ES"/>
        </w:rPr>
      </w:pPr>
      <w:r w:rsidRPr="00887D0C">
        <w:rPr>
          <w:rFonts w:ascii="Times New Roman" w:hAnsi="Times New Roman" w:cs="Times New Roman"/>
          <w:lang w:val="es-ES"/>
        </w:rPr>
        <w:t>&lt;delaybias</w:t>
      </w:r>
      <w:r w:rsidR="007B76C7" w:rsidRPr="00887D0C">
        <w:rPr>
          <w:rFonts w:ascii="Times New Roman" w:hAnsi="Times New Roman" w:cs="Times New Roman"/>
          <w:lang w:val="es-ES"/>
        </w:rPr>
        <w:t xml:space="preserve"> format=“</w:t>
      </w:r>
      <w:r w:rsidRPr="00887D0C">
        <w:rPr>
          <w:rFonts w:ascii="Times New Roman" w:hAnsi="Times New Roman" w:cs="Times New Roman"/>
          <w:lang w:val="es-ES"/>
        </w:rPr>
        <w:t>sec”&gt;0.0000000000000000e+000&lt;/delaybias&gt;</w:t>
      </w:r>
    </w:p>
    <w:p w14:paraId="11F51C75" w14:textId="77777777" w:rsidR="004554B2" w:rsidRPr="00887D0C" w:rsidRDefault="004554B2">
      <w:pPr>
        <w:rPr>
          <w:rFonts w:ascii="Times New Roman" w:hAnsi="Times New Roman" w:cs="Times New Roman"/>
          <w:lang w:val="es-ES"/>
        </w:rPr>
      </w:pPr>
      <w:r w:rsidRPr="00887D0C">
        <w:rPr>
          <w:rFonts w:ascii="Times New Roman" w:hAnsi="Times New Roman" w:cs="Times New Roman"/>
          <w:lang w:val="es-ES"/>
        </w:rPr>
        <w:br w:type="page"/>
      </w:r>
    </w:p>
    <w:p w14:paraId="03516D74"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380" w:name="_Ref514330457"/>
      <w:bookmarkStart w:id="381" w:name="_Toc12460045"/>
      <w:r w:rsidRPr="00224DB6">
        <w:rPr>
          <w:rFonts w:ascii="Times New Roman" w:hAnsi="Times New Roman" w:cs="Times New Roman"/>
          <w:lang w:val="en-US"/>
        </w:rPr>
        <w:t>Position</w:t>
      </w:r>
      <w:bookmarkEnd w:id="380"/>
      <w:bookmarkEnd w:id="381"/>
    </w:p>
    <w:p w14:paraId="65E0B06A" w14:textId="776731C6"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The position attribute is used to specify the location of the platform with respect to the</w:t>
      </w:r>
      <w:r w:rsidR="00A36632">
        <w:rPr>
          <w:rFonts w:ascii="Times New Roman" w:hAnsi="Times New Roman" w:cs="Times New Roman"/>
          <w:lang w:val="en-US"/>
        </w:rPr>
        <w:t xml:space="preserve"> </w:t>
      </w:r>
      <w:r w:rsidR="008B463D" w:rsidRPr="00224DB6">
        <w:rPr>
          <w:rFonts w:ascii="Times New Roman" w:hAnsi="Times New Roman" w:cs="Times New Roman"/>
          <w:lang w:val="en-US"/>
        </w:rPr>
        <w:t>ellipsoid</w:t>
      </w:r>
      <w:r w:rsidR="00A36632">
        <w:rPr>
          <w:rFonts w:ascii="Times New Roman" w:hAnsi="Times New Roman" w:cs="Times New Roman"/>
          <w:lang w:val="en-US"/>
        </w:rPr>
        <w:t xml:space="preserve"> representing the Earth’s surface</w:t>
      </w:r>
      <w:r w:rsidRPr="00224DB6">
        <w:rPr>
          <w:rFonts w:ascii="Times New Roman" w:hAnsi="Times New Roman" w:cs="Times New Roman"/>
          <w:lang w:val="en-US"/>
        </w:rPr>
        <w:t>. For a dynamic scenario, this is typically the initial location.</w:t>
      </w:r>
      <w:r w:rsidR="00A36632">
        <w:rPr>
          <w:rFonts w:ascii="Times New Roman" w:hAnsi="Times New Roman" w:cs="Times New Roman"/>
          <w:lang w:val="en-US"/>
        </w:rPr>
        <w:t xml:space="preserve"> Th</w:t>
      </w:r>
      <w:r w:rsidR="00612663">
        <w:rPr>
          <w:rFonts w:ascii="Times New Roman" w:hAnsi="Times New Roman" w:cs="Times New Roman"/>
          <w:lang w:val="en-US"/>
        </w:rPr>
        <w:t xml:space="preserve">e </w:t>
      </w:r>
      <w:r w:rsidR="00A36632">
        <w:rPr>
          <w:rFonts w:ascii="Times New Roman" w:hAnsi="Times New Roman" w:cs="Times New Roman"/>
          <w:lang w:val="en-US"/>
        </w:rPr>
        <w:t xml:space="preserve">position </w:t>
      </w:r>
      <w:r w:rsidR="00AA5E22">
        <w:rPr>
          <w:rFonts w:ascii="Times New Roman" w:hAnsi="Times New Roman" w:cs="Times New Roman"/>
          <w:lang w:val="en-US"/>
        </w:rPr>
        <w:t xml:space="preserve">attribute </w:t>
      </w:r>
      <w:r w:rsidR="00612663">
        <w:rPr>
          <w:rFonts w:ascii="Times New Roman" w:hAnsi="Times New Roman" w:cs="Times New Roman"/>
          <w:lang w:val="en-US"/>
        </w:rPr>
        <w:t xml:space="preserve">shall not be used </w:t>
      </w:r>
      <w:r w:rsidR="00AA5E22">
        <w:rPr>
          <w:rFonts w:ascii="Times New Roman" w:hAnsi="Times New Roman" w:cs="Times New Roman"/>
          <w:lang w:val="en-US"/>
        </w:rPr>
        <w:t>for other purposes, e.g. to specify antenna element positions in body coordinate frame</w:t>
      </w:r>
      <w:r w:rsidR="00612663">
        <w:rPr>
          <w:rFonts w:ascii="Times New Roman" w:hAnsi="Times New Roman" w:cs="Times New Roman"/>
          <w:lang w:val="en-US"/>
        </w:rPr>
        <w:t>.</w:t>
      </w:r>
    </w:p>
    <w:p w14:paraId="77DCB1F7" w14:textId="6E15065D" w:rsidR="00B07C7C" w:rsidRPr="00224DB6" w:rsidRDefault="00B07C7C" w:rsidP="002A3534">
      <w:pPr>
        <w:pStyle w:val="Beschriftung"/>
        <w:keepNext/>
        <w:spacing w:after="0"/>
        <w:jc w:val="both"/>
        <w:rPr>
          <w:rFonts w:ascii="Times New Roman" w:hAnsi="Times New Roman" w:cs="Times New Roman"/>
          <w:lang w:val="en-US"/>
        </w:rPr>
      </w:pPr>
      <w:bookmarkStart w:id="382" w:name="_Toc511747919"/>
      <w:bookmarkStart w:id="383" w:name="_Toc12460076"/>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15</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position attributes</w:t>
      </w:r>
      <w:bookmarkEnd w:id="382"/>
      <w:bookmarkEnd w:id="383"/>
    </w:p>
    <w:tbl>
      <w:tblPr>
        <w:tblStyle w:val="HelleListe-Akzent1"/>
        <w:tblW w:w="9450" w:type="dxa"/>
        <w:tblLayout w:type="fixed"/>
        <w:tblLook w:val="04A0" w:firstRow="1" w:lastRow="0" w:firstColumn="1" w:lastColumn="0" w:noHBand="0" w:noVBand="1"/>
      </w:tblPr>
      <w:tblGrid>
        <w:gridCol w:w="1550"/>
        <w:gridCol w:w="2268"/>
        <w:gridCol w:w="1134"/>
        <w:gridCol w:w="1701"/>
        <w:gridCol w:w="1134"/>
        <w:gridCol w:w="1663"/>
      </w:tblGrid>
      <w:tr w:rsidR="00B07C7C" w:rsidRPr="00224DB6" w14:paraId="04BFEC34" w14:textId="77777777" w:rsidTr="001655D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68A4514E" w14:textId="77777777" w:rsidR="00B07C7C" w:rsidRPr="00224DB6" w:rsidRDefault="00B07C7C" w:rsidP="001655DE">
            <w:r w:rsidRPr="00224DB6">
              <w:t>Attribute</w:t>
            </w:r>
          </w:p>
        </w:tc>
        <w:tc>
          <w:tcPr>
            <w:tcW w:w="2268" w:type="dxa"/>
          </w:tcPr>
          <w:p w14:paraId="02D011DA"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03499CFC"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3A181949"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498ED6A9"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7CDFF18"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B07C7C" w:rsidRPr="00224DB6" w14:paraId="590C3595"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1D52802" w14:textId="77777777" w:rsidR="00B07C7C" w:rsidRPr="00224DB6" w:rsidRDefault="00B07C7C" w:rsidP="001655DE">
            <w:r w:rsidRPr="00224DB6">
              <w:t>datum</w:t>
            </w:r>
          </w:p>
        </w:tc>
        <w:tc>
          <w:tcPr>
            <w:tcW w:w="2268" w:type="dxa"/>
          </w:tcPr>
          <w:p w14:paraId="796CB980" w14:textId="77777777" w:rsidR="00B07C7C" w:rsidRPr="00224DB6" w:rsidRDefault="00B07C7C" w:rsidP="008B463D">
            <w:pPr>
              <w:cnfStyle w:val="000000100000" w:firstRow="0" w:lastRow="0" w:firstColumn="0" w:lastColumn="0" w:oddVBand="0" w:evenVBand="0" w:oddHBand="1" w:evenHBand="0" w:firstRowFirstColumn="0" w:firstRowLastColumn="0" w:lastRowFirstColumn="0" w:lastRowLastColumn="0"/>
            </w:pPr>
            <w:r w:rsidRPr="00224DB6">
              <w:t xml:space="preserve">Datum used for the </w:t>
            </w:r>
            <w:r w:rsidR="008B463D" w:rsidRPr="00224DB6">
              <w:t>ellipsoid</w:t>
            </w:r>
          </w:p>
        </w:tc>
        <w:tc>
          <w:tcPr>
            <w:tcW w:w="1134" w:type="dxa"/>
          </w:tcPr>
          <w:p w14:paraId="5B156F77"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60620DC2"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“WGS-84”</w:t>
            </w:r>
          </w:p>
        </w:tc>
        <w:tc>
          <w:tcPr>
            <w:tcW w:w="1134" w:type="dxa"/>
          </w:tcPr>
          <w:p w14:paraId="2CB6AA0A"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76A5FDF2"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“WGS-84”</w:t>
            </w:r>
          </w:p>
        </w:tc>
      </w:tr>
      <w:tr w:rsidR="00B07C7C" w:rsidRPr="00224DB6" w14:paraId="68C77753" w14:textId="77777777" w:rsidTr="001655DE">
        <w:trPr>
          <w:cantSplit/>
        </w:trPr>
        <w:tc>
          <w:tcPr>
            <w:cnfStyle w:val="001000000000" w:firstRow="0" w:lastRow="0" w:firstColumn="1" w:lastColumn="0" w:oddVBand="0" w:evenVBand="0" w:oddHBand="0" w:evenHBand="0" w:firstRowFirstColumn="0" w:firstRowLastColumn="0" w:lastRowFirstColumn="0" w:lastRowLastColumn="0"/>
            <w:tcW w:w="1550" w:type="dxa"/>
          </w:tcPr>
          <w:p w14:paraId="44707AF5" w14:textId="77777777" w:rsidR="00B07C7C" w:rsidRPr="00224DB6" w:rsidRDefault="00B07C7C" w:rsidP="001655DE">
            <w:r w:rsidRPr="00224DB6">
              <w:t>lat</w:t>
            </w:r>
          </w:p>
        </w:tc>
        <w:tc>
          <w:tcPr>
            <w:tcW w:w="2268" w:type="dxa"/>
          </w:tcPr>
          <w:p w14:paraId="2A29DD13"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The latitude coordinate of the position</w:t>
            </w:r>
            <w:r w:rsidR="00A038A9" w:rsidRPr="00224DB6">
              <w:t xml:space="preserve"> in degrees</w:t>
            </w:r>
          </w:p>
        </w:tc>
        <w:tc>
          <w:tcPr>
            <w:tcW w:w="1134" w:type="dxa"/>
          </w:tcPr>
          <w:p w14:paraId="2312F41A"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double</w:t>
            </w:r>
          </w:p>
        </w:tc>
        <w:tc>
          <w:tcPr>
            <w:tcW w:w="1701" w:type="dxa"/>
          </w:tcPr>
          <w:p w14:paraId="292B46E3" w14:textId="77777777" w:rsidR="00B07C7C" w:rsidRPr="00224DB6" w:rsidRDefault="008B463D" w:rsidP="001655DE">
            <w:pPr>
              <w:cnfStyle w:val="000000000000" w:firstRow="0" w:lastRow="0" w:firstColumn="0" w:lastColumn="0" w:oddVBand="0" w:evenVBand="0" w:oddHBand="0" w:evenHBand="0" w:firstRowFirstColumn="0" w:firstRowLastColumn="0" w:lastRowFirstColumn="0" w:lastRowLastColumn="0"/>
            </w:pPr>
            <w:r w:rsidRPr="00224DB6">
              <w:t>[-90, 90]</w:t>
            </w:r>
          </w:p>
        </w:tc>
        <w:tc>
          <w:tcPr>
            <w:tcW w:w="1134" w:type="dxa"/>
          </w:tcPr>
          <w:p w14:paraId="7C4B4A34"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F6AA1A0"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r>
      <w:tr w:rsidR="00B07C7C" w:rsidRPr="00224DB6" w14:paraId="1934A374"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739A343" w14:textId="77777777" w:rsidR="00B07C7C" w:rsidRPr="00224DB6" w:rsidRDefault="00B07C7C" w:rsidP="001655DE">
            <w:r w:rsidRPr="00224DB6">
              <w:t>lon</w:t>
            </w:r>
          </w:p>
        </w:tc>
        <w:tc>
          <w:tcPr>
            <w:tcW w:w="2268" w:type="dxa"/>
          </w:tcPr>
          <w:p w14:paraId="093921B4"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The longitude coordinate of the position</w:t>
            </w:r>
            <w:r w:rsidR="00A038A9" w:rsidRPr="00224DB6">
              <w:t xml:space="preserve"> in degrees</w:t>
            </w:r>
          </w:p>
        </w:tc>
        <w:tc>
          <w:tcPr>
            <w:tcW w:w="1134" w:type="dxa"/>
          </w:tcPr>
          <w:p w14:paraId="6FCE9A21"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double</w:t>
            </w:r>
          </w:p>
        </w:tc>
        <w:tc>
          <w:tcPr>
            <w:tcW w:w="1701" w:type="dxa"/>
          </w:tcPr>
          <w:p w14:paraId="63FBD67A" w14:textId="77777777" w:rsidR="00B07C7C" w:rsidRPr="00224DB6" w:rsidRDefault="008B463D" w:rsidP="001655DE">
            <w:pPr>
              <w:cnfStyle w:val="000000100000" w:firstRow="0" w:lastRow="0" w:firstColumn="0" w:lastColumn="0" w:oddVBand="0" w:evenVBand="0" w:oddHBand="1" w:evenHBand="0" w:firstRowFirstColumn="0" w:firstRowLastColumn="0" w:lastRowFirstColumn="0" w:lastRowLastColumn="0"/>
            </w:pPr>
            <w:r w:rsidRPr="00224DB6">
              <w:t>[-180, 180]</w:t>
            </w:r>
          </w:p>
        </w:tc>
        <w:tc>
          <w:tcPr>
            <w:tcW w:w="1134" w:type="dxa"/>
          </w:tcPr>
          <w:p w14:paraId="4F5FF523"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F4C325B"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p>
        </w:tc>
      </w:tr>
      <w:tr w:rsidR="00B07C7C" w:rsidRPr="00224DB6" w14:paraId="76F1C5CF" w14:textId="77777777" w:rsidTr="001655DE">
        <w:trPr>
          <w:cantSplit/>
        </w:trPr>
        <w:tc>
          <w:tcPr>
            <w:cnfStyle w:val="001000000000" w:firstRow="0" w:lastRow="0" w:firstColumn="1" w:lastColumn="0" w:oddVBand="0" w:evenVBand="0" w:oddHBand="0" w:evenHBand="0" w:firstRowFirstColumn="0" w:firstRowLastColumn="0" w:lastRowFirstColumn="0" w:lastRowLastColumn="0"/>
            <w:tcW w:w="1550" w:type="dxa"/>
          </w:tcPr>
          <w:p w14:paraId="136F5D2E" w14:textId="77777777" w:rsidR="00B07C7C" w:rsidRPr="00224DB6" w:rsidRDefault="00B07C7C" w:rsidP="001655DE">
            <w:r w:rsidRPr="00224DB6">
              <w:t>height</w:t>
            </w:r>
          </w:p>
        </w:tc>
        <w:tc>
          <w:tcPr>
            <w:tcW w:w="2268" w:type="dxa"/>
          </w:tcPr>
          <w:p w14:paraId="32565E7E" w14:textId="1EC78BED"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The height coordinate of the position</w:t>
            </w:r>
            <w:r w:rsidR="00A038A9" w:rsidRPr="00224DB6">
              <w:t xml:space="preserve"> in meters</w:t>
            </w:r>
            <w:r w:rsidR="00540B64">
              <w:t xml:space="preserve"> above the ellipsoid</w:t>
            </w:r>
          </w:p>
        </w:tc>
        <w:tc>
          <w:tcPr>
            <w:tcW w:w="1134" w:type="dxa"/>
          </w:tcPr>
          <w:p w14:paraId="3673C4C4"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double</w:t>
            </w:r>
          </w:p>
        </w:tc>
        <w:tc>
          <w:tcPr>
            <w:tcW w:w="1701" w:type="dxa"/>
          </w:tcPr>
          <w:p w14:paraId="12506780"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c>
          <w:tcPr>
            <w:tcW w:w="1134" w:type="dxa"/>
          </w:tcPr>
          <w:p w14:paraId="319F5A3D"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955AD9A"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r>
    </w:tbl>
    <w:p w14:paraId="343E8060" w14:textId="77777777" w:rsidR="007E0777" w:rsidRPr="00224DB6" w:rsidRDefault="007E0777" w:rsidP="00020711">
      <w:pPr>
        <w:jc w:val="both"/>
        <w:rPr>
          <w:rFonts w:ascii="Times New Roman" w:hAnsi="Times New Roman" w:cs="Times New Roman"/>
          <w:lang w:val="en-US"/>
        </w:rPr>
      </w:pPr>
    </w:p>
    <w:p w14:paraId="5CCFA52F"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An example of the position is shown:</w:t>
      </w:r>
    </w:p>
    <w:p w14:paraId="2500F2C3" w14:textId="77777777" w:rsidR="00020711" w:rsidRPr="00224DB6" w:rsidRDefault="00226345" w:rsidP="002A3534">
      <w:pPr>
        <w:ind w:left="1416" w:firstLine="708"/>
        <w:jc w:val="both"/>
        <w:rPr>
          <w:rFonts w:ascii="Times New Roman" w:hAnsi="Times New Roman" w:cs="Times New Roman"/>
          <w:b/>
          <w:bCs/>
          <w:szCs w:val="26"/>
          <w:lang w:val="en-US"/>
        </w:rPr>
      </w:pPr>
      <w:r w:rsidRPr="00224DB6">
        <w:rPr>
          <w:rFonts w:ascii="Times New Roman" w:hAnsi="Times New Roman" w:cs="Times New Roman"/>
          <w:lang w:val="en-US"/>
        </w:rPr>
        <w:t>&lt;position lat=“48.17154012” lon=“11.80868949” height=“</w:t>
      </w:r>
      <w:r w:rsidR="00020711" w:rsidRPr="00224DB6">
        <w:rPr>
          <w:rFonts w:ascii="Times New Roman" w:hAnsi="Times New Roman" w:cs="Times New Roman"/>
          <w:lang w:val="en-US"/>
        </w:rPr>
        <w:t>576.860”/&gt;</w:t>
      </w:r>
    </w:p>
    <w:p w14:paraId="306DF1E4" w14:textId="77777777" w:rsidR="00020711" w:rsidRPr="00224DB6" w:rsidRDefault="00020711" w:rsidP="00020711">
      <w:pPr>
        <w:pStyle w:val="berschrift3"/>
        <w:numPr>
          <w:ilvl w:val="2"/>
          <w:numId w:val="2"/>
        </w:numPr>
        <w:spacing w:after="120"/>
        <w:rPr>
          <w:rFonts w:ascii="Times New Roman" w:hAnsi="Times New Roman" w:cs="Times New Roman"/>
          <w:lang w:val="en-US"/>
        </w:rPr>
      </w:pPr>
      <w:bookmarkStart w:id="384" w:name="_Ref514330800"/>
      <w:bookmarkStart w:id="385" w:name="_Toc12460046"/>
      <w:r w:rsidRPr="00224DB6">
        <w:rPr>
          <w:rFonts w:ascii="Times New Roman" w:hAnsi="Times New Roman" w:cs="Times New Roman"/>
          <w:lang w:val="en-US"/>
        </w:rPr>
        <w:t>Origin</w:t>
      </w:r>
      <w:bookmarkEnd w:id="384"/>
      <w:bookmarkEnd w:id="385"/>
    </w:p>
    <w:p w14:paraId="4CC9ED90" w14:textId="4CED7862" w:rsidR="00E03658"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Represents the origin of a child reference frame with respect to the parent reference frame</w:t>
      </w:r>
      <w:r w:rsidR="00E03658">
        <w:rPr>
          <w:rFonts w:ascii="Times New Roman" w:hAnsi="Times New Roman" w:cs="Times New Roman"/>
          <w:lang w:val="en-US"/>
        </w:rPr>
        <w:t xml:space="preserve"> as a free format string attribute.</w:t>
      </w:r>
      <w:r w:rsidR="00E07F40">
        <w:rPr>
          <w:rFonts w:ascii="Times New Roman" w:hAnsi="Times New Roman" w:cs="Times New Roman"/>
          <w:lang w:val="en-US"/>
        </w:rPr>
        <w:t xml:space="preserve"> Explanatory information for interpretation of this field shall be provided by e.g. XML comments.</w:t>
      </w:r>
    </w:p>
    <w:p w14:paraId="73F2D73C" w14:textId="304BD662" w:rsidR="00AD2F95" w:rsidRPr="00224DB6" w:rsidRDefault="00AD2F95" w:rsidP="002A3534">
      <w:pPr>
        <w:pStyle w:val="Beschriftung"/>
        <w:keepNext/>
        <w:spacing w:after="0"/>
        <w:jc w:val="both"/>
        <w:rPr>
          <w:rFonts w:ascii="Times New Roman" w:hAnsi="Times New Roman" w:cs="Times New Roman"/>
          <w:lang w:val="en-US"/>
        </w:rPr>
      </w:pPr>
      <w:bookmarkStart w:id="386" w:name="_Toc511747920"/>
      <w:bookmarkStart w:id="387" w:name="_Toc12460077"/>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16</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3925CB">
        <w:rPr>
          <w:rFonts w:ascii="Times New Roman" w:hAnsi="Times New Roman" w:cs="Times New Roman"/>
          <w:lang w:val="en-US"/>
        </w:rPr>
        <w:t>–</w:t>
      </w:r>
      <w:r w:rsidRPr="00224DB6">
        <w:rPr>
          <w:rFonts w:ascii="Times New Roman" w:hAnsi="Times New Roman" w:cs="Times New Roman"/>
          <w:lang w:val="en-US"/>
        </w:rPr>
        <w:t xml:space="preserve"> </w:t>
      </w:r>
      <w:bookmarkEnd w:id="386"/>
      <w:r w:rsidR="003925CB">
        <w:rPr>
          <w:rFonts w:ascii="Times New Roman" w:hAnsi="Times New Roman" w:cs="Times New Roman"/>
          <w:lang w:val="en-US"/>
        </w:rPr>
        <w:t>Table removed in rev. 0.4</w:t>
      </w:r>
      <w:bookmarkEnd w:id="387"/>
    </w:p>
    <w:p w14:paraId="2B65CAB6" w14:textId="77777777" w:rsidR="00020711" w:rsidRPr="00224DB6" w:rsidRDefault="00020711" w:rsidP="00020711">
      <w:pPr>
        <w:rPr>
          <w:rFonts w:ascii="Times New Roman" w:hAnsi="Times New Roman" w:cs="Times New Roman"/>
          <w:lang w:val="en-US"/>
        </w:rPr>
      </w:pPr>
    </w:p>
    <w:p w14:paraId="7B1E64BB" w14:textId="77777777" w:rsidR="009F5399" w:rsidRPr="00224DB6" w:rsidRDefault="009F5399" w:rsidP="009F5399">
      <w:pPr>
        <w:pStyle w:val="berschrift3"/>
        <w:numPr>
          <w:ilvl w:val="2"/>
          <w:numId w:val="2"/>
        </w:numPr>
        <w:spacing w:after="120"/>
        <w:rPr>
          <w:rFonts w:ascii="Times New Roman" w:hAnsi="Times New Roman" w:cs="Times New Roman"/>
          <w:lang w:val="en-US"/>
        </w:rPr>
      </w:pPr>
      <w:bookmarkStart w:id="388" w:name="_Ref523404758"/>
      <w:bookmarkStart w:id="389" w:name="_Toc12460047"/>
      <w:r w:rsidRPr="00224DB6">
        <w:rPr>
          <w:rFonts w:ascii="Times New Roman" w:hAnsi="Times New Roman" w:cs="Times New Roman"/>
          <w:lang w:val="en-US"/>
        </w:rPr>
        <w:t>Orientation</w:t>
      </w:r>
      <w:bookmarkEnd w:id="388"/>
      <w:bookmarkEnd w:id="389"/>
    </w:p>
    <w:p w14:paraId="580B581D" w14:textId="4CC47E0B" w:rsidR="009F5399" w:rsidRPr="00224DB6" w:rsidRDefault="009F5399" w:rsidP="00C06829">
      <w:pPr>
        <w:jc w:val="both"/>
        <w:rPr>
          <w:rFonts w:ascii="Times New Roman" w:hAnsi="Times New Roman" w:cs="Times New Roman"/>
          <w:lang w:val="en-US"/>
        </w:rPr>
      </w:pPr>
      <w:r w:rsidRPr="00224DB6">
        <w:rPr>
          <w:rFonts w:ascii="Times New Roman" w:hAnsi="Times New Roman" w:cs="Times New Roman"/>
          <w:lang w:val="en-US"/>
        </w:rPr>
        <w:t>Orientation defines a rotation from a parent coordinate frame to a child frame (i.e. this frame)</w:t>
      </w:r>
      <w:r w:rsidR="00E07F40">
        <w:rPr>
          <w:rFonts w:ascii="Times New Roman" w:hAnsi="Times New Roman" w:cs="Times New Roman"/>
          <w:lang w:val="en-US"/>
        </w:rPr>
        <w:t xml:space="preserve"> as a free format string attribute.</w:t>
      </w:r>
      <w:r w:rsidRPr="00224DB6">
        <w:rPr>
          <w:rFonts w:ascii="Times New Roman" w:hAnsi="Times New Roman" w:cs="Times New Roman"/>
          <w:lang w:val="en-US"/>
        </w:rPr>
        <w:t xml:space="preserve"> </w:t>
      </w:r>
      <w:r w:rsidR="00E07F40" w:rsidRPr="00E07F40">
        <w:rPr>
          <w:rFonts w:ascii="Times New Roman" w:hAnsi="Times New Roman" w:cs="Times New Roman"/>
          <w:lang w:val="en-US"/>
        </w:rPr>
        <w:t xml:space="preserve"> </w:t>
      </w:r>
      <w:r w:rsidR="00E07F40">
        <w:rPr>
          <w:rFonts w:ascii="Times New Roman" w:hAnsi="Times New Roman" w:cs="Times New Roman"/>
          <w:lang w:val="en-US"/>
        </w:rPr>
        <w:t>Explanatory information for interpretation of this field shall be provided by e.g. XML comments.</w:t>
      </w:r>
    </w:p>
    <w:p w14:paraId="24203D5C" w14:textId="04CDC78A" w:rsidR="009F5399" w:rsidRPr="00224DB6" w:rsidRDefault="009F5399" w:rsidP="004011F6">
      <w:pPr>
        <w:pStyle w:val="Beschriftung"/>
        <w:keepNext/>
        <w:spacing w:after="0"/>
        <w:rPr>
          <w:rFonts w:ascii="Times New Roman" w:hAnsi="Times New Roman" w:cs="Times New Roman"/>
          <w:lang w:val="en-US"/>
        </w:rPr>
      </w:pPr>
      <w:bookmarkStart w:id="390" w:name="_Toc12460078"/>
      <w:r w:rsidRPr="004011F6">
        <w:rPr>
          <w:rFonts w:ascii="Times New Roman" w:hAnsi="Times New Roman" w:cs="Times New Roman"/>
          <w:lang w:val="en-US"/>
        </w:rPr>
        <w:t xml:space="preserve">Table </w:t>
      </w:r>
      <w:r w:rsidRPr="004011F6">
        <w:rPr>
          <w:rFonts w:ascii="Times New Roman" w:hAnsi="Times New Roman" w:cs="Times New Roman"/>
          <w:lang w:val="en-US"/>
        </w:rPr>
        <w:fldChar w:fldCharType="begin"/>
      </w:r>
      <w:r w:rsidRPr="004011F6">
        <w:rPr>
          <w:rFonts w:ascii="Times New Roman" w:hAnsi="Times New Roman" w:cs="Times New Roman"/>
          <w:lang w:val="en-US"/>
        </w:rPr>
        <w:instrText xml:space="preserve"> SEQ Table \* ARABIC </w:instrText>
      </w:r>
      <w:r w:rsidRPr="004011F6">
        <w:rPr>
          <w:rFonts w:ascii="Times New Roman" w:hAnsi="Times New Roman" w:cs="Times New Roman"/>
          <w:lang w:val="en-US"/>
        </w:rPr>
        <w:fldChar w:fldCharType="separate"/>
      </w:r>
      <w:ins w:id="391" w:author="Thomas Pany" w:date="2020-02-12T08:11:00Z">
        <w:r w:rsidR="00FC1AC4">
          <w:rPr>
            <w:rFonts w:ascii="Times New Roman" w:hAnsi="Times New Roman" w:cs="Times New Roman"/>
            <w:noProof/>
            <w:lang w:val="en-US"/>
          </w:rPr>
          <w:t>17</w:t>
        </w:r>
      </w:ins>
      <w:del w:id="392" w:author="Thomas Pany" w:date="2020-02-11T10:36:00Z">
        <w:r w:rsidR="0079790C" w:rsidDel="009C4CAF">
          <w:rPr>
            <w:rFonts w:ascii="Times New Roman" w:hAnsi="Times New Roman" w:cs="Times New Roman"/>
            <w:i w:val="0"/>
            <w:iCs w:val="0"/>
            <w:noProof/>
            <w:lang w:val="en-US"/>
          </w:rPr>
          <w:delText>17</w:delText>
        </w:r>
      </w:del>
      <w:r w:rsidRPr="004011F6">
        <w:rPr>
          <w:rFonts w:ascii="Times New Roman" w:hAnsi="Times New Roman" w:cs="Times New Roman"/>
          <w:lang w:val="en-US"/>
        </w:rPr>
        <w:fldChar w:fldCharType="end"/>
      </w:r>
      <w:r w:rsidRPr="004011F6">
        <w:rPr>
          <w:rFonts w:ascii="Times New Roman" w:hAnsi="Times New Roman" w:cs="Times New Roman"/>
          <w:lang w:val="en-US"/>
        </w:rPr>
        <w:t xml:space="preserve"> </w:t>
      </w:r>
      <w:r w:rsidR="00E03658" w:rsidRPr="004011F6">
        <w:rPr>
          <w:rFonts w:ascii="Times New Roman" w:hAnsi="Times New Roman" w:cs="Times New Roman"/>
          <w:lang w:val="en-US"/>
        </w:rPr>
        <w:t>–</w:t>
      </w:r>
      <w:r w:rsidRPr="004011F6">
        <w:rPr>
          <w:rFonts w:ascii="Times New Roman" w:hAnsi="Times New Roman" w:cs="Times New Roman"/>
          <w:lang w:val="en-US"/>
        </w:rPr>
        <w:t xml:space="preserve"> </w:t>
      </w:r>
      <w:r w:rsidR="00E03658" w:rsidRPr="004011F6">
        <w:rPr>
          <w:rFonts w:ascii="Times New Roman" w:hAnsi="Times New Roman" w:cs="Times New Roman"/>
          <w:lang w:val="en-US"/>
        </w:rPr>
        <w:t>Table removed in rev. 0.4</w:t>
      </w:r>
      <w:bookmarkEnd w:id="390"/>
    </w:p>
    <w:p w14:paraId="03DEC0E0" w14:textId="77777777" w:rsidR="003710FD" w:rsidRPr="00224DB6" w:rsidRDefault="003710FD" w:rsidP="003710FD">
      <w:pPr>
        <w:pStyle w:val="berschrift3"/>
        <w:numPr>
          <w:ilvl w:val="2"/>
          <w:numId w:val="2"/>
        </w:numPr>
        <w:spacing w:after="120"/>
        <w:rPr>
          <w:rFonts w:ascii="Times New Roman" w:hAnsi="Times New Roman" w:cs="Times New Roman"/>
          <w:lang w:val="en-US"/>
        </w:rPr>
      </w:pPr>
      <w:bookmarkStart w:id="393" w:name="_Toc12460048"/>
      <w:r w:rsidRPr="00224DB6">
        <w:rPr>
          <w:rFonts w:ascii="Times New Roman" w:hAnsi="Times New Roman" w:cs="Times New Roman"/>
          <w:lang w:val="en-US"/>
        </w:rPr>
        <w:t>String</w:t>
      </w:r>
      <w:bookmarkEnd w:id="393"/>
    </w:p>
    <w:p w14:paraId="17BE851A" w14:textId="324BDCF8" w:rsidR="00020711" w:rsidRPr="00224DB6" w:rsidRDefault="003710FD" w:rsidP="00446371">
      <w:pPr>
        <w:jc w:val="both"/>
        <w:rPr>
          <w:lang w:val="en-US"/>
        </w:rPr>
      </w:pPr>
      <w:r w:rsidRPr="00224DB6">
        <w:rPr>
          <w:rFonts w:ascii="Times New Roman" w:hAnsi="Times New Roman" w:cs="Times New Roman"/>
          <w:lang w:val="en-US"/>
        </w:rPr>
        <w:t xml:space="preserve">The string class is defined by Unicode Transformation Format 8 (UTF-8). See </w:t>
      </w:r>
      <w:hyperlink r:id="rId24" w:history="1">
        <w:r w:rsidRPr="00224DB6">
          <w:rPr>
            <w:rStyle w:val="Hyperlink"/>
            <w:lang w:val="en-US"/>
          </w:rPr>
          <w:t>https://www.w3schools.com/charsets/ref_html_utf8.asp</w:t>
        </w:r>
      </w:hyperlink>
      <w:r w:rsidR="00020711" w:rsidRPr="00224DB6">
        <w:rPr>
          <w:lang w:val="en-US"/>
        </w:rPr>
        <w:br w:type="page"/>
      </w:r>
    </w:p>
    <w:p w14:paraId="0304F218" w14:textId="77777777" w:rsidR="00020711" w:rsidRPr="00224DB6" w:rsidRDefault="005D6B45" w:rsidP="00020711">
      <w:pPr>
        <w:pStyle w:val="berschrift1"/>
        <w:rPr>
          <w:rFonts w:ascii="Times New Roman" w:hAnsi="Times New Roman" w:cs="Times New Roman"/>
          <w:lang w:val="en-US"/>
        </w:rPr>
      </w:pPr>
      <w:bookmarkStart w:id="394" w:name="_Ref523403656"/>
      <w:bookmarkStart w:id="395" w:name="_Toc12460049"/>
      <w:r w:rsidRPr="00224DB6">
        <w:rPr>
          <w:rFonts w:ascii="Times New Roman" w:hAnsi="Times New Roman" w:cs="Times New Roman"/>
          <w:lang w:val="en-US"/>
        </w:rPr>
        <w:t>Appendix</w:t>
      </w:r>
      <w:r w:rsidR="00636600" w:rsidRPr="00224DB6">
        <w:rPr>
          <w:rFonts w:ascii="Times New Roman" w:hAnsi="Times New Roman" w:cs="Times New Roman"/>
          <w:lang w:val="en-US"/>
        </w:rPr>
        <w:t xml:space="preserve"> I</w:t>
      </w:r>
      <w:r w:rsidRPr="00224DB6">
        <w:rPr>
          <w:rFonts w:ascii="Times New Roman" w:hAnsi="Times New Roman" w:cs="Times New Roman"/>
          <w:lang w:val="en-US"/>
        </w:rPr>
        <w:t xml:space="preserve">: </w:t>
      </w:r>
      <w:r w:rsidR="00020711" w:rsidRPr="00224DB6">
        <w:rPr>
          <w:rFonts w:ascii="Times New Roman" w:hAnsi="Times New Roman" w:cs="Times New Roman"/>
          <w:lang w:val="en-US"/>
        </w:rPr>
        <w:t>Encoding Function</w:t>
      </w:r>
      <w:bookmarkEnd w:id="394"/>
      <w:bookmarkEnd w:id="395"/>
    </w:p>
    <w:p w14:paraId="6FC8264F" w14:textId="77777777" w:rsidR="00800FAD" w:rsidRPr="00224DB6" w:rsidRDefault="00800FAD" w:rsidP="00800FAD">
      <w:pPr>
        <w:jc w:val="both"/>
        <w:rPr>
          <w:rFonts w:ascii="Times New Roman" w:hAnsi="Times New Roman" w:cs="Times New Roman"/>
          <w:lang w:val="en-US"/>
        </w:rPr>
      </w:pPr>
      <w:r w:rsidRPr="00224DB6">
        <w:rPr>
          <w:rFonts w:ascii="Times New Roman" w:hAnsi="Times New Roman" w:cs="Times New Roman"/>
          <w:lang w:val="en-US"/>
        </w:rPr>
        <w:t xml:space="preserve">Below are examples of each of the sample encoding schemes which can be specified in the Stream attributed </w:t>
      </w:r>
      <w:r w:rsidR="00A6644E" w:rsidRPr="00224DB6">
        <w:rPr>
          <w:rFonts w:ascii="Times New Roman" w:hAnsi="Times New Roman" w:cs="Times New Roman"/>
          <w:lang w:val="en-US"/>
        </w:rPr>
        <w:t>‘</w:t>
      </w:r>
      <w:r w:rsidRPr="00224DB6">
        <w:rPr>
          <w:rFonts w:ascii="Times New Roman" w:hAnsi="Times New Roman" w:cs="Times New Roman"/>
          <w:sz w:val="20"/>
          <w:szCs w:val="20"/>
          <w:lang w:val="en-US"/>
        </w:rPr>
        <w:t>encoding</w:t>
      </w:r>
      <w:r w:rsidR="00A6644E" w:rsidRPr="00224DB6">
        <w:rPr>
          <w:rFonts w:ascii="Times New Roman" w:hAnsi="Times New Roman" w:cs="Times New Roman"/>
          <w:lang w:val="en-US"/>
        </w:rPr>
        <w:t>’</w:t>
      </w:r>
      <w:r w:rsidRPr="00224DB6">
        <w:rPr>
          <w:rFonts w:ascii="Times New Roman" w:hAnsi="Times New Roman" w:cs="Times New Roman"/>
          <w:lang w:val="en-US"/>
        </w:rPr>
        <w:t xml:space="preserve"> for a selection of bit widths including 2, 3, 4, and 5-bit digitization. The first column, entitled `Binary’ represents the binary data packed in the stream, MSB left, while the remaining columns represent the physical amplitude of the sample.</w:t>
      </w:r>
    </w:p>
    <w:p w14:paraId="6C728941" w14:textId="6F96E93B" w:rsidR="00800FAD" w:rsidRPr="00224DB6" w:rsidRDefault="00800FAD" w:rsidP="002A3534">
      <w:pPr>
        <w:pStyle w:val="Beschriftung"/>
        <w:keepNext/>
        <w:spacing w:after="0"/>
        <w:jc w:val="both"/>
        <w:rPr>
          <w:rFonts w:ascii="Times New Roman" w:hAnsi="Times New Roman" w:cs="Times New Roman"/>
          <w:lang w:val="en-US"/>
        </w:rPr>
      </w:pPr>
      <w:bookmarkStart w:id="396" w:name="_Toc511747922"/>
      <w:bookmarkStart w:id="397" w:name="_Ref523403595"/>
      <w:bookmarkStart w:id="398" w:name="_Toc12460079"/>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18</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2-bit samples</w:t>
      </w:r>
      <w:bookmarkEnd w:id="396"/>
      <w:bookmarkEnd w:id="397"/>
      <w:bookmarkEnd w:id="398"/>
    </w:p>
    <w:tbl>
      <w:tblPr>
        <w:tblStyle w:val="Tabellenraster"/>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2317C1" w:rsidRPr="00224DB6" w14:paraId="6F21D146" w14:textId="77777777" w:rsidTr="002317C1">
        <w:tc>
          <w:tcPr>
            <w:tcW w:w="961" w:type="dxa"/>
            <w:shd w:val="clear" w:color="auto" w:fill="8496B0" w:themeFill="text2" w:themeFillTint="99"/>
          </w:tcPr>
          <w:p w14:paraId="01086A65" w14:textId="77777777" w:rsidR="002317C1" w:rsidRPr="00224DB6" w:rsidRDefault="002317C1" w:rsidP="00C507EE">
            <w:pPr>
              <w:rPr>
                <w:b/>
                <w:color w:val="FFFFFF" w:themeColor="background1"/>
              </w:rPr>
            </w:pPr>
            <w:r w:rsidRPr="00224DB6">
              <w:rPr>
                <w:b/>
                <w:color w:val="FFFFFF" w:themeColor="background1"/>
                <w:sz w:val="22"/>
                <w:szCs w:val="22"/>
              </w:rPr>
              <w:t>Binary</w:t>
            </w:r>
          </w:p>
        </w:tc>
        <w:tc>
          <w:tcPr>
            <w:tcW w:w="800" w:type="dxa"/>
            <w:shd w:val="clear" w:color="auto" w:fill="8496B0" w:themeFill="text2" w:themeFillTint="99"/>
          </w:tcPr>
          <w:p w14:paraId="3AE647D5" w14:textId="77777777" w:rsidR="002317C1" w:rsidRPr="00224DB6" w:rsidRDefault="002317C1" w:rsidP="00C507EE">
            <w:pPr>
              <w:rPr>
                <w:b/>
                <w:color w:val="FFFFFF" w:themeColor="background1"/>
              </w:rPr>
            </w:pPr>
            <w:r w:rsidRPr="00224DB6">
              <w:rPr>
                <w:b/>
                <w:color w:val="FFFFFF" w:themeColor="background1"/>
                <w:sz w:val="22"/>
                <w:szCs w:val="22"/>
              </w:rPr>
              <w:t>OB</w:t>
            </w:r>
          </w:p>
        </w:tc>
        <w:tc>
          <w:tcPr>
            <w:tcW w:w="876" w:type="dxa"/>
            <w:shd w:val="clear" w:color="auto" w:fill="8496B0" w:themeFill="text2" w:themeFillTint="99"/>
          </w:tcPr>
          <w:p w14:paraId="2F5E977D" w14:textId="77777777" w:rsidR="002317C1" w:rsidRPr="00224DB6" w:rsidRDefault="002317C1" w:rsidP="00C507EE">
            <w:pPr>
              <w:rPr>
                <w:b/>
                <w:color w:val="FFFFFF" w:themeColor="background1"/>
              </w:rPr>
            </w:pPr>
            <w:r w:rsidRPr="00224DB6">
              <w:rPr>
                <w:b/>
                <w:color w:val="FFFFFF" w:themeColor="background1"/>
                <w:sz w:val="22"/>
                <w:szCs w:val="22"/>
              </w:rPr>
              <w:t>OBA</w:t>
            </w:r>
          </w:p>
        </w:tc>
        <w:tc>
          <w:tcPr>
            <w:tcW w:w="807" w:type="dxa"/>
            <w:shd w:val="clear" w:color="auto" w:fill="8496B0" w:themeFill="text2" w:themeFillTint="99"/>
          </w:tcPr>
          <w:p w14:paraId="5AE664EF" w14:textId="77777777" w:rsidR="002317C1" w:rsidRPr="00224DB6" w:rsidRDefault="002317C1" w:rsidP="00C507EE">
            <w:pPr>
              <w:rPr>
                <w:b/>
                <w:color w:val="FFFFFF" w:themeColor="background1"/>
              </w:rPr>
            </w:pPr>
            <w:r w:rsidRPr="00224DB6">
              <w:rPr>
                <w:b/>
                <w:color w:val="FFFFFF" w:themeColor="background1"/>
                <w:sz w:val="22"/>
                <w:szCs w:val="22"/>
              </w:rPr>
              <w:t>SM</w:t>
            </w:r>
          </w:p>
        </w:tc>
        <w:tc>
          <w:tcPr>
            <w:tcW w:w="883" w:type="dxa"/>
            <w:shd w:val="clear" w:color="auto" w:fill="8496B0" w:themeFill="text2" w:themeFillTint="99"/>
          </w:tcPr>
          <w:p w14:paraId="53BB0C73" w14:textId="77777777" w:rsidR="002317C1" w:rsidRPr="00224DB6" w:rsidRDefault="002317C1" w:rsidP="00C507EE">
            <w:pPr>
              <w:rPr>
                <w:b/>
                <w:color w:val="FFFFFF" w:themeColor="background1"/>
              </w:rPr>
            </w:pPr>
            <w:r w:rsidRPr="00224DB6">
              <w:rPr>
                <w:b/>
                <w:color w:val="FFFFFF" w:themeColor="background1"/>
                <w:sz w:val="22"/>
                <w:szCs w:val="22"/>
              </w:rPr>
              <w:t>SMA</w:t>
            </w:r>
          </w:p>
        </w:tc>
        <w:tc>
          <w:tcPr>
            <w:tcW w:w="666" w:type="dxa"/>
            <w:shd w:val="clear" w:color="auto" w:fill="8496B0" w:themeFill="text2" w:themeFillTint="99"/>
          </w:tcPr>
          <w:p w14:paraId="49D979A2" w14:textId="77777777" w:rsidR="002317C1" w:rsidRPr="00224DB6" w:rsidRDefault="002317C1" w:rsidP="00C507EE">
            <w:pPr>
              <w:rPr>
                <w:b/>
                <w:color w:val="FFFFFF" w:themeColor="background1"/>
              </w:rPr>
            </w:pPr>
            <w:r w:rsidRPr="00224DB6">
              <w:rPr>
                <w:b/>
                <w:color w:val="FFFFFF" w:themeColor="background1"/>
              </w:rPr>
              <w:t>MS</w:t>
            </w:r>
          </w:p>
        </w:tc>
        <w:tc>
          <w:tcPr>
            <w:tcW w:w="666" w:type="dxa"/>
            <w:shd w:val="clear" w:color="auto" w:fill="8496B0" w:themeFill="text2" w:themeFillTint="99"/>
          </w:tcPr>
          <w:p w14:paraId="371C1E3C" w14:textId="77777777" w:rsidR="002317C1" w:rsidRPr="00224DB6" w:rsidRDefault="002317C1" w:rsidP="00C507EE">
            <w:pPr>
              <w:rPr>
                <w:b/>
                <w:color w:val="FFFFFF" w:themeColor="background1"/>
              </w:rPr>
            </w:pPr>
            <w:r w:rsidRPr="00224DB6">
              <w:rPr>
                <w:b/>
                <w:color w:val="FFFFFF" w:themeColor="background1"/>
              </w:rPr>
              <w:t>MSA</w:t>
            </w:r>
          </w:p>
        </w:tc>
        <w:tc>
          <w:tcPr>
            <w:tcW w:w="791" w:type="dxa"/>
            <w:shd w:val="clear" w:color="auto" w:fill="8496B0" w:themeFill="text2" w:themeFillTint="99"/>
          </w:tcPr>
          <w:p w14:paraId="4CC0AA3B" w14:textId="77777777" w:rsidR="002317C1" w:rsidRPr="00224DB6" w:rsidRDefault="002317C1" w:rsidP="00C507EE">
            <w:pPr>
              <w:rPr>
                <w:b/>
                <w:color w:val="FFFFFF" w:themeColor="background1"/>
              </w:rPr>
            </w:pPr>
            <w:r w:rsidRPr="00224DB6">
              <w:rPr>
                <w:b/>
                <w:color w:val="FFFFFF" w:themeColor="background1"/>
                <w:sz w:val="22"/>
                <w:szCs w:val="22"/>
              </w:rPr>
              <w:t>TC</w:t>
            </w:r>
          </w:p>
        </w:tc>
        <w:tc>
          <w:tcPr>
            <w:tcW w:w="867" w:type="dxa"/>
            <w:shd w:val="clear" w:color="auto" w:fill="8496B0" w:themeFill="text2" w:themeFillTint="99"/>
          </w:tcPr>
          <w:p w14:paraId="164F6963" w14:textId="77777777" w:rsidR="002317C1" w:rsidRPr="00224DB6" w:rsidRDefault="002317C1" w:rsidP="00C507EE">
            <w:pPr>
              <w:rPr>
                <w:b/>
                <w:color w:val="FFFFFF" w:themeColor="background1"/>
              </w:rPr>
            </w:pPr>
            <w:r w:rsidRPr="00224DB6">
              <w:rPr>
                <w:b/>
                <w:color w:val="FFFFFF" w:themeColor="background1"/>
                <w:sz w:val="22"/>
                <w:szCs w:val="22"/>
              </w:rPr>
              <w:t>TCA</w:t>
            </w:r>
          </w:p>
        </w:tc>
        <w:tc>
          <w:tcPr>
            <w:tcW w:w="811" w:type="dxa"/>
            <w:shd w:val="clear" w:color="auto" w:fill="8496B0" w:themeFill="text2" w:themeFillTint="99"/>
          </w:tcPr>
          <w:p w14:paraId="7F8AA72B" w14:textId="77777777" w:rsidR="002317C1" w:rsidRPr="00224DB6" w:rsidRDefault="002317C1" w:rsidP="00C507EE">
            <w:pPr>
              <w:rPr>
                <w:b/>
                <w:color w:val="FFFFFF" w:themeColor="background1"/>
              </w:rPr>
            </w:pPr>
            <w:r w:rsidRPr="00224DB6">
              <w:rPr>
                <w:b/>
                <w:color w:val="FFFFFF" w:themeColor="background1"/>
                <w:sz w:val="22"/>
                <w:szCs w:val="22"/>
              </w:rPr>
              <w:t>OG</w:t>
            </w:r>
          </w:p>
        </w:tc>
        <w:tc>
          <w:tcPr>
            <w:tcW w:w="888" w:type="dxa"/>
            <w:shd w:val="clear" w:color="auto" w:fill="8496B0" w:themeFill="text2" w:themeFillTint="99"/>
          </w:tcPr>
          <w:p w14:paraId="053C2345" w14:textId="77777777" w:rsidR="002317C1" w:rsidRPr="00224DB6" w:rsidRDefault="002317C1" w:rsidP="00C507EE">
            <w:pPr>
              <w:rPr>
                <w:b/>
                <w:color w:val="FFFFFF" w:themeColor="background1"/>
              </w:rPr>
            </w:pPr>
            <w:r w:rsidRPr="00224DB6">
              <w:rPr>
                <w:b/>
                <w:color w:val="FFFFFF" w:themeColor="background1"/>
                <w:sz w:val="22"/>
                <w:szCs w:val="22"/>
              </w:rPr>
              <w:t>OGA</w:t>
            </w:r>
          </w:p>
        </w:tc>
      </w:tr>
      <w:tr w:rsidR="002317C1" w:rsidRPr="00224DB6" w14:paraId="3EBD1123" w14:textId="77777777" w:rsidTr="002317C1">
        <w:tc>
          <w:tcPr>
            <w:tcW w:w="961" w:type="dxa"/>
          </w:tcPr>
          <w:p w14:paraId="7F666802" w14:textId="77777777" w:rsidR="002317C1" w:rsidRPr="00224DB6" w:rsidRDefault="002317C1" w:rsidP="00C507EE">
            <w:pPr>
              <w:jc w:val="right"/>
            </w:pPr>
            <w:r w:rsidRPr="00224DB6">
              <w:rPr>
                <w:color w:val="000000"/>
                <w:sz w:val="22"/>
                <w:szCs w:val="22"/>
              </w:rPr>
              <w:t>00</w:t>
            </w:r>
          </w:p>
        </w:tc>
        <w:tc>
          <w:tcPr>
            <w:tcW w:w="800" w:type="dxa"/>
          </w:tcPr>
          <w:p w14:paraId="16B0FF0D" w14:textId="77777777" w:rsidR="002317C1" w:rsidRPr="00224DB6" w:rsidRDefault="002317C1" w:rsidP="00C507EE">
            <w:pPr>
              <w:jc w:val="right"/>
            </w:pPr>
            <w:r w:rsidRPr="00224DB6">
              <w:rPr>
                <w:color w:val="000000"/>
                <w:sz w:val="22"/>
                <w:szCs w:val="22"/>
              </w:rPr>
              <w:t>-2</w:t>
            </w:r>
          </w:p>
        </w:tc>
        <w:tc>
          <w:tcPr>
            <w:tcW w:w="876" w:type="dxa"/>
          </w:tcPr>
          <w:p w14:paraId="1F3565F9" w14:textId="77777777" w:rsidR="002317C1" w:rsidRPr="00224DB6" w:rsidRDefault="002317C1" w:rsidP="00C507EE">
            <w:pPr>
              <w:jc w:val="right"/>
            </w:pPr>
            <w:r w:rsidRPr="00224DB6">
              <w:rPr>
                <w:color w:val="000000"/>
                <w:sz w:val="22"/>
                <w:szCs w:val="22"/>
              </w:rPr>
              <w:t>-3</w:t>
            </w:r>
          </w:p>
        </w:tc>
        <w:tc>
          <w:tcPr>
            <w:tcW w:w="807" w:type="dxa"/>
          </w:tcPr>
          <w:p w14:paraId="5E95C989" w14:textId="77777777" w:rsidR="002317C1" w:rsidRPr="00224DB6" w:rsidRDefault="002317C1" w:rsidP="00C507EE">
            <w:pPr>
              <w:jc w:val="right"/>
            </w:pPr>
            <w:r w:rsidRPr="00224DB6">
              <w:rPr>
                <w:color w:val="000000"/>
                <w:sz w:val="22"/>
                <w:szCs w:val="22"/>
              </w:rPr>
              <w:t>0</w:t>
            </w:r>
          </w:p>
        </w:tc>
        <w:tc>
          <w:tcPr>
            <w:tcW w:w="883" w:type="dxa"/>
          </w:tcPr>
          <w:p w14:paraId="336182EF" w14:textId="77777777" w:rsidR="002317C1" w:rsidRPr="00224DB6" w:rsidRDefault="002317C1" w:rsidP="00C507EE">
            <w:pPr>
              <w:jc w:val="right"/>
            </w:pPr>
            <w:r w:rsidRPr="00224DB6">
              <w:rPr>
                <w:color w:val="000000"/>
                <w:sz w:val="22"/>
                <w:szCs w:val="22"/>
              </w:rPr>
              <w:t>1</w:t>
            </w:r>
          </w:p>
        </w:tc>
        <w:tc>
          <w:tcPr>
            <w:tcW w:w="666" w:type="dxa"/>
          </w:tcPr>
          <w:p w14:paraId="3EE8CF75" w14:textId="77777777" w:rsidR="002317C1" w:rsidRPr="00224DB6" w:rsidRDefault="007B1500" w:rsidP="00C507EE">
            <w:pPr>
              <w:jc w:val="right"/>
              <w:rPr>
                <w:color w:val="000000"/>
              </w:rPr>
            </w:pPr>
            <w:r w:rsidRPr="00224DB6">
              <w:rPr>
                <w:color w:val="000000"/>
              </w:rPr>
              <w:t>0</w:t>
            </w:r>
          </w:p>
        </w:tc>
        <w:tc>
          <w:tcPr>
            <w:tcW w:w="666" w:type="dxa"/>
          </w:tcPr>
          <w:p w14:paraId="046BA408" w14:textId="77777777" w:rsidR="002317C1" w:rsidRPr="00224DB6" w:rsidRDefault="007B1500" w:rsidP="00C507EE">
            <w:pPr>
              <w:jc w:val="right"/>
              <w:rPr>
                <w:color w:val="000000"/>
              </w:rPr>
            </w:pPr>
            <w:r w:rsidRPr="00224DB6">
              <w:rPr>
                <w:color w:val="000000"/>
              </w:rPr>
              <w:t>1</w:t>
            </w:r>
          </w:p>
        </w:tc>
        <w:tc>
          <w:tcPr>
            <w:tcW w:w="791" w:type="dxa"/>
          </w:tcPr>
          <w:p w14:paraId="3080894B" w14:textId="77777777" w:rsidR="002317C1" w:rsidRPr="00224DB6" w:rsidRDefault="002317C1" w:rsidP="00C507EE">
            <w:pPr>
              <w:jc w:val="right"/>
            </w:pPr>
            <w:r w:rsidRPr="00224DB6">
              <w:rPr>
                <w:color w:val="000000"/>
                <w:sz w:val="22"/>
                <w:szCs w:val="22"/>
              </w:rPr>
              <w:t>0</w:t>
            </w:r>
          </w:p>
        </w:tc>
        <w:tc>
          <w:tcPr>
            <w:tcW w:w="867" w:type="dxa"/>
          </w:tcPr>
          <w:p w14:paraId="4E1FD989" w14:textId="77777777" w:rsidR="002317C1" w:rsidRPr="00224DB6" w:rsidRDefault="002317C1" w:rsidP="00C507EE">
            <w:pPr>
              <w:jc w:val="right"/>
            </w:pPr>
            <w:r w:rsidRPr="00224DB6">
              <w:rPr>
                <w:color w:val="000000"/>
                <w:sz w:val="22"/>
                <w:szCs w:val="22"/>
              </w:rPr>
              <w:t>1</w:t>
            </w:r>
          </w:p>
        </w:tc>
        <w:tc>
          <w:tcPr>
            <w:tcW w:w="811" w:type="dxa"/>
          </w:tcPr>
          <w:p w14:paraId="36E94E10" w14:textId="77777777" w:rsidR="002317C1" w:rsidRPr="00224DB6" w:rsidRDefault="002317C1" w:rsidP="00C507EE">
            <w:pPr>
              <w:jc w:val="right"/>
            </w:pPr>
            <w:r w:rsidRPr="00224DB6">
              <w:rPr>
                <w:color w:val="000000"/>
                <w:sz w:val="22"/>
                <w:szCs w:val="22"/>
              </w:rPr>
              <w:t>-2</w:t>
            </w:r>
          </w:p>
        </w:tc>
        <w:tc>
          <w:tcPr>
            <w:tcW w:w="888" w:type="dxa"/>
          </w:tcPr>
          <w:p w14:paraId="2F6487DE" w14:textId="77777777" w:rsidR="002317C1" w:rsidRPr="00224DB6" w:rsidRDefault="002317C1" w:rsidP="00C507EE">
            <w:pPr>
              <w:jc w:val="right"/>
            </w:pPr>
            <w:r w:rsidRPr="00224DB6">
              <w:rPr>
                <w:color w:val="000000"/>
                <w:sz w:val="22"/>
                <w:szCs w:val="22"/>
              </w:rPr>
              <w:t>-3</w:t>
            </w:r>
          </w:p>
        </w:tc>
      </w:tr>
      <w:tr w:rsidR="002317C1" w:rsidRPr="00224DB6" w14:paraId="294704E6" w14:textId="77777777" w:rsidTr="002317C1">
        <w:tc>
          <w:tcPr>
            <w:tcW w:w="961" w:type="dxa"/>
          </w:tcPr>
          <w:p w14:paraId="76473C1C" w14:textId="77777777" w:rsidR="002317C1" w:rsidRPr="00224DB6" w:rsidRDefault="002317C1" w:rsidP="00C507EE">
            <w:pPr>
              <w:jc w:val="right"/>
            </w:pPr>
            <w:r w:rsidRPr="00224DB6">
              <w:rPr>
                <w:color w:val="000000"/>
                <w:sz w:val="22"/>
                <w:szCs w:val="22"/>
              </w:rPr>
              <w:t>01</w:t>
            </w:r>
          </w:p>
        </w:tc>
        <w:tc>
          <w:tcPr>
            <w:tcW w:w="800" w:type="dxa"/>
          </w:tcPr>
          <w:p w14:paraId="25D9FA8E" w14:textId="77777777" w:rsidR="002317C1" w:rsidRPr="00224DB6" w:rsidRDefault="002317C1" w:rsidP="00C507EE">
            <w:pPr>
              <w:jc w:val="right"/>
            </w:pPr>
            <w:r w:rsidRPr="00224DB6">
              <w:rPr>
                <w:color w:val="000000"/>
                <w:sz w:val="22"/>
                <w:szCs w:val="22"/>
              </w:rPr>
              <w:t>-1</w:t>
            </w:r>
          </w:p>
        </w:tc>
        <w:tc>
          <w:tcPr>
            <w:tcW w:w="876" w:type="dxa"/>
          </w:tcPr>
          <w:p w14:paraId="366DE125" w14:textId="77777777" w:rsidR="002317C1" w:rsidRPr="00224DB6" w:rsidRDefault="002317C1" w:rsidP="00C507EE">
            <w:pPr>
              <w:jc w:val="right"/>
            </w:pPr>
            <w:r w:rsidRPr="00224DB6">
              <w:rPr>
                <w:color w:val="000000"/>
                <w:sz w:val="22"/>
                <w:szCs w:val="22"/>
              </w:rPr>
              <w:t>-1</w:t>
            </w:r>
          </w:p>
        </w:tc>
        <w:tc>
          <w:tcPr>
            <w:tcW w:w="807" w:type="dxa"/>
          </w:tcPr>
          <w:p w14:paraId="30630DD4" w14:textId="77777777" w:rsidR="002317C1" w:rsidRPr="00224DB6" w:rsidRDefault="002317C1" w:rsidP="00C507EE">
            <w:pPr>
              <w:jc w:val="right"/>
            </w:pPr>
            <w:r w:rsidRPr="00224DB6">
              <w:rPr>
                <w:color w:val="000000"/>
                <w:sz w:val="22"/>
                <w:szCs w:val="22"/>
              </w:rPr>
              <w:t>1</w:t>
            </w:r>
          </w:p>
        </w:tc>
        <w:tc>
          <w:tcPr>
            <w:tcW w:w="883" w:type="dxa"/>
          </w:tcPr>
          <w:p w14:paraId="63163922" w14:textId="77777777" w:rsidR="002317C1" w:rsidRPr="00224DB6" w:rsidRDefault="002317C1" w:rsidP="00C507EE">
            <w:pPr>
              <w:jc w:val="right"/>
            </w:pPr>
            <w:r w:rsidRPr="00224DB6">
              <w:rPr>
                <w:color w:val="000000"/>
                <w:sz w:val="22"/>
                <w:szCs w:val="22"/>
              </w:rPr>
              <w:t>3</w:t>
            </w:r>
          </w:p>
        </w:tc>
        <w:tc>
          <w:tcPr>
            <w:tcW w:w="666" w:type="dxa"/>
          </w:tcPr>
          <w:p w14:paraId="669AB341" w14:textId="77777777" w:rsidR="002317C1" w:rsidRPr="00224DB6" w:rsidRDefault="007B1500" w:rsidP="00C507EE">
            <w:pPr>
              <w:jc w:val="right"/>
              <w:rPr>
                <w:color w:val="000000"/>
              </w:rPr>
            </w:pPr>
            <w:r w:rsidRPr="00224DB6">
              <w:rPr>
                <w:color w:val="000000"/>
              </w:rPr>
              <w:t>0</w:t>
            </w:r>
          </w:p>
        </w:tc>
        <w:tc>
          <w:tcPr>
            <w:tcW w:w="666" w:type="dxa"/>
          </w:tcPr>
          <w:p w14:paraId="57DB9FA6" w14:textId="77777777" w:rsidR="002317C1" w:rsidRPr="00224DB6" w:rsidRDefault="007B1500" w:rsidP="00C507EE">
            <w:pPr>
              <w:jc w:val="right"/>
              <w:rPr>
                <w:color w:val="000000"/>
              </w:rPr>
            </w:pPr>
            <w:r w:rsidRPr="00224DB6">
              <w:rPr>
                <w:color w:val="000000"/>
              </w:rPr>
              <w:t>-1</w:t>
            </w:r>
          </w:p>
        </w:tc>
        <w:tc>
          <w:tcPr>
            <w:tcW w:w="791" w:type="dxa"/>
          </w:tcPr>
          <w:p w14:paraId="1F8897BF" w14:textId="77777777" w:rsidR="002317C1" w:rsidRPr="00224DB6" w:rsidRDefault="002317C1" w:rsidP="00C507EE">
            <w:pPr>
              <w:jc w:val="right"/>
            </w:pPr>
            <w:r w:rsidRPr="00224DB6">
              <w:rPr>
                <w:color w:val="000000"/>
                <w:sz w:val="22"/>
                <w:szCs w:val="22"/>
              </w:rPr>
              <w:t>1</w:t>
            </w:r>
          </w:p>
        </w:tc>
        <w:tc>
          <w:tcPr>
            <w:tcW w:w="867" w:type="dxa"/>
          </w:tcPr>
          <w:p w14:paraId="56323834" w14:textId="77777777" w:rsidR="002317C1" w:rsidRPr="00224DB6" w:rsidRDefault="002317C1" w:rsidP="00C507EE">
            <w:pPr>
              <w:jc w:val="right"/>
            </w:pPr>
            <w:r w:rsidRPr="00224DB6">
              <w:rPr>
                <w:color w:val="000000"/>
                <w:sz w:val="22"/>
                <w:szCs w:val="22"/>
              </w:rPr>
              <w:t>3</w:t>
            </w:r>
          </w:p>
        </w:tc>
        <w:tc>
          <w:tcPr>
            <w:tcW w:w="811" w:type="dxa"/>
          </w:tcPr>
          <w:p w14:paraId="5FA2F71C" w14:textId="77777777" w:rsidR="002317C1" w:rsidRPr="00224DB6" w:rsidRDefault="002317C1" w:rsidP="00C507EE">
            <w:pPr>
              <w:jc w:val="right"/>
            </w:pPr>
            <w:r w:rsidRPr="00224DB6">
              <w:rPr>
                <w:color w:val="000000"/>
                <w:sz w:val="22"/>
                <w:szCs w:val="22"/>
              </w:rPr>
              <w:t>-1</w:t>
            </w:r>
          </w:p>
        </w:tc>
        <w:tc>
          <w:tcPr>
            <w:tcW w:w="888" w:type="dxa"/>
          </w:tcPr>
          <w:p w14:paraId="09EECD4F" w14:textId="77777777" w:rsidR="002317C1" w:rsidRPr="00224DB6" w:rsidRDefault="002317C1" w:rsidP="00C507EE">
            <w:pPr>
              <w:jc w:val="right"/>
            </w:pPr>
            <w:r w:rsidRPr="00224DB6">
              <w:rPr>
                <w:color w:val="000000"/>
                <w:sz w:val="22"/>
                <w:szCs w:val="22"/>
              </w:rPr>
              <w:t>-1</w:t>
            </w:r>
          </w:p>
        </w:tc>
      </w:tr>
      <w:tr w:rsidR="002317C1" w:rsidRPr="00224DB6" w14:paraId="016D299C" w14:textId="77777777" w:rsidTr="002317C1">
        <w:tc>
          <w:tcPr>
            <w:tcW w:w="961" w:type="dxa"/>
          </w:tcPr>
          <w:p w14:paraId="2493C40C" w14:textId="77777777" w:rsidR="002317C1" w:rsidRPr="00224DB6" w:rsidRDefault="002317C1" w:rsidP="00C507EE">
            <w:pPr>
              <w:jc w:val="right"/>
            </w:pPr>
            <w:r w:rsidRPr="00224DB6">
              <w:rPr>
                <w:color w:val="000000"/>
                <w:sz w:val="22"/>
                <w:szCs w:val="22"/>
              </w:rPr>
              <w:t>10</w:t>
            </w:r>
          </w:p>
        </w:tc>
        <w:tc>
          <w:tcPr>
            <w:tcW w:w="800" w:type="dxa"/>
          </w:tcPr>
          <w:p w14:paraId="53D4C7B1" w14:textId="77777777" w:rsidR="002317C1" w:rsidRPr="00224DB6" w:rsidRDefault="002317C1" w:rsidP="00C507EE">
            <w:pPr>
              <w:jc w:val="right"/>
            </w:pPr>
            <w:r w:rsidRPr="00224DB6">
              <w:rPr>
                <w:color w:val="000000"/>
                <w:sz w:val="22"/>
                <w:szCs w:val="22"/>
              </w:rPr>
              <w:t>0</w:t>
            </w:r>
          </w:p>
        </w:tc>
        <w:tc>
          <w:tcPr>
            <w:tcW w:w="876" w:type="dxa"/>
          </w:tcPr>
          <w:p w14:paraId="24FDA825" w14:textId="77777777" w:rsidR="002317C1" w:rsidRPr="00224DB6" w:rsidRDefault="002317C1" w:rsidP="00C507EE">
            <w:pPr>
              <w:jc w:val="right"/>
            </w:pPr>
            <w:r w:rsidRPr="00224DB6">
              <w:rPr>
                <w:color w:val="000000"/>
                <w:sz w:val="22"/>
                <w:szCs w:val="22"/>
              </w:rPr>
              <w:t>1</w:t>
            </w:r>
          </w:p>
        </w:tc>
        <w:tc>
          <w:tcPr>
            <w:tcW w:w="807" w:type="dxa"/>
          </w:tcPr>
          <w:p w14:paraId="32285AED" w14:textId="77777777" w:rsidR="002317C1" w:rsidRPr="00224DB6" w:rsidRDefault="002317C1" w:rsidP="00C507EE">
            <w:pPr>
              <w:jc w:val="right"/>
            </w:pPr>
            <w:r w:rsidRPr="00224DB6">
              <w:rPr>
                <w:color w:val="000000"/>
                <w:sz w:val="22"/>
                <w:szCs w:val="22"/>
              </w:rPr>
              <w:t>0</w:t>
            </w:r>
          </w:p>
        </w:tc>
        <w:tc>
          <w:tcPr>
            <w:tcW w:w="883" w:type="dxa"/>
          </w:tcPr>
          <w:p w14:paraId="5134F483" w14:textId="77777777" w:rsidR="002317C1" w:rsidRPr="00224DB6" w:rsidRDefault="002317C1" w:rsidP="00C507EE">
            <w:pPr>
              <w:jc w:val="right"/>
            </w:pPr>
            <w:r w:rsidRPr="00224DB6">
              <w:rPr>
                <w:color w:val="000000"/>
                <w:sz w:val="22"/>
                <w:szCs w:val="22"/>
              </w:rPr>
              <w:t>-1</w:t>
            </w:r>
          </w:p>
        </w:tc>
        <w:tc>
          <w:tcPr>
            <w:tcW w:w="666" w:type="dxa"/>
          </w:tcPr>
          <w:p w14:paraId="77952B31" w14:textId="77777777" w:rsidR="002317C1" w:rsidRPr="00224DB6" w:rsidRDefault="007B1500" w:rsidP="00C507EE">
            <w:pPr>
              <w:jc w:val="right"/>
              <w:rPr>
                <w:color w:val="000000"/>
              </w:rPr>
            </w:pPr>
            <w:r w:rsidRPr="00224DB6">
              <w:rPr>
                <w:color w:val="000000"/>
              </w:rPr>
              <w:t>1</w:t>
            </w:r>
          </w:p>
        </w:tc>
        <w:tc>
          <w:tcPr>
            <w:tcW w:w="666" w:type="dxa"/>
          </w:tcPr>
          <w:p w14:paraId="30A6DC54" w14:textId="77777777" w:rsidR="002317C1" w:rsidRPr="00224DB6" w:rsidRDefault="007B1500" w:rsidP="00C507EE">
            <w:pPr>
              <w:jc w:val="right"/>
              <w:rPr>
                <w:color w:val="000000"/>
              </w:rPr>
            </w:pPr>
            <w:r w:rsidRPr="00224DB6">
              <w:rPr>
                <w:color w:val="000000"/>
              </w:rPr>
              <w:t>3</w:t>
            </w:r>
          </w:p>
        </w:tc>
        <w:tc>
          <w:tcPr>
            <w:tcW w:w="791" w:type="dxa"/>
          </w:tcPr>
          <w:p w14:paraId="0C5F6127" w14:textId="77777777" w:rsidR="002317C1" w:rsidRPr="00224DB6" w:rsidRDefault="002317C1" w:rsidP="00C507EE">
            <w:pPr>
              <w:jc w:val="right"/>
            </w:pPr>
            <w:r w:rsidRPr="00224DB6">
              <w:rPr>
                <w:color w:val="000000"/>
                <w:sz w:val="22"/>
                <w:szCs w:val="22"/>
              </w:rPr>
              <w:t>-2</w:t>
            </w:r>
          </w:p>
        </w:tc>
        <w:tc>
          <w:tcPr>
            <w:tcW w:w="867" w:type="dxa"/>
          </w:tcPr>
          <w:p w14:paraId="421ED874" w14:textId="77777777" w:rsidR="002317C1" w:rsidRPr="00224DB6" w:rsidRDefault="002317C1" w:rsidP="00C507EE">
            <w:pPr>
              <w:jc w:val="right"/>
            </w:pPr>
            <w:r w:rsidRPr="00224DB6">
              <w:rPr>
                <w:color w:val="000000"/>
                <w:sz w:val="22"/>
                <w:szCs w:val="22"/>
              </w:rPr>
              <w:t>-3</w:t>
            </w:r>
          </w:p>
        </w:tc>
        <w:tc>
          <w:tcPr>
            <w:tcW w:w="811" w:type="dxa"/>
          </w:tcPr>
          <w:p w14:paraId="3462B854" w14:textId="77777777" w:rsidR="002317C1" w:rsidRPr="00224DB6" w:rsidRDefault="002317C1" w:rsidP="00C507EE">
            <w:pPr>
              <w:jc w:val="right"/>
            </w:pPr>
            <w:r w:rsidRPr="00224DB6">
              <w:rPr>
                <w:color w:val="000000"/>
                <w:sz w:val="22"/>
                <w:szCs w:val="22"/>
              </w:rPr>
              <w:t>1</w:t>
            </w:r>
          </w:p>
        </w:tc>
        <w:tc>
          <w:tcPr>
            <w:tcW w:w="888" w:type="dxa"/>
          </w:tcPr>
          <w:p w14:paraId="4A462E5B" w14:textId="77777777" w:rsidR="002317C1" w:rsidRPr="00224DB6" w:rsidRDefault="002317C1" w:rsidP="00C507EE">
            <w:pPr>
              <w:jc w:val="right"/>
            </w:pPr>
            <w:r w:rsidRPr="00224DB6">
              <w:rPr>
                <w:color w:val="000000"/>
                <w:sz w:val="22"/>
                <w:szCs w:val="22"/>
              </w:rPr>
              <w:t>3</w:t>
            </w:r>
          </w:p>
        </w:tc>
      </w:tr>
      <w:tr w:rsidR="002317C1" w:rsidRPr="00224DB6" w14:paraId="7AF9682C" w14:textId="77777777" w:rsidTr="002317C1">
        <w:tc>
          <w:tcPr>
            <w:tcW w:w="961" w:type="dxa"/>
          </w:tcPr>
          <w:p w14:paraId="53E20343" w14:textId="77777777" w:rsidR="002317C1" w:rsidRPr="00224DB6" w:rsidRDefault="002317C1" w:rsidP="00C507EE">
            <w:pPr>
              <w:jc w:val="right"/>
            </w:pPr>
            <w:r w:rsidRPr="00224DB6">
              <w:rPr>
                <w:color w:val="000000"/>
                <w:sz w:val="22"/>
                <w:szCs w:val="22"/>
              </w:rPr>
              <w:t>11</w:t>
            </w:r>
          </w:p>
        </w:tc>
        <w:tc>
          <w:tcPr>
            <w:tcW w:w="800" w:type="dxa"/>
          </w:tcPr>
          <w:p w14:paraId="20A40705" w14:textId="77777777" w:rsidR="002317C1" w:rsidRPr="00224DB6" w:rsidRDefault="002317C1" w:rsidP="00C507EE">
            <w:pPr>
              <w:jc w:val="right"/>
            </w:pPr>
            <w:r w:rsidRPr="00224DB6">
              <w:rPr>
                <w:color w:val="000000"/>
                <w:sz w:val="22"/>
                <w:szCs w:val="22"/>
              </w:rPr>
              <w:t>1</w:t>
            </w:r>
          </w:p>
        </w:tc>
        <w:tc>
          <w:tcPr>
            <w:tcW w:w="876" w:type="dxa"/>
          </w:tcPr>
          <w:p w14:paraId="4FAE1C6A" w14:textId="77777777" w:rsidR="002317C1" w:rsidRPr="00224DB6" w:rsidRDefault="002317C1" w:rsidP="00C507EE">
            <w:pPr>
              <w:jc w:val="right"/>
            </w:pPr>
            <w:r w:rsidRPr="00224DB6">
              <w:rPr>
                <w:color w:val="000000"/>
                <w:sz w:val="22"/>
                <w:szCs w:val="22"/>
              </w:rPr>
              <w:t>3</w:t>
            </w:r>
          </w:p>
        </w:tc>
        <w:tc>
          <w:tcPr>
            <w:tcW w:w="807" w:type="dxa"/>
          </w:tcPr>
          <w:p w14:paraId="6584E0ED" w14:textId="77777777" w:rsidR="002317C1" w:rsidRPr="00224DB6" w:rsidRDefault="002317C1" w:rsidP="00C507EE">
            <w:pPr>
              <w:jc w:val="right"/>
            </w:pPr>
            <w:r w:rsidRPr="00224DB6">
              <w:rPr>
                <w:color w:val="000000"/>
                <w:sz w:val="22"/>
                <w:szCs w:val="22"/>
              </w:rPr>
              <w:t>-1</w:t>
            </w:r>
          </w:p>
        </w:tc>
        <w:tc>
          <w:tcPr>
            <w:tcW w:w="883" w:type="dxa"/>
          </w:tcPr>
          <w:p w14:paraId="35B5DCCF" w14:textId="77777777" w:rsidR="002317C1" w:rsidRPr="00224DB6" w:rsidRDefault="002317C1" w:rsidP="00C507EE">
            <w:pPr>
              <w:jc w:val="right"/>
            </w:pPr>
            <w:r w:rsidRPr="00224DB6">
              <w:rPr>
                <w:color w:val="000000"/>
                <w:sz w:val="22"/>
                <w:szCs w:val="22"/>
              </w:rPr>
              <w:t>-3</w:t>
            </w:r>
          </w:p>
        </w:tc>
        <w:tc>
          <w:tcPr>
            <w:tcW w:w="666" w:type="dxa"/>
          </w:tcPr>
          <w:p w14:paraId="1CE4BC94" w14:textId="77777777" w:rsidR="002317C1" w:rsidRPr="00224DB6" w:rsidRDefault="007B1500" w:rsidP="00C507EE">
            <w:pPr>
              <w:jc w:val="right"/>
              <w:rPr>
                <w:color w:val="000000"/>
              </w:rPr>
            </w:pPr>
            <w:r w:rsidRPr="00224DB6">
              <w:rPr>
                <w:color w:val="000000"/>
              </w:rPr>
              <w:t>-1</w:t>
            </w:r>
          </w:p>
        </w:tc>
        <w:tc>
          <w:tcPr>
            <w:tcW w:w="666" w:type="dxa"/>
          </w:tcPr>
          <w:p w14:paraId="0E234945" w14:textId="77777777" w:rsidR="002317C1" w:rsidRPr="00224DB6" w:rsidRDefault="007B1500" w:rsidP="00C507EE">
            <w:pPr>
              <w:jc w:val="right"/>
              <w:rPr>
                <w:color w:val="000000"/>
              </w:rPr>
            </w:pPr>
            <w:r w:rsidRPr="00224DB6">
              <w:rPr>
                <w:color w:val="000000"/>
              </w:rPr>
              <w:t>-3</w:t>
            </w:r>
          </w:p>
        </w:tc>
        <w:tc>
          <w:tcPr>
            <w:tcW w:w="791" w:type="dxa"/>
          </w:tcPr>
          <w:p w14:paraId="7ABE84D3" w14:textId="77777777" w:rsidR="002317C1" w:rsidRPr="00224DB6" w:rsidRDefault="002317C1" w:rsidP="00C507EE">
            <w:pPr>
              <w:jc w:val="right"/>
            </w:pPr>
            <w:r w:rsidRPr="00224DB6">
              <w:rPr>
                <w:color w:val="000000"/>
                <w:sz w:val="22"/>
                <w:szCs w:val="22"/>
              </w:rPr>
              <w:t>-1</w:t>
            </w:r>
          </w:p>
        </w:tc>
        <w:tc>
          <w:tcPr>
            <w:tcW w:w="867" w:type="dxa"/>
          </w:tcPr>
          <w:p w14:paraId="79FA8BA9" w14:textId="77777777" w:rsidR="002317C1" w:rsidRPr="00224DB6" w:rsidRDefault="002317C1" w:rsidP="00C507EE">
            <w:pPr>
              <w:jc w:val="right"/>
            </w:pPr>
            <w:r w:rsidRPr="00224DB6">
              <w:rPr>
                <w:color w:val="000000"/>
                <w:sz w:val="22"/>
                <w:szCs w:val="22"/>
              </w:rPr>
              <w:t>-1</w:t>
            </w:r>
          </w:p>
        </w:tc>
        <w:tc>
          <w:tcPr>
            <w:tcW w:w="811" w:type="dxa"/>
          </w:tcPr>
          <w:p w14:paraId="1BCCB9B9" w14:textId="77777777" w:rsidR="002317C1" w:rsidRPr="00224DB6" w:rsidRDefault="002317C1" w:rsidP="00C507EE">
            <w:pPr>
              <w:jc w:val="right"/>
            </w:pPr>
            <w:r w:rsidRPr="00224DB6">
              <w:rPr>
                <w:color w:val="000000"/>
                <w:sz w:val="22"/>
                <w:szCs w:val="22"/>
              </w:rPr>
              <w:t>0</w:t>
            </w:r>
          </w:p>
        </w:tc>
        <w:tc>
          <w:tcPr>
            <w:tcW w:w="888" w:type="dxa"/>
          </w:tcPr>
          <w:p w14:paraId="17FDB445" w14:textId="77777777" w:rsidR="002317C1" w:rsidRPr="00224DB6" w:rsidRDefault="002317C1" w:rsidP="00C507EE">
            <w:pPr>
              <w:jc w:val="right"/>
            </w:pPr>
            <w:r w:rsidRPr="00224DB6">
              <w:rPr>
                <w:color w:val="000000"/>
                <w:sz w:val="22"/>
                <w:szCs w:val="22"/>
              </w:rPr>
              <w:t>1</w:t>
            </w:r>
          </w:p>
        </w:tc>
      </w:tr>
    </w:tbl>
    <w:p w14:paraId="4D1E4729" w14:textId="77777777" w:rsidR="00020711" w:rsidRPr="00224DB6" w:rsidRDefault="00020711" w:rsidP="00020711">
      <w:pPr>
        <w:rPr>
          <w:rFonts w:ascii="Times New Roman" w:hAnsi="Times New Roman" w:cs="Times New Roman"/>
          <w:lang w:val="en-US"/>
        </w:rPr>
      </w:pPr>
    </w:p>
    <w:p w14:paraId="1D9CCE62" w14:textId="60B7AC91" w:rsidR="00800FAD" w:rsidRPr="00224DB6" w:rsidRDefault="00800FAD" w:rsidP="002A3534">
      <w:pPr>
        <w:pStyle w:val="Beschriftung"/>
        <w:keepNext/>
        <w:spacing w:after="0"/>
        <w:jc w:val="both"/>
        <w:rPr>
          <w:rFonts w:ascii="Times New Roman" w:hAnsi="Times New Roman" w:cs="Times New Roman"/>
          <w:lang w:val="en-US"/>
        </w:rPr>
      </w:pPr>
      <w:bookmarkStart w:id="399" w:name="_Toc511747923"/>
      <w:bookmarkStart w:id="400" w:name="_Ref523403613"/>
      <w:bookmarkStart w:id="401" w:name="_Toc12460080"/>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19</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3-bit samples</w:t>
      </w:r>
      <w:bookmarkEnd w:id="399"/>
      <w:bookmarkEnd w:id="400"/>
      <w:bookmarkEnd w:id="401"/>
    </w:p>
    <w:tbl>
      <w:tblPr>
        <w:tblStyle w:val="Tabellenraster"/>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5E0CBA" w:rsidRPr="00224DB6" w14:paraId="52B78052" w14:textId="77777777" w:rsidTr="005E0CBA">
        <w:tc>
          <w:tcPr>
            <w:tcW w:w="961" w:type="dxa"/>
            <w:shd w:val="clear" w:color="auto" w:fill="8496B0" w:themeFill="text2" w:themeFillTint="99"/>
          </w:tcPr>
          <w:p w14:paraId="23A63AF4" w14:textId="77777777" w:rsidR="005E0CBA" w:rsidRPr="00224DB6" w:rsidRDefault="005E0CBA" w:rsidP="00C507EE">
            <w:pPr>
              <w:rPr>
                <w:b/>
                <w:color w:val="FFFFFF" w:themeColor="background1"/>
              </w:rPr>
            </w:pPr>
            <w:r w:rsidRPr="00224DB6">
              <w:rPr>
                <w:b/>
                <w:color w:val="FFFFFF" w:themeColor="background1"/>
                <w:sz w:val="22"/>
                <w:szCs w:val="22"/>
              </w:rPr>
              <w:t>Binary</w:t>
            </w:r>
          </w:p>
        </w:tc>
        <w:tc>
          <w:tcPr>
            <w:tcW w:w="800" w:type="dxa"/>
            <w:shd w:val="clear" w:color="auto" w:fill="8496B0" w:themeFill="text2" w:themeFillTint="99"/>
          </w:tcPr>
          <w:p w14:paraId="3B3062B4" w14:textId="77777777" w:rsidR="005E0CBA" w:rsidRPr="00224DB6" w:rsidRDefault="005E0CBA" w:rsidP="00C507EE">
            <w:pPr>
              <w:rPr>
                <w:b/>
                <w:color w:val="FFFFFF" w:themeColor="background1"/>
              </w:rPr>
            </w:pPr>
            <w:r w:rsidRPr="00224DB6">
              <w:rPr>
                <w:b/>
                <w:color w:val="FFFFFF" w:themeColor="background1"/>
                <w:sz w:val="22"/>
                <w:szCs w:val="22"/>
              </w:rPr>
              <w:t>OB</w:t>
            </w:r>
          </w:p>
        </w:tc>
        <w:tc>
          <w:tcPr>
            <w:tcW w:w="876" w:type="dxa"/>
            <w:shd w:val="clear" w:color="auto" w:fill="8496B0" w:themeFill="text2" w:themeFillTint="99"/>
          </w:tcPr>
          <w:p w14:paraId="4A4778D8" w14:textId="77777777" w:rsidR="005E0CBA" w:rsidRPr="00224DB6" w:rsidRDefault="005E0CBA" w:rsidP="00C507EE">
            <w:pPr>
              <w:rPr>
                <w:b/>
                <w:color w:val="FFFFFF" w:themeColor="background1"/>
              </w:rPr>
            </w:pPr>
            <w:r w:rsidRPr="00224DB6">
              <w:rPr>
                <w:b/>
                <w:color w:val="FFFFFF" w:themeColor="background1"/>
                <w:sz w:val="22"/>
                <w:szCs w:val="22"/>
              </w:rPr>
              <w:t>OBA</w:t>
            </w:r>
          </w:p>
        </w:tc>
        <w:tc>
          <w:tcPr>
            <w:tcW w:w="807" w:type="dxa"/>
            <w:shd w:val="clear" w:color="auto" w:fill="8496B0" w:themeFill="text2" w:themeFillTint="99"/>
          </w:tcPr>
          <w:p w14:paraId="32F3CE10" w14:textId="77777777" w:rsidR="005E0CBA" w:rsidRPr="00224DB6" w:rsidRDefault="005E0CBA" w:rsidP="00C507EE">
            <w:pPr>
              <w:rPr>
                <w:b/>
                <w:color w:val="FFFFFF" w:themeColor="background1"/>
              </w:rPr>
            </w:pPr>
            <w:r w:rsidRPr="00224DB6">
              <w:rPr>
                <w:b/>
                <w:color w:val="FFFFFF" w:themeColor="background1"/>
                <w:sz w:val="22"/>
                <w:szCs w:val="22"/>
              </w:rPr>
              <w:t>SM</w:t>
            </w:r>
          </w:p>
        </w:tc>
        <w:tc>
          <w:tcPr>
            <w:tcW w:w="883" w:type="dxa"/>
            <w:shd w:val="clear" w:color="auto" w:fill="8496B0" w:themeFill="text2" w:themeFillTint="99"/>
          </w:tcPr>
          <w:p w14:paraId="4E34FC40" w14:textId="77777777" w:rsidR="005E0CBA" w:rsidRPr="00224DB6" w:rsidRDefault="005E0CBA" w:rsidP="00C507EE">
            <w:pPr>
              <w:rPr>
                <w:b/>
                <w:color w:val="FFFFFF" w:themeColor="background1"/>
              </w:rPr>
            </w:pPr>
            <w:r w:rsidRPr="00224DB6">
              <w:rPr>
                <w:b/>
                <w:color w:val="FFFFFF" w:themeColor="background1"/>
                <w:sz w:val="22"/>
                <w:szCs w:val="22"/>
              </w:rPr>
              <w:t>SMA</w:t>
            </w:r>
          </w:p>
        </w:tc>
        <w:tc>
          <w:tcPr>
            <w:tcW w:w="666" w:type="dxa"/>
            <w:shd w:val="clear" w:color="auto" w:fill="8496B0" w:themeFill="text2" w:themeFillTint="99"/>
          </w:tcPr>
          <w:p w14:paraId="61BE052E" w14:textId="77777777" w:rsidR="005E0CBA" w:rsidRPr="00224DB6" w:rsidRDefault="005E0CBA" w:rsidP="00C507EE">
            <w:pPr>
              <w:rPr>
                <w:b/>
                <w:color w:val="FFFFFF" w:themeColor="background1"/>
              </w:rPr>
            </w:pPr>
            <w:r w:rsidRPr="00224DB6">
              <w:rPr>
                <w:b/>
                <w:color w:val="FFFFFF" w:themeColor="background1"/>
              </w:rPr>
              <w:t>MS</w:t>
            </w:r>
          </w:p>
        </w:tc>
        <w:tc>
          <w:tcPr>
            <w:tcW w:w="666" w:type="dxa"/>
            <w:shd w:val="clear" w:color="auto" w:fill="8496B0" w:themeFill="text2" w:themeFillTint="99"/>
          </w:tcPr>
          <w:p w14:paraId="51D99F0F" w14:textId="77777777" w:rsidR="005E0CBA" w:rsidRPr="00224DB6" w:rsidRDefault="005E0CBA" w:rsidP="00C507EE">
            <w:pPr>
              <w:rPr>
                <w:b/>
                <w:color w:val="FFFFFF" w:themeColor="background1"/>
              </w:rPr>
            </w:pPr>
            <w:r w:rsidRPr="00224DB6">
              <w:rPr>
                <w:b/>
                <w:color w:val="FFFFFF" w:themeColor="background1"/>
              </w:rPr>
              <w:t>MSA</w:t>
            </w:r>
          </w:p>
        </w:tc>
        <w:tc>
          <w:tcPr>
            <w:tcW w:w="791" w:type="dxa"/>
            <w:shd w:val="clear" w:color="auto" w:fill="8496B0" w:themeFill="text2" w:themeFillTint="99"/>
          </w:tcPr>
          <w:p w14:paraId="24B7EB20" w14:textId="77777777" w:rsidR="005E0CBA" w:rsidRPr="00224DB6" w:rsidRDefault="005E0CBA" w:rsidP="00C507EE">
            <w:pPr>
              <w:rPr>
                <w:b/>
                <w:color w:val="FFFFFF" w:themeColor="background1"/>
              </w:rPr>
            </w:pPr>
            <w:r w:rsidRPr="00224DB6">
              <w:rPr>
                <w:b/>
                <w:color w:val="FFFFFF" w:themeColor="background1"/>
                <w:sz w:val="22"/>
                <w:szCs w:val="22"/>
              </w:rPr>
              <w:t>TC</w:t>
            </w:r>
          </w:p>
        </w:tc>
        <w:tc>
          <w:tcPr>
            <w:tcW w:w="867" w:type="dxa"/>
            <w:shd w:val="clear" w:color="auto" w:fill="8496B0" w:themeFill="text2" w:themeFillTint="99"/>
          </w:tcPr>
          <w:p w14:paraId="3EC3FAF3" w14:textId="77777777" w:rsidR="005E0CBA" w:rsidRPr="00224DB6" w:rsidRDefault="005E0CBA" w:rsidP="00C507EE">
            <w:pPr>
              <w:rPr>
                <w:b/>
                <w:color w:val="FFFFFF" w:themeColor="background1"/>
              </w:rPr>
            </w:pPr>
            <w:r w:rsidRPr="00224DB6">
              <w:rPr>
                <w:b/>
                <w:color w:val="FFFFFF" w:themeColor="background1"/>
                <w:sz w:val="22"/>
                <w:szCs w:val="22"/>
              </w:rPr>
              <w:t>TCA</w:t>
            </w:r>
          </w:p>
        </w:tc>
        <w:tc>
          <w:tcPr>
            <w:tcW w:w="811" w:type="dxa"/>
            <w:shd w:val="clear" w:color="auto" w:fill="8496B0" w:themeFill="text2" w:themeFillTint="99"/>
          </w:tcPr>
          <w:p w14:paraId="7F7F0B53" w14:textId="77777777" w:rsidR="005E0CBA" w:rsidRPr="00224DB6" w:rsidRDefault="005E0CBA" w:rsidP="00C507EE">
            <w:pPr>
              <w:rPr>
                <w:b/>
                <w:color w:val="FFFFFF" w:themeColor="background1"/>
              </w:rPr>
            </w:pPr>
            <w:r w:rsidRPr="00224DB6">
              <w:rPr>
                <w:b/>
                <w:color w:val="FFFFFF" w:themeColor="background1"/>
                <w:sz w:val="22"/>
                <w:szCs w:val="22"/>
              </w:rPr>
              <w:t>OG</w:t>
            </w:r>
          </w:p>
        </w:tc>
        <w:tc>
          <w:tcPr>
            <w:tcW w:w="888" w:type="dxa"/>
            <w:shd w:val="clear" w:color="auto" w:fill="8496B0" w:themeFill="text2" w:themeFillTint="99"/>
          </w:tcPr>
          <w:p w14:paraId="47E26131" w14:textId="77777777" w:rsidR="005E0CBA" w:rsidRPr="00224DB6" w:rsidRDefault="005E0CBA" w:rsidP="00C507EE">
            <w:pPr>
              <w:rPr>
                <w:b/>
                <w:color w:val="FFFFFF" w:themeColor="background1"/>
              </w:rPr>
            </w:pPr>
            <w:r w:rsidRPr="00224DB6">
              <w:rPr>
                <w:b/>
                <w:color w:val="FFFFFF" w:themeColor="background1"/>
                <w:sz w:val="22"/>
                <w:szCs w:val="22"/>
              </w:rPr>
              <w:t>OGA</w:t>
            </w:r>
          </w:p>
        </w:tc>
      </w:tr>
      <w:tr w:rsidR="005E0CBA" w:rsidRPr="00224DB6" w14:paraId="4B225231" w14:textId="77777777" w:rsidTr="005E0CBA">
        <w:tc>
          <w:tcPr>
            <w:tcW w:w="961" w:type="dxa"/>
            <w:vAlign w:val="bottom"/>
          </w:tcPr>
          <w:p w14:paraId="64C2BCBA" w14:textId="77777777" w:rsidR="005E0CBA" w:rsidRPr="00224DB6" w:rsidRDefault="005E0CBA" w:rsidP="00C507EE">
            <w:pPr>
              <w:jc w:val="right"/>
            </w:pPr>
            <w:r w:rsidRPr="00224DB6">
              <w:rPr>
                <w:color w:val="000000"/>
                <w:sz w:val="22"/>
                <w:szCs w:val="22"/>
              </w:rPr>
              <w:t>000</w:t>
            </w:r>
          </w:p>
        </w:tc>
        <w:tc>
          <w:tcPr>
            <w:tcW w:w="800" w:type="dxa"/>
            <w:vAlign w:val="bottom"/>
          </w:tcPr>
          <w:p w14:paraId="1DCF1DD7" w14:textId="77777777" w:rsidR="005E0CBA" w:rsidRPr="00224DB6" w:rsidRDefault="005E0CBA" w:rsidP="00C507EE">
            <w:pPr>
              <w:jc w:val="right"/>
            </w:pPr>
            <w:r w:rsidRPr="00224DB6">
              <w:rPr>
                <w:color w:val="000000"/>
                <w:sz w:val="22"/>
                <w:szCs w:val="22"/>
              </w:rPr>
              <w:t>-4</w:t>
            </w:r>
          </w:p>
        </w:tc>
        <w:tc>
          <w:tcPr>
            <w:tcW w:w="876" w:type="dxa"/>
            <w:vAlign w:val="bottom"/>
          </w:tcPr>
          <w:p w14:paraId="2DB874A8" w14:textId="77777777" w:rsidR="005E0CBA" w:rsidRPr="00224DB6" w:rsidRDefault="005E0CBA" w:rsidP="00C507EE">
            <w:pPr>
              <w:jc w:val="right"/>
            </w:pPr>
            <w:r w:rsidRPr="00224DB6">
              <w:rPr>
                <w:color w:val="000000"/>
                <w:sz w:val="22"/>
                <w:szCs w:val="22"/>
              </w:rPr>
              <w:t>-7</w:t>
            </w:r>
          </w:p>
        </w:tc>
        <w:tc>
          <w:tcPr>
            <w:tcW w:w="807" w:type="dxa"/>
            <w:vAlign w:val="bottom"/>
          </w:tcPr>
          <w:p w14:paraId="186029AD" w14:textId="77777777" w:rsidR="005E0CBA" w:rsidRPr="00224DB6" w:rsidRDefault="005E0CBA" w:rsidP="00C507EE">
            <w:pPr>
              <w:jc w:val="right"/>
            </w:pPr>
            <w:r w:rsidRPr="00224DB6">
              <w:rPr>
                <w:color w:val="000000"/>
                <w:sz w:val="22"/>
                <w:szCs w:val="22"/>
              </w:rPr>
              <w:t>0</w:t>
            </w:r>
          </w:p>
        </w:tc>
        <w:tc>
          <w:tcPr>
            <w:tcW w:w="883" w:type="dxa"/>
            <w:vAlign w:val="bottom"/>
          </w:tcPr>
          <w:p w14:paraId="3C2B80C1" w14:textId="77777777" w:rsidR="005E0CBA" w:rsidRPr="00224DB6" w:rsidRDefault="005E0CBA" w:rsidP="00C507EE">
            <w:pPr>
              <w:jc w:val="right"/>
            </w:pPr>
            <w:r w:rsidRPr="00224DB6">
              <w:rPr>
                <w:color w:val="000000"/>
                <w:sz w:val="22"/>
                <w:szCs w:val="22"/>
              </w:rPr>
              <w:t>1</w:t>
            </w:r>
          </w:p>
        </w:tc>
        <w:tc>
          <w:tcPr>
            <w:tcW w:w="666" w:type="dxa"/>
          </w:tcPr>
          <w:p w14:paraId="6BF73AB6" w14:textId="77777777" w:rsidR="005E0CBA" w:rsidRPr="00224DB6" w:rsidRDefault="007B1500" w:rsidP="00C507EE">
            <w:pPr>
              <w:jc w:val="right"/>
              <w:rPr>
                <w:color w:val="000000"/>
              </w:rPr>
            </w:pPr>
            <w:r w:rsidRPr="00224DB6">
              <w:rPr>
                <w:color w:val="000000"/>
              </w:rPr>
              <w:t>0</w:t>
            </w:r>
          </w:p>
        </w:tc>
        <w:tc>
          <w:tcPr>
            <w:tcW w:w="666" w:type="dxa"/>
          </w:tcPr>
          <w:p w14:paraId="069446B7" w14:textId="77777777" w:rsidR="005E0CBA" w:rsidRPr="00224DB6" w:rsidRDefault="007B1500" w:rsidP="00C507EE">
            <w:pPr>
              <w:jc w:val="right"/>
              <w:rPr>
                <w:color w:val="000000"/>
              </w:rPr>
            </w:pPr>
            <w:r w:rsidRPr="00224DB6">
              <w:rPr>
                <w:color w:val="000000"/>
              </w:rPr>
              <w:t>1</w:t>
            </w:r>
          </w:p>
        </w:tc>
        <w:tc>
          <w:tcPr>
            <w:tcW w:w="791" w:type="dxa"/>
            <w:vAlign w:val="bottom"/>
          </w:tcPr>
          <w:p w14:paraId="016991DB" w14:textId="77777777" w:rsidR="005E0CBA" w:rsidRPr="00224DB6" w:rsidRDefault="005E0CBA" w:rsidP="00C507EE">
            <w:pPr>
              <w:jc w:val="right"/>
            </w:pPr>
            <w:r w:rsidRPr="00224DB6">
              <w:rPr>
                <w:color w:val="000000"/>
                <w:sz w:val="22"/>
                <w:szCs w:val="22"/>
              </w:rPr>
              <w:t>0</w:t>
            </w:r>
          </w:p>
        </w:tc>
        <w:tc>
          <w:tcPr>
            <w:tcW w:w="867" w:type="dxa"/>
            <w:vAlign w:val="bottom"/>
          </w:tcPr>
          <w:p w14:paraId="4A0D3AF3" w14:textId="77777777" w:rsidR="005E0CBA" w:rsidRPr="00224DB6" w:rsidRDefault="005E0CBA" w:rsidP="00C507EE">
            <w:pPr>
              <w:jc w:val="right"/>
            </w:pPr>
            <w:r w:rsidRPr="00224DB6">
              <w:rPr>
                <w:color w:val="000000"/>
                <w:sz w:val="22"/>
                <w:szCs w:val="22"/>
              </w:rPr>
              <w:t>1</w:t>
            </w:r>
          </w:p>
        </w:tc>
        <w:tc>
          <w:tcPr>
            <w:tcW w:w="811" w:type="dxa"/>
            <w:vAlign w:val="bottom"/>
          </w:tcPr>
          <w:p w14:paraId="789B658D" w14:textId="77777777" w:rsidR="005E0CBA" w:rsidRPr="00224DB6" w:rsidRDefault="005E0CBA" w:rsidP="00C507EE">
            <w:pPr>
              <w:jc w:val="right"/>
            </w:pPr>
            <w:r w:rsidRPr="00224DB6">
              <w:rPr>
                <w:color w:val="000000"/>
                <w:sz w:val="22"/>
                <w:szCs w:val="22"/>
              </w:rPr>
              <w:t>-4</w:t>
            </w:r>
          </w:p>
        </w:tc>
        <w:tc>
          <w:tcPr>
            <w:tcW w:w="888" w:type="dxa"/>
            <w:vAlign w:val="bottom"/>
          </w:tcPr>
          <w:p w14:paraId="7C93BF64" w14:textId="77777777" w:rsidR="005E0CBA" w:rsidRPr="00224DB6" w:rsidRDefault="005E0CBA" w:rsidP="00C507EE">
            <w:pPr>
              <w:jc w:val="right"/>
            </w:pPr>
            <w:r w:rsidRPr="00224DB6">
              <w:rPr>
                <w:color w:val="000000"/>
                <w:sz w:val="22"/>
                <w:szCs w:val="22"/>
              </w:rPr>
              <w:t>-7</w:t>
            </w:r>
          </w:p>
        </w:tc>
      </w:tr>
      <w:tr w:rsidR="005E0CBA" w:rsidRPr="00224DB6" w14:paraId="463D284C" w14:textId="77777777" w:rsidTr="005E0CBA">
        <w:tc>
          <w:tcPr>
            <w:tcW w:w="961" w:type="dxa"/>
            <w:vAlign w:val="bottom"/>
          </w:tcPr>
          <w:p w14:paraId="7EB80D2B" w14:textId="77777777" w:rsidR="005E0CBA" w:rsidRPr="00224DB6" w:rsidRDefault="005E0CBA" w:rsidP="00C507EE">
            <w:pPr>
              <w:jc w:val="right"/>
            </w:pPr>
            <w:r w:rsidRPr="00224DB6">
              <w:rPr>
                <w:color w:val="000000"/>
                <w:sz w:val="22"/>
                <w:szCs w:val="22"/>
              </w:rPr>
              <w:t>001</w:t>
            </w:r>
          </w:p>
        </w:tc>
        <w:tc>
          <w:tcPr>
            <w:tcW w:w="800" w:type="dxa"/>
            <w:vAlign w:val="bottom"/>
          </w:tcPr>
          <w:p w14:paraId="75DE35FC" w14:textId="77777777" w:rsidR="005E0CBA" w:rsidRPr="00224DB6" w:rsidRDefault="005E0CBA" w:rsidP="00C507EE">
            <w:pPr>
              <w:jc w:val="right"/>
            </w:pPr>
            <w:r w:rsidRPr="00224DB6">
              <w:rPr>
                <w:color w:val="000000"/>
                <w:sz w:val="22"/>
                <w:szCs w:val="22"/>
              </w:rPr>
              <w:t>-3</w:t>
            </w:r>
          </w:p>
        </w:tc>
        <w:tc>
          <w:tcPr>
            <w:tcW w:w="876" w:type="dxa"/>
            <w:vAlign w:val="bottom"/>
          </w:tcPr>
          <w:p w14:paraId="68C9FF0D" w14:textId="77777777" w:rsidR="005E0CBA" w:rsidRPr="00224DB6" w:rsidRDefault="005E0CBA" w:rsidP="00C507EE">
            <w:pPr>
              <w:jc w:val="right"/>
            </w:pPr>
            <w:r w:rsidRPr="00224DB6">
              <w:rPr>
                <w:color w:val="000000"/>
                <w:sz w:val="22"/>
                <w:szCs w:val="22"/>
              </w:rPr>
              <w:t>-5</w:t>
            </w:r>
          </w:p>
        </w:tc>
        <w:tc>
          <w:tcPr>
            <w:tcW w:w="807" w:type="dxa"/>
            <w:vAlign w:val="bottom"/>
          </w:tcPr>
          <w:p w14:paraId="284A9554" w14:textId="77777777" w:rsidR="005E0CBA" w:rsidRPr="00224DB6" w:rsidRDefault="005E0CBA" w:rsidP="00C507EE">
            <w:pPr>
              <w:jc w:val="right"/>
            </w:pPr>
            <w:r w:rsidRPr="00224DB6">
              <w:rPr>
                <w:color w:val="000000"/>
                <w:sz w:val="22"/>
                <w:szCs w:val="22"/>
              </w:rPr>
              <w:t>1</w:t>
            </w:r>
          </w:p>
        </w:tc>
        <w:tc>
          <w:tcPr>
            <w:tcW w:w="883" w:type="dxa"/>
            <w:vAlign w:val="bottom"/>
          </w:tcPr>
          <w:p w14:paraId="504F77CE" w14:textId="77777777" w:rsidR="005E0CBA" w:rsidRPr="00224DB6" w:rsidRDefault="005E0CBA" w:rsidP="00C507EE">
            <w:pPr>
              <w:jc w:val="right"/>
            </w:pPr>
            <w:r w:rsidRPr="00224DB6">
              <w:rPr>
                <w:color w:val="000000"/>
                <w:sz w:val="22"/>
                <w:szCs w:val="22"/>
              </w:rPr>
              <w:t>3</w:t>
            </w:r>
          </w:p>
        </w:tc>
        <w:tc>
          <w:tcPr>
            <w:tcW w:w="666" w:type="dxa"/>
          </w:tcPr>
          <w:p w14:paraId="13B3EDD5" w14:textId="77777777" w:rsidR="005E0CBA" w:rsidRPr="00224DB6" w:rsidRDefault="007B1500" w:rsidP="00C507EE">
            <w:pPr>
              <w:jc w:val="right"/>
              <w:rPr>
                <w:color w:val="000000"/>
              </w:rPr>
            </w:pPr>
            <w:r w:rsidRPr="00224DB6">
              <w:rPr>
                <w:color w:val="000000"/>
              </w:rPr>
              <w:t>0</w:t>
            </w:r>
          </w:p>
        </w:tc>
        <w:tc>
          <w:tcPr>
            <w:tcW w:w="666" w:type="dxa"/>
          </w:tcPr>
          <w:p w14:paraId="78B7CF9B" w14:textId="77777777" w:rsidR="005E0CBA" w:rsidRPr="00224DB6" w:rsidRDefault="007B1500" w:rsidP="00C507EE">
            <w:pPr>
              <w:jc w:val="right"/>
              <w:rPr>
                <w:color w:val="000000"/>
              </w:rPr>
            </w:pPr>
            <w:r w:rsidRPr="00224DB6">
              <w:rPr>
                <w:color w:val="000000"/>
              </w:rPr>
              <w:t>-1</w:t>
            </w:r>
          </w:p>
        </w:tc>
        <w:tc>
          <w:tcPr>
            <w:tcW w:w="791" w:type="dxa"/>
            <w:vAlign w:val="bottom"/>
          </w:tcPr>
          <w:p w14:paraId="3EA4553C" w14:textId="77777777" w:rsidR="005E0CBA" w:rsidRPr="00224DB6" w:rsidRDefault="005E0CBA" w:rsidP="00C507EE">
            <w:pPr>
              <w:jc w:val="right"/>
            </w:pPr>
            <w:r w:rsidRPr="00224DB6">
              <w:rPr>
                <w:color w:val="000000"/>
                <w:sz w:val="22"/>
                <w:szCs w:val="22"/>
              </w:rPr>
              <w:t>1</w:t>
            </w:r>
          </w:p>
        </w:tc>
        <w:tc>
          <w:tcPr>
            <w:tcW w:w="867" w:type="dxa"/>
            <w:vAlign w:val="bottom"/>
          </w:tcPr>
          <w:p w14:paraId="4166B63D" w14:textId="77777777" w:rsidR="005E0CBA" w:rsidRPr="00224DB6" w:rsidRDefault="005E0CBA" w:rsidP="00C507EE">
            <w:pPr>
              <w:jc w:val="right"/>
            </w:pPr>
            <w:r w:rsidRPr="00224DB6">
              <w:rPr>
                <w:color w:val="000000"/>
                <w:sz w:val="22"/>
                <w:szCs w:val="22"/>
              </w:rPr>
              <w:t>3</w:t>
            </w:r>
          </w:p>
        </w:tc>
        <w:tc>
          <w:tcPr>
            <w:tcW w:w="811" w:type="dxa"/>
            <w:vAlign w:val="bottom"/>
          </w:tcPr>
          <w:p w14:paraId="1C6A1B07" w14:textId="77777777" w:rsidR="005E0CBA" w:rsidRPr="00224DB6" w:rsidRDefault="005E0CBA" w:rsidP="00C507EE">
            <w:pPr>
              <w:jc w:val="right"/>
            </w:pPr>
            <w:r w:rsidRPr="00224DB6">
              <w:rPr>
                <w:color w:val="000000"/>
                <w:sz w:val="22"/>
                <w:szCs w:val="22"/>
              </w:rPr>
              <w:t>-3</w:t>
            </w:r>
          </w:p>
        </w:tc>
        <w:tc>
          <w:tcPr>
            <w:tcW w:w="888" w:type="dxa"/>
            <w:vAlign w:val="bottom"/>
          </w:tcPr>
          <w:p w14:paraId="2D9B9F5B" w14:textId="77777777" w:rsidR="005E0CBA" w:rsidRPr="00224DB6" w:rsidRDefault="005E0CBA" w:rsidP="00C507EE">
            <w:pPr>
              <w:jc w:val="right"/>
            </w:pPr>
            <w:r w:rsidRPr="00224DB6">
              <w:rPr>
                <w:color w:val="000000"/>
                <w:sz w:val="22"/>
                <w:szCs w:val="22"/>
              </w:rPr>
              <w:t>-5</w:t>
            </w:r>
          </w:p>
        </w:tc>
      </w:tr>
      <w:tr w:rsidR="005E0CBA" w:rsidRPr="00224DB6" w14:paraId="72F0E49A" w14:textId="77777777" w:rsidTr="005E0CBA">
        <w:tc>
          <w:tcPr>
            <w:tcW w:w="961" w:type="dxa"/>
            <w:vAlign w:val="bottom"/>
          </w:tcPr>
          <w:p w14:paraId="333FB4F7" w14:textId="77777777" w:rsidR="005E0CBA" w:rsidRPr="00224DB6" w:rsidRDefault="005E0CBA" w:rsidP="00C507EE">
            <w:pPr>
              <w:jc w:val="right"/>
            </w:pPr>
            <w:r w:rsidRPr="00224DB6">
              <w:rPr>
                <w:color w:val="000000"/>
                <w:sz w:val="22"/>
                <w:szCs w:val="22"/>
              </w:rPr>
              <w:t>010</w:t>
            </w:r>
          </w:p>
        </w:tc>
        <w:tc>
          <w:tcPr>
            <w:tcW w:w="800" w:type="dxa"/>
            <w:vAlign w:val="bottom"/>
          </w:tcPr>
          <w:p w14:paraId="2E0E3AE7" w14:textId="77777777" w:rsidR="005E0CBA" w:rsidRPr="00224DB6" w:rsidRDefault="005E0CBA" w:rsidP="00C507EE">
            <w:pPr>
              <w:jc w:val="right"/>
            </w:pPr>
            <w:r w:rsidRPr="00224DB6">
              <w:rPr>
                <w:color w:val="000000"/>
                <w:sz w:val="22"/>
                <w:szCs w:val="22"/>
              </w:rPr>
              <w:t>-2</w:t>
            </w:r>
          </w:p>
        </w:tc>
        <w:tc>
          <w:tcPr>
            <w:tcW w:w="876" w:type="dxa"/>
            <w:vAlign w:val="bottom"/>
          </w:tcPr>
          <w:p w14:paraId="72F67B38" w14:textId="77777777" w:rsidR="005E0CBA" w:rsidRPr="00224DB6" w:rsidRDefault="005E0CBA" w:rsidP="00C507EE">
            <w:pPr>
              <w:jc w:val="right"/>
            </w:pPr>
            <w:r w:rsidRPr="00224DB6">
              <w:rPr>
                <w:color w:val="000000"/>
                <w:sz w:val="22"/>
                <w:szCs w:val="22"/>
              </w:rPr>
              <w:t>-3</w:t>
            </w:r>
          </w:p>
        </w:tc>
        <w:tc>
          <w:tcPr>
            <w:tcW w:w="807" w:type="dxa"/>
            <w:vAlign w:val="bottom"/>
          </w:tcPr>
          <w:p w14:paraId="74E2023C" w14:textId="77777777" w:rsidR="005E0CBA" w:rsidRPr="00224DB6" w:rsidRDefault="005E0CBA" w:rsidP="00C507EE">
            <w:pPr>
              <w:jc w:val="right"/>
            </w:pPr>
            <w:r w:rsidRPr="00224DB6">
              <w:rPr>
                <w:color w:val="000000"/>
                <w:sz w:val="22"/>
                <w:szCs w:val="22"/>
              </w:rPr>
              <w:t>2</w:t>
            </w:r>
          </w:p>
        </w:tc>
        <w:tc>
          <w:tcPr>
            <w:tcW w:w="883" w:type="dxa"/>
            <w:vAlign w:val="bottom"/>
          </w:tcPr>
          <w:p w14:paraId="1D7CB168" w14:textId="77777777" w:rsidR="005E0CBA" w:rsidRPr="00224DB6" w:rsidRDefault="005E0CBA" w:rsidP="00C507EE">
            <w:pPr>
              <w:jc w:val="right"/>
            </w:pPr>
            <w:r w:rsidRPr="00224DB6">
              <w:rPr>
                <w:color w:val="000000"/>
                <w:sz w:val="22"/>
                <w:szCs w:val="22"/>
              </w:rPr>
              <w:t>5</w:t>
            </w:r>
          </w:p>
        </w:tc>
        <w:tc>
          <w:tcPr>
            <w:tcW w:w="666" w:type="dxa"/>
          </w:tcPr>
          <w:p w14:paraId="53AEB520" w14:textId="77777777" w:rsidR="005E0CBA" w:rsidRPr="00224DB6" w:rsidRDefault="007B1500" w:rsidP="00C507EE">
            <w:pPr>
              <w:jc w:val="right"/>
              <w:rPr>
                <w:color w:val="000000"/>
              </w:rPr>
            </w:pPr>
            <w:r w:rsidRPr="00224DB6">
              <w:rPr>
                <w:color w:val="000000"/>
              </w:rPr>
              <w:t>1</w:t>
            </w:r>
          </w:p>
        </w:tc>
        <w:tc>
          <w:tcPr>
            <w:tcW w:w="666" w:type="dxa"/>
          </w:tcPr>
          <w:p w14:paraId="70677E5D" w14:textId="77777777" w:rsidR="005E0CBA" w:rsidRPr="00224DB6" w:rsidRDefault="007B1500" w:rsidP="00C507EE">
            <w:pPr>
              <w:jc w:val="right"/>
              <w:rPr>
                <w:color w:val="000000"/>
              </w:rPr>
            </w:pPr>
            <w:r w:rsidRPr="00224DB6">
              <w:rPr>
                <w:color w:val="000000"/>
              </w:rPr>
              <w:t>3</w:t>
            </w:r>
          </w:p>
        </w:tc>
        <w:tc>
          <w:tcPr>
            <w:tcW w:w="791" w:type="dxa"/>
            <w:vAlign w:val="bottom"/>
          </w:tcPr>
          <w:p w14:paraId="4D67ABA6" w14:textId="77777777" w:rsidR="005E0CBA" w:rsidRPr="00224DB6" w:rsidRDefault="005E0CBA" w:rsidP="00C507EE">
            <w:pPr>
              <w:jc w:val="right"/>
            </w:pPr>
            <w:r w:rsidRPr="00224DB6">
              <w:rPr>
                <w:color w:val="000000"/>
                <w:sz w:val="22"/>
                <w:szCs w:val="22"/>
              </w:rPr>
              <w:t>2</w:t>
            </w:r>
          </w:p>
        </w:tc>
        <w:tc>
          <w:tcPr>
            <w:tcW w:w="867" w:type="dxa"/>
            <w:vAlign w:val="bottom"/>
          </w:tcPr>
          <w:p w14:paraId="1D30CE82" w14:textId="77777777" w:rsidR="005E0CBA" w:rsidRPr="00224DB6" w:rsidRDefault="005E0CBA" w:rsidP="00C507EE">
            <w:pPr>
              <w:jc w:val="right"/>
            </w:pPr>
            <w:r w:rsidRPr="00224DB6">
              <w:rPr>
                <w:color w:val="000000"/>
                <w:sz w:val="22"/>
                <w:szCs w:val="22"/>
              </w:rPr>
              <w:t>5</w:t>
            </w:r>
          </w:p>
        </w:tc>
        <w:tc>
          <w:tcPr>
            <w:tcW w:w="811" w:type="dxa"/>
            <w:vAlign w:val="bottom"/>
          </w:tcPr>
          <w:p w14:paraId="746F047A" w14:textId="77777777" w:rsidR="005E0CBA" w:rsidRPr="00224DB6" w:rsidRDefault="005E0CBA" w:rsidP="00C507EE">
            <w:pPr>
              <w:jc w:val="right"/>
            </w:pPr>
            <w:r w:rsidRPr="00224DB6">
              <w:rPr>
                <w:color w:val="000000"/>
                <w:sz w:val="22"/>
                <w:szCs w:val="22"/>
              </w:rPr>
              <w:t>-1</w:t>
            </w:r>
          </w:p>
        </w:tc>
        <w:tc>
          <w:tcPr>
            <w:tcW w:w="888" w:type="dxa"/>
            <w:vAlign w:val="bottom"/>
          </w:tcPr>
          <w:p w14:paraId="620B9F73" w14:textId="77777777" w:rsidR="005E0CBA" w:rsidRPr="00224DB6" w:rsidRDefault="005E0CBA" w:rsidP="00C507EE">
            <w:pPr>
              <w:jc w:val="right"/>
            </w:pPr>
            <w:r w:rsidRPr="00224DB6">
              <w:rPr>
                <w:color w:val="000000"/>
                <w:sz w:val="22"/>
                <w:szCs w:val="22"/>
              </w:rPr>
              <w:t>-1</w:t>
            </w:r>
          </w:p>
        </w:tc>
      </w:tr>
      <w:tr w:rsidR="005E0CBA" w:rsidRPr="00224DB6" w14:paraId="0CFC567D" w14:textId="77777777" w:rsidTr="005E0CBA">
        <w:tc>
          <w:tcPr>
            <w:tcW w:w="961" w:type="dxa"/>
            <w:vAlign w:val="bottom"/>
          </w:tcPr>
          <w:p w14:paraId="1E7EE261" w14:textId="77777777" w:rsidR="005E0CBA" w:rsidRPr="00224DB6" w:rsidRDefault="005E0CBA" w:rsidP="00C507EE">
            <w:pPr>
              <w:jc w:val="right"/>
            </w:pPr>
            <w:r w:rsidRPr="00224DB6">
              <w:rPr>
                <w:color w:val="000000"/>
                <w:sz w:val="22"/>
                <w:szCs w:val="22"/>
              </w:rPr>
              <w:t>011</w:t>
            </w:r>
          </w:p>
        </w:tc>
        <w:tc>
          <w:tcPr>
            <w:tcW w:w="800" w:type="dxa"/>
            <w:vAlign w:val="bottom"/>
          </w:tcPr>
          <w:p w14:paraId="04BF7597" w14:textId="77777777" w:rsidR="005E0CBA" w:rsidRPr="00224DB6" w:rsidRDefault="005E0CBA" w:rsidP="00C507EE">
            <w:pPr>
              <w:jc w:val="right"/>
            </w:pPr>
            <w:r w:rsidRPr="00224DB6">
              <w:rPr>
                <w:color w:val="000000"/>
                <w:sz w:val="22"/>
                <w:szCs w:val="22"/>
              </w:rPr>
              <w:t>-1</w:t>
            </w:r>
          </w:p>
        </w:tc>
        <w:tc>
          <w:tcPr>
            <w:tcW w:w="876" w:type="dxa"/>
            <w:vAlign w:val="bottom"/>
          </w:tcPr>
          <w:p w14:paraId="400EC6DF" w14:textId="77777777" w:rsidR="005E0CBA" w:rsidRPr="00224DB6" w:rsidRDefault="005E0CBA" w:rsidP="00C507EE">
            <w:pPr>
              <w:jc w:val="right"/>
            </w:pPr>
            <w:r w:rsidRPr="00224DB6">
              <w:rPr>
                <w:color w:val="000000"/>
                <w:sz w:val="22"/>
                <w:szCs w:val="22"/>
              </w:rPr>
              <w:t>-1</w:t>
            </w:r>
          </w:p>
        </w:tc>
        <w:tc>
          <w:tcPr>
            <w:tcW w:w="807" w:type="dxa"/>
            <w:vAlign w:val="bottom"/>
          </w:tcPr>
          <w:p w14:paraId="11F02884" w14:textId="77777777" w:rsidR="005E0CBA" w:rsidRPr="00224DB6" w:rsidRDefault="005E0CBA" w:rsidP="00C507EE">
            <w:pPr>
              <w:jc w:val="right"/>
            </w:pPr>
            <w:r w:rsidRPr="00224DB6">
              <w:rPr>
                <w:color w:val="000000"/>
                <w:sz w:val="22"/>
                <w:szCs w:val="22"/>
              </w:rPr>
              <w:t>3</w:t>
            </w:r>
          </w:p>
        </w:tc>
        <w:tc>
          <w:tcPr>
            <w:tcW w:w="883" w:type="dxa"/>
            <w:vAlign w:val="bottom"/>
          </w:tcPr>
          <w:p w14:paraId="454EF8B7" w14:textId="77777777" w:rsidR="005E0CBA" w:rsidRPr="00224DB6" w:rsidRDefault="005E0CBA" w:rsidP="00C507EE">
            <w:pPr>
              <w:jc w:val="right"/>
            </w:pPr>
            <w:r w:rsidRPr="00224DB6">
              <w:rPr>
                <w:color w:val="000000"/>
                <w:sz w:val="22"/>
                <w:szCs w:val="22"/>
              </w:rPr>
              <w:t>7</w:t>
            </w:r>
          </w:p>
        </w:tc>
        <w:tc>
          <w:tcPr>
            <w:tcW w:w="666" w:type="dxa"/>
          </w:tcPr>
          <w:p w14:paraId="01A85721" w14:textId="77777777" w:rsidR="005E0CBA" w:rsidRPr="00224DB6" w:rsidRDefault="007B1500" w:rsidP="00C507EE">
            <w:pPr>
              <w:jc w:val="right"/>
              <w:rPr>
                <w:color w:val="000000"/>
              </w:rPr>
            </w:pPr>
            <w:r w:rsidRPr="00224DB6">
              <w:rPr>
                <w:color w:val="000000"/>
              </w:rPr>
              <w:t>-1</w:t>
            </w:r>
          </w:p>
        </w:tc>
        <w:tc>
          <w:tcPr>
            <w:tcW w:w="666" w:type="dxa"/>
          </w:tcPr>
          <w:p w14:paraId="32234DE1" w14:textId="77777777" w:rsidR="005E0CBA" w:rsidRPr="00224DB6" w:rsidRDefault="007B1500" w:rsidP="00C507EE">
            <w:pPr>
              <w:jc w:val="right"/>
              <w:rPr>
                <w:color w:val="000000"/>
              </w:rPr>
            </w:pPr>
            <w:r w:rsidRPr="00224DB6">
              <w:rPr>
                <w:color w:val="000000"/>
              </w:rPr>
              <w:t>-3</w:t>
            </w:r>
          </w:p>
        </w:tc>
        <w:tc>
          <w:tcPr>
            <w:tcW w:w="791" w:type="dxa"/>
            <w:vAlign w:val="bottom"/>
          </w:tcPr>
          <w:p w14:paraId="0F6F6FC2" w14:textId="77777777" w:rsidR="005E0CBA" w:rsidRPr="00224DB6" w:rsidRDefault="005E0CBA" w:rsidP="00C507EE">
            <w:pPr>
              <w:jc w:val="right"/>
            </w:pPr>
            <w:r w:rsidRPr="00224DB6">
              <w:rPr>
                <w:color w:val="000000"/>
                <w:sz w:val="22"/>
                <w:szCs w:val="22"/>
              </w:rPr>
              <w:t>3</w:t>
            </w:r>
          </w:p>
        </w:tc>
        <w:tc>
          <w:tcPr>
            <w:tcW w:w="867" w:type="dxa"/>
            <w:vAlign w:val="bottom"/>
          </w:tcPr>
          <w:p w14:paraId="411F1B3D" w14:textId="77777777" w:rsidR="005E0CBA" w:rsidRPr="00224DB6" w:rsidRDefault="005E0CBA" w:rsidP="00C507EE">
            <w:pPr>
              <w:jc w:val="right"/>
            </w:pPr>
            <w:r w:rsidRPr="00224DB6">
              <w:rPr>
                <w:color w:val="000000"/>
                <w:sz w:val="22"/>
                <w:szCs w:val="22"/>
              </w:rPr>
              <w:t>7</w:t>
            </w:r>
          </w:p>
        </w:tc>
        <w:tc>
          <w:tcPr>
            <w:tcW w:w="811" w:type="dxa"/>
            <w:vAlign w:val="bottom"/>
          </w:tcPr>
          <w:p w14:paraId="6164C65E" w14:textId="77777777" w:rsidR="005E0CBA" w:rsidRPr="00224DB6" w:rsidRDefault="005E0CBA" w:rsidP="00C507EE">
            <w:pPr>
              <w:jc w:val="right"/>
            </w:pPr>
            <w:r w:rsidRPr="00224DB6">
              <w:rPr>
                <w:color w:val="000000"/>
                <w:sz w:val="22"/>
                <w:szCs w:val="22"/>
              </w:rPr>
              <w:t>-2</w:t>
            </w:r>
          </w:p>
        </w:tc>
        <w:tc>
          <w:tcPr>
            <w:tcW w:w="888" w:type="dxa"/>
            <w:vAlign w:val="bottom"/>
          </w:tcPr>
          <w:p w14:paraId="721AE627" w14:textId="77777777" w:rsidR="005E0CBA" w:rsidRPr="00224DB6" w:rsidRDefault="005E0CBA" w:rsidP="00C507EE">
            <w:pPr>
              <w:jc w:val="right"/>
            </w:pPr>
            <w:r w:rsidRPr="00224DB6">
              <w:rPr>
                <w:color w:val="000000"/>
                <w:sz w:val="22"/>
                <w:szCs w:val="22"/>
              </w:rPr>
              <w:t>-3</w:t>
            </w:r>
          </w:p>
        </w:tc>
      </w:tr>
      <w:tr w:rsidR="005E0CBA" w:rsidRPr="00224DB6" w14:paraId="679836D8" w14:textId="77777777" w:rsidTr="005E0CBA">
        <w:tc>
          <w:tcPr>
            <w:tcW w:w="961" w:type="dxa"/>
            <w:vAlign w:val="bottom"/>
          </w:tcPr>
          <w:p w14:paraId="478EB7AD" w14:textId="77777777" w:rsidR="005E0CBA" w:rsidRPr="00224DB6" w:rsidRDefault="005E0CBA" w:rsidP="00C507EE">
            <w:pPr>
              <w:jc w:val="right"/>
              <w:rPr>
                <w:color w:val="000000"/>
                <w:sz w:val="22"/>
                <w:szCs w:val="22"/>
              </w:rPr>
            </w:pPr>
            <w:r w:rsidRPr="00224DB6">
              <w:rPr>
                <w:color w:val="000000"/>
                <w:sz w:val="22"/>
                <w:szCs w:val="22"/>
              </w:rPr>
              <w:t>100</w:t>
            </w:r>
          </w:p>
        </w:tc>
        <w:tc>
          <w:tcPr>
            <w:tcW w:w="800" w:type="dxa"/>
            <w:vAlign w:val="bottom"/>
          </w:tcPr>
          <w:p w14:paraId="49293F83" w14:textId="77777777" w:rsidR="005E0CBA" w:rsidRPr="00224DB6" w:rsidRDefault="005E0CBA" w:rsidP="00C507EE">
            <w:pPr>
              <w:jc w:val="right"/>
              <w:rPr>
                <w:color w:val="000000"/>
                <w:sz w:val="22"/>
                <w:szCs w:val="22"/>
              </w:rPr>
            </w:pPr>
            <w:r w:rsidRPr="00224DB6">
              <w:rPr>
                <w:color w:val="000000"/>
                <w:sz w:val="22"/>
                <w:szCs w:val="22"/>
              </w:rPr>
              <w:t>0</w:t>
            </w:r>
          </w:p>
        </w:tc>
        <w:tc>
          <w:tcPr>
            <w:tcW w:w="876" w:type="dxa"/>
            <w:vAlign w:val="bottom"/>
          </w:tcPr>
          <w:p w14:paraId="4E76725C" w14:textId="77777777" w:rsidR="005E0CBA" w:rsidRPr="00224DB6" w:rsidRDefault="005E0CBA" w:rsidP="00C507EE">
            <w:pPr>
              <w:jc w:val="right"/>
              <w:rPr>
                <w:color w:val="000000"/>
                <w:sz w:val="22"/>
                <w:szCs w:val="22"/>
              </w:rPr>
            </w:pPr>
            <w:r w:rsidRPr="00224DB6">
              <w:rPr>
                <w:color w:val="000000"/>
                <w:sz w:val="22"/>
                <w:szCs w:val="22"/>
              </w:rPr>
              <w:t>1</w:t>
            </w:r>
          </w:p>
        </w:tc>
        <w:tc>
          <w:tcPr>
            <w:tcW w:w="807" w:type="dxa"/>
            <w:vAlign w:val="bottom"/>
          </w:tcPr>
          <w:p w14:paraId="310E113C" w14:textId="77777777" w:rsidR="005E0CBA" w:rsidRPr="00224DB6" w:rsidRDefault="005E0CBA" w:rsidP="00C507EE">
            <w:pPr>
              <w:jc w:val="right"/>
              <w:rPr>
                <w:color w:val="000000"/>
                <w:sz w:val="22"/>
                <w:szCs w:val="22"/>
              </w:rPr>
            </w:pPr>
            <w:r w:rsidRPr="00224DB6">
              <w:rPr>
                <w:color w:val="000000"/>
                <w:sz w:val="22"/>
                <w:szCs w:val="22"/>
              </w:rPr>
              <w:t>0</w:t>
            </w:r>
          </w:p>
        </w:tc>
        <w:tc>
          <w:tcPr>
            <w:tcW w:w="883" w:type="dxa"/>
            <w:vAlign w:val="bottom"/>
          </w:tcPr>
          <w:p w14:paraId="03B7EE29" w14:textId="77777777" w:rsidR="005E0CBA" w:rsidRPr="00224DB6" w:rsidRDefault="005E0CBA" w:rsidP="00C507EE">
            <w:pPr>
              <w:jc w:val="right"/>
              <w:rPr>
                <w:color w:val="000000"/>
                <w:sz w:val="22"/>
                <w:szCs w:val="22"/>
              </w:rPr>
            </w:pPr>
            <w:r w:rsidRPr="00224DB6">
              <w:rPr>
                <w:color w:val="000000"/>
                <w:sz w:val="22"/>
                <w:szCs w:val="22"/>
              </w:rPr>
              <w:t>-1</w:t>
            </w:r>
          </w:p>
        </w:tc>
        <w:tc>
          <w:tcPr>
            <w:tcW w:w="666" w:type="dxa"/>
          </w:tcPr>
          <w:p w14:paraId="423859AF" w14:textId="77777777" w:rsidR="005E0CBA" w:rsidRPr="00224DB6" w:rsidRDefault="007B1500" w:rsidP="00C507EE">
            <w:pPr>
              <w:jc w:val="right"/>
              <w:rPr>
                <w:color w:val="000000"/>
              </w:rPr>
            </w:pPr>
            <w:r w:rsidRPr="00224DB6">
              <w:rPr>
                <w:color w:val="000000"/>
              </w:rPr>
              <w:t>0</w:t>
            </w:r>
          </w:p>
        </w:tc>
        <w:tc>
          <w:tcPr>
            <w:tcW w:w="666" w:type="dxa"/>
          </w:tcPr>
          <w:p w14:paraId="06D570A9" w14:textId="77777777" w:rsidR="005E0CBA" w:rsidRPr="00224DB6" w:rsidRDefault="007B1500" w:rsidP="00C507EE">
            <w:pPr>
              <w:jc w:val="right"/>
              <w:rPr>
                <w:color w:val="000000"/>
              </w:rPr>
            </w:pPr>
            <w:r w:rsidRPr="00224DB6">
              <w:rPr>
                <w:color w:val="000000"/>
              </w:rPr>
              <w:t>5</w:t>
            </w:r>
          </w:p>
        </w:tc>
        <w:tc>
          <w:tcPr>
            <w:tcW w:w="791" w:type="dxa"/>
            <w:vAlign w:val="bottom"/>
          </w:tcPr>
          <w:p w14:paraId="454FADF4" w14:textId="77777777" w:rsidR="005E0CBA" w:rsidRPr="00224DB6" w:rsidRDefault="005E0CBA" w:rsidP="00C507EE">
            <w:pPr>
              <w:jc w:val="right"/>
              <w:rPr>
                <w:color w:val="000000"/>
                <w:sz w:val="22"/>
                <w:szCs w:val="22"/>
              </w:rPr>
            </w:pPr>
            <w:r w:rsidRPr="00224DB6">
              <w:rPr>
                <w:color w:val="000000"/>
                <w:sz w:val="22"/>
                <w:szCs w:val="22"/>
              </w:rPr>
              <w:t>-4</w:t>
            </w:r>
          </w:p>
        </w:tc>
        <w:tc>
          <w:tcPr>
            <w:tcW w:w="867" w:type="dxa"/>
            <w:vAlign w:val="bottom"/>
          </w:tcPr>
          <w:p w14:paraId="1CD14A13" w14:textId="77777777" w:rsidR="005E0CBA" w:rsidRPr="00224DB6" w:rsidRDefault="005E0CBA" w:rsidP="00C507EE">
            <w:pPr>
              <w:jc w:val="right"/>
              <w:rPr>
                <w:color w:val="000000"/>
                <w:sz w:val="22"/>
                <w:szCs w:val="22"/>
              </w:rPr>
            </w:pPr>
            <w:r w:rsidRPr="00224DB6">
              <w:rPr>
                <w:color w:val="000000"/>
                <w:sz w:val="22"/>
                <w:szCs w:val="22"/>
              </w:rPr>
              <w:t>-7</w:t>
            </w:r>
          </w:p>
        </w:tc>
        <w:tc>
          <w:tcPr>
            <w:tcW w:w="811" w:type="dxa"/>
            <w:vAlign w:val="bottom"/>
          </w:tcPr>
          <w:p w14:paraId="24138BFA" w14:textId="77777777" w:rsidR="005E0CBA" w:rsidRPr="00224DB6" w:rsidRDefault="005E0CBA" w:rsidP="00C507EE">
            <w:pPr>
              <w:jc w:val="right"/>
              <w:rPr>
                <w:color w:val="000000"/>
                <w:sz w:val="22"/>
                <w:szCs w:val="22"/>
              </w:rPr>
            </w:pPr>
            <w:r w:rsidRPr="00224DB6">
              <w:rPr>
                <w:color w:val="000000"/>
                <w:sz w:val="22"/>
                <w:szCs w:val="22"/>
              </w:rPr>
              <w:t>3</w:t>
            </w:r>
          </w:p>
        </w:tc>
        <w:tc>
          <w:tcPr>
            <w:tcW w:w="888" w:type="dxa"/>
            <w:vAlign w:val="bottom"/>
          </w:tcPr>
          <w:p w14:paraId="1CEDBDD4" w14:textId="77777777" w:rsidR="005E0CBA" w:rsidRPr="00224DB6" w:rsidRDefault="005E0CBA" w:rsidP="00C507EE">
            <w:pPr>
              <w:jc w:val="right"/>
              <w:rPr>
                <w:color w:val="000000"/>
                <w:sz w:val="22"/>
                <w:szCs w:val="22"/>
              </w:rPr>
            </w:pPr>
            <w:r w:rsidRPr="00224DB6">
              <w:rPr>
                <w:color w:val="000000"/>
                <w:sz w:val="22"/>
                <w:szCs w:val="22"/>
              </w:rPr>
              <w:t>7</w:t>
            </w:r>
          </w:p>
        </w:tc>
      </w:tr>
      <w:tr w:rsidR="005E0CBA" w:rsidRPr="00224DB6" w14:paraId="420A59C4" w14:textId="77777777" w:rsidTr="005E0CBA">
        <w:tc>
          <w:tcPr>
            <w:tcW w:w="961" w:type="dxa"/>
            <w:vAlign w:val="bottom"/>
          </w:tcPr>
          <w:p w14:paraId="557CEB96" w14:textId="77777777" w:rsidR="005E0CBA" w:rsidRPr="00224DB6" w:rsidRDefault="005E0CBA" w:rsidP="00C507EE">
            <w:pPr>
              <w:jc w:val="right"/>
              <w:rPr>
                <w:color w:val="000000"/>
                <w:sz w:val="22"/>
                <w:szCs w:val="22"/>
              </w:rPr>
            </w:pPr>
            <w:r w:rsidRPr="00224DB6">
              <w:rPr>
                <w:color w:val="000000"/>
                <w:sz w:val="22"/>
                <w:szCs w:val="22"/>
              </w:rPr>
              <w:t>101</w:t>
            </w:r>
          </w:p>
        </w:tc>
        <w:tc>
          <w:tcPr>
            <w:tcW w:w="800" w:type="dxa"/>
            <w:vAlign w:val="bottom"/>
          </w:tcPr>
          <w:p w14:paraId="3466C1A5" w14:textId="77777777" w:rsidR="005E0CBA" w:rsidRPr="00224DB6" w:rsidRDefault="005E0CBA" w:rsidP="00C507EE">
            <w:pPr>
              <w:jc w:val="right"/>
              <w:rPr>
                <w:color w:val="000000"/>
                <w:sz w:val="22"/>
                <w:szCs w:val="22"/>
              </w:rPr>
            </w:pPr>
            <w:r w:rsidRPr="00224DB6">
              <w:rPr>
                <w:color w:val="000000"/>
                <w:sz w:val="22"/>
                <w:szCs w:val="22"/>
              </w:rPr>
              <w:t>1</w:t>
            </w:r>
          </w:p>
        </w:tc>
        <w:tc>
          <w:tcPr>
            <w:tcW w:w="876" w:type="dxa"/>
            <w:vAlign w:val="bottom"/>
          </w:tcPr>
          <w:p w14:paraId="651F9CD9" w14:textId="77777777" w:rsidR="005E0CBA" w:rsidRPr="00224DB6" w:rsidRDefault="005E0CBA" w:rsidP="00C507EE">
            <w:pPr>
              <w:jc w:val="right"/>
              <w:rPr>
                <w:color w:val="000000"/>
                <w:sz w:val="22"/>
                <w:szCs w:val="22"/>
              </w:rPr>
            </w:pPr>
            <w:r w:rsidRPr="00224DB6">
              <w:rPr>
                <w:color w:val="000000"/>
                <w:sz w:val="22"/>
                <w:szCs w:val="22"/>
              </w:rPr>
              <w:t>3</w:t>
            </w:r>
          </w:p>
        </w:tc>
        <w:tc>
          <w:tcPr>
            <w:tcW w:w="807" w:type="dxa"/>
            <w:vAlign w:val="bottom"/>
          </w:tcPr>
          <w:p w14:paraId="08D11CBC" w14:textId="77777777" w:rsidR="005E0CBA" w:rsidRPr="00224DB6" w:rsidRDefault="005E0CBA" w:rsidP="00C507EE">
            <w:pPr>
              <w:jc w:val="right"/>
              <w:rPr>
                <w:color w:val="000000"/>
                <w:sz w:val="22"/>
                <w:szCs w:val="22"/>
              </w:rPr>
            </w:pPr>
            <w:r w:rsidRPr="00224DB6">
              <w:rPr>
                <w:color w:val="000000"/>
                <w:sz w:val="22"/>
                <w:szCs w:val="22"/>
              </w:rPr>
              <w:t>-1</w:t>
            </w:r>
          </w:p>
        </w:tc>
        <w:tc>
          <w:tcPr>
            <w:tcW w:w="883" w:type="dxa"/>
            <w:vAlign w:val="bottom"/>
          </w:tcPr>
          <w:p w14:paraId="5947FAFD" w14:textId="77777777" w:rsidR="005E0CBA" w:rsidRPr="00224DB6" w:rsidRDefault="005E0CBA" w:rsidP="00C507EE">
            <w:pPr>
              <w:jc w:val="right"/>
              <w:rPr>
                <w:color w:val="000000"/>
                <w:sz w:val="22"/>
                <w:szCs w:val="22"/>
              </w:rPr>
            </w:pPr>
            <w:r w:rsidRPr="00224DB6">
              <w:rPr>
                <w:color w:val="000000"/>
                <w:sz w:val="22"/>
                <w:szCs w:val="22"/>
              </w:rPr>
              <w:t>-3</w:t>
            </w:r>
          </w:p>
        </w:tc>
        <w:tc>
          <w:tcPr>
            <w:tcW w:w="666" w:type="dxa"/>
          </w:tcPr>
          <w:p w14:paraId="39749992" w14:textId="77777777" w:rsidR="005E0CBA" w:rsidRPr="00224DB6" w:rsidRDefault="007B1500" w:rsidP="00C507EE">
            <w:pPr>
              <w:jc w:val="right"/>
              <w:rPr>
                <w:color w:val="000000"/>
              </w:rPr>
            </w:pPr>
            <w:r w:rsidRPr="00224DB6">
              <w:rPr>
                <w:color w:val="000000"/>
              </w:rPr>
              <w:t>0</w:t>
            </w:r>
          </w:p>
        </w:tc>
        <w:tc>
          <w:tcPr>
            <w:tcW w:w="666" w:type="dxa"/>
          </w:tcPr>
          <w:p w14:paraId="493451D3" w14:textId="77777777" w:rsidR="005E0CBA" w:rsidRPr="00224DB6" w:rsidRDefault="007B1500" w:rsidP="00C507EE">
            <w:pPr>
              <w:jc w:val="right"/>
              <w:rPr>
                <w:color w:val="000000"/>
              </w:rPr>
            </w:pPr>
            <w:r w:rsidRPr="00224DB6">
              <w:rPr>
                <w:color w:val="000000"/>
              </w:rPr>
              <w:t>-5</w:t>
            </w:r>
          </w:p>
        </w:tc>
        <w:tc>
          <w:tcPr>
            <w:tcW w:w="791" w:type="dxa"/>
            <w:vAlign w:val="bottom"/>
          </w:tcPr>
          <w:p w14:paraId="7733F90B" w14:textId="77777777" w:rsidR="005E0CBA" w:rsidRPr="00224DB6" w:rsidRDefault="005E0CBA" w:rsidP="00C507EE">
            <w:pPr>
              <w:jc w:val="right"/>
              <w:rPr>
                <w:color w:val="000000"/>
                <w:sz w:val="22"/>
                <w:szCs w:val="22"/>
              </w:rPr>
            </w:pPr>
            <w:r w:rsidRPr="00224DB6">
              <w:rPr>
                <w:color w:val="000000"/>
                <w:sz w:val="22"/>
                <w:szCs w:val="22"/>
              </w:rPr>
              <w:t>-3</w:t>
            </w:r>
          </w:p>
        </w:tc>
        <w:tc>
          <w:tcPr>
            <w:tcW w:w="867" w:type="dxa"/>
            <w:vAlign w:val="bottom"/>
          </w:tcPr>
          <w:p w14:paraId="1FE622B2" w14:textId="77777777" w:rsidR="005E0CBA" w:rsidRPr="00224DB6" w:rsidRDefault="005E0CBA" w:rsidP="00C507EE">
            <w:pPr>
              <w:jc w:val="right"/>
              <w:rPr>
                <w:color w:val="000000"/>
                <w:sz w:val="22"/>
                <w:szCs w:val="22"/>
              </w:rPr>
            </w:pPr>
            <w:r w:rsidRPr="00224DB6">
              <w:rPr>
                <w:color w:val="000000"/>
                <w:sz w:val="22"/>
                <w:szCs w:val="22"/>
              </w:rPr>
              <w:t>-5</w:t>
            </w:r>
          </w:p>
        </w:tc>
        <w:tc>
          <w:tcPr>
            <w:tcW w:w="811" w:type="dxa"/>
            <w:vAlign w:val="bottom"/>
          </w:tcPr>
          <w:p w14:paraId="5ACDB857" w14:textId="77777777" w:rsidR="005E0CBA" w:rsidRPr="00224DB6" w:rsidRDefault="005E0CBA" w:rsidP="00C507EE">
            <w:pPr>
              <w:jc w:val="right"/>
              <w:rPr>
                <w:color w:val="000000"/>
                <w:sz w:val="22"/>
                <w:szCs w:val="22"/>
              </w:rPr>
            </w:pPr>
            <w:r w:rsidRPr="00224DB6">
              <w:rPr>
                <w:color w:val="000000"/>
                <w:sz w:val="22"/>
                <w:szCs w:val="22"/>
              </w:rPr>
              <w:t>2</w:t>
            </w:r>
          </w:p>
        </w:tc>
        <w:tc>
          <w:tcPr>
            <w:tcW w:w="888" w:type="dxa"/>
            <w:vAlign w:val="bottom"/>
          </w:tcPr>
          <w:p w14:paraId="2125CBDB" w14:textId="77777777" w:rsidR="005E0CBA" w:rsidRPr="00224DB6" w:rsidRDefault="005E0CBA" w:rsidP="00C507EE">
            <w:pPr>
              <w:jc w:val="right"/>
              <w:rPr>
                <w:color w:val="000000"/>
                <w:sz w:val="22"/>
                <w:szCs w:val="22"/>
              </w:rPr>
            </w:pPr>
            <w:r w:rsidRPr="00224DB6">
              <w:rPr>
                <w:color w:val="000000"/>
                <w:sz w:val="22"/>
                <w:szCs w:val="22"/>
              </w:rPr>
              <w:t>5</w:t>
            </w:r>
          </w:p>
        </w:tc>
      </w:tr>
      <w:tr w:rsidR="005E0CBA" w:rsidRPr="00224DB6" w14:paraId="2B591BC9" w14:textId="77777777" w:rsidTr="005E0CBA">
        <w:tc>
          <w:tcPr>
            <w:tcW w:w="961" w:type="dxa"/>
            <w:vAlign w:val="bottom"/>
          </w:tcPr>
          <w:p w14:paraId="22227970" w14:textId="77777777" w:rsidR="005E0CBA" w:rsidRPr="00224DB6" w:rsidRDefault="005E0CBA" w:rsidP="00C507EE">
            <w:pPr>
              <w:jc w:val="right"/>
              <w:rPr>
                <w:color w:val="000000"/>
                <w:sz w:val="22"/>
                <w:szCs w:val="22"/>
              </w:rPr>
            </w:pPr>
            <w:r w:rsidRPr="00224DB6">
              <w:rPr>
                <w:color w:val="000000"/>
                <w:sz w:val="22"/>
                <w:szCs w:val="22"/>
              </w:rPr>
              <w:t>110</w:t>
            </w:r>
          </w:p>
        </w:tc>
        <w:tc>
          <w:tcPr>
            <w:tcW w:w="800" w:type="dxa"/>
            <w:vAlign w:val="bottom"/>
          </w:tcPr>
          <w:p w14:paraId="1F99913C" w14:textId="77777777" w:rsidR="005E0CBA" w:rsidRPr="00224DB6" w:rsidRDefault="005E0CBA" w:rsidP="00C507EE">
            <w:pPr>
              <w:jc w:val="right"/>
              <w:rPr>
                <w:color w:val="000000"/>
                <w:sz w:val="22"/>
                <w:szCs w:val="22"/>
              </w:rPr>
            </w:pPr>
            <w:r w:rsidRPr="00224DB6">
              <w:rPr>
                <w:color w:val="000000"/>
                <w:sz w:val="22"/>
                <w:szCs w:val="22"/>
              </w:rPr>
              <w:t>2</w:t>
            </w:r>
          </w:p>
        </w:tc>
        <w:tc>
          <w:tcPr>
            <w:tcW w:w="876" w:type="dxa"/>
            <w:vAlign w:val="bottom"/>
          </w:tcPr>
          <w:p w14:paraId="61657294" w14:textId="77777777" w:rsidR="005E0CBA" w:rsidRPr="00224DB6" w:rsidRDefault="005E0CBA" w:rsidP="00C507EE">
            <w:pPr>
              <w:jc w:val="right"/>
              <w:rPr>
                <w:color w:val="000000"/>
                <w:sz w:val="22"/>
                <w:szCs w:val="22"/>
              </w:rPr>
            </w:pPr>
            <w:r w:rsidRPr="00224DB6">
              <w:rPr>
                <w:color w:val="000000"/>
                <w:sz w:val="22"/>
                <w:szCs w:val="22"/>
              </w:rPr>
              <w:t>5</w:t>
            </w:r>
          </w:p>
        </w:tc>
        <w:tc>
          <w:tcPr>
            <w:tcW w:w="807" w:type="dxa"/>
            <w:vAlign w:val="bottom"/>
          </w:tcPr>
          <w:p w14:paraId="0BE9720F" w14:textId="77777777" w:rsidR="005E0CBA" w:rsidRPr="00224DB6" w:rsidRDefault="005E0CBA" w:rsidP="00C507EE">
            <w:pPr>
              <w:jc w:val="right"/>
              <w:rPr>
                <w:color w:val="000000"/>
                <w:sz w:val="22"/>
                <w:szCs w:val="22"/>
              </w:rPr>
            </w:pPr>
            <w:r w:rsidRPr="00224DB6">
              <w:rPr>
                <w:color w:val="000000"/>
                <w:sz w:val="22"/>
                <w:szCs w:val="22"/>
              </w:rPr>
              <w:t>-2</w:t>
            </w:r>
          </w:p>
        </w:tc>
        <w:tc>
          <w:tcPr>
            <w:tcW w:w="883" w:type="dxa"/>
            <w:vAlign w:val="bottom"/>
          </w:tcPr>
          <w:p w14:paraId="15C95835" w14:textId="77777777" w:rsidR="005E0CBA" w:rsidRPr="00224DB6" w:rsidRDefault="005E0CBA" w:rsidP="00C507EE">
            <w:pPr>
              <w:jc w:val="right"/>
              <w:rPr>
                <w:color w:val="000000"/>
                <w:sz w:val="22"/>
                <w:szCs w:val="22"/>
              </w:rPr>
            </w:pPr>
            <w:r w:rsidRPr="00224DB6">
              <w:rPr>
                <w:color w:val="000000"/>
                <w:sz w:val="22"/>
                <w:szCs w:val="22"/>
              </w:rPr>
              <w:t>-5</w:t>
            </w:r>
          </w:p>
        </w:tc>
        <w:tc>
          <w:tcPr>
            <w:tcW w:w="666" w:type="dxa"/>
          </w:tcPr>
          <w:p w14:paraId="6849A9EA" w14:textId="77777777" w:rsidR="005E0CBA" w:rsidRPr="00224DB6" w:rsidRDefault="007B1500" w:rsidP="00C507EE">
            <w:pPr>
              <w:jc w:val="right"/>
              <w:rPr>
                <w:color w:val="000000"/>
              </w:rPr>
            </w:pPr>
            <w:r w:rsidRPr="00224DB6">
              <w:rPr>
                <w:color w:val="000000"/>
              </w:rPr>
              <w:t>1</w:t>
            </w:r>
          </w:p>
        </w:tc>
        <w:tc>
          <w:tcPr>
            <w:tcW w:w="666" w:type="dxa"/>
          </w:tcPr>
          <w:p w14:paraId="6D086CD7" w14:textId="77777777" w:rsidR="005E0CBA" w:rsidRPr="00224DB6" w:rsidRDefault="007B1500" w:rsidP="00C507EE">
            <w:pPr>
              <w:jc w:val="right"/>
              <w:rPr>
                <w:color w:val="000000"/>
              </w:rPr>
            </w:pPr>
            <w:r w:rsidRPr="00224DB6">
              <w:rPr>
                <w:color w:val="000000"/>
              </w:rPr>
              <w:t>7</w:t>
            </w:r>
          </w:p>
        </w:tc>
        <w:tc>
          <w:tcPr>
            <w:tcW w:w="791" w:type="dxa"/>
            <w:vAlign w:val="bottom"/>
          </w:tcPr>
          <w:p w14:paraId="77447774" w14:textId="77777777" w:rsidR="005E0CBA" w:rsidRPr="00224DB6" w:rsidRDefault="005E0CBA" w:rsidP="00C507EE">
            <w:pPr>
              <w:jc w:val="right"/>
              <w:rPr>
                <w:color w:val="000000"/>
                <w:sz w:val="22"/>
                <w:szCs w:val="22"/>
              </w:rPr>
            </w:pPr>
            <w:r w:rsidRPr="00224DB6">
              <w:rPr>
                <w:color w:val="000000"/>
                <w:sz w:val="22"/>
                <w:szCs w:val="22"/>
              </w:rPr>
              <w:t>-2</w:t>
            </w:r>
          </w:p>
        </w:tc>
        <w:tc>
          <w:tcPr>
            <w:tcW w:w="867" w:type="dxa"/>
            <w:vAlign w:val="bottom"/>
          </w:tcPr>
          <w:p w14:paraId="18A78704" w14:textId="77777777" w:rsidR="005E0CBA" w:rsidRPr="00224DB6" w:rsidRDefault="005E0CBA" w:rsidP="00C507EE">
            <w:pPr>
              <w:jc w:val="right"/>
              <w:rPr>
                <w:color w:val="000000"/>
                <w:sz w:val="22"/>
                <w:szCs w:val="22"/>
              </w:rPr>
            </w:pPr>
            <w:r w:rsidRPr="00224DB6">
              <w:rPr>
                <w:color w:val="000000"/>
                <w:sz w:val="22"/>
                <w:szCs w:val="22"/>
              </w:rPr>
              <w:t>-3</w:t>
            </w:r>
          </w:p>
        </w:tc>
        <w:tc>
          <w:tcPr>
            <w:tcW w:w="811" w:type="dxa"/>
            <w:vAlign w:val="bottom"/>
          </w:tcPr>
          <w:p w14:paraId="6DF37141" w14:textId="77777777" w:rsidR="005E0CBA" w:rsidRPr="00224DB6" w:rsidRDefault="005E0CBA" w:rsidP="00C507EE">
            <w:pPr>
              <w:jc w:val="right"/>
              <w:rPr>
                <w:color w:val="000000"/>
                <w:sz w:val="22"/>
                <w:szCs w:val="22"/>
              </w:rPr>
            </w:pPr>
            <w:r w:rsidRPr="00224DB6">
              <w:rPr>
                <w:color w:val="000000"/>
                <w:sz w:val="22"/>
                <w:szCs w:val="22"/>
              </w:rPr>
              <w:t>0</w:t>
            </w:r>
          </w:p>
        </w:tc>
        <w:tc>
          <w:tcPr>
            <w:tcW w:w="888" w:type="dxa"/>
            <w:vAlign w:val="bottom"/>
          </w:tcPr>
          <w:p w14:paraId="2F4CAB6C" w14:textId="77777777" w:rsidR="005E0CBA" w:rsidRPr="00224DB6" w:rsidRDefault="005E0CBA" w:rsidP="00C507EE">
            <w:pPr>
              <w:jc w:val="right"/>
              <w:rPr>
                <w:color w:val="000000"/>
                <w:sz w:val="22"/>
                <w:szCs w:val="22"/>
              </w:rPr>
            </w:pPr>
            <w:r w:rsidRPr="00224DB6">
              <w:rPr>
                <w:color w:val="000000"/>
                <w:sz w:val="22"/>
                <w:szCs w:val="22"/>
              </w:rPr>
              <w:t>1</w:t>
            </w:r>
          </w:p>
        </w:tc>
      </w:tr>
      <w:tr w:rsidR="005E0CBA" w:rsidRPr="00224DB6" w14:paraId="608BE7E0" w14:textId="77777777" w:rsidTr="005E0CBA">
        <w:tc>
          <w:tcPr>
            <w:tcW w:w="961" w:type="dxa"/>
            <w:vAlign w:val="bottom"/>
          </w:tcPr>
          <w:p w14:paraId="148BC7C9" w14:textId="77777777" w:rsidR="005E0CBA" w:rsidRPr="00224DB6" w:rsidRDefault="005E0CBA" w:rsidP="00C507EE">
            <w:pPr>
              <w:jc w:val="right"/>
              <w:rPr>
                <w:color w:val="000000"/>
                <w:sz w:val="22"/>
                <w:szCs w:val="22"/>
              </w:rPr>
            </w:pPr>
            <w:r w:rsidRPr="00224DB6">
              <w:rPr>
                <w:color w:val="000000"/>
                <w:sz w:val="22"/>
                <w:szCs w:val="22"/>
              </w:rPr>
              <w:t>111</w:t>
            </w:r>
          </w:p>
        </w:tc>
        <w:tc>
          <w:tcPr>
            <w:tcW w:w="800" w:type="dxa"/>
            <w:vAlign w:val="bottom"/>
          </w:tcPr>
          <w:p w14:paraId="517C34B9" w14:textId="77777777" w:rsidR="005E0CBA" w:rsidRPr="00224DB6" w:rsidRDefault="005E0CBA" w:rsidP="00C507EE">
            <w:pPr>
              <w:jc w:val="right"/>
              <w:rPr>
                <w:color w:val="000000"/>
                <w:sz w:val="22"/>
                <w:szCs w:val="22"/>
              </w:rPr>
            </w:pPr>
            <w:r w:rsidRPr="00224DB6">
              <w:rPr>
                <w:color w:val="000000"/>
                <w:sz w:val="22"/>
                <w:szCs w:val="22"/>
              </w:rPr>
              <w:t>3</w:t>
            </w:r>
          </w:p>
        </w:tc>
        <w:tc>
          <w:tcPr>
            <w:tcW w:w="876" w:type="dxa"/>
            <w:vAlign w:val="bottom"/>
          </w:tcPr>
          <w:p w14:paraId="24FF7AB8" w14:textId="77777777" w:rsidR="005E0CBA" w:rsidRPr="00224DB6" w:rsidRDefault="005E0CBA" w:rsidP="00C507EE">
            <w:pPr>
              <w:jc w:val="right"/>
              <w:rPr>
                <w:color w:val="000000"/>
                <w:sz w:val="22"/>
                <w:szCs w:val="22"/>
              </w:rPr>
            </w:pPr>
            <w:r w:rsidRPr="00224DB6">
              <w:rPr>
                <w:color w:val="000000"/>
                <w:sz w:val="22"/>
                <w:szCs w:val="22"/>
              </w:rPr>
              <w:t>7</w:t>
            </w:r>
          </w:p>
        </w:tc>
        <w:tc>
          <w:tcPr>
            <w:tcW w:w="807" w:type="dxa"/>
            <w:vAlign w:val="bottom"/>
          </w:tcPr>
          <w:p w14:paraId="7813B2B1" w14:textId="77777777" w:rsidR="005E0CBA" w:rsidRPr="00224DB6" w:rsidRDefault="005E0CBA" w:rsidP="00C507EE">
            <w:pPr>
              <w:jc w:val="right"/>
              <w:rPr>
                <w:color w:val="000000"/>
                <w:sz w:val="22"/>
                <w:szCs w:val="22"/>
              </w:rPr>
            </w:pPr>
            <w:r w:rsidRPr="00224DB6">
              <w:rPr>
                <w:color w:val="000000"/>
                <w:sz w:val="22"/>
                <w:szCs w:val="22"/>
              </w:rPr>
              <w:t>-3</w:t>
            </w:r>
          </w:p>
        </w:tc>
        <w:tc>
          <w:tcPr>
            <w:tcW w:w="883" w:type="dxa"/>
            <w:vAlign w:val="bottom"/>
          </w:tcPr>
          <w:p w14:paraId="26BB25F1" w14:textId="77777777" w:rsidR="005E0CBA" w:rsidRPr="00224DB6" w:rsidRDefault="005E0CBA" w:rsidP="00C507EE">
            <w:pPr>
              <w:jc w:val="right"/>
              <w:rPr>
                <w:color w:val="000000"/>
                <w:sz w:val="22"/>
                <w:szCs w:val="22"/>
              </w:rPr>
            </w:pPr>
            <w:r w:rsidRPr="00224DB6">
              <w:rPr>
                <w:color w:val="000000"/>
                <w:sz w:val="22"/>
                <w:szCs w:val="22"/>
              </w:rPr>
              <w:t>-7</w:t>
            </w:r>
          </w:p>
        </w:tc>
        <w:tc>
          <w:tcPr>
            <w:tcW w:w="666" w:type="dxa"/>
          </w:tcPr>
          <w:p w14:paraId="74AB48EB" w14:textId="77777777" w:rsidR="005E0CBA" w:rsidRPr="00224DB6" w:rsidRDefault="007B1500" w:rsidP="00C507EE">
            <w:pPr>
              <w:jc w:val="right"/>
              <w:rPr>
                <w:color w:val="000000"/>
              </w:rPr>
            </w:pPr>
            <w:r w:rsidRPr="00224DB6">
              <w:rPr>
                <w:color w:val="000000"/>
              </w:rPr>
              <w:t>-1</w:t>
            </w:r>
          </w:p>
        </w:tc>
        <w:tc>
          <w:tcPr>
            <w:tcW w:w="666" w:type="dxa"/>
          </w:tcPr>
          <w:p w14:paraId="6A194C51" w14:textId="77777777" w:rsidR="005E0CBA" w:rsidRPr="00224DB6" w:rsidRDefault="007B1500" w:rsidP="00C507EE">
            <w:pPr>
              <w:jc w:val="right"/>
              <w:rPr>
                <w:color w:val="000000"/>
              </w:rPr>
            </w:pPr>
            <w:r w:rsidRPr="00224DB6">
              <w:rPr>
                <w:color w:val="000000"/>
              </w:rPr>
              <w:t>-7</w:t>
            </w:r>
          </w:p>
        </w:tc>
        <w:tc>
          <w:tcPr>
            <w:tcW w:w="791" w:type="dxa"/>
            <w:vAlign w:val="bottom"/>
          </w:tcPr>
          <w:p w14:paraId="67919D75" w14:textId="77777777" w:rsidR="005E0CBA" w:rsidRPr="00224DB6" w:rsidRDefault="005E0CBA" w:rsidP="00C507EE">
            <w:pPr>
              <w:jc w:val="right"/>
              <w:rPr>
                <w:color w:val="000000"/>
                <w:sz w:val="22"/>
                <w:szCs w:val="22"/>
              </w:rPr>
            </w:pPr>
            <w:r w:rsidRPr="00224DB6">
              <w:rPr>
                <w:color w:val="000000"/>
                <w:sz w:val="22"/>
                <w:szCs w:val="22"/>
              </w:rPr>
              <w:t>-1</w:t>
            </w:r>
          </w:p>
        </w:tc>
        <w:tc>
          <w:tcPr>
            <w:tcW w:w="867" w:type="dxa"/>
            <w:vAlign w:val="bottom"/>
          </w:tcPr>
          <w:p w14:paraId="58529022" w14:textId="77777777" w:rsidR="005E0CBA" w:rsidRPr="00224DB6" w:rsidRDefault="005E0CBA" w:rsidP="00C507EE">
            <w:pPr>
              <w:jc w:val="right"/>
              <w:rPr>
                <w:color w:val="000000"/>
                <w:sz w:val="22"/>
                <w:szCs w:val="22"/>
              </w:rPr>
            </w:pPr>
            <w:r w:rsidRPr="00224DB6">
              <w:rPr>
                <w:color w:val="000000"/>
                <w:sz w:val="22"/>
                <w:szCs w:val="22"/>
              </w:rPr>
              <w:t>-1</w:t>
            </w:r>
          </w:p>
        </w:tc>
        <w:tc>
          <w:tcPr>
            <w:tcW w:w="811" w:type="dxa"/>
            <w:vAlign w:val="bottom"/>
          </w:tcPr>
          <w:p w14:paraId="72704124" w14:textId="77777777" w:rsidR="005E0CBA" w:rsidRPr="00224DB6" w:rsidRDefault="005E0CBA" w:rsidP="00C507EE">
            <w:pPr>
              <w:jc w:val="right"/>
              <w:rPr>
                <w:color w:val="000000"/>
                <w:sz w:val="22"/>
                <w:szCs w:val="22"/>
              </w:rPr>
            </w:pPr>
            <w:r w:rsidRPr="00224DB6">
              <w:rPr>
                <w:color w:val="000000"/>
                <w:sz w:val="22"/>
                <w:szCs w:val="22"/>
              </w:rPr>
              <w:t>1</w:t>
            </w:r>
          </w:p>
        </w:tc>
        <w:tc>
          <w:tcPr>
            <w:tcW w:w="888" w:type="dxa"/>
            <w:vAlign w:val="bottom"/>
          </w:tcPr>
          <w:p w14:paraId="577FE548" w14:textId="77777777" w:rsidR="005E0CBA" w:rsidRPr="00224DB6" w:rsidRDefault="005E0CBA" w:rsidP="00C507EE">
            <w:pPr>
              <w:jc w:val="right"/>
              <w:rPr>
                <w:color w:val="000000"/>
                <w:sz w:val="22"/>
                <w:szCs w:val="22"/>
              </w:rPr>
            </w:pPr>
            <w:r w:rsidRPr="00224DB6">
              <w:rPr>
                <w:color w:val="000000"/>
                <w:sz w:val="22"/>
                <w:szCs w:val="22"/>
              </w:rPr>
              <w:t>3</w:t>
            </w:r>
          </w:p>
        </w:tc>
      </w:tr>
    </w:tbl>
    <w:p w14:paraId="724B6BB7" w14:textId="77777777" w:rsidR="00020711" w:rsidRPr="00224DB6" w:rsidRDefault="00020711" w:rsidP="00020711">
      <w:pPr>
        <w:rPr>
          <w:rFonts w:ascii="Times New Roman" w:hAnsi="Times New Roman" w:cs="Times New Roman"/>
          <w:lang w:val="en-US"/>
        </w:rPr>
      </w:pPr>
    </w:p>
    <w:p w14:paraId="52704889" w14:textId="2BA14A9C" w:rsidR="00800FAD" w:rsidRPr="00224DB6" w:rsidRDefault="00800FAD" w:rsidP="002A3534">
      <w:pPr>
        <w:pStyle w:val="Beschriftung"/>
        <w:keepNext/>
        <w:spacing w:after="0"/>
        <w:jc w:val="both"/>
        <w:rPr>
          <w:rFonts w:ascii="Times New Roman" w:hAnsi="Times New Roman" w:cs="Times New Roman"/>
          <w:lang w:val="en-US"/>
        </w:rPr>
      </w:pPr>
      <w:bookmarkStart w:id="402" w:name="_Toc511747924"/>
      <w:bookmarkStart w:id="403" w:name="_Ref523403623"/>
      <w:bookmarkStart w:id="404" w:name="_Toc12460081"/>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20</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4-bit samples</w:t>
      </w:r>
      <w:bookmarkEnd w:id="402"/>
      <w:bookmarkEnd w:id="403"/>
      <w:bookmarkEnd w:id="404"/>
    </w:p>
    <w:tbl>
      <w:tblPr>
        <w:tblStyle w:val="Tabellenraster"/>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5E0CBA" w:rsidRPr="00224DB6" w14:paraId="160316EB" w14:textId="77777777" w:rsidTr="005E0CBA">
        <w:tc>
          <w:tcPr>
            <w:tcW w:w="961" w:type="dxa"/>
            <w:shd w:val="clear" w:color="auto" w:fill="8496B0" w:themeFill="text2" w:themeFillTint="99"/>
          </w:tcPr>
          <w:p w14:paraId="389B8FC1" w14:textId="77777777" w:rsidR="005E0CBA" w:rsidRPr="00224DB6" w:rsidRDefault="005E0CBA" w:rsidP="00C507EE">
            <w:pPr>
              <w:jc w:val="both"/>
            </w:pPr>
            <w:r w:rsidRPr="00224DB6">
              <w:rPr>
                <w:b/>
                <w:color w:val="FFFFFF" w:themeColor="background1"/>
                <w:sz w:val="22"/>
                <w:szCs w:val="22"/>
              </w:rPr>
              <w:t>Binary</w:t>
            </w:r>
          </w:p>
        </w:tc>
        <w:tc>
          <w:tcPr>
            <w:tcW w:w="800" w:type="dxa"/>
            <w:shd w:val="clear" w:color="auto" w:fill="8496B0" w:themeFill="text2" w:themeFillTint="99"/>
          </w:tcPr>
          <w:p w14:paraId="42E6ACBD" w14:textId="77777777" w:rsidR="005E0CBA" w:rsidRPr="00224DB6" w:rsidRDefault="005E0CBA" w:rsidP="00C507EE">
            <w:pPr>
              <w:jc w:val="both"/>
            </w:pPr>
            <w:r w:rsidRPr="00224DB6">
              <w:rPr>
                <w:b/>
                <w:color w:val="FFFFFF" w:themeColor="background1"/>
                <w:sz w:val="22"/>
                <w:szCs w:val="22"/>
              </w:rPr>
              <w:t>OB</w:t>
            </w:r>
          </w:p>
        </w:tc>
        <w:tc>
          <w:tcPr>
            <w:tcW w:w="876" w:type="dxa"/>
            <w:shd w:val="clear" w:color="auto" w:fill="8496B0" w:themeFill="text2" w:themeFillTint="99"/>
          </w:tcPr>
          <w:p w14:paraId="267DAF65" w14:textId="77777777" w:rsidR="005E0CBA" w:rsidRPr="00224DB6" w:rsidRDefault="005E0CBA" w:rsidP="00C507EE">
            <w:pPr>
              <w:jc w:val="both"/>
            </w:pPr>
            <w:r w:rsidRPr="00224DB6">
              <w:rPr>
                <w:b/>
                <w:color w:val="FFFFFF" w:themeColor="background1"/>
                <w:sz w:val="22"/>
                <w:szCs w:val="22"/>
              </w:rPr>
              <w:t>OBA</w:t>
            </w:r>
          </w:p>
        </w:tc>
        <w:tc>
          <w:tcPr>
            <w:tcW w:w="807" w:type="dxa"/>
            <w:shd w:val="clear" w:color="auto" w:fill="8496B0" w:themeFill="text2" w:themeFillTint="99"/>
          </w:tcPr>
          <w:p w14:paraId="3EBE7C46" w14:textId="77777777" w:rsidR="005E0CBA" w:rsidRPr="00224DB6" w:rsidRDefault="005E0CBA" w:rsidP="00C507EE">
            <w:pPr>
              <w:jc w:val="both"/>
            </w:pPr>
            <w:r w:rsidRPr="00224DB6">
              <w:rPr>
                <w:b/>
                <w:color w:val="FFFFFF" w:themeColor="background1"/>
                <w:sz w:val="22"/>
                <w:szCs w:val="22"/>
              </w:rPr>
              <w:t>SM</w:t>
            </w:r>
          </w:p>
        </w:tc>
        <w:tc>
          <w:tcPr>
            <w:tcW w:w="883" w:type="dxa"/>
            <w:shd w:val="clear" w:color="auto" w:fill="8496B0" w:themeFill="text2" w:themeFillTint="99"/>
          </w:tcPr>
          <w:p w14:paraId="2CB26751" w14:textId="77777777" w:rsidR="005E0CBA" w:rsidRPr="00224DB6" w:rsidRDefault="005E0CBA" w:rsidP="00C507EE">
            <w:pPr>
              <w:jc w:val="both"/>
            </w:pPr>
            <w:r w:rsidRPr="00224DB6">
              <w:rPr>
                <w:b/>
                <w:color w:val="FFFFFF" w:themeColor="background1"/>
                <w:sz w:val="22"/>
                <w:szCs w:val="22"/>
              </w:rPr>
              <w:t>SMA</w:t>
            </w:r>
          </w:p>
        </w:tc>
        <w:tc>
          <w:tcPr>
            <w:tcW w:w="666" w:type="dxa"/>
            <w:shd w:val="clear" w:color="auto" w:fill="8496B0" w:themeFill="text2" w:themeFillTint="99"/>
          </w:tcPr>
          <w:p w14:paraId="533258C1" w14:textId="77777777" w:rsidR="005E0CBA" w:rsidRPr="00224DB6" w:rsidRDefault="005E0CBA" w:rsidP="00C507EE">
            <w:pPr>
              <w:jc w:val="both"/>
              <w:rPr>
                <w:b/>
                <w:color w:val="FFFFFF" w:themeColor="background1"/>
              </w:rPr>
            </w:pPr>
            <w:r w:rsidRPr="00224DB6">
              <w:rPr>
                <w:b/>
                <w:color w:val="FFFFFF" w:themeColor="background1"/>
              </w:rPr>
              <w:t>MS</w:t>
            </w:r>
          </w:p>
        </w:tc>
        <w:tc>
          <w:tcPr>
            <w:tcW w:w="666" w:type="dxa"/>
            <w:shd w:val="clear" w:color="auto" w:fill="8496B0" w:themeFill="text2" w:themeFillTint="99"/>
          </w:tcPr>
          <w:p w14:paraId="4D83C525" w14:textId="77777777" w:rsidR="005E0CBA" w:rsidRPr="00224DB6" w:rsidRDefault="005E0CBA" w:rsidP="00C507EE">
            <w:pPr>
              <w:jc w:val="both"/>
              <w:rPr>
                <w:b/>
                <w:color w:val="FFFFFF" w:themeColor="background1"/>
              </w:rPr>
            </w:pPr>
            <w:r w:rsidRPr="00224DB6">
              <w:rPr>
                <w:b/>
                <w:color w:val="FFFFFF" w:themeColor="background1"/>
              </w:rPr>
              <w:t>MSA</w:t>
            </w:r>
          </w:p>
        </w:tc>
        <w:tc>
          <w:tcPr>
            <w:tcW w:w="791" w:type="dxa"/>
            <w:shd w:val="clear" w:color="auto" w:fill="8496B0" w:themeFill="text2" w:themeFillTint="99"/>
          </w:tcPr>
          <w:p w14:paraId="532EFEE5" w14:textId="77777777" w:rsidR="005E0CBA" w:rsidRPr="00224DB6" w:rsidRDefault="005E0CBA" w:rsidP="00C507EE">
            <w:pPr>
              <w:jc w:val="both"/>
            </w:pPr>
            <w:r w:rsidRPr="00224DB6">
              <w:rPr>
                <w:b/>
                <w:color w:val="FFFFFF" w:themeColor="background1"/>
                <w:sz w:val="22"/>
                <w:szCs w:val="22"/>
              </w:rPr>
              <w:t>TC</w:t>
            </w:r>
          </w:p>
        </w:tc>
        <w:tc>
          <w:tcPr>
            <w:tcW w:w="867" w:type="dxa"/>
            <w:shd w:val="clear" w:color="auto" w:fill="8496B0" w:themeFill="text2" w:themeFillTint="99"/>
          </w:tcPr>
          <w:p w14:paraId="4CF58AF5" w14:textId="77777777" w:rsidR="005E0CBA" w:rsidRPr="00224DB6" w:rsidRDefault="005E0CBA" w:rsidP="00C507EE">
            <w:pPr>
              <w:jc w:val="both"/>
            </w:pPr>
            <w:r w:rsidRPr="00224DB6">
              <w:rPr>
                <w:b/>
                <w:color w:val="FFFFFF" w:themeColor="background1"/>
                <w:sz w:val="22"/>
                <w:szCs w:val="22"/>
              </w:rPr>
              <w:t>TCA</w:t>
            </w:r>
          </w:p>
        </w:tc>
        <w:tc>
          <w:tcPr>
            <w:tcW w:w="811" w:type="dxa"/>
            <w:shd w:val="clear" w:color="auto" w:fill="8496B0" w:themeFill="text2" w:themeFillTint="99"/>
          </w:tcPr>
          <w:p w14:paraId="02E0A4D6" w14:textId="77777777" w:rsidR="005E0CBA" w:rsidRPr="00224DB6" w:rsidRDefault="005E0CBA" w:rsidP="00C507EE">
            <w:pPr>
              <w:jc w:val="both"/>
            </w:pPr>
            <w:r w:rsidRPr="00224DB6">
              <w:rPr>
                <w:b/>
                <w:color w:val="FFFFFF" w:themeColor="background1"/>
                <w:sz w:val="22"/>
                <w:szCs w:val="22"/>
              </w:rPr>
              <w:t>OG</w:t>
            </w:r>
          </w:p>
        </w:tc>
        <w:tc>
          <w:tcPr>
            <w:tcW w:w="888" w:type="dxa"/>
            <w:shd w:val="clear" w:color="auto" w:fill="8496B0" w:themeFill="text2" w:themeFillTint="99"/>
          </w:tcPr>
          <w:p w14:paraId="7F205252" w14:textId="77777777" w:rsidR="005E0CBA" w:rsidRPr="00224DB6" w:rsidRDefault="005E0CBA" w:rsidP="00C507EE">
            <w:pPr>
              <w:jc w:val="both"/>
            </w:pPr>
            <w:r w:rsidRPr="00224DB6">
              <w:rPr>
                <w:b/>
                <w:color w:val="FFFFFF" w:themeColor="background1"/>
                <w:sz w:val="22"/>
                <w:szCs w:val="22"/>
              </w:rPr>
              <w:t>OGA</w:t>
            </w:r>
          </w:p>
        </w:tc>
      </w:tr>
      <w:tr w:rsidR="005E0CBA" w:rsidRPr="00224DB6" w14:paraId="256A1BBC" w14:textId="77777777" w:rsidTr="005E0CBA">
        <w:tc>
          <w:tcPr>
            <w:tcW w:w="961" w:type="dxa"/>
          </w:tcPr>
          <w:p w14:paraId="0F92FAFC" w14:textId="77777777" w:rsidR="005E0CBA" w:rsidRPr="00224DB6" w:rsidRDefault="005E0CBA" w:rsidP="00C507EE">
            <w:pPr>
              <w:jc w:val="right"/>
            </w:pPr>
            <w:r w:rsidRPr="00224DB6">
              <w:rPr>
                <w:color w:val="000000"/>
                <w:sz w:val="22"/>
                <w:szCs w:val="22"/>
              </w:rPr>
              <w:t>0000</w:t>
            </w:r>
          </w:p>
        </w:tc>
        <w:tc>
          <w:tcPr>
            <w:tcW w:w="800" w:type="dxa"/>
          </w:tcPr>
          <w:p w14:paraId="14B33F36" w14:textId="77777777" w:rsidR="005E0CBA" w:rsidRPr="00224DB6" w:rsidRDefault="005E0CBA" w:rsidP="00C507EE">
            <w:pPr>
              <w:jc w:val="right"/>
            </w:pPr>
            <w:r w:rsidRPr="00224DB6">
              <w:rPr>
                <w:color w:val="000000"/>
                <w:sz w:val="22"/>
                <w:szCs w:val="22"/>
              </w:rPr>
              <w:t>-8</w:t>
            </w:r>
          </w:p>
        </w:tc>
        <w:tc>
          <w:tcPr>
            <w:tcW w:w="876" w:type="dxa"/>
          </w:tcPr>
          <w:p w14:paraId="3B8CADCB" w14:textId="77777777" w:rsidR="005E0CBA" w:rsidRPr="00224DB6" w:rsidRDefault="005E0CBA" w:rsidP="00C507EE">
            <w:pPr>
              <w:jc w:val="right"/>
            </w:pPr>
            <w:r w:rsidRPr="00224DB6">
              <w:rPr>
                <w:color w:val="000000"/>
                <w:sz w:val="22"/>
                <w:szCs w:val="22"/>
              </w:rPr>
              <w:t>-15</w:t>
            </w:r>
          </w:p>
        </w:tc>
        <w:tc>
          <w:tcPr>
            <w:tcW w:w="807" w:type="dxa"/>
          </w:tcPr>
          <w:p w14:paraId="1EF420E9" w14:textId="77777777" w:rsidR="005E0CBA" w:rsidRPr="00224DB6" w:rsidRDefault="005E0CBA" w:rsidP="00C507EE">
            <w:pPr>
              <w:jc w:val="right"/>
            </w:pPr>
            <w:r w:rsidRPr="00224DB6">
              <w:rPr>
                <w:color w:val="000000"/>
                <w:sz w:val="22"/>
                <w:szCs w:val="22"/>
              </w:rPr>
              <w:t>0</w:t>
            </w:r>
          </w:p>
        </w:tc>
        <w:tc>
          <w:tcPr>
            <w:tcW w:w="883" w:type="dxa"/>
          </w:tcPr>
          <w:p w14:paraId="169F4E28" w14:textId="77777777" w:rsidR="005E0CBA" w:rsidRPr="00224DB6" w:rsidRDefault="005E0CBA" w:rsidP="00C507EE">
            <w:pPr>
              <w:jc w:val="right"/>
            </w:pPr>
            <w:r w:rsidRPr="00224DB6">
              <w:rPr>
                <w:color w:val="000000"/>
                <w:sz w:val="22"/>
                <w:szCs w:val="22"/>
              </w:rPr>
              <w:t>1</w:t>
            </w:r>
          </w:p>
        </w:tc>
        <w:tc>
          <w:tcPr>
            <w:tcW w:w="666" w:type="dxa"/>
          </w:tcPr>
          <w:p w14:paraId="78862141" w14:textId="77777777" w:rsidR="005E0CBA" w:rsidRPr="00224DB6" w:rsidRDefault="007B1500" w:rsidP="00C507EE">
            <w:pPr>
              <w:jc w:val="right"/>
              <w:rPr>
                <w:color w:val="000000"/>
              </w:rPr>
            </w:pPr>
            <w:r w:rsidRPr="00224DB6">
              <w:rPr>
                <w:color w:val="000000"/>
              </w:rPr>
              <w:t>0</w:t>
            </w:r>
          </w:p>
        </w:tc>
        <w:tc>
          <w:tcPr>
            <w:tcW w:w="666" w:type="dxa"/>
          </w:tcPr>
          <w:p w14:paraId="4CB6BAD1" w14:textId="77777777" w:rsidR="005E0CBA" w:rsidRPr="00224DB6" w:rsidRDefault="007B1500" w:rsidP="00C507EE">
            <w:pPr>
              <w:jc w:val="right"/>
              <w:rPr>
                <w:color w:val="000000"/>
              </w:rPr>
            </w:pPr>
            <w:r w:rsidRPr="00224DB6">
              <w:rPr>
                <w:color w:val="000000"/>
              </w:rPr>
              <w:t>1</w:t>
            </w:r>
          </w:p>
        </w:tc>
        <w:tc>
          <w:tcPr>
            <w:tcW w:w="791" w:type="dxa"/>
          </w:tcPr>
          <w:p w14:paraId="1929B5AD" w14:textId="77777777" w:rsidR="005E0CBA" w:rsidRPr="00224DB6" w:rsidRDefault="005E0CBA" w:rsidP="00C507EE">
            <w:pPr>
              <w:jc w:val="right"/>
            </w:pPr>
            <w:r w:rsidRPr="00224DB6">
              <w:rPr>
                <w:color w:val="000000"/>
                <w:sz w:val="22"/>
                <w:szCs w:val="22"/>
              </w:rPr>
              <w:t>0</w:t>
            </w:r>
          </w:p>
        </w:tc>
        <w:tc>
          <w:tcPr>
            <w:tcW w:w="867" w:type="dxa"/>
          </w:tcPr>
          <w:p w14:paraId="702B67D7" w14:textId="77777777" w:rsidR="005E0CBA" w:rsidRPr="00224DB6" w:rsidRDefault="005E0CBA" w:rsidP="00C507EE">
            <w:pPr>
              <w:jc w:val="right"/>
            </w:pPr>
            <w:r w:rsidRPr="00224DB6">
              <w:rPr>
                <w:color w:val="000000"/>
                <w:sz w:val="22"/>
                <w:szCs w:val="22"/>
              </w:rPr>
              <w:t>1</w:t>
            </w:r>
          </w:p>
        </w:tc>
        <w:tc>
          <w:tcPr>
            <w:tcW w:w="811" w:type="dxa"/>
          </w:tcPr>
          <w:p w14:paraId="4C3B9393" w14:textId="77777777" w:rsidR="005E0CBA" w:rsidRPr="00224DB6" w:rsidRDefault="005E0CBA" w:rsidP="00C507EE">
            <w:pPr>
              <w:jc w:val="right"/>
            </w:pPr>
            <w:r w:rsidRPr="00224DB6">
              <w:rPr>
                <w:color w:val="000000"/>
                <w:sz w:val="22"/>
                <w:szCs w:val="22"/>
              </w:rPr>
              <w:t>-8</w:t>
            </w:r>
          </w:p>
        </w:tc>
        <w:tc>
          <w:tcPr>
            <w:tcW w:w="888" w:type="dxa"/>
          </w:tcPr>
          <w:p w14:paraId="24993A9B" w14:textId="77777777" w:rsidR="005E0CBA" w:rsidRPr="00224DB6" w:rsidRDefault="005E0CBA" w:rsidP="00C507EE">
            <w:pPr>
              <w:jc w:val="right"/>
            </w:pPr>
            <w:r w:rsidRPr="00224DB6">
              <w:rPr>
                <w:color w:val="000000"/>
                <w:sz w:val="22"/>
                <w:szCs w:val="22"/>
              </w:rPr>
              <w:t>-15</w:t>
            </w:r>
          </w:p>
        </w:tc>
      </w:tr>
      <w:tr w:rsidR="005E0CBA" w:rsidRPr="00224DB6" w14:paraId="1E520655" w14:textId="77777777" w:rsidTr="005E0CBA">
        <w:tc>
          <w:tcPr>
            <w:tcW w:w="961" w:type="dxa"/>
          </w:tcPr>
          <w:p w14:paraId="72B6C373" w14:textId="77777777" w:rsidR="005E0CBA" w:rsidRPr="00224DB6" w:rsidRDefault="005E0CBA" w:rsidP="00C507EE">
            <w:pPr>
              <w:jc w:val="right"/>
            </w:pPr>
            <w:r w:rsidRPr="00224DB6">
              <w:rPr>
                <w:color w:val="000000"/>
                <w:sz w:val="22"/>
                <w:szCs w:val="22"/>
              </w:rPr>
              <w:t>0001</w:t>
            </w:r>
          </w:p>
        </w:tc>
        <w:tc>
          <w:tcPr>
            <w:tcW w:w="800" w:type="dxa"/>
          </w:tcPr>
          <w:p w14:paraId="68750FE8" w14:textId="77777777" w:rsidR="005E0CBA" w:rsidRPr="00224DB6" w:rsidRDefault="005E0CBA" w:rsidP="00C507EE">
            <w:pPr>
              <w:jc w:val="right"/>
            </w:pPr>
            <w:r w:rsidRPr="00224DB6">
              <w:rPr>
                <w:color w:val="000000"/>
                <w:sz w:val="22"/>
                <w:szCs w:val="22"/>
              </w:rPr>
              <w:t>-7</w:t>
            </w:r>
          </w:p>
        </w:tc>
        <w:tc>
          <w:tcPr>
            <w:tcW w:w="876" w:type="dxa"/>
          </w:tcPr>
          <w:p w14:paraId="6DF01E4E" w14:textId="77777777" w:rsidR="005E0CBA" w:rsidRPr="00224DB6" w:rsidRDefault="005E0CBA" w:rsidP="00C507EE">
            <w:pPr>
              <w:jc w:val="right"/>
            </w:pPr>
            <w:r w:rsidRPr="00224DB6">
              <w:rPr>
                <w:color w:val="000000"/>
                <w:sz w:val="22"/>
                <w:szCs w:val="22"/>
              </w:rPr>
              <w:t>-13</w:t>
            </w:r>
          </w:p>
        </w:tc>
        <w:tc>
          <w:tcPr>
            <w:tcW w:w="807" w:type="dxa"/>
          </w:tcPr>
          <w:p w14:paraId="2FC78D2C" w14:textId="77777777" w:rsidR="005E0CBA" w:rsidRPr="00224DB6" w:rsidRDefault="005E0CBA" w:rsidP="00C507EE">
            <w:pPr>
              <w:jc w:val="right"/>
            </w:pPr>
            <w:r w:rsidRPr="00224DB6">
              <w:rPr>
                <w:color w:val="000000"/>
                <w:sz w:val="22"/>
                <w:szCs w:val="22"/>
              </w:rPr>
              <w:t>1</w:t>
            </w:r>
          </w:p>
        </w:tc>
        <w:tc>
          <w:tcPr>
            <w:tcW w:w="883" w:type="dxa"/>
          </w:tcPr>
          <w:p w14:paraId="157FAE20" w14:textId="77777777" w:rsidR="005E0CBA" w:rsidRPr="00224DB6" w:rsidRDefault="005E0CBA" w:rsidP="00C507EE">
            <w:pPr>
              <w:jc w:val="right"/>
            </w:pPr>
            <w:r w:rsidRPr="00224DB6">
              <w:rPr>
                <w:color w:val="000000"/>
                <w:sz w:val="22"/>
                <w:szCs w:val="22"/>
              </w:rPr>
              <w:t>3</w:t>
            </w:r>
          </w:p>
        </w:tc>
        <w:tc>
          <w:tcPr>
            <w:tcW w:w="666" w:type="dxa"/>
          </w:tcPr>
          <w:p w14:paraId="5E47ACA2" w14:textId="77777777" w:rsidR="005E0CBA" w:rsidRPr="00224DB6" w:rsidRDefault="007B1500" w:rsidP="00C507EE">
            <w:pPr>
              <w:jc w:val="right"/>
              <w:rPr>
                <w:color w:val="000000"/>
              </w:rPr>
            </w:pPr>
            <w:r w:rsidRPr="00224DB6">
              <w:rPr>
                <w:color w:val="000000"/>
              </w:rPr>
              <w:t>0</w:t>
            </w:r>
          </w:p>
        </w:tc>
        <w:tc>
          <w:tcPr>
            <w:tcW w:w="666" w:type="dxa"/>
          </w:tcPr>
          <w:p w14:paraId="7EB6A6BA" w14:textId="77777777" w:rsidR="005E0CBA" w:rsidRPr="00224DB6" w:rsidRDefault="007B1500" w:rsidP="00C507EE">
            <w:pPr>
              <w:jc w:val="right"/>
              <w:rPr>
                <w:color w:val="000000"/>
              </w:rPr>
            </w:pPr>
            <w:r w:rsidRPr="00224DB6">
              <w:rPr>
                <w:color w:val="000000"/>
              </w:rPr>
              <w:t>-1</w:t>
            </w:r>
          </w:p>
        </w:tc>
        <w:tc>
          <w:tcPr>
            <w:tcW w:w="791" w:type="dxa"/>
          </w:tcPr>
          <w:p w14:paraId="402732A5" w14:textId="77777777" w:rsidR="005E0CBA" w:rsidRPr="00224DB6" w:rsidRDefault="005E0CBA" w:rsidP="00C507EE">
            <w:pPr>
              <w:jc w:val="right"/>
            </w:pPr>
            <w:r w:rsidRPr="00224DB6">
              <w:rPr>
                <w:color w:val="000000"/>
                <w:sz w:val="22"/>
                <w:szCs w:val="22"/>
              </w:rPr>
              <w:t>1</w:t>
            </w:r>
          </w:p>
        </w:tc>
        <w:tc>
          <w:tcPr>
            <w:tcW w:w="867" w:type="dxa"/>
          </w:tcPr>
          <w:p w14:paraId="3ACEAE32" w14:textId="77777777" w:rsidR="005E0CBA" w:rsidRPr="00224DB6" w:rsidRDefault="005E0CBA" w:rsidP="00C507EE">
            <w:pPr>
              <w:jc w:val="right"/>
            </w:pPr>
            <w:r w:rsidRPr="00224DB6">
              <w:rPr>
                <w:color w:val="000000"/>
                <w:sz w:val="22"/>
                <w:szCs w:val="22"/>
              </w:rPr>
              <w:t>3</w:t>
            </w:r>
          </w:p>
        </w:tc>
        <w:tc>
          <w:tcPr>
            <w:tcW w:w="811" w:type="dxa"/>
          </w:tcPr>
          <w:p w14:paraId="25FD8E3B" w14:textId="77777777" w:rsidR="005E0CBA" w:rsidRPr="00224DB6" w:rsidRDefault="005E0CBA" w:rsidP="00C507EE">
            <w:pPr>
              <w:jc w:val="right"/>
            </w:pPr>
            <w:r w:rsidRPr="00224DB6">
              <w:rPr>
                <w:color w:val="000000"/>
                <w:sz w:val="22"/>
                <w:szCs w:val="22"/>
              </w:rPr>
              <w:t>-7</w:t>
            </w:r>
          </w:p>
        </w:tc>
        <w:tc>
          <w:tcPr>
            <w:tcW w:w="888" w:type="dxa"/>
          </w:tcPr>
          <w:p w14:paraId="0B462DA7" w14:textId="77777777" w:rsidR="005E0CBA" w:rsidRPr="00224DB6" w:rsidRDefault="005E0CBA" w:rsidP="00C507EE">
            <w:pPr>
              <w:jc w:val="right"/>
            </w:pPr>
            <w:r w:rsidRPr="00224DB6">
              <w:rPr>
                <w:color w:val="000000"/>
                <w:sz w:val="22"/>
                <w:szCs w:val="22"/>
              </w:rPr>
              <w:t>-13</w:t>
            </w:r>
          </w:p>
        </w:tc>
      </w:tr>
      <w:tr w:rsidR="005E0CBA" w:rsidRPr="00224DB6" w14:paraId="1FB6F187" w14:textId="77777777" w:rsidTr="005E0CBA">
        <w:tc>
          <w:tcPr>
            <w:tcW w:w="961" w:type="dxa"/>
          </w:tcPr>
          <w:p w14:paraId="4BC9BA3A" w14:textId="77777777" w:rsidR="005E0CBA" w:rsidRPr="00224DB6" w:rsidRDefault="005E0CBA" w:rsidP="00C507EE">
            <w:pPr>
              <w:jc w:val="right"/>
            </w:pPr>
            <w:r w:rsidRPr="00224DB6">
              <w:rPr>
                <w:color w:val="000000"/>
                <w:sz w:val="22"/>
                <w:szCs w:val="22"/>
              </w:rPr>
              <w:t>0010</w:t>
            </w:r>
          </w:p>
        </w:tc>
        <w:tc>
          <w:tcPr>
            <w:tcW w:w="800" w:type="dxa"/>
          </w:tcPr>
          <w:p w14:paraId="14FA2AA0" w14:textId="77777777" w:rsidR="005E0CBA" w:rsidRPr="00224DB6" w:rsidRDefault="005E0CBA" w:rsidP="00C507EE">
            <w:pPr>
              <w:jc w:val="right"/>
            </w:pPr>
            <w:r w:rsidRPr="00224DB6">
              <w:rPr>
                <w:color w:val="000000"/>
                <w:sz w:val="22"/>
                <w:szCs w:val="22"/>
              </w:rPr>
              <w:t>-6</w:t>
            </w:r>
          </w:p>
        </w:tc>
        <w:tc>
          <w:tcPr>
            <w:tcW w:w="876" w:type="dxa"/>
          </w:tcPr>
          <w:p w14:paraId="5C41F0A6" w14:textId="77777777" w:rsidR="005E0CBA" w:rsidRPr="00224DB6" w:rsidRDefault="005E0CBA" w:rsidP="00C507EE">
            <w:pPr>
              <w:jc w:val="right"/>
            </w:pPr>
            <w:r w:rsidRPr="00224DB6">
              <w:rPr>
                <w:color w:val="000000"/>
                <w:sz w:val="22"/>
                <w:szCs w:val="22"/>
              </w:rPr>
              <w:t>-11</w:t>
            </w:r>
          </w:p>
        </w:tc>
        <w:tc>
          <w:tcPr>
            <w:tcW w:w="807" w:type="dxa"/>
          </w:tcPr>
          <w:p w14:paraId="68B9F6CE" w14:textId="77777777" w:rsidR="005E0CBA" w:rsidRPr="00224DB6" w:rsidRDefault="005E0CBA" w:rsidP="00C507EE">
            <w:pPr>
              <w:jc w:val="right"/>
            </w:pPr>
            <w:r w:rsidRPr="00224DB6">
              <w:rPr>
                <w:color w:val="000000"/>
                <w:sz w:val="22"/>
                <w:szCs w:val="22"/>
              </w:rPr>
              <w:t>2</w:t>
            </w:r>
          </w:p>
        </w:tc>
        <w:tc>
          <w:tcPr>
            <w:tcW w:w="883" w:type="dxa"/>
          </w:tcPr>
          <w:p w14:paraId="413E2942" w14:textId="77777777" w:rsidR="005E0CBA" w:rsidRPr="00224DB6" w:rsidRDefault="005E0CBA" w:rsidP="00C507EE">
            <w:pPr>
              <w:jc w:val="right"/>
            </w:pPr>
            <w:r w:rsidRPr="00224DB6">
              <w:rPr>
                <w:color w:val="000000"/>
                <w:sz w:val="22"/>
                <w:szCs w:val="22"/>
              </w:rPr>
              <w:t>5</w:t>
            </w:r>
          </w:p>
        </w:tc>
        <w:tc>
          <w:tcPr>
            <w:tcW w:w="666" w:type="dxa"/>
          </w:tcPr>
          <w:p w14:paraId="08C19C73" w14:textId="77777777" w:rsidR="005E0CBA" w:rsidRPr="00224DB6" w:rsidRDefault="007B1500" w:rsidP="00C507EE">
            <w:pPr>
              <w:jc w:val="right"/>
              <w:rPr>
                <w:color w:val="000000"/>
              </w:rPr>
            </w:pPr>
            <w:r w:rsidRPr="00224DB6">
              <w:rPr>
                <w:color w:val="000000"/>
              </w:rPr>
              <w:t>1</w:t>
            </w:r>
          </w:p>
        </w:tc>
        <w:tc>
          <w:tcPr>
            <w:tcW w:w="666" w:type="dxa"/>
          </w:tcPr>
          <w:p w14:paraId="069BA898" w14:textId="77777777" w:rsidR="005E0CBA" w:rsidRPr="00224DB6" w:rsidRDefault="007B1500" w:rsidP="00C507EE">
            <w:pPr>
              <w:jc w:val="right"/>
              <w:rPr>
                <w:color w:val="000000"/>
              </w:rPr>
            </w:pPr>
            <w:r w:rsidRPr="00224DB6">
              <w:rPr>
                <w:color w:val="000000"/>
              </w:rPr>
              <w:t>3</w:t>
            </w:r>
          </w:p>
        </w:tc>
        <w:tc>
          <w:tcPr>
            <w:tcW w:w="791" w:type="dxa"/>
          </w:tcPr>
          <w:p w14:paraId="1C9F8745" w14:textId="77777777" w:rsidR="005E0CBA" w:rsidRPr="00224DB6" w:rsidRDefault="005E0CBA" w:rsidP="00C507EE">
            <w:pPr>
              <w:jc w:val="right"/>
            </w:pPr>
            <w:r w:rsidRPr="00224DB6">
              <w:rPr>
                <w:color w:val="000000"/>
                <w:sz w:val="22"/>
                <w:szCs w:val="22"/>
              </w:rPr>
              <w:t>2</w:t>
            </w:r>
          </w:p>
        </w:tc>
        <w:tc>
          <w:tcPr>
            <w:tcW w:w="867" w:type="dxa"/>
          </w:tcPr>
          <w:p w14:paraId="2F151073" w14:textId="77777777" w:rsidR="005E0CBA" w:rsidRPr="00224DB6" w:rsidRDefault="005E0CBA" w:rsidP="00C507EE">
            <w:pPr>
              <w:jc w:val="right"/>
            </w:pPr>
            <w:r w:rsidRPr="00224DB6">
              <w:rPr>
                <w:color w:val="000000"/>
                <w:sz w:val="22"/>
                <w:szCs w:val="22"/>
              </w:rPr>
              <w:t>5</w:t>
            </w:r>
          </w:p>
        </w:tc>
        <w:tc>
          <w:tcPr>
            <w:tcW w:w="811" w:type="dxa"/>
          </w:tcPr>
          <w:p w14:paraId="5624CFF6" w14:textId="77777777" w:rsidR="005E0CBA" w:rsidRPr="00224DB6" w:rsidRDefault="005E0CBA" w:rsidP="00C507EE">
            <w:pPr>
              <w:jc w:val="right"/>
            </w:pPr>
            <w:r w:rsidRPr="00224DB6">
              <w:rPr>
                <w:color w:val="000000"/>
                <w:sz w:val="22"/>
                <w:szCs w:val="22"/>
              </w:rPr>
              <w:t>-5</w:t>
            </w:r>
          </w:p>
        </w:tc>
        <w:tc>
          <w:tcPr>
            <w:tcW w:w="888" w:type="dxa"/>
          </w:tcPr>
          <w:p w14:paraId="5D4AF572" w14:textId="77777777" w:rsidR="005E0CBA" w:rsidRPr="00224DB6" w:rsidRDefault="005E0CBA" w:rsidP="00C507EE">
            <w:pPr>
              <w:jc w:val="right"/>
            </w:pPr>
            <w:r w:rsidRPr="00224DB6">
              <w:rPr>
                <w:color w:val="000000"/>
                <w:sz w:val="22"/>
                <w:szCs w:val="22"/>
              </w:rPr>
              <w:t>-9</w:t>
            </w:r>
          </w:p>
        </w:tc>
      </w:tr>
      <w:tr w:rsidR="005E0CBA" w:rsidRPr="00224DB6" w14:paraId="6E838AB5" w14:textId="77777777" w:rsidTr="005E0CBA">
        <w:tc>
          <w:tcPr>
            <w:tcW w:w="961" w:type="dxa"/>
          </w:tcPr>
          <w:p w14:paraId="485C9D16" w14:textId="77777777" w:rsidR="005E0CBA" w:rsidRPr="00224DB6" w:rsidRDefault="005E0CBA" w:rsidP="00C507EE">
            <w:pPr>
              <w:jc w:val="right"/>
            </w:pPr>
            <w:r w:rsidRPr="00224DB6">
              <w:rPr>
                <w:color w:val="000000"/>
                <w:sz w:val="22"/>
                <w:szCs w:val="22"/>
              </w:rPr>
              <w:t>0011</w:t>
            </w:r>
          </w:p>
        </w:tc>
        <w:tc>
          <w:tcPr>
            <w:tcW w:w="800" w:type="dxa"/>
          </w:tcPr>
          <w:p w14:paraId="2403350D" w14:textId="77777777" w:rsidR="005E0CBA" w:rsidRPr="00224DB6" w:rsidRDefault="005E0CBA" w:rsidP="00C507EE">
            <w:pPr>
              <w:jc w:val="right"/>
            </w:pPr>
            <w:r w:rsidRPr="00224DB6">
              <w:rPr>
                <w:color w:val="000000"/>
                <w:sz w:val="22"/>
                <w:szCs w:val="22"/>
              </w:rPr>
              <w:t>-5</w:t>
            </w:r>
          </w:p>
        </w:tc>
        <w:tc>
          <w:tcPr>
            <w:tcW w:w="876" w:type="dxa"/>
          </w:tcPr>
          <w:p w14:paraId="2A170852" w14:textId="77777777" w:rsidR="005E0CBA" w:rsidRPr="00224DB6" w:rsidRDefault="005E0CBA" w:rsidP="00C507EE">
            <w:pPr>
              <w:jc w:val="right"/>
            </w:pPr>
            <w:r w:rsidRPr="00224DB6">
              <w:rPr>
                <w:color w:val="000000"/>
                <w:sz w:val="22"/>
                <w:szCs w:val="22"/>
              </w:rPr>
              <w:t>-9</w:t>
            </w:r>
          </w:p>
        </w:tc>
        <w:tc>
          <w:tcPr>
            <w:tcW w:w="807" w:type="dxa"/>
          </w:tcPr>
          <w:p w14:paraId="50A6E809" w14:textId="77777777" w:rsidR="005E0CBA" w:rsidRPr="00224DB6" w:rsidRDefault="005E0CBA" w:rsidP="00C507EE">
            <w:pPr>
              <w:jc w:val="right"/>
            </w:pPr>
            <w:r w:rsidRPr="00224DB6">
              <w:rPr>
                <w:color w:val="000000"/>
                <w:sz w:val="22"/>
                <w:szCs w:val="22"/>
              </w:rPr>
              <w:t>3</w:t>
            </w:r>
          </w:p>
        </w:tc>
        <w:tc>
          <w:tcPr>
            <w:tcW w:w="883" w:type="dxa"/>
          </w:tcPr>
          <w:p w14:paraId="2E208E97" w14:textId="77777777" w:rsidR="005E0CBA" w:rsidRPr="00224DB6" w:rsidRDefault="005E0CBA" w:rsidP="00C507EE">
            <w:pPr>
              <w:jc w:val="right"/>
            </w:pPr>
            <w:r w:rsidRPr="00224DB6">
              <w:rPr>
                <w:color w:val="000000"/>
                <w:sz w:val="22"/>
                <w:szCs w:val="22"/>
              </w:rPr>
              <w:t>7</w:t>
            </w:r>
          </w:p>
        </w:tc>
        <w:tc>
          <w:tcPr>
            <w:tcW w:w="666" w:type="dxa"/>
          </w:tcPr>
          <w:p w14:paraId="320B1138" w14:textId="77777777" w:rsidR="005E0CBA" w:rsidRPr="00224DB6" w:rsidRDefault="007B1500" w:rsidP="00C507EE">
            <w:pPr>
              <w:jc w:val="right"/>
              <w:rPr>
                <w:color w:val="000000"/>
              </w:rPr>
            </w:pPr>
            <w:r w:rsidRPr="00224DB6">
              <w:rPr>
                <w:color w:val="000000"/>
              </w:rPr>
              <w:t>-1</w:t>
            </w:r>
          </w:p>
        </w:tc>
        <w:tc>
          <w:tcPr>
            <w:tcW w:w="666" w:type="dxa"/>
          </w:tcPr>
          <w:p w14:paraId="6DA06D6E" w14:textId="77777777" w:rsidR="005E0CBA" w:rsidRPr="00224DB6" w:rsidRDefault="007B1500" w:rsidP="00C507EE">
            <w:pPr>
              <w:jc w:val="right"/>
              <w:rPr>
                <w:color w:val="000000"/>
              </w:rPr>
            </w:pPr>
            <w:r w:rsidRPr="00224DB6">
              <w:rPr>
                <w:color w:val="000000"/>
              </w:rPr>
              <w:t>-3</w:t>
            </w:r>
          </w:p>
        </w:tc>
        <w:tc>
          <w:tcPr>
            <w:tcW w:w="791" w:type="dxa"/>
          </w:tcPr>
          <w:p w14:paraId="3E92F7DE" w14:textId="77777777" w:rsidR="005E0CBA" w:rsidRPr="00224DB6" w:rsidRDefault="005E0CBA" w:rsidP="00C507EE">
            <w:pPr>
              <w:jc w:val="right"/>
            </w:pPr>
            <w:r w:rsidRPr="00224DB6">
              <w:rPr>
                <w:color w:val="000000"/>
                <w:sz w:val="22"/>
                <w:szCs w:val="22"/>
              </w:rPr>
              <w:t>3</w:t>
            </w:r>
          </w:p>
        </w:tc>
        <w:tc>
          <w:tcPr>
            <w:tcW w:w="867" w:type="dxa"/>
          </w:tcPr>
          <w:p w14:paraId="273BD07F" w14:textId="77777777" w:rsidR="005E0CBA" w:rsidRPr="00224DB6" w:rsidRDefault="005E0CBA" w:rsidP="00C507EE">
            <w:pPr>
              <w:jc w:val="right"/>
            </w:pPr>
            <w:r w:rsidRPr="00224DB6">
              <w:rPr>
                <w:color w:val="000000"/>
                <w:sz w:val="22"/>
                <w:szCs w:val="22"/>
              </w:rPr>
              <w:t>7</w:t>
            </w:r>
          </w:p>
        </w:tc>
        <w:tc>
          <w:tcPr>
            <w:tcW w:w="811" w:type="dxa"/>
          </w:tcPr>
          <w:p w14:paraId="3CBA719A" w14:textId="77777777" w:rsidR="005E0CBA" w:rsidRPr="00224DB6" w:rsidRDefault="005E0CBA" w:rsidP="00C507EE">
            <w:pPr>
              <w:jc w:val="right"/>
            </w:pPr>
            <w:r w:rsidRPr="00224DB6">
              <w:rPr>
                <w:color w:val="000000"/>
                <w:sz w:val="22"/>
                <w:szCs w:val="22"/>
              </w:rPr>
              <w:t>-6</w:t>
            </w:r>
          </w:p>
        </w:tc>
        <w:tc>
          <w:tcPr>
            <w:tcW w:w="888" w:type="dxa"/>
          </w:tcPr>
          <w:p w14:paraId="57A4F623" w14:textId="77777777" w:rsidR="005E0CBA" w:rsidRPr="00224DB6" w:rsidRDefault="005E0CBA" w:rsidP="00C507EE">
            <w:pPr>
              <w:jc w:val="right"/>
            </w:pPr>
            <w:r w:rsidRPr="00224DB6">
              <w:rPr>
                <w:color w:val="000000"/>
                <w:sz w:val="22"/>
                <w:szCs w:val="22"/>
              </w:rPr>
              <w:t>-11</w:t>
            </w:r>
          </w:p>
        </w:tc>
      </w:tr>
      <w:tr w:rsidR="005E0CBA" w:rsidRPr="00224DB6" w14:paraId="3834A991" w14:textId="77777777" w:rsidTr="005E0CBA">
        <w:tc>
          <w:tcPr>
            <w:tcW w:w="961" w:type="dxa"/>
          </w:tcPr>
          <w:p w14:paraId="476D3478" w14:textId="77777777" w:rsidR="005E0CBA" w:rsidRPr="00224DB6" w:rsidRDefault="005E0CBA" w:rsidP="00C507EE">
            <w:pPr>
              <w:jc w:val="right"/>
            </w:pPr>
            <w:r w:rsidRPr="00224DB6">
              <w:rPr>
                <w:color w:val="000000"/>
                <w:sz w:val="22"/>
                <w:szCs w:val="22"/>
              </w:rPr>
              <w:t>0100</w:t>
            </w:r>
          </w:p>
        </w:tc>
        <w:tc>
          <w:tcPr>
            <w:tcW w:w="800" w:type="dxa"/>
          </w:tcPr>
          <w:p w14:paraId="4382BD08" w14:textId="77777777" w:rsidR="005E0CBA" w:rsidRPr="00224DB6" w:rsidRDefault="005E0CBA" w:rsidP="00C507EE">
            <w:pPr>
              <w:jc w:val="right"/>
            </w:pPr>
            <w:r w:rsidRPr="00224DB6">
              <w:rPr>
                <w:color w:val="000000"/>
                <w:sz w:val="22"/>
                <w:szCs w:val="22"/>
              </w:rPr>
              <w:t>-4</w:t>
            </w:r>
          </w:p>
        </w:tc>
        <w:tc>
          <w:tcPr>
            <w:tcW w:w="876" w:type="dxa"/>
          </w:tcPr>
          <w:p w14:paraId="099AA2CB" w14:textId="77777777" w:rsidR="005E0CBA" w:rsidRPr="00224DB6" w:rsidRDefault="005E0CBA" w:rsidP="00C507EE">
            <w:pPr>
              <w:jc w:val="right"/>
            </w:pPr>
            <w:r w:rsidRPr="00224DB6">
              <w:rPr>
                <w:color w:val="000000"/>
                <w:sz w:val="22"/>
                <w:szCs w:val="22"/>
              </w:rPr>
              <w:t>-7</w:t>
            </w:r>
          </w:p>
        </w:tc>
        <w:tc>
          <w:tcPr>
            <w:tcW w:w="807" w:type="dxa"/>
          </w:tcPr>
          <w:p w14:paraId="0C63F2C8" w14:textId="77777777" w:rsidR="005E0CBA" w:rsidRPr="00224DB6" w:rsidRDefault="005E0CBA" w:rsidP="00C507EE">
            <w:pPr>
              <w:jc w:val="right"/>
            </w:pPr>
            <w:r w:rsidRPr="00224DB6">
              <w:rPr>
                <w:color w:val="000000"/>
                <w:sz w:val="22"/>
                <w:szCs w:val="22"/>
              </w:rPr>
              <w:t>4</w:t>
            </w:r>
          </w:p>
        </w:tc>
        <w:tc>
          <w:tcPr>
            <w:tcW w:w="883" w:type="dxa"/>
          </w:tcPr>
          <w:p w14:paraId="71659C80" w14:textId="77777777" w:rsidR="005E0CBA" w:rsidRPr="00224DB6" w:rsidRDefault="005E0CBA" w:rsidP="00C507EE">
            <w:pPr>
              <w:jc w:val="right"/>
            </w:pPr>
            <w:r w:rsidRPr="00224DB6">
              <w:rPr>
                <w:color w:val="000000"/>
                <w:sz w:val="22"/>
                <w:szCs w:val="22"/>
              </w:rPr>
              <w:t>9</w:t>
            </w:r>
          </w:p>
        </w:tc>
        <w:tc>
          <w:tcPr>
            <w:tcW w:w="666" w:type="dxa"/>
          </w:tcPr>
          <w:p w14:paraId="6231BD07" w14:textId="77777777" w:rsidR="005E0CBA" w:rsidRPr="00224DB6" w:rsidRDefault="007B1500" w:rsidP="00C507EE">
            <w:pPr>
              <w:jc w:val="right"/>
              <w:rPr>
                <w:color w:val="000000"/>
              </w:rPr>
            </w:pPr>
            <w:r w:rsidRPr="00224DB6">
              <w:rPr>
                <w:color w:val="000000"/>
              </w:rPr>
              <w:t>0</w:t>
            </w:r>
          </w:p>
        </w:tc>
        <w:tc>
          <w:tcPr>
            <w:tcW w:w="666" w:type="dxa"/>
          </w:tcPr>
          <w:p w14:paraId="292DB05A" w14:textId="77777777" w:rsidR="005E0CBA" w:rsidRPr="00224DB6" w:rsidRDefault="007B1500" w:rsidP="00C507EE">
            <w:pPr>
              <w:jc w:val="right"/>
              <w:rPr>
                <w:color w:val="000000"/>
              </w:rPr>
            </w:pPr>
            <w:r w:rsidRPr="00224DB6">
              <w:rPr>
                <w:color w:val="000000"/>
              </w:rPr>
              <w:t>5</w:t>
            </w:r>
          </w:p>
        </w:tc>
        <w:tc>
          <w:tcPr>
            <w:tcW w:w="791" w:type="dxa"/>
          </w:tcPr>
          <w:p w14:paraId="58D33B5E" w14:textId="77777777" w:rsidR="005E0CBA" w:rsidRPr="00224DB6" w:rsidRDefault="005E0CBA" w:rsidP="00C507EE">
            <w:pPr>
              <w:jc w:val="right"/>
            </w:pPr>
            <w:r w:rsidRPr="00224DB6">
              <w:rPr>
                <w:color w:val="000000"/>
                <w:sz w:val="22"/>
                <w:szCs w:val="22"/>
              </w:rPr>
              <w:t>4</w:t>
            </w:r>
          </w:p>
        </w:tc>
        <w:tc>
          <w:tcPr>
            <w:tcW w:w="867" w:type="dxa"/>
          </w:tcPr>
          <w:p w14:paraId="3A997AB6" w14:textId="77777777" w:rsidR="005E0CBA" w:rsidRPr="00224DB6" w:rsidRDefault="005E0CBA" w:rsidP="00C507EE">
            <w:pPr>
              <w:jc w:val="right"/>
            </w:pPr>
            <w:r w:rsidRPr="00224DB6">
              <w:rPr>
                <w:color w:val="000000"/>
                <w:sz w:val="22"/>
                <w:szCs w:val="22"/>
              </w:rPr>
              <w:t>9</w:t>
            </w:r>
          </w:p>
        </w:tc>
        <w:tc>
          <w:tcPr>
            <w:tcW w:w="811" w:type="dxa"/>
          </w:tcPr>
          <w:p w14:paraId="2D0571BC" w14:textId="77777777" w:rsidR="005E0CBA" w:rsidRPr="00224DB6" w:rsidRDefault="005E0CBA" w:rsidP="00C507EE">
            <w:pPr>
              <w:jc w:val="right"/>
            </w:pPr>
            <w:r w:rsidRPr="00224DB6">
              <w:rPr>
                <w:color w:val="000000"/>
                <w:sz w:val="22"/>
                <w:szCs w:val="22"/>
              </w:rPr>
              <w:t>-1</w:t>
            </w:r>
          </w:p>
        </w:tc>
        <w:tc>
          <w:tcPr>
            <w:tcW w:w="888" w:type="dxa"/>
          </w:tcPr>
          <w:p w14:paraId="44E8F610" w14:textId="77777777" w:rsidR="005E0CBA" w:rsidRPr="00224DB6" w:rsidRDefault="005E0CBA" w:rsidP="00C507EE">
            <w:pPr>
              <w:jc w:val="right"/>
            </w:pPr>
            <w:r w:rsidRPr="00224DB6">
              <w:rPr>
                <w:color w:val="000000"/>
                <w:sz w:val="22"/>
                <w:szCs w:val="22"/>
              </w:rPr>
              <w:t>-1</w:t>
            </w:r>
          </w:p>
        </w:tc>
      </w:tr>
      <w:tr w:rsidR="005E0CBA" w:rsidRPr="00224DB6" w14:paraId="1322AFA7" w14:textId="77777777" w:rsidTr="005E0CBA">
        <w:tc>
          <w:tcPr>
            <w:tcW w:w="961" w:type="dxa"/>
          </w:tcPr>
          <w:p w14:paraId="5759ECC7" w14:textId="77777777" w:rsidR="005E0CBA" w:rsidRPr="00224DB6" w:rsidRDefault="005E0CBA" w:rsidP="00C507EE">
            <w:pPr>
              <w:jc w:val="right"/>
            </w:pPr>
            <w:r w:rsidRPr="00224DB6">
              <w:rPr>
                <w:color w:val="000000"/>
                <w:sz w:val="22"/>
                <w:szCs w:val="22"/>
              </w:rPr>
              <w:t>0101</w:t>
            </w:r>
          </w:p>
        </w:tc>
        <w:tc>
          <w:tcPr>
            <w:tcW w:w="800" w:type="dxa"/>
          </w:tcPr>
          <w:p w14:paraId="2FDD649D" w14:textId="77777777" w:rsidR="005E0CBA" w:rsidRPr="00224DB6" w:rsidRDefault="005E0CBA" w:rsidP="00C507EE">
            <w:pPr>
              <w:jc w:val="right"/>
            </w:pPr>
            <w:r w:rsidRPr="00224DB6">
              <w:rPr>
                <w:color w:val="000000"/>
                <w:sz w:val="22"/>
                <w:szCs w:val="22"/>
              </w:rPr>
              <w:t>-3</w:t>
            </w:r>
          </w:p>
        </w:tc>
        <w:tc>
          <w:tcPr>
            <w:tcW w:w="876" w:type="dxa"/>
          </w:tcPr>
          <w:p w14:paraId="5B69981A" w14:textId="77777777" w:rsidR="005E0CBA" w:rsidRPr="00224DB6" w:rsidRDefault="005E0CBA" w:rsidP="00C507EE">
            <w:pPr>
              <w:jc w:val="right"/>
            </w:pPr>
            <w:r w:rsidRPr="00224DB6">
              <w:rPr>
                <w:color w:val="000000"/>
                <w:sz w:val="22"/>
                <w:szCs w:val="22"/>
              </w:rPr>
              <w:t>-5</w:t>
            </w:r>
          </w:p>
        </w:tc>
        <w:tc>
          <w:tcPr>
            <w:tcW w:w="807" w:type="dxa"/>
          </w:tcPr>
          <w:p w14:paraId="7CFCF8B4" w14:textId="77777777" w:rsidR="005E0CBA" w:rsidRPr="00224DB6" w:rsidRDefault="005E0CBA" w:rsidP="00C507EE">
            <w:pPr>
              <w:jc w:val="right"/>
            </w:pPr>
            <w:r w:rsidRPr="00224DB6">
              <w:rPr>
                <w:color w:val="000000"/>
                <w:sz w:val="22"/>
                <w:szCs w:val="22"/>
              </w:rPr>
              <w:t>5</w:t>
            </w:r>
          </w:p>
        </w:tc>
        <w:tc>
          <w:tcPr>
            <w:tcW w:w="883" w:type="dxa"/>
          </w:tcPr>
          <w:p w14:paraId="0FDE1ABD" w14:textId="77777777" w:rsidR="005E0CBA" w:rsidRPr="00224DB6" w:rsidRDefault="005E0CBA" w:rsidP="00C507EE">
            <w:pPr>
              <w:jc w:val="right"/>
            </w:pPr>
            <w:r w:rsidRPr="00224DB6">
              <w:rPr>
                <w:color w:val="000000"/>
                <w:sz w:val="22"/>
                <w:szCs w:val="22"/>
              </w:rPr>
              <w:t>11</w:t>
            </w:r>
          </w:p>
        </w:tc>
        <w:tc>
          <w:tcPr>
            <w:tcW w:w="666" w:type="dxa"/>
          </w:tcPr>
          <w:p w14:paraId="56B47630" w14:textId="77777777" w:rsidR="005E0CBA" w:rsidRPr="00224DB6" w:rsidRDefault="007B1500" w:rsidP="00C507EE">
            <w:pPr>
              <w:jc w:val="right"/>
              <w:rPr>
                <w:color w:val="000000"/>
              </w:rPr>
            </w:pPr>
            <w:r w:rsidRPr="00224DB6">
              <w:rPr>
                <w:color w:val="000000"/>
              </w:rPr>
              <w:t>0</w:t>
            </w:r>
          </w:p>
        </w:tc>
        <w:tc>
          <w:tcPr>
            <w:tcW w:w="666" w:type="dxa"/>
          </w:tcPr>
          <w:p w14:paraId="6426EBBF" w14:textId="77777777" w:rsidR="005E0CBA" w:rsidRPr="00224DB6" w:rsidRDefault="007B1500" w:rsidP="00C507EE">
            <w:pPr>
              <w:jc w:val="right"/>
              <w:rPr>
                <w:color w:val="000000"/>
              </w:rPr>
            </w:pPr>
            <w:r w:rsidRPr="00224DB6">
              <w:rPr>
                <w:color w:val="000000"/>
              </w:rPr>
              <w:t>-5</w:t>
            </w:r>
          </w:p>
        </w:tc>
        <w:tc>
          <w:tcPr>
            <w:tcW w:w="791" w:type="dxa"/>
          </w:tcPr>
          <w:p w14:paraId="442EF632" w14:textId="77777777" w:rsidR="005E0CBA" w:rsidRPr="00224DB6" w:rsidRDefault="005E0CBA" w:rsidP="00C507EE">
            <w:pPr>
              <w:jc w:val="right"/>
            </w:pPr>
            <w:r w:rsidRPr="00224DB6">
              <w:rPr>
                <w:color w:val="000000"/>
                <w:sz w:val="22"/>
                <w:szCs w:val="22"/>
              </w:rPr>
              <w:t>5</w:t>
            </w:r>
          </w:p>
        </w:tc>
        <w:tc>
          <w:tcPr>
            <w:tcW w:w="867" w:type="dxa"/>
          </w:tcPr>
          <w:p w14:paraId="58A7C703" w14:textId="77777777" w:rsidR="005E0CBA" w:rsidRPr="00224DB6" w:rsidRDefault="005E0CBA" w:rsidP="00C507EE">
            <w:pPr>
              <w:jc w:val="right"/>
            </w:pPr>
            <w:r w:rsidRPr="00224DB6">
              <w:rPr>
                <w:color w:val="000000"/>
                <w:sz w:val="22"/>
                <w:szCs w:val="22"/>
              </w:rPr>
              <w:t>11</w:t>
            </w:r>
          </w:p>
        </w:tc>
        <w:tc>
          <w:tcPr>
            <w:tcW w:w="811" w:type="dxa"/>
          </w:tcPr>
          <w:p w14:paraId="378A98AE" w14:textId="77777777" w:rsidR="005E0CBA" w:rsidRPr="00224DB6" w:rsidRDefault="005E0CBA" w:rsidP="00C507EE">
            <w:pPr>
              <w:jc w:val="right"/>
            </w:pPr>
            <w:r w:rsidRPr="00224DB6">
              <w:rPr>
                <w:color w:val="000000"/>
                <w:sz w:val="22"/>
                <w:szCs w:val="22"/>
              </w:rPr>
              <w:t>-2</w:t>
            </w:r>
          </w:p>
        </w:tc>
        <w:tc>
          <w:tcPr>
            <w:tcW w:w="888" w:type="dxa"/>
          </w:tcPr>
          <w:p w14:paraId="5B1015D7" w14:textId="77777777" w:rsidR="005E0CBA" w:rsidRPr="00224DB6" w:rsidRDefault="005E0CBA" w:rsidP="00C507EE">
            <w:pPr>
              <w:jc w:val="right"/>
            </w:pPr>
            <w:r w:rsidRPr="00224DB6">
              <w:rPr>
                <w:color w:val="000000"/>
                <w:sz w:val="22"/>
                <w:szCs w:val="22"/>
              </w:rPr>
              <w:t>-3</w:t>
            </w:r>
          </w:p>
        </w:tc>
      </w:tr>
      <w:tr w:rsidR="005E0CBA" w:rsidRPr="00224DB6" w14:paraId="18501E97" w14:textId="77777777" w:rsidTr="005E0CBA">
        <w:tc>
          <w:tcPr>
            <w:tcW w:w="961" w:type="dxa"/>
          </w:tcPr>
          <w:p w14:paraId="34B94547" w14:textId="77777777" w:rsidR="005E0CBA" w:rsidRPr="00224DB6" w:rsidRDefault="005E0CBA" w:rsidP="00C507EE">
            <w:pPr>
              <w:jc w:val="right"/>
            </w:pPr>
            <w:r w:rsidRPr="00224DB6">
              <w:rPr>
                <w:color w:val="000000"/>
                <w:sz w:val="22"/>
                <w:szCs w:val="22"/>
              </w:rPr>
              <w:t>0110</w:t>
            </w:r>
          </w:p>
        </w:tc>
        <w:tc>
          <w:tcPr>
            <w:tcW w:w="800" w:type="dxa"/>
          </w:tcPr>
          <w:p w14:paraId="42A383B1" w14:textId="77777777" w:rsidR="005E0CBA" w:rsidRPr="00224DB6" w:rsidRDefault="005E0CBA" w:rsidP="00C507EE">
            <w:pPr>
              <w:jc w:val="right"/>
            </w:pPr>
            <w:r w:rsidRPr="00224DB6">
              <w:rPr>
                <w:color w:val="000000"/>
                <w:sz w:val="22"/>
                <w:szCs w:val="22"/>
              </w:rPr>
              <w:t>-2</w:t>
            </w:r>
          </w:p>
        </w:tc>
        <w:tc>
          <w:tcPr>
            <w:tcW w:w="876" w:type="dxa"/>
          </w:tcPr>
          <w:p w14:paraId="16000168" w14:textId="77777777" w:rsidR="005E0CBA" w:rsidRPr="00224DB6" w:rsidRDefault="005E0CBA" w:rsidP="00C507EE">
            <w:pPr>
              <w:jc w:val="right"/>
            </w:pPr>
            <w:r w:rsidRPr="00224DB6">
              <w:rPr>
                <w:color w:val="000000"/>
                <w:sz w:val="22"/>
                <w:szCs w:val="22"/>
              </w:rPr>
              <w:t>-3</w:t>
            </w:r>
          </w:p>
        </w:tc>
        <w:tc>
          <w:tcPr>
            <w:tcW w:w="807" w:type="dxa"/>
          </w:tcPr>
          <w:p w14:paraId="1942C009" w14:textId="77777777" w:rsidR="005E0CBA" w:rsidRPr="00224DB6" w:rsidRDefault="005E0CBA" w:rsidP="00C507EE">
            <w:pPr>
              <w:jc w:val="right"/>
            </w:pPr>
            <w:r w:rsidRPr="00224DB6">
              <w:rPr>
                <w:color w:val="000000"/>
                <w:sz w:val="22"/>
                <w:szCs w:val="22"/>
              </w:rPr>
              <w:t>6</w:t>
            </w:r>
          </w:p>
        </w:tc>
        <w:tc>
          <w:tcPr>
            <w:tcW w:w="883" w:type="dxa"/>
          </w:tcPr>
          <w:p w14:paraId="30CDD729" w14:textId="77777777" w:rsidR="005E0CBA" w:rsidRPr="00224DB6" w:rsidRDefault="005E0CBA" w:rsidP="00C507EE">
            <w:pPr>
              <w:jc w:val="right"/>
            </w:pPr>
            <w:r w:rsidRPr="00224DB6">
              <w:rPr>
                <w:color w:val="000000"/>
                <w:sz w:val="22"/>
                <w:szCs w:val="22"/>
              </w:rPr>
              <w:t>13</w:t>
            </w:r>
          </w:p>
        </w:tc>
        <w:tc>
          <w:tcPr>
            <w:tcW w:w="666" w:type="dxa"/>
          </w:tcPr>
          <w:p w14:paraId="63C41B15" w14:textId="77777777" w:rsidR="005E0CBA" w:rsidRPr="00224DB6" w:rsidRDefault="007B1500" w:rsidP="00C507EE">
            <w:pPr>
              <w:jc w:val="right"/>
              <w:rPr>
                <w:color w:val="000000"/>
              </w:rPr>
            </w:pPr>
            <w:r w:rsidRPr="00224DB6">
              <w:rPr>
                <w:color w:val="000000"/>
              </w:rPr>
              <w:t>1</w:t>
            </w:r>
          </w:p>
        </w:tc>
        <w:tc>
          <w:tcPr>
            <w:tcW w:w="666" w:type="dxa"/>
          </w:tcPr>
          <w:p w14:paraId="754FD0A3" w14:textId="77777777" w:rsidR="005E0CBA" w:rsidRPr="00224DB6" w:rsidRDefault="007B1500" w:rsidP="00C507EE">
            <w:pPr>
              <w:jc w:val="right"/>
              <w:rPr>
                <w:color w:val="000000"/>
              </w:rPr>
            </w:pPr>
            <w:r w:rsidRPr="00224DB6">
              <w:rPr>
                <w:color w:val="000000"/>
              </w:rPr>
              <w:t>7</w:t>
            </w:r>
          </w:p>
        </w:tc>
        <w:tc>
          <w:tcPr>
            <w:tcW w:w="791" w:type="dxa"/>
          </w:tcPr>
          <w:p w14:paraId="1203FF85" w14:textId="77777777" w:rsidR="005E0CBA" w:rsidRPr="00224DB6" w:rsidRDefault="005E0CBA" w:rsidP="00C507EE">
            <w:pPr>
              <w:jc w:val="right"/>
            </w:pPr>
            <w:r w:rsidRPr="00224DB6">
              <w:rPr>
                <w:color w:val="000000"/>
                <w:sz w:val="22"/>
                <w:szCs w:val="22"/>
              </w:rPr>
              <w:t>6</w:t>
            </w:r>
          </w:p>
        </w:tc>
        <w:tc>
          <w:tcPr>
            <w:tcW w:w="867" w:type="dxa"/>
          </w:tcPr>
          <w:p w14:paraId="3E6E3FFF" w14:textId="77777777" w:rsidR="005E0CBA" w:rsidRPr="00224DB6" w:rsidRDefault="005E0CBA" w:rsidP="00C507EE">
            <w:pPr>
              <w:jc w:val="right"/>
            </w:pPr>
            <w:r w:rsidRPr="00224DB6">
              <w:rPr>
                <w:color w:val="000000"/>
                <w:sz w:val="22"/>
                <w:szCs w:val="22"/>
              </w:rPr>
              <w:t>13</w:t>
            </w:r>
          </w:p>
        </w:tc>
        <w:tc>
          <w:tcPr>
            <w:tcW w:w="811" w:type="dxa"/>
          </w:tcPr>
          <w:p w14:paraId="2699F9B2" w14:textId="77777777" w:rsidR="005E0CBA" w:rsidRPr="00224DB6" w:rsidRDefault="005E0CBA" w:rsidP="00C507EE">
            <w:pPr>
              <w:jc w:val="right"/>
            </w:pPr>
            <w:r w:rsidRPr="00224DB6">
              <w:rPr>
                <w:color w:val="000000"/>
                <w:sz w:val="22"/>
                <w:szCs w:val="22"/>
              </w:rPr>
              <w:t>-4</w:t>
            </w:r>
          </w:p>
        </w:tc>
        <w:tc>
          <w:tcPr>
            <w:tcW w:w="888" w:type="dxa"/>
          </w:tcPr>
          <w:p w14:paraId="7C0CF641" w14:textId="77777777" w:rsidR="005E0CBA" w:rsidRPr="00224DB6" w:rsidRDefault="005E0CBA" w:rsidP="00C507EE">
            <w:pPr>
              <w:jc w:val="right"/>
            </w:pPr>
            <w:r w:rsidRPr="00224DB6">
              <w:rPr>
                <w:color w:val="000000"/>
                <w:sz w:val="22"/>
                <w:szCs w:val="22"/>
              </w:rPr>
              <w:t>-7</w:t>
            </w:r>
          </w:p>
        </w:tc>
      </w:tr>
      <w:tr w:rsidR="005E0CBA" w:rsidRPr="00224DB6" w14:paraId="18AEAE7F" w14:textId="77777777" w:rsidTr="005E0CBA">
        <w:tc>
          <w:tcPr>
            <w:tcW w:w="961" w:type="dxa"/>
          </w:tcPr>
          <w:p w14:paraId="54B24DD0" w14:textId="77777777" w:rsidR="005E0CBA" w:rsidRPr="00224DB6" w:rsidRDefault="005E0CBA" w:rsidP="00C507EE">
            <w:pPr>
              <w:jc w:val="right"/>
            </w:pPr>
            <w:r w:rsidRPr="00224DB6">
              <w:rPr>
                <w:color w:val="000000"/>
                <w:sz w:val="22"/>
                <w:szCs w:val="22"/>
              </w:rPr>
              <w:t>0111</w:t>
            </w:r>
          </w:p>
        </w:tc>
        <w:tc>
          <w:tcPr>
            <w:tcW w:w="800" w:type="dxa"/>
          </w:tcPr>
          <w:p w14:paraId="575FFEED" w14:textId="77777777" w:rsidR="005E0CBA" w:rsidRPr="00224DB6" w:rsidRDefault="005E0CBA" w:rsidP="00C507EE">
            <w:pPr>
              <w:jc w:val="right"/>
            </w:pPr>
            <w:r w:rsidRPr="00224DB6">
              <w:rPr>
                <w:color w:val="000000"/>
                <w:sz w:val="22"/>
                <w:szCs w:val="22"/>
              </w:rPr>
              <w:t>-1</w:t>
            </w:r>
          </w:p>
        </w:tc>
        <w:tc>
          <w:tcPr>
            <w:tcW w:w="876" w:type="dxa"/>
          </w:tcPr>
          <w:p w14:paraId="18C3A630" w14:textId="77777777" w:rsidR="005E0CBA" w:rsidRPr="00224DB6" w:rsidRDefault="005E0CBA" w:rsidP="00C507EE">
            <w:pPr>
              <w:jc w:val="right"/>
            </w:pPr>
            <w:r w:rsidRPr="00224DB6">
              <w:rPr>
                <w:color w:val="000000"/>
                <w:sz w:val="22"/>
                <w:szCs w:val="22"/>
              </w:rPr>
              <w:t>-1</w:t>
            </w:r>
          </w:p>
        </w:tc>
        <w:tc>
          <w:tcPr>
            <w:tcW w:w="807" w:type="dxa"/>
          </w:tcPr>
          <w:p w14:paraId="24CB3BFB" w14:textId="77777777" w:rsidR="005E0CBA" w:rsidRPr="00224DB6" w:rsidRDefault="005E0CBA" w:rsidP="00C507EE">
            <w:pPr>
              <w:jc w:val="right"/>
            </w:pPr>
            <w:r w:rsidRPr="00224DB6">
              <w:rPr>
                <w:color w:val="000000"/>
                <w:sz w:val="22"/>
                <w:szCs w:val="22"/>
              </w:rPr>
              <w:t>7</w:t>
            </w:r>
          </w:p>
        </w:tc>
        <w:tc>
          <w:tcPr>
            <w:tcW w:w="883" w:type="dxa"/>
          </w:tcPr>
          <w:p w14:paraId="23C8DD09" w14:textId="77777777" w:rsidR="005E0CBA" w:rsidRPr="00224DB6" w:rsidRDefault="005E0CBA" w:rsidP="00C507EE">
            <w:pPr>
              <w:jc w:val="right"/>
            </w:pPr>
            <w:r w:rsidRPr="00224DB6">
              <w:rPr>
                <w:color w:val="000000"/>
                <w:sz w:val="22"/>
                <w:szCs w:val="22"/>
              </w:rPr>
              <w:t>15</w:t>
            </w:r>
          </w:p>
        </w:tc>
        <w:tc>
          <w:tcPr>
            <w:tcW w:w="666" w:type="dxa"/>
          </w:tcPr>
          <w:p w14:paraId="6BD4555E" w14:textId="77777777" w:rsidR="005E0CBA" w:rsidRPr="00224DB6" w:rsidRDefault="007B1500" w:rsidP="00C507EE">
            <w:pPr>
              <w:jc w:val="right"/>
              <w:rPr>
                <w:color w:val="000000"/>
              </w:rPr>
            </w:pPr>
            <w:r w:rsidRPr="00224DB6">
              <w:rPr>
                <w:color w:val="000000"/>
              </w:rPr>
              <w:t>-1</w:t>
            </w:r>
          </w:p>
        </w:tc>
        <w:tc>
          <w:tcPr>
            <w:tcW w:w="666" w:type="dxa"/>
          </w:tcPr>
          <w:p w14:paraId="4BDBF2B4" w14:textId="77777777" w:rsidR="005E0CBA" w:rsidRPr="00224DB6" w:rsidRDefault="007B1500" w:rsidP="00C507EE">
            <w:pPr>
              <w:jc w:val="right"/>
              <w:rPr>
                <w:color w:val="000000"/>
              </w:rPr>
            </w:pPr>
            <w:r w:rsidRPr="00224DB6">
              <w:rPr>
                <w:color w:val="000000"/>
              </w:rPr>
              <w:t>-7</w:t>
            </w:r>
          </w:p>
        </w:tc>
        <w:tc>
          <w:tcPr>
            <w:tcW w:w="791" w:type="dxa"/>
          </w:tcPr>
          <w:p w14:paraId="4FFAD176" w14:textId="77777777" w:rsidR="005E0CBA" w:rsidRPr="00224DB6" w:rsidRDefault="005E0CBA" w:rsidP="00C507EE">
            <w:pPr>
              <w:jc w:val="right"/>
            </w:pPr>
            <w:r w:rsidRPr="00224DB6">
              <w:rPr>
                <w:color w:val="000000"/>
                <w:sz w:val="22"/>
                <w:szCs w:val="22"/>
              </w:rPr>
              <w:t>7</w:t>
            </w:r>
          </w:p>
        </w:tc>
        <w:tc>
          <w:tcPr>
            <w:tcW w:w="867" w:type="dxa"/>
          </w:tcPr>
          <w:p w14:paraId="64426F30" w14:textId="77777777" w:rsidR="005E0CBA" w:rsidRPr="00224DB6" w:rsidRDefault="005E0CBA" w:rsidP="00C507EE">
            <w:pPr>
              <w:jc w:val="right"/>
            </w:pPr>
            <w:r w:rsidRPr="00224DB6">
              <w:rPr>
                <w:color w:val="000000"/>
                <w:sz w:val="22"/>
                <w:szCs w:val="22"/>
              </w:rPr>
              <w:t>15</w:t>
            </w:r>
          </w:p>
        </w:tc>
        <w:tc>
          <w:tcPr>
            <w:tcW w:w="811" w:type="dxa"/>
          </w:tcPr>
          <w:p w14:paraId="63B05DAD" w14:textId="77777777" w:rsidR="005E0CBA" w:rsidRPr="00224DB6" w:rsidRDefault="005E0CBA" w:rsidP="00C507EE">
            <w:pPr>
              <w:jc w:val="right"/>
            </w:pPr>
            <w:r w:rsidRPr="00224DB6">
              <w:rPr>
                <w:color w:val="000000"/>
                <w:sz w:val="22"/>
                <w:szCs w:val="22"/>
              </w:rPr>
              <w:t>-3</w:t>
            </w:r>
          </w:p>
        </w:tc>
        <w:tc>
          <w:tcPr>
            <w:tcW w:w="888" w:type="dxa"/>
          </w:tcPr>
          <w:p w14:paraId="00069C81" w14:textId="77777777" w:rsidR="005E0CBA" w:rsidRPr="00224DB6" w:rsidRDefault="005E0CBA" w:rsidP="00C507EE">
            <w:pPr>
              <w:jc w:val="right"/>
            </w:pPr>
            <w:r w:rsidRPr="00224DB6">
              <w:rPr>
                <w:color w:val="000000"/>
                <w:sz w:val="22"/>
                <w:szCs w:val="22"/>
              </w:rPr>
              <w:t>-5</w:t>
            </w:r>
          </w:p>
        </w:tc>
      </w:tr>
      <w:tr w:rsidR="005E0CBA" w:rsidRPr="00224DB6" w14:paraId="7E9E00E7" w14:textId="77777777" w:rsidTr="005E0CBA">
        <w:tc>
          <w:tcPr>
            <w:tcW w:w="961" w:type="dxa"/>
          </w:tcPr>
          <w:p w14:paraId="0069095F" w14:textId="77777777" w:rsidR="005E0CBA" w:rsidRPr="00224DB6" w:rsidRDefault="005E0CBA" w:rsidP="00C507EE">
            <w:pPr>
              <w:jc w:val="right"/>
            </w:pPr>
            <w:r w:rsidRPr="00224DB6">
              <w:rPr>
                <w:color w:val="000000"/>
                <w:sz w:val="22"/>
                <w:szCs w:val="22"/>
              </w:rPr>
              <w:t>1000</w:t>
            </w:r>
          </w:p>
        </w:tc>
        <w:tc>
          <w:tcPr>
            <w:tcW w:w="800" w:type="dxa"/>
          </w:tcPr>
          <w:p w14:paraId="58992A5D" w14:textId="77777777" w:rsidR="005E0CBA" w:rsidRPr="00224DB6" w:rsidRDefault="005E0CBA" w:rsidP="00C507EE">
            <w:pPr>
              <w:jc w:val="right"/>
            </w:pPr>
            <w:r w:rsidRPr="00224DB6">
              <w:rPr>
                <w:color w:val="000000"/>
                <w:sz w:val="22"/>
                <w:szCs w:val="22"/>
              </w:rPr>
              <w:t>0</w:t>
            </w:r>
          </w:p>
        </w:tc>
        <w:tc>
          <w:tcPr>
            <w:tcW w:w="876" w:type="dxa"/>
          </w:tcPr>
          <w:p w14:paraId="06FB29EB" w14:textId="77777777" w:rsidR="005E0CBA" w:rsidRPr="00224DB6" w:rsidRDefault="005E0CBA" w:rsidP="00C507EE">
            <w:pPr>
              <w:jc w:val="right"/>
            </w:pPr>
            <w:r w:rsidRPr="00224DB6">
              <w:rPr>
                <w:color w:val="000000"/>
                <w:sz w:val="22"/>
                <w:szCs w:val="22"/>
              </w:rPr>
              <w:t>1</w:t>
            </w:r>
          </w:p>
        </w:tc>
        <w:tc>
          <w:tcPr>
            <w:tcW w:w="807" w:type="dxa"/>
          </w:tcPr>
          <w:p w14:paraId="6C83DCE2" w14:textId="77777777" w:rsidR="005E0CBA" w:rsidRPr="00224DB6" w:rsidRDefault="005E0CBA" w:rsidP="00C507EE">
            <w:pPr>
              <w:jc w:val="right"/>
            </w:pPr>
            <w:r w:rsidRPr="00224DB6">
              <w:rPr>
                <w:color w:val="000000"/>
                <w:sz w:val="22"/>
                <w:szCs w:val="22"/>
              </w:rPr>
              <w:t>0</w:t>
            </w:r>
          </w:p>
        </w:tc>
        <w:tc>
          <w:tcPr>
            <w:tcW w:w="883" w:type="dxa"/>
          </w:tcPr>
          <w:p w14:paraId="19BDB301" w14:textId="77777777" w:rsidR="005E0CBA" w:rsidRPr="00224DB6" w:rsidRDefault="005E0CBA" w:rsidP="00C507EE">
            <w:pPr>
              <w:jc w:val="right"/>
            </w:pPr>
            <w:r w:rsidRPr="00224DB6">
              <w:rPr>
                <w:color w:val="000000"/>
                <w:sz w:val="22"/>
                <w:szCs w:val="22"/>
              </w:rPr>
              <w:t>-1</w:t>
            </w:r>
          </w:p>
        </w:tc>
        <w:tc>
          <w:tcPr>
            <w:tcW w:w="666" w:type="dxa"/>
          </w:tcPr>
          <w:p w14:paraId="1D88EC3B" w14:textId="77777777" w:rsidR="005E0CBA" w:rsidRPr="00224DB6" w:rsidRDefault="007B1500" w:rsidP="00C507EE">
            <w:pPr>
              <w:jc w:val="right"/>
              <w:rPr>
                <w:color w:val="000000"/>
              </w:rPr>
            </w:pPr>
            <w:r w:rsidRPr="00224DB6">
              <w:rPr>
                <w:color w:val="000000"/>
              </w:rPr>
              <w:t>0</w:t>
            </w:r>
          </w:p>
        </w:tc>
        <w:tc>
          <w:tcPr>
            <w:tcW w:w="666" w:type="dxa"/>
          </w:tcPr>
          <w:p w14:paraId="28DB561F" w14:textId="77777777" w:rsidR="005E0CBA" w:rsidRPr="00224DB6" w:rsidRDefault="007B1500" w:rsidP="00C507EE">
            <w:pPr>
              <w:jc w:val="right"/>
              <w:rPr>
                <w:color w:val="000000"/>
              </w:rPr>
            </w:pPr>
            <w:r w:rsidRPr="00224DB6">
              <w:rPr>
                <w:color w:val="000000"/>
              </w:rPr>
              <w:t>9</w:t>
            </w:r>
          </w:p>
        </w:tc>
        <w:tc>
          <w:tcPr>
            <w:tcW w:w="791" w:type="dxa"/>
          </w:tcPr>
          <w:p w14:paraId="0183B011" w14:textId="77777777" w:rsidR="005E0CBA" w:rsidRPr="00224DB6" w:rsidRDefault="005E0CBA" w:rsidP="00C507EE">
            <w:pPr>
              <w:jc w:val="right"/>
            </w:pPr>
            <w:r w:rsidRPr="00224DB6">
              <w:rPr>
                <w:color w:val="000000"/>
                <w:sz w:val="22"/>
                <w:szCs w:val="22"/>
              </w:rPr>
              <w:t>-8</w:t>
            </w:r>
          </w:p>
        </w:tc>
        <w:tc>
          <w:tcPr>
            <w:tcW w:w="867" w:type="dxa"/>
          </w:tcPr>
          <w:p w14:paraId="3406369F" w14:textId="77777777" w:rsidR="005E0CBA" w:rsidRPr="00224DB6" w:rsidRDefault="005E0CBA" w:rsidP="00C507EE">
            <w:pPr>
              <w:jc w:val="right"/>
            </w:pPr>
            <w:r w:rsidRPr="00224DB6">
              <w:rPr>
                <w:color w:val="000000"/>
                <w:sz w:val="22"/>
                <w:szCs w:val="22"/>
              </w:rPr>
              <w:t>-15</w:t>
            </w:r>
          </w:p>
        </w:tc>
        <w:tc>
          <w:tcPr>
            <w:tcW w:w="811" w:type="dxa"/>
          </w:tcPr>
          <w:p w14:paraId="6D6A3F50" w14:textId="77777777" w:rsidR="005E0CBA" w:rsidRPr="00224DB6" w:rsidRDefault="005E0CBA" w:rsidP="00C507EE">
            <w:pPr>
              <w:jc w:val="right"/>
            </w:pPr>
            <w:r w:rsidRPr="00224DB6">
              <w:rPr>
                <w:color w:val="000000"/>
                <w:sz w:val="22"/>
                <w:szCs w:val="22"/>
              </w:rPr>
              <w:t>7</w:t>
            </w:r>
          </w:p>
        </w:tc>
        <w:tc>
          <w:tcPr>
            <w:tcW w:w="888" w:type="dxa"/>
          </w:tcPr>
          <w:p w14:paraId="200BC555" w14:textId="77777777" w:rsidR="005E0CBA" w:rsidRPr="00224DB6" w:rsidRDefault="005E0CBA" w:rsidP="00C507EE">
            <w:pPr>
              <w:jc w:val="right"/>
            </w:pPr>
            <w:r w:rsidRPr="00224DB6">
              <w:rPr>
                <w:color w:val="000000"/>
                <w:sz w:val="22"/>
                <w:szCs w:val="22"/>
              </w:rPr>
              <w:t>15</w:t>
            </w:r>
          </w:p>
        </w:tc>
      </w:tr>
      <w:tr w:rsidR="005E0CBA" w:rsidRPr="00224DB6" w14:paraId="3C5AF1F8" w14:textId="77777777" w:rsidTr="005E0CBA">
        <w:tc>
          <w:tcPr>
            <w:tcW w:w="961" w:type="dxa"/>
          </w:tcPr>
          <w:p w14:paraId="0E959282" w14:textId="77777777" w:rsidR="005E0CBA" w:rsidRPr="00224DB6" w:rsidRDefault="005E0CBA" w:rsidP="00C507EE">
            <w:pPr>
              <w:jc w:val="right"/>
            </w:pPr>
            <w:r w:rsidRPr="00224DB6">
              <w:rPr>
                <w:color w:val="000000"/>
                <w:sz w:val="22"/>
                <w:szCs w:val="22"/>
              </w:rPr>
              <w:t>1001</w:t>
            </w:r>
          </w:p>
        </w:tc>
        <w:tc>
          <w:tcPr>
            <w:tcW w:w="800" w:type="dxa"/>
          </w:tcPr>
          <w:p w14:paraId="1B2250FB" w14:textId="77777777" w:rsidR="005E0CBA" w:rsidRPr="00224DB6" w:rsidRDefault="005E0CBA" w:rsidP="00C507EE">
            <w:pPr>
              <w:jc w:val="right"/>
            </w:pPr>
            <w:r w:rsidRPr="00224DB6">
              <w:rPr>
                <w:color w:val="000000"/>
                <w:sz w:val="22"/>
                <w:szCs w:val="22"/>
              </w:rPr>
              <w:t>1</w:t>
            </w:r>
          </w:p>
        </w:tc>
        <w:tc>
          <w:tcPr>
            <w:tcW w:w="876" w:type="dxa"/>
          </w:tcPr>
          <w:p w14:paraId="0E89792A" w14:textId="77777777" w:rsidR="005E0CBA" w:rsidRPr="00224DB6" w:rsidRDefault="005E0CBA" w:rsidP="00C507EE">
            <w:pPr>
              <w:jc w:val="right"/>
            </w:pPr>
            <w:r w:rsidRPr="00224DB6">
              <w:rPr>
                <w:color w:val="000000"/>
                <w:sz w:val="22"/>
                <w:szCs w:val="22"/>
              </w:rPr>
              <w:t>3</w:t>
            </w:r>
          </w:p>
        </w:tc>
        <w:tc>
          <w:tcPr>
            <w:tcW w:w="807" w:type="dxa"/>
          </w:tcPr>
          <w:p w14:paraId="4AF9FAC7" w14:textId="77777777" w:rsidR="005E0CBA" w:rsidRPr="00224DB6" w:rsidRDefault="005E0CBA" w:rsidP="00C507EE">
            <w:pPr>
              <w:jc w:val="right"/>
            </w:pPr>
            <w:r w:rsidRPr="00224DB6">
              <w:rPr>
                <w:color w:val="000000"/>
                <w:sz w:val="22"/>
                <w:szCs w:val="22"/>
              </w:rPr>
              <w:t>-1</w:t>
            </w:r>
          </w:p>
        </w:tc>
        <w:tc>
          <w:tcPr>
            <w:tcW w:w="883" w:type="dxa"/>
          </w:tcPr>
          <w:p w14:paraId="731678CF" w14:textId="77777777" w:rsidR="005E0CBA" w:rsidRPr="00224DB6" w:rsidRDefault="005E0CBA" w:rsidP="00C507EE">
            <w:pPr>
              <w:jc w:val="right"/>
            </w:pPr>
            <w:r w:rsidRPr="00224DB6">
              <w:rPr>
                <w:color w:val="000000"/>
                <w:sz w:val="22"/>
                <w:szCs w:val="22"/>
              </w:rPr>
              <w:t>-3</w:t>
            </w:r>
          </w:p>
        </w:tc>
        <w:tc>
          <w:tcPr>
            <w:tcW w:w="666" w:type="dxa"/>
          </w:tcPr>
          <w:p w14:paraId="40259935" w14:textId="77777777" w:rsidR="005E0CBA" w:rsidRPr="00224DB6" w:rsidRDefault="007B1500" w:rsidP="00C507EE">
            <w:pPr>
              <w:jc w:val="right"/>
              <w:rPr>
                <w:color w:val="000000"/>
              </w:rPr>
            </w:pPr>
            <w:r w:rsidRPr="00224DB6">
              <w:rPr>
                <w:color w:val="000000"/>
              </w:rPr>
              <w:t>0</w:t>
            </w:r>
          </w:p>
        </w:tc>
        <w:tc>
          <w:tcPr>
            <w:tcW w:w="666" w:type="dxa"/>
          </w:tcPr>
          <w:p w14:paraId="7D735167" w14:textId="77777777" w:rsidR="005E0CBA" w:rsidRPr="00224DB6" w:rsidRDefault="007B1500" w:rsidP="00C507EE">
            <w:pPr>
              <w:jc w:val="right"/>
              <w:rPr>
                <w:color w:val="000000"/>
              </w:rPr>
            </w:pPr>
            <w:r w:rsidRPr="00224DB6">
              <w:rPr>
                <w:color w:val="000000"/>
              </w:rPr>
              <w:t>-9</w:t>
            </w:r>
          </w:p>
        </w:tc>
        <w:tc>
          <w:tcPr>
            <w:tcW w:w="791" w:type="dxa"/>
          </w:tcPr>
          <w:p w14:paraId="4C06E3BD" w14:textId="77777777" w:rsidR="005E0CBA" w:rsidRPr="00224DB6" w:rsidRDefault="005E0CBA" w:rsidP="00C507EE">
            <w:pPr>
              <w:jc w:val="right"/>
            </w:pPr>
            <w:r w:rsidRPr="00224DB6">
              <w:rPr>
                <w:color w:val="000000"/>
                <w:sz w:val="22"/>
                <w:szCs w:val="22"/>
              </w:rPr>
              <w:t>-7</w:t>
            </w:r>
          </w:p>
        </w:tc>
        <w:tc>
          <w:tcPr>
            <w:tcW w:w="867" w:type="dxa"/>
          </w:tcPr>
          <w:p w14:paraId="3F5BA54C" w14:textId="77777777" w:rsidR="005E0CBA" w:rsidRPr="00224DB6" w:rsidRDefault="005E0CBA" w:rsidP="00C507EE">
            <w:pPr>
              <w:jc w:val="right"/>
            </w:pPr>
            <w:r w:rsidRPr="00224DB6">
              <w:rPr>
                <w:color w:val="000000"/>
                <w:sz w:val="22"/>
                <w:szCs w:val="22"/>
              </w:rPr>
              <w:t>-13</w:t>
            </w:r>
          </w:p>
        </w:tc>
        <w:tc>
          <w:tcPr>
            <w:tcW w:w="811" w:type="dxa"/>
          </w:tcPr>
          <w:p w14:paraId="39E13412" w14:textId="77777777" w:rsidR="005E0CBA" w:rsidRPr="00224DB6" w:rsidRDefault="005E0CBA" w:rsidP="00C507EE">
            <w:pPr>
              <w:jc w:val="right"/>
            </w:pPr>
            <w:r w:rsidRPr="00224DB6">
              <w:rPr>
                <w:color w:val="000000"/>
                <w:sz w:val="22"/>
                <w:szCs w:val="22"/>
              </w:rPr>
              <w:t>6</w:t>
            </w:r>
          </w:p>
        </w:tc>
        <w:tc>
          <w:tcPr>
            <w:tcW w:w="888" w:type="dxa"/>
          </w:tcPr>
          <w:p w14:paraId="0F9759C1" w14:textId="77777777" w:rsidR="005E0CBA" w:rsidRPr="00224DB6" w:rsidRDefault="005E0CBA" w:rsidP="00C507EE">
            <w:pPr>
              <w:jc w:val="right"/>
            </w:pPr>
            <w:r w:rsidRPr="00224DB6">
              <w:rPr>
                <w:color w:val="000000"/>
                <w:sz w:val="22"/>
                <w:szCs w:val="22"/>
              </w:rPr>
              <w:t>13</w:t>
            </w:r>
          </w:p>
        </w:tc>
      </w:tr>
      <w:tr w:rsidR="005E0CBA" w:rsidRPr="00224DB6" w14:paraId="3FDBD240" w14:textId="77777777" w:rsidTr="005E0CBA">
        <w:tc>
          <w:tcPr>
            <w:tcW w:w="961" w:type="dxa"/>
          </w:tcPr>
          <w:p w14:paraId="08017B0F" w14:textId="77777777" w:rsidR="005E0CBA" w:rsidRPr="00224DB6" w:rsidRDefault="005E0CBA" w:rsidP="00C507EE">
            <w:pPr>
              <w:jc w:val="right"/>
            </w:pPr>
            <w:r w:rsidRPr="00224DB6">
              <w:rPr>
                <w:color w:val="000000"/>
                <w:sz w:val="22"/>
                <w:szCs w:val="22"/>
              </w:rPr>
              <w:t>1010</w:t>
            </w:r>
          </w:p>
        </w:tc>
        <w:tc>
          <w:tcPr>
            <w:tcW w:w="800" w:type="dxa"/>
          </w:tcPr>
          <w:p w14:paraId="3BDA9843" w14:textId="77777777" w:rsidR="005E0CBA" w:rsidRPr="00224DB6" w:rsidRDefault="005E0CBA" w:rsidP="00C507EE">
            <w:pPr>
              <w:jc w:val="right"/>
            </w:pPr>
            <w:r w:rsidRPr="00224DB6">
              <w:rPr>
                <w:color w:val="000000"/>
                <w:sz w:val="22"/>
                <w:szCs w:val="22"/>
              </w:rPr>
              <w:t>2</w:t>
            </w:r>
          </w:p>
        </w:tc>
        <w:tc>
          <w:tcPr>
            <w:tcW w:w="876" w:type="dxa"/>
          </w:tcPr>
          <w:p w14:paraId="4C100374" w14:textId="77777777" w:rsidR="005E0CBA" w:rsidRPr="00224DB6" w:rsidRDefault="005E0CBA" w:rsidP="00C507EE">
            <w:pPr>
              <w:jc w:val="right"/>
            </w:pPr>
            <w:r w:rsidRPr="00224DB6">
              <w:rPr>
                <w:color w:val="000000"/>
                <w:sz w:val="22"/>
                <w:szCs w:val="22"/>
              </w:rPr>
              <w:t>5</w:t>
            </w:r>
          </w:p>
        </w:tc>
        <w:tc>
          <w:tcPr>
            <w:tcW w:w="807" w:type="dxa"/>
          </w:tcPr>
          <w:p w14:paraId="1D614D10" w14:textId="77777777" w:rsidR="005E0CBA" w:rsidRPr="00224DB6" w:rsidRDefault="005E0CBA" w:rsidP="00C507EE">
            <w:pPr>
              <w:jc w:val="right"/>
            </w:pPr>
            <w:r w:rsidRPr="00224DB6">
              <w:rPr>
                <w:color w:val="000000"/>
                <w:sz w:val="22"/>
                <w:szCs w:val="22"/>
              </w:rPr>
              <w:t>-2</w:t>
            </w:r>
          </w:p>
        </w:tc>
        <w:tc>
          <w:tcPr>
            <w:tcW w:w="883" w:type="dxa"/>
          </w:tcPr>
          <w:p w14:paraId="38D62313" w14:textId="77777777" w:rsidR="005E0CBA" w:rsidRPr="00224DB6" w:rsidRDefault="005E0CBA" w:rsidP="00C507EE">
            <w:pPr>
              <w:jc w:val="right"/>
            </w:pPr>
            <w:r w:rsidRPr="00224DB6">
              <w:rPr>
                <w:color w:val="000000"/>
                <w:sz w:val="22"/>
                <w:szCs w:val="22"/>
              </w:rPr>
              <w:t>-5</w:t>
            </w:r>
          </w:p>
        </w:tc>
        <w:tc>
          <w:tcPr>
            <w:tcW w:w="666" w:type="dxa"/>
          </w:tcPr>
          <w:p w14:paraId="0A0C5597" w14:textId="77777777" w:rsidR="005E0CBA" w:rsidRPr="00224DB6" w:rsidRDefault="007B1500" w:rsidP="00C507EE">
            <w:pPr>
              <w:jc w:val="right"/>
              <w:rPr>
                <w:color w:val="000000"/>
              </w:rPr>
            </w:pPr>
            <w:r w:rsidRPr="00224DB6">
              <w:rPr>
                <w:color w:val="000000"/>
              </w:rPr>
              <w:t>1</w:t>
            </w:r>
          </w:p>
        </w:tc>
        <w:tc>
          <w:tcPr>
            <w:tcW w:w="666" w:type="dxa"/>
          </w:tcPr>
          <w:p w14:paraId="163C327D" w14:textId="77777777" w:rsidR="005E0CBA" w:rsidRPr="00224DB6" w:rsidRDefault="007B1500" w:rsidP="00C507EE">
            <w:pPr>
              <w:jc w:val="right"/>
              <w:rPr>
                <w:color w:val="000000"/>
              </w:rPr>
            </w:pPr>
            <w:r w:rsidRPr="00224DB6">
              <w:rPr>
                <w:color w:val="000000"/>
              </w:rPr>
              <w:t>11</w:t>
            </w:r>
          </w:p>
        </w:tc>
        <w:tc>
          <w:tcPr>
            <w:tcW w:w="791" w:type="dxa"/>
          </w:tcPr>
          <w:p w14:paraId="1E699478" w14:textId="77777777" w:rsidR="005E0CBA" w:rsidRPr="00224DB6" w:rsidRDefault="005E0CBA" w:rsidP="00C507EE">
            <w:pPr>
              <w:jc w:val="right"/>
            </w:pPr>
            <w:r w:rsidRPr="00224DB6">
              <w:rPr>
                <w:color w:val="000000"/>
                <w:sz w:val="22"/>
                <w:szCs w:val="22"/>
              </w:rPr>
              <w:t>-6</w:t>
            </w:r>
          </w:p>
        </w:tc>
        <w:tc>
          <w:tcPr>
            <w:tcW w:w="867" w:type="dxa"/>
          </w:tcPr>
          <w:p w14:paraId="537175C4" w14:textId="77777777" w:rsidR="005E0CBA" w:rsidRPr="00224DB6" w:rsidRDefault="005E0CBA" w:rsidP="00C507EE">
            <w:pPr>
              <w:jc w:val="right"/>
            </w:pPr>
            <w:r w:rsidRPr="00224DB6">
              <w:rPr>
                <w:color w:val="000000"/>
                <w:sz w:val="22"/>
                <w:szCs w:val="22"/>
              </w:rPr>
              <w:t>-11</w:t>
            </w:r>
          </w:p>
        </w:tc>
        <w:tc>
          <w:tcPr>
            <w:tcW w:w="811" w:type="dxa"/>
          </w:tcPr>
          <w:p w14:paraId="42BFC68E" w14:textId="77777777" w:rsidR="005E0CBA" w:rsidRPr="00224DB6" w:rsidRDefault="005E0CBA" w:rsidP="00C507EE">
            <w:pPr>
              <w:jc w:val="right"/>
            </w:pPr>
            <w:r w:rsidRPr="00224DB6">
              <w:rPr>
                <w:color w:val="000000"/>
                <w:sz w:val="22"/>
                <w:szCs w:val="22"/>
              </w:rPr>
              <w:t>4</w:t>
            </w:r>
          </w:p>
        </w:tc>
        <w:tc>
          <w:tcPr>
            <w:tcW w:w="888" w:type="dxa"/>
          </w:tcPr>
          <w:p w14:paraId="52311412" w14:textId="77777777" w:rsidR="005E0CBA" w:rsidRPr="00224DB6" w:rsidRDefault="005E0CBA" w:rsidP="00C507EE">
            <w:pPr>
              <w:jc w:val="right"/>
            </w:pPr>
            <w:r w:rsidRPr="00224DB6">
              <w:rPr>
                <w:color w:val="000000"/>
                <w:sz w:val="22"/>
                <w:szCs w:val="22"/>
              </w:rPr>
              <w:t>9</w:t>
            </w:r>
          </w:p>
        </w:tc>
      </w:tr>
      <w:tr w:rsidR="005E0CBA" w:rsidRPr="00224DB6" w14:paraId="773472C5" w14:textId="77777777" w:rsidTr="005E0CBA">
        <w:tc>
          <w:tcPr>
            <w:tcW w:w="961" w:type="dxa"/>
          </w:tcPr>
          <w:p w14:paraId="6F1DC7AD" w14:textId="77777777" w:rsidR="005E0CBA" w:rsidRPr="00224DB6" w:rsidRDefault="005E0CBA" w:rsidP="00C507EE">
            <w:pPr>
              <w:jc w:val="right"/>
            </w:pPr>
            <w:r w:rsidRPr="00224DB6">
              <w:rPr>
                <w:color w:val="000000"/>
                <w:sz w:val="22"/>
                <w:szCs w:val="22"/>
              </w:rPr>
              <w:t>1011</w:t>
            </w:r>
          </w:p>
        </w:tc>
        <w:tc>
          <w:tcPr>
            <w:tcW w:w="800" w:type="dxa"/>
          </w:tcPr>
          <w:p w14:paraId="64821D4C" w14:textId="77777777" w:rsidR="005E0CBA" w:rsidRPr="00224DB6" w:rsidRDefault="005E0CBA" w:rsidP="00C507EE">
            <w:pPr>
              <w:jc w:val="right"/>
            </w:pPr>
            <w:r w:rsidRPr="00224DB6">
              <w:rPr>
                <w:color w:val="000000"/>
                <w:sz w:val="22"/>
                <w:szCs w:val="22"/>
              </w:rPr>
              <w:t>3</w:t>
            </w:r>
          </w:p>
        </w:tc>
        <w:tc>
          <w:tcPr>
            <w:tcW w:w="876" w:type="dxa"/>
          </w:tcPr>
          <w:p w14:paraId="6EAAEAB6" w14:textId="77777777" w:rsidR="005E0CBA" w:rsidRPr="00224DB6" w:rsidRDefault="005E0CBA" w:rsidP="00C507EE">
            <w:pPr>
              <w:jc w:val="right"/>
            </w:pPr>
            <w:r w:rsidRPr="00224DB6">
              <w:rPr>
                <w:color w:val="000000"/>
                <w:sz w:val="22"/>
                <w:szCs w:val="22"/>
              </w:rPr>
              <w:t>7</w:t>
            </w:r>
          </w:p>
        </w:tc>
        <w:tc>
          <w:tcPr>
            <w:tcW w:w="807" w:type="dxa"/>
          </w:tcPr>
          <w:p w14:paraId="2DFB3CDB" w14:textId="77777777" w:rsidR="005E0CBA" w:rsidRPr="00224DB6" w:rsidRDefault="005E0CBA" w:rsidP="00C507EE">
            <w:pPr>
              <w:jc w:val="right"/>
            </w:pPr>
            <w:r w:rsidRPr="00224DB6">
              <w:rPr>
                <w:color w:val="000000"/>
                <w:sz w:val="22"/>
                <w:szCs w:val="22"/>
              </w:rPr>
              <w:t>-3</w:t>
            </w:r>
          </w:p>
        </w:tc>
        <w:tc>
          <w:tcPr>
            <w:tcW w:w="883" w:type="dxa"/>
          </w:tcPr>
          <w:p w14:paraId="1A5A7766" w14:textId="77777777" w:rsidR="005E0CBA" w:rsidRPr="00224DB6" w:rsidRDefault="005E0CBA" w:rsidP="00C507EE">
            <w:pPr>
              <w:jc w:val="right"/>
            </w:pPr>
            <w:r w:rsidRPr="00224DB6">
              <w:rPr>
                <w:color w:val="000000"/>
                <w:sz w:val="22"/>
                <w:szCs w:val="22"/>
              </w:rPr>
              <w:t>-7</w:t>
            </w:r>
          </w:p>
        </w:tc>
        <w:tc>
          <w:tcPr>
            <w:tcW w:w="666" w:type="dxa"/>
          </w:tcPr>
          <w:p w14:paraId="1BA355BB" w14:textId="77777777" w:rsidR="005E0CBA" w:rsidRPr="00224DB6" w:rsidRDefault="007B1500" w:rsidP="00C507EE">
            <w:pPr>
              <w:jc w:val="right"/>
              <w:rPr>
                <w:color w:val="000000"/>
              </w:rPr>
            </w:pPr>
            <w:r w:rsidRPr="00224DB6">
              <w:rPr>
                <w:color w:val="000000"/>
              </w:rPr>
              <w:t>-1</w:t>
            </w:r>
          </w:p>
        </w:tc>
        <w:tc>
          <w:tcPr>
            <w:tcW w:w="666" w:type="dxa"/>
          </w:tcPr>
          <w:p w14:paraId="641C99F5" w14:textId="77777777" w:rsidR="005E0CBA" w:rsidRPr="00224DB6" w:rsidRDefault="007B1500" w:rsidP="00C507EE">
            <w:pPr>
              <w:jc w:val="right"/>
              <w:rPr>
                <w:color w:val="000000"/>
              </w:rPr>
            </w:pPr>
            <w:r w:rsidRPr="00224DB6">
              <w:rPr>
                <w:color w:val="000000"/>
              </w:rPr>
              <w:t>-11</w:t>
            </w:r>
          </w:p>
        </w:tc>
        <w:tc>
          <w:tcPr>
            <w:tcW w:w="791" w:type="dxa"/>
          </w:tcPr>
          <w:p w14:paraId="384B4098" w14:textId="77777777" w:rsidR="005E0CBA" w:rsidRPr="00224DB6" w:rsidRDefault="005E0CBA" w:rsidP="00C507EE">
            <w:pPr>
              <w:jc w:val="right"/>
            </w:pPr>
            <w:r w:rsidRPr="00224DB6">
              <w:rPr>
                <w:color w:val="000000"/>
                <w:sz w:val="22"/>
                <w:szCs w:val="22"/>
              </w:rPr>
              <w:t>-5</w:t>
            </w:r>
          </w:p>
        </w:tc>
        <w:tc>
          <w:tcPr>
            <w:tcW w:w="867" w:type="dxa"/>
          </w:tcPr>
          <w:p w14:paraId="39F9D2F9" w14:textId="77777777" w:rsidR="005E0CBA" w:rsidRPr="00224DB6" w:rsidRDefault="005E0CBA" w:rsidP="00C507EE">
            <w:pPr>
              <w:jc w:val="right"/>
            </w:pPr>
            <w:r w:rsidRPr="00224DB6">
              <w:rPr>
                <w:color w:val="000000"/>
                <w:sz w:val="22"/>
                <w:szCs w:val="22"/>
              </w:rPr>
              <w:t>-9</w:t>
            </w:r>
          </w:p>
        </w:tc>
        <w:tc>
          <w:tcPr>
            <w:tcW w:w="811" w:type="dxa"/>
          </w:tcPr>
          <w:p w14:paraId="401F666F" w14:textId="77777777" w:rsidR="005E0CBA" w:rsidRPr="00224DB6" w:rsidRDefault="005E0CBA" w:rsidP="00C507EE">
            <w:pPr>
              <w:jc w:val="right"/>
            </w:pPr>
            <w:r w:rsidRPr="00224DB6">
              <w:rPr>
                <w:color w:val="000000"/>
                <w:sz w:val="22"/>
                <w:szCs w:val="22"/>
              </w:rPr>
              <w:t>5</w:t>
            </w:r>
          </w:p>
        </w:tc>
        <w:tc>
          <w:tcPr>
            <w:tcW w:w="888" w:type="dxa"/>
          </w:tcPr>
          <w:p w14:paraId="0FA99136" w14:textId="77777777" w:rsidR="005E0CBA" w:rsidRPr="00224DB6" w:rsidRDefault="005E0CBA" w:rsidP="00C507EE">
            <w:pPr>
              <w:jc w:val="right"/>
            </w:pPr>
            <w:r w:rsidRPr="00224DB6">
              <w:rPr>
                <w:color w:val="000000"/>
                <w:sz w:val="22"/>
                <w:szCs w:val="22"/>
              </w:rPr>
              <w:t>11</w:t>
            </w:r>
          </w:p>
        </w:tc>
      </w:tr>
      <w:tr w:rsidR="005E0CBA" w:rsidRPr="00224DB6" w14:paraId="363438EF" w14:textId="77777777" w:rsidTr="005E0CBA">
        <w:tc>
          <w:tcPr>
            <w:tcW w:w="961" w:type="dxa"/>
          </w:tcPr>
          <w:p w14:paraId="3223EB93" w14:textId="77777777" w:rsidR="005E0CBA" w:rsidRPr="00224DB6" w:rsidRDefault="005E0CBA" w:rsidP="00C507EE">
            <w:pPr>
              <w:jc w:val="right"/>
            </w:pPr>
            <w:r w:rsidRPr="00224DB6">
              <w:rPr>
                <w:color w:val="000000"/>
                <w:sz w:val="22"/>
                <w:szCs w:val="22"/>
              </w:rPr>
              <w:t>1100</w:t>
            </w:r>
          </w:p>
        </w:tc>
        <w:tc>
          <w:tcPr>
            <w:tcW w:w="800" w:type="dxa"/>
          </w:tcPr>
          <w:p w14:paraId="2711318F" w14:textId="77777777" w:rsidR="005E0CBA" w:rsidRPr="00224DB6" w:rsidRDefault="005E0CBA" w:rsidP="00C507EE">
            <w:pPr>
              <w:jc w:val="right"/>
            </w:pPr>
            <w:r w:rsidRPr="00224DB6">
              <w:rPr>
                <w:color w:val="000000"/>
                <w:sz w:val="22"/>
                <w:szCs w:val="22"/>
              </w:rPr>
              <w:t>4</w:t>
            </w:r>
          </w:p>
        </w:tc>
        <w:tc>
          <w:tcPr>
            <w:tcW w:w="876" w:type="dxa"/>
          </w:tcPr>
          <w:p w14:paraId="59A6F58B" w14:textId="77777777" w:rsidR="005E0CBA" w:rsidRPr="00224DB6" w:rsidRDefault="005E0CBA" w:rsidP="00C507EE">
            <w:pPr>
              <w:jc w:val="right"/>
            </w:pPr>
            <w:r w:rsidRPr="00224DB6">
              <w:rPr>
                <w:color w:val="000000"/>
                <w:sz w:val="22"/>
                <w:szCs w:val="22"/>
              </w:rPr>
              <w:t>9</w:t>
            </w:r>
          </w:p>
        </w:tc>
        <w:tc>
          <w:tcPr>
            <w:tcW w:w="807" w:type="dxa"/>
          </w:tcPr>
          <w:p w14:paraId="7526B0FB" w14:textId="77777777" w:rsidR="005E0CBA" w:rsidRPr="00224DB6" w:rsidRDefault="005E0CBA" w:rsidP="00C507EE">
            <w:pPr>
              <w:jc w:val="right"/>
            </w:pPr>
            <w:r w:rsidRPr="00224DB6">
              <w:rPr>
                <w:color w:val="000000"/>
                <w:sz w:val="22"/>
                <w:szCs w:val="22"/>
              </w:rPr>
              <w:t>-4</w:t>
            </w:r>
          </w:p>
        </w:tc>
        <w:tc>
          <w:tcPr>
            <w:tcW w:w="883" w:type="dxa"/>
          </w:tcPr>
          <w:p w14:paraId="68608511" w14:textId="77777777" w:rsidR="005E0CBA" w:rsidRPr="00224DB6" w:rsidRDefault="005E0CBA" w:rsidP="00C507EE">
            <w:pPr>
              <w:jc w:val="right"/>
            </w:pPr>
            <w:r w:rsidRPr="00224DB6">
              <w:rPr>
                <w:color w:val="000000"/>
                <w:sz w:val="22"/>
                <w:szCs w:val="22"/>
              </w:rPr>
              <w:t>-9</w:t>
            </w:r>
          </w:p>
        </w:tc>
        <w:tc>
          <w:tcPr>
            <w:tcW w:w="666" w:type="dxa"/>
          </w:tcPr>
          <w:p w14:paraId="59DDCEFE" w14:textId="77777777" w:rsidR="005E0CBA" w:rsidRPr="00224DB6" w:rsidRDefault="007B1500" w:rsidP="00C507EE">
            <w:pPr>
              <w:jc w:val="right"/>
              <w:rPr>
                <w:color w:val="000000"/>
              </w:rPr>
            </w:pPr>
            <w:r w:rsidRPr="00224DB6">
              <w:rPr>
                <w:color w:val="000000"/>
              </w:rPr>
              <w:t>0</w:t>
            </w:r>
          </w:p>
        </w:tc>
        <w:tc>
          <w:tcPr>
            <w:tcW w:w="666" w:type="dxa"/>
          </w:tcPr>
          <w:p w14:paraId="2D5ABCBE" w14:textId="77777777" w:rsidR="005E0CBA" w:rsidRPr="00224DB6" w:rsidRDefault="007B1500" w:rsidP="00C507EE">
            <w:pPr>
              <w:jc w:val="right"/>
              <w:rPr>
                <w:color w:val="000000"/>
              </w:rPr>
            </w:pPr>
            <w:r w:rsidRPr="00224DB6">
              <w:rPr>
                <w:color w:val="000000"/>
              </w:rPr>
              <w:t>13</w:t>
            </w:r>
          </w:p>
        </w:tc>
        <w:tc>
          <w:tcPr>
            <w:tcW w:w="791" w:type="dxa"/>
          </w:tcPr>
          <w:p w14:paraId="0D079008" w14:textId="77777777" w:rsidR="005E0CBA" w:rsidRPr="00224DB6" w:rsidRDefault="005E0CBA" w:rsidP="00C507EE">
            <w:pPr>
              <w:jc w:val="right"/>
            </w:pPr>
            <w:r w:rsidRPr="00224DB6">
              <w:rPr>
                <w:color w:val="000000"/>
                <w:sz w:val="22"/>
                <w:szCs w:val="22"/>
              </w:rPr>
              <w:t>-4</w:t>
            </w:r>
          </w:p>
        </w:tc>
        <w:tc>
          <w:tcPr>
            <w:tcW w:w="867" w:type="dxa"/>
          </w:tcPr>
          <w:p w14:paraId="762D2F8F" w14:textId="77777777" w:rsidR="005E0CBA" w:rsidRPr="00224DB6" w:rsidRDefault="005E0CBA" w:rsidP="00C507EE">
            <w:pPr>
              <w:jc w:val="right"/>
            </w:pPr>
            <w:r w:rsidRPr="00224DB6">
              <w:rPr>
                <w:color w:val="000000"/>
                <w:sz w:val="22"/>
                <w:szCs w:val="22"/>
              </w:rPr>
              <w:t>-7</w:t>
            </w:r>
          </w:p>
        </w:tc>
        <w:tc>
          <w:tcPr>
            <w:tcW w:w="811" w:type="dxa"/>
          </w:tcPr>
          <w:p w14:paraId="3E868B0B" w14:textId="77777777" w:rsidR="005E0CBA" w:rsidRPr="00224DB6" w:rsidRDefault="005E0CBA" w:rsidP="00C507EE">
            <w:pPr>
              <w:jc w:val="right"/>
            </w:pPr>
            <w:r w:rsidRPr="00224DB6">
              <w:rPr>
                <w:color w:val="000000"/>
                <w:sz w:val="22"/>
                <w:szCs w:val="22"/>
              </w:rPr>
              <w:t>0</w:t>
            </w:r>
          </w:p>
        </w:tc>
        <w:tc>
          <w:tcPr>
            <w:tcW w:w="888" w:type="dxa"/>
          </w:tcPr>
          <w:p w14:paraId="4A90F5D8" w14:textId="77777777" w:rsidR="005E0CBA" w:rsidRPr="00224DB6" w:rsidRDefault="005E0CBA" w:rsidP="00C507EE">
            <w:pPr>
              <w:jc w:val="right"/>
            </w:pPr>
            <w:r w:rsidRPr="00224DB6">
              <w:rPr>
                <w:color w:val="000000"/>
                <w:sz w:val="22"/>
                <w:szCs w:val="22"/>
              </w:rPr>
              <w:t>1</w:t>
            </w:r>
          </w:p>
        </w:tc>
      </w:tr>
      <w:tr w:rsidR="005E0CBA" w:rsidRPr="00224DB6" w14:paraId="140BC521" w14:textId="77777777" w:rsidTr="005E0CBA">
        <w:tc>
          <w:tcPr>
            <w:tcW w:w="961" w:type="dxa"/>
          </w:tcPr>
          <w:p w14:paraId="0C78FE05" w14:textId="77777777" w:rsidR="005E0CBA" w:rsidRPr="00224DB6" w:rsidRDefault="005E0CBA" w:rsidP="00C507EE">
            <w:pPr>
              <w:jc w:val="right"/>
            </w:pPr>
            <w:r w:rsidRPr="00224DB6">
              <w:rPr>
                <w:color w:val="000000"/>
                <w:sz w:val="22"/>
                <w:szCs w:val="22"/>
              </w:rPr>
              <w:t>1101</w:t>
            </w:r>
          </w:p>
        </w:tc>
        <w:tc>
          <w:tcPr>
            <w:tcW w:w="800" w:type="dxa"/>
          </w:tcPr>
          <w:p w14:paraId="18B5CD73" w14:textId="77777777" w:rsidR="005E0CBA" w:rsidRPr="00224DB6" w:rsidRDefault="005E0CBA" w:rsidP="00C507EE">
            <w:pPr>
              <w:jc w:val="right"/>
            </w:pPr>
            <w:r w:rsidRPr="00224DB6">
              <w:rPr>
                <w:color w:val="000000"/>
                <w:sz w:val="22"/>
                <w:szCs w:val="22"/>
              </w:rPr>
              <w:t>5</w:t>
            </w:r>
          </w:p>
        </w:tc>
        <w:tc>
          <w:tcPr>
            <w:tcW w:w="876" w:type="dxa"/>
          </w:tcPr>
          <w:p w14:paraId="11978122" w14:textId="77777777" w:rsidR="005E0CBA" w:rsidRPr="00224DB6" w:rsidRDefault="005E0CBA" w:rsidP="00C507EE">
            <w:pPr>
              <w:jc w:val="right"/>
            </w:pPr>
            <w:r w:rsidRPr="00224DB6">
              <w:rPr>
                <w:color w:val="000000"/>
                <w:sz w:val="22"/>
                <w:szCs w:val="22"/>
              </w:rPr>
              <w:t>11</w:t>
            </w:r>
          </w:p>
        </w:tc>
        <w:tc>
          <w:tcPr>
            <w:tcW w:w="807" w:type="dxa"/>
          </w:tcPr>
          <w:p w14:paraId="7C41AC58" w14:textId="77777777" w:rsidR="005E0CBA" w:rsidRPr="00224DB6" w:rsidRDefault="005E0CBA" w:rsidP="00C507EE">
            <w:pPr>
              <w:jc w:val="right"/>
            </w:pPr>
            <w:r w:rsidRPr="00224DB6">
              <w:rPr>
                <w:color w:val="000000"/>
                <w:sz w:val="22"/>
                <w:szCs w:val="22"/>
              </w:rPr>
              <w:t>-5</w:t>
            </w:r>
          </w:p>
        </w:tc>
        <w:tc>
          <w:tcPr>
            <w:tcW w:w="883" w:type="dxa"/>
          </w:tcPr>
          <w:p w14:paraId="7E7DB89B" w14:textId="77777777" w:rsidR="005E0CBA" w:rsidRPr="00224DB6" w:rsidRDefault="005E0CBA" w:rsidP="00C507EE">
            <w:pPr>
              <w:jc w:val="right"/>
            </w:pPr>
            <w:r w:rsidRPr="00224DB6">
              <w:rPr>
                <w:color w:val="000000"/>
                <w:sz w:val="22"/>
                <w:szCs w:val="22"/>
              </w:rPr>
              <w:t>-11</w:t>
            </w:r>
          </w:p>
        </w:tc>
        <w:tc>
          <w:tcPr>
            <w:tcW w:w="666" w:type="dxa"/>
          </w:tcPr>
          <w:p w14:paraId="38201044" w14:textId="77777777" w:rsidR="005E0CBA" w:rsidRPr="00224DB6" w:rsidRDefault="007B1500" w:rsidP="00C507EE">
            <w:pPr>
              <w:jc w:val="right"/>
              <w:rPr>
                <w:color w:val="000000"/>
              </w:rPr>
            </w:pPr>
            <w:r w:rsidRPr="00224DB6">
              <w:rPr>
                <w:color w:val="000000"/>
              </w:rPr>
              <w:t>0</w:t>
            </w:r>
          </w:p>
        </w:tc>
        <w:tc>
          <w:tcPr>
            <w:tcW w:w="666" w:type="dxa"/>
          </w:tcPr>
          <w:p w14:paraId="411CC137" w14:textId="77777777" w:rsidR="005E0CBA" w:rsidRPr="00224DB6" w:rsidRDefault="007B1500" w:rsidP="00C507EE">
            <w:pPr>
              <w:jc w:val="right"/>
              <w:rPr>
                <w:color w:val="000000"/>
              </w:rPr>
            </w:pPr>
            <w:r w:rsidRPr="00224DB6">
              <w:rPr>
                <w:color w:val="000000"/>
              </w:rPr>
              <w:t>-13</w:t>
            </w:r>
          </w:p>
        </w:tc>
        <w:tc>
          <w:tcPr>
            <w:tcW w:w="791" w:type="dxa"/>
          </w:tcPr>
          <w:p w14:paraId="072D43E2" w14:textId="77777777" w:rsidR="005E0CBA" w:rsidRPr="00224DB6" w:rsidRDefault="005E0CBA" w:rsidP="00C507EE">
            <w:pPr>
              <w:jc w:val="right"/>
            </w:pPr>
            <w:r w:rsidRPr="00224DB6">
              <w:rPr>
                <w:color w:val="000000"/>
                <w:sz w:val="22"/>
                <w:szCs w:val="22"/>
              </w:rPr>
              <w:t>-3</w:t>
            </w:r>
          </w:p>
        </w:tc>
        <w:tc>
          <w:tcPr>
            <w:tcW w:w="867" w:type="dxa"/>
          </w:tcPr>
          <w:p w14:paraId="6E91F3F7" w14:textId="77777777" w:rsidR="005E0CBA" w:rsidRPr="00224DB6" w:rsidRDefault="005E0CBA" w:rsidP="00C507EE">
            <w:pPr>
              <w:jc w:val="right"/>
            </w:pPr>
            <w:r w:rsidRPr="00224DB6">
              <w:rPr>
                <w:color w:val="000000"/>
                <w:sz w:val="22"/>
                <w:szCs w:val="22"/>
              </w:rPr>
              <w:t>-5</w:t>
            </w:r>
          </w:p>
        </w:tc>
        <w:tc>
          <w:tcPr>
            <w:tcW w:w="811" w:type="dxa"/>
          </w:tcPr>
          <w:p w14:paraId="704933C7" w14:textId="77777777" w:rsidR="005E0CBA" w:rsidRPr="00224DB6" w:rsidRDefault="005E0CBA" w:rsidP="00C507EE">
            <w:pPr>
              <w:jc w:val="right"/>
            </w:pPr>
            <w:r w:rsidRPr="00224DB6">
              <w:rPr>
                <w:color w:val="000000"/>
                <w:sz w:val="22"/>
                <w:szCs w:val="22"/>
              </w:rPr>
              <w:t>1</w:t>
            </w:r>
          </w:p>
        </w:tc>
        <w:tc>
          <w:tcPr>
            <w:tcW w:w="888" w:type="dxa"/>
          </w:tcPr>
          <w:p w14:paraId="43544C9C" w14:textId="77777777" w:rsidR="005E0CBA" w:rsidRPr="00224DB6" w:rsidRDefault="005E0CBA" w:rsidP="00C507EE">
            <w:pPr>
              <w:jc w:val="right"/>
            </w:pPr>
            <w:r w:rsidRPr="00224DB6">
              <w:rPr>
                <w:color w:val="000000"/>
                <w:sz w:val="22"/>
                <w:szCs w:val="22"/>
              </w:rPr>
              <w:t>3</w:t>
            </w:r>
          </w:p>
        </w:tc>
      </w:tr>
      <w:tr w:rsidR="005E0CBA" w:rsidRPr="00224DB6" w14:paraId="681CA87D" w14:textId="77777777" w:rsidTr="005E0CBA">
        <w:tc>
          <w:tcPr>
            <w:tcW w:w="961" w:type="dxa"/>
          </w:tcPr>
          <w:p w14:paraId="22964F44" w14:textId="77777777" w:rsidR="005E0CBA" w:rsidRPr="00224DB6" w:rsidRDefault="005E0CBA" w:rsidP="00C507EE">
            <w:pPr>
              <w:jc w:val="right"/>
            </w:pPr>
            <w:r w:rsidRPr="00224DB6">
              <w:rPr>
                <w:color w:val="000000"/>
                <w:sz w:val="22"/>
                <w:szCs w:val="22"/>
              </w:rPr>
              <w:t>1110</w:t>
            </w:r>
          </w:p>
        </w:tc>
        <w:tc>
          <w:tcPr>
            <w:tcW w:w="800" w:type="dxa"/>
          </w:tcPr>
          <w:p w14:paraId="7B6BBA18" w14:textId="77777777" w:rsidR="005E0CBA" w:rsidRPr="00224DB6" w:rsidRDefault="005E0CBA" w:rsidP="00C507EE">
            <w:pPr>
              <w:jc w:val="right"/>
            </w:pPr>
            <w:r w:rsidRPr="00224DB6">
              <w:rPr>
                <w:color w:val="000000"/>
                <w:sz w:val="22"/>
                <w:szCs w:val="22"/>
              </w:rPr>
              <w:t>6</w:t>
            </w:r>
          </w:p>
        </w:tc>
        <w:tc>
          <w:tcPr>
            <w:tcW w:w="876" w:type="dxa"/>
          </w:tcPr>
          <w:p w14:paraId="6ECF151D" w14:textId="77777777" w:rsidR="005E0CBA" w:rsidRPr="00224DB6" w:rsidRDefault="005E0CBA" w:rsidP="00C507EE">
            <w:pPr>
              <w:jc w:val="right"/>
            </w:pPr>
            <w:r w:rsidRPr="00224DB6">
              <w:rPr>
                <w:color w:val="000000"/>
                <w:sz w:val="22"/>
                <w:szCs w:val="22"/>
              </w:rPr>
              <w:t>13</w:t>
            </w:r>
          </w:p>
        </w:tc>
        <w:tc>
          <w:tcPr>
            <w:tcW w:w="807" w:type="dxa"/>
          </w:tcPr>
          <w:p w14:paraId="1969F70B" w14:textId="77777777" w:rsidR="005E0CBA" w:rsidRPr="00224DB6" w:rsidRDefault="005E0CBA" w:rsidP="00C507EE">
            <w:pPr>
              <w:jc w:val="right"/>
            </w:pPr>
            <w:r w:rsidRPr="00224DB6">
              <w:rPr>
                <w:color w:val="000000"/>
                <w:sz w:val="22"/>
                <w:szCs w:val="22"/>
              </w:rPr>
              <w:t>-6</w:t>
            </w:r>
          </w:p>
        </w:tc>
        <w:tc>
          <w:tcPr>
            <w:tcW w:w="883" w:type="dxa"/>
          </w:tcPr>
          <w:p w14:paraId="11371E11" w14:textId="77777777" w:rsidR="005E0CBA" w:rsidRPr="00224DB6" w:rsidRDefault="005E0CBA" w:rsidP="00C507EE">
            <w:pPr>
              <w:jc w:val="right"/>
            </w:pPr>
            <w:r w:rsidRPr="00224DB6">
              <w:rPr>
                <w:color w:val="000000"/>
                <w:sz w:val="22"/>
                <w:szCs w:val="22"/>
              </w:rPr>
              <w:t>-13</w:t>
            </w:r>
          </w:p>
        </w:tc>
        <w:tc>
          <w:tcPr>
            <w:tcW w:w="666" w:type="dxa"/>
          </w:tcPr>
          <w:p w14:paraId="0A892714" w14:textId="77777777" w:rsidR="005E0CBA" w:rsidRPr="00224DB6" w:rsidRDefault="007B1500" w:rsidP="00C507EE">
            <w:pPr>
              <w:jc w:val="right"/>
              <w:rPr>
                <w:color w:val="000000"/>
              </w:rPr>
            </w:pPr>
            <w:r w:rsidRPr="00224DB6">
              <w:rPr>
                <w:color w:val="000000"/>
              </w:rPr>
              <w:t>1</w:t>
            </w:r>
          </w:p>
        </w:tc>
        <w:tc>
          <w:tcPr>
            <w:tcW w:w="666" w:type="dxa"/>
          </w:tcPr>
          <w:p w14:paraId="4AACE6E2" w14:textId="77777777" w:rsidR="005E0CBA" w:rsidRPr="00224DB6" w:rsidRDefault="007B1500" w:rsidP="00C507EE">
            <w:pPr>
              <w:jc w:val="right"/>
              <w:rPr>
                <w:color w:val="000000"/>
              </w:rPr>
            </w:pPr>
            <w:r w:rsidRPr="00224DB6">
              <w:rPr>
                <w:color w:val="000000"/>
              </w:rPr>
              <w:t>15</w:t>
            </w:r>
          </w:p>
        </w:tc>
        <w:tc>
          <w:tcPr>
            <w:tcW w:w="791" w:type="dxa"/>
          </w:tcPr>
          <w:p w14:paraId="662243EA" w14:textId="77777777" w:rsidR="005E0CBA" w:rsidRPr="00224DB6" w:rsidRDefault="005E0CBA" w:rsidP="00C507EE">
            <w:pPr>
              <w:jc w:val="right"/>
            </w:pPr>
            <w:r w:rsidRPr="00224DB6">
              <w:rPr>
                <w:color w:val="000000"/>
                <w:sz w:val="22"/>
                <w:szCs w:val="22"/>
              </w:rPr>
              <w:t>-2</w:t>
            </w:r>
          </w:p>
        </w:tc>
        <w:tc>
          <w:tcPr>
            <w:tcW w:w="867" w:type="dxa"/>
          </w:tcPr>
          <w:p w14:paraId="4B9463B7" w14:textId="77777777" w:rsidR="005E0CBA" w:rsidRPr="00224DB6" w:rsidRDefault="005E0CBA" w:rsidP="00C507EE">
            <w:pPr>
              <w:jc w:val="right"/>
            </w:pPr>
            <w:r w:rsidRPr="00224DB6">
              <w:rPr>
                <w:color w:val="000000"/>
                <w:sz w:val="22"/>
                <w:szCs w:val="22"/>
              </w:rPr>
              <w:t>-3</w:t>
            </w:r>
          </w:p>
        </w:tc>
        <w:tc>
          <w:tcPr>
            <w:tcW w:w="811" w:type="dxa"/>
          </w:tcPr>
          <w:p w14:paraId="16C2390D" w14:textId="77777777" w:rsidR="005E0CBA" w:rsidRPr="00224DB6" w:rsidRDefault="005E0CBA" w:rsidP="00C507EE">
            <w:pPr>
              <w:jc w:val="right"/>
            </w:pPr>
            <w:r w:rsidRPr="00224DB6">
              <w:rPr>
                <w:color w:val="000000"/>
                <w:sz w:val="22"/>
                <w:szCs w:val="22"/>
              </w:rPr>
              <w:t>3</w:t>
            </w:r>
          </w:p>
        </w:tc>
        <w:tc>
          <w:tcPr>
            <w:tcW w:w="888" w:type="dxa"/>
          </w:tcPr>
          <w:p w14:paraId="34136BD5" w14:textId="77777777" w:rsidR="005E0CBA" w:rsidRPr="00224DB6" w:rsidRDefault="005E0CBA" w:rsidP="00C507EE">
            <w:pPr>
              <w:jc w:val="right"/>
            </w:pPr>
            <w:r w:rsidRPr="00224DB6">
              <w:rPr>
                <w:color w:val="000000"/>
                <w:sz w:val="22"/>
                <w:szCs w:val="22"/>
              </w:rPr>
              <w:t>7</w:t>
            </w:r>
          </w:p>
        </w:tc>
      </w:tr>
      <w:tr w:rsidR="005E0CBA" w:rsidRPr="00224DB6" w14:paraId="683748AA" w14:textId="77777777" w:rsidTr="005E0CBA">
        <w:tc>
          <w:tcPr>
            <w:tcW w:w="961" w:type="dxa"/>
          </w:tcPr>
          <w:p w14:paraId="2E78A2A5" w14:textId="77777777" w:rsidR="005E0CBA" w:rsidRPr="00224DB6" w:rsidRDefault="005E0CBA" w:rsidP="00C507EE">
            <w:pPr>
              <w:jc w:val="right"/>
            </w:pPr>
            <w:r w:rsidRPr="00224DB6">
              <w:rPr>
                <w:color w:val="000000"/>
                <w:sz w:val="22"/>
                <w:szCs w:val="22"/>
              </w:rPr>
              <w:t>1111</w:t>
            </w:r>
          </w:p>
        </w:tc>
        <w:tc>
          <w:tcPr>
            <w:tcW w:w="800" w:type="dxa"/>
          </w:tcPr>
          <w:p w14:paraId="6504689C" w14:textId="77777777" w:rsidR="005E0CBA" w:rsidRPr="00224DB6" w:rsidRDefault="005E0CBA" w:rsidP="00C507EE">
            <w:pPr>
              <w:jc w:val="right"/>
            </w:pPr>
            <w:r w:rsidRPr="00224DB6">
              <w:rPr>
                <w:color w:val="000000"/>
                <w:sz w:val="22"/>
                <w:szCs w:val="22"/>
              </w:rPr>
              <w:t>7</w:t>
            </w:r>
          </w:p>
        </w:tc>
        <w:tc>
          <w:tcPr>
            <w:tcW w:w="876" w:type="dxa"/>
          </w:tcPr>
          <w:p w14:paraId="752E0C40" w14:textId="77777777" w:rsidR="005E0CBA" w:rsidRPr="00224DB6" w:rsidRDefault="005E0CBA" w:rsidP="00C507EE">
            <w:pPr>
              <w:jc w:val="right"/>
            </w:pPr>
            <w:r w:rsidRPr="00224DB6">
              <w:rPr>
                <w:color w:val="000000"/>
                <w:sz w:val="22"/>
                <w:szCs w:val="22"/>
              </w:rPr>
              <w:t>15</w:t>
            </w:r>
          </w:p>
        </w:tc>
        <w:tc>
          <w:tcPr>
            <w:tcW w:w="807" w:type="dxa"/>
          </w:tcPr>
          <w:p w14:paraId="0298DC74" w14:textId="77777777" w:rsidR="005E0CBA" w:rsidRPr="00224DB6" w:rsidRDefault="005E0CBA" w:rsidP="00C507EE">
            <w:pPr>
              <w:jc w:val="right"/>
            </w:pPr>
            <w:r w:rsidRPr="00224DB6">
              <w:rPr>
                <w:color w:val="000000"/>
                <w:sz w:val="22"/>
                <w:szCs w:val="22"/>
              </w:rPr>
              <w:t>-7</w:t>
            </w:r>
          </w:p>
        </w:tc>
        <w:tc>
          <w:tcPr>
            <w:tcW w:w="883" w:type="dxa"/>
          </w:tcPr>
          <w:p w14:paraId="3D4E0284" w14:textId="77777777" w:rsidR="005E0CBA" w:rsidRPr="00224DB6" w:rsidRDefault="005E0CBA" w:rsidP="00C507EE">
            <w:pPr>
              <w:jc w:val="right"/>
            </w:pPr>
            <w:r w:rsidRPr="00224DB6">
              <w:rPr>
                <w:color w:val="000000"/>
                <w:sz w:val="22"/>
                <w:szCs w:val="22"/>
              </w:rPr>
              <w:t>-15</w:t>
            </w:r>
          </w:p>
        </w:tc>
        <w:tc>
          <w:tcPr>
            <w:tcW w:w="666" w:type="dxa"/>
          </w:tcPr>
          <w:p w14:paraId="74C35A85" w14:textId="77777777" w:rsidR="005E0CBA" w:rsidRPr="00224DB6" w:rsidRDefault="007B1500" w:rsidP="00C507EE">
            <w:pPr>
              <w:jc w:val="right"/>
              <w:rPr>
                <w:color w:val="000000"/>
              </w:rPr>
            </w:pPr>
            <w:r w:rsidRPr="00224DB6">
              <w:rPr>
                <w:color w:val="000000"/>
              </w:rPr>
              <w:t>-1</w:t>
            </w:r>
          </w:p>
        </w:tc>
        <w:tc>
          <w:tcPr>
            <w:tcW w:w="666" w:type="dxa"/>
          </w:tcPr>
          <w:p w14:paraId="057485A0" w14:textId="77777777" w:rsidR="005E0CBA" w:rsidRPr="00224DB6" w:rsidRDefault="007B1500" w:rsidP="00C507EE">
            <w:pPr>
              <w:jc w:val="right"/>
              <w:rPr>
                <w:color w:val="000000"/>
              </w:rPr>
            </w:pPr>
            <w:r w:rsidRPr="00224DB6">
              <w:rPr>
                <w:color w:val="000000"/>
              </w:rPr>
              <w:t>-15</w:t>
            </w:r>
          </w:p>
        </w:tc>
        <w:tc>
          <w:tcPr>
            <w:tcW w:w="791" w:type="dxa"/>
          </w:tcPr>
          <w:p w14:paraId="6236EE6A" w14:textId="77777777" w:rsidR="005E0CBA" w:rsidRPr="00224DB6" w:rsidRDefault="005E0CBA" w:rsidP="00C507EE">
            <w:pPr>
              <w:jc w:val="right"/>
            </w:pPr>
            <w:r w:rsidRPr="00224DB6">
              <w:rPr>
                <w:color w:val="000000"/>
                <w:sz w:val="22"/>
                <w:szCs w:val="22"/>
              </w:rPr>
              <w:t>-1</w:t>
            </w:r>
          </w:p>
        </w:tc>
        <w:tc>
          <w:tcPr>
            <w:tcW w:w="867" w:type="dxa"/>
          </w:tcPr>
          <w:p w14:paraId="7065478D" w14:textId="77777777" w:rsidR="005E0CBA" w:rsidRPr="00224DB6" w:rsidRDefault="005E0CBA" w:rsidP="00C507EE">
            <w:pPr>
              <w:jc w:val="right"/>
            </w:pPr>
            <w:r w:rsidRPr="00224DB6">
              <w:rPr>
                <w:color w:val="000000"/>
                <w:sz w:val="22"/>
                <w:szCs w:val="22"/>
              </w:rPr>
              <w:t>-1</w:t>
            </w:r>
          </w:p>
        </w:tc>
        <w:tc>
          <w:tcPr>
            <w:tcW w:w="811" w:type="dxa"/>
          </w:tcPr>
          <w:p w14:paraId="7876CD67" w14:textId="77777777" w:rsidR="005E0CBA" w:rsidRPr="00224DB6" w:rsidRDefault="005E0CBA" w:rsidP="00C507EE">
            <w:pPr>
              <w:jc w:val="right"/>
            </w:pPr>
            <w:r w:rsidRPr="00224DB6">
              <w:rPr>
                <w:color w:val="000000"/>
                <w:sz w:val="22"/>
                <w:szCs w:val="22"/>
              </w:rPr>
              <w:t>2</w:t>
            </w:r>
          </w:p>
        </w:tc>
        <w:tc>
          <w:tcPr>
            <w:tcW w:w="888" w:type="dxa"/>
          </w:tcPr>
          <w:p w14:paraId="00B2D8E4" w14:textId="77777777" w:rsidR="005E0CBA" w:rsidRPr="00224DB6" w:rsidRDefault="005E0CBA" w:rsidP="00C507EE">
            <w:pPr>
              <w:jc w:val="right"/>
            </w:pPr>
            <w:r w:rsidRPr="00224DB6">
              <w:rPr>
                <w:color w:val="000000"/>
                <w:sz w:val="22"/>
                <w:szCs w:val="22"/>
              </w:rPr>
              <w:t>5</w:t>
            </w:r>
          </w:p>
        </w:tc>
      </w:tr>
    </w:tbl>
    <w:p w14:paraId="2BEB978C" w14:textId="77777777" w:rsidR="00FC3614" w:rsidRPr="00224DB6" w:rsidRDefault="00FC3614" w:rsidP="00020711">
      <w:pPr>
        <w:rPr>
          <w:rFonts w:ascii="Times New Roman" w:hAnsi="Times New Roman" w:cs="Times New Roman"/>
          <w:lang w:val="en-US"/>
        </w:rPr>
      </w:pPr>
    </w:p>
    <w:p w14:paraId="0821A97C" w14:textId="77777777" w:rsidR="00FC3614" w:rsidRPr="00224DB6" w:rsidRDefault="00FC3614" w:rsidP="00FC3614">
      <w:pPr>
        <w:rPr>
          <w:lang w:val="en-US"/>
        </w:rPr>
      </w:pPr>
      <w:r w:rsidRPr="00224DB6">
        <w:rPr>
          <w:lang w:val="en-US"/>
        </w:rPr>
        <w:br w:type="page"/>
      </w:r>
    </w:p>
    <w:p w14:paraId="0E6FA270" w14:textId="01AB3B4E" w:rsidR="00FC3614" w:rsidRPr="00224DB6" w:rsidRDefault="00FC3614" w:rsidP="002A3534">
      <w:pPr>
        <w:pStyle w:val="Beschriftung"/>
        <w:keepNext/>
        <w:spacing w:after="0"/>
        <w:jc w:val="both"/>
        <w:rPr>
          <w:rFonts w:ascii="Times New Roman" w:hAnsi="Times New Roman" w:cs="Times New Roman"/>
          <w:lang w:val="en-US"/>
        </w:rPr>
      </w:pPr>
      <w:bookmarkStart w:id="405" w:name="_Toc511747925"/>
      <w:bookmarkStart w:id="406" w:name="_Ref523403634"/>
      <w:bookmarkStart w:id="407" w:name="_Toc12460082"/>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C1AC4">
        <w:rPr>
          <w:rFonts w:ascii="Times New Roman" w:hAnsi="Times New Roman" w:cs="Times New Roman"/>
          <w:noProof/>
          <w:lang w:val="en-US"/>
        </w:rPr>
        <w:t>21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5-bit samples</w:t>
      </w:r>
      <w:bookmarkEnd w:id="405"/>
      <w:bookmarkEnd w:id="406"/>
      <w:bookmarkEnd w:id="407"/>
    </w:p>
    <w:tbl>
      <w:tblPr>
        <w:tblStyle w:val="Tabellenraster"/>
        <w:tblW w:w="0" w:type="auto"/>
        <w:tblLook w:val="04A0" w:firstRow="1" w:lastRow="0" w:firstColumn="1" w:lastColumn="0" w:noHBand="0" w:noVBand="1"/>
      </w:tblPr>
      <w:tblGrid>
        <w:gridCol w:w="964"/>
        <w:gridCol w:w="797"/>
        <w:gridCol w:w="877"/>
        <w:gridCol w:w="803"/>
        <w:gridCol w:w="883"/>
        <w:gridCol w:w="666"/>
        <w:gridCol w:w="666"/>
        <w:gridCol w:w="790"/>
        <w:gridCol w:w="871"/>
        <w:gridCol w:w="810"/>
        <w:gridCol w:w="889"/>
      </w:tblGrid>
      <w:tr w:rsidR="005E0CBA" w:rsidRPr="00224DB6" w14:paraId="5200B29D" w14:textId="77777777" w:rsidTr="005E0CBA">
        <w:tc>
          <w:tcPr>
            <w:tcW w:w="964" w:type="dxa"/>
            <w:shd w:val="clear" w:color="auto" w:fill="8496B0" w:themeFill="text2" w:themeFillTint="99"/>
          </w:tcPr>
          <w:p w14:paraId="6BB7527D" w14:textId="77777777" w:rsidR="005E0CBA" w:rsidRPr="00224DB6" w:rsidRDefault="005E0CBA" w:rsidP="00C507EE">
            <w:pPr>
              <w:jc w:val="both"/>
            </w:pPr>
            <w:r w:rsidRPr="00224DB6">
              <w:rPr>
                <w:b/>
                <w:color w:val="FFFFFF" w:themeColor="background1"/>
                <w:sz w:val="22"/>
                <w:szCs w:val="22"/>
              </w:rPr>
              <w:t>Binary</w:t>
            </w:r>
          </w:p>
        </w:tc>
        <w:tc>
          <w:tcPr>
            <w:tcW w:w="797" w:type="dxa"/>
            <w:shd w:val="clear" w:color="auto" w:fill="8496B0" w:themeFill="text2" w:themeFillTint="99"/>
          </w:tcPr>
          <w:p w14:paraId="72E48144" w14:textId="77777777" w:rsidR="005E0CBA" w:rsidRPr="00224DB6" w:rsidRDefault="005E0CBA" w:rsidP="00C507EE">
            <w:pPr>
              <w:jc w:val="both"/>
            </w:pPr>
            <w:r w:rsidRPr="00224DB6">
              <w:rPr>
                <w:b/>
                <w:color w:val="FFFFFF" w:themeColor="background1"/>
                <w:sz w:val="22"/>
                <w:szCs w:val="22"/>
              </w:rPr>
              <w:t>OB</w:t>
            </w:r>
          </w:p>
        </w:tc>
        <w:tc>
          <w:tcPr>
            <w:tcW w:w="877" w:type="dxa"/>
            <w:shd w:val="clear" w:color="auto" w:fill="8496B0" w:themeFill="text2" w:themeFillTint="99"/>
          </w:tcPr>
          <w:p w14:paraId="433FF148" w14:textId="77777777" w:rsidR="005E0CBA" w:rsidRPr="00224DB6" w:rsidRDefault="005E0CBA" w:rsidP="00C507EE">
            <w:pPr>
              <w:jc w:val="both"/>
            </w:pPr>
            <w:r w:rsidRPr="00224DB6">
              <w:rPr>
                <w:b/>
                <w:color w:val="FFFFFF" w:themeColor="background1"/>
                <w:sz w:val="22"/>
                <w:szCs w:val="22"/>
              </w:rPr>
              <w:t>OBA</w:t>
            </w:r>
          </w:p>
        </w:tc>
        <w:tc>
          <w:tcPr>
            <w:tcW w:w="803" w:type="dxa"/>
            <w:shd w:val="clear" w:color="auto" w:fill="8496B0" w:themeFill="text2" w:themeFillTint="99"/>
          </w:tcPr>
          <w:p w14:paraId="0718406F" w14:textId="77777777" w:rsidR="005E0CBA" w:rsidRPr="00224DB6" w:rsidRDefault="005E0CBA" w:rsidP="00C507EE">
            <w:pPr>
              <w:jc w:val="both"/>
            </w:pPr>
            <w:r w:rsidRPr="00224DB6">
              <w:rPr>
                <w:b/>
                <w:color w:val="FFFFFF" w:themeColor="background1"/>
                <w:sz w:val="22"/>
                <w:szCs w:val="22"/>
              </w:rPr>
              <w:t>SM</w:t>
            </w:r>
          </w:p>
        </w:tc>
        <w:tc>
          <w:tcPr>
            <w:tcW w:w="883" w:type="dxa"/>
            <w:shd w:val="clear" w:color="auto" w:fill="8496B0" w:themeFill="text2" w:themeFillTint="99"/>
          </w:tcPr>
          <w:p w14:paraId="486C9DAB" w14:textId="77777777" w:rsidR="005E0CBA" w:rsidRPr="00224DB6" w:rsidRDefault="005E0CBA" w:rsidP="00C507EE">
            <w:pPr>
              <w:jc w:val="both"/>
            </w:pPr>
            <w:r w:rsidRPr="00224DB6">
              <w:rPr>
                <w:b/>
                <w:color w:val="FFFFFF" w:themeColor="background1"/>
                <w:sz w:val="22"/>
                <w:szCs w:val="22"/>
              </w:rPr>
              <w:t>SMA</w:t>
            </w:r>
          </w:p>
        </w:tc>
        <w:tc>
          <w:tcPr>
            <w:tcW w:w="666" w:type="dxa"/>
            <w:shd w:val="clear" w:color="auto" w:fill="8496B0" w:themeFill="text2" w:themeFillTint="99"/>
          </w:tcPr>
          <w:p w14:paraId="09E97D92" w14:textId="77777777" w:rsidR="005E0CBA" w:rsidRPr="00224DB6" w:rsidRDefault="005E0CBA" w:rsidP="00C507EE">
            <w:pPr>
              <w:jc w:val="both"/>
              <w:rPr>
                <w:b/>
                <w:color w:val="FFFFFF" w:themeColor="background1"/>
              </w:rPr>
            </w:pPr>
            <w:r w:rsidRPr="00224DB6">
              <w:rPr>
                <w:b/>
                <w:color w:val="FFFFFF" w:themeColor="background1"/>
              </w:rPr>
              <w:t>MS</w:t>
            </w:r>
          </w:p>
        </w:tc>
        <w:tc>
          <w:tcPr>
            <w:tcW w:w="666" w:type="dxa"/>
            <w:shd w:val="clear" w:color="auto" w:fill="8496B0" w:themeFill="text2" w:themeFillTint="99"/>
          </w:tcPr>
          <w:p w14:paraId="5D82F259" w14:textId="77777777" w:rsidR="005E0CBA" w:rsidRPr="00224DB6" w:rsidRDefault="005E0CBA" w:rsidP="00C507EE">
            <w:pPr>
              <w:jc w:val="both"/>
              <w:rPr>
                <w:b/>
                <w:color w:val="FFFFFF" w:themeColor="background1"/>
              </w:rPr>
            </w:pPr>
            <w:r w:rsidRPr="00224DB6">
              <w:rPr>
                <w:b/>
                <w:color w:val="FFFFFF" w:themeColor="background1"/>
              </w:rPr>
              <w:t>MSA</w:t>
            </w:r>
          </w:p>
        </w:tc>
        <w:tc>
          <w:tcPr>
            <w:tcW w:w="790" w:type="dxa"/>
            <w:shd w:val="clear" w:color="auto" w:fill="8496B0" w:themeFill="text2" w:themeFillTint="99"/>
          </w:tcPr>
          <w:p w14:paraId="039835E6" w14:textId="77777777" w:rsidR="005E0CBA" w:rsidRPr="00224DB6" w:rsidRDefault="005E0CBA" w:rsidP="00C507EE">
            <w:pPr>
              <w:jc w:val="both"/>
            </w:pPr>
            <w:r w:rsidRPr="00224DB6">
              <w:rPr>
                <w:b/>
                <w:color w:val="FFFFFF" w:themeColor="background1"/>
                <w:sz w:val="22"/>
                <w:szCs w:val="22"/>
              </w:rPr>
              <w:t>TC</w:t>
            </w:r>
          </w:p>
        </w:tc>
        <w:tc>
          <w:tcPr>
            <w:tcW w:w="871" w:type="dxa"/>
            <w:shd w:val="clear" w:color="auto" w:fill="8496B0" w:themeFill="text2" w:themeFillTint="99"/>
          </w:tcPr>
          <w:p w14:paraId="01586BCF" w14:textId="77777777" w:rsidR="005E0CBA" w:rsidRPr="00224DB6" w:rsidRDefault="005E0CBA" w:rsidP="00C507EE">
            <w:pPr>
              <w:jc w:val="both"/>
            </w:pPr>
            <w:r w:rsidRPr="00224DB6">
              <w:rPr>
                <w:b/>
                <w:color w:val="FFFFFF" w:themeColor="background1"/>
                <w:sz w:val="22"/>
                <w:szCs w:val="22"/>
              </w:rPr>
              <w:t>TCA</w:t>
            </w:r>
          </w:p>
        </w:tc>
        <w:tc>
          <w:tcPr>
            <w:tcW w:w="810" w:type="dxa"/>
            <w:shd w:val="clear" w:color="auto" w:fill="8496B0" w:themeFill="text2" w:themeFillTint="99"/>
          </w:tcPr>
          <w:p w14:paraId="382CA0F8" w14:textId="77777777" w:rsidR="005E0CBA" w:rsidRPr="00224DB6" w:rsidRDefault="005E0CBA" w:rsidP="00C507EE">
            <w:pPr>
              <w:jc w:val="both"/>
            </w:pPr>
            <w:r w:rsidRPr="00224DB6">
              <w:rPr>
                <w:b/>
                <w:color w:val="FFFFFF" w:themeColor="background1"/>
                <w:sz w:val="22"/>
                <w:szCs w:val="22"/>
              </w:rPr>
              <w:t>OG</w:t>
            </w:r>
          </w:p>
        </w:tc>
        <w:tc>
          <w:tcPr>
            <w:tcW w:w="889" w:type="dxa"/>
            <w:shd w:val="clear" w:color="auto" w:fill="8496B0" w:themeFill="text2" w:themeFillTint="99"/>
          </w:tcPr>
          <w:p w14:paraId="2328097D" w14:textId="77777777" w:rsidR="005E0CBA" w:rsidRPr="00224DB6" w:rsidRDefault="005E0CBA" w:rsidP="00C507EE">
            <w:pPr>
              <w:jc w:val="both"/>
            </w:pPr>
            <w:r w:rsidRPr="00224DB6">
              <w:rPr>
                <w:b/>
                <w:color w:val="FFFFFF" w:themeColor="background1"/>
                <w:sz w:val="22"/>
                <w:szCs w:val="22"/>
              </w:rPr>
              <w:t>OGA</w:t>
            </w:r>
          </w:p>
        </w:tc>
      </w:tr>
      <w:tr w:rsidR="005E0CBA" w:rsidRPr="00224DB6" w14:paraId="66A6FE30" w14:textId="77777777" w:rsidTr="005E0CBA">
        <w:tc>
          <w:tcPr>
            <w:tcW w:w="964" w:type="dxa"/>
            <w:vAlign w:val="bottom"/>
          </w:tcPr>
          <w:p w14:paraId="7FD0FF55" w14:textId="77777777" w:rsidR="005E0CBA" w:rsidRPr="00224DB6" w:rsidRDefault="005E0CBA" w:rsidP="00C507EE">
            <w:pPr>
              <w:jc w:val="right"/>
            </w:pPr>
            <w:r w:rsidRPr="00224DB6">
              <w:rPr>
                <w:color w:val="000000"/>
                <w:sz w:val="22"/>
                <w:szCs w:val="22"/>
              </w:rPr>
              <w:t>00000</w:t>
            </w:r>
          </w:p>
        </w:tc>
        <w:tc>
          <w:tcPr>
            <w:tcW w:w="797" w:type="dxa"/>
            <w:vAlign w:val="bottom"/>
          </w:tcPr>
          <w:p w14:paraId="0FE058F7" w14:textId="77777777" w:rsidR="005E0CBA" w:rsidRPr="00224DB6" w:rsidRDefault="005E0CBA" w:rsidP="00C507EE">
            <w:pPr>
              <w:jc w:val="right"/>
            </w:pPr>
            <w:r w:rsidRPr="00224DB6">
              <w:rPr>
                <w:color w:val="000000"/>
                <w:sz w:val="22"/>
                <w:szCs w:val="22"/>
              </w:rPr>
              <w:t>-16</w:t>
            </w:r>
          </w:p>
        </w:tc>
        <w:tc>
          <w:tcPr>
            <w:tcW w:w="877" w:type="dxa"/>
            <w:vAlign w:val="bottom"/>
          </w:tcPr>
          <w:p w14:paraId="2CC1C397" w14:textId="77777777" w:rsidR="005E0CBA" w:rsidRPr="00224DB6" w:rsidRDefault="005E0CBA" w:rsidP="00C507EE">
            <w:pPr>
              <w:jc w:val="right"/>
            </w:pPr>
            <w:r w:rsidRPr="00224DB6">
              <w:rPr>
                <w:color w:val="000000"/>
                <w:sz w:val="22"/>
                <w:szCs w:val="22"/>
              </w:rPr>
              <w:t>-31</w:t>
            </w:r>
          </w:p>
        </w:tc>
        <w:tc>
          <w:tcPr>
            <w:tcW w:w="803" w:type="dxa"/>
            <w:vAlign w:val="bottom"/>
          </w:tcPr>
          <w:p w14:paraId="207932C0" w14:textId="77777777" w:rsidR="005E0CBA" w:rsidRPr="00224DB6" w:rsidRDefault="005E0CBA" w:rsidP="00C507EE">
            <w:pPr>
              <w:jc w:val="right"/>
            </w:pPr>
            <w:r w:rsidRPr="00224DB6">
              <w:rPr>
                <w:color w:val="000000"/>
                <w:sz w:val="22"/>
                <w:szCs w:val="22"/>
              </w:rPr>
              <w:t>0</w:t>
            </w:r>
          </w:p>
        </w:tc>
        <w:tc>
          <w:tcPr>
            <w:tcW w:w="883" w:type="dxa"/>
            <w:vAlign w:val="bottom"/>
          </w:tcPr>
          <w:p w14:paraId="649CC0BF" w14:textId="77777777" w:rsidR="005E0CBA" w:rsidRPr="00224DB6" w:rsidRDefault="005E0CBA" w:rsidP="00C507EE">
            <w:pPr>
              <w:jc w:val="right"/>
            </w:pPr>
            <w:r w:rsidRPr="00224DB6">
              <w:rPr>
                <w:color w:val="000000"/>
                <w:sz w:val="22"/>
                <w:szCs w:val="22"/>
              </w:rPr>
              <w:t>1</w:t>
            </w:r>
          </w:p>
        </w:tc>
        <w:tc>
          <w:tcPr>
            <w:tcW w:w="666" w:type="dxa"/>
          </w:tcPr>
          <w:p w14:paraId="6C9B46C9" w14:textId="77777777" w:rsidR="005E0CBA" w:rsidRPr="00224DB6" w:rsidRDefault="007B1500" w:rsidP="00C507EE">
            <w:pPr>
              <w:jc w:val="right"/>
              <w:rPr>
                <w:color w:val="000000"/>
              </w:rPr>
            </w:pPr>
            <w:r w:rsidRPr="00224DB6">
              <w:rPr>
                <w:color w:val="000000"/>
              </w:rPr>
              <w:t>0</w:t>
            </w:r>
          </w:p>
        </w:tc>
        <w:tc>
          <w:tcPr>
            <w:tcW w:w="666" w:type="dxa"/>
          </w:tcPr>
          <w:p w14:paraId="1BF78056" w14:textId="77777777" w:rsidR="005E0CBA" w:rsidRPr="00224DB6" w:rsidRDefault="007B1500" w:rsidP="00C507EE">
            <w:pPr>
              <w:jc w:val="right"/>
              <w:rPr>
                <w:color w:val="000000"/>
              </w:rPr>
            </w:pPr>
            <w:r w:rsidRPr="00224DB6">
              <w:rPr>
                <w:color w:val="000000"/>
              </w:rPr>
              <w:t>1</w:t>
            </w:r>
          </w:p>
        </w:tc>
        <w:tc>
          <w:tcPr>
            <w:tcW w:w="790" w:type="dxa"/>
            <w:vAlign w:val="bottom"/>
          </w:tcPr>
          <w:p w14:paraId="01032BB4" w14:textId="77777777" w:rsidR="005E0CBA" w:rsidRPr="00224DB6" w:rsidRDefault="005E0CBA" w:rsidP="00C507EE">
            <w:pPr>
              <w:jc w:val="right"/>
            </w:pPr>
            <w:r w:rsidRPr="00224DB6">
              <w:rPr>
                <w:color w:val="000000"/>
                <w:sz w:val="22"/>
                <w:szCs w:val="22"/>
              </w:rPr>
              <w:t>0</w:t>
            </w:r>
          </w:p>
        </w:tc>
        <w:tc>
          <w:tcPr>
            <w:tcW w:w="871" w:type="dxa"/>
            <w:vAlign w:val="bottom"/>
          </w:tcPr>
          <w:p w14:paraId="71B03E4D" w14:textId="77777777" w:rsidR="005E0CBA" w:rsidRPr="00224DB6" w:rsidRDefault="005E0CBA" w:rsidP="00C507EE">
            <w:pPr>
              <w:jc w:val="right"/>
            </w:pPr>
            <w:r w:rsidRPr="00224DB6">
              <w:rPr>
                <w:color w:val="000000"/>
                <w:sz w:val="22"/>
                <w:szCs w:val="22"/>
              </w:rPr>
              <w:t>1</w:t>
            </w:r>
          </w:p>
        </w:tc>
        <w:tc>
          <w:tcPr>
            <w:tcW w:w="810" w:type="dxa"/>
            <w:vAlign w:val="bottom"/>
          </w:tcPr>
          <w:p w14:paraId="11530CBC" w14:textId="77777777" w:rsidR="005E0CBA" w:rsidRPr="00224DB6" w:rsidRDefault="005E0CBA" w:rsidP="00C507EE">
            <w:pPr>
              <w:jc w:val="right"/>
            </w:pPr>
            <w:r w:rsidRPr="00224DB6">
              <w:rPr>
                <w:color w:val="000000"/>
                <w:sz w:val="22"/>
                <w:szCs w:val="22"/>
              </w:rPr>
              <w:t>-16</w:t>
            </w:r>
          </w:p>
        </w:tc>
        <w:tc>
          <w:tcPr>
            <w:tcW w:w="889" w:type="dxa"/>
            <w:vAlign w:val="bottom"/>
          </w:tcPr>
          <w:p w14:paraId="3A1C3195" w14:textId="77777777" w:rsidR="005E0CBA" w:rsidRPr="00224DB6" w:rsidRDefault="005E0CBA" w:rsidP="00C507EE">
            <w:pPr>
              <w:jc w:val="right"/>
            </w:pPr>
            <w:r w:rsidRPr="00224DB6">
              <w:rPr>
                <w:color w:val="000000"/>
                <w:sz w:val="22"/>
                <w:szCs w:val="22"/>
              </w:rPr>
              <w:t>-31</w:t>
            </w:r>
          </w:p>
        </w:tc>
      </w:tr>
      <w:tr w:rsidR="005E0CBA" w:rsidRPr="00224DB6" w14:paraId="002A1AB3" w14:textId="77777777" w:rsidTr="005E0CBA">
        <w:tc>
          <w:tcPr>
            <w:tcW w:w="964" w:type="dxa"/>
            <w:vAlign w:val="bottom"/>
          </w:tcPr>
          <w:p w14:paraId="2F726835" w14:textId="77777777" w:rsidR="005E0CBA" w:rsidRPr="00224DB6" w:rsidRDefault="005E0CBA" w:rsidP="00C507EE">
            <w:pPr>
              <w:jc w:val="right"/>
            </w:pPr>
            <w:r w:rsidRPr="00224DB6">
              <w:rPr>
                <w:color w:val="000000"/>
                <w:sz w:val="22"/>
                <w:szCs w:val="22"/>
              </w:rPr>
              <w:t>00001</w:t>
            </w:r>
          </w:p>
        </w:tc>
        <w:tc>
          <w:tcPr>
            <w:tcW w:w="797" w:type="dxa"/>
            <w:vAlign w:val="bottom"/>
          </w:tcPr>
          <w:p w14:paraId="53147AE4" w14:textId="77777777" w:rsidR="005E0CBA" w:rsidRPr="00224DB6" w:rsidRDefault="005E0CBA" w:rsidP="00C507EE">
            <w:pPr>
              <w:jc w:val="right"/>
            </w:pPr>
            <w:r w:rsidRPr="00224DB6">
              <w:rPr>
                <w:color w:val="000000"/>
                <w:sz w:val="22"/>
                <w:szCs w:val="22"/>
              </w:rPr>
              <w:t>-15</w:t>
            </w:r>
          </w:p>
        </w:tc>
        <w:tc>
          <w:tcPr>
            <w:tcW w:w="877" w:type="dxa"/>
            <w:vAlign w:val="bottom"/>
          </w:tcPr>
          <w:p w14:paraId="53BB5B29" w14:textId="77777777" w:rsidR="005E0CBA" w:rsidRPr="00224DB6" w:rsidRDefault="005E0CBA" w:rsidP="00C507EE">
            <w:pPr>
              <w:jc w:val="right"/>
            </w:pPr>
            <w:r w:rsidRPr="00224DB6">
              <w:rPr>
                <w:color w:val="000000"/>
                <w:sz w:val="22"/>
                <w:szCs w:val="22"/>
              </w:rPr>
              <w:t>-29</w:t>
            </w:r>
          </w:p>
        </w:tc>
        <w:tc>
          <w:tcPr>
            <w:tcW w:w="803" w:type="dxa"/>
            <w:vAlign w:val="bottom"/>
          </w:tcPr>
          <w:p w14:paraId="55A52808" w14:textId="77777777" w:rsidR="005E0CBA" w:rsidRPr="00224DB6" w:rsidRDefault="005E0CBA" w:rsidP="00C507EE">
            <w:pPr>
              <w:jc w:val="right"/>
            </w:pPr>
            <w:r w:rsidRPr="00224DB6">
              <w:rPr>
                <w:color w:val="000000"/>
                <w:sz w:val="22"/>
                <w:szCs w:val="22"/>
              </w:rPr>
              <w:t>1</w:t>
            </w:r>
          </w:p>
        </w:tc>
        <w:tc>
          <w:tcPr>
            <w:tcW w:w="883" w:type="dxa"/>
            <w:vAlign w:val="bottom"/>
          </w:tcPr>
          <w:p w14:paraId="3BFDA993" w14:textId="77777777" w:rsidR="005E0CBA" w:rsidRPr="00224DB6" w:rsidRDefault="005E0CBA" w:rsidP="00C507EE">
            <w:pPr>
              <w:jc w:val="right"/>
            </w:pPr>
            <w:r w:rsidRPr="00224DB6">
              <w:rPr>
                <w:color w:val="000000"/>
                <w:sz w:val="22"/>
                <w:szCs w:val="22"/>
              </w:rPr>
              <w:t>3</w:t>
            </w:r>
          </w:p>
        </w:tc>
        <w:tc>
          <w:tcPr>
            <w:tcW w:w="666" w:type="dxa"/>
          </w:tcPr>
          <w:p w14:paraId="0D5F511C" w14:textId="77777777" w:rsidR="005E0CBA" w:rsidRPr="00224DB6" w:rsidRDefault="007B1500" w:rsidP="00C507EE">
            <w:pPr>
              <w:jc w:val="right"/>
              <w:rPr>
                <w:color w:val="000000"/>
              </w:rPr>
            </w:pPr>
            <w:r w:rsidRPr="00224DB6">
              <w:rPr>
                <w:color w:val="000000"/>
              </w:rPr>
              <w:t>0</w:t>
            </w:r>
          </w:p>
        </w:tc>
        <w:tc>
          <w:tcPr>
            <w:tcW w:w="666" w:type="dxa"/>
          </w:tcPr>
          <w:p w14:paraId="1CB75772" w14:textId="77777777" w:rsidR="005E0CBA" w:rsidRPr="00224DB6" w:rsidRDefault="007B1500" w:rsidP="00C507EE">
            <w:pPr>
              <w:jc w:val="right"/>
              <w:rPr>
                <w:color w:val="000000"/>
              </w:rPr>
            </w:pPr>
            <w:r w:rsidRPr="00224DB6">
              <w:rPr>
                <w:color w:val="000000"/>
              </w:rPr>
              <w:t>-1</w:t>
            </w:r>
          </w:p>
        </w:tc>
        <w:tc>
          <w:tcPr>
            <w:tcW w:w="790" w:type="dxa"/>
            <w:vAlign w:val="bottom"/>
          </w:tcPr>
          <w:p w14:paraId="40A273B3" w14:textId="77777777" w:rsidR="005E0CBA" w:rsidRPr="00224DB6" w:rsidRDefault="005E0CBA" w:rsidP="00C507EE">
            <w:pPr>
              <w:jc w:val="right"/>
            </w:pPr>
            <w:r w:rsidRPr="00224DB6">
              <w:rPr>
                <w:color w:val="000000"/>
                <w:sz w:val="22"/>
                <w:szCs w:val="22"/>
              </w:rPr>
              <w:t>1</w:t>
            </w:r>
          </w:p>
        </w:tc>
        <w:tc>
          <w:tcPr>
            <w:tcW w:w="871" w:type="dxa"/>
            <w:vAlign w:val="bottom"/>
          </w:tcPr>
          <w:p w14:paraId="333D7837" w14:textId="77777777" w:rsidR="005E0CBA" w:rsidRPr="00224DB6" w:rsidRDefault="005E0CBA" w:rsidP="00C507EE">
            <w:pPr>
              <w:jc w:val="right"/>
            </w:pPr>
            <w:r w:rsidRPr="00224DB6">
              <w:rPr>
                <w:color w:val="000000"/>
                <w:sz w:val="22"/>
                <w:szCs w:val="22"/>
              </w:rPr>
              <w:t>3</w:t>
            </w:r>
          </w:p>
        </w:tc>
        <w:tc>
          <w:tcPr>
            <w:tcW w:w="810" w:type="dxa"/>
            <w:vAlign w:val="bottom"/>
          </w:tcPr>
          <w:p w14:paraId="583995D1" w14:textId="77777777" w:rsidR="005E0CBA" w:rsidRPr="00224DB6" w:rsidRDefault="005E0CBA" w:rsidP="00C507EE">
            <w:pPr>
              <w:jc w:val="right"/>
            </w:pPr>
            <w:r w:rsidRPr="00224DB6">
              <w:rPr>
                <w:color w:val="000000"/>
                <w:sz w:val="22"/>
                <w:szCs w:val="22"/>
              </w:rPr>
              <w:t>-15</w:t>
            </w:r>
          </w:p>
        </w:tc>
        <w:tc>
          <w:tcPr>
            <w:tcW w:w="889" w:type="dxa"/>
            <w:vAlign w:val="bottom"/>
          </w:tcPr>
          <w:p w14:paraId="343569D7" w14:textId="77777777" w:rsidR="005E0CBA" w:rsidRPr="00224DB6" w:rsidRDefault="005E0CBA" w:rsidP="00C507EE">
            <w:pPr>
              <w:jc w:val="right"/>
            </w:pPr>
            <w:r w:rsidRPr="00224DB6">
              <w:rPr>
                <w:color w:val="000000"/>
                <w:sz w:val="22"/>
                <w:szCs w:val="22"/>
              </w:rPr>
              <w:t>-29</w:t>
            </w:r>
          </w:p>
        </w:tc>
      </w:tr>
      <w:tr w:rsidR="005E0CBA" w:rsidRPr="00224DB6" w14:paraId="492F6E59" w14:textId="77777777" w:rsidTr="005E0CBA">
        <w:tc>
          <w:tcPr>
            <w:tcW w:w="964" w:type="dxa"/>
            <w:vAlign w:val="bottom"/>
          </w:tcPr>
          <w:p w14:paraId="6A4F0457" w14:textId="77777777" w:rsidR="005E0CBA" w:rsidRPr="00224DB6" w:rsidRDefault="005E0CBA" w:rsidP="00C507EE">
            <w:pPr>
              <w:jc w:val="right"/>
            </w:pPr>
            <w:r w:rsidRPr="00224DB6">
              <w:rPr>
                <w:color w:val="000000"/>
                <w:sz w:val="22"/>
                <w:szCs w:val="22"/>
              </w:rPr>
              <w:t>00010</w:t>
            </w:r>
          </w:p>
        </w:tc>
        <w:tc>
          <w:tcPr>
            <w:tcW w:w="797" w:type="dxa"/>
            <w:vAlign w:val="bottom"/>
          </w:tcPr>
          <w:p w14:paraId="74666A1A" w14:textId="77777777" w:rsidR="005E0CBA" w:rsidRPr="00224DB6" w:rsidRDefault="005E0CBA" w:rsidP="00C507EE">
            <w:pPr>
              <w:jc w:val="right"/>
            </w:pPr>
            <w:r w:rsidRPr="00224DB6">
              <w:rPr>
                <w:color w:val="000000"/>
                <w:sz w:val="22"/>
                <w:szCs w:val="22"/>
              </w:rPr>
              <w:t>-14</w:t>
            </w:r>
          </w:p>
        </w:tc>
        <w:tc>
          <w:tcPr>
            <w:tcW w:w="877" w:type="dxa"/>
            <w:vAlign w:val="bottom"/>
          </w:tcPr>
          <w:p w14:paraId="18015046" w14:textId="77777777" w:rsidR="005E0CBA" w:rsidRPr="00224DB6" w:rsidRDefault="005E0CBA" w:rsidP="00C507EE">
            <w:pPr>
              <w:jc w:val="right"/>
            </w:pPr>
            <w:r w:rsidRPr="00224DB6">
              <w:rPr>
                <w:color w:val="000000"/>
                <w:sz w:val="22"/>
                <w:szCs w:val="22"/>
              </w:rPr>
              <w:t>-27</w:t>
            </w:r>
          </w:p>
        </w:tc>
        <w:tc>
          <w:tcPr>
            <w:tcW w:w="803" w:type="dxa"/>
            <w:vAlign w:val="bottom"/>
          </w:tcPr>
          <w:p w14:paraId="05714568" w14:textId="77777777" w:rsidR="005E0CBA" w:rsidRPr="00224DB6" w:rsidRDefault="005E0CBA" w:rsidP="00C507EE">
            <w:pPr>
              <w:jc w:val="right"/>
            </w:pPr>
            <w:r w:rsidRPr="00224DB6">
              <w:rPr>
                <w:color w:val="000000"/>
                <w:sz w:val="22"/>
                <w:szCs w:val="22"/>
              </w:rPr>
              <w:t>2</w:t>
            </w:r>
          </w:p>
        </w:tc>
        <w:tc>
          <w:tcPr>
            <w:tcW w:w="883" w:type="dxa"/>
            <w:vAlign w:val="bottom"/>
          </w:tcPr>
          <w:p w14:paraId="65804E31" w14:textId="77777777" w:rsidR="005E0CBA" w:rsidRPr="00224DB6" w:rsidRDefault="005E0CBA" w:rsidP="00C507EE">
            <w:pPr>
              <w:jc w:val="right"/>
            </w:pPr>
            <w:r w:rsidRPr="00224DB6">
              <w:rPr>
                <w:color w:val="000000"/>
                <w:sz w:val="22"/>
                <w:szCs w:val="22"/>
              </w:rPr>
              <w:t>5</w:t>
            </w:r>
          </w:p>
        </w:tc>
        <w:tc>
          <w:tcPr>
            <w:tcW w:w="666" w:type="dxa"/>
          </w:tcPr>
          <w:p w14:paraId="06449C79" w14:textId="77777777" w:rsidR="005E0CBA" w:rsidRPr="00224DB6" w:rsidRDefault="007B1500" w:rsidP="00C507EE">
            <w:pPr>
              <w:jc w:val="right"/>
              <w:rPr>
                <w:color w:val="000000"/>
              </w:rPr>
            </w:pPr>
            <w:r w:rsidRPr="00224DB6">
              <w:rPr>
                <w:color w:val="000000"/>
              </w:rPr>
              <w:t>1</w:t>
            </w:r>
          </w:p>
        </w:tc>
        <w:tc>
          <w:tcPr>
            <w:tcW w:w="666" w:type="dxa"/>
          </w:tcPr>
          <w:p w14:paraId="11338C4D" w14:textId="77777777" w:rsidR="005E0CBA" w:rsidRPr="00224DB6" w:rsidRDefault="007B1500" w:rsidP="00C507EE">
            <w:pPr>
              <w:jc w:val="right"/>
              <w:rPr>
                <w:color w:val="000000"/>
              </w:rPr>
            </w:pPr>
            <w:r w:rsidRPr="00224DB6">
              <w:rPr>
                <w:color w:val="000000"/>
              </w:rPr>
              <w:t>3</w:t>
            </w:r>
          </w:p>
        </w:tc>
        <w:tc>
          <w:tcPr>
            <w:tcW w:w="790" w:type="dxa"/>
            <w:vAlign w:val="bottom"/>
          </w:tcPr>
          <w:p w14:paraId="019A1E3F" w14:textId="77777777" w:rsidR="005E0CBA" w:rsidRPr="00224DB6" w:rsidRDefault="005E0CBA" w:rsidP="00C507EE">
            <w:pPr>
              <w:jc w:val="right"/>
            </w:pPr>
            <w:r w:rsidRPr="00224DB6">
              <w:rPr>
                <w:color w:val="000000"/>
                <w:sz w:val="22"/>
                <w:szCs w:val="22"/>
              </w:rPr>
              <w:t>2</w:t>
            </w:r>
          </w:p>
        </w:tc>
        <w:tc>
          <w:tcPr>
            <w:tcW w:w="871" w:type="dxa"/>
            <w:vAlign w:val="bottom"/>
          </w:tcPr>
          <w:p w14:paraId="10871A2D" w14:textId="77777777" w:rsidR="005E0CBA" w:rsidRPr="00224DB6" w:rsidRDefault="005E0CBA" w:rsidP="00C507EE">
            <w:pPr>
              <w:jc w:val="right"/>
            </w:pPr>
            <w:r w:rsidRPr="00224DB6">
              <w:rPr>
                <w:color w:val="000000"/>
                <w:sz w:val="22"/>
                <w:szCs w:val="22"/>
              </w:rPr>
              <w:t>5</w:t>
            </w:r>
          </w:p>
        </w:tc>
        <w:tc>
          <w:tcPr>
            <w:tcW w:w="810" w:type="dxa"/>
            <w:vAlign w:val="bottom"/>
          </w:tcPr>
          <w:p w14:paraId="2A03E82C" w14:textId="77777777" w:rsidR="005E0CBA" w:rsidRPr="00224DB6" w:rsidRDefault="005E0CBA" w:rsidP="00C507EE">
            <w:pPr>
              <w:jc w:val="right"/>
            </w:pPr>
            <w:r w:rsidRPr="00224DB6">
              <w:rPr>
                <w:color w:val="000000"/>
                <w:sz w:val="22"/>
                <w:szCs w:val="22"/>
              </w:rPr>
              <w:t>-13</w:t>
            </w:r>
          </w:p>
        </w:tc>
        <w:tc>
          <w:tcPr>
            <w:tcW w:w="889" w:type="dxa"/>
            <w:vAlign w:val="bottom"/>
          </w:tcPr>
          <w:p w14:paraId="72EEAB52" w14:textId="77777777" w:rsidR="005E0CBA" w:rsidRPr="00224DB6" w:rsidRDefault="005E0CBA" w:rsidP="00C507EE">
            <w:pPr>
              <w:jc w:val="right"/>
            </w:pPr>
            <w:r w:rsidRPr="00224DB6">
              <w:rPr>
                <w:color w:val="000000"/>
                <w:sz w:val="22"/>
                <w:szCs w:val="22"/>
              </w:rPr>
              <w:t>-25</w:t>
            </w:r>
          </w:p>
        </w:tc>
      </w:tr>
      <w:tr w:rsidR="005E0CBA" w:rsidRPr="00224DB6" w14:paraId="5052C9EC" w14:textId="77777777" w:rsidTr="005E0CBA">
        <w:tc>
          <w:tcPr>
            <w:tcW w:w="964" w:type="dxa"/>
            <w:vAlign w:val="bottom"/>
          </w:tcPr>
          <w:p w14:paraId="3BA930D0" w14:textId="77777777" w:rsidR="005E0CBA" w:rsidRPr="00224DB6" w:rsidRDefault="005E0CBA" w:rsidP="00C507EE">
            <w:pPr>
              <w:jc w:val="right"/>
            </w:pPr>
            <w:r w:rsidRPr="00224DB6">
              <w:rPr>
                <w:color w:val="000000"/>
                <w:sz w:val="22"/>
                <w:szCs w:val="22"/>
              </w:rPr>
              <w:t>00011</w:t>
            </w:r>
          </w:p>
        </w:tc>
        <w:tc>
          <w:tcPr>
            <w:tcW w:w="797" w:type="dxa"/>
            <w:vAlign w:val="bottom"/>
          </w:tcPr>
          <w:p w14:paraId="64C2654A" w14:textId="77777777" w:rsidR="005E0CBA" w:rsidRPr="00224DB6" w:rsidRDefault="005E0CBA" w:rsidP="00C507EE">
            <w:pPr>
              <w:jc w:val="right"/>
            </w:pPr>
            <w:r w:rsidRPr="00224DB6">
              <w:rPr>
                <w:color w:val="000000"/>
                <w:sz w:val="22"/>
                <w:szCs w:val="22"/>
              </w:rPr>
              <w:t>-13</w:t>
            </w:r>
          </w:p>
        </w:tc>
        <w:tc>
          <w:tcPr>
            <w:tcW w:w="877" w:type="dxa"/>
            <w:vAlign w:val="bottom"/>
          </w:tcPr>
          <w:p w14:paraId="10B4BDE6" w14:textId="77777777" w:rsidR="005E0CBA" w:rsidRPr="00224DB6" w:rsidRDefault="005E0CBA" w:rsidP="00C507EE">
            <w:pPr>
              <w:jc w:val="right"/>
            </w:pPr>
            <w:r w:rsidRPr="00224DB6">
              <w:rPr>
                <w:color w:val="000000"/>
                <w:sz w:val="22"/>
                <w:szCs w:val="22"/>
              </w:rPr>
              <w:t>-25</w:t>
            </w:r>
          </w:p>
        </w:tc>
        <w:tc>
          <w:tcPr>
            <w:tcW w:w="803" w:type="dxa"/>
            <w:vAlign w:val="bottom"/>
          </w:tcPr>
          <w:p w14:paraId="00E5D742" w14:textId="77777777" w:rsidR="005E0CBA" w:rsidRPr="00224DB6" w:rsidRDefault="005E0CBA" w:rsidP="00C507EE">
            <w:pPr>
              <w:jc w:val="right"/>
            </w:pPr>
            <w:r w:rsidRPr="00224DB6">
              <w:rPr>
                <w:color w:val="000000"/>
                <w:sz w:val="22"/>
                <w:szCs w:val="22"/>
              </w:rPr>
              <w:t>3</w:t>
            </w:r>
          </w:p>
        </w:tc>
        <w:tc>
          <w:tcPr>
            <w:tcW w:w="883" w:type="dxa"/>
            <w:vAlign w:val="bottom"/>
          </w:tcPr>
          <w:p w14:paraId="0C7FA305" w14:textId="77777777" w:rsidR="005E0CBA" w:rsidRPr="00224DB6" w:rsidRDefault="005E0CBA" w:rsidP="00C507EE">
            <w:pPr>
              <w:jc w:val="right"/>
            </w:pPr>
            <w:r w:rsidRPr="00224DB6">
              <w:rPr>
                <w:color w:val="000000"/>
                <w:sz w:val="22"/>
                <w:szCs w:val="22"/>
              </w:rPr>
              <w:t>7</w:t>
            </w:r>
          </w:p>
        </w:tc>
        <w:tc>
          <w:tcPr>
            <w:tcW w:w="666" w:type="dxa"/>
          </w:tcPr>
          <w:p w14:paraId="179DB875" w14:textId="77777777" w:rsidR="005E0CBA" w:rsidRPr="00224DB6" w:rsidRDefault="007B1500" w:rsidP="00C507EE">
            <w:pPr>
              <w:jc w:val="right"/>
              <w:rPr>
                <w:color w:val="000000"/>
              </w:rPr>
            </w:pPr>
            <w:r w:rsidRPr="00224DB6">
              <w:rPr>
                <w:color w:val="000000"/>
              </w:rPr>
              <w:t>-1</w:t>
            </w:r>
          </w:p>
        </w:tc>
        <w:tc>
          <w:tcPr>
            <w:tcW w:w="666" w:type="dxa"/>
          </w:tcPr>
          <w:p w14:paraId="18BA23FB" w14:textId="77777777" w:rsidR="005E0CBA" w:rsidRPr="00224DB6" w:rsidRDefault="007B1500" w:rsidP="00C507EE">
            <w:pPr>
              <w:jc w:val="right"/>
              <w:rPr>
                <w:color w:val="000000"/>
              </w:rPr>
            </w:pPr>
            <w:r w:rsidRPr="00224DB6">
              <w:rPr>
                <w:color w:val="000000"/>
              </w:rPr>
              <w:t>-3</w:t>
            </w:r>
          </w:p>
        </w:tc>
        <w:tc>
          <w:tcPr>
            <w:tcW w:w="790" w:type="dxa"/>
            <w:vAlign w:val="bottom"/>
          </w:tcPr>
          <w:p w14:paraId="38030A3F" w14:textId="77777777" w:rsidR="005E0CBA" w:rsidRPr="00224DB6" w:rsidRDefault="005E0CBA" w:rsidP="00C507EE">
            <w:pPr>
              <w:jc w:val="right"/>
            </w:pPr>
            <w:r w:rsidRPr="00224DB6">
              <w:rPr>
                <w:color w:val="000000"/>
                <w:sz w:val="22"/>
                <w:szCs w:val="22"/>
              </w:rPr>
              <w:t>3</w:t>
            </w:r>
          </w:p>
        </w:tc>
        <w:tc>
          <w:tcPr>
            <w:tcW w:w="871" w:type="dxa"/>
            <w:vAlign w:val="bottom"/>
          </w:tcPr>
          <w:p w14:paraId="67ACDB9A" w14:textId="77777777" w:rsidR="005E0CBA" w:rsidRPr="00224DB6" w:rsidRDefault="005E0CBA" w:rsidP="00C507EE">
            <w:pPr>
              <w:jc w:val="right"/>
            </w:pPr>
            <w:r w:rsidRPr="00224DB6">
              <w:rPr>
                <w:color w:val="000000"/>
                <w:sz w:val="22"/>
                <w:szCs w:val="22"/>
              </w:rPr>
              <w:t>7</w:t>
            </w:r>
          </w:p>
        </w:tc>
        <w:tc>
          <w:tcPr>
            <w:tcW w:w="810" w:type="dxa"/>
            <w:vAlign w:val="bottom"/>
          </w:tcPr>
          <w:p w14:paraId="6D719AD4" w14:textId="77777777" w:rsidR="005E0CBA" w:rsidRPr="00224DB6" w:rsidRDefault="005E0CBA" w:rsidP="00C507EE">
            <w:pPr>
              <w:jc w:val="right"/>
            </w:pPr>
            <w:r w:rsidRPr="00224DB6">
              <w:rPr>
                <w:color w:val="000000"/>
                <w:sz w:val="22"/>
                <w:szCs w:val="22"/>
              </w:rPr>
              <w:t>-14</w:t>
            </w:r>
          </w:p>
        </w:tc>
        <w:tc>
          <w:tcPr>
            <w:tcW w:w="889" w:type="dxa"/>
            <w:vAlign w:val="bottom"/>
          </w:tcPr>
          <w:p w14:paraId="3A4DA8D5" w14:textId="77777777" w:rsidR="005E0CBA" w:rsidRPr="00224DB6" w:rsidRDefault="005E0CBA" w:rsidP="00C507EE">
            <w:pPr>
              <w:jc w:val="right"/>
            </w:pPr>
            <w:r w:rsidRPr="00224DB6">
              <w:rPr>
                <w:color w:val="000000"/>
                <w:sz w:val="22"/>
                <w:szCs w:val="22"/>
              </w:rPr>
              <w:t>-27</w:t>
            </w:r>
          </w:p>
        </w:tc>
      </w:tr>
      <w:tr w:rsidR="005E0CBA" w:rsidRPr="00224DB6" w14:paraId="272BB349" w14:textId="77777777" w:rsidTr="005E0CBA">
        <w:tc>
          <w:tcPr>
            <w:tcW w:w="964" w:type="dxa"/>
            <w:vAlign w:val="bottom"/>
          </w:tcPr>
          <w:p w14:paraId="131934B6" w14:textId="77777777" w:rsidR="005E0CBA" w:rsidRPr="00224DB6" w:rsidRDefault="005E0CBA" w:rsidP="00C507EE">
            <w:pPr>
              <w:jc w:val="right"/>
            </w:pPr>
            <w:r w:rsidRPr="00224DB6">
              <w:rPr>
                <w:color w:val="000000"/>
                <w:sz w:val="22"/>
                <w:szCs w:val="22"/>
              </w:rPr>
              <w:t>00100</w:t>
            </w:r>
          </w:p>
        </w:tc>
        <w:tc>
          <w:tcPr>
            <w:tcW w:w="797" w:type="dxa"/>
            <w:vAlign w:val="bottom"/>
          </w:tcPr>
          <w:p w14:paraId="4907D2A7" w14:textId="77777777" w:rsidR="005E0CBA" w:rsidRPr="00224DB6" w:rsidRDefault="005E0CBA" w:rsidP="00C507EE">
            <w:pPr>
              <w:jc w:val="right"/>
            </w:pPr>
            <w:r w:rsidRPr="00224DB6">
              <w:rPr>
                <w:color w:val="000000"/>
                <w:sz w:val="22"/>
                <w:szCs w:val="22"/>
              </w:rPr>
              <w:t>-12</w:t>
            </w:r>
          </w:p>
        </w:tc>
        <w:tc>
          <w:tcPr>
            <w:tcW w:w="877" w:type="dxa"/>
            <w:vAlign w:val="bottom"/>
          </w:tcPr>
          <w:p w14:paraId="4C2934C6" w14:textId="77777777" w:rsidR="005E0CBA" w:rsidRPr="00224DB6" w:rsidRDefault="005E0CBA" w:rsidP="00C507EE">
            <w:pPr>
              <w:jc w:val="right"/>
            </w:pPr>
            <w:r w:rsidRPr="00224DB6">
              <w:rPr>
                <w:color w:val="000000"/>
                <w:sz w:val="22"/>
                <w:szCs w:val="22"/>
              </w:rPr>
              <w:t>-23</w:t>
            </w:r>
          </w:p>
        </w:tc>
        <w:tc>
          <w:tcPr>
            <w:tcW w:w="803" w:type="dxa"/>
            <w:vAlign w:val="bottom"/>
          </w:tcPr>
          <w:p w14:paraId="63DA5D2E" w14:textId="77777777" w:rsidR="005E0CBA" w:rsidRPr="00224DB6" w:rsidRDefault="005E0CBA" w:rsidP="00C507EE">
            <w:pPr>
              <w:jc w:val="right"/>
            </w:pPr>
            <w:r w:rsidRPr="00224DB6">
              <w:rPr>
                <w:color w:val="000000"/>
                <w:sz w:val="22"/>
                <w:szCs w:val="22"/>
              </w:rPr>
              <w:t>4</w:t>
            </w:r>
          </w:p>
        </w:tc>
        <w:tc>
          <w:tcPr>
            <w:tcW w:w="883" w:type="dxa"/>
            <w:vAlign w:val="bottom"/>
          </w:tcPr>
          <w:p w14:paraId="4B3591F7" w14:textId="77777777" w:rsidR="005E0CBA" w:rsidRPr="00224DB6" w:rsidRDefault="005E0CBA" w:rsidP="00C507EE">
            <w:pPr>
              <w:jc w:val="right"/>
            </w:pPr>
            <w:r w:rsidRPr="00224DB6">
              <w:rPr>
                <w:color w:val="000000"/>
                <w:sz w:val="22"/>
                <w:szCs w:val="22"/>
              </w:rPr>
              <w:t>9</w:t>
            </w:r>
          </w:p>
        </w:tc>
        <w:tc>
          <w:tcPr>
            <w:tcW w:w="666" w:type="dxa"/>
          </w:tcPr>
          <w:p w14:paraId="612D8BEB" w14:textId="77777777" w:rsidR="005E0CBA" w:rsidRPr="00224DB6" w:rsidRDefault="007B1500" w:rsidP="00C507EE">
            <w:pPr>
              <w:jc w:val="right"/>
              <w:rPr>
                <w:color w:val="000000"/>
              </w:rPr>
            </w:pPr>
            <w:r w:rsidRPr="00224DB6">
              <w:rPr>
                <w:color w:val="000000"/>
              </w:rPr>
              <w:t>0</w:t>
            </w:r>
          </w:p>
        </w:tc>
        <w:tc>
          <w:tcPr>
            <w:tcW w:w="666" w:type="dxa"/>
          </w:tcPr>
          <w:p w14:paraId="2B5D9262" w14:textId="77777777" w:rsidR="005E0CBA" w:rsidRPr="00224DB6" w:rsidRDefault="007B1500" w:rsidP="00C507EE">
            <w:pPr>
              <w:jc w:val="right"/>
              <w:rPr>
                <w:color w:val="000000"/>
              </w:rPr>
            </w:pPr>
            <w:r w:rsidRPr="00224DB6">
              <w:rPr>
                <w:color w:val="000000"/>
              </w:rPr>
              <w:t>5</w:t>
            </w:r>
          </w:p>
        </w:tc>
        <w:tc>
          <w:tcPr>
            <w:tcW w:w="790" w:type="dxa"/>
            <w:vAlign w:val="bottom"/>
          </w:tcPr>
          <w:p w14:paraId="3FC5958A" w14:textId="77777777" w:rsidR="005E0CBA" w:rsidRPr="00224DB6" w:rsidRDefault="005E0CBA" w:rsidP="00C507EE">
            <w:pPr>
              <w:jc w:val="right"/>
            </w:pPr>
            <w:r w:rsidRPr="00224DB6">
              <w:rPr>
                <w:color w:val="000000"/>
                <w:sz w:val="22"/>
                <w:szCs w:val="22"/>
              </w:rPr>
              <w:t>4</w:t>
            </w:r>
          </w:p>
        </w:tc>
        <w:tc>
          <w:tcPr>
            <w:tcW w:w="871" w:type="dxa"/>
            <w:vAlign w:val="bottom"/>
          </w:tcPr>
          <w:p w14:paraId="1A06A41B" w14:textId="77777777" w:rsidR="005E0CBA" w:rsidRPr="00224DB6" w:rsidRDefault="005E0CBA" w:rsidP="00C507EE">
            <w:pPr>
              <w:jc w:val="right"/>
            </w:pPr>
            <w:r w:rsidRPr="00224DB6">
              <w:rPr>
                <w:color w:val="000000"/>
                <w:sz w:val="22"/>
                <w:szCs w:val="22"/>
              </w:rPr>
              <w:t>9</w:t>
            </w:r>
          </w:p>
        </w:tc>
        <w:tc>
          <w:tcPr>
            <w:tcW w:w="810" w:type="dxa"/>
            <w:vAlign w:val="bottom"/>
          </w:tcPr>
          <w:p w14:paraId="0BD2528A" w14:textId="77777777" w:rsidR="005E0CBA" w:rsidRPr="00224DB6" w:rsidRDefault="005E0CBA" w:rsidP="00C507EE">
            <w:pPr>
              <w:jc w:val="right"/>
            </w:pPr>
            <w:r w:rsidRPr="00224DB6">
              <w:rPr>
                <w:color w:val="000000"/>
                <w:sz w:val="22"/>
                <w:szCs w:val="22"/>
              </w:rPr>
              <w:t>-9</w:t>
            </w:r>
          </w:p>
        </w:tc>
        <w:tc>
          <w:tcPr>
            <w:tcW w:w="889" w:type="dxa"/>
            <w:vAlign w:val="bottom"/>
          </w:tcPr>
          <w:p w14:paraId="1EB52A7D" w14:textId="77777777" w:rsidR="005E0CBA" w:rsidRPr="00224DB6" w:rsidRDefault="005E0CBA" w:rsidP="00C507EE">
            <w:pPr>
              <w:jc w:val="right"/>
            </w:pPr>
            <w:r w:rsidRPr="00224DB6">
              <w:rPr>
                <w:color w:val="000000"/>
                <w:sz w:val="22"/>
                <w:szCs w:val="22"/>
              </w:rPr>
              <w:t>-17</w:t>
            </w:r>
          </w:p>
        </w:tc>
      </w:tr>
      <w:tr w:rsidR="005E0CBA" w:rsidRPr="00224DB6" w14:paraId="43F19F64" w14:textId="77777777" w:rsidTr="005E0CBA">
        <w:tc>
          <w:tcPr>
            <w:tcW w:w="964" w:type="dxa"/>
            <w:vAlign w:val="bottom"/>
          </w:tcPr>
          <w:p w14:paraId="5289C1FF" w14:textId="77777777" w:rsidR="005E0CBA" w:rsidRPr="00224DB6" w:rsidRDefault="005E0CBA" w:rsidP="00C507EE">
            <w:pPr>
              <w:jc w:val="right"/>
            </w:pPr>
            <w:r w:rsidRPr="00224DB6">
              <w:rPr>
                <w:color w:val="000000"/>
                <w:sz w:val="22"/>
                <w:szCs w:val="22"/>
              </w:rPr>
              <w:t>00101</w:t>
            </w:r>
          </w:p>
        </w:tc>
        <w:tc>
          <w:tcPr>
            <w:tcW w:w="797" w:type="dxa"/>
            <w:vAlign w:val="bottom"/>
          </w:tcPr>
          <w:p w14:paraId="09E4429C" w14:textId="77777777" w:rsidR="005E0CBA" w:rsidRPr="00224DB6" w:rsidRDefault="005E0CBA" w:rsidP="00C507EE">
            <w:pPr>
              <w:jc w:val="right"/>
            </w:pPr>
            <w:r w:rsidRPr="00224DB6">
              <w:rPr>
                <w:color w:val="000000"/>
                <w:sz w:val="22"/>
                <w:szCs w:val="22"/>
              </w:rPr>
              <w:t>-11</w:t>
            </w:r>
          </w:p>
        </w:tc>
        <w:tc>
          <w:tcPr>
            <w:tcW w:w="877" w:type="dxa"/>
            <w:vAlign w:val="bottom"/>
          </w:tcPr>
          <w:p w14:paraId="14DC0E86" w14:textId="77777777" w:rsidR="005E0CBA" w:rsidRPr="00224DB6" w:rsidRDefault="005E0CBA" w:rsidP="00C507EE">
            <w:pPr>
              <w:jc w:val="right"/>
            </w:pPr>
            <w:r w:rsidRPr="00224DB6">
              <w:rPr>
                <w:color w:val="000000"/>
                <w:sz w:val="22"/>
                <w:szCs w:val="22"/>
              </w:rPr>
              <w:t>-21</w:t>
            </w:r>
          </w:p>
        </w:tc>
        <w:tc>
          <w:tcPr>
            <w:tcW w:w="803" w:type="dxa"/>
            <w:vAlign w:val="bottom"/>
          </w:tcPr>
          <w:p w14:paraId="5925F8D4" w14:textId="77777777" w:rsidR="005E0CBA" w:rsidRPr="00224DB6" w:rsidRDefault="005E0CBA" w:rsidP="00C507EE">
            <w:pPr>
              <w:jc w:val="right"/>
            </w:pPr>
            <w:r w:rsidRPr="00224DB6">
              <w:rPr>
                <w:color w:val="000000"/>
                <w:sz w:val="22"/>
                <w:szCs w:val="22"/>
              </w:rPr>
              <w:t>5</w:t>
            </w:r>
          </w:p>
        </w:tc>
        <w:tc>
          <w:tcPr>
            <w:tcW w:w="883" w:type="dxa"/>
            <w:vAlign w:val="bottom"/>
          </w:tcPr>
          <w:p w14:paraId="20C7C82A" w14:textId="77777777" w:rsidR="005E0CBA" w:rsidRPr="00224DB6" w:rsidRDefault="005E0CBA" w:rsidP="00C507EE">
            <w:pPr>
              <w:jc w:val="right"/>
            </w:pPr>
            <w:r w:rsidRPr="00224DB6">
              <w:rPr>
                <w:color w:val="000000"/>
                <w:sz w:val="22"/>
                <w:szCs w:val="22"/>
              </w:rPr>
              <w:t>11</w:t>
            </w:r>
          </w:p>
        </w:tc>
        <w:tc>
          <w:tcPr>
            <w:tcW w:w="666" w:type="dxa"/>
          </w:tcPr>
          <w:p w14:paraId="2B56C35C" w14:textId="77777777" w:rsidR="005E0CBA" w:rsidRPr="00224DB6" w:rsidRDefault="007B1500" w:rsidP="00C507EE">
            <w:pPr>
              <w:jc w:val="right"/>
              <w:rPr>
                <w:color w:val="000000"/>
              </w:rPr>
            </w:pPr>
            <w:r w:rsidRPr="00224DB6">
              <w:rPr>
                <w:color w:val="000000"/>
              </w:rPr>
              <w:t>0</w:t>
            </w:r>
          </w:p>
        </w:tc>
        <w:tc>
          <w:tcPr>
            <w:tcW w:w="666" w:type="dxa"/>
          </w:tcPr>
          <w:p w14:paraId="3A915A91" w14:textId="77777777" w:rsidR="005E0CBA" w:rsidRPr="00224DB6" w:rsidRDefault="007B1500" w:rsidP="00C507EE">
            <w:pPr>
              <w:jc w:val="right"/>
              <w:rPr>
                <w:color w:val="000000"/>
              </w:rPr>
            </w:pPr>
            <w:r w:rsidRPr="00224DB6">
              <w:rPr>
                <w:color w:val="000000"/>
              </w:rPr>
              <w:t>-5</w:t>
            </w:r>
          </w:p>
        </w:tc>
        <w:tc>
          <w:tcPr>
            <w:tcW w:w="790" w:type="dxa"/>
            <w:vAlign w:val="bottom"/>
          </w:tcPr>
          <w:p w14:paraId="754C44B7" w14:textId="77777777" w:rsidR="005E0CBA" w:rsidRPr="00224DB6" w:rsidRDefault="005E0CBA" w:rsidP="00C507EE">
            <w:pPr>
              <w:jc w:val="right"/>
            </w:pPr>
            <w:r w:rsidRPr="00224DB6">
              <w:rPr>
                <w:color w:val="000000"/>
                <w:sz w:val="22"/>
                <w:szCs w:val="22"/>
              </w:rPr>
              <w:t>5</w:t>
            </w:r>
          </w:p>
        </w:tc>
        <w:tc>
          <w:tcPr>
            <w:tcW w:w="871" w:type="dxa"/>
            <w:vAlign w:val="bottom"/>
          </w:tcPr>
          <w:p w14:paraId="09F50ABC" w14:textId="77777777" w:rsidR="005E0CBA" w:rsidRPr="00224DB6" w:rsidRDefault="005E0CBA" w:rsidP="00C507EE">
            <w:pPr>
              <w:jc w:val="right"/>
            </w:pPr>
            <w:r w:rsidRPr="00224DB6">
              <w:rPr>
                <w:color w:val="000000"/>
                <w:sz w:val="22"/>
                <w:szCs w:val="22"/>
              </w:rPr>
              <w:t>11</w:t>
            </w:r>
          </w:p>
        </w:tc>
        <w:tc>
          <w:tcPr>
            <w:tcW w:w="810" w:type="dxa"/>
            <w:vAlign w:val="bottom"/>
          </w:tcPr>
          <w:p w14:paraId="18A9714B" w14:textId="77777777" w:rsidR="005E0CBA" w:rsidRPr="00224DB6" w:rsidRDefault="005E0CBA" w:rsidP="00C507EE">
            <w:pPr>
              <w:jc w:val="right"/>
            </w:pPr>
            <w:r w:rsidRPr="00224DB6">
              <w:rPr>
                <w:color w:val="000000"/>
                <w:sz w:val="22"/>
                <w:szCs w:val="22"/>
              </w:rPr>
              <w:t>-10</w:t>
            </w:r>
          </w:p>
        </w:tc>
        <w:tc>
          <w:tcPr>
            <w:tcW w:w="889" w:type="dxa"/>
            <w:vAlign w:val="bottom"/>
          </w:tcPr>
          <w:p w14:paraId="376BF70E" w14:textId="77777777" w:rsidR="005E0CBA" w:rsidRPr="00224DB6" w:rsidRDefault="005E0CBA" w:rsidP="00C507EE">
            <w:pPr>
              <w:jc w:val="right"/>
            </w:pPr>
            <w:r w:rsidRPr="00224DB6">
              <w:rPr>
                <w:color w:val="000000"/>
                <w:sz w:val="22"/>
                <w:szCs w:val="22"/>
              </w:rPr>
              <w:t>-19</w:t>
            </w:r>
          </w:p>
        </w:tc>
      </w:tr>
      <w:tr w:rsidR="005E0CBA" w:rsidRPr="00224DB6" w14:paraId="05F6F75F" w14:textId="77777777" w:rsidTr="005E0CBA">
        <w:tc>
          <w:tcPr>
            <w:tcW w:w="964" w:type="dxa"/>
            <w:vAlign w:val="bottom"/>
          </w:tcPr>
          <w:p w14:paraId="277C87DC" w14:textId="77777777" w:rsidR="005E0CBA" w:rsidRPr="00224DB6" w:rsidRDefault="005E0CBA" w:rsidP="00C507EE">
            <w:pPr>
              <w:jc w:val="right"/>
            </w:pPr>
            <w:r w:rsidRPr="00224DB6">
              <w:rPr>
                <w:color w:val="000000"/>
                <w:sz w:val="22"/>
                <w:szCs w:val="22"/>
              </w:rPr>
              <w:t>00110</w:t>
            </w:r>
          </w:p>
        </w:tc>
        <w:tc>
          <w:tcPr>
            <w:tcW w:w="797" w:type="dxa"/>
            <w:vAlign w:val="bottom"/>
          </w:tcPr>
          <w:p w14:paraId="6F74D62A" w14:textId="77777777" w:rsidR="005E0CBA" w:rsidRPr="00224DB6" w:rsidRDefault="005E0CBA" w:rsidP="00C507EE">
            <w:pPr>
              <w:jc w:val="right"/>
            </w:pPr>
            <w:r w:rsidRPr="00224DB6">
              <w:rPr>
                <w:color w:val="000000"/>
                <w:sz w:val="22"/>
                <w:szCs w:val="22"/>
              </w:rPr>
              <w:t>-10</w:t>
            </w:r>
          </w:p>
        </w:tc>
        <w:tc>
          <w:tcPr>
            <w:tcW w:w="877" w:type="dxa"/>
            <w:vAlign w:val="bottom"/>
          </w:tcPr>
          <w:p w14:paraId="704901E4" w14:textId="77777777" w:rsidR="005E0CBA" w:rsidRPr="00224DB6" w:rsidRDefault="005E0CBA" w:rsidP="00C507EE">
            <w:pPr>
              <w:jc w:val="right"/>
            </w:pPr>
            <w:r w:rsidRPr="00224DB6">
              <w:rPr>
                <w:color w:val="000000"/>
                <w:sz w:val="22"/>
                <w:szCs w:val="22"/>
              </w:rPr>
              <w:t>-19</w:t>
            </w:r>
          </w:p>
        </w:tc>
        <w:tc>
          <w:tcPr>
            <w:tcW w:w="803" w:type="dxa"/>
            <w:vAlign w:val="bottom"/>
          </w:tcPr>
          <w:p w14:paraId="3BDA72C0" w14:textId="77777777" w:rsidR="005E0CBA" w:rsidRPr="00224DB6" w:rsidRDefault="005E0CBA" w:rsidP="00C507EE">
            <w:pPr>
              <w:jc w:val="right"/>
            </w:pPr>
            <w:r w:rsidRPr="00224DB6">
              <w:rPr>
                <w:color w:val="000000"/>
                <w:sz w:val="22"/>
                <w:szCs w:val="22"/>
              </w:rPr>
              <w:t>6</w:t>
            </w:r>
          </w:p>
        </w:tc>
        <w:tc>
          <w:tcPr>
            <w:tcW w:w="883" w:type="dxa"/>
            <w:vAlign w:val="bottom"/>
          </w:tcPr>
          <w:p w14:paraId="46711162" w14:textId="77777777" w:rsidR="005E0CBA" w:rsidRPr="00224DB6" w:rsidRDefault="005E0CBA" w:rsidP="00C507EE">
            <w:pPr>
              <w:jc w:val="right"/>
            </w:pPr>
            <w:r w:rsidRPr="00224DB6">
              <w:rPr>
                <w:color w:val="000000"/>
                <w:sz w:val="22"/>
                <w:szCs w:val="22"/>
              </w:rPr>
              <w:t>13</w:t>
            </w:r>
          </w:p>
        </w:tc>
        <w:tc>
          <w:tcPr>
            <w:tcW w:w="666" w:type="dxa"/>
          </w:tcPr>
          <w:p w14:paraId="7AB4AA13" w14:textId="77777777" w:rsidR="005E0CBA" w:rsidRPr="00224DB6" w:rsidRDefault="007B1500" w:rsidP="00C507EE">
            <w:pPr>
              <w:jc w:val="right"/>
              <w:rPr>
                <w:color w:val="000000"/>
              </w:rPr>
            </w:pPr>
            <w:r w:rsidRPr="00224DB6">
              <w:rPr>
                <w:color w:val="000000"/>
              </w:rPr>
              <w:t>1</w:t>
            </w:r>
          </w:p>
        </w:tc>
        <w:tc>
          <w:tcPr>
            <w:tcW w:w="666" w:type="dxa"/>
          </w:tcPr>
          <w:p w14:paraId="7FED940F" w14:textId="77777777" w:rsidR="005E0CBA" w:rsidRPr="00224DB6" w:rsidRDefault="007B1500" w:rsidP="00C507EE">
            <w:pPr>
              <w:jc w:val="right"/>
              <w:rPr>
                <w:color w:val="000000"/>
              </w:rPr>
            </w:pPr>
            <w:r w:rsidRPr="00224DB6">
              <w:rPr>
                <w:color w:val="000000"/>
              </w:rPr>
              <w:t>7</w:t>
            </w:r>
          </w:p>
        </w:tc>
        <w:tc>
          <w:tcPr>
            <w:tcW w:w="790" w:type="dxa"/>
            <w:vAlign w:val="bottom"/>
          </w:tcPr>
          <w:p w14:paraId="5855F8B6" w14:textId="77777777" w:rsidR="005E0CBA" w:rsidRPr="00224DB6" w:rsidRDefault="005E0CBA" w:rsidP="00C507EE">
            <w:pPr>
              <w:jc w:val="right"/>
            </w:pPr>
            <w:r w:rsidRPr="00224DB6">
              <w:rPr>
                <w:color w:val="000000"/>
                <w:sz w:val="22"/>
                <w:szCs w:val="22"/>
              </w:rPr>
              <w:t>6</w:t>
            </w:r>
          </w:p>
        </w:tc>
        <w:tc>
          <w:tcPr>
            <w:tcW w:w="871" w:type="dxa"/>
            <w:vAlign w:val="bottom"/>
          </w:tcPr>
          <w:p w14:paraId="7533424B" w14:textId="77777777" w:rsidR="005E0CBA" w:rsidRPr="00224DB6" w:rsidRDefault="005E0CBA" w:rsidP="00C507EE">
            <w:pPr>
              <w:jc w:val="right"/>
            </w:pPr>
            <w:r w:rsidRPr="00224DB6">
              <w:rPr>
                <w:color w:val="000000"/>
                <w:sz w:val="22"/>
                <w:szCs w:val="22"/>
              </w:rPr>
              <w:t>13</w:t>
            </w:r>
          </w:p>
        </w:tc>
        <w:tc>
          <w:tcPr>
            <w:tcW w:w="810" w:type="dxa"/>
            <w:vAlign w:val="bottom"/>
          </w:tcPr>
          <w:p w14:paraId="4A8331D4" w14:textId="77777777" w:rsidR="005E0CBA" w:rsidRPr="00224DB6" w:rsidRDefault="005E0CBA" w:rsidP="00C507EE">
            <w:pPr>
              <w:jc w:val="right"/>
            </w:pPr>
            <w:r w:rsidRPr="00224DB6">
              <w:rPr>
                <w:color w:val="000000"/>
                <w:sz w:val="22"/>
                <w:szCs w:val="22"/>
              </w:rPr>
              <w:t>-12</w:t>
            </w:r>
          </w:p>
        </w:tc>
        <w:tc>
          <w:tcPr>
            <w:tcW w:w="889" w:type="dxa"/>
            <w:vAlign w:val="bottom"/>
          </w:tcPr>
          <w:p w14:paraId="261B7227" w14:textId="77777777" w:rsidR="005E0CBA" w:rsidRPr="00224DB6" w:rsidRDefault="005E0CBA" w:rsidP="00C507EE">
            <w:pPr>
              <w:jc w:val="right"/>
            </w:pPr>
            <w:r w:rsidRPr="00224DB6">
              <w:rPr>
                <w:color w:val="000000"/>
                <w:sz w:val="22"/>
                <w:szCs w:val="22"/>
              </w:rPr>
              <w:t>-23</w:t>
            </w:r>
          </w:p>
        </w:tc>
      </w:tr>
      <w:tr w:rsidR="005E0CBA" w:rsidRPr="00224DB6" w14:paraId="12EDE93C" w14:textId="77777777" w:rsidTr="005E0CBA">
        <w:tc>
          <w:tcPr>
            <w:tcW w:w="964" w:type="dxa"/>
            <w:vAlign w:val="bottom"/>
          </w:tcPr>
          <w:p w14:paraId="6E7CA9A3" w14:textId="77777777" w:rsidR="005E0CBA" w:rsidRPr="00224DB6" w:rsidRDefault="005E0CBA" w:rsidP="00C507EE">
            <w:pPr>
              <w:jc w:val="right"/>
            </w:pPr>
            <w:r w:rsidRPr="00224DB6">
              <w:rPr>
                <w:color w:val="000000"/>
                <w:sz w:val="22"/>
                <w:szCs w:val="22"/>
              </w:rPr>
              <w:t>00111</w:t>
            </w:r>
          </w:p>
        </w:tc>
        <w:tc>
          <w:tcPr>
            <w:tcW w:w="797" w:type="dxa"/>
            <w:vAlign w:val="bottom"/>
          </w:tcPr>
          <w:p w14:paraId="3F84BFE9" w14:textId="77777777" w:rsidR="005E0CBA" w:rsidRPr="00224DB6" w:rsidRDefault="005E0CBA" w:rsidP="00C507EE">
            <w:pPr>
              <w:jc w:val="right"/>
            </w:pPr>
            <w:r w:rsidRPr="00224DB6">
              <w:rPr>
                <w:color w:val="000000"/>
                <w:sz w:val="22"/>
                <w:szCs w:val="22"/>
              </w:rPr>
              <w:t>-9</w:t>
            </w:r>
          </w:p>
        </w:tc>
        <w:tc>
          <w:tcPr>
            <w:tcW w:w="877" w:type="dxa"/>
            <w:vAlign w:val="bottom"/>
          </w:tcPr>
          <w:p w14:paraId="62C3247C" w14:textId="77777777" w:rsidR="005E0CBA" w:rsidRPr="00224DB6" w:rsidRDefault="005E0CBA" w:rsidP="00C507EE">
            <w:pPr>
              <w:jc w:val="right"/>
            </w:pPr>
            <w:r w:rsidRPr="00224DB6">
              <w:rPr>
                <w:color w:val="000000"/>
                <w:sz w:val="22"/>
                <w:szCs w:val="22"/>
              </w:rPr>
              <w:t>-17</w:t>
            </w:r>
          </w:p>
        </w:tc>
        <w:tc>
          <w:tcPr>
            <w:tcW w:w="803" w:type="dxa"/>
            <w:vAlign w:val="bottom"/>
          </w:tcPr>
          <w:p w14:paraId="735B96E4" w14:textId="77777777" w:rsidR="005E0CBA" w:rsidRPr="00224DB6" w:rsidRDefault="005E0CBA" w:rsidP="00C507EE">
            <w:pPr>
              <w:jc w:val="right"/>
            </w:pPr>
            <w:r w:rsidRPr="00224DB6">
              <w:rPr>
                <w:color w:val="000000"/>
                <w:sz w:val="22"/>
                <w:szCs w:val="22"/>
              </w:rPr>
              <w:t>7</w:t>
            </w:r>
          </w:p>
        </w:tc>
        <w:tc>
          <w:tcPr>
            <w:tcW w:w="883" w:type="dxa"/>
            <w:vAlign w:val="bottom"/>
          </w:tcPr>
          <w:p w14:paraId="1BB88D9C" w14:textId="77777777" w:rsidR="005E0CBA" w:rsidRPr="00224DB6" w:rsidRDefault="005E0CBA" w:rsidP="00C507EE">
            <w:pPr>
              <w:jc w:val="right"/>
            </w:pPr>
            <w:r w:rsidRPr="00224DB6">
              <w:rPr>
                <w:color w:val="000000"/>
                <w:sz w:val="22"/>
                <w:szCs w:val="22"/>
              </w:rPr>
              <w:t>15</w:t>
            </w:r>
          </w:p>
        </w:tc>
        <w:tc>
          <w:tcPr>
            <w:tcW w:w="666" w:type="dxa"/>
          </w:tcPr>
          <w:p w14:paraId="121D58FD" w14:textId="77777777" w:rsidR="005E0CBA" w:rsidRPr="00224DB6" w:rsidRDefault="007B1500" w:rsidP="00C507EE">
            <w:pPr>
              <w:jc w:val="right"/>
              <w:rPr>
                <w:color w:val="000000"/>
              </w:rPr>
            </w:pPr>
            <w:r w:rsidRPr="00224DB6">
              <w:rPr>
                <w:color w:val="000000"/>
              </w:rPr>
              <w:t>-1</w:t>
            </w:r>
          </w:p>
        </w:tc>
        <w:tc>
          <w:tcPr>
            <w:tcW w:w="666" w:type="dxa"/>
          </w:tcPr>
          <w:p w14:paraId="0AEBA80C" w14:textId="77777777" w:rsidR="005E0CBA" w:rsidRPr="00224DB6" w:rsidRDefault="007B1500" w:rsidP="00C507EE">
            <w:pPr>
              <w:jc w:val="right"/>
              <w:rPr>
                <w:color w:val="000000"/>
              </w:rPr>
            </w:pPr>
            <w:r w:rsidRPr="00224DB6">
              <w:rPr>
                <w:color w:val="000000"/>
              </w:rPr>
              <w:t>-7</w:t>
            </w:r>
          </w:p>
        </w:tc>
        <w:tc>
          <w:tcPr>
            <w:tcW w:w="790" w:type="dxa"/>
            <w:vAlign w:val="bottom"/>
          </w:tcPr>
          <w:p w14:paraId="0D9A8870" w14:textId="77777777" w:rsidR="005E0CBA" w:rsidRPr="00224DB6" w:rsidRDefault="005E0CBA" w:rsidP="00C507EE">
            <w:pPr>
              <w:jc w:val="right"/>
            </w:pPr>
            <w:r w:rsidRPr="00224DB6">
              <w:rPr>
                <w:color w:val="000000"/>
                <w:sz w:val="22"/>
                <w:szCs w:val="22"/>
              </w:rPr>
              <w:t>7</w:t>
            </w:r>
          </w:p>
        </w:tc>
        <w:tc>
          <w:tcPr>
            <w:tcW w:w="871" w:type="dxa"/>
            <w:vAlign w:val="bottom"/>
          </w:tcPr>
          <w:p w14:paraId="7C70ED60" w14:textId="77777777" w:rsidR="005E0CBA" w:rsidRPr="00224DB6" w:rsidRDefault="005E0CBA" w:rsidP="00C507EE">
            <w:pPr>
              <w:jc w:val="right"/>
            </w:pPr>
            <w:r w:rsidRPr="00224DB6">
              <w:rPr>
                <w:color w:val="000000"/>
                <w:sz w:val="22"/>
                <w:szCs w:val="22"/>
              </w:rPr>
              <w:t>15</w:t>
            </w:r>
          </w:p>
        </w:tc>
        <w:tc>
          <w:tcPr>
            <w:tcW w:w="810" w:type="dxa"/>
            <w:vAlign w:val="bottom"/>
          </w:tcPr>
          <w:p w14:paraId="134F8107" w14:textId="77777777" w:rsidR="005E0CBA" w:rsidRPr="00224DB6" w:rsidRDefault="005E0CBA" w:rsidP="00C507EE">
            <w:pPr>
              <w:jc w:val="right"/>
            </w:pPr>
            <w:r w:rsidRPr="00224DB6">
              <w:rPr>
                <w:color w:val="000000"/>
                <w:sz w:val="22"/>
                <w:szCs w:val="22"/>
              </w:rPr>
              <w:t>-11</w:t>
            </w:r>
          </w:p>
        </w:tc>
        <w:tc>
          <w:tcPr>
            <w:tcW w:w="889" w:type="dxa"/>
            <w:vAlign w:val="bottom"/>
          </w:tcPr>
          <w:p w14:paraId="6C159479" w14:textId="77777777" w:rsidR="005E0CBA" w:rsidRPr="00224DB6" w:rsidRDefault="005E0CBA" w:rsidP="00C507EE">
            <w:pPr>
              <w:jc w:val="right"/>
            </w:pPr>
            <w:r w:rsidRPr="00224DB6">
              <w:rPr>
                <w:color w:val="000000"/>
                <w:sz w:val="22"/>
                <w:szCs w:val="22"/>
              </w:rPr>
              <w:t>-21</w:t>
            </w:r>
          </w:p>
        </w:tc>
      </w:tr>
      <w:tr w:rsidR="005E0CBA" w:rsidRPr="00224DB6" w14:paraId="21F5A56F" w14:textId="77777777" w:rsidTr="005E0CBA">
        <w:tc>
          <w:tcPr>
            <w:tcW w:w="964" w:type="dxa"/>
            <w:vAlign w:val="bottom"/>
          </w:tcPr>
          <w:p w14:paraId="4C195F43" w14:textId="77777777" w:rsidR="005E0CBA" w:rsidRPr="00224DB6" w:rsidRDefault="005E0CBA" w:rsidP="00C507EE">
            <w:pPr>
              <w:jc w:val="right"/>
            </w:pPr>
            <w:r w:rsidRPr="00224DB6">
              <w:rPr>
                <w:color w:val="000000"/>
                <w:sz w:val="22"/>
                <w:szCs w:val="22"/>
              </w:rPr>
              <w:t>01000</w:t>
            </w:r>
          </w:p>
        </w:tc>
        <w:tc>
          <w:tcPr>
            <w:tcW w:w="797" w:type="dxa"/>
            <w:vAlign w:val="bottom"/>
          </w:tcPr>
          <w:p w14:paraId="04687D96" w14:textId="77777777" w:rsidR="005E0CBA" w:rsidRPr="00224DB6" w:rsidRDefault="005E0CBA" w:rsidP="00C507EE">
            <w:pPr>
              <w:jc w:val="right"/>
            </w:pPr>
            <w:r w:rsidRPr="00224DB6">
              <w:rPr>
                <w:color w:val="000000"/>
                <w:sz w:val="22"/>
                <w:szCs w:val="22"/>
              </w:rPr>
              <w:t>-8</w:t>
            </w:r>
          </w:p>
        </w:tc>
        <w:tc>
          <w:tcPr>
            <w:tcW w:w="877" w:type="dxa"/>
            <w:vAlign w:val="bottom"/>
          </w:tcPr>
          <w:p w14:paraId="37A69AB7" w14:textId="77777777" w:rsidR="005E0CBA" w:rsidRPr="00224DB6" w:rsidRDefault="005E0CBA" w:rsidP="00C507EE">
            <w:pPr>
              <w:jc w:val="right"/>
            </w:pPr>
            <w:r w:rsidRPr="00224DB6">
              <w:rPr>
                <w:color w:val="000000"/>
                <w:sz w:val="22"/>
                <w:szCs w:val="22"/>
              </w:rPr>
              <w:t>-15</w:t>
            </w:r>
          </w:p>
        </w:tc>
        <w:tc>
          <w:tcPr>
            <w:tcW w:w="803" w:type="dxa"/>
            <w:vAlign w:val="bottom"/>
          </w:tcPr>
          <w:p w14:paraId="0D8A334D" w14:textId="77777777" w:rsidR="005E0CBA" w:rsidRPr="00224DB6" w:rsidRDefault="005E0CBA" w:rsidP="00C507EE">
            <w:pPr>
              <w:jc w:val="right"/>
            </w:pPr>
            <w:r w:rsidRPr="00224DB6">
              <w:rPr>
                <w:color w:val="000000"/>
                <w:sz w:val="22"/>
                <w:szCs w:val="22"/>
              </w:rPr>
              <w:t>8</w:t>
            </w:r>
          </w:p>
        </w:tc>
        <w:tc>
          <w:tcPr>
            <w:tcW w:w="883" w:type="dxa"/>
            <w:vAlign w:val="bottom"/>
          </w:tcPr>
          <w:p w14:paraId="09DEDC21" w14:textId="77777777" w:rsidR="005E0CBA" w:rsidRPr="00224DB6" w:rsidRDefault="005E0CBA" w:rsidP="00C507EE">
            <w:pPr>
              <w:jc w:val="right"/>
            </w:pPr>
            <w:r w:rsidRPr="00224DB6">
              <w:rPr>
                <w:color w:val="000000"/>
                <w:sz w:val="22"/>
                <w:szCs w:val="22"/>
              </w:rPr>
              <w:t>17</w:t>
            </w:r>
          </w:p>
        </w:tc>
        <w:tc>
          <w:tcPr>
            <w:tcW w:w="666" w:type="dxa"/>
          </w:tcPr>
          <w:p w14:paraId="45AF9895" w14:textId="77777777" w:rsidR="005E0CBA" w:rsidRPr="00224DB6" w:rsidRDefault="007B1500" w:rsidP="00C507EE">
            <w:pPr>
              <w:jc w:val="right"/>
              <w:rPr>
                <w:color w:val="000000"/>
              </w:rPr>
            </w:pPr>
            <w:r w:rsidRPr="00224DB6">
              <w:rPr>
                <w:color w:val="000000"/>
              </w:rPr>
              <w:t>0</w:t>
            </w:r>
          </w:p>
        </w:tc>
        <w:tc>
          <w:tcPr>
            <w:tcW w:w="666" w:type="dxa"/>
          </w:tcPr>
          <w:p w14:paraId="7C7D679D" w14:textId="77777777" w:rsidR="005E0CBA" w:rsidRPr="00224DB6" w:rsidRDefault="007B1500" w:rsidP="00C507EE">
            <w:pPr>
              <w:jc w:val="right"/>
              <w:rPr>
                <w:color w:val="000000"/>
              </w:rPr>
            </w:pPr>
            <w:r w:rsidRPr="00224DB6">
              <w:rPr>
                <w:color w:val="000000"/>
              </w:rPr>
              <w:t>9</w:t>
            </w:r>
          </w:p>
        </w:tc>
        <w:tc>
          <w:tcPr>
            <w:tcW w:w="790" w:type="dxa"/>
            <w:vAlign w:val="bottom"/>
          </w:tcPr>
          <w:p w14:paraId="71FCE9EB" w14:textId="77777777" w:rsidR="005E0CBA" w:rsidRPr="00224DB6" w:rsidRDefault="005E0CBA" w:rsidP="00C507EE">
            <w:pPr>
              <w:jc w:val="right"/>
            </w:pPr>
            <w:r w:rsidRPr="00224DB6">
              <w:rPr>
                <w:color w:val="000000"/>
                <w:sz w:val="22"/>
                <w:szCs w:val="22"/>
              </w:rPr>
              <w:t>8</w:t>
            </w:r>
          </w:p>
        </w:tc>
        <w:tc>
          <w:tcPr>
            <w:tcW w:w="871" w:type="dxa"/>
            <w:vAlign w:val="bottom"/>
          </w:tcPr>
          <w:p w14:paraId="0EA6CE31" w14:textId="77777777" w:rsidR="005E0CBA" w:rsidRPr="00224DB6" w:rsidRDefault="005E0CBA" w:rsidP="00C507EE">
            <w:pPr>
              <w:jc w:val="right"/>
            </w:pPr>
            <w:r w:rsidRPr="00224DB6">
              <w:rPr>
                <w:color w:val="000000"/>
                <w:sz w:val="22"/>
                <w:szCs w:val="22"/>
              </w:rPr>
              <w:t>17</w:t>
            </w:r>
          </w:p>
        </w:tc>
        <w:tc>
          <w:tcPr>
            <w:tcW w:w="810" w:type="dxa"/>
            <w:vAlign w:val="bottom"/>
          </w:tcPr>
          <w:p w14:paraId="3040DDFB" w14:textId="77777777" w:rsidR="005E0CBA" w:rsidRPr="00224DB6" w:rsidRDefault="005E0CBA" w:rsidP="00C507EE">
            <w:pPr>
              <w:jc w:val="right"/>
            </w:pPr>
            <w:r w:rsidRPr="00224DB6">
              <w:rPr>
                <w:color w:val="000000"/>
                <w:sz w:val="22"/>
                <w:szCs w:val="22"/>
              </w:rPr>
              <w:t>-1</w:t>
            </w:r>
          </w:p>
        </w:tc>
        <w:tc>
          <w:tcPr>
            <w:tcW w:w="889" w:type="dxa"/>
            <w:vAlign w:val="bottom"/>
          </w:tcPr>
          <w:p w14:paraId="4390B828" w14:textId="77777777" w:rsidR="005E0CBA" w:rsidRPr="00224DB6" w:rsidRDefault="005E0CBA" w:rsidP="00C507EE">
            <w:pPr>
              <w:jc w:val="right"/>
            </w:pPr>
            <w:r w:rsidRPr="00224DB6">
              <w:rPr>
                <w:color w:val="000000"/>
                <w:sz w:val="22"/>
                <w:szCs w:val="22"/>
              </w:rPr>
              <w:t>-1</w:t>
            </w:r>
          </w:p>
        </w:tc>
      </w:tr>
      <w:tr w:rsidR="005E0CBA" w:rsidRPr="00224DB6" w14:paraId="1ECE48F3" w14:textId="77777777" w:rsidTr="005E0CBA">
        <w:tc>
          <w:tcPr>
            <w:tcW w:w="964" w:type="dxa"/>
            <w:vAlign w:val="bottom"/>
          </w:tcPr>
          <w:p w14:paraId="67D85110" w14:textId="77777777" w:rsidR="005E0CBA" w:rsidRPr="00224DB6" w:rsidRDefault="005E0CBA" w:rsidP="00C507EE">
            <w:pPr>
              <w:jc w:val="right"/>
            </w:pPr>
            <w:r w:rsidRPr="00224DB6">
              <w:rPr>
                <w:color w:val="000000"/>
                <w:sz w:val="22"/>
                <w:szCs w:val="22"/>
              </w:rPr>
              <w:t>01001</w:t>
            </w:r>
          </w:p>
        </w:tc>
        <w:tc>
          <w:tcPr>
            <w:tcW w:w="797" w:type="dxa"/>
            <w:vAlign w:val="bottom"/>
          </w:tcPr>
          <w:p w14:paraId="70AAC66D" w14:textId="77777777" w:rsidR="005E0CBA" w:rsidRPr="00224DB6" w:rsidRDefault="005E0CBA" w:rsidP="00C507EE">
            <w:pPr>
              <w:jc w:val="right"/>
            </w:pPr>
            <w:r w:rsidRPr="00224DB6">
              <w:rPr>
                <w:color w:val="000000"/>
                <w:sz w:val="22"/>
                <w:szCs w:val="22"/>
              </w:rPr>
              <w:t>-7</w:t>
            </w:r>
          </w:p>
        </w:tc>
        <w:tc>
          <w:tcPr>
            <w:tcW w:w="877" w:type="dxa"/>
            <w:vAlign w:val="bottom"/>
          </w:tcPr>
          <w:p w14:paraId="628B27DA" w14:textId="77777777" w:rsidR="005E0CBA" w:rsidRPr="00224DB6" w:rsidRDefault="005E0CBA" w:rsidP="00C507EE">
            <w:pPr>
              <w:jc w:val="right"/>
            </w:pPr>
            <w:r w:rsidRPr="00224DB6">
              <w:rPr>
                <w:color w:val="000000"/>
                <w:sz w:val="22"/>
                <w:szCs w:val="22"/>
              </w:rPr>
              <w:t>-13</w:t>
            </w:r>
          </w:p>
        </w:tc>
        <w:tc>
          <w:tcPr>
            <w:tcW w:w="803" w:type="dxa"/>
            <w:vAlign w:val="bottom"/>
          </w:tcPr>
          <w:p w14:paraId="0F84B189" w14:textId="77777777" w:rsidR="005E0CBA" w:rsidRPr="00224DB6" w:rsidRDefault="005E0CBA" w:rsidP="00C507EE">
            <w:pPr>
              <w:jc w:val="right"/>
            </w:pPr>
            <w:r w:rsidRPr="00224DB6">
              <w:rPr>
                <w:color w:val="000000"/>
                <w:sz w:val="22"/>
                <w:szCs w:val="22"/>
              </w:rPr>
              <w:t>9</w:t>
            </w:r>
          </w:p>
        </w:tc>
        <w:tc>
          <w:tcPr>
            <w:tcW w:w="883" w:type="dxa"/>
            <w:vAlign w:val="bottom"/>
          </w:tcPr>
          <w:p w14:paraId="709B985A" w14:textId="77777777" w:rsidR="005E0CBA" w:rsidRPr="00224DB6" w:rsidRDefault="005E0CBA" w:rsidP="00C507EE">
            <w:pPr>
              <w:jc w:val="right"/>
            </w:pPr>
            <w:r w:rsidRPr="00224DB6">
              <w:rPr>
                <w:color w:val="000000"/>
                <w:sz w:val="22"/>
                <w:szCs w:val="22"/>
              </w:rPr>
              <w:t>19</w:t>
            </w:r>
          </w:p>
        </w:tc>
        <w:tc>
          <w:tcPr>
            <w:tcW w:w="666" w:type="dxa"/>
          </w:tcPr>
          <w:p w14:paraId="1C30AEC2" w14:textId="77777777" w:rsidR="005E0CBA" w:rsidRPr="00224DB6" w:rsidRDefault="007B1500" w:rsidP="00C507EE">
            <w:pPr>
              <w:jc w:val="right"/>
              <w:rPr>
                <w:color w:val="000000"/>
              </w:rPr>
            </w:pPr>
            <w:r w:rsidRPr="00224DB6">
              <w:rPr>
                <w:color w:val="000000"/>
              </w:rPr>
              <w:t>0</w:t>
            </w:r>
          </w:p>
        </w:tc>
        <w:tc>
          <w:tcPr>
            <w:tcW w:w="666" w:type="dxa"/>
          </w:tcPr>
          <w:p w14:paraId="12ACF7E9" w14:textId="77777777" w:rsidR="005E0CBA" w:rsidRPr="00224DB6" w:rsidRDefault="007B1500" w:rsidP="00C507EE">
            <w:pPr>
              <w:jc w:val="right"/>
              <w:rPr>
                <w:color w:val="000000"/>
              </w:rPr>
            </w:pPr>
            <w:r w:rsidRPr="00224DB6">
              <w:rPr>
                <w:color w:val="000000"/>
              </w:rPr>
              <w:t>-9</w:t>
            </w:r>
          </w:p>
        </w:tc>
        <w:tc>
          <w:tcPr>
            <w:tcW w:w="790" w:type="dxa"/>
            <w:vAlign w:val="bottom"/>
          </w:tcPr>
          <w:p w14:paraId="10AF584D" w14:textId="77777777" w:rsidR="005E0CBA" w:rsidRPr="00224DB6" w:rsidRDefault="005E0CBA" w:rsidP="00C507EE">
            <w:pPr>
              <w:jc w:val="right"/>
            </w:pPr>
            <w:r w:rsidRPr="00224DB6">
              <w:rPr>
                <w:color w:val="000000"/>
                <w:sz w:val="22"/>
                <w:szCs w:val="22"/>
              </w:rPr>
              <w:t>9</w:t>
            </w:r>
          </w:p>
        </w:tc>
        <w:tc>
          <w:tcPr>
            <w:tcW w:w="871" w:type="dxa"/>
            <w:vAlign w:val="bottom"/>
          </w:tcPr>
          <w:p w14:paraId="31DB2D5B" w14:textId="77777777" w:rsidR="005E0CBA" w:rsidRPr="00224DB6" w:rsidRDefault="005E0CBA" w:rsidP="00C507EE">
            <w:pPr>
              <w:jc w:val="right"/>
            </w:pPr>
            <w:r w:rsidRPr="00224DB6">
              <w:rPr>
                <w:color w:val="000000"/>
                <w:sz w:val="22"/>
                <w:szCs w:val="22"/>
              </w:rPr>
              <w:t>19</w:t>
            </w:r>
          </w:p>
        </w:tc>
        <w:tc>
          <w:tcPr>
            <w:tcW w:w="810" w:type="dxa"/>
            <w:vAlign w:val="bottom"/>
          </w:tcPr>
          <w:p w14:paraId="4067DC6B" w14:textId="77777777" w:rsidR="005E0CBA" w:rsidRPr="00224DB6" w:rsidRDefault="005E0CBA" w:rsidP="00C507EE">
            <w:pPr>
              <w:jc w:val="right"/>
            </w:pPr>
            <w:r w:rsidRPr="00224DB6">
              <w:rPr>
                <w:color w:val="000000"/>
                <w:sz w:val="22"/>
                <w:szCs w:val="22"/>
              </w:rPr>
              <w:t>-2</w:t>
            </w:r>
          </w:p>
        </w:tc>
        <w:tc>
          <w:tcPr>
            <w:tcW w:w="889" w:type="dxa"/>
            <w:vAlign w:val="bottom"/>
          </w:tcPr>
          <w:p w14:paraId="6B7FBEF9" w14:textId="77777777" w:rsidR="005E0CBA" w:rsidRPr="00224DB6" w:rsidRDefault="005E0CBA" w:rsidP="00C507EE">
            <w:pPr>
              <w:jc w:val="right"/>
            </w:pPr>
            <w:r w:rsidRPr="00224DB6">
              <w:rPr>
                <w:color w:val="000000"/>
                <w:sz w:val="22"/>
                <w:szCs w:val="22"/>
              </w:rPr>
              <w:t>-3</w:t>
            </w:r>
          </w:p>
        </w:tc>
      </w:tr>
      <w:tr w:rsidR="005E0CBA" w:rsidRPr="00224DB6" w14:paraId="3C289AD4" w14:textId="77777777" w:rsidTr="005E0CBA">
        <w:tc>
          <w:tcPr>
            <w:tcW w:w="964" w:type="dxa"/>
            <w:vAlign w:val="bottom"/>
          </w:tcPr>
          <w:p w14:paraId="6AD15ABB" w14:textId="77777777" w:rsidR="005E0CBA" w:rsidRPr="00224DB6" w:rsidRDefault="005E0CBA" w:rsidP="00C507EE">
            <w:pPr>
              <w:jc w:val="right"/>
            </w:pPr>
            <w:r w:rsidRPr="00224DB6">
              <w:rPr>
                <w:color w:val="000000"/>
                <w:sz w:val="22"/>
                <w:szCs w:val="22"/>
              </w:rPr>
              <w:t>01010</w:t>
            </w:r>
          </w:p>
        </w:tc>
        <w:tc>
          <w:tcPr>
            <w:tcW w:w="797" w:type="dxa"/>
            <w:vAlign w:val="bottom"/>
          </w:tcPr>
          <w:p w14:paraId="7C92AA92" w14:textId="77777777" w:rsidR="005E0CBA" w:rsidRPr="00224DB6" w:rsidRDefault="005E0CBA" w:rsidP="00C507EE">
            <w:pPr>
              <w:jc w:val="right"/>
            </w:pPr>
            <w:r w:rsidRPr="00224DB6">
              <w:rPr>
                <w:color w:val="000000"/>
                <w:sz w:val="22"/>
                <w:szCs w:val="22"/>
              </w:rPr>
              <w:t>-6</w:t>
            </w:r>
          </w:p>
        </w:tc>
        <w:tc>
          <w:tcPr>
            <w:tcW w:w="877" w:type="dxa"/>
            <w:vAlign w:val="bottom"/>
          </w:tcPr>
          <w:p w14:paraId="21A69FF2" w14:textId="77777777" w:rsidR="005E0CBA" w:rsidRPr="00224DB6" w:rsidRDefault="005E0CBA" w:rsidP="00C507EE">
            <w:pPr>
              <w:jc w:val="right"/>
            </w:pPr>
            <w:r w:rsidRPr="00224DB6">
              <w:rPr>
                <w:color w:val="000000"/>
                <w:sz w:val="22"/>
                <w:szCs w:val="22"/>
              </w:rPr>
              <w:t>-11</w:t>
            </w:r>
          </w:p>
        </w:tc>
        <w:tc>
          <w:tcPr>
            <w:tcW w:w="803" w:type="dxa"/>
            <w:vAlign w:val="bottom"/>
          </w:tcPr>
          <w:p w14:paraId="1052D8F7" w14:textId="77777777" w:rsidR="005E0CBA" w:rsidRPr="00224DB6" w:rsidRDefault="005E0CBA" w:rsidP="00C507EE">
            <w:pPr>
              <w:jc w:val="right"/>
            </w:pPr>
            <w:r w:rsidRPr="00224DB6">
              <w:rPr>
                <w:color w:val="000000"/>
                <w:sz w:val="22"/>
                <w:szCs w:val="22"/>
              </w:rPr>
              <w:t>10</w:t>
            </w:r>
          </w:p>
        </w:tc>
        <w:tc>
          <w:tcPr>
            <w:tcW w:w="883" w:type="dxa"/>
            <w:vAlign w:val="bottom"/>
          </w:tcPr>
          <w:p w14:paraId="555A2B3C" w14:textId="77777777" w:rsidR="005E0CBA" w:rsidRPr="00224DB6" w:rsidRDefault="005E0CBA" w:rsidP="00C507EE">
            <w:pPr>
              <w:jc w:val="right"/>
            </w:pPr>
            <w:r w:rsidRPr="00224DB6">
              <w:rPr>
                <w:color w:val="000000"/>
                <w:sz w:val="22"/>
                <w:szCs w:val="22"/>
              </w:rPr>
              <w:t>21</w:t>
            </w:r>
          </w:p>
        </w:tc>
        <w:tc>
          <w:tcPr>
            <w:tcW w:w="666" w:type="dxa"/>
          </w:tcPr>
          <w:p w14:paraId="7F397CC7" w14:textId="77777777" w:rsidR="005E0CBA" w:rsidRPr="00224DB6" w:rsidRDefault="007B1500" w:rsidP="00C507EE">
            <w:pPr>
              <w:jc w:val="right"/>
              <w:rPr>
                <w:color w:val="000000"/>
              </w:rPr>
            </w:pPr>
            <w:r w:rsidRPr="00224DB6">
              <w:rPr>
                <w:color w:val="000000"/>
              </w:rPr>
              <w:t>1</w:t>
            </w:r>
          </w:p>
        </w:tc>
        <w:tc>
          <w:tcPr>
            <w:tcW w:w="666" w:type="dxa"/>
          </w:tcPr>
          <w:p w14:paraId="5B74D248" w14:textId="77777777" w:rsidR="005E0CBA" w:rsidRPr="00224DB6" w:rsidRDefault="007B1500" w:rsidP="00C507EE">
            <w:pPr>
              <w:jc w:val="right"/>
              <w:rPr>
                <w:color w:val="000000"/>
              </w:rPr>
            </w:pPr>
            <w:r w:rsidRPr="00224DB6">
              <w:rPr>
                <w:color w:val="000000"/>
              </w:rPr>
              <w:t>11</w:t>
            </w:r>
          </w:p>
        </w:tc>
        <w:tc>
          <w:tcPr>
            <w:tcW w:w="790" w:type="dxa"/>
            <w:vAlign w:val="bottom"/>
          </w:tcPr>
          <w:p w14:paraId="2BB3F4E4" w14:textId="77777777" w:rsidR="005E0CBA" w:rsidRPr="00224DB6" w:rsidRDefault="005E0CBA" w:rsidP="00C507EE">
            <w:pPr>
              <w:jc w:val="right"/>
            </w:pPr>
            <w:r w:rsidRPr="00224DB6">
              <w:rPr>
                <w:color w:val="000000"/>
                <w:sz w:val="22"/>
                <w:szCs w:val="22"/>
              </w:rPr>
              <w:t>10</w:t>
            </w:r>
          </w:p>
        </w:tc>
        <w:tc>
          <w:tcPr>
            <w:tcW w:w="871" w:type="dxa"/>
            <w:vAlign w:val="bottom"/>
          </w:tcPr>
          <w:p w14:paraId="31C69569" w14:textId="77777777" w:rsidR="005E0CBA" w:rsidRPr="00224DB6" w:rsidRDefault="005E0CBA" w:rsidP="00C507EE">
            <w:pPr>
              <w:jc w:val="right"/>
            </w:pPr>
            <w:r w:rsidRPr="00224DB6">
              <w:rPr>
                <w:color w:val="000000"/>
                <w:sz w:val="22"/>
                <w:szCs w:val="22"/>
              </w:rPr>
              <w:t>21</w:t>
            </w:r>
          </w:p>
        </w:tc>
        <w:tc>
          <w:tcPr>
            <w:tcW w:w="810" w:type="dxa"/>
            <w:vAlign w:val="bottom"/>
          </w:tcPr>
          <w:p w14:paraId="2A5EBB08" w14:textId="77777777" w:rsidR="005E0CBA" w:rsidRPr="00224DB6" w:rsidRDefault="005E0CBA" w:rsidP="00C507EE">
            <w:pPr>
              <w:jc w:val="right"/>
            </w:pPr>
            <w:r w:rsidRPr="00224DB6">
              <w:rPr>
                <w:color w:val="000000"/>
                <w:sz w:val="22"/>
                <w:szCs w:val="22"/>
              </w:rPr>
              <w:t>-4</w:t>
            </w:r>
          </w:p>
        </w:tc>
        <w:tc>
          <w:tcPr>
            <w:tcW w:w="889" w:type="dxa"/>
            <w:vAlign w:val="bottom"/>
          </w:tcPr>
          <w:p w14:paraId="0F39EC3D" w14:textId="77777777" w:rsidR="005E0CBA" w:rsidRPr="00224DB6" w:rsidRDefault="005E0CBA" w:rsidP="00C507EE">
            <w:pPr>
              <w:jc w:val="right"/>
            </w:pPr>
            <w:r w:rsidRPr="00224DB6">
              <w:rPr>
                <w:color w:val="000000"/>
                <w:sz w:val="22"/>
                <w:szCs w:val="22"/>
              </w:rPr>
              <w:t>-7</w:t>
            </w:r>
          </w:p>
        </w:tc>
      </w:tr>
      <w:tr w:rsidR="005E0CBA" w:rsidRPr="00224DB6" w14:paraId="261DB1BA" w14:textId="77777777" w:rsidTr="005E0CBA">
        <w:tc>
          <w:tcPr>
            <w:tcW w:w="964" w:type="dxa"/>
            <w:vAlign w:val="bottom"/>
          </w:tcPr>
          <w:p w14:paraId="7CC89978" w14:textId="77777777" w:rsidR="005E0CBA" w:rsidRPr="00224DB6" w:rsidRDefault="005E0CBA" w:rsidP="00C507EE">
            <w:pPr>
              <w:jc w:val="right"/>
            </w:pPr>
            <w:r w:rsidRPr="00224DB6">
              <w:rPr>
                <w:color w:val="000000"/>
                <w:sz w:val="22"/>
                <w:szCs w:val="22"/>
              </w:rPr>
              <w:t>01011</w:t>
            </w:r>
          </w:p>
        </w:tc>
        <w:tc>
          <w:tcPr>
            <w:tcW w:w="797" w:type="dxa"/>
            <w:vAlign w:val="bottom"/>
          </w:tcPr>
          <w:p w14:paraId="36B4845C" w14:textId="77777777" w:rsidR="005E0CBA" w:rsidRPr="00224DB6" w:rsidRDefault="005E0CBA" w:rsidP="00C507EE">
            <w:pPr>
              <w:jc w:val="right"/>
            </w:pPr>
            <w:r w:rsidRPr="00224DB6">
              <w:rPr>
                <w:color w:val="000000"/>
                <w:sz w:val="22"/>
                <w:szCs w:val="22"/>
              </w:rPr>
              <w:t>-5</w:t>
            </w:r>
          </w:p>
        </w:tc>
        <w:tc>
          <w:tcPr>
            <w:tcW w:w="877" w:type="dxa"/>
            <w:vAlign w:val="bottom"/>
          </w:tcPr>
          <w:p w14:paraId="46468953" w14:textId="77777777" w:rsidR="005E0CBA" w:rsidRPr="00224DB6" w:rsidRDefault="005E0CBA" w:rsidP="00C507EE">
            <w:pPr>
              <w:jc w:val="right"/>
            </w:pPr>
            <w:r w:rsidRPr="00224DB6">
              <w:rPr>
                <w:color w:val="000000"/>
                <w:sz w:val="22"/>
                <w:szCs w:val="22"/>
              </w:rPr>
              <w:t>-9</w:t>
            </w:r>
          </w:p>
        </w:tc>
        <w:tc>
          <w:tcPr>
            <w:tcW w:w="803" w:type="dxa"/>
            <w:vAlign w:val="bottom"/>
          </w:tcPr>
          <w:p w14:paraId="1B0F0F12" w14:textId="77777777" w:rsidR="005E0CBA" w:rsidRPr="00224DB6" w:rsidRDefault="005E0CBA" w:rsidP="00C507EE">
            <w:pPr>
              <w:jc w:val="right"/>
            </w:pPr>
            <w:r w:rsidRPr="00224DB6">
              <w:rPr>
                <w:color w:val="000000"/>
                <w:sz w:val="22"/>
                <w:szCs w:val="22"/>
              </w:rPr>
              <w:t>11</w:t>
            </w:r>
          </w:p>
        </w:tc>
        <w:tc>
          <w:tcPr>
            <w:tcW w:w="883" w:type="dxa"/>
            <w:vAlign w:val="bottom"/>
          </w:tcPr>
          <w:p w14:paraId="2BC1D7D1" w14:textId="77777777" w:rsidR="005E0CBA" w:rsidRPr="00224DB6" w:rsidRDefault="005E0CBA" w:rsidP="00C507EE">
            <w:pPr>
              <w:jc w:val="right"/>
            </w:pPr>
            <w:r w:rsidRPr="00224DB6">
              <w:rPr>
                <w:color w:val="000000"/>
                <w:sz w:val="22"/>
                <w:szCs w:val="22"/>
              </w:rPr>
              <w:t>23</w:t>
            </w:r>
          </w:p>
        </w:tc>
        <w:tc>
          <w:tcPr>
            <w:tcW w:w="666" w:type="dxa"/>
          </w:tcPr>
          <w:p w14:paraId="46814232" w14:textId="77777777" w:rsidR="005E0CBA" w:rsidRPr="00224DB6" w:rsidRDefault="007B1500" w:rsidP="00C507EE">
            <w:pPr>
              <w:jc w:val="right"/>
              <w:rPr>
                <w:color w:val="000000"/>
              </w:rPr>
            </w:pPr>
            <w:r w:rsidRPr="00224DB6">
              <w:rPr>
                <w:color w:val="000000"/>
              </w:rPr>
              <w:t>-1</w:t>
            </w:r>
          </w:p>
        </w:tc>
        <w:tc>
          <w:tcPr>
            <w:tcW w:w="666" w:type="dxa"/>
          </w:tcPr>
          <w:p w14:paraId="67D546C3" w14:textId="77777777" w:rsidR="005E0CBA" w:rsidRPr="00224DB6" w:rsidRDefault="007B1500" w:rsidP="00C507EE">
            <w:pPr>
              <w:jc w:val="right"/>
              <w:rPr>
                <w:color w:val="000000"/>
              </w:rPr>
            </w:pPr>
            <w:r w:rsidRPr="00224DB6">
              <w:rPr>
                <w:color w:val="000000"/>
              </w:rPr>
              <w:t>-11</w:t>
            </w:r>
          </w:p>
        </w:tc>
        <w:tc>
          <w:tcPr>
            <w:tcW w:w="790" w:type="dxa"/>
            <w:vAlign w:val="bottom"/>
          </w:tcPr>
          <w:p w14:paraId="7C08956E" w14:textId="77777777" w:rsidR="005E0CBA" w:rsidRPr="00224DB6" w:rsidRDefault="005E0CBA" w:rsidP="00C507EE">
            <w:pPr>
              <w:jc w:val="right"/>
            </w:pPr>
            <w:r w:rsidRPr="00224DB6">
              <w:rPr>
                <w:color w:val="000000"/>
                <w:sz w:val="22"/>
                <w:szCs w:val="22"/>
              </w:rPr>
              <w:t>11</w:t>
            </w:r>
          </w:p>
        </w:tc>
        <w:tc>
          <w:tcPr>
            <w:tcW w:w="871" w:type="dxa"/>
            <w:vAlign w:val="bottom"/>
          </w:tcPr>
          <w:p w14:paraId="7059A10F" w14:textId="77777777" w:rsidR="005E0CBA" w:rsidRPr="00224DB6" w:rsidRDefault="005E0CBA" w:rsidP="00C507EE">
            <w:pPr>
              <w:jc w:val="right"/>
            </w:pPr>
            <w:r w:rsidRPr="00224DB6">
              <w:rPr>
                <w:color w:val="000000"/>
                <w:sz w:val="22"/>
                <w:szCs w:val="22"/>
              </w:rPr>
              <w:t>23</w:t>
            </w:r>
          </w:p>
        </w:tc>
        <w:tc>
          <w:tcPr>
            <w:tcW w:w="810" w:type="dxa"/>
            <w:vAlign w:val="bottom"/>
          </w:tcPr>
          <w:p w14:paraId="39849F48" w14:textId="77777777" w:rsidR="005E0CBA" w:rsidRPr="00224DB6" w:rsidRDefault="005E0CBA" w:rsidP="00C507EE">
            <w:pPr>
              <w:jc w:val="right"/>
            </w:pPr>
            <w:r w:rsidRPr="00224DB6">
              <w:rPr>
                <w:color w:val="000000"/>
                <w:sz w:val="22"/>
                <w:szCs w:val="22"/>
              </w:rPr>
              <w:t>-3</w:t>
            </w:r>
          </w:p>
        </w:tc>
        <w:tc>
          <w:tcPr>
            <w:tcW w:w="889" w:type="dxa"/>
            <w:vAlign w:val="bottom"/>
          </w:tcPr>
          <w:p w14:paraId="2FDF571D" w14:textId="77777777" w:rsidR="005E0CBA" w:rsidRPr="00224DB6" w:rsidRDefault="005E0CBA" w:rsidP="00C507EE">
            <w:pPr>
              <w:jc w:val="right"/>
            </w:pPr>
            <w:r w:rsidRPr="00224DB6">
              <w:rPr>
                <w:color w:val="000000"/>
                <w:sz w:val="22"/>
                <w:szCs w:val="22"/>
              </w:rPr>
              <w:t>-5</w:t>
            </w:r>
          </w:p>
        </w:tc>
      </w:tr>
      <w:tr w:rsidR="005E0CBA" w:rsidRPr="00224DB6" w14:paraId="79FB7465" w14:textId="77777777" w:rsidTr="005E0CBA">
        <w:tc>
          <w:tcPr>
            <w:tcW w:w="964" w:type="dxa"/>
            <w:vAlign w:val="bottom"/>
          </w:tcPr>
          <w:p w14:paraId="5C37FD44" w14:textId="77777777" w:rsidR="005E0CBA" w:rsidRPr="00224DB6" w:rsidRDefault="005E0CBA" w:rsidP="00C507EE">
            <w:pPr>
              <w:jc w:val="right"/>
            </w:pPr>
            <w:r w:rsidRPr="00224DB6">
              <w:rPr>
                <w:color w:val="000000"/>
                <w:sz w:val="22"/>
                <w:szCs w:val="22"/>
              </w:rPr>
              <w:t>01100</w:t>
            </w:r>
          </w:p>
        </w:tc>
        <w:tc>
          <w:tcPr>
            <w:tcW w:w="797" w:type="dxa"/>
            <w:vAlign w:val="bottom"/>
          </w:tcPr>
          <w:p w14:paraId="6AFC0B98" w14:textId="77777777" w:rsidR="005E0CBA" w:rsidRPr="00224DB6" w:rsidRDefault="005E0CBA" w:rsidP="00C507EE">
            <w:pPr>
              <w:jc w:val="right"/>
            </w:pPr>
            <w:r w:rsidRPr="00224DB6">
              <w:rPr>
                <w:color w:val="000000"/>
                <w:sz w:val="22"/>
                <w:szCs w:val="22"/>
              </w:rPr>
              <w:t>-4</w:t>
            </w:r>
          </w:p>
        </w:tc>
        <w:tc>
          <w:tcPr>
            <w:tcW w:w="877" w:type="dxa"/>
            <w:vAlign w:val="bottom"/>
          </w:tcPr>
          <w:p w14:paraId="6255A3A7" w14:textId="77777777" w:rsidR="005E0CBA" w:rsidRPr="00224DB6" w:rsidRDefault="005E0CBA" w:rsidP="00C507EE">
            <w:pPr>
              <w:jc w:val="right"/>
            </w:pPr>
            <w:r w:rsidRPr="00224DB6">
              <w:rPr>
                <w:color w:val="000000"/>
                <w:sz w:val="22"/>
                <w:szCs w:val="22"/>
              </w:rPr>
              <w:t>-7</w:t>
            </w:r>
          </w:p>
        </w:tc>
        <w:tc>
          <w:tcPr>
            <w:tcW w:w="803" w:type="dxa"/>
            <w:vAlign w:val="bottom"/>
          </w:tcPr>
          <w:p w14:paraId="0A742AFE" w14:textId="77777777" w:rsidR="005E0CBA" w:rsidRPr="00224DB6" w:rsidRDefault="005E0CBA" w:rsidP="00C507EE">
            <w:pPr>
              <w:jc w:val="right"/>
            </w:pPr>
            <w:r w:rsidRPr="00224DB6">
              <w:rPr>
                <w:color w:val="000000"/>
                <w:sz w:val="22"/>
                <w:szCs w:val="22"/>
              </w:rPr>
              <w:t>12</w:t>
            </w:r>
          </w:p>
        </w:tc>
        <w:tc>
          <w:tcPr>
            <w:tcW w:w="883" w:type="dxa"/>
            <w:vAlign w:val="bottom"/>
          </w:tcPr>
          <w:p w14:paraId="25A20647" w14:textId="77777777" w:rsidR="005E0CBA" w:rsidRPr="00224DB6" w:rsidRDefault="005E0CBA" w:rsidP="00C507EE">
            <w:pPr>
              <w:jc w:val="right"/>
            </w:pPr>
            <w:r w:rsidRPr="00224DB6">
              <w:rPr>
                <w:color w:val="000000"/>
                <w:sz w:val="22"/>
                <w:szCs w:val="22"/>
              </w:rPr>
              <w:t>25</w:t>
            </w:r>
          </w:p>
        </w:tc>
        <w:tc>
          <w:tcPr>
            <w:tcW w:w="666" w:type="dxa"/>
          </w:tcPr>
          <w:p w14:paraId="53D78784" w14:textId="77777777" w:rsidR="005E0CBA" w:rsidRPr="00224DB6" w:rsidRDefault="007B1500" w:rsidP="00C507EE">
            <w:pPr>
              <w:jc w:val="right"/>
              <w:rPr>
                <w:color w:val="000000"/>
              </w:rPr>
            </w:pPr>
            <w:r w:rsidRPr="00224DB6">
              <w:rPr>
                <w:color w:val="000000"/>
              </w:rPr>
              <w:t>0</w:t>
            </w:r>
          </w:p>
        </w:tc>
        <w:tc>
          <w:tcPr>
            <w:tcW w:w="666" w:type="dxa"/>
          </w:tcPr>
          <w:p w14:paraId="0E76B5DD" w14:textId="77777777" w:rsidR="005E0CBA" w:rsidRPr="00224DB6" w:rsidRDefault="007B1500" w:rsidP="00C507EE">
            <w:pPr>
              <w:jc w:val="right"/>
              <w:rPr>
                <w:color w:val="000000"/>
              </w:rPr>
            </w:pPr>
            <w:r w:rsidRPr="00224DB6">
              <w:rPr>
                <w:color w:val="000000"/>
              </w:rPr>
              <w:t>13</w:t>
            </w:r>
          </w:p>
        </w:tc>
        <w:tc>
          <w:tcPr>
            <w:tcW w:w="790" w:type="dxa"/>
            <w:vAlign w:val="bottom"/>
          </w:tcPr>
          <w:p w14:paraId="7B2B89C4" w14:textId="77777777" w:rsidR="005E0CBA" w:rsidRPr="00224DB6" w:rsidRDefault="005E0CBA" w:rsidP="00C507EE">
            <w:pPr>
              <w:jc w:val="right"/>
            </w:pPr>
            <w:r w:rsidRPr="00224DB6">
              <w:rPr>
                <w:color w:val="000000"/>
                <w:sz w:val="22"/>
                <w:szCs w:val="22"/>
              </w:rPr>
              <w:t>12</w:t>
            </w:r>
          </w:p>
        </w:tc>
        <w:tc>
          <w:tcPr>
            <w:tcW w:w="871" w:type="dxa"/>
            <w:vAlign w:val="bottom"/>
          </w:tcPr>
          <w:p w14:paraId="50512408" w14:textId="77777777" w:rsidR="005E0CBA" w:rsidRPr="00224DB6" w:rsidRDefault="005E0CBA" w:rsidP="00C507EE">
            <w:pPr>
              <w:jc w:val="right"/>
            </w:pPr>
            <w:r w:rsidRPr="00224DB6">
              <w:rPr>
                <w:color w:val="000000"/>
                <w:sz w:val="22"/>
                <w:szCs w:val="22"/>
              </w:rPr>
              <w:t>25</w:t>
            </w:r>
          </w:p>
        </w:tc>
        <w:tc>
          <w:tcPr>
            <w:tcW w:w="810" w:type="dxa"/>
            <w:vAlign w:val="bottom"/>
          </w:tcPr>
          <w:p w14:paraId="53E01C40" w14:textId="77777777" w:rsidR="005E0CBA" w:rsidRPr="00224DB6" w:rsidRDefault="005E0CBA" w:rsidP="00C507EE">
            <w:pPr>
              <w:jc w:val="right"/>
            </w:pPr>
            <w:r w:rsidRPr="00224DB6">
              <w:rPr>
                <w:color w:val="000000"/>
                <w:sz w:val="22"/>
                <w:szCs w:val="22"/>
              </w:rPr>
              <w:t>-8</w:t>
            </w:r>
          </w:p>
        </w:tc>
        <w:tc>
          <w:tcPr>
            <w:tcW w:w="889" w:type="dxa"/>
            <w:vAlign w:val="bottom"/>
          </w:tcPr>
          <w:p w14:paraId="57A898D1" w14:textId="77777777" w:rsidR="005E0CBA" w:rsidRPr="00224DB6" w:rsidRDefault="005E0CBA" w:rsidP="00C507EE">
            <w:pPr>
              <w:jc w:val="right"/>
            </w:pPr>
            <w:r w:rsidRPr="00224DB6">
              <w:rPr>
                <w:color w:val="000000"/>
                <w:sz w:val="22"/>
                <w:szCs w:val="22"/>
              </w:rPr>
              <w:t>-15</w:t>
            </w:r>
          </w:p>
        </w:tc>
      </w:tr>
      <w:tr w:rsidR="005E0CBA" w:rsidRPr="00224DB6" w14:paraId="4CEA1C88" w14:textId="77777777" w:rsidTr="005E0CBA">
        <w:tc>
          <w:tcPr>
            <w:tcW w:w="964" w:type="dxa"/>
            <w:vAlign w:val="bottom"/>
          </w:tcPr>
          <w:p w14:paraId="3EAD4B2A" w14:textId="77777777" w:rsidR="005E0CBA" w:rsidRPr="00224DB6" w:rsidRDefault="005E0CBA" w:rsidP="00C507EE">
            <w:pPr>
              <w:jc w:val="right"/>
            </w:pPr>
            <w:r w:rsidRPr="00224DB6">
              <w:rPr>
                <w:color w:val="000000"/>
                <w:sz w:val="22"/>
                <w:szCs w:val="22"/>
              </w:rPr>
              <w:t>01101</w:t>
            </w:r>
          </w:p>
        </w:tc>
        <w:tc>
          <w:tcPr>
            <w:tcW w:w="797" w:type="dxa"/>
            <w:vAlign w:val="bottom"/>
          </w:tcPr>
          <w:p w14:paraId="1929697F" w14:textId="77777777" w:rsidR="005E0CBA" w:rsidRPr="00224DB6" w:rsidRDefault="005E0CBA" w:rsidP="00C507EE">
            <w:pPr>
              <w:jc w:val="right"/>
            </w:pPr>
            <w:r w:rsidRPr="00224DB6">
              <w:rPr>
                <w:color w:val="000000"/>
                <w:sz w:val="22"/>
                <w:szCs w:val="22"/>
              </w:rPr>
              <w:t>-3</w:t>
            </w:r>
          </w:p>
        </w:tc>
        <w:tc>
          <w:tcPr>
            <w:tcW w:w="877" w:type="dxa"/>
            <w:vAlign w:val="bottom"/>
          </w:tcPr>
          <w:p w14:paraId="64C0DB71" w14:textId="77777777" w:rsidR="005E0CBA" w:rsidRPr="00224DB6" w:rsidRDefault="005E0CBA" w:rsidP="00C507EE">
            <w:pPr>
              <w:jc w:val="right"/>
            </w:pPr>
            <w:r w:rsidRPr="00224DB6">
              <w:rPr>
                <w:color w:val="000000"/>
                <w:sz w:val="22"/>
                <w:szCs w:val="22"/>
              </w:rPr>
              <w:t>-5</w:t>
            </w:r>
          </w:p>
        </w:tc>
        <w:tc>
          <w:tcPr>
            <w:tcW w:w="803" w:type="dxa"/>
            <w:vAlign w:val="bottom"/>
          </w:tcPr>
          <w:p w14:paraId="55AF61A1" w14:textId="77777777" w:rsidR="005E0CBA" w:rsidRPr="00224DB6" w:rsidRDefault="005E0CBA" w:rsidP="00C507EE">
            <w:pPr>
              <w:jc w:val="right"/>
            </w:pPr>
            <w:r w:rsidRPr="00224DB6">
              <w:rPr>
                <w:color w:val="000000"/>
                <w:sz w:val="22"/>
                <w:szCs w:val="22"/>
              </w:rPr>
              <w:t>13</w:t>
            </w:r>
          </w:p>
        </w:tc>
        <w:tc>
          <w:tcPr>
            <w:tcW w:w="883" w:type="dxa"/>
            <w:vAlign w:val="bottom"/>
          </w:tcPr>
          <w:p w14:paraId="444146B0" w14:textId="77777777" w:rsidR="005E0CBA" w:rsidRPr="00224DB6" w:rsidRDefault="005E0CBA" w:rsidP="00C507EE">
            <w:pPr>
              <w:jc w:val="right"/>
            </w:pPr>
            <w:r w:rsidRPr="00224DB6">
              <w:rPr>
                <w:color w:val="000000"/>
                <w:sz w:val="22"/>
                <w:szCs w:val="22"/>
              </w:rPr>
              <w:t>27</w:t>
            </w:r>
          </w:p>
        </w:tc>
        <w:tc>
          <w:tcPr>
            <w:tcW w:w="666" w:type="dxa"/>
          </w:tcPr>
          <w:p w14:paraId="1741A8AE" w14:textId="77777777" w:rsidR="005E0CBA" w:rsidRPr="00224DB6" w:rsidRDefault="007B1500" w:rsidP="00C507EE">
            <w:pPr>
              <w:jc w:val="right"/>
              <w:rPr>
                <w:color w:val="000000"/>
              </w:rPr>
            </w:pPr>
            <w:r w:rsidRPr="00224DB6">
              <w:rPr>
                <w:color w:val="000000"/>
              </w:rPr>
              <w:t>0</w:t>
            </w:r>
          </w:p>
        </w:tc>
        <w:tc>
          <w:tcPr>
            <w:tcW w:w="666" w:type="dxa"/>
          </w:tcPr>
          <w:p w14:paraId="4CF0CD6A" w14:textId="77777777" w:rsidR="005E0CBA" w:rsidRPr="00224DB6" w:rsidRDefault="007B1500" w:rsidP="00C507EE">
            <w:pPr>
              <w:jc w:val="right"/>
              <w:rPr>
                <w:color w:val="000000"/>
              </w:rPr>
            </w:pPr>
            <w:r w:rsidRPr="00224DB6">
              <w:rPr>
                <w:color w:val="000000"/>
              </w:rPr>
              <w:t>-13</w:t>
            </w:r>
          </w:p>
        </w:tc>
        <w:tc>
          <w:tcPr>
            <w:tcW w:w="790" w:type="dxa"/>
            <w:vAlign w:val="bottom"/>
          </w:tcPr>
          <w:p w14:paraId="4D0529CF" w14:textId="77777777" w:rsidR="005E0CBA" w:rsidRPr="00224DB6" w:rsidRDefault="005E0CBA" w:rsidP="00C507EE">
            <w:pPr>
              <w:jc w:val="right"/>
            </w:pPr>
            <w:r w:rsidRPr="00224DB6">
              <w:rPr>
                <w:color w:val="000000"/>
                <w:sz w:val="22"/>
                <w:szCs w:val="22"/>
              </w:rPr>
              <w:t>13</w:t>
            </w:r>
          </w:p>
        </w:tc>
        <w:tc>
          <w:tcPr>
            <w:tcW w:w="871" w:type="dxa"/>
            <w:vAlign w:val="bottom"/>
          </w:tcPr>
          <w:p w14:paraId="5A21BCEB" w14:textId="77777777" w:rsidR="005E0CBA" w:rsidRPr="00224DB6" w:rsidRDefault="005E0CBA" w:rsidP="00C507EE">
            <w:pPr>
              <w:jc w:val="right"/>
            </w:pPr>
            <w:r w:rsidRPr="00224DB6">
              <w:rPr>
                <w:color w:val="000000"/>
                <w:sz w:val="22"/>
                <w:szCs w:val="22"/>
              </w:rPr>
              <w:t>27</w:t>
            </w:r>
          </w:p>
        </w:tc>
        <w:tc>
          <w:tcPr>
            <w:tcW w:w="810" w:type="dxa"/>
            <w:vAlign w:val="bottom"/>
          </w:tcPr>
          <w:p w14:paraId="5B597197" w14:textId="77777777" w:rsidR="005E0CBA" w:rsidRPr="00224DB6" w:rsidRDefault="005E0CBA" w:rsidP="00C507EE">
            <w:pPr>
              <w:jc w:val="right"/>
            </w:pPr>
            <w:r w:rsidRPr="00224DB6">
              <w:rPr>
                <w:color w:val="000000"/>
                <w:sz w:val="22"/>
                <w:szCs w:val="22"/>
              </w:rPr>
              <w:t>-7</w:t>
            </w:r>
          </w:p>
        </w:tc>
        <w:tc>
          <w:tcPr>
            <w:tcW w:w="889" w:type="dxa"/>
            <w:vAlign w:val="bottom"/>
          </w:tcPr>
          <w:p w14:paraId="11678F1E" w14:textId="77777777" w:rsidR="005E0CBA" w:rsidRPr="00224DB6" w:rsidRDefault="005E0CBA" w:rsidP="00C507EE">
            <w:pPr>
              <w:jc w:val="right"/>
            </w:pPr>
            <w:r w:rsidRPr="00224DB6">
              <w:rPr>
                <w:color w:val="000000"/>
                <w:sz w:val="22"/>
                <w:szCs w:val="22"/>
              </w:rPr>
              <w:t>-13</w:t>
            </w:r>
          </w:p>
        </w:tc>
      </w:tr>
      <w:tr w:rsidR="005E0CBA" w:rsidRPr="00224DB6" w14:paraId="5CE47DDD" w14:textId="77777777" w:rsidTr="005E0CBA">
        <w:tc>
          <w:tcPr>
            <w:tcW w:w="964" w:type="dxa"/>
            <w:vAlign w:val="bottom"/>
          </w:tcPr>
          <w:p w14:paraId="4C5574CF" w14:textId="77777777" w:rsidR="005E0CBA" w:rsidRPr="00224DB6" w:rsidRDefault="005E0CBA" w:rsidP="00C507EE">
            <w:pPr>
              <w:jc w:val="right"/>
            </w:pPr>
            <w:r w:rsidRPr="00224DB6">
              <w:rPr>
                <w:color w:val="000000"/>
                <w:sz w:val="22"/>
                <w:szCs w:val="22"/>
              </w:rPr>
              <w:t>01110</w:t>
            </w:r>
          </w:p>
        </w:tc>
        <w:tc>
          <w:tcPr>
            <w:tcW w:w="797" w:type="dxa"/>
            <w:vAlign w:val="bottom"/>
          </w:tcPr>
          <w:p w14:paraId="056EF628" w14:textId="77777777" w:rsidR="005E0CBA" w:rsidRPr="00224DB6" w:rsidRDefault="005E0CBA" w:rsidP="00C507EE">
            <w:pPr>
              <w:jc w:val="right"/>
            </w:pPr>
            <w:r w:rsidRPr="00224DB6">
              <w:rPr>
                <w:color w:val="000000"/>
                <w:sz w:val="22"/>
                <w:szCs w:val="22"/>
              </w:rPr>
              <w:t>-2</w:t>
            </w:r>
          </w:p>
        </w:tc>
        <w:tc>
          <w:tcPr>
            <w:tcW w:w="877" w:type="dxa"/>
            <w:vAlign w:val="bottom"/>
          </w:tcPr>
          <w:p w14:paraId="0CE5FE8D" w14:textId="77777777" w:rsidR="005E0CBA" w:rsidRPr="00224DB6" w:rsidRDefault="005E0CBA" w:rsidP="00C507EE">
            <w:pPr>
              <w:jc w:val="right"/>
            </w:pPr>
            <w:r w:rsidRPr="00224DB6">
              <w:rPr>
                <w:color w:val="000000"/>
                <w:sz w:val="22"/>
                <w:szCs w:val="22"/>
              </w:rPr>
              <w:t>-3</w:t>
            </w:r>
          </w:p>
        </w:tc>
        <w:tc>
          <w:tcPr>
            <w:tcW w:w="803" w:type="dxa"/>
            <w:vAlign w:val="bottom"/>
          </w:tcPr>
          <w:p w14:paraId="6E632C87" w14:textId="77777777" w:rsidR="005E0CBA" w:rsidRPr="00224DB6" w:rsidRDefault="005E0CBA" w:rsidP="00C507EE">
            <w:pPr>
              <w:jc w:val="right"/>
            </w:pPr>
            <w:r w:rsidRPr="00224DB6">
              <w:rPr>
                <w:color w:val="000000"/>
                <w:sz w:val="22"/>
                <w:szCs w:val="22"/>
              </w:rPr>
              <w:t>14</w:t>
            </w:r>
          </w:p>
        </w:tc>
        <w:tc>
          <w:tcPr>
            <w:tcW w:w="883" w:type="dxa"/>
            <w:vAlign w:val="bottom"/>
          </w:tcPr>
          <w:p w14:paraId="6DB037EB" w14:textId="77777777" w:rsidR="005E0CBA" w:rsidRPr="00224DB6" w:rsidRDefault="005E0CBA" w:rsidP="00C507EE">
            <w:pPr>
              <w:jc w:val="right"/>
            </w:pPr>
            <w:r w:rsidRPr="00224DB6">
              <w:rPr>
                <w:color w:val="000000"/>
                <w:sz w:val="22"/>
                <w:szCs w:val="22"/>
              </w:rPr>
              <w:t>29</w:t>
            </w:r>
          </w:p>
        </w:tc>
        <w:tc>
          <w:tcPr>
            <w:tcW w:w="666" w:type="dxa"/>
          </w:tcPr>
          <w:p w14:paraId="1C5E1C66" w14:textId="77777777" w:rsidR="005E0CBA" w:rsidRPr="00224DB6" w:rsidRDefault="007B1500" w:rsidP="00C507EE">
            <w:pPr>
              <w:jc w:val="right"/>
              <w:rPr>
                <w:color w:val="000000"/>
              </w:rPr>
            </w:pPr>
            <w:r w:rsidRPr="00224DB6">
              <w:rPr>
                <w:color w:val="000000"/>
              </w:rPr>
              <w:t>1</w:t>
            </w:r>
          </w:p>
        </w:tc>
        <w:tc>
          <w:tcPr>
            <w:tcW w:w="666" w:type="dxa"/>
          </w:tcPr>
          <w:p w14:paraId="6174296E" w14:textId="77777777" w:rsidR="005E0CBA" w:rsidRPr="00224DB6" w:rsidRDefault="007B1500" w:rsidP="00C507EE">
            <w:pPr>
              <w:jc w:val="right"/>
              <w:rPr>
                <w:color w:val="000000"/>
              </w:rPr>
            </w:pPr>
            <w:r w:rsidRPr="00224DB6">
              <w:rPr>
                <w:color w:val="000000"/>
              </w:rPr>
              <w:t>15</w:t>
            </w:r>
          </w:p>
        </w:tc>
        <w:tc>
          <w:tcPr>
            <w:tcW w:w="790" w:type="dxa"/>
            <w:vAlign w:val="bottom"/>
          </w:tcPr>
          <w:p w14:paraId="40663987" w14:textId="77777777" w:rsidR="005E0CBA" w:rsidRPr="00224DB6" w:rsidRDefault="005E0CBA" w:rsidP="00C507EE">
            <w:pPr>
              <w:jc w:val="right"/>
            </w:pPr>
            <w:r w:rsidRPr="00224DB6">
              <w:rPr>
                <w:color w:val="000000"/>
                <w:sz w:val="22"/>
                <w:szCs w:val="22"/>
              </w:rPr>
              <w:t>14</w:t>
            </w:r>
          </w:p>
        </w:tc>
        <w:tc>
          <w:tcPr>
            <w:tcW w:w="871" w:type="dxa"/>
            <w:vAlign w:val="bottom"/>
          </w:tcPr>
          <w:p w14:paraId="2CB9BE58" w14:textId="77777777" w:rsidR="005E0CBA" w:rsidRPr="00224DB6" w:rsidRDefault="005E0CBA" w:rsidP="00C507EE">
            <w:pPr>
              <w:jc w:val="right"/>
            </w:pPr>
            <w:r w:rsidRPr="00224DB6">
              <w:rPr>
                <w:color w:val="000000"/>
                <w:sz w:val="22"/>
                <w:szCs w:val="22"/>
              </w:rPr>
              <w:t>29</w:t>
            </w:r>
          </w:p>
        </w:tc>
        <w:tc>
          <w:tcPr>
            <w:tcW w:w="810" w:type="dxa"/>
            <w:vAlign w:val="bottom"/>
          </w:tcPr>
          <w:p w14:paraId="6CC808B0" w14:textId="77777777" w:rsidR="005E0CBA" w:rsidRPr="00224DB6" w:rsidRDefault="005E0CBA" w:rsidP="00C507EE">
            <w:pPr>
              <w:jc w:val="right"/>
            </w:pPr>
            <w:r w:rsidRPr="00224DB6">
              <w:rPr>
                <w:color w:val="000000"/>
                <w:sz w:val="22"/>
                <w:szCs w:val="22"/>
              </w:rPr>
              <w:t>-5</w:t>
            </w:r>
          </w:p>
        </w:tc>
        <w:tc>
          <w:tcPr>
            <w:tcW w:w="889" w:type="dxa"/>
            <w:vAlign w:val="bottom"/>
          </w:tcPr>
          <w:p w14:paraId="51023628" w14:textId="77777777" w:rsidR="005E0CBA" w:rsidRPr="00224DB6" w:rsidRDefault="005E0CBA" w:rsidP="00C507EE">
            <w:pPr>
              <w:jc w:val="right"/>
            </w:pPr>
            <w:r w:rsidRPr="00224DB6">
              <w:rPr>
                <w:color w:val="000000"/>
                <w:sz w:val="22"/>
                <w:szCs w:val="22"/>
              </w:rPr>
              <w:t>-9</w:t>
            </w:r>
          </w:p>
        </w:tc>
      </w:tr>
      <w:tr w:rsidR="005E0CBA" w:rsidRPr="00224DB6" w14:paraId="39763EC8" w14:textId="77777777" w:rsidTr="005E0CBA">
        <w:tc>
          <w:tcPr>
            <w:tcW w:w="964" w:type="dxa"/>
            <w:vAlign w:val="bottom"/>
          </w:tcPr>
          <w:p w14:paraId="44BD5F40" w14:textId="77777777" w:rsidR="005E0CBA" w:rsidRPr="00224DB6" w:rsidRDefault="005E0CBA" w:rsidP="00C507EE">
            <w:pPr>
              <w:jc w:val="right"/>
            </w:pPr>
            <w:r w:rsidRPr="00224DB6">
              <w:rPr>
                <w:color w:val="000000"/>
                <w:sz w:val="22"/>
                <w:szCs w:val="22"/>
              </w:rPr>
              <w:t>01111</w:t>
            </w:r>
          </w:p>
        </w:tc>
        <w:tc>
          <w:tcPr>
            <w:tcW w:w="797" w:type="dxa"/>
            <w:vAlign w:val="bottom"/>
          </w:tcPr>
          <w:p w14:paraId="2FFBFD88" w14:textId="77777777" w:rsidR="005E0CBA" w:rsidRPr="00224DB6" w:rsidRDefault="005E0CBA" w:rsidP="00C507EE">
            <w:pPr>
              <w:jc w:val="right"/>
            </w:pPr>
            <w:r w:rsidRPr="00224DB6">
              <w:rPr>
                <w:color w:val="000000"/>
                <w:sz w:val="22"/>
                <w:szCs w:val="22"/>
              </w:rPr>
              <w:t>-1</w:t>
            </w:r>
          </w:p>
        </w:tc>
        <w:tc>
          <w:tcPr>
            <w:tcW w:w="877" w:type="dxa"/>
            <w:vAlign w:val="bottom"/>
          </w:tcPr>
          <w:p w14:paraId="713A17BB" w14:textId="77777777" w:rsidR="005E0CBA" w:rsidRPr="00224DB6" w:rsidRDefault="005E0CBA" w:rsidP="00C507EE">
            <w:pPr>
              <w:jc w:val="right"/>
            </w:pPr>
            <w:r w:rsidRPr="00224DB6">
              <w:rPr>
                <w:color w:val="000000"/>
                <w:sz w:val="22"/>
                <w:szCs w:val="22"/>
              </w:rPr>
              <w:t>-1</w:t>
            </w:r>
          </w:p>
        </w:tc>
        <w:tc>
          <w:tcPr>
            <w:tcW w:w="803" w:type="dxa"/>
            <w:vAlign w:val="bottom"/>
          </w:tcPr>
          <w:p w14:paraId="5CAD4C28" w14:textId="77777777" w:rsidR="005E0CBA" w:rsidRPr="00224DB6" w:rsidRDefault="005E0CBA" w:rsidP="00C507EE">
            <w:pPr>
              <w:jc w:val="right"/>
            </w:pPr>
            <w:r w:rsidRPr="00224DB6">
              <w:rPr>
                <w:color w:val="000000"/>
                <w:sz w:val="22"/>
                <w:szCs w:val="22"/>
              </w:rPr>
              <w:t>15</w:t>
            </w:r>
          </w:p>
        </w:tc>
        <w:tc>
          <w:tcPr>
            <w:tcW w:w="883" w:type="dxa"/>
            <w:vAlign w:val="bottom"/>
          </w:tcPr>
          <w:p w14:paraId="7F4F71AB" w14:textId="77777777" w:rsidR="005E0CBA" w:rsidRPr="00224DB6" w:rsidRDefault="005E0CBA" w:rsidP="00C507EE">
            <w:pPr>
              <w:jc w:val="right"/>
            </w:pPr>
            <w:r w:rsidRPr="00224DB6">
              <w:rPr>
                <w:color w:val="000000"/>
                <w:sz w:val="22"/>
                <w:szCs w:val="22"/>
              </w:rPr>
              <w:t>31</w:t>
            </w:r>
          </w:p>
        </w:tc>
        <w:tc>
          <w:tcPr>
            <w:tcW w:w="666" w:type="dxa"/>
          </w:tcPr>
          <w:p w14:paraId="25C8B6D7" w14:textId="77777777" w:rsidR="005E0CBA" w:rsidRPr="00224DB6" w:rsidRDefault="007B1500" w:rsidP="00C507EE">
            <w:pPr>
              <w:jc w:val="right"/>
              <w:rPr>
                <w:color w:val="000000"/>
              </w:rPr>
            </w:pPr>
            <w:r w:rsidRPr="00224DB6">
              <w:rPr>
                <w:color w:val="000000"/>
              </w:rPr>
              <w:t>-1</w:t>
            </w:r>
          </w:p>
        </w:tc>
        <w:tc>
          <w:tcPr>
            <w:tcW w:w="666" w:type="dxa"/>
          </w:tcPr>
          <w:p w14:paraId="201B2A8D" w14:textId="77777777" w:rsidR="005E0CBA" w:rsidRPr="00224DB6" w:rsidRDefault="007B1500" w:rsidP="00C507EE">
            <w:pPr>
              <w:jc w:val="right"/>
              <w:rPr>
                <w:color w:val="000000"/>
              </w:rPr>
            </w:pPr>
            <w:r w:rsidRPr="00224DB6">
              <w:rPr>
                <w:color w:val="000000"/>
              </w:rPr>
              <w:t>-15</w:t>
            </w:r>
          </w:p>
        </w:tc>
        <w:tc>
          <w:tcPr>
            <w:tcW w:w="790" w:type="dxa"/>
            <w:vAlign w:val="bottom"/>
          </w:tcPr>
          <w:p w14:paraId="4D3C31E6" w14:textId="77777777" w:rsidR="005E0CBA" w:rsidRPr="00224DB6" w:rsidRDefault="005E0CBA" w:rsidP="00C507EE">
            <w:pPr>
              <w:jc w:val="right"/>
            </w:pPr>
            <w:r w:rsidRPr="00224DB6">
              <w:rPr>
                <w:color w:val="000000"/>
                <w:sz w:val="22"/>
                <w:szCs w:val="22"/>
              </w:rPr>
              <w:t>15</w:t>
            </w:r>
          </w:p>
        </w:tc>
        <w:tc>
          <w:tcPr>
            <w:tcW w:w="871" w:type="dxa"/>
            <w:vAlign w:val="bottom"/>
          </w:tcPr>
          <w:p w14:paraId="195313C2" w14:textId="77777777" w:rsidR="005E0CBA" w:rsidRPr="00224DB6" w:rsidRDefault="005E0CBA" w:rsidP="00C507EE">
            <w:pPr>
              <w:jc w:val="right"/>
            </w:pPr>
            <w:r w:rsidRPr="00224DB6">
              <w:rPr>
                <w:color w:val="000000"/>
                <w:sz w:val="22"/>
                <w:szCs w:val="22"/>
              </w:rPr>
              <w:t>31</w:t>
            </w:r>
          </w:p>
        </w:tc>
        <w:tc>
          <w:tcPr>
            <w:tcW w:w="810" w:type="dxa"/>
            <w:vAlign w:val="bottom"/>
          </w:tcPr>
          <w:p w14:paraId="2329ACBB" w14:textId="77777777" w:rsidR="005E0CBA" w:rsidRPr="00224DB6" w:rsidRDefault="005E0CBA" w:rsidP="00C507EE">
            <w:pPr>
              <w:jc w:val="right"/>
            </w:pPr>
            <w:r w:rsidRPr="00224DB6">
              <w:rPr>
                <w:color w:val="000000"/>
                <w:sz w:val="22"/>
                <w:szCs w:val="22"/>
              </w:rPr>
              <w:t>-6</w:t>
            </w:r>
          </w:p>
        </w:tc>
        <w:tc>
          <w:tcPr>
            <w:tcW w:w="889" w:type="dxa"/>
            <w:vAlign w:val="bottom"/>
          </w:tcPr>
          <w:p w14:paraId="10D43EB4" w14:textId="77777777" w:rsidR="005E0CBA" w:rsidRPr="00224DB6" w:rsidRDefault="005E0CBA" w:rsidP="00C507EE">
            <w:pPr>
              <w:jc w:val="right"/>
            </w:pPr>
            <w:r w:rsidRPr="00224DB6">
              <w:rPr>
                <w:color w:val="000000"/>
                <w:sz w:val="22"/>
                <w:szCs w:val="22"/>
              </w:rPr>
              <w:t>-11</w:t>
            </w:r>
          </w:p>
        </w:tc>
      </w:tr>
      <w:tr w:rsidR="005E0CBA" w:rsidRPr="00224DB6" w14:paraId="3D188092" w14:textId="77777777" w:rsidTr="005E0CBA">
        <w:tc>
          <w:tcPr>
            <w:tcW w:w="964" w:type="dxa"/>
            <w:vAlign w:val="bottom"/>
          </w:tcPr>
          <w:p w14:paraId="08534BC3" w14:textId="77777777" w:rsidR="005E0CBA" w:rsidRPr="00224DB6" w:rsidRDefault="005E0CBA" w:rsidP="00C507EE">
            <w:pPr>
              <w:jc w:val="right"/>
            </w:pPr>
            <w:r w:rsidRPr="00224DB6">
              <w:rPr>
                <w:color w:val="000000"/>
                <w:sz w:val="22"/>
                <w:szCs w:val="22"/>
              </w:rPr>
              <w:t>10000</w:t>
            </w:r>
          </w:p>
        </w:tc>
        <w:tc>
          <w:tcPr>
            <w:tcW w:w="797" w:type="dxa"/>
            <w:vAlign w:val="bottom"/>
          </w:tcPr>
          <w:p w14:paraId="7E8E27CA" w14:textId="77777777" w:rsidR="005E0CBA" w:rsidRPr="00224DB6" w:rsidRDefault="005E0CBA" w:rsidP="00C507EE">
            <w:pPr>
              <w:jc w:val="right"/>
            </w:pPr>
            <w:r w:rsidRPr="00224DB6">
              <w:rPr>
                <w:color w:val="000000"/>
                <w:sz w:val="22"/>
                <w:szCs w:val="22"/>
              </w:rPr>
              <w:t>0</w:t>
            </w:r>
          </w:p>
        </w:tc>
        <w:tc>
          <w:tcPr>
            <w:tcW w:w="877" w:type="dxa"/>
            <w:vAlign w:val="bottom"/>
          </w:tcPr>
          <w:p w14:paraId="2E997A2D" w14:textId="77777777" w:rsidR="005E0CBA" w:rsidRPr="00224DB6" w:rsidRDefault="005E0CBA" w:rsidP="00C507EE">
            <w:pPr>
              <w:jc w:val="right"/>
            </w:pPr>
            <w:r w:rsidRPr="00224DB6">
              <w:rPr>
                <w:color w:val="000000"/>
                <w:sz w:val="22"/>
                <w:szCs w:val="22"/>
              </w:rPr>
              <w:t>1</w:t>
            </w:r>
          </w:p>
        </w:tc>
        <w:tc>
          <w:tcPr>
            <w:tcW w:w="803" w:type="dxa"/>
            <w:vAlign w:val="bottom"/>
          </w:tcPr>
          <w:p w14:paraId="50F0EBAF" w14:textId="77777777" w:rsidR="005E0CBA" w:rsidRPr="00224DB6" w:rsidRDefault="005E0CBA" w:rsidP="00C507EE">
            <w:pPr>
              <w:jc w:val="right"/>
            </w:pPr>
            <w:r w:rsidRPr="00224DB6">
              <w:rPr>
                <w:color w:val="000000"/>
                <w:sz w:val="22"/>
                <w:szCs w:val="22"/>
              </w:rPr>
              <w:t>0</w:t>
            </w:r>
          </w:p>
        </w:tc>
        <w:tc>
          <w:tcPr>
            <w:tcW w:w="883" w:type="dxa"/>
            <w:vAlign w:val="bottom"/>
          </w:tcPr>
          <w:p w14:paraId="458E8286" w14:textId="77777777" w:rsidR="005E0CBA" w:rsidRPr="00224DB6" w:rsidRDefault="005E0CBA" w:rsidP="00C507EE">
            <w:pPr>
              <w:jc w:val="right"/>
            </w:pPr>
            <w:r w:rsidRPr="00224DB6">
              <w:rPr>
                <w:color w:val="000000"/>
                <w:sz w:val="22"/>
                <w:szCs w:val="22"/>
              </w:rPr>
              <w:t>-1</w:t>
            </w:r>
          </w:p>
        </w:tc>
        <w:tc>
          <w:tcPr>
            <w:tcW w:w="666" w:type="dxa"/>
          </w:tcPr>
          <w:p w14:paraId="07322261" w14:textId="77777777" w:rsidR="005E0CBA" w:rsidRPr="00224DB6" w:rsidRDefault="007B1500" w:rsidP="00C507EE">
            <w:pPr>
              <w:jc w:val="right"/>
              <w:rPr>
                <w:color w:val="000000"/>
              </w:rPr>
            </w:pPr>
            <w:r w:rsidRPr="00224DB6">
              <w:rPr>
                <w:color w:val="000000"/>
              </w:rPr>
              <w:t>0</w:t>
            </w:r>
          </w:p>
        </w:tc>
        <w:tc>
          <w:tcPr>
            <w:tcW w:w="666" w:type="dxa"/>
          </w:tcPr>
          <w:p w14:paraId="295D9298" w14:textId="77777777" w:rsidR="005E0CBA" w:rsidRPr="00224DB6" w:rsidRDefault="007B1500" w:rsidP="00C507EE">
            <w:pPr>
              <w:jc w:val="right"/>
              <w:rPr>
                <w:color w:val="000000"/>
              </w:rPr>
            </w:pPr>
            <w:r w:rsidRPr="00224DB6">
              <w:rPr>
                <w:color w:val="000000"/>
              </w:rPr>
              <w:t>17</w:t>
            </w:r>
          </w:p>
        </w:tc>
        <w:tc>
          <w:tcPr>
            <w:tcW w:w="790" w:type="dxa"/>
            <w:vAlign w:val="bottom"/>
          </w:tcPr>
          <w:p w14:paraId="05CDA345" w14:textId="77777777" w:rsidR="005E0CBA" w:rsidRPr="00224DB6" w:rsidRDefault="005E0CBA" w:rsidP="00C507EE">
            <w:pPr>
              <w:jc w:val="right"/>
            </w:pPr>
            <w:r w:rsidRPr="00224DB6">
              <w:rPr>
                <w:color w:val="000000"/>
                <w:sz w:val="22"/>
                <w:szCs w:val="22"/>
              </w:rPr>
              <w:t>-16</w:t>
            </w:r>
          </w:p>
        </w:tc>
        <w:tc>
          <w:tcPr>
            <w:tcW w:w="871" w:type="dxa"/>
            <w:vAlign w:val="bottom"/>
          </w:tcPr>
          <w:p w14:paraId="3CFD3D92" w14:textId="77777777" w:rsidR="005E0CBA" w:rsidRPr="00224DB6" w:rsidRDefault="005E0CBA" w:rsidP="00C507EE">
            <w:pPr>
              <w:jc w:val="right"/>
            </w:pPr>
            <w:r w:rsidRPr="00224DB6">
              <w:rPr>
                <w:color w:val="000000"/>
                <w:sz w:val="22"/>
                <w:szCs w:val="22"/>
              </w:rPr>
              <w:t>-31</w:t>
            </w:r>
          </w:p>
        </w:tc>
        <w:tc>
          <w:tcPr>
            <w:tcW w:w="810" w:type="dxa"/>
            <w:vAlign w:val="bottom"/>
          </w:tcPr>
          <w:p w14:paraId="5A2FEA05" w14:textId="77777777" w:rsidR="005E0CBA" w:rsidRPr="00224DB6" w:rsidRDefault="005E0CBA" w:rsidP="00C507EE">
            <w:pPr>
              <w:jc w:val="right"/>
            </w:pPr>
            <w:r w:rsidRPr="00224DB6">
              <w:rPr>
                <w:color w:val="000000"/>
                <w:sz w:val="22"/>
                <w:szCs w:val="22"/>
              </w:rPr>
              <w:t>15</w:t>
            </w:r>
          </w:p>
        </w:tc>
        <w:tc>
          <w:tcPr>
            <w:tcW w:w="889" w:type="dxa"/>
            <w:vAlign w:val="bottom"/>
          </w:tcPr>
          <w:p w14:paraId="7B31B5CD" w14:textId="77777777" w:rsidR="005E0CBA" w:rsidRPr="00224DB6" w:rsidRDefault="005E0CBA" w:rsidP="00C507EE">
            <w:pPr>
              <w:jc w:val="right"/>
            </w:pPr>
            <w:r w:rsidRPr="00224DB6">
              <w:rPr>
                <w:color w:val="000000"/>
                <w:sz w:val="22"/>
                <w:szCs w:val="22"/>
              </w:rPr>
              <w:t>31</w:t>
            </w:r>
          </w:p>
        </w:tc>
      </w:tr>
      <w:tr w:rsidR="005E0CBA" w:rsidRPr="00224DB6" w14:paraId="53B7A0BF" w14:textId="77777777" w:rsidTr="005E0CBA">
        <w:tc>
          <w:tcPr>
            <w:tcW w:w="964" w:type="dxa"/>
            <w:vAlign w:val="bottom"/>
          </w:tcPr>
          <w:p w14:paraId="700927B2" w14:textId="77777777" w:rsidR="005E0CBA" w:rsidRPr="00224DB6" w:rsidRDefault="005E0CBA" w:rsidP="00C507EE">
            <w:pPr>
              <w:jc w:val="right"/>
            </w:pPr>
            <w:r w:rsidRPr="00224DB6">
              <w:rPr>
                <w:color w:val="000000"/>
                <w:sz w:val="22"/>
                <w:szCs w:val="22"/>
              </w:rPr>
              <w:t>10001</w:t>
            </w:r>
          </w:p>
        </w:tc>
        <w:tc>
          <w:tcPr>
            <w:tcW w:w="797" w:type="dxa"/>
            <w:vAlign w:val="bottom"/>
          </w:tcPr>
          <w:p w14:paraId="2A44BC85" w14:textId="77777777" w:rsidR="005E0CBA" w:rsidRPr="00224DB6" w:rsidRDefault="005E0CBA" w:rsidP="00C507EE">
            <w:pPr>
              <w:jc w:val="right"/>
            </w:pPr>
            <w:r w:rsidRPr="00224DB6">
              <w:rPr>
                <w:color w:val="000000"/>
                <w:sz w:val="22"/>
                <w:szCs w:val="22"/>
              </w:rPr>
              <w:t>1</w:t>
            </w:r>
          </w:p>
        </w:tc>
        <w:tc>
          <w:tcPr>
            <w:tcW w:w="877" w:type="dxa"/>
            <w:vAlign w:val="bottom"/>
          </w:tcPr>
          <w:p w14:paraId="2A0100AD" w14:textId="77777777" w:rsidR="005E0CBA" w:rsidRPr="00224DB6" w:rsidRDefault="005E0CBA" w:rsidP="00C507EE">
            <w:pPr>
              <w:jc w:val="right"/>
            </w:pPr>
            <w:r w:rsidRPr="00224DB6">
              <w:rPr>
                <w:color w:val="000000"/>
                <w:sz w:val="22"/>
                <w:szCs w:val="22"/>
              </w:rPr>
              <w:t>3</w:t>
            </w:r>
          </w:p>
        </w:tc>
        <w:tc>
          <w:tcPr>
            <w:tcW w:w="803" w:type="dxa"/>
            <w:vAlign w:val="bottom"/>
          </w:tcPr>
          <w:p w14:paraId="0383B5D5" w14:textId="77777777" w:rsidR="005E0CBA" w:rsidRPr="00224DB6" w:rsidRDefault="005E0CBA" w:rsidP="00C507EE">
            <w:pPr>
              <w:jc w:val="right"/>
            </w:pPr>
            <w:r w:rsidRPr="00224DB6">
              <w:rPr>
                <w:color w:val="000000"/>
                <w:sz w:val="22"/>
                <w:szCs w:val="22"/>
              </w:rPr>
              <w:t>-1</w:t>
            </w:r>
          </w:p>
        </w:tc>
        <w:tc>
          <w:tcPr>
            <w:tcW w:w="883" w:type="dxa"/>
            <w:vAlign w:val="bottom"/>
          </w:tcPr>
          <w:p w14:paraId="6EE35CB5" w14:textId="77777777" w:rsidR="005E0CBA" w:rsidRPr="00224DB6" w:rsidRDefault="005E0CBA" w:rsidP="00C507EE">
            <w:pPr>
              <w:jc w:val="right"/>
            </w:pPr>
            <w:r w:rsidRPr="00224DB6">
              <w:rPr>
                <w:color w:val="000000"/>
                <w:sz w:val="22"/>
                <w:szCs w:val="22"/>
              </w:rPr>
              <w:t>-3</w:t>
            </w:r>
          </w:p>
        </w:tc>
        <w:tc>
          <w:tcPr>
            <w:tcW w:w="666" w:type="dxa"/>
          </w:tcPr>
          <w:p w14:paraId="23686BAA" w14:textId="77777777" w:rsidR="005E0CBA" w:rsidRPr="00224DB6" w:rsidRDefault="007B1500" w:rsidP="00C507EE">
            <w:pPr>
              <w:jc w:val="right"/>
              <w:rPr>
                <w:color w:val="000000"/>
              </w:rPr>
            </w:pPr>
            <w:r w:rsidRPr="00224DB6">
              <w:rPr>
                <w:color w:val="000000"/>
              </w:rPr>
              <w:t>0</w:t>
            </w:r>
          </w:p>
        </w:tc>
        <w:tc>
          <w:tcPr>
            <w:tcW w:w="666" w:type="dxa"/>
          </w:tcPr>
          <w:p w14:paraId="77F71F69" w14:textId="77777777" w:rsidR="005E0CBA" w:rsidRPr="00224DB6" w:rsidRDefault="007B1500" w:rsidP="00C507EE">
            <w:pPr>
              <w:jc w:val="right"/>
              <w:rPr>
                <w:color w:val="000000"/>
              </w:rPr>
            </w:pPr>
            <w:r w:rsidRPr="00224DB6">
              <w:rPr>
                <w:color w:val="000000"/>
              </w:rPr>
              <w:t>-17</w:t>
            </w:r>
          </w:p>
        </w:tc>
        <w:tc>
          <w:tcPr>
            <w:tcW w:w="790" w:type="dxa"/>
            <w:vAlign w:val="bottom"/>
          </w:tcPr>
          <w:p w14:paraId="5E7D0A5C" w14:textId="77777777" w:rsidR="005E0CBA" w:rsidRPr="00224DB6" w:rsidRDefault="005E0CBA" w:rsidP="00C507EE">
            <w:pPr>
              <w:jc w:val="right"/>
            </w:pPr>
            <w:r w:rsidRPr="00224DB6">
              <w:rPr>
                <w:color w:val="000000"/>
                <w:sz w:val="22"/>
                <w:szCs w:val="22"/>
              </w:rPr>
              <w:t>-15</w:t>
            </w:r>
          </w:p>
        </w:tc>
        <w:tc>
          <w:tcPr>
            <w:tcW w:w="871" w:type="dxa"/>
            <w:vAlign w:val="bottom"/>
          </w:tcPr>
          <w:p w14:paraId="7E035824" w14:textId="77777777" w:rsidR="005E0CBA" w:rsidRPr="00224DB6" w:rsidRDefault="005E0CBA" w:rsidP="00C507EE">
            <w:pPr>
              <w:jc w:val="right"/>
            </w:pPr>
            <w:r w:rsidRPr="00224DB6">
              <w:rPr>
                <w:color w:val="000000"/>
                <w:sz w:val="22"/>
                <w:szCs w:val="22"/>
              </w:rPr>
              <w:t>-29</w:t>
            </w:r>
          </w:p>
        </w:tc>
        <w:tc>
          <w:tcPr>
            <w:tcW w:w="810" w:type="dxa"/>
            <w:vAlign w:val="bottom"/>
          </w:tcPr>
          <w:p w14:paraId="61594C6B" w14:textId="77777777" w:rsidR="005E0CBA" w:rsidRPr="00224DB6" w:rsidRDefault="005E0CBA" w:rsidP="00C507EE">
            <w:pPr>
              <w:jc w:val="right"/>
            </w:pPr>
            <w:r w:rsidRPr="00224DB6">
              <w:rPr>
                <w:color w:val="000000"/>
                <w:sz w:val="22"/>
                <w:szCs w:val="22"/>
              </w:rPr>
              <w:t>14</w:t>
            </w:r>
          </w:p>
        </w:tc>
        <w:tc>
          <w:tcPr>
            <w:tcW w:w="889" w:type="dxa"/>
            <w:vAlign w:val="bottom"/>
          </w:tcPr>
          <w:p w14:paraId="39D5A214" w14:textId="77777777" w:rsidR="005E0CBA" w:rsidRPr="00224DB6" w:rsidRDefault="005E0CBA" w:rsidP="00C507EE">
            <w:pPr>
              <w:jc w:val="right"/>
            </w:pPr>
            <w:r w:rsidRPr="00224DB6">
              <w:rPr>
                <w:color w:val="000000"/>
                <w:sz w:val="22"/>
                <w:szCs w:val="22"/>
              </w:rPr>
              <w:t>29</w:t>
            </w:r>
          </w:p>
        </w:tc>
      </w:tr>
      <w:tr w:rsidR="005E0CBA" w:rsidRPr="00224DB6" w14:paraId="02D2138A" w14:textId="77777777" w:rsidTr="005E0CBA">
        <w:tc>
          <w:tcPr>
            <w:tcW w:w="964" w:type="dxa"/>
            <w:vAlign w:val="bottom"/>
          </w:tcPr>
          <w:p w14:paraId="469EA42A" w14:textId="77777777" w:rsidR="005E0CBA" w:rsidRPr="00224DB6" w:rsidRDefault="005E0CBA" w:rsidP="00C507EE">
            <w:pPr>
              <w:jc w:val="right"/>
            </w:pPr>
            <w:r w:rsidRPr="00224DB6">
              <w:rPr>
                <w:color w:val="000000"/>
                <w:sz w:val="22"/>
                <w:szCs w:val="22"/>
              </w:rPr>
              <w:t>10010</w:t>
            </w:r>
          </w:p>
        </w:tc>
        <w:tc>
          <w:tcPr>
            <w:tcW w:w="797" w:type="dxa"/>
            <w:vAlign w:val="bottom"/>
          </w:tcPr>
          <w:p w14:paraId="4F0CC4DC" w14:textId="77777777" w:rsidR="005E0CBA" w:rsidRPr="00224DB6" w:rsidRDefault="005E0CBA" w:rsidP="00C507EE">
            <w:pPr>
              <w:jc w:val="right"/>
            </w:pPr>
            <w:r w:rsidRPr="00224DB6">
              <w:rPr>
                <w:color w:val="000000"/>
                <w:sz w:val="22"/>
                <w:szCs w:val="22"/>
              </w:rPr>
              <w:t>2</w:t>
            </w:r>
          </w:p>
        </w:tc>
        <w:tc>
          <w:tcPr>
            <w:tcW w:w="877" w:type="dxa"/>
            <w:vAlign w:val="bottom"/>
          </w:tcPr>
          <w:p w14:paraId="37E91173" w14:textId="77777777" w:rsidR="005E0CBA" w:rsidRPr="00224DB6" w:rsidRDefault="005E0CBA" w:rsidP="00C507EE">
            <w:pPr>
              <w:jc w:val="right"/>
            </w:pPr>
            <w:r w:rsidRPr="00224DB6">
              <w:rPr>
                <w:color w:val="000000"/>
                <w:sz w:val="22"/>
                <w:szCs w:val="22"/>
              </w:rPr>
              <w:t>5</w:t>
            </w:r>
          </w:p>
        </w:tc>
        <w:tc>
          <w:tcPr>
            <w:tcW w:w="803" w:type="dxa"/>
            <w:vAlign w:val="bottom"/>
          </w:tcPr>
          <w:p w14:paraId="034F4757" w14:textId="77777777" w:rsidR="005E0CBA" w:rsidRPr="00224DB6" w:rsidRDefault="005E0CBA" w:rsidP="00C507EE">
            <w:pPr>
              <w:jc w:val="right"/>
            </w:pPr>
            <w:r w:rsidRPr="00224DB6">
              <w:rPr>
                <w:color w:val="000000"/>
                <w:sz w:val="22"/>
                <w:szCs w:val="22"/>
              </w:rPr>
              <w:t>-2</w:t>
            </w:r>
          </w:p>
        </w:tc>
        <w:tc>
          <w:tcPr>
            <w:tcW w:w="883" w:type="dxa"/>
            <w:vAlign w:val="bottom"/>
          </w:tcPr>
          <w:p w14:paraId="137090ED" w14:textId="77777777" w:rsidR="005E0CBA" w:rsidRPr="00224DB6" w:rsidRDefault="005E0CBA" w:rsidP="00C507EE">
            <w:pPr>
              <w:jc w:val="right"/>
            </w:pPr>
            <w:r w:rsidRPr="00224DB6">
              <w:rPr>
                <w:color w:val="000000"/>
                <w:sz w:val="22"/>
                <w:szCs w:val="22"/>
              </w:rPr>
              <w:t>-5</w:t>
            </w:r>
          </w:p>
        </w:tc>
        <w:tc>
          <w:tcPr>
            <w:tcW w:w="666" w:type="dxa"/>
          </w:tcPr>
          <w:p w14:paraId="6074900A" w14:textId="77777777" w:rsidR="005E0CBA" w:rsidRPr="00224DB6" w:rsidRDefault="007B1500" w:rsidP="00C507EE">
            <w:pPr>
              <w:jc w:val="right"/>
              <w:rPr>
                <w:color w:val="000000"/>
              </w:rPr>
            </w:pPr>
            <w:r w:rsidRPr="00224DB6">
              <w:rPr>
                <w:color w:val="000000"/>
              </w:rPr>
              <w:t>1</w:t>
            </w:r>
          </w:p>
        </w:tc>
        <w:tc>
          <w:tcPr>
            <w:tcW w:w="666" w:type="dxa"/>
          </w:tcPr>
          <w:p w14:paraId="72C6CC76" w14:textId="77777777" w:rsidR="005E0CBA" w:rsidRPr="00224DB6" w:rsidRDefault="007B1500" w:rsidP="00C507EE">
            <w:pPr>
              <w:jc w:val="right"/>
              <w:rPr>
                <w:color w:val="000000"/>
              </w:rPr>
            </w:pPr>
            <w:r w:rsidRPr="00224DB6">
              <w:rPr>
                <w:color w:val="000000"/>
              </w:rPr>
              <w:t>19</w:t>
            </w:r>
          </w:p>
        </w:tc>
        <w:tc>
          <w:tcPr>
            <w:tcW w:w="790" w:type="dxa"/>
            <w:vAlign w:val="bottom"/>
          </w:tcPr>
          <w:p w14:paraId="4F9EBC3C" w14:textId="77777777" w:rsidR="005E0CBA" w:rsidRPr="00224DB6" w:rsidRDefault="005E0CBA" w:rsidP="00C507EE">
            <w:pPr>
              <w:jc w:val="right"/>
            </w:pPr>
            <w:r w:rsidRPr="00224DB6">
              <w:rPr>
                <w:color w:val="000000"/>
                <w:sz w:val="22"/>
                <w:szCs w:val="22"/>
              </w:rPr>
              <w:t>-14</w:t>
            </w:r>
          </w:p>
        </w:tc>
        <w:tc>
          <w:tcPr>
            <w:tcW w:w="871" w:type="dxa"/>
            <w:vAlign w:val="bottom"/>
          </w:tcPr>
          <w:p w14:paraId="17A81CE5" w14:textId="77777777" w:rsidR="005E0CBA" w:rsidRPr="00224DB6" w:rsidRDefault="005E0CBA" w:rsidP="00C507EE">
            <w:pPr>
              <w:jc w:val="right"/>
            </w:pPr>
            <w:r w:rsidRPr="00224DB6">
              <w:rPr>
                <w:color w:val="000000"/>
                <w:sz w:val="22"/>
                <w:szCs w:val="22"/>
              </w:rPr>
              <w:t>-27</w:t>
            </w:r>
          </w:p>
        </w:tc>
        <w:tc>
          <w:tcPr>
            <w:tcW w:w="810" w:type="dxa"/>
            <w:vAlign w:val="bottom"/>
          </w:tcPr>
          <w:p w14:paraId="27694187" w14:textId="77777777" w:rsidR="005E0CBA" w:rsidRPr="00224DB6" w:rsidRDefault="005E0CBA" w:rsidP="00C507EE">
            <w:pPr>
              <w:jc w:val="right"/>
            </w:pPr>
            <w:r w:rsidRPr="00224DB6">
              <w:rPr>
                <w:color w:val="000000"/>
                <w:sz w:val="22"/>
                <w:szCs w:val="22"/>
              </w:rPr>
              <w:t>12</w:t>
            </w:r>
          </w:p>
        </w:tc>
        <w:tc>
          <w:tcPr>
            <w:tcW w:w="889" w:type="dxa"/>
            <w:vAlign w:val="bottom"/>
          </w:tcPr>
          <w:p w14:paraId="0C03A4B3" w14:textId="77777777" w:rsidR="005E0CBA" w:rsidRPr="00224DB6" w:rsidRDefault="005E0CBA" w:rsidP="00C507EE">
            <w:pPr>
              <w:jc w:val="right"/>
            </w:pPr>
            <w:r w:rsidRPr="00224DB6">
              <w:rPr>
                <w:color w:val="000000"/>
                <w:sz w:val="22"/>
                <w:szCs w:val="22"/>
              </w:rPr>
              <w:t>25</w:t>
            </w:r>
          </w:p>
        </w:tc>
      </w:tr>
      <w:tr w:rsidR="005E0CBA" w:rsidRPr="00224DB6" w14:paraId="01FCCB6E" w14:textId="77777777" w:rsidTr="005E0CBA">
        <w:tc>
          <w:tcPr>
            <w:tcW w:w="964" w:type="dxa"/>
            <w:vAlign w:val="bottom"/>
          </w:tcPr>
          <w:p w14:paraId="50444490" w14:textId="77777777" w:rsidR="005E0CBA" w:rsidRPr="00224DB6" w:rsidRDefault="005E0CBA" w:rsidP="00C507EE">
            <w:pPr>
              <w:jc w:val="right"/>
            </w:pPr>
            <w:r w:rsidRPr="00224DB6">
              <w:rPr>
                <w:color w:val="000000"/>
                <w:sz w:val="22"/>
                <w:szCs w:val="22"/>
              </w:rPr>
              <w:t>10011</w:t>
            </w:r>
          </w:p>
        </w:tc>
        <w:tc>
          <w:tcPr>
            <w:tcW w:w="797" w:type="dxa"/>
            <w:vAlign w:val="bottom"/>
          </w:tcPr>
          <w:p w14:paraId="66072154" w14:textId="77777777" w:rsidR="005E0CBA" w:rsidRPr="00224DB6" w:rsidRDefault="005E0CBA" w:rsidP="00C507EE">
            <w:pPr>
              <w:jc w:val="right"/>
            </w:pPr>
            <w:r w:rsidRPr="00224DB6">
              <w:rPr>
                <w:color w:val="000000"/>
                <w:sz w:val="22"/>
                <w:szCs w:val="22"/>
              </w:rPr>
              <w:t>3</w:t>
            </w:r>
          </w:p>
        </w:tc>
        <w:tc>
          <w:tcPr>
            <w:tcW w:w="877" w:type="dxa"/>
            <w:vAlign w:val="bottom"/>
          </w:tcPr>
          <w:p w14:paraId="3A967C44" w14:textId="77777777" w:rsidR="005E0CBA" w:rsidRPr="00224DB6" w:rsidRDefault="005E0CBA" w:rsidP="00C507EE">
            <w:pPr>
              <w:jc w:val="right"/>
            </w:pPr>
            <w:r w:rsidRPr="00224DB6">
              <w:rPr>
                <w:color w:val="000000"/>
                <w:sz w:val="22"/>
                <w:szCs w:val="22"/>
              </w:rPr>
              <w:t>7</w:t>
            </w:r>
          </w:p>
        </w:tc>
        <w:tc>
          <w:tcPr>
            <w:tcW w:w="803" w:type="dxa"/>
            <w:vAlign w:val="bottom"/>
          </w:tcPr>
          <w:p w14:paraId="3A2A13FF" w14:textId="77777777" w:rsidR="005E0CBA" w:rsidRPr="00224DB6" w:rsidRDefault="005E0CBA" w:rsidP="00C507EE">
            <w:pPr>
              <w:jc w:val="right"/>
            </w:pPr>
            <w:r w:rsidRPr="00224DB6">
              <w:rPr>
                <w:color w:val="000000"/>
                <w:sz w:val="22"/>
                <w:szCs w:val="22"/>
              </w:rPr>
              <w:t>-3</w:t>
            </w:r>
          </w:p>
        </w:tc>
        <w:tc>
          <w:tcPr>
            <w:tcW w:w="883" w:type="dxa"/>
            <w:vAlign w:val="bottom"/>
          </w:tcPr>
          <w:p w14:paraId="7B4DE890" w14:textId="77777777" w:rsidR="005E0CBA" w:rsidRPr="00224DB6" w:rsidRDefault="005E0CBA" w:rsidP="00C507EE">
            <w:pPr>
              <w:jc w:val="right"/>
            </w:pPr>
            <w:r w:rsidRPr="00224DB6">
              <w:rPr>
                <w:color w:val="000000"/>
                <w:sz w:val="22"/>
                <w:szCs w:val="22"/>
              </w:rPr>
              <w:t>-7</w:t>
            </w:r>
          </w:p>
        </w:tc>
        <w:tc>
          <w:tcPr>
            <w:tcW w:w="666" w:type="dxa"/>
          </w:tcPr>
          <w:p w14:paraId="76DFCEBA" w14:textId="77777777" w:rsidR="005E0CBA" w:rsidRPr="00224DB6" w:rsidRDefault="007B1500" w:rsidP="00C507EE">
            <w:pPr>
              <w:jc w:val="right"/>
              <w:rPr>
                <w:color w:val="000000"/>
              </w:rPr>
            </w:pPr>
            <w:r w:rsidRPr="00224DB6">
              <w:rPr>
                <w:color w:val="000000"/>
              </w:rPr>
              <w:t>-1</w:t>
            </w:r>
          </w:p>
        </w:tc>
        <w:tc>
          <w:tcPr>
            <w:tcW w:w="666" w:type="dxa"/>
          </w:tcPr>
          <w:p w14:paraId="030A9D80" w14:textId="77777777" w:rsidR="005E0CBA" w:rsidRPr="00224DB6" w:rsidRDefault="007B1500" w:rsidP="00C507EE">
            <w:pPr>
              <w:jc w:val="right"/>
              <w:rPr>
                <w:color w:val="000000"/>
              </w:rPr>
            </w:pPr>
            <w:r w:rsidRPr="00224DB6">
              <w:rPr>
                <w:color w:val="000000"/>
              </w:rPr>
              <w:t>-19</w:t>
            </w:r>
          </w:p>
        </w:tc>
        <w:tc>
          <w:tcPr>
            <w:tcW w:w="790" w:type="dxa"/>
            <w:vAlign w:val="bottom"/>
          </w:tcPr>
          <w:p w14:paraId="4948E894" w14:textId="77777777" w:rsidR="005E0CBA" w:rsidRPr="00224DB6" w:rsidRDefault="005E0CBA" w:rsidP="00C507EE">
            <w:pPr>
              <w:jc w:val="right"/>
            </w:pPr>
            <w:r w:rsidRPr="00224DB6">
              <w:rPr>
                <w:color w:val="000000"/>
                <w:sz w:val="22"/>
                <w:szCs w:val="22"/>
              </w:rPr>
              <w:t>-13</w:t>
            </w:r>
          </w:p>
        </w:tc>
        <w:tc>
          <w:tcPr>
            <w:tcW w:w="871" w:type="dxa"/>
            <w:vAlign w:val="bottom"/>
          </w:tcPr>
          <w:p w14:paraId="0D0F4EA3" w14:textId="77777777" w:rsidR="005E0CBA" w:rsidRPr="00224DB6" w:rsidRDefault="005E0CBA" w:rsidP="00C507EE">
            <w:pPr>
              <w:jc w:val="right"/>
            </w:pPr>
            <w:r w:rsidRPr="00224DB6">
              <w:rPr>
                <w:color w:val="000000"/>
                <w:sz w:val="22"/>
                <w:szCs w:val="22"/>
              </w:rPr>
              <w:t>-25</w:t>
            </w:r>
          </w:p>
        </w:tc>
        <w:tc>
          <w:tcPr>
            <w:tcW w:w="810" w:type="dxa"/>
            <w:vAlign w:val="bottom"/>
          </w:tcPr>
          <w:p w14:paraId="1F4877AB" w14:textId="77777777" w:rsidR="005E0CBA" w:rsidRPr="00224DB6" w:rsidRDefault="005E0CBA" w:rsidP="00C507EE">
            <w:pPr>
              <w:jc w:val="right"/>
            </w:pPr>
            <w:r w:rsidRPr="00224DB6">
              <w:rPr>
                <w:color w:val="000000"/>
                <w:sz w:val="22"/>
                <w:szCs w:val="22"/>
              </w:rPr>
              <w:t>13</w:t>
            </w:r>
          </w:p>
        </w:tc>
        <w:tc>
          <w:tcPr>
            <w:tcW w:w="889" w:type="dxa"/>
            <w:vAlign w:val="bottom"/>
          </w:tcPr>
          <w:p w14:paraId="3A23944B" w14:textId="77777777" w:rsidR="005E0CBA" w:rsidRPr="00224DB6" w:rsidRDefault="005E0CBA" w:rsidP="00C507EE">
            <w:pPr>
              <w:jc w:val="right"/>
            </w:pPr>
            <w:r w:rsidRPr="00224DB6">
              <w:rPr>
                <w:color w:val="000000"/>
                <w:sz w:val="22"/>
                <w:szCs w:val="22"/>
              </w:rPr>
              <w:t>27</w:t>
            </w:r>
          </w:p>
        </w:tc>
      </w:tr>
      <w:tr w:rsidR="005E0CBA" w:rsidRPr="00224DB6" w14:paraId="38978488" w14:textId="77777777" w:rsidTr="005E0CBA">
        <w:tc>
          <w:tcPr>
            <w:tcW w:w="964" w:type="dxa"/>
            <w:vAlign w:val="bottom"/>
          </w:tcPr>
          <w:p w14:paraId="5A14E7B1" w14:textId="77777777" w:rsidR="005E0CBA" w:rsidRPr="00224DB6" w:rsidRDefault="005E0CBA" w:rsidP="00C507EE">
            <w:pPr>
              <w:jc w:val="right"/>
            </w:pPr>
            <w:r w:rsidRPr="00224DB6">
              <w:rPr>
                <w:color w:val="000000"/>
                <w:sz w:val="22"/>
                <w:szCs w:val="22"/>
              </w:rPr>
              <w:t>10100</w:t>
            </w:r>
          </w:p>
        </w:tc>
        <w:tc>
          <w:tcPr>
            <w:tcW w:w="797" w:type="dxa"/>
            <w:vAlign w:val="bottom"/>
          </w:tcPr>
          <w:p w14:paraId="6F095C00" w14:textId="77777777" w:rsidR="005E0CBA" w:rsidRPr="00224DB6" w:rsidRDefault="005E0CBA" w:rsidP="00C507EE">
            <w:pPr>
              <w:jc w:val="right"/>
            </w:pPr>
            <w:r w:rsidRPr="00224DB6">
              <w:rPr>
                <w:color w:val="000000"/>
                <w:sz w:val="22"/>
                <w:szCs w:val="22"/>
              </w:rPr>
              <w:t>4</w:t>
            </w:r>
          </w:p>
        </w:tc>
        <w:tc>
          <w:tcPr>
            <w:tcW w:w="877" w:type="dxa"/>
            <w:vAlign w:val="bottom"/>
          </w:tcPr>
          <w:p w14:paraId="551B4FA7" w14:textId="77777777" w:rsidR="005E0CBA" w:rsidRPr="00224DB6" w:rsidRDefault="005E0CBA" w:rsidP="00C507EE">
            <w:pPr>
              <w:jc w:val="right"/>
            </w:pPr>
            <w:r w:rsidRPr="00224DB6">
              <w:rPr>
                <w:color w:val="000000"/>
                <w:sz w:val="22"/>
                <w:szCs w:val="22"/>
              </w:rPr>
              <w:t>9</w:t>
            </w:r>
          </w:p>
        </w:tc>
        <w:tc>
          <w:tcPr>
            <w:tcW w:w="803" w:type="dxa"/>
            <w:vAlign w:val="bottom"/>
          </w:tcPr>
          <w:p w14:paraId="13CBA9FD" w14:textId="77777777" w:rsidR="005E0CBA" w:rsidRPr="00224DB6" w:rsidRDefault="005E0CBA" w:rsidP="00C507EE">
            <w:pPr>
              <w:jc w:val="right"/>
            </w:pPr>
            <w:r w:rsidRPr="00224DB6">
              <w:rPr>
                <w:color w:val="000000"/>
                <w:sz w:val="22"/>
                <w:szCs w:val="22"/>
              </w:rPr>
              <w:t>-4</w:t>
            </w:r>
          </w:p>
        </w:tc>
        <w:tc>
          <w:tcPr>
            <w:tcW w:w="883" w:type="dxa"/>
            <w:vAlign w:val="bottom"/>
          </w:tcPr>
          <w:p w14:paraId="07450D1B" w14:textId="77777777" w:rsidR="005E0CBA" w:rsidRPr="00224DB6" w:rsidRDefault="005E0CBA" w:rsidP="00C507EE">
            <w:pPr>
              <w:jc w:val="right"/>
            </w:pPr>
            <w:r w:rsidRPr="00224DB6">
              <w:rPr>
                <w:color w:val="000000"/>
                <w:sz w:val="22"/>
                <w:szCs w:val="22"/>
              </w:rPr>
              <w:t>-9</w:t>
            </w:r>
          </w:p>
        </w:tc>
        <w:tc>
          <w:tcPr>
            <w:tcW w:w="666" w:type="dxa"/>
          </w:tcPr>
          <w:p w14:paraId="7F146F24" w14:textId="77777777" w:rsidR="005E0CBA" w:rsidRPr="00224DB6" w:rsidRDefault="007B1500" w:rsidP="00C507EE">
            <w:pPr>
              <w:jc w:val="right"/>
              <w:rPr>
                <w:color w:val="000000"/>
              </w:rPr>
            </w:pPr>
            <w:r w:rsidRPr="00224DB6">
              <w:rPr>
                <w:color w:val="000000"/>
              </w:rPr>
              <w:t>0</w:t>
            </w:r>
          </w:p>
        </w:tc>
        <w:tc>
          <w:tcPr>
            <w:tcW w:w="666" w:type="dxa"/>
          </w:tcPr>
          <w:p w14:paraId="4DF8A9F8" w14:textId="77777777" w:rsidR="005E0CBA" w:rsidRPr="00224DB6" w:rsidRDefault="007B1500" w:rsidP="00C507EE">
            <w:pPr>
              <w:jc w:val="right"/>
              <w:rPr>
                <w:color w:val="000000"/>
              </w:rPr>
            </w:pPr>
            <w:r w:rsidRPr="00224DB6">
              <w:rPr>
                <w:color w:val="000000"/>
              </w:rPr>
              <w:t>21</w:t>
            </w:r>
          </w:p>
        </w:tc>
        <w:tc>
          <w:tcPr>
            <w:tcW w:w="790" w:type="dxa"/>
            <w:vAlign w:val="bottom"/>
          </w:tcPr>
          <w:p w14:paraId="579D6C87" w14:textId="77777777" w:rsidR="005E0CBA" w:rsidRPr="00224DB6" w:rsidRDefault="005E0CBA" w:rsidP="00C507EE">
            <w:pPr>
              <w:jc w:val="right"/>
            </w:pPr>
            <w:r w:rsidRPr="00224DB6">
              <w:rPr>
                <w:color w:val="000000"/>
                <w:sz w:val="22"/>
                <w:szCs w:val="22"/>
              </w:rPr>
              <w:t>-12</w:t>
            </w:r>
          </w:p>
        </w:tc>
        <w:tc>
          <w:tcPr>
            <w:tcW w:w="871" w:type="dxa"/>
            <w:vAlign w:val="bottom"/>
          </w:tcPr>
          <w:p w14:paraId="4D59644A" w14:textId="77777777" w:rsidR="005E0CBA" w:rsidRPr="00224DB6" w:rsidRDefault="005E0CBA" w:rsidP="00C507EE">
            <w:pPr>
              <w:jc w:val="right"/>
            </w:pPr>
            <w:r w:rsidRPr="00224DB6">
              <w:rPr>
                <w:color w:val="000000"/>
                <w:sz w:val="22"/>
                <w:szCs w:val="22"/>
              </w:rPr>
              <w:t>-23</w:t>
            </w:r>
          </w:p>
        </w:tc>
        <w:tc>
          <w:tcPr>
            <w:tcW w:w="810" w:type="dxa"/>
            <w:vAlign w:val="bottom"/>
          </w:tcPr>
          <w:p w14:paraId="79693E46" w14:textId="77777777" w:rsidR="005E0CBA" w:rsidRPr="00224DB6" w:rsidRDefault="005E0CBA" w:rsidP="00C507EE">
            <w:pPr>
              <w:jc w:val="right"/>
            </w:pPr>
            <w:r w:rsidRPr="00224DB6">
              <w:rPr>
                <w:color w:val="000000"/>
                <w:sz w:val="22"/>
                <w:szCs w:val="22"/>
              </w:rPr>
              <w:t>8</w:t>
            </w:r>
          </w:p>
        </w:tc>
        <w:tc>
          <w:tcPr>
            <w:tcW w:w="889" w:type="dxa"/>
            <w:vAlign w:val="bottom"/>
          </w:tcPr>
          <w:p w14:paraId="55870A00" w14:textId="77777777" w:rsidR="005E0CBA" w:rsidRPr="00224DB6" w:rsidRDefault="005E0CBA" w:rsidP="00C507EE">
            <w:pPr>
              <w:jc w:val="right"/>
            </w:pPr>
            <w:r w:rsidRPr="00224DB6">
              <w:rPr>
                <w:color w:val="000000"/>
                <w:sz w:val="22"/>
                <w:szCs w:val="22"/>
              </w:rPr>
              <w:t>17</w:t>
            </w:r>
          </w:p>
        </w:tc>
      </w:tr>
      <w:tr w:rsidR="005E0CBA" w:rsidRPr="00224DB6" w14:paraId="3D590B1C" w14:textId="77777777" w:rsidTr="005E0CBA">
        <w:tc>
          <w:tcPr>
            <w:tcW w:w="964" w:type="dxa"/>
            <w:vAlign w:val="bottom"/>
          </w:tcPr>
          <w:p w14:paraId="27C429C7" w14:textId="77777777" w:rsidR="005E0CBA" w:rsidRPr="00224DB6" w:rsidRDefault="005E0CBA" w:rsidP="00C507EE">
            <w:pPr>
              <w:jc w:val="right"/>
            </w:pPr>
            <w:r w:rsidRPr="00224DB6">
              <w:rPr>
                <w:color w:val="000000"/>
                <w:sz w:val="22"/>
                <w:szCs w:val="22"/>
              </w:rPr>
              <w:t>10101</w:t>
            </w:r>
          </w:p>
        </w:tc>
        <w:tc>
          <w:tcPr>
            <w:tcW w:w="797" w:type="dxa"/>
            <w:vAlign w:val="bottom"/>
          </w:tcPr>
          <w:p w14:paraId="2B837F00" w14:textId="77777777" w:rsidR="005E0CBA" w:rsidRPr="00224DB6" w:rsidRDefault="005E0CBA" w:rsidP="00C507EE">
            <w:pPr>
              <w:jc w:val="right"/>
            </w:pPr>
            <w:r w:rsidRPr="00224DB6">
              <w:rPr>
                <w:color w:val="000000"/>
                <w:sz w:val="22"/>
                <w:szCs w:val="22"/>
              </w:rPr>
              <w:t>5</w:t>
            </w:r>
          </w:p>
        </w:tc>
        <w:tc>
          <w:tcPr>
            <w:tcW w:w="877" w:type="dxa"/>
            <w:vAlign w:val="bottom"/>
          </w:tcPr>
          <w:p w14:paraId="6EABF651" w14:textId="77777777" w:rsidR="005E0CBA" w:rsidRPr="00224DB6" w:rsidRDefault="005E0CBA" w:rsidP="00C507EE">
            <w:pPr>
              <w:jc w:val="right"/>
            </w:pPr>
            <w:r w:rsidRPr="00224DB6">
              <w:rPr>
                <w:color w:val="000000"/>
                <w:sz w:val="22"/>
                <w:szCs w:val="22"/>
              </w:rPr>
              <w:t>11</w:t>
            </w:r>
          </w:p>
        </w:tc>
        <w:tc>
          <w:tcPr>
            <w:tcW w:w="803" w:type="dxa"/>
            <w:vAlign w:val="bottom"/>
          </w:tcPr>
          <w:p w14:paraId="56158107" w14:textId="77777777" w:rsidR="005E0CBA" w:rsidRPr="00224DB6" w:rsidRDefault="005E0CBA" w:rsidP="00C507EE">
            <w:pPr>
              <w:jc w:val="right"/>
            </w:pPr>
            <w:r w:rsidRPr="00224DB6">
              <w:rPr>
                <w:color w:val="000000"/>
                <w:sz w:val="22"/>
                <w:szCs w:val="22"/>
              </w:rPr>
              <w:t>-5</w:t>
            </w:r>
          </w:p>
        </w:tc>
        <w:tc>
          <w:tcPr>
            <w:tcW w:w="883" w:type="dxa"/>
            <w:vAlign w:val="bottom"/>
          </w:tcPr>
          <w:p w14:paraId="1203D046" w14:textId="77777777" w:rsidR="005E0CBA" w:rsidRPr="00224DB6" w:rsidRDefault="005E0CBA" w:rsidP="00C507EE">
            <w:pPr>
              <w:jc w:val="right"/>
            </w:pPr>
            <w:r w:rsidRPr="00224DB6">
              <w:rPr>
                <w:color w:val="000000"/>
                <w:sz w:val="22"/>
                <w:szCs w:val="22"/>
              </w:rPr>
              <w:t>-11</w:t>
            </w:r>
          </w:p>
        </w:tc>
        <w:tc>
          <w:tcPr>
            <w:tcW w:w="666" w:type="dxa"/>
          </w:tcPr>
          <w:p w14:paraId="3759C208" w14:textId="77777777" w:rsidR="005E0CBA" w:rsidRPr="00224DB6" w:rsidRDefault="007B1500" w:rsidP="00C507EE">
            <w:pPr>
              <w:jc w:val="right"/>
              <w:rPr>
                <w:color w:val="000000"/>
              </w:rPr>
            </w:pPr>
            <w:r w:rsidRPr="00224DB6">
              <w:rPr>
                <w:color w:val="000000"/>
              </w:rPr>
              <w:t>0</w:t>
            </w:r>
          </w:p>
        </w:tc>
        <w:tc>
          <w:tcPr>
            <w:tcW w:w="666" w:type="dxa"/>
          </w:tcPr>
          <w:p w14:paraId="09757404" w14:textId="77777777" w:rsidR="005E0CBA" w:rsidRPr="00224DB6" w:rsidRDefault="007B1500" w:rsidP="00C507EE">
            <w:pPr>
              <w:jc w:val="right"/>
              <w:rPr>
                <w:color w:val="000000"/>
              </w:rPr>
            </w:pPr>
            <w:r w:rsidRPr="00224DB6">
              <w:rPr>
                <w:color w:val="000000"/>
              </w:rPr>
              <w:t>-21</w:t>
            </w:r>
          </w:p>
        </w:tc>
        <w:tc>
          <w:tcPr>
            <w:tcW w:w="790" w:type="dxa"/>
            <w:vAlign w:val="bottom"/>
          </w:tcPr>
          <w:p w14:paraId="79F07F63" w14:textId="77777777" w:rsidR="005E0CBA" w:rsidRPr="00224DB6" w:rsidRDefault="005E0CBA" w:rsidP="00C507EE">
            <w:pPr>
              <w:jc w:val="right"/>
            </w:pPr>
            <w:r w:rsidRPr="00224DB6">
              <w:rPr>
                <w:color w:val="000000"/>
                <w:sz w:val="22"/>
                <w:szCs w:val="22"/>
              </w:rPr>
              <w:t>-11</w:t>
            </w:r>
          </w:p>
        </w:tc>
        <w:tc>
          <w:tcPr>
            <w:tcW w:w="871" w:type="dxa"/>
            <w:vAlign w:val="bottom"/>
          </w:tcPr>
          <w:p w14:paraId="1A53F32D" w14:textId="77777777" w:rsidR="005E0CBA" w:rsidRPr="00224DB6" w:rsidRDefault="005E0CBA" w:rsidP="00C507EE">
            <w:pPr>
              <w:jc w:val="right"/>
            </w:pPr>
            <w:r w:rsidRPr="00224DB6">
              <w:rPr>
                <w:color w:val="000000"/>
                <w:sz w:val="22"/>
                <w:szCs w:val="22"/>
              </w:rPr>
              <w:t>-21</w:t>
            </w:r>
          </w:p>
        </w:tc>
        <w:tc>
          <w:tcPr>
            <w:tcW w:w="810" w:type="dxa"/>
            <w:vAlign w:val="bottom"/>
          </w:tcPr>
          <w:p w14:paraId="21A4C2B7" w14:textId="77777777" w:rsidR="005E0CBA" w:rsidRPr="00224DB6" w:rsidRDefault="005E0CBA" w:rsidP="00C507EE">
            <w:pPr>
              <w:jc w:val="right"/>
            </w:pPr>
            <w:r w:rsidRPr="00224DB6">
              <w:rPr>
                <w:color w:val="000000"/>
                <w:sz w:val="22"/>
                <w:szCs w:val="22"/>
              </w:rPr>
              <w:t>9</w:t>
            </w:r>
          </w:p>
        </w:tc>
        <w:tc>
          <w:tcPr>
            <w:tcW w:w="889" w:type="dxa"/>
            <w:vAlign w:val="bottom"/>
          </w:tcPr>
          <w:p w14:paraId="48CEB741" w14:textId="77777777" w:rsidR="005E0CBA" w:rsidRPr="00224DB6" w:rsidRDefault="005E0CBA" w:rsidP="00C507EE">
            <w:pPr>
              <w:jc w:val="right"/>
            </w:pPr>
            <w:r w:rsidRPr="00224DB6">
              <w:rPr>
                <w:color w:val="000000"/>
                <w:sz w:val="22"/>
                <w:szCs w:val="22"/>
              </w:rPr>
              <w:t>19</w:t>
            </w:r>
          </w:p>
        </w:tc>
      </w:tr>
      <w:tr w:rsidR="005E0CBA" w:rsidRPr="00224DB6" w14:paraId="152C12F8" w14:textId="77777777" w:rsidTr="005E0CBA">
        <w:tc>
          <w:tcPr>
            <w:tcW w:w="964" w:type="dxa"/>
            <w:vAlign w:val="bottom"/>
          </w:tcPr>
          <w:p w14:paraId="1C0C0A7D" w14:textId="77777777" w:rsidR="005E0CBA" w:rsidRPr="00224DB6" w:rsidRDefault="005E0CBA" w:rsidP="00C507EE">
            <w:pPr>
              <w:jc w:val="right"/>
            </w:pPr>
            <w:r w:rsidRPr="00224DB6">
              <w:rPr>
                <w:color w:val="000000"/>
                <w:sz w:val="22"/>
                <w:szCs w:val="22"/>
              </w:rPr>
              <w:t>10110</w:t>
            </w:r>
          </w:p>
        </w:tc>
        <w:tc>
          <w:tcPr>
            <w:tcW w:w="797" w:type="dxa"/>
            <w:vAlign w:val="bottom"/>
          </w:tcPr>
          <w:p w14:paraId="14FB24AB" w14:textId="77777777" w:rsidR="005E0CBA" w:rsidRPr="00224DB6" w:rsidRDefault="005E0CBA" w:rsidP="00C507EE">
            <w:pPr>
              <w:jc w:val="right"/>
            </w:pPr>
            <w:r w:rsidRPr="00224DB6">
              <w:rPr>
                <w:color w:val="000000"/>
                <w:sz w:val="22"/>
                <w:szCs w:val="22"/>
              </w:rPr>
              <w:t>6</w:t>
            </w:r>
          </w:p>
        </w:tc>
        <w:tc>
          <w:tcPr>
            <w:tcW w:w="877" w:type="dxa"/>
            <w:vAlign w:val="bottom"/>
          </w:tcPr>
          <w:p w14:paraId="01BA8400" w14:textId="77777777" w:rsidR="005E0CBA" w:rsidRPr="00224DB6" w:rsidRDefault="005E0CBA" w:rsidP="00C507EE">
            <w:pPr>
              <w:jc w:val="right"/>
            </w:pPr>
            <w:r w:rsidRPr="00224DB6">
              <w:rPr>
                <w:color w:val="000000"/>
                <w:sz w:val="22"/>
                <w:szCs w:val="22"/>
              </w:rPr>
              <w:t>13</w:t>
            </w:r>
          </w:p>
        </w:tc>
        <w:tc>
          <w:tcPr>
            <w:tcW w:w="803" w:type="dxa"/>
            <w:vAlign w:val="bottom"/>
          </w:tcPr>
          <w:p w14:paraId="6B66993D" w14:textId="77777777" w:rsidR="005E0CBA" w:rsidRPr="00224DB6" w:rsidRDefault="005E0CBA" w:rsidP="00C507EE">
            <w:pPr>
              <w:jc w:val="right"/>
            </w:pPr>
            <w:r w:rsidRPr="00224DB6">
              <w:rPr>
                <w:color w:val="000000"/>
                <w:sz w:val="22"/>
                <w:szCs w:val="22"/>
              </w:rPr>
              <w:t>-6</w:t>
            </w:r>
          </w:p>
        </w:tc>
        <w:tc>
          <w:tcPr>
            <w:tcW w:w="883" w:type="dxa"/>
            <w:vAlign w:val="bottom"/>
          </w:tcPr>
          <w:p w14:paraId="5A119D91" w14:textId="77777777" w:rsidR="005E0CBA" w:rsidRPr="00224DB6" w:rsidRDefault="005E0CBA" w:rsidP="00C507EE">
            <w:pPr>
              <w:jc w:val="right"/>
            </w:pPr>
            <w:r w:rsidRPr="00224DB6">
              <w:rPr>
                <w:color w:val="000000"/>
                <w:sz w:val="22"/>
                <w:szCs w:val="22"/>
              </w:rPr>
              <w:t>-13</w:t>
            </w:r>
          </w:p>
        </w:tc>
        <w:tc>
          <w:tcPr>
            <w:tcW w:w="666" w:type="dxa"/>
          </w:tcPr>
          <w:p w14:paraId="70D69D83" w14:textId="77777777" w:rsidR="005E0CBA" w:rsidRPr="00224DB6" w:rsidRDefault="007B1500" w:rsidP="00C507EE">
            <w:pPr>
              <w:jc w:val="right"/>
              <w:rPr>
                <w:color w:val="000000"/>
              </w:rPr>
            </w:pPr>
            <w:r w:rsidRPr="00224DB6">
              <w:rPr>
                <w:color w:val="000000"/>
              </w:rPr>
              <w:t>1</w:t>
            </w:r>
          </w:p>
        </w:tc>
        <w:tc>
          <w:tcPr>
            <w:tcW w:w="666" w:type="dxa"/>
          </w:tcPr>
          <w:p w14:paraId="7465A29F" w14:textId="77777777" w:rsidR="005E0CBA" w:rsidRPr="00224DB6" w:rsidRDefault="007B1500" w:rsidP="00C507EE">
            <w:pPr>
              <w:jc w:val="right"/>
              <w:rPr>
                <w:color w:val="000000"/>
              </w:rPr>
            </w:pPr>
            <w:r w:rsidRPr="00224DB6">
              <w:rPr>
                <w:color w:val="000000"/>
              </w:rPr>
              <w:t>23</w:t>
            </w:r>
          </w:p>
        </w:tc>
        <w:tc>
          <w:tcPr>
            <w:tcW w:w="790" w:type="dxa"/>
            <w:vAlign w:val="bottom"/>
          </w:tcPr>
          <w:p w14:paraId="7A1CADA9" w14:textId="77777777" w:rsidR="005E0CBA" w:rsidRPr="00224DB6" w:rsidRDefault="005E0CBA" w:rsidP="00C507EE">
            <w:pPr>
              <w:jc w:val="right"/>
            </w:pPr>
            <w:r w:rsidRPr="00224DB6">
              <w:rPr>
                <w:color w:val="000000"/>
                <w:sz w:val="22"/>
                <w:szCs w:val="22"/>
              </w:rPr>
              <w:t>-10</w:t>
            </w:r>
          </w:p>
        </w:tc>
        <w:tc>
          <w:tcPr>
            <w:tcW w:w="871" w:type="dxa"/>
            <w:vAlign w:val="bottom"/>
          </w:tcPr>
          <w:p w14:paraId="393F2EFF" w14:textId="77777777" w:rsidR="005E0CBA" w:rsidRPr="00224DB6" w:rsidRDefault="005E0CBA" w:rsidP="00C507EE">
            <w:pPr>
              <w:jc w:val="right"/>
            </w:pPr>
            <w:r w:rsidRPr="00224DB6">
              <w:rPr>
                <w:color w:val="000000"/>
                <w:sz w:val="22"/>
                <w:szCs w:val="22"/>
              </w:rPr>
              <w:t>-19</w:t>
            </w:r>
          </w:p>
        </w:tc>
        <w:tc>
          <w:tcPr>
            <w:tcW w:w="810" w:type="dxa"/>
            <w:vAlign w:val="bottom"/>
          </w:tcPr>
          <w:p w14:paraId="47FAB731" w14:textId="77777777" w:rsidR="005E0CBA" w:rsidRPr="00224DB6" w:rsidRDefault="005E0CBA" w:rsidP="00C507EE">
            <w:pPr>
              <w:jc w:val="right"/>
            </w:pPr>
            <w:r w:rsidRPr="00224DB6">
              <w:rPr>
                <w:color w:val="000000"/>
                <w:sz w:val="22"/>
                <w:szCs w:val="22"/>
              </w:rPr>
              <w:t>11</w:t>
            </w:r>
          </w:p>
        </w:tc>
        <w:tc>
          <w:tcPr>
            <w:tcW w:w="889" w:type="dxa"/>
            <w:vAlign w:val="bottom"/>
          </w:tcPr>
          <w:p w14:paraId="7852A25F" w14:textId="77777777" w:rsidR="005E0CBA" w:rsidRPr="00224DB6" w:rsidRDefault="005E0CBA" w:rsidP="00C507EE">
            <w:pPr>
              <w:jc w:val="right"/>
            </w:pPr>
            <w:r w:rsidRPr="00224DB6">
              <w:rPr>
                <w:color w:val="000000"/>
                <w:sz w:val="22"/>
                <w:szCs w:val="22"/>
              </w:rPr>
              <w:t>23</w:t>
            </w:r>
          </w:p>
        </w:tc>
      </w:tr>
      <w:tr w:rsidR="005E0CBA" w:rsidRPr="00224DB6" w14:paraId="4850E41A" w14:textId="77777777" w:rsidTr="005E0CBA">
        <w:tc>
          <w:tcPr>
            <w:tcW w:w="964" w:type="dxa"/>
            <w:vAlign w:val="bottom"/>
          </w:tcPr>
          <w:p w14:paraId="56E082B1" w14:textId="77777777" w:rsidR="005E0CBA" w:rsidRPr="00224DB6" w:rsidRDefault="005E0CBA" w:rsidP="00C507EE">
            <w:pPr>
              <w:jc w:val="right"/>
            </w:pPr>
            <w:r w:rsidRPr="00224DB6">
              <w:rPr>
                <w:color w:val="000000"/>
                <w:sz w:val="22"/>
                <w:szCs w:val="22"/>
              </w:rPr>
              <w:t>10111</w:t>
            </w:r>
          </w:p>
        </w:tc>
        <w:tc>
          <w:tcPr>
            <w:tcW w:w="797" w:type="dxa"/>
            <w:vAlign w:val="bottom"/>
          </w:tcPr>
          <w:p w14:paraId="7E02AEE4" w14:textId="77777777" w:rsidR="005E0CBA" w:rsidRPr="00224DB6" w:rsidRDefault="005E0CBA" w:rsidP="00C507EE">
            <w:pPr>
              <w:jc w:val="right"/>
            </w:pPr>
            <w:r w:rsidRPr="00224DB6">
              <w:rPr>
                <w:color w:val="000000"/>
                <w:sz w:val="22"/>
                <w:szCs w:val="22"/>
              </w:rPr>
              <w:t>7</w:t>
            </w:r>
          </w:p>
        </w:tc>
        <w:tc>
          <w:tcPr>
            <w:tcW w:w="877" w:type="dxa"/>
            <w:vAlign w:val="bottom"/>
          </w:tcPr>
          <w:p w14:paraId="47FC64ED" w14:textId="77777777" w:rsidR="005E0CBA" w:rsidRPr="00224DB6" w:rsidRDefault="005E0CBA" w:rsidP="00C507EE">
            <w:pPr>
              <w:jc w:val="right"/>
            </w:pPr>
            <w:r w:rsidRPr="00224DB6">
              <w:rPr>
                <w:color w:val="000000"/>
                <w:sz w:val="22"/>
                <w:szCs w:val="22"/>
              </w:rPr>
              <w:t>15</w:t>
            </w:r>
          </w:p>
        </w:tc>
        <w:tc>
          <w:tcPr>
            <w:tcW w:w="803" w:type="dxa"/>
            <w:vAlign w:val="bottom"/>
          </w:tcPr>
          <w:p w14:paraId="38B8BAEE" w14:textId="77777777" w:rsidR="005E0CBA" w:rsidRPr="00224DB6" w:rsidRDefault="005E0CBA" w:rsidP="00C507EE">
            <w:pPr>
              <w:jc w:val="right"/>
            </w:pPr>
            <w:r w:rsidRPr="00224DB6">
              <w:rPr>
                <w:color w:val="000000"/>
                <w:sz w:val="22"/>
                <w:szCs w:val="22"/>
              </w:rPr>
              <w:t>-7</w:t>
            </w:r>
          </w:p>
        </w:tc>
        <w:tc>
          <w:tcPr>
            <w:tcW w:w="883" w:type="dxa"/>
            <w:vAlign w:val="bottom"/>
          </w:tcPr>
          <w:p w14:paraId="21E80658" w14:textId="77777777" w:rsidR="005E0CBA" w:rsidRPr="00224DB6" w:rsidRDefault="005E0CBA" w:rsidP="00C507EE">
            <w:pPr>
              <w:jc w:val="right"/>
            </w:pPr>
            <w:r w:rsidRPr="00224DB6">
              <w:rPr>
                <w:color w:val="000000"/>
                <w:sz w:val="22"/>
                <w:szCs w:val="22"/>
              </w:rPr>
              <w:t>-15</w:t>
            </w:r>
          </w:p>
        </w:tc>
        <w:tc>
          <w:tcPr>
            <w:tcW w:w="666" w:type="dxa"/>
          </w:tcPr>
          <w:p w14:paraId="5D481530" w14:textId="77777777" w:rsidR="005E0CBA" w:rsidRPr="00224DB6" w:rsidRDefault="007B1500" w:rsidP="00C507EE">
            <w:pPr>
              <w:jc w:val="right"/>
              <w:rPr>
                <w:color w:val="000000"/>
              </w:rPr>
            </w:pPr>
            <w:r w:rsidRPr="00224DB6">
              <w:rPr>
                <w:color w:val="000000"/>
              </w:rPr>
              <w:t>-1</w:t>
            </w:r>
          </w:p>
        </w:tc>
        <w:tc>
          <w:tcPr>
            <w:tcW w:w="666" w:type="dxa"/>
          </w:tcPr>
          <w:p w14:paraId="3161CD9F" w14:textId="77777777" w:rsidR="005E0CBA" w:rsidRPr="00224DB6" w:rsidRDefault="007B1500" w:rsidP="00C507EE">
            <w:pPr>
              <w:jc w:val="right"/>
              <w:rPr>
                <w:color w:val="000000"/>
              </w:rPr>
            </w:pPr>
            <w:r w:rsidRPr="00224DB6">
              <w:rPr>
                <w:color w:val="000000"/>
              </w:rPr>
              <w:t>-23</w:t>
            </w:r>
          </w:p>
        </w:tc>
        <w:tc>
          <w:tcPr>
            <w:tcW w:w="790" w:type="dxa"/>
            <w:vAlign w:val="bottom"/>
          </w:tcPr>
          <w:p w14:paraId="101A17EB" w14:textId="77777777" w:rsidR="005E0CBA" w:rsidRPr="00224DB6" w:rsidRDefault="005E0CBA" w:rsidP="00C507EE">
            <w:pPr>
              <w:jc w:val="right"/>
            </w:pPr>
            <w:r w:rsidRPr="00224DB6">
              <w:rPr>
                <w:color w:val="000000"/>
                <w:sz w:val="22"/>
                <w:szCs w:val="22"/>
              </w:rPr>
              <w:t>-9</w:t>
            </w:r>
          </w:p>
        </w:tc>
        <w:tc>
          <w:tcPr>
            <w:tcW w:w="871" w:type="dxa"/>
            <w:vAlign w:val="bottom"/>
          </w:tcPr>
          <w:p w14:paraId="54144CF7" w14:textId="77777777" w:rsidR="005E0CBA" w:rsidRPr="00224DB6" w:rsidRDefault="005E0CBA" w:rsidP="00C507EE">
            <w:pPr>
              <w:jc w:val="right"/>
            </w:pPr>
            <w:r w:rsidRPr="00224DB6">
              <w:rPr>
                <w:color w:val="000000"/>
                <w:sz w:val="22"/>
                <w:szCs w:val="22"/>
              </w:rPr>
              <w:t>-17</w:t>
            </w:r>
          </w:p>
        </w:tc>
        <w:tc>
          <w:tcPr>
            <w:tcW w:w="810" w:type="dxa"/>
            <w:vAlign w:val="bottom"/>
          </w:tcPr>
          <w:p w14:paraId="29D97B38" w14:textId="77777777" w:rsidR="005E0CBA" w:rsidRPr="00224DB6" w:rsidRDefault="005E0CBA" w:rsidP="00C507EE">
            <w:pPr>
              <w:jc w:val="right"/>
            </w:pPr>
            <w:r w:rsidRPr="00224DB6">
              <w:rPr>
                <w:color w:val="000000"/>
                <w:sz w:val="22"/>
                <w:szCs w:val="22"/>
              </w:rPr>
              <w:t>10</w:t>
            </w:r>
          </w:p>
        </w:tc>
        <w:tc>
          <w:tcPr>
            <w:tcW w:w="889" w:type="dxa"/>
            <w:vAlign w:val="bottom"/>
          </w:tcPr>
          <w:p w14:paraId="1758E4DE" w14:textId="77777777" w:rsidR="005E0CBA" w:rsidRPr="00224DB6" w:rsidRDefault="005E0CBA" w:rsidP="00C507EE">
            <w:pPr>
              <w:jc w:val="right"/>
            </w:pPr>
            <w:r w:rsidRPr="00224DB6">
              <w:rPr>
                <w:color w:val="000000"/>
                <w:sz w:val="22"/>
                <w:szCs w:val="22"/>
              </w:rPr>
              <w:t>21</w:t>
            </w:r>
          </w:p>
        </w:tc>
      </w:tr>
      <w:tr w:rsidR="005E0CBA" w:rsidRPr="00224DB6" w14:paraId="42F06CA0" w14:textId="77777777" w:rsidTr="005E0CBA">
        <w:tc>
          <w:tcPr>
            <w:tcW w:w="964" w:type="dxa"/>
            <w:vAlign w:val="bottom"/>
          </w:tcPr>
          <w:p w14:paraId="624B8FE9" w14:textId="77777777" w:rsidR="005E0CBA" w:rsidRPr="00224DB6" w:rsidRDefault="005E0CBA" w:rsidP="00C507EE">
            <w:pPr>
              <w:jc w:val="right"/>
            </w:pPr>
            <w:r w:rsidRPr="00224DB6">
              <w:rPr>
                <w:color w:val="000000"/>
                <w:sz w:val="22"/>
                <w:szCs w:val="22"/>
              </w:rPr>
              <w:t>11000</w:t>
            </w:r>
          </w:p>
        </w:tc>
        <w:tc>
          <w:tcPr>
            <w:tcW w:w="797" w:type="dxa"/>
            <w:vAlign w:val="bottom"/>
          </w:tcPr>
          <w:p w14:paraId="07DCCF04" w14:textId="77777777" w:rsidR="005E0CBA" w:rsidRPr="00224DB6" w:rsidRDefault="005E0CBA" w:rsidP="00C507EE">
            <w:pPr>
              <w:jc w:val="right"/>
            </w:pPr>
            <w:r w:rsidRPr="00224DB6">
              <w:rPr>
                <w:color w:val="000000"/>
                <w:sz w:val="22"/>
                <w:szCs w:val="22"/>
              </w:rPr>
              <w:t>8</w:t>
            </w:r>
          </w:p>
        </w:tc>
        <w:tc>
          <w:tcPr>
            <w:tcW w:w="877" w:type="dxa"/>
            <w:vAlign w:val="bottom"/>
          </w:tcPr>
          <w:p w14:paraId="3CFE791C" w14:textId="77777777" w:rsidR="005E0CBA" w:rsidRPr="00224DB6" w:rsidRDefault="005E0CBA" w:rsidP="00C507EE">
            <w:pPr>
              <w:jc w:val="right"/>
            </w:pPr>
            <w:r w:rsidRPr="00224DB6">
              <w:rPr>
                <w:color w:val="000000"/>
                <w:sz w:val="22"/>
                <w:szCs w:val="22"/>
              </w:rPr>
              <w:t>17</w:t>
            </w:r>
          </w:p>
        </w:tc>
        <w:tc>
          <w:tcPr>
            <w:tcW w:w="803" w:type="dxa"/>
            <w:vAlign w:val="bottom"/>
          </w:tcPr>
          <w:p w14:paraId="09790AE8" w14:textId="77777777" w:rsidR="005E0CBA" w:rsidRPr="00224DB6" w:rsidRDefault="005E0CBA" w:rsidP="00C507EE">
            <w:pPr>
              <w:jc w:val="right"/>
            </w:pPr>
            <w:r w:rsidRPr="00224DB6">
              <w:rPr>
                <w:color w:val="000000"/>
                <w:sz w:val="22"/>
                <w:szCs w:val="22"/>
              </w:rPr>
              <w:t>-8</w:t>
            </w:r>
          </w:p>
        </w:tc>
        <w:tc>
          <w:tcPr>
            <w:tcW w:w="883" w:type="dxa"/>
            <w:vAlign w:val="bottom"/>
          </w:tcPr>
          <w:p w14:paraId="03A410B2" w14:textId="77777777" w:rsidR="005E0CBA" w:rsidRPr="00224DB6" w:rsidRDefault="005E0CBA" w:rsidP="00C507EE">
            <w:pPr>
              <w:jc w:val="right"/>
            </w:pPr>
            <w:r w:rsidRPr="00224DB6">
              <w:rPr>
                <w:color w:val="000000"/>
                <w:sz w:val="22"/>
                <w:szCs w:val="22"/>
              </w:rPr>
              <w:t>-17</w:t>
            </w:r>
          </w:p>
        </w:tc>
        <w:tc>
          <w:tcPr>
            <w:tcW w:w="666" w:type="dxa"/>
          </w:tcPr>
          <w:p w14:paraId="482128CC" w14:textId="77777777" w:rsidR="005E0CBA" w:rsidRPr="00224DB6" w:rsidRDefault="007B1500" w:rsidP="00C507EE">
            <w:pPr>
              <w:jc w:val="right"/>
              <w:rPr>
                <w:color w:val="000000"/>
              </w:rPr>
            </w:pPr>
            <w:r w:rsidRPr="00224DB6">
              <w:rPr>
                <w:color w:val="000000"/>
              </w:rPr>
              <w:t>0</w:t>
            </w:r>
          </w:p>
        </w:tc>
        <w:tc>
          <w:tcPr>
            <w:tcW w:w="666" w:type="dxa"/>
          </w:tcPr>
          <w:p w14:paraId="3B26F36D" w14:textId="77777777" w:rsidR="005E0CBA" w:rsidRPr="00224DB6" w:rsidRDefault="007B1500" w:rsidP="00C507EE">
            <w:pPr>
              <w:jc w:val="right"/>
              <w:rPr>
                <w:color w:val="000000"/>
              </w:rPr>
            </w:pPr>
            <w:r w:rsidRPr="00224DB6">
              <w:rPr>
                <w:color w:val="000000"/>
              </w:rPr>
              <w:t>25</w:t>
            </w:r>
          </w:p>
        </w:tc>
        <w:tc>
          <w:tcPr>
            <w:tcW w:w="790" w:type="dxa"/>
            <w:vAlign w:val="bottom"/>
          </w:tcPr>
          <w:p w14:paraId="605563DA" w14:textId="77777777" w:rsidR="005E0CBA" w:rsidRPr="00224DB6" w:rsidRDefault="005E0CBA" w:rsidP="00C507EE">
            <w:pPr>
              <w:jc w:val="right"/>
            </w:pPr>
            <w:r w:rsidRPr="00224DB6">
              <w:rPr>
                <w:color w:val="000000"/>
                <w:sz w:val="22"/>
                <w:szCs w:val="22"/>
              </w:rPr>
              <w:t>-8</w:t>
            </w:r>
          </w:p>
        </w:tc>
        <w:tc>
          <w:tcPr>
            <w:tcW w:w="871" w:type="dxa"/>
            <w:vAlign w:val="bottom"/>
          </w:tcPr>
          <w:p w14:paraId="46E4986F" w14:textId="77777777" w:rsidR="005E0CBA" w:rsidRPr="00224DB6" w:rsidRDefault="005E0CBA" w:rsidP="00C507EE">
            <w:pPr>
              <w:jc w:val="right"/>
            </w:pPr>
            <w:r w:rsidRPr="00224DB6">
              <w:rPr>
                <w:color w:val="000000"/>
                <w:sz w:val="22"/>
                <w:szCs w:val="22"/>
              </w:rPr>
              <w:t>-15</w:t>
            </w:r>
          </w:p>
        </w:tc>
        <w:tc>
          <w:tcPr>
            <w:tcW w:w="810" w:type="dxa"/>
            <w:vAlign w:val="bottom"/>
          </w:tcPr>
          <w:p w14:paraId="4AB8A5ED" w14:textId="77777777" w:rsidR="005E0CBA" w:rsidRPr="00224DB6" w:rsidRDefault="005E0CBA" w:rsidP="00C507EE">
            <w:pPr>
              <w:jc w:val="right"/>
            </w:pPr>
            <w:r w:rsidRPr="00224DB6">
              <w:rPr>
                <w:color w:val="000000"/>
                <w:sz w:val="22"/>
                <w:szCs w:val="22"/>
              </w:rPr>
              <w:t>0</w:t>
            </w:r>
          </w:p>
        </w:tc>
        <w:tc>
          <w:tcPr>
            <w:tcW w:w="889" w:type="dxa"/>
            <w:vAlign w:val="bottom"/>
          </w:tcPr>
          <w:p w14:paraId="28C25981" w14:textId="77777777" w:rsidR="005E0CBA" w:rsidRPr="00224DB6" w:rsidRDefault="005E0CBA" w:rsidP="00C507EE">
            <w:pPr>
              <w:jc w:val="right"/>
            </w:pPr>
            <w:r w:rsidRPr="00224DB6">
              <w:rPr>
                <w:color w:val="000000"/>
                <w:sz w:val="22"/>
                <w:szCs w:val="22"/>
              </w:rPr>
              <w:t>1</w:t>
            </w:r>
          </w:p>
        </w:tc>
      </w:tr>
      <w:tr w:rsidR="005E0CBA" w:rsidRPr="00224DB6" w14:paraId="4FB05C8E" w14:textId="77777777" w:rsidTr="005E0CBA">
        <w:tc>
          <w:tcPr>
            <w:tcW w:w="964" w:type="dxa"/>
            <w:vAlign w:val="bottom"/>
          </w:tcPr>
          <w:p w14:paraId="1C8409E6" w14:textId="77777777" w:rsidR="005E0CBA" w:rsidRPr="00224DB6" w:rsidRDefault="005E0CBA" w:rsidP="00C507EE">
            <w:pPr>
              <w:jc w:val="right"/>
            </w:pPr>
            <w:r w:rsidRPr="00224DB6">
              <w:rPr>
                <w:color w:val="000000"/>
                <w:sz w:val="22"/>
                <w:szCs w:val="22"/>
              </w:rPr>
              <w:t>11001</w:t>
            </w:r>
          </w:p>
        </w:tc>
        <w:tc>
          <w:tcPr>
            <w:tcW w:w="797" w:type="dxa"/>
            <w:vAlign w:val="bottom"/>
          </w:tcPr>
          <w:p w14:paraId="107C72E2" w14:textId="77777777" w:rsidR="005E0CBA" w:rsidRPr="00224DB6" w:rsidRDefault="005E0CBA" w:rsidP="00C507EE">
            <w:pPr>
              <w:jc w:val="right"/>
            </w:pPr>
            <w:r w:rsidRPr="00224DB6">
              <w:rPr>
                <w:color w:val="000000"/>
                <w:sz w:val="22"/>
                <w:szCs w:val="22"/>
              </w:rPr>
              <w:t>9</w:t>
            </w:r>
          </w:p>
        </w:tc>
        <w:tc>
          <w:tcPr>
            <w:tcW w:w="877" w:type="dxa"/>
            <w:vAlign w:val="bottom"/>
          </w:tcPr>
          <w:p w14:paraId="114FEFAB" w14:textId="77777777" w:rsidR="005E0CBA" w:rsidRPr="00224DB6" w:rsidRDefault="005E0CBA" w:rsidP="00C507EE">
            <w:pPr>
              <w:jc w:val="right"/>
            </w:pPr>
            <w:r w:rsidRPr="00224DB6">
              <w:rPr>
                <w:color w:val="000000"/>
                <w:sz w:val="22"/>
                <w:szCs w:val="22"/>
              </w:rPr>
              <w:t>19</w:t>
            </w:r>
          </w:p>
        </w:tc>
        <w:tc>
          <w:tcPr>
            <w:tcW w:w="803" w:type="dxa"/>
            <w:vAlign w:val="bottom"/>
          </w:tcPr>
          <w:p w14:paraId="42AA2300" w14:textId="77777777" w:rsidR="005E0CBA" w:rsidRPr="00224DB6" w:rsidRDefault="005E0CBA" w:rsidP="00C507EE">
            <w:pPr>
              <w:jc w:val="right"/>
            </w:pPr>
            <w:r w:rsidRPr="00224DB6">
              <w:rPr>
                <w:color w:val="000000"/>
                <w:sz w:val="22"/>
                <w:szCs w:val="22"/>
              </w:rPr>
              <w:t>-9</w:t>
            </w:r>
          </w:p>
        </w:tc>
        <w:tc>
          <w:tcPr>
            <w:tcW w:w="883" w:type="dxa"/>
            <w:vAlign w:val="bottom"/>
          </w:tcPr>
          <w:p w14:paraId="140D9377" w14:textId="77777777" w:rsidR="005E0CBA" w:rsidRPr="00224DB6" w:rsidRDefault="005E0CBA" w:rsidP="00C507EE">
            <w:pPr>
              <w:jc w:val="right"/>
            </w:pPr>
            <w:r w:rsidRPr="00224DB6">
              <w:rPr>
                <w:color w:val="000000"/>
                <w:sz w:val="22"/>
                <w:szCs w:val="22"/>
              </w:rPr>
              <w:t>-19</w:t>
            </w:r>
          </w:p>
        </w:tc>
        <w:tc>
          <w:tcPr>
            <w:tcW w:w="666" w:type="dxa"/>
          </w:tcPr>
          <w:p w14:paraId="67DEF540" w14:textId="77777777" w:rsidR="005E0CBA" w:rsidRPr="00224DB6" w:rsidRDefault="007B1500" w:rsidP="00C507EE">
            <w:pPr>
              <w:jc w:val="right"/>
              <w:rPr>
                <w:color w:val="000000"/>
              </w:rPr>
            </w:pPr>
            <w:r w:rsidRPr="00224DB6">
              <w:rPr>
                <w:color w:val="000000"/>
              </w:rPr>
              <w:t>0</w:t>
            </w:r>
          </w:p>
        </w:tc>
        <w:tc>
          <w:tcPr>
            <w:tcW w:w="666" w:type="dxa"/>
          </w:tcPr>
          <w:p w14:paraId="6F737ADA" w14:textId="77777777" w:rsidR="005E0CBA" w:rsidRPr="00224DB6" w:rsidRDefault="007B1500" w:rsidP="00C507EE">
            <w:pPr>
              <w:jc w:val="right"/>
              <w:rPr>
                <w:color w:val="000000"/>
              </w:rPr>
            </w:pPr>
            <w:r w:rsidRPr="00224DB6">
              <w:rPr>
                <w:color w:val="000000"/>
              </w:rPr>
              <w:t>-25</w:t>
            </w:r>
          </w:p>
        </w:tc>
        <w:tc>
          <w:tcPr>
            <w:tcW w:w="790" w:type="dxa"/>
            <w:vAlign w:val="bottom"/>
          </w:tcPr>
          <w:p w14:paraId="3C3CFEE6" w14:textId="77777777" w:rsidR="005E0CBA" w:rsidRPr="00224DB6" w:rsidRDefault="005E0CBA" w:rsidP="00C507EE">
            <w:pPr>
              <w:jc w:val="right"/>
            </w:pPr>
            <w:r w:rsidRPr="00224DB6">
              <w:rPr>
                <w:color w:val="000000"/>
                <w:sz w:val="22"/>
                <w:szCs w:val="22"/>
              </w:rPr>
              <w:t>-7</w:t>
            </w:r>
          </w:p>
        </w:tc>
        <w:tc>
          <w:tcPr>
            <w:tcW w:w="871" w:type="dxa"/>
            <w:vAlign w:val="bottom"/>
          </w:tcPr>
          <w:p w14:paraId="0B0B8138" w14:textId="77777777" w:rsidR="005E0CBA" w:rsidRPr="00224DB6" w:rsidRDefault="005E0CBA" w:rsidP="00C507EE">
            <w:pPr>
              <w:jc w:val="right"/>
            </w:pPr>
            <w:r w:rsidRPr="00224DB6">
              <w:rPr>
                <w:color w:val="000000"/>
                <w:sz w:val="22"/>
                <w:szCs w:val="22"/>
              </w:rPr>
              <w:t>-13</w:t>
            </w:r>
          </w:p>
        </w:tc>
        <w:tc>
          <w:tcPr>
            <w:tcW w:w="810" w:type="dxa"/>
            <w:vAlign w:val="bottom"/>
          </w:tcPr>
          <w:p w14:paraId="5368F5A5" w14:textId="77777777" w:rsidR="005E0CBA" w:rsidRPr="00224DB6" w:rsidRDefault="005E0CBA" w:rsidP="00C507EE">
            <w:pPr>
              <w:jc w:val="right"/>
            </w:pPr>
            <w:r w:rsidRPr="00224DB6">
              <w:rPr>
                <w:color w:val="000000"/>
                <w:sz w:val="22"/>
                <w:szCs w:val="22"/>
              </w:rPr>
              <w:t>1</w:t>
            </w:r>
          </w:p>
        </w:tc>
        <w:tc>
          <w:tcPr>
            <w:tcW w:w="889" w:type="dxa"/>
            <w:vAlign w:val="bottom"/>
          </w:tcPr>
          <w:p w14:paraId="7CA48C89" w14:textId="77777777" w:rsidR="005E0CBA" w:rsidRPr="00224DB6" w:rsidRDefault="005E0CBA" w:rsidP="00C507EE">
            <w:pPr>
              <w:jc w:val="right"/>
            </w:pPr>
            <w:r w:rsidRPr="00224DB6">
              <w:rPr>
                <w:color w:val="000000"/>
                <w:sz w:val="22"/>
                <w:szCs w:val="22"/>
              </w:rPr>
              <w:t>3</w:t>
            </w:r>
          </w:p>
        </w:tc>
      </w:tr>
      <w:tr w:rsidR="005E0CBA" w:rsidRPr="00224DB6" w14:paraId="149FFA34" w14:textId="77777777" w:rsidTr="005E0CBA">
        <w:tc>
          <w:tcPr>
            <w:tcW w:w="964" w:type="dxa"/>
            <w:vAlign w:val="bottom"/>
          </w:tcPr>
          <w:p w14:paraId="3BDB85EF" w14:textId="77777777" w:rsidR="005E0CBA" w:rsidRPr="00224DB6" w:rsidRDefault="005E0CBA" w:rsidP="00C507EE">
            <w:pPr>
              <w:jc w:val="right"/>
            </w:pPr>
            <w:r w:rsidRPr="00224DB6">
              <w:rPr>
                <w:color w:val="000000"/>
                <w:sz w:val="22"/>
                <w:szCs w:val="22"/>
              </w:rPr>
              <w:t>11010</w:t>
            </w:r>
          </w:p>
        </w:tc>
        <w:tc>
          <w:tcPr>
            <w:tcW w:w="797" w:type="dxa"/>
            <w:vAlign w:val="bottom"/>
          </w:tcPr>
          <w:p w14:paraId="6FADED33" w14:textId="77777777" w:rsidR="005E0CBA" w:rsidRPr="00224DB6" w:rsidRDefault="005E0CBA" w:rsidP="00C507EE">
            <w:pPr>
              <w:jc w:val="right"/>
            </w:pPr>
            <w:r w:rsidRPr="00224DB6">
              <w:rPr>
                <w:color w:val="000000"/>
                <w:sz w:val="22"/>
                <w:szCs w:val="22"/>
              </w:rPr>
              <w:t>10</w:t>
            </w:r>
          </w:p>
        </w:tc>
        <w:tc>
          <w:tcPr>
            <w:tcW w:w="877" w:type="dxa"/>
            <w:vAlign w:val="bottom"/>
          </w:tcPr>
          <w:p w14:paraId="7E71B363" w14:textId="77777777" w:rsidR="005E0CBA" w:rsidRPr="00224DB6" w:rsidRDefault="005E0CBA" w:rsidP="00C507EE">
            <w:pPr>
              <w:jc w:val="right"/>
            </w:pPr>
            <w:r w:rsidRPr="00224DB6">
              <w:rPr>
                <w:color w:val="000000"/>
                <w:sz w:val="22"/>
                <w:szCs w:val="22"/>
              </w:rPr>
              <w:t>21</w:t>
            </w:r>
          </w:p>
        </w:tc>
        <w:tc>
          <w:tcPr>
            <w:tcW w:w="803" w:type="dxa"/>
            <w:vAlign w:val="bottom"/>
          </w:tcPr>
          <w:p w14:paraId="6AFBD286" w14:textId="77777777" w:rsidR="005E0CBA" w:rsidRPr="00224DB6" w:rsidRDefault="005E0CBA" w:rsidP="00C507EE">
            <w:pPr>
              <w:jc w:val="right"/>
            </w:pPr>
            <w:r w:rsidRPr="00224DB6">
              <w:rPr>
                <w:color w:val="000000"/>
                <w:sz w:val="22"/>
                <w:szCs w:val="22"/>
              </w:rPr>
              <w:t>-10</w:t>
            </w:r>
          </w:p>
        </w:tc>
        <w:tc>
          <w:tcPr>
            <w:tcW w:w="883" w:type="dxa"/>
            <w:vAlign w:val="bottom"/>
          </w:tcPr>
          <w:p w14:paraId="59C85EBB" w14:textId="77777777" w:rsidR="005E0CBA" w:rsidRPr="00224DB6" w:rsidRDefault="005E0CBA" w:rsidP="00C507EE">
            <w:pPr>
              <w:jc w:val="right"/>
            </w:pPr>
            <w:r w:rsidRPr="00224DB6">
              <w:rPr>
                <w:color w:val="000000"/>
                <w:sz w:val="22"/>
                <w:szCs w:val="22"/>
              </w:rPr>
              <w:t>-21</w:t>
            </w:r>
          </w:p>
        </w:tc>
        <w:tc>
          <w:tcPr>
            <w:tcW w:w="666" w:type="dxa"/>
          </w:tcPr>
          <w:p w14:paraId="76E7161B" w14:textId="77777777" w:rsidR="005E0CBA" w:rsidRPr="00224DB6" w:rsidRDefault="007B1500" w:rsidP="00C507EE">
            <w:pPr>
              <w:jc w:val="right"/>
              <w:rPr>
                <w:color w:val="000000"/>
              </w:rPr>
            </w:pPr>
            <w:r w:rsidRPr="00224DB6">
              <w:rPr>
                <w:color w:val="000000"/>
              </w:rPr>
              <w:t>1</w:t>
            </w:r>
          </w:p>
        </w:tc>
        <w:tc>
          <w:tcPr>
            <w:tcW w:w="666" w:type="dxa"/>
          </w:tcPr>
          <w:p w14:paraId="1A47F269" w14:textId="77777777" w:rsidR="005E0CBA" w:rsidRPr="00224DB6" w:rsidRDefault="007B1500" w:rsidP="00C507EE">
            <w:pPr>
              <w:jc w:val="right"/>
              <w:rPr>
                <w:color w:val="000000"/>
              </w:rPr>
            </w:pPr>
            <w:r w:rsidRPr="00224DB6">
              <w:rPr>
                <w:color w:val="000000"/>
              </w:rPr>
              <w:t>27</w:t>
            </w:r>
          </w:p>
        </w:tc>
        <w:tc>
          <w:tcPr>
            <w:tcW w:w="790" w:type="dxa"/>
            <w:vAlign w:val="bottom"/>
          </w:tcPr>
          <w:p w14:paraId="552B6F80" w14:textId="77777777" w:rsidR="005E0CBA" w:rsidRPr="00224DB6" w:rsidRDefault="005E0CBA" w:rsidP="00C507EE">
            <w:pPr>
              <w:jc w:val="right"/>
            </w:pPr>
            <w:r w:rsidRPr="00224DB6">
              <w:rPr>
                <w:color w:val="000000"/>
                <w:sz w:val="22"/>
                <w:szCs w:val="22"/>
              </w:rPr>
              <w:t>-6</w:t>
            </w:r>
          </w:p>
        </w:tc>
        <w:tc>
          <w:tcPr>
            <w:tcW w:w="871" w:type="dxa"/>
            <w:vAlign w:val="bottom"/>
          </w:tcPr>
          <w:p w14:paraId="7E6154AB" w14:textId="77777777" w:rsidR="005E0CBA" w:rsidRPr="00224DB6" w:rsidRDefault="005E0CBA" w:rsidP="00C507EE">
            <w:pPr>
              <w:jc w:val="right"/>
            </w:pPr>
            <w:r w:rsidRPr="00224DB6">
              <w:rPr>
                <w:color w:val="000000"/>
                <w:sz w:val="22"/>
                <w:szCs w:val="22"/>
              </w:rPr>
              <w:t>-11</w:t>
            </w:r>
          </w:p>
        </w:tc>
        <w:tc>
          <w:tcPr>
            <w:tcW w:w="810" w:type="dxa"/>
            <w:vAlign w:val="bottom"/>
          </w:tcPr>
          <w:p w14:paraId="76FA15C9" w14:textId="77777777" w:rsidR="005E0CBA" w:rsidRPr="00224DB6" w:rsidRDefault="005E0CBA" w:rsidP="00C507EE">
            <w:pPr>
              <w:jc w:val="right"/>
            </w:pPr>
            <w:r w:rsidRPr="00224DB6">
              <w:rPr>
                <w:color w:val="000000"/>
                <w:sz w:val="22"/>
                <w:szCs w:val="22"/>
              </w:rPr>
              <w:t>3</w:t>
            </w:r>
          </w:p>
        </w:tc>
        <w:tc>
          <w:tcPr>
            <w:tcW w:w="889" w:type="dxa"/>
            <w:vAlign w:val="bottom"/>
          </w:tcPr>
          <w:p w14:paraId="7322AEFC" w14:textId="77777777" w:rsidR="005E0CBA" w:rsidRPr="00224DB6" w:rsidRDefault="005E0CBA" w:rsidP="00C507EE">
            <w:pPr>
              <w:jc w:val="right"/>
            </w:pPr>
            <w:r w:rsidRPr="00224DB6">
              <w:rPr>
                <w:color w:val="000000"/>
                <w:sz w:val="22"/>
                <w:szCs w:val="22"/>
              </w:rPr>
              <w:t>7</w:t>
            </w:r>
          </w:p>
        </w:tc>
      </w:tr>
      <w:tr w:rsidR="005E0CBA" w:rsidRPr="00224DB6" w14:paraId="05705945" w14:textId="77777777" w:rsidTr="005E0CBA">
        <w:tc>
          <w:tcPr>
            <w:tcW w:w="964" w:type="dxa"/>
            <w:vAlign w:val="bottom"/>
          </w:tcPr>
          <w:p w14:paraId="584E4BB8" w14:textId="77777777" w:rsidR="005E0CBA" w:rsidRPr="00224DB6" w:rsidRDefault="005E0CBA" w:rsidP="00C507EE">
            <w:pPr>
              <w:jc w:val="right"/>
            </w:pPr>
            <w:r w:rsidRPr="00224DB6">
              <w:rPr>
                <w:color w:val="000000"/>
                <w:sz w:val="22"/>
                <w:szCs w:val="22"/>
              </w:rPr>
              <w:t>11011</w:t>
            </w:r>
          </w:p>
        </w:tc>
        <w:tc>
          <w:tcPr>
            <w:tcW w:w="797" w:type="dxa"/>
            <w:vAlign w:val="bottom"/>
          </w:tcPr>
          <w:p w14:paraId="4EBBBFD7" w14:textId="77777777" w:rsidR="005E0CBA" w:rsidRPr="00224DB6" w:rsidRDefault="005E0CBA" w:rsidP="00C507EE">
            <w:pPr>
              <w:jc w:val="right"/>
            </w:pPr>
            <w:r w:rsidRPr="00224DB6">
              <w:rPr>
                <w:color w:val="000000"/>
                <w:sz w:val="22"/>
                <w:szCs w:val="22"/>
              </w:rPr>
              <w:t>11</w:t>
            </w:r>
          </w:p>
        </w:tc>
        <w:tc>
          <w:tcPr>
            <w:tcW w:w="877" w:type="dxa"/>
            <w:vAlign w:val="bottom"/>
          </w:tcPr>
          <w:p w14:paraId="13BB6776" w14:textId="77777777" w:rsidR="005E0CBA" w:rsidRPr="00224DB6" w:rsidRDefault="005E0CBA" w:rsidP="00C507EE">
            <w:pPr>
              <w:jc w:val="right"/>
            </w:pPr>
            <w:r w:rsidRPr="00224DB6">
              <w:rPr>
                <w:color w:val="000000"/>
                <w:sz w:val="22"/>
                <w:szCs w:val="22"/>
              </w:rPr>
              <w:t>23</w:t>
            </w:r>
          </w:p>
        </w:tc>
        <w:tc>
          <w:tcPr>
            <w:tcW w:w="803" w:type="dxa"/>
            <w:vAlign w:val="bottom"/>
          </w:tcPr>
          <w:p w14:paraId="177CD0DE" w14:textId="77777777" w:rsidR="005E0CBA" w:rsidRPr="00224DB6" w:rsidRDefault="005E0CBA" w:rsidP="00C507EE">
            <w:pPr>
              <w:jc w:val="right"/>
            </w:pPr>
            <w:r w:rsidRPr="00224DB6">
              <w:rPr>
                <w:color w:val="000000"/>
                <w:sz w:val="22"/>
                <w:szCs w:val="22"/>
              </w:rPr>
              <w:t>-11</w:t>
            </w:r>
          </w:p>
        </w:tc>
        <w:tc>
          <w:tcPr>
            <w:tcW w:w="883" w:type="dxa"/>
            <w:vAlign w:val="bottom"/>
          </w:tcPr>
          <w:p w14:paraId="2A659490" w14:textId="77777777" w:rsidR="005E0CBA" w:rsidRPr="00224DB6" w:rsidRDefault="005E0CBA" w:rsidP="00C507EE">
            <w:pPr>
              <w:jc w:val="right"/>
            </w:pPr>
            <w:r w:rsidRPr="00224DB6">
              <w:rPr>
                <w:color w:val="000000"/>
                <w:sz w:val="22"/>
                <w:szCs w:val="22"/>
              </w:rPr>
              <w:t>-23</w:t>
            </w:r>
          </w:p>
        </w:tc>
        <w:tc>
          <w:tcPr>
            <w:tcW w:w="666" w:type="dxa"/>
          </w:tcPr>
          <w:p w14:paraId="16012FD5" w14:textId="77777777" w:rsidR="005E0CBA" w:rsidRPr="00224DB6" w:rsidRDefault="007B1500" w:rsidP="00C507EE">
            <w:pPr>
              <w:jc w:val="right"/>
              <w:rPr>
                <w:color w:val="000000"/>
              </w:rPr>
            </w:pPr>
            <w:r w:rsidRPr="00224DB6">
              <w:rPr>
                <w:color w:val="000000"/>
              </w:rPr>
              <w:t>-1</w:t>
            </w:r>
          </w:p>
        </w:tc>
        <w:tc>
          <w:tcPr>
            <w:tcW w:w="666" w:type="dxa"/>
          </w:tcPr>
          <w:p w14:paraId="4694B7D9" w14:textId="77777777" w:rsidR="005E0CBA" w:rsidRPr="00224DB6" w:rsidRDefault="007B1500" w:rsidP="00C507EE">
            <w:pPr>
              <w:jc w:val="right"/>
              <w:rPr>
                <w:color w:val="000000"/>
              </w:rPr>
            </w:pPr>
            <w:r w:rsidRPr="00224DB6">
              <w:rPr>
                <w:color w:val="000000"/>
              </w:rPr>
              <w:t>-27</w:t>
            </w:r>
          </w:p>
        </w:tc>
        <w:tc>
          <w:tcPr>
            <w:tcW w:w="790" w:type="dxa"/>
            <w:vAlign w:val="bottom"/>
          </w:tcPr>
          <w:p w14:paraId="525DE5E2" w14:textId="77777777" w:rsidR="005E0CBA" w:rsidRPr="00224DB6" w:rsidRDefault="005E0CBA" w:rsidP="00C507EE">
            <w:pPr>
              <w:jc w:val="right"/>
            </w:pPr>
            <w:r w:rsidRPr="00224DB6">
              <w:rPr>
                <w:color w:val="000000"/>
                <w:sz w:val="22"/>
                <w:szCs w:val="22"/>
              </w:rPr>
              <w:t>-5</w:t>
            </w:r>
          </w:p>
        </w:tc>
        <w:tc>
          <w:tcPr>
            <w:tcW w:w="871" w:type="dxa"/>
            <w:vAlign w:val="bottom"/>
          </w:tcPr>
          <w:p w14:paraId="7748F813" w14:textId="77777777" w:rsidR="005E0CBA" w:rsidRPr="00224DB6" w:rsidRDefault="005E0CBA" w:rsidP="00C507EE">
            <w:pPr>
              <w:jc w:val="right"/>
            </w:pPr>
            <w:r w:rsidRPr="00224DB6">
              <w:rPr>
                <w:color w:val="000000"/>
                <w:sz w:val="22"/>
                <w:szCs w:val="22"/>
              </w:rPr>
              <w:t>-9</w:t>
            </w:r>
          </w:p>
        </w:tc>
        <w:tc>
          <w:tcPr>
            <w:tcW w:w="810" w:type="dxa"/>
            <w:vAlign w:val="bottom"/>
          </w:tcPr>
          <w:p w14:paraId="4561DD19" w14:textId="77777777" w:rsidR="005E0CBA" w:rsidRPr="00224DB6" w:rsidRDefault="005E0CBA" w:rsidP="00C507EE">
            <w:pPr>
              <w:jc w:val="right"/>
            </w:pPr>
            <w:r w:rsidRPr="00224DB6">
              <w:rPr>
                <w:color w:val="000000"/>
                <w:sz w:val="22"/>
                <w:szCs w:val="22"/>
              </w:rPr>
              <w:t>2</w:t>
            </w:r>
          </w:p>
        </w:tc>
        <w:tc>
          <w:tcPr>
            <w:tcW w:w="889" w:type="dxa"/>
            <w:vAlign w:val="bottom"/>
          </w:tcPr>
          <w:p w14:paraId="566BED02" w14:textId="77777777" w:rsidR="005E0CBA" w:rsidRPr="00224DB6" w:rsidRDefault="005E0CBA" w:rsidP="00C507EE">
            <w:pPr>
              <w:jc w:val="right"/>
            </w:pPr>
            <w:r w:rsidRPr="00224DB6">
              <w:rPr>
                <w:color w:val="000000"/>
                <w:sz w:val="22"/>
                <w:szCs w:val="22"/>
              </w:rPr>
              <w:t>5</w:t>
            </w:r>
          </w:p>
        </w:tc>
      </w:tr>
      <w:tr w:rsidR="005E0CBA" w:rsidRPr="00224DB6" w14:paraId="74D4C624" w14:textId="77777777" w:rsidTr="005E0CBA">
        <w:tc>
          <w:tcPr>
            <w:tcW w:w="964" w:type="dxa"/>
            <w:vAlign w:val="bottom"/>
          </w:tcPr>
          <w:p w14:paraId="421D62FD" w14:textId="77777777" w:rsidR="005E0CBA" w:rsidRPr="00224DB6" w:rsidRDefault="005E0CBA" w:rsidP="00C507EE">
            <w:pPr>
              <w:jc w:val="right"/>
            </w:pPr>
            <w:r w:rsidRPr="00224DB6">
              <w:rPr>
                <w:color w:val="000000"/>
                <w:sz w:val="22"/>
                <w:szCs w:val="22"/>
              </w:rPr>
              <w:t>11100</w:t>
            </w:r>
          </w:p>
        </w:tc>
        <w:tc>
          <w:tcPr>
            <w:tcW w:w="797" w:type="dxa"/>
            <w:vAlign w:val="bottom"/>
          </w:tcPr>
          <w:p w14:paraId="7C6B6337" w14:textId="77777777" w:rsidR="005E0CBA" w:rsidRPr="00224DB6" w:rsidRDefault="005E0CBA" w:rsidP="00C507EE">
            <w:pPr>
              <w:jc w:val="right"/>
            </w:pPr>
            <w:r w:rsidRPr="00224DB6">
              <w:rPr>
                <w:color w:val="000000"/>
                <w:sz w:val="22"/>
                <w:szCs w:val="22"/>
              </w:rPr>
              <w:t>12</w:t>
            </w:r>
          </w:p>
        </w:tc>
        <w:tc>
          <w:tcPr>
            <w:tcW w:w="877" w:type="dxa"/>
            <w:vAlign w:val="bottom"/>
          </w:tcPr>
          <w:p w14:paraId="3ECA36FB" w14:textId="77777777" w:rsidR="005E0CBA" w:rsidRPr="00224DB6" w:rsidRDefault="005E0CBA" w:rsidP="00C507EE">
            <w:pPr>
              <w:jc w:val="right"/>
            </w:pPr>
            <w:r w:rsidRPr="00224DB6">
              <w:rPr>
                <w:color w:val="000000"/>
                <w:sz w:val="22"/>
                <w:szCs w:val="22"/>
              </w:rPr>
              <w:t>25</w:t>
            </w:r>
          </w:p>
        </w:tc>
        <w:tc>
          <w:tcPr>
            <w:tcW w:w="803" w:type="dxa"/>
            <w:vAlign w:val="bottom"/>
          </w:tcPr>
          <w:p w14:paraId="6EAC1AB7" w14:textId="77777777" w:rsidR="005E0CBA" w:rsidRPr="00224DB6" w:rsidRDefault="005E0CBA" w:rsidP="00C507EE">
            <w:pPr>
              <w:jc w:val="right"/>
            </w:pPr>
            <w:r w:rsidRPr="00224DB6">
              <w:rPr>
                <w:color w:val="000000"/>
                <w:sz w:val="22"/>
                <w:szCs w:val="22"/>
              </w:rPr>
              <w:t>-12</w:t>
            </w:r>
          </w:p>
        </w:tc>
        <w:tc>
          <w:tcPr>
            <w:tcW w:w="883" w:type="dxa"/>
            <w:vAlign w:val="bottom"/>
          </w:tcPr>
          <w:p w14:paraId="5B89CF05" w14:textId="77777777" w:rsidR="005E0CBA" w:rsidRPr="00224DB6" w:rsidRDefault="005E0CBA" w:rsidP="00C507EE">
            <w:pPr>
              <w:jc w:val="right"/>
            </w:pPr>
            <w:r w:rsidRPr="00224DB6">
              <w:rPr>
                <w:color w:val="000000"/>
                <w:sz w:val="22"/>
                <w:szCs w:val="22"/>
              </w:rPr>
              <w:t>-25</w:t>
            </w:r>
          </w:p>
        </w:tc>
        <w:tc>
          <w:tcPr>
            <w:tcW w:w="666" w:type="dxa"/>
          </w:tcPr>
          <w:p w14:paraId="50D7EC6D" w14:textId="77777777" w:rsidR="005E0CBA" w:rsidRPr="00224DB6" w:rsidRDefault="007B1500" w:rsidP="00C507EE">
            <w:pPr>
              <w:jc w:val="right"/>
              <w:rPr>
                <w:color w:val="000000"/>
              </w:rPr>
            </w:pPr>
            <w:r w:rsidRPr="00224DB6">
              <w:rPr>
                <w:color w:val="000000"/>
              </w:rPr>
              <w:t>0</w:t>
            </w:r>
          </w:p>
        </w:tc>
        <w:tc>
          <w:tcPr>
            <w:tcW w:w="666" w:type="dxa"/>
          </w:tcPr>
          <w:p w14:paraId="0695E3DF" w14:textId="77777777" w:rsidR="005E0CBA" w:rsidRPr="00224DB6" w:rsidRDefault="007B1500" w:rsidP="00C507EE">
            <w:pPr>
              <w:jc w:val="right"/>
              <w:rPr>
                <w:color w:val="000000"/>
              </w:rPr>
            </w:pPr>
            <w:r w:rsidRPr="00224DB6">
              <w:rPr>
                <w:color w:val="000000"/>
              </w:rPr>
              <w:t>29</w:t>
            </w:r>
          </w:p>
        </w:tc>
        <w:tc>
          <w:tcPr>
            <w:tcW w:w="790" w:type="dxa"/>
            <w:vAlign w:val="bottom"/>
          </w:tcPr>
          <w:p w14:paraId="3F53A66C" w14:textId="77777777" w:rsidR="005E0CBA" w:rsidRPr="00224DB6" w:rsidRDefault="005E0CBA" w:rsidP="00C507EE">
            <w:pPr>
              <w:jc w:val="right"/>
            </w:pPr>
            <w:r w:rsidRPr="00224DB6">
              <w:rPr>
                <w:color w:val="000000"/>
                <w:sz w:val="22"/>
                <w:szCs w:val="22"/>
              </w:rPr>
              <w:t>-4</w:t>
            </w:r>
          </w:p>
        </w:tc>
        <w:tc>
          <w:tcPr>
            <w:tcW w:w="871" w:type="dxa"/>
            <w:vAlign w:val="bottom"/>
          </w:tcPr>
          <w:p w14:paraId="072450DC" w14:textId="77777777" w:rsidR="005E0CBA" w:rsidRPr="00224DB6" w:rsidRDefault="005E0CBA" w:rsidP="00C507EE">
            <w:pPr>
              <w:jc w:val="right"/>
            </w:pPr>
            <w:r w:rsidRPr="00224DB6">
              <w:rPr>
                <w:color w:val="000000"/>
                <w:sz w:val="22"/>
                <w:szCs w:val="22"/>
              </w:rPr>
              <w:t>-7</w:t>
            </w:r>
          </w:p>
        </w:tc>
        <w:tc>
          <w:tcPr>
            <w:tcW w:w="810" w:type="dxa"/>
            <w:vAlign w:val="bottom"/>
          </w:tcPr>
          <w:p w14:paraId="173EB050" w14:textId="77777777" w:rsidR="005E0CBA" w:rsidRPr="00224DB6" w:rsidRDefault="005E0CBA" w:rsidP="00C507EE">
            <w:pPr>
              <w:jc w:val="right"/>
            </w:pPr>
            <w:r w:rsidRPr="00224DB6">
              <w:rPr>
                <w:color w:val="000000"/>
                <w:sz w:val="22"/>
                <w:szCs w:val="22"/>
              </w:rPr>
              <w:t>7</w:t>
            </w:r>
          </w:p>
        </w:tc>
        <w:tc>
          <w:tcPr>
            <w:tcW w:w="889" w:type="dxa"/>
            <w:vAlign w:val="bottom"/>
          </w:tcPr>
          <w:p w14:paraId="5AFE9CDE" w14:textId="77777777" w:rsidR="005E0CBA" w:rsidRPr="00224DB6" w:rsidRDefault="005E0CBA" w:rsidP="00C507EE">
            <w:pPr>
              <w:jc w:val="right"/>
            </w:pPr>
            <w:r w:rsidRPr="00224DB6">
              <w:rPr>
                <w:color w:val="000000"/>
                <w:sz w:val="22"/>
                <w:szCs w:val="22"/>
              </w:rPr>
              <w:t>15</w:t>
            </w:r>
          </w:p>
        </w:tc>
      </w:tr>
      <w:tr w:rsidR="005E0CBA" w:rsidRPr="00224DB6" w14:paraId="501E4C64" w14:textId="77777777" w:rsidTr="005E0CBA">
        <w:tc>
          <w:tcPr>
            <w:tcW w:w="964" w:type="dxa"/>
            <w:vAlign w:val="bottom"/>
          </w:tcPr>
          <w:p w14:paraId="21C23696" w14:textId="77777777" w:rsidR="005E0CBA" w:rsidRPr="00224DB6" w:rsidRDefault="005E0CBA" w:rsidP="00C507EE">
            <w:pPr>
              <w:jc w:val="right"/>
            </w:pPr>
            <w:r w:rsidRPr="00224DB6">
              <w:rPr>
                <w:color w:val="000000"/>
                <w:sz w:val="22"/>
                <w:szCs w:val="22"/>
              </w:rPr>
              <w:t>11101</w:t>
            </w:r>
          </w:p>
        </w:tc>
        <w:tc>
          <w:tcPr>
            <w:tcW w:w="797" w:type="dxa"/>
            <w:vAlign w:val="bottom"/>
          </w:tcPr>
          <w:p w14:paraId="32B4D45C" w14:textId="77777777" w:rsidR="005E0CBA" w:rsidRPr="00224DB6" w:rsidRDefault="005E0CBA" w:rsidP="00C507EE">
            <w:pPr>
              <w:jc w:val="right"/>
            </w:pPr>
            <w:r w:rsidRPr="00224DB6">
              <w:rPr>
                <w:color w:val="000000"/>
                <w:sz w:val="22"/>
                <w:szCs w:val="22"/>
              </w:rPr>
              <w:t>13</w:t>
            </w:r>
          </w:p>
        </w:tc>
        <w:tc>
          <w:tcPr>
            <w:tcW w:w="877" w:type="dxa"/>
            <w:vAlign w:val="bottom"/>
          </w:tcPr>
          <w:p w14:paraId="5E43AC48" w14:textId="77777777" w:rsidR="005E0CBA" w:rsidRPr="00224DB6" w:rsidRDefault="005E0CBA" w:rsidP="00C507EE">
            <w:pPr>
              <w:jc w:val="right"/>
            </w:pPr>
            <w:r w:rsidRPr="00224DB6">
              <w:rPr>
                <w:color w:val="000000"/>
                <w:sz w:val="22"/>
                <w:szCs w:val="22"/>
              </w:rPr>
              <w:t>27</w:t>
            </w:r>
          </w:p>
        </w:tc>
        <w:tc>
          <w:tcPr>
            <w:tcW w:w="803" w:type="dxa"/>
            <w:vAlign w:val="bottom"/>
          </w:tcPr>
          <w:p w14:paraId="65351E58" w14:textId="77777777" w:rsidR="005E0CBA" w:rsidRPr="00224DB6" w:rsidRDefault="005E0CBA" w:rsidP="00C507EE">
            <w:pPr>
              <w:jc w:val="right"/>
            </w:pPr>
            <w:r w:rsidRPr="00224DB6">
              <w:rPr>
                <w:color w:val="000000"/>
                <w:sz w:val="22"/>
                <w:szCs w:val="22"/>
              </w:rPr>
              <w:t>-13</w:t>
            </w:r>
          </w:p>
        </w:tc>
        <w:tc>
          <w:tcPr>
            <w:tcW w:w="883" w:type="dxa"/>
            <w:vAlign w:val="bottom"/>
          </w:tcPr>
          <w:p w14:paraId="41DA0E27" w14:textId="77777777" w:rsidR="005E0CBA" w:rsidRPr="00224DB6" w:rsidRDefault="005E0CBA" w:rsidP="00C507EE">
            <w:pPr>
              <w:jc w:val="right"/>
            </w:pPr>
            <w:r w:rsidRPr="00224DB6">
              <w:rPr>
                <w:color w:val="000000"/>
                <w:sz w:val="22"/>
                <w:szCs w:val="22"/>
              </w:rPr>
              <w:t>-27</w:t>
            </w:r>
          </w:p>
        </w:tc>
        <w:tc>
          <w:tcPr>
            <w:tcW w:w="666" w:type="dxa"/>
          </w:tcPr>
          <w:p w14:paraId="655DD57E" w14:textId="77777777" w:rsidR="005E0CBA" w:rsidRPr="00224DB6" w:rsidRDefault="007B1500" w:rsidP="00C507EE">
            <w:pPr>
              <w:jc w:val="right"/>
              <w:rPr>
                <w:color w:val="000000"/>
              </w:rPr>
            </w:pPr>
            <w:r w:rsidRPr="00224DB6">
              <w:rPr>
                <w:color w:val="000000"/>
              </w:rPr>
              <w:t>0</w:t>
            </w:r>
          </w:p>
        </w:tc>
        <w:tc>
          <w:tcPr>
            <w:tcW w:w="666" w:type="dxa"/>
          </w:tcPr>
          <w:p w14:paraId="5BD42F1E" w14:textId="77777777" w:rsidR="005E0CBA" w:rsidRPr="00224DB6" w:rsidRDefault="007B1500" w:rsidP="00C507EE">
            <w:pPr>
              <w:jc w:val="right"/>
              <w:rPr>
                <w:color w:val="000000"/>
              </w:rPr>
            </w:pPr>
            <w:r w:rsidRPr="00224DB6">
              <w:rPr>
                <w:color w:val="000000"/>
              </w:rPr>
              <w:t>-29</w:t>
            </w:r>
          </w:p>
        </w:tc>
        <w:tc>
          <w:tcPr>
            <w:tcW w:w="790" w:type="dxa"/>
            <w:vAlign w:val="bottom"/>
          </w:tcPr>
          <w:p w14:paraId="762084C3" w14:textId="77777777" w:rsidR="005E0CBA" w:rsidRPr="00224DB6" w:rsidRDefault="005E0CBA" w:rsidP="00C507EE">
            <w:pPr>
              <w:jc w:val="right"/>
            </w:pPr>
            <w:r w:rsidRPr="00224DB6">
              <w:rPr>
                <w:color w:val="000000"/>
                <w:sz w:val="22"/>
                <w:szCs w:val="22"/>
              </w:rPr>
              <w:t>-3</w:t>
            </w:r>
          </w:p>
        </w:tc>
        <w:tc>
          <w:tcPr>
            <w:tcW w:w="871" w:type="dxa"/>
            <w:vAlign w:val="bottom"/>
          </w:tcPr>
          <w:p w14:paraId="58921823" w14:textId="77777777" w:rsidR="005E0CBA" w:rsidRPr="00224DB6" w:rsidRDefault="005E0CBA" w:rsidP="00C507EE">
            <w:pPr>
              <w:jc w:val="right"/>
            </w:pPr>
            <w:r w:rsidRPr="00224DB6">
              <w:rPr>
                <w:color w:val="000000"/>
                <w:sz w:val="22"/>
                <w:szCs w:val="22"/>
              </w:rPr>
              <w:t>-5</w:t>
            </w:r>
          </w:p>
        </w:tc>
        <w:tc>
          <w:tcPr>
            <w:tcW w:w="810" w:type="dxa"/>
            <w:vAlign w:val="bottom"/>
          </w:tcPr>
          <w:p w14:paraId="77B4D4BF" w14:textId="77777777" w:rsidR="005E0CBA" w:rsidRPr="00224DB6" w:rsidRDefault="005E0CBA" w:rsidP="00C507EE">
            <w:pPr>
              <w:jc w:val="right"/>
            </w:pPr>
            <w:r w:rsidRPr="00224DB6">
              <w:rPr>
                <w:color w:val="000000"/>
                <w:sz w:val="22"/>
                <w:szCs w:val="22"/>
              </w:rPr>
              <w:t>6</w:t>
            </w:r>
          </w:p>
        </w:tc>
        <w:tc>
          <w:tcPr>
            <w:tcW w:w="889" w:type="dxa"/>
            <w:vAlign w:val="bottom"/>
          </w:tcPr>
          <w:p w14:paraId="6F52A203" w14:textId="77777777" w:rsidR="005E0CBA" w:rsidRPr="00224DB6" w:rsidRDefault="005E0CBA" w:rsidP="00C507EE">
            <w:pPr>
              <w:jc w:val="right"/>
            </w:pPr>
            <w:r w:rsidRPr="00224DB6">
              <w:rPr>
                <w:color w:val="000000"/>
                <w:sz w:val="22"/>
                <w:szCs w:val="22"/>
              </w:rPr>
              <w:t>13</w:t>
            </w:r>
          </w:p>
        </w:tc>
      </w:tr>
      <w:tr w:rsidR="005E0CBA" w:rsidRPr="00224DB6" w14:paraId="187CDF42" w14:textId="77777777" w:rsidTr="005E0CBA">
        <w:tc>
          <w:tcPr>
            <w:tcW w:w="964" w:type="dxa"/>
            <w:vAlign w:val="bottom"/>
          </w:tcPr>
          <w:p w14:paraId="3565898C" w14:textId="77777777" w:rsidR="005E0CBA" w:rsidRPr="00224DB6" w:rsidRDefault="005E0CBA" w:rsidP="00C507EE">
            <w:pPr>
              <w:jc w:val="right"/>
            </w:pPr>
            <w:r w:rsidRPr="00224DB6">
              <w:rPr>
                <w:color w:val="000000"/>
                <w:sz w:val="22"/>
                <w:szCs w:val="22"/>
              </w:rPr>
              <w:t>11110</w:t>
            </w:r>
          </w:p>
        </w:tc>
        <w:tc>
          <w:tcPr>
            <w:tcW w:w="797" w:type="dxa"/>
            <w:vAlign w:val="bottom"/>
          </w:tcPr>
          <w:p w14:paraId="135A84F2" w14:textId="77777777" w:rsidR="005E0CBA" w:rsidRPr="00224DB6" w:rsidRDefault="005E0CBA" w:rsidP="00C507EE">
            <w:pPr>
              <w:jc w:val="right"/>
            </w:pPr>
            <w:r w:rsidRPr="00224DB6">
              <w:rPr>
                <w:color w:val="000000"/>
                <w:sz w:val="22"/>
                <w:szCs w:val="22"/>
              </w:rPr>
              <w:t>14</w:t>
            </w:r>
          </w:p>
        </w:tc>
        <w:tc>
          <w:tcPr>
            <w:tcW w:w="877" w:type="dxa"/>
            <w:vAlign w:val="bottom"/>
          </w:tcPr>
          <w:p w14:paraId="12AAFD87" w14:textId="77777777" w:rsidR="005E0CBA" w:rsidRPr="00224DB6" w:rsidRDefault="005E0CBA" w:rsidP="00C507EE">
            <w:pPr>
              <w:jc w:val="right"/>
            </w:pPr>
            <w:r w:rsidRPr="00224DB6">
              <w:rPr>
                <w:color w:val="000000"/>
                <w:sz w:val="22"/>
                <w:szCs w:val="22"/>
              </w:rPr>
              <w:t>29</w:t>
            </w:r>
          </w:p>
        </w:tc>
        <w:tc>
          <w:tcPr>
            <w:tcW w:w="803" w:type="dxa"/>
            <w:vAlign w:val="bottom"/>
          </w:tcPr>
          <w:p w14:paraId="44CCCDB4" w14:textId="77777777" w:rsidR="005E0CBA" w:rsidRPr="00224DB6" w:rsidRDefault="005E0CBA" w:rsidP="00C507EE">
            <w:pPr>
              <w:jc w:val="right"/>
            </w:pPr>
            <w:r w:rsidRPr="00224DB6">
              <w:rPr>
                <w:color w:val="000000"/>
                <w:sz w:val="22"/>
                <w:szCs w:val="22"/>
              </w:rPr>
              <w:t>-14</w:t>
            </w:r>
          </w:p>
        </w:tc>
        <w:tc>
          <w:tcPr>
            <w:tcW w:w="883" w:type="dxa"/>
            <w:vAlign w:val="bottom"/>
          </w:tcPr>
          <w:p w14:paraId="7FFC4BED" w14:textId="77777777" w:rsidR="005E0CBA" w:rsidRPr="00224DB6" w:rsidRDefault="005E0CBA" w:rsidP="00C507EE">
            <w:pPr>
              <w:jc w:val="right"/>
            </w:pPr>
            <w:r w:rsidRPr="00224DB6">
              <w:rPr>
                <w:color w:val="000000"/>
                <w:sz w:val="22"/>
                <w:szCs w:val="22"/>
              </w:rPr>
              <w:t>-29</w:t>
            </w:r>
          </w:p>
        </w:tc>
        <w:tc>
          <w:tcPr>
            <w:tcW w:w="666" w:type="dxa"/>
          </w:tcPr>
          <w:p w14:paraId="0CF9C5A0" w14:textId="77777777" w:rsidR="005E0CBA" w:rsidRPr="00224DB6" w:rsidRDefault="007B1500" w:rsidP="00C507EE">
            <w:pPr>
              <w:jc w:val="right"/>
              <w:rPr>
                <w:color w:val="000000"/>
              </w:rPr>
            </w:pPr>
            <w:r w:rsidRPr="00224DB6">
              <w:rPr>
                <w:color w:val="000000"/>
              </w:rPr>
              <w:t>1</w:t>
            </w:r>
          </w:p>
        </w:tc>
        <w:tc>
          <w:tcPr>
            <w:tcW w:w="666" w:type="dxa"/>
          </w:tcPr>
          <w:p w14:paraId="651F4EC9" w14:textId="77777777" w:rsidR="005E0CBA" w:rsidRPr="00224DB6" w:rsidRDefault="007B1500" w:rsidP="00C507EE">
            <w:pPr>
              <w:jc w:val="right"/>
              <w:rPr>
                <w:color w:val="000000"/>
              </w:rPr>
            </w:pPr>
            <w:r w:rsidRPr="00224DB6">
              <w:rPr>
                <w:color w:val="000000"/>
              </w:rPr>
              <w:t>31</w:t>
            </w:r>
          </w:p>
        </w:tc>
        <w:tc>
          <w:tcPr>
            <w:tcW w:w="790" w:type="dxa"/>
            <w:vAlign w:val="bottom"/>
          </w:tcPr>
          <w:p w14:paraId="7D1E4FAE" w14:textId="77777777" w:rsidR="005E0CBA" w:rsidRPr="00224DB6" w:rsidRDefault="005E0CBA" w:rsidP="00C507EE">
            <w:pPr>
              <w:jc w:val="right"/>
            </w:pPr>
            <w:r w:rsidRPr="00224DB6">
              <w:rPr>
                <w:color w:val="000000"/>
                <w:sz w:val="22"/>
                <w:szCs w:val="22"/>
              </w:rPr>
              <w:t>-2</w:t>
            </w:r>
          </w:p>
        </w:tc>
        <w:tc>
          <w:tcPr>
            <w:tcW w:w="871" w:type="dxa"/>
            <w:vAlign w:val="bottom"/>
          </w:tcPr>
          <w:p w14:paraId="0EE3BE2D" w14:textId="77777777" w:rsidR="005E0CBA" w:rsidRPr="00224DB6" w:rsidRDefault="005E0CBA" w:rsidP="00C507EE">
            <w:pPr>
              <w:jc w:val="right"/>
            </w:pPr>
            <w:r w:rsidRPr="00224DB6">
              <w:rPr>
                <w:color w:val="000000"/>
                <w:sz w:val="22"/>
                <w:szCs w:val="22"/>
              </w:rPr>
              <w:t>-3</w:t>
            </w:r>
          </w:p>
        </w:tc>
        <w:tc>
          <w:tcPr>
            <w:tcW w:w="810" w:type="dxa"/>
            <w:vAlign w:val="bottom"/>
          </w:tcPr>
          <w:p w14:paraId="5203707B" w14:textId="77777777" w:rsidR="005E0CBA" w:rsidRPr="00224DB6" w:rsidRDefault="005E0CBA" w:rsidP="00C507EE">
            <w:pPr>
              <w:jc w:val="right"/>
            </w:pPr>
            <w:r w:rsidRPr="00224DB6">
              <w:rPr>
                <w:color w:val="000000"/>
                <w:sz w:val="22"/>
                <w:szCs w:val="22"/>
              </w:rPr>
              <w:t>4</w:t>
            </w:r>
          </w:p>
        </w:tc>
        <w:tc>
          <w:tcPr>
            <w:tcW w:w="889" w:type="dxa"/>
            <w:vAlign w:val="bottom"/>
          </w:tcPr>
          <w:p w14:paraId="68FEF7FF" w14:textId="77777777" w:rsidR="005E0CBA" w:rsidRPr="00224DB6" w:rsidRDefault="005E0CBA" w:rsidP="00C507EE">
            <w:pPr>
              <w:jc w:val="right"/>
            </w:pPr>
            <w:r w:rsidRPr="00224DB6">
              <w:rPr>
                <w:color w:val="000000"/>
                <w:sz w:val="22"/>
                <w:szCs w:val="22"/>
              </w:rPr>
              <w:t>9</w:t>
            </w:r>
          </w:p>
        </w:tc>
      </w:tr>
      <w:tr w:rsidR="005E0CBA" w:rsidRPr="00224DB6" w14:paraId="226FA55D" w14:textId="77777777" w:rsidTr="005E0CBA">
        <w:tc>
          <w:tcPr>
            <w:tcW w:w="964" w:type="dxa"/>
            <w:vAlign w:val="bottom"/>
          </w:tcPr>
          <w:p w14:paraId="098DB6DB" w14:textId="77777777" w:rsidR="005E0CBA" w:rsidRPr="00224DB6" w:rsidRDefault="005E0CBA" w:rsidP="00C507EE">
            <w:pPr>
              <w:jc w:val="right"/>
              <w:rPr>
                <w:color w:val="000000"/>
                <w:sz w:val="22"/>
                <w:szCs w:val="22"/>
              </w:rPr>
            </w:pPr>
            <w:r w:rsidRPr="00224DB6">
              <w:rPr>
                <w:color w:val="000000"/>
                <w:sz w:val="22"/>
                <w:szCs w:val="22"/>
              </w:rPr>
              <w:t>11111</w:t>
            </w:r>
          </w:p>
        </w:tc>
        <w:tc>
          <w:tcPr>
            <w:tcW w:w="797" w:type="dxa"/>
            <w:vAlign w:val="bottom"/>
          </w:tcPr>
          <w:p w14:paraId="1CAC94CD" w14:textId="77777777" w:rsidR="005E0CBA" w:rsidRPr="00224DB6" w:rsidRDefault="00343120" w:rsidP="00C507EE">
            <w:pPr>
              <w:jc w:val="right"/>
              <w:rPr>
                <w:color w:val="000000"/>
                <w:sz w:val="22"/>
                <w:szCs w:val="22"/>
              </w:rPr>
            </w:pPr>
            <w:r w:rsidRPr="00224DB6">
              <w:rPr>
                <w:color w:val="000000"/>
                <w:sz w:val="22"/>
                <w:szCs w:val="22"/>
              </w:rPr>
              <w:t>15</w:t>
            </w:r>
          </w:p>
        </w:tc>
        <w:tc>
          <w:tcPr>
            <w:tcW w:w="877" w:type="dxa"/>
            <w:vAlign w:val="bottom"/>
          </w:tcPr>
          <w:p w14:paraId="23D53A84" w14:textId="77777777" w:rsidR="005E0CBA" w:rsidRPr="00224DB6" w:rsidRDefault="005E0CBA" w:rsidP="00C507EE">
            <w:pPr>
              <w:jc w:val="right"/>
              <w:rPr>
                <w:color w:val="000000"/>
                <w:sz w:val="22"/>
                <w:szCs w:val="22"/>
              </w:rPr>
            </w:pPr>
            <w:r w:rsidRPr="00224DB6">
              <w:rPr>
                <w:color w:val="000000"/>
                <w:sz w:val="22"/>
                <w:szCs w:val="22"/>
              </w:rPr>
              <w:t>31</w:t>
            </w:r>
          </w:p>
        </w:tc>
        <w:tc>
          <w:tcPr>
            <w:tcW w:w="803" w:type="dxa"/>
            <w:vAlign w:val="bottom"/>
          </w:tcPr>
          <w:p w14:paraId="46329CB7" w14:textId="77777777" w:rsidR="005E0CBA" w:rsidRPr="00224DB6" w:rsidRDefault="005E0CBA" w:rsidP="00C507EE">
            <w:pPr>
              <w:jc w:val="right"/>
              <w:rPr>
                <w:color w:val="000000"/>
                <w:sz w:val="22"/>
                <w:szCs w:val="22"/>
              </w:rPr>
            </w:pPr>
            <w:r w:rsidRPr="00224DB6">
              <w:rPr>
                <w:color w:val="000000"/>
                <w:sz w:val="22"/>
                <w:szCs w:val="22"/>
              </w:rPr>
              <w:t>-15</w:t>
            </w:r>
          </w:p>
        </w:tc>
        <w:tc>
          <w:tcPr>
            <w:tcW w:w="883" w:type="dxa"/>
            <w:vAlign w:val="bottom"/>
          </w:tcPr>
          <w:p w14:paraId="1EB2EC41" w14:textId="77777777" w:rsidR="005E0CBA" w:rsidRPr="00224DB6" w:rsidRDefault="005E0CBA" w:rsidP="00C507EE">
            <w:pPr>
              <w:jc w:val="right"/>
              <w:rPr>
                <w:color w:val="000000"/>
                <w:sz w:val="22"/>
                <w:szCs w:val="22"/>
              </w:rPr>
            </w:pPr>
            <w:r w:rsidRPr="00224DB6">
              <w:rPr>
                <w:color w:val="000000"/>
                <w:sz w:val="22"/>
                <w:szCs w:val="22"/>
              </w:rPr>
              <w:t>-31</w:t>
            </w:r>
          </w:p>
        </w:tc>
        <w:tc>
          <w:tcPr>
            <w:tcW w:w="666" w:type="dxa"/>
          </w:tcPr>
          <w:p w14:paraId="511E2FF0" w14:textId="77777777" w:rsidR="005E0CBA" w:rsidRPr="00224DB6" w:rsidRDefault="007B1500" w:rsidP="00C507EE">
            <w:pPr>
              <w:jc w:val="right"/>
              <w:rPr>
                <w:color w:val="000000"/>
              </w:rPr>
            </w:pPr>
            <w:r w:rsidRPr="00224DB6">
              <w:rPr>
                <w:color w:val="000000"/>
              </w:rPr>
              <w:t>-1</w:t>
            </w:r>
          </w:p>
        </w:tc>
        <w:tc>
          <w:tcPr>
            <w:tcW w:w="666" w:type="dxa"/>
          </w:tcPr>
          <w:p w14:paraId="0E21D81E" w14:textId="77777777" w:rsidR="005E0CBA" w:rsidRPr="00224DB6" w:rsidRDefault="007B1500" w:rsidP="00C507EE">
            <w:pPr>
              <w:jc w:val="right"/>
              <w:rPr>
                <w:color w:val="000000"/>
              </w:rPr>
            </w:pPr>
            <w:r w:rsidRPr="00224DB6">
              <w:rPr>
                <w:color w:val="000000"/>
              </w:rPr>
              <w:t>-31</w:t>
            </w:r>
          </w:p>
        </w:tc>
        <w:tc>
          <w:tcPr>
            <w:tcW w:w="790" w:type="dxa"/>
            <w:vAlign w:val="bottom"/>
          </w:tcPr>
          <w:p w14:paraId="436CA6C7" w14:textId="77777777" w:rsidR="005E0CBA" w:rsidRPr="00224DB6" w:rsidRDefault="005E0CBA" w:rsidP="00C507EE">
            <w:pPr>
              <w:jc w:val="right"/>
              <w:rPr>
                <w:color w:val="000000"/>
                <w:sz w:val="22"/>
                <w:szCs w:val="22"/>
              </w:rPr>
            </w:pPr>
            <w:r w:rsidRPr="00224DB6">
              <w:rPr>
                <w:color w:val="000000"/>
                <w:sz w:val="22"/>
                <w:szCs w:val="22"/>
              </w:rPr>
              <w:t>-1</w:t>
            </w:r>
          </w:p>
        </w:tc>
        <w:tc>
          <w:tcPr>
            <w:tcW w:w="871" w:type="dxa"/>
            <w:vAlign w:val="bottom"/>
          </w:tcPr>
          <w:p w14:paraId="3A46FCC1" w14:textId="77777777" w:rsidR="005E0CBA" w:rsidRPr="00224DB6" w:rsidRDefault="005E0CBA" w:rsidP="00C507EE">
            <w:pPr>
              <w:jc w:val="right"/>
              <w:rPr>
                <w:color w:val="000000"/>
                <w:sz w:val="22"/>
                <w:szCs w:val="22"/>
              </w:rPr>
            </w:pPr>
            <w:r w:rsidRPr="00224DB6">
              <w:rPr>
                <w:color w:val="000000"/>
                <w:sz w:val="22"/>
                <w:szCs w:val="22"/>
              </w:rPr>
              <w:t>-1</w:t>
            </w:r>
          </w:p>
        </w:tc>
        <w:tc>
          <w:tcPr>
            <w:tcW w:w="810" w:type="dxa"/>
            <w:vAlign w:val="bottom"/>
          </w:tcPr>
          <w:p w14:paraId="505B577F" w14:textId="77777777" w:rsidR="005E0CBA" w:rsidRPr="00224DB6" w:rsidRDefault="00343120" w:rsidP="00C507EE">
            <w:pPr>
              <w:jc w:val="right"/>
              <w:rPr>
                <w:color w:val="000000"/>
                <w:sz w:val="22"/>
                <w:szCs w:val="22"/>
              </w:rPr>
            </w:pPr>
            <w:r w:rsidRPr="00224DB6">
              <w:rPr>
                <w:color w:val="000000"/>
                <w:sz w:val="22"/>
                <w:szCs w:val="22"/>
              </w:rPr>
              <w:t>5</w:t>
            </w:r>
          </w:p>
        </w:tc>
        <w:tc>
          <w:tcPr>
            <w:tcW w:w="889" w:type="dxa"/>
            <w:vAlign w:val="bottom"/>
          </w:tcPr>
          <w:p w14:paraId="5B3885BE" w14:textId="77777777" w:rsidR="005E0CBA" w:rsidRPr="00224DB6" w:rsidRDefault="005E0CBA" w:rsidP="00C507EE">
            <w:pPr>
              <w:jc w:val="right"/>
              <w:rPr>
                <w:color w:val="000000"/>
                <w:sz w:val="22"/>
                <w:szCs w:val="22"/>
              </w:rPr>
            </w:pPr>
            <w:r w:rsidRPr="00224DB6">
              <w:rPr>
                <w:color w:val="000000"/>
                <w:sz w:val="22"/>
                <w:szCs w:val="22"/>
              </w:rPr>
              <w:t>11</w:t>
            </w:r>
          </w:p>
        </w:tc>
      </w:tr>
    </w:tbl>
    <w:p w14:paraId="3027A45F" w14:textId="77777777" w:rsidR="00B772B2" w:rsidRPr="00224DB6" w:rsidRDefault="00B772B2" w:rsidP="00020711">
      <w:pPr>
        <w:rPr>
          <w:rFonts w:ascii="Times New Roman" w:hAnsi="Times New Roman" w:cs="Times New Roman"/>
          <w:lang w:val="en-US"/>
        </w:rPr>
      </w:pPr>
    </w:p>
    <w:p w14:paraId="7BD9A434" w14:textId="77777777" w:rsidR="00B772B2" w:rsidRPr="00224DB6" w:rsidRDefault="00B772B2" w:rsidP="00B772B2">
      <w:pPr>
        <w:rPr>
          <w:lang w:val="en-US"/>
        </w:rPr>
      </w:pPr>
      <w:r w:rsidRPr="00224DB6">
        <w:rPr>
          <w:lang w:val="en-US"/>
        </w:rPr>
        <w:br w:type="page"/>
      </w:r>
    </w:p>
    <w:p w14:paraId="677D5AF8" w14:textId="77777777" w:rsidR="00020711" w:rsidRPr="00224DB6" w:rsidRDefault="00B772B2" w:rsidP="00B772B2">
      <w:pPr>
        <w:pStyle w:val="berschrift1"/>
        <w:rPr>
          <w:rFonts w:ascii="Times New Roman" w:hAnsi="Times New Roman" w:cs="Times New Roman"/>
          <w:lang w:val="en-US"/>
        </w:rPr>
      </w:pPr>
      <w:bookmarkStart w:id="408" w:name="_Ref523403709"/>
      <w:bookmarkStart w:id="409" w:name="_Toc12460050"/>
      <w:r w:rsidRPr="00224DB6">
        <w:rPr>
          <w:rFonts w:ascii="Times New Roman" w:hAnsi="Times New Roman" w:cs="Times New Roman"/>
          <w:lang w:val="en-US"/>
        </w:rPr>
        <w:t>Appendix II: Future</w:t>
      </w:r>
      <w:r w:rsidR="00413DC1" w:rsidRPr="00224DB6">
        <w:rPr>
          <w:rFonts w:ascii="Times New Roman" w:hAnsi="Times New Roman" w:cs="Times New Roman"/>
          <w:lang w:val="en-US"/>
        </w:rPr>
        <w:t xml:space="preserve"> Extensions</w:t>
      </w:r>
      <w:bookmarkEnd w:id="408"/>
      <w:bookmarkEnd w:id="409"/>
    </w:p>
    <w:p w14:paraId="4F17D481" w14:textId="14714726" w:rsidR="005E20AC" w:rsidRPr="00224DB6" w:rsidRDefault="005E20AC" w:rsidP="004D4A58">
      <w:pPr>
        <w:jc w:val="both"/>
        <w:rPr>
          <w:lang w:val="en-US"/>
        </w:rPr>
      </w:pPr>
      <w:r w:rsidRPr="00224DB6">
        <w:rPr>
          <w:lang w:val="en-US"/>
        </w:rPr>
        <w:t>In future extensions of the SDR sampled data metadata standard, new format types will be available for representing object or their attributes. Th</w:t>
      </w:r>
      <w:r w:rsidR="00F859E1">
        <w:rPr>
          <w:lang w:val="en-US"/>
        </w:rPr>
        <w:t>e following listintroduce</w:t>
      </w:r>
      <w:r w:rsidR="007B5EE7">
        <w:rPr>
          <w:lang w:val="en-US"/>
        </w:rPr>
        <w:t>s</w:t>
      </w:r>
      <w:r w:rsidR="00F859E1">
        <w:rPr>
          <w:lang w:val="en-US"/>
        </w:rPr>
        <w:t xml:space="preserve"> </w:t>
      </w:r>
      <w:r w:rsidRPr="00224DB6">
        <w:rPr>
          <w:lang w:val="en-US"/>
        </w:rPr>
        <w:t xml:space="preserve"> </w:t>
      </w:r>
      <w:r w:rsidR="006135C9" w:rsidRPr="00224DB6">
        <w:rPr>
          <w:lang w:val="en-US"/>
        </w:rPr>
        <w:t>some</w:t>
      </w:r>
      <w:r w:rsidRPr="00224DB6">
        <w:rPr>
          <w:lang w:val="en-US"/>
        </w:rPr>
        <w:t xml:space="preserve"> features that </w:t>
      </w:r>
      <w:r w:rsidR="00F859E1">
        <w:rPr>
          <w:lang w:val="en-US"/>
        </w:rPr>
        <w:t>m</w:t>
      </w:r>
      <w:r w:rsidR="007B5EE7">
        <w:rPr>
          <w:lang w:val="en-US"/>
        </w:rPr>
        <w:t>ay</w:t>
      </w:r>
      <w:r w:rsidRPr="00224DB6">
        <w:rPr>
          <w:lang w:val="en-US"/>
        </w:rPr>
        <w:t xml:space="preserve"> be </w:t>
      </w:r>
      <w:r w:rsidR="007B5EE7">
        <w:rPr>
          <w:lang w:val="en-US"/>
        </w:rPr>
        <w:t>incorporated</w:t>
      </w:r>
      <w:r w:rsidRPr="00224DB6">
        <w:rPr>
          <w:lang w:val="en-US"/>
        </w:rPr>
        <w:t xml:space="preserve"> </w:t>
      </w:r>
      <w:r w:rsidR="007B5EE7">
        <w:rPr>
          <w:lang w:val="en-US"/>
        </w:rPr>
        <w:t>to</w:t>
      </w:r>
      <w:r w:rsidRPr="00224DB6">
        <w:rPr>
          <w:lang w:val="en-US"/>
        </w:rPr>
        <w:t xml:space="preserve"> the standard</w:t>
      </w:r>
      <w:r w:rsidR="007B5EE7">
        <w:rPr>
          <w:lang w:val="en-US"/>
        </w:rPr>
        <w:t xml:space="preserve"> in the future</w:t>
      </w:r>
      <w:r w:rsidR="00F859E1">
        <w:rPr>
          <w:lang w:val="en-US"/>
        </w:rPr>
        <w:t>:</w:t>
      </w:r>
    </w:p>
    <w:p w14:paraId="69F54074" w14:textId="75375EB0" w:rsidR="00F859E1" w:rsidRPr="00A42FDB" w:rsidRDefault="005E20AC" w:rsidP="004011F6">
      <w:pPr>
        <w:pStyle w:val="Listenabsatz"/>
        <w:numPr>
          <w:ilvl w:val="0"/>
          <w:numId w:val="12"/>
        </w:numPr>
        <w:jc w:val="both"/>
        <w:rPr>
          <w:lang w:val="en-US"/>
        </w:rPr>
      </w:pPr>
      <w:r w:rsidRPr="00A42FDB">
        <w:rPr>
          <w:lang w:val="en-US"/>
        </w:rPr>
        <w:t xml:space="preserve">Currently, the datum attribute, which belongs to the position object (in section </w:t>
      </w:r>
      <w:r w:rsidRPr="00F936E6">
        <w:rPr>
          <w:lang w:val="en-US"/>
        </w:rPr>
        <w:fldChar w:fldCharType="begin"/>
      </w:r>
      <w:r w:rsidRPr="00A42FDB">
        <w:rPr>
          <w:lang w:val="en-US"/>
        </w:rPr>
        <w:instrText xml:space="preserve"> REF _Ref514330457 \r \h </w:instrText>
      </w:r>
      <w:r w:rsidRPr="00F936E6">
        <w:rPr>
          <w:lang w:val="en-US"/>
        </w:rPr>
      </w:r>
      <w:r w:rsidRPr="00F936E6">
        <w:rPr>
          <w:lang w:val="en-US"/>
        </w:rPr>
        <w:fldChar w:fldCharType="separate"/>
      </w:r>
      <w:r w:rsidR="00FC1AC4">
        <w:rPr>
          <w:lang w:val="en-US"/>
        </w:rPr>
        <w:t>6.3.5</w:t>
      </w:r>
      <w:r w:rsidRPr="00F936E6">
        <w:rPr>
          <w:lang w:val="en-US"/>
        </w:rPr>
        <w:fldChar w:fldCharType="end"/>
      </w:r>
      <w:r w:rsidRPr="00A42FDB">
        <w:rPr>
          <w:lang w:val="en-US"/>
        </w:rPr>
        <w:t>)</w:t>
      </w:r>
      <w:r w:rsidR="00874B65" w:rsidRPr="00A42FDB">
        <w:rPr>
          <w:lang w:val="en-US"/>
        </w:rPr>
        <w:t>, is only supported by the WGS-84 format used by Global Positioning System (GPS). In future extensions new formats will be added to the standard, such as Galileo Terrestrial Reference Frame (GTRF) used by Galileo, and Parametry Zemli 1990 (PZ-90) used by GLONASS.</w:t>
      </w:r>
    </w:p>
    <w:p w14:paraId="1553E241" w14:textId="71C3FCC5" w:rsidR="00C06829" w:rsidRPr="00224DB6" w:rsidRDefault="00874B65" w:rsidP="004011F6">
      <w:pPr>
        <w:pStyle w:val="Listenabsatz"/>
        <w:numPr>
          <w:ilvl w:val="0"/>
          <w:numId w:val="12"/>
        </w:numPr>
        <w:jc w:val="both"/>
        <w:rPr>
          <w:lang w:val="en-US"/>
        </w:rPr>
      </w:pPr>
      <w:r w:rsidRPr="00F859E1">
        <w:rPr>
          <w:lang w:val="en-US"/>
        </w:rPr>
        <w:t xml:space="preserve">The position is limited to the use of “Latitude, longitude, height” (LLH) format. In </w:t>
      </w:r>
      <w:r w:rsidR="005C11E5">
        <w:rPr>
          <w:lang w:val="en-US"/>
        </w:rPr>
        <w:t xml:space="preserve">a </w:t>
      </w:r>
      <w:r w:rsidRPr="00F859E1">
        <w:rPr>
          <w:lang w:val="en-US"/>
        </w:rPr>
        <w:t xml:space="preserve">future </w:t>
      </w:r>
      <w:r w:rsidR="005C11E5">
        <w:rPr>
          <w:lang w:val="en-US"/>
        </w:rPr>
        <w:t>specification,</w:t>
      </w:r>
      <w:r w:rsidRPr="00F859E1">
        <w:rPr>
          <w:lang w:val="en-US"/>
        </w:rPr>
        <w:t xml:space="preserve"> the “earth-centered, earth-fixed” (ECEF) format </w:t>
      </w:r>
      <w:r w:rsidR="005C11E5">
        <w:rPr>
          <w:lang w:val="en-US"/>
        </w:rPr>
        <w:t>may</w:t>
      </w:r>
      <w:r w:rsidRPr="00F859E1">
        <w:rPr>
          <w:lang w:val="en-US"/>
        </w:rPr>
        <w:t xml:space="preserve"> be available to represent this object. </w:t>
      </w:r>
    </w:p>
    <w:p w14:paraId="516353FF" w14:textId="388CB598" w:rsidR="00874B65" w:rsidRPr="00A42FDB" w:rsidRDefault="005C11E5" w:rsidP="004011F6">
      <w:pPr>
        <w:pStyle w:val="Listenabsatz"/>
        <w:numPr>
          <w:ilvl w:val="0"/>
          <w:numId w:val="12"/>
        </w:numPr>
        <w:jc w:val="both"/>
        <w:rPr>
          <w:lang w:val="en-US"/>
        </w:rPr>
      </w:pPr>
      <w:r>
        <w:rPr>
          <w:lang w:val="en-US"/>
        </w:rPr>
        <w:t>M</w:t>
      </w:r>
      <w:r w:rsidR="00F1280A" w:rsidRPr="00A42FDB">
        <w:rPr>
          <w:lang w:val="en-US"/>
        </w:rPr>
        <w:t xml:space="preserve">ore information </w:t>
      </w:r>
      <w:r>
        <w:rPr>
          <w:lang w:val="en-US"/>
        </w:rPr>
        <w:t>may</w:t>
      </w:r>
      <w:r w:rsidRPr="00A42FDB">
        <w:rPr>
          <w:lang w:val="en-US"/>
        </w:rPr>
        <w:t xml:space="preserve"> </w:t>
      </w:r>
      <w:r w:rsidR="00A84656" w:rsidRPr="00A42FDB">
        <w:rPr>
          <w:lang w:val="en-US"/>
        </w:rPr>
        <w:t xml:space="preserve">also </w:t>
      </w:r>
      <w:r w:rsidR="00F1280A" w:rsidRPr="00A42FDB">
        <w:rPr>
          <w:lang w:val="en-US"/>
        </w:rPr>
        <w:t>be added</w:t>
      </w:r>
      <w:r w:rsidR="00A84656" w:rsidRPr="00A42FDB">
        <w:rPr>
          <w:lang w:val="en-US"/>
        </w:rPr>
        <w:t xml:space="preserve"> to define the receiver</w:t>
      </w:r>
      <w:r w:rsidR="00F1280A" w:rsidRPr="00A42FDB">
        <w:rPr>
          <w:lang w:val="en-US"/>
        </w:rPr>
        <w:t xml:space="preserve">, such as the initial platform velocity and the sample rate frequency error. The latter </w:t>
      </w:r>
      <w:r>
        <w:rPr>
          <w:lang w:val="en-US"/>
        </w:rPr>
        <w:t>may</w:t>
      </w:r>
      <w:r w:rsidR="00F1280A" w:rsidRPr="00A42FDB">
        <w:rPr>
          <w:lang w:val="en-US"/>
        </w:rPr>
        <w:t xml:space="preserve"> be represented in parts per million (ppm).</w:t>
      </w:r>
    </w:p>
    <w:p w14:paraId="73A6084F" w14:textId="77777777" w:rsidR="00857385" w:rsidRDefault="00932F3D" w:rsidP="00857385">
      <w:pPr>
        <w:jc w:val="both"/>
        <w:rPr>
          <w:lang w:val="en-US"/>
        </w:rPr>
      </w:pPr>
      <w:r>
        <w:rPr>
          <w:lang w:val="en-US"/>
        </w:rPr>
        <w:t>Future discussion will clarify if</w:t>
      </w:r>
      <w:r w:rsidR="00857385">
        <w:rPr>
          <w:lang w:val="en-US"/>
        </w:rPr>
        <w:t>:</w:t>
      </w:r>
    </w:p>
    <w:p w14:paraId="4AD67809" w14:textId="4708AFFC" w:rsidR="00A42FDB" w:rsidRDefault="00932F3D" w:rsidP="004D4A58">
      <w:pPr>
        <w:pStyle w:val="Listenabsatz"/>
        <w:numPr>
          <w:ilvl w:val="0"/>
          <w:numId w:val="11"/>
        </w:numPr>
        <w:jc w:val="both"/>
        <w:rPr>
          <w:lang w:val="en-US"/>
        </w:rPr>
      </w:pPr>
      <w:r w:rsidRPr="00A42FDB">
        <w:rPr>
          <w:lang w:val="en-US"/>
        </w:rPr>
        <w:t xml:space="preserve">the standard shall foresee inclusion of </w:t>
      </w:r>
      <w:r w:rsidR="00857385" w:rsidRPr="00A42FDB">
        <w:rPr>
          <w:lang w:val="en-US"/>
        </w:rPr>
        <w:t xml:space="preserve">further GNSS or any other navigation related data. E.g. the inclusion of </w:t>
      </w:r>
      <w:r w:rsidR="005A03EF">
        <w:rPr>
          <w:lang w:val="en-US"/>
        </w:rPr>
        <w:t xml:space="preserve">GNSS </w:t>
      </w:r>
      <w:r w:rsidR="00857385" w:rsidRPr="00A42FDB">
        <w:rPr>
          <w:lang w:val="en-US"/>
        </w:rPr>
        <w:t>raw data (pseudoranges, Doppler, …) can be considered.</w:t>
      </w:r>
    </w:p>
    <w:p w14:paraId="297E4579" w14:textId="683E329F" w:rsidR="00665E2A" w:rsidRPr="00665E2A" w:rsidRDefault="005A03EF" w:rsidP="004011F6">
      <w:pPr>
        <w:pStyle w:val="Listenabsatz"/>
        <w:numPr>
          <w:ilvl w:val="0"/>
          <w:numId w:val="11"/>
        </w:numPr>
        <w:jc w:val="both"/>
        <w:rPr>
          <w:lang w:val="en-US"/>
        </w:rPr>
      </w:pPr>
      <w:r>
        <w:rPr>
          <w:lang w:val="en-US"/>
        </w:rPr>
        <w:t xml:space="preserve">timely variable sampling setups shall be supported </w:t>
      </w:r>
      <w:r w:rsidR="0090051A">
        <w:rPr>
          <w:lang w:val="en-US"/>
        </w:rPr>
        <w:t>by e.g. assigning</w:t>
      </w:r>
      <w:r w:rsidR="00665E2A">
        <w:rPr>
          <w:lang w:val="en-US"/>
        </w:rPr>
        <w:t xml:space="preserve"> time</w:t>
      </w:r>
      <w:r w:rsidR="0090051A">
        <w:rPr>
          <w:lang w:val="en-US"/>
        </w:rPr>
        <w:t xml:space="preserve"> pattern</w:t>
      </w:r>
      <w:r w:rsidR="00665E2A">
        <w:rPr>
          <w:lang w:val="en-US"/>
        </w:rPr>
        <w:t>s to parameters or by conveying parameter information inside the sample header/footer blocks.</w:t>
      </w:r>
    </w:p>
    <w:p w14:paraId="6A9A3E5E" w14:textId="25C641D2" w:rsidR="00AB30C7" w:rsidRPr="00252B50" w:rsidRDefault="00AB30C7" w:rsidP="00252B50">
      <w:pPr>
        <w:pStyle w:val="berschrift1"/>
        <w:rPr>
          <w:rFonts w:ascii="Times New Roman" w:hAnsi="Times New Roman" w:cs="Times New Roman"/>
          <w:lang w:val="en-US"/>
        </w:rPr>
      </w:pPr>
    </w:p>
    <w:sectPr w:rsidR="00AB30C7" w:rsidRPr="00252B50" w:rsidSect="00630346">
      <w:footerReference w:type="default" r:id="rId25"/>
      <w:footerReference w:type="first" r:id="rId26"/>
      <w:pgSz w:w="11906" w:h="16838" w:code="9"/>
      <w:pgMar w:top="1440" w:right="1440" w:bottom="1440" w:left="1440" w:header="720"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5CCB8" w14:textId="77777777" w:rsidR="00D94680" w:rsidRDefault="00D94680" w:rsidP="00033996">
      <w:pPr>
        <w:spacing w:after="0" w:line="240" w:lineRule="auto"/>
      </w:pPr>
      <w:r>
        <w:separator/>
      </w:r>
    </w:p>
  </w:endnote>
  <w:endnote w:type="continuationSeparator" w:id="0">
    <w:p w14:paraId="79054A11" w14:textId="77777777" w:rsidR="00D94680" w:rsidRDefault="00D94680" w:rsidP="0003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11E6D" w14:textId="13845B8A" w:rsidR="00C26EA8" w:rsidRDefault="00C26EA8" w:rsidP="00C26EA8">
    <w:pPr>
      <w:pStyle w:val="Kopfzeile"/>
      <w:rPr>
        <w:ins w:id="410" w:author="Thomas Pany" w:date="2020-02-11T10:35:00Z"/>
        <w:lang w:val="en-GB"/>
      </w:rPr>
    </w:pPr>
    <w:ins w:id="411" w:author="Thomas Pany" w:date="2020-02-11T10:35:00Z">
      <w:r w:rsidRPr="00033996">
        <w:rPr>
          <w:lang w:val="en-GB"/>
        </w:rPr>
        <w:t>GN</w:t>
      </w:r>
      <w:r>
        <w:rPr>
          <w:lang w:val="en-GB"/>
        </w:rPr>
        <w:t>SS SDR Metadata Standard, Rev 1.0, 2020-01-21</w:t>
      </w:r>
    </w:ins>
  </w:p>
  <w:p w14:paraId="08F8FEAA" w14:textId="77777777" w:rsidR="00C26EA8" w:rsidRPr="00962502" w:rsidRDefault="00C26EA8" w:rsidP="00C26EA8">
    <w:pPr>
      <w:pStyle w:val="Fuzeile"/>
      <w:rPr>
        <w:ins w:id="412" w:author="Thomas Pany" w:date="2020-02-11T10:35:00Z"/>
        <w:lang w:val="en-GB"/>
      </w:rPr>
    </w:pPr>
  </w:p>
  <w:p w14:paraId="57825807" w14:textId="48DE9B85" w:rsidR="00D94680" w:rsidDel="00C26EA8" w:rsidRDefault="00D94680" w:rsidP="00033996">
    <w:pPr>
      <w:pStyle w:val="Kopfzeile"/>
      <w:rPr>
        <w:del w:id="413" w:author="Thomas Pany" w:date="2020-02-11T10:35:00Z"/>
        <w:lang w:val="en-GB"/>
      </w:rPr>
    </w:pPr>
    <w:del w:id="414" w:author="Thomas Pany" w:date="2020-02-11T10:35:00Z">
      <w:r w:rsidRPr="00033996" w:rsidDel="00C26EA8">
        <w:rPr>
          <w:lang w:val="en-GB"/>
        </w:rPr>
        <w:delText>GN</w:delText>
      </w:r>
      <w:r w:rsidDel="00C26EA8">
        <w:rPr>
          <w:lang w:val="en-GB"/>
        </w:rPr>
        <w:delText>SS SDR Metadata Standard</w:delText>
      </w:r>
    </w:del>
    <w:del w:id="415" w:author="Thomas Pany" w:date="2020-02-11T10:32:00Z">
      <w:r w:rsidDel="004011F6">
        <w:rPr>
          <w:lang w:val="en-GB"/>
        </w:rPr>
        <w:delText>.</w:delText>
      </w:r>
    </w:del>
    <w:del w:id="416" w:author="Thomas Pany" w:date="2020-02-11T10:35:00Z">
      <w:r w:rsidDel="00C26EA8">
        <w:rPr>
          <w:lang w:val="en-GB"/>
        </w:rPr>
        <w:delText xml:space="preserve">  Rev </w:delText>
      </w:r>
    </w:del>
    <w:del w:id="417" w:author="Thomas Pany" w:date="2020-02-11T10:31:00Z">
      <w:r w:rsidDel="004011F6">
        <w:rPr>
          <w:lang w:val="en-GB"/>
        </w:rPr>
        <w:delText>0.4</w:delText>
      </w:r>
    </w:del>
    <w:del w:id="418" w:author="Thomas Pany" w:date="2020-02-11T10:35:00Z">
      <w:r w:rsidDel="00C26EA8">
        <w:rPr>
          <w:lang w:val="en-GB"/>
        </w:rPr>
        <w:delText xml:space="preserve"> </w:delText>
      </w:r>
    </w:del>
    <w:del w:id="419" w:author="Thomas Pany" w:date="2020-02-11T10:31:00Z">
      <w:r w:rsidDel="004011F6">
        <w:rPr>
          <w:lang w:val="en-GB"/>
        </w:rPr>
        <w:delText>(Draft)</w:delText>
      </w:r>
    </w:del>
    <w:del w:id="420" w:author="Thomas Pany" w:date="2020-02-11T10:35:00Z">
      <w:r w:rsidDel="00C26EA8">
        <w:rPr>
          <w:lang w:val="en-GB"/>
        </w:rPr>
        <w:delText xml:space="preserve"> </w:delText>
      </w:r>
    </w:del>
    <w:del w:id="421" w:author="Thomas Pany" w:date="2020-02-11T10:31:00Z">
      <w:r w:rsidDel="004011F6">
        <w:rPr>
          <w:lang w:val="en-GB"/>
        </w:rPr>
        <w:delText>Jul 1 2019</w:delText>
      </w:r>
    </w:del>
  </w:p>
  <w:sdt>
    <w:sdtPr>
      <w:id w:val="-1905680160"/>
      <w:docPartObj>
        <w:docPartGallery w:val="Page Numbers (Bottom of Page)"/>
        <w:docPartUnique/>
      </w:docPartObj>
    </w:sdtPr>
    <w:sdtEndPr>
      <w:rPr>
        <w:noProof/>
      </w:rPr>
    </w:sdtEndPr>
    <w:sdtContent>
      <w:p w14:paraId="3E77E1FB" w14:textId="2DAEAB36" w:rsidR="00D94680" w:rsidRPr="003D1AA6" w:rsidRDefault="00D94680" w:rsidP="00033996">
        <w:pPr>
          <w:pStyle w:val="Kopfzeile"/>
          <w:jc w:val="center"/>
          <w:rPr>
            <w:lang w:val="en-US"/>
          </w:rPr>
        </w:pPr>
        <w:r>
          <w:fldChar w:fldCharType="begin"/>
        </w:r>
        <w:r w:rsidRPr="003D1AA6">
          <w:rPr>
            <w:lang w:val="en-US"/>
          </w:rPr>
          <w:instrText xml:space="preserve"> PAGE   \* MERGEFORMAT </w:instrText>
        </w:r>
        <w:r>
          <w:fldChar w:fldCharType="separate"/>
        </w:r>
        <w:r>
          <w:rPr>
            <w:noProof/>
            <w:lang w:val="en-US"/>
          </w:rPr>
          <w:t>12</w:t>
        </w:r>
        <w:r>
          <w:rPr>
            <w:noProof/>
          </w:rPr>
          <w:fldChar w:fldCharType="end"/>
        </w:r>
      </w:p>
    </w:sdtContent>
  </w:sdt>
  <w:p w14:paraId="18252112" w14:textId="77777777" w:rsidR="00D94680" w:rsidRPr="00033996" w:rsidRDefault="00D94680">
    <w:pPr>
      <w:pStyle w:val="Fuzeil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B1427" w14:textId="32D7FE93" w:rsidR="004011F6" w:rsidRDefault="004011F6" w:rsidP="004011F6">
    <w:pPr>
      <w:pStyle w:val="Kopfzeile"/>
      <w:rPr>
        <w:ins w:id="422" w:author="Thomas Pany" w:date="2020-02-11T10:33:00Z"/>
        <w:lang w:val="en-GB"/>
      </w:rPr>
    </w:pPr>
    <w:ins w:id="423" w:author="Thomas Pany" w:date="2020-02-11T10:33:00Z">
      <w:r w:rsidRPr="00033996">
        <w:rPr>
          <w:lang w:val="en-GB"/>
        </w:rPr>
        <w:t>GN</w:t>
      </w:r>
      <w:r>
        <w:rPr>
          <w:lang w:val="en-GB"/>
        </w:rPr>
        <w:t xml:space="preserve">SS SDR Metadata </w:t>
      </w:r>
    </w:ins>
    <w:ins w:id="424" w:author="Thomas Pany" w:date="2020-02-11T10:35:00Z">
      <w:r w:rsidR="00C26EA8">
        <w:rPr>
          <w:lang w:val="en-GB"/>
        </w:rPr>
        <w:t>Standard, Rev</w:t>
      </w:r>
    </w:ins>
    <w:ins w:id="425" w:author="Thomas Pany" w:date="2020-02-11T10:33:00Z">
      <w:r>
        <w:rPr>
          <w:lang w:val="en-GB"/>
        </w:rPr>
        <w:t xml:space="preserve"> 1.0</w:t>
      </w:r>
    </w:ins>
    <w:ins w:id="426" w:author="Thomas Pany" w:date="2020-02-11T10:35:00Z">
      <w:r w:rsidR="00C26EA8">
        <w:rPr>
          <w:lang w:val="en-GB"/>
        </w:rPr>
        <w:t>, 2020</w:t>
      </w:r>
    </w:ins>
    <w:ins w:id="427" w:author="Thomas Pany" w:date="2020-02-11T10:33:00Z">
      <w:r>
        <w:rPr>
          <w:lang w:val="en-GB"/>
        </w:rPr>
        <w:t>-01-21</w:t>
      </w:r>
    </w:ins>
  </w:p>
  <w:p w14:paraId="1DB9EAB7" w14:textId="68B27623" w:rsidR="00D94680" w:rsidDel="004011F6" w:rsidRDefault="00D94680" w:rsidP="00962502">
    <w:pPr>
      <w:pStyle w:val="Kopfzeile"/>
      <w:rPr>
        <w:del w:id="428" w:author="Thomas Pany" w:date="2020-02-11T10:33:00Z"/>
        <w:lang w:val="en-GB"/>
      </w:rPr>
    </w:pPr>
    <w:del w:id="429" w:author="Thomas Pany" w:date="2020-02-11T10:33:00Z">
      <w:r w:rsidRPr="00033996" w:rsidDel="004011F6">
        <w:rPr>
          <w:lang w:val="en-GB"/>
        </w:rPr>
        <w:delText>GN</w:delText>
      </w:r>
      <w:r w:rsidDel="004011F6">
        <w:rPr>
          <w:lang w:val="en-GB"/>
        </w:rPr>
        <w:delText>SS SDR Metadata Standard.  Rev 0.4</w:delText>
      </w:r>
      <w:r w:rsidRPr="00033996" w:rsidDel="004011F6">
        <w:rPr>
          <w:lang w:val="en-GB"/>
        </w:rPr>
        <w:delText xml:space="preserve"> </w:delText>
      </w:r>
      <w:r w:rsidDel="004011F6">
        <w:rPr>
          <w:lang w:val="en-GB"/>
        </w:rPr>
        <w:delText>(Draft) Jul 1 2019</w:delText>
      </w:r>
    </w:del>
  </w:p>
  <w:p w14:paraId="0397385C" w14:textId="77777777" w:rsidR="00D94680" w:rsidRPr="00962502" w:rsidRDefault="00D94680">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49335" w14:textId="77777777" w:rsidR="00D94680" w:rsidRDefault="00D94680" w:rsidP="00033996">
      <w:pPr>
        <w:spacing w:after="0" w:line="240" w:lineRule="auto"/>
      </w:pPr>
      <w:r>
        <w:separator/>
      </w:r>
    </w:p>
  </w:footnote>
  <w:footnote w:type="continuationSeparator" w:id="0">
    <w:p w14:paraId="6C77448E" w14:textId="77777777" w:rsidR="00D94680" w:rsidRDefault="00D94680" w:rsidP="00033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F381B"/>
    <w:multiLevelType w:val="hybridMultilevel"/>
    <w:tmpl w:val="382450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E2A4295"/>
    <w:multiLevelType w:val="multilevel"/>
    <w:tmpl w:val="296C6DB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9AE7B34"/>
    <w:multiLevelType w:val="hybridMultilevel"/>
    <w:tmpl w:val="B6B4B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215BC3"/>
    <w:multiLevelType w:val="hybridMultilevel"/>
    <w:tmpl w:val="30D6F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376C33"/>
    <w:multiLevelType w:val="hybridMultilevel"/>
    <w:tmpl w:val="4A44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C0DCD"/>
    <w:multiLevelType w:val="multilevel"/>
    <w:tmpl w:val="296C6DB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5582D75"/>
    <w:multiLevelType w:val="hybridMultilevel"/>
    <w:tmpl w:val="66DA4832"/>
    <w:lvl w:ilvl="0" w:tplc="FCC84852">
      <w:start w:val="1"/>
      <w:numFmt w:val="bullet"/>
      <w:lvlText w:val=""/>
      <w:lvlJc w:val="left"/>
      <w:pPr>
        <w:ind w:left="360" w:hanging="360"/>
      </w:pPr>
      <w:rPr>
        <w:rFonts w:ascii="Symbol" w:hAnsi="Symbol"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E6642"/>
    <w:multiLevelType w:val="hybridMultilevel"/>
    <w:tmpl w:val="84B8F20C"/>
    <w:lvl w:ilvl="0" w:tplc="FCC84852">
      <w:start w:val="1"/>
      <w:numFmt w:val="bullet"/>
      <w:lvlText w:val=""/>
      <w:lvlJc w:val="left"/>
      <w:pPr>
        <w:ind w:left="36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2"/>
  </w:num>
  <w:num w:numId="5">
    <w:abstractNumId w:val="0"/>
  </w:num>
  <w:num w:numId="6">
    <w:abstractNumId w:val="9"/>
  </w:num>
  <w:num w:numId="7">
    <w:abstractNumId w:val="11"/>
  </w:num>
  <w:num w:numId="8">
    <w:abstractNumId w:val="5"/>
  </w:num>
  <w:num w:numId="9">
    <w:abstractNumId w:val="7"/>
  </w:num>
  <w:num w:numId="10">
    <w:abstractNumId w:val="8"/>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Pany">
    <w15:presenceInfo w15:providerId="Windows Live" w15:userId="f90e5dc0fbec84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revisionView w:markup="0"/>
  <w:trackRevisions/>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900"/>
    <w:rsid w:val="00020711"/>
    <w:rsid w:val="00022B78"/>
    <w:rsid w:val="0002490D"/>
    <w:rsid w:val="00033996"/>
    <w:rsid w:val="00042BCE"/>
    <w:rsid w:val="000476EA"/>
    <w:rsid w:val="000514F9"/>
    <w:rsid w:val="000602FA"/>
    <w:rsid w:val="000713B9"/>
    <w:rsid w:val="00072B4C"/>
    <w:rsid w:val="00074E5C"/>
    <w:rsid w:val="000D0537"/>
    <w:rsid w:val="000D0D91"/>
    <w:rsid w:val="000F1984"/>
    <w:rsid w:val="000F3FA6"/>
    <w:rsid w:val="00107059"/>
    <w:rsid w:val="0011687B"/>
    <w:rsid w:val="00122083"/>
    <w:rsid w:val="001328E5"/>
    <w:rsid w:val="001440B8"/>
    <w:rsid w:val="00147945"/>
    <w:rsid w:val="00151A55"/>
    <w:rsid w:val="00152FAA"/>
    <w:rsid w:val="00153873"/>
    <w:rsid w:val="00157B02"/>
    <w:rsid w:val="001655DE"/>
    <w:rsid w:val="00165EA2"/>
    <w:rsid w:val="001726AB"/>
    <w:rsid w:val="00175DCC"/>
    <w:rsid w:val="00183F24"/>
    <w:rsid w:val="00185900"/>
    <w:rsid w:val="00195832"/>
    <w:rsid w:val="001A344F"/>
    <w:rsid w:val="001C06B2"/>
    <w:rsid w:val="001C2782"/>
    <w:rsid w:val="001D5FA9"/>
    <w:rsid w:val="001F2B66"/>
    <w:rsid w:val="00204638"/>
    <w:rsid w:val="00207313"/>
    <w:rsid w:val="00212CE0"/>
    <w:rsid w:val="00215177"/>
    <w:rsid w:val="00223531"/>
    <w:rsid w:val="002245A6"/>
    <w:rsid w:val="00224DB6"/>
    <w:rsid w:val="00226345"/>
    <w:rsid w:val="002317C1"/>
    <w:rsid w:val="00232A9C"/>
    <w:rsid w:val="002419BB"/>
    <w:rsid w:val="00252B50"/>
    <w:rsid w:val="00253168"/>
    <w:rsid w:val="00253E8E"/>
    <w:rsid w:val="00267F8A"/>
    <w:rsid w:val="00271966"/>
    <w:rsid w:val="00276572"/>
    <w:rsid w:val="002779B5"/>
    <w:rsid w:val="00282FD5"/>
    <w:rsid w:val="00286F1A"/>
    <w:rsid w:val="002A3534"/>
    <w:rsid w:val="002A42E5"/>
    <w:rsid w:val="002A4FBD"/>
    <w:rsid w:val="002A54C8"/>
    <w:rsid w:val="002A7168"/>
    <w:rsid w:val="002C0A24"/>
    <w:rsid w:val="002D27E1"/>
    <w:rsid w:val="002D6D34"/>
    <w:rsid w:val="003151DF"/>
    <w:rsid w:val="003220E0"/>
    <w:rsid w:val="00323F66"/>
    <w:rsid w:val="00330824"/>
    <w:rsid w:val="00334479"/>
    <w:rsid w:val="00342C9F"/>
    <w:rsid w:val="00343120"/>
    <w:rsid w:val="00347103"/>
    <w:rsid w:val="003548F1"/>
    <w:rsid w:val="003700C9"/>
    <w:rsid w:val="00370A84"/>
    <w:rsid w:val="003710FD"/>
    <w:rsid w:val="0037500F"/>
    <w:rsid w:val="003753F7"/>
    <w:rsid w:val="00377312"/>
    <w:rsid w:val="00382442"/>
    <w:rsid w:val="00382E83"/>
    <w:rsid w:val="00383B90"/>
    <w:rsid w:val="003925CB"/>
    <w:rsid w:val="00394742"/>
    <w:rsid w:val="003A113E"/>
    <w:rsid w:val="003B4373"/>
    <w:rsid w:val="003C2D07"/>
    <w:rsid w:val="003D0B22"/>
    <w:rsid w:val="003D1AA6"/>
    <w:rsid w:val="003D372D"/>
    <w:rsid w:val="003D4243"/>
    <w:rsid w:val="003D4852"/>
    <w:rsid w:val="003D6EB7"/>
    <w:rsid w:val="003E3ACC"/>
    <w:rsid w:val="003F7141"/>
    <w:rsid w:val="00400B4F"/>
    <w:rsid w:val="004011F6"/>
    <w:rsid w:val="004034B0"/>
    <w:rsid w:val="00405241"/>
    <w:rsid w:val="00406CDF"/>
    <w:rsid w:val="00412736"/>
    <w:rsid w:val="004136D5"/>
    <w:rsid w:val="00413DC1"/>
    <w:rsid w:val="0041573B"/>
    <w:rsid w:val="00446371"/>
    <w:rsid w:val="004554B2"/>
    <w:rsid w:val="00455C1F"/>
    <w:rsid w:val="0046388D"/>
    <w:rsid w:val="00477ACC"/>
    <w:rsid w:val="0048587B"/>
    <w:rsid w:val="00494023"/>
    <w:rsid w:val="004A04C7"/>
    <w:rsid w:val="004A26C2"/>
    <w:rsid w:val="004B1D8C"/>
    <w:rsid w:val="004B2A91"/>
    <w:rsid w:val="004C5D0B"/>
    <w:rsid w:val="004C6ACC"/>
    <w:rsid w:val="004D02A2"/>
    <w:rsid w:val="004D0B49"/>
    <w:rsid w:val="004D4A58"/>
    <w:rsid w:val="004D797C"/>
    <w:rsid w:val="004E2C5C"/>
    <w:rsid w:val="004F2EB5"/>
    <w:rsid w:val="005037AF"/>
    <w:rsid w:val="00510957"/>
    <w:rsid w:val="005111E9"/>
    <w:rsid w:val="00511EB8"/>
    <w:rsid w:val="005133B9"/>
    <w:rsid w:val="00516E13"/>
    <w:rsid w:val="005172B1"/>
    <w:rsid w:val="00534A75"/>
    <w:rsid w:val="00537590"/>
    <w:rsid w:val="00540B64"/>
    <w:rsid w:val="00541345"/>
    <w:rsid w:val="00541D57"/>
    <w:rsid w:val="00553752"/>
    <w:rsid w:val="00554137"/>
    <w:rsid w:val="00555F99"/>
    <w:rsid w:val="0058571D"/>
    <w:rsid w:val="00595317"/>
    <w:rsid w:val="005A03EF"/>
    <w:rsid w:val="005A749C"/>
    <w:rsid w:val="005B1D29"/>
    <w:rsid w:val="005B419C"/>
    <w:rsid w:val="005B496A"/>
    <w:rsid w:val="005C11E5"/>
    <w:rsid w:val="005D6B45"/>
    <w:rsid w:val="005E0276"/>
    <w:rsid w:val="005E0CBA"/>
    <w:rsid w:val="005E20AC"/>
    <w:rsid w:val="005E24E4"/>
    <w:rsid w:val="005E46FB"/>
    <w:rsid w:val="005F15AD"/>
    <w:rsid w:val="00600D52"/>
    <w:rsid w:val="0061154D"/>
    <w:rsid w:val="00612663"/>
    <w:rsid w:val="006135C9"/>
    <w:rsid w:val="00617353"/>
    <w:rsid w:val="00617599"/>
    <w:rsid w:val="006250D6"/>
    <w:rsid w:val="00630346"/>
    <w:rsid w:val="00636600"/>
    <w:rsid w:val="00640273"/>
    <w:rsid w:val="006457C2"/>
    <w:rsid w:val="006620B6"/>
    <w:rsid w:val="00665E2A"/>
    <w:rsid w:val="00671694"/>
    <w:rsid w:val="00676E12"/>
    <w:rsid w:val="00680FE9"/>
    <w:rsid w:val="00682DE4"/>
    <w:rsid w:val="00692110"/>
    <w:rsid w:val="006A39D5"/>
    <w:rsid w:val="006B3E6E"/>
    <w:rsid w:val="006C469D"/>
    <w:rsid w:val="006D39FD"/>
    <w:rsid w:val="006E029B"/>
    <w:rsid w:val="006E0AEF"/>
    <w:rsid w:val="006E2120"/>
    <w:rsid w:val="006E7515"/>
    <w:rsid w:val="006F0486"/>
    <w:rsid w:val="007064EB"/>
    <w:rsid w:val="00720AEB"/>
    <w:rsid w:val="007358C8"/>
    <w:rsid w:val="00742C36"/>
    <w:rsid w:val="0076216F"/>
    <w:rsid w:val="007641CA"/>
    <w:rsid w:val="0076464C"/>
    <w:rsid w:val="007719AC"/>
    <w:rsid w:val="00772350"/>
    <w:rsid w:val="007804A3"/>
    <w:rsid w:val="00781619"/>
    <w:rsid w:val="0078195B"/>
    <w:rsid w:val="0079790C"/>
    <w:rsid w:val="007B0826"/>
    <w:rsid w:val="007B1342"/>
    <w:rsid w:val="007B1500"/>
    <w:rsid w:val="007B1AE0"/>
    <w:rsid w:val="007B5EE7"/>
    <w:rsid w:val="007B69FB"/>
    <w:rsid w:val="007B76C7"/>
    <w:rsid w:val="007D27F8"/>
    <w:rsid w:val="007E0777"/>
    <w:rsid w:val="007E7CF1"/>
    <w:rsid w:val="007F169E"/>
    <w:rsid w:val="007F2059"/>
    <w:rsid w:val="00800FAD"/>
    <w:rsid w:val="00822D38"/>
    <w:rsid w:val="00833A25"/>
    <w:rsid w:val="008437BC"/>
    <w:rsid w:val="00845269"/>
    <w:rsid w:val="00852938"/>
    <w:rsid w:val="00857385"/>
    <w:rsid w:val="008573AA"/>
    <w:rsid w:val="008718DC"/>
    <w:rsid w:val="00874B65"/>
    <w:rsid w:val="00876EE1"/>
    <w:rsid w:val="00877FB4"/>
    <w:rsid w:val="008840D3"/>
    <w:rsid w:val="00887D0C"/>
    <w:rsid w:val="008A4573"/>
    <w:rsid w:val="008A71D0"/>
    <w:rsid w:val="008B463D"/>
    <w:rsid w:val="008B78E5"/>
    <w:rsid w:val="008D7AF5"/>
    <w:rsid w:val="008E0C18"/>
    <w:rsid w:val="008E7435"/>
    <w:rsid w:val="008E7D98"/>
    <w:rsid w:val="008F2048"/>
    <w:rsid w:val="008F4B7C"/>
    <w:rsid w:val="008F4ED3"/>
    <w:rsid w:val="0090051A"/>
    <w:rsid w:val="009019D6"/>
    <w:rsid w:val="009022B2"/>
    <w:rsid w:val="009056A5"/>
    <w:rsid w:val="00930125"/>
    <w:rsid w:val="009306A7"/>
    <w:rsid w:val="00932F3D"/>
    <w:rsid w:val="009371E2"/>
    <w:rsid w:val="00947143"/>
    <w:rsid w:val="00955454"/>
    <w:rsid w:val="00960C81"/>
    <w:rsid w:val="00962502"/>
    <w:rsid w:val="00962C9F"/>
    <w:rsid w:val="00973527"/>
    <w:rsid w:val="00973534"/>
    <w:rsid w:val="00982059"/>
    <w:rsid w:val="00984E7D"/>
    <w:rsid w:val="00997AA5"/>
    <w:rsid w:val="009A423F"/>
    <w:rsid w:val="009A66DD"/>
    <w:rsid w:val="009B3AE3"/>
    <w:rsid w:val="009C4AEF"/>
    <w:rsid w:val="009C4CAF"/>
    <w:rsid w:val="009D2913"/>
    <w:rsid w:val="009D7B8B"/>
    <w:rsid w:val="009E3F40"/>
    <w:rsid w:val="009E4854"/>
    <w:rsid w:val="009F0262"/>
    <w:rsid w:val="009F5399"/>
    <w:rsid w:val="009F6147"/>
    <w:rsid w:val="00A038A9"/>
    <w:rsid w:val="00A056A8"/>
    <w:rsid w:val="00A11CB8"/>
    <w:rsid w:val="00A27066"/>
    <w:rsid w:val="00A2744D"/>
    <w:rsid w:val="00A27B70"/>
    <w:rsid w:val="00A33BD4"/>
    <w:rsid w:val="00A34D5A"/>
    <w:rsid w:val="00A34D94"/>
    <w:rsid w:val="00A36632"/>
    <w:rsid w:val="00A4128F"/>
    <w:rsid w:val="00A42FDB"/>
    <w:rsid w:val="00A51324"/>
    <w:rsid w:val="00A61972"/>
    <w:rsid w:val="00A65E88"/>
    <w:rsid w:val="00A6644E"/>
    <w:rsid w:val="00A66A6C"/>
    <w:rsid w:val="00A774BA"/>
    <w:rsid w:val="00A84553"/>
    <w:rsid w:val="00A84656"/>
    <w:rsid w:val="00A85111"/>
    <w:rsid w:val="00A940F9"/>
    <w:rsid w:val="00A94A6E"/>
    <w:rsid w:val="00AA5E22"/>
    <w:rsid w:val="00AB29C8"/>
    <w:rsid w:val="00AB30C7"/>
    <w:rsid w:val="00AB4018"/>
    <w:rsid w:val="00AB6BD3"/>
    <w:rsid w:val="00AC4544"/>
    <w:rsid w:val="00AD2F95"/>
    <w:rsid w:val="00AE1C42"/>
    <w:rsid w:val="00AE720A"/>
    <w:rsid w:val="00AE7652"/>
    <w:rsid w:val="00AF294F"/>
    <w:rsid w:val="00AF527B"/>
    <w:rsid w:val="00AF6D15"/>
    <w:rsid w:val="00AF7300"/>
    <w:rsid w:val="00B07C7C"/>
    <w:rsid w:val="00B12EA7"/>
    <w:rsid w:val="00B16346"/>
    <w:rsid w:val="00B20435"/>
    <w:rsid w:val="00B22F07"/>
    <w:rsid w:val="00B30C83"/>
    <w:rsid w:val="00B32E9E"/>
    <w:rsid w:val="00B34B22"/>
    <w:rsid w:val="00B40EA0"/>
    <w:rsid w:val="00B60BD9"/>
    <w:rsid w:val="00B62AED"/>
    <w:rsid w:val="00B70169"/>
    <w:rsid w:val="00B70A1F"/>
    <w:rsid w:val="00B73EF2"/>
    <w:rsid w:val="00B75007"/>
    <w:rsid w:val="00B772B2"/>
    <w:rsid w:val="00B96A5F"/>
    <w:rsid w:val="00BA0A89"/>
    <w:rsid w:val="00BB568D"/>
    <w:rsid w:val="00BB69BE"/>
    <w:rsid w:val="00BC02A7"/>
    <w:rsid w:val="00BC218D"/>
    <w:rsid w:val="00BC4458"/>
    <w:rsid w:val="00BD1164"/>
    <w:rsid w:val="00BD5FC1"/>
    <w:rsid w:val="00BD6C1B"/>
    <w:rsid w:val="00BF657C"/>
    <w:rsid w:val="00C01D88"/>
    <w:rsid w:val="00C04D2E"/>
    <w:rsid w:val="00C06829"/>
    <w:rsid w:val="00C10460"/>
    <w:rsid w:val="00C116AE"/>
    <w:rsid w:val="00C15EAB"/>
    <w:rsid w:val="00C26EA8"/>
    <w:rsid w:val="00C300EB"/>
    <w:rsid w:val="00C3056E"/>
    <w:rsid w:val="00C34C59"/>
    <w:rsid w:val="00C372B2"/>
    <w:rsid w:val="00C4252E"/>
    <w:rsid w:val="00C42604"/>
    <w:rsid w:val="00C455AC"/>
    <w:rsid w:val="00C458CB"/>
    <w:rsid w:val="00C503C1"/>
    <w:rsid w:val="00C507EE"/>
    <w:rsid w:val="00C6465B"/>
    <w:rsid w:val="00C670A0"/>
    <w:rsid w:val="00C70999"/>
    <w:rsid w:val="00C8122F"/>
    <w:rsid w:val="00C84BE5"/>
    <w:rsid w:val="00C859CE"/>
    <w:rsid w:val="00C867D2"/>
    <w:rsid w:val="00C906BA"/>
    <w:rsid w:val="00C90CAB"/>
    <w:rsid w:val="00C9242D"/>
    <w:rsid w:val="00C9325D"/>
    <w:rsid w:val="00C94EEC"/>
    <w:rsid w:val="00C96937"/>
    <w:rsid w:val="00CB0F04"/>
    <w:rsid w:val="00CB4C75"/>
    <w:rsid w:val="00CB7BC8"/>
    <w:rsid w:val="00CC0A1F"/>
    <w:rsid w:val="00CF70E5"/>
    <w:rsid w:val="00D06B6A"/>
    <w:rsid w:val="00D42F0A"/>
    <w:rsid w:val="00D50DB0"/>
    <w:rsid w:val="00D54C31"/>
    <w:rsid w:val="00D558E6"/>
    <w:rsid w:val="00D55F98"/>
    <w:rsid w:val="00D61ABA"/>
    <w:rsid w:val="00D73756"/>
    <w:rsid w:val="00D9341C"/>
    <w:rsid w:val="00D9401C"/>
    <w:rsid w:val="00D94680"/>
    <w:rsid w:val="00DA1CB3"/>
    <w:rsid w:val="00DB1BB0"/>
    <w:rsid w:val="00DB2A3F"/>
    <w:rsid w:val="00DC1B7A"/>
    <w:rsid w:val="00DC1D2A"/>
    <w:rsid w:val="00DC2925"/>
    <w:rsid w:val="00DC6701"/>
    <w:rsid w:val="00DC7F5F"/>
    <w:rsid w:val="00DD724D"/>
    <w:rsid w:val="00E03658"/>
    <w:rsid w:val="00E07F40"/>
    <w:rsid w:val="00E11E12"/>
    <w:rsid w:val="00E23C25"/>
    <w:rsid w:val="00E24685"/>
    <w:rsid w:val="00E32177"/>
    <w:rsid w:val="00E474B3"/>
    <w:rsid w:val="00E52AAE"/>
    <w:rsid w:val="00E548BC"/>
    <w:rsid w:val="00E61417"/>
    <w:rsid w:val="00E63507"/>
    <w:rsid w:val="00E717E8"/>
    <w:rsid w:val="00E8442F"/>
    <w:rsid w:val="00E919D2"/>
    <w:rsid w:val="00E97F08"/>
    <w:rsid w:val="00EA103C"/>
    <w:rsid w:val="00EA3730"/>
    <w:rsid w:val="00EA6CF0"/>
    <w:rsid w:val="00EB0FE6"/>
    <w:rsid w:val="00EC3679"/>
    <w:rsid w:val="00ED30F4"/>
    <w:rsid w:val="00ED3EDE"/>
    <w:rsid w:val="00F063C7"/>
    <w:rsid w:val="00F1280A"/>
    <w:rsid w:val="00F21606"/>
    <w:rsid w:val="00F25A53"/>
    <w:rsid w:val="00F27D0A"/>
    <w:rsid w:val="00F3175B"/>
    <w:rsid w:val="00F35281"/>
    <w:rsid w:val="00F37A5E"/>
    <w:rsid w:val="00F45822"/>
    <w:rsid w:val="00F54DC9"/>
    <w:rsid w:val="00F55D41"/>
    <w:rsid w:val="00F612DC"/>
    <w:rsid w:val="00F73D94"/>
    <w:rsid w:val="00F859E1"/>
    <w:rsid w:val="00F936E6"/>
    <w:rsid w:val="00F9709D"/>
    <w:rsid w:val="00FB43F3"/>
    <w:rsid w:val="00FC1AC4"/>
    <w:rsid w:val="00FC27DC"/>
    <w:rsid w:val="00FC3614"/>
    <w:rsid w:val="00FC469A"/>
    <w:rsid w:val="00FC5A99"/>
    <w:rsid w:val="00FF06E7"/>
    <w:rsid w:val="00FF1C6E"/>
    <w:rsid w:val="00FF4D28"/>
    <w:rsid w:val="00FF725C"/>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5B81733"/>
  <w15:chartTrackingRefBased/>
  <w15:docId w15:val="{6F5034E2-DC97-4BE2-982C-4B2F4917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5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5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21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5900"/>
    <w:rPr>
      <w:rFonts w:asciiTheme="majorHAnsi" w:eastAsiaTheme="majorEastAsia" w:hAnsiTheme="majorHAnsi" w:cstheme="majorBidi"/>
      <w:color w:val="2E74B5" w:themeColor="accent1" w:themeShade="BF"/>
      <w:sz w:val="32"/>
      <w:szCs w:val="32"/>
    </w:rPr>
  </w:style>
  <w:style w:type="paragraph" w:styleId="Beschriftung">
    <w:name w:val="caption"/>
    <w:basedOn w:val="Standard"/>
    <w:next w:val="Standard"/>
    <w:uiPriority w:val="35"/>
    <w:unhideWhenUsed/>
    <w:qFormat/>
    <w:rsid w:val="00185900"/>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85900"/>
    <w:rPr>
      <w:rFonts w:asciiTheme="majorHAnsi" w:eastAsiaTheme="majorEastAsia" w:hAnsiTheme="majorHAnsi" w:cstheme="majorBidi"/>
      <w:color w:val="2E74B5" w:themeColor="accent1" w:themeShade="BF"/>
      <w:sz w:val="26"/>
      <w:szCs w:val="26"/>
    </w:rPr>
  </w:style>
  <w:style w:type="paragraph" w:styleId="KeinLeerraum">
    <w:name w:val="No Spacing"/>
    <w:link w:val="KeinLeerraumZchn"/>
    <w:uiPriority w:val="1"/>
    <w:qFormat/>
    <w:rsid w:val="00185900"/>
    <w:pPr>
      <w:spacing w:after="0" w:line="240" w:lineRule="auto"/>
    </w:pPr>
  </w:style>
  <w:style w:type="paragraph" w:styleId="Listenabsatz">
    <w:name w:val="List Paragraph"/>
    <w:basedOn w:val="Standard"/>
    <w:uiPriority w:val="34"/>
    <w:qFormat/>
    <w:rsid w:val="00185900"/>
    <w:pPr>
      <w:ind w:left="720"/>
      <w:contextualSpacing/>
    </w:pPr>
  </w:style>
  <w:style w:type="paragraph" w:styleId="Kopfzeile">
    <w:name w:val="header"/>
    <w:basedOn w:val="Standard"/>
    <w:link w:val="KopfzeileZchn"/>
    <w:unhideWhenUsed/>
    <w:rsid w:val="0003399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33996"/>
  </w:style>
  <w:style w:type="paragraph" w:styleId="Fuzeile">
    <w:name w:val="footer"/>
    <w:basedOn w:val="Standard"/>
    <w:link w:val="FuzeileZchn"/>
    <w:uiPriority w:val="99"/>
    <w:unhideWhenUsed/>
    <w:rsid w:val="0003399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33996"/>
  </w:style>
  <w:style w:type="table" w:styleId="HelleListe-Akzent1">
    <w:name w:val="Light List Accent 1"/>
    <w:basedOn w:val="NormaleTabelle"/>
    <w:uiPriority w:val="61"/>
    <w:rsid w:val="00F21606"/>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berschrift3Zchn">
    <w:name w:val="Überschrift 3 Zchn"/>
    <w:basedOn w:val="Absatz-Standardschriftart"/>
    <w:link w:val="berschrift3"/>
    <w:uiPriority w:val="9"/>
    <w:rsid w:val="00F21606"/>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rsid w:val="00F21606"/>
    <w:rPr>
      <w:color w:val="0000FF"/>
      <w:u w:val="single"/>
    </w:rPr>
  </w:style>
  <w:style w:type="paragraph" w:styleId="Funotentext">
    <w:name w:val="footnote text"/>
    <w:basedOn w:val="Standard"/>
    <w:link w:val="FunotentextZchn"/>
    <w:uiPriority w:val="99"/>
    <w:semiHidden/>
    <w:unhideWhenUsed/>
    <w:rsid w:val="00F21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21606"/>
    <w:rPr>
      <w:sz w:val="20"/>
      <w:szCs w:val="20"/>
    </w:rPr>
  </w:style>
  <w:style w:type="character" w:styleId="Funotenzeichen">
    <w:name w:val="footnote reference"/>
    <w:basedOn w:val="Absatz-Standardschriftart"/>
    <w:uiPriority w:val="99"/>
    <w:semiHidden/>
    <w:unhideWhenUsed/>
    <w:rsid w:val="00F21606"/>
    <w:rPr>
      <w:vertAlign w:val="superscript"/>
    </w:rPr>
  </w:style>
  <w:style w:type="paragraph" w:styleId="Endnotentext">
    <w:name w:val="endnote text"/>
    <w:basedOn w:val="Standard"/>
    <w:link w:val="EndnotentextZchn"/>
    <w:uiPriority w:val="99"/>
    <w:semiHidden/>
    <w:unhideWhenUsed/>
    <w:rsid w:val="00F2160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21606"/>
    <w:rPr>
      <w:sz w:val="20"/>
      <w:szCs w:val="20"/>
    </w:rPr>
  </w:style>
  <w:style w:type="character" w:styleId="Endnotenzeichen">
    <w:name w:val="endnote reference"/>
    <w:basedOn w:val="Absatz-Standardschriftart"/>
    <w:uiPriority w:val="99"/>
    <w:semiHidden/>
    <w:unhideWhenUsed/>
    <w:rsid w:val="00F21606"/>
    <w:rPr>
      <w:vertAlign w:val="superscript"/>
    </w:rPr>
  </w:style>
  <w:style w:type="character" w:styleId="Kommentarzeichen">
    <w:name w:val="annotation reference"/>
    <w:basedOn w:val="Absatz-Standardschriftart"/>
    <w:uiPriority w:val="99"/>
    <w:semiHidden/>
    <w:unhideWhenUsed/>
    <w:rsid w:val="00F063C7"/>
    <w:rPr>
      <w:sz w:val="16"/>
      <w:szCs w:val="16"/>
    </w:rPr>
  </w:style>
  <w:style w:type="paragraph" w:styleId="Kommentartext">
    <w:name w:val="annotation text"/>
    <w:basedOn w:val="Standard"/>
    <w:link w:val="KommentartextZchn"/>
    <w:uiPriority w:val="99"/>
    <w:semiHidden/>
    <w:unhideWhenUsed/>
    <w:rsid w:val="00F063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63C7"/>
    <w:rPr>
      <w:sz w:val="20"/>
      <w:szCs w:val="20"/>
    </w:rPr>
  </w:style>
  <w:style w:type="paragraph" w:styleId="Kommentarthema">
    <w:name w:val="annotation subject"/>
    <w:basedOn w:val="Kommentartext"/>
    <w:next w:val="Kommentartext"/>
    <w:link w:val="KommentarthemaZchn"/>
    <w:uiPriority w:val="99"/>
    <w:semiHidden/>
    <w:unhideWhenUsed/>
    <w:rsid w:val="00F063C7"/>
    <w:rPr>
      <w:b/>
      <w:bCs/>
    </w:rPr>
  </w:style>
  <w:style w:type="character" w:customStyle="1" w:styleId="KommentarthemaZchn">
    <w:name w:val="Kommentarthema Zchn"/>
    <w:basedOn w:val="KommentartextZchn"/>
    <w:link w:val="Kommentarthema"/>
    <w:uiPriority w:val="99"/>
    <w:semiHidden/>
    <w:rsid w:val="00F063C7"/>
    <w:rPr>
      <w:b/>
      <w:bCs/>
      <w:sz w:val="20"/>
      <w:szCs w:val="20"/>
    </w:rPr>
  </w:style>
  <w:style w:type="paragraph" w:styleId="Sprechblasentext">
    <w:name w:val="Balloon Text"/>
    <w:basedOn w:val="Standard"/>
    <w:link w:val="SprechblasentextZchn"/>
    <w:uiPriority w:val="99"/>
    <w:semiHidden/>
    <w:unhideWhenUsed/>
    <w:rsid w:val="00F063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063C7"/>
    <w:rPr>
      <w:rFonts w:ascii="Segoe UI" w:hAnsi="Segoe UI" w:cs="Segoe UI"/>
      <w:sz w:val="18"/>
      <w:szCs w:val="18"/>
    </w:rPr>
  </w:style>
  <w:style w:type="table" w:styleId="Gitternetztabelle4Akzent1">
    <w:name w:val="Grid Table 4 Accent 1"/>
    <w:basedOn w:val="NormaleTabelle"/>
    <w:uiPriority w:val="49"/>
    <w:rsid w:val="009C4AEF"/>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C372B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Table">
    <w:name w:val="Table"/>
    <w:basedOn w:val="Standard"/>
    <w:link w:val="TableChar"/>
    <w:qFormat/>
    <w:rsid w:val="00020711"/>
    <w:pPr>
      <w:spacing w:after="0" w:line="240" w:lineRule="auto"/>
    </w:pPr>
    <w:rPr>
      <w:rFonts w:ascii="Times New Roman" w:eastAsia="Times New Roman" w:hAnsi="Times New Roman" w:cs="Times New Roman"/>
      <w:sz w:val="24"/>
      <w:szCs w:val="24"/>
      <w:lang w:val="en-US"/>
    </w:rPr>
  </w:style>
  <w:style w:type="character" w:customStyle="1" w:styleId="TableChar">
    <w:name w:val="Table Char"/>
    <w:basedOn w:val="Absatz-Standardschriftart"/>
    <w:link w:val="Table"/>
    <w:rsid w:val="00020711"/>
    <w:rPr>
      <w:rFonts w:ascii="Times New Roman" w:eastAsia="Times New Roman" w:hAnsi="Times New Roman" w:cs="Times New Roman"/>
      <w:sz w:val="24"/>
      <w:szCs w:val="24"/>
      <w:lang w:val="en-US"/>
    </w:rPr>
  </w:style>
  <w:style w:type="paragraph" w:styleId="Titel">
    <w:name w:val="Title"/>
    <w:basedOn w:val="Standard"/>
    <w:next w:val="Standard"/>
    <w:link w:val="TitelZchn"/>
    <w:uiPriority w:val="10"/>
    <w:qFormat/>
    <w:rsid w:val="00020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0711"/>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800FAD"/>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haltsverzeichnisberschrift">
    <w:name w:val="TOC Heading"/>
    <w:basedOn w:val="berschrift1"/>
    <w:next w:val="Standard"/>
    <w:uiPriority w:val="39"/>
    <w:unhideWhenUsed/>
    <w:qFormat/>
    <w:rsid w:val="00C507EE"/>
    <w:pPr>
      <w:outlineLvl w:val="9"/>
    </w:pPr>
    <w:rPr>
      <w:lang w:val="en-US"/>
    </w:rPr>
  </w:style>
  <w:style w:type="paragraph" w:styleId="Verzeichnis1">
    <w:name w:val="toc 1"/>
    <w:basedOn w:val="Standard"/>
    <w:next w:val="Standard"/>
    <w:autoRedefine/>
    <w:uiPriority w:val="39"/>
    <w:unhideWhenUsed/>
    <w:rsid w:val="00C507EE"/>
    <w:pPr>
      <w:spacing w:after="100"/>
    </w:pPr>
  </w:style>
  <w:style w:type="paragraph" w:styleId="Verzeichnis2">
    <w:name w:val="toc 2"/>
    <w:basedOn w:val="Standard"/>
    <w:next w:val="Standard"/>
    <w:autoRedefine/>
    <w:uiPriority w:val="39"/>
    <w:unhideWhenUsed/>
    <w:rsid w:val="00C507EE"/>
    <w:pPr>
      <w:spacing w:after="100"/>
      <w:ind w:left="220"/>
    </w:pPr>
  </w:style>
  <w:style w:type="paragraph" w:styleId="Verzeichnis3">
    <w:name w:val="toc 3"/>
    <w:basedOn w:val="Standard"/>
    <w:next w:val="Standard"/>
    <w:autoRedefine/>
    <w:uiPriority w:val="39"/>
    <w:unhideWhenUsed/>
    <w:rsid w:val="00C507EE"/>
    <w:pPr>
      <w:spacing w:after="100"/>
      <w:ind w:left="440"/>
    </w:pPr>
  </w:style>
  <w:style w:type="character" w:styleId="Platzhaltertext">
    <w:name w:val="Placeholder Text"/>
    <w:basedOn w:val="Absatz-Standardschriftart"/>
    <w:uiPriority w:val="99"/>
    <w:semiHidden/>
    <w:rsid w:val="001328E5"/>
    <w:rPr>
      <w:color w:val="808080"/>
    </w:rPr>
  </w:style>
  <w:style w:type="paragraph" w:styleId="Abbildungsverzeichnis">
    <w:name w:val="table of figures"/>
    <w:basedOn w:val="Standard"/>
    <w:next w:val="Standard"/>
    <w:uiPriority w:val="99"/>
    <w:unhideWhenUsed/>
    <w:rsid w:val="002419BB"/>
    <w:pPr>
      <w:spacing w:after="0"/>
    </w:pPr>
  </w:style>
  <w:style w:type="table" w:styleId="TabellemithellemGitternetz">
    <w:name w:val="Grid Table Light"/>
    <w:basedOn w:val="NormaleTabelle"/>
    <w:uiPriority w:val="99"/>
    <w:rsid w:val="007E7CF1"/>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einLeerraumZchn">
    <w:name w:val="Kein Leerraum Zchn"/>
    <w:basedOn w:val="Absatz-Standardschriftart"/>
    <w:link w:val="KeinLeerraum"/>
    <w:uiPriority w:val="1"/>
    <w:rsid w:val="00630346"/>
  </w:style>
  <w:style w:type="character" w:styleId="BesuchterLink">
    <w:name w:val="FollowedHyperlink"/>
    <w:basedOn w:val="Absatz-Standardschriftart"/>
    <w:uiPriority w:val="99"/>
    <w:semiHidden/>
    <w:unhideWhenUsed/>
    <w:rsid w:val="005E2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eeexplore.ieee.org/stamp/stamp.jsp?tp=&amp;arnumber=4610935"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www.w3schools.com/charsets/ref_html_utf8.asp"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www.w3schools.com/xml/schema_dtypes_date.asp" TargetMode="External"/><Relationship Id="rId28" Type="http://schemas.microsoft.com/office/2011/relationships/people" Target="peop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WWW.ION.ORG" TargetMode="External"/><Relationship Id="rId14" Type="http://schemas.openxmlformats.org/officeDocument/2006/relationships/hyperlink" Target="https://www.w3schools.com/xml/schema_dtypes_date.asp" TargetMode="External"/><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CCA8-9F66-4E7A-99AC-272780ED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6759</Words>
  <Characters>42587</Characters>
  <Application>Microsoft Office Word</Application>
  <DocSecurity>0</DocSecurity>
  <Lines>354</Lines>
  <Paragraphs>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SDR Working Group</dc:creator>
  <cp:keywords/>
  <dc:description/>
  <cp:lastModifiedBy>Thomas Pany</cp:lastModifiedBy>
  <cp:revision>16</cp:revision>
  <cp:lastPrinted>2020-02-12T07:11:00Z</cp:lastPrinted>
  <dcterms:created xsi:type="dcterms:W3CDTF">2019-06-26T12:40:00Z</dcterms:created>
  <dcterms:modified xsi:type="dcterms:W3CDTF">2020-02-12T07:11:00Z</dcterms:modified>
</cp:coreProperties>
</file>